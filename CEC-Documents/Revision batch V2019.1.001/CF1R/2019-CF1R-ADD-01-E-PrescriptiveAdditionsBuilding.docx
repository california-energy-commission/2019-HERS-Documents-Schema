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63"/>
        <w:gridCol w:w="4911"/>
        <w:gridCol w:w="399"/>
        <w:gridCol w:w="3973"/>
        <w:gridCol w:w="2492"/>
      </w:tblGrid>
      <w:tr w:rsidR="00756B1B" w:rsidRPr="00B177C8" w14:paraId="154805FF" w14:textId="77777777" w:rsidTr="002015C3">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5FE" w14:textId="6EF16556" w:rsidR="00756B1B" w:rsidRPr="00B177C8" w:rsidRDefault="00756B1B" w:rsidP="004603FB">
            <w:pPr>
              <w:keepNext/>
              <w:rPr>
                <w:rFonts w:ascii="Calibri" w:hAnsi="Calibri"/>
                <w:sz w:val="22"/>
                <w:szCs w:val="22"/>
              </w:rPr>
            </w:pPr>
            <w:bookmarkStart w:id="0" w:name="_GoBack"/>
            <w:bookmarkEnd w:id="0"/>
            <w:r w:rsidRPr="0037735E">
              <w:rPr>
                <w:rFonts w:ascii="Calibri" w:eastAsia="Calibri" w:hAnsi="Calibri"/>
                <w:b/>
                <w:sz w:val="20"/>
                <w:szCs w:val="22"/>
              </w:rPr>
              <w:t xml:space="preserve">A. </w:t>
            </w:r>
            <w:r w:rsidR="004603FB" w:rsidRPr="0037735E">
              <w:rPr>
                <w:rFonts w:ascii="Calibri" w:eastAsia="Calibri" w:hAnsi="Calibri"/>
                <w:b/>
                <w:sz w:val="20"/>
                <w:szCs w:val="22"/>
              </w:rPr>
              <w:t>General Information</w:t>
            </w:r>
          </w:p>
        </w:tc>
      </w:tr>
      <w:tr w:rsidR="00756B1B" w:rsidRPr="00B177C8" w14:paraId="15480606"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0" w14:textId="77777777" w:rsidR="00756B1B" w:rsidRPr="0037735E" w:rsidRDefault="00756B1B" w:rsidP="00756B1B">
            <w:pPr>
              <w:jc w:val="center"/>
              <w:rPr>
                <w:rFonts w:ascii="Calibri" w:eastAsia="Calibri" w:hAnsi="Calibri"/>
                <w:sz w:val="18"/>
                <w:szCs w:val="18"/>
              </w:rPr>
            </w:pPr>
            <w:r w:rsidRPr="0037735E">
              <w:rPr>
                <w:rFonts w:ascii="Calibri" w:eastAsia="Calibri" w:hAnsi="Calibri"/>
                <w:sz w:val="18"/>
                <w:szCs w:val="18"/>
              </w:rPr>
              <w:t>01</w:t>
            </w:r>
          </w:p>
        </w:tc>
        <w:tc>
          <w:tcPr>
            <w:tcW w:w="2163" w:type="dxa"/>
            <w:tcBorders>
              <w:left w:val="single" w:sz="4" w:space="0" w:color="auto"/>
              <w:right w:val="single" w:sz="4" w:space="0" w:color="auto"/>
            </w:tcBorders>
            <w:shd w:val="clear" w:color="auto" w:fill="auto"/>
            <w:vAlign w:val="center"/>
          </w:tcPr>
          <w:p w14:paraId="15480601" w14:textId="77777777" w:rsidR="00756B1B" w:rsidRPr="0037735E" w:rsidRDefault="00756B1B" w:rsidP="00756B1B">
            <w:pPr>
              <w:rPr>
                <w:rFonts w:ascii="Calibri" w:hAnsi="Calibri"/>
                <w:sz w:val="18"/>
                <w:szCs w:val="18"/>
              </w:rPr>
            </w:pPr>
            <w:r w:rsidRPr="0037735E">
              <w:rPr>
                <w:rFonts w:ascii="Calibri" w:eastAsia="Calibri" w:hAnsi="Calibri"/>
                <w:sz w:val="18"/>
                <w:szCs w:val="18"/>
              </w:rPr>
              <w:t>Project Name:</w:t>
            </w:r>
          </w:p>
        </w:tc>
        <w:tc>
          <w:tcPr>
            <w:tcW w:w="4911" w:type="dxa"/>
            <w:tcBorders>
              <w:left w:val="single" w:sz="4" w:space="0" w:color="auto"/>
            </w:tcBorders>
            <w:shd w:val="clear" w:color="auto" w:fill="auto"/>
          </w:tcPr>
          <w:p w14:paraId="15480602" w14:textId="77777777" w:rsidR="00756B1B" w:rsidRPr="00B177C8" w:rsidRDefault="00756B1B" w:rsidP="006676F9">
            <w:pPr>
              <w:rPr>
                <w:rFonts w:ascii="Calibri" w:hAnsi="Calibri"/>
                <w:sz w:val="18"/>
                <w:szCs w:val="18"/>
              </w:rPr>
            </w:pPr>
          </w:p>
        </w:tc>
        <w:tc>
          <w:tcPr>
            <w:tcW w:w="399" w:type="dxa"/>
            <w:tcBorders>
              <w:left w:val="single" w:sz="4" w:space="0" w:color="auto"/>
              <w:right w:val="single" w:sz="4" w:space="0" w:color="auto"/>
            </w:tcBorders>
            <w:shd w:val="clear" w:color="auto" w:fill="auto"/>
            <w:vAlign w:val="center"/>
          </w:tcPr>
          <w:p w14:paraId="15480603" w14:textId="77777777" w:rsidR="00756B1B" w:rsidRPr="0037735E" w:rsidRDefault="00756B1B" w:rsidP="00756B1B">
            <w:pPr>
              <w:jc w:val="center"/>
              <w:rPr>
                <w:rFonts w:ascii="Calibri" w:hAnsi="Calibri"/>
                <w:sz w:val="18"/>
                <w:szCs w:val="18"/>
              </w:rPr>
            </w:pPr>
            <w:r w:rsidRPr="0037735E">
              <w:rPr>
                <w:rFonts w:ascii="Calibri" w:hAnsi="Calibri"/>
                <w:sz w:val="18"/>
                <w:szCs w:val="18"/>
              </w:rPr>
              <w:t>02</w:t>
            </w:r>
          </w:p>
        </w:tc>
        <w:tc>
          <w:tcPr>
            <w:tcW w:w="3973" w:type="dxa"/>
            <w:tcBorders>
              <w:left w:val="single" w:sz="4" w:space="0" w:color="auto"/>
            </w:tcBorders>
            <w:shd w:val="clear" w:color="auto" w:fill="auto"/>
            <w:vAlign w:val="center"/>
          </w:tcPr>
          <w:p w14:paraId="15480604" w14:textId="77777777" w:rsidR="00756B1B" w:rsidRPr="0037735E" w:rsidRDefault="00756B1B" w:rsidP="00756B1B">
            <w:pPr>
              <w:rPr>
                <w:rFonts w:ascii="Calibri" w:hAnsi="Calibri"/>
                <w:sz w:val="18"/>
                <w:szCs w:val="18"/>
              </w:rPr>
            </w:pPr>
            <w:r w:rsidRPr="0037735E">
              <w:rPr>
                <w:rFonts w:ascii="Calibri" w:hAnsi="Calibri"/>
                <w:sz w:val="18"/>
                <w:szCs w:val="18"/>
              </w:rPr>
              <w:t>Date</w:t>
            </w:r>
            <w:r w:rsidR="00114CC4" w:rsidRPr="0037735E">
              <w:rPr>
                <w:rFonts w:ascii="Calibri" w:hAnsi="Calibri"/>
                <w:sz w:val="18"/>
                <w:szCs w:val="18"/>
              </w:rPr>
              <w:t xml:space="preserve"> Prepared</w:t>
            </w:r>
            <w:r w:rsidRPr="0037735E">
              <w:rPr>
                <w:rFonts w:ascii="Calibri" w:hAnsi="Calibri"/>
                <w:sz w:val="18"/>
                <w:szCs w:val="18"/>
              </w:rPr>
              <w:t>:</w:t>
            </w:r>
          </w:p>
        </w:tc>
        <w:tc>
          <w:tcPr>
            <w:tcW w:w="2492" w:type="dxa"/>
            <w:tcBorders>
              <w:right w:val="single" w:sz="4" w:space="0" w:color="auto"/>
            </w:tcBorders>
            <w:shd w:val="clear" w:color="auto" w:fill="auto"/>
          </w:tcPr>
          <w:p w14:paraId="15480605" w14:textId="77777777" w:rsidR="00756B1B" w:rsidRPr="00B177C8" w:rsidRDefault="00756B1B" w:rsidP="001D16B9">
            <w:pPr>
              <w:rPr>
                <w:rFonts w:ascii="Calibri" w:hAnsi="Calibri"/>
                <w:sz w:val="18"/>
                <w:szCs w:val="18"/>
              </w:rPr>
            </w:pPr>
          </w:p>
        </w:tc>
      </w:tr>
      <w:tr w:rsidR="00114CC4" w:rsidRPr="00B177C8" w14:paraId="1548060D"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7" w14:textId="77777777" w:rsidR="00114CC4" w:rsidRPr="0037735E" w:rsidRDefault="00114CC4" w:rsidP="00756B1B">
            <w:pPr>
              <w:jc w:val="center"/>
              <w:rPr>
                <w:rFonts w:ascii="Calibri" w:eastAsia="Calibri" w:hAnsi="Calibri"/>
                <w:sz w:val="18"/>
                <w:szCs w:val="18"/>
              </w:rPr>
            </w:pPr>
            <w:r w:rsidRPr="0037735E">
              <w:rPr>
                <w:rFonts w:ascii="Calibri" w:eastAsia="Calibri" w:hAnsi="Calibri"/>
                <w:sz w:val="18"/>
                <w:szCs w:val="18"/>
              </w:rPr>
              <w:t>03</w:t>
            </w:r>
          </w:p>
        </w:tc>
        <w:tc>
          <w:tcPr>
            <w:tcW w:w="2163" w:type="dxa"/>
            <w:tcBorders>
              <w:left w:val="single" w:sz="4" w:space="0" w:color="auto"/>
            </w:tcBorders>
            <w:shd w:val="clear" w:color="auto" w:fill="auto"/>
            <w:vAlign w:val="center"/>
          </w:tcPr>
          <w:p w14:paraId="15480608" w14:textId="77777777" w:rsidR="00114CC4" w:rsidRPr="0037735E" w:rsidRDefault="00114CC4" w:rsidP="00756B1B">
            <w:pPr>
              <w:rPr>
                <w:rFonts w:ascii="Calibri" w:hAnsi="Calibri"/>
                <w:sz w:val="18"/>
                <w:szCs w:val="18"/>
              </w:rPr>
            </w:pPr>
            <w:r w:rsidRPr="0037735E">
              <w:rPr>
                <w:rFonts w:ascii="Calibri" w:eastAsia="Calibri" w:hAnsi="Calibri"/>
                <w:sz w:val="18"/>
                <w:szCs w:val="18"/>
              </w:rPr>
              <w:t>Project Location:</w:t>
            </w:r>
          </w:p>
        </w:tc>
        <w:tc>
          <w:tcPr>
            <w:tcW w:w="4911" w:type="dxa"/>
            <w:shd w:val="clear" w:color="auto" w:fill="auto"/>
          </w:tcPr>
          <w:p w14:paraId="15480609" w14:textId="77777777" w:rsidR="00114CC4" w:rsidRPr="00B177C8" w:rsidRDefault="00114CC4" w:rsidP="001D16B9">
            <w:pPr>
              <w:rPr>
                <w:rFonts w:ascii="Calibri" w:hAnsi="Calibri"/>
                <w:sz w:val="18"/>
                <w:szCs w:val="18"/>
              </w:rPr>
            </w:pPr>
          </w:p>
        </w:tc>
        <w:tc>
          <w:tcPr>
            <w:tcW w:w="399" w:type="dxa"/>
            <w:shd w:val="clear" w:color="auto" w:fill="auto"/>
            <w:vAlign w:val="center"/>
          </w:tcPr>
          <w:p w14:paraId="1548060A" w14:textId="77777777" w:rsidR="00114CC4" w:rsidRPr="0037735E" w:rsidRDefault="00114CC4" w:rsidP="00756B1B">
            <w:pPr>
              <w:jc w:val="center"/>
              <w:rPr>
                <w:rFonts w:ascii="Calibri" w:hAnsi="Calibri"/>
                <w:sz w:val="18"/>
                <w:szCs w:val="18"/>
              </w:rPr>
            </w:pPr>
            <w:r w:rsidRPr="0037735E">
              <w:rPr>
                <w:rFonts w:ascii="Calibri" w:hAnsi="Calibri"/>
                <w:sz w:val="18"/>
                <w:szCs w:val="18"/>
              </w:rPr>
              <w:t>04</w:t>
            </w:r>
          </w:p>
        </w:tc>
        <w:tc>
          <w:tcPr>
            <w:tcW w:w="3973" w:type="dxa"/>
            <w:shd w:val="clear" w:color="auto" w:fill="auto"/>
            <w:vAlign w:val="center"/>
          </w:tcPr>
          <w:p w14:paraId="1548060B" w14:textId="77777777" w:rsidR="00114CC4" w:rsidRPr="0037735E" w:rsidRDefault="00114CC4" w:rsidP="00756B1B">
            <w:pPr>
              <w:rPr>
                <w:rFonts w:ascii="Calibri" w:hAnsi="Calibri"/>
                <w:sz w:val="18"/>
                <w:szCs w:val="18"/>
              </w:rPr>
            </w:pPr>
            <w:r w:rsidRPr="0037735E">
              <w:rPr>
                <w:rFonts w:ascii="Calibri" w:hAnsi="Calibri"/>
                <w:sz w:val="18"/>
                <w:szCs w:val="18"/>
              </w:rPr>
              <w:t>Building Front Orientation (deg):</w:t>
            </w:r>
          </w:p>
        </w:tc>
        <w:tc>
          <w:tcPr>
            <w:tcW w:w="2492" w:type="dxa"/>
            <w:tcBorders>
              <w:right w:val="single" w:sz="4" w:space="0" w:color="auto"/>
            </w:tcBorders>
            <w:shd w:val="clear" w:color="auto" w:fill="auto"/>
          </w:tcPr>
          <w:p w14:paraId="1548060C" w14:textId="77777777" w:rsidR="00114CC4" w:rsidRPr="00B177C8" w:rsidRDefault="00114CC4" w:rsidP="001D16B9">
            <w:pPr>
              <w:rPr>
                <w:rFonts w:ascii="Calibri" w:hAnsi="Calibri"/>
                <w:sz w:val="18"/>
                <w:szCs w:val="18"/>
              </w:rPr>
            </w:pPr>
          </w:p>
        </w:tc>
      </w:tr>
      <w:tr w:rsidR="00114CC4" w:rsidRPr="00B177C8" w14:paraId="15480614"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E" w14:textId="77777777" w:rsidR="00114CC4" w:rsidRPr="0037735E" w:rsidRDefault="00114CC4" w:rsidP="00756B1B">
            <w:pPr>
              <w:jc w:val="center"/>
              <w:rPr>
                <w:rFonts w:ascii="Calibri" w:hAnsi="Calibri"/>
                <w:sz w:val="18"/>
                <w:szCs w:val="18"/>
              </w:rPr>
            </w:pPr>
            <w:r w:rsidRPr="0037735E">
              <w:rPr>
                <w:rFonts w:ascii="Calibri" w:hAnsi="Calibri"/>
                <w:sz w:val="18"/>
                <w:szCs w:val="18"/>
              </w:rPr>
              <w:t>05</w:t>
            </w:r>
          </w:p>
        </w:tc>
        <w:tc>
          <w:tcPr>
            <w:tcW w:w="2163" w:type="dxa"/>
            <w:tcBorders>
              <w:left w:val="single" w:sz="4" w:space="0" w:color="auto"/>
              <w:right w:val="single" w:sz="4" w:space="0" w:color="auto"/>
            </w:tcBorders>
            <w:shd w:val="clear" w:color="auto" w:fill="auto"/>
            <w:vAlign w:val="center"/>
          </w:tcPr>
          <w:p w14:paraId="1548060F" w14:textId="77777777" w:rsidR="00114CC4" w:rsidRPr="0037735E" w:rsidRDefault="00114CC4" w:rsidP="00756B1B">
            <w:pPr>
              <w:rPr>
                <w:rFonts w:ascii="Calibri" w:hAnsi="Calibri"/>
                <w:sz w:val="18"/>
                <w:szCs w:val="18"/>
              </w:rPr>
            </w:pPr>
            <w:r w:rsidRPr="0037735E">
              <w:rPr>
                <w:rFonts w:ascii="Calibri" w:hAnsi="Calibri"/>
                <w:sz w:val="18"/>
                <w:szCs w:val="18"/>
              </w:rPr>
              <w:t>CA City:</w:t>
            </w:r>
          </w:p>
        </w:tc>
        <w:tc>
          <w:tcPr>
            <w:tcW w:w="4911" w:type="dxa"/>
            <w:tcBorders>
              <w:left w:val="single" w:sz="4" w:space="0" w:color="auto"/>
            </w:tcBorders>
            <w:shd w:val="clear" w:color="auto" w:fill="auto"/>
          </w:tcPr>
          <w:p w14:paraId="15480610" w14:textId="77777777" w:rsidR="00114CC4" w:rsidRPr="00B177C8" w:rsidRDefault="00114CC4" w:rsidP="000E42D4">
            <w:pPr>
              <w:tabs>
                <w:tab w:val="left" w:pos="1194"/>
              </w:tabs>
              <w:rPr>
                <w:rFonts w:ascii="Calibri" w:hAnsi="Calibri"/>
                <w:sz w:val="18"/>
                <w:szCs w:val="18"/>
              </w:rPr>
            </w:pPr>
          </w:p>
        </w:tc>
        <w:tc>
          <w:tcPr>
            <w:tcW w:w="399" w:type="dxa"/>
            <w:shd w:val="clear" w:color="auto" w:fill="auto"/>
            <w:vAlign w:val="center"/>
          </w:tcPr>
          <w:p w14:paraId="15480611" w14:textId="77777777" w:rsidR="00114CC4" w:rsidRPr="0037735E" w:rsidRDefault="00114CC4" w:rsidP="00756B1B">
            <w:pPr>
              <w:jc w:val="center"/>
              <w:rPr>
                <w:rFonts w:ascii="Calibri" w:hAnsi="Calibri"/>
                <w:sz w:val="18"/>
                <w:szCs w:val="18"/>
              </w:rPr>
            </w:pPr>
            <w:r w:rsidRPr="0037735E">
              <w:rPr>
                <w:rFonts w:ascii="Calibri" w:hAnsi="Calibri"/>
                <w:sz w:val="18"/>
                <w:szCs w:val="18"/>
              </w:rPr>
              <w:t>06</w:t>
            </w:r>
          </w:p>
        </w:tc>
        <w:tc>
          <w:tcPr>
            <w:tcW w:w="3973" w:type="dxa"/>
            <w:shd w:val="clear" w:color="auto" w:fill="auto"/>
            <w:vAlign w:val="center"/>
          </w:tcPr>
          <w:p w14:paraId="15480612" w14:textId="77777777" w:rsidR="00114CC4" w:rsidRPr="0037735E" w:rsidRDefault="00114CC4" w:rsidP="00756B1B">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492" w:type="dxa"/>
            <w:tcBorders>
              <w:right w:val="single" w:sz="4" w:space="0" w:color="auto"/>
            </w:tcBorders>
            <w:shd w:val="clear" w:color="auto" w:fill="auto"/>
          </w:tcPr>
          <w:p w14:paraId="15480613" w14:textId="77777777" w:rsidR="00114CC4" w:rsidRPr="00B177C8" w:rsidRDefault="00114CC4" w:rsidP="001D16B9">
            <w:pPr>
              <w:rPr>
                <w:rFonts w:ascii="Calibri" w:hAnsi="Calibri"/>
                <w:sz w:val="18"/>
                <w:szCs w:val="18"/>
              </w:rPr>
            </w:pPr>
          </w:p>
        </w:tc>
      </w:tr>
      <w:tr w:rsidR="00114CC4" w:rsidRPr="00B177C8" w14:paraId="1548061B"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5" w14:textId="77777777" w:rsidR="00114CC4" w:rsidRPr="0037735E" w:rsidRDefault="00114CC4" w:rsidP="00756B1B">
            <w:pPr>
              <w:jc w:val="center"/>
              <w:rPr>
                <w:rFonts w:ascii="Calibri" w:hAnsi="Calibri"/>
                <w:sz w:val="18"/>
                <w:szCs w:val="18"/>
              </w:rPr>
            </w:pPr>
            <w:r w:rsidRPr="0037735E">
              <w:rPr>
                <w:rFonts w:ascii="Calibri" w:hAnsi="Calibri"/>
                <w:sz w:val="18"/>
                <w:szCs w:val="18"/>
              </w:rPr>
              <w:t>07</w:t>
            </w:r>
          </w:p>
        </w:tc>
        <w:tc>
          <w:tcPr>
            <w:tcW w:w="2163" w:type="dxa"/>
            <w:tcBorders>
              <w:left w:val="single" w:sz="4" w:space="0" w:color="auto"/>
              <w:right w:val="single" w:sz="4" w:space="0" w:color="auto"/>
            </w:tcBorders>
            <w:shd w:val="clear" w:color="auto" w:fill="auto"/>
            <w:vAlign w:val="center"/>
          </w:tcPr>
          <w:p w14:paraId="15480616" w14:textId="77777777" w:rsidR="00114CC4" w:rsidRPr="0037735E" w:rsidRDefault="00114CC4" w:rsidP="00756B1B">
            <w:pPr>
              <w:rPr>
                <w:rFonts w:ascii="Calibri" w:hAnsi="Calibri"/>
                <w:sz w:val="18"/>
                <w:szCs w:val="18"/>
              </w:rPr>
            </w:pPr>
            <w:r w:rsidRPr="0037735E">
              <w:rPr>
                <w:rFonts w:ascii="Calibri" w:hAnsi="Calibri"/>
                <w:sz w:val="18"/>
                <w:szCs w:val="18"/>
              </w:rPr>
              <w:t>Zip Code:</w:t>
            </w:r>
          </w:p>
        </w:tc>
        <w:tc>
          <w:tcPr>
            <w:tcW w:w="4911" w:type="dxa"/>
            <w:tcBorders>
              <w:left w:val="single" w:sz="4" w:space="0" w:color="auto"/>
            </w:tcBorders>
            <w:shd w:val="clear" w:color="auto" w:fill="auto"/>
          </w:tcPr>
          <w:p w14:paraId="15480617"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8" w14:textId="77777777" w:rsidR="00114CC4" w:rsidRPr="0037735E" w:rsidRDefault="00114CC4" w:rsidP="00756B1B">
            <w:pPr>
              <w:jc w:val="center"/>
              <w:rPr>
                <w:rFonts w:ascii="Calibri" w:hAnsi="Calibri"/>
                <w:sz w:val="18"/>
                <w:szCs w:val="18"/>
              </w:rPr>
            </w:pPr>
            <w:r w:rsidRPr="0037735E">
              <w:rPr>
                <w:rFonts w:ascii="Calibri" w:hAnsi="Calibri"/>
                <w:sz w:val="18"/>
                <w:szCs w:val="18"/>
              </w:rPr>
              <w:t>08</w:t>
            </w:r>
          </w:p>
        </w:tc>
        <w:tc>
          <w:tcPr>
            <w:tcW w:w="3973" w:type="dxa"/>
            <w:shd w:val="clear" w:color="auto" w:fill="auto"/>
            <w:vAlign w:val="center"/>
          </w:tcPr>
          <w:p w14:paraId="15480619" w14:textId="77777777" w:rsidR="00114CC4" w:rsidRPr="0037735E" w:rsidRDefault="00114CC4" w:rsidP="00756B1B">
            <w:pPr>
              <w:rPr>
                <w:rFonts w:ascii="Calibri" w:hAnsi="Calibri"/>
                <w:sz w:val="18"/>
                <w:szCs w:val="18"/>
              </w:rPr>
            </w:pPr>
            <w:r w:rsidRPr="0037735E">
              <w:rPr>
                <w:rFonts w:ascii="Calibri" w:hAnsi="Calibri"/>
                <w:sz w:val="18"/>
                <w:szCs w:val="18"/>
              </w:rPr>
              <w:t>Fuel Type:</w:t>
            </w:r>
          </w:p>
        </w:tc>
        <w:tc>
          <w:tcPr>
            <w:tcW w:w="2492" w:type="dxa"/>
            <w:tcBorders>
              <w:right w:val="single" w:sz="4" w:space="0" w:color="auto"/>
            </w:tcBorders>
            <w:shd w:val="clear" w:color="auto" w:fill="auto"/>
          </w:tcPr>
          <w:p w14:paraId="1548061A" w14:textId="77777777" w:rsidR="00114CC4" w:rsidRPr="00B177C8" w:rsidRDefault="00114CC4" w:rsidP="001D16B9">
            <w:pPr>
              <w:rPr>
                <w:rFonts w:ascii="Calibri" w:hAnsi="Calibri"/>
                <w:sz w:val="18"/>
                <w:szCs w:val="18"/>
              </w:rPr>
            </w:pPr>
          </w:p>
        </w:tc>
      </w:tr>
      <w:tr w:rsidR="00114CC4" w:rsidRPr="00B177C8" w14:paraId="15480622"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C" w14:textId="77777777" w:rsidR="00114CC4" w:rsidRPr="0037735E" w:rsidRDefault="00114CC4" w:rsidP="00756B1B">
            <w:pPr>
              <w:jc w:val="center"/>
              <w:rPr>
                <w:rFonts w:ascii="Calibri" w:hAnsi="Calibri"/>
                <w:sz w:val="18"/>
                <w:szCs w:val="18"/>
              </w:rPr>
            </w:pPr>
            <w:r w:rsidRPr="0037735E">
              <w:rPr>
                <w:rFonts w:ascii="Calibri" w:hAnsi="Calibri"/>
                <w:sz w:val="18"/>
                <w:szCs w:val="18"/>
              </w:rPr>
              <w:t>09</w:t>
            </w:r>
          </w:p>
        </w:tc>
        <w:tc>
          <w:tcPr>
            <w:tcW w:w="2163" w:type="dxa"/>
            <w:tcBorders>
              <w:left w:val="single" w:sz="4" w:space="0" w:color="auto"/>
              <w:right w:val="single" w:sz="4" w:space="0" w:color="auto"/>
            </w:tcBorders>
            <w:shd w:val="clear" w:color="auto" w:fill="auto"/>
            <w:vAlign w:val="center"/>
          </w:tcPr>
          <w:p w14:paraId="1548061D" w14:textId="77777777" w:rsidR="00114CC4" w:rsidRPr="0037735E" w:rsidRDefault="00114CC4" w:rsidP="00756B1B">
            <w:pPr>
              <w:rPr>
                <w:rFonts w:ascii="Calibri" w:hAnsi="Calibri"/>
                <w:sz w:val="18"/>
                <w:szCs w:val="18"/>
              </w:rPr>
            </w:pPr>
            <w:r w:rsidRPr="0037735E">
              <w:rPr>
                <w:rFonts w:ascii="Calibri" w:hAnsi="Calibri"/>
                <w:sz w:val="18"/>
                <w:szCs w:val="18"/>
              </w:rPr>
              <w:t>Climate Zone:</w:t>
            </w:r>
          </w:p>
        </w:tc>
        <w:tc>
          <w:tcPr>
            <w:tcW w:w="4911" w:type="dxa"/>
            <w:tcBorders>
              <w:left w:val="single" w:sz="4" w:space="0" w:color="auto"/>
            </w:tcBorders>
            <w:shd w:val="clear" w:color="auto" w:fill="auto"/>
          </w:tcPr>
          <w:p w14:paraId="1548061E"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F" w14:textId="77777777" w:rsidR="00114CC4" w:rsidRPr="0037735E" w:rsidRDefault="00114CC4" w:rsidP="00756B1B">
            <w:pPr>
              <w:jc w:val="center"/>
              <w:rPr>
                <w:rFonts w:ascii="Calibri" w:hAnsi="Calibri"/>
                <w:sz w:val="18"/>
                <w:szCs w:val="18"/>
              </w:rPr>
            </w:pPr>
            <w:r w:rsidRPr="0037735E">
              <w:rPr>
                <w:rFonts w:ascii="Calibri" w:hAnsi="Calibri"/>
                <w:sz w:val="18"/>
                <w:szCs w:val="18"/>
              </w:rPr>
              <w:t>10</w:t>
            </w:r>
          </w:p>
        </w:tc>
        <w:tc>
          <w:tcPr>
            <w:tcW w:w="3973" w:type="dxa"/>
            <w:shd w:val="clear" w:color="auto" w:fill="auto"/>
            <w:vAlign w:val="center"/>
          </w:tcPr>
          <w:p w14:paraId="15480620" w14:textId="77777777" w:rsidR="00114CC4" w:rsidRPr="0037735E" w:rsidRDefault="00114CC4"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492" w:type="dxa"/>
            <w:tcBorders>
              <w:right w:val="single" w:sz="4" w:space="0" w:color="auto"/>
            </w:tcBorders>
            <w:shd w:val="clear" w:color="auto" w:fill="auto"/>
          </w:tcPr>
          <w:p w14:paraId="15480621" w14:textId="77777777" w:rsidR="00114CC4" w:rsidRPr="00B177C8" w:rsidRDefault="00114CC4" w:rsidP="001D16B9">
            <w:pPr>
              <w:rPr>
                <w:rFonts w:ascii="Calibri" w:hAnsi="Calibri"/>
                <w:sz w:val="18"/>
                <w:szCs w:val="18"/>
              </w:rPr>
            </w:pPr>
          </w:p>
        </w:tc>
      </w:tr>
      <w:tr w:rsidR="00114CC4" w:rsidRPr="00B177C8" w14:paraId="15480629"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3" w14:textId="77777777" w:rsidR="00114CC4" w:rsidRPr="0037735E" w:rsidRDefault="00114CC4" w:rsidP="00756B1B">
            <w:pPr>
              <w:jc w:val="center"/>
              <w:rPr>
                <w:rFonts w:ascii="Calibri" w:hAnsi="Calibri"/>
                <w:sz w:val="18"/>
                <w:szCs w:val="18"/>
              </w:rPr>
            </w:pPr>
            <w:r w:rsidRPr="0037735E">
              <w:rPr>
                <w:rFonts w:ascii="Calibri" w:hAnsi="Calibri"/>
                <w:sz w:val="18"/>
                <w:szCs w:val="18"/>
              </w:rPr>
              <w:t>11</w:t>
            </w:r>
          </w:p>
        </w:tc>
        <w:tc>
          <w:tcPr>
            <w:tcW w:w="2163" w:type="dxa"/>
            <w:tcBorders>
              <w:left w:val="single" w:sz="4" w:space="0" w:color="auto"/>
              <w:right w:val="single" w:sz="4" w:space="0" w:color="auto"/>
            </w:tcBorders>
            <w:shd w:val="clear" w:color="auto" w:fill="auto"/>
            <w:vAlign w:val="center"/>
          </w:tcPr>
          <w:p w14:paraId="15480624" w14:textId="5A51A094" w:rsidR="00114CC4" w:rsidRPr="0037735E" w:rsidRDefault="00114CC4" w:rsidP="00756B1B">
            <w:pPr>
              <w:rPr>
                <w:rFonts w:ascii="Calibri" w:hAnsi="Calibri"/>
                <w:sz w:val="18"/>
                <w:szCs w:val="18"/>
              </w:rPr>
            </w:pPr>
            <w:r w:rsidRPr="0037735E">
              <w:rPr>
                <w:rFonts w:ascii="Calibri" w:hAnsi="Calibri"/>
                <w:sz w:val="18"/>
                <w:szCs w:val="18"/>
              </w:rPr>
              <w:t>Building Type</w:t>
            </w:r>
            <w:r w:rsidR="0037735E">
              <w:rPr>
                <w:rFonts w:ascii="Calibri" w:hAnsi="Calibri"/>
                <w:sz w:val="18"/>
                <w:szCs w:val="18"/>
              </w:rPr>
              <w:t>:</w:t>
            </w:r>
          </w:p>
        </w:tc>
        <w:tc>
          <w:tcPr>
            <w:tcW w:w="4911" w:type="dxa"/>
            <w:tcBorders>
              <w:left w:val="single" w:sz="4" w:space="0" w:color="auto"/>
            </w:tcBorders>
            <w:shd w:val="clear" w:color="auto" w:fill="auto"/>
          </w:tcPr>
          <w:p w14:paraId="15480625" w14:textId="77777777" w:rsidR="00114CC4" w:rsidRPr="00175D5C" w:rsidRDefault="00114CC4" w:rsidP="003116BB">
            <w:pPr>
              <w:rPr>
                <w:rFonts w:ascii="Calibri" w:hAnsi="Calibri"/>
                <w:b/>
                <w:sz w:val="18"/>
                <w:szCs w:val="18"/>
              </w:rPr>
            </w:pPr>
          </w:p>
        </w:tc>
        <w:tc>
          <w:tcPr>
            <w:tcW w:w="399" w:type="dxa"/>
            <w:shd w:val="clear" w:color="auto" w:fill="auto"/>
            <w:vAlign w:val="center"/>
          </w:tcPr>
          <w:p w14:paraId="15480626" w14:textId="77777777" w:rsidR="00114CC4" w:rsidRPr="0037735E" w:rsidRDefault="00114CC4" w:rsidP="00756B1B">
            <w:pPr>
              <w:jc w:val="center"/>
              <w:rPr>
                <w:rFonts w:ascii="Calibri" w:hAnsi="Calibri"/>
                <w:sz w:val="18"/>
                <w:szCs w:val="18"/>
              </w:rPr>
            </w:pPr>
            <w:r w:rsidRPr="0037735E">
              <w:rPr>
                <w:rFonts w:ascii="Calibri" w:hAnsi="Calibri"/>
                <w:sz w:val="18"/>
                <w:szCs w:val="18"/>
              </w:rPr>
              <w:t>12</w:t>
            </w:r>
          </w:p>
        </w:tc>
        <w:tc>
          <w:tcPr>
            <w:tcW w:w="3973" w:type="dxa"/>
            <w:shd w:val="clear" w:color="auto" w:fill="auto"/>
            <w:vAlign w:val="center"/>
          </w:tcPr>
          <w:p w14:paraId="15480627" w14:textId="77777777" w:rsidR="00114CC4" w:rsidRPr="0037735E" w:rsidRDefault="00114CC4" w:rsidP="00FE3431">
            <w:pPr>
              <w:rPr>
                <w:rFonts w:ascii="Calibri" w:hAnsi="Calibri"/>
                <w:sz w:val="18"/>
                <w:szCs w:val="18"/>
              </w:rPr>
            </w:pPr>
            <w:r w:rsidRPr="0037735E">
              <w:rPr>
                <w:rFonts w:ascii="Calibri" w:hAnsi="Calibri"/>
                <w:sz w:val="18"/>
                <w:szCs w:val="18"/>
              </w:rPr>
              <w:t>Slab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w:t>
            </w:r>
          </w:p>
        </w:tc>
        <w:tc>
          <w:tcPr>
            <w:tcW w:w="2492" w:type="dxa"/>
            <w:tcBorders>
              <w:right w:val="single" w:sz="4" w:space="0" w:color="auto"/>
            </w:tcBorders>
            <w:shd w:val="clear" w:color="auto" w:fill="auto"/>
          </w:tcPr>
          <w:p w14:paraId="15480628" w14:textId="77777777" w:rsidR="00114CC4" w:rsidRPr="00B177C8" w:rsidRDefault="00114CC4" w:rsidP="001D16B9">
            <w:pPr>
              <w:rPr>
                <w:rFonts w:ascii="Calibri" w:hAnsi="Calibri"/>
                <w:sz w:val="18"/>
                <w:szCs w:val="18"/>
              </w:rPr>
            </w:pPr>
          </w:p>
        </w:tc>
      </w:tr>
      <w:tr w:rsidR="00114CC4" w:rsidRPr="00B177C8" w14:paraId="15480630"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A" w14:textId="77777777" w:rsidR="00114CC4" w:rsidRPr="0037735E" w:rsidRDefault="00114CC4" w:rsidP="00756B1B">
            <w:pPr>
              <w:jc w:val="center"/>
              <w:rPr>
                <w:rFonts w:ascii="Calibri" w:hAnsi="Calibri"/>
                <w:sz w:val="18"/>
                <w:szCs w:val="18"/>
              </w:rPr>
            </w:pPr>
            <w:r w:rsidRPr="0037735E">
              <w:rPr>
                <w:rFonts w:ascii="Calibri" w:hAnsi="Calibri"/>
                <w:sz w:val="18"/>
                <w:szCs w:val="18"/>
              </w:rPr>
              <w:t>13</w:t>
            </w:r>
          </w:p>
        </w:tc>
        <w:tc>
          <w:tcPr>
            <w:tcW w:w="2163" w:type="dxa"/>
            <w:tcBorders>
              <w:left w:val="single" w:sz="4" w:space="0" w:color="auto"/>
              <w:right w:val="single" w:sz="4" w:space="0" w:color="auto"/>
            </w:tcBorders>
            <w:shd w:val="clear" w:color="auto" w:fill="auto"/>
            <w:vAlign w:val="center"/>
          </w:tcPr>
          <w:p w14:paraId="1548062B" w14:textId="77777777" w:rsidR="00114CC4" w:rsidRPr="0037735E" w:rsidRDefault="00D11A0C" w:rsidP="008B6A69">
            <w:pPr>
              <w:rPr>
                <w:rFonts w:ascii="Calibri" w:hAnsi="Calibri"/>
                <w:sz w:val="18"/>
                <w:szCs w:val="18"/>
              </w:rPr>
            </w:pPr>
            <w:r w:rsidRPr="0037735E">
              <w:rPr>
                <w:rFonts w:ascii="Calibri" w:hAnsi="Calibri"/>
                <w:sz w:val="18"/>
                <w:szCs w:val="18"/>
              </w:rPr>
              <w:t>Project Scope</w:t>
            </w:r>
            <w:r w:rsidR="00114CC4" w:rsidRPr="0037735E">
              <w:rPr>
                <w:rFonts w:ascii="Calibri" w:hAnsi="Calibri"/>
                <w:sz w:val="18"/>
                <w:szCs w:val="18"/>
              </w:rPr>
              <w:t xml:space="preserve">:  </w:t>
            </w:r>
          </w:p>
        </w:tc>
        <w:tc>
          <w:tcPr>
            <w:tcW w:w="4911" w:type="dxa"/>
            <w:tcBorders>
              <w:left w:val="single" w:sz="4" w:space="0" w:color="auto"/>
            </w:tcBorders>
            <w:shd w:val="clear" w:color="auto" w:fill="auto"/>
            <w:vAlign w:val="center"/>
          </w:tcPr>
          <w:p w14:paraId="1548062C" w14:textId="77777777" w:rsidR="00114CC4" w:rsidRPr="00175D5C" w:rsidRDefault="00114CC4" w:rsidP="00114CC4">
            <w:pPr>
              <w:rPr>
                <w:rFonts w:ascii="Calibri" w:hAnsi="Calibri"/>
                <w:sz w:val="18"/>
                <w:szCs w:val="18"/>
              </w:rPr>
            </w:pPr>
          </w:p>
        </w:tc>
        <w:tc>
          <w:tcPr>
            <w:tcW w:w="399" w:type="dxa"/>
            <w:shd w:val="clear" w:color="auto" w:fill="auto"/>
            <w:vAlign w:val="center"/>
          </w:tcPr>
          <w:p w14:paraId="1548062D" w14:textId="2DC11395" w:rsidR="00114CC4" w:rsidRPr="0037735E" w:rsidRDefault="0094294D" w:rsidP="00756B1B">
            <w:pPr>
              <w:jc w:val="center"/>
              <w:rPr>
                <w:rFonts w:ascii="Calibri" w:hAnsi="Calibri"/>
                <w:sz w:val="18"/>
                <w:szCs w:val="18"/>
              </w:rPr>
            </w:pPr>
            <w:r w:rsidRPr="0037735E">
              <w:rPr>
                <w:rFonts w:ascii="Calibri" w:hAnsi="Calibri"/>
                <w:sz w:val="18"/>
                <w:szCs w:val="18"/>
              </w:rPr>
              <w:t>14</w:t>
            </w:r>
          </w:p>
        </w:tc>
        <w:tc>
          <w:tcPr>
            <w:tcW w:w="3973" w:type="dxa"/>
            <w:tcBorders>
              <w:right w:val="single" w:sz="4" w:space="0" w:color="auto"/>
            </w:tcBorders>
            <w:shd w:val="clear" w:color="auto" w:fill="auto"/>
            <w:vAlign w:val="center"/>
          </w:tcPr>
          <w:p w14:paraId="63190D40" w14:textId="0445F641" w:rsidR="00114CC4" w:rsidRPr="0037735E" w:rsidDel="0046795D" w:rsidRDefault="0094294D" w:rsidP="00756B1B">
            <w:pPr>
              <w:rPr>
                <w:del w:id="1" w:author="Shewmaker, Michael@Energy" w:date="2019-02-26T10:19:00Z"/>
                <w:rFonts w:ascii="Calibri" w:hAnsi="Calibri"/>
                <w:sz w:val="18"/>
                <w:szCs w:val="18"/>
              </w:rPr>
            </w:pPr>
            <w:del w:id="2" w:author="Shewmaker, Michael@Energy" w:date="2019-02-26T10:19:00Z">
              <w:r w:rsidRPr="0037735E" w:rsidDel="0046795D">
                <w:rPr>
                  <w:rFonts w:ascii="Calibri" w:hAnsi="Calibri"/>
                  <w:sz w:val="18"/>
                  <w:szCs w:val="18"/>
                </w:rPr>
                <w:delText>Exceptions to Fenestration U-factor and SHGC</w:delText>
              </w:r>
            </w:del>
          </w:p>
          <w:p w14:paraId="1548062E" w14:textId="7DE522AD" w:rsidR="0094294D" w:rsidRPr="0037735E" w:rsidRDefault="0094294D" w:rsidP="00756B1B">
            <w:pPr>
              <w:rPr>
                <w:rFonts w:ascii="Calibri" w:hAnsi="Calibri"/>
                <w:sz w:val="18"/>
                <w:szCs w:val="18"/>
              </w:rPr>
            </w:pPr>
            <w:del w:id="3" w:author="Shewmaker, Michael@Energy" w:date="2019-02-26T10:19:00Z">
              <w:r w:rsidRPr="0037735E" w:rsidDel="0046795D">
                <w:rPr>
                  <w:rFonts w:ascii="Calibri" w:hAnsi="Calibri"/>
                  <w:sz w:val="18"/>
                  <w:szCs w:val="18"/>
                </w:rPr>
                <w:delText>150.1(c)3A</w:delText>
              </w:r>
            </w:del>
            <w:ins w:id="4" w:author="Shewmaker, Michael@Energy" w:date="2019-02-26T10:19:00Z">
              <w:r w:rsidR="0046795D">
                <w:rPr>
                  <w:rFonts w:ascii="Calibri" w:hAnsi="Calibri"/>
                  <w:sz w:val="18"/>
                  <w:szCs w:val="18"/>
                </w:rPr>
                <w:t>Fenestration Exceptions</w:t>
              </w:r>
            </w:ins>
            <w:r w:rsidR="0037735E">
              <w:rPr>
                <w:rFonts w:ascii="Calibri" w:hAnsi="Calibri"/>
                <w:sz w:val="18"/>
                <w:szCs w:val="18"/>
              </w:rPr>
              <w:t>:</w:t>
            </w:r>
          </w:p>
        </w:tc>
        <w:tc>
          <w:tcPr>
            <w:tcW w:w="2492" w:type="dxa"/>
            <w:tcBorders>
              <w:left w:val="single" w:sz="4" w:space="0" w:color="auto"/>
              <w:right w:val="single" w:sz="4" w:space="0" w:color="auto"/>
            </w:tcBorders>
            <w:shd w:val="clear" w:color="auto" w:fill="auto"/>
            <w:vAlign w:val="bottom"/>
          </w:tcPr>
          <w:p w14:paraId="1548062F" w14:textId="77777777" w:rsidR="00114CC4" w:rsidRPr="00B177C8" w:rsidRDefault="00114CC4" w:rsidP="002F2059">
            <w:pPr>
              <w:rPr>
                <w:rFonts w:ascii="Calibri" w:hAnsi="Calibri"/>
                <w:sz w:val="18"/>
                <w:szCs w:val="18"/>
              </w:rPr>
            </w:pPr>
          </w:p>
        </w:tc>
      </w:tr>
    </w:tbl>
    <w:p w14:paraId="15480631" w14:textId="531E2D16" w:rsidR="0043745C" w:rsidRPr="0037735E" w:rsidRDefault="0043745C">
      <w:pPr>
        <w:rPr>
          <w:rFonts w:ascii="Calibri" w:hAnsi="Calibri"/>
          <w:sz w:val="2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1460"/>
        <w:gridCol w:w="1170"/>
        <w:gridCol w:w="999"/>
        <w:gridCol w:w="1209"/>
        <w:gridCol w:w="876"/>
        <w:gridCol w:w="1110"/>
        <w:gridCol w:w="69"/>
        <w:gridCol w:w="818"/>
        <w:gridCol w:w="1088"/>
        <w:gridCol w:w="998"/>
        <w:gridCol w:w="1360"/>
        <w:gridCol w:w="2505"/>
      </w:tblGrid>
      <w:tr w:rsidR="00850B00" w:rsidRPr="00CF4C56" w14:paraId="15480633" w14:textId="77777777" w:rsidTr="00B64148">
        <w:trPr>
          <w:cantSplit/>
          <w:trHeight w:val="312"/>
        </w:trPr>
        <w:tc>
          <w:tcPr>
            <w:tcW w:w="14616" w:type="dxa"/>
            <w:gridSpan w:val="13"/>
            <w:shd w:val="clear" w:color="auto" w:fill="auto"/>
            <w:vAlign w:val="center"/>
          </w:tcPr>
          <w:p w14:paraId="15480632" w14:textId="625380BA" w:rsidR="0050532B" w:rsidRDefault="00850B00" w:rsidP="002D04C1">
            <w:pPr>
              <w:keepNext/>
              <w:rPr>
                <w:rFonts w:ascii="Calibri" w:eastAsia="Calibri" w:hAnsi="Calibri"/>
                <w:b/>
                <w:sz w:val="22"/>
                <w:szCs w:val="22"/>
              </w:rPr>
            </w:pPr>
            <w:r w:rsidRPr="0037735E">
              <w:rPr>
                <w:rFonts w:ascii="Calibri" w:eastAsia="Calibri" w:hAnsi="Calibri"/>
                <w:b/>
                <w:sz w:val="20"/>
                <w:szCs w:val="22"/>
              </w:rPr>
              <w:t xml:space="preserve">B. </w:t>
            </w:r>
            <w:r w:rsidR="004603FB"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r w:rsidRPr="0037735E">
              <w:rPr>
                <w:rFonts w:ascii="Calibri" w:eastAsia="Calibri" w:hAnsi="Calibri"/>
                <w:sz w:val="20"/>
                <w:szCs w:val="22"/>
              </w:rPr>
              <w:t>(Section 150.2(a))</w:t>
            </w:r>
          </w:p>
        </w:tc>
      </w:tr>
      <w:tr w:rsidR="00C032D1" w:rsidRPr="00CF4C56" w14:paraId="1548063F" w14:textId="77777777" w:rsidTr="00B64148">
        <w:trPr>
          <w:cantSplit/>
          <w:trHeight w:val="45"/>
        </w:trPr>
        <w:tc>
          <w:tcPr>
            <w:tcW w:w="738" w:type="dxa"/>
            <w:vAlign w:val="bottom"/>
          </w:tcPr>
          <w:p w14:paraId="1548063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84" w:type="dxa"/>
            <w:vAlign w:val="bottom"/>
          </w:tcPr>
          <w:p w14:paraId="1548063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1188" w:type="dxa"/>
            <w:vAlign w:val="bottom"/>
          </w:tcPr>
          <w:p w14:paraId="15480636"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4" w:type="dxa"/>
            <w:vAlign w:val="bottom"/>
          </w:tcPr>
          <w:p w14:paraId="1548063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228" w:type="dxa"/>
            <w:vAlign w:val="bottom"/>
          </w:tcPr>
          <w:p w14:paraId="1548063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5</w:t>
            </w:r>
          </w:p>
        </w:tc>
        <w:tc>
          <w:tcPr>
            <w:tcW w:w="2086" w:type="dxa"/>
            <w:gridSpan w:val="3"/>
          </w:tcPr>
          <w:p w14:paraId="15480639"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829" w:type="dxa"/>
          </w:tcPr>
          <w:p w14:paraId="1548063A"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1105" w:type="dxa"/>
            <w:vAlign w:val="bottom"/>
          </w:tcPr>
          <w:p w14:paraId="1548063B"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1013" w:type="dxa"/>
            <w:vAlign w:val="bottom"/>
          </w:tcPr>
          <w:p w14:paraId="1548063C"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82" w:type="dxa"/>
            <w:vAlign w:val="bottom"/>
          </w:tcPr>
          <w:p w14:paraId="1548063D"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2549" w:type="dxa"/>
            <w:vAlign w:val="bottom"/>
          </w:tcPr>
          <w:p w14:paraId="1548063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4A" w14:textId="77777777" w:rsidTr="00B64148">
        <w:trPr>
          <w:cantSplit/>
          <w:trHeight w:val="266"/>
        </w:trPr>
        <w:tc>
          <w:tcPr>
            <w:tcW w:w="738" w:type="dxa"/>
            <w:vMerge w:val="restart"/>
            <w:vAlign w:val="bottom"/>
          </w:tcPr>
          <w:p w14:paraId="1548064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vAlign w:val="bottom"/>
          </w:tcPr>
          <w:p w14:paraId="15480641"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vAlign w:val="bottom"/>
          </w:tcPr>
          <w:p w14:paraId="1548064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vAlign w:val="bottom"/>
          </w:tcPr>
          <w:p w14:paraId="15480643"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644"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vAlign w:val="bottom"/>
          </w:tcPr>
          <w:p w14:paraId="15480645"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646"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6"/>
            <w:vAlign w:val="bottom"/>
          </w:tcPr>
          <w:p w14:paraId="15480647"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82" w:type="dxa"/>
            <w:vAlign w:val="bottom"/>
          </w:tcPr>
          <w:p w14:paraId="15480648"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549" w:type="dxa"/>
            <w:vMerge w:val="restart"/>
            <w:vAlign w:val="bottom"/>
          </w:tcPr>
          <w:p w14:paraId="15480649"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032D1" w:rsidRPr="009B3A0C" w14:paraId="15480657" w14:textId="77777777" w:rsidTr="00B64148">
        <w:trPr>
          <w:cantSplit/>
          <w:trHeight w:val="288"/>
        </w:trPr>
        <w:tc>
          <w:tcPr>
            <w:tcW w:w="738" w:type="dxa"/>
            <w:vMerge/>
            <w:vAlign w:val="bottom"/>
          </w:tcPr>
          <w:p w14:paraId="1548064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4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4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4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4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restart"/>
            <w:vAlign w:val="bottom"/>
          </w:tcPr>
          <w:p w14:paraId="1548065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vAlign w:val="bottom"/>
          </w:tcPr>
          <w:p w14:paraId="1548065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65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gridSpan w:val="2"/>
            <w:vMerge w:val="restart"/>
            <w:vAlign w:val="bottom"/>
          </w:tcPr>
          <w:p w14:paraId="15480653"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vAlign w:val="bottom"/>
          </w:tcPr>
          <w:p w14:paraId="15480654" w14:textId="77777777" w:rsidR="00850B00" w:rsidRDefault="00850B00" w:rsidP="00193018">
            <w:pPr>
              <w:tabs>
                <w:tab w:val="left" w:pos="540"/>
                <w:tab w:val="left" w:pos="900"/>
                <w:tab w:val="left" w:pos="3420"/>
              </w:tabs>
              <w:jc w:val="center"/>
              <w:rPr>
                <w:rFonts w:ascii="Calibri" w:hAnsi="Calibri"/>
                <w:sz w:val="18"/>
                <w:szCs w:val="18"/>
              </w:rPr>
            </w:pPr>
            <w:r>
              <w:rPr>
                <w:rFonts w:ascii="Calibri" w:hAnsi="Calibri"/>
                <w:sz w:val="18"/>
                <w:szCs w:val="18"/>
              </w:rPr>
              <w:t>Appendix JA4</w:t>
            </w:r>
            <w:r w:rsidR="00193018">
              <w:rPr>
                <w:rFonts w:ascii="Calibri" w:hAnsi="Calibri"/>
                <w:sz w:val="18"/>
                <w:szCs w:val="18"/>
              </w:rPr>
              <w:t xml:space="preserve"> Reference</w:t>
            </w:r>
          </w:p>
        </w:tc>
        <w:tc>
          <w:tcPr>
            <w:tcW w:w="1382" w:type="dxa"/>
            <w:vMerge w:val="restart"/>
            <w:vAlign w:val="bottom"/>
          </w:tcPr>
          <w:p w14:paraId="15480655" w14:textId="06BE718A" w:rsidR="00850B00" w:rsidRPr="009B3A0C" w:rsidRDefault="00850B00" w:rsidP="00193018">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r w:rsidR="009B7923">
              <w:rPr>
                <w:rFonts w:ascii="Calibri" w:hAnsi="Calibri"/>
                <w:sz w:val="18"/>
                <w:szCs w:val="18"/>
              </w:rPr>
              <w:t xml:space="preserve"> from Table 150.1-A or B</w:t>
            </w:r>
          </w:p>
        </w:tc>
        <w:tc>
          <w:tcPr>
            <w:tcW w:w="2549" w:type="dxa"/>
            <w:vMerge/>
            <w:vAlign w:val="bottom"/>
          </w:tcPr>
          <w:p w14:paraId="15480656"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64" w14:textId="77777777" w:rsidTr="00B64148">
        <w:trPr>
          <w:cantSplit/>
          <w:trHeight w:val="288"/>
        </w:trPr>
        <w:tc>
          <w:tcPr>
            <w:tcW w:w="738" w:type="dxa"/>
            <w:vMerge/>
            <w:vAlign w:val="bottom"/>
          </w:tcPr>
          <w:p w14:paraId="1548065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5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5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5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5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ign w:val="bottom"/>
          </w:tcPr>
          <w:p w14:paraId="1548065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Merge/>
            <w:vAlign w:val="bottom"/>
          </w:tcPr>
          <w:p w14:paraId="1548065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Merge/>
            <w:vAlign w:val="bottom"/>
          </w:tcPr>
          <w:p w14:paraId="1548065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0"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vAlign w:val="bottom"/>
          </w:tcPr>
          <w:p w14:paraId="15480661"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82" w:type="dxa"/>
            <w:vMerge/>
            <w:vAlign w:val="bottom"/>
          </w:tcPr>
          <w:p w14:paraId="1548066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Merge/>
            <w:vAlign w:val="bottom"/>
          </w:tcPr>
          <w:p w14:paraId="15480663"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1" w14:textId="77777777" w:rsidTr="00B64148">
        <w:trPr>
          <w:cantSplit/>
          <w:trHeight w:val="45"/>
        </w:trPr>
        <w:tc>
          <w:tcPr>
            <w:tcW w:w="738" w:type="dxa"/>
            <w:vAlign w:val="bottom"/>
          </w:tcPr>
          <w:p w14:paraId="1548066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6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6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6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6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Align w:val="bottom"/>
          </w:tcPr>
          <w:p w14:paraId="1548066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6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6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6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6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0"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E" w14:textId="77777777" w:rsidTr="00B64148">
        <w:trPr>
          <w:cantSplit/>
          <w:trHeight w:val="45"/>
        </w:trPr>
        <w:tc>
          <w:tcPr>
            <w:tcW w:w="738" w:type="dxa"/>
            <w:vAlign w:val="bottom"/>
          </w:tcPr>
          <w:p w14:paraId="1548067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7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7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7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7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tcPr>
          <w:p w14:paraId="1548067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7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7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7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7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7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D"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7695CAD4" w14:textId="77777777" w:rsidTr="00DA23C4">
        <w:trPr>
          <w:cantSplit/>
          <w:trHeight w:val="980"/>
        </w:trPr>
        <w:tc>
          <w:tcPr>
            <w:tcW w:w="14616" w:type="dxa"/>
            <w:gridSpan w:val="13"/>
            <w:vAlign w:val="center"/>
          </w:tcPr>
          <w:p w14:paraId="525D8C8B" w14:textId="5962F0A8" w:rsidR="004F10AE" w:rsidRPr="00974B66" w:rsidRDefault="004F10AE" w:rsidP="00DA23C4">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39BE37FE" w14:textId="77777777" w:rsidR="004F10AE" w:rsidRDefault="004F10AE" w:rsidP="00DA23C4">
            <w:pPr>
              <w:pStyle w:val="ListParagraph"/>
              <w:numPr>
                <w:ilvl w:val="0"/>
                <w:numId w:val="64"/>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w:t>
            </w:r>
            <w:r w:rsidR="00B64148">
              <w:rPr>
                <w:rFonts w:ascii="Calibri" w:hAnsi="Calibri"/>
                <w:sz w:val="18"/>
                <w:szCs w:val="18"/>
              </w:rPr>
              <w:t>,</w:t>
            </w:r>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p w14:paraId="6BFA2622" w14:textId="06BF0162" w:rsidR="00DA23C4" w:rsidRPr="00974B66" w:rsidRDefault="00DA23C4" w:rsidP="00426663">
            <w:pPr>
              <w:pStyle w:val="ListParagraph"/>
              <w:numPr>
                <w:ilvl w:val="0"/>
                <w:numId w:val="64"/>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r w:rsidR="000A2D52">
              <w:rPr>
                <w:rFonts w:ascii="Calibri" w:hAnsi="Calibri"/>
                <w:sz w:val="18"/>
                <w:szCs w:val="18"/>
              </w:rPr>
              <w:t>2</w:t>
            </w:r>
            <w:r w:rsidR="00426663">
              <w:rPr>
                <w:rFonts w:ascii="Calibri" w:hAnsi="Calibri"/>
                <w:sz w:val="18"/>
                <w:szCs w:val="18"/>
              </w:rPr>
              <w:t>1</w:t>
            </w:r>
            <w:r>
              <w:rPr>
                <w:rFonts w:ascii="Calibri" w:hAnsi="Calibri"/>
                <w:sz w:val="18"/>
                <w:szCs w:val="18"/>
              </w:rPr>
              <w:t xml:space="preserve"> in a 2x6 framing.</w:t>
            </w:r>
          </w:p>
        </w:tc>
      </w:tr>
    </w:tbl>
    <w:p w14:paraId="1548067F" w14:textId="77777777" w:rsidR="00850B00" w:rsidRPr="0037735E" w:rsidRDefault="00850B0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850B00" w:rsidRPr="009B3A0C" w14:paraId="15480681" w14:textId="77777777" w:rsidTr="00B64148">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5480680" w14:textId="129F6A60" w:rsidR="00850B00" w:rsidRPr="00850B00" w:rsidRDefault="00850B00" w:rsidP="004603FB">
            <w:pPr>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sidRPr="0037735E">
              <w:rPr>
                <w:rFonts w:ascii="Calibri" w:eastAsia="Calibri" w:hAnsi="Calibri"/>
                <w:b/>
                <w:sz w:val="20"/>
                <w:szCs w:val="22"/>
              </w:rPr>
              <w:t xml:space="preserve">C. </w:t>
            </w:r>
            <w:r w:rsidR="004603FB" w:rsidRPr="0037735E">
              <w:rPr>
                <w:rFonts w:ascii="Calibri" w:eastAsia="Calibri" w:hAnsi="Calibri"/>
                <w:b/>
                <w:sz w:val="20"/>
                <w:szCs w:val="22"/>
              </w:rPr>
              <w:t>Opaque Surface Details</w:t>
            </w:r>
            <w:r w:rsidR="00D50923">
              <w:rPr>
                <w:rFonts w:ascii="Calibri" w:eastAsia="Calibri" w:hAnsi="Calibri"/>
                <w:b/>
                <w:sz w:val="20"/>
                <w:szCs w:val="22"/>
              </w:rPr>
              <w:t xml:space="preserve"> – Non</w:t>
            </w:r>
            <w:r w:rsidRPr="0037735E">
              <w:rPr>
                <w:rFonts w:ascii="Calibri" w:eastAsia="Calibri" w:hAnsi="Calibri"/>
                <w:b/>
                <w:sz w:val="20"/>
                <w:szCs w:val="22"/>
              </w:rPr>
              <w:t xml:space="preserve">framed </w:t>
            </w:r>
            <w:r w:rsidRPr="0037735E">
              <w:rPr>
                <w:rFonts w:ascii="Calibri" w:eastAsia="Calibri" w:hAnsi="Calibri"/>
                <w:sz w:val="20"/>
                <w:szCs w:val="22"/>
              </w:rPr>
              <w:t>(Section 150.1(c)1)</w:t>
            </w:r>
          </w:p>
        </w:tc>
      </w:tr>
      <w:tr w:rsidR="00C032D1" w:rsidRPr="009B3A0C" w14:paraId="1548068D"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82"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683"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68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4" w:space="0" w:color="auto"/>
            </w:tcBorders>
            <w:vAlign w:val="bottom"/>
          </w:tcPr>
          <w:p w14:paraId="1548068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105" w:type="dxa"/>
            <w:tcBorders>
              <w:top w:val="single" w:sz="4" w:space="0" w:color="auto"/>
              <w:left w:val="single" w:sz="4" w:space="0" w:color="auto"/>
              <w:bottom w:val="single" w:sz="4" w:space="0" w:color="auto"/>
              <w:right w:val="single" w:sz="4" w:space="0" w:color="auto"/>
            </w:tcBorders>
            <w:vAlign w:val="bottom"/>
          </w:tcPr>
          <w:p w14:paraId="15480686"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5</w:t>
            </w:r>
          </w:p>
        </w:tc>
        <w:tc>
          <w:tcPr>
            <w:tcW w:w="1105" w:type="dxa"/>
            <w:tcBorders>
              <w:top w:val="single" w:sz="4" w:space="0" w:color="auto"/>
              <w:left w:val="single" w:sz="4" w:space="0" w:color="auto"/>
              <w:bottom w:val="single" w:sz="4" w:space="0" w:color="auto"/>
              <w:right w:val="single" w:sz="4" w:space="0" w:color="auto"/>
            </w:tcBorders>
            <w:vAlign w:val="bottom"/>
          </w:tcPr>
          <w:p w14:paraId="1548068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1012" w:type="dxa"/>
            <w:tcBorders>
              <w:top w:val="single" w:sz="4" w:space="0" w:color="auto"/>
              <w:left w:val="single" w:sz="4" w:space="0" w:color="auto"/>
              <w:bottom w:val="single" w:sz="4" w:space="0" w:color="auto"/>
              <w:right w:val="single" w:sz="4" w:space="0" w:color="auto"/>
            </w:tcBorders>
            <w:vAlign w:val="bottom"/>
          </w:tcPr>
          <w:p w14:paraId="1548068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860" w:type="dxa"/>
            <w:tcBorders>
              <w:top w:val="single" w:sz="4" w:space="0" w:color="auto"/>
              <w:left w:val="single" w:sz="4" w:space="0" w:color="auto"/>
              <w:bottom w:val="single" w:sz="4" w:space="0" w:color="auto"/>
              <w:right w:val="single" w:sz="4" w:space="0" w:color="auto"/>
            </w:tcBorders>
            <w:vAlign w:val="bottom"/>
          </w:tcPr>
          <w:p w14:paraId="15480689"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860" w:type="dxa"/>
            <w:tcBorders>
              <w:top w:val="single" w:sz="4" w:space="0" w:color="auto"/>
              <w:left w:val="single" w:sz="4" w:space="0" w:color="auto"/>
              <w:bottom w:val="single" w:sz="4" w:space="0" w:color="auto"/>
              <w:right w:val="single" w:sz="4" w:space="0" w:color="auto"/>
            </w:tcBorders>
            <w:vAlign w:val="bottom"/>
          </w:tcPr>
          <w:p w14:paraId="1548068A"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18" w:type="dxa"/>
            <w:tcBorders>
              <w:top w:val="single" w:sz="4" w:space="0" w:color="auto"/>
              <w:left w:val="single" w:sz="4" w:space="0" w:color="auto"/>
              <w:bottom w:val="single" w:sz="4" w:space="0" w:color="auto"/>
              <w:right w:val="single" w:sz="4" w:space="0" w:color="auto"/>
            </w:tcBorders>
            <w:vAlign w:val="bottom"/>
          </w:tcPr>
          <w:p w14:paraId="1548068B"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4" w:space="0" w:color="auto"/>
              <w:bottom w:val="single" w:sz="4" w:space="0" w:color="auto"/>
              <w:right w:val="single" w:sz="4" w:space="0" w:color="auto"/>
            </w:tcBorders>
          </w:tcPr>
          <w:p w14:paraId="1548068C"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96" w14:textId="77777777" w:rsidTr="00B64148">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68E"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68F" w14:textId="4EB6446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69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1013" w:type="dxa"/>
            <w:vMerge w:val="restart"/>
            <w:tcBorders>
              <w:top w:val="single" w:sz="4" w:space="0" w:color="auto"/>
              <w:left w:val="single" w:sz="4" w:space="0" w:color="auto"/>
              <w:bottom w:val="single" w:sz="4" w:space="0" w:color="auto"/>
              <w:right w:val="single" w:sz="4" w:space="0" w:color="auto"/>
            </w:tcBorders>
            <w:vAlign w:val="bottom"/>
          </w:tcPr>
          <w:p w14:paraId="1548069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692"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4" w:space="0" w:color="auto"/>
              <w:bottom w:val="single" w:sz="4" w:space="0" w:color="auto"/>
              <w:right w:val="single" w:sz="4" w:space="0" w:color="auto"/>
            </w:tcBorders>
            <w:vAlign w:val="bottom"/>
          </w:tcPr>
          <w:p w14:paraId="15480693"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4" w:space="0" w:color="auto"/>
              <w:bottom w:val="single" w:sz="4" w:space="0" w:color="auto"/>
              <w:right w:val="single" w:sz="4" w:space="0" w:color="auto"/>
            </w:tcBorders>
            <w:vAlign w:val="bottom"/>
          </w:tcPr>
          <w:p w14:paraId="15480694"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4" w:space="0" w:color="auto"/>
              <w:bottom w:val="single" w:sz="4" w:space="0" w:color="auto"/>
              <w:right w:val="single" w:sz="4" w:space="0" w:color="auto"/>
            </w:tcBorders>
            <w:vAlign w:val="bottom"/>
          </w:tcPr>
          <w:p w14:paraId="15480695"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C032D1" w:rsidRPr="009B3A0C" w14:paraId="154806A1"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9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9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9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9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B" w14:textId="77777777" w:rsidR="00850B00" w:rsidRPr="009B3A0C" w:rsidRDefault="00850B00" w:rsidP="00742DA8">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C"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4" w:space="0" w:color="auto"/>
              <w:bottom w:val="single" w:sz="4" w:space="0" w:color="auto"/>
              <w:right w:val="single" w:sz="4" w:space="0" w:color="auto"/>
            </w:tcBorders>
            <w:vAlign w:val="bottom"/>
          </w:tcPr>
          <w:p w14:paraId="1548069D"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left w:val="single" w:sz="4" w:space="0" w:color="auto"/>
              <w:bottom w:val="single" w:sz="4" w:space="0" w:color="auto"/>
              <w:right w:val="single" w:sz="4" w:space="0" w:color="auto"/>
            </w:tcBorders>
            <w:vAlign w:val="bottom"/>
          </w:tcPr>
          <w:p w14:paraId="1548069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 xml:space="preserve">Appendix JA4 </w:t>
            </w:r>
            <w:r w:rsidR="00193018">
              <w:rPr>
                <w:rFonts w:ascii="Calibri" w:hAnsi="Calibri"/>
                <w:sz w:val="18"/>
                <w:szCs w:val="18"/>
              </w:rPr>
              <w:t>Reference</w:t>
            </w:r>
          </w:p>
        </w:tc>
        <w:tc>
          <w:tcPr>
            <w:tcW w:w="1318" w:type="dxa"/>
            <w:vMerge w:val="restart"/>
            <w:tcBorders>
              <w:top w:val="single" w:sz="4" w:space="0" w:color="auto"/>
              <w:left w:val="single" w:sz="4" w:space="0" w:color="auto"/>
              <w:bottom w:val="single" w:sz="4" w:space="0" w:color="auto"/>
              <w:right w:val="single" w:sz="4" w:space="0" w:color="auto"/>
            </w:tcBorders>
            <w:vAlign w:val="bottom"/>
          </w:tcPr>
          <w:p w14:paraId="1548069F" w14:textId="68A4BE34" w:rsidR="00850B00" w:rsidRPr="009B3A0C" w:rsidRDefault="00850B00" w:rsidP="00B55605">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B55605">
              <w:rPr>
                <w:rFonts w:ascii="Calibri" w:hAnsi="Calibri"/>
                <w:sz w:val="18"/>
                <w:szCs w:val="18"/>
              </w:rPr>
              <w:t>Table 150.1-A or B</w:t>
            </w:r>
          </w:p>
        </w:tc>
        <w:tc>
          <w:tcPr>
            <w:tcW w:w="3102" w:type="dxa"/>
            <w:vMerge/>
            <w:tcBorders>
              <w:top w:val="single" w:sz="4" w:space="0" w:color="auto"/>
              <w:left w:val="single" w:sz="4" w:space="0" w:color="auto"/>
              <w:bottom w:val="single" w:sz="4" w:space="0" w:color="auto"/>
              <w:right w:val="single" w:sz="4" w:space="0" w:color="auto"/>
            </w:tcBorders>
            <w:vAlign w:val="bottom"/>
          </w:tcPr>
          <w:p w14:paraId="154806A0"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AD"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A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A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A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A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4" w:space="0" w:color="auto"/>
              <w:bottom w:val="single" w:sz="4" w:space="0" w:color="auto"/>
              <w:right w:val="single" w:sz="4" w:space="0" w:color="auto"/>
            </w:tcBorders>
            <w:vAlign w:val="bottom"/>
          </w:tcPr>
          <w:p w14:paraId="154806A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A9"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left w:val="single" w:sz="4" w:space="0" w:color="auto"/>
              <w:bottom w:val="single" w:sz="4" w:space="0" w:color="auto"/>
              <w:right w:val="single" w:sz="4" w:space="0" w:color="auto"/>
            </w:tcBorders>
            <w:vAlign w:val="bottom"/>
          </w:tcPr>
          <w:p w14:paraId="154806AA"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4" w:space="0" w:color="auto"/>
              <w:bottom w:val="single" w:sz="4" w:space="0" w:color="auto"/>
              <w:right w:val="single" w:sz="4" w:space="0" w:color="auto"/>
            </w:tcBorders>
            <w:vAlign w:val="bottom"/>
          </w:tcPr>
          <w:p w14:paraId="154806A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4" w:space="0" w:color="auto"/>
              <w:bottom w:val="single" w:sz="4" w:space="0" w:color="auto"/>
              <w:right w:val="single" w:sz="4" w:space="0" w:color="auto"/>
            </w:tcBorders>
            <w:vAlign w:val="bottom"/>
          </w:tcPr>
          <w:p w14:paraId="154806AC"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B9"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A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A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B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B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B8"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C5"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B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B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C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C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C4"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18768D88"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2A8ADCCD" w14:textId="77777777" w:rsidR="004F10AE" w:rsidRPr="00974B66" w:rsidRDefault="004F10AE" w:rsidP="004F10AE">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6FB89D47" w14:textId="7F47A8AD" w:rsidR="004F10AE" w:rsidRPr="00974B66" w:rsidRDefault="004F10AE" w:rsidP="00974B66">
            <w:pPr>
              <w:pStyle w:val="ListParagraph"/>
              <w:numPr>
                <w:ilvl w:val="0"/>
                <w:numId w:val="63"/>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w:t>
            </w:r>
            <w:r w:rsidR="00B64148">
              <w:rPr>
                <w:rFonts w:ascii="Calibri" w:hAnsi="Calibri"/>
                <w:sz w:val="18"/>
                <w:szCs w:val="18"/>
              </w:rPr>
              <w:t>,</w:t>
            </w:r>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tc>
      </w:tr>
    </w:tbl>
    <w:p w14:paraId="154806C6" w14:textId="4726D0A2" w:rsidR="00AF2775" w:rsidRDefault="00AF2775"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p w14:paraId="371E9EDC" w14:textId="77777777" w:rsidR="00AF2775" w:rsidRDefault="00AF2775">
      <w:pPr>
        <w:rPr>
          <w:rFonts w:ascii="Calibri" w:hAnsi="Calibri"/>
          <w:sz w:val="18"/>
          <w:szCs w:val="18"/>
        </w:rPr>
      </w:pPr>
      <w:r>
        <w:rPr>
          <w:rFonts w:ascii="Calibri" w:hAnsi="Calibri"/>
          <w:sz w:val="18"/>
          <w:szCs w:val="18"/>
        </w:rPr>
        <w:br w:type="page"/>
      </w:r>
    </w:p>
    <w:p w14:paraId="7D0515EB" w14:textId="77777777" w:rsidR="00A54CC3" w:rsidRPr="00824C9A" w:rsidRDefault="00A54CC3"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Style w:val="TableGrid"/>
        <w:tblW w:w="14432" w:type="dxa"/>
        <w:tblLayout w:type="fixed"/>
        <w:tblLook w:val="04A0" w:firstRow="1" w:lastRow="0" w:firstColumn="1" w:lastColumn="0" w:noHBand="0" w:noVBand="1"/>
      </w:tblPr>
      <w:tblGrid>
        <w:gridCol w:w="1096"/>
        <w:gridCol w:w="817"/>
        <w:gridCol w:w="932"/>
        <w:gridCol w:w="1027"/>
        <w:gridCol w:w="727"/>
        <w:gridCol w:w="702"/>
        <w:gridCol w:w="902"/>
        <w:gridCol w:w="1003"/>
        <w:gridCol w:w="902"/>
        <w:gridCol w:w="994"/>
        <w:gridCol w:w="710"/>
        <w:gridCol w:w="808"/>
        <w:gridCol w:w="902"/>
        <w:gridCol w:w="1003"/>
        <w:gridCol w:w="902"/>
        <w:gridCol w:w="998"/>
        <w:gridCol w:w="7"/>
      </w:tblGrid>
      <w:tr w:rsidR="00824C9A" w:rsidRPr="00824C9A" w14:paraId="6FE3E8F5" w14:textId="77777777" w:rsidTr="00824C9A">
        <w:trPr>
          <w:trHeight w:val="244"/>
        </w:trPr>
        <w:tc>
          <w:tcPr>
            <w:tcW w:w="14432" w:type="dxa"/>
            <w:gridSpan w:val="17"/>
          </w:tcPr>
          <w:p w14:paraId="4A6DC323" w14:textId="77777777" w:rsidR="00824C9A" w:rsidRPr="00824C9A" w:rsidRDefault="00824C9A" w:rsidP="00451F30">
            <w:pPr>
              <w:rPr>
                <w:rFonts w:asciiTheme="minorHAnsi" w:hAnsiTheme="minorHAnsi"/>
                <w:sz w:val="20"/>
                <w:szCs w:val="18"/>
              </w:rPr>
            </w:pPr>
            <w:r w:rsidRPr="00824C9A">
              <w:rPr>
                <w:rFonts w:asciiTheme="minorHAnsi" w:hAnsiTheme="minorHAnsi"/>
                <w:b/>
                <w:sz w:val="20"/>
                <w:szCs w:val="18"/>
              </w:rPr>
              <w:t xml:space="preserve">D. Opaque Surface Details – Mass Walls </w:t>
            </w:r>
            <w:r w:rsidRPr="00824C9A">
              <w:rPr>
                <w:rFonts w:asciiTheme="minorHAnsi" w:hAnsiTheme="minorHAnsi"/>
                <w:sz w:val="20"/>
                <w:szCs w:val="18"/>
              </w:rPr>
              <w:t>(150.1(c)1Bii)</w:t>
            </w:r>
          </w:p>
        </w:tc>
      </w:tr>
      <w:tr w:rsidR="00824C9A" w:rsidRPr="00332AB6" w14:paraId="00C1D247" w14:textId="77777777" w:rsidTr="00824C9A">
        <w:trPr>
          <w:gridAfter w:val="1"/>
          <w:wAfter w:w="7" w:type="dxa"/>
          <w:trHeight w:val="263"/>
        </w:trPr>
        <w:tc>
          <w:tcPr>
            <w:tcW w:w="1097" w:type="dxa"/>
            <w:vAlign w:val="bottom"/>
          </w:tcPr>
          <w:p w14:paraId="156CF7A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01</w:t>
            </w:r>
          </w:p>
        </w:tc>
        <w:tc>
          <w:tcPr>
            <w:tcW w:w="818" w:type="dxa"/>
            <w:vAlign w:val="bottom"/>
          </w:tcPr>
          <w:p w14:paraId="1065132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02</w:t>
            </w:r>
          </w:p>
        </w:tc>
        <w:tc>
          <w:tcPr>
            <w:tcW w:w="933" w:type="dxa"/>
            <w:vAlign w:val="bottom"/>
          </w:tcPr>
          <w:p w14:paraId="109C074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03</w:t>
            </w:r>
          </w:p>
        </w:tc>
        <w:tc>
          <w:tcPr>
            <w:tcW w:w="1028" w:type="dxa"/>
            <w:vAlign w:val="bottom"/>
          </w:tcPr>
          <w:p w14:paraId="4CCFCEF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04</w:t>
            </w:r>
          </w:p>
        </w:tc>
        <w:tc>
          <w:tcPr>
            <w:tcW w:w="728" w:type="dxa"/>
            <w:vAlign w:val="bottom"/>
          </w:tcPr>
          <w:p w14:paraId="5B42A41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05</w:t>
            </w:r>
          </w:p>
        </w:tc>
        <w:tc>
          <w:tcPr>
            <w:tcW w:w="701" w:type="dxa"/>
            <w:vAlign w:val="bottom"/>
          </w:tcPr>
          <w:p w14:paraId="269E6E4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06</w:t>
            </w:r>
          </w:p>
        </w:tc>
        <w:tc>
          <w:tcPr>
            <w:tcW w:w="902" w:type="dxa"/>
            <w:vAlign w:val="bottom"/>
          </w:tcPr>
          <w:p w14:paraId="26F8BAA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07</w:t>
            </w:r>
          </w:p>
        </w:tc>
        <w:tc>
          <w:tcPr>
            <w:tcW w:w="1003" w:type="dxa"/>
            <w:vAlign w:val="bottom"/>
          </w:tcPr>
          <w:p w14:paraId="2F1CBED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08</w:t>
            </w:r>
          </w:p>
        </w:tc>
        <w:tc>
          <w:tcPr>
            <w:tcW w:w="902" w:type="dxa"/>
            <w:vAlign w:val="bottom"/>
          </w:tcPr>
          <w:p w14:paraId="7CD1AD0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09</w:t>
            </w:r>
          </w:p>
        </w:tc>
        <w:tc>
          <w:tcPr>
            <w:tcW w:w="994" w:type="dxa"/>
            <w:vAlign w:val="bottom"/>
          </w:tcPr>
          <w:p w14:paraId="12E7892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10</w:t>
            </w:r>
          </w:p>
        </w:tc>
        <w:tc>
          <w:tcPr>
            <w:tcW w:w="710" w:type="dxa"/>
          </w:tcPr>
          <w:p w14:paraId="5784C1F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11</w:t>
            </w:r>
          </w:p>
        </w:tc>
        <w:tc>
          <w:tcPr>
            <w:tcW w:w="804" w:type="dxa"/>
          </w:tcPr>
          <w:p w14:paraId="1B1291D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12</w:t>
            </w:r>
          </w:p>
        </w:tc>
        <w:tc>
          <w:tcPr>
            <w:tcW w:w="902" w:type="dxa"/>
            <w:vAlign w:val="bottom"/>
          </w:tcPr>
          <w:p w14:paraId="32721F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13</w:t>
            </w:r>
          </w:p>
        </w:tc>
        <w:tc>
          <w:tcPr>
            <w:tcW w:w="1003" w:type="dxa"/>
            <w:vAlign w:val="bottom"/>
          </w:tcPr>
          <w:p w14:paraId="5F3334C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14</w:t>
            </w:r>
          </w:p>
        </w:tc>
        <w:tc>
          <w:tcPr>
            <w:tcW w:w="902" w:type="dxa"/>
            <w:vAlign w:val="bottom"/>
          </w:tcPr>
          <w:p w14:paraId="4A7BB9D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15</w:t>
            </w:r>
          </w:p>
        </w:tc>
        <w:tc>
          <w:tcPr>
            <w:tcW w:w="998" w:type="dxa"/>
            <w:vAlign w:val="bottom"/>
          </w:tcPr>
          <w:p w14:paraId="07952BE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16</w:t>
            </w:r>
          </w:p>
        </w:tc>
      </w:tr>
      <w:tr w:rsidR="00824C9A" w:rsidRPr="00AD2F3D" w14:paraId="75B9AC66" w14:textId="77777777" w:rsidTr="00824C9A">
        <w:trPr>
          <w:trHeight w:val="244"/>
        </w:trPr>
        <w:tc>
          <w:tcPr>
            <w:tcW w:w="1097" w:type="dxa"/>
            <w:vMerge w:val="restart"/>
            <w:vAlign w:val="bottom"/>
          </w:tcPr>
          <w:p w14:paraId="26AC985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Tag/ID</w:t>
            </w:r>
          </w:p>
        </w:tc>
        <w:tc>
          <w:tcPr>
            <w:tcW w:w="818" w:type="dxa"/>
            <w:vMerge w:val="restart"/>
            <w:vAlign w:val="bottom"/>
          </w:tcPr>
          <w:p w14:paraId="465D95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Above or Below Grade?</w:t>
            </w:r>
          </w:p>
        </w:tc>
        <w:tc>
          <w:tcPr>
            <w:tcW w:w="8710" w:type="dxa"/>
            <w:gridSpan w:val="10"/>
            <w:vAlign w:val="bottom"/>
          </w:tcPr>
          <w:p w14:paraId="0F2EEF91"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Proposed</w:t>
            </w:r>
          </w:p>
        </w:tc>
        <w:tc>
          <w:tcPr>
            <w:tcW w:w="3806" w:type="dxa"/>
            <w:gridSpan w:val="5"/>
            <w:vAlign w:val="bottom"/>
          </w:tcPr>
          <w:p w14:paraId="16A93DEF"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Required</w:t>
            </w:r>
          </w:p>
        </w:tc>
      </w:tr>
      <w:tr w:rsidR="00824C9A" w:rsidRPr="00332AB6" w14:paraId="29B8E280" w14:textId="77777777" w:rsidTr="00824C9A">
        <w:trPr>
          <w:gridAfter w:val="1"/>
          <w:wAfter w:w="6" w:type="dxa"/>
          <w:trHeight w:val="384"/>
        </w:trPr>
        <w:tc>
          <w:tcPr>
            <w:tcW w:w="1097" w:type="dxa"/>
            <w:vMerge/>
            <w:vAlign w:val="bottom"/>
          </w:tcPr>
          <w:p w14:paraId="6F17B632"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7BB580CA" w14:textId="77777777" w:rsidR="00824C9A" w:rsidRPr="00824C9A" w:rsidRDefault="00824C9A" w:rsidP="00451F30">
            <w:pPr>
              <w:jc w:val="center"/>
              <w:rPr>
                <w:rFonts w:asciiTheme="minorHAnsi" w:hAnsiTheme="minorHAnsi"/>
                <w:sz w:val="18"/>
                <w:szCs w:val="18"/>
              </w:rPr>
            </w:pPr>
          </w:p>
        </w:tc>
        <w:tc>
          <w:tcPr>
            <w:tcW w:w="933" w:type="dxa"/>
            <w:vMerge w:val="restart"/>
            <w:vAlign w:val="bottom"/>
          </w:tcPr>
          <w:p w14:paraId="7D1AC37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Type</w:t>
            </w:r>
          </w:p>
        </w:tc>
        <w:tc>
          <w:tcPr>
            <w:tcW w:w="1028" w:type="dxa"/>
            <w:vMerge w:val="restart"/>
            <w:vAlign w:val="bottom"/>
          </w:tcPr>
          <w:p w14:paraId="06CA60D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Thickness (inches)</w:t>
            </w:r>
          </w:p>
        </w:tc>
        <w:tc>
          <w:tcPr>
            <w:tcW w:w="1430" w:type="dxa"/>
            <w:gridSpan w:val="2"/>
            <w:vAlign w:val="bottom"/>
          </w:tcPr>
          <w:p w14:paraId="1CF2B8A8"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6A2CB9E"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896" w:type="dxa"/>
            <w:gridSpan w:val="2"/>
            <w:vAlign w:val="bottom"/>
          </w:tcPr>
          <w:p w14:paraId="4E6A23E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c>
          <w:tcPr>
            <w:tcW w:w="1514" w:type="dxa"/>
            <w:gridSpan w:val="2"/>
          </w:tcPr>
          <w:p w14:paraId="58F0DF1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BAA49D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900" w:type="dxa"/>
            <w:gridSpan w:val="2"/>
            <w:vAlign w:val="bottom"/>
          </w:tcPr>
          <w:p w14:paraId="3EDFC5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r>
      <w:tr w:rsidR="00824C9A" w14:paraId="3B29B5ED" w14:textId="77777777" w:rsidTr="00824C9A">
        <w:trPr>
          <w:gridAfter w:val="1"/>
          <w:wAfter w:w="7" w:type="dxa"/>
          <w:trHeight w:val="384"/>
        </w:trPr>
        <w:tc>
          <w:tcPr>
            <w:tcW w:w="1097" w:type="dxa"/>
            <w:vMerge/>
            <w:vAlign w:val="bottom"/>
          </w:tcPr>
          <w:p w14:paraId="34D61454"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13D6AD77" w14:textId="77777777" w:rsidR="00824C9A" w:rsidRPr="00824C9A" w:rsidRDefault="00824C9A" w:rsidP="00451F30">
            <w:pPr>
              <w:jc w:val="center"/>
              <w:rPr>
                <w:rFonts w:asciiTheme="minorHAnsi" w:hAnsiTheme="minorHAnsi"/>
                <w:sz w:val="18"/>
                <w:szCs w:val="18"/>
              </w:rPr>
            </w:pPr>
          </w:p>
        </w:tc>
        <w:tc>
          <w:tcPr>
            <w:tcW w:w="933" w:type="dxa"/>
            <w:vMerge/>
            <w:vAlign w:val="bottom"/>
          </w:tcPr>
          <w:p w14:paraId="2DC964A1" w14:textId="77777777" w:rsidR="00824C9A" w:rsidRPr="00824C9A" w:rsidRDefault="00824C9A" w:rsidP="00451F30">
            <w:pPr>
              <w:jc w:val="center"/>
              <w:rPr>
                <w:rFonts w:asciiTheme="minorHAnsi" w:hAnsiTheme="minorHAnsi"/>
                <w:sz w:val="18"/>
                <w:szCs w:val="18"/>
              </w:rPr>
            </w:pPr>
          </w:p>
        </w:tc>
        <w:tc>
          <w:tcPr>
            <w:tcW w:w="1028" w:type="dxa"/>
            <w:vMerge/>
            <w:vAlign w:val="bottom"/>
          </w:tcPr>
          <w:p w14:paraId="22264962" w14:textId="77777777" w:rsidR="00824C9A" w:rsidRPr="00824C9A" w:rsidRDefault="00824C9A" w:rsidP="00451F30">
            <w:pPr>
              <w:jc w:val="center"/>
              <w:rPr>
                <w:rFonts w:asciiTheme="minorHAnsi" w:hAnsiTheme="minorHAnsi"/>
                <w:sz w:val="18"/>
                <w:szCs w:val="18"/>
              </w:rPr>
            </w:pPr>
          </w:p>
        </w:tc>
        <w:tc>
          <w:tcPr>
            <w:tcW w:w="728" w:type="dxa"/>
            <w:vAlign w:val="bottom"/>
          </w:tcPr>
          <w:p w14:paraId="31DA06B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701" w:type="dxa"/>
            <w:vAlign w:val="bottom"/>
          </w:tcPr>
          <w:p w14:paraId="1440C40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13ADB5D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0A2686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0312E8F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4" w:type="dxa"/>
            <w:vAlign w:val="bottom"/>
          </w:tcPr>
          <w:p w14:paraId="077F6442"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710" w:type="dxa"/>
            <w:vAlign w:val="bottom"/>
          </w:tcPr>
          <w:p w14:paraId="3D35F16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804" w:type="dxa"/>
            <w:vAlign w:val="bottom"/>
          </w:tcPr>
          <w:p w14:paraId="5979BF97"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2EB7D8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5DFD50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59F7E71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8" w:type="dxa"/>
            <w:vAlign w:val="bottom"/>
          </w:tcPr>
          <w:p w14:paraId="1668524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r>
      <w:tr w:rsidR="00824C9A" w:rsidRPr="00332AB6" w14:paraId="04E71399" w14:textId="77777777" w:rsidTr="00824C9A">
        <w:trPr>
          <w:gridAfter w:val="1"/>
          <w:wAfter w:w="7" w:type="dxa"/>
          <w:trHeight w:val="244"/>
        </w:trPr>
        <w:tc>
          <w:tcPr>
            <w:tcW w:w="1097" w:type="dxa"/>
          </w:tcPr>
          <w:p w14:paraId="4A352528" w14:textId="77777777" w:rsidR="00824C9A" w:rsidRPr="00824C9A" w:rsidRDefault="00824C9A" w:rsidP="00451F30">
            <w:pPr>
              <w:rPr>
                <w:rFonts w:asciiTheme="minorHAnsi" w:hAnsiTheme="minorHAnsi"/>
                <w:sz w:val="18"/>
                <w:szCs w:val="18"/>
              </w:rPr>
            </w:pPr>
          </w:p>
        </w:tc>
        <w:tc>
          <w:tcPr>
            <w:tcW w:w="818" w:type="dxa"/>
          </w:tcPr>
          <w:p w14:paraId="73DF441F" w14:textId="77777777" w:rsidR="00824C9A" w:rsidRPr="00824C9A" w:rsidRDefault="00824C9A" w:rsidP="00451F30">
            <w:pPr>
              <w:rPr>
                <w:rFonts w:asciiTheme="minorHAnsi" w:hAnsiTheme="minorHAnsi"/>
                <w:sz w:val="18"/>
                <w:szCs w:val="18"/>
              </w:rPr>
            </w:pPr>
          </w:p>
        </w:tc>
        <w:tc>
          <w:tcPr>
            <w:tcW w:w="933" w:type="dxa"/>
          </w:tcPr>
          <w:p w14:paraId="57455C3C" w14:textId="77777777" w:rsidR="00824C9A" w:rsidRPr="00824C9A" w:rsidRDefault="00824C9A" w:rsidP="00451F30">
            <w:pPr>
              <w:rPr>
                <w:rFonts w:asciiTheme="minorHAnsi" w:hAnsiTheme="minorHAnsi"/>
                <w:sz w:val="18"/>
                <w:szCs w:val="18"/>
              </w:rPr>
            </w:pPr>
          </w:p>
        </w:tc>
        <w:tc>
          <w:tcPr>
            <w:tcW w:w="1028" w:type="dxa"/>
          </w:tcPr>
          <w:p w14:paraId="1AF0571F" w14:textId="77777777" w:rsidR="00824C9A" w:rsidRPr="00824C9A" w:rsidRDefault="00824C9A" w:rsidP="00451F30">
            <w:pPr>
              <w:rPr>
                <w:rFonts w:asciiTheme="minorHAnsi" w:hAnsiTheme="minorHAnsi"/>
                <w:sz w:val="18"/>
                <w:szCs w:val="18"/>
              </w:rPr>
            </w:pPr>
          </w:p>
        </w:tc>
        <w:tc>
          <w:tcPr>
            <w:tcW w:w="728" w:type="dxa"/>
          </w:tcPr>
          <w:p w14:paraId="114AF444" w14:textId="77777777" w:rsidR="00824C9A" w:rsidRPr="00824C9A" w:rsidRDefault="00824C9A" w:rsidP="00451F30">
            <w:pPr>
              <w:rPr>
                <w:rFonts w:asciiTheme="minorHAnsi" w:hAnsiTheme="minorHAnsi"/>
                <w:sz w:val="18"/>
                <w:szCs w:val="18"/>
              </w:rPr>
            </w:pPr>
          </w:p>
        </w:tc>
        <w:tc>
          <w:tcPr>
            <w:tcW w:w="701" w:type="dxa"/>
          </w:tcPr>
          <w:p w14:paraId="03898A6E" w14:textId="77777777" w:rsidR="00824C9A" w:rsidRPr="00824C9A" w:rsidRDefault="00824C9A" w:rsidP="00451F30">
            <w:pPr>
              <w:rPr>
                <w:rFonts w:asciiTheme="minorHAnsi" w:hAnsiTheme="minorHAnsi"/>
                <w:sz w:val="18"/>
                <w:szCs w:val="18"/>
              </w:rPr>
            </w:pPr>
          </w:p>
        </w:tc>
        <w:tc>
          <w:tcPr>
            <w:tcW w:w="902" w:type="dxa"/>
          </w:tcPr>
          <w:p w14:paraId="4E905A81" w14:textId="77777777" w:rsidR="00824C9A" w:rsidRPr="00824C9A" w:rsidRDefault="00824C9A" w:rsidP="00451F30">
            <w:pPr>
              <w:rPr>
                <w:rFonts w:asciiTheme="minorHAnsi" w:hAnsiTheme="minorHAnsi"/>
                <w:sz w:val="18"/>
                <w:szCs w:val="18"/>
              </w:rPr>
            </w:pPr>
          </w:p>
        </w:tc>
        <w:tc>
          <w:tcPr>
            <w:tcW w:w="1003" w:type="dxa"/>
          </w:tcPr>
          <w:p w14:paraId="12ECD7B7" w14:textId="77777777" w:rsidR="00824C9A" w:rsidRPr="00824C9A" w:rsidRDefault="00824C9A" w:rsidP="00451F30">
            <w:pPr>
              <w:rPr>
                <w:rFonts w:asciiTheme="minorHAnsi" w:hAnsiTheme="minorHAnsi"/>
                <w:sz w:val="18"/>
                <w:szCs w:val="18"/>
              </w:rPr>
            </w:pPr>
          </w:p>
        </w:tc>
        <w:tc>
          <w:tcPr>
            <w:tcW w:w="902" w:type="dxa"/>
          </w:tcPr>
          <w:p w14:paraId="231C3A95" w14:textId="77777777" w:rsidR="00824C9A" w:rsidRPr="00824C9A" w:rsidRDefault="00824C9A" w:rsidP="00451F30">
            <w:pPr>
              <w:rPr>
                <w:rFonts w:asciiTheme="minorHAnsi" w:hAnsiTheme="minorHAnsi"/>
                <w:sz w:val="18"/>
                <w:szCs w:val="18"/>
              </w:rPr>
            </w:pPr>
          </w:p>
        </w:tc>
        <w:tc>
          <w:tcPr>
            <w:tcW w:w="994" w:type="dxa"/>
          </w:tcPr>
          <w:p w14:paraId="0D003B53" w14:textId="77777777" w:rsidR="00824C9A" w:rsidRPr="00824C9A" w:rsidRDefault="00824C9A" w:rsidP="00451F30">
            <w:pPr>
              <w:rPr>
                <w:rFonts w:asciiTheme="minorHAnsi" w:hAnsiTheme="minorHAnsi"/>
                <w:sz w:val="18"/>
                <w:szCs w:val="18"/>
              </w:rPr>
            </w:pPr>
          </w:p>
        </w:tc>
        <w:tc>
          <w:tcPr>
            <w:tcW w:w="710" w:type="dxa"/>
          </w:tcPr>
          <w:p w14:paraId="5CF0A6C8" w14:textId="77777777" w:rsidR="00824C9A" w:rsidRPr="00824C9A" w:rsidRDefault="00824C9A" w:rsidP="00451F30">
            <w:pPr>
              <w:rPr>
                <w:rFonts w:asciiTheme="minorHAnsi" w:hAnsiTheme="minorHAnsi"/>
                <w:sz w:val="18"/>
                <w:szCs w:val="18"/>
              </w:rPr>
            </w:pPr>
          </w:p>
        </w:tc>
        <w:tc>
          <w:tcPr>
            <w:tcW w:w="804" w:type="dxa"/>
          </w:tcPr>
          <w:p w14:paraId="173B3960" w14:textId="77777777" w:rsidR="00824C9A" w:rsidRPr="00824C9A" w:rsidRDefault="00824C9A" w:rsidP="00451F30">
            <w:pPr>
              <w:rPr>
                <w:rFonts w:asciiTheme="minorHAnsi" w:hAnsiTheme="minorHAnsi"/>
                <w:sz w:val="18"/>
                <w:szCs w:val="18"/>
              </w:rPr>
            </w:pPr>
          </w:p>
        </w:tc>
        <w:tc>
          <w:tcPr>
            <w:tcW w:w="902" w:type="dxa"/>
          </w:tcPr>
          <w:p w14:paraId="5614CEDF" w14:textId="77777777" w:rsidR="00824C9A" w:rsidRPr="00824C9A" w:rsidRDefault="00824C9A" w:rsidP="00451F30">
            <w:pPr>
              <w:rPr>
                <w:rFonts w:asciiTheme="minorHAnsi" w:hAnsiTheme="minorHAnsi"/>
                <w:sz w:val="18"/>
                <w:szCs w:val="18"/>
              </w:rPr>
            </w:pPr>
          </w:p>
        </w:tc>
        <w:tc>
          <w:tcPr>
            <w:tcW w:w="1003" w:type="dxa"/>
          </w:tcPr>
          <w:p w14:paraId="77512749" w14:textId="77777777" w:rsidR="00824C9A" w:rsidRPr="00824C9A" w:rsidRDefault="00824C9A" w:rsidP="00451F30">
            <w:pPr>
              <w:rPr>
                <w:rFonts w:asciiTheme="minorHAnsi" w:hAnsiTheme="minorHAnsi"/>
                <w:sz w:val="18"/>
                <w:szCs w:val="18"/>
              </w:rPr>
            </w:pPr>
          </w:p>
        </w:tc>
        <w:tc>
          <w:tcPr>
            <w:tcW w:w="902" w:type="dxa"/>
          </w:tcPr>
          <w:p w14:paraId="7F5D1965" w14:textId="77777777" w:rsidR="00824C9A" w:rsidRPr="00824C9A" w:rsidRDefault="00824C9A" w:rsidP="00451F30">
            <w:pPr>
              <w:rPr>
                <w:rFonts w:asciiTheme="minorHAnsi" w:hAnsiTheme="minorHAnsi"/>
                <w:sz w:val="18"/>
                <w:szCs w:val="18"/>
              </w:rPr>
            </w:pPr>
          </w:p>
        </w:tc>
        <w:tc>
          <w:tcPr>
            <w:tcW w:w="998" w:type="dxa"/>
          </w:tcPr>
          <w:p w14:paraId="31A43DE4" w14:textId="77777777" w:rsidR="00824C9A" w:rsidRPr="00824C9A" w:rsidRDefault="00824C9A" w:rsidP="00451F30">
            <w:pPr>
              <w:rPr>
                <w:rFonts w:asciiTheme="minorHAnsi" w:hAnsiTheme="minorHAnsi"/>
                <w:sz w:val="18"/>
                <w:szCs w:val="18"/>
              </w:rPr>
            </w:pPr>
          </w:p>
        </w:tc>
      </w:tr>
      <w:tr w:rsidR="00824C9A" w:rsidRPr="00332AB6" w14:paraId="4221B25B" w14:textId="77777777" w:rsidTr="00824C9A">
        <w:trPr>
          <w:gridAfter w:val="1"/>
          <w:wAfter w:w="7" w:type="dxa"/>
          <w:trHeight w:val="244"/>
        </w:trPr>
        <w:tc>
          <w:tcPr>
            <w:tcW w:w="1097" w:type="dxa"/>
          </w:tcPr>
          <w:p w14:paraId="2FE777CD" w14:textId="77777777" w:rsidR="00824C9A" w:rsidRPr="00824C9A" w:rsidRDefault="00824C9A" w:rsidP="00451F30">
            <w:pPr>
              <w:rPr>
                <w:rFonts w:asciiTheme="minorHAnsi" w:hAnsiTheme="minorHAnsi"/>
                <w:sz w:val="18"/>
                <w:szCs w:val="18"/>
              </w:rPr>
            </w:pPr>
          </w:p>
        </w:tc>
        <w:tc>
          <w:tcPr>
            <w:tcW w:w="818" w:type="dxa"/>
          </w:tcPr>
          <w:p w14:paraId="5DEBB52F" w14:textId="77777777" w:rsidR="00824C9A" w:rsidRPr="00824C9A" w:rsidRDefault="00824C9A" w:rsidP="00451F30">
            <w:pPr>
              <w:rPr>
                <w:rFonts w:asciiTheme="minorHAnsi" w:hAnsiTheme="minorHAnsi"/>
                <w:sz w:val="18"/>
                <w:szCs w:val="18"/>
              </w:rPr>
            </w:pPr>
          </w:p>
        </w:tc>
        <w:tc>
          <w:tcPr>
            <w:tcW w:w="933" w:type="dxa"/>
          </w:tcPr>
          <w:p w14:paraId="3692B161" w14:textId="77777777" w:rsidR="00824C9A" w:rsidRPr="00824C9A" w:rsidRDefault="00824C9A" w:rsidP="00451F30">
            <w:pPr>
              <w:rPr>
                <w:rFonts w:asciiTheme="minorHAnsi" w:hAnsiTheme="minorHAnsi"/>
                <w:sz w:val="18"/>
                <w:szCs w:val="18"/>
              </w:rPr>
            </w:pPr>
          </w:p>
        </w:tc>
        <w:tc>
          <w:tcPr>
            <w:tcW w:w="1028" w:type="dxa"/>
          </w:tcPr>
          <w:p w14:paraId="34AB9FE5" w14:textId="77777777" w:rsidR="00824C9A" w:rsidRPr="00824C9A" w:rsidRDefault="00824C9A" w:rsidP="00451F30">
            <w:pPr>
              <w:rPr>
                <w:rFonts w:asciiTheme="minorHAnsi" w:hAnsiTheme="minorHAnsi"/>
                <w:sz w:val="18"/>
                <w:szCs w:val="18"/>
              </w:rPr>
            </w:pPr>
          </w:p>
        </w:tc>
        <w:tc>
          <w:tcPr>
            <w:tcW w:w="728" w:type="dxa"/>
          </w:tcPr>
          <w:p w14:paraId="3721DCDF" w14:textId="77777777" w:rsidR="00824C9A" w:rsidRPr="00824C9A" w:rsidRDefault="00824C9A" w:rsidP="00451F30">
            <w:pPr>
              <w:rPr>
                <w:rFonts w:asciiTheme="minorHAnsi" w:hAnsiTheme="minorHAnsi"/>
                <w:sz w:val="18"/>
                <w:szCs w:val="18"/>
              </w:rPr>
            </w:pPr>
          </w:p>
        </w:tc>
        <w:tc>
          <w:tcPr>
            <w:tcW w:w="701" w:type="dxa"/>
          </w:tcPr>
          <w:p w14:paraId="29233832" w14:textId="77777777" w:rsidR="00824C9A" w:rsidRPr="00824C9A" w:rsidRDefault="00824C9A" w:rsidP="00451F30">
            <w:pPr>
              <w:rPr>
                <w:rFonts w:asciiTheme="minorHAnsi" w:hAnsiTheme="minorHAnsi"/>
                <w:sz w:val="18"/>
                <w:szCs w:val="18"/>
              </w:rPr>
            </w:pPr>
          </w:p>
        </w:tc>
        <w:tc>
          <w:tcPr>
            <w:tcW w:w="902" w:type="dxa"/>
          </w:tcPr>
          <w:p w14:paraId="472FA031" w14:textId="77777777" w:rsidR="00824C9A" w:rsidRPr="00824C9A" w:rsidRDefault="00824C9A" w:rsidP="00451F30">
            <w:pPr>
              <w:rPr>
                <w:rFonts w:asciiTheme="minorHAnsi" w:hAnsiTheme="minorHAnsi"/>
                <w:sz w:val="18"/>
                <w:szCs w:val="18"/>
              </w:rPr>
            </w:pPr>
          </w:p>
        </w:tc>
        <w:tc>
          <w:tcPr>
            <w:tcW w:w="1003" w:type="dxa"/>
          </w:tcPr>
          <w:p w14:paraId="09216354" w14:textId="77777777" w:rsidR="00824C9A" w:rsidRPr="00824C9A" w:rsidRDefault="00824C9A" w:rsidP="00451F30">
            <w:pPr>
              <w:rPr>
                <w:rFonts w:asciiTheme="minorHAnsi" w:hAnsiTheme="minorHAnsi"/>
                <w:sz w:val="18"/>
                <w:szCs w:val="18"/>
              </w:rPr>
            </w:pPr>
          </w:p>
        </w:tc>
        <w:tc>
          <w:tcPr>
            <w:tcW w:w="902" w:type="dxa"/>
          </w:tcPr>
          <w:p w14:paraId="60EC33BA" w14:textId="77777777" w:rsidR="00824C9A" w:rsidRPr="00824C9A" w:rsidRDefault="00824C9A" w:rsidP="00451F30">
            <w:pPr>
              <w:rPr>
                <w:rFonts w:asciiTheme="minorHAnsi" w:hAnsiTheme="minorHAnsi"/>
                <w:sz w:val="18"/>
                <w:szCs w:val="18"/>
              </w:rPr>
            </w:pPr>
          </w:p>
        </w:tc>
        <w:tc>
          <w:tcPr>
            <w:tcW w:w="994" w:type="dxa"/>
          </w:tcPr>
          <w:p w14:paraId="608958D6" w14:textId="77777777" w:rsidR="00824C9A" w:rsidRPr="00824C9A" w:rsidRDefault="00824C9A" w:rsidP="00451F30">
            <w:pPr>
              <w:rPr>
                <w:rFonts w:asciiTheme="minorHAnsi" w:hAnsiTheme="minorHAnsi"/>
                <w:sz w:val="18"/>
                <w:szCs w:val="18"/>
              </w:rPr>
            </w:pPr>
          </w:p>
        </w:tc>
        <w:tc>
          <w:tcPr>
            <w:tcW w:w="710" w:type="dxa"/>
          </w:tcPr>
          <w:p w14:paraId="1021E3A9" w14:textId="77777777" w:rsidR="00824C9A" w:rsidRPr="00824C9A" w:rsidRDefault="00824C9A" w:rsidP="00451F30">
            <w:pPr>
              <w:rPr>
                <w:rFonts w:asciiTheme="minorHAnsi" w:hAnsiTheme="minorHAnsi"/>
                <w:sz w:val="18"/>
                <w:szCs w:val="18"/>
              </w:rPr>
            </w:pPr>
          </w:p>
        </w:tc>
        <w:tc>
          <w:tcPr>
            <w:tcW w:w="804" w:type="dxa"/>
          </w:tcPr>
          <w:p w14:paraId="7F277CAB" w14:textId="77777777" w:rsidR="00824C9A" w:rsidRPr="00824C9A" w:rsidRDefault="00824C9A" w:rsidP="00451F30">
            <w:pPr>
              <w:rPr>
                <w:rFonts w:asciiTheme="minorHAnsi" w:hAnsiTheme="minorHAnsi"/>
                <w:sz w:val="18"/>
                <w:szCs w:val="18"/>
              </w:rPr>
            </w:pPr>
          </w:p>
        </w:tc>
        <w:tc>
          <w:tcPr>
            <w:tcW w:w="902" w:type="dxa"/>
          </w:tcPr>
          <w:p w14:paraId="28E6A7C1" w14:textId="77777777" w:rsidR="00824C9A" w:rsidRPr="00824C9A" w:rsidRDefault="00824C9A" w:rsidP="00451F30">
            <w:pPr>
              <w:rPr>
                <w:rFonts w:asciiTheme="minorHAnsi" w:hAnsiTheme="minorHAnsi"/>
                <w:sz w:val="18"/>
                <w:szCs w:val="18"/>
              </w:rPr>
            </w:pPr>
          </w:p>
        </w:tc>
        <w:tc>
          <w:tcPr>
            <w:tcW w:w="1003" w:type="dxa"/>
          </w:tcPr>
          <w:p w14:paraId="33BE65DD" w14:textId="77777777" w:rsidR="00824C9A" w:rsidRPr="00824C9A" w:rsidRDefault="00824C9A" w:rsidP="00451F30">
            <w:pPr>
              <w:rPr>
                <w:rFonts w:asciiTheme="minorHAnsi" w:hAnsiTheme="minorHAnsi"/>
                <w:sz w:val="18"/>
                <w:szCs w:val="18"/>
              </w:rPr>
            </w:pPr>
          </w:p>
        </w:tc>
        <w:tc>
          <w:tcPr>
            <w:tcW w:w="902" w:type="dxa"/>
          </w:tcPr>
          <w:p w14:paraId="2A56A574" w14:textId="77777777" w:rsidR="00824C9A" w:rsidRPr="00824C9A" w:rsidRDefault="00824C9A" w:rsidP="00451F30">
            <w:pPr>
              <w:rPr>
                <w:rFonts w:asciiTheme="minorHAnsi" w:hAnsiTheme="minorHAnsi"/>
                <w:sz w:val="18"/>
                <w:szCs w:val="18"/>
              </w:rPr>
            </w:pPr>
          </w:p>
        </w:tc>
        <w:tc>
          <w:tcPr>
            <w:tcW w:w="998" w:type="dxa"/>
          </w:tcPr>
          <w:p w14:paraId="591628A2" w14:textId="77777777" w:rsidR="00824C9A" w:rsidRPr="00824C9A" w:rsidRDefault="00824C9A" w:rsidP="00451F30">
            <w:pPr>
              <w:rPr>
                <w:rFonts w:asciiTheme="minorHAnsi" w:hAnsiTheme="minorHAnsi"/>
                <w:sz w:val="18"/>
                <w:szCs w:val="18"/>
              </w:rPr>
            </w:pPr>
          </w:p>
        </w:tc>
      </w:tr>
      <w:tr w:rsidR="00824C9A" w:rsidRPr="005B358B" w14:paraId="7E5708BD" w14:textId="77777777" w:rsidTr="00824C9A">
        <w:trPr>
          <w:trHeight w:val="288"/>
        </w:trPr>
        <w:tc>
          <w:tcPr>
            <w:tcW w:w="14432" w:type="dxa"/>
            <w:gridSpan w:val="17"/>
          </w:tcPr>
          <w:p w14:paraId="21C42F4B" w14:textId="77777777" w:rsidR="00824C9A" w:rsidRPr="00824C9A" w:rsidRDefault="00824C9A" w:rsidP="00451F30">
            <w:pPr>
              <w:rPr>
                <w:rFonts w:asciiTheme="minorHAnsi" w:hAnsiTheme="minorHAnsi"/>
                <w:sz w:val="18"/>
                <w:szCs w:val="18"/>
              </w:rPr>
            </w:pPr>
            <w:r w:rsidRPr="00824C9A">
              <w:rPr>
                <w:rFonts w:asciiTheme="minorHAnsi" w:hAnsiTheme="minorHAnsi"/>
                <w:b/>
                <w:sz w:val="18"/>
                <w:szCs w:val="18"/>
              </w:rPr>
              <w:t>Note</w:t>
            </w:r>
            <w:r w:rsidRPr="00824C9A">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7D21F21D" w14:textId="6BDEA99D" w:rsidR="00824C9A" w:rsidRPr="0037735E" w:rsidRDefault="00824C9A"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99"/>
        <w:gridCol w:w="1439"/>
        <w:gridCol w:w="1439"/>
        <w:gridCol w:w="1439"/>
        <w:gridCol w:w="1439"/>
        <w:gridCol w:w="5635"/>
      </w:tblGrid>
      <w:tr w:rsidR="003865C6" w:rsidRPr="009B3A0C" w14:paraId="1548071B" w14:textId="77777777" w:rsidTr="00B64148">
        <w:trPr>
          <w:cantSplit/>
          <w:trHeight w:val="317"/>
          <w:hidden/>
        </w:trPr>
        <w:tc>
          <w:tcPr>
            <w:tcW w:w="1440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548071A" w14:textId="1396FE40" w:rsidR="003865C6" w:rsidRPr="009B3A0C" w:rsidRDefault="003865C6" w:rsidP="004603FB">
            <w:pPr>
              <w:keepNext/>
              <w:rPr>
                <w:rFonts w:ascii="Calibri" w:hAnsi="Calibri"/>
                <w:b/>
                <w:sz w:val="22"/>
                <w:szCs w:val="22"/>
              </w:rPr>
            </w:pPr>
            <w:r w:rsidRPr="009B3A0C">
              <w:rPr>
                <w:rFonts w:ascii="Calibri" w:hAnsi="Calibri"/>
                <w:vanish/>
              </w:rPr>
              <w:br w:type="page"/>
            </w:r>
            <w:r w:rsidRPr="0037735E">
              <w:rPr>
                <w:rFonts w:ascii="Calibri" w:eastAsia="Calibri" w:hAnsi="Calibri"/>
                <w:b/>
                <w:sz w:val="20"/>
                <w:szCs w:val="22"/>
              </w:rPr>
              <w:t xml:space="preserve">E. </w:t>
            </w:r>
            <w:r w:rsidR="004603FB" w:rsidRPr="0037735E">
              <w:rPr>
                <w:rFonts w:ascii="Calibri" w:eastAsia="Calibri" w:hAnsi="Calibri"/>
                <w:b/>
                <w:sz w:val="20"/>
                <w:szCs w:val="22"/>
              </w:rPr>
              <w:t>Slab Insulation</w:t>
            </w:r>
            <w:r w:rsidRPr="0037735E">
              <w:rPr>
                <w:rFonts w:ascii="Calibri" w:eastAsia="Calibri" w:hAnsi="Calibri"/>
                <w:b/>
                <w:sz w:val="20"/>
                <w:szCs w:val="22"/>
              </w:rPr>
              <w:t xml:space="preserve"> </w:t>
            </w:r>
            <w:r w:rsidRPr="0037735E">
              <w:rPr>
                <w:rFonts w:ascii="Calibri" w:eastAsia="Calibri" w:hAnsi="Calibri"/>
                <w:sz w:val="20"/>
                <w:szCs w:val="22"/>
              </w:rPr>
              <w:t>(Table 150.1-A)</w:t>
            </w:r>
          </w:p>
        </w:tc>
      </w:tr>
      <w:tr w:rsidR="0090181E" w:rsidRPr="009B3A0C" w14:paraId="15480722" w14:textId="77777777" w:rsidTr="00B64148">
        <w:trPr>
          <w:cantSplit/>
          <w:trHeight w:val="264"/>
        </w:trPr>
        <w:tc>
          <w:tcPr>
            <w:tcW w:w="3001" w:type="dxa"/>
            <w:tcBorders>
              <w:top w:val="single" w:sz="4" w:space="0" w:color="auto"/>
              <w:left w:val="single" w:sz="4" w:space="0" w:color="auto"/>
              <w:bottom w:val="single" w:sz="4" w:space="0" w:color="auto"/>
              <w:right w:val="single" w:sz="4" w:space="0" w:color="auto"/>
            </w:tcBorders>
            <w:vAlign w:val="center"/>
          </w:tcPr>
          <w:p w14:paraId="1548071C"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1</w:t>
            </w:r>
          </w:p>
        </w:tc>
        <w:tc>
          <w:tcPr>
            <w:tcW w:w="1440" w:type="dxa"/>
            <w:tcBorders>
              <w:top w:val="single" w:sz="4" w:space="0" w:color="auto"/>
              <w:left w:val="single" w:sz="4" w:space="0" w:color="auto"/>
              <w:bottom w:val="single" w:sz="4" w:space="0" w:color="auto"/>
              <w:right w:val="single" w:sz="4" w:space="0" w:color="auto"/>
            </w:tcBorders>
            <w:vAlign w:val="center"/>
          </w:tcPr>
          <w:p w14:paraId="1548071D"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2</w:t>
            </w:r>
          </w:p>
        </w:tc>
        <w:tc>
          <w:tcPr>
            <w:tcW w:w="1440" w:type="dxa"/>
            <w:tcBorders>
              <w:top w:val="single" w:sz="4" w:space="0" w:color="auto"/>
              <w:left w:val="single" w:sz="4" w:space="0" w:color="auto"/>
              <w:bottom w:val="single" w:sz="4" w:space="0" w:color="auto"/>
              <w:right w:val="single" w:sz="4" w:space="0" w:color="auto"/>
            </w:tcBorders>
            <w:vAlign w:val="center"/>
          </w:tcPr>
          <w:p w14:paraId="1548071E"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3</w:t>
            </w:r>
          </w:p>
        </w:tc>
        <w:tc>
          <w:tcPr>
            <w:tcW w:w="1440" w:type="dxa"/>
            <w:tcBorders>
              <w:top w:val="single" w:sz="4" w:space="0" w:color="auto"/>
              <w:left w:val="single" w:sz="4" w:space="0" w:color="auto"/>
              <w:bottom w:val="single" w:sz="4" w:space="0" w:color="auto"/>
              <w:right w:val="single" w:sz="4" w:space="0" w:color="auto"/>
            </w:tcBorders>
            <w:vAlign w:val="center"/>
          </w:tcPr>
          <w:p w14:paraId="1548071F"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15480720"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5</w:t>
            </w:r>
          </w:p>
        </w:tc>
        <w:tc>
          <w:tcPr>
            <w:tcW w:w="5640" w:type="dxa"/>
            <w:tcBorders>
              <w:top w:val="single" w:sz="4" w:space="0" w:color="auto"/>
              <w:left w:val="single" w:sz="4" w:space="0" w:color="auto"/>
              <w:bottom w:val="single" w:sz="4" w:space="0" w:color="auto"/>
              <w:right w:val="single" w:sz="4" w:space="0" w:color="auto"/>
            </w:tcBorders>
            <w:vAlign w:val="center"/>
          </w:tcPr>
          <w:p w14:paraId="15480721"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6</w:t>
            </w:r>
          </w:p>
        </w:tc>
      </w:tr>
      <w:tr w:rsidR="00F077FE" w:rsidRPr="009B3A0C" w14:paraId="15480727" w14:textId="77777777" w:rsidTr="00B64148">
        <w:trPr>
          <w:cantSplit/>
          <w:trHeight w:val="288"/>
        </w:trPr>
        <w:tc>
          <w:tcPr>
            <w:tcW w:w="3001" w:type="dxa"/>
            <w:vMerge w:val="restart"/>
            <w:tcBorders>
              <w:top w:val="single" w:sz="4" w:space="0" w:color="auto"/>
              <w:left w:val="single" w:sz="4" w:space="0" w:color="auto"/>
              <w:bottom w:val="single" w:sz="4" w:space="0" w:color="auto"/>
              <w:right w:val="single" w:sz="4" w:space="0" w:color="auto"/>
            </w:tcBorders>
            <w:vAlign w:val="bottom"/>
          </w:tcPr>
          <w:p w14:paraId="15480723" w14:textId="77777777" w:rsidR="00F077FE" w:rsidRPr="009B3A0C" w:rsidRDefault="00F077FE" w:rsidP="00CB70C4">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4" w14:textId="77777777" w:rsidR="00F077FE" w:rsidRPr="009B3A0C" w:rsidRDefault="009064F8" w:rsidP="00D74130">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5" w14:textId="77777777" w:rsidR="0050532B" w:rsidRDefault="009064F8">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40" w:type="dxa"/>
            <w:vMerge w:val="restart"/>
            <w:tcBorders>
              <w:top w:val="single" w:sz="4" w:space="0" w:color="auto"/>
              <w:left w:val="single" w:sz="4" w:space="0" w:color="auto"/>
              <w:bottom w:val="single" w:sz="4" w:space="0" w:color="auto"/>
              <w:right w:val="single" w:sz="4" w:space="0" w:color="auto"/>
            </w:tcBorders>
            <w:vAlign w:val="bottom"/>
          </w:tcPr>
          <w:p w14:paraId="15480726" w14:textId="77777777" w:rsidR="00F077FE" w:rsidRPr="009B3A0C" w:rsidRDefault="00F077FE" w:rsidP="00D74130">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F077FE" w:rsidRPr="009B3A0C" w14:paraId="1548072E" w14:textId="77777777" w:rsidTr="00B64148">
        <w:trPr>
          <w:cantSplit/>
          <w:trHeight w:val="288"/>
        </w:trPr>
        <w:tc>
          <w:tcPr>
            <w:tcW w:w="3001" w:type="dxa"/>
            <w:vMerge/>
            <w:tcBorders>
              <w:top w:val="single" w:sz="4" w:space="0" w:color="auto"/>
              <w:left w:val="single" w:sz="4" w:space="0" w:color="auto"/>
              <w:bottom w:val="single" w:sz="4" w:space="0" w:color="auto"/>
              <w:right w:val="single" w:sz="4" w:space="0" w:color="auto"/>
            </w:tcBorders>
            <w:vAlign w:val="bottom"/>
          </w:tcPr>
          <w:p w14:paraId="15480728" w14:textId="77777777" w:rsidR="00F077FE" w:rsidRPr="009B3A0C" w:rsidRDefault="00F077FE" w:rsidP="00CB70C4">
            <w:pPr>
              <w:keepNext/>
              <w:tabs>
                <w:tab w:val="left" w:pos="540"/>
                <w:tab w:val="left" w:pos="900"/>
                <w:tab w:val="left" w:pos="3420"/>
              </w:tabs>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055CFC9F" w14:textId="77777777" w:rsidR="002B562D" w:rsidRDefault="002B562D">
            <w:pPr>
              <w:keepNext/>
              <w:tabs>
                <w:tab w:val="left" w:pos="540"/>
                <w:tab w:val="left" w:pos="900"/>
                <w:tab w:val="left" w:pos="3420"/>
              </w:tabs>
              <w:jc w:val="center"/>
              <w:rPr>
                <w:ins w:id="5" w:author="Shewmaker, Michael@Energy" w:date="2019-03-04T10:17:00Z"/>
                <w:rFonts w:ascii="Calibri" w:hAnsi="Calibri"/>
                <w:sz w:val="18"/>
                <w:szCs w:val="18"/>
              </w:rPr>
            </w:pPr>
            <w:ins w:id="6" w:author="Shewmaker, Michael@Energy" w:date="2019-03-04T10:17:00Z">
              <w:r>
                <w:rPr>
                  <w:rFonts w:ascii="Calibri" w:hAnsi="Calibri"/>
                  <w:sz w:val="18"/>
                  <w:szCs w:val="18"/>
                </w:rPr>
                <w:t>Insulation</w:t>
              </w:r>
            </w:ins>
          </w:p>
          <w:p w14:paraId="15480729" w14:textId="56F4B8A9" w:rsidR="0050532B" w:rsidRDefault="00F077FE">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4" w:space="0" w:color="auto"/>
              <w:left w:val="single" w:sz="4" w:space="0" w:color="auto"/>
              <w:bottom w:val="single" w:sz="4" w:space="0" w:color="auto"/>
              <w:right w:val="single" w:sz="4" w:space="0" w:color="auto"/>
            </w:tcBorders>
            <w:vAlign w:val="bottom"/>
          </w:tcPr>
          <w:p w14:paraId="5CA0B9B4" w14:textId="77777777" w:rsidR="002B562D" w:rsidRDefault="002B562D">
            <w:pPr>
              <w:keepNext/>
              <w:tabs>
                <w:tab w:val="left" w:pos="540"/>
                <w:tab w:val="left" w:pos="900"/>
                <w:tab w:val="left" w:pos="3420"/>
              </w:tabs>
              <w:jc w:val="center"/>
              <w:rPr>
                <w:ins w:id="7" w:author="Shewmaker, Michael@Energy" w:date="2019-03-04T10:17:00Z"/>
                <w:rFonts w:ascii="Calibri" w:hAnsi="Calibri"/>
                <w:sz w:val="18"/>
                <w:szCs w:val="18"/>
              </w:rPr>
            </w:pPr>
            <w:ins w:id="8" w:author="Shewmaker, Michael@Energy" w:date="2019-03-04T10:17:00Z">
              <w:r>
                <w:rPr>
                  <w:rFonts w:ascii="Calibri" w:hAnsi="Calibri"/>
                  <w:sz w:val="18"/>
                  <w:szCs w:val="18"/>
                </w:rPr>
                <w:t>Insulation</w:t>
              </w:r>
            </w:ins>
          </w:p>
          <w:p w14:paraId="1548072A" w14:textId="10D87F85" w:rsidR="0050532B" w:rsidRDefault="00F077FE">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4" w:space="0" w:color="auto"/>
              <w:left w:val="single" w:sz="4" w:space="0" w:color="auto"/>
              <w:bottom w:val="single" w:sz="4" w:space="0" w:color="auto"/>
              <w:right w:val="single" w:sz="4" w:space="0" w:color="auto"/>
            </w:tcBorders>
            <w:vAlign w:val="bottom"/>
          </w:tcPr>
          <w:p w14:paraId="1548072B" w14:textId="77777777" w:rsidR="00F077FE" w:rsidRDefault="00F077FE" w:rsidP="0090181E">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4" w:space="0" w:color="auto"/>
              <w:left w:val="single" w:sz="4" w:space="0" w:color="auto"/>
              <w:bottom w:val="single" w:sz="4" w:space="0" w:color="auto"/>
              <w:right w:val="single" w:sz="4" w:space="0" w:color="auto"/>
            </w:tcBorders>
            <w:vAlign w:val="bottom"/>
          </w:tcPr>
          <w:p w14:paraId="1548072C" w14:textId="77777777" w:rsidR="00F077FE" w:rsidRDefault="00F077FE" w:rsidP="0090181E">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40" w:type="dxa"/>
            <w:vMerge/>
            <w:tcBorders>
              <w:top w:val="single" w:sz="4" w:space="0" w:color="auto"/>
              <w:left w:val="single" w:sz="4" w:space="0" w:color="auto"/>
              <w:bottom w:val="single" w:sz="4" w:space="0" w:color="auto"/>
              <w:right w:val="single" w:sz="4" w:space="0" w:color="auto"/>
            </w:tcBorders>
            <w:vAlign w:val="bottom"/>
          </w:tcPr>
          <w:p w14:paraId="1548072D" w14:textId="77777777" w:rsidR="00F077FE" w:rsidRDefault="00F077FE" w:rsidP="00D74130">
            <w:pPr>
              <w:keepNext/>
              <w:tabs>
                <w:tab w:val="left" w:pos="540"/>
                <w:tab w:val="left" w:pos="900"/>
                <w:tab w:val="left" w:pos="3420"/>
              </w:tabs>
              <w:jc w:val="center"/>
              <w:rPr>
                <w:rFonts w:ascii="Calibri" w:hAnsi="Calibri"/>
                <w:sz w:val="18"/>
                <w:szCs w:val="18"/>
              </w:rPr>
            </w:pPr>
          </w:p>
        </w:tc>
      </w:tr>
      <w:tr w:rsidR="00F077FE" w:rsidRPr="009B3A0C" w14:paraId="15480735" w14:textId="77777777" w:rsidTr="00B64148">
        <w:trPr>
          <w:cantSplit/>
          <w:trHeight w:val="320"/>
        </w:trPr>
        <w:tc>
          <w:tcPr>
            <w:tcW w:w="3001" w:type="dxa"/>
            <w:tcBorders>
              <w:top w:val="single" w:sz="4" w:space="0" w:color="auto"/>
              <w:left w:val="single" w:sz="4" w:space="0" w:color="auto"/>
              <w:bottom w:val="single" w:sz="4" w:space="0" w:color="auto"/>
              <w:right w:val="single" w:sz="4" w:space="0" w:color="auto"/>
            </w:tcBorders>
            <w:vAlign w:val="bottom"/>
          </w:tcPr>
          <w:p w14:paraId="1548072F"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0"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1"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2"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3"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640" w:type="dxa"/>
            <w:tcBorders>
              <w:top w:val="single" w:sz="4" w:space="0" w:color="auto"/>
              <w:left w:val="single" w:sz="4" w:space="0" w:color="auto"/>
              <w:bottom w:val="single" w:sz="4" w:space="0" w:color="auto"/>
              <w:right w:val="single" w:sz="4" w:space="0" w:color="auto"/>
            </w:tcBorders>
            <w:vAlign w:val="bottom"/>
          </w:tcPr>
          <w:p w14:paraId="15480734"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F077FE" w:rsidRPr="009B3A0C" w14:paraId="15480737" w14:textId="77777777" w:rsidTr="00B64148">
        <w:trPr>
          <w:cantSplit/>
          <w:trHeight w:val="228"/>
        </w:trPr>
        <w:tc>
          <w:tcPr>
            <w:tcW w:w="14401" w:type="dxa"/>
            <w:gridSpan w:val="6"/>
            <w:tcBorders>
              <w:top w:val="single" w:sz="4" w:space="0" w:color="auto"/>
              <w:left w:val="single" w:sz="4" w:space="0" w:color="auto"/>
              <w:bottom w:val="single" w:sz="4" w:space="0" w:color="auto"/>
              <w:right w:val="single" w:sz="4" w:space="0" w:color="auto"/>
            </w:tcBorders>
            <w:vAlign w:val="center"/>
          </w:tcPr>
          <w:p w14:paraId="15480736" w14:textId="0F09C950" w:rsidR="00F077FE" w:rsidRPr="00B64148" w:rsidRDefault="004F10AE" w:rsidP="006753C2">
            <w:pPr>
              <w:tabs>
                <w:tab w:val="left" w:pos="0"/>
                <w:tab w:val="left" w:pos="2700"/>
                <w:tab w:val="left" w:pos="3420"/>
                <w:tab w:val="left" w:pos="3780"/>
                <w:tab w:val="left" w:pos="5760"/>
                <w:tab w:val="left" w:pos="7212"/>
              </w:tabs>
              <w:spacing w:line="276" w:lineRule="auto"/>
              <w:rPr>
                <w:rFonts w:ascii="Calibri" w:hAnsi="Calibri"/>
                <w:noProof/>
                <w:sz w:val="18"/>
                <w:szCs w:val="18"/>
              </w:rPr>
            </w:pPr>
            <w:r w:rsidRPr="00B64148">
              <w:rPr>
                <w:rFonts w:ascii="Calibri" w:hAnsi="Calibri"/>
                <w:b/>
                <w:noProof/>
                <w:sz w:val="18"/>
                <w:szCs w:val="18"/>
              </w:rPr>
              <w:t>Note:</w:t>
            </w:r>
            <w:r w:rsidR="00DD34B7">
              <w:rPr>
                <w:rFonts w:ascii="Calibri" w:hAnsi="Calibri"/>
                <w:noProof/>
                <w:sz w:val="18"/>
                <w:szCs w:val="18"/>
              </w:rPr>
              <w:t xml:space="preserve"> </w:t>
            </w:r>
            <w:r w:rsidR="00F077FE" w:rsidRPr="00B64148">
              <w:rPr>
                <w:rFonts w:ascii="Calibri" w:hAnsi="Calibri"/>
                <w:noProof/>
                <w:sz w:val="18"/>
                <w:szCs w:val="18"/>
              </w:rPr>
              <w:t xml:space="preserve">Heated slab floors require mandatory slab insulation (see Table 110.8-A). </w:t>
            </w:r>
          </w:p>
        </w:tc>
      </w:tr>
    </w:tbl>
    <w:p w14:paraId="15480738" w14:textId="77777777" w:rsidR="003A506B" w:rsidRPr="0037735E" w:rsidRDefault="003A506B" w:rsidP="003A506B">
      <w:pPr>
        <w:rPr>
          <w:sz w:val="20"/>
        </w:rPr>
      </w:pPr>
    </w:p>
    <w:tbl>
      <w:tblPr>
        <w:tblW w:w="4983" w:type="pct"/>
        <w:tblInd w:w="2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6557"/>
        <w:gridCol w:w="7784"/>
      </w:tblGrid>
      <w:tr w:rsidR="00F077FE" w:rsidRPr="00FE052A" w14:paraId="1548073A" w14:textId="77777777" w:rsidTr="004603FB">
        <w:trPr>
          <w:cantSplit/>
          <w:trHeight w:val="317"/>
        </w:trPr>
        <w:tc>
          <w:tcPr>
            <w:tcW w:w="145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80739" w14:textId="22A48FAE" w:rsidR="00F077FE" w:rsidRPr="0037735E" w:rsidRDefault="00F077FE" w:rsidP="004603FB">
            <w:pPr>
              <w:keepNext/>
              <w:rPr>
                <w:rFonts w:ascii="Calibri" w:eastAsia="Calibri" w:hAnsi="Calibri"/>
                <w:b/>
                <w:sz w:val="20"/>
                <w:szCs w:val="20"/>
              </w:rPr>
            </w:pPr>
            <w:r w:rsidRPr="0037735E">
              <w:rPr>
                <w:rFonts w:ascii="Calibri" w:eastAsia="Calibri" w:hAnsi="Calibri"/>
                <w:b/>
                <w:sz w:val="20"/>
                <w:szCs w:val="20"/>
              </w:rPr>
              <w:t xml:space="preserve">F. </w:t>
            </w:r>
            <w:r w:rsidR="004603FB" w:rsidRPr="0037735E">
              <w:rPr>
                <w:rFonts w:ascii="Calibri" w:eastAsia="Calibri" w:hAnsi="Calibri"/>
                <w:b/>
                <w:sz w:val="20"/>
                <w:szCs w:val="20"/>
              </w:rPr>
              <w:t>Radiant Barrier</w:t>
            </w:r>
            <w:r w:rsidRPr="0037735E">
              <w:rPr>
                <w:rFonts w:ascii="Calibri" w:eastAsia="Calibri" w:hAnsi="Calibri"/>
                <w:b/>
                <w:sz w:val="20"/>
                <w:szCs w:val="20"/>
              </w:rPr>
              <w:t xml:space="preserve"> </w:t>
            </w:r>
            <w:r w:rsidRPr="0037735E">
              <w:rPr>
                <w:rFonts w:ascii="Calibri" w:eastAsia="Calibri" w:hAnsi="Calibri"/>
                <w:sz w:val="20"/>
                <w:szCs w:val="20"/>
              </w:rPr>
              <w:t>(Section 150.1(c)2</w:t>
            </w:r>
            <w:r w:rsidR="0094294D" w:rsidRPr="0037735E">
              <w:rPr>
                <w:rFonts w:ascii="Calibri" w:eastAsia="Calibri" w:hAnsi="Calibri"/>
                <w:sz w:val="20"/>
                <w:szCs w:val="20"/>
              </w:rPr>
              <w:t>)</w:t>
            </w:r>
          </w:p>
        </w:tc>
      </w:tr>
      <w:tr w:rsidR="00F077FE" w:rsidRPr="00FE052A" w14:paraId="1548073D"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B"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1</w:t>
            </w:r>
          </w:p>
        </w:tc>
        <w:tc>
          <w:tcPr>
            <w:tcW w:w="7914" w:type="dxa"/>
            <w:tcBorders>
              <w:top w:val="single" w:sz="4" w:space="0" w:color="auto"/>
              <w:left w:val="single" w:sz="4" w:space="0" w:color="auto"/>
              <w:bottom w:val="single" w:sz="4" w:space="0" w:color="auto"/>
              <w:right w:val="single" w:sz="4" w:space="0" w:color="auto"/>
            </w:tcBorders>
            <w:vAlign w:val="center"/>
          </w:tcPr>
          <w:p w14:paraId="1548073C"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2</w:t>
            </w:r>
          </w:p>
        </w:tc>
      </w:tr>
      <w:tr w:rsidR="00F077FE" w:rsidRPr="00FE052A" w14:paraId="15480740"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E" w14:textId="77777777" w:rsidR="00F077FE" w:rsidRPr="0037735E" w:rsidRDefault="00F077FE" w:rsidP="00F077FE">
            <w:pPr>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914" w:type="dxa"/>
            <w:tcBorders>
              <w:top w:val="single" w:sz="4" w:space="0" w:color="auto"/>
              <w:left w:val="single" w:sz="4" w:space="0" w:color="auto"/>
              <w:bottom w:val="single" w:sz="4" w:space="0" w:color="auto"/>
              <w:right w:val="single" w:sz="4" w:space="0" w:color="auto"/>
            </w:tcBorders>
            <w:vAlign w:val="center"/>
          </w:tcPr>
          <w:p w14:paraId="1548073F" w14:textId="77777777" w:rsidR="00F077FE" w:rsidRPr="0037735E" w:rsidRDefault="00F077FE" w:rsidP="00F077FE">
            <w:pPr>
              <w:jc w:val="center"/>
              <w:rPr>
                <w:rFonts w:ascii="Calibri" w:hAnsi="Calibri"/>
                <w:sz w:val="18"/>
                <w:szCs w:val="20"/>
              </w:rPr>
            </w:pPr>
            <w:r w:rsidRPr="0037735E">
              <w:rPr>
                <w:rFonts w:ascii="Calibri" w:hAnsi="Calibri"/>
                <w:sz w:val="18"/>
                <w:szCs w:val="20"/>
              </w:rPr>
              <w:t>Comment</w:t>
            </w:r>
          </w:p>
        </w:tc>
      </w:tr>
      <w:tr w:rsidR="00F077FE" w:rsidRPr="00FE052A" w14:paraId="15480743"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41" w14:textId="77777777" w:rsidR="00F077FE" w:rsidRPr="00E56773" w:rsidRDefault="00F077FE" w:rsidP="00F077FE">
            <w:pPr>
              <w:jc w:val="center"/>
              <w:rPr>
                <w:rFonts w:ascii="Calibri" w:hAnsi="Calibri"/>
                <w:sz w:val="20"/>
                <w:szCs w:val="20"/>
              </w:rPr>
            </w:pPr>
          </w:p>
        </w:tc>
        <w:tc>
          <w:tcPr>
            <w:tcW w:w="7914" w:type="dxa"/>
            <w:tcBorders>
              <w:top w:val="single" w:sz="4" w:space="0" w:color="auto"/>
              <w:left w:val="single" w:sz="4" w:space="0" w:color="auto"/>
              <w:bottom w:val="single" w:sz="4" w:space="0" w:color="auto"/>
              <w:right w:val="single" w:sz="4" w:space="0" w:color="auto"/>
            </w:tcBorders>
            <w:vAlign w:val="center"/>
          </w:tcPr>
          <w:p w14:paraId="15480742" w14:textId="77777777" w:rsidR="00F077FE" w:rsidRPr="00E56773" w:rsidRDefault="00F077FE" w:rsidP="00F077FE">
            <w:pPr>
              <w:jc w:val="center"/>
              <w:rPr>
                <w:rFonts w:ascii="Calibri" w:hAnsi="Calibri"/>
                <w:sz w:val="20"/>
                <w:szCs w:val="20"/>
              </w:rPr>
            </w:pPr>
          </w:p>
        </w:tc>
      </w:tr>
      <w:tr w:rsidR="003865BA" w:rsidRPr="00FE052A" w14:paraId="15480748" w14:textId="77777777" w:rsidTr="004603FB">
        <w:trPr>
          <w:cantSplit/>
          <w:trHeight w:val="203"/>
        </w:trPr>
        <w:tc>
          <w:tcPr>
            <w:tcW w:w="14580" w:type="dxa"/>
            <w:gridSpan w:val="2"/>
            <w:tcBorders>
              <w:top w:val="single" w:sz="4" w:space="0" w:color="auto"/>
              <w:left w:val="single" w:sz="4" w:space="0" w:color="auto"/>
              <w:bottom w:val="single" w:sz="4" w:space="0" w:color="auto"/>
              <w:right w:val="single" w:sz="4" w:space="0" w:color="auto"/>
            </w:tcBorders>
            <w:vAlign w:val="center"/>
          </w:tcPr>
          <w:p w14:paraId="15480744" w14:textId="77777777" w:rsidR="003865BA" w:rsidRPr="00B64148" w:rsidRDefault="003865BA" w:rsidP="003865BA">
            <w:pPr>
              <w:keepNext/>
              <w:rPr>
                <w:rFonts w:ascii="Calibri" w:hAnsi="Calibri"/>
                <w:b/>
                <w:sz w:val="18"/>
                <w:szCs w:val="18"/>
              </w:rPr>
            </w:pPr>
            <w:r w:rsidRPr="00B64148">
              <w:rPr>
                <w:rFonts w:ascii="Calibri" w:hAnsi="Calibri"/>
                <w:b/>
                <w:sz w:val="18"/>
                <w:szCs w:val="18"/>
              </w:rPr>
              <w:t>A radiant barrier is required (for Climate Zones 2-15)</w:t>
            </w:r>
          </w:p>
          <w:p w14:paraId="15480745"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Radiant barriers shall meet specific eligibility and installation criteria to receive energy credit for compliance with the Building Energy Efficiency Standards for low-rise residential buildings.  Refer to RA4.2.1</w:t>
            </w:r>
          </w:p>
          <w:p w14:paraId="15480746"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The emittance of the radiant barrier shall be less than or equal to 0.05 as tested in accordance with ASTM C1371 or ASTM E408.</w:t>
            </w:r>
          </w:p>
          <w:p w14:paraId="15480747" w14:textId="4A8BEEDC" w:rsidR="00F076B0" w:rsidRPr="00B64148" w:rsidRDefault="003865BA" w:rsidP="000A2D52">
            <w:pPr>
              <w:pStyle w:val="ListParagraph"/>
              <w:numPr>
                <w:ilvl w:val="0"/>
                <w:numId w:val="4"/>
              </w:numPr>
              <w:rPr>
                <w:rFonts w:ascii="Calibri" w:hAnsi="Calibri"/>
                <w:sz w:val="18"/>
                <w:szCs w:val="20"/>
              </w:rPr>
            </w:pPr>
            <w:r w:rsidRPr="00B64148">
              <w:rPr>
                <w:rFonts w:asciiTheme="minorHAnsi" w:hAnsiTheme="minorHAnsi" w:cs="ArialMT"/>
                <w:bCs/>
                <w:iCs/>
                <w:sz w:val="18"/>
                <w:szCs w:val="20"/>
              </w:rPr>
              <w:t>For Prescriptive Compliance the attic shall be ventilated to p</w:t>
            </w:r>
            <w:r w:rsidRPr="00B64148">
              <w:rPr>
                <w:rFonts w:asciiTheme="minorHAnsi" w:hAnsiTheme="minorHAnsi" w:cs="ArialMT"/>
                <w:sz w:val="18"/>
                <w:szCs w:val="20"/>
              </w:rPr>
              <w:t xml:space="preserve">rovide a minimum free ventilation area of not less than </w:t>
            </w:r>
            <w:r w:rsidR="00B64148" w:rsidRPr="00B64148">
              <w:rPr>
                <w:rFonts w:asciiTheme="minorHAnsi" w:hAnsiTheme="minorHAnsi" w:cs="ArialMT"/>
                <w:sz w:val="18"/>
                <w:szCs w:val="20"/>
              </w:rPr>
              <w:t xml:space="preserve">1 </w:t>
            </w:r>
            <w:r w:rsidR="00B64148" w:rsidRPr="00B64148">
              <w:rPr>
                <w:rFonts w:ascii="Calibri" w:hAnsi="Calibri" w:cs="Arial"/>
                <w:sz w:val="18"/>
                <w:szCs w:val="20"/>
              </w:rPr>
              <w:t>ft</w:t>
            </w:r>
            <w:r w:rsidR="00B64148" w:rsidRPr="00B64148">
              <w:rPr>
                <w:rFonts w:ascii="Calibri" w:hAnsi="Calibri" w:cs="Arial"/>
                <w:sz w:val="18"/>
                <w:szCs w:val="20"/>
                <w:vertAlign w:val="superscript"/>
              </w:rPr>
              <w:t>2</w:t>
            </w:r>
            <w:r w:rsidRPr="00B64148">
              <w:rPr>
                <w:rFonts w:asciiTheme="minorHAnsi" w:hAnsiTheme="minorHAnsi" w:cs="ArialMT"/>
                <w:sz w:val="18"/>
                <w:szCs w:val="20"/>
              </w:rPr>
              <w:t xml:space="preserve"> of vent area for each 300 ft</w:t>
            </w:r>
            <w:r w:rsidRPr="00B64148">
              <w:rPr>
                <w:rFonts w:asciiTheme="minorHAnsi" w:hAnsiTheme="minorHAnsi" w:cs="ArialMT"/>
                <w:sz w:val="18"/>
                <w:szCs w:val="20"/>
                <w:vertAlign w:val="superscript"/>
              </w:rPr>
              <w:t>2</w:t>
            </w:r>
            <w:r w:rsidRPr="00B64148">
              <w:rPr>
                <w:rFonts w:asciiTheme="minorHAnsi" w:hAnsiTheme="minorHAnsi" w:cs="ArialMT"/>
                <w:sz w:val="18"/>
                <w:szCs w:val="20"/>
              </w:rPr>
              <w:t xml:space="preserve"> of attic floor area with </w:t>
            </w:r>
            <w:r w:rsidR="000A2D52">
              <w:rPr>
                <w:rFonts w:asciiTheme="minorHAnsi" w:hAnsiTheme="minorHAnsi" w:cs="ArialMT"/>
                <w:sz w:val="18"/>
                <w:szCs w:val="20"/>
              </w:rPr>
              <w:t>a minimum of</w:t>
            </w:r>
            <w:r w:rsidRPr="00B64148">
              <w:rPr>
                <w:rFonts w:asciiTheme="minorHAnsi" w:hAnsiTheme="minorHAnsi" w:cs="ArialMT"/>
                <w:sz w:val="18"/>
                <w:szCs w:val="20"/>
              </w:rPr>
              <w:t xml:space="preserve"> </w:t>
            </w:r>
            <w:r w:rsidR="000A2D52">
              <w:rPr>
                <w:rFonts w:asciiTheme="minorHAnsi" w:hAnsiTheme="minorHAnsi" w:cs="ArialMT"/>
                <w:sz w:val="18"/>
                <w:szCs w:val="20"/>
              </w:rPr>
              <w:t>4</w:t>
            </w:r>
            <w:r w:rsidRPr="00B64148">
              <w:rPr>
                <w:rFonts w:asciiTheme="minorHAnsi" w:hAnsiTheme="minorHAnsi" w:cs="ArialMT"/>
                <w:sz w:val="18"/>
                <w:szCs w:val="20"/>
              </w:rPr>
              <w:t>0</w:t>
            </w:r>
            <w:r w:rsidR="000A2D52">
              <w:rPr>
                <w:rFonts w:asciiTheme="minorHAnsi" w:hAnsiTheme="minorHAnsi" w:cs="ArialMT"/>
                <w:sz w:val="18"/>
                <w:szCs w:val="20"/>
              </w:rPr>
              <w:t xml:space="preserve"> percent to no more than 50 percent</w:t>
            </w:r>
            <w:r w:rsidRPr="00B64148">
              <w:rPr>
                <w:rFonts w:asciiTheme="minorHAnsi" w:hAnsiTheme="minorHAnsi" w:cs="ArialMT"/>
                <w:sz w:val="18"/>
                <w:szCs w:val="20"/>
              </w:rPr>
              <w:t xml:space="preserve"> upper vents.</w:t>
            </w:r>
            <w:r w:rsidRPr="00B64148">
              <w:rPr>
                <w:rFonts w:asciiTheme="minorHAnsi" w:hAnsiTheme="minorHAnsi" w:cs="ArialMT"/>
                <w:bCs/>
                <w:iCs/>
                <w:sz w:val="18"/>
                <w:szCs w:val="20"/>
              </w:rPr>
              <w:t xml:space="preserve"> </w:t>
            </w:r>
            <w:r w:rsidRPr="00B64148">
              <w:rPr>
                <w:rFonts w:asciiTheme="minorHAnsi" w:hAnsiTheme="minorHAnsi" w:cs="ArialMT"/>
                <w:sz w:val="18"/>
                <w:szCs w:val="20"/>
              </w:rPr>
              <w:t>Ridge vents or gable end vents are recommended to achieve the best performance. The material should be cut to allow for full airflow to the venting.</w:t>
            </w:r>
          </w:p>
        </w:tc>
      </w:tr>
    </w:tbl>
    <w:p w14:paraId="15480749" w14:textId="77777777" w:rsidR="00A844AA" w:rsidRDefault="00A844AA"/>
    <w:p w14:paraId="1548074A" w14:textId="77777777" w:rsidR="00D37915" w:rsidRDefault="00D37915"/>
    <w:tbl>
      <w:tblPr>
        <w:tblW w:w="4993"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740"/>
        <w:gridCol w:w="974"/>
        <w:gridCol w:w="886"/>
        <w:gridCol w:w="1062"/>
        <w:gridCol w:w="1063"/>
        <w:gridCol w:w="1415"/>
        <w:gridCol w:w="1238"/>
        <w:gridCol w:w="1239"/>
        <w:gridCol w:w="1151"/>
        <w:gridCol w:w="1062"/>
        <w:gridCol w:w="1151"/>
        <w:gridCol w:w="1415"/>
        <w:gridCol w:w="974"/>
      </w:tblGrid>
      <w:tr w:rsidR="003C6CEF" w:rsidRPr="00FE052A" w14:paraId="1548074C" w14:textId="77777777" w:rsidTr="00A46F71">
        <w:trPr>
          <w:cantSplit/>
          <w:trHeight w:val="238"/>
        </w:trPr>
        <w:tc>
          <w:tcPr>
            <w:tcW w:w="14369" w:type="dxa"/>
            <w:gridSpan w:val="13"/>
            <w:tcBorders>
              <w:top w:val="single" w:sz="4" w:space="0" w:color="auto"/>
              <w:left w:val="single" w:sz="4" w:space="0" w:color="auto"/>
              <w:bottom w:val="single" w:sz="4" w:space="0" w:color="auto"/>
              <w:right w:val="single" w:sz="4" w:space="0" w:color="auto"/>
            </w:tcBorders>
            <w:vAlign w:val="center"/>
          </w:tcPr>
          <w:p w14:paraId="1548074B" w14:textId="1CCFB672" w:rsidR="003C6CEF" w:rsidRPr="0037735E" w:rsidRDefault="003C6CEF" w:rsidP="004603FB">
            <w:pPr>
              <w:keepNext/>
              <w:rPr>
                <w:rFonts w:ascii="Calibri" w:hAnsi="Calibri"/>
                <w:b/>
                <w:sz w:val="20"/>
                <w:szCs w:val="22"/>
              </w:rPr>
            </w:pPr>
            <w:r w:rsidRPr="0037735E">
              <w:rPr>
                <w:rFonts w:ascii="Calibri" w:hAnsi="Calibri"/>
                <w:b/>
                <w:sz w:val="20"/>
                <w:szCs w:val="22"/>
              </w:rPr>
              <w:lastRenderedPageBreak/>
              <w:t xml:space="preserve">G. </w:t>
            </w:r>
            <w:r w:rsidR="004603FB" w:rsidRPr="0037735E">
              <w:rPr>
                <w:rFonts w:ascii="Calibri" w:hAnsi="Calibri"/>
                <w:b/>
                <w:sz w:val="20"/>
                <w:szCs w:val="22"/>
              </w:rPr>
              <w:t>Roofing Products</w:t>
            </w:r>
            <w:r w:rsidRPr="0037735E">
              <w:rPr>
                <w:rFonts w:ascii="Calibri" w:hAnsi="Calibri"/>
                <w:b/>
                <w:sz w:val="20"/>
                <w:szCs w:val="22"/>
              </w:rPr>
              <w:t xml:space="preserve"> (</w:t>
            </w:r>
            <w:r w:rsidR="004603FB" w:rsidRPr="0037735E">
              <w:rPr>
                <w:rFonts w:ascii="Calibri" w:hAnsi="Calibri"/>
                <w:b/>
                <w:sz w:val="20"/>
                <w:szCs w:val="22"/>
              </w:rPr>
              <w:t>Cool Roof</w:t>
            </w:r>
            <w:r w:rsidRPr="0037735E">
              <w:rPr>
                <w:rFonts w:ascii="Calibri" w:hAnsi="Calibri"/>
                <w:b/>
                <w:sz w:val="20"/>
                <w:szCs w:val="22"/>
              </w:rPr>
              <w:t xml:space="preserve">) </w:t>
            </w:r>
            <w:r w:rsidRPr="0037735E">
              <w:rPr>
                <w:rFonts w:ascii="Calibri" w:hAnsi="Calibri"/>
                <w:sz w:val="20"/>
                <w:szCs w:val="22"/>
              </w:rPr>
              <w:t>(Section 150.1(c)11)</w:t>
            </w:r>
          </w:p>
        </w:tc>
      </w:tr>
      <w:tr w:rsidR="003C6CEF" w:rsidRPr="00FE052A" w14:paraId="1548075A"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41"/>
        </w:trPr>
        <w:tc>
          <w:tcPr>
            <w:tcW w:w="739" w:type="dxa"/>
            <w:tcBorders>
              <w:top w:val="single" w:sz="4" w:space="0" w:color="auto"/>
              <w:left w:val="single" w:sz="4" w:space="0" w:color="auto"/>
              <w:bottom w:val="single" w:sz="4" w:space="0" w:color="auto"/>
              <w:right w:val="single" w:sz="4" w:space="0" w:color="auto"/>
            </w:tcBorders>
          </w:tcPr>
          <w:p w14:paraId="1548074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4E"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4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51"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53"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54"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5"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6"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7"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8"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59"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763"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149"/>
        </w:trPr>
        <w:tc>
          <w:tcPr>
            <w:tcW w:w="739" w:type="dxa"/>
            <w:vMerge w:val="restart"/>
            <w:tcBorders>
              <w:top w:val="single" w:sz="4" w:space="0" w:color="auto"/>
              <w:left w:val="single" w:sz="4" w:space="0" w:color="auto"/>
              <w:bottom w:val="single" w:sz="4" w:space="0" w:color="auto"/>
              <w:right w:val="single" w:sz="4" w:space="0" w:color="auto"/>
            </w:tcBorders>
            <w:vAlign w:val="bottom"/>
          </w:tcPr>
          <w:p w14:paraId="1548075B" w14:textId="77777777" w:rsidR="003C6CEF" w:rsidRPr="009B3A0C" w:rsidRDefault="003C6CEF" w:rsidP="003C6CEF">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4"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C" w14:textId="3BFAAAC5" w:rsidR="003C6CEF" w:rsidRPr="009B3A0C" w:rsidRDefault="00793236" w:rsidP="00B64148">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Exception</w:t>
            </w:r>
          </w:p>
        </w:tc>
        <w:tc>
          <w:tcPr>
            <w:tcW w:w="88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D" w14:textId="77777777" w:rsidR="003C6CEF" w:rsidRPr="009B3A0C" w:rsidRDefault="003C6CEF" w:rsidP="00D37915">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E" w14:textId="091775C6" w:rsidR="003C6CEF" w:rsidRPr="009B3A0C" w:rsidRDefault="003C6CEF" w:rsidP="00B64148">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 xml:space="preserve">Method of </w:t>
            </w:r>
            <w:r w:rsidR="00B64148">
              <w:rPr>
                <w:rFonts w:ascii="Calibri" w:hAnsi="Calibri"/>
                <w:b w:val="0"/>
                <w:color w:val="auto"/>
                <w:sz w:val="18"/>
                <w:szCs w:val="18"/>
              </w:rPr>
              <w:t>C</w:t>
            </w:r>
            <w:r>
              <w:rPr>
                <w:rFonts w:ascii="Calibri" w:hAnsi="Calibri"/>
                <w:b w:val="0"/>
                <w:color w:val="auto"/>
                <w:sz w:val="18"/>
                <w:szCs w:val="18"/>
              </w:rPr>
              <w:t>ompliance</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6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1548076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548076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77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483"/>
        </w:trPr>
        <w:tc>
          <w:tcPr>
            <w:tcW w:w="739" w:type="dxa"/>
            <w:vMerge/>
            <w:tcBorders>
              <w:top w:val="single" w:sz="4" w:space="0" w:color="auto"/>
              <w:left w:val="single" w:sz="4" w:space="0" w:color="auto"/>
              <w:bottom w:val="single" w:sz="4" w:space="0" w:color="auto"/>
              <w:right w:val="single" w:sz="4" w:space="0" w:color="auto"/>
            </w:tcBorders>
          </w:tcPr>
          <w:p w14:paraId="15480764"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974"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5"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886"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6"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10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8"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5"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9" w14:textId="77777777" w:rsidR="003C6CEF" w:rsidRPr="00061D5E"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6A"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6B"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C" w14:textId="77777777" w:rsidR="003C6CEF" w:rsidRDefault="003C6CEF" w:rsidP="00D37915">
            <w:pPr>
              <w:jc w:val="center"/>
              <w:rPr>
                <w:b/>
                <w:sz w:val="18"/>
                <w:szCs w:val="18"/>
              </w:rPr>
            </w:pPr>
            <w:r>
              <w:rPr>
                <w:rFonts w:ascii="Calibri" w:hAnsi="Calibri"/>
                <w:sz w:val="18"/>
              </w:rPr>
              <w:t>Thermal Emittance</w:t>
            </w:r>
            <w:r w:rsidDel="00484660">
              <w:rPr>
                <w:rFonts w:ascii="Calibri" w:hAnsi="Calibri"/>
                <w:sz w:val="18"/>
              </w:rPr>
              <w:t xml:space="preserve"> </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6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76E" w14:textId="77777777" w:rsidR="003C6CEF" w:rsidRPr="00484660"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0"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3C6CEF" w:rsidRPr="00FE052A" w14:paraId="15480780"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82"/>
        </w:trPr>
        <w:tc>
          <w:tcPr>
            <w:tcW w:w="739" w:type="dxa"/>
            <w:tcBorders>
              <w:top w:val="single" w:sz="4" w:space="0" w:color="auto"/>
              <w:left w:val="single" w:sz="4" w:space="0" w:color="auto"/>
              <w:bottom w:val="single" w:sz="4" w:space="0" w:color="auto"/>
              <w:right w:val="single" w:sz="4" w:space="0" w:color="auto"/>
            </w:tcBorders>
          </w:tcPr>
          <w:p w14:paraId="15480773"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4"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75"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6"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7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8"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79"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7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B" w14:textId="77777777" w:rsidR="003C6CEF" w:rsidRDefault="003C6CEF" w:rsidP="00D37915">
            <w:pPr>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C" w14:textId="77777777" w:rsidR="003C6CEF" w:rsidRDefault="003C6CEF" w:rsidP="00D37915">
            <w:pPr>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D" w14:textId="77777777" w:rsidR="003C6CEF" w:rsidRDefault="003C6CEF" w:rsidP="00D37915">
            <w:pPr>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E"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8E"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64"/>
        </w:trPr>
        <w:tc>
          <w:tcPr>
            <w:tcW w:w="739" w:type="dxa"/>
            <w:tcBorders>
              <w:top w:val="single" w:sz="4" w:space="0" w:color="auto"/>
              <w:left w:val="single" w:sz="4" w:space="0" w:color="auto"/>
              <w:bottom w:val="single" w:sz="4" w:space="0" w:color="auto"/>
              <w:right w:val="single" w:sz="4" w:space="0" w:color="auto"/>
            </w:tcBorders>
          </w:tcPr>
          <w:p w14:paraId="15480781"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2"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83"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4"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85"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6"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87"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88"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9"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B" w14:textId="77777777" w:rsidR="003C6CEF" w:rsidRPr="009B3A0C" w:rsidRDefault="003C6CEF" w:rsidP="00D37915">
            <w:pPr>
              <w:keepNext/>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C"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D"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9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656"/>
        </w:trPr>
        <w:tc>
          <w:tcPr>
            <w:tcW w:w="14369" w:type="dxa"/>
            <w:gridSpan w:val="13"/>
            <w:tcBorders>
              <w:top w:val="single" w:sz="4" w:space="0" w:color="auto"/>
              <w:left w:val="single" w:sz="4" w:space="0" w:color="auto"/>
              <w:bottom w:val="single" w:sz="4" w:space="0" w:color="auto"/>
              <w:right w:val="single" w:sz="4" w:space="0" w:color="auto"/>
            </w:tcBorders>
          </w:tcPr>
          <w:p w14:paraId="1548078F" w14:textId="57742E50" w:rsidR="003C6CEF" w:rsidRPr="00B64148" w:rsidRDefault="00467BB0" w:rsidP="00D37915">
            <w:pPr>
              <w:pStyle w:val="Heading7"/>
              <w:tabs>
                <w:tab w:val="clear" w:pos="10980"/>
                <w:tab w:val="clear" w:pos="11430"/>
                <w:tab w:val="left" w:pos="180"/>
                <w:tab w:val="left" w:pos="5310"/>
                <w:tab w:val="left" w:pos="8100"/>
              </w:tabs>
              <w:rPr>
                <w:rFonts w:ascii="Calibri" w:hAnsi="Calibri"/>
                <w:color w:val="auto"/>
                <w:sz w:val="18"/>
                <w:szCs w:val="20"/>
              </w:rPr>
            </w:pPr>
            <w:r w:rsidRPr="00B64148">
              <w:rPr>
                <w:rFonts w:ascii="Calibri" w:hAnsi="Calibri"/>
                <w:color w:val="auto"/>
                <w:sz w:val="18"/>
                <w:szCs w:val="20"/>
              </w:rPr>
              <w:t>Notes</w:t>
            </w:r>
            <w:r w:rsidR="003C6CEF" w:rsidRPr="00B64148">
              <w:rPr>
                <w:rFonts w:ascii="Calibri" w:hAnsi="Calibri"/>
                <w:color w:val="auto"/>
                <w:sz w:val="18"/>
                <w:szCs w:val="20"/>
              </w:rPr>
              <w:t>:</w:t>
            </w:r>
          </w:p>
          <w:p w14:paraId="15480790" w14:textId="5CCF2D27" w:rsidR="003C6CEF" w:rsidRDefault="00793236" w:rsidP="0094294D">
            <w:pPr>
              <w:keepNext/>
              <w:numPr>
                <w:ilvl w:val="0"/>
                <w:numId w:val="4"/>
              </w:numPr>
              <w:tabs>
                <w:tab w:val="left" w:pos="342"/>
                <w:tab w:val="left" w:pos="2700"/>
                <w:tab w:val="left" w:pos="3420"/>
                <w:tab w:val="left" w:pos="3780"/>
                <w:tab w:val="left" w:pos="5760"/>
                <w:tab w:val="left" w:pos="7212"/>
              </w:tabs>
              <w:spacing w:line="276" w:lineRule="auto"/>
              <w:ind w:left="628" w:hanging="225"/>
              <w:rPr>
                <w:rFonts w:ascii="Calibri" w:hAnsi="Calibri"/>
                <w:noProof/>
                <w:sz w:val="18"/>
                <w:szCs w:val="20"/>
              </w:rPr>
            </w:pPr>
            <w:r>
              <w:rPr>
                <w:rFonts w:ascii="Calibri" w:hAnsi="Calibri"/>
                <w:noProof/>
                <w:sz w:val="18"/>
                <w:szCs w:val="20"/>
              </w:rPr>
              <w:t xml:space="preserve">Exception 1: </w:t>
            </w:r>
            <w:r w:rsidR="003C6CEF" w:rsidRPr="00B64148">
              <w:rPr>
                <w:rFonts w:ascii="Calibri" w:hAnsi="Calibri"/>
                <w:noProof/>
                <w:sz w:val="18"/>
                <w:szCs w:val="20"/>
              </w:rPr>
              <w:t xml:space="preserve">Any roof area covered by building integrated photovoltaic panels and solar thermal panels are exempt from the above Cool Roof requirements. </w:t>
            </w:r>
          </w:p>
          <w:p w14:paraId="595F0DD8" w14:textId="31559B15" w:rsidR="00793236" w:rsidRPr="002F0AE7" w:rsidRDefault="00793236" w:rsidP="002F0AE7">
            <w:pPr>
              <w:keepNext/>
              <w:numPr>
                <w:ilvl w:val="0"/>
                <w:numId w:val="4"/>
              </w:numPr>
              <w:tabs>
                <w:tab w:val="left" w:pos="342"/>
                <w:tab w:val="left" w:pos="2700"/>
                <w:tab w:val="left" w:pos="3420"/>
                <w:tab w:val="left" w:pos="3780"/>
                <w:tab w:val="left" w:pos="5760"/>
                <w:tab w:val="left" w:pos="7212"/>
              </w:tabs>
              <w:spacing w:line="276" w:lineRule="auto"/>
              <w:ind w:left="628" w:hanging="225"/>
              <w:rPr>
                <w:rFonts w:ascii="Calibri" w:hAnsi="Calibri"/>
                <w:noProof/>
                <w:sz w:val="18"/>
                <w:szCs w:val="20"/>
              </w:rPr>
            </w:pPr>
            <w:r w:rsidRPr="002F0AE7">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p>
          <w:p w14:paraId="15480791" w14:textId="77777777" w:rsidR="003C6CEF" w:rsidRPr="009B3A0C" w:rsidRDefault="003C6CEF" w:rsidP="0094294D">
            <w:pPr>
              <w:keepNext/>
              <w:numPr>
                <w:ilvl w:val="0"/>
                <w:numId w:val="4"/>
              </w:numPr>
              <w:tabs>
                <w:tab w:val="left" w:pos="342"/>
                <w:tab w:val="left" w:pos="2160"/>
                <w:tab w:val="left" w:pos="2700"/>
                <w:tab w:val="left" w:pos="3420"/>
                <w:tab w:val="left" w:pos="3780"/>
                <w:tab w:val="left" w:pos="5760"/>
                <w:tab w:val="left" w:pos="7212"/>
              </w:tabs>
              <w:spacing w:line="276" w:lineRule="auto"/>
              <w:ind w:left="628" w:hanging="225"/>
              <w:rPr>
                <w:rFonts w:ascii="Calibri" w:hAnsi="Calibri"/>
                <w:noProof/>
                <w:sz w:val="18"/>
                <w:szCs w:val="18"/>
              </w:rPr>
            </w:pPr>
            <w:r w:rsidRPr="00B64148">
              <w:rPr>
                <w:rFonts w:ascii="Calibri" w:hAnsi="Calibri"/>
                <w:noProof/>
                <w:sz w:val="18"/>
                <w:szCs w:val="20"/>
              </w:rPr>
              <w:t>Liquid field applied coatings must comply with installation criteria from section 110.8(i)4.</w:t>
            </w:r>
          </w:p>
        </w:tc>
      </w:tr>
    </w:tbl>
    <w:p w14:paraId="15480793" w14:textId="77777777" w:rsidR="00F077FE" w:rsidRPr="0037735E" w:rsidRDefault="00F077FE" w:rsidP="00A54CC3">
      <w:pPr>
        <w:rPr>
          <w:rFonts w:ascii="Calibri" w:hAnsi="Calibri"/>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1"/>
        <w:gridCol w:w="1064"/>
        <w:gridCol w:w="1153"/>
        <w:gridCol w:w="1153"/>
        <w:gridCol w:w="1064"/>
        <w:gridCol w:w="1153"/>
        <w:gridCol w:w="1153"/>
        <w:gridCol w:w="1153"/>
        <w:gridCol w:w="1064"/>
        <w:gridCol w:w="4245"/>
      </w:tblGrid>
      <w:tr w:rsidR="005757FA" w14:paraId="15480795" w14:textId="77777777" w:rsidTr="0037735E">
        <w:trPr>
          <w:trHeight w:val="332"/>
        </w:trPr>
        <w:tc>
          <w:tcPr>
            <w:tcW w:w="14598" w:type="dxa"/>
            <w:gridSpan w:val="10"/>
            <w:tcBorders>
              <w:top w:val="single" w:sz="4" w:space="0" w:color="auto"/>
              <w:left w:val="single" w:sz="4" w:space="0" w:color="auto"/>
              <w:bottom w:val="single" w:sz="4" w:space="0" w:color="auto"/>
              <w:right w:val="single" w:sz="4" w:space="0" w:color="auto"/>
            </w:tcBorders>
            <w:vAlign w:val="center"/>
          </w:tcPr>
          <w:p w14:paraId="15480794" w14:textId="265D8563" w:rsidR="005757FA" w:rsidRDefault="005757FA" w:rsidP="00B447CC">
            <w:pPr>
              <w:rPr>
                <w:rFonts w:ascii="Calibri" w:eastAsia="Calibri" w:hAnsi="Calibri"/>
                <w:b/>
                <w:sz w:val="22"/>
                <w:szCs w:val="22"/>
              </w:rPr>
            </w:pPr>
            <w:r w:rsidRPr="0037735E">
              <w:rPr>
                <w:rFonts w:ascii="Calibri" w:eastAsia="Calibri" w:hAnsi="Calibri"/>
                <w:b/>
                <w:sz w:val="20"/>
                <w:szCs w:val="22"/>
              </w:rPr>
              <w:t>H. Fenestration/Glazing Allowed</w:t>
            </w:r>
            <w:r w:rsidR="002247F6" w:rsidRPr="0037735E">
              <w:rPr>
                <w:rFonts w:ascii="Calibri" w:eastAsia="Calibri" w:hAnsi="Calibri"/>
                <w:b/>
                <w:sz w:val="20"/>
                <w:szCs w:val="22"/>
              </w:rPr>
              <w:t xml:space="preserve"> Areas and Efficiencies</w:t>
            </w:r>
            <w:r w:rsidRPr="0037735E">
              <w:rPr>
                <w:rFonts w:ascii="Calibri" w:eastAsia="Calibri" w:hAnsi="Calibri"/>
                <w:b/>
                <w:sz w:val="20"/>
                <w:szCs w:val="22"/>
              </w:rPr>
              <w:t xml:space="preserve"> </w:t>
            </w:r>
            <w:r w:rsidRPr="0037735E">
              <w:rPr>
                <w:rFonts w:ascii="Calibri" w:eastAsia="Calibri" w:hAnsi="Calibri"/>
                <w:sz w:val="20"/>
                <w:szCs w:val="22"/>
              </w:rPr>
              <w:t>(Section 150.2(a)1)</w:t>
            </w:r>
          </w:p>
        </w:tc>
      </w:tr>
      <w:tr w:rsidR="006011F8" w:rsidRPr="006D4D6F" w14:paraId="1548079E"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60"/>
        </w:trPr>
        <w:tc>
          <w:tcPr>
            <w:tcW w:w="1188" w:type="dxa"/>
            <w:tcBorders>
              <w:left w:val="single" w:sz="4" w:space="0" w:color="auto"/>
            </w:tcBorders>
            <w:vAlign w:val="center"/>
          </w:tcPr>
          <w:p w14:paraId="15480796"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01</w:t>
            </w:r>
          </w:p>
        </w:tc>
        <w:tc>
          <w:tcPr>
            <w:tcW w:w="1080" w:type="dxa"/>
            <w:vAlign w:val="center"/>
          </w:tcPr>
          <w:p w14:paraId="15480797"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02</w:t>
            </w:r>
          </w:p>
        </w:tc>
        <w:tc>
          <w:tcPr>
            <w:tcW w:w="1170" w:type="dxa"/>
            <w:vAlign w:val="center"/>
          </w:tcPr>
          <w:p w14:paraId="15480798"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03</w:t>
            </w:r>
          </w:p>
        </w:tc>
        <w:tc>
          <w:tcPr>
            <w:tcW w:w="1170" w:type="dxa"/>
            <w:vAlign w:val="center"/>
          </w:tcPr>
          <w:p w14:paraId="15480799"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04</w:t>
            </w:r>
          </w:p>
        </w:tc>
        <w:tc>
          <w:tcPr>
            <w:tcW w:w="1080" w:type="dxa"/>
            <w:tcBorders>
              <w:right w:val="single" w:sz="4" w:space="0" w:color="auto"/>
            </w:tcBorders>
            <w:vAlign w:val="center"/>
          </w:tcPr>
          <w:p w14:paraId="1548079A"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05</w:t>
            </w:r>
          </w:p>
        </w:tc>
        <w:tc>
          <w:tcPr>
            <w:tcW w:w="1170" w:type="dxa"/>
            <w:vAlign w:val="center"/>
          </w:tcPr>
          <w:p w14:paraId="1548079B"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06</w:t>
            </w:r>
          </w:p>
        </w:tc>
        <w:tc>
          <w:tcPr>
            <w:tcW w:w="1170" w:type="dxa"/>
            <w:vAlign w:val="center"/>
          </w:tcPr>
          <w:p w14:paraId="7D1510A2" w14:textId="5CE7D20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07</w:t>
            </w:r>
          </w:p>
        </w:tc>
        <w:tc>
          <w:tcPr>
            <w:tcW w:w="1170" w:type="dxa"/>
            <w:tcBorders>
              <w:right w:val="single" w:sz="4" w:space="0" w:color="auto"/>
            </w:tcBorders>
            <w:vAlign w:val="center"/>
          </w:tcPr>
          <w:p w14:paraId="1548079C" w14:textId="6CD2E082"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08</w:t>
            </w:r>
          </w:p>
        </w:tc>
        <w:tc>
          <w:tcPr>
            <w:tcW w:w="1080" w:type="dxa"/>
            <w:tcBorders>
              <w:right w:val="single" w:sz="4" w:space="0" w:color="auto"/>
            </w:tcBorders>
            <w:vAlign w:val="center"/>
          </w:tcPr>
          <w:p w14:paraId="2523115D" w14:textId="3EFD735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09</w:t>
            </w:r>
          </w:p>
        </w:tc>
        <w:tc>
          <w:tcPr>
            <w:tcW w:w="4320" w:type="dxa"/>
            <w:tcBorders>
              <w:left w:val="single" w:sz="4" w:space="0" w:color="auto"/>
              <w:right w:val="single" w:sz="4" w:space="0" w:color="auto"/>
            </w:tcBorders>
            <w:vAlign w:val="center"/>
          </w:tcPr>
          <w:p w14:paraId="1548079D" w14:textId="70FBC83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10</w:t>
            </w:r>
          </w:p>
        </w:tc>
      </w:tr>
      <w:tr w:rsidR="006011F8" w14:paraId="154807A6"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val="restart"/>
            <w:tcBorders>
              <w:left w:val="single" w:sz="4" w:space="0" w:color="auto"/>
            </w:tcBorders>
            <w:vAlign w:val="center"/>
          </w:tcPr>
          <w:p w14:paraId="1548079F"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Addition Type </w:t>
            </w:r>
            <w:r w:rsidRPr="0037735E">
              <w:rPr>
                <w:rFonts w:ascii="Calibri" w:hAnsi="Calibri"/>
                <w:sz w:val="18"/>
                <w:szCs w:val="20"/>
              </w:rPr>
              <w:t>ft</w:t>
            </w:r>
            <w:r w:rsidRPr="0037735E">
              <w:rPr>
                <w:rFonts w:ascii="Calibri" w:hAnsi="Calibri"/>
                <w:sz w:val="18"/>
                <w:szCs w:val="20"/>
                <w:vertAlign w:val="superscript"/>
              </w:rPr>
              <w:t>2</w:t>
            </w:r>
          </w:p>
        </w:tc>
        <w:tc>
          <w:tcPr>
            <w:tcW w:w="2250" w:type="dxa"/>
            <w:gridSpan w:val="2"/>
            <w:tcMar>
              <w:left w:w="72" w:type="dxa"/>
              <w:right w:w="72" w:type="dxa"/>
            </w:tcMar>
            <w:vAlign w:val="center"/>
          </w:tcPr>
          <w:p w14:paraId="154807A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w:t>
            </w:r>
          </w:p>
          <w:p w14:paraId="154807A1" w14:textId="063DFDD2" w:rsidR="005757FA" w:rsidRPr="0094294D" w:rsidRDefault="005757FA" w:rsidP="004603FB">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Fenestration Area for All Orientations ft</w:t>
            </w:r>
            <w:r w:rsidRPr="0037735E">
              <w:rPr>
                <w:rFonts w:ascii="Calibri" w:hAnsi="Calibri"/>
                <w:sz w:val="18"/>
                <w:szCs w:val="18"/>
                <w:vertAlign w:val="superscript"/>
              </w:rPr>
              <w:t>2</w:t>
            </w:r>
          </w:p>
        </w:tc>
        <w:tc>
          <w:tcPr>
            <w:tcW w:w="2250" w:type="dxa"/>
            <w:gridSpan w:val="2"/>
            <w:tcBorders>
              <w:right w:val="single" w:sz="4" w:space="0" w:color="auto"/>
            </w:tcBorders>
            <w:vAlign w:val="center"/>
          </w:tcPr>
          <w:p w14:paraId="154807A2"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West-Facing Fenestration Area Only ft</w:t>
            </w:r>
            <w:r w:rsidRPr="0037735E">
              <w:rPr>
                <w:rFonts w:ascii="Calibri" w:hAnsi="Calibri"/>
                <w:sz w:val="18"/>
                <w:szCs w:val="18"/>
                <w:vertAlign w:val="superscript"/>
              </w:rPr>
              <w:t>2</w:t>
            </w:r>
          </w:p>
        </w:tc>
        <w:tc>
          <w:tcPr>
            <w:tcW w:w="1170" w:type="dxa"/>
            <w:vMerge w:val="restart"/>
            <w:vAlign w:val="center"/>
          </w:tcPr>
          <w:p w14:paraId="64B3772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Maximum </w:t>
            </w:r>
          </w:p>
          <w:p w14:paraId="5CF9A106" w14:textId="53EDE7F5"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Allowed               </w:t>
            </w:r>
          </w:p>
          <w:p w14:paraId="68E879F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154807A3" w14:textId="399C0260"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170" w:type="dxa"/>
            <w:vMerge w:val="restart"/>
            <w:vAlign w:val="center"/>
          </w:tcPr>
          <w:p w14:paraId="4F6DA6A1" w14:textId="64E2EAA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w:t>
            </w:r>
          </w:p>
          <w:p w14:paraId="1F40F094" w14:textId="7050812C"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Allowed</w:t>
            </w:r>
          </w:p>
          <w:p w14:paraId="311D54A2" w14:textId="5B786EE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33F5D4D1" w14:textId="4D44A12B"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(Skylights)</w:t>
            </w:r>
          </w:p>
        </w:tc>
        <w:tc>
          <w:tcPr>
            <w:tcW w:w="1170" w:type="dxa"/>
            <w:vMerge w:val="restart"/>
            <w:tcBorders>
              <w:right w:val="single" w:sz="4" w:space="0" w:color="auto"/>
            </w:tcBorders>
            <w:vAlign w:val="center"/>
          </w:tcPr>
          <w:p w14:paraId="3113EA34" w14:textId="2C2C20DF"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SHGC</w:t>
            </w:r>
          </w:p>
          <w:p w14:paraId="154807A4" w14:textId="640C91B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080" w:type="dxa"/>
            <w:vMerge w:val="restart"/>
            <w:tcBorders>
              <w:right w:val="single" w:sz="4" w:space="0" w:color="auto"/>
            </w:tcBorders>
            <w:vAlign w:val="center"/>
          </w:tcPr>
          <w:p w14:paraId="2846EFBF" w14:textId="6C0CC553" w:rsidR="005757FA" w:rsidRPr="002C1C20"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6E1B59">
              <w:rPr>
                <w:rFonts w:ascii="Calibri" w:hAnsi="Calibri"/>
                <w:sz w:val="18"/>
                <w:szCs w:val="18"/>
              </w:rPr>
              <w:t>Maximum Allowed SHGC (Skylights)</w:t>
            </w:r>
          </w:p>
        </w:tc>
        <w:tc>
          <w:tcPr>
            <w:tcW w:w="4320" w:type="dxa"/>
            <w:vMerge w:val="restart"/>
            <w:tcBorders>
              <w:left w:val="single" w:sz="4" w:space="0" w:color="auto"/>
              <w:right w:val="single" w:sz="4" w:space="0" w:color="auto"/>
            </w:tcBorders>
            <w:vAlign w:val="center"/>
          </w:tcPr>
          <w:p w14:paraId="154807A5" w14:textId="4D5DF32D"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6011F8" w14:paraId="154807AD"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bottom"/>
          </w:tcPr>
          <w:p w14:paraId="154807A7" w14:textId="77777777" w:rsidR="005757FA"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250" w:type="dxa"/>
            <w:gridSpan w:val="2"/>
            <w:vAlign w:val="center"/>
          </w:tcPr>
          <w:p w14:paraId="154807A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250" w:type="dxa"/>
            <w:gridSpan w:val="2"/>
            <w:tcBorders>
              <w:right w:val="single" w:sz="4" w:space="0" w:color="auto"/>
            </w:tcBorders>
            <w:vAlign w:val="center"/>
          </w:tcPr>
          <w:p w14:paraId="154807A9"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70" w:type="dxa"/>
            <w:vMerge/>
          </w:tcPr>
          <w:p w14:paraId="154807AA"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7DA3A96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AB" w14:textId="78F22C8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6FD9A365"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AC" w14:textId="4468498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6" w14:textId="77777777" w:rsidTr="00601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center"/>
          </w:tcPr>
          <w:p w14:paraId="154807AE"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vAlign w:val="center"/>
          </w:tcPr>
          <w:p w14:paraId="154807A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70" w:type="dxa"/>
            <w:vAlign w:val="center"/>
          </w:tcPr>
          <w:p w14:paraId="154807B0"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Align w:val="center"/>
          </w:tcPr>
          <w:p w14:paraId="154807B1"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080" w:type="dxa"/>
            <w:tcBorders>
              <w:right w:val="single" w:sz="4" w:space="0" w:color="auto"/>
            </w:tcBorders>
            <w:vAlign w:val="center"/>
          </w:tcPr>
          <w:p w14:paraId="154807B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Merge/>
          </w:tcPr>
          <w:p w14:paraId="154807B3"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68F6B1A7"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B4" w14:textId="0AA7F88B"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3CD6C18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B5" w14:textId="0B5E545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F"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tcBorders>
              <w:left w:val="single" w:sz="4" w:space="0" w:color="auto"/>
              <w:bottom w:val="single" w:sz="4" w:space="0" w:color="auto"/>
            </w:tcBorders>
          </w:tcPr>
          <w:p w14:paraId="154807B7"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tcBorders>
          </w:tcPr>
          <w:p w14:paraId="154807B8"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154807B9" w14:textId="77777777" w:rsidR="005757FA" w:rsidRDefault="005757FA" w:rsidP="00A57182">
            <w:pPr>
              <w:jc w:val="center"/>
              <w:rPr>
                <w:rFonts w:ascii="Calibri" w:hAnsi="Calibri"/>
                <w:sz w:val="18"/>
                <w:szCs w:val="18"/>
              </w:rPr>
            </w:pPr>
          </w:p>
        </w:tc>
        <w:tc>
          <w:tcPr>
            <w:tcW w:w="1170" w:type="dxa"/>
            <w:tcBorders>
              <w:bottom w:val="single" w:sz="4" w:space="0" w:color="auto"/>
            </w:tcBorders>
          </w:tcPr>
          <w:p w14:paraId="154807BA" w14:textId="77777777" w:rsidR="005757FA" w:rsidRPr="006D4D6F" w:rsidRDefault="005757FA" w:rsidP="00A57182">
            <w:pPr>
              <w:jc w:val="center"/>
              <w:rPr>
                <w:rFonts w:ascii="Calibri" w:hAnsi="Calibri"/>
                <w:sz w:val="20"/>
                <w:szCs w:val="20"/>
              </w:rPr>
            </w:pPr>
          </w:p>
        </w:tc>
        <w:tc>
          <w:tcPr>
            <w:tcW w:w="1080" w:type="dxa"/>
            <w:tcBorders>
              <w:bottom w:val="single" w:sz="4" w:space="0" w:color="auto"/>
              <w:right w:val="single" w:sz="4" w:space="0" w:color="auto"/>
            </w:tcBorders>
          </w:tcPr>
          <w:p w14:paraId="154807BB" w14:textId="77777777" w:rsidR="005757FA" w:rsidRPr="006D4D6F" w:rsidRDefault="005757FA" w:rsidP="00A57182">
            <w:pPr>
              <w:jc w:val="center"/>
              <w:rPr>
                <w:rFonts w:ascii="Calibri" w:hAnsi="Calibri"/>
                <w:sz w:val="20"/>
                <w:szCs w:val="20"/>
              </w:rPr>
            </w:pPr>
          </w:p>
        </w:tc>
        <w:tc>
          <w:tcPr>
            <w:tcW w:w="1170" w:type="dxa"/>
            <w:tcBorders>
              <w:bottom w:val="single" w:sz="4" w:space="0" w:color="auto"/>
            </w:tcBorders>
            <w:vAlign w:val="center"/>
          </w:tcPr>
          <w:p w14:paraId="154807BC"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34439A93"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right w:val="single" w:sz="4" w:space="0" w:color="auto"/>
            </w:tcBorders>
            <w:vAlign w:val="center"/>
          </w:tcPr>
          <w:p w14:paraId="154807BD" w14:textId="5B0A469B"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right w:val="single" w:sz="4" w:space="0" w:color="auto"/>
            </w:tcBorders>
          </w:tcPr>
          <w:p w14:paraId="13361FF6"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4320" w:type="dxa"/>
            <w:tcBorders>
              <w:left w:val="single" w:sz="4" w:space="0" w:color="auto"/>
              <w:bottom w:val="single" w:sz="4" w:space="0" w:color="auto"/>
              <w:right w:val="single" w:sz="4" w:space="0" w:color="auto"/>
            </w:tcBorders>
            <w:vAlign w:val="bottom"/>
          </w:tcPr>
          <w:p w14:paraId="154807BE" w14:textId="15CA76A4"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r>
    </w:tbl>
    <w:p w14:paraId="154807C0" w14:textId="77777777" w:rsidR="00A54CC3" w:rsidRDefault="00A54CC3" w:rsidP="00A54CC3">
      <w:pPr>
        <w:rPr>
          <w:rFonts w:ascii="Calibri" w:hAnsi="Calibri"/>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6"/>
        <w:gridCol w:w="1705"/>
        <w:gridCol w:w="983"/>
        <w:gridCol w:w="6"/>
        <w:gridCol w:w="994"/>
        <w:gridCol w:w="994"/>
        <w:gridCol w:w="994"/>
        <w:gridCol w:w="994"/>
        <w:gridCol w:w="994"/>
        <w:gridCol w:w="994"/>
        <w:gridCol w:w="956"/>
        <w:gridCol w:w="926"/>
        <w:gridCol w:w="964"/>
        <w:gridCol w:w="898"/>
        <w:gridCol w:w="1262"/>
      </w:tblGrid>
      <w:tr w:rsidR="006011F8" w:rsidRPr="009B3A0C" w14:paraId="154807C3" w14:textId="77777777" w:rsidTr="00A46F71">
        <w:trPr>
          <w:cantSplit/>
          <w:trHeight w:val="315"/>
        </w:trPr>
        <w:tc>
          <w:tcPr>
            <w:tcW w:w="14395" w:type="dxa"/>
            <w:gridSpan w:val="15"/>
            <w:tcBorders>
              <w:top w:val="single" w:sz="4" w:space="0" w:color="auto"/>
              <w:left w:val="single" w:sz="4" w:space="0" w:color="auto"/>
              <w:bottom w:val="single" w:sz="4" w:space="0" w:color="auto"/>
              <w:right w:val="single" w:sz="4" w:space="0" w:color="auto"/>
            </w:tcBorders>
          </w:tcPr>
          <w:p w14:paraId="7BA197BF" w14:textId="133F082E" w:rsidR="006011F8" w:rsidRPr="0037735E" w:rsidRDefault="006011F8" w:rsidP="006011F8">
            <w:pPr>
              <w:keepNext/>
              <w:rPr>
                <w:rFonts w:ascii="Calibri" w:eastAsia="Calibri" w:hAnsi="Calibri"/>
                <w:b/>
                <w:sz w:val="20"/>
                <w:szCs w:val="22"/>
              </w:rPr>
            </w:pPr>
            <w:r w:rsidRPr="0037735E">
              <w:rPr>
                <w:rFonts w:ascii="Calibri" w:eastAsia="Calibri" w:hAnsi="Calibri"/>
                <w:b/>
                <w:sz w:val="20"/>
                <w:szCs w:val="22"/>
              </w:rPr>
              <w:lastRenderedPageBreak/>
              <w:t>I. Fenestration Proposed Areas and Efficiencies</w:t>
            </w:r>
          </w:p>
          <w:p w14:paraId="584A649C" w14:textId="40B8A6C8" w:rsidR="006011F8" w:rsidRPr="002300B1" w:rsidRDefault="006011F8" w:rsidP="006011F8">
            <w:pPr>
              <w:rPr>
                <w:rFonts w:asciiTheme="minorHAnsi" w:hAnsiTheme="minorHAnsi"/>
                <w:sz w:val="18"/>
                <w:szCs w:val="20"/>
              </w:rPr>
            </w:pPr>
            <w:r w:rsidRPr="002300B1">
              <w:rPr>
                <w:rFonts w:asciiTheme="minorHAnsi" w:hAnsiTheme="minorHAnsi"/>
                <w:sz w:val="18"/>
                <w:szCs w:val="20"/>
              </w:rPr>
              <w:t>Note: If meeting Exception 1 to 150.1(c)3A, Installing ≤ 3ft</w:t>
            </w:r>
            <w:r w:rsidRPr="002300B1">
              <w:rPr>
                <w:rFonts w:asciiTheme="minorHAnsi" w:hAnsiTheme="minorHAnsi"/>
                <w:sz w:val="18"/>
                <w:szCs w:val="20"/>
                <w:vertAlign w:val="superscript"/>
              </w:rPr>
              <w:t>2</w:t>
            </w:r>
            <w:r w:rsidRPr="002300B1">
              <w:rPr>
                <w:rFonts w:asciiTheme="minorHAnsi" w:hAnsiTheme="minorHAnsi"/>
                <w:sz w:val="18"/>
                <w:szCs w:val="20"/>
              </w:rPr>
              <w:t xml:space="preserve"> glass in door, it is assumed to meet the minimum required U-factor (0.3</w:t>
            </w:r>
            <w:r w:rsidR="00BC686F">
              <w:rPr>
                <w:rFonts w:asciiTheme="minorHAnsi" w:hAnsiTheme="minorHAnsi"/>
                <w:sz w:val="18"/>
                <w:szCs w:val="20"/>
              </w:rPr>
              <w:t>0</w:t>
            </w:r>
            <w:r w:rsidRPr="002300B1">
              <w:rPr>
                <w:rFonts w:asciiTheme="minorHAnsi" w:hAnsiTheme="minorHAnsi"/>
                <w:sz w:val="18"/>
                <w:szCs w:val="20"/>
              </w:rPr>
              <w:t>) &amp; SHGC (0.2</w:t>
            </w:r>
            <w:r w:rsidR="00BC686F">
              <w:rPr>
                <w:rFonts w:asciiTheme="minorHAnsi" w:hAnsiTheme="minorHAnsi"/>
                <w:sz w:val="18"/>
                <w:szCs w:val="20"/>
              </w:rPr>
              <w:t>3</w:t>
            </w:r>
            <w:r w:rsidRPr="002300B1">
              <w:rPr>
                <w:rFonts w:asciiTheme="minorHAnsi" w:hAnsiTheme="minorHAnsi"/>
                <w:sz w:val="18"/>
                <w:szCs w:val="20"/>
              </w:rPr>
              <w:t>).</w:t>
            </w:r>
          </w:p>
          <w:p w14:paraId="17219315" w14:textId="77777777" w:rsidR="006011F8" w:rsidRDefault="006011F8" w:rsidP="0037735E">
            <w:pPr>
              <w:ind w:firstLine="450"/>
              <w:rPr>
                <w:rFonts w:asciiTheme="minorHAnsi" w:hAnsiTheme="minorHAnsi"/>
                <w:sz w:val="18"/>
                <w:szCs w:val="20"/>
              </w:rPr>
            </w:pPr>
            <w:r w:rsidRPr="002300B1">
              <w:rPr>
                <w:rFonts w:asciiTheme="minorHAnsi" w:hAnsiTheme="minorHAnsi"/>
                <w:sz w:val="18"/>
                <w:szCs w:val="20"/>
              </w:rPr>
              <w:t xml:space="preserve"> If meeting Exception 1 to 150.1(c)3A, Installing ≤ 3ft</w:t>
            </w:r>
            <w:r w:rsidRPr="002300B1">
              <w:rPr>
                <w:rFonts w:asciiTheme="minorHAnsi" w:hAnsiTheme="minorHAnsi"/>
                <w:sz w:val="18"/>
                <w:szCs w:val="20"/>
                <w:vertAlign w:val="superscript"/>
              </w:rPr>
              <w:t>2</w:t>
            </w:r>
            <w:r w:rsidRPr="002300B1">
              <w:rPr>
                <w:rFonts w:asciiTheme="minorHAnsi" w:hAnsiTheme="minorHAnsi"/>
                <w:sz w:val="18"/>
                <w:szCs w:val="20"/>
              </w:rPr>
              <w:t xml:space="preserve"> tubular skylight, it is assumed to meet the minimum required U-factor (0.55) &amp; SHGC (0.30).</w:t>
            </w:r>
          </w:p>
          <w:p w14:paraId="154807C2" w14:textId="48ECE024" w:rsidR="00E3350B" w:rsidRPr="006011F8" w:rsidRDefault="00E3350B" w:rsidP="0037735E">
            <w:pPr>
              <w:ind w:firstLine="450"/>
              <w:rPr>
                <w:rFonts w:eastAsia="Calibri"/>
              </w:rPr>
            </w:pPr>
            <w:r>
              <w:rPr>
                <w:rFonts w:asciiTheme="minorHAnsi" w:hAnsiTheme="minorHAnsi"/>
                <w:sz w:val="18"/>
                <w:szCs w:val="20"/>
              </w:rPr>
              <w:t xml:space="preserve"> Doors with greater than or equal to 25 percent glazing area are considered glazed doors and are treated as fenestration products.</w:t>
            </w:r>
          </w:p>
        </w:tc>
      </w:tr>
      <w:tr w:rsidR="006011F8" w:rsidRPr="009B3A0C" w14:paraId="154807D1"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center"/>
          </w:tcPr>
          <w:p w14:paraId="154807C4" w14:textId="77777777" w:rsidR="006011F8" w:rsidRPr="00F3441B" w:rsidRDefault="006011F8"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7" w:type="dxa"/>
            <w:tcBorders>
              <w:top w:val="single" w:sz="4" w:space="0" w:color="auto"/>
              <w:left w:val="single" w:sz="4" w:space="0" w:color="auto"/>
              <w:bottom w:val="single" w:sz="4" w:space="0" w:color="auto"/>
              <w:right w:val="single" w:sz="4" w:space="0" w:color="auto"/>
            </w:tcBorders>
            <w:vAlign w:val="center"/>
          </w:tcPr>
          <w:p w14:paraId="154807C5"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154807C6"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4" w:space="0" w:color="auto"/>
              <w:left w:val="single" w:sz="4" w:space="0" w:color="auto"/>
              <w:bottom w:val="single" w:sz="4" w:space="0" w:color="auto"/>
              <w:right w:val="single" w:sz="4" w:space="0" w:color="auto"/>
            </w:tcBorders>
            <w:vAlign w:val="center"/>
          </w:tcPr>
          <w:p w14:paraId="154807C7"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4" w:space="0" w:color="auto"/>
              <w:left w:val="single" w:sz="4" w:space="0" w:color="auto"/>
              <w:bottom w:val="single" w:sz="4" w:space="0" w:color="auto"/>
              <w:right w:val="single" w:sz="4" w:space="0" w:color="auto"/>
            </w:tcBorders>
            <w:vAlign w:val="center"/>
          </w:tcPr>
          <w:p w14:paraId="154807C8"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4" w:space="0" w:color="auto"/>
              <w:left w:val="single" w:sz="4" w:space="0" w:color="auto"/>
              <w:bottom w:val="single" w:sz="4" w:space="0" w:color="auto"/>
              <w:right w:val="single" w:sz="4" w:space="0" w:color="auto"/>
            </w:tcBorders>
            <w:vAlign w:val="center"/>
          </w:tcPr>
          <w:p w14:paraId="154807C9"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4" w:space="0" w:color="auto"/>
              <w:left w:val="single" w:sz="4" w:space="0" w:color="auto"/>
              <w:bottom w:val="single" w:sz="4" w:space="0" w:color="auto"/>
              <w:right w:val="single" w:sz="4" w:space="0" w:color="auto"/>
            </w:tcBorders>
            <w:vAlign w:val="center"/>
          </w:tcPr>
          <w:p w14:paraId="154807CA"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4" w:space="0" w:color="auto"/>
              <w:left w:val="single" w:sz="4" w:space="0" w:color="auto"/>
              <w:bottom w:val="single" w:sz="4" w:space="0" w:color="auto"/>
              <w:right w:val="single" w:sz="4" w:space="0" w:color="auto"/>
            </w:tcBorders>
            <w:vAlign w:val="center"/>
          </w:tcPr>
          <w:p w14:paraId="154807CB"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4" w:space="0" w:color="auto"/>
              <w:left w:val="single" w:sz="4" w:space="0" w:color="auto"/>
              <w:bottom w:val="single" w:sz="4" w:space="0" w:color="auto"/>
              <w:right w:val="single" w:sz="4" w:space="0" w:color="auto"/>
            </w:tcBorders>
            <w:vAlign w:val="center"/>
          </w:tcPr>
          <w:p w14:paraId="154807CC"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6" w:type="dxa"/>
            <w:tcBorders>
              <w:top w:val="single" w:sz="4" w:space="0" w:color="auto"/>
              <w:left w:val="single" w:sz="4" w:space="0" w:color="auto"/>
              <w:bottom w:val="single" w:sz="4" w:space="0" w:color="auto"/>
              <w:right w:val="single" w:sz="4" w:space="0" w:color="auto"/>
            </w:tcBorders>
            <w:vAlign w:val="center"/>
          </w:tcPr>
          <w:p w14:paraId="6583BF98" w14:textId="446B7AD8"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4" w:space="0" w:color="auto"/>
              <w:left w:val="single" w:sz="4" w:space="0" w:color="auto"/>
              <w:bottom w:val="single" w:sz="4" w:space="0" w:color="auto"/>
              <w:right w:val="single" w:sz="4" w:space="0" w:color="auto"/>
            </w:tcBorders>
            <w:vAlign w:val="center"/>
          </w:tcPr>
          <w:p w14:paraId="154807CD" w14:textId="74298A99"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4" w:space="0" w:color="auto"/>
              <w:left w:val="single" w:sz="4" w:space="0" w:color="auto"/>
              <w:bottom w:val="single" w:sz="4" w:space="0" w:color="auto"/>
              <w:right w:val="single" w:sz="4" w:space="0" w:color="auto"/>
            </w:tcBorders>
            <w:vAlign w:val="center"/>
          </w:tcPr>
          <w:p w14:paraId="154807CE" w14:textId="78B7112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tcBorders>
              <w:top w:val="single" w:sz="4" w:space="0" w:color="auto"/>
              <w:left w:val="single" w:sz="4" w:space="0" w:color="auto"/>
              <w:bottom w:val="single" w:sz="4" w:space="0" w:color="auto"/>
              <w:right w:val="single" w:sz="4" w:space="0" w:color="auto"/>
            </w:tcBorders>
            <w:vAlign w:val="center"/>
          </w:tcPr>
          <w:p w14:paraId="154807CF" w14:textId="2219217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62" w:type="dxa"/>
            <w:tcBorders>
              <w:top w:val="single" w:sz="4" w:space="0" w:color="auto"/>
              <w:left w:val="single" w:sz="4" w:space="0" w:color="auto"/>
              <w:bottom w:val="single" w:sz="4" w:space="0" w:color="auto"/>
              <w:right w:val="single" w:sz="4" w:space="0" w:color="auto"/>
            </w:tcBorders>
            <w:vAlign w:val="center"/>
          </w:tcPr>
          <w:p w14:paraId="154807D0" w14:textId="3924A8AB"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011F8" w:rsidRPr="009B3A0C" w14:paraId="154807E6"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bottom"/>
          </w:tcPr>
          <w:p w14:paraId="154807D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7" w:type="dxa"/>
            <w:tcBorders>
              <w:top w:val="single" w:sz="4" w:space="0" w:color="auto"/>
              <w:left w:val="single" w:sz="4" w:space="0" w:color="auto"/>
              <w:bottom w:val="single" w:sz="4" w:space="0" w:color="auto"/>
              <w:right w:val="single" w:sz="4" w:space="0" w:color="auto"/>
            </w:tcBorders>
            <w:vAlign w:val="bottom"/>
          </w:tcPr>
          <w:p w14:paraId="154807D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154807D4" w14:textId="77777777" w:rsidR="006011F8" w:rsidRPr="00F3441B" w:rsidRDefault="006011F8" w:rsidP="002300B1">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4" w:space="0" w:color="auto"/>
              <w:left w:val="single" w:sz="4" w:space="0" w:color="auto"/>
              <w:bottom w:val="single" w:sz="4" w:space="0" w:color="auto"/>
              <w:right w:val="single" w:sz="4" w:space="0" w:color="auto"/>
            </w:tcBorders>
            <w:vAlign w:val="bottom"/>
          </w:tcPr>
          <w:p w14:paraId="154807D5" w14:textId="77777777" w:rsidR="006011F8" w:rsidRPr="00F3441B" w:rsidRDefault="006011F8" w:rsidP="002300B1">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154807D6" w14:textId="77777777" w:rsidR="006011F8" w:rsidRPr="00F3441B" w:rsidRDefault="006011F8" w:rsidP="002300B1">
            <w:pPr>
              <w:keepNext/>
              <w:jc w:val="center"/>
              <w:rPr>
                <w:rFonts w:asciiTheme="minorHAnsi" w:hAnsiTheme="minorHAnsi"/>
                <w:sz w:val="18"/>
                <w:szCs w:val="18"/>
              </w:rPr>
            </w:pPr>
            <w:r w:rsidRPr="00F3441B">
              <w:rPr>
                <w:rFonts w:asciiTheme="minorHAnsi" w:hAnsiTheme="minorHAnsi"/>
                <w:sz w:val="18"/>
                <w:szCs w:val="18"/>
              </w:rPr>
              <w:t>Orientation</w:t>
            </w:r>
          </w:p>
          <w:p w14:paraId="154807D8" w14:textId="6A63AC22" w:rsidR="006011F8" w:rsidRPr="00F3441B" w:rsidRDefault="006011F8" w:rsidP="00732C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4" w:space="0" w:color="auto"/>
              <w:left w:val="single" w:sz="4" w:space="0" w:color="auto"/>
              <w:bottom w:val="single" w:sz="4" w:space="0" w:color="auto"/>
              <w:right w:val="single" w:sz="4" w:space="0" w:color="auto"/>
            </w:tcBorders>
            <w:vAlign w:val="bottom"/>
          </w:tcPr>
          <w:p w14:paraId="154807D9"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7DA"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051B3732" w14:textId="77777777"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2300B1">
              <w:rPr>
                <w:rFonts w:ascii="Calibri" w:hAnsi="Calibri"/>
                <w:sz w:val="18"/>
                <w:szCs w:val="18"/>
              </w:rPr>
              <w:t xml:space="preserve">Proposed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p w14:paraId="154807DB" w14:textId="06F00D1F" w:rsidR="00C81BA9" w:rsidRPr="002300B1" w:rsidRDefault="00C81BA9"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E)</w:t>
            </w:r>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154807DC" w14:textId="7D2D23E0" w:rsidR="006011F8" w:rsidRPr="002300B1"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2300B1">
              <w:rPr>
                <w:rFonts w:ascii="Calibri" w:hAnsi="Calibri"/>
                <w:sz w:val="18"/>
                <w:szCs w:val="18"/>
              </w:rPr>
              <w:t xml:space="preserve">Proposed West Facing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tc>
        <w:tc>
          <w:tcPr>
            <w:tcW w:w="994" w:type="dxa"/>
            <w:tcBorders>
              <w:top w:val="single" w:sz="4" w:space="0" w:color="auto"/>
              <w:left w:val="single" w:sz="4" w:space="0" w:color="auto"/>
              <w:bottom w:val="single" w:sz="4" w:space="0" w:color="auto"/>
              <w:right w:val="single" w:sz="4" w:space="0" w:color="auto"/>
            </w:tcBorders>
            <w:vAlign w:val="bottom"/>
          </w:tcPr>
          <w:p w14:paraId="154807DD" w14:textId="77777777"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DE"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6" w:type="dxa"/>
            <w:tcBorders>
              <w:top w:val="single" w:sz="4" w:space="0" w:color="auto"/>
              <w:left w:val="single" w:sz="4" w:space="0" w:color="auto"/>
              <w:bottom w:val="single" w:sz="4" w:space="0" w:color="auto"/>
              <w:right w:val="single" w:sz="4" w:space="0" w:color="auto"/>
            </w:tcBorders>
            <w:vAlign w:val="bottom"/>
          </w:tcPr>
          <w:p w14:paraId="3B88578B" w14:textId="0F66D0E5" w:rsidR="006011F8"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011F8">
              <w:rPr>
                <w:rFonts w:ascii="Calibri" w:hAnsi="Calibri"/>
                <w:sz w:val="18"/>
                <w:szCs w:val="18"/>
              </w:rPr>
              <w:t>Source</w:t>
            </w:r>
          </w:p>
        </w:tc>
        <w:tc>
          <w:tcPr>
            <w:tcW w:w="926" w:type="dxa"/>
            <w:tcBorders>
              <w:top w:val="single" w:sz="4" w:space="0" w:color="auto"/>
              <w:left w:val="single" w:sz="4" w:space="0" w:color="auto"/>
              <w:bottom w:val="single" w:sz="4" w:space="0" w:color="auto"/>
              <w:right w:val="single" w:sz="4" w:space="0" w:color="auto"/>
            </w:tcBorders>
            <w:vAlign w:val="bottom"/>
          </w:tcPr>
          <w:p w14:paraId="154807DF" w14:textId="0A5A0BEE"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E0"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4" w:space="0" w:color="auto"/>
              <w:left w:val="single" w:sz="4" w:space="0" w:color="auto"/>
              <w:bottom w:val="single" w:sz="4" w:space="0" w:color="auto"/>
              <w:right w:val="single" w:sz="4" w:space="0" w:color="auto"/>
            </w:tcBorders>
            <w:vAlign w:val="bottom"/>
          </w:tcPr>
          <w:p w14:paraId="154807E1" w14:textId="2CE4E487" w:rsidR="006011F8" w:rsidRPr="00F3441B"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011F8" w:rsidRPr="00F3441B">
              <w:rPr>
                <w:rFonts w:ascii="Calibri" w:hAnsi="Calibri"/>
                <w:sz w:val="18"/>
                <w:szCs w:val="18"/>
              </w:rPr>
              <w:t>Source</w:t>
            </w:r>
          </w:p>
        </w:tc>
        <w:tc>
          <w:tcPr>
            <w:tcW w:w="898" w:type="dxa"/>
            <w:tcBorders>
              <w:top w:val="single" w:sz="4" w:space="0" w:color="auto"/>
              <w:left w:val="single" w:sz="4" w:space="0" w:color="auto"/>
              <w:bottom w:val="single" w:sz="4" w:space="0" w:color="auto"/>
              <w:right w:val="single" w:sz="4" w:space="0" w:color="auto"/>
            </w:tcBorders>
            <w:vAlign w:val="bottom"/>
          </w:tcPr>
          <w:p w14:paraId="154807E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7E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7E4"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62" w:type="dxa"/>
            <w:tcBorders>
              <w:top w:val="single" w:sz="4" w:space="0" w:color="auto"/>
              <w:left w:val="single" w:sz="4" w:space="0" w:color="auto"/>
              <w:bottom w:val="single" w:sz="4" w:space="0" w:color="auto"/>
              <w:right w:val="single" w:sz="4" w:space="0" w:color="auto"/>
            </w:tcBorders>
            <w:vAlign w:val="bottom"/>
          </w:tcPr>
          <w:p w14:paraId="154807E5"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011F8" w:rsidRPr="009B3A0C" w14:paraId="154807F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tcMar>
              <w:left w:w="58" w:type="dxa"/>
              <w:right w:w="58" w:type="dxa"/>
            </w:tcMar>
          </w:tcPr>
          <w:p w14:paraId="154807E7" w14:textId="77777777" w:rsidR="006011F8" w:rsidRPr="00F3441B" w:rsidRDefault="006011F8" w:rsidP="00A57182">
            <w:pPr>
              <w:keepNext/>
              <w:tabs>
                <w:tab w:val="left" w:pos="5760"/>
                <w:tab w:val="left" w:pos="7212"/>
              </w:tabs>
              <w:jc w:val="center"/>
              <w:rPr>
                <w:rFonts w:ascii="Calibri" w:hAnsi="Calibri"/>
                <w:sz w:val="18"/>
                <w:szCs w:val="18"/>
              </w:rPr>
            </w:pPr>
          </w:p>
        </w:tc>
        <w:tc>
          <w:tcPr>
            <w:tcW w:w="1707" w:type="dxa"/>
            <w:tcBorders>
              <w:top w:val="single" w:sz="4" w:space="0" w:color="auto"/>
              <w:left w:val="single" w:sz="4" w:space="0" w:color="auto"/>
              <w:bottom w:val="single" w:sz="4" w:space="0" w:color="auto"/>
              <w:right w:val="single" w:sz="4" w:space="0" w:color="auto"/>
            </w:tcBorders>
          </w:tcPr>
          <w:p w14:paraId="154807E8" w14:textId="77777777" w:rsidR="006011F8" w:rsidRPr="00F3441B" w:rsidRDefault="006011F8" w:rsidP="00A57182">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154807E9"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Mar>
              <w:left w:w="14" w:type="dxa"/>
              <w:right w:w="14" w:type="dxa"/>
            </w:tcMar>
          </w:tcPr>
          <w:p w14:paraId="154807EA"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B"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C"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D"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E"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F" w14:textId="77777777" w:rsidR="006011F8" w:rsidRPr="00F3441B" w:rsidRDefault="006011F8" w:rsidP="00A57182">
            <w:pPr>
              <w:keepNext/>
              <w:jc w:val="center"/>
              <w:rPr>
                <w:rFonts w:ascii="Calibri" w:hAnsi="Calibri"/>
                <w:sz w:val="18"/>
                <w:szCs w:val="18"/>
              </w:rPr>
            </w:pPr>
          </w:p>
        </w:tc>
        <w:tc>
          <w:tcPr>
            <w:tcW w:w="956" w:type="dxa"/>
            <w:tcBorders>
              <w:top w:val="single" w:sz="4" w:space="0" w:color="auto"/>
              <w:left w:val="single" w:sz="4" w:space="0" w:color="auto"/>
              <w:bottom w:val="single" w:sz="4" w:space="0" w:color="auto"/>
              <w:right w:val="single" w:sz="4" w:space="0" w:color="auto"/>
            </w:tcBorders>
          </w:tcPr>
          <w:p w14:paraId="43C4ED2F" w14:textId="77777777" w:rsidR="006011F8" w:rsidRPr="00F3441B" w:rsidRDefault="006011F8" w:rsidP="00A57182">
            <w:pPr>
              <w:keepNext/>
              <w:jc w:val="center"/>
              <w:rPr>
                <w:rFonts w:ascii="Calibri" w:hAnsi="Calibri"/>
                <w:sz w:val="18"/>
                <w:szCs w:val="18"/>
              </w:rPr>
            </w:pPr>
          </w:p>
        </w:tc>
        <w:tc>
          <w:tcPr>
            <w:tcW w:w="926" w:type="dxa"/>
            <w:tcBorders>
              <w:top w:val="single" w:sz="4" w:space="0" w:color="auto"/>
              <w:left w:val="single" w:sz="4" w:space="0" w:color="auto"/>
              <w:bottom w:val="single" w:sz="4" w:space="0" w:color="auto"/>
              <w:right w:val="single" w:sz="4" w:space="0" w:color="auto"/>
            </w:tcBorders>
          </w:tcPr>
          <w:p w14:paraId="154807F0" w14:textId="78933E2B" w:rsidR="006011F8" w:rsidRPr="00F3441B" w:rsidRDefault="006011F8" w:rsidP="00A57182">
            <w:pPr>
              <w:keepNext/>
              <w:jc w:val="center"/>
              <w:rPr>
                <w:rFonts w:ascii="Calibri" w:hAnsi="Calibri"/>
                <w:sz w:val="18"/>
                <w:szCs w:val="18"/>
              </w:rPr>
            </w:pPr>
          </w:p>
        </w:tc>
        <w:tc>
          <w:tcPr>
            <w:tcW w:w="964" w:type="dxa"/>
            <w:tcBorders>
              <w:top w:val="single" w:sz="4" w:space="0" w:color="auto"/>
              <w:left w:val="single" w:sz="4" w:space="0" w:color="auto"/>
              <w:bottom w:val="single" w:sz="4" w:space="0" w:color="auto"/>
              <w:right w:val="single" w:sz="4" w:space="0" w:color="auto"/>
            </w:tcBorders>
          </w:tcPr>
          <w:p w14:paraId="154807F1" w14:textId="77777777" w:rsidR="006011F8" w:rsidRDefault="006011F8" w:rsidP="00A57182">
            <w:pPr>
              <w:keepNext/>
              <w:jc w:val="center"/>
              <w:rPr>
                <w:rFonts w:ascii="Calibri" w:hAnsi="Calibri" w:cs="Tahoma"/>
                <w:sz w:val="18"/>
                <w:szCs w:val="18"/>
              </w:rPr>
            </w:pPr>
          </w:p>
        </w:tc>
        <w:tc>
          <w:tcPr>
            <w:tcW w:w="898" w:type="dxa"/>
            <w:tcBorders>
              <w:top w:val="single" w:sz="4" w:space="0" w:color="auto"/>
              <w:left w:val="single" w:sz="4" w:space="0" w:color="auto"/>
              <w:bottom w:val="single" w:sz="4" w:space="0" w:color="auto"/>
              <w:right w:val="single" w:sz="4" w:space="0" w:color="auto"/>
            </w:tcBorders>
          </w:tcPr>
          <w:p w14:paraId="154807F2" w14:textId="77777777" w:rsidR="006011F8" w:rsidRPr="00F3441B" w:rsidRDefault="006011F8" w:rsidP="00A57182">
            <w:pPr>
              <w:keepNext/>
              <w:jc w:val="center"/>
              <w:rPr>
                <w:rFonts w:ascii="Calibri" w:hAnsi="Calibri"/>
                <w:sz w:val="18"/>
                <w:szCs w:val="18"/>
              </w:rPr>
            </w:pPr>
          </w:p>
        </w:tc>
        <w:tc>
          <w:tcPr>
            <w:tcW w:w="1262" w:type="dxa"/>
            <w:tcBorders>
              <w:top w:val="single" w:sz="4" w:space="0" w:color="auto"/>
              <w:left w:val="single" w:sz="4" w:space="0" w:color="auto"/>
              <w:bottom w:val="single" w:sz="4" w:space="0" w:color="auto"/>
              <w:right w:val="single" w:sz="4" w:space="0" w:color="auto"/>
            </w:tcBorders>
          </w:tcPr>
          <w:p w14:paraId="154807F3" w14:textId="77777777" w:rsidR="006011F8" w:rsidRPr="00F3441B" w:rsidRDefault="006011F8" w:rsidP="00A57182">
            <w:pPr>
              <w:keepNext/>
              <w:jc w:val="center"/>
              <w:rPr>
                <w:rFonts w:ascii="Calibri" w:hAnsi="Calibri"/>
                <w:sz w:val="18"/>
                <w:szCs w:val="18"/>
              </w:rPr>
            </w:pPr>
          </w:p>
        </w:tc>
      </w:tr>
      <w:tr w:rsidR="006011F8" w:rsidRPr="009B3A0C" w14:paraId="154807F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5" w14:textId="4E677FF0"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6" w14:textId="74CBFDC3" w:rsidR="006011F8" w:rsidRDefault="006011F8" w:rsidP="006011F8">
            <w:pPr>
              <w:keepNext/>
              <w:rPr>
                <w:rFonts w:ascii="Calibri" w:hAnsi="Calibri"/>
                <w:sz w:val="18"/>
                <w:szCs w:val="18"/>
              </w:rPr>
            </w:pPr>
            <w:r w:rsidRPr="009B3A0C">
              <w:rPr>
                <w:rFonts w:ascii="Calibri" w:hAnsi="Calibri"/>
                <w:sz w:val="18"/>
                <w:szCs w:val="18"/>
              </w:rPr>
              <w:t>Total Proposed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7" w14:textId="77777777" w:rsidR="006011F8" w:rsidRPr="009B3A0C" w:rsidRDefault="006011F8" w:rsidP="00A57182">
            <w:pPr>
              <w:keepNext/>
              <w:jc w:val="center"/>
              <w:rPr>
                <w:rFonts w:ascii="Calibri" w:hAnsi="Calibri"/>
                <w:sz w:val="18"/>
                <w:szCs w:val="18"/>
              </w:rPr>
            </w:pPr>
          </w:p>
        </w:tc>
      </w:tr>
      <w:tr w:rsidR="006011F8" w:rsidRPr="009B3A0C" w14:paraId="154807F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9" w14:textId="73A3EF87" w:rsidR="006011F8" w:rsidRPr="009B3A0C" w:rsidRDefault="006011F8" w:rsidP="0038105E">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A" w14:textId="4B7DD7D2" w:rsidR="006011F8" w:rsidRDefault="006011F8" w:rsidP="006011F8">
            <w:pPr>
              <w:keepNext/>
              <w:rPr>
                <w:rFonts w:ascii="Calibri" w:hAnsi="Calibri"/>
                <w:sz w:val="18"/>
                <w:szCs w:val="18"/>
              </w:rPr>
            </w:pPr>
            <w:r w:rsidRPr="009B3A0C">
              <w:rPr>
                <w:rFonts w:ascii="Calibri" w:hAnsi="Calibri"/>
                <w:sz w:val="18"/>
                <w:szCs w:val="18"/>
              </w:rPr>
              <w:t>Maximum Allowed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B" w14:textId="77777777" w:rsidR="006011F8" w:rsidRPr="009B3A0C" w:rsidRDefault="006011F8" w:rsidP="00A57182">
            <w:pPr>
              <w:keepNext/>
              <w:jc w:val="center"/>
              <w:rPr>
                <w:rFonts w:ascii="Calibri" w:hAnsi="Calibri"/>
                <w:sz w:val="18"/>
                <w:szCs w:val="18"/>
              </w:rPr>
            </w:pPr>
          </w:p>
        </w:tc>
      </w:tr>
      <w:tr w:rsidR="006011F8" w:rsidRPr="009B3A0C" w14:paraId="1548080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D" w14:textId="732909F9"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7FE" w14:textId="59C2BFD8"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7FF" w14:textId="23061200" w:rsidR="006011F8" w:rsidRDefault="006011F8" w:rsidP="00A57182">
            <w:pPr>
              <w:keepNext/>
              <w:rPr>
                <w:rFonts w:ascii="Calibri" w:hAnsi="Calibri"/>
                <w:sz w:val="18"/>
                <w:szCs w:val="18"/>
              </w:rPr>
            </w:pPr>
          </w:p>
        </w:tc>
      </w:tr>
      <w:tr w:rsidR="006011F8" w:rsidRPr="009B3A0C" w14:paraId="1548080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1" w14:textId="08707FEF"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2" w14:textId="3E7573CA" w:rsidR="006011F8" w:rsidRDefault="006011F8" w:rsidP="006011F8">
            <w:pPr>
              <w:keepNext/>
              <w:rPr>
                <w:rFonts w:ascii="Calibri" w:hAnsi="Calibri"/>
                <w:sz w:val="18"/>
                <w:szCs w:val="18"/>
              </w:rPr>
            </w:pPr>
            <w:r>
              <w:rPr>
                <w:rFonts w:ascii="Calibri" w:hAnsi="Calibri"/>
                <w:sz w:val="18"/>
                <w:szCs w:val="18"/>
              </w:rPr>
              <w:t>Total Proposed West-Facing 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3" w14:textId="77777777" w:rsidR="006011F8" w:rsidRPr="009B3A0C" w:rsidRDefault="006011F8" w:rsidP="00A57182">
            <w:pPr>
              <w:keepNext/>
              <w:jc w:val="center"/>
              <w:rPr>
                <w:rFonts w:ascii="Calibri" w:hAnsi="Calibri"/>
                <w:sz w:val="18"/>
                <w:szCs w:val="18"/>
              </w:rPr>
            </w:pPr>
          </w:p>
        </w:tc>
      </w:tr>
      <w:tr w:rsidR="006011F8" w:rsidRPr="009B3A0C" w14:paraId="1548080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5" w14:textId="5EE8AB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6" w14:textId="6C3318FE" w:rsidR="006011F8" w:rsidRDefault="006011F8" w:rsidP="006011F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7" w14:textId="77777777" w:rsidR="006011F8" w:rsidRPr="009B3A0C" w:rsidRDefault="006011F8" w:rsidP="00A57182">
            <w:pPr>
              <w:keepNext/>
              <w:jc w:val="center"/>
              <w:rPr>
                <w:rFonts w:ascii="Calibri" w:hAnsi="Calibri"/>
                <w:sz w:val="18"/>
                <w:szCs w:val="18"/>
              </w:rPr>
            </w:pPr>
          </w:p>
        </w:tc>
      </w:tr>
      <w:tr w:rsidR="006011F8" w:rsidRPr="009B3A0C" w14:paraId="1548080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9" w14:textId="1F0DBF2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0A" w14:textId="1F46B084"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0B" w14:textId="20DCDBCE" w:rsidR="006011F8" w:rsidRDefault="006011F8" w:rsidP="00A57182">
            <w:pPr>
              <w:keepNext/>
              <w:rPr>
                <w:rFonts w:ascii="Calibri" w:hAnsi="Calibri"/>
                <w:sz w:val="18"/>
                <w:szCs w:val="18"/>
              </w:rPr>
            </w:pPr>
          </w:p>
        </w:tc>
      </w:tr>
      <w:tr w:rsidR="006011F8" w:rsidRPr="009B3A0C" w14:paraId="1548081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D" w14:textId="6D6ABEF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E" w14:textId="37F5B40E" w:rsidR="006011F8" w:rsidRDefault="006011F8" w:rsidP="006011F8">
            <w:pPr>
              <w:keepNext/>
              <w:rPr>
                <w:rFonts w:ascii="Calibri" w:hAnsi="Calibri"/>
                <w:sz w:val="18"/>
                <w:szCs w:val="18"/>
              </w:rPr>
            </w:pPr>
            <w:r>
              <w:rPr>
                <w:rFonts w:ascii="Calibri" w:hAnsi="Calibri"/>
                <w:sz w:val="18"/>
                <w:szCs w:val="18"/>
              </w:rPr>
              <w:t>Proposed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80F" w14:textId="77777777" w:rsidR="006011F8" w:rsidRPr="009B3A0C" w:rsidRDefault="006011F8" w:rsidP="00A57182">
            <w:pPr>
              <w:keepNext/>
              <w:jc w:val="center"/>
              <w:rPr>
                <w:rFonts w:ascii="Calibri" w:hAnsi="Calibri"/>
                <w:sz w:val="18"/>
                <w:szCs w:val="18"/>
              </w:rPr>
            </w:pPr>
          </w:p>
        </w:tc>
      </w:tr>
      <w:tr w:rsidR="006011F8" w:rsidRPr="009B3A0C" w14:paraId="1548081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1" w14:textId="332DD3DE"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2" w14:textId="68094670" w:rsidR="006011F8" w:rsidRDefault="006011F8" w:rsidP="006011F8">
            <w:pPr>
              <w:keepNext/>
              <w:rPr>
                <w:rFonts w:ascii="Calibri" w:hAnsi="Calibri"/>
                <w:sz w:val="18"/>
                <w:szCs w:val="18"/>
              </w:rPr>
            </w:pPr>
            <w:r>
              <w:rPr>
                <w:rFonts w:ascii="Calibri" w:hAnsi="Calibri"/>
                <w:sz w:val="18"/>
                <w:szCs w:val="18"/>
              </w:rPr>
              <w:t>Required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3" w14:textId="77777777" w:rsidR="006011F8" w:rsidRPr="009B3A0C" w:rsidRDefault="006011F8" w:rsidP="00A57182">
            <w:pPr>
              <w:keepNext/>
              <w:jc w:val="center"/>
              <w:rPr>
                <w:rFonts w:ascii="Calibri" w:hAnsi="Calibri"/>
                <w:sz w:val="18"/>
                <w:szCs w:val="18"/>
              </w:rPr>
            </w:pPr>
          </w:p>
        </w:tc>
      </w:tr>
      <w:tr w:rsidR="006011F8" w:rsidRPr="009B3A0C" w14:paraId="1548081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5" w14:textId="0025AAF8"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16" w14:textId="75EE72C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17" w14:textId="569F97B1" w:rsidR="006011F8" w:rsidRDefault="006011F8" w:rsidP="00A57182">
            <w:pPr>
              <w:keepNext/>
              <w:jc w:val="center"/>
              <w:rPr>
                <w:rFonts w:ascii="Calibri" w:hAnsi="Calibri"/>
                <w:sz w:val="18"/>
                <w:szCs w:val="18"/>
              </w:rPr>
            </w:pPr>
          </w:p>
        </w:tc>
      </w:tr>
      <w:tr w:rsidR="006011F8" w:rsidRPr="009B3A0C" w14:paraId="1548081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9" w14:textId="401C8BD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A" w14:textId="46E03039" w:rsidR="006011F8" w:rsidRDefault="006011F8" w:rsidP="006011F8">
            <w:pPr>
              <w:keepNext/>
              <w:rPr>
                <w:rFonts w:ascii="Calibri" w:hAnsi="Calibri"/>
                <w:sz w:val="18"/>
                <w:szCs w:val="18"/>
              </w:rPr>
            </w:pPr>
            <w:r>
              <w:rPr>
                <w:rFonts w:ascii="Calibri" w:hAnsi="Calibri"/>
                <w:sz w:val="18"/>
                <w:szCs w:val="18"/>
              </w:rPr>
              <w:t>Proposed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B" w14:textId="77777777" w:rsidR="006011F8" w:rsidRPr="009B3A0C" w:rsidRDefault="006011F8" w:rsidP="00A57182">
            <w:pPr>
              <w:keepNext/>
              <w:jc w:val="center"/>
              <w:rPr>
                <w:rFonts w:ascii="Calibri" w:hAnsi="Calibri"/>
                <w:sz w:val="18"/>
                <w:szCs w:val="18"/>
              </w:rPr>
            </w:pPr>
          </w:p>
        </w:tc>
      </w:tr>
      <w:tr w:rsidR="006011F8" w:rsidRPr="009B3A0C" w14:paraId="154808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D" w14:textId="222E77BA"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E" w14:textId="21A6C603" w:rsidR="006011F8" w:rsidRDefault="006011F8" w:rsidP="006011F8">
            <w:pPr>
              <w:keepNext/>
              <w:rPr>
                <w:rFonts w:ascii="Calibri" w:hAnsi="Calibri"/>
                <w:sz w:val="18"/>
                <w:szCs w:val="18"/>
              </w:rPr>
            </w:pPr>
            <w:r>
              <w:rPr>
                <w:rFonts w:ascii="Calibri" w:hAnsi="Calibri"/>
                <w:sz w:val="18"/>
                <w:szCs w:val="18"/>
              </w:rPr>
              <w:t>Required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F" w14:textId="77777777" w:rsidR="006011F8" w:rsidRPr="009B3A0C" w:rsidRDefault="006011F8" w:rsidP="00A57182">
            <w:pPr>
              <w:keepNext/>
              <w:jc w:val="center"/>
              <w:rPr>
                <w:rFonts w:ascii="Calibri" w:hAnsi="Calibri"/>
                <w:sz w:val="18"/>
                <w:szCs w:val="18"/>
              </w:rPr>
            </w:pPr>
          </w:p>
        </w:tc>
      </w:tr>
      <w:tr w:rsidR="006011F8" w:rsidRPr="009B3A0C" w14:paraId="1548082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21" w14:textId="6BB3E5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22" w14:textId="57B5DFF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23" w14:textId="58A6D92E" w:rsidR="006011F8" w:rsidRDefault="006011F8" w:rsidP="00A57182">
            <w:pPr>
              <w:keepNext/>
              <w:rPr>
                <w:rFonts w:ascii="Calibri" w:hAnsi="Calibri"/>
                <w:sz w:val="18"/>
                <w:szCs w:val="18"/>
              </w:rPr>
            </w:pPr>
          </w:p>
        </w:tc>
      </w:tr>
      <w:tr w:rsidR="006011F8" w:rsidRPr="009B3A0C" w14:paraId="23BA818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21D12566" w14:textId="53907FA0"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F946E5A" w14:textId="160729A0" w:rsidR="006011F8" w:rsidRDefault="006011F8" w:rsidP="004A5E91">
            <w:pPr>
              <w:keepNext/>
              <w:rPr>
                <w:rFonts w:ascii="Calibri" w:hAnsi="Calibri"/>
                <w:sz w:val="18"/>
                <w:szCs w:val="18"/>
              </w:rPr>
            </w:pPr>
            <w:r>
              <w:rPr>
                <w:rFonts w:ascii="Calibri" w:hAnsi="Calibri"/>
                <w:sz w:val="18"/>
                <w:szCs w:val="18"/>
              </w:rPr>
              <w:t>Proposed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2C5A6AA8" w14:textId="77777777" w:rsidR="006011F8" w:rsidRPr="009B3A0C" w:rsidRDefault="006011F8" w:rsidP="006011F8">
            <w:pPr>
              <w:keepNext/>
              <w:rPr>
                <w:rFonts w:ascii="Calibri" w:hAnsi="Calibri"/>
                <w:sz w:val="18"/>
                <w:szCs w:val="18"/>
              </w:rPr>
            </w:pPr>
          </w:p>
        </w:tc>
      </w:tr>
      <w:tr w:rsidR="006011F8" w:rsidRPr="009B3A0C" w14:paraId="427D539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507F15C" w14:textId="7BD5DF7C"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5CC31DAD" w14:textId="2BD48C02" w:rsidR="006011F8" w:rsidRDefault="006011F8" w:rsidP="004A5E91">
            <w:pPr>
              <w:keepNext/>
              <w:rPr>
                <w:rFonts w:ascii="Calibri" w:hAnsi="Calibri"/>
                <w:sz w:val="18"/>
                <w:szCs w:val="18"/>
              </w:rPr>
            </w:pPr>
            <w:r>
              <w:rPr>
                <w:rFonts w:ascii="Calibri" w:hAnsi="Calibri"/>
                <w:sz w:val="18"/>
                <w:szCs w:val="18"/>
              </w:rPr>
              <w:t>Required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44566C16" w14:textId="77777777" w:rsidR="006011F8" w:rsidRPr="009B3A0C" w:rsidRDefault="006011F8" w:rsidP="006011F8">
            <w:pPr>
              <w:keepNext/>
              <w:rPr>
                <w:rFonts w:ascii="Calibri" w:hAnsi="Calibri"/>
                <w:sz w:val="18"/>
                <w:szCs w:val="18"/>
              </w:rPr>
            </w:pPr>
          </w:p>
        </w:tc>
      </w:tr>
      <w:tr w:rsidR="006011F8" w14:paraId="0CCE087D"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CFCD29F" w14:textId="240C45BA"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6A2906E2" w14:textId="775DA586"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42FA063C" w14:textId="77777777" w:rsidR="006011F8" w:rsidRDefault="006011F8" w:rsidP="006011F8">
            <w:pPr>
              <w:keepNext/>
              <w:rPr>
                <w:rFonts w:ascii="Calibri" w:hAnsi="Calibri"/>
                <w:sz w:val="18"/>
                <w:szCs w:val="18"/>
              </w:rPr>
            </w:pPr>
          </w:p>
        </w:tc>
      </w:tr>
      <w:tr w:rsidR="006011F8" w:rsidRPr="009B3A0C" w14:paraId="428B75CB"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7284AF9" w14:textId="49F58632"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3FD108B3" w14:textId="140BFB00" w:rsidR="006011F8" w:rsidRDefault="006011F8" w:rsidP="004A5E91">
            <w:pPr>
              <w:keepNext/>
              <w:rPr>
                <w:rFonts w:ascii="Calibri" w:hAnsi="Calibri"/>
                <w:sz w:val="18"/>
                <w:szCs w:val="18"/>
              </w:rPr>
            </w:pPr>
            <w:r>
              <w:rPr>
                <w:rFonts w:ascii="Calibri" w:hAnsi="Calibri"/>
                <w:sz w:val="18"/>
                <w:szCs w:val="18"/>
              </w:rPr>
              <w:t>Proposed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5147977D" w14:textId="77777777" w:rsidR="006011F8" w:rsidRPr="009B3A0C" w:rsidRDefault="006011F8" w:rsidP="006011F8">
            <w:pPr>
              <w:keepNext/>
              <w:rPr>
                <w:rFonts w:ascii="Calibri" w:hAnsi="Calibri"/>
                <w:sz w:val="18"/>
                <w:szCs w:val="18"/>
              </w:rPr>
            </w:pPr>
          </w:p>
        </w:tc>
      </w:tr>
      <w:tr w:rsidR="006011F8" w:rsidRPr="009B3A0C" w14:paraId="20D5D4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7B32CF59" w14:textId="4CD69A94"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7498B08" w14:textId="2AA8F369" w:rsidR="006011F8" w:rsidRDefault="006011F8" w:rsidP="004A5E91">
            <w:pPr>
              <w:keepNext/>
              <w:rPr>
                <w:rFonts w:ascii="Calibri" w:hAnsi="Calibri"/>
                <w:sz w:val="18"/>
                <w:szCs w:val="18"/>
              </w:rPr>
            </w:pPr>
            <w:r>
              <w:rPr>
                <w:rFonts w:ascii="Calibri" w:hAnsi="Calibri"/>
                <w:sz w:val="18"/>
                <w:szCs w:val="18"/>
              </w:rPr>
              <w:t>Required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0B679BEF" w14:textId="77777777" w:rsidR="006011F8" w:rsidRPr="009B3A0C" w:rsidRDefault="006011F8" w:rsidP="006011F8">
            <w:pPr>
              <w:keepNext/>
              <w:rPr>
                <w:rFonts w:ascii="Calibri" w:hAnsi="Calibri"/>
                <w:sz w:val="18"/>
                <w:szCs w:val="18"/>
              </w:rPr>
            </w:pPr>
          </w:p>
        </w:tc>
      </w:tr>
      <w:tr w:rsidR="006011F8" w14:paraId="07F30CA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637A139" w14:textId="6C37E915"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5F30DA20" w14:textId="5EA3F89E"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702CF655" w14:textId="77777777" w:rsidR="006011F8" w:rsidRDefault="006011F8" w:rsidP="004A5E91">
            <w:pPr>
              <w:keepNext/>
              <w:rPr>
                <w:rFonts w:ascii="Calibri" w:hAnsi="Calibri"/>
                <w:sz w:val="18"/>
                <w:szCs w:val="18"/>
              </w:rPr>
            </w:pPr>
          </w:p>
        </w:tc>
      </w:tr>
    </w:tbl>
    <w:p w14:paraId="15480825" w14:textId="3B15C49B" w:rsidR="001E02EB" w:rsidRDefault="001E02EB"/>
    <w:p w14:paraId="4D24473F" w14:textId="77777777" w:rsidR="001E02EB" w:rsidRDefault="001E02EB">
      <w:r>
        <w:br w:type="page"/>
      </w: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0"/>
      </w:tblGrid>
      <w:tr w:rsidR="001E02EB" w:rsidRPr="005959F4" w14:paraId="3EB5DC1A" w14:textId="77777777" w:rsidTr="00B00674">
        <w:trPr>
          <w:trHeight w:val="348"/>
        </w:trPr>
        <w:tc>
          <w:tcPr>
            <w:tcW w:w="14390" w:type="dxa"/>
            <w:shd w:val="clear" w:color="auto" w:fill="auto"/>
            <w:vAlign w:val="center"/>
          </w:tcPr>
          <w:p w14:paraId="7E207859" w14:textId="02B233AF" w:rsidR="001E02EB" w:rsidRPr="001E02EB" w:rsidRDefault="001E02EB" w:rsidP="001E02EB">
            <w:pPr>
              <w:keepNext/>
              <w:rPr>
                <w:rFonts w:ascii="Calibri" w:eastAsia="Calibri" w:hAnsi="Calibri"/>
                <w:b/>
                <w:sz w:val="20"/>
                <w:szCs w:val="22"/>
              </w:rPr>
            </w:pPr>
            <w:r>
              <w:rPr>
                <w:rFonts w:ascii="Calibri" w:eastAsia="Calibri" w:hAnsi="Calibri"/>
                <w:b/>
                <w:sz w:val="20"/>
                <w:szCs w:val="22"/>
              </w:rPr>
              <w:t>J</w:t>
            </w:r>
            <w:r w:rsidRPr="001E02EB">
              <w:rPr>
                <w:rFonts w:ascii="Calibri" w:eastAsia="Calibri" w:hAnsi="Calibri"/>
                <w:b/>
                <w:sz w:val="20"/>
                <w:szCs w:val="22"/>
              </w:rPr>
              <w:t>. Opaque Swinging Doors to Exterior</w:t>
            </w:r>
          </w:p>
        </w:tc>
      </w:tr>
    </w:tbl>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1E02EB" w:rsidRPr="005959F4" w14:paraId="4CBDDBA6" w14:textId="77777777" w:rsidTr="001E02EB">
        <w:tc>
          <w:tcPr>
            <w:tcW w:w="2055" w:type="dxa"/>
            <w:vAlign w:val="bottom"/>
          </w:tcPr>
          <w:p w14:paraId="61C9AF54" w14:textId="77777777" w:rsidR="001E02EB" w:rsidRPr="005959F4" w:rsidRDefault="001E02EB" w:rsidP="001E02EB">
            <w:pPr>
              <w:jc w:val="center"/>
              <w:rPr>
                <w:rFonts w:ascii="Calibri" w:hAnsi="Calibri"/>
                <w:sz w:val="18"/>
                <w:szCs w:val="18"/>
              </w:rPr>
            </w:pPr>
            <w:r w:rsidRPr="005959F4">
              <w:rPr>
                <w:rFonts w:ascii="Calibri" w:hAnsi="Calibri"/>
                <w:sz w:val="18"/>
                <w:szCs w:val="18"/>
              </w:rPr>
              <w:t>01</w:t>
            </w:r>
          </w:p>
        </w:tc>
        <w:tc>
          <w:tcPr>
            <w:tcW w:w="1586" w:type="dxa"/>
            <w:vAlign w:val="bottom"/>
          </w:tcPr>
          <w:p w14:paraId="11581A36" w14:textId="77777777" w:rsidR="001E02EB" w:rsidRPr="005959F4" w:rsidRDefault="001E02EB" w:rsidP="001E02EB">
            <w:pPr>
              <w:jc w:val="center"/>
              <w:rPr>
                <w:rFonts w:ascii="Calibri" w:hAnsi="Calibri"/>
                <w:sz w:val="18"/>
                <w:szCs w:val="18"/>
              </w:rPr>
            </w:pPr>
            <w:r w:rsidRPr="005959F4">
              <w:rPr>
                <w:rFonts w:ascii="Calibri" w:hAnsi="Calibri"/>
                <w:sz w:val="18"/>
                <w:szCs w:val="18"/>
              </w:rPr>
              <w:t>02</w:t>
            </w:r>
          </w:p>
        </w:tc>
        <w:tc>
          <w:tcPr>
            <w:tcW w:w="1586" w:type="dxa"/>
            <w:vAlign w:val="bottom"/>
          </w:tcPr>
          <w:p w14:paraId="7BF24448" w14:textId="77777777" w:rsidR="001E02EB" w:rsidRPr="005959F4" w:rsidRDefault="001E02EB" w:rsidP="001E02EB">
            <w:pPr>
              <w:jc w:val="center"/>
              <w:rPr>
                <w:rFonts w:ascii="Calibri" w:hAnsi="Calibri"/>
                <w:sz w:val="18"/>
                <w:szCs w:val="18"/>
              </w:rPr>
            </w:pPr>
            <w:r w:rsidRPr="005959F4">
              <w:rPr>
                <w:rFonts w:ascii="Calibri" w:hAnsi="Calibri"/>
                <w:sz w:val="18"/>
                <w:szCs w:val="18"/>
              </w:rPr>
              <w:t>03</w:t>
            </w:r>
          </w:p>
        </w:tc>
        <w:tc>
          <w:tcPr>
            <w:tcW w:w="1586" w:type="dxa"/>
            <w:vAlign w:val="bottom"/>
          </w:tcPr>
          <w:p w14:paraId="183286FA" w14:textId="77777777" w:rsidR="001E02EB" w:rsidRPr="005959F4" w:rsidRDefault="001E02EB" w:rsidP="001E02EB">
            <w:pPr>
              <w:jc w:val="center"/>
              <w:rPr>
                <w:rFonts w:ascii="Calibri" w:hAnsi="Calibri"/>
                <w:sz w:val="18"/>
                <w:szCs w:val="18"/>
              </w:rPr>
            </w:pPr>
            <w:r w:rsidRPr="005959F4">
              <w:rPr>
                <w:rFonts w:ascii="Calibri" w:hAnsi="Calibri"/>
                <w:sz w:val="18"/>
                <w:szCs w:val="18"/>
              </w:rPr>
              <w:t>04</w:t>
            </w:r>
          </w:p>
        </w:tc>
        <w:tc>
          <w:tcPr>
            <w:tcW w:w="1586" w:type="dxa"/>
            <w:vAlign w:val="bottom"/>
          </w:tcPr>
          <w:p w14:paraId="6570F25E" w14:textId="77777777" w:rsidR="001E02EB" w:rsidRPr="005959F4" w:rsidRDefault="001E02EB" w:rsidP="001E02EB">
            <w:pPr>
              <w:jc w:val="center"/>
              <w:rPr>
                <w:rFonts w:ascii="Calibri" w:hAnsi="Calibri"/>
                <w:sz w:val="18"/>
                <w:szCs w:val="18"/>
              </w:rPr>
            </w:pPr>
            <w:r w:rsidRPr="005959F4">
              <w:rPr>
                <w:rFonts w:ascii="Calibri" w:hAnsi="Calibri"/>
                <w:sz w:val="18"/>
                <w:szCs w:val="18"/>
              </w:rPr>
              <w:t>05</w:t>
            </w:r>
          </w:p>
        </w:tc>
        <w:tc>
          <w:tcPr>
            <w:tcW w:w="1586" w:type="dxa"/>
            <w:vAlign w:val="bottom"/>
          </w:tcPr>
          <w:p w14:paraId="390F0047" w14:textId="77777777" w:rsidR="001E02EB" w:rsidRPr="005959F4" w:rsidRDefault="001E02EB" w:rsidP="001E02EB">
            <w:pPr>
              <w:jc w:val="center"/>
              <w:rPr>
                <w:rFonts w:ascii="Calibri" w:hAnsi="Calibri"/>
                <w:sz w:val="18"/>
                <w:szCs w:val="18"/>
              </w:rPr>
            </w:pPr>
            <w:r w:rsidRPr="005959F4">
              <w:rPr>
                <w:rFonts w:ascii="Calibri" w:hAnsi="Calibri"/>
                <w:sz w:val="18"/>
                <w:szCs w:val="18"/>
              </w:rPr>
              <w:t>06</w:t>
            </w:r>
          </w:p>
        </w:tc>
        <w:tc>
          <w:tcPr>
            <w:tcW w:w="4405" w:type="dxa"/>
            <w:vAlign w:val="bottom"/>
          </w:tcPr>
          <w:p w14:paraId="0F8A6E80" w14:textId="77777777" w:rsidR="001E02EB" w:rsidRPr="005959F4" w:rsidRDefault="001E02EB" w:rsidP="001E02EB">
            <w:pPr>
              <w:jc w:val="center"/>
              <w:rPr>
                <w:rFonts w:ascii="Calibri" w:hAnsi="Calibri"/>
                <w:sz w:val="18"/>
                <w:szCs w:val="18"/>
              </w:rPr>
            </w:pPr>
            <w:r w:rsidRPr="005959F4">
              <w:rPr>
                <w:rFonts w:ascii="Calibri" w:hAnsi="Calibri"/>
                <w:sz w:val="18"/>
                <w:szCs w:val="18"/>
              </w:rPr>
              <w:t>07</w:t>
            </w:r>
          </w:p>
        </w:tc>
      </w:tr>
      <w:tr w:rsidR="001E02EB" w:rsidRPr="005959F4" w14:paraId="0C27F52F" w14:textId="77777777" w:rsidTr="001E02EB">
        <w:tc>
          <w:tcPr>
            <w:tcW w:w="2055" w:type="dxa"/>
            <w:vAlign w:val="bottom"/>
          </w:tcPr>
          <w:p w14:paraId="2AA03D28" w14:textId="77777777" w:rsidR="001E02EB" w:rsidRPr="005959F4" w:rsidRDefault="001E02EB" w:rsidP="001E02EB">
            <w:pPr>
              <w:jc w:val="center"/>
              <w:rPr>
                <w:rFonts w:ascii="Calibri" w:hAnsi="Calibri"/>
                <w:sz w:val="18"/>
                <w:szCs w:val="18"/>
              </w:rPr>
            </w:pPr>
            <w:r w:rsidRPr="005959F4">
              <w:rPr>
                <w:rFonts w:ascii="Calibri" w:hAnsi="Calibri"/>
                <w:sz w:val="18"/>
                <w:szCs w:val="18"/>
              </w:rPr>
              <w:t>Tag/ID</w:t>
            </w:r>
          </w:p>
        </w:tc>
        <w:tc>
          <w:tcPr>
            <w:tcW w:w="1586" w:type="dxa"/>
            <w:vAlign w:val="bottom"/>
          </w:tcPr>
          <w:p w14:paraId="6056F6CE" w14:textId="77777777" w:rsidR="001E02EB" w:rsidRPr="005959F4" w:rsidRDefault="001E02EB" w:rsidP="001E02EB">
            <w:pPr>
              <w:jc w:val="center"/>
              <w:rPr>
                <w:rFonts w:ascii="Calibri" w:hAnsi="Calibri"/>
                <w:sz w:val="18"/>
                <w:szCs w:val="18"/>
              </w:rPr>
            </w:pPr>
            <w:r w:rsidRPr="005959F4">
              <w:rPr>
                <w:rFonts w:ascii="Calibri" w:hAnsi="Calibri"/>
                <w:sz w:val="18"/>
                <w:szCs w:val="18"/>
              </w:rPr>
              <w:t>Area</w:t>
            </w:r>
          </w:p>
        </w:tc>
        <w:tc>
          <w:tcPr>
            <w:tcW w:w="1586" w:type="dxa"/>
            <w:vAlign w:val="bottom"/>
          </w:tcPr>
          <w:p w14:paraId="03471D6C" w14:textId="77777777" w:rsidR="001E02EB" w:rsidRPr="005959F4" w:rsidRDefault="001E02EB" w:rsidP="001E02EB">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5A4070E1" w14:textId="77777777" w:rsidR="001E02EB" w:rsidRPr="005959F4" w:rsidRDefault="001E02EB" w:rsidP="001E02EB">
            <w:pPr>
              <w:jc w:val="center"/>
              <w:rPr>
                <w:rFonts w:ascii="Calibri" w:hAnsi="Calibri"/>
                <w:sz w:val="18"/>
                <w:szCs w:val="18"/>
              </w:rPr>
            </w:pPr>
            <w:r>
              <w:rPr>
                <w:rFonts w:ascii="Calibri" w:hAnsi="Calibri"/>
                <w:sz w:val="18"/>
                <w:szCs w:val="18"/>
              </w:rPr>
              <w:t xml:space="preserve">Proposed U-factor </w:t>
            </w:r>
            <w:r w:rsidRPr="005959F4">
              <w:rPr>
                <w:rFonts w:ascii="Calibri" w:hAnsi="Calibri"/>
                <w:sz w:val="18"/>
                <w:szCs w:val="18"/>
              </w:rPr>
              <w:t>Source</w:t>
            </w:r>
          </w:p>
        </w:tc>
        <w:tc>
          <w:tcPr>
            <w:tcW w:w="1586" w:type="dxa"/>
            <w:vAlign w:val="bottom"/>
          </w:tcPr>
          <w:p w14:paraId="75374DDD" w14:textId="77777777" w:rsidR="001E02EB" w:rsidRDefault="001E02EB" w:rsidP="001E02EB">
            <w:pPr>
              <w:jc w:val="center"/>
              <w:rPr>
                <w:rFonts w:ascii="Calibri" w:hAnsi="Calibri"/>
                <w:sz w:val="18"/>
                <w:szCs w:val="18"/>
              </w:rPr>
            </w:pPr>
            <w:r w:rsidRPr="005959F4">
              <w:rPr>
                <w:rFonts w:ascii="Calibri" w:hAnsi="Calibri"/>
                <w:sz w:val="18"/>
                <w:szCs w:val="18"/>
              </w:rPr>
              <w:t xml:space="preserve">Required Maximum </w:t>
            </w:r>
          </w:p>
          <w:p w14:paraId="65B31E3B" w14:textId="77777777" w:rsidR="001E02EB" w:rsidRPr="005959F4" w:rsidRDefault="001E02EB" w:rsidP="001E02EB">
            <w:pPr>
              <w:jc w:val="center"/>
              <w:rPr>
                <w:rFonts w:ascii="Calibri" w:hAnsi="Calibri"/>
                <w:sz w:val="18"/>
                <w:szCs w:val="18"/>
              </w:rPr>
            </w:pPr>
            <w:r w:rsidRPr="005959F4">
              <w:rPr>
                <w:rFonts w:ascii="Calibri" w:hAnsi="Calibri"/>
                <w:sz w:val="18"/>
                <w:szCs w:val="18"/>
              </w:rPr>
              <w:t>U-factor</w:t>
            </w:r>
          </w:p>
        </w:tc>
        <w:tc>
          <w:tcPr>
            <w:tcW w:w="1586" w:type="dxa"/>
            <w:vAlign w:val="bottom"/>
          </w:tcPr>
          <w:p w14:paraId="239B9C85" w14:textId="77777777" w:rsidR="001E02EB" w:rsidRPr="005959F4" w:rsidRDefault="001E02EB" w:rsidP="001E02EB">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23D0610D" w14:textId="77777777" w:rsidR="001E02EB" w:rsidRPr="005959F4" w:rsidRDefault="001E02EB" w:rsidP="001E02EB">
            <w:pPr>
              <w:jc w:val="center"/>
              <w:rPr>
                <w:rFonts w:ascii="Calibri" w:hAnsi="Calibri"/>
                <w:sz w:val="18"/>
                <w:szCs w:val="18"/>
              </w:rPr>
            </w:pPr>
            <w:r w:rsidRPr="005959F4">
              <w:rPr>
                <w:rFonts w:ascii="Calibri" w:hAnsi="Calibri"/>
                <w:sz w:val="18"/>
                <w:szCs w:val="18"/>
              </w:rPr>
              <w:t>Comments</w:t>
            </w:r>
          </w:p>
        </w:tc>
      </w:tr>
      <w:tr w:rsidR="001E02EB" w:rsidRPr="005959F4" w14:paraId="040C61E3" w14:textId="77777777" w:rsidTr="001E02EB">
        <w:tc>
          <w:tcPr>
            <w:tcW w:w="2055" w:type="dxa"/>
            <w:vAlign w:val="bottom"/>
          </w:tcPr>
          <w:p w14:paraId="73F5CE28" w14:textId="77777777" w:rsidR="001E02EB" w:rsidRPr="005959F4" w:rsidRDefault="001E02EB" w:rsidP="001E02EB">
            <w:pPr>
              <w:jc w:val="center"/>
              <w:rPr>
                <w:rFonts w:ascii="Calibri" w:hAnsi="Calibri"/>
                <w:sz w:val="18"/>
                <w:szCs w:val="18"/>
              </w:rPr>
            </w:pPr>
          </w:p>
        </w:tc>
        <w:tc>
          <w:tcPr>
            <w:tcW w:w="1586" w:type="dxa"/>
            <w:vAlign w:val="bottom"/>
          </w:tcPr>
          <w:p w14:paraId="37F2DCAD" w14:textId="77777777" w:rsidR="001E02EB" w:rsidRPr="005959F4" w:rsidRDefault="001E02EB" w:rsidP="001E02EB">
            <w:pPr>
              <w:jc w:val="center"/>
              <w:rPr>
                <w:rFonts w:ascii="Calibri" w:hAnsi="Calibri"/>
                <w:sz w:val="18"/>
                <w:szCs w:val="18"/>
              </w:rPr>
            </w:pPr>
          </w:p>
        </w:tc>
        <w:tc>
          <w:tcPr>
            <w:tcW w:w="1586" w:type="dxa"/>
            <w:vAlign w:val="bottom"/>
          </w:tcPr>
          <w:p w14:paraId="7B08B455" w14:textId="77777777" w:rsidR="001E02EB" w:rsidRPr="005959F4" w:rsidRDefault="001E02EB" w:rsidP="001E02EB">
            <w:pPr>
              <w:jc w:val="center"/>
              <w:rPr>
                <w:rFonts w:ascii="Calibri" w:hAnsi="Calibri"/>
                <w:sz w:val="18"/>
                <w:szCs w:val="18"/>
              </w:rPr>
            </w:pPr>
          </w:p>
        </w:tc>
        <w:tc>
          <w:tcPr>
            <w:tcW w:w="1586" w:type="dxa"/>
            <w:vAlign w:val="bottom"/>
          </w:tcPr>
          <w:p w14:paraId="17FB18C4" w14:textId="77777777" w:rsidR="001E02EB" w:rsidRPr="005959F4" w:rsidRDefault="001E02EB" w:rsidP="001E02EB">
            <w:pPr>
              <w:jc w:val="center"/>
              <w:rPr>
                <w:rFonts w:ascii="Calibri" w:hAnsi="Calibri"/>
                <w:sz w:val="18"/>
                <w:szCs w:val="18"/>
              </w:rPr>
            </w:pPr>
          </w:p>
        </w:tc>
        <w:tc>
          <w:tcPr>
            <w:tcW w:w="1586" w:type="dxa"/>
            <w:vAlign w:val="bottom"/>
          </w:tcPr>
          <w:p w14:paraId="16F1E2A9" w14:textId="77777777" w:rsidR="001E02EB" w:rsidRPr="005959F4" w:rsidRDefault="001E02EB" w:rsidP="001E02EB">
            <w:pPr>
              <w:jc w:val="center"/>
              <w:rPr>
                <w:rFonts w:ascii="Calibri" w:hAnsi="Calibri"/>
                <w:sz w:val="18"/>
                <w:szCs w:val="18"/>
              </w:rPr>
            </w:pPr>
          </w:p>
        </w:tc>
        <w:tc>
          <w:tcPr>
            <w:tcW w:w="1586" w:type="dxa"/>
            <w:vAlign w:val="bottom"/>
          </w:tcPr>
          <w:p w14:paraId="58911D7F" w14:textId="77777777" w:rsidR="001E02EB" w:rsidRPr="005959F4" w:rsidRDefault="001E02EB" w:rsidP="001E02EB">
            <w:pPr>
              <w:jc w:val="center"/>
              <w:rPr>
                <w:rFonts w:ascii="Calibri" w:hAnsi="Calibri"/>
                <w:sz w:val="18"/>
                <w:szCs w:val="18"/>
              </w:rPr>
            </w:pPr>
          </w:p>
        </w:tc>
        <w:tc>
          <w:tcPr>
            <w:tcW w:w="4405" w:type="dxa"/>
          </w:tcPr>
          <w:p w14:paraId="52258281" w14:textId="77777777" w:rsidR="001E02EB" w:rsidRPr="005959F4" w:rsidRDefault="001E02EB" w:rsidP="001E02EB">
            <w:pPr>
              <w:rPr>
                <w:rFonts w:ascii="Calibri" w:hAnsi="Calibri"/>
                <w:sz w:val="18"/>
                <w:szCs w:val="18"/>
              </w:rPr>
            </w:pPr>
          </w:p>
        </w:tc>
      </w:tr>
      <w:tr w:rsidR="001E02EB" w:rsidRPr="005959F4" w14:paraId="7BBECE06" w14:textId="77777777" w:rsidTr="001E02EB">
        <w:tc>
          <w:tcPr>
            <w:tcW w:w="2055" w:type="dxa"/>
            <w:vAlign w:val="bottom"/>
          </w:tcPr>
          <w:p w14:paraId="6A13FED4" w14:textId="77777777" w:rsidR="001E02EB" w:rsidRPr="005959F4" w:rsidRDefault="001E02EB" w:rsidP="001E02EB">
            <w:pPr>
              <w:jc w:val="center"/>
              <w:rPr>
                <w:rFonts w:ascii="Calibri" w:hAnsi="Calibri"/>
                <w:sz w:val="18"/>
                <w:szCs w:val="18"/>
              </w:rPr>
            </w:pPr>
          </w:p>
        </w:tc>
        <w:tc>
          <w:tcPr>
            <w:tcW w:w="1586" w:type="dxa"/>
            <w:vAlign w:val="bottom"/>
          </w:tcPr>
          <w:p w14:paraId="1C240227" w14:textId="77777777" w:rsidR="001E02EB" w:rsidRPr="005959F4" w:rsidRDefault="001E02EB" w:rsidP="001E02EB">
            <w:pPr>
              <w:jc w:val="center"/>
              <w:rPr>
                <w:rFonts w:ascii="Calibri" w:hAnsi="Calibri"/>
                <w:sz w:val="18"/>
                <w:szCs w:val="18"/>
              </w:rPr>
            </w:pPr>
          </w:p>
        </w:tc>
        <w:tc>
          <w:tcPr>
            <w:tcW w:w="1586" w:type="dxa"/>
            <w:vAlign w:val="bottom"/>
          </w:tcPr>
          <w:p w14:paraId="2C7364AA" w14:textId="77777777" w:rsidR="001E02EB" w:rsidRPr="005959F4" w:rsidRDefault="001E02EB" w:rsidP="001E02EB">
            <w:pPr>
              <w:jc w:val="center"/>
              <w:rPr>
                <w:rFonts w:ascii="Calibri" w:hAnsi="Calibri"/>
                <w:sz w:val="18"/>
                <w:szCs w:val="18"/>
              </w:rPr>
            </w:pPr>
          </w:p>
        </w:tc>
        <w:tc>
          <w:tcPr>
            <w:tcW w:w="1586" w:type="dxa"/>
            <w:vAlign w:val="bottom"/>
          </w:tcPr>
          <w:p w14:paraId="61E9A712" w14:textId="77777777" w:rsidR="001E02EB" w:rsidRPr="005959F4" w:rsidRDefault="001E02EB" w:rsidP="001E02EB">
            <w:pPr>
              <w:jc w:val="center"/>
              <w:rPr>
                <w:rFonts w:ascii="Calibri" w:hAnsi="Calibri"/>
                <w:sz w:val="18"/>
                <w:szCs w:val="18"/>
              </w:rPr>
            </w:pPr>
          </w:p>
        </w:tc>
        <w:tc>
          <w:tcPr>
            <w:tcW w:w="1586" w:type="dxa"/>
            <w:vAlign w:val="bottom"/>
          </w:tcPr>
          <w:p w14:paraId="5BBB4B28" w14:textId="77777777" w:rsidR="001E02EB" w:rsidRPr="005959F4" w:rsidRDefault="001E02EB" w:rsidP="001E02EB">
            <w:pPr>
              <w:jc w:val="center"/>
              <w:rPr>
                <w:rFonts w:ascii="Calibri" w:hAnsi="Calibri"/>
                <w:sz w:val="18"/>
                <w:szCs w:val="18"/>
              </w:rPr>
            </w:pPr>
          </w:p>
        </w:tc>
        <w:tc>
          <w:tcPr>
            <w:tcW w:w="1586" w:type="dxa"/>
            <w:vAlign w:val="bottom"/>
          </w:tcPr>
          <w:p w14:paraId="3B3F33C5" w14:textId="77777777" w:rsidR="001E02EB" w:rsidRPr="005959F4" w:rsidRDefault="001E02EB" w:rsidP="001E02EB">
            <w:pPr>
              <w:jc w:val="center"/>
              <w:rPr>
                <w:rFonts w:ascii="Calibri" w:hAnsi="Calibri"/>
                <w:sz w:val="18"/>
                <w:szCs w:val="18"/>
              </w:rPr>
            </w:pPr>
          </w:p>
        </w:tc>
        <w:tc>
          <w:tcPr>
            <w:tcW w:w="4405" w:type="dxa"/>
          </w:tcPr>
          <w:p w14:paraId="02B1D82C" w14:textId="77777777" w:rsidR="001E02EB" w:rsidRPr="005959F4" w:rsidRDefault="001E02EB" w:rsidP="001E02EB">
            <w:pPr>
              <w:rPr>
                <w:rFonts w:ascii="Calibri" w:hAnsi="Calibri"/>
                <w:sz w:val="18"/>
                <w:szCs w:val="18"/>
              </w:rPr>
            </w:pPr>
          </w:p>
        </w:tc>
      </w:tr>
      <w:tr w:rsidR="001E02EB" w:rsidRPr="005959F4" w14:paraId="298C994E" w14:textId="77777777" w:rsidTr="00B00674">
        <w:trPr>
          <w:trHeight w:val="890"/>
        </w:trPr>
        <w:tc>
          <w:tcPr>
            <w:tcW w:w="14390" w:type="dxa"/>
            <w:gridSpan w:val="7"/>
          </w:tcPr>
          <w:p w14:paraId="61F2A54E" w14:textId="77777777" w:rsidR="001E02EB" w:rsidRPr="005959F4" w:rsidRDefault="001E02EB" w:rsidP="001E02EB">
            <w:pPr>
              <w:rPr>
                <w:rFonts w:ascii="Calibri" w:hAnsi="Calibri"/>
                <w:sz w:val="18"/>
                <w:szCs w:val="18"/>
              </w:rPr>
            </w:pPr>
            <w:r w:rsidRPr="005959F4">
              <w:rPr>
                <w:rFonts w:ascii="Calibri" w:hAnsi="Calibri"/>
                <w:sz w:val="18"/>
                <w:szCs w:val="18"/>
              </w:rPr>
              <w:t>Notes:</w:t>
            </w:r>
          </w:p>
          <w:p w14:paraId="34BC8C1C" w14:textId="6A604FC1"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 percent or more glass is counted as a fenestration product in Table</w:t>
            </w:r>
            <w:r>
              <w:rPr>
                <w:rFonts w:ascii="Calibri" w:hAnsi="Calibri"/>
                <w:noProof/>
                <w:sz w:val="18"/>
                <w:szCs w:val="18"/>
              </w:rPr>
              <w:t>s H and</w:t>
            </w:r>
            <w:r w:rsidRPr="005959F4">
              <w:rPr>
                <w:rFonts w:ascii="Calibri" w:hAnsi="Calibri"/>
                <w:noProof/>
                <w:sz w:val="18"/>
                <w:szCs w:val="18"/>
              </w:rPr>
              <w:t xml:space="preserve"> I.</w:t>
            </w:r>
          </w:p>
          <w:p w14:paraId="4057E1CB"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 or unconditioned space and conditioned space.</w:t>
            </w:r>
          </w:p>
          <w:p w14:paraId="067DF780"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using weighted average to achieve required maximum U-factor, attach CF1R-ENV-02-E.</w:t>
            </w:r>
          </w:p>
        </w:tc>
      </w:tr>
    </w:tbl>
    <w:p w14:paraId="0665403D" w14:textId="77777777" w:rsidR="001E02EB" w:rsidRDefault="001E02EB"/>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4"/>
        <w:gridCol w:w="2625"/>
        <w:gridCol w:w="9124"/>
      </w:tblGrid>
      <w:tr w:rsidR="00057045" w:rsidRPr="00C24189" w14:paraId="15480828" w14:textId="77777777" w:rsidTr="00E0019E">
        <w:trPr>
          <w:trHeight w:val="348"/>
        </w:trPr>
        <w:tc>
          <w:tcPr>
            <w:tcW w:w="14373" w:type="dxa"/>
            <w:gridSpan w:val="3"/>
            <w:shd w:val="clear" w:color="auto" w:fill="auto"/>
            <w:vAlign w:val="center"/>
          </w:tcPr>
          <w:p w14:paraId="15480827" w14:textId="06E31D80" w:rsidR="00057045" w:rsidRPr="00057045" w:rsidRDefault="001D5854" w:rsidP="00E0019E">
            <w:pPr>
              <w:rPr>
                <w:rFonts w:ascii="Calibri" w:eastAsia="Calibri" w:hAnsi="Calibri"/>
                <w:b/>
                <w:sz w:val="22"/>
                <w:szCs w:val="22"/>
              </w:rPr>
            </w:pPr>
            <w:r>
              <w:rPr>
                <w:rFonts w:ascii="Calibri" w:eastAsia="Calibri" w:hAnsi="Calibri"/>
                <w:b/>
                <w:sz w:val="20"/>
                <w:szCs w:val="22"/>
              </w:rPr>
              <w:t>K</w:t>
            </w:r>
            <w:r w:rsidR="00057045"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(SC) Systems – Heating/Cooling – Single Family Dwelling</w:t>
            </w:r>
            <w:r w:rsidR="00057045" w:rsidRPr="0037735E">
              <w:rPr>
                <w:rFonts w:ascii="Calibri" w:eastAsia="Calibri" w:hAnsi="Calibri"/>
                <w:b/>
                <w:sz w:val="20"/>
                <w:szCs w:val="22"/>
              </w:rPr>
              <w:t xml:space="preserve"> </w:t>
            </w:r>
            <w:r w:rsidR="00057045" w:rsidRPr="0037735E">
              <w:rPr>
                <w:rFonts w:ascii="Calibri" w:eastAsia="Calibri" w:hAnsi="Calibri"/>
                <w:sz w:val="20"/>
                <w:szCs w:val="22"/>
              </w:rPr>
              <w:t>(</w:t>
            </w:r>
            <w:r w:rsidR="00FE17CA" w:rsidRPr="0037735E">
              <w:rPr>
                <w:rFonts w:ascii="Calibri" w:eastAsia="Calibri" w:hAnsi="Calibri"/>
                <w:sz w:val="20"/>
                <w:szCs w:val="22"/>
              </w:rPr>
              <w:t xml:space="preserve">Section </w:t>
            </w:r>
            <w:r w:rsidR="00057045" w:rsidRPr="0037735E">
              <w:rPr>
                <w:rFonts w:ascii="Calibri" w:eastAsia="Calibri" w:hAnsi="Calibri"/>
                <w:sz w:val="20"/>
                <w:szCs w:val="22"/>
              </w:rPr>
              <w:t>150.2(b) or (Section 150.1(c)7)</w:t>
            </w:r>
          </w:p>
        </w:tc>
      </w:tr>
      <w:tr w:rsidR="001D7841" w:rsidRPr="003E1E50" w14:paraId="1548082C" w14:textId="77777777" w:rsidTr="00E0019E">
        <w:trPr>
          <w:trHeight w:val="223"/>
        </w:trPr>
        <w:tc>
          <w:tcPr>
            <w:tcW w:w="2624" w:type="dxa"/>
            <w:vAlign w:val="bottom"/>
          </w:tcPr>
          <w:p w14:paraId="15480829" w14:textId="77777777" w:rsidR="001D7841" w:rsidRPr="003E1E50" w:rsidRDefault="001D7841" w:rsidP="00E0019E">
            <w:pPr>
              <w:jc w:val="center"/>
              <w:rPr>
                <w:rFonts w:ascii="Calibri" w:hAnsi="Calibri"/>
                <w:sz w:val="18"/>
                <w:szCs w:val="18"/>
              </w:rPr>
            </w:pPr>
            <w:r w:rsidRPr="003E1E50">
              <w:rPr>
                <w:rFonts w:ascii="Calibri" w:hAnsi="Calibri"/>
                <w:sz w:val="18"/>
                <w:szCs w:val="18"/>
              </w:rPr>
              <w:t>01</w:t>
            </w:r>
          </w:p>
        </w:tc>
        <w:tc>
          <w:tcPr>
            <w:tcW w:w="2625" w:type="dxa"/>
            <w:vAlign w:val="bottom"/>
          </w:tcPr>
          <w:p w14:paraId="1548082A" w14:textId="77777777" w:rsidR="001D7841" w:rsidRPr="003E1E50" w:rsidRDefault="001D7841" w:rsidP="00E0019E">
            <w:pPr>
              <w:jc w:val="center"/>
              <w:rPr>
                <w:rFonts w:ascii="Calibri" w:hAnsi="Calibri"/>
                <w:sz w:val="18"/>
                <w:szCs w:val="18"/>
              </w:rPr>
            </w:pPr>
            <w:r w:rsidRPr="003E1E50">
              <w:rPr>
                <w:rFonts w:ascii="Calibri" w:hAnsi="Calibri"/>
                <w:sz w:val="18"/>
                <w:szCs w:val="18"/>
              </w:rPr>
              <w:t>02</w:t>
            </w:r>
          </w:p>
        </w:tc>
        <w:tc>
          <w:tcPr>
            <w:tcW w:w="9124" w:type="dxa"/>
            <w:vAlign w:val="bottom"/>
          </w:tcPr>
          <w:p w14:paraId="1548082B" w14:textId="77777777" w:rsidR="001D7841" w:rsidRPr="003E1E50" w:rsidRDefault="001D7841" w:rsidP="00E0019E">
            <w:pPr>
              <w:jc w:val="center"/>
              <w:rPr>
                <w:rFonts w:ascii="Calibri" w:hAnsi="Calibri"/>
                <w:sz w:val="18"/>
                <w:szCs w:val="18"/>
              </w:rPr>
            </w:pPr>
            <w:r w:rsidRPr="003E1E50">
              <w:rPr>
                <w:rFonts w:ascii="Calibri" w:hAnsi="Calibri"/>
                <w:sz w:val="20"/>
                <w:szCs w:val="20"/>
              </w:rPr>
              <w:t>0</w:t>
            </w:r>
            <w:r>
              <w:rPr>
                <w:rFonts w:ascii="Calibri" w:hAnsi="Calibri"/>
                <w:sz w:val="20"/>
                <w:szCs w:val="20"/>
              </w:rPr>
              <w:t>3</w:t>
            </w:r>
          </w:p>
        </w:tc>
      </w:tr>
      <w:tr w:rsidR="001D7841" w:rsidRPr="00C24189" w14:paraId="15480831" w14:textId="77777777" w:rsidTr="00E0019E">
        <w:trPr>
          <w:trHeight w:val="291"/>
        </w:trPr>
        <w:tc>
          <w:tcPr>
            <w:tcW w:w="2624" w:type="dxa"/>
            <w:vAlign w:val="bottom"/>
          </w:tcPr>
          <w:p w14:paraId="1548082D" w14:textId="77777777" w:rsidR="001D7841" w:rsidRPr="00C24189" w:rsidRDefault="001D7841" w:rsidP="00E0019E">
            <w:pPr>
              <w:jc w:val="center"/>
              <w:rPr>
                <w:rFonts w:ascii="Calibri" w:hAnsi="Calibri"/>
                <w:sz w:val="18"/>
                <w:szCs w:val="18"/>
                <w:vertAlign w:val="superscript"/>
              </w:rPr>
            </w:pPr>
            <w:r>
              <w:rPr>
                <w:rFonts w:ascii="Calibri" w:hAnsi="Calibri"/>
                <w:sz w:val="18"/>
                <w:szCs w:val="18"/>
              </w:rPr>
              <w:t>Dwelling Unit Name</w:t>
            </w:r>
          </w:p>
        </w:tc>
        <w:tc>
          <w:tcPr>
            <w:tcW w:w="2625" w:type="dxa"/>
            <w:vAlign w:val="bottom"/>
          </w:tcPr>
          <w:p w14:paraId="1548082E" w14:textId="77777777" w:rsidR="00BE1C9A" w:rsidRDefault="001D7841" w:rsidP="00E0019E">
            <w:pPr>
              <w:jc w:val="center"/>
              <w:rPr>
                <w:rFonts w:ascii="Calibri" w:hAnsi="Calibri"/>
                <w:sz w:val="18"/>
                <w:szCs w:val="18"/>
              </w:rPr>
            </w:pPr>
            <w:r>
              <w:rPr>
                <w:rFonts w:ascii="Calibri" w:hAnsi="Calibri"/>
                <w:sz w:val="18"/>
                <w:szCs w:val="18"/>
              </w:rPr>
              <w:t xml:space="preserve">Dwelling Unit Total CFA </w:t>
            </w:r>
            <w:r w:rsidR="0060402D">
              <w:rPr>
                <w:rFonts w:ascii="Calibri" w:hAnsi="Calibri"/>
                <w:sz w:val="18"/>
                <w:szCs w:val="18"/>
              </w:rPr>
              <w:t>=</w:t>
            </w:r>
          </w:p>
          <w:p w14:paraId="1548082F" w14:textId="77777777" w:rsidR="00BE1C9A" w:rsidRDefault="001D7841" w:rsidP="00E0019E">
            <w:pPr>
              <w:jc w:val="center"/>
              <w:rPr>
                <w:rFonts w:ascii="Calibri" w:hAnsi="Calibri"/>
                <w:sz w:val="18"/>
                <w:szCs w:val="18"/>
              </w:rPr>
            </w:pPr>
            <w:r>
              <w:rPr>
                <w:rFonts w:ascii="Calibri" w:hAnsi="Calibri"/>
                <w:sz w:val="18"/>
                <w:szCs w:val="18"/>
              </w:rPr>
              <w:t xml:space="preserve"> Sum of Existing + Addition (ft</w:t>
            </w:r>
            <w:r w:rsidRPr="0037735E">
              <w:rPr>
                <w:rFonts w:ascii="Calibri" w:hAnsi="Calibri"/>
                <w:sz w:val="18"/>
                <w:szCs w:val="18"/>
                <w:vertAlign w:val="superscript"/>
              </w:rPr>
              <w:t>2</w:t>
            </w:r>
            <w:r>
              <w:rPr>
                <w:rFonts w:ascii="Calibri" w:hAnsi="Calibri"/>
                <w:sz w:val="18"/>
                <w:szCs w:val="18"/>
              </w:rPr>
              <w:t>)</w:t>
            </w:r>
          </w:p>
        </w:tc>
        <w:tc>
          <w:tcPr>
            <w:tcW w:w="9124" w:type="dxa"/>
            <w:vAlign w:val="bottom"/>
          </w:tcPr>
          <w:p w14:paraId="15480830" w14:textId="77777777" w:rsidR="001D7841" w:rsidRPr="00C24189" w:rsidRDefault="001D7841" w:rsidP="00E0019E">
            <w:pPr>
              <w:jc w:val="center"/>
              <w:rPr>
                <w:rFonts w:ascii="Calibri" w:hAnsi="Calibri"/>
                <w:sz w:val="18"/>
                <w:szCs w:val="18"/>
              </w:rPr>
            </w:pPr>
            <w:r>
              <w:rPr>
                <w:rFonts w:ascii="Calibri" w:hAnsi="Calibri"/>
                <w:sz w:val="18"/>
                <w:szCs w:val="18"/>
              </w:rPr>
              <w:t>Comments</w:t>
            </w:r>
          </w:p>
        </w:tc>
      </w:tr>
      <w:tr w:rsidR="001D7841" w:rsidRPr="00C24189" w14:paraId="15480835" w14:textId="77777777" w:rsidTr="00E0019E">
        <w:trPr>
          <w:trHeight w:val="287"/>
        </w:trPr>
        <w:tc>
          <w:tcPr>
            <w:tcW w:w="2624" w:type="dxa"/>
            <w:vAlign w:val="bottom"/>
          </w:tcPr>
          <w:p w14:paraId="15480832" w14:textId="77777777" w:rsidR="001D7841" w:rsidRPr="00C24189" w:rsidRDefault="001D7841" w:rsidP="00E0019E">
            <w:pPr>
              <w:jc w:val="center"/>
              <w:rPr>
                <w:rFonts w:ascii="Calibri" w:hAnsi="Calibri"/>
                <w:sz w:val="18"/>
                <w:szCs w:val="18"/>
              </w:rPr>
            </w:pPr>
          </w:p>
        </w:tc>
        <w:tc>
          <w:tcPr>
            <w:tcW w:w="2625" w:type="dxa"/>
          </w:tcPr>
          <w:p w14:paraId="15480833" w14:textId="77777777" w:rsidR="001D7841" w:rsidRPr="00C24189" w:rsidRDefault="001D7841" w:rsidP="00E0019E">
            <w:pPr>
              <w:jc w:val="center"/>
              <w:rPr>
                <w:rFonts w:ascii="Calibri" w:hAnsi="Calibri"/>
                <w:sz w:val="18"/>
                <w:szCs w:val="18"/>
              </w:rPr>
            </w:pPr>
          </w:p>
        </w:tc>
        <w:tc>
          <w:tcPr>
            <w:tcW w:w="9124" w:type="dxa"/>
          </w:tcPr>
          <w:p w14:paraId="15480834" w14:textId="77777777" w:rsidR="001D7841" w:rsidRPr="00C24189" w:rsidRDefault="001D7841" w:rsidP="00E0019E">
            <w:pPr>
              <w:jc w:val="center"/>
              <w:rPr>
                <w:rFonts w:ascii="Calibri" w:hAnsi="Calibri"/>
                <w:sz w:val="18"/>
                <w:szCs w:val="18"/>
              </w:rPr>
            </w:pPr>
          </w:p>
        </w:tc>
      </w:tr>
    </w:tbl>
    <w:p w14:paraId="15480836" w14:textId="0BC7EE42" w:rsidR="000F1FD4" w:rsidRDefault="000F1FD4" w:rsidP="00C53136">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47"/>
        <w:gridCol w:w="1123"/>
        <w:gridCol w:w="973"/>
        <w:gridCol w:w="880"/>
        <w:gridCol w:w="1292"/>
        <w:gridCol w:w="1050"/>
        <w:gridCol w:w="1044"/>
        <w:gridCol w:w="1119"/>
        <w:gridCol w:w="874"/>
        <w:gridCol w:w="971"/>
        <w:gridCol w:w="996"/>
        <w:gridCol w:w="1106"/>
        <w:gridCol w:w="1171"/>
        <w:gridCol w:w="7"/>
      </w:tblGrid>
      <w:tr w:rsidR="00B00674" w:rsidRPr="000638D1" w14:paraId="498AB0F3" w14:textId="77777777" w:rsidTr="00E0019E">
        <w:trPr>
          <w:trHeight w:val="437"/>
        </w:trPr>
        <w:tc>
          <w:tcPr>
            <w:tcW w:w="14438" w:type="dxa"/>
            <w:gridSpan w:val="15"/>
          </w:tcPr>
          <w:p w14:paraId="6EE65F4A" w14:textId="77777777" w:rsidR="00B00674" w:rsidRPr="000638D1" w:rsidRDefault="00B00674" w:rsidP="00B00674">
            <w:pPr>
              <w:keepNext/>
              <w:rPr>
                <w:rFonts w:ascii="Calibri" w:eastAsia="Calibri" w:hAnsi="Calibri"/>
                <w:b/>
                <w:sz w:val="18"/>
                <w:szCs w:val="18"/>
              </w:rPr>
            </w:pPr>
            <w:r>
              <w:rPr>
                <w:rFonts w:ascii="Calibri" w:eastAsia="Calibri" w:hAnsi="Calibri"/>
                <w:b/>
                <w:sz w:val="18"/>
                <w:szCs w:val="18"/>
              </w:rPr>
              <w:t>L</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150.1(c)8)</w:t>
            </w:r>
          </w:p>
          <w:p w14:paraId="098835F5" w14:textId="27F2346B" w:rsidR="00B00674" w:rsidRPr="000638D1" w:rsidRDefault="00B00674" w:rsidP="00F63BC8">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B00674" w:rsidRPr="004A470C" w14:paraId="54470840" w14:textId="77777777" w:rsidTr="00E0019E">
        <w:trPr>
          <w:gridAfter w:val="1"/>
          <w:wAfter w:w="7" w:type="dxa"/>
          <w:trHeight w:val="225"/>
        </w:trPr>
        <w:tc>
          <w:tcPr>
            <w:tcW w:w="785" w:type="dxa"/>
            <w:vAlign w:val="center"/>
          </w:tcPr>
          <w:p w14:paraId="68B335EA" w14:textId="77777777" w:rsidR="00B00674" w:rsidRPr="004A470C" w:rsidRDefault="00B00674" w:rsidP="00B00674">
            <w:pPr>
              <w:jc w:val="center"/>
              <w:rPr>
                <w:rFonts w:ascii="Calibri" w:hAnsi="Calibri"/>
                <w:sz w:val="18"/>
              </w:rPr>
            </w:pPr>
            <w:r w:rsidRPr="004A470C">
              <w:rPr>
                <w:rFonts w:ascii="Calibri" w:hAnsi="Calibri"/>
                <w:sz w:val="18"/>
              </w:rPr>
              <w:t>01</w:t>
            </w:r>
          </w:p>
        </w:tc>
        <w:tc>
          <w:tcPr>
            <w:tcW w:w="1047" w:type="dxa"/>
          </w:tcPr>
          <w:p w14:paraId="3E283178" w14:textId="77777777" w:rsidR="00B00674" w:rsidRPr="004A470C" w:rsidRDefault="00B00674" w:rsidP="00B00674">
            <w:pPr>
              <w:jc w:val="center"/>
              <w:rPr>
                <w:rFonts w:ascii="Calibri" w:hAnsi="Calibri"/>
                <w:sz w:val="18"/>
              </w:rPr>
            </w:pPr>
            <w:r w:rsidRPr="004A470C">
              <w:rPr>
                <w:rFonts w:ascii="Calibri" w:hAnsi="Calibri"/>
                <w:sz w:val="18"/>
              </w:rPr>
              <w:t>02</w:t>
            </w:r>
          </w:p>
        </w:tc>
        <w:tc>
          <w:tcPr>
            <w:tcW w:w="1123" w:type="dxa"/>
            <w:vAlign w:val="center"/>
          </w:tcPr>
          <w:p w14:paraId="26FE8BCE" w14:textId="77777777" w:rsidR="00B00674" w:rsidRPr="004A470C" w:rsidRDefault="00B00674" w:rsidP="00B00674">
            <w:pPr>
              <w:jc w:val="center"/>
              <w:rPr>
                <w:rFonts w:ascii="Calibri" w:hAnsi="Calibri"/>
                <w:sz w:val="18"/>
              </w:rPr>
            </w:pPr>
            <w:r w:rsidRPr="004A470C">
              <w:rPr>
                <w:rFonts w:ascii="Calibri" w:hAnsi="Calibri"/>
                <w:sz w:val="18"/>
              </w:rPr>
              <w:t>03</w:t>
            </w:r>
          </w:p>
        </w:tc>
        <w:tc>
          <w:tcPr>
            <w:tcW w:w="973" w:type="dxa"/>
          </w:tcPr>
          <w:p w14:paraId="0E46350E" w14:textId="77777777" w:rsidR="00B00674" w:rsidRPr="004A470C" w:rsidRDefault="00B00674" w:rsidP="00B00674">
            <w:pPr>
              <w:jc w:val="center"/>
              <w:rPr>
                <w:rFonts w:ascii="Calibri" w:hAnsi="Calibri"/>
                <w:sz w:val="18"/>
              </w:rPr>
            </w:pPr>
            <w:r w:rsidRPr="004A470C">
              <w:rPr>
                <w:rFonts w:ascii="Calibri" w:hAnsi="Calibri"/>
                <w:sz w:val="18"/>
              </w:rPr>
              <w:t>04</w:t>
            </w:r>
          </w:p>
        </w:tc>
        <w:tc>
          <w:tcPr>
            <w:tcW w:w="880" w:type="dxa"/>
          </w:tcPr>
          <w:p w14:paraId="366E1E0C" w14:textId="77777777" w:rsidR="00B00674" w:rsidRPr="004A470C" w:rsidDel="007B15E5" w:rsidRDefault="00B00674" w:rsidP="00B00674">
            <w:pPr>
              <w:jc w:val="center"/>
              <w:rPr>
                <w:rFonts w:ascii="Calibri" w:hAnsi="Calibri"/>
                <w:sz w:val="18"/>
              </w:rPr>
            </w:pPr>
            <w:r w:rsidRPr="004A470C">
              <w:rPr>
                <w:rFonts w:ascii="Calibri" w:hAnsi="Calibri"/>
                <w:sz w:val="18"/>
              </w:rPr>
              <w:t>05</w:t>
            </w:r>
          </w:p>
        </w:tc>
        <w:tc>
          <w:tcPr>
            <w:tcW w:w="1292" w:type="dxa"/>
            <w:vAlign w:val="center"/>
          </w:tcPr>
          <w:p w14:paraId="39838289" w14:textId="77777777" w:rsidR="00B00674" w:rsidRPr="004A470C" w:rsidRDefault="00B00674" w:rsidP="00B00674">
            <w:pPr>
              <w:jc w:val="center"/>
              <w:rPr>
                <w:rFonts w:ascii="Calibri" w:hAnsi="Calibri"/>
                <w:sz w:val="18"/>
              </w:rPr>
            </w:pPr>
            <w:r w:rsidRPr="004A470C">
              <w:rPr>
                <w:rFonts w:ascii="Calibri" w:hAnsi="Calibri"/>
                <w:sz w:val="18"/>
              </w:rPr>
              <w:t>06</w:t>
            </w:r>
          </w:p>
        </w:tc>
        <w:tc>
          <w:tcPr>
            <w:tcW w:w="1050" w:type="dxa"/>
            <w:vAlign w:val="center"/>
          </w:tcPr>
          <w:p w14:paraId="053382E3" w14:textId="77777777" w:rsidR="00B00674" w:rsidRPr="004A470C" w:rsidRDefault="00B00674" w:rsidP="00B00674">
            <w:pPr>
              <w:jc w:val="center"/>
              <w:rPr>
                <w:rFonts w:ascii="Calibri" w:hAnsi="Calibri"/>
                <w:sz w:val="18"/>
              </w:rPr>
            </w:pPr>
            <w:r w:rsidRPr="004A470C">
              <w:rPr>
                <w:rFonts w:ascii="Calibri" w:hAnsi="Calibri"/>
                <w:sz w:val="18"/>
              </w:rPr>
              <w:t>07</w:t>
            </w:r>
          </w:p>
        </w:tc>
        <w:tc>
          <w:tcPr>
            <w:tcW w:w="1044" w:type="dxa"/>
            <w:vAlign w:val="center"/>
          </w:tcPr>
          <w:p w14:paraId="2430EC06" w14:textId="77777777" w:rsidR="00B00674" w:rsidRPr="004A470C" w:rsidRDefault="00B00674" w:rsidP="00B00674">
            <w:pPr>
              <w:jc w:val="center"/>
              <w:rPr>
                <w:rFonts w:ascii="Calibri" w:hAnsi="Calibri"/>
                <w:sz w:val="18"/>
              </w:rPr>
            </w:pPr>
            <w:r w:rsidRPr="004A470C">
              <w:rPr>
                <w:rFonts w:ascii="Calibri" w:hAnsi="Calibri"/>
                <w:sz w:val="18"/>
              </w:rPr>
              <w:t>08</w:t>
            </w:r>
          </w:p>
        </w:tc>
        <w:tc>
          <w:tcPr>
            <w:tcW w:w="1119" w:type="dxa"/>
            <w:vAlign w:val="center"/>
          </w:tcPr>
          <w:p w14:paraId="03DB6672" w14:textId="77777777" w:rsidR="00B00674" w:rsidRPr="004A470C" w:rsidRDefault="00B00674" w:rsidP="00B00674">
            <w:pPr>
              <w:jc w:val="center"/>
              <w:rPr>
                <w:rFonts w:ascii="Calibri" w:hAnsi="Calibri"/>
                <w:sz w:val="18"/>
              </w:rPr>
            </w:pPr>
            <w:r w:rsidRPr="004A470C">
              <w:rPr>
                <w:rFonts w:ascii="Calibri" w:hAnsi="Calibri"/>
                <w:sz w:val="18"/>
              </w:rPr>
              <w:t>09</w:t>
            </w:r>
          </w:p>
        </w:tc>
        <w:tc>
          <w:tcPr>
            <w:tcW w:w="874" w:type="dxa"/>
            <w:vAlign w:val="center"/>
          </w:tcPr>
          <w:p w14:paraId="12F5C2BD" w14:textId="77777777" w:rsidR="00B00674" w:rsidRPr="004A470C" w:rsidRDefault="00B00674" w:rsidP="00B00674">
            <w:pPr>
              <w:jc w:val="center"/>
              <w:rPr>
                <w:rFonts w:ascii="Calibri" w:hAnsi="Calibri"/>
                <w:sz w:val="18"/>
              </w:rPr>
            </w:pPr>
            <w:r w:rsidRPr="004A470C">
              <w:rPr>
                <w:rFonts w:ascii="Calibri" w:hAnsi="Calibri"/>
                <w:sz w:val="18"/>
              </w:rPr>
              <w:t>10</w:t>
            </w:r>
          </w:p>
        </w:tc>
        <w:tc>
          <w:tcPr>
            <w:tcW w:w="971" w:type="dxa"/>
          </w:tcPr>
          <w:p w14:paraId="793C7D49" w14:textId="77777777" w:rsidR="00B00674" w:rsidRPr="004A470C" w:rsidRDefault="00B00674" w:rsidP="00B00674">
            <w:pPr>
              <w:jc w:val="center"/>
              <w:rPr>
                <w:rFonts w:ascii="Calibri" w:hAnsi="Calibri"/>
                <w:sz w:val="18"/>
              </w:rPr>
            </w:pPr>
            <w:r w:rsidRPr="004A470C">
              <w:rPr>
                <w:rFonts w:ascii="Calibri" w:hAnsi="Calibri"/>
                <w:sz w:val="18"/>
              </w:rPr>
              <w:t>11</w:t>
            </w:r>
          </w:p>
        </w:tc>
        <w:tc>
          <w:tcPr>
            <w:tcW w:w="996" w:type="dxa"/>
            <w:vAlign w:val="center"/>
          </w:tcPr>
          <w:p w14:paraId="209F554E" w14:textId="77777777" w:rsidR="00B00674" w:rsidRPr="004A470C" w:rsidRDefault="00B00674" w:rsidP="00B00674">
            <w:pPr>
              <w:jc w:val="center"/>
              <w:rPr>
                <w:rFonts w:ascii="Calibri" w:hAnsi="Calibri"/>
                <w:sz w:val="18"/>
              </w:rPr>
            </w:pPr>
            <w:r w:rsidRPr="004A470C">
              <w:rPr>
                <w:rFonts w:ascii="Calibri" w:hAnsi="Calibri"/>
                <w:sz w:val="18"/>
              </w:rPr>
              <w:t>12</w:t>
            </w:r>
          </w:p>
        </w:tc>
        <w:tc>
          <w:tcPr>
            <w:tcW w:w="1106" w:type="dxa"/>
            <w:vAlign w:val="center"/>
          </w:tcPr>
          <w:p w14:paraId="1B984783" w14:textId="77777777" w:rsidR="00B00674" w:rsidRPr="004A470C" w:rsidRDefault="00B00674" w:rsidP="00B00674">
            <w:pPr>
              <w:jc w:val="center"/>
              <w:rPr>
                <w:rFonts w:ascii="Calibri" w:hAnsi="Calibri"/>
                <w:sz w:val="18"/>
              </w:rPr>
            </w:pPr>
            <w:r w:rsidRPr="004A470C">
              <w:rPr>
                <w:rFonts w:ascii="Calibri" w:hAnsi="Calibri"/>
                <w:sz w:val="18"/>
              </w:rPr>
              <w:t>13</w:t>
            </w:r>
          </w:p>
        </w:tc>
        <w:tc>
          <w:tcPr>
            <w:tcW w:w="1171" w:type="dxa"/>
            <w:vAlign w:val="center"/>
          </w:tcPr>
          <w:p w14:paraId="3BFC2C94" w14:textId="77777777" w:rsidR="00B00674" w:rsidRPr="004A470C" w:rsidRDefault="00B00674" w:rsidP="00B00674">
            <w:pPr>
              <w:jc w:val="center"/>
              <w:rPr>
                <w:rFonts w:ascii="Calibri" w:hAnsi="Calibri"/>
                <w:sz w:val="18"/>
              </w:rPr>
            </w:pPr>
            <w:r w:rsidRPr="004A470C">
              <w:rPr>
                <w:rFonts w:ascii="Calibri" w:hAnsi="Calibri"/>
                <w:sz w:val="18"/>
              </w:rPr>
              <w:t>14</w:t>
            </w:r>
          </w:p>
        </w:tc>
      </w:tr>
      <w:tr w:rsidR="00B00674" w:rsidRPr="004A470C" w14:paraId="5512346C" w14:textId="77777777" w:rsidTr="00E0019E">
        <w:trPr>
          <w:gridAfter w:val="1"/>
          <w:wAfter w:w="7" w:type="dxa"/>
          <w:trHeight w:val="873"/>
        </w:trPr>
        <w:tc>
          <w:tcPr>
            <w:tcW w:w="785" w:type="dxa"/>
            <w:vAlign w:val="bottom"/>
          </w:tcPr>
          <w:p w14:paraId="44145AF6" w14:textId="77777777" w:rsidR="00B00674" w:rsidRPr="004A470C" w:rsidRDefault="00B00674" w:rsidP="00B00674">
            <w:pPr>
              <w:jc w:val="center"/>
              <w:rPr>
                <w:rFonts w:ascii="Calibri" w:hAnsi="Calibri"/>
                <w:sz w:val="18"/>
                <w:szCs w:val="18"/>
              </w:rPr>
            </w:pPr>
            <w:r w:rsidRPr="004A470C">
              <w:rPr>
                <w:rFonts w:ascii="Calibri" w:hAnsi="Calibri"/>
                <w:sz w:val="18"/>
                <w:szCs w:val="18"/>
              </w:rPr>
              <w:t>Water Heating System ID or Name</w:t>
            </w:r>
          </w:p>
        </w:tc>
        <w:tc>
          <w:tcPr>
            <w:tcW w:w="1047" w:type="dxa"/>
            <w:vAlign w:val="bottom"/>
          </w:tcPr>
          <w:p w14:paraId="5BF275CB" w14:textId="77777777" w:rsidR="00B00674" w:rsidRPr="004A470C" w:rsidRDefault="00B00674" w:rsidP="00B00674">
            <w:pPr>
              <w:jc w:val="center"/>
              <w:rPr>
                <w:rFonts w:ascii="Calibri" w:hAnsi="Calibri"/>
                <w:sz w:val="18"/>
                <w:szCs w:val="18"/>
              </w:rPr>
            </w:pPr>
            <w:r w:rsidRPr="004A470C">
              <w:rPr>
                <w:rFonts w:ascii="Calibri" w:hAnsi="Calibri"/>
                <w:sz w:val="18"/>
                <w:szCs w:val="18"/>
              </w:rPr>
              <w:t>Water Heating System Type</w:t>
            </w:r>
          </w:p>
        </w:tc>
        <w:tc>
          <w:tcPr>
            <w:tcW w:w="1123" w:type="dxa"/>
            <w:vAlign w:val="bottom"/>
          </w:tcPr>
          <w:p w14:paraId="7F9DD232" w14:textId="77777777" w:rsidR="00B00674" w:rsidRPr="004A470C" w:rsidRDefault="00B00674" w:rsidP="00B00674">
            <w:pPr>
              <w:jc w:val="center"/>
              <w:rPr>
                <w:rFonts w:ascii="Calibri" w:hAnsi="Calibri"/>
                <w:sz w:val="18"/>
                <w:szCs w:val="18"/>
              </w:rPr>
            </w:pPr>
            <w:r w:rsidRPr="004A470C">
              <w:rPr>
                <w:rFonts w:ascii="Calibri" w:hAnsi="Calibri"/>
                <w:sz w:val="18"/>
                <w:szCs w:val="18"/>
              </w:rPr>
              <w:t>System Option (from §150.1(c)8)</w:t>
            </w:r>
          </w:p>
        </w:tc>
        <w:tc>
          <w:tcPr>
            <w:tcW w:w="973" w:type="dxa"/>
            <w:vAlign w:val="bottom"/>
          </w:tcPr>
          <w:p w14:paraId="6495C61E" w14:textId="77777777" w:rsidR="00B00674" w:rsidRPr="004A470C" w:rsidRDefault="00B00674" w:rsidP="00B00674">
            <w:pPr>
              <w:jc w:val="center"/>
              <w:rPr>
                <w:rFonts w:ascii="Calibri" w:hAnsi="Calibri"/>
                <w:sz w:val="18"/>
                <w:szCs w:val="18"/>
              </w:rPr>
            </w:pPr>
            <w:r w:rsidRPr="004A470C">
              <w:rPr>
                <w:rFonts w:ascii="Calibri" w:hAnsi="Calibri"/>
                <w:sz w:val="18"/>
                <w:szCs w:val="18"/>
              </w:rPr>
              <w:t># of Dwelling Units in System</w:t>
            </w:r>
          </w:p>
        </w:tc>
        <w:tc>
          <w:tcPr>
            <w:tcW w:w="880" w:type="dxa"/>
            <w:vAlign w:val="bottom"/>
          </w:tcPr>
          <w:p w14:paraId="60DE53C6" w14:textId="77777777" w:rsidR="00B00674" w:rsidRPr="004A470C" w:rsidRDefault="00B00674" w:rsidP="00B00674">
            <w:pPr>
              <w:jc w:val="center"/>
              <w:rPr>
                <w:rFonts w:ascii="Calibri" w:hAnsi="Calibri"/>
                <w:sz w:val="18"/>
                <w:szCs w:val="18"/>
              </w:rPr>
            </w:pPr>
            <w:r w:rsidRPr="004A470C">
              <w:rPr>
                <w:rFonts w:ascii="Calibri" w:hAnsi="Calibri"/>
                <w:sz w:val="18"/>
                <w:szCs w:val="18"/>
              </w:rPr>
              <w:t># of Recir Loops</w:t>
            </w:r>
          </w:p>
        </w:tc>
        <w:tc>
          <w:tcPr>
            <w:tcW w:w="1292" w:type="dxa"/>
            <w:vAlign w:val="bottom"/>
          </w:tcPr>
          <w:p w14:paraId="4C40BBD4" w14:textId="77777777" w:rsidR="00B00674" w:rsidRPr="004A470C" w:rsidRDefault="00B00674" w:rsidP="00B00674">
            <w:pPr>
              <w:jc w:val="center"/>
              <w:rPr>
                <w:rFonts w:ascii="Calibri" w:hAnsi="Calibri"/>
                <w:sz w:val="18"/>
                <w:szCs w:val="18"/>
              </w:rPr>
            </w:pPr>
            <w:r w:rsidRPr="004A470C">
              <w:rPr>
                <w:rFonts w:ascii="Calibri" w:hAnsi="Calibri"/>
                <w:sz w:val="18"/>
                <w:szCs w:val="18"/>
              </w:rPr>
              <w:t>Water Heater Type</w:t>
            </w:r>
          </w:p>
        </w:tc>
        <w:tc>
          <w:tcPr>
            <w:tcW w:w="1050" w:type="dxa"/>
            <w:vAlign w:val="bottom"/>
          </w:tcPr>
          <w:p w14:paraId="6A72993E" w14:textId="77777777" w:rsidR="00B00674" w:rsidRPr="004A470C" w:rsidRDefault="00B00674" w:rsidP="00B00674">
            <w:pPr>
              <w:jc w:val="center"/>
              <w:rPr>
                <w:rFonts w:ascii="Calibri" w:hAnsi="Calibri"/>
                <w:sz w:val="18"/>
                <w:szCs w:val="18"/>
              </w:rPr>
            </w:pPr>
            <w:r w:rsidRPr="004A470C">
              <w:rPr>
                <w:rFonts w:ascii="Calibri" w:hAnsi="Calibri"/>
                <w:sz w:val="18"/>
                <w:szCs w:val="18"/>
              </w:rPr>
              <w:t>Volume</w:t>
            </w:r>
          </w:p>
        </w:tc>
        <w:tc>
          <w:tcPr>
            <w:tcW w:w="1044" w:type="dxa"/>
            <w:vAlign w:val="bottom"/>
          </w:tcPr>
          <w:p w14:paraId="496DC893" w14:textId="77777777" w:rsidR="00B00674" w:rsidRPr="004A470C" w:rsidRDefault="00B00674" w:rsidP="00B00674">
            <w:pPr>
              <w:jc w:val="center"/>
              <w:rPr>
                <w:rFonts w:ascii="Calibri" w:hAnsi="Calibri"/>
                <w:sz w:val="18"/>
                <w:szCs w:val="18"/>
              </w:rPr>
            </w:pPr>
            <w:r w:rsidRPr="004A470C">
              <w:rPr>
                <w:rFonts w:ascii="Calibri" w:hAnsi="Calibri"/>
                <w:sz w:val="18"/>
                <w:szCs w:val="18"/>
              </w:rPr>
              <w:t>Fuel Type</w:t>
            </w:r>
          </w:p>
        </w:tc>
        <w:tc>
          <w:tcPr>
            <w:tcW w:w="1119" w:type="dxa"/>
            <w:vAlign w:val="bottom"/>
          </w:tcPr>
          <w:p w14:paraId="13B47C35" w14:textId="77777777" w:rsidR="00B00674" w:rsidRPr="004A470C" w:rsidRDefault="00B00674" w:rsidP="00B00674">
            <w:pPr>
              <w:jc w:val="center"/>
              <w:rPr>
                <w:rFonts w:ascii="Calibri" w:hAnsi="Calibri"/>
                <w:sz w:val="18"/>
                <w:szCs w:val="18"/>
              </w:rPr>
            </w:pPr>
            <w:r w:rsidRPr="004A470C">
              <w:rPr>
                <w:rFonts w:ascii="Calibri" w:hAnsi="Calibri"/>
                <w:sz w:val="18"/>
                <w:szCs w:val="18"/>
              </w:rPr>
              <w:t># of Water Heaters in System</w:t>
            </w:r>
          </w:p>
        </w:tc>
        <w:tc>
          <w:tcPr>
            <w:tcW w:w="874" w:type="dxa"/>
            <w:vAlign w:val="bottom"/>
          </w:tcPr>
          <w:p w14:paraId="0E0DB7B4" w14:textId="77777777" w:rsidR="00B00674" w:rsidRPr="004A470C" w:rsidRDefault="00B00674" w:rsidP="00B00674">
            <w:pPr>
              <w:jc w:val="center"/>
              <w:rPr>
                <w:rFonts w:ascii="Calibri" w:hAnsi="Calibri"/>
                <w:sz w:val="18"/>
                <w:szCs w:val="18"/>
              </w:rPr>
            </w:pPr>
            <w:r w:rsidRPr="004A470C">
              <w:rPr>
                <w:rFonts w:ascii="Calibri" w:hAnsi="Calibri"/>
                <w:sz w:val="18"/>
                <w:szCs w:val="18"/>
              </w:rPr>
              <w:t>Rated Input (Range)</w:t>
            </w:r>
          </w:p>
        </w:tc>
        <w:tc>
          <w:tcPr>
            <w:tcW w:w="971" w:type="dxa"/>
            <w:vAlign w:val="bottom"/>
          </w:tcPr>
          <w:p w14:paraId="3F4D1B94" w14:textId="77777777" w:rsidR="00B00674" w:rsidRPr="004A470C" w:rsidRDefault="00B00674" w:rsidP="00B00674">
            <w:pPr>
              <w:jc w:val="center"/>
              <w:rPr>
                <w:rFonts w:ascii="Calibri" w:hAnsi="Calibri"/>
                <w:sz w:val="18"/>
                <w:szCs w:val="18"/>
              </w:rPr>
            </w:pPr>
            <w:r w:rsidRPr="004A470C">
              <w:rPr>
                <w:rFonts w:ascii="Calibri" w:hAnsi="Calibri"/>
                <w:sz w:val="18"/>
                <w:szCs w:val="18"/>
              </w:rPr>
              <w:t>Minimum Solar Savings Fraction</w:t>
            </w:r>
          </w:p>
        </w:tc>
        <w:tc>
          <w:tcPr>
            <w:tcW w:w="996" w:type="dxa"/>
            <w:vAlign w:val="bottom"/>
          </w:tcPr>
          <w:p w14:paraId="0C27D689" w14:textId="77777777" w:rsidR="00B00674" w:rsidRPr="004A470C" w:rsidRDefault="00B00674" w:rsidP="00B00674">
            <w:pPr>
              <w:jc w:val="center"/>
              <w:rPr>
                <w:rFonts w:ascii="Calibri" w:hAnsi="Calibri"/>
                <w:sz w:val="18"/>
                <w:szCs w:val="18"/>
              </w:rPr>
            </w:pPr>
            <w:r w:rsidRPr="004A470C">
              <w:rPr>
                <w:rFonts w:ascii="Calibri" w:hAnsi="Calibri"/>
                <w:sz w:val="18"/>
                <w:szCs w:val="18"/>
              </w:rPr>
              <w:t>Additional PV Capacity</w:t>
            </w:r>
          </w:p>
        </w:tc>
        <w:tc>
          <w:tcPr>
            <w:tcW w:w="1106" w:type="dxa"/>
            <w:vAlign w:val="bottom"/>
          </w:tcPr>
          <w:p w14:paraId="6F5DEA1B" w14:textId="77777777" w:rsidR="00B00674" w:rsidRPr="004A470C" w:rsidRDefault="00B00674" w:rsidP="00B00674">
            <w:pPr>
              <w:jc w:val="center"/>
              <w:rPr>
                <w:rFonts w:ascii="Calibri" w:hAnsi="Calibri"/>
                <w:sz w:val="18"/>
                <w:szCs w:val="18"/>
              </w:rPr>
            </w:pPr>
            <w:r w:rsidRPr="004A470C">
              <w:rPr>
                <w:rFonts w:ascii="Calibri" w:hAnsi="Calibri"/>
                <w:sz w:val="18"/>
                <w:szCs w:val="18"/>
              </w:rPr>
              <w:t>Tank Location</w:t>
            </w:r>
          </w:p>
        </w:tc>
        <w:tc>
          <w:tcPr>
            <w:tcW w:w="1171" w:type="dxa"/>
            <w:vAlign w:val="bottom"/>
          </w:tcPr>
          <w:p w14:paraId="00EB11B0" w14:textId="77777777" w:rsidR="00B00674" w:rsidRPr="004A470C" w:rsidRDefault="00B00674" w:rsidP="00B00674">
            <w:pPr>
              <w:jc w:val="center"/>
              <w:rPr>
                <w:rFonts w:ascii="Calibri" w:hAnsi="Calibri"/>
                <w:sz w:val="18"/>
                <w:szCs w:val="18"/>
              </w:rPr>
            </w:pPr>
            <w:r w:rsidRPr="004A470C">
              <w:rPr>
                <w:rFonts w:ascii="Calibri" w:hAnsi="Calibri"/>
                <w:sz w:val="18"/>
                <w:szCs w:val="18"/>
              </w:rPr>
              <w:t>Distribution Type</w:t>
            </w:r>
          </w:p>
        </w:tc>
      </w:tr>
      <w:tr w:rsidR="00B00674" w:rsidRPr="004A470C" w14:paraId="66588A75" w14:textId="77777777" w:rsidTr="00E0019E">
        <w:trPr>
          <w:gridAfter w:val="1"/>
          <w:wAfter w:w="7" w:type="dxa"/>
          <w:trHeight w:val="227"/>
        </w:trPr>
        <w:tc>
          <w:tcPr>
            <w:tcW w:w="785" w:type="dxa"/>
          </w:tcPr>
          <w:p w14:paraId="367208E0" w14:textId="2E9DDAC7" w:rsidR="00B00674" w:rsidRPr="004A470C" w:rsidRDefault="00B00674" w:rsidP="00B00674">
            <w:pPr>
              <w:rPr>
                <w:rFonts w:ascii="Calibri" w:hAnsi="Calibri"/>
                <w:sz w:val="18"/>
              </w:rPr>
            </w:pPr>
          </w:p>
        </w:tc>
        <w:tc>
          <w:tcPr>
            <w:tcW w:w="1047" w:type="dxa"/>
          </w:tcPr>
          <w:p w14:paraId="472C1157" w14:textId="32F63EC5"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6515AECF" w14:textId="305C8B32"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0BE01964" w14:textId="2BF1B306"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7A6F3D98" w14:textId="4AAF9820"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292" w:type="dxa"/>
          </w:tcPr>
          <w:p w14:paraId="24BB9F12" w14:textId="699F9F7A"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38566F47" w14:textId="13710433"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0B56F0DF" w14:textId="3CF8980E"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21635934" w14:textId="3D4AD3C1"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77579C61" w14:textId="7F740BF6"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971" w:type="dxa"/>
          </w:tcPr>
          <w:p w14:paraId="301CE24D" w14:textId="04D36872"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5B2331F8" w14:textId="70069DBE"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7040DE0B" w14:textId="29F135FD"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75E4D1FB" w14:textId="29F79315"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r>
      <w:tr w:rsidR="00B00674" w:rsidRPr="004A470C" w14:paraId="14F862D5" w14:textId="77777777" w:rsidTr="00E0019E">
        <w:trPr>
          <w:gridAfter w:val="1"/>
          <w:wAfter w:w="7" w:type="dxa"/>
          <w:trHeight w:val="144"/>
        </w:trPr>
        <w:tc>
          <w:tcPr>
            <w:tcW w:w="785" w:type="dxa"/>
          </w:tcPr>
          <w:p w14:paraId="41D58B66" w14:textId="77777777" w:rsidR="00B00674" w:rsidRPr="004A470C" w:rsidRDefault="00B00674" w:rsidP="00B00674">
            <w:pPr>
              <w:rPr>
                <w:rFonts w:ascii="Calibri" w:hAnsi="Calibri"/>
                <w:sz w:val="18"/>
              </w:rPr>
            </w:pPr>
          </w:p>
        </w:tc>
        <w:tc>
          <w:tcPr>
            <w:tcW w:w="1047" w:type="dxa"/>
          </w:tcPr>
          <w:p w14:paraId="385193F5"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2CA5F7EB"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7624CB02"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75660475" w14:textId="10206245" w:rsidR="00B00674" w:rsidRPr="00B00674" w:rsidRDefault="00B00674" w:rsidP="00B00674">
            <w:pPr>
              <w:rPr>
                <w:rFonts w:ascii="Calibri" w:hAnsi="Calibri"/>
                <w:sz w:val="18"/>
                <w:szCs w:val="14"/>
              </w:rPr>
            </w:pPr>
          </w:p>
        </w:tc>
        <w:tc>
          <w:tcPr>
            <w:tcW w:w="1292" w:type="dxa"/>
          </w:tcPr>
          <w:p w14:paraId="4960232C"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0832253B"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06CAFE89"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349386CA"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1AA6D5FE"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71" w:type="dxa"/>
          </w:tcPr>
          <w:p w14:paraId="0D6C2640"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090428D7"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7F9F6D6F"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22363768"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r>
      <w:tr w:rsidR="00B00674" w:rsidRPr="000638D1" w14:paraId="2B9A5C45" w14:textId="77777777" w:rsidTr="007C7E10">
        <w:trPr>
          <w:trHeight w:val="3767"/>
        </w:trPr>
        <w:tc>
          <w:tcPr>
            <w:tcW w:w="14438" w:type="dxa"/>
            <w:gridSpan w:val="15"/>
          </w:tcPr>
          <w:p w14:paraId="6DC4A981" w14:textId="77777777" w:rsidR="00B00674" w:rsidRPr="00B013A1" w:rsidRDefault="00B00674" w:rsidP="00B0067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2CA7B57F" w14:textId="77777777" w:rsidR="00B00674" w:rsidRPr="00B013A1" w:rsidRDefault="00B00674" w:rsidP="00B0067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38EA97E3"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1AD1B5A3"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31DD57"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66055C79"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6B9702F" w14:textId="77777777" w:rsidR="00B00674" w:rsidRPr="00B013A1" w:rsidRDefault="00B00674" w:rsidP="00B00674">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311C04C" w14:textId="08C85D85" w:rsidR="00B00674" w:rsidRPr="00B013A1" w:rsidRDefault="00B00674" w:rsidP="00B00674">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1B0AFBF4"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0F70790A" w14:textId="6A0008DB" w:rsidR="00B00674" w:rsidRPr="00B013A1" w:rsidRDefault="00B00674" w:rsidP="00B00674">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sidR="00C4167B">
              <w:rPr>
                <w:rFonts w:ascii="Calibri" w:hAnsi="Calibri"/>
                <w:sz w:val="18"/>
                <w:szCs w:val="18"/>
              </w:rPr>
              <w:t>required</w:t>
            </w:r>
            <w:r w:rsidRPr="00B013A1">
              <w:rPr>
                <w:rFonts w:ascii="Calibri" w:hAnsi="Calibri"/>
                <w:sz w:val="18"/>
                <w:szCs w:val="18"/>
              </w:rPr>
              <w:t>, or</w:t>
            </w:r>
          </w:p>
          <w:p w14:paraId="68E02D5A" w14:textId="77777777" w:rsidR="00B00674" w:rsidRPr="00B013A1" w:rsidRDefault="00B00674" w:rsidP="00B00674">
            <w:pPr>
              <w:pStyle w:val="ListParagraph"/>
              <w:numPr>
                <w:ilvl w:val="0"/>
                <w:numId w:val="73"/>
              </w:numPr>
              <w:rPr>
                <w:rFonts w:ascii="Calibri" w:hAnsi="Calibri"/>
                <w:sz w:val="18"/>
                <w:szCs w:val="18"/>
              </w:rPr>
            </w:pPr>
            <w:r w:rsidRPr="00B013A1">
              <w:rPr>
                <w:rFonts w:ascii="Calibri" w:hAnsi="Calibri"/>
                <w:sz w:val="18"/>
                <w:szCs w:val="18"/>
              </w:rPr>
              <w:t>Compact hot water distribution basic.</w:t>
            </w:r>
          </w:p>
          <w:p w14:paraId="7B38C2CA" w14:textId="77777777" w:rsidR="00B00674" w:rsidRPr="000638D1" w:rsidRDefault="00B00674" w:rsidP="00B00674">
            <w:pPr>
              <w:rPr>
                <w:rFonts w:ascii="Calibri" w:hAnsi="Calibri"/>
                <w:sz w:val="18"/>
                <w:szCs w:val="18"/>
              </w:rPr>
            </w:pPr>
          </w:p>
          <w:p w14:paraId="4B95AB34" w14:textId="77777777" w:rsidR="00B00674" w:rsidRPr="000638D1" w:rsidRDefault="00B00674" w:rsidP="00B00674">
            <w:pPr>
              <w:rPr>
                <w:rFonts w:ascii="Calibri" w:hAnsi="Calibri"/>
                <w:sz w:val="18"/>
                <w:szCs w:val="18"/>
              </w:rPr>
            </w:pPr>
            <w:r w:rsidRPr="000638D1">
              <w:rPr>
                <w:rFonts w:ascii="Calibri" w:hAnsi="Calibri"/>
                <w:sz w:val="18"/>
                <w:szCs w:val="18"/>
              </w:rPr>
              <w:t>Multifamily with Central Water Heating</w:t>
            </w:r>
          </w:p>
          <w:p w14:paraId="47D5D26A" w14:textId="77777777" w:rsidR="00B00674" w:rsidRPr="000638D1" w:rsidRDefault="00B00674" w:rsidP="00B00674">
            <w:pPr>
              <w:pStyle w:val="ListParagraph"/>
              <w:numPr>
                <w:ilvl w:val="0"/>
                <w:numId w:val="80"/>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70F61541" w14:textId="77777777" w:rsidR="00B00674" w:rsidRPr="000638D1" w:rsidRDefault="00B00674" w:rsidP="00B00674">
            <w:pPr>
              <w:pStyle w:val="ListParagraph"/>
              <w:numPr>
                <w:ilvl w:val="0"/>
                <w:numId w:val="80"/>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548087F" w14:textId="77777777" w:rsidR="006043AA" w:rsidRPr="0037735E" w:rsidRDefault="006043AA" w:rsidP="00C53136">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2109"/>
        <w:gridCol w:w="2108"/>
        <w:gridCol w:w="2108"/>
        <w:gridCol w:w="2108"/>
        <w:gridCol w:w="3848"/>
      </w:tblGrid>
      <w:tr w:rsidR="000F1FD4" w:rsidRPr="00C24189" w14:paraId="15480882" w14:textId="77777777" w:rsidTr="002300B1">
        <w:trPr>
          <w:trHeight w:val="249"/>
        </w:trPr>
        <w:tc>
          <w:tcPr>
            <w:tcW w:w="14616" w:type="dxa"/>
            <w:gridSpan w:val="6"/>
          </w:tcPr>
          <w:p w14:paraId="15480881" w14:textId="51EF7EFB" w:rsidR="000F1FD4" w:rsidRDefault="001D5854" w:rsidP="000F1FD4">
            <w:pPr>
              <w:keepNext/>
              <w:rPr>
                <w:rFonts w:ascii="Calibri" w:eastAsia="Calibri" w:hAnsi="Calibri"/>
                <w:sz w:val="18"/>
                <w:szCs w:val="18"/>
              </w:rPr>
            </w:pPr>
            <w:r>
              <w:rPr>
                <w:rFonts w:ascii="Calibri" w:eastAsia="Calibri" w:hAnsi="Calibri"/>
                <w:b/>
                <w:sz w:val="20"/>
                <w:szCs w:val="22"/>
              </w:rPr>
              <w:t>M</w:t>
            </w:r>
            <w:r w:rsidR="000F1FD4"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Systems and Water Heating Systems in Multifamily Dwelling Units</w:t>
            </w:r>
          </w:p>
        </w:tc>
      </w:tr>
      <w:tr w:rsidR="000F1FD4" w:rsidRPr="003E1E50" w14:paraId="15480889" w14:textId="77777777" w:rsidTr="002300B1">
        <w:trPr>
          <w:trHeight w:val="223"/>
        </w:trPr>
        <w:tc>
          <w:tcPr>
            <w:tcW w:w="2141" w:type="dxa"/>
            <w:vAlign w:val="bottom"/>
          </w:tcPr>
          <w:p w14:paraId="15480883"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01</w:t>
            </w:r>
          </w:p>
        </w:tc>
        <w:tc>
          <w:tcPr>
            <w:tcW w:w="2141" w:type="dxa"/>
            <w:vAlign w:val="bottom"/>
          </w:tcPr>
          <w:p w14:paraId="15480884"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02</w:t>
            </w:r>
          </w:p>
        </w:tc>
        <w:tc>
          <w:tcPr>
            <w:tcW w:w="2141" w:type="dxa"/>
            <w:vAlign w:val="bottom"/>
          </w:tcPr>
          <w:p w14:paraId="15480885"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w:t>
            </w:r>
            <w:r>
              <w:rPr>
                <w:rFonts w:ascii="Calibri" w:hAnsi="Calibri"/>
                <w:sz w:val="18"/>
                <w:szCs w:val="18"/>
              </w:rPr>
              <w:t>3</w:t>
            </w:r>
          </w:p>
        </w:tc>
        <w:tc>
          <w:tcPr>
            <w:tcW w:w="2141" w:type="dxa"/>
            <w:vAlign w:val="bottom"/>
          </w:tcPr>
          <w:p w14:paraId="15480886" w14:textId="77777777" w:rsidR="000F1FD4" w:rsidRPr="003E1E50" w:rsidRDefault="000F1FD4" w:rsidP="000F1FD4">
            <w:pPr>
              <w:keepNext/>
              <w:jc w:val="center"/>
              <w:rPr>
                <w:rFonts w:ascii="Calibri" w:hAnsi="Calibri"/>
                <w:sz w:val="18"/>
                <w:szCs w:val="18"/>
              </w:rPr>
            </w:pPr>
            <w:r w:rsidRPr="003E1E50">
              <w:rPr>
                <w:rFonts w:ascii="Calibri" w:hAnsi="Calibri"/>
                <w:sz w:val="20"/>
                <w:szCs w:val="20"/>
              </w:rPr>
              <w:t>04</w:t>
            </w:r>
          </w:p>
        </w:tc>
        <w:tc>
          <w:tcPr>
            <w:tcW w:w="2141" w:type="dxa"/>
            <w:vAlign w:val="bottom"/>
          </w:tcPr>
          <w:p w14:paraId="15480887" w14:textId="77777777" w:rsidR="000F1FD4" w:rsidRPr="003E1E50" w:rsidRDefault="000F1FD4" w:rsidP="000F1FD4">
            <w:pPr>
              <w:keepNext/>
              <w:jc w:val="center"/>
              <w:rPr>
                <w:rFonts w:ascii="Calibri" w:hAnsi="Calibri"/>
                <w:sz w:val="18"/>
                <w:szCs w:val="18"/>
              </w:rPr>
            </w:pPr>
            <w:r>
              <w:rPr>
                <w:rFonts w:ascii="Calibri" w:hAnsi="Calibri"/>
                <w:sz w:val="18"/>
                <w:szCs w:val="18"/>
              </w:rPr>
              <w:t>05</w:t>
            </w:r>
          </w:p>
        </w:tc>
        <w:tc>
          <w:tcPr>
            <w:tcW w:w="3911" w:type="dxa"/>
            <w:vAlign w:val="bottom"/>
          </w:tcPr>
          <w:p w14:paraId="15480888" w14:textId="77777777" w:rsidR="000F1FD4" w:rsidRPr="003E1E50" w:rsidRDefault="000F1FD4" w:rsidP="000F1FD4">
            <w:pPr>
              <w:keepNext/>
              <w:jc w:val="center"/>
              <w:rPr>
                <w:rFonts w:ascii="Calibri" w:hAnsi="Calibri"/>
                <w:sz w:val="18"/>
                <w:szCs w:val="18"/>
              </w:rPr>
            </w:pPr>
            <w:r>
              <w:rPr>
                <w:rFonts w:ascii="Calibri" w:hAnsi="Calibri"/>
                <w:sz w:val="18"/>
                <w:szCs w:val="18"/>
              </w:rPr>
              <w:t>06</w:t>
            </w:r>
          </w:p>
        </w:tc>
      </w:tr>
      <w:tr w:rsidR="00C8026B" w:rsidRPr="00C24189" w14:paraId="15480892" w14:textId="77777777" w:rsidTr="002300B1">
        <w:trPr>
          <w:trHeight w:val="291"/>
        </w:trPr>
        <w:tc>
          <w:tcPr>
            <w:tcW w:w="2141" w:type="dxa"/>
            <w:vAlign w:val="bottom"/>
          </w:tcPr>
          <w:p w14:paraId="1548088A" w14:textId="77777777" w:rsidR="00C8026B" w:rsidRPr="00C24189" w:rsidRDefault="00C8026B" w:rsidP="000F1FD4">
            <w:pPr>
              <w:keepNext/>
              <w:jc w:val="center"/>
              <w:rPr>
                <w:rFonts w:ascii="Calibri" w:hAnsi="Calibri"/>
                <w:sz w:val="18"/>
                <w:szCs w:val="18"/>
                <w:vertAlign w:val="superscript"/>
              </w:rPr>
            </w:pPr>
            <w:r>
              <w:rPr>
                <w:rFonts w:ascii="Calibri" w:hAnsi="Calibri"/>
                <w:sz w:val="18"/>
                <w:szCs w:val="18"/>
              </w:rPr>
              <w:t>Dwelling Unit Name</w:t>
            </w:r>
          </w:p>
        </w:tc>
        <w:tc>
          <w:tcPr>
            <w:tcW w:w="2141" w:type="dxa"/>
            <w:vAlign w:val="bottom"/>
          </w:tcPr>
          <w:p w14:paraId="1548088B" w14:textId="77777777" w:rsidR="00C8026B" w:rsidRDefault="00C8026B" w:rsidP="000F1FD4">
            <w:pPr>
              <w:keepNext/>
              <w:jc w:val="center"/>
              <w:rPr>
                <w:rFonts w:ascii="Calibri" w:hAnsi="Calibri"/>
                <w:sz w:val="18"/>
                <w:szCs w:val="18"/>
              </w:rPr>
            </w:pPr>
            <w:r>
              <w:rPr>
                <w:rFonts w:ascii="Calibri" w:hAnsi="Calibri"/>
                <w:sz w:val="18"/>
                <w:szCs w:val="18"/>
              </w:rPr>
              <w:t>Dwelling Unit Total CFA = Sum of Existing + Addition (ft</w:t>
            </w:r>
            <w:r w:rsidRPr="0037735E">
              <w:rPr>
                <w:rFonts w:ascii="Calibri" w:hAnsi="Calibri"/>
                <w:sz w:val="18"/>
                <w:szCs w:val="18"/>
                <w:vertAlign w:val="superscript"/>
              </w:rPr>
              <w:t>2</w:t>
            </w:r>
            <w:r>
              <w:rPr>
                <w:rFonts w:ascii="Calibri" w:hAnsi="Calibri"/>
                <w:sz w:val="18"/>
                <w:szCs w:val="18"/>
              </w:rPr>
              <w:t>)</w:t>
            </w:r>
          </w:p>
        </w:tc>
        <w:tc>
          <w:tcPr>
            <w:tcW w:w="2141" w:type="dxa"/>
            <w:vAlign w:val="bottom"/>
          </w:tcPr>
          <w:p w14:paraId="1548088C" w14:textId="77777777" w:rsidR="00C8026B" w:rsidDel="00D819A5" w:rsidRDefault="00C8026B" w:rsidP="000F1FD4">
            <w:pPr>
              <w:keepNext/>
              <w:jc w:val="center"/>
              <w:rPr>
                <w:rFonts w:ascii="Calibri" w:hAnsi="Calibri"/>
                <w:sz w:val="18"/>
                <w:szCs w:val="18"/>
              </w:rPr>
            </w:pPr>
            <w:r>
              <w:rPr>
                <w:rFonts w:ascii="Calibri" w:hAnsi="Calibri"/>
                <w:sz w:val="18"/>
                <w:szCs w:val="18"/>
              </w:rPr>
              <w:t>Central Water Heating</w:t>
            </w:r>
            <w:r w:rsidRPr="00295655">
              <w:rPr>
                <w:rFonts w:ascii="Calibri" w:hAnsi="Calibri"/>
                <w:sz w:val="18"/>
                <w:szCs w:val="18"/>
              </w:rPr>
              <w:t xml:space="preserve"> System Identification or Name</w:t>
            </w:r>
          </w:p>
        </w:tc>
        <w:tc>
          <w:tcPr>
            <w:tcW w:w="2141" w:type="dxa"/>
            <w:vAlign w:val="bottom"/>
          </w:tcPr>
          <w:p w14:paraId="1548088D"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8E" w14:textId="77777777" w:rsidR="00C8026B" w:rsidRPr="00C24189" w:rsidRDefault="00C8026B" w:rsidP="000F1FD4">
            <w:pPr>
              <w:keepNext/>
              <w:jc w:val="center"/>
              <w:rPr>
                <w:rFonts w:ascii="Calibri" w:hAnsi="Calibri"/>
                <w:sz w:val="18"/>
                <w:szCs w:val="18"/>
              </w:rPr>
            </w:pPr>
            <w:r>
              <w:rPr>
                <w:rFonts w:ascii="Calibri" w:hAnsi="Calibri"/>
                <w:sz w:val="18"/>
                <w:szCs w:val="18"/>
              </w:rPr>
              <w:t>Water Heating</w:t>
            </w:r>
            <w:r w:rsidRPr="00295655">
              <w:rPr>
                <w:rFonts w:ascii="Calibri" w:hAnsi="Calibri"/>
                <w:sz w:val="18"/>
                <w:szCs w:val="18"/>
              </w:rPr>
              <w:t xml:space="preserve"> System Identification or Name</w:t>
            </w:r>
          </w:p>
        </w:tc>
        <w:tc>
          <w:tcPr>
            <w:tcW w:w="2141" w:type="dxa"/>
            <w:vAlign w:val="bottom"/>
          </w:tcPr>
          <w:p w14:paraId="1548088F"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90" w14:textId="6A6862DE" w:rsidR="00C8026B" w:rsidRPr="00C24189" w:rsidRDefault="00C2270B" w:rsidP="000F1FD4">
            <w:pPr>
              <w:keepNext/>
              <w:jc w:val="center"/>
              <w:rPr>
                <w:rFonts w:ascii="Calibri" w:hAnsi="Calibri"/>
                <w:sz w:val="18"/>
                <w:szCs w:val="18"/>
              </w:rPr>
            </w:pPr>
            <w:r>
              <w:rPr>
                <w:rFonts w:ascii="Calibri" w:hAnsi="Calibri"/>
                <w:sz w:val="18"/>
                <w:szCs w:val="18"/>
              </w:rPr>
              <w:t xml:space="preserve">Alteration to Existing or </w:t>
            </w:r>
            <w:r w:rsidR="00C8026B">
              <w:rPr>
                <w:rFonts w:ascii="Calibri" w:hAnsi="Calibri"/>
                <w:sz w:val="18"/>
                <w:szCs w:val="18"/>
              </w:rPr>
              <w:t>Installing a New Space Conditioning System?</w:t>
            </w:r>
          </w:p>
        </w:tc>
        <w:tc>
          <w:tcPr>
            <w:tcW w:w="3911" w:type="dxa"/>
            <w:vAlign w:val="bottom"/>
          </w:tcPr>
          <w:p w14:paraId="15480891" w14:textId="77777777" w:rsidR="00C8026B" w:rsidRPr="00C24189" w:rsidRDefault="00C8026B" w:rsidP="000F1FD4">
            <w:pPr>
              <w:keepNext/>
              <w:jc w:val="center"/>
              <w:rPr>
                <w:rFonts w:ascii="Calibri" w:hAnsi="Calibri"/>
                <w:sz w:val="18"/>
                <w:szCs w:val="18"/>
              </w:rPr>
            </w:pPr>
            <w:r>
              <w:rPr>
                <w:rFonts w:ascii="Calibri" w:hAnsi="Calibri"/>
                <w:sz w:val="18"/>
                <w:szCs w:val="18"/>
              </w:rPr>
              <w:t>Comments</w:t>
            </w:r>
          </w:p>
        </w:tc>
      </w:tr>
      <w:tr w:rsidR="000F1FD4" w:rsidRPr="00C24189" w14:paraId="15480899" w14:textId="77777777" w:rsidTr="002300B1">
        <w:trPr>
          <w:trHeight w:val="250"/>
        </w:trPr>
        <w:tc>
          <w:tcPr>
            <w:tcW w:w="2141" w:type="dxa"/>
          </w:tcPr>
          <w:p w14:paraId="15480893" w14:textId="77777777" w:rsidR="000F1FD4" w:rsidRPr="00C24189" w:rsidRDefault="000F1FD4" w:rsidP="000F1FD4">
            <w:pPr>
              <w:keepNext/>
              <w:rPr>
                <w:rFonts w:ascii="Calibri" w:hAnsi="Calibri"/>
                <w:sz w:val="18"/>
                <w:szCs w:val="18"/>
              </w:rPr>
            </w:pPr>
          </w:p>
        </w:tc>
        <w:tc>
          <w:tcPr>
            <w:tcW w:w="2141" w:type="dxa"/>
          </w:tcPr>
          <w:p w14:paraId="15480894" w14:textId="77777777" w:rsidR="000F1FD4" w:rsidRDefault="000F1FD4" w:rsidP="000F1FD4">
            <w:pPr>
              <w:keepNext/>
              <w:rPr>
                <w:rFonts w:ascii="Calibri" w:hAnsi="Calibri"/>
                <w:sz w:val="18"/>
                <w:szCs w:val="18"/>
              </w:rPr>
            </w:pPr>
          </w:p>
        </w:tc>
        <w:tc>
          <w:tcPr>
            <w:tcW w:w="2141" w:type="dxa"/>
          </w:tcPr>
          <w:p w14:paraId="15480895" w14:textId="77777777" w:rsidR="000F1FD4" w:rsidRDefault="000F1FD4" w:rsidP="000F1FD4">
            <w:pPr>
              <w:keepNext/>
              <w:rPr>
                <w:rFonts w:ascii="Calibri" w:hAnsi="Calibri"/>
                <w:sz w:val="18"/>
                <w:szCs w:val="18"/>
              </w:rPr>
            </w:pPr>
          </w:p>
        </w:tc>
        <w:tc>
          <w:tcPr>
            <w:tcW w:w="2141" w:type="dxa"/>
          </w:tcPr>
          <w:p w14:paraId="15480896" w14:textId="77777777" w:rsidR="000F1FD4" w:rsidRPr="00C24189" w:rsidRDefault="000F1FD4" w:rsidP="000F1FD4">
            <w:pPr>
              <w:keepNext/>
              <w:rPr>
                <w:rFonts w:ascii="Calibri" w:hAnsi="Calibri"/>
                <w:sz w:val="18"/>
                <w:szCs w:val="18"/>
              </w:rPr>
            </w:pPr>
          </w:p>
        </w:tc>
        <w:tc>
          <w:tcPr>
            <w:tcW w:w="2141" w:type="dxa"/>
          </w:tcPr>
          <w:p w14:paraId="15480897" w14:textId="77777777" w:rsidR="000F1FD4" w:rsidRPr="00C24189" w:rsidRDefault="000F1FD4" w:rsidP="000F1FD4">
            <w:pPr>
              <w:keepNext/>
              <w:rPr>
                <w:rFonts w:ascii="Calibri" w:hAnsi="Calibri"/>
                <w:sz w:val="18"/>
                <w:szCs w:val="18"/>
              </w:rPr>
            </w:pPr>
          </w:p>
        </w:tc>
        <w:tc>
          <w:tcPr>
            <w:tcW w:w="3911" w:type="dxa"/>
          </w:tcPr>
          <w:p w14:paraId="15480898" w14:textId="77777777" w:rsidR="000F1FD4" w:rsidRPr="00C24189" w:rsidRDefault="000F1FD4" w:rsidP="000F1FD4">
            <w:pPr>
              <w:keepNext/>
              <w:rPr>
                <w:rFonts w:ascii="Calibri" w:hAnsi="Calibri"/>
                <w:sz w:val="18"/>
                <w:szCs w:val="18"/>
              </w:rPr>
            </w:pPr>
          </w:p>
        </w:tc>
      </w:tr>
      <w:tr w:rsidR="000F1FD4" w:rsidRPr="00C24189" w14:paraId="154808A0" w14:textId="77777777" w:rsidTr="002300B1">
        <w:trPr>
          <w:trHeight w:val="250"/>
        </w:trPr>
        <w:tc>
          <w:tcPr>
            <w:tcW w:w="2141" w:type="dxa"/>
            <w:vAlign w:val="bottom"/>
          </w:tcPr>
          <w:p w14:paraId="1548089A" w14:textId="77777777" w:rsidR="000F1FD4" w:rsidRPr="00C24189" w:rsidRDefault="000F1FD4" w:rsidP="000F1FD4">
            <w:pPr>
              <w:keepNext/>
              <w:jc w:val="center"/>
              <w:rPr>
                <w:rFonts w:ascii="Calibri" w:hAnsi="Calibri"/>
                <w:sz w:val="18"/>
                <w:szCs w:val="18"/>
              </w:rPr>
            </w:pPr>
          </w:p>
        </w:tc>
        <w:tc>
          <w:tcPr>
            <w:tcW w:w="2141" w:type="dxa"/>
          </w:tcPr>
          <w:p w14:paraId="1548089B" w14:textId="77777777" w:rsidR="000F1FD4" w:rsidRPr="00C24189" w:rsidRDefault="000F1FD4" w:rsidP="000F1FD4">
            <w:pPr>
              <w:keepNext/>
              <w:jc w:val="center"/>
              <w:rPr>
                <w:rFonts w:ascii="Calibri" w:hAnsi="Calibri"/>
                <w:sz w:val="18"/>
                <w:szCs w:val="18"/>
              </w:rPr>
            </w:pPr>
          </w:p>
        </w:tc>
        <w:tc>
          <w:tcPr>
            <w:tcW w:w="2141" w:type="dxa"/>
          </w:tcPr>
          <w:p w14:paraId="1548089C" w14:textId="77777777" w:rsidR="000F1FD4" w:rsidRPr="00C24189" w:rsidRDefault="000F1FD4" w:rsidP="000F1FD4">
            <w:pPr>
              <w:keepNext/>
              <w:jc w:val="center"/>
              <w:rPr>
                <w:rFonts w:ascii="Calibri" w:hAnsi="Calibri"/>
                <w:sz w:val="18"/>
                <w:szCs w:val="18"/>
              </w:rPr>
            </w:pPr>
          </w:p>
        </w:tc>
        <w:tc>
          <w:tcPr>
            <w:tcW w:w="2141" w:type="dxa"/>
            <w:vAlign w:val="bottom"/>
          </w:tcPr>
          <w:p w14:paraId="1548089D" w14:textId="77777777" w:rsidR="000F1FD4" w:rsidRPr="00C24189" w:rsidRDefault="000F1FD4" w:rsidP="000F1FD4">
            <w:pPr>
              <w:keepNext/>
              <w:jc w:val="center"/>
              <w:rPr>
                <w:rFonts w:ascii="Calibri" w:hAnsi="Calibri"/>
                <w:sz w:val="18"/>
                <w:szCs w:val="18"/>
              </w:rPr>
            </w:pPr>
          </w:p>
        </w:tc>
        <w:tc>
          <w:tcPr>
            <w:tcW w:w="2141" w:type="dxa"/>
            <w:vAlign w:val="bottom"/>
          </w:tcPr>
          <w:p w14:paraId="1548089E" w14:textId="77777777" w:rsidR="000F1FD4" w:rsidRPr="00C24189" w:rsidRDefault="000F1FD4" w:rsidP="000F1FD4">
            <w:pPr>
              <w:keepNext/>
              <w:jc w:val="center"/>
              <w:rPr>
                <w:rFonts w:ascii="Calibri" w:hAnsi="Calibri"/>
                <w:sz w:val="18"/>
                <w:szCs w:val="18"/>
              </w:rPr>
            </w:pPr>
          </w:p>
        </w:tc>
        <w:tc>
          <w:tcPr>
            <w:tcW w:w="3911" w:type="dxa"/>
            <w:vAlign w:val="bottom"/>
          </w:tcPr>
          <w:p w14:paraId="1548089F" w14:textId="77777777" w:rsidR="000F1FD4" w:rsidRPr="00C24189" w:rsidRDefault="000F1FD4" w:rsidP="000F1FD4">
            <w:pPr>
              <w:keepNext/>
              <w:jc w:val="center"/>
              <w:rPr>
                <w:rFonts w:ascii="Calibri" w:hAnsi="Calibri"/>
                <w:sz w:val="18"/>
                <w:szCs w:val="18"/>
              </w:rPr>
            </w:pPr>
          </w:p>
        </w:tc>
      </w:tr>
    </w:tbl>
    <w:p w14:paraId="154808A1" w14:textId="77777777" w:rsidR="000F1FD4" w:rsidRDefault="000F1FD4" w:rsidP="00C53136">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W w:w="0" w:type="auto"/>
        <w:tblLook w:val="04A0" w:firstRow="1" w:lastRow="0" w:firstColumn="1" w:lastColumn="0" w:noHBand="0" w:noVBand="1"/>
      </w:tblPr>
      <w:tblGrid>
        <w:gridCol w:w="4796"/>
        <w:gridCol w:w="4797"/>
        <w:gridCol w:w="4797"/>
      </w:tblGrid>
      <w:tr w:rsidR="007C7E10" w14:paraId="5D5A529D" w14:textId="77777777" w:rsidTr="00EA43B2">
        <w:trPr>
          <w:ins w:id="9" w:author="Smith, Alexis@Energy" w:date="2019-04-16T15:39:00Z"/>
        </w:trPr>
        <w:tc>
          <w:tcPr>
            <w:tcW w:w="14390" w:type="dxa"/>
            <w:gridSpan w:val="3"/>
          </w:tcPr>
          <w:p w14:paraId="7A71085A" w14:textId="77777777" w:rsidR="007C7E10" w:rsidRPr="0045259E" w:rsidRDefault="007C7E10" w:rsidP="00EA43B2">
            <w:pPr>
              <w:rPr>
                <w:ins w:id="10" w:author="Smith, Alexis@Energy" w:date="2019-04-16T15:39:00Z"/>
                <w:rFonts w:ascii="Calibri" w:hAnsi="Calibri"/>
                <w:b/>
              </w:rPr>
            </w:pPr>
            <w:ins w:id="11" w:author="Smith, Alexis@Energy" w:date="2019-04-16T15:39:00Z">
              <w:r>
                <w:rPr>
                  <w:rFonts w:ascii="Calibri" w:hAnsi="Calibri"/>
                  <w:b/>
                  <w:sz w:val="20"/>
                </w:rPr>
                <w:t>N</w:t>
              </w:r>
              <w:r w:rsidRPr="0045259E">
                <w:rPr>
                  <w:rFonts w:ascii="Calibri" w:hAnsi="Calibri"/>
                  <w:b/>
                  <w:sz w:val="20"/>
                </w:rPr>
                <w:t>. IAQ</w:t>
              </w:r>
              <w:r>
                <w:rPr>
                  <w:rFonts w:ascii="Calibri" w:hAnsi="Calibri"/>
                  <w:b/>
                  <w:sz w:val="20"/>
                </w:rPr>
                <w:t xml:space="preserve"> Fan Information </w:t>
              </w:r>
            </w:ins>
          </w:p>
        </w:tc>
      </w:tr>
      <w:tr w:rsidR="007C7E10" w14:paraId="2AB00BED" w14:textId="77777777" w:rsidTr="00EA43B2">
        <w:trPr>
          <w:ins w:id="12" w:author="Smith, Alexis@Energy" w:date="2019-04-16T15:39:00Z"/>
        </w:trPr>
        <w:tc>
          <w:tcPr>
            <w:tcW w:w="4796" w:type="dxa"/>
          </w:tcPr>
          <w:p w14:paraId="2AF5A46C" w14:textId="77777777" w:rsidR="007C7E10" w:rsidRPr="003C4CE8" w:rsidRDefault="007C7E10" w:rsidP="00EA43B2">
            <w:pPr>
              <w:jc w:val="center"/>
              <w:rPr>
                <w:ins w:id="13" w:author="Smith, Alexis@Energy" w:date="2019-04-16T15:39:00Z"/>
                <w:rFonts w:ascii="Calibri" w:hAnsi="Calibri"/>
                <w:sz w:val="18"/>
                <w:szCs w:val="18"/>
              </w:rPr>
            </w:pPr>
            <w:ins w:id="14" w:author="Smith, Alexis@Energy" w:date="2019-04-16T15:39:00Z">
              <w:r w:rsidRPr="003C4CE8">
                <w:rPr>
                  <w:rFonts w:ascii="Calibri" w:hAnsi="Calibri"/>
                  <w:sz w:val="18"/>
                  <w:szCs w:val="18"/>
                </w:rPr>
                <w:t>01</w:t>
              </w:r>
            </w:ins>
          </w:p>
        </w:tc>
        <w:tc>
          <w:tcPr>
            <w:tcW w:w="4797" w:type="dxa"/>
          </w:tcPr>
          <w:p w14:paraId="2CB18B2B" w14:textId="77777777" w:rsidR="007C7E10" w:rsidRPr="003C4CE8" w:rsidRDefault="007C7E10" w:rsidP="00EA43B2">
            <w:pPr>
              <w:jc w:val="center"/>
              <w:rPr>
                <w:ins w:id="15" w:author="Smith, Alexis@Energy" w:date="2019-04-16T15:39:00Z"/>
                <w:rFonts w:ascii="Calibri" w:hAnsi="Calibri"/>
                <w:sz w:val="18"/>
                <w:szCs w:val="18"/>
              </w:rPr>
            </w:pPr>
            <w:ins w:id="16" w:author="Smith, Alexis@Energy" w:date="2019-04-16T15:39:00Z">
              <w:r w:rsidRPr="003C4CE8">
                <w:rPr>
                  <w:rFonts w:ascii="Calibri" w:hAnsi="Calibri"/>
                  <w:sz w:val="18"/>
                  <w:szCs w:val="18"/>
                </w:rPr>
                <w:t>02</w:t>
              </w:r>
            </w:ins>
          </w:p>
        </w:tc>
        <w:tc>
          <w:tcPr>
            <w:tcW w:w="4797" w:type="dxa"/>
          </w:tcPr>
          <w:p w14:paraId="3234B27C" w14:textId="77777777" w:rsidR="007C7E10" w:rsidRPr="003C4CE8" w:rsidRDefault="007C7E10" w:rsidP="00EA43B2">
            <w:pPr>
              <w:jc w:val="center"/>
              <w:rPr>
                <w:ins w:id="17" w:author="Smith, Alexis@Energy" w:date="2019-04-16T15:39:00Z"/>
                <w:rFonts w:ascii="Calibri" w:hAnsi="Calibri"/>
                <w:sz w:val="18"/>
                <w:szCs w:val="18"/>
              </w:rPr>
            </w:pPr>
            <w:ins w:id="18" w:author="Smith, Alexis@Energy" w:date="2019-04-16T15:39:00Z">
              <w:r w:rsidRPr="003C4CE8">
                <w:rPr>
                  <w:rFonts w:ascii="Calibri" w:hAnsi="Calibri"/>
                  <w:sz w:val="18"/>
                  <w:szCs w:val="18"/>
                </w:rPr>
                <w:t>03</w:t>
              </w:r>
            </w:ins>
          </w:p>
        </w:tc>
      </w:tr>
      <w:tr w:rsidR="007C7E10" w:rsidRPr="003C4CE8" w14:paraId="2F4A6A30" w14:textId="77777777" w:rsidTr="00EA43B2">
        <w:trPr>
          <w:ins w:id="19" w:author="Smith, Alexis@Energy" w:date="2019-04-16T15:39:00Z"/>
        </w:trPr>
        <w:tc>
          <w:tcPr>
            <w:tcW w:w="4796" w:type="dxa"/>
          </w:tcPr>
          <w:p w14:paraId="3EC64483" w14:textId="77777777" w:rsidR="007C7E10" w:rsidRPr="003C4CE8" w:rsidRDefault="007C7E10" w:rsidP="00EA43B2">
            <w:pPr>
              <w:jc w:val="center"/>
              <w:rPr>
                <w:ins w:id="20" w:author="Smith, Alexis@Energy" w:date="2019-04-16T15:39:00Z"/>
                <w:rFonts w:ascii="Calibri" w:hAnsi="Calibri"/>
                <w:sz w:val="18"/>
                <w:szCs w:val="18"/>
              </w:rPr>
            </w:pPr>
            <w:ins w:id="21" w:author="Smith, Alexis@Energy" w:date="2019-04-16T15:39:00Z">
              <w:r w:rsidRPr="003C4CE8">
                <w:rPr>
                  <w:rFonts w:ascii="Calibri" w:hAnsi="Calibri"/>
                  <w:sz w:val="18"/>
                  <w:szCs w:val="18"/>
                </w:rPr>
                <w:t>Fan Name</w:t>
              </w:r>
            </w:ins>
          </w:p>
        </w:tc>
        <w:tc>
          <w:tcPr>
            <w:tcW w:w="4797" w:type="dxa"/>
          </w:tcPr>
          <w:p w14:paraId="573F1F05" w14:textId="77777777" w:rsidR="007C7E10" w:rsidRPr="003C4CE8" w:rsidRDefault="007C7E10" w:rsidP="00EA43B2">
            <w:pPr>
              <w:jc w:val="center"/>
              <w:rPr>
                <w:ins w:id="22" w:author="Smith, Alexis@Energy" w:date="2019-04-16T15:39:00Z"/>
                <w:rFonts w:ascii="Calibri" w:hAnsi="Calibri"/>
                <w:sz w:val="18"/>
                <w:szCs w:val="18"/>
              </w:rPr>
            </w:pPr>
            <w:ins w:id="23" w:author="Smith, Alexis@Energy" w:date="2019-04-16T15:39:00Z">
              <w:r>
                <w:rPr>
                  <w:rFonts w:ascii="Calibri" w:hAnsi="Calibri"/>
                  <w:sz w:val="18"/>
                  <w:szCs w:val="18"/>
                </w:rPr>
                <w:t>IAQ Type</w:t>
              </w:r>
            </w:ins>
          </w:p>
        </w:tc>
        <w:tc>
          <w:tcPr>
            <w:tcW w:w="4797" w:type="dxa"/>
          </w:tcPr>
          <w:p w14:paraId="2B95DCF5" w14:textId="77777777" w:rsidR="007C7E10" w:rsidRPr="003C4CE8" w:rsidRDefault="007C7E10" w:rsidP="00EA43B2">
            <w:pPr>
              <w:jc w:val="center"/>
              <w:rPr>
                <w:ins w:id="24" w:author="Smith, Alexis@Energy" w:date="2019-04-16T15:39:00Z"/>
                <w:rFonts w:ascii="Calibri" w:hAnsi="Calibri"/>
                <w:sz w:val="18"/>
                <w:szCs w:val="18"/>
              </w:rPr>
            </w:pPr>
            <w:ins w:id="25" w:author="Smith, Alexis@Energy" w:date="2019-04-16T15:39:00Z">
              <w:r>
                <w:rPr>
                  <w:rFonts w:ascii="Calibri" w:hAnsi="Calibri"/>
                  <w:sz w:val="18"/>
                  <w:szCs w:val="18"/>
                </w:rPr>
                <w:t>Comments</w:t>
              </w:r>
            </w:ins>
          </w:p>
        </w:tc>
      </w:tr>
      <w:tr w:rsidR="007C7E10" w:rsidRPr="003C4CE8" w14:paraId="7578C56F" w14:textId="77777777" w:rsidTr="007C7E10">
        <w:trPr>
          <w:trHeight w:val="233"/>
          <w:ins w:id="26" w:author="Smith, Alexis@Energy" w:date="2019-04-16T15:39:00Z"/>
        </w:trPr>
        <w:tc>
          <w:tcPr>
            <w:tcW w:w="4796" w:type="dxa"/>
            <w:vAlign w:val="bottom"/>
          </w:tcPr>
          <w:p w14:paraId="54D87C57" w14:textId="221233B4" w:rsidR="007C7E10" w:rsidRPr="003C4CE8" w:rsidRDefault="007C7E10" w:rsidP="00EA43B2">
            <w:pPr>
              <w:jc w:val="center"/>
              <w:rPr>
                <w:ins w:id="27" w:author="Smith, Alexis@Energy" w:date="2019-04-16T15:39:00Z"/>
                <w:rFonts w:ascii="Calibri" w:hAnsi="Calibri"/>
                <w:sz w:val="18"/>
                <w:szCs w:val="18"/>
              </w:rPr>
            </w:pPr>
          </w:p>
        </w:tc>
        <w:tc>
          <w:tcPr>
            <w:tcW w:w="4797" w:type="dxa"/>
            <w:vAlign w:val="bottom"/>
          </w:tcPr>
          <w:p w14:paraId="3F630E92" w14:textId="182016AA" w:rsidR="007C7E10" w:rsidRPr="003C4CE8" w:rsidRDefault="007C7E10" w:rsidP="00EA43B2">
            <w:pPr>
              <w:rPr>
                <w:ins w:id="28" w:author="Smith, Alexis@Energy" w:date="2019-04-16T15:39:00Z"/>
                <w:rFonts w:ascii="Calibri" w:hAnsi="Calibri"/>
                <w:sz w:val="18"/>
                <w:szCs w:val="18"/>
              </w:rPr>
            </w:pPr>
          </w:p>
        </w:tc>
        <w:tc>
          <w:tcPr>
            <w:tcW w:w="4797" w:type="dxa"/>
            <w:vAlign w:val="bottom"/>
          </w:tcPr>
          <w:p w14:paraId="5632C9E9" w14:textId="3FF29275" w:rsidR="007C7E10" w:rsidRPr="003C4CE8" w:rsidRDefault="007C7E10" w:rsidP="00EA43B2">
            <w:pPr>
              <w:jc w:val="center"/>
              <w:rPr>
                <w:ins w:id="29" w:author="Smith, Alexis@Energy" w:date="2019-04-16T15:39:00Z"/>
                <w:rFonts w:ascii="Calibri" w:hAnsi="Calibri"/>
                <w:sz w:val="18"/>
                <w:szCs w:val="18"/>
              </w:rPr>
            </w:pPr>
          </w:p>
        </w:tc>
      </w:tr>
      <w:tr w:rsidR="007C7E10" w:rsidRPr="003C4CE8" w14:paraId="48944302" w14:textId="77777777" w:rsidTr="007C7E10">
        <w:trPr>
          <w:trHeight w:val="170"/>
          <w:ins w:id="30" w:author="Smith, Alexis@Energy" w:date="2019-04-16T15:39:00Z"/>
        </w:trPr>
        <w:tc>
          <w:tcPr>
            <w:tcW w:w="4796" w:type="dxa"/>
            <w:vAlign w:val="bottom"/>
          </w:tcPr>
          <w:p w14:paraId="353B32B4" w14:textId="77777777" w:rsidR="007C7E10" w:rsidRDefault="007C7E10" w:rsidP="00EA43B2">
            <w:pPr>
              <w:jc w:val="center"/>
              <w:rPr>
                <w:ins w:id="31" w:author="Smith, Alexis@Energy" w:date="2019-04-16T15:39:00Z"/>
                <w:rFonts w:ascii="Calibri" w:hAnsi="Calibri"/>
                <w:sz w:val="18"/>
                <w:szCs w:val="18"/>
              </w:rPr>
            </w:pPr>
          </w:p>
        </w:tc>
        <w:tc>
          <w:tcPr>
            <w:tcW w:w="4797" w:type="dxa"/>
            <w:vAlign w:val="bottom"/>
          </w:tcPr>
          <w:p w14:paraId="3B14F523" w14:textId="77777777" w:rsidR="007C7E10" w:rsidRDefault="007C7E10" w:rsidP="00EA43B2">
            <w:pPr>
              <w:rPr>
                <w:ins w:id="32" w:author="Smith, Alexis@Energy" w:date="2019-04-16T15:39:00Z"/>
                <w:rFonts w:ascii="Calibri" w:hAnsi="Calibri"/>
                <w:sz w:val="18"/>
                <w:szCs w:val="18"/>
              </w:rPr>
            </w:pPr>
          </w:p>
        </w:tc>
        <w:tc>
          <w:tcPr>
            <w:tcW w:w="4797" w:type="dxa"/>
            <w:vAlign w:val="bottom"/>
          </w:tcPr>
          <w:p w14:paraId="2E0D2013" w14:textId="77777777" w:rsidR="007C7E10" w:rsidRDefault="007C7E10" w:rsidP="00EA43B2">
            <w:pPr>
              <w:jc w:val="center"/>
              <w:rPr>
                <w:ins w:id="33" w:author="Smith, Alexis@Energy" w:date="2019-04-16T15:39:00Z"/>
                <w:rFonts w:ascii="Calibri" w:hAnsi="Calibri"/>
                <w:sz w:val="18"/>
                <w:szCs w:val="18"/>
              </w:rPr>
            </w:pPr>
          </w:p>
        </w:tc>
      </w:tr>
    </w:tbl>
    <w:p w14:paraId="154808A2" w14:textId="69C831FF" w:rsidR="00170610" w:rsidRDefault="00170610">
      <w:pPr>
        <w:rPr>
          <w:rFonts w:ascii="Calibri" w:eastAsia="Calibri" w:hAnsi="Calibri"/>
          <w:b/>
          <w:sz w:val="22"/>
          <w:szCs w:val="22"/>
        </w:rPr>
      </w:pPr>
      <w:r>
        <w:rPr>
          <w:rFonts w:ascii="Calibri" w:eastAsia="Calibri" w:hAnsi="Calibri"/>
          <w:b/>
          <w:sz w:val="22"/>
          <w:szCs w:val="22"/>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CA5769" w:rsidRPr="00CA5769" w14:paraId="154808AA" w14:textId="77777777" w:rsidTr="009909B8">
        <w:trPr>
          <w:trHeight w:val="206"/>
        </w:trPr>
        <w:tc>
          <w:tcPr>
            <w:tcW w:w="10950" w:type="dxa"/>
            <w:gridSpan w:val="2"/>
            <w:vAlign w:val="center"/>
          </w:tcPr>
          <w:p w14:paraId="154808A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CA5769">
              <w:rPr>
                <w:rFonts w:ascii="Calibri" w:hAnsi="Calibri" w:cs="Arial"/>
                <w:b/>
                <w:caps/>
                <w:sz w:val="18"/>
                <w:szCs w:val="18"/>
              </w:rPr>
              <w:t>Documentation Author's Declaration Statement</w:t>
            </w:r>
          </w:p>
        </w:tc>
      </w:tr>
      <w:tr w:rsidR="00CA5769" w:rsidRPr="00CA5769" w14:paraId="154808AC" w14:textId="77777777" w:rsidTr="009909B8">
        <w:trPr>
          <w:trHeight w:val="206"/>
        </w:trPr>
        <w:tc>
          <w:tcPr>
            <w:tcW w:w="10950" w:type="dxa"/>
            <w:gridSpan w:val="2"/>
            <w:vAlign w:val="center"/>
          </w:tcPr>
          <w:p w14:paraId="154808AB" w14:textId="77777777" w:rsidR="00CA5769" w:rsidRPr="00CA5769" w:rsidRDefault="00CA5769" w:rsidP="00CA5769">
            <w:pPr>
              <w:numPr>
                <w:ilvl w:val="0"/>
                <w:numId w:val="45"/>
              </w:numPr>
              <w:rPr>
                <w:rFonts w:ascii="Calibri" w:hAnsi="Calibri"/>
                <w:sz w:val="18"/>
                <w:szCs w:val="18"/>
              </w:rPr>
            </w:pPr>
            <w:r w:rsidRPr="00CA5769">
              <w:rPr>
                <w:rFonts w:ascii="Calibri" w:hAnsi="Calibri"/>
                <w:sz w:val="18"/>
                <w:szCs w:val="18"/>
              </w:rPr>
              <w:t>I certify that this Certificate of Compliance documentation is accurate and complete.</w:t>
            </w:r>
          </w:p>
        </w:tc>
      </w:tr>
      <w:tr w:rsidR="00CA5769" w:rsidRPr="00CA5769" w14:paraId="154808AF" w14:textId="77777777" w:rsidTr="009909B8">
        <w:trPr>
          <w:trHeight w:val="432"/>
        </w:trPr>
        <w:tc>
          <w:tcPr>
            <w:tcW w:w="5434" w:type="dxa"/>
          </w:tcPr>
          <w:p w14:paraId="154808AD"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Name:</w:t>
            </w:r>
          </w:p>
        </w:tc>
        <w:tc>
          <w:tcPr>
            <w:tcW w:w="5516" w:type="dxa"/>
          </w:tcPr>
          <w:p w14:paraId="154808AE"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Signature:</w:t>
            </w:r>
          </w:p>
        </w:tc>
      </w:tr>
      <w:tr w:rsidR="00CA5769" w:rsidRPr="00CA5769" w14:paraId="154808B2" w14:textId="77777777" w:rsidTr="009909B8">
        <w:trPr>
          <w:trHeight w:val="432"/>
        </w:trPr>
        <w:tc>
          <w:tcPr>
            <w:tcW w:w="5434" w:type="dxa"/>
          </w:tcPr>
          <w:p w14:paraId="154808B0" w14:textId="77777777" w:rsidR="00CA5769" w:rsidRPr="00CA5769" w:rsidRDefault="00CA5769" w:rsidP="00CA5769">
            <w:pPr>
              <w:rPr>
                <w:rFonts w:ascii="Calibri" w:hAnsi="Calibri"/>
                <w:sz w:val="14"/>
                <w:szCs w:val="14"/>
              </w:rPr>
            </w:pPr>
            <w:r w:rsidRPr="00CA5769">
              <w:rPr>
                <w:rFonts w:ascii="Calibri" w:hAnsi="Calibri"/>
                <w:sz w:val="14"/>
                <w:szCs w:val="14"/>
              </w:rPr>
              <w:t>Company:</w:t>
            </w:r>
          </w:p>
        </w:tc>
        <w:tc>
          <w:tcPr>
            <w:tcW w:w="5516" w:type="dxa"/>
          </w:tcPr>
          <w:p w14:paraId="154808B1" w14:textId="77777777" w:rsidR="00CA5769" w:rsidRPr="00CA5769" w:rsidRDefault="00CA5769" w:rsidP="00CA5769">
            <w:pPr>
              <w:rPr>
                <w:rFonts w:ascii="Calibri" w:hAnsi="Calibri"/>
                <w:sz w:val="14"/>
                <w:szCs w:val="14"/>
              </w:rPr>
            </w:pPr>
            <w:r w:rsidRPr="00CA5769">
              <w:rPr>
                <w:rFonts w:ascii="Calibri" w:hAnsi="Calibri"/>
                <w:sz w:val="14"/>
                <w:szCs w:val="14"/>
              </w:rPr>
              <w:t>Signature Date:</w:t>
            </w:r>
          </w:p>
        </w:tc>
      </w:tr>
      <w:tr w:rsidR="00CA5769" w:rsidRPr="00CA5769" w14:paraId="154808B5" w14:textId="77777777" w:rsidTr="009909B8">
        <w:trPr>
          <w:trHeight w:val="432"/>
        </w:trPr>
        <w:tc>
          <w:tcPr>
            <w:tcW w:w="5434" w:type="dxa"/>
          </w:tcPr>
          <w:p w14:paraId="154808B3" w14:textId="77777777" w:rsidR="00CA5769" w:rsidRPr="00CA5769" w:rsidRDefault="00CA5769" w:rsidP="00CA5769">
            <w:pPr>
              <w:rPr>
                <w:rFonts w:ascii="Calibri" w:hAnsi="Calibri"/>
                <w:sz w:val="14"/>
                <w:szCs w:val="14"/>
              </w:rPr>
            </w:pPr>
            <w:r w:rsidRPr="00CA5769">
              <w:rPr>
                <w:rFonts w:ascii="Calibri" w:hAnsi="Calibri"/>
                <w:sz w:val="14"/>
                <w:szCs w:val="14"/>
              </w:rPr>
              <w:t>Address:</w:t>
            </w:r>
          </w:p>
        </w:tc>
        <w:tc>
          <w:tcPr>
            <w:tcW w:w="5516" w:type="dxa"/>
          </w:tcPr>
          <w:p w14:paraId="154808B4" w14:textId="77777777" w:rsidR="00CA5769" w:rsidRPr="00CA5769" w:rsidRDefault="00CA5769" w:rsidP="00CA5769">
            <w:pPr>
              <w:rPr>
                <w:rFonts w:ascii="Calibri" w:hAnsi="Calibri"/>
                <w:sz w:val="14"/>
                <w:szCs w:val="14"/>
              </w:rPr>
            </w:pPr>
            <w:r w:rsidRPr="00CA5769">
              <w:rPr>
                <w:rFonts w:ascii="Calibri" w:hAnsi="Calibri"/>
                <w:sz w:val="14"/>
                <w:szCs w:val="14"/>
              </w:rPr>
              <w:t>CEA/ HERS Certification Identification (if applicable):</w:t>
            </w:r>
          </w:p>
        </w:tc>
      </w:tr>
      <w:tr w:rsidR="00CA5769" w:rsidRPr="00CA5769" w14:paraId="154808B8" w14:textId="77777777" w:rsidTr="009909B8">
        <w:trPr>
          <w:trHeight w:val="432"/>
        </w:trPr>
        <w:tc>
          <w:tcPr>
            <w:tcW w:w="5434" w:type="dxa"/>
          </w:tcPr>
          <w:p w14:paraId="154808B6" w14:textId="77777777" w:rsidR="00CA5769" w:rsidRPr="00CA5769" w:rsidRDefault="00CA5769" w:rsidP="00CA5769">
            <w:pPr>
              <w:rPr>
                <w:rFonts w:ascii="Calibri" w:hAnsi="Calibri"/>
                <w:sz w:val="14"/>
                <w:szCs w:val="14"/>
              </w:rPr>
            </w:pPr>
            <w:r w:rsidRPr="00CA5769">
              <w:rPr>
                <w:rFonts w:ascii="Calibri" w:hAnsi="Calibri"/>
                <w:sz w:val="14"/>
                <w:szCs w:val="14"/>
              </w:rPr>
              <w:t>City/State/Zip:</w:t>
            </w:r>
          </w:p>
        </w:tc>
        <w:tc>
          <w:tcPr>
            <w:tcW w:w="5516" w:type="dxa"/>
          </w:tcPr>
          <w:p w14:paraId="154808B7" w14:textId="77777777" w:rsidR="00CA5769" w:rsidRPr="00CA5769" w:rsidRDefault="00CA5769" w:rsidP="00CA5769">
            <w:pPr>
              <w:rPr>
                <w:rFonts w:ascii="Calibri" w:hAnsi="Calibri"/>
                <w:sz w:val="14"/>
                <w:szCs w:val="14"/>
              </w:rPr>
            </w:pPr>
            <w:r w:rsidRPr="00CA5769">
              <w:rPr>
                <w:rFonts w:ascii="Calibri" w:hAnsi="Calibri"/>
                <w:sz w:val="14"/>
                <w:szCs w:val="14"/>
              </w:rPr>
              <w:t>Phone:</w:t>
            </w:r>
          </w:p>
        </w:tc>
      </w:tr>
      <w:tr w:rsidR="00CA5769" w:rsidRPr="00CA5769" w14:paraId="154808BA" w14:textId="77777777" w:rsidTr="0037735E">
        <w:tblPrEx>
          <w:tblCellMar>
            <w:left w:w="115" w:type="dxa"/>
            <w:right w:w="115" w:type="dxa"/>
          </w:tblCellMar>
        </w:tblPrEx>
        <w:trPr>
          <w:trHeight w:val="215"/>
        </w:trPr>
        <w:tc>
          <w:tcPr>
            <w:tcW w:w="10950" w:type="dxa"/>
            <w:gridSpan w:val="2"/>
            <w:vAlign w:val="center"/>
          </w:tcPr>
          <w:p w14:paraId="154808B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CA5769">
              <w:rPr>
                <w:rFonts w:ascii="Calibri" w:hAnsi="Calibri" w:cs="Arial"/>
                <w:b/>
                <w:caps/>
                <w:sz w:val="18"/>
                <w:szCs w:val="18"/>
              </w:rPr>
              <w:t xml:space="preserve">Responsible Person's Declaration statement  </w:t>
            </w:r>
          </w:p>
        </w:tc>
      </w:tr>
      <w:tr w:rsidR="00CA5769" w:rsidRPr="00CA5769" w14:paraId="154808C1" w14:textId="77777777" w:rsidTr="009909B8">
        <w:tblPrEx>
          <w:tblCellMar>
            <w:left w:w="115" w:type="dxa"/>
            <w:right w:w="115" w:type="dxa"/>
          </w:tblCellMar>
        </w:tblPrEx>
        <w:trPr>
          <w:trHeight w:val="504"/>
        </w:trPr>
        <w:tc>
          <w:tcPr>
            <w:tcW w:w="10950" w:type="dxa"/>
            <w:gridSpan w:val="2"/>
          </w:tcPr>
          <w:p w14:paraId="154808BB" w14:textId="77777777" w:rsidR="00CA5769" w:rsidRPr="00CA5769" w:rsidRDefault="00CA5769" w:rsidP="0037735E">
            <w:pPr>
              <w:keepNext/>
              <w:tabs>
                <w:tab w:val="left" w:pos="-2600"/>
              </w:tabs>
              <w:ind w:right="90"/>
              <w:outlineLvl w:val="2"/>
              <w:rPr>
                <w:rFonts w:ascii="Calibri" w:hAnsi="Calibri"/>
                <w:sz w:val="18"/>
                <w:szCs w:val="18"/>
              </w:rPr>
            </w:pPr>
            <w:r w:rsidRPr="00CA5769">
              <w:rPr>
                <w:rFonts w:ascii="Calibri" w:hAnsi="Calibri"/>
                <w:sz w:val="18"/>
                <w:szCs w:val="18"/>
              </w:rPr>
              <w:t>I certify the following under penalty of perjury, under the laws of the State of California:</w:t>
            </w:r>
          </w:p>
          <w:p w14:paraId="154808BC"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The information provided on this Certificate of Compliance is true and correct.</w:t>
            </w:r>
          </w:p>
          <w:p w14:paraId="154808BD"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154808BE" w14:textId="77777777" w:rsidR="00CA5769" w:rsidRPr="00CA5769" w:rsidRDefault="00CA5769" w:rsidP="00CA5769">
            <w:pPr>
              <w:numPr>
                <w:ilvl w:val="0"/>
                <w:numId w:val="44"/>
              </w:numPr>
              <w:autoSpaceDE w:val="0"/>
              <w:autoSpaceDN w:val="0"/>
              <w:adjustRightInd w:val="0"/>
              <w:ind w:right="90"/>
              <w:rPr>
                <w:rFonts w:ascii="Calibri" w:hAnsi="Calibri"/>
                <w:sz w:val="18"/>
                <w:szCs w:val="18"/>
              </w:rPr>
            </w:pPr>
            <w:r w:rsidRPr="00CA5769">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CA5769">
              <w:rPr>
                <w:rFonts w:ascii="Calibri" w:hAnsi="Calibri" w:cs="TimesNewRomanPSMT"/>
                <w:sz w:val="18"/>
                <w:szCs w:val="18"/>
              </w:rPr>
              <w:t>.</w:t>
            </w:r>
          </w:p>
          <w:p w14:paraId="154808BF"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154808C0"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CA5769" w:rsidRPr="00CA5769" w14:paraId="154808C4" w14:textId="77777777" w:rsidTr="009909B8">
        <w:tblPrEx>
          <w:tblCellMar>
            <w:left w:w="108" w:type="dxa"/>
            <w:right w:w="108" w:type="dxa"/>
          </w:tblCellMar>
        </w:tblPrEx>
        <w:trPr>
          <w:trHeight w:val="504"/>
        </w:trPr>
        <w:tc>
          <w:tcPr>
            <w:tcW w:w="5434" w:type="dxa"/>
          </w:tcPr>
          <w:p w14:paraId="154808C2"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Name:</w:t>
            </w:r>
          </w:p>
        </w:tc>
        <w:tc>
          <w:tcPr>
            <w:tcW w:w="5516" w:type="dxa"/>
          </w:tcPr>
          <w:p w14:paraId="154808C3"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Signature:</w:t>
            </w:r>
          </w:p>
        </w:tc>
      </w:tr>
      <w:tr w:rsidR="00CA5769" w:rsidRPr="00CA5769" w14:paraId="154808C7" w14:textId="77777777" w:rsidTr="009909B8">
        <w:tblPrEx>
          <w:tblCellMar>
            <w:left w:w="108" w:type="dxa"/>
            <w:right w:w="108" w:type="dxa"/>
          </w:tblCellMar>
        </w:tblPrEx>
        <w:trPr>
          <w:trHeight w:val="504"/>
        </w:trPr>
        <w:tc>
          <w:tcPr>
            <w:tcW w:w="5434" w:type="dxa"/>
          </w:tcPr>
          <w:p w14:paraId="154808C5"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Company :</w:t>
            </w:r>
          </w:p>
        </w:tc>
        <w:tc>
          <w:tcPr>
            <w:tcW w:w="5516" w:type="dxa"/>
          </w:tcPr>
          <w:p w14:paraId="154808C6"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Date Signed:</w:t>
            </w:r>
          </w:p>
        </w:tc>
      </w:tr>
      <w:tr w:rsidR="00CA5769" w:rsidRPr="00CA5769" w14:paraId="154808CA" w14:textId="77777777" w:rsidTr="009909B8">
        <w:tblPrEx>
          <w:tblCellMar>
            <w:left w:w="108" w:type="dxa"/>
            <w:right w:w="108" w:type="dxa"/>
          </w:tblCellMar>
        </w:tblPrEx>
        <w:trPr>
          <w:trHeight w:val="504"/>
        </w:trPr>
        <w:tc>
          <w:tcPr>
            <w:tcW w:w="5434" w:type="dxa"/>
          </w:tcPr>
          <w:p w14:paraId="154808C8"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Address:</w:t>
            </w:r>
          </w:p>
        </w:tc>
        <w:tc>
          <w:tcPr>
            <w:tcW w:w="5516" w:type="dxa"/>
          </w:tcPr>
          <w:p w14:paraId="154808C9"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License:</w:t>
            </w:r>
          </w:p>
        </w:tc>
      </w:tr>
      <w:tr w:rsidR="00CA5769" w:rsidRPr="00CA5769" w14:paraId="154808CD" w14:textId="77777777" w:rsidTr="009909B8">
        <w:tblPrEx>
          <w:tblCellMar>
            <w:left w:w="108" w:type="dxa"/>
            <w:right w:w="108" w:type="dxa"/>
          </w:tblCellMar>
        </w:tblPrEx>
        <w:trPr>
          <w:trHeight w:val="504"/>
        </w:trPr>
        <w:tc>
          <w:tcPr>
            <w:tcW w:w="5434" w:type="dxa"/>
          </w:tcPr>
          <w:p w14:paraId="154808CB"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City/State/Zip:</w:t>
            </w:r>
          </w:p>
        </w:tc>
        <w:tc>
          <w:tcPr>
            <w:tcW w:w="5516" w:type="dxa"/>
          </w:tcPr>
          <w:p w14:paraId="154808CC"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Phone:</w:t>
            </w:r>
          </w:p>
        </w:tc>
      </w:tr>
    </w:tbl>
    <w:p w14:paraId="154808CE" w14:textId="77777777" w:rsidR="00F00CC4" w:rsidRDefault="00F00CC4" w:rsidP="00A54CC3">
      <w:pPr>
        <w:rPr>
          <w:rFonts w:ascii="Calibri" w:hAnsi="Calibri"/>
        </w:rPr>
      </w:pPr>
    </w:p>
    <w:p w14:paraId="7C1EF6DF" w14:textId="77777777" w:rsidR="00170610" w:rsidRDefault="00170610" w:rsidP="00A54CC3">
      <w:pPr>
        <w:rPr>
          <w:rFonts w:ascii="Calibri" w:hAnsi="Calibri"/>
        </w:rPr>
      </w:pPr>
    </w:p>
    <w:p w14:paraId="154808CF" w14:textId="36295626" w:rsidR="00BF3CD4" w:rsidRDefault="00BF3CD4" w:rsidP="00A21C33">
      <w:pPr>
        <w:jc w:val="center"/>
        <w:rPr>
          <w:rFonts w:ascii="Calibri" w:hAnsi="Calibri"/>
        </w:rPr>
      </w:pPr>
      <w:r w:rsidRPr="00F00CC4">
        <w:rPr>
          <w:rFonts w:ascii="Calibri" w:hAnsi="Calibri"/>
        </w:rPr>
        <w:t>For assistance or questions regarding the Energy Standards, contact the Energy Hotline at: 1-800-772-3300</w:t>
      </w:r>
    </w:p>
    <w:p w14:paraId="154808D0" w14:textId="77777777" w:rsidR="00F00CC4" w:rsidRDefault="00F00CC4" w:rsidP="00F00CC4">
      <w:pPr>
        <w:rPr>
          <w:rFonts w:ascii="Calibri" w:hAnsi="Calibri"/>
        </w:rPr>
      </w:pPr>
    </w:p>
    <w:p w14:paraId="154808D1" w14:textId="77777777" w:rsidR="00F00CC4" w:rsidRPr="00F00CC4" w:rsidRDefault="00F00CC4" w:rsidP="00F00CC4">
      <w:pPr>
        <w:rPr>
          <w:rFonts w:ascii="Calibri" w:hAnsi="Calibri"/>
        </w:rPr>
      </w:pPr>
    </w:p>
    <w:p w14:paraId="154808D2" w14:textId="77777777" w:rsidR="00BF3CD4" w:rsidRPr="00F00CC4" w:rsidRDefault="00BF3CD4" w:rsidP="00F00CC4">
      <w:pPr>
        <w:rPr>
          <w:rFonts w:ascii="Calibri" w:hAnsi="Calibri"/>
        </w:rPr>
        <w:sectPr w:rsidR="00BF3CD4" w:rsidRPr="00F00CC4" w:rsidSect="00CA5769">
          <w:headerReference w:type="even" r:id="rId9"/>
          <w:headerReference w:type="default" r:id="rId10"/>
          <w:footerReference w:type="default" r:id="rId11"/>
          <w:headerReference w:type="first" r:id="rId12"/>
          <w:type w:val="continuous"/>
          <w:pgSz w:w="15840" w:h="12240" w:orient="landscape" w:code="1"/>
          <w:pgMar w:top="720" w:right="720" w:bottom="720" w:left="720" w:header="180" w:footer="432" w:gutter="0"/>
          <w:pgNumType w:start="1"/>
          <w:cols w:space="720"/>
          <w:docGrid w:linePitch="360"/>
        </w:sectPr>
      </w:pPr>
    </w:p>
    <w:p w14:paraId="154808D3" w14:textId="4AF1B775" w:rsidR="00A841A3" w:rsidRPr="00A21C33" w:rsidRDefault="00F00CC4" w:rsidP="00A841A3">
      <w:pPr>
        <w:jc w:val="center"/>
        <w:rPr>
          <w:rFonts w:ascii="Calibri" w:hAnsi="Calibri" w:cs="Arial"/>
          <w:b/>
          <w:sz w:val="20"/>
          <w:szCs w:val="28"/>
        </w:rPr>
      </w:pPr>
      <w:r w:rsidRPr="00A21C33">
        <w:rPr>
          <w:rFonts w:ascii="Calibri" w:hAnsi="Calibri" w:cs="Arial"/>
          <w:b/>
          <w:sz w:val="20"/>
          <w:szCs w:val="28"/>
        </w:rPr>
        <w:t>CF</w:t>
      </w:r>
      <w:r w:rsidR="00A841A3" w:rsidRPr="00A21C33">
        <w:rPr>
          <w:rFonts w:ascii="Calibri" w:hAnsi="Calibri" w:cs="Arial"/>
          <w:b/>
          <w:sz w:val="20"/>
          <w:szCs w:val="28"/>
        </w:rPr>
        <w:t>1R-</w:t>
      </w:r>
      <w:r w:rsidR="00BF6008" w:rsidRPr="00A21C33">
        <w:rPr>
          <w:rFonts w:ascii="Calibri" w:hAnsi="Calibri" w:cs="Arial"/>
          <w:b/>
          <w:sz w:val="20"/>
          <w:szCs w:val="28"/>
        </w:rPr>
        <w:t>ADD</w:t>
      </w:r>
      <w:r w:rsidR="00170610" w:rsidRPr="00A21C33">
        <w:rPr>
          <w:rFonts w:ascii="Calibri" w:hAnsi="Calibri" w:cs="Arial"/>
          <w:b/>
          <w:sz w:val="20"/>
          <w:szCs w:val="28"/>
        </w:rPr>
        <w:t>-01-E</w:t>
      </w:r>
      <w:r w:rsidR="00A841A3" w:rsidRPr="00A21C33">
        <w:rPr>
          <w:rFonts w:ascii="Calibri" w:hAnsi="Calibri" w:cs="Arial"/>
          <w:b/>
          <w:sz w:val="20"/>
          <w:szCs w:val="28"/>
        </w:rPr>
        <w:t xml:space="preserve"> </w:t>
      </w:r>
      <w:r w:rsidR="00506E24" w:rsidRPr="00A21C33">
        <w:rPr>
          <w:rFonts w:ascii="Calibri" w:hAnsi="Calibri" w:cs="Arial"/>
          <w:b/>
          <w:sz w:val="20"/>
          <w:szCs w:val="28"/>
        </w:rPr>
        <w:t>User</w:t>
      </w:r>
      <w:r w:rsidR="00A841A3" w:rsidRPr="00A21C33">
        <w:rPr>
          <w:rFonts w:ascii="Calibri" w:hAnsi="Calibri" w:cs="Arial"/>
          <w:b/>
          <w:sz w:val="20"/>
          <w:szCs w:val="28"/>
        </w:rPr>
        <w:t xml:space="preserve"> Instructions</w:t>
      </w:r>
    </w:p>
    <w:p w14:paraId="154808D4" w14:textId="77777777" w:rsidR="00A841A3" w:rsidRPr="0037735E" w:rsidRDefault="00A841A3" w:rsidP="00BF6008">
      <w:pPr>
        <w:jc w:val="center"/>
        <w:rPr>
          <w:rFonts w:ascii="Calibri" w:hAnsi="Calibri" w:cs="Arial"/>
          <w:b/>
          <w:sz w:val="18"/>
          <w:szCs w:val="18"/>
        </w:rPr>
      </w:pPr>
    </w:p>
    <w:p w14:paraId="154808D5" w14:textId="5013489F" w:rsidR="00BF6008" w:rsidRPr="0037735E" w:rsidRDefault="00BF6008" w:rsidP="00B644DA">
      <w:pPr>
        <w:rPr>
          <w:rFonts w:ascii="Calibri" w:hAnsi="Calibri" w:cs="Arial"/>
          <w:sz w:val="18"/>
          <w:szCs w:val="18"/>
        </w:rPr>
      </w:pPr>
      <w:r w:rsidRPr="0037735E">
        <w:rPr>
          <w:rFonts w:ascii="Calibri" w:hAnsi="Calibri" w:cs="Arial"/>
          <w:sz w:val="18"/>
          <w:szCs w:val="18"/>
        </w:rPr>
        <w:t xml:space="preserve">Minimum requirements for prescriptive addition compliance can be found in Building Energy Efficiency Standards Section 150.2(a), and Table 150.1-A. Completing these </w:t>
      </w:r>
      <w:r w:rsidR="002300B1">
        <w:rPr>
          <w:rFonts w:ascii="Calibri" w:hAnsi="Calibri" w:cs="Arial"/>
          <w:sz w:val="18"/>
          <w:szCs w:val="18"/>
        </w:rPr>
        <w:t>compliance documents</w:t>
      </w:r>
      <w:r w:rsidR="002300B1" w:rsidRPr="0037735E">
        <w:rPr>
          <w:rFonts w:ascii="Calibri" w:hAnsi="Calibri" w:cs="Arial"/>
          <w:sz w:val="18"/>
          <w:szCs w:val="18"/>
        </w:rPr>
        <w:t xml:space="preserve"> </w:t>
      </w:r>
      <w:r w:rsidRPr="0037735E">
        <w:rPr>
          <w:rFonts w:ascii="Calibri" w:hAnsi="Calibri" w:cs="Arial"/>
          <w:sz w:val="18"/>
          <w:szCs w:val="18"/>
        </w:rPr>
        <w:t>will require that you have the Reference Appendices for the 201</w:t>
      </w:r>
      <w:r w:rsidR="002406C2">
        <w:rPr>
          <w:rFonts w:ascii="Calibri" w:hAnsi="Calibri" w:cs="Arial"/>
          <w:sz w:val="18"/>
          <w:szCs w:val="18"/>
        </w:rPr>
        <w:t>9</w:t>
      </w:r>
      <w:r w:rsidRPr="0037735E">
        <w:rPr>
          <w:rFonts w:ascii="Calibri" w:hAnsi="Calibri" w:cs="Arial"/>
          <w:sz w:val="18"/>
          <w:szCs w:val="18"/>
        </w:rPr>
        <w:t xml:space="preserve"> Building Energy Efficiency Standards, which contain the Joint Appendices used to determine climate zone and to complete the section for opaque surfaces. When the term CF1R is used it means the CF1R-ADD-01. Worksheets are identified by their entire name and subsequently by only the worksheet number, such as </w:t>
      </w:r>
      <w:r w:rsidR="00897A6D">
        <w:rPr>
          <w:rFonts w:ascii="Calibri" w:hAnsi="Calibri" w:cs="Arial"/>
          <w:sz w:val="18"/>
          <w:szCs w:val="18"/>
        </w:rPr>
        <w:t>CF1R-ENV-02</w:t>
      </w:r>
      <w:r w:rsidRPr="0037735E">
        <w:rPr>
          <w:rFonts w:ascii="Calibri" w:hAnsi="Calibri" w:cs="Arial"/>
          <w:sz w:val="18"/>
          <w:szCs w:val="18"/>
        </w:rPr>
        <w:t>.</w:t>
      </w:r>
    </w:p>
    <w:p w14:paraId="154808D6" w14:textId="77777777" w:rsidR="00BF6008" w:rsidRPr="0037735E" w:rsidRDefault="00BF6008" w:rsidP="00BF6008">
      <w:pPr>
        <w:rPr>
          <w:rFonts w:ascii="Calibri" w:hAnsi="Calibri" w:cs="Arial"/>
          <w:sz w:val="18"/>
          <w:szCs w:val="18"/>
        </w:rPr>
      </w:pPr>
    </w:p>
    <w:p w14:paraId="154808D7" w14:textId="77777777" w:rsidR="00BF6008" w:rsidRPr="0037735E" w:rsidRDefault="00BF6008" w:rsidP="00BF6008">
      <w:pPr>
        <w:rPr>
          <w:rFonts w:ascii="Calibri" w:hAnsi="Calibri" w:cs="Arial"/>
          <w:sz w:val="18"/>
          <w:szCs w:val="18"/>
        </w:rPr>
      </w:pPr>
      <w:r w:rsidRPr="0037735E">
        <w:rPr>
          <w:rFonts w:ascii="Calibri" w:hAnsi="Calibri" w:cs="Arial"/>
          <w:sz w:val="18"/>
          <w:szCs w:val="18"/>
        </w:rPr>
        <w:t xml:space="preserve">Instructions for sections with column numbers and row letters are given separately.  </w:t>
      </w:r>
    </w:p>
    <w:p w14:paraId="154808D8" w14:textId="77777777" w:rsidR="00BF6008" w:rsidRPr="0037735E" w:rsidRDefault="00BF6008" w:rsidP="00BF6008">
      <w:pPr>
        <w:rPr>
          <w:rFonts w:ascii="Calibri" w:hAnsi="Calibri" w:cs="Arial"/>
          <w:sz w:val="18"/>
          <w:szCs w:val="18"/>
        </w:rPr>
      </w:pPr>
    </w:p>
    <w:p w14:paraId="154808D9" w14:textId="77777777" w:rsidR="00A841A3" w:rsidRPr="0037735E" w:rsidRDefault="00A841A3" w:rsidP="00A841A3">
      <w:pPr>
        <w:rPr>
          <w:rFonts w:ascii="Calibri" w:hAnsi="Calibri" w:cs="Arial"/>
          <w:sz w:val="18"/>
          <w:szCs w:val="18"/>
        </w:rPr>
      </w:pPr>
      <w:r w:rsidRPr="0037735E">
        <w:rPr>
          <w:rFonts w:ascii="Calibri" w:hAnsi="Calibri" w:cs="Arial"/>
          <w:sz w:val="18"/>
          <w:szCs w:val="18"/>
        </w:rPr>
        <w:t>If any part of the a</w:t>
      </w:r>
      <w:r w:rsidR="004339C3" w:rsidRPr="0037735E">
        <w:rPr>
          <w:rFonts w:ascii="Calibri" w:hAnsi="Calibri" w:cs="Arial"/>
          <w:sz w:val="18"/>
          <w:szCs w:val="18"/>
        </w:rPr>
        <w:t>ddition</w:t>
      </w:r>
      <w:r w:rsidRPr="0037735E">
        <w:rPr>
          <w:rFonts w:ascii="Calibri" w:hAnsi="Calibri" w:cs="Arial"/>
          <w:sz w:val="18"/>
          <w:szCs w:val="18"/>
        </w:rPr>
        <w:t xml:space="preserve"> does not comply, prescriptive compliance fails</w:t>
      </w:r>
      <w:r w:rsidR="009909B8" w:rsidRPr="0037735E">
        <w:rPr>
          <w:rFonts w:ascii="Calibri" w:hAnsi="Calibri" w:cs="Arial"/>
          <w:sz w:val="18"/>
          <w:szCs w:val="18"/>
        </w:rPr>
        <w:t>, in which case</w:t>
      </w:r>
      <w:r w:rsidRPr="0037735E">
        <w:rPr>
          <w:rFonts w:ascii="Calibri" w:hAnsi="Calibri" w:cs="Arial"/>
          <w:sz w:val="18"/>
          <w:szCs w:val="18"/>
        </w:rPr>
        <w:t xml:space="preserve"> the performance </w:t>
      </w:r>
      <w:r w:rsidR="004339C3" w:rsidRPr="0037735E">
        <w:rPr>
          <w:rFonts w:ascii="Calibri" w:hAnsi="Calibri" w:cs="Arial"/>
          <w:sz w:val="18"/>
          <w:szCs w:val="18"/>
        </w:rPr>
        <w:t xml:space="preserve">(or computer) </w:t>
      </w:r>
      <w:r w:rsidRPr="0037735E">
        <w:rPr>
          <w:rFonts w:ascii="Calibri" w:hAnsi="Calibri" w:cs="Arial"/>
          <w:sz w:val="18"/>
          <w:szCs w:val="18"/>
        </w:rPr>
        <w:t xml:space="preserve">compliance approach </w:t>
      </w:r>
      <w:r w:rsidR="009909B8" w:rsidRPr="0037735E">
        <w:rPr>
          <w:rFonts w:ascii="Calibri" w:hAnsi="Calibri" w:cs="Arial"/>
          <w:sz w:val="18"/>
          <w:szCs w:val="18"/>
        </w:rPr>
        <w:t>may</w:t>
      </w:r>
      <w:r w:rsidRPr="0037735E">
        <w:rPr>
          <w:rFonts w:ascii="Calibri" w:hAnsi="Calibri" w:cs="Arial"/>
          <w:sz w:val="18"/>
          <w:szCs w:val="18"/>
        </w:rPr>
        <w:t xml:space="preserve"> be used</w:t>
      </w:r>
      <w:r w:rsidR="009909B8" w:rsidRPr="0037735E">
        <w:rPr>
          <w:rFonts w:ascii="Calibri" w:hAnsi="Calibri" w:cs="Arial"/>
          <w:sz w:val="18"/>
          <w:szCs w:val="18"/>
        </w:rPr>
        <w:t xml:space="preserve"> in an attempt to achieve compliance</w:t>
      </w:r>
      <w:r w:rsidRPr="0037735E">
        <w:rPr>
          <w:rFonts w:ascii="Calibri" w:hAnsi="Calibri" w:cs="Arial"/>
          <w:sz w:val="18"/>
          <w:szCs w:val="18"/>
        </w:rPr>
        <w:t>.</w:t>
      </w:r>
      <w:r w:rsidR="00EF4CB2" w:rsidRPr="0037735E">
        <w:rPr>
          <w:rFonts w:ascii="Calibri" w:hAnsi="Calibri" w:cs="Arial"/>
          <w:sz w:val="18"/>
          <w:szCs w:val="18"/>
        </w:rPr>
        <w:t xml:space="preserve"> Only the new construction is required to meet the requirements specified in this documentation. If any alterations to the existing building are occurring, those are documented on one or more of the </w:t>
      </w:r>
      <w:r w:rsidR="00F7062B" w:rsidRPr="0037735E">
        <w:rPr>
          <w:rFonts w:ascii="Calibri" w:hAnsi="Calibri" w:cs="Arial"/>
          <w:sz w:val="18"/>
          <w:szCs w:val="18"/>
        </w:rPr>
        <w:t>CF1R</w:t>
      </w:r>
      <w:r w:rsidR="00EF4CB2" w:rsidRPr="0037735E">
        <w:rPr>
          <w:rFonts w:ascii="Calibri" w:hAnsi="Calibri" w:cs="Arial"/>
          <w:sz w:val="18"/>
          <w:szCs w:val="18"/>
        </w:rPr>
        <w:t>-ALT forms.</w:t>
      </w:r>
    </w:p>
    <w:p w14:paraId="154808DA" w14:textId="77777777" w:rsidR="00A841A3" w:rsidRPr="0037735E" w:rsidRDefault="00A841A3" w:rsidP="00A841A3">
      <w:pPr>
        <w:rPr>
          <w:rFonts w:ascii="Calibri" w:hAnsi="Calibri" w:cs="Arial"/>
          <w:b/>
          <w:sz w:val="18"/>
          <w:szCs w:val="18"/>
        </w:rPr>
      </w:pPr>
    </w:p>
    <w:p w14:paraId="154808DB" w14:textId="607D7FA4" w:rsidR="00A841A3" w:rsidRPr="0037735E" w:rsidRDefault="00A841A3" w:rsidP="0037735E">
      <w:pPr>
        <w:rPr>
          <w:rFonts w:ascii="Calibri" w:hAnsi="Calibri" w:cs="Arial"/>
          <w:b/>
          <w:sz w:val="18"/>
          <w:szCs w:val="18"/>
        </w:rPr>
      </w:pPr>
      <w:r w:rsidRPr="0037735E">
        <w:rPr>
          <w:rFonts w:ascii="Calibri" w:hAnsi="Calibri" w:cs="Arial"/>
          <w:b/>
          <w:sz w:val="18"/>
          <w:szCs w:val="18"/>
        </w:rPr>
        <w:t xml:space="preserve">A. </w:t>
      </w:r>
      <w:r w:rsidR="00170610" w:rsidRPr="0037735E">
        <w:rPr>
          <w:rFonts w:ascii="Calibri" w:hAnsi="Calibri" w:cs="Arial"/>
          <w:b/>
          <w:sz w:val="18"/>
          <w:szCs w:val="18"/>
        </w:rPr>
        <w:t>General Information</w:t>
      </w:r>
    </w:p>
    <w:p w14:paraId="154808DC"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Project Name: Identifying information, such as owner’s name.</w:t>
      </w:r>
    </w:p>
    <w:p w14:paraId="154808DD" w14:textId="33EF3F59" w:rsidR="00E512E4" w:rsidRPr="0037735E" w:rsidRDefault="0094294D">
      <w:pPr>
        <w:pStyle w:val="ListParagraph"/>
        <w:numPr>
          <w:ilvl w:val="0"/>
          <w:numId w:val="53"/>
        </w:numPr>
        <w:rPr>
          <w:rFonts w:ascii="Calibri" w:hAnsi="Calibri" w:cs="Arial"/>
          <w:sz w:val="18"/>
          <w:szCs w:val="18"/>
        </w:rPr>
      </w:pPr>
      <w:r w:rsidRPr="0037735E">
        <w:rPr>
          <w:rFonts w:ascii="Calibri" w:hAnsi="Calibri" w:cs="Arial"/>
          <w:sz w:val="18"/>
          <w:szCs w:val="18"/>
        </w:rPr>
        <w:t>Date Prepared</w:t>
      </w:r>
      <w:r w:rsidR="00F076B0" w:rsidRPr="0037735E">
        <w:rPr>
          <w:rFonts w:ascii="Calibri" w:hAnsi="Calibri" w:cs="Arial"/>
          <w:sz w:val="18"/>
          <w:szCs w:val="18"/>
        </w:rPr>
        <w:t>: Date of document preparation.</w:t>
      </w:r>
    </w:p>
    <w:p w14:paraId="154808DE" w14:textId="77777777" w:rsidR="00E512E4" w:rsidRPr="0037735E" w:rsidRDefault="00F076B0">
      <w:pPr>
        <w:pStyle w:val="ListParagraph"/>
        <w:numPr>
          <w:ilvl w:val="0"/>
          <w:numId w:val="53"/>
        </w:numPr>
        <w:rPr>
          <w:sz w:val="18"/>
          <w:szCs w:val="18"/>
        </w:rPr>
      </w:pPr>
      <w:r w:rsidRPr="0037735E">
        <w:rPr>
          <w:rFonts w:ascii="Calibri" w:hAnsi="Calibri" w:cs="Arial"/>
          <w:sz w:val="18"/>
          <w:szCs w:val="18"/>
        </w:rPr>
        <w:t>Project Location: Legal street address of property or other applicable identifying information.</w:t>
      </w:r>
    </w:p>
    <w:p w14:paraId="154808DF" w14:textId="04689B4B" w:rsidR="00F076B0" w:rsidRPr="0037735E" w:rsidRDefault="00F076B0" w:rsidP="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Building Front Orientation: Building front expressed in degrees, where North = 0, East = 90, South = 180, and West = 270. The </w:t>
      </w:r>
      <w:r w:rsidR="00FC4B56">
        <w:rPr>
          <w:rFonts w:ascii="Calibri" w:hAnsi="Calibri" w:cs="Arial"/>
          <w:sz w:val="18"/>
          <w:szCs w:val="18"/>
        </w:rPr>
        <w:t>S</w:t>
      </w:r>
      <w:r w:rsidRPr="0037735E">
        <w:rPr>
          <w:rFonts w:ascii="Calibri" w:hAnsi="Calibri" w:cs="Arial"/>
          <w:sz w:val="18"/>
          <w:szCs w:val="18"/>
        </w:rPr>
        <w:t>tandards (</w:t>
      </w:r>
      <w:r w:rsidR="00FC4B56">
        <w:rPr>
          <w:rFonts w:ascii="Calibri" w:hAnsi="Calibri" w:cs="Arial"/>
          <w:sz w:val="18"/>
          <w:szCs w:val="18"/>
        </w:rPr>
        <w:t>S</w:t>
      </w:r>
      <w:r w:rsidRPr="0037735E">
        <w:rPr>
          <w:rFonts w:ascii="Calibri" w:hAnsi="Calibri" w:cs="Arial"/>
          <w:sz w:val="18"/>
          <w:szCs w:val="18"/>
        </w:rPr>
        <w:t>ection 100.1) include the following additional details for determining orientation:</w:t>
      </w:r>
    </w:p>
    <w:p w14:paraId="154808E0"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North is oriented to within 45 degrees of true north, including 45 degrees east of north; </w:t>
      </w:r>
    </w:p>
    <w:p w14:paraId="154808E1"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East is oriented to within 45 degrees of true east, including 45 degrees south of east; </w:t>
      </w:r>
    </w:p>
    <w:p w14:paraId="154808E2"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South is oriented to within 45 degrees of true south, including 45 degrees west of south; </w:t>
      </w:r>
    </w:p>
    <w:p w14:paraId="154808E3" w14:textId="77777777" w:rsidR="00E512E4" w:rsidRPr="0037735E" w:rsidRDefault="00A841A3">
      <w:pPr>
        <w:numPr>
          <w:ilvl w:val="0"/>
          <w:numId w:val="54"/>
        </w:numPr>
        <w:rPr>
          <w:rFonts w:ascii="Calibri" w:hAnsi="Calibri" w:cs="Arial"/>
          <w:sz w:val="18"/>
          <w:szCs w:val="18"/>
        </w:rPr>
      </w:pPr>
      <w:r w:rsidRPr="0037735E">
        <w:rPr>
          <w:rFonts w:ascii="Calibri" w:hAnsi="Calibri" w:cs="Arial"/>
          <w:sz w:val="18"/>
          <w:szCs w:val="18"/>
        </w:rPr>
        <w:t xml:space="preserve">West is oriented to within 45 degrees of true west, including 45 degrees </w:t>
      </w:r>
      <w:r w:rsidR="00B20DC5" w:rsidRPr="0037735E">
        <w:rPr>
          <w:rFonts w:ascii="Calibri" w:hAnsi="Calibri" w:cs="Arial"/>
          <w:sz w:val="18"/>
          <w:szCs w:val="18"/>
        </w:rPr>
        <w:t>n</w:t>
      </w:r>
      <w:r w:rsidR="00A96F2A" w:rsidRPr="0037735E">
        <w:rPr>
          <w:rFonts w:ascii="Calibri" w:hAnsi="Calibri" w:cs="Arial"/>
          <w:sz w:val="18"/>
          <w:szCs w:val="18"/>
        </w:rPr>
        <w:t xml:space="preserve">orth </w:t>
      </w:r>
      <w:r w:rsidRPr="0037735E">
        <w:rPr>
          <w:rFonts w:ascii="Calibri" w:hAnsi="Calibri" w:cs="Arial"/>
          <w:sz w:val="18"/>
          <w:szCs w:val="18"/>
        </w:rPr>
        <w:t xml:space="preserve">of west. </w:t>
      </w:r>
    </w:p>
    <w:p w14:paraId="154808E4"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CA City: Legal city/town of property.</w:t>
      </w:r>
    </w:p>
    <w:p w14:paraId="154808E5" w14:textId="1D0343D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Number of Dwelling Units</w:t>
      </w:r>
      <w:r w:rsidR="008023A5" w:rsidRPr="0037735E">
        <w:rPr>
          <w:rFonts w:ascii="Calibri" w:hAnsi="Calibri" w:cs="Arial"/>
          <w:sz w:val="18"/>
          <w:szCs w:val="18"/>
        </w:rPr>
        <w:t xml:space="preserve"> with Additions</w:t>
      </w:r>
      <w:r w:rsidRPr="0037735E">
        <w:rPr>
          <w:rFonts w:ascii="Calibri" w:hAnsi="Calibri" w:cs="Arial"/>
          <w:sz w:val="18"/>
          <w:szCs w:val="18"/>
        </w:rPr>
        <w:t>: 1 for single</w:t>
      </w:r>
      <w:r w:rsidR="00897A6D">
        <w:rPr>
          <w:rFonts w:ascii="Calibri" w:hAnsi="Calibri" w:cs="Arial"/>
          <w:sz w:val="18"/>
          <w:szCs w:val="18"/>
        </w:rPr>
        <w:t xml:space="preserve"> </w:t>
      </w:r>
      <w:r w:rsidRPr="0037735E">
        <w:rPr>
          <w:rFonts w:ascii="Calibri" w:hAnsi="Calibri" w:cs="Arial"/>
          <w:sz w:val="18"/>
          <w:szCs w:val="18"/>
        </w:rPr>
        <w:t>family, 1 or more for multi</w:t>
      </w:r>
      <w:r w:rsidR="00897A6D">
        <w:rPr>
          <w:rFonts w:ascii="Calibri" w:hAnsi="Calibri" w:cs="Arial"/>
          <w:sz w:val="18"/>
          <w:szCs w:val="18"/>
        </w:rPr>
        <w:t>-</w:t>
      </w:r>
      <w:r w:rsidRPr="0037735E">
        <w:rPr>
          <w:rFonts w:ascii="Calibri" w:hAnsi="Calibri" w:cs="Arial"/>
          <w:sz w:val="18"/>
          <w:szCs w:val="18"/>
        </w:rPr>
        <w:t>family.</w:t>
      </w:r>
    </w:p>
    <w:p w14:paraId="154808E6"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Zip Code: 5-digit zip code for the project location (used to determine climate zone).</w:t>
      </w:r>
    </w:p>
    <w:p w14:paraId="154808E7"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 xml:space="preserve">Fuel Type: Natural Gas, Liquefied Propane Gas, or Electricity. </w:t>
      </w:r>
    </w:p>
    <w:p w14:paraId="154808E8" w14:textId="77777777" w:rsidR="00E512E4" w:rsidRPr="0037735E" w:rsidRDefault="00E512E4">
      <w:pPr>
        <w:pStyle w:val="ListParagraph"/>
        <w:rPr>
          <w:rFonts w:ascii="Calibri" w:hAnsi="Calibri" w:cs="Arial"/>
          <w:sz w:val="18"/>
          <w:szCs w:val="18"/>
        </w:rPr>
      </w:pPr>
    </w:p>
    <w:p w14:paraId="154808E9" w14:textId="4DA42FE9" w:rsidR="00E512E4" w:rsidRPr="0037735E" w:rsidRDefault="008E3B32">
      <w:pPr>
        <w:pStyle w:val="ListParagraph"/>
        <w:rPr>
          <w:rFonts w:ascii="Calibri" w:hAnsi="Calibri" w:cs="Arial"/>
          <w:sz w:val="18"/>
          <w:szCs w:val="18"/>
        </w:rPr>
      </w:pPr>
      <w:r w:rsidRPr="0037735E">
        <w:rPr>
          <w:rFonts w:ascii="Calibri" w:hAnsi="Calibri" w:cs="Arial"/>
          <w:sz w:val="18"/>
          <w:szCs w:val="18"/>
        </w:rPr>
        <w:t xml:space="preserve">NOTE: </w:t>
      </w:r>
      <w:r w:rsidR="00755E8F" w:rsidRPr="0037735E">
        <w:rPr>
          <w:rFonts w:ascii="Calibri" w:hAnsi="Calibri" w:cs="Arial"/>
          <w:sz w:val="18"/>
          <w:szCs w:val="18"/>
        </w:rPr>
        <w:t>P</w:t>
      </w:r>
      <w:r w:rsidRPr="0037735E">
        <w:rPr>
          <w:rFonts w:ascii="Calibri" w:hAnsi="Calibri" w:cs="Arial"/>
          <w:sz w:val="18"/>
          <w:szCs w:val="18"/>
        </w:rPr>
        <w:t xml:space="preserve">rescriptive compliance only allows electricity if natural gas is not </w:t>
      </w:r>
      <w:r w:rsidR="00780FA9">
        <w:rPr>
          <w:rFonts w:ascii="Calibri" w:hAnsi="Calibri" w:cs="Arial"/>
          <w:sz w:val="18"/>
          <w:szCs w:val="18"/>
        </w:rPr>
        <w:t>connected</w:t>
      </w:r>
      <w:r w:rsidR="00780FA9" w:rsidRPr="0037735E">
        <w:rPr>
          <w:rFonts w:ascii="Calibri" w:hAnsi="Calibri" w:cs="Arial"/>
          <w:sz w:val="18"/>
          <w:szCs w:val="18"/>
        </w:rPr>
        <w:t xml:space="preserve"> </w:t>
      </w:r>
      <w:r w:rsidR="00A24A6E">
        <w:rPr>
          <w:rFonts w:ascii="Calibri" w:hAnsi="Calibri" w:cs="Arial"/>
          <w:sz w:val="18"/>
          <w:szCs w:val="18"/>
        </w:rPr>
        <w:t>to</w:t>
      </w:r>
      <w:r w:rsidR="00A24A6E" w:rsidRPr="0037735E">
        <w:rPr>
          <w:rFonts w:ascii="Calibri" w:hAnsi="Calibri" w:cs="Arial"/>
          <w:sz w:val="18"/>
          <w:szCs w:val="18"/>
        </w:rPr>
        <w:t xml:space="preserve"> </w:t>
      </w:r>
      <w:r w:rsidRPr="0037735E">
        <w:rPr>
          <w:rFonts w:ascii="Calibri" w:hAnsi="Calibri" w:cs="Arial"/>
          <w:sz w:val="18"/>
          <w:szCs w:val="18"/>
        </w:rPr>
        <w:t>the building.</w:t>
      </w:r>
    </w:p>
    <w:p w14:paraId="154808EA" w14:textId="77777777" w:rsidR="00755E8F" w:rsidRPr="0037735E" w:rsidRDefault="00755E8F">
      <w:pPr>
        <w:pStyle w:val="ListParagraph"/>
        <w:rPr>
          <w:rFonts w:ascii="Calibri" w:hAnsi="Calibri" w:cs="Arial"/>
          <w:sz w:val="18"/>
          <w:szCs w:val="18"/>
        </w:rPr>
      </w:pPr>
    </w:p>
    <w:p w14:paraId="154808EB"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Climate </w:t>
      </w:r>
      <w:r w:rsidR="00B20DC5" w:rsidRPr="0037735E">
        <w:rPr>
          <w:rFonts w:ascii="Calibri" w:hAnsi="Calibri" w:cs="Arial"/>
          <w:sz w:val="18"/>
          <w:szCs w:val="18"/>
        </w:rPr>
        <w:t>Z</w:t>
      </w:r>
      <w:r w:rsidRPr="0037735E">
        <w:rPr>
          <w:rFonts w:ascii="Calibri" w:hAnsi="Calibri" w:cs="Arial"/>
          <w:sz w:val="18"/>
          <w:szCs w:val="18"/>
        </w:rPr>
        <w:t>one: From Joint Appendix JA2.1.1.</w:t>
      </w:r>
    </w:p>
    <w:p w14:paraId="4B121BF8" w14:textId="77777777" w:rsidR="00170610"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Total Conditioned Floor Area: Enter the new conditioned floor area, in ft</w:t>
      </w:r>
      <w:r w:rsidRPr="0037735E">
        <w:rPr>
          <w:rFonts w:ascii="Calibri" w:hAnsi="Calibri" w:cs="Arial"/>
          <w:sz w:val="18"/>
          <w:szCs w:val="18"/>
          <w:vertAlign w:val="superscript"/>
        </w:rPr>
        <w:t>2</w:t>
      </w:r>
      <w:r w:rsidRPr="0037735E">
        <w:rPr>
          <w:rFonts w:ascii="Calibri" w:hAnsi="Calibri" w:cs="Arial"/>
          <w:sz w:val="18"/>
          <w:szCs w:val="18"/>
        </w:rPr>
        <w:t>, as measured from the outside of exterior walls of the addition.</w:t>
      </w:r>
    </w:p>
    <w:p w14:paraId="154808EC" w14:textId="10C7E19F"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Building Type: Single Family (includes duplex), or Multi Family (a building that shares common walls and common floors or ceilings).</w:t>
      </w:r>
    </w:p>
    <w:p w14:paraId="154808ED" w14:textId="77777777" w:rsidR="00E512E4" w:rsidRPr="0037735E" w:rsidRDefault="008E3B32">
      <w:pPr>
        <w:pStyle w:val="ListParagraph"/>
        <w:numPr>
          <w:ilvl w:val="0"/>
          <w:numId w:val="53"/>
        </w:numPr>
        <w:rPr>
          <w:sz w:val="18"/>
          <w:szCs w:val="18"/>
        </w:rPr>
      </w:pPr>
      <w:r w:rsidRPr="0037735E">
        <w:rPr>
          <w:rFonts w:ascii="Calibri" w:hAnsi="Calibri" w:cs="Arial"/>
          <w:sz w:val="18"/>
          <w:szCs w:val="18"/>
        </w:rPr>
        <w:t>Slab Area: Area of the first floor slab of the addition (if any) in ft</w:t>
      </w:r>
      <w:r w:rsidRPr="0037735E">
        <w:rPr>
          <w:rFonts w:ascii="Calibri" w:hAnsi="Calibri" w:cs="Arial"/>
          <w:sz w:val="18"/>
          <w:szCs w:val="18"/>
          <w:vertAlign w:val="superscript"/>
        </w:rPr>
        <w:t>2</w:t>
      </w:r>
      <w:r w:rsidRPr="0037735E">
        <w:rPr>
          <w:rFonts w:ascii="Calibri" w:hAnsi="Calibri" w:cs="Arial"/>
          <w:sz w:val="18"/>
          <w:szCs w:val="18"/>
        </w:rPr>
        <w:t>.</w:t>
      </w:r>
    </w:p>
    <w:p w14:paraId="154808EE" w14:textId="1626978B" w:rsidR="00F076B0" w:rsidRPr="0037735E" w:rsidRDefault="00F076B0" w:rsidP="00D579C4">
      <w:pPr>
        <w:pStyle w:val="ListParagraph"/>
        <w:numPr>
          <w:ilvl w:val="0"/>
          <w:numId w:val="53"/>
        </w:numPr>
        <w:rPr>
          <w:rFonts w:ascii="Calibri" w:hAnsi="Calibri" w:cs="Arial"/>
          <w:sz w:val="18"/>
          <w:szCs w:val="18"/>
        </w:rPr>
      </w:pPr>
      <w:r w:rsidRPr="00D579C4">
        <w:rPr>
          <w:rFonts w:ascii="Calibri" w:hAnsi="Calibri" w:cs="Arial"/>
          <w:sz w:val="18"/>
          <w:szCs w:val="18"/>
        </w:rPr>
        <w:t xml:space="preserve">Project Scope: </w:t>
      </w:r>
      <w:r w:rsidR="00D26D57">
        <w:rPr>
          <w:rFonts w:ascii="Calibri" w:hAnsi="Calibri" w:cs="Arial"/>
          <w:sz w:val="18"/>
          <w:szCs w:val="18"/>
        </w:rPr>
        <w:t xml:space="preserve">Select all that apply: </w:t>
      </w:r>
      <w:r w:rsidR="00D579C4" w:rsidRPr="00D579C4">
        <w:rPr>
          <w:rFonts w:ascii="Calibri" w:hAnsi="Calibri" w:cs="Arial"/>
          <w:sz w:val="18"/>
          <w:szCs w:val="18"/>
        </w:rPr>
        <w:t>Addition &lt; 300 ft2, Addition &gt; 300 to &lt; 400 ft2, Addition &gt; 400 to &lt; 700 ft2, Addition &gt; 700 to &lt; 1000 ft2, ADU Addition &lt; 300 ft2, ADU Addition &gt; 300 to &lt; 400 ft2, ADU Addition &gt; 400 to &lt; 700 ft2, ADU Addition &gt; 700 to &lt; 1000 ft2</w:t>
      </w:r>
      <w:r w:rsidR="00D579C4">
        <w:rPr>
          <w:rFonts w:ascii="Calibri" w:hAnsi="Calibri" w:cs="Arial"/>
          <w:sz w:val="18"/>
          <w:szCs w:val="18"/>
        </w:rPr>
        <w:t>,</w:t>
      </w:r>
      <w:r w:rsidRPr="0037735E">
        <w:rPr>
          <w:rFonts w:ascii="Calibri" w:hAnsi="Calibri" w:cs="Arial"/>
          <w:sz w:val="18"/>
          <w:szCs w:val="18"/>
        </w:rPr>
        <w:t xml:space="preserve"> </w:t>
      </w:r>
      <w:r w:rsidR="00DE7C86" w:rsidRPr="0037735E">
        <w:rPr>
          <w:rFonts w:ascii="Calibri" w:hAnsi="Calibri" w:cs="Arial"/>
          <w:sz w:val="18"/>
          <w:szCs w:val="18"/>
        </w:rPr>
        <w:t>space heating system, space cooling system, space conditioning duct system, water heating</w:t>
      </w:r>
      <w:r w:rsidR="0094294D" w:rsidRPr="0037735E">
        <w:rPr>
          <w:rFonts w:ascii="Calibri" w:hAnsi="Calibri" w:cs="Arial"/>
          <w:sz w:val="18"/>
          <w:szCs w:val="18"/>
        </w:rPr>
        <w:t>, or fenestration</w:t>
      </w:r>
      <w:r w:rsidR="00D26D57">
        <w:rPr>
          <w:rFonts w:ascii="Calibri" w:hAnsi="Calibri" w:cs="Arial"/>
          <w:sz w:val="18"/>
          <w:szCs w:val="18"/>
        </w:rPr>
        <w:t>, kitchen remodel</w:t>
      </w:r>
      <w:r w:rsidR="00DE7C86" w:rsidRPr="0037735E">
        <w:rPr>
          <w:rFonts w:ascii="Calibri" w:hAnsi="Calibri" w:cs="Arial"/>
          <w:sz w:val="18"/>
          <w:szCs w:val="18"/>
        </w:rPr>
        <w:t>.</w:t>
      </w:r>
    </w:p>
    <w:p w14:paraId="5F275326" w14:textId="31D2C2FD" w:rsidR="00170610" w:rsidRDefault="0094294D" w:rsidP="00F076B0">
      <w:pPr>
        <w:pStyle w:val="ListParagraph"/>
        <w:numPr>
          <w:ilvl w:val="0"/>
          <w:numId w:val="53"/>
        </w:numPr>
        <w:rPr>
          <w:rFonts w:ascii="Calibri" w:hAnsi="Calibri" w:cs="Arial"/>
          <w:sz w:val="18"/>
          <w:szCs w:val="18"/>
        </w:rPr>
      </w:pPr>
      <w:r w:rsidRPr="0037735E">
        <w:rPr>
          <w:rFonts w:ascii="Calibri" w:hAnsi="Calibri" w:cs="Arial"/>
          <w:sz w:val="18"/>
          <w:szCs w:val="18"/>
        </w:rPr>
        <w:t>Exceptions to Fenestration U-factor and SHGC: Installing less than or equal to 3 ft</w:t>
      </w:r>
      <w:r w:rsidRPr="0037735E">
        <w:rPr>
          <w:rFonts w:ascii="Calibri" w:hAnsi="Calibri" w:cs="Arial"/>
          <w:sz w:val="18"/>
          <w:szCs w:val="18"/>
          <w:vertAlign w:val="superscript"/>
        </w:rPr>
        <w:t>2</w:t>
      </w:r>
      <w:r w:rsidRPr="0037735E">
        <w:rPr>
          <w:rFonts w:ascii="Calibri" w:hAnsi="Calibri" w:cs="Arial"/>
          <w:sz w:val="18"/>
          <w:szCs w:val="18"/>
        </w:rPr>
        <w:t xml:space="preserve"> glass in door, Installing less than or equal to 3 ft</w:t>
      </w:r>
      <w:r w:rsidRPr="0037735E">
        <w:rPr>
          <w:rFonts w:ascii="Calibri" w:hAnsi="Calibri" w:cs="Arial"/>
          <w:sz w:val="18"/>
          <w:szCs w:val="18"/>
          <w:vertAlign w:val="superscript"/>
        </w:rPr>
        <w:t>2</w:t>
      </w:r>
      <w:r w:rsidRPr="0037735E">
        <w:rPr>
          <w:rFonts w:ascii="Calibri" w:hAnsi="Calibri" w:cs="Arial"/>
          <w:sz w:val="18"/>
          <w:szCs w:val="18"/>
        </w:rPr>
        <w:t xml:space="preserve"> tubular skylight, Installing less than or equal to 16 ft</w:t>
      </w:r>
      <w:r w:rsidRPr="0037735E">
        <w:rPr>
          <w:rFonts w:ascii="Calibri" w:hAnsi="Calibri" w:cs="Arial"/>
          <w:sz w:val="18"/>
          <w:szCs w:val="18"/>
          <w:vertAlign w:val="superscript"/>
        </w:rPr>
        <w:t>2</w:t>
      </w:r>
      <w:r w:rsidRPr="0037735E">
        <w:rPr>
          <w:rFonts w:ascii="Calibri" w:hAnsi="Calibri" w:cs="Arial"/>
          <w:sz w:val="18"/>
          <w:szCs w:val="18"/>
        </w:rPr>
        <w:t xml:space="preserve"> skylight</w:t>
      </w:r>
      <w:r w:rsidR="00897A6D">
        <w:rPr>
          <w:rFonts w:ascii="Calibri" w:hAnsi="Calibri" w:cs="Arial"/>
          <w:sz w:val="18"/>
          <w:szCs w:val="18"/>
        </w:rPr>
        <w:t>, or NA.</w:t>
      </w:r>
    </w:p>
    <w:p w14:paraId="154808EF" w14:textId="77777777" w:rsidR="00C40C05" w:rsidRPr="0037735E" w:rsidRDefault="00C40C05" w:rsidP="00492D3C">
      <w:pPr>
        <w:rPr>
          <w:rFonts w:ascii="Calibri" w:hAnsi="Calibri"/>
          <w:b/>
          <w:sz w:val="18"/>
          <w:szCs w:val="18"/>
        </w:rPr>
      </w:pPr>
    </w:p>
    <w:p w14:paraId="53DADA4B" w14:textId="77777777" w:rsidR="00A21C33" w:rsidRDefault="00A21C33">
      <w:pPr>
        <w:rPr>
          <w:rFonts w:ascii="Calibri" w:hAnsi="Calibri" w:cs="Arial"/>
          <w:b/>
          <w:sz w:val="18"/>
          <w:szCs w:val="18"/>
        </w:rPr>
      </w:pPr>
      <w:r>
        <w:rPr>
          <w:rFonts w:ascii="Calibri" w:hAnsi="Calibri" w:cs="Arial"/>
          <w:b/>
          <w:sz w:val="18"/>
          <w:szCs w:val="18"/>
        </w:rPr>
        <w:br w:type="page"/>
      </w:r>
    </w:p>
    <w:p w14:paraId="154808F1" w14:textId="253ADB6B" w:rsidR="004339C3" w:rsidRPr="0037735E" w:rsidRDefault="00A841A3" w:rsidP="00A841A3">
      <w:pPr>
        <w:keepNext/>
        <w:rPr>
          <w:rFonts w:ascii="Calibri" w:hAnsi="Calibri" w:cs="Arial"/>
          <w:sz w:val="18"/>
          <w:szCs w:val="18"/>
        </w:rPr>
      </w:pPr>
      <w:r w:rsidRPr="0037735E">
        <w:rPr>
          <w:rFonts w:ascii="Calibri" w:hAnsi="Calibri" w:cs="Arial"/>
          <w:b/>
          <w:sz w:val="18"/>
          <w:szCs w:val="18"/>
        </w:rPr>
        <w:t xml:space="preserve">B. </w:t>
      </w:r>
      <w:r w:rsidR="00170610" w:rsidRPr="0037735E">
        <w:rPr>
          <w:rFonts w:ascii="Calibri" w:hAnsi="Calibri" w:cs="Arial"/>
          <w:b/>
          <w:sz w:val="18"/>
          <w:szCs w:val="18"/>
        </w:rPr>
        <w:t>Opaque Surface Details</w:t>
      </w:r>
      <w:r w:rsidR="008E3B32" w:rsidRPr="0037735E">
        <w:rPr>
          <w:rFonts w:ascii="Calibri" w:hAnsi="Calibri" w:cs="Arial"/>
          <w:b/>
          <w:sz w:val="18"/>
          <w:szCs w:val="18"/>
        </w:rPr>
        <w:t xml:space="preserve"> - Framed</w:t>
      </w:r>
    </w:p>
    <w:p w14:paraId="154808F3"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Tag/ID: A label (if any) from the plans, such as A1.4 or wall.  </w:t>
      </w:r>
    </w:p>
    <w:p w14:paraId="154808F4"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Assembly Type: Roof, Ceiling, Wall, </w:t>
      </w:r>
      <w:r w:rsidR="00DE7C86" w:rsidRPr="0037735E">
        <w:rPr>
          <w:rFonts w:ascii="Calibri" w:hAnsi="Calibri" w:cs="Arial"/>
          <w:sz w:val="18"/>
          <w:szCs w:val="18"/>
        </w:rPr>
        <w:t>or Floor</w:t>
      </w:r>
      <w:r w:rsidRPr="0037735E">
        <w:rPr>
          <w:rFonts w:ascii="Calibri" w:hAnsi="Calibri" w:cs="Arial"/>
          <w:sz w:val="18"/>
          <w:szCs w:val="18"/>
        </w:rPr>
        <w:t>.</w:t>
      </w:r>
    </w:p>
    <w:p w14:paraId="154808F5"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Frame </w:t>
      </w:r>
      <w:r w:rsidR="008023A5" w:rsidRPr="0037735E">
        <w:rPr>
          <w:rFonts w:ascii="Calibri" w:hAnsi="Calibri" w:cs="Arial"/>
          <w:sz w:val="18"/>
          <w:szCs w:val="18"/>
        </w:rPr>
        <w:t>T</w:t>
      </w:r>
      <w:r w:rsidRPr="0037735E">
        <w:rPr>
          <w:rFonts w:ascii="Calibri" w:hAnsi="Calibri" w:cs="Arial"/>
          <w:sz w:val="18"/>
          <w:szCs w:val="18"/>
        </w:rPr>
        <w:t>ype: Wood or Metal.</w:t>
      </w:r>
    </w:p>
    <w:p w14:paraId="154808F6"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Depth: Nominal dimensions (in inches) of framing material such as 2x4 or 2x6.</w:t>
      </w:r>
    </w:p>
    <w:p w14:paraId="154808F7"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Spacing: 16</w:t>
      </w:r>
      <w:r w:rsidR="00DE7C86" w:rsidRPr="0037735E">
        <w:rPr>
          <w:rFonts w:ascii="Calibri" w:hAnsi="Calibri" w:cs="Arial"/>
          <w:sz w:val="18"/>
          <w:szCs w:val="18"/>
        </w:rPr>
        <w:t xml:space="preserve">, </w:t>
      </w:r>
      <w:r w:rsidRPr="0037735E">
        <w:rPr>
          <w:rFonts w:ascii="Calibri" w:hAnsi="Calibri" w:cs="Arial"/>
          <w:sz w:val="18"/>
          <w:szCs w:val="18"/>
        </w:rPr>
        <w:t>24</w:t>
      </w:r>
      <w:r w:rsidR="00DE7C86" w:rsidRPr="0037735E">
        <w:rPr>
          <w:rFonts w:ascii="Calibri" w:hAnsi="Calibri" w:cs="Arial"/>
          <w:sz w:val="18"/>
          <w:szCs w:val="18"/>
        </w:rPr>
        <w:t>, or 48</w:t>
      </w:r>
      <w:r w:rsidRPr="0037735E">
        <w:rPr>
          <w:rFonts w:ascii="Calibri" w:hAnsi="Calibri" w:cs="Arial"/>
          <w:sz w:val="18"/>
          <w:szCs w:val="18"/>
        </w:rPr>
        <w:t xml:space="preserve"> (inches on center). </w:t>
      </w:r>
    </w:p>
    <w:p w14:paraId="154808F8" w14:textId="77777777" w:rsidR="00DE7C86"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 xml:space="preserve">Cavity R-value: </w:t>
      </w:r>
      <w:r w:rsidRPr="0037735E">
        <w:rPr>
          <w:rFonts w:ascii="Calibri" w:hAnsi="Calibri" w:cs="Arial"/>
          <w:sz w:val="18"/>
          <w:szCs w:val="18"/>
        </w:rPr>
        <w:t>I</w:t>
      </w:r>
      <w:r w:rsidR="00DC4F5F" w:rsidRPr="0037735E">
        <w:rPr>
          <w:rFonts w:ascii="Calibri" w:hAnsi="Calibri" w:cs="Arial"/>
          <w:sz w:val="18"/>
          <w:szCs w:val="18"/>
        </w:rPr>
        <w:t xml:space="preserve">nsulation installed between framing members. </w:t>
      </w:r>
    </w:p>
    <w:p w14:paraId="154808FC" w14:textId="77777777" w:rsidR="00E512E4" w:rsidRPr="0037735E" w:rsidRDefault="008E3B32">
      <w:pPr>
        <w:pStyle w:val="ListParagraph"/>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Continuous Insulation: R-value of rigid or continuous insulation (not interrupted by framing).</w:t>
      </w:r>
      <w:r w:rsidR="00BB216E" w:rsidRPr="0037735E">
        <w:rPr>
          <w:rFonts w:ascii="Calibri" w:hAnsi="Calibri" w:cs="Arial"/>
          <w:sz w:val="18"/>
          <w:szCs w:val="18"/>
        </w:rPr>
        <w:t xml:space="preserve"> See Table 4.3.4. of the Reference Appendices for metal frame construction.</w:t>
      </w:r>
    </w:p>
    <w:p w14:paraId="154808FD" w14:textId="35D1B349" w:rsidR="00DC4F5F"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U-factor: The U-factor for the proposed assembly</w:t>
      </w:r>
      <w:r w:rsidR="000C0071" w:rsidRPr="0037735E">
        <w:rPr>
          <w:rFonts w:ascii="Calibri" w:hAnsi="Calibri" w:cs="Arial"/>
          <w:sz w:val="18"/>
          <w:szCs w:val="18"/>
        </w:rPr>
        <w:t xml:space="preserve"> m</w:t>
      </w:r>
      <w:r w:rsidR="00DC4F5F" w:rsidRPr="0037735E">
        <w:rPr>
          <w:rFonts w:ascii="Calibri" w:hAnsi="Calibri" w:cs="Arial"/>
          <w:sz w:val="18"/>
          <w:szCs w:val="18"/>
        </w:rPr>
        <w:t xml:space="preserve">ust be less than or equal to </w:t>
      </w:r>
      <w:r w:rsidR="00897A6D">
        <w:rPr>
          <w:rFonts w:ascii="Calibri" w:hAnsi="Calibri" w:cs="Arial"/>
          <w:sz w:val="18"/>
          <w:szCs w:val="18"/>
        </w:rPr>
        <w:t>C</w:t>
      </w:r>
      <w:r w:rsidR="00DC4F5F" w:rsidRPr="0037735E">
        <w:rPr>
          <w:rFonts w:ascii="Calibri" w:hAnsi="Calibri" w:cs="Arial"/>
          <w:sz w:val="18"/>
          <w:szCs w:val="18"/>
        </w:rPr>
        <w:t xml:space="preserve">olumn 10 or have an attached </w:t>
      </w:r>
      <w:r w:rsidR="00553E90" w:rsidRPr="0037735E">
        <w:rPr>
          <w:rFonts w:ascii="Calibri" w:hAnsi="Calibri" w:cs="Arial"/>
          <w:sz w:val="18"/>
          <w:szCs w:val="18"/>
        </w:rPr>
        <w:t>Area Weighted Average Calculation Worksheet (</w:t>
      </w:r>
      <w:r w:rsidR="00F7062B" w:rsidRPr="0037735E">
        <w:rPr>
          <w:rFonts w:ascii="Calibri" w:hAnsi="Calibri" w:cs="Arial"/>
          <w:sz w:val="18"/>
          <w:szCs w:val="18"/>
        </w:rPr>
        <w:t>CF1R</w:t>
      </w:r>
      <w:r w:rsidR="00773D74" w:rsidRPr="0037735E">
        <w:rPr>
          <w:rFonts w:ascii="Calibri" w:hAnsi="Calibri" w:cs="Arial"/>
          <w:sz w:val="18"/>
          <w:szCs w:val="18"/>
        </w:rPr>
        <w:t>-ENV-0</w:t>
      </w:r>
      <w:r w:rsidR="00DF4532" w:rsidRPr="0037735E">
        <w:rPr>
          <w:rFonts w:ascii="Calibri" w:hAnsi="Calibri" w:cs="Arial"/>
          <w:sz w:val="18"/>
          <w:szCs w:val="18"/>
        </w:rPr>
        <w:t>1</w:t>
      </w:r>
      <w:r w:rsidR="00773D74" w:rsidRPr="0037735E">
        <w:rPr>
          <w:rFonts w:ascii="Calibri" w:hAnsi="Calibri" w:cs="Arial"/>
          <w:sz w:val="18"/>
          <w:szCs w:val="18"/>
        </w:rPr>
        <w:t>-E</w:t>
      </w:r>
      <w:r w:rsidR="00553E90" w:rsidRPr="0037735E">
        <w:rPr>
          <w:rFonts w:ascii="Calibri" w:hAnsi="Calibri" w:cs="Arial"/>
          <w:sz w:val="18"/>
          <w:szCs w:val="18"/>
        </w:rPr>
        <w:t>)</w:t>
      </w:r>
      <w:r w:rsidR="00DC4F5F" w:rsidRPr="0037735E">
        <w:rPr>
          <w:rFonts w:ascii="Calibri" w:hAnsi="Calibri" w:cs="Arial"/>
          <w:sz w:val="18"/>
          <w:szCs w:val="18"/>
        </w:rPr>
        <w:t xml:space="preserve"> to show that a weighted U-factor for multiple assemblies will meet the maximum value in </w:t>
      </w:r>
      <w:r w:rsidR="00897A6D">
        <w:rPr>
          <w:rFonts w:ascii="Calibri" w:hAnsi="Calibri" w:cs="Arial"/>
          <w:sz w:val="18"/>
          <w:szCs w:val="18"/>
        </w:rPr>
        <w:t>C</w:t>
      </w:r>
      <w:r w:rsidR="00DC4F5F" w:rsidRPr="0037735E">
        <w:rPr>
          <w:rFonts w:ascii="Calibri" w:hAnsi="Calibri" w:cs="Arial"/>
          <w:sz w:val="18"/>
          <w:szCs w:val="18"/>
        </w:rPr>
        <w:t>olumn 10.</w:t>
      </w:r>
    </w:p>
    <w:p w14:paraId="154808FE"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an </w:t>
      </w:r>
      <w:r w:rsidR="00553E90" w:rsidRPr="0037735E">
        <w:rPr>
          <w:rFonts w:ascii="Calibri" w:hAnsi="Calibri" w:cs="Arial"/>
          <w:sz w:val="18"/>
          <w:szCs w:val="18"/>
        </w:rPr>
        <w:t>attic assembly</w:t>
      </w:r>
      <w:r w:rsidRPr="0037735E">
        <w:rPr>
          <w:rFonts w:ascii="Calibri" w:hAnsi="Calibri" w:cs="Arial"/>
          <w:sz w:val="18"/>
          <w:szCs w:val="18"/>
        </w:rPr>
        <w:t xml:space="preserve"> is 4.</w:t>
      </w:r>
      <w:r w:rsidR="00553E90" w:rsidRPr="0037735E">
        <w:rPr>
          <w:rFonts w:ascii="Calibri" w:hAnsi="Calibri" w:cs="Arial"/>
          <w:sz w:val="18"/>
          <w:szCs w:val="18"/>
        </w:rPr>
        <w:t>2</w:t>
      </w:r>
      <w:r w:rsidRPr="0037735E">
        <w:rPr>
          <w:rFonts w:ascii="Calibri" w:hAnsi="Calibri" w:cs="Arial"/>
          <w:sz w:val="18"/>
          <w:szCs w:val="18"/>
        </w:rPr>
        <w:t>.1).</w:t>
      </w:r>
    </w:p>
    <w:p w14:paraId="154808FF"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an </w:t>
      </w:r>
      <w:r w:rsidR="00553E90" w:rsidRPr="0037735E">
        <w:rPr>
          <w:rFonts w:ascii="Calibri" w:hAnsi="Calibri" w:cs="Arial"/>
          <w:sz w:val="18"/>
          <w:szCs w:val="18"/>
        </w:rPr>
        <w:t>R-38 ceiling with 24-inch on center framing is A21</w:t>
      </w:r>
      <w:r w:rsidRPr="0037735E">
        <w:rPr>
          <w:rFonts w:ascii="Calibri" w:hAnsi="Calibri" w:cs="Arial"/>
          <w:sz w:val="18"/>
          <w:szCs w:val="18"/>
        </w:rPr>
        <w:t>).</w:t>
      </w:r>
    </w:p>
    <w:p w14:paraId="15480900"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Required U-factor: </w:t>
      </w:r>
      <w:r w:rsidR="00164148" w:rsidRPr="0037735E">
        <w:rPr>
          <w:rFonts w:ascii="Calibri" w:hAnsi="Calibri" w:cs="Arial"/>
          <w:sz w:val="18"/>
          <w:szCs w:val="18"/>
        </w:rPr>
        <w:t>F</w:t>
      </w:r>
      <w:r w:rsidRPr="0037735E">
        <w:rPr>
          <w:rFonts w:ascii="Calibri" w:hAnsi="Calibri" w:cs="Arial"/>
          <w:sz w:val="18"/>
          <w:szCs w:val="18"/>
        </w:rPr>
        <w:t>rom Package A</w:t>
      </w:r>
      <w:r w:rsidR="00164148" w:rsidRPr="0037735E">
        <w:rPr>
          <w:rFonts w:ascii="Calibri" w:hAnsi="Calibri" w:cs="Arial"/>
          <w:sz w:val="18"/>
          <w:szCs w:val="18"/>
        </w:rPr>
        <w:t xml:space="preserve"> or from Section 150.2.</w:t>
      </w:r>
      <w:r w:rsidRPr="0037735E">
        <w:rPr>
          <w:rFonts w:ascii="Calibri" w:hAnsi="Calibri" w:cs="Arial"/>
          <w:sz w:val="18"/>
          <w:szCs w:val="18"/>
        </w:rPr>
        <w:t xml:space="preserve"> Value required based on climate zone and assembly type.</w:t>
      </w:r>
    </w:p>
    <w:p w14:paraId="15480901" w14:textId="77777777" w:rsidR="00A841A3" w:rsidRPr="0037735E" w:rsidRDefault="004C2C9B" w:rsidP="00B644DA">
      <w:pPr>
        <w:pStyle w:val="ListParagraph"/>
        <w:numPr>
          <w:ilvl w:val="0"/>
          <w:numId w:val="9"/>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r w:rsidR="00A841A3" w:rsidRPr="0037735E">
        <w:rPr>
          <w:rFonts w:ascii="Calibri" w:hAnsi="Calibri" w:cs="Arial"/>
          <w:sz w:val="18"/>
          <w:szCs w:val="18"/>
        </w:rPr>
        <w:t xml:space="preserve"> </w:t>
      </w:r>
    </w:p>
    <w:p w14:paraId="5BF0E74C" w14:textId="77777777" w:rsidR="0094294D" w:rsidRPr="0037735E" w:rsidRDefault="0094294D" w:rsidP="00A841A3">
      <w:pPr>
        <w:rPr>
          <w:rFonts w:ascii="Calibri" w:hAnsi="Calibri" w:cs="Arial"/>
          <w:b/>
          <w:sz w:val="18"/>
          <w:szCs w:val="18"/>
        </w:rPr>
      </w:pPr>
    </w:p>
    <w:p w14:paraId="15480903" w14:textId="230027B6"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C. </w:t>
      </w:r>
      <w:r w:rsidR="00170610" w:rsidRPr="0037735E">
        <w:rPr>
          <w:rFonts w:ascii="Calibri" w:hAnsi="Calibri" w:cs="Arial"/>
          <w:b/>
          <w:sz w:val="18"/>
          <w:szCs w:val="18"/>
        </w:rPr>
        <w:t>Opaque Surface Details</w:t>
      </w:r>
      <w:r w:rsidRPr="0037735E">
        <w:rPr>
          <w:rFonts w:ascii="Calibri" w:hAnsi="Calibri" w:cs="Arial"/>
          <w:b/>
          <w:sz w:val="18"/>
          <w:szCs w:val="18"/>
        </w:rPr>
        <w:t xml:space="preserve"> – Non-</w:t>
      </w:r>
      <w:r w:rsidR="000C0071" w:rsidRPr="0037735E">
        <w:rPr>
          <w:rFonts w:ascii="Calibri" w:hAnsi="Calibri" w:cs="Arial"/>
          <w:b/>
          <w:sz w:val="18"/>
          <w:szCs w:val="18"/>
        </w:rPr>
        <w:t>F</w:t>
      </w:r>
      <w:r w:rsidRPr="0037735E">
        <w:rPr>
          <w:rFonts w:ascii="Calibri" w:hAnsi="Calibri" w:cs="Arial"/>
          <w:b/>
          <w:sz w:val="18"/>
          <w:szCs w:val="18"/>
        </w:rPr>
        <w:t>ramed</w:t>
      </w:r>
    </w:p>
    <w:p w14:paraId="15480904"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05"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Assembly Type: Roof, Wall.</w:t>
      </w:r>
    </w:p>
    <w:p w14:paraId="15480906"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Assembly </w:t>
      </w:r>
      <w:r w:rsidR="00B20DC5" w:rsidRPr="0037735E">
        <w:rPr>
          <w:rFonts w:ascii="Calibri" w:hAnsi="Calibri" w:cs="Arial"/>
          <w:sz w:val="18"/>
          <w:szCs w:val="18"/>
        </w:rPr>
        <w:t>M</w:t>
      </w:r>
      <w:r w:rsidRPr="0037735E">
        <w:rPr>
          <w:rFonts w:ascii="Calibri" w:hAnsi="Calibri" w:cs="Arial"/>
          <w:sz w:val="18"/>
          <w:szCs w:val="18"/>
        </w:rPr>
        <w:t xml:space="preserve">aterials: SIP OSB, SIP I-Joist, </w:t>
      </w:r>
      <w:r w:rsidR="00281376" w:rsidRPr="0037735E">
        <w:rPr>
          <w:rFonts w:ascii="Calibri" w:hAnsi="Calibri" w:cs="Arial"/>
          <w:sz w:val="18"/>
          <w:szCs w:val="18"/>
        </w:rPr>
        <w:t>SIP Single 2x, SIP Double 2x</w:t>
      </w:r>
      <w:r w:rsidRPr="0037735E">
        <w:rPr>
          <w:rFonts w:ascii="Calibri" w:hAnsi="Calibri" w:cs="Arial"/>
          <w:sz w:val="18"/>
          <w:szCs w:val="18"/>
        </w:rPr>
        <w:t>.</w:t>
      </w:r>
    </w:p>
    <w:p w14:paraId="15480907"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Thickness: Thickness in inches.</w:t>
      </w:r>
    </w:p>
    <w:p w14:paraId="15480908" w14:textId="77777777" w:rsidR="003A3ABD" w:rsidRPr="0037735E" w:rsidRDefault="008E3B3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Core Insulation R-value: Insulation installed within the materials or on the inside. See Joint Appendix JA4 for guidance.</w:t>
      </w:r>
    </w:p>
    <w:p w14:paraId="15480909" w14:textId="77777777"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Continuous Insulation R-value: Insulation installed on the exterior. See Joint Appendix JA4 for guidance.</w:t>
      </w:r>
    </w:p>
    <w:p w14:paraId="1548090A" w14:textId="1C709A24"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 xml:space="preserve">U-factor: Proposed assembly U-factor from JA4 or </w:t>
      </w:r>
      <w:r w:rsidR="00773D74" w:rsidRPr="0037735E">
        <w:rPr>
          <w:rFonts w:ascii="Calibri" w:hAnsi="Calibri" w:cs="Arial"/>
          <w:sz w:val="18"/>
          <w:szCs w:val="18"/>
        </w:rPr>
        <w:t>CF1R-ENV-0</w:t>
      </w:r>
      <w:r w:rsidR="00755E8F" w:rsidRPr="0037735E">
        <w:rPr>
          <w:rFonts w:ascii="Calibri" w:hAnsi="Calibri" w:cs="Arial"/>
          <w:sz w:val="18"/>
          <w:szCs w:val="18"/>
        </w:rPr>
        <w:t>2</w:t>
      </w:r>
      <w:r w:rsidR="00773D74" w:rsidRPr="0037735E">
        <w:rPr>
          <w:rFonts w:ascii="Calibri" w:hAnsi="Calibri" w:cs="Arial"/>
          <w:sz w:val="18"/>
          <w:szCs w:val="18"/>
        </w:rPr>
        <w:t>-E</w:t>
      </w:r>
      <w:r w:rsidR="003A3ABD" w:rsidRPr="0037735E">
        <w:rPr>
          <w:rFonts w:ascii="Calibri" w:hAnsi="Calibri" w:cs="Arial"/>
          <w:sz w:val="18"/>
          <w:szCs w:val="18"/>
        </w:rPr>
        <w:t xml:space="preserve">. Must be less than or equal to </w:t>
      </w:r>
      <w:r w:rsidR="00897A6D">
        <w:rPr>
          <w:rFonts w:ascii="Calibri" w:hAnsi="Calibri" w:cs="Arial"/>
          <w:sz w:val="18"/>
          <w:szCs w:val="18"/>
        </w:rPr>
        <w:t>C</w:t>
      </w:r>
      <w:r w:rsidR="003A3ABD" w:rsidRPr="0037735E">
        <w:rPr>
          <w:rFonts w:ascii="Calibri" w:hAnsi="Calibri" w:cs="Arial"/>
          <w:sz w:val="18"/>
          <w:szCs w:val="18"/>
        </w:rPr>
        <w:t xml:space="preserve">olumn </w:t>
      </w:r>
      <w:r w:rsidR="00DC4F5F" w:rsidRPr="0037735E">
        <w:rPr>
          <w:rFonts w:ascii="Calibri" w:hAnsi="Calibri" w:cs="Arial"/>
          <w:sz w:val="18"/>
          <w:szCs w:val="18"/>
        </w:rPr>
        <w:t>10</w:t>
      </w:r>
      <w:r w:rsidR="003A3ABD" w:rsidRPr="0037735E">
        <w:rPr>
          <w:rFonts w:ascii="Calibri" w:hAnsi="Calibri" w:cs="Arial"/>
          <w:sz w:val="18"/>
          <w:szCs w:val="18"/>
        </w:rPr>
        <w:t>.</w:t>
      </w:r>
    </w:p>
    <w:p w14:paraId="1548090B"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 </w:t>
      </w:r>
      <w:r w:rsidR="00DF4532" w:rsidRPr="0037735E">
        <w:rPr>
          <w:rFonts w:ascii="Calibri" w:hAnsi="Calibri" w:cs="Arial"/>
          <w:sz w:val="18"/>
          <w:szCs w:val="18"/>
        </w:rPr>
        <w:t>SIP</w:t>
      </w:r>
      <w:r w:rsidRPr="0037735E">
        <w:rPr>
          <w:rFonts w:ascii="Calibri" w:hAnsi="Calibri" w:cs="Arial"/>
          <w:sz w:val="18"/>
          <w:szCs w:val="18"/>
        </w:rPr>
        <w:t xml:space="preserve"> wall is 4.3.</w:t>
      </w:r>
      <w:r w:rsidR="00DF4532" w:rsidRPr="0037735E">
        <w:rPr>
          <w:rFonts w:ascii="Calibri" w:hAnsi="Calibri" w:cs="Arial"/>
          <w:sz w:val="18"/>
          <w:szCs w:val="18"/>
        </w:rPr>
        <w:t>2</w:t>
      </w:r>
      <w:r w:rsidRPr="0037735E">
        <w:rPr>
          <w:rFonts w:ascii="Calibri" w:hAnsi="Calibri" w:cs="Arial"/>
          <w:sz w:val="18"/>
          <w:szCs w:val="18"/>
        </w:rPr>
        <w:t>).</w:t>
      </w:r>
    </w:p>
    <w:p w14:paraId="1548090C"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 </w:t>
      </w:r>
      <w:r w:rsidR="00DF4532" w:rsidRPr="0037735E">
        <w:rPr>
          <w:rFonts w:ascii="Calibri" w:hAnsi="Calibri" w:cs="Arial"/>
          <w:sz w:val="18"/>
          <w:szCs w:val="18"/>
        </w:rPr>
        <w:t>4.5-inch thick OSB wall with R-18 core insulation and no continuous insulation is A5</w:t>
      </w:r>
      <w:r w:rsidRPr="0037735E">
        <w:rPr>
          <w:rFonts w:ascii="Calibri" w:hAnsi="Calibri" w:cs="Arial"/>
          <w:sz w:val="18"/>
          <w:szCs w:val="18"/>
        </w:rPr>
        <w:t>)</w:t>
      </w:r>
      <w:r w:rsidR="00DF4532" w:rsidRPr="0037735E">
        <w:rPr>
          <w:rFonts w:ascii="Calibri" w:hAnsi="Calibri" w:cs="Arial"/>
          <w:sz w:val="18"/>
          <w:szCs w:val="18"/>
        </w:rPr>
        <w:t>.</w:t>
      </w:r>
    </w:p>
    <w:p w14:paraId="1548090D" w14:textId="5E0052C3"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Required U-factor from </w:t>
      </w:r>
      <w:r w:rsidR="00F00045">
        <w:rPr>
          <w:rFonts w:ascii="Calibri" w:hAnsi="Calibri" w:cs="Arial"/>
          <w:sz w:val="18"/>
          <w:szCs w:val="18"/>
        </w:rPr>
        <w:t>Table 150.1-A or B</w:t>
      </w:r>
      <w:r w:rsidRPr="0037735E">
        <w:rPr>
          <w:rFonts w:ascii="Calibri" w:hAnsi="Calibri" w:cs="Arial"/>
          <w:sz w:val="18"/>
          <w:szCs w:val="18"/>
        </w:rPr>
        <w:t>: Based on assembly type and climate zone.</w:t>
      </w:r>
    </w:p>
    <w:p w14:paraId="1548090E"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0F" w14:textId="77777777" w:rsidR="003A3ABD" w:rsidRPr="0037735E" w:rsidRDefault="003A3ABD" w:rsidP="00B644DA">
      <w:pPr>
        <w:rPr>
          <w:rFonts w:ascii="Calibri" w:hAnsi="Calibri" w:cs="Arial"/>
          <w:b/>
          <w:sz w:val="18"/>
          <w:szCs w:val="18"/>
        </w:rPr>
      </w:pPr>
    </w:p>
    <w:p w14:paraId="15480910" w14:textId="1B688BC9"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D. </w:t>
      </w:r>
      <w:r w:rsidR="00170610" w:rsidRPr="0037735E">
        <w:rPr>
          <w:rFonts w:ascii="Calibri" w:hAnsi="Calibri" w:cs="Arial"/>
          <w:b/>
          <w:sz w:val="18"/>
          <w:szCs w:val="18"/>
        </w:rPr>
        <w:t>Opaque Surface Details</w:t>
      </w:r>
      <w:r w:rsidRPr="0037735E">
        <w:rPr>
          <w:rFonts w:ascii="Calibri" w:hAnsi="Calibri" w:cs="Arial"/>
          <w:b/>
          <w:sz w:val="18"/>
          <w:szCs w:val="18"/>
        </w:rPr>
        <w:t xml:space="preserve"> – Mass Walls</w:t>
      </w:r>
    </w:p>
    <w:p w14:paraId="15480911"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12"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Walls Above Grade: Yes or No.</w:t>
      </w:r>
    </w:p>
    <w:p w14:paraId="15480913" w14:textId="28DEE793"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Mass Type: </w:t>
      </w:r>
      <w:r w:rsidR="00755E8F" w:rsidRPr="0037735E">
        <w:rPr>
          <w:rFonts w:ascii="Calibri" w:hAnsi="Calibri" w:cs="Arial"/>
          <w:sz w:val="18"/>
          <w:szCs w:val="18"/>
        </w:rPr>
        <w:t>Clay Brick, Clay Hollow Unit, C</w:t>
      </w:r>
      <w:r w:rsidR="00281376" w:rsidRPr="0037735E">
        <w:rPr>
          <w:rFonts w:ascii="Calibri" w:hAnsi="Calibri" w:cs="Arial"/>
          <w:sz w:val="18"/>
          <w:szCs w:val="18"/>
        </w:rPr>
        <w:t xml:space="preserve">MU Light Weight, CMU Medium Weight, CMU Normal Weight, </w:t>
      </w:r>
      <w:r w:rsidR="00897A6D">
        <w:rPr>
          <w:rFonts w:ascii="Calibri" w:hAnsi="Calibri" w:cs="Arial"/>
          <w:sz w:val="18"/>
          <w:szCs w:val="18"/>
        </w:rPr>
        <w:t>C</w:t>
      </w:r>
      <w:r w:rsidR="00281376" w:rsidRPr="0037735E">
        <w:rPr>
          <w:rFonts w:ascii="Calibri" w:hAnsi="Calibri" w:cs="Arial"/>
          <w:sz w:val="18"/>
          <w:szCs w:val="18"/>
        </w:rPr>
        <w:t xml:space="preserve">oncrete, </w:t>
      </w:r>
      <w:r w:rsidRPr="0037735E">
        <w:rPr>
          <w:rFonts w:ascii="Calibri" w:hAnsi="Calibri" w:cs="Arial"/>
          <w:sz w:val="18"/>
          <w:szCs w:val="18"/>
        </w:rPr>
        <w:t>ICF. See JA4 for guidance.</w:t>
      </w:r>
    </w:p>
    <w:p w14:paraId="15480914" w14:textId="665C86A6" w:rsidR="00DC4F5F"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Mass Thickness: Thickness (in inches) of mass.</w:t>
      </w:r>
    </w:p>
    <w:p w14:paraId="534D0BB9" w14:textId="77777777" w:rsidR="00585185" w:rsidRPr="00E0019E" w:rsidRDefault="00585185" w:rsidP="00585185">
      <w:pPr>
        <w:pStyle w:val="ListParagraph"/>
        <w:numPr>
          <w:ilvl w:val="0"/>
          <w:numId w:val="21"/>
        </w:numPr>
        <w:contextualSpacing/>
        <w:rPr>
          <w:rFonts w:ascii="Calibri" w:hAnsi="Calibri" w:cs="Arial"/>
          <w:sz w:val="18"/>
        </w:rPr>
      </w:pPr>
      <w:r w:rsidRPr="00E0019E">
        <w:rPr>
          <w:rFonts w:ascii="Calibri" w:hAnsi="Calibri" w:cs="Arial"/>
          <w:sz w:val="18"/>
        </w:rPr>
        <w:t>Appendix JA4 Reference Table: Table number used to determine the R-value or U-factor (e.g., an ICF wall is 4.3.13).</w:t>
      </w:r>
    </w:p>
    <w:p w14:paraId="4DC7A441" w14:textId="77777777" w:rsidR="00585185" w:rsidRPr="00E0019E" w:rsidRDefault="00585185" w:rsidP="00585185">
      <w:pPr>
        <w:pStyle w:val="ListParagraph"/>
        <w:numPr>
          <w:ilvl w:val="0"/>
          <w:numId w:val="21"/>
        </w:numPr>
        <w:contextualSpacing/>
        <w:rPr>
          <w:rFonts w:ascii="Calibri" w:hAnsi="Calibri" w:cs="Arial"/>
          <w:sz w:val="18"/>
        </w:rPr>
      </w:pPr>
      <w:r w:rsidRPr="00E0019E">
        <w:rPr>
          <w:rFonts w:ascii="Calibri" w:hAnsi="Calibri" w:cs="Arial"/>
          <w:sz w:val="18"/>
        </w:rPr>
        <w:t>Appendix JA4 Reference Cell: Cell number used to determine the R-value or U-factor (e.g., an 8-inch thick ICF wall with 2 inches of EPS (R-15.4) is C1).</w:t>
      </w:r>
    </w:p>
    <w:p w14:paraId="66D1782F" w14:textId="4D73FA33" w:rsidR="001B091B" w:rsidRPr="001B091B" w:rsidRDefault="001B091B" w:rsidP="00E0019E">
      <w:pPr>
        <w:pStyle w:val="ListParagraph"/>
        <w:ind w:hanging="450"/>
        <w:contextualSpacing/>
        <w:rPr>
          <w:rFonts w:ascii="Calibri" w:hAnsi="Calibri" w:cs="Arial"/>
          <w:sz w:val="18"/>
          <w:szCs w:val="18"/>
        </w:rPr>
      </w:pPr>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p>
    <w:p w14:paraId="79A03612" w14:textId="73EA4069" w:rsidR="00AD1C9C" w:rsidRPr="00E0019E" w:rsidRDefault="001B091B" w:rsidP="00E0019E">
      <w:pPr>
        <w:pStyle w:val="ListParagraph"/>
        <w:ind w:hanging="540"/>
        <w:contextualSpacing/>
        <w:rPr>
          <w:rFonts w:ascii="Calibri" w:hAnsi="Calibri" w:cs="Arial"/>
          <w:sz w:val="18"/>
          <w:szCs w:val="18"/>
        </w:rPr>
      </w:pPr>
      <w:r>
        <w:rPr>
          <w:rFonts w:ascii="Calibri" w:hAnsi="Calibri" w:cs="Arial"/>
          <w:sz w:val="18"/>
          <w:szCs w:val="18"/>
        </w:rPr>
        <w:t>9-10.</w:t>
      </w:r>
      <w:r w:rsidRPr="001B091B">
        <w:t xml:space="preserve"> </w:t>
      </w:r>
      <w:r>
        <w:t xml:space="preserve">  </w:t>
      </w:r>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p>
    <w:p w14:paraId="15480918" w14:textId="6FC81803" w:rsidR="00DC4F5F" w:rsidRPr="003500A8" w:rsidRDefault="001B091B" w:rsidP="00E0019E">
      <w:pPr>
        <w:pStyle w:val="ListParagraph"/>
        <w:ind w:left="360"/>
        <w:contextualSpacing/>
        <w:rPr>
          <w:rFonts w:ascii="Calibri" w:hAnsi="Calibri" w:cs="Arial"/>
          <w:sz w:val="18"/>
          <w:szCs w:val="18"/>
        </w:rPr>
      </w:pPr>
      <w:r>
        <w:rPr>
          <w:rFonts w:ascii="Calibri" w:hAnsi="Calibri" w:cs="Arial"/>
          <w:sz w:val="18"/>
          <w:szCs w:val="18"/>
        </w:rPr>
        <w:t xml:space="preserve">11.    </w:t>
      </w:r>
      <w:r w:rsidR="00DC4F5F" w:rsidRPr="003500A8">
        <w:rPr>
          <w:rFonts w:ascii="Calibri" w:hAnsi="Calibri" w:cs="Arial"/>
          <w:sz w:val="18"/>
          <w:szCs w:val="18"/>
        </w:rPr>
        <w:t>Appendix JA4 Table: Table number used to determine the R-value or U-factor (e.g., an ICF wall is 4.3.13).</w:t>
      </w:r>
    </w:p>
    <w:p w14:paraId="15480919" w14:textId="5C94C0B8" w:rsidR="00DC4F5F" w:rsidRDefault="00DC4F5F" w:rsidP="00E0019E">
      <w:pPr>
        <w:pStyle w:val="ListParagraph"/>
        <w:numPr>
          <w:ilvl w:val="0"/>
          <w:numId w:val="20"/>
        </w:numPr>
        <w:contextualSpacing/>
        <w:rPr>
          <w:rFonts w:ascii="Calibri" w:hAnsi="Calibri" w:cs="Arial"/>
          <w:sz w:val="18"/>
          <w:szCs w:val="18"/>
        </w:rPr>
      </w:pPr>
      <w:r w:rsidRPr="0037735E">
        <w:rPr>
          <w:rFonts w:ascii="Calibri" w:hAnsi="Calibri" w:cs="Arial"/>
          <w:sz w:val="18"/>
          <w:szCs w:val="18"/>
        </w:rPr>
        <w:t>Appendix JA4 Cell: Cell number used to determine the R-value or U-factor (e.g., an 8-inch thick ICF wall with 2 inches of EPS (R-15.4) is A6).</w:t>
      </w:r>
    </w:p>
    <w:p w14:paraId="1FEE18ED" w14:textId="6A4E2ED0" w:rsidR="001B091B" w:rsidRDefault="001B091B" w:rsidP="00E0019E">
      <w:pPr>
        <w:pStyle w:val="ListParagraph"/>
        <w:ind w:hanging="630"/>
        <w:contextualSpacing/>
        <w:rPr>
          <w:rFonts w:ascii="Calibri" w:hAnsi="Calibri" w:cs="Arial"/>
          <w:sz w:val="18"/>
          <w:szCs w:val="18"/>
        </w:rPr>
      </w:pPr>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p>
    <w:p w14:paraId="211DBD17" w14:textId="77777777" w:rsidR="001B091B" w:rsidRPr="00771690" w:rsidRDefault="001B091B" w:rsidP="001B091B">
      <w:pPr>
        <w:pStyle w:val="ListParagraph"/>
        <w:ind w:hanging="630"/>
        <w:contextualSpacing/>
        <w:rPr>
          <w:rFonts w:ascii="Calibri" w:hAnsi="Calibri" w:cs="Arial"/>
          <w:sz w:val="18"/>
          <w:szCs w:val="18"/>
        </w:rPr>
      </w:pPr>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p>
    <w:p w14:paraId="447CFBD9" w14:textId="77777777" w:rsidR="001B091B" w:rsidRDefault="001B091B" w:rsidP="00E0019E">
      <w:pPr>
        <w:pStyle w:val="ListParagraph"/>
        <w:ind w:hanging="630"/>
        <w:contextualSpacing/>
        <w:rPr>
          <w:rFonts w:ascii="Calibri" w:hAnsi="Calibri" w:cs="Arial"/>
          <w:sz w:val="18"/>
          <w:szCs w:val="18"/>
        </w:rPr>
      </w:pPr>
    </w:p>
    <w:p w14:paraId="1548091D" w14:textId="14C7643B"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E. </w:t>
      </w:r>
      <w:r w:rsidR="00170610" w:rsidRPr="0037735E">
        <w:rPr>
          <w:rFonts w:ascii="Calibri" w:hAnsi="Calibri" w:cs="Arial"/>
          <w:b/>
          <w:sz w:val="18"/>
          <w:szCs w:val="18"/>
        </w:rPr>
        <w:t>Slab Insulation</w:t>
      </w:r>
    </w:p>
    <w:p w14:paraId="1548091E" w14:textId="77777777" w:rsidR="005716C2" w:rsidRPr="0037735E" w:rsidRDefault="005716C2" w:rsidP="005716C2">
      <w:pPr>
        <w:keepNext/>
        <w:ind w:left="270"/>
        <w:rPr>
          <w:rFonts w:ascii="Calibri" w:hAnsi="Calibri" w:cs="Arial"/>
          <w:sz w:val="18"/>
          <w:szCs w:val="18"/>
        </w:rPr>
      </w:pPr>
      <w:r w:rsidRPr="0037735E">
        <w:rPr>
          <w:rFonts w:ascii="Calibri" w:hAnsi="Calibri" w:cs="Arial"/>
          <w:sz w:val="18"/>
          <w:szCs w:val="18"/>
        </w:rPr>
        <w:t xml:space="preserve">Slab edge performance specifications and installation criteria are found in Sections 150.0(l) and 150.1(c)1D (Table 150.1-A). Requirements vary by climate zone and slab conditions. </w:t>
      </w:r>
    </w:p>
    <w:p w14:paraId="15480920"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Floor type: Types include slab-on-grade or raised slab. </w:t>
      </w:r>
    </w:p>
    <w:p w14:paraId="15480921"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 xml:space="preserve">Slab-on-grade floors require slab edge insulation in climate zone 16 only. </w:t>
      </w:r>
    </w:p>
    <w:p w14:paraId="15480922"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Raised slab must be insulated to R8 in climate zones 1, 2, 11, 13, 14 and 16, R-4 in climate zones 12 and 15, and no insulation is required in climate zones 3-10.</w:t>
      </w:r>
    </w:p>
    <w:p w14:paraId="15480923" w14:textId="587C65C5"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Proposed R-value: When required, insulation can be specified by either R-value or U-factor</w:t>
      </w:r>
      <w:r w:rsidR="00522208" w:rsidRPr="0037735E">
        <w:rPr>
          <w:rFonts w:ascii="Calibri" w:hAnsi="Calibri" w:cs="Arial"/>
          <w:sz w:val="18"/>
          <w:szCs w:val="18"/>
        </w:rPr>
        <w:t xml:space="preserve"> (use the same descriptor throughout Table E)</w:t>
      </w:r>
      <w:r w:rsidRPr="0037735E">
        <w:rPr>
          <w:rFonts w:ascii="Calibri" w:hAnsi="Calibri" w:cs="Arial"/>
          <w:sz w:val="18"/>
          <w:szCs w:val="18"/>
        </w:rPr>
        <w:t xml:space="preserve">. When specifying an R-value complete </w:t>
      </w:r>
      <w:r w:rsidR="00C45569">
        <w:rPr>
          <w:rFonts w:ascii="Calibri" w:hAnsi="Calibri" w:cs="Arial"/>
          <w:sz w:val="18"/>
          <w:szCs w:val="18"/>
        </w:rPr>
        <w:t>C</w:t>
      </w:r>
      <w:r w:rsidRPr="0037735E">
        <w:rPr>
          <w:rFonts w:ascii="Calibri" w:hAnsi="Calibri" w:cs="Arial"/>
          <w:sz w:val="18"/>
          <w:szCs w:val="18"/>
        </w:rPr>
        <w:t>olumn 2.</w:t>
      </w:r>
    </w:p>
    <w:p w14:paraId="15480924" w14:textId="6A68900D"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Proposed U-Factor: When required, specify the U-factor of proposed insulation in </w:t>
      </w:r>
      <w:r w:rsidR="00C45569">
        <w:rPr>
          <w:rFonts w:ascii="Calibri" w:hAnsi="Calibri" w:cs="Arial"/>
          <w:sz w:val="18"/>
          <w:szCs w:val="18"/>
        </w:rPr>
        <w:t>C</w:t>
      </w:r>
      <w:r w:rsidRPr="0037735E">
        <w:rPr>
          <w:rFonts w:ascii="Calibri" w:hAnsi="Calibri" w:cs="Arial"/>
          <w:sz w:val="18"/>
          <w:szCs w:val="18"/>
        </w:rPr>
        <w:t xml:space="preserve">olumn 3. </w:t>
      </w:r>
    </w:p>
    <w:p w14:paraId="15480925"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R-value: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6"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U-factor: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7"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29" w14:textId="3C702115" w:rsidR="00E512E4" w:rsidRDefault="005716C2" w:rsidP="00C45569">
      <w:pPr>
        <w:ind w:left="1080" w:hanging="720"/>
        <w:rPr>
          <w:rFonts w:ascii="Calibri" w:hAnsi="Calibri" w:cs="Arial"/>
          <w:sz w:val="18"/>
          <w:szCs w:val="18"/>
        </w:rPr>
      </w:pPr>
      <w:r w:rsidRPr="0037735E">
        <w:rPr>
          <w:rFonts w:ascii="Calibri" w:hAnsi="Calibri" w:cs="Arial"/>
          <w:sz w:val="18"/>
          <w:szCs w:val="18"/>
        </w:rPr>
        <w:t>NOTE:</w:t>
      </w:r>
      <w:r w:rsidRPr="0037735E">
        <w:rPr>
          <w:rFonts w:ascii="Calibri" w:hAnsi="Calibri" w:cs="Arial"/>
          <w:sz w:val="18"/>
          <w:szCs w:val="18"/>
        </w:rPr>
        <w:tab/>
      </w:r>
      <w:r w:rsidR="00522208" w:rsidRPr="0037735E">
        <w:rPr>
          <w:rFonts w:ascii="Calibri" w:hAnsi="Calibri" w:cs="Arial"/>
          <w:sz w:val="18"/>
          <w:szCs w:val="18"/>
        </w:rPr>
        <w:t>T</w:t>
      </w:r>
      <w:r w:rsidRPr="0037735E">
        <w:rPr>
          <w:rFonts w:ascii="Calibri" w:hAnsi="Calibri" w:cs="Arial"/>
          <w:sz w:val="18"/>
          <w:szCs w:val="18"/>
        </w:rPr>
        <w:t>here is a mandatory slab edge insulation requirement for heated slab floors. Since mandatory requirements are not listed on the Certificate of Compliance, this is provided for information purposes only. The specific requirements are in Sections 110.8(g) and Table 110.8-A.</w:t>
      </w:r>
    </w:p>
    <w:p w14:paraId="34B1E9D0" w14:textId="77777777" w:rsidR="006753C2" w:rsidRPr="0037735E" w:rsidRDefault="006753C2" w:rsidP="00C45569">
      <w:pPr>
        <w:ind w:left="1080" w:hanging="720"/>
        <w:rPr>
          <w:rFonts w:ascii="Calibri" w:hAnsi="Calibri" w:cs="Arial"/>
          <w:sz w:val="18"/>
          <w:szCs w:val="18"/>
        </w:rPr>
      </w:pPr>
    </w:p>
    <w:p w14:paraId="1548092B" w14:textId="405CE67A"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F. </w:t>
      </w:r>
      <w:r w:rsidR="00170610" w:rsidRPr="0037735E">
        <w:rPr>
          <w:rFonts w:ascii="Calibri" w:hAnsi="Calibri" w:cs="Arial"/>
          <w:b/>
          <w:sz w:val="18"/>
          <w:szCs w:val="18"/>
        </w:rPr>
        <w:t>Radiant Barrier</w:t>
      </w:r>
    </w:p>
    <w:p w14:paraId="1548092C"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sz w:val="18"/>
          <w:szCs w:val="18"/>
        </w:rPr>
        <w:t>Radiant Barrier installed below the roof deck and on all gable end walls: Yes or No</w:t>
      </w:r>
      <w:r w:rsidR="00522208" w:rsidRPr="0037735E">
        <w:rPr>
          <w:rFonts w:ascii="Calibri" w:hAnsi="Calibri"/>
          <w:sz w:val="18"/>
          <w:szCs w:val="18"/>
        </w:rPr>
        <w:t xml:space="preserve">. </w:t>
      </w:r>
      <w:r w:rsidR="00522208" w:rsidRPr="0037735E">
        <w:rPr>
          <w:rFonts w:ascii="Calibri" w:hAnsi="Calibri" w:cs="Arial"/>
          <w:sz w:val="18"/>
          <w:szCs w:val="18"/>
        </w:rPr>
        <w:t>Radiant barriers are required in climate zones 2-15.</w:t>
      </w:r>
    </w:p>
    <w:p w14:paraId="1548092D"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cs="Arial"/>
          <w:sz w:val="18"/>
          <w:szCs w:val="18"/>
        </w:rPr>
        <w:t>Comments: Any notes regarding location, unique conditions, or attachments.</w:t>
      </w:r>
    </w:p>
    <w:p w14:paraId="1548092F" w14:textId="24CD5F1F" w:rsidR="00F076B0" w:rsidRDefault="00B20DC5" w:rsidP="00C45569">
      <w:pPr>
        <w:keepNext/>
        <w:ind w:left="1080" w:hanging="720"/>
        <w:rPr>
          <w:rFonts w:ascii="Calibri" w:hAnsi="Calibri" w:cs="Arial"/>
          <w:sz w:val="18"/>
          <w:szCs w:val="18"/>
        </w:rPr>
      </w:pPr>
      <w:r w:rsidRPr="0037735E">
        <w:rPr>
          <w:rFonts w:ascii="Calibri" w:hAnsi="Calibri" w:cs="Arial"/>
          <w:sz w:val="18"/>
          <w:szCs w:val="18"/>
        </w:rPr>
        <w:t xml:space="preserve">NOTE: </w:t>
      </w:r>
      <w:r w:rsidRPr="0037735E">
        <w:rPr>
          <w:rFonts w:ascii="Calibri" w:hAnsi="Calibri" w:cs="Arial"/>
          <w:sz w:val="18"/>
          <w:szCs w:val="18"/>
        </w:rPr>
        <w:tab/>
      </w:r>
      <w:r w:rsidR="00DC4F5F" w:rsidRPr="0037735E">
        <w:rPr>
          <w:rFonts w:ascii="Calibri" w:hAnsi="Calibri" w:cs="Arial"/>
          <w:sz w:val="18"/>
          <w:szCs w:val="18"/>
        </w:rPr>
        <w:t xml:space="preserve">Radiant barrier performance specifications and installation criteria are found in Sections 110.8(j) and 150.1(c)2, and in Residential Appendix RA4.2.1.  </w:t>
      </w:r>
    </w:p>
    <w:p w14:paraId="75C6ED7E" w14:textId="77777777" w:rsidR="00C171AE" w:rsidRPr="0037735E" w:rsidRDefault="00C171AE" w:rsidP="00C45569">
      <w:pPr>
        <w:keepNext/>
        <w:ind w:left="1080" w:hanging="720"/>
        <w:rPr>
          <w:rFonts w:ascii="Calibri" w:hAnsi="Calibri" w:cs="Arial"/>
          <w:sz w:val="18"/>
          <w:szCs w:val="18"/>
        </w:rPr>
      </w:pPr>
    </w:p>
    <w:p w14:paraId="15480931" w14:textId="4702B541"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G. </w:t>
      </w:r>
      <w:r w:rsidR="00170610" w:rsidRPr="0037735E">
        <w:rPr>
          <w:rFonts w:ascii="Calibri" w:hAnsi="Calibri" w:cs="Arial"/>
          <w:b/>
          <w:sz w:val="18"/>
          <w:szCs w:val="18"/>
        </w:rPr>
        <w:t>Roofing Products (Cool Roof)</w:t>
      </w:r>
    </w:p>
    <w:p w14:paraId="15480932" w14:textId="77777777" w:rsidR="003762EA" w:rsidRPr="0037735E" w:rsidRDefault="00C37497" w:rsidP="00B644DA">
      <w:pPr>
        <w:keepNext/>
        <w:rPr>
          <w:rFonts w:ascii="Calibri" w:hAnsi="Calibri" w:cs="Arial"/>
          <w:sz w:val="18"/>
          <w:szCs w:val="18"/>
        </w:rPr>
      </w:pPr>
      <w:r w:rsidRPr="0037735E">
        <w:rPr>
          <w:rFonts w:ascii="Calibri" w:hAnsi="Calibri" w:cs="Arial"/>
          <w:sz w:val="18"/>
          <w:szCs w:val="18"/>
        </w:rPr>
        <w:t>Roofing requirements are found in Section 110.8(i) and 150.1(c)11. Depending on the climate zone and roof slope, a cool roof (defined as a minimum aged solar reflectance and thermal emittance, or a minimum SRI</w:t>
      </w:r>
      <w:r w:rsidR="00CC45F7" w:rsidRPr="0037735E">
        <w:rPr>
          <w:rFonts w:ascii="Calibri" w:hAnsi="Calibri" w:cs="Arial"/>
          <w:sz w:val="18"/>
          <w:szCs w:val="18"/>
        </w:rPr>
        <w:t>)</w:t>
      </w:r>
      <w:r w:rsidRPr="0037735E">
        <w:rPr>
          <w:rFonts w:ascii="Calibri" w:hAnsi="Calibri" w:cs="Arial"/>
          <w:sz w:val="18"/>
          <w:szCs w:val="18"/>
        </w:rPr>
        <w:t xml:space="preserve"> may be required by Package A. </w:t>
      </w:r>
    </w:p>
    <w:p w14:paraId="15480934" w14:textId="41AB8102" w:rsidR="00C37497" w:rsidRPr="0037735E" w:rsidRDefault="003762EA" w:rsidP="00B644DA">
      <w:pPr>
        <w:tabs>
          <w:tab w:val="left" w:pos="1800"/>
        </w:tabs>
        <w:ind w:left="1080" w:hanging="720"/>
        <w:rPr>
          <w:rFonts w:ascii="Calibri" w:hAnsi="Calibri" w:cs="Arial"/>
          <w:sz w:val="18"/>
          <w:szCs w:val="18"/>
        </w:rPr>
      </w:pPr>
      <w:r w:rsidRPr="0037735E">
        <w:rPr>
          <w:rFonts w:ascii="Calibri" w:hAnsi="Calibri" w:cs="Arial"/>
          <w:sz w:val="18"/>
          <w:szCs w:val="18"/>
        </w:rPr>
        <w:t xml:space="preserve">NOTE: </w:t>
      </w:r>
      <w:r w:rsidRPr="0037735E">
        <w:rPr>
          <w:rFonts w:ascii="Calibri" w:hAnsi="Calibri" w:cs="Arial"/>
          <w:sz w:val="18"/>
          <w:szCs w:val="18"/>
        </w:rPr>
        <w:tab/>
        <w:t>Exceptions include (1) additions of 300 ft</w:t>
      </w:r>
      <w:r w:rsidRPr="0037735E">
        <w:rPr>
          <w:rFonts w:ascii="Calibri" w:hAnsi="Calibri" w:cs="Arial"/>
          <w:sz w:val="18"/>
          <w:szCs w:val="18"/>
          <w:vertAlign w:val="superscript"/>
        </w:rPr>
        <w:t>2</w:t>
      </w:r>
      <w:r w:rsidRPr="0037735E">
        <w:rPr>
          <w:rFonts w:ascii="Calibri" w:hAnsi="Calibri" w:cs="Arial"/>
          <w:sz w:val="18"/>
          <w:szCs w:val="18"/>
        </w:rPr>
        <w:t xml:space="preserve"> or less, (2) </w:t>
      </w:r>
      <w:r w:rsidR="00C37497" w:rsidRPr="0037735E">
        <w:rPr>
          <w:rFonts w:ascii="Calibri" w:hAnsi="Calibri" w:cs="Arial"/>
          <w:sz w:val="18"/>
          <w:szCs w:val="18"/>
        </w:rPr>
        <w:t>low-slope roofs (pitch 2:12 or less) in climate zones 1-12, 14 and 16; (</w:t>
      </w:r>
      <w:r w:rsidRPr="0037735E">
        <w:rPr>
          <w:rFonts w:ascii="Calibri" w:hAnsi="Calibri" w:cs="Arial"/>
          <w:sz w:val="18"/>
          <w:szCs w:val="18"/>
        </w:rPr>
        <w:t>3</w:t>
      </w:r>
      <w:r w:rsidR="00C37497" w:rsidRPr="0037735E">
        <w:rPr>
          <w:rFonts w:ascii="Calibri" w:hAnsi="Calibri" w:cs="Arial"/>
          <w:sz w:val="18"/>
          <w:szCs w:val="18"/>
        </w:rPr>
        <w:t>) steep</w:t>
      </w:r>
      <w:r w:rsidR="00C45569">
        <w:rPr>
          <w:rFonts w:ascii="Calibri" w:hAnsi="Calibri" w:cs="Arial"/>
          <w:sz w:val="18"/>
          <w:szCs w:val="18"/>
        </w:rPr>
        <w:t>-</w:t>
      </w:r>
      <w:r w:rsidR="00C37497" w:rsidRPr="0037735E">
        <w:rPr>
          <w:rFonts w:ascii="Calibri" w:hAnsi="Calibri" w:cs="Arial"/>
          <w:sz w:val="18"/>
          <w:szCs w:val="18"/>
        </w:rPr>
        <w:t>slope roof</w:t>
      </w:r>
      <w:r w:rsidR="00C45569">
        <w:rPr>
          <w:rFonts w:ascii="Calibri" w:hAnsi="Calibri" w:cs="Arial"/>
          <w:sz w:val="18"/>
          <w:szCs w:val="18"/>
        </w:rPr>
        <w:t>s</w:t>
      </w:r>
      <w:r w:rsidR="00C37497" w:rsidRPr="0037735E">
        <w:rPr>
          <w:rFonts w:ascii="Calibri" w:hAnsi="Calibri" w:cs="Arial"/>
          <w:sz w:val="18"/>
          <w:szCs w:val="18"/>
        </w:rPr>
        <w:t xml:space="preserve"> (pitch greater than 2:12) in climate zones 1-9 and 16; (</w:t>
      </w:r>
      <w:r w:rsidRPr="0037735E">
        <w:rPr>
          <w:rFonts w:ascii="Calibri" w:hAnsi="Calibri" w:cs="Arial"/>
          <w:sz w:val="18"/>
          <w:szCs w:val="18"/>
        </w:rPr>
        <w:t>4</w:t>
      </w:r>
      <w:r w:rsidR="00C37497" w:rsidRPr="0037735E">
        <w:rPr>
          <w:rFonts w:ascii="Calibri" w:hAnsi="Calibri" w:cs="Arial"/>
          <w:sz w:val="18"/>
          <w:szCs w:val="18"/>
        </w:rPr>
        <w:t>) roof constructions that have thermal mass over the roof membrane with at least 25 lb/</w:t>
      </w:r>
      <w:r w:rsidR="003F41DF" w:rsidRPr="0037735E">
        <w:rPr>
          <w:rFonts w:ascii="Calibri" w:hAnsi="Calibri" w:cs="Arial"/>
          <w:sz w:val="18"/>
          <w:szCs w:val="18"/>
        </w:rPr>
        <w:t>ft</w:t>
      </w:r>
      <w:r w:rsidR="003F41DF" w:rsidRPr="0037735E">
        <w:rPr>
          <w:rFonts w:ascii="Calibri" w:hAnsi="Calibri" w:cs="Arial"/>
          <w:sz w:val="18"/>
          <w:szCs w:val="18"/>
          <w:vertAlign w:val="superscript"/>
        </w:rPr>
        <w:t>2</w:t>
      </w:r>
      <w:r w:rsidR="00C37497" w:rsidRPr="0037735E">
        <w:rPr>
          <w:rFonts w:ascii="Calibri" w:hAnsi="Calibri" w:cs="Arial"/>
          <w:sz w:val="18"/>
          <w:szCs w:val="18"/>
        </w:rPr>
        <w:t>; and (</w:t>
      </w:r>
      <w:r w:rsidRPr="0037735E">
        <w:rPr>
          <w:rFonts w:ascii="Calibri" w:hAnsi="Calibri" w:cs="Arial"/>
          <w:sz w:val="18"/>
          <w:szCs w:val="18"/>
        </w:rPr>
        <w:t>5</w:t>
      </w:r>
      <w:r w:rsidR="00C37497" w:rsidRPr="0037735E">
        <w:rPr>
          <w:rFonts w:ascii="Calibri" w:hAnsi="Calibri" w:cs="Arial"/>
          <w:sz w:val="18"/>
          <w:szCs w:val="18"/>
        </w:rPr>
        <w:t xml:space="preserve">) any roof area covered by building integrated photovoltaic panels and solar thermal panels (the area of roof not covered by photovoltaic panels would still need to meet any applicable cool roof requirements). </w:t>
      </w:r>
    </w:p>
    <w:p w14:paraId="15480936" w14:textId="77777777" w:rsidR="003C6CEF" w:rsidRPr="0037735E" w:rsidRDefault="003C6CEF"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Tag/ID: A label (if any) from the plans, such as R1.</w:t>
      </w:r>
    </w:p>
    <w:p w14:paraId="15480937" w14:textId="0D1EBC53" w:rsidR="00C70699" w:rsidRPr="0037735E" w:rsidRDefault="00574EED" w:rsidP="00C70699">
      <w:pPr>
        <w:pStyle w:val="ListParagraph"/>
        <w:numPr>
          <w:ilvl w:val="0"/>
          <w:numId w:val="50"/>
        </w:numPr>
        <w:ind w:left="720"/>
        <w:contextualSpacing/>
        <w:rPr>
          <w:rFonts w:ascii="Calibri" w:hAnsi="Calibri" w:cs="Arial"/>
          <w:sz w:val="18"/>
          <w:szCs w:val="18"/>
        </w:rPr>
      </w:pPr>
      <w:r>
        <w:rPr>
          <w:rFonts w:ascii="Calibri" w:hAnsi="Calibri" w:cs="Arial"/>
          <w:sz w:val="18"/>
          <w:szCs w:val="18"/>
        </w:rPr>
        <w:t>Exception</w:t>
      </w:r>
      <w:r w:rsidR="00C70699" w:rsidRPr="0037735E">
        <w:rPr>
          <w:rFonts w:ascii="Calibri" w:hAnsi="Calibri" w:cs="Arial"/>
          <w:sz w:val="18"/>
          <w:szCs w:val="18"/>
        </w:rPr>
        <w:t xml:space="preserve">: </w:t>
      </w:r>
      <w:r>
        <w:rPr>
          <w:rFonts w:ascii="Calibri" w:hAnsi="Calibri" w:cs="Arial"/>
          <w:sz w:val="18"/>
          <w:szCs w:val="18"/>
        </w:rPr>
        <w:t>User selects from 1, 2, or None</w:t>
      </w:r>
      <w:r w:rsidR="00CC45F7" w:rsidRPr="0037735E">
        <w:rPr>
          <w:rFonts w:ascii="Calibri" w:hAnsi="Calibri" w:cs="Arial"/>
          <w:sz w:val="18"/>
          <w:szCs w:val="18"/>
        </w:rPr>
        <w:t xml:space="preserve">. </w:t>
      </w:r>
      <w:r w:rsidR="00C70699" w:rsidRPr="0037735E">
        <w:rPr>
          <w:rFonts w:ascii="Calibri" w:hAnsi="Calibri" w:cs="Arial"/>
          <w:sz w:val="18"/>
          <w:szCs w:val="18"/>
        </w:rPr>
        <w:t>Mass roofs are not required to have a cool roof even if the climate zone specifies minimum performance requirements.</w:t>
      </w:r>
    </w:p>
    <w:p w14:paraId="15480938" w14:textId="6A0986E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Roof Pitch: Expressed as 4:12, for example, which means the roof rises 4 f</w:t>
      </w:r>
      <w:r w:rsidR="00C45569">
        <w:rPr>
          <w:rFonts w:ascii="Calibri" w:hAnsi="Calibri" w:cs="Arial"/>
          <w:sz w:val="18"/>
          <w:szCs w:val="18"/>
        </w:rPr>
        <w:t>ee</w:t>
      </w:r>
      <w:r w:rsidRPr="0037735E">
        <w:rPr>
          <w:rFonts w:ascii="Calibri" w:hAnsi="Calibri" w:cs="Arial"/>
          <w:sz w:val="18"/>
          <w:szCs w:val="18"/>
        </w:rPr>
        <w:t xml:space="preserve">t within a span of 12 feet. When roofs have multiple pitches the requirements are based on the pitch of 50% or more of the roof. </w:t>
      </w:r>
    </w:p>
    <w:p w14:paraId="15480939"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Method of Compliance: </w:t>
      </w:r>
      <w:r w:rsidR="004F4B52" w:rsidRPr="0037735E">
        <w:rPr>
          <w:rFonts w:ascii="Calibri" w:hAnsi="Calibri" w:cs="Arial"/>
          <w:sz w:val="18"/>
          <w:szCs w:val="18"/>
        </w:rPr>
        <w:t>I</w:t>
      </w:r>
      <w:r w:rsidRPr="0037735E">
        <w:rPr>
          <w:rFonts w:ascii="Calibri" w:hAnsi="Calibri" w:cs="Arial"/>
          <w:sz w:val="18"/>
          <w:szCs w:val="18"/>
        </w:rPr>
        <w:t>ndicate if the method of compliance is going to be based on Aged Solar Reflectance and Thermal Emittance or is it going to be based on the Solar Reflectance Index (SRI).</w:t>
      </w:r>
    </w:p>
    <w:p w14:paraId="1548093A" w14:textId="1F343E3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Product </w:t>
      </w:r>
      <w:r w:rsidR="00F7011F" w:rsidRPr="0037735E">
        <w:rPr>
          <w:rFonts w:ascii="Calibri" w:hAnsi="Calibri" w:cs="Arial"/>
          <w:sz w:val="18"/>
          <w:szCs w:val="18"/>
        </w:rPr>
        <w:t>T</w:t>
      </w:r>
      <w:r w:rsidRPr="0037735E">
        <w:rPr>
          <w:rFonts w:ascii="Calibri" w:hAnsi="Calibri" w:cs="Arial"/>
          <w:sz w:val="18"/>
          <w:szCs w:val="18"/>
        </w:rPr>
        <w:t>ype: See Cool Roof Rating Council’s directory. Generally</w:t>
      </w:r>
      <w:r w:rsidR="006D7D99">
        <w:rPr>
          <w:rFonts w:ascii="Calibri" w:hAnsi="Calibri" w:cs="Arial"/>
          <w:sz w:val="18"/>
          <w:szCs w:val="18"/>
        </w:rPr>
        <w:t>,</w:t>
      </w:r>
      <w:r w:rsidRPr="0037735E">
        <w:rPr>
          <w:rFonts w:ascii="Calibri" w:hAnsi="Calibri" w:cs="Arial"/>
          <w:sz w:val="18"/>
          <w:szCs w:val="18"/>
        </w:rPr>
        <w:t xml:space="preserve"> product types include single-ply roof, wood shingles, asphalt roof, metal roof, tile roof.</w:t>
      </w:r>
    </w:p>
    <w:p w14:paraId="1548093B" w14:textId="36F76DA2"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The </w:t>
      </w:r>
      <w:smartTag w:uri="urn:schemas-microsoft-com:office:smarttags" w:element="stockticker">
        <w:r w:rsidRPr="0037735E">
          <w:rPr>
            <w:rFonts w:ascii="Calibri" w:hAnsi="Calibri" w:cs="Arial"/>
            <w:sz w:val="18"/>
            <w:szCs w:val="18"/>
          </w:rPr>
          <w:t>CRRC</w:t>
        </w:r>
      </w:smartTag>
      <w:r w:rsidRPr="0037735E">
        <w:rPr>
          <w:rFonts w:ascii="Calibri" w:hAnsi="Calibri" w:cs="Arial"/>
          <w:sz w:val="18"/>
          <w:szCs w:val="18"/>
        </w:rPr>
        <w:t xml:space="preserve"> Product ID Number is obtained from the Cool Roof Rating Council’s Rated Product Directory at </w:t>
      </w:r>
      <w:hyperlink r:id="rId13" w:history="1">
        <w:r w:rsidRPr="0037735E">
          <w:rPr>
            <w:rStyle w:val="Hyperlink"/>
            <w:rFonts w:ascii="Calibri" w:hAnsi="Calibri" w:cs="Arial"/>
            <w:sz w:val="18"/>
            <w:szCs w:val="18"/>
          </w:rPr>
          <w:t>www.coolroofs.org/products/results</w:t>
        </w:r>
      </w:hyperlink>
      <w:r w:rsidRPr="0037735E">
        <w:rPr>
          <w:rFonts w:ascii="Calibri" w:hAnsi="Calibri" w:cs="Arial"/>
          <w:sz w:val="18"/>
          <w:szCs w:val="18"/>
        </w:rPr>
        <w:t xml:space="preserve">. Products are listed by manufacturer, brand, type of installation, roofing material, and color, as well as product performance. </w:t>
      </w:r>
    </w:p>
    <w:p w14:paraId="1548093C" w14:textId="77777777" w:rsidR="00F076B0" w:rsidRPr="0037735E" w:rsidRDefault="00C70699"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Proposed Initial Solar </w:t>
      </w:r>
      <w:r w:rsidR="004F4B52" w:rsidRPr="0037735E">
        <w:rPr>
          <w:rFonts w:ascii="Calibri" w:hAnsi="Calibri" w:cs="Arial"/>
          <w:sz w:val="18"/>
          <w:szCs w:val="18"/>
        </w:rPr>
        <w:t>R</w:t>
      </w:r>
      <w:r w:rsidRPr="0037735E">
        <w:rPr>
          <w:rFonts w:ascii="Calibri" w:hAnsi="Calibri" w:cs="Arial"/>
          <w:sz w:val="18"/>
          <w:szCs w:val="18"/>
        </w:rPr>
        <w:t xml:space="preserve">eflectance: </w:t>
      </w:r>
      <w:r w:rsidR="004F4B52" w:rsidRPr="0037735E">
        <w:rPr>
          <w:rFonts w:ascii="Calibri" w:hAnsi="Calibri" w:cs="Arial"/>
          <w:sz w:val="18"/>
          <w:szCs w:val="18"/>
        </w:rPr>
        <w:t>B</w:t>
      </w:r>
      <w:r w:rsidR="00F076B0" w:rsidRPr="0037735E">
        <w:rPr>
          <w:rFonts w:ascii="Calibri" w:hAnsi="Calibri" w:cs="Arial"/>
          <w:sz w:val="18"/>
          <w:szCs w:val="18"/>
        </w:rPr>
        <w:t>ase</w:t>
      </w:r>
      <w:r w:rsidR="004F4B52" w:rsidRPr="0037735E">
        <w:rPr>
          <w:rFonts w:ascii="Calibri" w:hAnsi="Calibri" w:cs="Arial"/>
          <w:sz w:val="18"/>
          <w:szCs w:val="18"/>
        </w:rPr>
        <w:t>d</w:t>
      </w:r>
      <w:r w:rsidR="00F076B0" w:rsidRPr="0037735E">
        <w:rPr>
          <w:rFonts w:ascii="Calibri" w:hAnsi="Calibri" w:cs="Arial"/>
          <w:sz w:val="18"/>
          <w:szCs w:val="18"/>
        </w:rPr>
        <w:t xml:space="preserve"> on the product chosen from the Cool Roof Rating Council’s Rated Product Directory. If using default assumption indicate NA since the Aged </w:t>
      </w:r>
      <w:r w:rsidR="00F7011F" w:rsidRPr="0037735E">
        <w:rPr>
          <w:rFonts w:ascii="Calibri" w:hAnsi="Calibri" w:cs="Arial"/>
          <w:sz w:val="18"/>
          <w:szCs w:val="18"/>
        </w:rPr>
        <w:t>S</w:t>
      </w:r>
      <w:r w:rsidR="00F076B0" w:rsidRPr="0037735E">
        <w:rPr>
          <w:rFonts w:ascii="Calibri" w:hAnsi="Calibri" w:cs="Arial"/>
          <w:sz w:val="18"/>
          <w:szCs w:val="18"/>
        </w:rPr>
        <w:t xml:space="preserve">olar </w:t>
      </w:r>
      <w:r w:rsidR="00F7011F" w:rsidRPr="0037735E">
        <w:rPr>
          <w:rFonts w:ascii="Calibri" w:hAnsi="Calibri" w:cs="Arial"/>
          <w:sz w:val="18"/>
          <w:szCs w:val="18"/>
        </w:rPr>
        <w:t>R</w:t>
      </w:r>
      <w:r w:rsidR="00F076B0" w:rsidRPr="0037735E">
        <w:rPr>
          <w:rFonts w:ascii="Calibri" w:hAnsi="Calibri" w:cs="Arial"/>
          <w:sz w:val="18"/>
          <w:szCs w:val="18"/>
        </w:rPr>
        <w:t xml:space="preserve">eflectance is available. </w:t>
      </w:r>
    </w:p>
    <w:p w14:paraId="1548093D" w14:textId="77777777" w:rsidR="00E512E4" w:rsidRPr="0037735E" w:rsidRDefault="00C70699">
      <w:pPr>
        <w:pStyle w:val="BulletB1Number"/>
        <w:numPr>
          <w:ilvl w:val="0"/>
          <w:numId w:val="50"/>
        </w:numPr>
        <w:spacing w:before="0"/>
        <w:ind w:left="720"/>
        <w:rPr>
          <w:rFonts w:asciiTheme="minorHAnsi" w:hAnsiTheme="minorHAnsi"/>
          <w:sz w:val="18"/>
          <w:szCs w:val="18"/>
        </w:rPr>
      </w:pPr>
      <w:r w:rsidRPr="0037735E">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B20DC5" w:rsidRPr="0037735E">
        <w:rPr>
          <w:rFonts w:ascii="Calibri" w:hAnsi="Calibri" w:cs="Arial"/>
          <w:sz w:val="18"/>
          <w:szCs w:val="18"/>
        </w:rPr>
        <w:t>R</w:t>
      </w:r>
      <w:r w:rsidRPr="0037735E">
        <w:rPr>
          <w:rFonts w:ascii="Calibri" w:hAnsi="Calibri" w:cs="Arial"/>
          <w:sz w:val="18"/>
          <w:szCs w:val="18"/>
        </w:rPr>
        <w:t xml:space="preserve">eflectance using the Solar Reflectance Index (SRI) Calculation worksheet located on the California Energy Commission website or the aging equation </w:t>
      </w:r>
      <w:r w:rsidRPr="0037735E">
        <w:rPr>
          <w:rFonts w:asciiTheme="minorHAnsi" w:hAnsiTheme="minorHAnsi"/>
          <w:sz w:val="18"/>
          <w:szCs w:val="18"/>
        </w:rPr>
        <w:t>ρ</w:t>
      </w:r>
      <w:r w:rsidRPr="0037735E">
        <w:rPr>
          <w:rStyle w:val="Char-Subscript"/>
          <w:rFonts w:asciiTheme="minorHAnsi" w:hAnsiTheme="minorHAnsi"/>
          <w:sz w:val="18"/>
          <w:szCs w:val="18"/>
        </w:rPr>
        <w:t>aged</w:t>
      </w:r>
      <w:r w:rsidRPr="0037735E">
        <w:rPr>
          <w:rFonts w:asciiTheme="minorHAnsi" w:hAnsiTheme="minorHAnsi"/>
          <w:sz w:val="18"/>
          <w:szCs w:val="18"/>
        </w:rPr>
        <w:t>=[0.2+β[ρ</w:t>
      </w:r>
      <w:r w:rsidRPr="0037735E">
        <w:rPr>
          <w:rStyle w:val="Char-Subscript"/>
          <w:rFonts w:asciiTheme="minorHAnsi" w:hAnsiTheme="minorHAnsi"/>
          <w:sz w:val="18"/>
          <w:szCs w:val="18"/>
        </w:rPr>
        <w:t>initial</w:t>
      </w:r>
      <w:r w:rsidRPr="0037735E">
        <w:rPr>
          <w:rFonts w:asciiTheme="minorHAnsi" w:hAnsiTheme="minorHAnsi"/>
          <w:sz w:val="18"/>
          <w:szCs w:val="18"/>
        </w:rPr>
        <w:t>-0.2], where ρ</w:t>
      </w:r>
      <w:r w:rsidRPr="0037735E">
        <w:rPr>
          <w:rFonts w:asciiTheme="minorHAnsi" w:hAnsiTheme="minorHAnsi"/>
          <w:sz w:val="18"/>
          <w:szCs w:val="18"/>
          <w:vertAlign w:val="subscript"/>
        </w:rPr>
        <w:t>initial</w:t>
      </w:r>
      <w:r w:rsidRPr="0037735E">
        <w:rPr>
          <w:rFonts w:asciiTheme="minorHAnsi" w:hAnsiTheme="minorHAnsi"/>
          <w:sz w:val="18"/>
          <w:szCs w:val="18"/>
        </w:rPr>
        <w:t xml:space="preserve"> = the initial solar reflectance and soiling resistance β is listed by product type below.</w:t>
      </w:r>
    </w:p>
    <w:p w14:paraId="1548093E" w14:textId="77777777" w:rsidR="00E512E4" w:rsidRPr="0037735E" w:rsidRDefault="00C70699" w:rsidP="0037735E">
      <w:pPr>
        <w:pStyle w:val="BulletB1Number"/>
        <w:keepNext/>
        <w:ind w:hanging="720"/>
        <w:jc w:val="center"/>
        <w:rPr>
          <w:rFonts w:asciiTheme="minorHAnsi" w:hAnsiTheme="minorHAnsi"/>
          <w:sz w:val="18"/>
          <w:szCs w:val="18"/>
        </w:rPr>
      </w:pPr>
      <w:r w:rsidRPr="0037735E">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C70699" w:rsidRPr="0037735E" w14:paraId="15480942" w14:textId="77777777" w:rsidTr="0037735E">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1548093F"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15480940"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15480941"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β</w:t>
            </w:r>
          </w:p>
        </w:tc>
      </w:tr>
      <w:tr w:rsidR="00C70699" w:rsidRPr="0037735E" w14:paraId="15480946"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3"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15480944"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5"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0.65</w:t>
            </w:r>
          </w:p>
        </w:tc>
      </w:tr>
      <w:tr w:rsidR="00C70699" w:rsidRPr="0037735E" w14:paraId="1548094B"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7"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15480948" w14:textId="77777777" w:rsidR="00755E8F" w:rsidRPr="0037735E" w:rsidRDefault="00755E8F">
            <w:pPr>
              <w:keepNext/>
              <w:keepLines/>
              <w:suppressAutoHyphens/>
              <w:spacing w:before="40" w:after="40"/>
              <w:jc w:val="center"/>
              <w:rPr>
                <w:rFonts w:asciiTheme="minorHAnsi" w:hAnsiTheme="minorHAnsi"/>
                <w:sz w:val="18"/>
                <w:szCs w:val="18"/>
              </w:rPr>
            </w:pPr>
          </w:p>
          <w:p w14:paraId="15480949"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A"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0.70</w:t>
            </w:r>
          </w:p>
        </w:tc>
      </w:tr>
    </w:tbl>
    <w:p w14:paraId="1548094C" w14:textId="77777777" w:rsidR="00C70699" w:rsidRPr="0037735E" w:rsidRDefault="00C70699" w:rsidP="00C70699">
      <w:pPr>
        <w:pStyle w:val="ListParagraph"/>
        <w:ind w:left="0"/>
        <w:contextualSpacing/>
        <w:rPr>
          <w:rFonts w:ascii="Calibri" w:hAnsi="Calibri" w:cs="Arial"/>
          <w:sz w:val="18"/>
          <w:szCs w:val="18"/>
        </w:rPr>
      </w:pPr>
    </w:p>
    <w:p w14:paraId="1548094D"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Proposed Thermal Emittance: From the product specification default value. If using a calculated SRI</w:t>
      </w:r>
      <w:r w:rsidR="00CC45F7" w:rsidRPr="0037735E">
        <w:rPr>
          <w:rFonts w:ascii="Calibri" w:hAnsi="Calibri" w:cs="Arial"/>
          <w:sz w:val="18"/>
          <w:szCs w:val="18"/>
        </w:rPr>
        <w:t>,</w:t>
      </w:r>
      <w:r w:rsidRPr="0037735E">
        <w:rPr>
          <w:rFonts w:ascii="Calibri" w:hAnsi="Calibri" w:cs="Arial"/>
          <w:sz w:val="18"/>
          <w:szCs w:val="18"/>
        </w:rPr>
        <w:t xml:space="preserve"> </w:t>
      </w:r>
      <w:r w:rsidR="00B20DC5" w:rsidRPr="0037735E">
        <w:rPr>
          <w:rFonts w:ascii="Calibri" w:hAnsi="Calibri" w:cs="Arial"/>
          <w:sz w:val="18"/>
          <w:szCs w:val="18"/>
        </w:rPr>
        <w:t>enter</w:t>
      </w:r>
      <w:r w:rsidRPr="0037735E">
        <w:rPr>
          <w:rFonts w:ascii="Calibri" w:hAnsi="Calibri" w:cs="Arial"/>
          <w:sz w:val="18"/>
          <w:szCs w:val="18"/>
        </w:rPr>
        <w:t xml:space="preserve"> the thermal emittance used to calculate SRI. </w:t>
      </w:r>
    </w:p>
    <w:p w14:paraId="1548094E" w14:textId="4DF05DC6" w:rsidR="00C70699" w:rsidRPr="0037735E" w:rsidRDefault="00C70699" w:rsidP="0037735E">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Proposed SRI: It is optional to meet the SRI</w:t>
      </w:r>
      <w:r w:rsidR="00CC45F7" w:rsidRPr="0037735E">
        <w:rPr>
          <w:rFonts w:ascii="Calibri" w:hAnsi="Calibri" w:cs="Arial"/>
          <w:sz w:val="18"/>
          <w:szCs w:val="18"/>
        </w:rPr>
        <w:t>,</w:t>
      </w:r>
      <w:r w:rsidRPr="0037735E">
        <w:rPr>
          <w:rFonts w:ascii="Calibri" w:hAnsi="Calibri" w:cs="Arial"/>
          <w:sz w:val="18"/>
          <w:szCs w:val="18"/>
        </w:rPr>
        <w:t xml:space="preserve"> but if chosen to do so use the Solar Reflectance Index (SRI) Calculation Worksheet found on the California Energy Commission website </w:t>
      </w:r>
      <w:hyperlink r:id="rId14" w:history="1">
        <w:r w:rsidR="002247F6" w:rsidRPr="0037735E">
          <w:rPr>
            <w:rStyle w:val="Hyperlink"/>
            <w:rFonts w:asciiTheme="minorHAnsi" w:hAnsiTheme="minorHAnsi"/>
            <w:sz w:val="18"/>
            <w:szCs w:val="18"/>
          </w:rPr>
          <w:t>http://energy.ca.gov/title24/2013standards/documents/solar_reflectance</w:t>
        </w:r>
        <w:r w:rsidR="002247F6" w:rsidRPr="0037735E">
          <w:rPr>
            <w:rStyle w:val="Hyperlink"/>
            <w:sz w:val="18"/>
            <w:szCs w:val="18"/>
          </w:rPr>
          <w:t>/</w:t>
        </w:r>
      </w:hyperlink>
      <w:r w:rsidRPr="0037735E">
        <w:rPr>
          <w:rFonts w:ascii="Calibri" w:hAnsi="Calibri" w:cs="Arial"/>
          <w:sz w:val="18"/>
          <w:szCs w:val="18"/>
        </w:rPr>
        <w:t>.</w:t>
      </w:r>
    </w:p>
    <w:p w14:paraId="1548094F"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Aged Solar Reflectance: Based on climate zone and roof slope.</w:t>
      </w:r>
    </w:p>
    <w:p w14:paraId="15480950" w14:textId="77777777" w:rsidR="004F4B52"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Thermal Emittance: Based on climate zone and roof slope.</w:t>
      </w:r>
    </w:p>
    <w:p w14:paraId="15480951" w14:textId="77777777" w:rsidR="00F076B0" w:rsidRPr="0037735E" w:rsidRDefault="00F7011F"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Required </w:t>
      </w:r>
      <w:r w:rsidR="00F076B0" w:rsidRPr="0037735E">
        <w:rPr>
          <w:rFonts w:ascii="Calibri" w:hAnsi="Calibri" w:cs="Arial"/>
          <w:sz w:val="18"/>
          <w:szCs w:val="18"/>
        </w:rPr>
        <w:t>SRI: Based on climate zone and roof slope.</w:t>
      </w:r>
    </w:p>
    <w:p w14:paraId="15480952" w14:textId="77777777" w:rsidR="00C70699" w:rsidRPr="0037735E" w:rsidRDefault="00C70699" w:rsidP="00C70699">
      <w:pPr>
        <w:pStyle w:val="ListParagraph"/>
        <w:ind w:left="360"/>
        <w:contextualSpacing/>
        <w:rPr>
          <w:rFonts w:ascii="Calibri" w:hAnsi="Calibri" w:cs="Arial"/>
          <w:sz w:val="18"/>
          <w:szCs w:val="18"/>
        </w:rPr>
      </w:pPr>
    </w:p>
    <w:p w14:paraId="15480953" w14:textId="77777777" w:rsidR="00C37497" w:rsidRPr="0037735E" w:rsidRDefault="00C37497" w:rsidP="00B644DA">
      <w:pPr>
        <w:rPr>
          <w:rFonts w:ascii="Calibri" w:hAnsi="Calibri" w:cs="Arial"/>
          <w:sz w:val="18"/>
          <w:szCs w:val="18"/>
        </w:rPr>
      </w:pPr>
      <w:r w:rsidRPr="0037735E">
        <w:rPr>
          <w:rFonts w:ascii="Calibri" w:hAnsi="Calibri" w:cs="Arial"/>
          <w:sz w:val="18"/>
          <w:szCs w:val="18"/>
        </w:rPr>
        <w:t xml:space="preserve">If the cool roofing requirements will be met by a liquid field applied coating, Section 110.8(i)4 requires the coating be applied across the entire roof surface and meet the dry mil thickness or coverage recommended by the manufacturer. </w:t>
      </w:r>
    </w:p>
    <w:p w14:paraId="15480954" w14:textId="77777777" w:rsidR="00C37497" w:rsidRPr="0037735E" w:rsidRDefault="00C37497" w:rsidP="00B644DA">
      <w:pPr>
        <w:rPr>
          <w:rFonts w:ascii="Calibri" w:hAnsi="Calibri" w:cs="Arial"/>
          <w:sz w:val="18"/>
          <w:szCs w:val="18"/>
        </w:rPr>
      </w:pPr>
    </w:p>
    <w:p w14:paraId="15480955" w14:textId="50EB0230"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H. </w:t>
      </w:r>
      <w:r w:rsidR="00170610" w:rsidRPr="0037735E">
        <w:rPr>
          <w:rFonts w:ascii="Calibri" w:hAnsi="Calibri" w:cs="Arial"/>
          <w:b/>
          <w:sz w:val="18"/>
          <w:szCs w:val="18"/>
        </w:rPr>
        <w:t>Fenestration/Glazing Allowed</w:t>
      </w:r>
      <w:r w:rsidR="002247F6" w:rsidRPr="0037735E">
        <w:rPr>
          <w:rFonts w:ascii="Calibri" w:hAnsi="Calibri" w:cs="Arial"/>
          <w:b/>
          <w:sz w:val="18"/>
          <w:szCs w:val="18"/>
        </w:rPr>
        <w:t xml:space="preserve"> Areas and Efficiencies</w:t>
      </w:r>
    </w:p>
    <w:p w14:paraId="15480956" w14:textId="6218D06F" w:rsidR="0090116D" w:rsidRPr="0037735E" w:rsidRDefault="0090116D" w:rsidP="0090116D">
      <w:pPr>
        <w:rPr>
          <w:rFonts w:ascii="Calibri" w:hAnsi="Calibri" w:cs="Arial"/>
          <w:sz w:val="18"/>
          <w:szCs w:val="18"/>
        </w:rPr>
      </w:pPr>
      <w:r w:rsidRPr="0037735E">
        <w:rPr>
          <w:rFonts w:ascii="Calibri" w:hAnsi="Calibri" w:cs="Arial"/>
          <w:sz w:val="18"/>
          <w:szCs w:val="18"/>
        </w:rPr>
        <w:t xml:space="preserve">Fenestration areas are expressed in square feet, not square inches. </w:t>
      </w:r>
    </w:p>
    <w:p w14:paraId="15480958" w14:textId="77777777" w:rsidR="0090116D" w:rsidRPr="0037735E" w:rsidRDefault="0090116D" w:rsidP="0090116D">
      <w:pPr>
        <w:rPr>
          <w:rFonts w:ascii="Calibri" w:hAnsi="Calibri" w:cs="Arial"/>
          <w:sz w:val="18"/>
          <w:szCs w:val="18"/>
        </w:rPr>
      </w:pPr>
      <w:r w:rsidRPr="0037735E">
        <w:rPr>
          <w:rFonts w:ascii="Calibri" w:hAnsi="Calibri" w:cs="Arial"/>
          <w:sz w:val="18"/>
          <w:szCs w:val="18"/>
        </w:rPr>
        <w:t>The climate zone and size of the addition will affect the area of fenestration (also known as glazing) allowed. If limited to 20%, for example, this is calculated as Conditioned Floor Area (CFA) of the addition x 0.20 = Total ft</w:t>
      </w:r>
      <w:r w:rsidRPr="0037735E">
        <w:rPr>
          <w:rFonts w:ascii="Calibri" w:hAnsi="Calibri" w:cs="Arial"/>
          <w:sz w:val="18"/>
          <w:szCs w:val="18"/>
          <w:vertAlign w:val="superscript"/>
        </w:rPr>
        <w:t>2</w:t>
      </w:r>
      <w:r w:rsidRPr="0037735E">
        <w:rPr>
          <w:rFonts w:ascii="Calibri" w:hAnsi="Calibri" w:cs="Arial"/>
          <w:sz w:val="18"/>
          <w:szCs w:val="18"/>
        </w:rPr>
        <w:t xml:space="preserve"> of fenestration allowed. </w:t>
      </w:r>
    </w:p>
    <w:p w14:paraId="1548095F" w14:textId="75D83B53"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Addition Type: Based on “Project Scope.” The addition’s area in </w:t>
      </w:r>
      <w:r w:rsidR="00C45569" w:rsidRPr="00C45569">
        <w:rPr>
          <w:rFonts w:ascii="Calibri" w:hAnsi="Calibri" w:cs="Arial"/>
          <w:sz w:val="18"/>
          <w:szCs w:val="18"/>
        </w:rPr>
        <w:t>ft</w:t>
      </w:r>
      <w:r w:rsidR="00C45569" w:rsidRPr="00C45569">
        <w:rPr>
          <w:rFonts w:ascii="Calibri" w:hAnsi="Calibri" w:cs="Arial"/>
          <w:sz w:val="18"/>
          <w:szCs w:val="18"/>
          <w:vertAlign w:val="superscript"/>
        </w:rPr>
        <w:t>2</w:t>
      </w:r>
      <w:r w:rsidRPr="0037735E">
        <w:rPr>
          <w:rFonts w:ascii="Calibri" w:hAnsi="Calibri" w:cs="Arial"/>
          <w:sz w:val="18"/>
          <w:szCs w:val="18"/>
        </w:rPr>
        <w:t xml:space="preserve">—whether </w:t>
      </w:r>
      <w:r w:rsidRPr="0037735E">
        <w:rPr>
          <w:rFonts w:asciiTheme="minorHAnsi" w:eastAsia="MS Gothic" w:hAnsiTheme="minorHAnsi"/>
          <w:color w:val="000000"/>
          <w:sz w:val="18"/>
          <w:szCs w:val="18"/>
        </w:rPr>
        <w:t>≤</w:t>
      </w:r>
      <w:r w:rsidR="002C1C20" w:rsidRPr="0037735E">
        <w:rPr>
          <w:rFonts w:ascii="Calibri" w:hAnsi="Calibri"/>
          <w:sz w:val="18"/>
          <w:szCs w:val="18"/>
        </w:rPr>
        <w:t>3</w:t>
      </w:r>
      <w:r w:rsidRPr="0037735E">
        <w:rPr>
          <w:rFonts w:ascii="Calibri" w:hAnsi="Calibri"/>
          <w:sz w:val="18"/>
          <w:szCs w:val="18"/>
        </w:rPr>
        <w:t>00, &gt;</w:t>
      </w:r>
      <w:r w:rsidR="002C1C20" w:rsidRPr="0037735E">
        <w:rPr>
          <w:rFonts w:ascii="Calibri" w:hAnsi="Calibri"/>
          <w:sz w:val="18"/>
          <w:szCs w:val="18"/>
        </w:rPr>
        <w:t>3</w:t>
      </w:r>
      <w:r w:rsidRPr="0037735E">
        <w:rPr>
          <w:rFonts w:ascii="Calibri" w:hAnsi="Calibri"/>
          <w:sz w:val="18"/>
          <w:szCs w:val="18"/>
        </w:rPr>
        <w:t>00 to ≤</w:t>
      </w:r>
      <w:r w:rsidR="002C1C20" w:rsidRPr="0037735E">
        <w:rPr>
          <w:rFonts w:ascii="Calibri" w:hAnsi="Calibri"/>
          <w:sz w:val="18"/>
          <w:szCs w:val="18"/>
        </w:rPr>
        <w:t>4</w:t>
      </w:r>
      <w:r w:rsidRPr="0037735E">
        <w:rPr>
          <w:rFonts w:ascii="Calibri" w:hAnsi="Calibri"/>
          <w:sz w:val="18"/>
          <w:szCs w:val="18"/>
        </w:rPr>
        <w:t xml:space="preserve">00, </w:t>
      </w:r>
      <w:r w:rsidR="002C1C20" w:rsidRPr="0037735E">
        <w:rPr>
          <w:rFonts w:ascii="Calibri" w:hAnsi="Calibri"/>
          <w:sz w:val="18"/>
          <w:szCs w:val="18"/>
        </w:rPr>
        <w:t>&gt;400 to</w:t>
      </w:r>
      <w:r w:rsidRPr="0037735E">
        <w:rPr>
          <w:rFonts w:ascii="Calibri" w:hAnsi="Calibri"/>
          <w:sz w:val="18"/>
          <w:szCs w:val="18"/>
        </w:rPr>
        <w:t xml:space="preserve"> </w:t>
      </w:r>
      <w:r w:rsidR="002C1C20" w:rsidRPr="0037735E">
        <w:rPr>
          <w:rFonts w:ascii="Calibri" w:hAnsi="Calibri"/>
          <w:sz w:val="18"/>
          <w:szCs w:val="18"/>
        </w:rPr>
        <w:t>≤</w:t>
      </w:r>
      <w:r w:rsidRPr="0037735E">
        <w:rPr>
          <w:rFonts w:ascii="Calibri" w:hAnsi="Calibri"/>
          <w:sz w:val="18"/>
          <w:szCs w:val="18"/>
        </w:rPr>
        <w:t>700</w:t>
      </w:r>
      <w:r w:rsidR="002C1C20" w:rsidRPr="0037735E">
        <w:rPr>
          <w:rFonts w:ascii="Calibri" w:hAnsi="Calibri"/>
          <w:sz w:val="18"/>
          <w:szCs w:val="18"/>
        </w:rPr>
        <w:t>, or &gt;700</w:t>
      </w:r>
      <w:r w:rsidRPr="0037735E">
        <w:rPr>
          <w:rFonts w:ascii="Calibri" w:hAnsi="Calibri"/>
          <w:sz w:val="18"/>
          <w:szCs w:val="18"/>
        </w:rPr>
        <w:t xml:space="preserve"> to </w:t>
      </w:r>
      <w:r w:rsidRPr="0037735E">
        <w:rPr>
          <w:rFonts w:asciiTheme="minorHAnsi" w:eastAsia="MS Gothic" w:hAnsiTheme="minorHAnsi"/>
          <w:color w:val="000000"/>
          <w:sz w:val="18"/>
          <w:szCs w:val="18"/>
        </w:rPr>
        <w:t>≤</w:t>
      </w:r>
      <w:r w:rsidRPr="0037735E">
        <w:rPr>
          <w:rFonts w:ascii="Calibri" w:hAnsi="Calibri"/>
          <w:sz w:val="18"/>
          <w:szCs w:val="18"/>
        </w:rPr>
        <w:t>1,000.</w:t>
      </w:r>
    </w:p>
    <w:p w14:paraId="15480961" w14:textId="62FA2B77" w:rsidR="0090116D" w:rsidRPr="0037735E" w:rsidRDefault="0090116D" w:rsidP="00574EED">
      <w:pPr>
        <w:pStyle w:val="ListParagraph"/>
        <w:ind w:left="180"/>
        <w:rPr>
          <w:sz w:val="18"/>
          <w:szCs w:val="18"/>
        </w:rPr>
      </w:pPr>
      <w:r w:rsidRPr="0037735E">
        <w:rPr>
          <w:rFonts w:ascii="Calibri" w:hAnsi="Calibri"/>
          <w:sz w:val="18"/>
          <w:szCs w:val="18"/>
        </w:rPr>
        <w:t xml:space="preserve">2. </w:t>
      </w:r>
      <w:r w:rsidR="00E969B3">
        <w:rPr>
          <w:rFonts w:ascii="Calibri" w:hAnsi="Calibri"/>
          <w:sz w:val="18"/>
          <w:szCs w:val="18"/>
        </w:rPr>
        <w:t>-</w:t>
      </w:r>
      <w:r w:rsidR="00E969B3" w:rsidRPr="0037735E">
        <w:rPr>
          <w:rFonts w:ascii="Calibri" w:hAnsi="Calibri"/>
          <w:sz w:val="18"/>
          <w:szCs w:val="18"/>
        </w:rPr>
        <w:t xml:space="preserve"> </w:t>
      </w:r>
      <w:r w:rsidR="00170610" w:rsidRPr="0037735E">
        <w:rPr>
          <w:rFonts w:ascii="Calibri" w:hAnsi="Calibri"/>
          <w:sz w:val="18"/>
          <w:szCs w:val="18"/>
        </w:rPr>
        <w:t>9</w:t>
      </w:r>
      <w:r w:rsidRPr="0037735E">
        <w:rPr>
          <w:rFonts w:ascii="Calibri" w:hAnsi="Calibri"/>
          <w:sz w:val="18"/>
          <w:szCs w:val="18"/>
        </w:rPr>
        <w:t>.</w:t>
      </w:r>
      <w:r w:rsidR="00574EED">
        <w:rPr>
          <w:rFonts w:ascii="Calibri" w:hAnsi="Calibri"/>
          <w:sz w:val="18"/>
          <w:szCs w:val="18"/>
        </w:rPr>
        <w:t xml:space="preserve">   </w:t>
      </w:r>
      <w:r w:rsidRPr="0037735E">
        <w:rPr>
          <w:rFonts w:ascii="Calibri" w:hAnsi="Calibri" w:cs="Arial"/>
          <w:sz w:val="18"/>
          <w:szCs w:val="18"/>
        </w:rPr>
        <w:t>These fields will be completed based on conditioned floor area of the addition and/or climate zone. The values in these fields will be entered into Section I.</w:t>
      </w:r>
      <w:r w:rsidRPr="0037735E">
        <w:rPr>
          <w:sz w:val="18"/>
          <w:szCs w:val="18"/>
        </w:rPr>
        <w:t>)</w:t>
      </w:r>
    </w:p>
    <w:p w14:paraId="15480963" w14:textId="5E3ECF00" w:rsidR="0090116D" w:rsidRPr="0037735E" w:rsidRDefault="0090116D" w:rsidP="0090116D">
      <w:pPr>
        <w:rPr>
          <w:rFonts w:ascii="Calibri" w:hAnsi="Calibri" w:cs="Arial"/>
          <w:sz w:val="18"/>
          <w:szCs w:val="18"/>
        </w:rPr>
      </w:pPr>
      <w:r w:rsidRPr="0037735E">
        <w:rPr>
          <w:rFonts w:ascii="Calibri" w:hAnsi="Calibri" w:cs="Arial"/>
          <w:sz w:val="18"/>
          <w:szCs w:val="18"/>
        </w:rPr>
        <w:t xml:space="preserve">Maximum allowed fenestration area for all orientations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CC45F7"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2 or 3:</w:t>
      </w:r>
    </w:p>
    <w:p w14:paraId="15480965"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Maximum Calculated based on Allowed %: The addition’s CFA </w:t>
      </w:r>
      <w:r w:rsidR="004F4B52" w:rsidRPr="0037735E">
        <w:rPr>
          <w:rFonts w:ascii="Calibri" w:hAnsi="Calibri" w:cs="Arial"/>
          <w:sz w:val="18"/>
          <w:szCs w:val="18"/>
        </w:rPr>
        <w:t>multiplied by</w:t>
      </w:r>
      <w:r w:rsidRPr="0037735E">
        <w:rPr>
          <w:rFonts w:ascii="Calibri" w:hAnsi="Calibri" w:cs="Arial"/>
          <w:sz w:val="18"/>
          <w:szCs w:val="18"/>
        </w:rPr>
        <w:t xml:space="preserve"> the allowed %. The maximum total fenestration area is 30% for additions up to 400 ft</w:t>
      </w:r>
      <w:r w:rsidRPr="0037735E">
        <w:rPr>
          <w:rFonts w:ascii="Calibri" w:hAnsi="Calibri" w:cs="Arial"/>
          <w:sz w:val="18"/>
          <w:szCs w:val="18"/>
          <w:vertAlign w:val="superscript"/>
        </w:rPr>
        <w:t>2</w:t>
      </w:r>
      <w:r w:rsidRPr="0037735E">
        <w:rPr>
          <w:rFonts w:ascii="Calibri" w:hAnsi="Calibri" w:cs="Arial"/>
          <w:sz w:val="18"/>
          <w:szCs w:val="18"/>
        </w:rPr>
        <w:t>, 25%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20% for additions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6"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total fenestration area is 75ft</w:t>
      </w:r>
      <w:r w:rsidRPr="0037735E">
        <w:rPr>
          <w:rFonts w:ascii="Calibri" w:hAnsi="Calibri" w:cs="Arial"/>
          <w:sz w:val="18"/>
          <w:szCs w:val="18"/>
          <w:vertAlign w:val="superscript"/>
        </w:rPr>
        <w:t>2</w:t>
      </w:r>
      <w:r w:rsidRPr="0037735E">
        <w:rPr>
          <w:rFonts w:ascii="Calibri" w:hAnsi="Calibri" w:cs="Arial"/>
          <w:sz w:val="18"/>
          <w:szCs w:val="18"/>
        </w:rPr>
        <w:t xml:space="preserve"> for additions up to 400 ft</w:t>
      </w:r>
      <w:r w:rsidRPr="0037735E">
        <w:rPr>
          <w:rFonts w:ascii="Calibri" w:hAnsi="Calibri" w:cs="Arial"/>
          <w:sz w:val="18"/>
          <w:szCs w:val="18"/>
          <w:vertAlign w:val="superscript"/>
        </w:rPr>
        <w:t>2</w:t>
      </w:r>
      <w:r w:rsidRPr="0037735E">
        <w:rPr>
          <w:rFonts w:ascii="Calibri" w:hAnsi="Calibri" w:cs="Arial"/>
          <w:sz w:val="18"/>
          <w:szCs w:val="18"/>
        </w:rPr>
        <w:t>, 120ft</w:t>
      </w:r>
      <w:r w:rsidRPr="0037735E">
        <w:rPr>
          <w:rFonts w:ascii="Calibri" w:hAnsi="Calibri" w:cs="Arial"/>
          <w:sz w:val="18"/>
          <w:szCs w:val="18"/>
          <w:vertAlign w:val="superscript"/>
        </w:rPr>
        <w:t>2</w:t>
      </w:r>
      <w:r w:rsidRPr="0037735E">
        <w:rPr>
          <w:rFonts w:ascii="Calibri" w:hAnsi="Calibri" w:cs="Arial"/>
          <w:sz w:val="18"/>
          <w:szCs w:val="18"/>
        </w:rPr>
        <w:t xml:space="preserve">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175 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9" w14:textId="5CA85790" w:rsidR="0090116D" w:rsidRPr="0037735E" w:rsidRDefault="0090116D" w:rsidP="0037735E">
      <w:pPr>
        <w:pStyle w:val="ListParagraph"/>
        <w:ind w:left="0"/>
        <w:rPr>
          <w:sz w:val="18"/>
          <w:szCs w:val="18"/>
        </w:rPr>
      </w:pPr>
      <w:r w:rsidRPr="0037735E">
        <w:rPr>
          <w:rFonts w:ascii="Calibri" w:hAnsi="Calibri" w:cs="Arial"/>
          <w:sz w:val="18"/>
          <w:szCs w:val="18"/>
        </w:rPr>
        <w:t xml:space="preserve">Maximum allowed west-facing area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170610"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4 or 5:</w:t>
      </w:r>
    </w:p>
    <w:p w14:paraId="1548096A" w14:textId="41C2833D"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Maximum Calculated based on Allowed %: The maximum west-facing fenestration area (in climate zones 2, 4, and 6-16) is 5% for additions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B" w14:textId="2AA83AAE"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west-facing fenestration area (in climate zones 2, 4, and 6-16) is 60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no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and 70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w:t>
      </w:r>
    </w:p>
    <w:p w14:paraId="1548096C" w14:textId="77777777" w:rsidR="0090116D" w:rsidRPr="0037735E" w:rsidRDefault="0090116D" w:rsidP="0090116D">
      <w:pPr>
        <w:pStyle w:val="ListParagraph"/>
        <w:ind w:left="360"/>
        <w:rPr>
          <w:rFonts w:ascii="Calibri" w:hAnsi="Calibri" w:cs="Arial"/>
          <w:b/>
          <w:sz w:val="18"/>
          <w:szCs w:val="18"/>
        </w:rPr>
      </w:pPr>
    </w:p>
    <w:tbl>
      <w:tblPr>
        <w:tblStyle w:val="TableGrid"/>
        <w:tblW w:w="0" w:type="auto"/>
        <w:tblInd w:w="198" w:type="dxa"/>
        <w:tblLook w:val="04A0" w:firstRow="1" w:lastRow="0" w:firstColumn="1" w:lastColumn="0" w:noHBand="0" w:noVBand="1"/>
      </w:tblPr>
      <w:tblGrid>
        <w:gridCol w:w="2921"/>
        <w:gridCol w:w="1567"/>
        <w:gridCol w:w="1970"/>
        <w:gridCol w:w="1980"/>
        <w:gridCol w:w="1979"/>
        <w:gridCol w:w="1918"/>
        <w:gridCol w:w="1857"/>
      </w:tblGrid>
      <w:tr w:rsidR="0090116D" w:rsidRPr="0037735E" w14:paraId="15480971" w14:textId="77777777" w:rsidTr="008E3B32">
        <w:tc>
          <w:tcPr>
            <w:tcW w:w="2970" w:type="dxa"/>
          </w:tcPr>
          <w:p w14:paraId="1548096D"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Addition CFA:</w:t>
            </w:r>
          </w:p>
        </w:tc>
        <w:tc>
          <w:tcPr>
            <w:tcW w:w="3590" w:type="dxa"/>
            <w:gridSpan w:val="2"/>
          </w:tcPr>
          <w:p w14:paraId="1548096E"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w:t>
            </w:r>
            <w:r w:rsidRPr="0037735E">
              <w:rPr>
                <w:rFonts w:ascii="Calibri" w:hAnsi="Calibri"/>
                <w:b/>
                <w:sz w:val="18"/>
                <w:szCs w:val="18"/>
              </w:rPr>
              <w:t xml:space="preserve"> 400 ft</w:t>
            </w:r>
            <w:r w:rsidRPr="0037735E">
              <w:rPr>
                <w:rFonts w:ascii="Calibri" w:hAnsi="Calibri"/>
                <w:b/>
                <w:sz w:val="18"/>
                <w:szCs w:val="18"/>
                <w:vertAlign w:val="superscript"/>
              </w:rPr>
              <w:t>2</w:t>
            </w:r>
          </w:p>
        </w:tc>
        <w:tc>
          <w:tcPr>
            <w:tcW w:w="4023" w:type="dxa"/>
            <w:gridSpan w:val="2"/>
          </w:tcPr>
          <w:p w14:paraId="1548096F"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&gt; 400 to ≤</w:t>
            </w:r>
            <w:r w:rsidRPr="0037735E">
              <w:rPr>
                <w:rFonts w:asciiTheme="minorHAnsi" w:eastAsia="MS Gothic" w:hAnsiTheme="minorHAnsi"/>
                <w:color w:val="000000"/>
                <w:sz w:val="18"/>
                <w:szCs w:val="18"/>
              </w:rPr>
              <w:t xml:space="preserve"> </w:t>
            </w:r>
            <w:r w:rsidRPr="0037735E">
              <w:rPr>
                <w:rFonts w:ascii="Calibri" w:hAnsi="Calibri"/>
                <w:b/>
                <w:sz w:val="18"/>
                <w:szCs w:val="18"/>
              </w:rPr>
              <w:t>700 ft</w:t>
            </w:r>
            <w:r w:rsidRPr="0037735E">
              <w:rPr>
                <w:rFonts w:ascii="Calibri" w:hAnsi="Calibri"/>
                <w:b/>
                <w:sz w:val="18"/>
                <w:szCs w:val="18"/>
                <w:vertAlign w:val="superscript"/>
              </w:rPr>
              <w:t>2</w:t>
            </w:r>
          </w:p>
        </w:tc>
        <w:tc>
          <w:tcPr>
            <w:tcW w:w="3835" w:type="dxa"/>
            <w:gridSpan w:val="2"/>
          </w:tcPr>
          <w:p w14:paraId="1548097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b/>
                <w:sz w:val="18"/>
                <w:szCs w:val="18"/>
              </w:rPr>
              <w:t xml:space="preserve">&gt; 700 to </w:t>
            </w:r>
            <w:r w:rsidRPr="0037735E">
              <w:rPr>
                <w:rFonts w:asciiTheme="minorHAnsi" w:eastAsia="MS Gothic" w:hAnsiTheme="minorHAnsi"/>
                <w:b/>
                <w:color w:val="000000"/>
                <w:sz w:val="18"/>
                <w:szCs w:val="18"/>
              </w:rPr>
              <w:t>≤</w:t>
            </w:r>
            <w:r w:rsidRPr="0037735E">
              <w:rPr>
                <w:rFonts w:ascii="Calibri" w:hAnsi="Calibri"/>
                <w:b/>
                <w:sz w:val="18"/>
                <w:szCs w:val="18"/>
              </w:rPr>
              <w:t xml:space="preserve"> 1,000 ft</w:t>
            </w:r>
            <w:r w:rsidRPr="0037735E">
              <w:rPr>
                <w:rFonts w:ascii="Calibri" w:hAnsi="Calibri"/>
                <w:b/>
                <w:sz w:val="18"/>
                <w:szCs w:val="18"/>
                <w:vertAlign w:val="superscript"/>
              </w:rPr>
              <w:t>2</w:t>
            </w:r>
          </w:p>
        </w:tc>
      </w:tr>
      <w:tr w:rsidR="0090116D" w:rsidRPr="0037735E" w14:paraId="15480976" w14:textId="77777777" w:rsidTr="008E3B32">
        <w:tc>
          <w:tcPr>
            <w:tcW w:w="2970" w:type="dxa"/>
          </w:tcPr>
          <w:p w14:paraId="15480972" w14:textId="77777777" w:rsidR="0090116D" w:rsidRPr="0037735E" w:rsidRDefault="0090116D" w:rsidP="008E3B32">
            <w:pPr>
              <w:pStyle w:val="ListParagraph"/>
              <w:ind w:left="0"/>
              <w:jc w:val="center"/>
              <w:rPr>
                <w:rFonts w:ascii="Calibri" w:hAnsi="Calibri" w:cs="Arial"/>
                <w:sz w:val="18"/>
                <w:szCs w:val="18"/>
              </w:rPr>
            </w:pPr>
          </w:p>
        </w:tc>
        <w:tc>
          <w:tcPr>
            <w:tcW w:w="3590" w:type="dxa"/>
            <w:gridSpan w:val="2"/>
          </w:tcPr>
          <w:p w14:paraId="15480973"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4023" w:type="dxa"/>
            <w:gridSpan w:val="2"/>
          </w:tcPr>
          <w:p w14:paraId="15480974"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3835" w:type="dxa"/>
            <w:gridSpan w:val="2"/>
          </w:tcPr>
          <w:p w14:paraId="15480975"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r>
      <w:tr w:rsidR="0090116D" w:rsidRPr="0037735E" w14:paraId="1548097E" w14:textId="77777777" w:rsidTr="008E3B32">
        <w:tc>
          <w:tcPr>
            <w:tcW w:w="2970" w:type="dxa"/>
          </w:tcPr>
          <w:p w14:paraId="1548097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Orientation</w:t>
            </w:r>
          </w:p>
        </w:tc>
        <w:tc>
          <w:tcPr>
            <w:tcW w:w="1581" w:type="dxa"/>
          </w:tcPr>
          <w:p w14:paraId="1548097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09" w:type="dxa"/>
          </w:tcPr>
          <w:p w14:paraId="1548097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2005" w:type="dxa"/>
          </w:tcPr>
          <w:p w14:paraId="1548097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18" w:type="dxa"/>
          </w:tcPr>
          <w:p w14:paraId="1548097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1942" w:type="dxa"/>
          </w:tcPr>
          <w:p w14:paraId="1548097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1893" w:type="dxa"/>
          </w:tcPr>
          <w:p w14:paraId="1548097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r>
      <w:tr w:rsidR="0090116D" w:rsidRPr="0037735E" w14:paraId="15480986" w14:textId="77777777" w:rsidTr="008E3B32">
        <w:tc>
          <w:tcPr>
            <w:tcW w:w="2970" w:type="dxa"/>
          </w:tcPr>
          <w:p w14:paraId="1548097F"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West-facing (CZs 2, 4, 6-16)</w:t>
            </w:r>
          </w:p>
        </w:tc>
        <w:tc>
          <w:tcPr>
            <w:tcW w:w="1581" w:type="dxa"/>
          </w:tcPr>
          <w:p w14:paraId="1548098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09" w:type="dxa"/>
          </w:tcPr>
          <w:p w14:paraId="15480981"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2005" w:type="dxa"/>
          </w:tcPr>
          <w:p w14:paraId="15480982"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18" w:type="dxa"/>
          </w:tcPr>
          <w:p w14:paraId="15480983"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1942" w:type="dxa"/>
          </w:tcPr>
          <w:p w14:paraId="15480984" w14:textId="6F2B61C4" w:rsidR="0090116D" w:rsidRPr="0037735E" w:rsidRDefault="006D7D99" w:rsidP="008E3B32">
            <w:pPr>
              <w:pStyle w:val="ListParagraph"/>
              <w:ind w:left="0"/>
              <w:jc w:val="center"/>
              <w:rPr>
                <w:rFonts w:ascii="Calibri" w:hAnsi="Calibri" w:cs="Arial"/>
                <w:sz w:val="18"/>
                <w:szCs w:val="18"/>
              </w:rPr>
            </w:pPr>
            <w:r>
              <w:rPr>
                <w:rFonts w:ascii="Calibri" w:hAnsi="Calibri" w:cs="Arial"/>
                <w:sz w:val="18"/>
                <w:szCs w:val="18"/>
              </w:rPr>
              <w:t>5%</w:t>
            </w:r>
          </w:p>
        </w:tc>
        <w:tc>
          <w:tcPr>
            <w:tcW w:w="1893" w:type="dxa"/>
          </w:tcPr>
          <w:p w14:paraId="15480985"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70</w:t>
            </w:r>
          </w:p>
        </w:tc>
      </w:tr>
      <w:tr w:rsidR="0090116D" w:rsidRPr="0037735E" w14:paraId="1548098E" w14:textId="77777777" w:rsidTr="008E3B32">
        <w:tc>
          <w:tcPr>
            <w:tcW w:w="2970" w:type="dxa"/>
          </w:tcPr>
          <w:p w14:paraId="1548098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All Orientations</w:t>
            </w:r>
          </w:p>
        </w:tc>
        <w:tc>
          <w:tcPr>
            <w:tcW w:w="1581" w:type="dxa"/>
          </w:tcPr>
          <w:p w14:paraId="1548098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30%</w:t>
            </w:r>
          </w:p>
        </w:tc>
        <w:tc>
          <w:tcPr>
            <w:tcW w:w="2009" w:type="dxa"/>
          </w:tcPr>
          <w:p w14:paraId="1548098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75</w:t>
            </w:r>
          </w:p>
        </w:tc>
        <w:tc>
          <w:tcPr>
            <w:tcW w:w="2005" w:type="dxa"/>
          </w:tcPr>
          <w:p w14:paraId="1548098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25%</w:t>
            </w:r>
          </w:p>
        </w:tc>
        <w:tc>
          <w:tcPr>
            <w:tcW w:w="2018" w:type="dxa"/>
          </w:tcPr>
          <w:p w14:paraId="1548098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120</w:t>
            </w:r>
          </w:p>
        </w:tc>
        <w:tc>
          <w:tcPr>
            <w:tcW w:w="1942" w:type="dxa"/>
          </w:tcPr>
          <w:p w14:paraId="1548098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20%</w:t>
            </w:r>
          </w:p>
        </w:tc>
        <w:tc>
          <w:tcPr>
            <w:tcW w:w="1893" w:type="dxa"/>
          </w:tcPr>
          <w:p w14:paraId="1548098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175</w:t>
            </w:r>
          </w:p>
        </w:tc>
      </w:tr>
    </w:tbl>
    <w:p w14:paraId="1548098F" w14:textId="77777777" w:rsidR="0090116D" w:rsidRPr="0037735E" w:rsidRDefault="0090116D" w:rsidP="0090116D">
      <w:pPr>
        <w:pStyle w:val="ListParagraph"/>
        <w:rPr>
          <w:rFonts w:ascii="Calibri" w:hAnsi="Calibri" w:cs="Arial"/>
          <w:sz w:val="18"/>
          <w:szCs w:val="18"/>
        </w:rPr>
      </w:pPr>
    </w:p>
    <w:p w14:paraId="15480990" w14:textId="77777777" w:rsidR="0090116D" w:rsidRPr="0037735E" w:rsidRDefault="0090116D" w:rsidP="0090116D">
      <w:pPr>
        <w:pStyle w:val="ListParagraph"/>
        <w:ind w:left="1440" w:hanging="720"/>
        <w:contextualSpacing/>
        <w:rPr>
          <w:rFonts w:ascii="Calibri" w:hAnsi="Calibri" w:cs="Arial"/>
          <w:sz w:val="18"/>
          <w:szCs w:val="18"/>
        </w:rPr>
      </w:pPr>
      <w:r w:rsidRPr="0037735E">
        <w:rPr>
          <w:rFonts w:ascii="Calibri" w:hAnsi="Calibri" w:cs="Arial"/>
          <w:sz w:val="18"/>
          <w:szCs w:val="18"/>
        </w:rPr>
        <w:t>NOTE: West includes any vertical fenestration oriented to within 45 degrees of true west (in either direction), including 45 degrees north of west, any skylights oriented west, and skylights facing any direction with a pitch of less than 1:12.</w:t>
      </w:r>
    </w:p>
    <w:p w14:paraId="15480991" w14:textId="77777777" w:rsidR="0090116D" w:rsidRPr="0037735E" w:rsidRDefault="0090116D" w:rsidP="0090116D">
      <w:pPr>
        <w:rPr>
          <w:rFonts w:ascii="Calibri" w:hAnsi="Calibri" w:cs="Arial"/>
          <w:b/>
          <w:sz w:val="18"/>
          <w:szCs w:val="18"/>
        </w:rPr>
      </w:pPr>
    </w:p>
    <w:p w14:paraId="15480992" w14:textId="6E527D15" w:rsidR="0090116D" w:rsidRPr="0037735E" w:rsidRDefault="0090116D" w:rsidP="0090116D">
      <w:pPr>
        <w:pStyle w:val="ListParagraph"/>
        <w:numPr>
          <w:ilvl w:val="0"/>
          <w:numId w:val="43"/>
        </w:numPr>
        <w:ind w:left="360" w:firstLine="0"/>
        <w:rPr>
          <w:rFonts w:ascii="Calibri" w:hAnsi="Calibri" w:cs="Arial"/>
          <w:sz w:val="18"/>
          <w:szCs w:val="18"/>
        </w:rPr>
      </w:pPr>
      <w:r w:rsidRPr="0037735E">
        <w:rPr>
          <w:rFonts w:ascii="Calibri" w:hAnsi="Calibri" w:cs="Arial"/>
          <w:sz w:val="18"/>
          <w:szCs w:val="18"/>
        </w:rPr>
        <w:t>Maximum Allowed U-factor</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0.3 for all climate zones.</w:t>
      </w:r>
    </w:p>
    <w:p w14:paraId="532E59BE" w14:textId="6D958995" w:rsidR="00170610" w:rsidRPr="0037735E" w:rsidRDefault="00170610" w:rsidP="00C45569">
      <w:pPr>
        <w:pStyle w:val="ListParagraph"/>
        <w:numPr>
          <w:ilvl w:val="0"/>
          <w:numId w:val="43"/>
        </w:numPr>
        <w:ind w:left="720"/>
        <w:rPr>
          <w:rFonts w:ascii="Calibri" w:hAnsi="Calibri" w:cs="Arial"/>
          <w:sz w:val="18"/>
          <w:szCs w:val="18"/>
        </w:rPr>
      </w:pPr>
      <w:r w:rsidRPr="0037735E">
        <w:rPr>
          <w:rFonts w:ascii="Calibri" w:hAnsi="Calibri" w:cs="Arial"/>
          <w:sz w:val="18"/>
          <w:szCs w:val="18"/>
        </w:rPr>
        <w:t xml:space="preserve">Maximum Allowed U-factor (Skylights): </w:t>
      </w:r>
      <w:r w:rsidR="002C1C20" w:rsidRPr="0037735E">
        <w:rPr>
          <w:rFonts w:ascii="Calibri" w:hAnsi="Calibri" w:cs="Arial"/>
          <w:sz w:val="18"/>
          <w:szCs w:val="18"/>
        </w:rPr>
        <w:t>Maximum area-weighted average of 0.3 for all climate zones, unless meeting one of the Exceptions to 150.1(c)3A. If meeting one of the Exceptions, this field will be 0.55.</w:t>
      </w:r>
    </w:p>
    <w:p w14:paraId="15480993" w14:textId="1CCC1C2E" w:rsidR="004F4B52" w:rsidRPr="0037735E" w:rsidRDefault="0090116D" w:rsidP="0090116D">
      <w:pPr>
        <w:pStyle w:val="ListParagraph"/>
        <w:numPr>
          <w:ilvl w:val="0"/>
          <w:numId w:val="43"/>
        </w:numPr>
        <w:ind w:left="360" w:firstLine="0"/>
        <w:rPr>
          <w:rFonts w:ascii="Calibri" w:hAnsi="Calibri" w:cs="Arial"/>
          <w:b/>
          <w:sz w:val="18"/>
          <w:szCs w:val="18"/>
        </w:rPr>
      </w:pPr>
      <w:r w:rsidRPr="0037735E">
        <w:rPr>
          <w:rFonts w:ascii="Calibri" w:hAnsi="Calibri" w:cs="Arial"/>
          <w:sz w:val="18"/>
          <w:szCs w:val="18"/>
        </w:rPr>
        <w:t>Maximum Allowed SHGC</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0.2</w:t>
      </w:r>
      <w:r w:rsidR="00E969B3">
        <w:rPr>
          <w:rFonts w:ascii="Calibri" w:hAnsi="Calibri" w:cs="Arial"/>
          <w:sz w:val="18"/>
          <w:szCs w:val="18"/>
        </w:rPr>
        <w:t>3</w:t>
      </w:r>
      <w:r w:rsidRPr="0037735E">
        <w:rPr>
          <w:rFonts w:ascii="Calibri" w:hAnsi="Calibri" w:cs="Arial"/>
          <w:sz w:val="18"/>
          <w:szCs w:val="18"/>
        </w:rPr>
        <w:t xml:space="preserve"> for climate zones 2, 4, and 6-16; otherwise N/A.</w:t>
      </w:r>
    </w:p>
    <w:p w14:paraId="09E5B5EB" w14:textId="5D61DEB6" w:rsidR="00170610" w:rsidRPr="0037735E" w:rsidRDefault="00170610" w:rsidP="00C45569">
      <w:pPr>
        <w:pStyle w:val="ListParagraph"/>
        <w:numPr>
          <w:ilvl w:val="0"/>
          <w:numId w:val="43"/>
        </w:numPr>
        <w:ind w:left="720"/>
        <w:rPr>
          <w:rFonts w:ascii="Calibri" w:hAnsi="Calibri" w:cs="Arial"/>
          <w:b/>
          <w:sz w:val="18"/>
          <w:szCs w:val="18"/>
        </w:rPr>
      </w:pPr>
      <w:r w:rsidRPr="0037735E">
        <w:rPr>
          <w:rFonts w:ascii="Calibri" w:hAnsi="Calibri" w:cs="Arial"/>
          <w:sz w:val="18"/>
          <w:szCs w:val="18"/>
        </w:rPr>
        <w:t xml:space="preserve">Maximum Allowed SHGC (Skylights): </w:t>
      </w:r>
      <w:r w:rsidR="002C1C20" w:rsidRPr="0037735E">
        <w:rPr>
          <w:rFonts w:ascii="Calibri" w:hAnsi="Calibri" w:cs="Arial"/>
          <w:sz w:val="18"/>
          <w:szCs w:val="18"/>
        </w:rPr>
        <w:t>Maximum area-weighted average of 0.2</w:t>
      </w:r>
      <w:r w:rsidR="00E969B3">
        <w:rPr>
          <w:rFonts w:ascii="Calibri" w:hAnsi="Calibri" w:cs="Arial"/>
          <w:sz w:val="18"/>
          <w:szCs w:val="18"/>
        </w:rPr>
        <w:t>3</w:t>
      </w:r>
      <w:r w:rsidR="002C1C20" w:rsidRPr="0037735E">
        <w:rPr>
          <w:rFonts w:ascii="Calibri" w:hAnsi="Calibri" w:cs="Arial"/>
          <w:sz w:val="18"/>
          <w:szCs w:val="18"/>
        </w:rPr>
        <w:t xml:space="preserve"> for all climate zones, unless meeting one of the Exceptions to 150.1(c)3A. If meeting one of the Exceptions, this field will be 0.30.</w:t>
      </w:r>
    </w:p>
    <w:p w14:paraId="15480994" w14:textId="77777777" w:rsidR="00F076B0" w:rsidRPr="0037735E" w:rsidRDefault="00F076B0" w:rsidP="00F076B0">
      <w:pPr>
        <w:pStyle w:val="ListParagraph"/>
        <w:numPr>
          <w:ilvl w:val="0"/>
          <w:numId w:val="43"/>
        </w:numPr>
        <w:ind w:left="360" w:firstLine="0"/>
        <w:rPr>
          <w:sz w:val="18"/>
          <w:szCs w:val="18"/>
        </w:rPr>
      </w:pPr>
      <w:r w:rsidRPr="0037735E">
        <w:rPr>
          <w:rFonts w:ascii="Calibri" w:hAnsi="Calibri" w:cs="Arial"/>
          <w:sz w:val="18"/>
          <w:szCs w:val="18"/>
        </w:rPr>
        <w:t>Comments: Any notes regarding location, unique conditions, or attachments.</w:t>
      </w:r>
    </w:p>
    <w:p w14:paraId="238AF365" w14:textId="77777777" w:rsidR="00BA26AB" w:rsidRPr="0037735E" w:rsidRDefault="00BA26AB" w:rsidP="00CF2570">
      <w:pPr>
        <w:pStyle w:val="ListParagraph"/>
        <w:rPr>
          <w:rFonts w:ascii="Calibri" w:hAnsi="Calibri" w:cs="Arial"/>
          <w:sz w:val="18"/>
          <w:szCs w:val="18"/>
        </w:rPr>
      </w:pPr>
    </w:p>
    <w:p w14:paraId="15480996" w14:textId="56C2888C"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I. </w:t>
      </w:r>
      <w:r w:rsidR="00170610" w:rsidRPr="0037735E">
        <w:rPr>
          <w:rFonts w:ascii="Calibri" w:hAnsi="Calibri" w:cs="Arial"/>
          <w:b/>
          <w:sz w:val="18"/>
          <w:szCs w:val="18"/>
        </w:rPr>
        <w:t>Fenestration/Glazing Proposed Areas and Efficiencies</w:t>
      </w:r>
    </w:p>
    <w:p w14:paraId="15480997"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Tag/ID: </w:t>
      </w:r>
      <w:r w:rsidRPr="0037735E">
        <w:rPr>
          <w:rFonts w:asciiTheme="minorHAnsi" w:hAnsiTheme="minorHAnsi"/>
          <w:sz w:val="18"/>
          <w:szCs w:val="18"/>
        </w:rPr>
        <w:t>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15480998" w14:textId="7A8F9175" w:rsidR="00B20DC5"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Fenestration Type: </w:t>
      </w:r>
      <w:r w:rsidRPr="0037735E">
        <w:rPr>
          <w:rFonts w:asciiTheme="minorHAnsi" w:hAnsiTheme="minorHAnsi"/>
          <w:sz w:val="18"/>
          <w:szCs w:val="18"/>
        </w:rPr>
        <w:t xml:space="preserve">Indicate the type of fenestration construction e.g., Fixed Window, Operable Window, </w:t>
      </w:r>
      <w:r w:rsidR="002C1C20" w:rsidRPr="0037735E">
        <w:rPr>
          <w:rFonts w:asciiTheme="minorHAnsi" w:hAnsiTheme="minorHAnsi"/>
          <w:sz w:val="18"/>
          <w:szCs w:val="18"/>
        </w:rPr>
        <w:t>Skylight, Tubular Skylight, or Glass in Door.</w:t>
      </w:r>
    </w:p>
    <w:p w14:paraId="1548099B" w14:textId="20B882B6" w:rsidR="00F410EE" w:rsidRPr="0037735E" w:rsidRDefault="00F076B0" w:rsidP="00CF1F39">
      <w:pPr>
        <w:pStyle w:val="ListParagraph"/>
        <w:ind w:left="1260" w:hanging="540"/>
        <w:contextualSpacing/>
        <w:rPr>
          <w:rFonts w:ascii="Calibri" w:hAnsi="Calibri" w:cs="Arial"/>
          <w:sz w:val="18"/>
          <w:szCs w:val="18"/>
        </w:rPr>
      </w:pPr>
      <w:r w:rsidRPr="0037735E">
        <w:rPr>
          <w:rFonts w:ascii="Calibri" w:hAnsi="Calibri" w:cs="Arial"/>
          <w:sz w:val="18"/>
          <w:szCs w:val="18"/>
        </w:rPr>
        <w:t>NOTE: Doors with glazing are counted in one of two ways. The entire area of a door with 50% or more glazing is considered fenestration. A door with less than 50% glazing can be considered as all fenestration, or can be calculated as the actual glass area with a 2-inch (0.17 ft) frame all around.</w:t>
      </w:r>
    </w:p>
    <w:p w14:paraId="1548099D"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Frame Type: </w:t>
      </w:r>
      <w:r w:rsidR="00240EB2" w:rsidRPr="0037735E">
        <w:rPr>
          <w:rFonts w:ascii="Calibri" w:hAnsi="Calibri" w:cs="Arial"/>
          <w:sz w:val="18"/>
          <w:szCs w:val="18"/>
        </w:rPr>
        <w:t>M</w:t>
      </w:r>
      <w:r w:rsidRPr="0037735E">
        <w:rPr>
          <w:rFonts w:ascii="Calibri" w:hAnsi="Calibri" w:cs="Arial"/>
          <w:sz w:val="18"/>
          <w:szCs w:val="18"/>
        </w:rPr>
        <w:t>etal, metal thermal break, or non</w:t>
      </w:r>
      <w:r w:rsidR="00EA38AC" w:rsidRPr="0037735E">
        <w:rPr>
          <w:rFonts w:ascii="Calibri" w:hAnsi="Calibri" w:cs="Arial"/>
          <w:sz w:val="18"/>
          <w:szCs w:val="18"/>
        </w:rPr>
        <w:t>-metal</w:t>
      </w:r>
      <w:r w:rsidRPr="0037735E">
        <w:rPr>
          <w:rFonts w:ascii="Calibri" w:hAnsi="Calibri" w:cs="Arial"/>
          <w:sz w:val="18"/>
          <w:szCs w:val="18"/>
        </w:rPr>
        <w:t xml:space="preserve">. </w:t>
      </w:r>
    </w:p>
    <w:p w14:paraId="1548099E"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Dynami</w:t>
      </w:r>
      <w:r w:rsidRPr="0037735E">
        <w:rPr>
          <w:rFonts w:asciiTheme="minorHAnsi" w:hAnsiTheme="minorHAnsi"/>
          <w:sz w:val="18"/>
          <w:szCs w:val="18"/>
        </w:rPr>
        <w:t>c Glazing: Indicate whether the fenestration has an integrated shading device, chromogenic glazing, or none for no dynamic glazing.</w:t>
      </w:r>
      <w:r w:rsidRPr="0037735E">
        <w:rPr>
          <w:rFonts w:ascii="Calibri" w:hAnsi="Calibri" w:cs="Arial"/>
          <w:sz w:val="18"/>
          <w:szCs w:val="18"/>
        </w:rPr>
        <w:t xml:space="preserve"> Chromogenic glazing shall be considered separately from other fenestration types.</w:t>
      </w:r>
    </w:p>
    <w:p w14:paraId="1548099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Orientation: Orientation can be North, East, South, </w:t>
      </w:r>
      <w:r w:rsidR="00F410EE" w:rsidRPr="0037735E">
        <w:rPr>
          <w:rFonts w:ascii="Calibri" w:hAnsi="Calibri" w:cs="Arial"/>
          <w:sz w:val="18"/>
          <w:szCs w:val="18"/>
        </w:rPr>
        <w:t xml:space="preserve">or </w:t>
      </w:r>
      <w:r w:rsidRPr="0037735E">
        <w:rPr>
          <w:rFonts w:ascii="Calibri" w:hAnsi="Calibri" w:cs="Arial"/>
          <w:sz w:val="18"/>
          <w:szCs w:val="18"/>
        </w:rPr>
        <w:t xml:space="preserve">West. If documentation is for a building that may be built in any direction, in a climate zone that limits west-facing fenestration, complete this section assuming the side of the building with the most fenestration faces west. </w:t>
      </w:r>
    </w:p>
    <w:p w14:paraId="154809A1" w14:textId="77777777" w:rsidR="006E7EE4" w:rsidRPr="0037735E" w:rsidRDefault="006E7EE4" w:rsidP="0037735E">
      <w:pPr>
        <w:ind w:left="1170" w:hanging="540"/>
        <w:contextualSpacing/>
        <w:rPr>
          <w:rFonts w:ascii="Calibri" w:hAnsi="Calibri" w:cs="Arial"/>
          <w:sz w:val="18"/>
          <w:szCs w:val="18"/>
        </w:rPr>
      </w:pPr>
      <w:r w:rsidRPr="0037735E">
        <w:rPr>
          <w:rFonts w:asciiTheme="minorHAnsi" w:hAnsiTheme="minorHAnsi" w:cs="Arial"/>
          <w:sz w:val="18"/>
          <w:szCs w:val="18"/>
        </w:rPr>
        <w:t>N</w:t>
      </w:r>
      <w:r w:rsidRPr="0037735E">
        <w:rPr>
          <w:rFonts w:ascii="Calibri" w:hAnsi="Calibri" w:cs="Arial"/>
          <w:sz w:val="18"/>
          <w:szCs w:val="18"/>
        </w:rPr>
        <w:t>OTE: West includes any vertical fenestration oriented to within 45 degrees of true west, excluding 45 degrees south of west; any skylights oriented west; and skylights facing any direction with a pitch of less than 1:12.</w:t>
      </w:r>
    </w:p>
    <w:p w14:paraId="154809A3" w14:textId="77777777" w:rsidR="006E7EE4" w:rsidRPr="0037735E" w:rsidRDefault="006E7EE4" w:rsidP="006E7EE4">
      <w:pPr>
        <w:pStyle w:val="ListParagraph"/>
        <w:numPr>
          <w:ilvl w:val="0"/>
          <w:numId w:val="12"/>
        </w:numPr>
        <w:contextualSpacing/>
        <w:rPr>
          <w:sz w:val="18"/>
          <w:szCs w:val="18"/>
        </w:rPr>
      </w:pPr>
      <w:r w:rsidRPr="0037735E">
        <w:rPr>
          <w:rFonts w:ascii="Calibri" w:hAnsi="Calibri" w:cs="Arial"/>
          <w:sz w:val="18"/>
          <w:szCs w:val="18"/>
        </w:rPr>
        <w:t>Number of Panes: Indicate the number of panes for each Tag/ID; is it a single, double, or triple pane window?</w:t>
      </w:r>
    </w:p>
    <w:p w14:paraId="154809A4" w14:textId="48DEE9F5"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Fenestration Area </w:t>
      </w:r>
      <w:r w:rsidR="00F7011F" w:rsidRPr="0037735E">
        <w:rPr>
          <w:rFonts w:ascii="Calibri" w:hAnsi="Calibri" w:cs="Arial"/>
          <w:sz w:val="18"/>
          <w:szCs w:val="18"/>
        </w:rPr>
        <w:t>(</w:t>
      </w:r>
      <w:r w:rsidRPr="0037735E">
        <w:rPr>
          <w:rFonts w:ascii="Calibri" w:hAnsi="Calibri" w:cs="Arial"/>
          <w:sz w:val="18"/>
          <w:szCs w:val="18"/>
        </w:rPr>
        <w:t>ft</w:t>
      </w:r>
      <w:r w:rsidRPr="0037735E">
        <w:rPr>
          <w:rFonts w:ascii="Calibri" w:hAnsi="Calibri" w:cs="Arial"/>
          <w:sz w:val="18"/>
          <w:szCs w:val="18"/>
          <w:vertAlign w:val="superscript"/>
        </w:rPr>
        <w:t>2</w:t>
      </w:r>
      <w:r w:rsidR="00F7011F" w:rsidRPr="0037735E">
        <w:rPr>
          <w:rFonts w:ascii="Calibri" w:hAnsi="Calibri" w:cs="Arial"/>
          <w:sz w:val="18"/>
          <w:szCs w:val="18"/>
        </w:rPr>
        <w:t>)</w:t>
      </w:r>
      <w:r w:rsidRPr="0037735E">
        <w:rPr>
          <w:rFonts w:ascii="Calibri" w:hAnsi="Calibri" w:cs="Arial"/>
          <w:sz w:val="18"/>
          <w:szCs w:val="18"/>
        </w:rPr>
        <w:t xml:space="preserve">: The size of any windows, doors with glass, or skylights within the floor area of the addition (combine windows with the same characteristics).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of each exterior fenestration type, including west-facing fenestration.</w:t>
      </w:r>
    </w:p>
    <w:p w14:paraId="154809A5" w14:textId="1A9EA2F3"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West Facing </w:t>
      </w:r>
      <w:r w:rsidR="00F410EE" w:rsidRPr="0037735E">
        <w:rPr>
          <w:rFonts w:ascii="Calibri" w:hAnsi="Calibri" w:cs="Arial"/>
          <w:sz w:val="18"/>
          <w:szCs w:val="18"/>
        </w:rPr>
        <w:t xml:space="preserve">Fenestration </w:t>
      </w:r>
      <w:r w:rsidRPr="0037735E">
        <w:rPr>
          <w:rFonts w:ascii="Calibri" w:hAnsi="Calibri" w:cs="Arial"/>
          <w:sz w:val="18"/>
          <w:szCs w:val="18"/>
        </w:rPr>
        <w:t>Area ft</w:t>
      </w:r>
      <w:r w:rsidRPr="0037735E">
        <w:rPr>
          <w:rFonts w:ascii="Calibri" w:hAnsi="Calibri" w:cs="Arial"/>
          <w:sz w:val="18"/>
          <w:szCs w:val="18"/>
          <w:vertAlign w:val="superscript"/>
        </w:rPr>
        <w:t>2</w:t>
      </w:r>
      <w:r w:rsidRPr="0037735E">
        <w:rPr>
          <w:rFonts w:ascii="Calibri" w:hAnsi="Calibri" w:cs="Arial"/>
          <w:sz w:val="18"/>
          <w:szCs w:val="18"/>
        </w:rPr>
        <w:t xml:space="preserve">: In climate zones 2, 4, and 6-16, enter the size of any west-facing windows, doors with glass, or skylights within the floor area of the addition.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xml:space="preserve">) of each exterior west-facing fenestration type separately.  </w:t>
      </w:r>
    </w:p>
    <w:p w14:paraId="154809A6"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U-factor: Enter </w:t>
      </w:r>
    </w:p>
    <w:p w14:paraId="154809A7" w14:textId="0368DA90" w:rsidR="006E7EE4" w:rsidRPr="0037735E" w:rsidRDefault="006E7EE4" w:rsidP="006E7EE4">
      <w:pPr>
        <w:ind w:left="1560" w:hanging="360"/>
        <w:contextualSpacing/>
        <w:rPr>
          <w:rFonts w:ascii="Calibri" w:hAnsi="Calibri" w:cs="Arial"/>
          <w:sz w:val="18"/>
          <w:szCs w:val="18"/>
        </w:rPr>
      </w:pPr>
      <w:r w:rsidRPr="0037735E">
        <w:rPr>
          <w:rFonts w:ascii="Calibri" w:hAnsi="Calibri" w:cs="Arial"/>
          <w:sz w:val="18"/>
          <w:szCs w:val="18"/>
        </w:rPr>
        <w:t>(a) the NFRC U-factor based on the proposed brand and type of fenestration using National Fenestration Rating Council (</w:t>
      </w:r>
      <w:hyperlink r:id="rId15" w:history="1">
        <w:r w:rsidRPr="0037735E">
          <w:rPr>
            <w:rStyle w:val="Hyperlink"/>
            <w:rFonts w:ascii="Calibri" w:hAnsi="Calibri" w:cs="Arial"/>
            <w:sz w:val="18"/>
            <w:szCs w:val="18"/>
          </w:rPr>
          <w:t>www.nfrc.org</w:t>
        </w:r>
      </w:hyperlink>
      <w:r w:rsidRPr="0037735E">
        <w:rPr>
          <w:rFonts w:ascii="Calibri" w:hAnsi="Calibri" w:cs="Arial"/>
          <w:sz w:val="18"/>
          <w:szCs w:val="18"/>
        </w:rPr>
        <w:t>) certified values</w:t>
      </w:r>
      <w:r w:rsidR="00C45569">
        <w:rPr>
          <w:rFonts w:ascii="Calibri" w:hAnsi="Calibri" w:cs="Arial"/>
          <w:sz w:val="18"/>
          <w:szCs w:val="18"/>
        </w:rPr>
        <w:t>;</w:t>
      </w:r>
      <w:r w:rsidRPr="0037735E">
        <w:rPr>
          <w:rFonts w:ascii="Calibri" w:hAnsi="Calibri" w:cs="Arial"/>
          <w:sz w:val="18"/>
          <w:szCs w:val="18"/>
        </w:rPr>
        <w:t xml:space="preserve"> or</w:t>
      </w:r>
    </w:p>
    <w:p w14:paraId="154809A8" w14:textId="762119F2" w:rsidR="006E7EE4" w:rsidRPr="0037735E" w:rsidRDefault="006E7EE4" w:rsidP="006E7EE4">
      <w:pPr>
        <w:pStyle w:val="ListParagraph"/>
        <w:ind w:left="0" w:firstLine="1200"/>
        <w:contextualSpacing/>
        <w:rPr>
          <w:rFonts w:ascii="Calibri" w:hAnsi="Calibri" w:cs="Arial"/>
          <w:sz w:val="18"/>
          <w:szCs w:val="18"/>
        </w:rPr>
      </w:pPr>
      <w:r w:rsidRPr="0037735E">
        <w:rPr>
          <w:rFonts w:ascii="Calibri" w:hAnsi="Calibri" w:cs="Arial"/>
          <w:sz w:val="18"/>
          <w:szCs w:val="18"/>
        </w:rPr>
        <w:t>(b) the default value from Table 110.6-A</w:t>
      </w:r>
      <w:r w:rsidR="00C45569">
        <w:rPr>
          <w:rFonts w:ascii="Calibri" w:hAnsi="Calibri" w:cs="Arial"/>
          <w:sz w:val="18"/>
          <w:szCs w:val="18"/>
        </w:rPr>
        <w:t>;</w:t>
      </w:r>
      <w:r w:rsidRPr="0037735E">
        <w:rPr>
          <w:rFonts w:ascii="Calibri" w:hAnsi="Calibri" w:cs="Arial"/>
          <w:sz w:val="18"/>
          <w:szCs w:val="18"/>
        </w:rPr>
        <w:t xml:space="preserve"> or </w:t>
      </w:r>
    </w:p>
    <w:p w14:paraId="154809A9" w14:textId="66D97CB6" w:rsidR="006E7EE4" w:rsidRPr="0037735E" w:rsidRDefault="006E7EE4" w:rsidP="006E7EE4">
      <w:pPr>
        <w:pStyle w:val="ListParagraph"/>
        <w:ind w:left="1560" w:hanging="360"/>
        <w:contextualSpacing/>
        <w:rPr>
          <w:rFonts w:ascii="Calibri" w:hAnsi="Calibri" w:cs="Arial"/>
          <w:sz w:val="18"/>
          <w:szCs w:val="18"/>
        </w:rPr>
      </w:pPr>
      <w:r w:rsidRPr="0037735E">
        <w:rPr>
          <w:rFonts w:ascii="Calibri" w:hAnsi="Calibri" w:cs="Arial"/>
          <w:sz w:val="18"/>
          <w:szCs w:val="18"/>
        </w:rPr>
        <w:t>(c) the NA6.2 alternate default U-factor (for non-rated site-built fenestration only)</w:t>
      </w:r>
      <w:r w:rsidR="00C45569">
        <w:rPr>
          <w:rFonts w:ascii="Calibri" w:hAnsi="Calibri" w:cs="Arial"/>
          <w:sz w:val="18"/>
          <w:szCs w:val="18"/>
        </w:rPr>
        <w:t>;</w:t>
      </w:r>
      <w:r w:rsidR="002247F6" w:rsidRPr="0037735E">
        <w:rPr>
          <w:rFonts w:ascii="Calibri" w:hAnsi="Calibri" w:cs="Arial"/>
          <w:sz w:val="18"/>
          <w:szCs w:val="18"/>
        </w:rPr>
        <w:t xml:space="preserve"> or</w:t>
      </w:r>
    </w:p>
    <w:p w14:paraId="3BB985CD" w14:textId="3F1DAE5F" w:rsidR="002247F6" w:rsidRPr="0037735E" w:rsidRDefault="002247F6" w:rsidP="006E7EE4">
      <w:pPr>
        <w:pStyle w:val="ListParagraph"/>
        <w:ind w:left="1560" w:hanging="360"/>
        <w:contextualSpacing/>
        <w:rPr>
          <w:rFonts w:ascii="Calibri" w:hAnsi="Calibri" w:cs="Arial"/>
          <w:sz w:val="18"/>
          <w:szCs w:val="18"/>
        </w:rPr>
      </w:pPr>
      <w:r w:rsidRPr="0037735E">
        <w:rPr>
          <w:rFonts w:ascii="Calibri" w:hAnsi="Calibri" w:cs="Arial"/>
          <w:sz w:val="18"/>
          <w:szCs w:val="18"/>
        </w:rPr>
        <w:t>(d) the Area-weighted Average from CF1R-ENV-02</w:t>
      </w:r>
      <w:r w:rsidR="00C45569">
        <w:rPr>
          <w:rFonts w:ascii="Calibri" w:hAnsi="Calibri" w:cs="Arial"/>
          <w:sz w:val="18"/>
          <w:szCs w:val="18"/>
        </w:rPr>
        <w:t>.</w:t>
      </w:r>
    </w:p>
    <w:p w14:paraId="154809AB" w14:textId="229D73DC"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U-factor than 0.3, first complete a CF1R-ENV-02-E to calculate the area-weighted average U-factor, which must be 0.3 or less, and attach it to the CF1R-ADD-01-E.</w:t>
      </w:r>
    </w:p>
    <w:p w14:paraId="154809AC" w14:textId="093D6F9E" w:rsidR="00E512E4" w:rsidRPr="0037735E" w:rsidRDefault="006E7EE4">
      <w:pPr>
        <w:tabs>
          <w:tab w:val="left" w:pos="1800"/>
        </w:tabs>
        <w:ind w:left="2160" w:hanging="117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sidR="002C1C20" w:rsidRPr="0037735E">
        <w:rPr>
          <w:rFonts w:ascii="Calibri" w:hAnsi="Calibri" w:cs="Arial"/>
          <w:sz w:val="18"/>
          <w:szCs w:val="18"/>
        </w:rPr>
        <w:t xml:space="preserve">For the </w:t>
      </w:r>
      <w:r w:rsidRPr="0037735E">
        <w:rPr>
          <w:rFonts w:ascii="Calibri" w:hAnsi="Calibri" w:cs="Arial"/>
          <w:sz w:val="18"/>
          <w:szCs w:val="18"/>
        </w:rPr>
        <w:t>exception</w:t>
      </w:r>
      <w:r w:rsidR="002C1C20" w:rsidRPr="0037735E">
        <w:rPr>
          <w:rFonts w:ascii="Calibri" w:hAnsi="Calibri" w:cs="Arial"/>
          <w:sz w:val="18"/>
          <w:szCs w:val="18"/>
        </w:rPr>
        <w:t>s - u</w:t>
      </w:r>
      <w:r w:rsidRPr="0037735E">
        <w:rPr>
          <w:rFonts w:ascii="Calibri" w:hAnsi="Calibri" w:cs="Arial"/>
          <w:sz w:val="18"/>
          <w:szCs w:val="18"/>
        </w:rPr>
        <w:t>p to 3 ft</w:t>
      </w:r>
      <w:r w:rsidRPr="0037735E">
        <w:rPr>
          <w:rFonts w:ascii="Calibri" w:hAnsi="Calibri" w:cs="Arial"/>
          <w:sz w:val="18"/>
          <w:szCs w:val="18"/>
          <w:vertAlign w:val="superscript"/>
        </w:rPr>
        <w:t>2</w:t>
      </w:r>
      <w:r w:rsidRPr="0037735E">
        <w:rPr>
          <w:rFonts w:ascii="Calibri" w:hAnsi="Calibri" w:cs="Arial"/>
          <w:sz w:val="18"/>
          <w:szCs w:val="18"/>
        </w:rPr>
        <w:t xml:space="preserve"> of tubular skylights and up to 16 ft</w:t>
      </w:r>
      <w:r w:rsidRPr="0037735E">
        <w:rPr>
          <w:rFonts w:ascii="Calibri" w:hAnsi="Calibri" w:cs="Arial"/>
          <w:sz w:val="18"/>
          <w:szCs w:val="18"/>
          <w:vertAlign w:val="superscript"/>
        </w:rPr>
        <w:t>2</w:t>
      </w:r>
      <w:r w:rsidRPr="0037735E">
        <w:rPr>
          <w:rFonts w:ascii="Calibri" w:hAnsi="Calibri" w:cs="Arial"/>
          <w:sz w:val="18"/>
          <w:szCs w:val="18"/>
        </w:rPr>
        <w:t xml:space="preserve"> of skylight area</w:t>
      </w:r>
      <w:r w:rsidR="002C1C20" w:rsidRPr="0037735E">
        <w:rPr>
          <w:rFonts w:ascii="Calibri" w:hAnsi="Calibri" w:cs="Arial"/>
          <w:sz w:val="18"/>
          <w:szCs w:val="18"/>
        </w:rPr>
        <w:t>,</w:t>
      </w:r>
      <w:r w:rsidRPr="0037735E">
        <w:rPr>
          <w:rFonts w:ascii="Calibri" w:hAnsi="Calibri" w:cs="Arial"/>
          <w:sz w:val="18"/>
          <w:szCs w:val="18"/>
        </w:rPr>
        <w:t xml:space="preserve"> </w:t>
      </w:r>
      <w:r w:rsidR="002C1C20" w:rsidRPr="0037735E">
        <w:rPr>
          <w:rFonts w:ascii="Calibri" w:hAnsi="Calibri" w:cs="Arial"/>
          <w:sz w:val="18"/>
          <w:szCs w:val="18"/>
        </w:rPr>
        <w:t>enter 0.55</w:t>
      </w:r>
      <w:r w:rsidRPr="0037735E">
        <w:rPr>
          <w:rFonts w:ascii="Calibri" w:hAnsi="Calibri" w:cs="Arial"/>
          <w:sz w:val="18"/>
          <w:szCs w:val="18"/>
        </w:rPr>
        <w:t>.</w:t>
      </w:r>
    </w:p>
    <w:p w14:paraId="2DC483DA" w14:textId="0FDC49B8" w:rsidR="002C1C20" w:rsidRPr="0037735E" w:rsidRDefault="002C1C20">
      <w:pPr>
        <w:tabs>
          <w:tab w:val="left" w:pos="1800"/>
        </w:tabs>
        <w:ind w:left="2160" w:hanging="117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For the exception – up to 3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0.32.</w:t>
      </w:r>
    </w:p>
    <w:p w14:paraId="154809AE" w14:textId="1079B21B" w:rsidR="006E7EE4" w:rsidRPr="0037735E" w:rsidRDefault="006E7EE4" w:rsidP="007237EC">
      <w:pPr>
        <w:tabs>
          <w:tab w:val="left" w:pos="1800"/>
        </w:tabs>
        <w:ind w:left="2160" w:hanging="1170"/>
        <w:rPr>
          <w:sz w:val="18"/>
          <w:szCs w:val="18"/>
        </w:rPr>
      </w:pPr>
      <w:r w:rsidRPr="0037735E">
        <w:rPr>
          <w:rFonts w:ascii="Calibri" w:hAnsi="Calibri" w:cs="Arial"/>
          <w:sz w:val="18"/>
          <w:szCs w:val="18"/>
        </w:rPr>
        <w:tab/>
        <w:t>(</w:t>
      </w:r>
      <w:r w:rsidR="002C1C20" w:rsidRPr="0037735E">
        <w:rPr>
          <w:rFonts w:ascii="Calibri" w:hAnsi="Calibri" w:cs="Arial"/>
          <w:sz w:val="18"/>
          <w:szCs w:val="18"/>
        </w:rPr>
        <w:t>3</w:t>
      </w:r>
      <w:r w:rsidRPr="0037735E">
        <w:rPr>
          <w:rFonts w:ascii="Calibri" w:hAnsi="Calibri" w:cs="Arial"/>
          <w:sz w:val="18"/>
          <w:szCs w:val="18"/>
        </w:rPr>
        <w:t>)</w:t>
      </w:r>
      <w:r w:rsidRPr="0037735E">
        <w:rPr>
          <w:rFonts w:ascii="Calibri" w:hAnsi="Calibri" w:cs="Arial"/>
          <w:sz w:val="18"/>
          <w:szCs w:val="18"/>
        </w:rPr>
        <w:tab/>
        <w:t>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w:t>
      </w:r>
      <w:r w:rsidR="00FC4B56">
        <w:rPr>
          <w:rFonts w:ascii="Calibri" w:hAnsi="Calibri" w:cs="Arial"/>
          <w:sz w:val="18"/>
          <w:szCs w:val="18"/>
        </w:rPr>
        <w:t>1</w:t>
      </w:r>
      <w:r w:rsidRPr="0037735E">
        <w:rPr>
          <w:rFonts w:ascii="Calibri" w:hAnsi="Calibri" w:cs="Arial"/>
          <w:sz w:val="18"/>
          <w:szCs w:val="18"/>
        </w:rPr>
        <w:t xml:space="preserve">. </w:t>
      </w:r>
      <w:r w:rsidRPr="0037735E">
        <w:rPr>
          <w:rFonts w:ascii="Calibri" w:hAnsi="Calibri" w:cs="Arial"/>
          <w:sz w:val="18"/>
          <w:szCs w:val="18"/>
        </w:rPr>
        <w:tab/>
      </w:r>
    </w:p>
    <w:p w14:paraId="43D07974" w14:textId="0A1CE354" w:rsidR="00170610" w:rsidRPr="0037735E" w:rsidRDefault="00170610">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U-factor data for the fenestration product—indicate whether NFRC, Tables 110.6-A and 110.6-B, Equations NA6-1 and NA6-2</w:t>
      </w:r>
      <w:r w:rsidR="002247F6" w:rsidRPr="0037735E">
        <w:rPr>
          <w:rFonts w:ascii="Calibri" w:hAnsi="Calibri" w:cs="Arial"/>
          <w:sz w:val="18"/>
          <w:szCs w:val="18"/>
        </w:rPr>
        <w:t>, or Area-weighted Average Worksheet (</w:t>
      </w:r>
      <w:r w:rsidR="006B006C">
        <w:rPr>
          <w:rFonts w:ascii="Calibri" w:hAnsi="Calibri" w:cs="Arial"/>
          <w:sz w:val="18"/>
          <w:szCs w:val="18"/>
        </w:rPr>
        <w:t>CF1R-</w:t>
      </w:r>
      <w:r w:rsidR="002247F6" w:rsidRPr="0037735E">
        <w:rPr>
          <w:rFonts w:ascii="Calibri" w:hAnsi="Calibri" w:cs="Arial"/>
          <w:sz w:val="18"/>
          <w:szCs w:val="18"/>
        </w:rPr>
        <w:t>ENV-02)</w:t>
      </w:r>
      <w:r w:rsidRPr="0037735E">
        <w:rPr>
          <w:rFonts w:ascii="Calibri" w:hAnsi="Calibri" w:cs="Arial"/>
          <w:sz w:val="18"/>
          <w:szCs w:val="18"/>
        </w:rPr>
        <w:t>.</w:t>
      </w:r>
    </w:p>
    <w:p w14:paraId="154809A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SHGC: In climate zones 2, 4, and 6-16, enter </w:t>
      </w:r>
    </w:p>
    <w:p w14:paraId="154809B0" w14:textId="048E861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(a) the NFRC SHGC based on the proposed brand and type of fenestration using National Fenestration Rating Council (</w:t>
      </w:r>
      <w:hyperlink r:id="rId16" w:history="1">
        <w:r w:rsidRPr="0037735E">
          <w:rPr>
            <w:rStyle w:val="Hyperlink"/>
            <w:rFonts w:ascii="Calibri" w:hAnsi="Calibri" w:cs="Arial"/>
            <w:sz w:val="18"/>
            <w:szCs w:val="18"/>
          </w:rPr>
          <w:t>www.nfrc.org</w:t>
        </w:r>
      </w:hyperlink>
      <w:r w:rsidRPr="0037735E">
        <w:rPr>
          <w:rFonts w:ascii="Calibri" w:hAnsi="Calibri" w:cs="Arial"/>
          <w:sz w:val="18"/>
          <w:szCs w:val="18"/>
        </w:rPr>
        <w:t>) certified values, or</w:t>
      </w:r>
    </w:p>
    <w:p w14:paraId="154809B1" w14:textId="77777777"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 xml:space="preserve">(b) the default value from Table 110.6-B, or </w:t>
      </w:r>
    </w:p>
    <w:p w14:paraId="154809B2" w14:textId="6F3F74F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(c) the NA6.3 alternate default SHGC (for non-rated site-built fenestration only)</w:t>
      </w:r>
      <w:r w:rsidR="002247F6" w:rsidRPr="0037735E">
        <w:rPr>
          <w:rFonts w:ascii="Calibri" w:hAnsi="Calibri" w:cs="Arial"/>
          <w:sz w:val="18"/>
          <w:szCs w:val="18"/>
        </w:rPr>
        <w:t>, or</w:t>
      </w:r>
    </w:p>
    <w:p w14:paraId="7EC8282A" w14:textId="13E1F031" w:rsidR="002C1C20" w:rsidRPr="0037735E" w:rsidRDefault="002247F6" w:rsidP="006E7EE4">
      <w:pPr>
        <w:pStyle w:val="ListParagraph"/>
        <w:ind w:left="2160" w:hanging="360"/>
        <w:contextualSpacing/>
        <w:rPr>
          <w:rFonts w:ascii="Calibri" w:hAnsi="Calibri" w:cs="Arial"/>
          <w:sz w:val="18"/>
          <w:szCs w:val="18"/>
        </w:rPr>
      </w:pPr>
      <w:r w:rsidRPr="0037735E">
        <w:rPr>
          <w:rFonts w:ascii="Calibri" w:hAnsi="Calibri" w:cs="Arial"/>
          <w:sz w:val="18"/>
          <w:szCs w:val="18"/>
        </w:rPr>
        <w:t>(d) the Area-weighted Average from CF1R-ENV-02.</w:t>
      </w:r>
    </w:p>
    <w:p w14:paraId="154809B4" w14:textId="7B7E9A82"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SHGC than 0.2</w:t>
      </w:r>
      <w:r w:rsidR="003644AD">
        <w:rPr>
          <w:rFonts w:ascii="Calibri" w:hAnsi="Calibri" w:cs="Arial"/>
          <w:sz w:val="18"/>
          <w:szCs w:val="18"/>
        </w:rPr>
        <w:t>3</w:t>
      </w:r>
      <w:r w:rsidRPr="0037735E">
        <w:rPr>
          <w:rFonts w:ascii="Calibri" w:hAnsi="Calibri" w:cs="Arial"/>
          <w:sz w:val="18"/>
          <w:szCs w:val="18"/>
        </w:rPr>
        <w:t xml:space="preserve"> in a climate zone with a maximum SHGC value, first complete a CF1R-ENV-02-E to calculate the area-weighted average SHGC, which must be 0.2</w:t>
      </w:r>
      <w:r w:rsidR="003644AD">
        <w:rPr>
          <w:rFonts w:ascii="Calibri" w:hAnsi="Calibri" w:cs="Arial"/>
          <w:sz w:val="18"/>
          <w:szCs w:val="18"/>
        </w:rPr>
        <w:t>3</w:t>
      </w:r>
      <w:r w:rsidRPr="0037735E">
        <w:rPr>
          <w:rFonts w:ascii="Calibri" w:hAnsi="Calibri" w:cs="Arial"/>
          <w:sz w:val="18"/>
          <w:szCs w:val="18"/>
        </w:rPr>
        <w:t xml:space="preserve"> or less, and attach it to the CF1R-ADD-01-E. </w:t>
      </w:r>
    </w:p>
    <w:p w14:paraId="154809B5" w14:textId="742EB8B9" w:rsidR="006E7EE4" w:rsidRPr="0037735E" w:rsidRDefault="006E7EE4" w:rsidP="006E7EE4">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r>
      <w:r w:rsidR="002C1C20" w:rsidRPr="0037735E">
        <w:rPr>
          <w:rFonts w:ascii="Calibri" w:hAnsi="Calibri" w:cs="Arial"/>
          <w:sz w:val="18"/>
          <w:szCs w:val="18"/>
        </w:rPr>
        <w:t>(1)</w:t>
      </w:r>
      <w:r w:rsidR="002C1C20" w:rsidRPr="0037735E">
        <w:rPr>
          <w:rFonts w:ascii="Calibri" w:hAnsi="Calibri" w:cs="Arial"/>
          <w:sz w:val="18"/>
          <w:szCs w:val="18"/>
        </w:rPr>
        <w:tab/>
        <w:t>For the exceptions - up to 3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tubular skylights and up to 16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skylight area, enter 0.30.</w:t>
      </w:r>
    </w:p>
    <w:p w14:paraId="154809B6" w14:textId="1934BE73" w:rsidR="006E7EE4" w:rsidRPr="0037735E" w:rsidRDefault="002C1C20"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For the exception – up to 3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0.25.</w:t>
      </w:r>
    </w:p>
    <w:p w14:paraId="154809B7" w14:textId="02EFBA61"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SHGC data for the fenestration product—indicate whether NFRC, Tables 110.6-A and 110.6-B, Equations NA6-1 and NA6-2</w:t>
      </w:r>
      <w:r w:rsidR="002247F6" w:rsidRPr="0037735E">
        <w:rPr>
          <w:rFonts w:ascii="Calibri" w:hAnsi="Calibri" w:cs="Arial"/>
          <w:sz w:val="18"/>
          <w:szCs w:val="18"/>
        </w:rPr>
        <w:t>, or Area-weighted Average Worksheet (ENV-02)</w:t>
      </w:r>
      <w:r w:rsidRPr="0037735E">
        <w:rPr>
          <w:rFonts w:ascii="Calibri" w:hAnsi="Calibri" w:cs="Arial"/>
          <w:sz w:val="18"/>
          <w:szCs w:val="18"/>
        </w:rPr>
        <w:t>.</w:t>
      </w:r>
    </w:p>
    <w:p w14:paraId="154809B9" w14:textId="494A754B" w:rsidR="006E7EE4" w:rsidRPr="007237EC" w:rsidRDefault="006E7EE4" w:rsidP="007237EC">
      <w:pPr>
        <w:pStyle w:val="ListParagraph"/>
        <w:numPr>
          <w:ilvl w:val="0"/>
          <w:numId w:val="12"/>
        </w:numPr>
        <w:contextualSpacing/>
        <w:rPr>
          <w:rFonts w:ascii="Calibri" w:hAnsi="Calibri" w:cs="Arial"/>
          <w:sz w:val="18"/>
          <w:szCs w:val="18"/>
        </w:rPr>
      </w:pPr>
      <w:r w:rsidRPr="007237EC">
        <w:rPr>
          <w:rFonts w:ascii="Calibri" w:hAnsi="Calibri" w:cs="Arial"/>
          <w:sz w:val="18"/>
          <w:szCs w:val="18"/>
        </w:rPr>
        <w:t xml:space="preserve">Exterior Shading Device: If exterior shading devices are used to meet the SHGC requirement, indicate the type of device (from Table S-1 of </w:t>
      </w:r>
      <w:r w:rsidRPr="007237EC">
        <w:rPr>
          <w:rFonts w:ascii="Calibri" w:hAnsi="Calibri" w:cs="Arial"/>
          <w:bCs/>
          <w:sz w:val="18"/>
          <w:szCs w:val="18"/>
        </w:rPr>
        <w:t>CF1R-ENV-03-E</w:t>
      </w:r>
      <w:r w:rsidRPr="007237EC" w:rsidDel="00A02B72">
        <w:rPr>
          <w:rFonts w:ascii="Calibri" w:hAnsi="Calibri" w:cs="Arial"/>
          <w:sz w:val="18"/>
          <w:szCs w:val="18"/>
        </w:rPr>
        <w:t xml:space="preserve"> </w:t>
      </w:r>
      <w:r w:rsidRPr="007237EC">
        <w:rPr>
          <w:rFonts w:ascii="Calibri" w:hAnsi="Calibri" w:cs="Arial"/>
          <w:sz w:val="18"/>
          <w:szCs w:val="18"/>
        </w:rPr>
        <w:t>Solar Heat Gain Coefficient Worksheet) and attach the CF1R-ENV-03-E.</w:t>
      </w:r>
    </w:p>
    <w:p w14:paraId="4A4D0C4E" w14:textId="10AE8D2D" w:rsidR="006B006C" w:rsidRPr="0037735E" w:rsidRDefault="006B006C" w:rsidP="006B006C">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Pr>
          <w:rFonts w:ascii="Calibri" w:hAnsi="Calibri" w:cs="Arial"/>
          <w:sz w:val="18"/>
          <w:szCs w:val="18"/>
        </w:rPr>
        <w:t>An exterior shading device is not used for products with an NFRC rated U-factor and SHGC based on a factory integrated shading device.</w:t>
      </w:r>
    </w:p>
    <w:p w14:paraId="08CB497B" w14:textId="7F8CFE8D" w:rsidR="006B006C" w:rsidRPr="0037735E" w:rsidRDefault="006B006C"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r>
      <w:r>
        <w:rPr>
          <w:rFonts w:ascii="Calibri" w:hAnsi="Calibri" w:cs="Arial"/>
          <w:sz w:val="18"/>
          <w:szCs w:val="18"/>
        </w:rPr>
        <w:t>Chromogenic glazing shall be considered separately from other fenestration.</w:t>
      </w:r>
    </w:p>
    <w:p w14:paraId="154809BC" w14:textId="2BC98C6A" w:rsidR="006E7EE4" w:rsidRPr="0037735E" w:rsidRDefault="006E7EE4" w:rsidP="006E7EE4">
      <w:pPr>
        <w:pStyle w:val="ListParagraph"/>
        <w:keepNext/>
        <w:numPr>
          <w:ilvl w:val="0"/>
          <w:numId w:val="12"/>
        </w:numPr>
        <w:contextualSpacing/>
        <w:rPr>
          <w:rFonts w:ascii="Calibri" w:hAnsi="Calibri" w:cs="Arial"/>
          <w:sz w:val="18"/>
          <w:szCs w:val="18"/>
        </w:rPr>
      </w:pPr>
      <w:r w:rsidRPr="0037735E">
        <w:rPr>
          <w:rFonts w:ascii="Calibri" w:hAnsi="Calibri" w:cs="Arial"/>
          <w:sz w:val="18"/>
          <w:szCs w:val="18"/>
        </w:rPr>
        <w:t xml:space="preserve">Combined SHGC </w:t>
      </w:r>
      <w:r w:rsidR="002F2B9D" w:rsidRPr="0037735E">
        <w:rPr>
          <w:rFonts w:ascii="Calibri" w:hAnsi="Calibri" w:cs="Arial"/>
          <w:sz w:val="18"/>
          <w:szCs w:val="18"/>
        </w:rPr>
        <w:t>f</w:t>
      </w:r>
      <w:r w:rsidRPr="0037735E">
        <w:rPr>
          <w:rFonts w:ascii="Calibri" w:hAnsi="Calibri" w:cs="Arial"/>
          <w:sz w:val="18"/>
          <w:szCs w:val="18"/>
        </w:rPr>
        <w:t>rom CF1R-ENV-03: If exterior shading devices are combined with the SHGC value of the fenestration to meet the prescriptive SHGC requirements (as indicated in I. 1</w:t>
      </w:r>
      <w:r w:rsidR="00DF5F60" w:rsidRPr="0037735E">
        <w:rPr>
          <w:rFonts w:ascii="Calibri" w:hAnsi="Calibri" w:cs="Arial"/>
          <w:sz w:val="18"/>
          <w:szCs w:val="18"/>
        </w:rPr>
        <w:t>3</w:t>
      </w:r>
      <w:r w:rsidRPr="0037735E">
        <w:rPr>
          <w:rFonts w:ascii="Calibri" w:hAnsi="Calibri" w:cs="Arial"/>
          <w:sz w:val="18"/>
          <w:szCs w:val="18"/>
        </w:rPr>
        <w:t>), indicate the SHGC calculated on form CF1R-ENV-03 and attach the form for each window with an exterior shading device.</w:t>
      </w:r>
    </w:p>
    <w:p w14:paraId="65CEEE9A" w14:textId="54E2E414" w:rsidR="004F2723" w:rsidRDefault="00FA389D" w:rsidP="0037735E">
      <w:pPr>
        <w:rPr>
          <w:rFonts w:ascii="Calibri" w:hAnsi="Calibri" w:cs="Arial"/>
          <w:sz w:val="18"/>
          <w:szCs w:val="18"/>
        </w:rPr>
      </w:pPr>
      <w:r w:rsidRPr="0037735E">
        <w:rPr>
          <w:rFonts w:ascii="Calibri" w:hAnsi="Calibri" w:cs="Arial"/>
          <w:sz w:val="18"/>
          <w:szCs w:val="18"/>
        </w:rPr>
        <w:t>15.-32. Automatically completed entries; no user input required.</w:t>
      </w:r>
    </w:p>
    <w:p w14:paraId="1F54B280" w14:textId="3C9698E2" w:rsidR="00B55605" w:rsidRDefault="00B55605" w:rsidP="0037735E">
      <w:pPr>
        <w:rPr>
          <w:rFonts w:ascii="Calibri" w:hAnsi="Calibri" w:cs="Arial"/>
          <w:sz w:val="18"/>
          <w:szCs w:val="18"/>
        </w:rPr>
      </w:pPr>
    </w:p>
    <w:p w14:paraId="7873F914" w14:textId="4988421C" w:rsidR="00B55605" w:rsidRPr="00B55605" w:rsidRDefault="00B55605" w:rsidP="0037735E">
      <w:pPr>
        <w:rPr>
          <w:rFonts w:ascii="Calibri" w:hAnsi="Calibri" w:cs="Arial"/>
          <w:b/>
          <w:sz w:val="20"/>
        </w:rPr>
      </w:pPr>
      <w:r w:rsidRPr="00E0019E">
        <w:rPr>
          <w:rFonts w:ascii="Calibri" w:hAnsi="Calibri" w:cs="Arial"/>
          <w:b/>
          <w:sz w:val="18"/>
          <w:szCs w:val="18"/>
        </w:rPr>
        <w:t xml:space="preserve">J. Opaque </w:t>
      </w:r>
      <w:r w:rsidR="004333E2">
        <w:rPr>
          <w:rFonts w:ascii="Calibri" w:hAnsi="Calibri" w:cs="Arial"/>
          <w:b/>
          <w:sz w:val="18"/>
          <w:szCs w:val="18"/>
        </w:rPr>
        <w:t>Swinging Doors to Exterior</w:t>
      </w:r>
    </w:p>
    <w:p w14:paraId="1230B98B" w14:textId="6C3AD142" w:rsidR="004333E2" w:rsidRPr="00E0019E" w:rsidRDefault="004333E2" w:rsidP="00E0019E">
      <w:pPr>
        <w:pStyle w:val="ListParagraph"/>
        <w:numPr>
          <w:ilvl w:val="1"/>
          <w:numId w:val="76"/>
        </w:numPr>
        <w:spacing w:before="120"/>
        <w:ind w:left="1080"/>
        <w:contextualSpacing/>
        <w:rPr>
          <w:rFonts w:ascii="Calibri" w:hAnsi="Calibri" w:cs="Arial"/>
          <w:sz w:val="18"/>
          <w:szCs w:val="18"/>
        </w:rPr>
      </w:pPr>
      <w:r w:rsidRPr="00E0019E">
        <w:rPr>
          <w:rFonts w:ascii="Calibri" w:hAnsi="Calibri" w:cs="Arial"/>
          <w:sz w:val="18"/>
          <w:szCs w:val="18"/>
        </w:rPr>
        <w:t xml:space="preserve">Tag/ID: </w:t>
      </w:r>
      <w:r w:rsidRPr="00E0019E">
        <w:rPr>
          <w:rFonts w:asciiTheme="minorHAnsi" w:hAnsiTheme="minorHAnsi"/>
          <w:sz w:val="18"/>
          <w:szCs w:val="18"/>
        </w:rPr>
        <w:t>Provide a name or designator for each unique door. This designator should be used consistently throughout the plan set (elevations, door schedules, etc.)</w:t>
      </w:r>
    </w:p>
    <w:p w14:paraId="724AC6C9" w14:textId="77777777" w:rsidR="004333E2" w:rsidRPr="00771690" w:rsidRDefault="004333E2" w:rsidP="00E0019E">
      <w:pPr>
        <w:numPr>
          <w:ilvl w:val="1"/>
          <w:numId w:val="76"/>
        </w:numPr>
        <w:ind w:left="1080"/>
        <w:contextualSpacing/>
        <w:rPr>
          <w:rFonts w:ascii="Calibri" w:hAnsi="Calibri" w:cs="Arial"/>
          <w:sz w:val="18"/>
          <w:szCs w:val="18"/>
        </w:rPr>
      </w:pPr>
      <w:r w:rsidRPr="00771690">
        <w:rPr>
          <w:rFonts w:asciiTheme="minorHAnsi" w:hAnsiTheme="minorHAnsi" w:cs="Arial"/>
          <w:sz w:val="18"/>
          <w:szCs w:val="18"/>
        </w:rPr>
        <w:t>Area: Calculated area (in sq.ft.) for each unique door.</w:t>
      </w:r>
    </w:p>
    <w:p w14:paraId="39B8FD30"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Proposed U-factor: Enter the proposed U-factor. If value is greater than 0.20, column 06 will autocomplete as Yes.</w:t>
      </w:r>
    </w:p>
    <w:p w14:paraId="08D5F122"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 xml:space="preserve">Source: </w:t>
      </w:r>
      <w:r w:rsidRPr="00771690">
        <w:rPr>
          <w:rFonts w:ascii="Calibri" w:hAnsi="Calibri" w:cs="Arial"/>
          <w:sz w:val="18"/>
          <w:szCs w:val="18"/>
        </w:rPr>
        <w:t>NFRC or Reference Joint Appendix Table 4.5.1s 110.6-A and 110.6-B, Equations NA6-1 and NA6-2, or Area-Weighted Average Worksheet (CF1R-ENV-02).</w:t>
      </w:r>
    </w:p>
    <w:p w14:paraId="12905EE6"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Required Maximum U-factor. This field will always be 0.20.</w:t>
      </w:r>
    </w:p>
    <w:p w14:paraId="47956436"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Weighted Average: If column 03 is greater than 0.20 U-factor, attach form CF1R-ENV-02-E:</w:t>
      </w:r>
    </w:p>
    <w:p w14:paraId="49325078"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Comments</w:t>
      </w:r>
      <w:r w:rsidRPr="00771690">
        <w:rPr>
          <w:rFonts w:ascii="Calibri" w:hAnsi="Calibri" w:cs="Arial"/>
          <w:sz w:val="18"/>
          <w:szCs w:val="18"/>
        </w:rPr>
        <w:t>: Any notes regarding location, unique conditions, or attachments.</w:t>
      </w:r>
    </w:p>
    <w:p w14:paraId="6F38D9C4" w14:textId="26719B43" w:rsidR="000B56A6" w:rsidRDefault="000B56A6" w:rsidP="00232456">
      <w:pPr>
        <w:rPr>
          <w:rFonts w:ascii="Calibri" w:hAnsi="Calibri" w:cs="Arial"/>
          <w:b/>
          <w:sz w:val="18"/>
          <w:szCs w:val="18"/>
        </w:rPr>
      </w:pPr>
    </w:p>
    <w:p w14:paraId="154809CD" w14:textId="42FA5A53" w:rsidR="00520FB7" w:rsidRPr="0037735E" w:rsidRDefault="00B55605" w:rsidP="0037735E">
      <w:pPr>
        <w:rPr>
          <w:rFonts w:ascii="Calibri" w:hAnsi="Calibri" w:cs="Arial"/>
          <w:b/>
          <w:sz w:val="18"/>
          <w:szCs w:val="18"/>
        </w:rPr>
      </w:pPr>
      <w:r>
        <w:rPr>
          <w:rFonts w:ascii="Calibri" w:hAnsi="Calibri" w:cs="Arial"/>
          <w:b/>
          <w:sz w:val="18"/>
          <w:szCs w:val="18"/>
        </w:rPr>
        <w:t>K</w:t>
      </w:r>
      <w:r w:rsidR="00D07AFB" w:rsidRPr="0037735E">
        <w:rPr>
          <w:rFonts w:ascii="Calibri" w:hAnsi="Calibri" w:cs="Arial"/>
          <w:b/>
          <w:sz w:val="18"/>
          <w:szCs w:val="18"/>
        </w:rPr>
        <w:t>.</w:t>
      </w:r>
      <w:r w:rsidR="00520FB7" w:rsidRPr="0037735E">
        <w:rPr>
          <w:rFonts w:ascii="Calibri" w:hAnsi="Calibri" w:cs="Arial"/>
          <w:b/>
          <w:sz w:val="18"/>
          <w:szCs w:val="18"/>
        </w:rPr>
        <w:t xml:space="preserve"> </w:t>
      </w:r>
      <w:r w:rsidR="00227F2E" w:rsidRPr="0037735E">
        <w:rPr>
          <w:rFonts w:ascii="Calibri" w:hAnsi="Calibri" w:cs="Arial"/>
          <w:b/>
          <w:sz w:val="18"/>
          <w:szCs w:val="18"/>
        </w:rPr>
        <w:t>S</w:t>
      </w:r>
      <w:r w:rsidR="00DF5F60" w:rsidRPr="0037735E">
        <w:rPr>
          <w:rFonts w:ascii="Calibri" w:hAnsi="Calibri" w:cs="Arial"/>
          <w:b/>
          <w:sz w:val="18"/>
          <w:szCs w:val="18"/>
        </w:rPr>
        <w:t>pace Conditioning Systems – Heating/Cooling – Single Family Dwelling</w:t>
      </w:r>
    </w:p>
    <w:p w14:paraId="154809CE" w14:textId="77777777" w:rsidR="00F97972" w:rsidRPr="0037735E" w:rsidRDefault="000F0BAA" w:rsidP="00492D3C">
      <w:pPr>
        <w:rPr>
          <w:rFonts w:ascii="Calibri" w:hAnsi="Calibri" w:cs="Arial"/>
          <w:sz w:val="18"/>
          <w:szCs w:val="18"/>
        </w:rPr>
      </w:pPr>
      <w:r w:rsidRPr="0037735E">
        <w:rPr>
          <w:rFonts w:ascii="Calibri" w:hAnsi="Calibri" w:cs="Arial"/>
          <w:sz w:val="18"/>
          <w:szCs w:val="18"/>
        </w:rPr>
        <w:t>If an existing space system will condition an addition, the p</w:t>
      </w:r>
      <w:r w:rsidR="00520FB7" w:rsidRPr="0037735E">
        <w:rPr>
          <w:rFonts w:ascii="Calibri" w:hAnsi="Calibri" w:cs="Arial"/>
          <w:sz w:val="18"/>
          <w:szCs w:val="18"/>
        </w:rPr>
        <w:t>rescriptive requirements do not apply</w:t>
      </w:r>
      <w:r w:rsidRPr="0037735E">
        <w:rPr>
          <w:rFonts w:ascii="Calibri" w:hAnsi="Calibri" w:cs="Arial"/>
          <w:sz w:val="18"/>
          <w:szCs w:val="18"/>
        </w:rPr>
        <w:t xml:space="preserve"> to that system (Exception 4 to Section 150.2(a)). </w:t>
      </w:r>
      <w:r w:rsidR="00520FB7" w:rsidRPr="0037735E">
        <w:rPr>
          <w:rFonts w:ascii="Calibri" w:hAnsi="Calibri" w:cs="Arial"/>
          <w:sz w:val="18"/>
          <w:szCs w:val="18"/>
        </w:rPr>
        <w:t xml:space="preserve"> </w:t>
      </w:r>
      <w:r w:rsidRPr="0037735E">
        <w:rPr>
          <w:rFonts w:ascii="Calibri" w:hAnsi="Calibri" w:cs="Arial"/>
          <w:sz w:val="18"/>
          <w:szCs w:val="18"/>
        </w:rPr>
        <w:t>The e</w:t>
      </w:r>
      <w:r w:rsidR="00520FB7" w:rsidRPr="0037735E">
        <w:rPr>
          <w:rFonts w:ascii="Calibri" w:hAnsi="Calibri" w:cs="Arial"/>
          <w:sz w:val="18"/>
          <w:szCs w:val="18"/>
        </w:rPr>
        <w:t xml:space="preserve">nforcement agencies may require verification that the capacity of the existing </w:t>
      </w:r>
      <w:r w:rsidR="00F97972" w:rsidRPr="0037735E">
        <w:rPr>
          <w:rFonts w:ascii="Calibri" w:hAnsi="Calibri" w:cs="Arial"/>
          <w:sz w:val="18"/>
          <w:szCs w:val="18"/>
        </w:rPr>
        <w:t xml:space="preserve">heating </w:t>
      </w:r>
      <w:r w:rsidR="00520FB7" w:rsidRPr="0037735E">
        <w:rPr>
          <w:rFonts w:ascii="Calibri" w:hAnsi="Calibri" w:cs="Arial"/>
          <w:sz w:val="18"/>
          <w:szCs w:val="18"/>
        </w:rPr>
        <w:t>system is adequate to meet the added load of the additional conditioned floor area.</w:t>
      </w:r>
      <w:r w:rsidRPr="0037735E">
        <w:rPr>
          <w:rFonts w:ascii="Calibri" w:hAnsi="Calibri" w:cs="Arial"/>
          <w:sz w:val="18"/>
          <w:szCs w:val="18"/>
        </w:rPr>
        <w:t xml:space="preserve"> </w:t>
      </w:r>
      <w:r w:rsidR="00F97972" w:rsidRPr="0037735E">
        <w:rPr>
          <w:rFonts w:ascii="Calibri" w:hAnsi="Calibri" w:cs="Arial"/>
          <w:sz w:val="18"/>
          <w:szCs w:val="18"/>
        </w:rPr>
        <w:t xml:space="preserve">Since there is no health and safety code requirement to provide cooling, the enforcement agency will not ask for verification that the capacity of the existing system is adequate to meet the added load of the additional conditioned floor area. </w:t>
      </w:r>
    </w:p>
    <w:p w14:paraId="154809CF" w14:textId="77777777" w:rsidR="000F0BAA" w:rsidRPr="0037735E" w:rsidRDefault="000F0BAA" w:rsidP="00492D3C">
      <w:pPr>
        <w:rPr>
          <w:rFonts w:ascii="Calibri" w:hAnsi="Calibri" w:cs="Arial"/>
          <w:sz w:val="18"/>
          <w:szCs w:val="18"/>
        </w:rPr>
      </w:pPr>
    </w:p>
    <w:p w14:paraId="154809D0" w14:textId="77777777" w:rsidR="00520FB7" w:rsidRPr="0037735E" w:rsidRDefault="000F0BAA" w:rsidP="00200102">
      <w:pPr>
        <w:keepNext/>
        <w:rPr>
          <w:rFonts w:ascii="Calibri" w:hAnsi="Calibri" w:cs="Arial"/>
          <w:sz w:val="18"/>
          <w:szCs w:val="18"/>
        </w:rPr>
      </w:pPr>
      <w:r w:rsidRPr="0037735E">
        <w:rPr>
          <w:rFonts w:ascii="Calibri" w:hAnsi="Calibri" w:cs="Arial"/>
          <w:sz w:val="18"/>
          <w:szCs w:val="18"/>
        </w:rPr>
        <w:t xml:space="preserve">If a new system is installed complete </w:t>
      </w:r>
      <w:r w:rsidR="00C32AA6" w:rsidRPr="0037735E">
        <w:rPr>
          <w:rFonts w:ascii="Calibri" w:hAnsi="Calibri" w:cs="Arial"/>
          <w:sz w:val="18"/>
          <w:szCs w:val="18"/>
        </w:rPr>
        <w:t>a</w:t>
      </w:r>
      <w:r w:rsidR="002A0FE9" w:rsidRPr="0037735E">
        <w:rPr>
          <w:rFonts w:ascii="Calibri" w:hAnsi="Calibri" w:cs="Arial"/>
          <w:sz w:val="18"/>
          <w:szCs w:val="18"/>
        </w:rPr>
        <w:t xml:space="preserve"> Certificate of Compliance for</w:t>
      </w:r>
      <w:r w:rsidR="00C32AA6" w:rsidRPr="0037735E">
        <w:rPr>
          <w:rFonts w:ascii="Calibri" w:hAnsi="Calibri" w:cs="Arial"/>
          <w:sz w:val="18"/>
          <w:szCs w:val="18"/>
        </w:rPr>
        <w:t xml:space="preserve"> Alteration</w:t>
      </w:r>
      <w:r w:rsidR="002A0FE9" w:rsidRPr="0037735E">
        <w:rPr>
          <w:rFonts w:ascii="Calibri" w:hAnsi="Calibri" w:cs="Arial"/>
          <w:sz w:val="18"/>
          <w:szCs w:val="18"/>
        </w:rPr>
        <w:t>s</w:t>
      </w:r>
      <w:r w:rsidR="00C32AA6" w:rsidRPr="0037735E">
        <w:rPr>
          <w:rFonts w:ascii="Calibri" w:hAnsi="Calibri" w:cs="Arial"/>
          <w:sz w:val="18"/>
          <w:szCs w:val="18"/>
        </w:rPr>
        <w:t xml:space="preserve"> to Space Conditioning Systems (CF1R-ALT-02)</w:t>
      </w:r>
      <w:r w:rsidRPr="0037735E">
        <w:rPr>
          <w:rFonts w:ascii="Calibri" w:hAnsi="Calibri" w:cs="Arial"/>
          <w:sz w:val="18"/>
          <w:szCs w:val="18"/>
        </w:rPr>
        <w:t xml:space="preserve">. </w:t>
      </w:r>
    </w:p>
    <w:p w14:paraId="154809D2" w14:textId="77777777" w:rsidR="00CF4F7D" w:rsidRPr="0037735E" w:rsidRDefault="00C32AA6" w:rsidP="00200102">
      <w:pPr>
        <w:pStyle w:val="ListParagraph"/>
        <w:keepNext/>
        <w:numPr>
          <w:ilvl w:val="0"/>
          <w:numId w:val="26"/>
        </w:numPr>
        <w:contextualSpacing/>
        <w:rPr>
          <w:rFonts w:ascii="Calibri" w:hAnsi="Calibri" w:cs="Arial"/>
          <w:sz w:val="18"/>
          <w:szCs w:val="18"/>
        </w:rPr>
      </w:pPr>
      <w:r w:rsidRPr="0037735E">
        <w:rPr>
          <w:rFonts w:asciiTheme="minorHAnsi" w:hAnsiTheme="minorHAnsi" w:cs="Arial"/>
          <w:sz w:val="18"/>
          <w:szCs w:val="18"/>
        </w:rPr>
        <w:t>Dwelling Unit Name: Name of dwelling unit or any other identifying name.</w:t>
      </w:r>
    </w:p>
    <w:p w14:paraId="154809D3" w14:textId="77777777" w:rsidR="00B20DC5" w:rsidRPr="0037735E" w:rsidRDefault="00C32AA6" w:rsidP="002F2B9D">
      <w:pPr>
        <w:pStyle w:val="ListParagraph"/>
        <w:numPr>
          <w:ilvl w:val="0"/>
          <w:numId w:val="26"/>
        </w:numPr>
        <w:contextualSpacing/>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w:t>
      </w:r>
      <w:r w:rsidR="00227F2E" w:rsidRPr="0037735E">
        <w:rPr>
          <w:rFonts w:asciiTheme="minorHAnsi" w:hAnsiTheme="minorHAnsi" w:cs="Arial"/>
          <w:sz w:val="18"/>
          <w:szCs w:val="18"/>
        </w:rPr>
        <w:t xml:space="preserve">– </w:t>
      </w:r>
      <w:r w:rsidR="00F7011F" w:rsidRPr="0037735E">
        <w:rPr>
          <w:rFonts w:asciiTheme="minorHAnsi" w:hAnsiTheme="minorHAnsi" w:cs="Arial"/>
          <w:sz w:val="18"/>
          <w:szCs w:val="18"/>
        </w:rPr>
        <w:t>S</w:t>
      </w:r>
      <w:r w:rsidR="00227F2E" w:rsidRPr="0037735E">
        <w:rPr>
          <w:rFonts w:asciiTheme="minorHAnsi" w:hAnsiTheme="minorHAnsi" w:cs="Arial"/>
          <w:sz w:val="18"/>
          <w:szCs w:val="18"/>
        </w:rPr>
        <w:t xml:space="preserve">um of </w:t>
      </w:r>
      <w:r w:rsidR="00F7011F" w:rsidRPr="0037735E">
        <w:rPr>
          <w:rFonts w:asciiTheme="minorHAnsi" w:hAnsiTheme="minorHAnsi" w:cs="Arial"/>
          <w:sz w:val="18"/>
          <w:szCs w:val="18"/>
        </w:rPr>
        <w:t>E</w:t>
      </w:r>
      <w:r w:rsidR="00227F2E" w:rsidRPr="0037735E">
        <w:rPr>
          <w:rFonts w:asciiTheme="minorHAnsi" w:hAnsiTheme="minorHAnsi" w:cs="Arial"/>
          <w:sz w:val="18"/>
          <w:szCs w:val="18"/>
        </w:rPr>
        <w:t xml:space="preserve">xisting </w:t>
      </w:r>
      <w:r w:rsidR="00F7011F" w:rsidRPr="0037735E">
        <w:rPr>
          <w:rFonts w:asciiTheme="minorHAnsi" w:hAnsiTheme="minorHAnsi" w:cs="Arial"/>
          <w:sz w:val="18"/>
          <w:szCs w:val="18"/>
        </w:rPr>
        <w:t>P</w:t>
      </w:r>
      <w:r w:rsidR="00227F2E" w:rsidRPr="0037735E">
        <w:rPr>
          <w:rFonts w:asciiTheme="minorHAnsi" w:hAnsiTheme="minorHAnsi" w:cs="Arial"/>
          <w:sz w:val="18"/>
          <w:szCs w:val="18"/>
        </w:rPr>
        <w:t xml:space="preserve">lus </w:t>
      </w:r>
      <w:r w:rsidR="00F7011F" w:rsidRPr="0037735E">
        <w:rPr>
          <w:rFonts w:asciiTheme="minorHAnsi" w:hAnsiTheme="minorHAnsi" w:cs="Arial"/>
          <w:sz w:val="18"/>
          <w:szCs w:val="18"/>
        </w:rPr>
        <w:t>A</w:t>
      </w:r>
      <w:r w:rsidR="00227F2E" w:rsidRPr="0037735E">
        <w:rPr>
          <w:rFonts w:asciiTheme="minorHAnsi" w:hAnsiTheme="minorHAnsi" w:cs="Arial"/>
          <w:sz w:val="18"/>
          <w:szCs w:val="18"/>
        </w:rPr>
        <w:t xml:space="preserve">ddition </w:t>
      </w:r>
      <w:r w:rsidRPr="0037735E">
        <w:rPr>
          <w:rFonts w:asciiTheme="minorHAnsi" w:hAnsiTheme="minorHAnsi" w:cs="Arial"/>
          <w:sz w:val="18"/>
          <w:szCs w:val="18"/>
        </w:rPr>
        <w:t>(ft</w:t>
      </w:r>
      <w:r w:rsidR="00B50AFC"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646B8B" w:rsidRPr="0037735E">
        <w:rPr>
          <w:rFonts w:asciiTheme="minorHAnsi" w:hAnsiTheme="minorHAnsi" w:cs="Arial"/>
          <w:sz w:val="18"/>
          <w:szCs w:val="18"/>
        </w:rPr>
        <w:t xml:space="preserve">Total </w:t>
      </w:r>
      <w:r w:rsidR="00227F2E" w:rsidRPr="0037735E">
        <w:rPr>
          <w:rFonts w:asciiTheme="minorHAnsi" w:hAnsiTheme="minorHAnsi" w:cs="Arial"/>
          <w:sz w:val="18"/>
          <w:szCs w:val="18"/>
        </w:rPr>
        <w:t>dwelling unit c</w:t>
      </w:r>
      <w:r w:rsidRPr="0037735E">
        <w:rPr>
          <w:rFonts w:asciiTheme="minorHAnsi" w:hAnsiTheme="minorHAnsi" w:cs="Arial"/>
          <w:sz w:val="18"/>
          <w:szCs w:val="18"/>
        </w:rPr>
        <w:t>onditioned floor area in ft</w:t>
      </w:r>
      <w:r w:rsidRPr="0037735E">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F97972" w:rsidRPr="0037735E">
        <w:rPr>
          <w:rFonts w:ascii="Calibri" w:hAnsi="Calibri" w:cs="Arial"/>
          <w:sz w:val="18"/>
          <w:szCs w:val="18"/>
        </w:rPr>
        <w:t xml:space="preserve"> </w:t>
      </w:r>
    </w:p>
    <w:p w14:paraId="154809D4" w14:textId="77777777" w:rsidR="00520FB7" w:rsidRPr="0037735E" w:rsidRDefault="00805FB2" w:rsidP="00492D3C">
      <w:pPr>
        <w:pStyle w:val="ListParagraph"/>
        <w:numPr>
          <w:ilvl w:val="0"/>
          <w:numId w:val="26"/>
        </w:numPr>
        <w:contextualSpacing/>
        <w:rPr>
          <w:rFonts w:ascii="Calibri" w:hAnsi="Calibri" w:cs="Arial"/>
          <w:sz w:val="18"/>
          <w:szCs w:val="18"/>
        </w:rPr>
      </w:pPr>
      <w:r w:rsidRPr="0037735E">
        <w:rPr>
          <w:rFonts w:ascii="Calibri" w:hAnsi="Calibri" w:cs="Arial"/>
          <w:sz w:val="18"/>
          <w:szCs w:val="18"/>
        </w:rPr>
        <w:t>Comments: Any notes regarding location or unique conditions.</w:t>
      </w:r>
    </w:p>
    <w:p w14:paraId="7224DA8F" w14:textId="77777777" w:rsidR="00C55ACF" w:rsidRDefault="00C55ACF" w:rsidP="0037735E">
      <w:pPr>
        <w:rPr>
          <w:rFonts w:ascii="Calibri" w:hAnsi="Calibri" w:cs="Arial"/>
          <w:b/>
          <w:sz w:val="18"/>
          <w:szCs w:val="18"/>
        </w:rPr>
      </w:pPr>
    </w:p>
    <w:p w14:paraId="154809D6" w14:textId="1967E79D" w:rsidR="00A841A3" w:rsidRPr="0037735E" w:rsidRDefault="00B55605" w:rsidP="0037735E">
      <w:pPr>
        <w:rPr>
          <w:rFonts w:ascii="Calibri" w:hAnsi="Calibri" w:cs="Arial"/>
          <w:b/>
          <w:sz w:val="18"/>
          <w:szCs w:val="18"/>
        </w:rPr>
      </w:pPr>
      <w:r>
        <w:rPr>
          <w:rFonts w:ascii="Calibri" w:hAnsi="Calibri" w:cs="Arial"/>
          <w:b/>
          <w:sz w:val="18"/>
          <w:szCs w:val="18"/>
        </w:rPr>
        <w:t>L</w:t>
      </w:r>
      <w:r w:rsidR="00D07AFB" w:rsidRPr="0037735E">
        <w:rPr>
          <w:rFonts w:ascii="Calibri" w:hAnsi="Calibri" w:cs="Arial"/>
          <w:b/>
          <w:sz w:val="18"/>
          <w:szCs w:val="18"/>
        </w:rPr>
        <w:t>.</w:t>
      </w:r>
      <w:r w:rsidR="00A841A3" w:rsidRPr="0037735E">
        <w:rPr>
          <w:rFonts w:ascii="Calibri" w:hAnsi="Calibri" w:cs="Arial"/>
          <w:b/>
          <w:sz w:val="18"/>
          <w:szCs w:val="18"/>
        </w:rPr>
        <w:t xml:space="preserve"> </w:t>
      </w:r>
      <w:r w:rsidR="00DF5F60" w:rsidRPr="0037735E">
        <w:rPr>
          <w:rFonts w:ascii="Calibri" w:hAnsi="Calibri" w:cs="Arial"/>
          <w:b/>
          <w:sz w:val="18"/>
          <w:szCs w:val="18"/>
        </w:rPr>
        <w:t>Water Heating Systems for Additions</w:t>
      </w:r>
    </w:p>
    <w:p w14:paraId="4F2FF2A9" w14:textId="422D341F" w:rsidR="00953DCC" w:rsidRPr="00732CA9" w:rsidRDefault="00731D36" w:rsidP="00953DCC">
      <w:pPr>
        <w:rPr>
          <w:rFonts w:ascii="Calibri" w:hAnsi="Calibri"/>
          <w:sz w:val="18"/>
        </w:rPr>
      </w:pPr>
      <w:r w:rsidRPr="00B54048">
        <w:rPr>
          <w:rFonts w:ascii="Calibri" w:hAnsi="Calibri" w:cs="Arial"/>
          <w:sz w:val="18"/>
          <w:szCs w:val="18"/>
        </w:rPr>
        <w:t>Water heating compliance for an a</w:t>
      </w:r>
      <w:r w:rsidR="0007385F" w:rsidRPr="00B54048">
        <w:rPr>
          <w:rFonts w:ascii="Calibri" w:hAnsi="Calibri" w:cs="Arial"/>
          <w:sz w:val="18"/>
          <w:szCs w:val="18"/>
        </w:rPr>
        <w:t xml:space="preserve">ddition </w:t>
      </w:r>
      <w:r w:rsidR="00C208E8" w:rsidRPr="00B54048">
        <w:rPr>
          <w:rFonts w:ascii="Calibri" w:hAnsi="Calibri" w:cs="Arial"/>
          <w:sz w:val="18"/>
          <w:szCs w:val="18"/>
        </w:rPr>
        <w:t xml:space="preserve">is described </w:t>
      </w:r>
      <w:r w:rsidRPr="00B54048">
        <w:rPr>
          <w:rFonts w:ascii="Calibri" w:hAnsi="Calibri" w:cs="Arial"/>
          <w:sz w:val="18"/>
          <w:szCs w:val="18"/>
        </w:rPr>
        <w:t>in Section 150.2</w:t>
      </w:r>
      <w:r w:rsidR="000F6A3B" w:rsidRPr="00B54048">
        <w:rPr>
          <w:rFonts w:ascii="Calibri" w:hAnsi="Calibri" w:cs="Arial"/>
          <w:sz w:val="18"/>
          <w:szCs w:val="18"/>
        </w:rPr>
        <w:t>(</w:t>
      </w:r>
      <w:r w:rsidR="0007385F" w:rsidRPr="00B54048">
        <w:rPr>
          <w:rFonts w:ascii="Calibri" w:hAnsi="Calibri" w:cs="Arial"/>
          <w:sz w:val="18"/>
          <w:szCs w:val="18"/>
        </w:rPr>
        <w:t>a</w:t>
      </w:r>
      <w:r w:rsidR="000F6A3B" w:rsidRPr="00B54048">
        <w:rPr>
          <w:rFonts w:ascii="Calibri" w:hAnsi="Calibri" w:cs="Arial"/>
          <w:sz w:val="18"/>
          <w:szCs w:val="18"/>
        </w:rPr>
        <w:t>)</w:t>
      </w:r>
      <w:r w:rsidR="00953DCC">
        <w:rPr>
          <w:rFonts w:ascii="Calibri" w:hAnsi="Calibri" w:cs="Arial"/>
          <w:sz w:val="18"/>
          <w:szCs w:val="18"/>
        </w:rPr>
        <w:t>1D</w:t>
      </w:r>
      <w:r w:rsidR="00C208E8" w:rsidRPr="00B54048">
        <w:rPr>
          <w:rFonts w:ascii="Calibri" w:hAnsi="Calibri" w:cs="Arial"/>
          <w:sz w:val="18"/>
          <w:szCs w:val="18"/>
        </w:rPr>
        <w:t>.</w:t>
      </w:r>
      <w:r w:rsidR="000F6A3B" w:rsidRPr="00B54048">
        <w:rPr>
          <w:rFonts w:ascii="Calibri" w:hAnsi="Calibri" w:cs="Arial"/>
          <w:sz w:val="18"/>
          <w:szCs w:val="18"/>
        </w:rPr>
        <w:t xml:space="preserve"> </w:t>
      </w:r>
      <w:r w:rsidR="0007385F" w:rsidRPr="00B54048">
        <w:rPr>
          <w:rFonts w:ascii="Calibri" w:hAnsi="Calibri" w:cs="Arial"/>
          <w:sz w:val="18"/>
          <w:szCs w:val="18"/>
        </w:rPr>
        <w:t>When a water heater is added as part of an addition</w:t>
      </w:r>
      <w:r w:rsidR="00C208E8" w:rsidRPr="00B54048">
        <w:rPr>
          <w:rFonts w:ascii="Calibri" w:hAnsi="Calibri" w:cs="Arial"/>
          <w:sz w:val="18"/>
          <w:szCs w:val="18"/>
        </w:rPr>
        <w:t xml:space="preserve"> in </w:t>
      </w:r>
      <w:r w:rsidR="002F2B9D" w:rsidRPr="00B54048">
        <w:rPr>
          <w:rFonts w:ascii="Calibri" w:hAnsi="Calibri" w:cs="Arial"/>
          <w:sz w:val="18"/>
          <w:szCs w:val="18"/>
        </w:rPr>
        <w:t xml:space="preserve">a </w:t>
      </w:r>
      <w:r w:rsidR="00C208E8" w:rsidRPr="00B54048">
        <w:rPr>
          <w:rFonts w:ascii="Calibri" w:hAnsi="Calibri" w:cs="Arial"/>
          <w:sz w:val="18"/>
          <w:szCs w:val="18"/>
        </w:rPr>
        <w:t>single dwelling</w:t>
      </w:r>
      <w:r w:rsidR="00953DCC" w:rsidRPr="00953DCC">
        <w:rPr>
          <w:rFonts w:ascii="Calibri" w:hAnsi="Calibri" w:cs="Arial"/>
        </w:rPr>
        <w:t xml:space="preserve"> </w:t>
      </w:r>
      <w:r w:rsidR="00953DCC" w:rsidRPr="00732CA9">
        <w:rPr>
          <w:rFonts w:ascii="Calibri" w:hAnsi="Calibri"/>
          <w:sz w:val="18"/>
        </w:rPr>
        <w:t xml:space="preserve">the Prescriptive Standards allow </w:t>
      </w:r>
      <w:r w:rsidR="009877F7">
        <w:rPr>
          <w:rFonts w:ascii="Calibri" w:hAnsi="Calibri"/>
          <w:sz w:val="18"/>
        </w:rPr>
        <w:t>five</w:t>
      </w:r>
      <w:r w:rsidR="00953DCC" w:rsidRPr="00732CA9">
        <w:rPr>
          <w:rFonts w:ascii="Calibri" w:hAnsi="Calibri"/>
          <w:sz w:val="18"/>
        </w:rPr>
        <w:t xml:space="preserve"> options under Section 150.1(c)8.</w:t>
      </w:r>
    </w:p>
    <w:p w14:paraId="2151C54B" w14:textId="77777777" w:rsidR="00F50956" w:rsidRDefault="00F50956" w:rsidP="00F50956">
      <w:pPr>
        <w:numPr>
          <w:ilvl w:val="0"/>
          <w:numId w:val="33"/>
        </w:numPr>
        <w:rPr>
          <w:rFonts w:ascii="Calibri" w:hAnsi="Calibri" w:cs="Arial"/>
          <w:sz w:val="18"/>
          <w:szCs w:val="18"/>
        </w:rPr>
      </w:pPr>
      <w:r w:rsidRPr="00771690">
        <w:rPr>
          <w:rFonts w:ascii="Calibri" w:hAnsi="Calibri" w:cs="Arial"/>
          <w:sz w:val="18"/>
          <w:szCs w:val="18"/>
        </w:rPr>
        <w:t>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In order for one water heating system type to be considered the same as another, it must have the same description in Columns 2 through 12.</w:t>
      </w:r>
    </w:p>
    <w:p w14:paraId="5963D82B" w14:textId="77777777" w:rsidR="00F63BC8" w:rsidRPr="00F63BC8" w:rsidRDefault="00F63BC8" w:rsidP="00F63BC8">
      <w:pPr>
        <w:pStyle w:val="ListParagraph"/>
        <w:numPr>
          <w:ilvl w:val="0"/>
          <w:numId w:val="33"/>
        </w:numPr>
        <w:rPr>
          <w:rFonts w:ascii="Calibri" w:hAnsi="Calibri" w:cs="Arial"/>
          <w:sz w:val="18"/>
          <w:szCs w:val="18"/>
        </w:rPr>
      </w:pPr>
      <w:r w:rsidRPr="00F63BC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p>
    <w:p w14:paraId="590AA1B7"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 xml:space="preserve">System option: </w:t>
      </w:r>
    </w:p>
    <w:p w14:paraId="07EAD0A9" w14:textId="77777777" w:rsidR="00F50956" w:rsidRPr="00771690" w:rsidRDefault="00F50956" w:rsidP="00F50956">
      <w:pPr>
        <w:ind w:left="1260" w:hanging="540"/>
        <w:rPr>
          <w:rFonts w:ascii="Calibri" w:hAnsi="Calibri" w:cs="Arial"/>
          <w:sz w:val="18"/>
          <w:szCs w:val="18"/>
        </w:rPr>
      </w:pPr>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p>
    <w:p w14:paraId="56539B71" w14:textId="77777777" w:rsidR="00F50956" w:rsidRPr="00771690" w:rsidRDefault="00F50956" w:rsidP="00F50956">
      <w:pPr>
        <w:pStyle w:val="ListParagraph"/>
        <w:numPr>
          <w:ilvl w:val="2"/>
          <w:numId w:val="75"/>
        </w:numPr>
        <w:ind w:left="1260" w:hanging="540"/>
        <w:rPr>
          <w:rFonts w:asciiTheme="minorHAnsi" w:hAnsiTheme="minorHAnsi"/>
          <w:sz w:val="18"/>
          <w:szCs w:val="18"/>
        </w:rPr>
      </w:pPr>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p>
    <w:p w14:paraId="607F12CB" w14:textId="77777777" w:rsidR="00F50956" w:rsidRPr="00E0019E"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A compact hot water distribution system that is field verified as specified in the Reference Appendix RA4.4.16; or</w:t>
      </w:r>
    </w:p>
    <w:p w14:paraId="0600E04C" w14:textId="77777777" w:rsidR="00F50956" w:rsidRPr="00E0019E"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A drain water heat recovery system that is field verified as specified in the Reference Appendix RA3.6.9.</w:t>
      </w:r>
    </w:p>
    <w:p w14:paraId="6AA98252" w14:textId="77777777" w:rsidR="00F50956" w:rsidRPr="00F50956" w:rsidRDefault="00F50956" w:rsidP="00F50956">
      <w:pPr>
        <w:pStyle w:val="ListParagraph"/>
        <w:numPr>
          <w:ilvl w:val="2"/>
          <w:numId w:val="75"/>
        </w:numPr>
        <w:ind w:left="1260" w:hanging="540"/>
        <w:rPr>
          <w:rFonts w:ascii="Calibri" w:hAnsi="Calibri" w:cs="Arial"/>
          <w:sz w:val="18"/>
          <w:szCs w:val="18"/>
        </w:rPr>
      </w:pPr>
      <w:r w:rsidRPr="00F50956">
        <w:rPr>
          <w:rFonts w:ascii="Calibri" w:hAnsi="Calibri" w:cs="Arial"/>
          <w:sz w:val="18"/>
          <w:szCs w:val="18"/>
        </w:rPr>
        <w:t>A single gas or propane storage type water heater (small storage or consumer storage) with an input of 75,000 Btu per hour or less, rated volume greater than 55 gallons.</w:t>
      </w:r>
    </w:p>
    <w:p w14:paraId="03F98545" w14:textId="77777777" w:rsidR="00F50956" w:rsidRPr="00F50956" w:rsidRDefault="00F50956" w:rsidP="00F50956">
      <w:pPr>
        <w:pStyle w:val="ListParagraph"/>
        <w:numPr>
          <w:ilvl w:val="2"/>
          <w:numId w:val="75"/>
        </w:numPr>
        <w:ind w:left="1260" w:hanging="540"/>
        <w:rPr>
          <w:rFonts w:ascii="Calibri" w:hAnsi="Calibri" w:cs="Arial"/>
          <w:sz w:val="18"/>
          <w:szCs w:val="18"/>
        </w:rPr>
      </w:pPr>
      <w:r w:rsidRPr="00F50956">
        <w:rPr>
          <w:rFonts w:ascii="Calibri" w:hAnsi="Calibri" w:cs="Arial"/>
          <w:sz w:val="18"/>
          <w:szCs w:val="18"/>
        </w:rPr>
        <w:t>A heat pump water heater located in the garage or conditioned space, and either:</w:t>
      </w:r>
    </w:p>
    <w:p w14:paraId="167A56C0" w14:textId="77777777" w:rsidR="00F50956" w:rsidRPr="00E0019E"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p>
    <w:p w14:paraId="6E5EBD71" w14:textId="14F8EB20" w:rsidR="00F50956" w:rsidRPr="00F50956"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2-15, a PV system with 0.3 kWdc capacity larger than the PV requirements; or</w:t>
      </w:r>
    </w:p>
    <w:p w14:paraId="43969302" w14:textId="2051B97B" w:rsidR="00F50956" w:rsidRPr="00F50956"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1 or 16, a PV system with 1.1 kWdc capacity larger than the PV requirements.</w:t>
      </w:r>
    </w:p>
    <w:p w14:paraId="0292906B" w14:textId="77777777" w:rsidR="00F50956" w:rsidRPr="00F50956" w:rsidRDefault="00F50956" w:rsidP="00F50956">
      <w:pPr>
        <w:pStyle w:val="ListParagraph"/>
        <w:numPr>
          <w:ilvl w:val="2"/>
          <w:numId w:val="75"/>
        </w:numPr>
        <w:ind w:left="1260" w:hanging="540"/>
        <w:rPr>
          <w:rFonts w:ascii="Calibri" w:hAnsi="Calibri" w:cs="Arial"/>
          <w:sz w:val="18"/>
          <w:szCs w:val="18"/>
        </w:rPr>
      </w:pPr>
      <w:r w:rsidRPr="00F50956">
        <w:rPr>
          <w:rFonts w:ascii="Calibri" w:hAnsi="Calibri" w:cs="Arial"/>
          <w:sz w:val="18"/>
          <w:szCs w:val="18"/>
        </w:rPr>
        <w:t>A single NEEA Tier 3 heat pump water heater located in the garage or conditioned space, and:</w:t>
      </w:r>
    </w:p>
    <w:p w14:paraId="4BBB006F" w14:textId="6F179326" w:rsidR="00F50956" w:rsidRPr="00F50956" w:rsidRDefault="00F50956" w:rsidP="00F50956">
      <w:pPr>
        <w:pStyle w:val="ListParagraph"/>
        <w:numPr>
          <w:ilvl w:val="0"/>
          <w:numId w:val="78"/>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1 or 16, a PV system with 0.3 kWdc capacity larger tha</w:t>
      </w:r>
      <w:r w:rsidR="00C171AE">
        <w:rPr>
          <w:rFonts w:asciiTheme="minorHAnsi" w:hAnsiTheme="minorHAnsi"/>
          <w:sz w:val="18"/>
          <w:szCs w:val="18"/>
        </w:rPr>
        <w:t>n the PV requirements</w:t>
      </w:r>
      <w:r w:rsidRPr="00E0019E">
        <w:rPr>
          <w:rFonts w:asciiTheme="minorHAnsi" w:hAnsiTheme="minorHAnsi"/>
          <w:sz w:val="18"/>
          <w:szCs w:val="18"/>
        </w:rPr>
        <w:t>, and</w:t>
      </w:r>
    </w:p>
    <w:p w14:paraId="600C7891" w14:textId="77777777" w:rsidR="00F50956" w:rsidRPr="00F50956" w:rsidRDefault="00F50956" w:rsidP="00F50956">
      <w:pPr>
        <w:pStyle w:val="ListParagraph"/>
        <w:numPr>
          <w:ilvl w:val="0"/>
          <w:numId w:val="78"/>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1 or 16, a compact hot water distribution system as specified in the Reference Appendix RA4.4.6.</w:t>
      </w:r>
    </w:p>
    <w:p w14:paraId="03F3377D" w14:textId="77777777" w:rsidR="00F63BC8" w:rsidRDefault="00F63BC8" w:rsidP="00F63BC8">
      <w:pPr>
        <w:pStyle w:val="ListParagraph"/>
        <w:numPr>
          <w:ilvl w:val="0"/>
          <w:numId w:val="33"/>
        </w:numPr>
        <w:autoSpaceDE w:val="0"/>
        <w:autoSpaceDN w:val="0"/>
        <w:adjustRightInd w:val="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8196D">
        <w:rPr>
          <w:rFonts w:asciiTheme="minorHAnsi" w:hAnsiTheme="minorHAnsi"/>
          <w:sz w:val="18"/>
          <w:szCs w:val="18"/>
        </w:rPr>
        <w:t xml:space="preserve"> </w:t>
      </w:r>
    </w:p>
    <w:p w14:paraId="53D6599D" w14:textId="3219AF9A" w:rsidR="00F63BC8" w:rsidRPr="00E0019E" w:rsidRDefault="00F63BC8" w:rsidP="00E0019E">
      <w:pPr>
        <w:pStyle w:val="ListParagraph"/>
        <w:numPr>
          <w:ilvl w:val="0"/>
          <w:numId w:val="33"/>
        </w:numPr>
        <w:autoSpaceDE w:val="0"/>
        <w:autoSpaceDN w:val="0"/>
        <w:adjustRightInd w:val="0"/>
        <w:rPr>
          <w:rFonts w:asciiTheme="minorHAnsi" w:hAnsiTheme="minorHAnsi"/>
          <w:sz w:val="18"/>
          <w:szCs w:val="18"/>
        </w:rPr>
      </w:pPr>
      <w:r w:rsidRPr="00F63BC8">
        <w:rPr>
          <w:rFonts w:asciiTheme="minorHAnsi" w:hAnsiTheme="minorHAnsi"/>
          <w:sz w:val="18"/>
          <w:szCs w:val="18"/>
        </w:rPr>
        <w:t># of Recirculation loops: User entry based on number of dwelling units</w:t>
      </w:r>
    </w:p>
    <w:p w14:paraId="662C6B1F"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Water heater Type: Tankless, storage, heat pump.</w:t>
      </w:r>
    </w:p>
    <w:p w14:paraId="51165F86"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Volume (gal): Tank capacity in gallons. For instantaneous water heaters, enter N/A.</w:t>
      </w:r>
    </w:p>
    <w:p w14:paraId="625B7AA8"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Fuel Type: Gas, Propane. heat pump.</w:t>
      </w:r>
    </w:p>
    <w:p w14:paraId="6A7D7D35"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Number of water heaters: No more than 1 per dwelling unit allowed.</w:t>
      </w:r>
    </w:p>
    <w:p w14:paraId="6B3955F5" w14:textId="77777777" w:rsidR="00F50956" w:rsidRDefault="00F50956" w:rsidP="00F50956">
      <w:pPr>
        <w:numPr>
          <w:ilvl w:val="0"/>
          <w:numId w:val="33"/>
        </w:numPr>
        <w:rPr>
          <w:rFonts w:ascii="Calibri" w:hAnsi="Calibri" w:cs="Arial"/>
          <w:sz w:val="18"/>
          <w:szCs w:val="18"/>
        </w:rPr>
      </w:pPr>
      <w:r w:rsidRPr="00771690">
        <w:rPr>
          <w:rFonts w:ascii="Calibri" w:hAnsi="Calibri" w:cs="Arial"/>
          <w:sz w:val="18"/>
          <w:szCs w:val="18"/>
        </w:rPr>
        <w:t xml:space="preserve">Rated Input (Range): Select the maximum input rating </w:t>
      </w:r>
    </w:p>
    <w:p w14:paraId="13FCE68A" w14:textId="12B83E03" w:rsidR="00F63BC8" w:rsidRPr="00F63BC8" w:rsidRDefault="00F63BC8" w:rsidP="00F63BC8">
      <w:pPr>
        <w:numPr>
          <w:ilvl w:val="0"/>
          <w:numId w:val="33"/>
        </w:numPr>
        <w:rPr>
          <w:rFonts w:ascii="Calibri" w:hAnsi="Calibri" w:cs="Arial"/>
          <w:sz w:val="18"/>
          <w:szCs w:val="18"/>
        </w:rPr>
      </w:pPr>
      <w:r w:rsidRPr="00F63BC8">
        <w:rPr>
          <w:rFonts w:ascii="Calibri" w:hAnsi="Calibri" w:cs="Arial"/>
          <w:sz w:val="18"/>
          <w:szCs w:val="18"/>
        </w:rPr>
        <w:t>Minimum Solar Savings Fraction: Field is auto filled based on which system option was chosen.</w:t>
      </w:r>
    </w:p>
    <w:p w14:paraId="4B6F2272" w14:textId="44828886" w:rsidR="00F50956" w:rsidRDefault="00F63BC8" w:rsidP="00F50956">
      <w:pPr>
        <w:numPr>
          <w:ilvl w:val="0"/>
          <w:numId w:val="33"/>
        </w:numPr>
        <w:rPr>
          <w:rFonts w:ascii="Calibri" w:hAnsi="Calibri" w:cs="Arial"/>
          <w:sz w:val="18"/>
          <w:szCs w:val="18"/>
        </w:rPr>
      </w:pPr>
      <w:r>
        <w:rPr>
          <w:rFonts w:ascii="Calibri" w:hAnsi="Calibri" w:cs="Arial"/>
          <w:sz w:val="18"/>
          <w:szCs w:val="18"/>
        </w:rPr>
        <w:t>Additional PV</w:t>
      </w:r>
      <w:r w:rsidR="00F50956" w:rsidRPr="00771690">
        <w:rPr>
          <w:rFonts w:ascii="Calibri" w:hAnsi="Calibri" w:cs="Arial"/>
          <w:sz w:val="18"/>
          <w:szCs w:val="18"/>
        </w:rPr>
        <w:t xml:space="preserve"> Capacity: Auto entered. If the option selected requires added solar capacity, it is entered here.</w:t>
      </w:r>
    </w:p>
    <w:p w14:paraId="5EBC47D5" w14:textId="24CB6AF9" w:rsidR="00F63BC8" w:rsidRPr="00F63BC8" w:rsidRDefault="00F63BC8" w:rsidP="00F63BC8">
      <w:pPr>
        <w:numPr>
          <w:ilvl w:val="0"/>
          <w:numId w:val="33"/>
        </w:numPr>
        <w:rPr>
          <w:rFonts w:ascii="Calibri" w:hAnsi="Calibri" w:cs="Arial"/>
          <w:sz w:val="18"/>
          <w:szCs w:val="18"/>
        </w:rPr>
      </w:pPr>
      <w:r w:rsidRPr="00F63BC8">
        <w:rPr>
          <w:rFonts w:ascii="Calibri" w:hAnsi="Calibri" w:cs="Arial"/>
          <w:sz w:val="18"/>
          <w:szCs w:val="18"/>
        </w:rPr>
        <w:t>Tank Location: List based on which system option was chosen.</w:t>
      </w:r>
    </w:p>
    <w:p w14:paraId="01895B77"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Distribution Type: Pick Standard, Demand Recirculation – Manual Control, Demand Recirculation – Sensor Control.</w:t>
      </w:r>
    </w:p>
    <w:p w14:paraId="6A13DCD6" w14:textId="77777777" w:rsidR="000428D7" w:rsidRPr="0037735E" w:rsidRDefault="000428D7" w:rsidP="00E0019E">
      <w:pPr>
        <w:pStyle w:val="ListParagraph"/>
        <w:ind w:left="360"/>
        <w:rPr>
          <w:rFonts w:ascii="Calibri" w:hAnsi="Calibri" w:cs="Arial"/>
          <w:sz w:val="18"/>
          <w:szCs w:val="18"/>
        </w:rPr>
      </w:pPr>
    </w:p>
    <w:p w14:paraId="24EE3ACF" w14:textId="03E289CC" w:rsidR="00A70369" w:rsidRDefault="00B55605" w:rsidP="00A70369">
      <w:pPr>
        <w:rPr>
          <w:rFonts w:ascii="Calibri" w:hAnsi="Calibri" w:cs="Arial"/>
          <w:b/>
          <w:sz w:val="18"/>
          <w:szCs w:val="18"/>
        </w:rPr>
      </w:pPr>
      <w:r>
        <w:rPr>
          <w:rFonts w:ascii="Calibri" w:hAnsi="Calibri" w:cs="Arial"/>
          <w:b/>
          <w:sz w:val="18"/>
          <w:szCs w:val="18"/>
        </w:rPr>
        <w:t>M</w:t>
      </w:r>
      <w:r w:rsidR="00C41F78" w:rsidRPr="0037735E">
        <w:rPr>
          <w:rFonts w:ascii="Calibri" w:hAnsi="Calibri" w:cs="Arial"/>
          <w:b/>
          <w:sz w:val="18"/>
          <w:szCs w:val="18"/>
        </w:rPr>
        <w:t xml:space="preserve">. </w:t>
      </w:r>
      <w:r w:rsidR="00DF5F60" w:rsidRPr="0037735E">
        <w:rPr>
          <w:rFonts w:ascii="Calibri" w:hAnsi="Calibri" w:cs="Arial"/>
          <w:b/>
          <w:sz w:val="18"/>
          <w:szCs w:val="18"/>
        </w:rPr>
        <w:t>Space Conditioning and Water Heating in Multifamily Dwelling Units</w:t>
      </w:r>
    </w:p>
    <w:p w14:paraId="154809EB" w14:textId="6252DD68" w:rsidR="00F076B0" w:rsidRPr="0037735E" w:rsidRDefault="00AF68E0" w:rsidP="00F076B0">
      <w:pPr>
        <w:spacing w:after="240"/>
        <w:rPr>
          <w:rFonts w:ascii="Calibri" w:hAnsi="Calibri" w:cs="Arial"/>
          <w:sz w:val="18"/>
          <w:szCs w:val="18"/>
        </w:rPr>
      </w:pPr>
      <w:r w:rsidRPr="0037735E">
        <w:rPr>
          <w:rFonts w:ascii="Calibri" w:hAnsi="Calibri" w:cs="Arial"/>
          <w:sz w:val="18"/>
          <w:szCs w:val="18"/>
        </w:rPr>
        <w:t>If an existing space system will condition an addition, the prescriptive requirements do not apply to that system (Exception 4 to Section 150.2(a)).  The enforcement agencies may require verification that the capacity of the existing heating system is adequate to meet the added load of the additional conditioned floor area. Since there is no health and safety code requirement to provide cooling, the enforcement agency will not ask for verification that the capacity of the existing system is adequate to meet the added load of the additional conditioned floor area. If a new space conditioning system is installed complete a Certificate of Compliance for Alterations to Space Conditioning Systems (CF1R-ALT-02)</w:t>
      </w:r>
    </w:p>
    <w:p w14:paraId="154809EC" w14:textId="77777777" w:rsidR="00C41F78" w:rsidRPr="0037735E" w:rsidRDefault="00C41F78"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Name: </w:t>
      </w:r>
      <w:r w:rsidR="004F4B52" w:rsidRPr="0037735E">
        <w:rPr>
          <w:rFonts w:ascii="Calibri" w:hAnsi="Calibri" w:cs="Arial"/>
          <w:sz w:val="18"/>
          <w:szCs w:val="18"/>
        </w:rPr>
        <w:t>E</w:t>
      </w:r>
      <w:r w:rsidRPr="0037735E">
        <w:rPr>
          <w:rFonts w:ascii="Calibri" w:hAnsi="Calibri" w:cs="Arial"/>
          <w:sz w:val="18"/>
          <w:szCs w:val="18"/>
        </w:rPr>
        <w:t>nter one unique name for each of the number of dwelling units with additions as identified in Section A field 06.</w:t>
      </w:r>
    </w:p>
    <w:p w14:paraId="154809ED" w14:textId="77777777" w:rsidR="00C41F78" w:rsidRPr="0037735E" w:rsidRDefault="004C6441" w:rsidP="00C41F78">
      <w:pPr>
        <w:pStyle w:val="ListParagraph"/>
        <w:numPr>
          <w:ilvl w:val="0"/>
          <w:numId w:val="47"/>
        </w:numPr>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 </w:t>
      </w:r>
      <w:r w:rsidR="00E03D8B" w:rsidRPr="0037735E">
        <w:rPr>
          <w:rFonts w:asciiTheme="minorHAnsi" w:hAnsiTheme="minorHAnsi" w:cs="Arial"/>
          <w:sz w:val="18"/>
          <w:szCs w:val="18"/>
        </w:rPr>
        <w:t>S</w:t>
      </w:r>
      <w:r w:rsidRPr="0037735E">
        <w:rPr>
          <w:rFonts w:asciiTheme="minorHAnsi" w:hAnsiTheme="minorHAnsi" w:cs="Arial"/>
          <w:sz w:val="18"/>
          <w:szCs w:val="18"/>
        </w:rPr>
        <w:t xml:space="preserve">um of </w:t>
      </w:r>
      <w:r w:rsidR="00E03D8B" w:rsidRPr="0037735E">
        <w:rPr>
          <w:rFonts w:asciiTheme="minorHAnsi" w:hAnsiTheme="minorHAnsi" w:cs="Arial"/>
          <w:sz w:val="18"/>
          <w:szCs w:val="18"/>
        </w:rPr>
        <w:t>E</w:t>
      </w:r>
      <w:r w:rsidRPr="0037735E">
        <w:rPr>
          <w:rFonts w:asciiTheme="minorHAnsi" w:hAnsiTheme="minorHAnsi" w:cs="Arial"/>
          <w:sz w:val="18"/>
          <w:szCs w:val="18"/>
        </w:rPr>
        <w:t xml:space="preserve">xisting </w:t>
      </w:r>
      <w:r w:rsidR="00E03D8B" w:rsidRPr="0037735E">
        <w:rPr>
          <w:rFonts w:asciiTheme="minorHAnsi" w:hAnsiTheme="minorHAnsi" w:cs="Arial"/>
          <w:sz w:val="18"/>
          <w:szCs w:val="18"/>
        </w:rPr>
        <w:t>P</w:t>
      </w:r>
      <w:r w:rsidRPr="0037735E">
        <w:rPr>
          <w:rFonts w:asciiTheme="minorHAnsi" w:hAnsiTheme="minorHAnsi" w:cs="Arial"/>
          <w:sz w:val="18"/>
          <w:szCs w:val="18"/>
        </w:rPr>
        <w:t xml:space="preserve">lus </w:t>
      </w:r>
      <w:r w:rsidR="00E03D8B" w:rsidRPr="0037735E">
        <w:rPr>
          <w:rFonts w:asciiTheme="minorHAnsi" w:hAnsiTheme="minorHAnsi" w:cs="Arial"/>
          <w:sz w:val="18"/>
          <w:szCs w:val="18"/>
        </w:rPr>
        <w:t>A</w:t>
      </w:r>
      <w:r w:rsidRPr="0037735E">
        <w:rPr>
          <w:rFonts w:asciiTheme="minorHAnsi" w:hAnsiTheme="minorHAnsi" w:cs="Arial"/>
          <w:sz w:val="18"/>
          <w:szCs w:val="18"/>
        </w:rPr>
        <w:t>ddition (ft</w:t>
      </w:r>
      <w:r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E03D8B" w:rsidRPr="0037735E">
        <w:rPr>
          <w:rFonts w:asciiTheme="minorHAnsi" w:hAnsiTheme="minorHAnsi" w:cs="Arial"/>
          <w:sz w:val="18"/>
          <w:szCs w:val="18"/>
        </w:rPr>
        <w:t>T</w:t>
      </w:r>
      <w:r w:rsidRPr="0037735E">
        <w:rPr>
          <w:rFonts w:asciiTheme="minorHAnsi" w:hAnsiTheme="minorHAnsi" w:cs="Arial"/>
          <w:sz w:val="18"/>
          <w:szCs w:val="18"/>
        </w:rPr>
        <w:t>otal dwelling unit conditioned floor area in ft</w:t>
      </w:r>
      <w:r w:rsidRPr="00A70369">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C41F78" w:rsidRPr="0037735E">
        <w:rPr>
          <w:rFonts w:ascii="Calibri" w:hAnsi="Calibri" w:cs="Arial"/>
          <w:sz w:val="18"/>
          <w:szCs w:val="18"/>
        </w:rPr>
        <w:t>.</w:t>
      </w:r>
    </w:p>
    <w:p w14:paraId="154809EE" w14:textId="24CD0C29" w:rsidR="0060402D" w:rsidRPr="0037735E" w:rsidRDefault="0060402D"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Central Water Heating System Identification or Name: </w:t>
      </w:r>
      <w:r w:rsidR="002F2B9D" w:rsidRPr="0037735E">
        <w:rPr>
          <w:rFonts w:ascii="Calibri" w:hAnsi="Calibri" w:cs="Arial"/>
          <w:sz w:val="18"/>
          <w:szCs w:val="18"/>
        </w:rPr>
        <w:t>Enter</w:t>
      </w:r>
      <w:r w:rsidRPr="0037735E">
        <w:rPr>
          <w:rFonts w:ascii="Calibri" w:hAnsi="Calibri" w:cs="Arial"/>
          <w:sz w:val="18"/>
          <w:szCs w:val="18"/>
        </w:rPr>
        <w:t xml:space="preserve"> the central DHW system names</w:t>
      </w:r>
      <w:r w:rsidR="002F2B9D" w:rsidRPr="0037735E">
        <w:rPr>
          <w:rFonts w:ascii="Calibri" w:hAnsi="Calibri" w:cs="Arial"/>
          <w:sz w:val="18"/>
          <w:szCs w:val="18"/>
        </w:rPr>
        <w:t xml:space="preserve"> from </w:t>
      </w:r>
      <w:r w:rsidR="00E83462">
        <w:rPr>
          <w:rFonts w:ascii="Calibri" w:hAnsi="Calibri" w:cs="Arial"/>
          <w:sz w:val="18"/>
          <w:szCs w:val="18"/>
        </w:rPr>
        <w:t>L</w:t>
      </w:r>
      <w:r w:rsidR="002F2B9D" w:rsidRPr="0037735E">
        <w:rPr>
          <w:rFonts w:ascii="Calibri" w:hAnsi="Calibri" w:cs="Arial"/>
          <w:sz w:val="18"/>
          <w:szCs w:val="18"/>
        </w:rPr>
        <w:t>. 01.</w:t>
      </w:r>
    </w:p>
    <w:p w14:paraId="154809EF" w14:textId="455834CA"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w:t>
      </w:r>
      <w:r w:rsidR="00C41F78" w:rsidRPr="0037735E">
        <w:rPr>
          <w:rFonts w:ascii="Calibri" w:hAnsi="Calibri" w:cs="Arial"/>
          <w:sz w:val="18"/>
          <w:szCs w:val="18"/>
        </w:rPr>
        <w:t xml:space="preserve">Water Heating System Identification or Name: </w:t>
      </w:r>
      <w:r w:rsidR="00260E33" w:rsidRPr="0037735E">
        <w:rPr>
          <w:rFonts w:ascii="Calibri" w:hAnsi="Calibri" w:cs="Arial"/>
          <w:sz w:val="18"/>
          <w:szCs w:val="18"/>
        </w:rPr>
        <w:t>Note</w:t>
      </w:r>
      <w:r w:rsidR="00C41F78" w:rsidRPr="0037735E">
        <w:rPr>
          <w:rFonts w:ascii="Calibri" w:hAnsi="Calibri" w:cs="Arial"/>
          <w:sz w:val="18"/>
          <w:szCs w:val="18"/>
        </w:rPr>
        <w:t xml:space="preserve"> the </w:t>
      </w:r>
      <w:r w:rsidR="00AF68E0" w:rsidRPr="0037735E">
        <w:rPr>
          <w:rFonts w:ascii="Calibri" w:hAnsi="Calibri" w:cs="Arial"/>
          <w:sz w:val="18"/>
          <w:szCs w:val="18"/>
        </w:rPr>
        <w:t xml:space="preserve">applicable </w:t>
      </w:r>
      <w:r w:rsidR="00C41F78" w:rsidRPr="0037735E">
        <w:rPr>
          <w:rFonts w:ascii="Calibri" w:hAnsi="Calibri" w:cs="Arial"/>
          <w:sz w:val="18"/>
          <w:szCs w:val="18"/>
        </w:rPr>
        <w:t>water heating system name</w:t>
      </w:r>
      <w:r w:rsidR="00AF68E0" w:rsidRPr="0037735E">
        <w:rPr>
          <w:rFonts w:ascii="Calibri" w:hAnsi="Calibri" w:cs="Arial"/>
          <w:sz w:val="18"/>
          <w:szCs w:val="18"/>
        </w:rPr>
        <w:t>(</w:t>
      </w:r>
      <w:r w:rsidR="00C41F78" w:rsidRPr="0037735E">
        <w:rPr>
          <w:rFonts w:ascii="Calibri" w:hAnsi="Calibri" w:cs="Arial"/>
          <w:sz w:val="18"/>
          <w:szCs w:val="18"/>
        </w:rPr>
        <w:t>s</w:t>
      </w:r>
      <w:r w:rsidR="00AF68E0" w:rsidRPr="0037735E">
        <w:rPr>
          <w:rFonts w:ascii="Calibri" w:hAnsi="Calibri" w:cs="Arial"/>
          <w:sz w:val="18"/>
          <w:szCs w:val="18"/>
        </w:rPr>
        <w:t>)</w:t>
      </w:r>
      <w:r w:rsidR="00C41F78" w:rsidRPr="0037735E">
        <w:rPr>
          <w:rFonts w:ascii="Calibri" w:hAnsi="Calibri" w:cs="Arial"/>
          <w:sz w:val="18"/>
          <w:szCs w:val="18"/>
        </w:rPr>
        <w:t xml:space="preserve">. If more than one water heating system type is needed in the dwelling unit, </w:t>
      </w:r>
      <w:r w:rsidR="00DE41B1" w:rsidRPr="0037735E">
        <w:rPr>
          <w:rFonts w:ascii="Calibri" w:hAnsi="Calibri" w:cs="Arial"/>
          <w:sz w:val="18"/>
          <w:szCs w:val="18"/>
        </w:rPr>
        <w:t xml:space="preserve">add </w:t>
      </w:r>
      <w:r w:rsidR="00C41F78" w:rsidRPr="0037735E">
        <w:rPr>
          <w:rFonts w:ascii="Calibri" w:hAnsi="Calibri" w:cs="Arial"/>
          <w:sz w:val="18"/>
          <w:szCs w:val="18"/>
        </w:rPr>
        <w:t xml:space="preserve">another row of data for the dwelling unit and </w:t>
      </w:r>
      <w:r w:rsidR="00DE41B1" w:rsidRPr="0037735E">
        <w:rPr>
          <w:rFonts w:ascii="Calibri" w:hAnsi="Calibri" w:cs="Arial"/>
          <w:sz w:val="18"/>
          <w:szCs w:val="18"/>
        </w:rPr>
        <w:t>enter</w:t>
      </w:r>
      <w:r w:rsidR="00C41F78" w:rsidRPr="0037735E">
        <w:rPr>
          <w:rFonts w:ascii="Calibri" w:hAnsi="Calibri" w:cs="Arial"/>
          <w:sz w:val="18"/>
          <w:szCs w:val="18"/>
        </w:rPr>
        <w:t xml:space="preserve"> the additional water heating system name.</w:t>
      </w:r>
    </w:p>
    <w:p w14:paraId="154809F0" w14:textId="77777777"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Dwelling Unit</w:t>
      </w:r>
      <w:r w:rsidR="00EE0045" w:rsidRPr="0037735E">
        <w:rPr>
          <w:rFonts w:ascii="Calibri" w:hAnsi="Calibri" w:cs="Arial"/>
          <w:sz w:val="18"/>
          <w:szCs w:val="18"/>
        </w:rPr>
        <w:t xml:space="preserve"> -</w:t>
      </w:r>
      <w:r w:rsidRPr="0037735E">
        <w:rPr>
          <w:rFonts w:ascii="Calibri" w:hAnsi="Calibri" w:cs="Arial"/>
          <w:sz w:val="18"/>
          <w:szCs w:val="18"/>
        </w:rPr>
        <w:t xml:space="preserve"> Installing a New Space Conditioning System?</w:t>
      </w:r>
      <w:r w:rsidR="00EE0045" w:rsidRPr="0037735E">
        <w:rPr>
          <w:rFonts w:ascii="Calibri" w:hAnsi="Calibri" w:cs="Arial"/>
          <w:sz w:val="18"/>
          <w:szCs w:val="18"/>
        </w:rPr>
        <w:t>:</w:t>
      </w:r>
      <w:r w:rsidRPr="0037735E">
        <w:rPr>
          <w:rFonts w:ascii="Calibri" w:hAnsi="Calibri" w:cs="Arial"/>
          <w:sz w:val="18"/>
          <w:szCs w:val="18"/>
        </w:rPr>
        <w:t xml:space="preserve"> If a new Space Conditioning system is planned to be installed, then enter yes, otherwise enter no.</w:t>
      </w:r>
    </w:p>
    <w:p w14:paraId="154809F1" w14:textId="77777777" w:rsidR="0095710E" w:rsidRPr="0037735E" w:rsidRDefault="0095710E" w:rsidP="0095710E">
      <w:pPr>
        <w:pStyle w:val="ListParagraph"/>
        <w:numPr>
          <w:ilvl w:val="0"/>
          <w:numId w:val="47"/>
        </w:numPr>
        <w:rPr>
          <w:rFonts w:asciiTheme="minorHAnsi" w:hAnsiTheme="minorHAnsi" w:cs="Arial"/>
          <w:sz w:val="18"/>
          <w:szCs w:val="18"/>
        </w:rPr>
      </w:pPr>
      <w:r w:rsidRPr="0037735E">
        <w:rPr>
          <w:rFonts w:asciiTheme="minorHAnsi" w:hAnsiTheme="minorHAnsi" w:cs="Arial"/>
          <w:sz w:val="18"/>
          <w:szCs w:val="18"/>
        </w:rPr>
        <w:t xml:space="preserve">Comments: </w:t>
      </w:r>
      <w:r w:rsidRPr="0037735E">
        <w:rPr>
          <w:rFonts w:ascii="Calibri" w:hAnsi="Calibri" w:cs="Arial"/>
          <w:sz w:val="18"/>
          <w:szCs w:val="18"/>
        </w:rPr>
        <w:t>Any notes regarding location or unique conditions.</w:t>
      </w:r>
    </w:p>
    <w:p w14:paraId="63E81E7C" w14:textId="77777777" w:rsidR="0076461F" w:rsidRDefault="0076461F" w:rsidP="0037735E">
      <w:pPr>
        <w:rPr>
          <w:rFonts w:ascii="Calibri" w:hAnsi="Calibri" w:cs="Arial"/>
          <w:b/>
          <w:sz w:val="18"/>
          <w:szCs w:val="18"/>
        </w:rPr>
      </w:pPr>
    </w:p>
    <w:p w14:paraId="154809F3" w14:textId="260D5557" w:rsidR="00492D3C" w:rsidRPr="0037735E" w:rsidRDefault="00DF5F60" w:rsidP="0037735E">
      <w:pPr>
        <w:rPr>
          <w:rFonts w:ascii="Calibri" w:hAnsi="Calibri" w:cs="Arial"/>
          <w:b/>
          <w:sz w:val="18"/>
          <w:szCs w:val="18"/>
        </w:rPr>
      </w:pPr>
      <w:r w:rsidRPr="0037735E">
        <w:rPr>
          <w:rFonts w:ascii="Calibri" w:hAnsi="Calibri" w:cs="Arial"/>
          <w:b/>
          <w:sz w:val="18"/>
          <w:szCs w:val="18"/>
        </w:rPr>
        <w:t>Documentation Declaration Statements</w:t>
      </w:r>
    </w:p>
    <w:p w14:paraId="154809F4" w14:textId="77777777" w:rsidR="00492D3C" w:rsidRPr="0037735E"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154809F5" w14:textId="1041304B" w:rsidR="00492D3C"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FE668E4" w14:textId="77777777" w:rsidR="000428D7" w:rsidRPr="0037735E" w:rsidRDefault="000428D7" w:rsidP="000428D7">
      <w:pPr>
        <w:ind w:left="360"/>
        <w:rPr>
          <w:rFonts w:ascii="Calibri" w:hAnsi="Calibri" w:cs="Arial"/>
          <w:sz w:val="18"/>
          <w:szCs w:val="18"/>
        </w:rPr>
      </w:pPr>
    </w:p>
    <w:p w14:paraId="154809F8" w14:textId="14E1737D" w:rsidR="00A841A3" w:rsidRPr="0037735E" w:rsidRDefault="00DF5F60" w:rsidP="0037735E">
      <w:pPr>
        <w:rPr>
          <w:rFonts w:ascii="Calibri" w:hAnsi="Calibri" w:cs="Arial"/>
          <w:b/>
          <w:sz w:val="18"/>
          <w:szCs w:val="18"/>
        </w:rPr>
      </w:pPr>
      <w:r w:rsidRPr="0037735E">
        <w:rPr>
          <w:rFonts w:ascii="Calibri" w:hAnsi="Calibri" w:cs="Arial"/>
          <w:b/>
          <w:sz w:val="18"/>
          <w:szCs w:val="18"/>
        </w:rPr>
        <w:t>Registration</w:t>
      </w:r>
    </w:p>
    <w:p w14:paraId="154809F9" w14:textId="77777777" w:rsidR="00A841A3" w:rsidRPr="0037735E" w:rsidRDefault="00D62B8E" w:rsidP="00D62B8E">
      <w:pPr>
        <w:rPr>
          <w:rFonts w:ascii="Calibri" w:hAnsi="Calibri" w:cs="Arial"/>
          <w:sz w:val="18"/>
          <w:szCs w:val="18"/>
        </w:rPr>
      </w:pPr>
      <w:r w:rsidRPr="0037735E">
        <w:rPr>
          <w:rFonts w:ascii="Calibri" w:hAnsi="Calibri" w:cs="Arial"/>
          <w:sz w:val="18"/>
          <w:szCs w:val="18"/>
        </w:rPr>
        <w:t>T</w:t>
      </w:r>
      <w:r w:rsidR="00A841A3" w:rsidRPr="0037735E">
        <w:rPr>
          <w:rFonts w:ascii="Calibri" w:hAnsi="Calibri" w:cs="Arial"/>
          <w:sz w:val="18"/>
          <w:szCs w:val="18"/>
        </w:rPr>
        <w:t>he CF1R must be registered with a HERS provider prior to submi</w:t>
      </w:r>
      <w:r w:rsidR="003A63C9" w:rsidRPr="0037735E">
        <w:rPr>
          <w:rFonts w:ascii="Calibri" w:hAnsi="Calibri" w:cs="Arial"/>
          <w:sz w:val="18"/>
          <w:szCs w:val="18"/>
        </w:rPr>
        <w:t>tting for a building permit.</w:t>
      </w:r>
    </w:p>
    <w:p w14:paraId="3D380CDC" w14:textId="2D5B36BC" w:rsidR="00114CC4" w:rsidRPr="000428D7" w:rsidRDefault="00114CC4" w:rsidP="000428D7">
      <w:pPr>
        <w:tabs>
          <w:tab w:val="left" w:pos="4560"/>
        </w:tabs>
        <w:rPr>
          <w:rFonts w:ascii="Calibri" w:hAnsi="Calibri"/>
        </w:rPr>
        <w:sectPr w:rsidR="00114CC4" w:rsidRPr="000428D7" w:rsidSect="00DE2E2E">
          <w:headerReference w:type="even" r:id="rId17"/>
          <w:headerReference w:type="default" r:id="rId18"/>
          <w:footerReference w:type="default" r:id="rId19"/>
          <w:headerReference w:type="first" r:id="rId20"/>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55"/>
        <w:gridCol w:w="4908"/>
        <w:gridCol w:w="399"/>
        <w:gridCol w:w="3605"/>
        <w:gridCol w:w="2871"/>
      </w:tblGrid>
      <w:tr w:rsidR="003116BB" w:rsidRPr="00B177C8" w14:paraId="15480A07" w14:textId="77777777" w:rsidTr="00973747">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A06" w14:textId="61E84116" w:rsidR="003116BB" w:rsidRPr="00B177C8" w:rsidRDefault="003116BB" w:rsidP="004A5E91">
            <w:pPr>
              <w:keepNext/>
              <w:rPr>
                <w:rFonts w:ascii="Calibri" w:hAnsi="Calibri"/>
                <w:sz w:val="22"/>
                <w:szCs w:val="22"/>
              </w:rPr>
            </w:pPr>
            <w:r w:rsidRPr="0037735E">
              <w:rPr>
                <w:rFonts w:ascii="Calibri" w:eastAsia="Calibri" w:hAnsi="Calibri"/>
                <w:b/>
                <w:sz w:val="20"/>
                <w:szCs w:val="22"/>
              </w:rPr>
              <w:t xml:space="preserve">A. </w:t>
            </w:r>
            <w:r w:rsidR="004A5E91" w:rsidRPr="0037735E">
              <w:rPr>
                <w:rFonts w:ascii="Calibri" w:eastAsia="Calibri" w:hAnsi="Calibri"/>
                <w:b/>
                <w:sz w:val="20"/>
                <w:szCs w:val="22"/>
              </w:rPr>
              <w:t>General Information</w:t>
            </w:r>
          </w:p>
        </w:tc>
      </w:tr>
      <w:tr w:rsidR="003116BB" w:rsidRPr="00B177C8" w14:paraId="15480A0E" w14:textId="77777777" w:rsidTr="00973747">
        <w:trPr>
          <w:trHeight w:val="245"/>
        </w:trPr>
        <w:tc>
          <w:tcPr>
            <w:tcW w:w="452" w:type="dxa"/>
            <w:tcBorders>
              <w:left w:val="single" w:sz="4" w:space="0" w:color="auto"/>
              <w:right w:val="single" w:sz="4" w:space="0" w:color="auto"/>
            </w:tcBorders>
            <w:vAlign w:val="center"/>
          </w:tcPr>
          <w:p w14:paraId="15480A08"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01</w:t>
            </w:r>
          </w:p>
        </w:tc>
        <w:tc>
          <w:tcPr>
            <w:tcW w:w="2155" w:type="dxa"/>
            <w:tcBorders>
              <w:left w:val="single" w:sz="4" w:space="0" w:color="auto"/>
              <w:right w:val="single" w:sz="4" w:space="0" w:color="auto"/>
            </w:tcBorders>
            <w:shd w:val="clear" w:color="auto" w:fill="auto"/>
            <w:vAlign w:val="center"/>
          </w:tcPr>
          <w:p w14:paraId="15480A09"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Name:</w:t>
            </w:r>
          </w:p>
        </w:tc>
        <w:tc>
          <w:tcPr>
            <w:tcW w:w="4908" w:type="dxa"/>
            <w:tcBorders>
              <w:left w:val="single" w:sz="4" w:space="0" w:color="auto"/>
            </w:tcBorders>
            <w:shd w:val="clear" w:color="auto" w:fill="auto"/>
          </w:tcPr>
          <w:p w14:paraId="15480A0A" w14:textId="77777777" w:rsidR="003116BB" w:rsidRPr="00B177C8" w:rsidRDefault="00B93BFD" w:rsidP="00C62F33">
            <w:pPr>
              <w:rPr>
                <w:rFonts w:ascii="Calibri" w:hAnsi="Calibri"/>
                <w:sz w:val="18"/>
                <w:szCs w:val="18"/>
              </w:rPr>
            </w:pPr>
            <w:r>
              <w:rPr>
                <w:rFonts w:ascii="Calibri" w:hAnsi="Calibri"/>
                <w:sz w:val="18"/>
                <w:szCs w:val="18"/>
              </w:rPr>
              <w:t>&lt;&lt;User Input: Text&gt;&gt;</w:t>
            </w:r>
          </w:p>
        </w:tc>
        <w:tc>
          <w:tcPr>
            <w:tcW w:w="399" w:type="dxa"/>
            <w:tcBorders>
              <w:left w:val="single" w:sz="4" w:space="0" w:color="auto"/>
              <w:right w:val="single" w:sz="4" w:space="0" w:color="auto"/>
            </w:tcBorders>
            <w:vAlign w:val="center"/>
          </w:tcPr>
          <w:p w14:paraId="15480A0B" w14:textId="77777777" w:rsidR="003116BB" w:rsidRPr="0037735E" w:rsidRDefault="003116BB" w:rsidP="00C62F33">
            <w:pPr>
              <w:jc w:val="center"/>
              <w:rPr>
                <w:rFonts w:ascii="Calibri" w:hAnsi="Calibri"/>
                <w:sz w:val="18"/>
                <w:szCs w:val="18"/>
              </w:rPr>
            </w:pPr>
            <w:r w:rsidRPr="0037735E">
              <w:rPr>
                <w:rFonts w:ascii="Calibri" w:hAnsi="Calibri"/>
                <w:sz w:val="18"/>
                <w:szCs w:val="18"/>
              </w:rPr>
              <w:t>02</w:t>
            </w:r>
          </w:p>
        </w:tc>
        <w:tc>
          <w:tcPr>
            <w:tcW w:w="3605" w:type="dxa"/>
            <w:tcBorders>
              <w:left w:val="single" w:sz="4" w:space="0" w:color="auto"/>
            </w:tcBorders>
            <w:shd w:val="clear" w:color="auto" w:fill="auto"/>
            <w:vAlign w:val="center"/>
          </w:tcPr>
          <w:p w14:paraId="15480A0C" w14:textId="77777777" w:rsidR="003116BB" w:rsidRPr="0037735E" w:rsidRDefault="003116BB" w:rsidP="00C62F33">
            <w:pPr>
              <w:rPr>
                <w:rFonts w:ascii="Calibri" w:hAnsi="Calibri"/>
                <w:sz w:val="18"/>
                <w:szCs w:val="18"/>
              </w:rPr>
            </w:pPr>
            <w:r w:rsidRPr="0037735E">
              <w:rPr>
                <w:rFonts w:ascii="Calibri" w:hAnsi="Calibri"/>
                <w:sz w:val="18"/>
                <w:szCs w:val="18"/>
              </w:rPr>
              <w:t>Date Prepared:</w:t>
            </w:r>
          </w:p>
        </w:tc>
        <w:tc>
          <w:tcPr>
            <w:tcW w:w="2871" w:type="dxa"/>
            <w:tcBorders>
              <w:right w:val="single" w:sz="4" w:space="0" w:color="auto"/>
            </w:tcBorders>
            <w:shd w:val="clear" w:color="auto" w:fill="auto"/>
          </w:tcPr>
          <w:p w14:paraId="15480A0D" w14:textId="77777777" w:rsidR="003116BB" w:rsidRPr="00B177C8" w:rsidRDefault="00B93BFD" w:rsidP="00C62F33">
            <w:pPr>
              <w:rPr>
                <w:rFonts w:ascii="Calibri" w:hAnsi="Calibri"/>
                <w:sz w:val="18"/>
                <w:szCs w:val="18"/>
              </w:rPr>
            </w:pPr>
            <w:r>
              <w:rPr>
                <w:rFonts w:ascii="Calibri" w:hAnsi="Calibri"/>
                <w:sz w:val="18"/>
                <w:szCs w:val="18"/>
              </w:rPr>
              <w:t>&lt;&lt;User Input: Date&gt;&gt;</w:t>
            </w:r>
          </w:p>
        </w:tc>
      </w:tr>
      <w:tr w:rsidR="003116BB" w:rsidRPr="00B177C8" w14:paraId="15480A15" w14:textId="77777777" w:rsidTr="00973747">
        <w:trPr>
          <w:trHeight w:val="245"/>
        </w:trPr>
        <w:tc>
          <w:tcPr>
            <w:tcW w:w="452" w:type="dxa"/>
            <w:tcBorders>
              <w:left w:val="single" w:sz="4" w:space="0" w:color="auto"/>
              <w:right w:val="single" w:sz="4" w:space="0" w:color="auto"/>
            </w:tcBorders>
            <w:vAlign w:val="center"/>
          </w:tcPr>
          <w:p w14:paraId="15480A0F"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03</w:t>
            </w:r>
          </w:p>
        </w:tc>
        <w:tc>
          <w:tcPr>
            <w:tcW w:w="2155" w:type="dxa"/>
            <w:tcBorders>
              <w:left w:val="single" w:sz="4" w:space="0" w:color="auto"/>
            </w:tcBorders>
            <w:shd w:val="clear" w:color="auto" w:fill="auto"/>
            <w:vAlign w:val="center"/>
          </w:tcPr>
          <w:p w14:paraId="15480A10"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Location:</w:t>
            </w:r>
          </w:p>
        </w:tc>
        <w:tc>
          <w:tcPr>
            <w:tcW w:w="4908" w:type="dxa"/>
            <w:shd w:val="clear" w:color="auto" w:fill="auto"/>
          </w:tcPr>
          <w:p w14:paraId="15480A11" w14:textId="77777777" w:rsidR="003116BB" w:rsidRPr="00B177C8" w:rsidRDefault="00B93BFD" w:rsidP="00C62F33">
            <w:pPr>
              <w:rPr>
                <w:rFonts w:ascii="Calibri" w:hAnsi="Calibri"/>
                <w:sz w:val="18"/>
                <w:szCs w:val="18"/>
              </w:rPr>
            </w:pPr>
            <w:r>
              <w:rPr>
                <w:rFonts w:ascii="Calibri" w:hAnsi="Calibri"/>
                <w:sz w:val="18"/>
                <w:szCs w:val="18"/>
              </w:rPr>
              <w:t>&lt;&lt;User Input: String&gt;&gt;</w:t>
            </w:r>
          </w:p>
        </w:tc>
        <w:tc>
          <w:tcPr>
            <w:tcW w:w="399" w:type="dxa"/>
            <w:vAlign w:val="center"/>
          </w:tcPr>
          <w:p w14:paraId="15480A12" w14:textId="77777777" w:rsidR="003116BB" w:rsidRPr="0037735E" w:rsidRDefault="003116BB" w:rsidP="00C62F33">
            <w:pPr>
              <w:jc w:val="center"/>
              <w:rPr>
                <w:rFonts w:ascii="Calibri" w:hAnsi="Calibri"/>
                <w:sz w:val="18"/>
                <w:szCs w:val="18"/>
              </w:rPr>
            </w:pPr>
            <w:r w:rsidRPr="0037735E">
              <w:rPr>
                <w:rFonts w:ascii="Calibri" w:hAnsi="Calibri"/>
                <w:sz w:val="18"/>
                <w:szCs w:val="18"/>
              </w:rPr>
              <w:t>04</w:t>
            </w:r>
          </w:p>
        </w:tc>
        <w:tc>
          <w:tcPr>
            <w:tcW w:w="3605" w:type="dxa"/>
            <w:shd w:val="clear" w:color="auto" w:fill="auto"/>
            <w:vAlign w:val="center"/>
          </w:tcPr>
          <w:p w14:paraId="15480A13" w14:textId="77777777" w:rsidR="003116BB" w:rsidRPr="0037735E" w:rsidRDefault="003116BB" w:rsidP="00C62F33">
            <w:pPr>
              <w:rPr>
                <w:rFonts w:ascii="Calibri" w:hAnsi="Calibri"/>
                <w:sz w:val="18"/>
                <w:szCs w:val="18"/>
              </w:rPr>
            </w:pPr>
            <w:r w:rsidRPr="0037735E">
              <w:rPr>
                <w:rFonts w:ascii="Calibri" w:hAnsi="Calibri"/>
                <w:sz w:val="18"/>
                <w:szCs w:val="18"/>
              </w:rPr>
              <w:t>Building Front Orientation (deg):</w:t>
            </w:r>
          </w:p>
        </w:tc>
        <w:tc>
          <w:tcPr>
            <w:tcW w:w="2871" w:type="dxa"/>
            <w:tcBorders>
              <w:right w:val="single" w:sz="4" w:space="0" w:color="auto"/>
            </w:tcBorders>
            <w:shd w:val="clear" w:color="auto" w:fill="auto"/>
          </w:tcPr>
          <w:p w14:paraId="15480A14" w14:textId="77777777" w:rsidR="003116BB" w:rsidRPr="00B177C8" w:rsidRDefault="00B93BFD" w:rsidP="00AB48D7">
            <w:pPr>
              <w:rPr>
                <w:rFonts w:ascii="Calibri" w:hAnsi="Calibri"/>
                <w:sz w:val="18"/>
                <w:szCs w:val="18"/>
              </w:rPr>
            </w:pPr>
            <w:r>
              <w:rPr>
                <w:rFonts w:ascii="Calibri" w:hAnsi="Calibri"/>
                <w:sz w:val="18"/>
                <w:szCs w:val="18"/>
              </w:rPr>
              <w:t xml:space="preserve">&lt;&lt;User Input: </w:t>
            </w:r>
            <w:r w:rsidR="00AB48D7">
              <w:rPr>
                <w:rFonts w:ascii="Calibri" w:hAnsi="Calibri"/>
                <w:sz w:val="18"/>
                <w:szCs w:val="18"/>
              </w:rPr>
              <w:t>Integer</w:t>
            </w:r>
            <w:r>
              <w:rPr>
                <w:rFonts w:ascii="Calibri" w:hAnsi="Calibri"/>
                <w:sz w:val="18"/>
                <w:szCs w:val="18"/>
              </w:rPr>
              <w:t>Nonnegative&gt;&gt;</w:t>
            </w:r>
          </w:p>
        </w:tc>
      </w:tr>
      <w:tr w:rsidR="003116BB" w:rsidRPr="00B177C8" w14:paraId="15480A1C" w14:textId="77777777" w:rsidTr="00973747">
        <w:trPr>
          <w:trHeight w:val="245"/>
        </w:trPr>
        <w:tc>
          <w:tcPr>
            <w:tcW w:w="452" w:type="dxa"/>
            <w:tcBorders>
              <w:left w:val="single" w:sz="4" w:space="0" w:color="auto"/>
              <w:right w:val="single" w:sz="4" w:space="0" w:color="auto"/>
            </w:tcBorders>
            <w:vAlign w:val="center"/>
          </w:tcPr>
          <w:p w14:paraId="15480A16" w14:textId="77777777" w:rsidR="003116BB" w:rsidRPr="0037735E" w:rsidRDefault="003116BB" w:rsidP="00C62F33">
            <w:pPr>
              <w:jc w:val="center"/>
              <w:rPr>
                <w:rFonts w:ascii="Calibri" w:hAnsi="Calibri"/>
                <w:sz w:val="18"/>
                <w:szCs w:val="18"/>
              </w:rPr>
            </w:pPr>
            <w:r w:rsidRPr="0037735E">
              <w:rPr>
                <w:rFonts w:ascii="Calibri" w:hAnsi="Calibri"/>
                <w:sz w:val="18"/>
                <w:szCs w:val="18"/>
              </w:rPr>
              <w:t>05</w:t>
            </w:r>
          </w:p>
        </w:tc>
        <w:tc>
          <w:tcPr>
            <w:tcW w:w="2155" w:type="dxa"/>
            <w:tcBorders>
              <w:left w:val="single" w:sz="4" w:space="0" w:color="auto"/>
              <w:right w:val="single" w:sz="4" w:space="0" w:color="auto"/>
            </w:tcBorders>
            <w:shd w:val="clear" w:color="auto" w:fill="auto"/>
            <w:vAlign w:val="center"/>
          </w:tcPr>
          <w:p w14:paraId="15480A17" w14:textId="77777777" w:rsidR="003116BB" w:rsidRPr="0037735E" w:rsidRDefault="003116BB" w:rsidP="00C62F33">
            <w:pPr>
              <w:rPr>
                <w:rFonts w:ascii="Calibri" w:hAnsi="Calibri"/>
                <w:sz w:val="18"/>
                <w:szCs w:val="18"/>
              </w:rPr>
            </w:pPr>
            <w:r w:rsidRPr="0037735E">
              <w:rPr>
                <w:rFonts w:ascii="Calibri" w:hAnsi="Calibri"/>
                <w:sz w:val="18"/>
                <w:szCs w:val="18"/>
              </w:rPr>
              <w:t>CA City:</w:t>
            </w:r>
          </w:p>
        </w:tc>
        <w:tc>
          <w:tcPr>
            <w:tcW w:w="4908" w:type="dxa"/>
            <w:tcBorders>
              <w:left w:val="single" w:sz="4" w:space="0" w:color="auto"/>
            </w:tcBorders>
            <w:shd w:val="clear" w:color="auto" w:fill="auto"/>
          </w:tcPr>
          <w:p w14:paraId="15480A18" w14:textId="77777777" w:rsidR="003116BB" w:rsidRPr="00B177C8" w:rsidRDefault="00B93BFD" w:rsidP="00C62F33">
            <w:pPr>
              <w:tabs>
                <w:tab w:val="left" w:pos="1194"/>
              </w:tabs>
              <w:rPr>
                <w:rFonts w:ascii="Calibri" w:hAnsi="Calibri"/>
                <w:sz w:val="18"/>
                <w:szCs w:val="18"/>
              </w:rPr>
            </w:pPr>
            <w:r>
              <w:rPr>
                <w:rFonts w:ascii="Calibri" w:hAnsi="Calibri"/>
                <w:sz w:val="18"/>
                <w:szCs w:val="18"/>
              </w:rPr>
              <w:t>&lt;&lt;User Input: String&gt;&gt;</w:t>
            </w:r>
          </w:p>
        </w:tc>
        <w:tc>
          <w:tcPr>
            <w:tcW w:w="399" w:type="dxa"/>
            <w:vAlign w:val="center"/>
          </w:tcPr>
          <w:p w14:paraId="15480A19" w14:textId="77777777" w:rsidR="003116BB" w:rsidRPr="0037735E" w:rsidRDefault="003116BB" w:rsidP="00C62F33">
            <w:pPr>
              <w:jc w:val="center"/>
              <w:rPr>
                <w:rFonts w:ascii="Calibri" w:hAnsi="Calibri"/>
                <w:sz w:val="18"/>
                <w:szCs w:val="18"/>
              </w:rPr>
            </w:pPr>
            <w:r w:rsidRPr="0037735E">
              <w:rPr>
                <w:rFonts w:ascii="Calibri" w:hAnsi="Calibri"/>
                <w:sz w:val="18"/>
                <w:szCs w:val="18"/>
              </w:rPr>
              <w:t>06</w:t>
            </w:r>
          </w:p>
        </w:tc>
        <w:tc>
          <w:tcPr>
            <w:tcW w:w="3605" w:type="dxa"/>
            <w:shd w:val="clear" w:color="auto" w:fill="auto"/>
            <w:vAlign w:val="center"/>
          </w:tcPr>
          <w:p w14:paraId="15480A1A" w14:textId="77777777" w:rsidR="003116BB" w:rsidRPr="0037735E" w:rsidRDefault="003116BB" w:rsidP="00C62F33">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871" w:type="dxa"/>
            <w:tcBorders>
              <w:right w:val="single" w:sz="4" w:space="0" w:color="auto"/>
            </w:tcBorders>
            <w:shd w:val="clear" w:color="auto" w:fill="auto"/>
          </w:tcPr>
          <w:p w14:paraId="15480A1B" w14:textId="6638FC83" w:rsidR="003116BB" w:rsidRPr="00B177C8" w:rsidRDefault="00B93BFD" w:rsidP="00C62F33">
            <w:pPr>
              <w:rPr>
                <w:rFonts w:ascii="Calibri" w:hAnsi="Calibri"/>
                <w:sz w:val="18"/>
                <w:szCs w:val="18"/>
              </w:rPr>
            </w:pPr>
            <w:r>
              <w:rPr>
                <w:rFonts w:ascii="Calibri" w:hAnsi="Calibri"/>
                <w:sz w:val="18"/>
                <w:szCs w:val="18"/>
              </w:rPr>
              <w:t>&lt;&lt;User Input: IntegerNonnegative; note if A11=Single Family, then the value=1; else if A11=Multifamily</w:t>
            </w:r>
            <w:r w:rsidR="002F5205">
              <w:rPr>
                <w:rFonts w:ascii="Calibri" w:hAnsi="Calibri"/>
                <w:sz w:val="18"/>
                <w:szCs w:val="18"/>
              </w:rPr>
              <w:t xml:space="preserve"> </w:t>
            </w:r>
            <w:r w:rsidR="002F5205">
              <w:rPr>
                <w:rFonts w:asciiTheme="minorHAnsi" w:hAnsiTheme="minorHAnsi"/>
                <w:sz w:val="18"/>
                <w:szCs w:val="18"/>
              </w:rPr>
              <w:t>or Multifamily with central water heating</w:t>
            </w:r>
            <w:r>
              <w:rPr>
                <w:rFonts w:ascii="Calibri" w:hAnsi="Calibri"/>
                <w:sz w:val="18"/>
                <w:szCs w:val="18"/>
              </w:rPr>
              <w:t>, then the value ≥2&gt;&gt;</w:t>
            </w:r>
          </w:p>
        </w:tc>
      </w:tr>
      <w:tr w:rsidR="003116BB" w:rsidRPr="00B177C8" w14:paraId="15480A23" w14:textId="77777777" w:rsidTr="00973747">
        <w:trPr>
          <w:trHeight w:val="245"/>
        </w:trPr>
        <w:tc>
          <w:tcPr>
            <w:tcW w:w="452" w:type="dxa"/>
            <w:tcBorders>
              <w:left w:val="single" w:sz="4" w:space="0" w:color="auto"/>
              <w:right w:val="single" w:sz="4" w:space="0" w:color="auto"/>
            </w:tcBorders>
            <w:vAlign w:val="center"/>
          </w:tcPr>
          <w:p w14:paraId="15480A1D" w14:textId="77777777" w:rsidR="003116BB" w:rsidRPr="0037735E" w:rsidRDefault="003116BB" w:rsidP="00C62F33">
            <w:pPr>
              <w:jc w:val="center"/>
              <w:rPr>
                <w:rFonts w:ascii="Calibri" w:hAnsi="Calibri"/>
                <w:sz w:val="18"/>
                <w:szCs w:val="18"/>
              </w:rPr>
            </w:pPr>
            <w:r w:rsidRPr="0037735E">
              <w:rPr>
                <w:rFonts w:ascii="Calibri" w:hAnsi="Calibri"/>
                <w:sz w:val="18"/>
                <w:szCs w:val="18"/>
              </w:rPr>
              <w:t>07</w:t>
            </w:r>
          </w:p>
        </w:tc>
        <w:tc>
          <w:tcPr>
            <w:tcW w:w="2155" w:type="dxa"/>
            <w:tcBorders>
              <w:left w:val="single" w:sz="4" w:space="0" w:color="auto"/>
              <w:right w:val="single" w:sz="4" w:space="0" w:color="auto"/>
            </w:tcBorders>
            <w:shd w:val="clear" w:color="auto" w:fill="auto"/>
            <w:vAlign w:val="center"/>
          </w:tcPr>
          <w:p w14:paraId="15480A1E" w14:textId="77777777" w:rsidR="003116BB" w:rsidRPr="0037735E" w:rsidRDefault="003116BB" w:rsidP="00C62F33">
            <w:pPr>
              <w:rPr>
                <w:rFonts w:ascii="Calibri" w:hAnsi="Calibri"/>
                <w:sz w:val="18"/>
                <w:szCs w:val="18"/>
              </w:rPr>
            </w:pPr>
            <w:r w:rsidRPr="0037735E">
              <w:rPr>
                <w:rFonts w:ascii="Calibri" w:hAnsi="Calibri"/>
                <w:sz w:val="18"/>
                <w:szCs w:val="18"/>
              </w:rPr>
              <w:t>Zip Code:</w:t>
            </w:r>
          </w:p>
        </w:tc>
        <w:tc>
          <w:tcPr>
            <w:tcW w:w="4908" w:type="dxa"/>
            <w:tcBorders>
              <w:left w:val="single" w:sz="4" w:space="0" w:color="auto"/>
            </w:tcBorders>
            <w:shd w:val="clear" w:color="auto" w:fill="auto"/>
          </w:tcPr>
          <w:p w14:paraId="15480A1F" w14:textId="77777777" w:rsidR="003116BB" w:rsidRPr="00B177C8" w:rsidRDefault="00B93BFD" w:rsidP="00C62F33">
            <w:pPr>
              <w:rPr>
                <w:rFonts w:ascii="Calibri" w:hAnsi="Calibri"/>
                <w:sz w:val="18"/>
                <w:szCs w:val="18"/>
              </w:rPr>
            </w:pPr>
            <w:r>
              <w:rPr>
                <w:rFonts w:ascii="Calibri" w:hAnsi="Calibri"/>
                <w:sz w:val="18"/>
                <w:szCs w:val="18"/>
              </w:rPr>
              <w:t>&lt;&lt;User Input: Zipcode&gt;&gt;</w:t>
            </w:r>
          </w:p>
        </w:tc>
        <w:tc>
          <w:tcPr>
            <w:tcW w:w="399" w:type="dxa"/>
            <w:vAlign w:val="center"/>
          </w:tcPr>
          <w:p w14:paraId="15480A20" w14:textId="77777777" w:rsidR="003116BB" w:rsidRPr="0037735E" w:rsidRDefault="003116BB" w:rsidP="00C62F33">
            <w:pPr>
              <w:jc w:val="center"/>
              <w:rPr>
                <w:rFonts w:ascii="Calibri" w:hAnsi="Calibri"/>
                <w:sz w:val="18"/>
                <w:szCs w:val="18"/>
              </w:rPr>
            </w:pPr>
            <w:r w:rsidRPr="0037735E">
              <w:rPr>
                <w:rFonts w:ascii="Calibri" w:hAnsi="Calibri"/>
                <w:sz w:val="18"/>
                <w:szCs w:val="18"/>
              </w:rPr>
              <w:t>08</w:t>
            </w:r>
          </w:p>
        </w:tc>
        <w:tc>
          <w:tcPr>
            <w:tcW w:w="3605" w:type="dxa"/>
            <w:shd w:val="clear" w:color="auto" w:fill="auto"/>
            <w:vAlign w:val="center"/>
          </w:tcPr>
          <w:p w14:paraId="15480A21" w14:textId="77777777" w:rsidR="003116BB" w:rsidRPr="0037735E" w:rsidRDefault="003116BB" w:rsidP="00C62F33">
            <w:pPr>
              <w:rPr>
                <w:rFonts w:ascii="Calibri" w:hAnsi="Calibri"/>
                <w:sz w:val="18"/>
                <w:szCs w:val="18"/>
              </w:rPr>
            </w:pPr>
            <w:r w:rsidRPr="0037735E">
              <w:rPr>
                <w:rFonts w:ascii="Calibri" w:hAnsi="Calibri"/>
                <w:sz w:val="18"/>
                <w:szCs w:val="18"/>
              </w:rPr>
              <w:t>Fuel Type:</w:t>
            </w:r>
          </w:p>
        </w:tc>
        <w:tc>
          <w:tcPr>
            <w:tcW w:w="2871" w:type="dxa"/>
            <w:tcBorders>
              <w:right w:val="single" w:sz="4" w:space="0" w:color="auto"/>
            </w:tcBorders>
            <w:shd w:val="clear" w:color="auto" w:fill="auto"/>
          </w:tcPr>
          <w:p w14:paraId="15480A22" w14:textId="77777777" w:rsidR="003116BB" w:rsidRPr="00B177C8" w:rsidRDefault="00B93BFD" w:rsidP="00C62F33">
            <w:pPr>
              <w:rPr>
                <w:rFonts w:ascii="Calibri" w:hAnsi="Calibri"/>
                <w:sz w:val="18"/>
                <w:szCs w:val="18"/>
              </w:rPr>
            </w:pPr>
            <w:r>
              <w:rPr>
                <w:rFonts w:ascii="Calibri" w:hAnsi="Calibri"/>
                <w:sz w:val="18"/>
                <w:szCs w:val="18"/>
              </w:rPr>
              <w:t>&lt;&lt;User selects from list: Electricity, Natural Gas, Propane&gt;&gt;</w:t>
            </w:r>
          </w:p>
        </w:tc>
      </w:tr>
      <w:tr w:rsidR="003116BB" w:rsidRPr="00B177C8" w14:paraId="15480A2A" w14:textId="77777777" w:rsidTr="00973747">
        <w:trPr>
          <w:trHeight w:val="245"/>
        </w:trPr>
        <w:tc>
          <w:tcPr>
            <w:tcW w:w="452" w:type="dxa"/>
            <w:tcBorders>
              <w:left w:val="single" w:sz="4" w:space="0" w:color="auto"/>
              <w:right w:val="single" w:sz="4" w:space="0" w:color="auto"/>
            </w:tcBorders>
            <w:vAlign w:val="center"/>
          </w:tcPr>
          <w:p w14:paraId="15480A24" w14:textId="77777777" w:rsidR="003116BB" w:rsidRPr="0037735E" w:rsidRDefault="003116BB" w:rsidP="00C62F33">
            <w:pPr>
              <w:jc w:val="center"/>
              <w:rPr>
                <w:rFonts w:ascii="Calibri" w:hAnsi="Calibri"/>
                <w:sz w:val="18"/>
                <w:szCs w:val="18"/>
              </w:rPr>
            </w:pPr>
            <w:r w:rsidRPr="0037735E">
              <w:rPr>
                <w:rFonts w:ascii="Calibri" w:hAnsi="Calibri"/>
                <w:sz w:val="18"/>
                <w:szCs w:val="18"/>
              </w:rPr>
              <w:t>09</w:t>
            </w:r>
          </w:p>
        </w:tc>
        <w:tc>
          <w:tcPr>
            <w:tcW w:w="2155" w:type="dxa"/>
            <w:tcBorders>
              <w:left w:val="single" w:sz="4" w:space="0" w:color="auto"/>
              <w:right w:val="single" w:sz="4" w:space="0" w:color="auto"/>
            </w:tcBorders>
            <w:shd w:val="clear" w:color="auto" w:fill="auto"/>
            <w:vAlign w:val="center"/>
          </w:tcPr>
          <w:p w14:paraId="15480A25" w14:textId="77777777" w:rsidR="003116BB" w:rsidRPr="0037735E" w:rsidRDefault="003116BB" w:rsidP="00C62F33">
            <w:pPr>
              <w:rPr>
                <w:rFonts w:ascii="Calibri" w:hAnsi="Calibri"/>
                <w:sz w:val="18"/>
                <w:szCs w:val="18"/>
              </w:rPr>
            </w:pPr>
            <w:r w:rsidRPr="0037735E">
              <w:rPr>
                <w:rFonts w:ascii="Calibri" w:hAnsi="Calibri"/>
                <w:sz w:val="18"/>
                <w:szCs w:val="18"/>
              </w:rPr>
              <w:t>Climate Zone:</w:t>
            </w:r>
          </w:p>
        </w:tc>
        <w:tc>
          <w:tcPr>
            <w:tcW w:w="4908" w:type="dxa"/>
            <w:tcBorders>
              <w:left w:val="single" w:sz="4" w:space="0" w:color="auto"/>
            </w:tcBorders>
            <w:shd w:val="clear" w:color="auto" w:fill="auto"/>
          </w:tcPr>
          <w:p w14:paraId="15480A26" w14:textId="77777777" w:rsidR="003116BB" w:rsidRPr="00B177C8" w:rsidRDefault="00B93BFD" w:rsidP="00C62F33">
            <w:pPr>
              <w:rPr>
                <w:rFonts w:ascii="Calibri" w:hAnsi="Calibri"/>
                <w:sz w:val="18"/>
                <w:szCs w:val="18"/>
              </w:rPr>
            </w:pPr>
            <w:r>
              <w:rPr>
                <w:rFonts w:ascii="Calibri" w:hAnsi="Calibri"/>
                <w:sz w:val="18"/>
                <w:szCs w:val="18"/>
              </w:rPr>
              <w:t>&lt;&lt;User selects from list: 1, 2, 3, 4, 5, 6, 7, 8, 9, 10, 11, 12, 13, 14, 15, 16&gt;&gt;</w:t>
            </w:r>
          </w:p>
        </w:tc>
        <w:tc>
          <w:tcPr>
            <w:tcW w:w="399" w:type="dxa"/>
            <w:vAlign w:val="center"/>
          </w:tcPr>
          <w:p w14:paraId="15480A27" w14:textId="77777777" w:rsidR="003116BB" w:rsidRPr="0037735E" w:rsidRDefault="003116BB" w:rsidP="00C62F33">
            <w:pPr>
              <w:jc w:val="center"/>
              <w:rPr>
                <w:rFonts w:ascii="Calibri" w:hAnsi="Calibri"/>
                <w:sz w:val="18"/>
                <w:szCs w:val="18"/>
              </w:rPr>
            </w:pPr>
            <w:r w:rsidRPr="0037735E">
              <w:rPr>
                <w:rFonts w:ascii="Calibri" w:hAnsi="Calibri"/>
                <w:sz w:val="18"/>
                <w:szCs w:val="18"/>
              </w:rPr>
              <w:t>10</w:t>
            </w:r>
          </w:p>
        </w:tc>
        <w:tc>
          <w:tcPr>
            <w:tcW w:w="3605" w:type="dxa"/>
            <w:shd w:val="clear" w:color="auto" w:fill="auto"/>
            <w:vAlign w:val="center"/>
          </w:tcPr>
          <w:p w14:paraId="15480A28" w14:textId="77777777" w:rsidR="003116BB" w:rsidRPr="0037735E" w:rsidRDefault="003116BB"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974B66">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871" w:type="dxa"/>
            <w:tcBorders>
              <w:right w:val="single" w:sz="4" w:space="0" w:color="auto"/>
            </w:tcBorders>
            <w:shd w:val="clear" w:color="auto" w:fill="auto"/>
          </w:tcPr>
          <w:p w14:paraId="15480A29" w14:textId="77777777" w:rsidR="003116BB" w:rsidRPr="00B177C8" w:rsidRDefault="00B93BFD" w:rsidP="00C62F33">
            <w:pPr>
              <w:rPr>
                <w:rFonts w:ascii="Calibri" w:hAnsi="Calibri"/>
                <w:sz w:val="18"/>
                <w:szCs w:val="18"/>
              </w:rPr>
            </w:pPr>
            <w:r>
              <w:rPr>
                <w:rFonts w:ascii="Calibri" w:hAnsi="Calibri"/>
                <w:sz w:val="18"/>
                <w:szCs w:val="18"/>
              </w:rPr>
              <w:t>&lt;&lt;User Input: IntegerNonnegative&gt;&gt;</w:t>
            </w:r>
          </w:p>
        </w:tc>
      </w:tr>
      <w:tr w:rsidR="003116BB" w:rsidRPr="00B177C8" w14:paraId="15480A34" w14:textId="77777777" w:rsidTr="00973747">
        <w:trPr>
          <w:trHeight w:val="245"/>
        </w:trPr>
        <w:tc>
          <w:tcPr>
            <w:tcW w:w="452" w:type="dxa"/>
            <w:tcBorders>
              <w:left w:val="single" w:sz="4" w:space="0" w:color="auto"/>
              <w:right w:val="single" w:sz="4" w:space="0" w:color="auto"/>
            </w:tcBorders>
            <w:vAlign w:val="center"/>
          </w:tcPr>
          <w:p w14:paraId="15480A2B" w14:textId="77777777" w:rsidR="003116BB" w:rsidRPr="0037735E" w:rsidRDefault="003116BB" w:rsidP="00C62F33">
            <w:pPr>
              <w:jc w:val="center"/>
              <w:rPr>
                <w:rFonts w:ascii="Calibri" w:hAnsi="Calibri"/>
                <w:sz w:val="18"/>
                <w:szCs w:val="18"/>
              </w:rPr>
            </w:pPr>
            <w:r w:rsidRPr="0037735E">
              <w:rPr>
                <w:rFonts w:ascii="Calibri" w:hAnsi="Calibri"/>
                <w:sz w:val="18"/>
                <w:szCs w:val="18"/>
              </w:rPr>
              <w:t>11</w:t>
            </w:r>
          </w:p>
        </w:tc>
        <w:tc>
          <w:tcPr>
            <w:tcW w:w="2155" w:type="dxa"/>
            <w:tcBorders>
              <w:left w:val="single" w:sz="4" w:space="0" w:color="auto"/>
              <w:right w:val="single" w:sz="4" w:space="0" w:color="auto"/>
            </w:tcBorders>
            <w:shd w:val="clear" w:color="auto" w:fill="auto"/>
            <w:vAlign w:val="center"/>
          </w:tcPr>
          <w:p w14:paraId="15480A2C" w14:textId="77777777" w:rsidR="003116BB" w:rsidRPr="0037735E" w:rsidRDefault="003116BB" w:rsidP="00C62F33">
            <w:pPr>
              <w:rPr>
                <w:rFonts w:ascii="Calibri" w:hAnsi="Calibri"/>
                <w:sz w:val="18"/>
                <w:szCs w:val="18"/>
              </w:rPr>
            </w:pPr>
            <w:r w:rsidRPr="0037735E">
              <w:rPr>
                <w:rFonts w:ascii="Calibri" w:hAnsi="Calibri"/>
                <w:sz w:val="18"/>
                <w:szCs w:val="18"/>
              </w:rPr>
              <w:t>Building Type</w:t>
            </w:r>
          </w:p>
        </w:tc>
        <w:tc>
          <w:tcPr>
            <w:tcW w:w="4908" w:type="dxa"/>
            <w:tcBorders>
              <w:left w:val="single" w:sz="4" w:space="0" w:color="auto"/>
            </w:tcBorders>
            <w:shd w:val="clear" w:color="auto" w:fill="auto"/>
          </w:tcPr>
          <w:p w14:paraId="15480A2D" w14:textId="77777777" w:rsidR="003116BB" w:rsidRDefault="003116BB" w:rsidP="00C62F33">
            <w:pPr>
              <w:rPr>
                <w:rFonts w:ascii="Calibri" w:hAnsi="Calibri"/>
                <w:sz w:val="18"/>
                <w:szCs w:val="18"/>
              </w:rPr>
            </w:pPr>
            <w:r>
              <w:rPr>
                <w:rFonts w:ascii="Calibri" w:hAnsi="Calibri"/>
                <w:sz w:val="18"/>
                <w:szCs w:val="18"/>
              </w:rPr>
              <w:t xml:space="preserve">&lt;&lt;user select one from list:  </w:t>
            </w:r>
          </w:p>
          <w:p w14:paraId="15480A2E" w14:textId="77777777" w:rsidR="003116BB" w:rsidRDefault="003116BB" w:rsidP="00C62F33">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13117E7" w14:textId="5D374187" w:rsidR="00621290" w:rsidRDefault="003116BB" w:rsidP="00C62F33">
            <w:pPr>
              <w:rPr>
                <w:rFonts w:ascii="Calibri" w:hAnsi="Calibri"/>
                <w:sz w:val="18"/>
                <w:szCs w:val="18"/>
              </w:rPr>
            </w:pPr>
            <w:r>
              <w:rPr>
                <w:rFonts w:ascii="Calibri" w:hAnsi="Calibri"/>
                <w:sz w:val="18"/>
                <w:szCs w:val="18"/>
              </w:rPr>
              <w:t>*</w:t>
            </w:r>
            <w:r w:rsidR="00621290">
              <w:rPr>
                <w:rFonts w:ascii="Calibri" w:hAnsi="Calibri"/>
                <w:sz w:val="18"/>
                <w:szCs w:val="18"/>
              </w:rPr>
              <w:t>Multifamily</w:t>
            </w:r>
          </w:p>
          <w:p w14:paraId="15480A30" w14:textId="2BD9C836" w:rsidR="003116BB" w:rsidRPr="00175D5C" w:rsidRDefault="00621290" w:rsidP="00C62F33">
            <w:pPr>
              <w:rPr>
                <w:rFonts w:ascii="Calibri" w:hAnsi="Calibri"/>
                <w:b/>
                <w:sz w:val="18"/>
                <w:szCs w:val="18"/>
              </w:rPr>
            </w:pPr>
            <w:r>
              <w:rPr>
                <w:rFonts w:ascii="Calibri" w:hAnsi="Calibri"/>
                <w:sz w:val="18"/>
                <w:szCs w:val="18"/>
              </w:rPr>
              <w:t>*Multifamily with central water heating</w:t>
            </w:r>
            <w:r w:rsidR="003116BB">
              <w:rPr>
                <w:rFonts w:ascii="Calibri" w:hAnsi="Calibri"/>
                <w:sz w:val="18"/>
                <w:szCs w:val="18"/>
              </w:rPr>
              <w:t>&gt;&gt;</w:t>
            </w:r>
          </w:p>
        </w:tc>
        <w:tc>
          <w:tcPr>
            <w:tcW w:w="399" w:type="dxa"/>
            <w:vAlign w:val="center"/>
          </w:tcPr>
          <w:p w14:paraId="15480A31" w14:textId="77777777" w:rsidR="003116BB" w:rsidRPr="0037735E" w:rsidRDefault="003116BB" w:rsidP="00C62F33">
            <w:pPr>
              <w:jc w:val="center"/>
              <w:rPr>
                <w:rFonts w:ascii="Calibri" w:hAnsi="Calibri"/>
                <w:sz w:val="18"/>
                <w:szCs w:val="18"/>
              </w:rPr>
            </w:pPr>
            <w:r w:rsidRPr="0037735E">
              <w:rPr>
                <w:rFonts w:ascii="Calibri" w:hAnsi="Calibri"/>
                <w:sz w:val="18"/>
                <w:szCs w:val="18"/>
              </w:rPr>
              <w:t>12</w:t>
            </w:r>
          </w:p>
        </w:tc>
        <w:tc>
          <w:tcPr>
            <w:tcW w:w="3605" w:type="dxa"/>
            <w:shd w:val="clear" w:color="auto" w:fill="auto"/>
            <w:vAlign w:val="center"/>
          </w:tcPr>
          <w:p w14:paraId="15480A32" w14:textId="77777777" w:rsidR="003116BB" w:rsidRPr="0037735E" w:rsidRDefault="003116BB" w:rsidP="00FE3431">
            <w:pPr>
              <w:rPr>
                <w:rFonts w:ascii="Calibri" w:hAnsi="Calibri"/>
                <w:sz w:val="18"/>
                <w:szCs w:val="18"/>
              </w:rPr>
            </w:pPr>
            <w:r w:rsidRPr="0037735E">
              <w:rPr>
                <w:rFonts w:ascii="Calibri" w:hAnsi="Calibri"/>
                <w:sz w:val="18"/>
                <w:szCs w:val="18"/>
              </w:rPr>
              <w:t>Slab Area</w:t>
            </w:r>
            <w:r w:rsidR="00986AB4" w:rsidRPr="0037735E">
              <w:rPr>
                <w:rFonts w:ascii="Calibri" w:hAnsi="Calibri"/>
                <w:sz w:val="18"/>
                <w:szCs w:val="18"/>
              </w:rPr>
              <w:t xml:space="preserve"> (</w:t>
            </w:r>
            <w:r w:rsidR="00FE3431" w:rsidRPr="0037735E">
              <w:rPr>
                <w:rFonts w:ascii="Calibri" w:hAnsi="Calibri"/>
                <w:sz w:val="18"/>
                <w:szCs w:val="18"/>
              </w:rPr>
              <w:t>ft</w:t>
            </w:r>
            <w:r w:rsidR="00986AB4" w:rsidRPr="00974B66">
              <w:rPr>
                <w:rFonts w:ascii="Calibri" w:hAnsi="Calibri"/>
                <w:sz w:val="18"/>
                <w:szCs w:val="18"/>
                <w:vertAlign w:val="superscript"/>
              </w:rPr>
              <w:t>2</w:t>
            </w:r>
            <w:r w:rsidR="00986AB4" w:rsidRPr="0037735E">
              <w:rPr>
                <w:rFonts w:ascii="Calibri" w:hAnsi="Calibri"/>
                <w:sz w:val="18"/>
                <w:szCs w:val="18"/>
              </w:rPr>
              <w:t>)</w:t>
            </w:r>
            <w:r w:rsidRPr="0037735E">
              <w:rPr>
                <w:rFonts w:ascii="Calibri" w:hAnsi="Calibri"/>
                <w:sz w:val="18"/>
                <w:szCs w:val="18"/>
              </w:rPr>
              <w:t>:</w:t>
            </w:r>
          </w:p>
        </w:tc>
        <w:tc>
          <w:tcPr>
            <w:tcW w:w="2871" w:type="dxa"/>
            <w:tcBorders>
              <w:right w:val="single" w:sz="4" w:space="0" w:color="auto"/>
            </w:tcBorders>
            <w:shd w:val="clear" w:color="auto" w:fill="auto"/>
          </w:tcPr>
          <w:p w14:paraId="15480A33" w14:textId="77777777" w:rsidR="003116BB" w:rsidRPr="00B177C8" w:rsidRDefault="00B93BFD" w:rsidP="00C62F33">
            <w:pPr>
              <w:rPr>
                <w:rFonts w:ascii="Calibri" w:hAnsi="Calibri"/>
                <w:sz w:val="18"/>
                <w:szCs w:val="18"/>
              </w:rPr>
            </w:pPr>
            <w:r>
              <w:rPr>
                <w:rFonts w:ascii="Calibri" w:hAnsi="Calibri"/>
                <w:sz w:val="18"/>
                <w:szCs w:val="18"/>
              </w:rPr>
              <w:t>&lt;&lt;User Input: IntegerNonnegative&gt;&gt;</w:t>
            </w:r>
          </w:p>
        </w:tc>
      </w:tr>
      <w:tr w:rsidR="003116BB" w:rsidRPr="00B177C8" w14:paraId="15480A44" w14:textId="77777777" w:rsidTr="005223D1">
        <w:trPr>
          <w:trHeight w:val="245"/>
        </w:trPr>
        <w:tc>
          <w:tcPr>
            <w:tcW w:w="452" w:type="dxa"/>
            <w:tcBorders>
              <w:left w:val="single" w:sz="4" w:space="0" w:color="auto"/>
              <w:right w:val="single" w:sz="4" w:space="0" w:color="auto"/>
            </w:tcBorders>
            <w:vAlign w:val="center"/>
          </w:tcPr>
          <w:p w14:paraId="15480A35" w14:textId="77777777" w:rsidR="003116BB" w:rsidRPr="0037735E" w:rsidRDefault="003116BB" w:rsidP="00C62F33">
            <w:pPr>
              <w:jc w:val="center"/>
              <w:rPr>
                <w:rFonts w:ascii="Calibri" w:hAnsi="Calibri"/>
                <w:sz w:val="18"/>
                <w:szCs w:val="18"/>
              </w:rPr>
            </w:pPr>
            <w:r w:rsidRPr="0037735E">
              <w:rPr>
                <w:rFonts w:ascii="Calibri" w:hAnsi="Calibri"/>
                <w:sz w:val="18"/>
                <w:szCs w:val="18"/>
              </w:rPr>
              <w:t>13</w:t>
            </w:r>
          </w:p>
        </w:tc>
        <w:tc>
          <w:tcPr>
            <w:tcW w:w="2155" w:type="dxa"/>
            <w:tcBorders>
              <w:left w:val="single" w:sz="4" w:space="0" w:color="auto"/>
              <w:right w:val="single" w:sz="4" w:space="0" w:color="auto"/>
            </w:tcBorders>
            <w:shd w:val="clear" w:color="auto" w:fill="auto"/>
            <w:vAlign w:val="center"/>
          </w:tcPr>
          <w:p w14:paraId="15480A36" w14:textId="77777777" w:rsidR="003116BB" w:rsidRPr="00CF1F39" w:rsidRDefault="003116BB" w:rsidP="00D11A0C">
            <w:pPr>
              <w:rPr>
                <w:rFonts w:ascii="Calibri" w:hAnsi="Calibri"/>
                <w:sz w:val="18"/>
                <w:szCs w:val="18"/>
              </w:rPr>
            </w:pPr>
            <w:r w:rsidRPr="0037735E">
              <w:rPr>
                <w:rFonts w:ascii="Calibri" w:hAnsi="Calibri"/>
                <w:sz w:val="18"/>
                <w:szCs w:val="18"/>
              </w:rPr>
              <w:t xml:space="preserve">Project Scope: </w:t>
            </w:r>
            <w:r w:rsidRPr="00CF1F39">
              <w:rPr>
                <w:rFonts w:ascii="Calibri" w:hAnsi="Calibri"/>
                <w:sz w:val="18"/>
                <w:szCs w:val="18"/>
              </w:rPr>
              <w:t xml:space="preserve"> </w:t>
            </w:r>
          </w:p>
        </w:tc>
        <w:tc>
          <w:tcPr>
            <w:tcW w:w="4908" w:type="dxa"/>
            <w:tcBorders>
              <w:left w:val="single" w:sz="4" w:space="0" w:color="auto"/>
            </w:tcBorders>
            <w:shd w:val="clear" w:color="auto" w:fill="auto"/>
            <w:vAlign w:val="center"/>
          </w:tcPr>
          <w:p w14:paraId="15480A37" w14:textId="77777777" w:rsidR="003116BB" w:rsidRDefault="003C6EB4" w:rsidP="00C62F33">
            <w:pPr>
              <w:rPr>
                <w:rFonts w:ascii="Calibri" w:hAnsi="Calibri"/>
                <w:sz w:val="18"/>
                <w:szCs w:val="18"/>
              </w:rPr>
            </w:pPr>
            <w:r w:rsidRPr="003C6EB4">
              <w:rPr>
                <w:rFonts w:ascii="Calibri" w:hAnsi="Calibri"/>
                <w:sz w:val="18"/>
                <w:szCs w:val="18"/>
              </w:rPr>
              <w:t>&lt;&lt; user select as m</w:t>
            </w:r>
            <w:r>
              <w:rPr>
                <w:rFonts w:ascii="Calibri" w:hAnsi="Calibri"/>
                <w:sz w:val="18"/>
                <w:szCs w:val="18"/>
              </w:rPr>
              <w:t>any as are applicable from list</w:t>
            </w:r>
            <w:r w:rsidR="003116BB">
              <w:rPr>
                <w:rFonts w:ascii="Calibri" w:hAnsi="Calibri"/>
                <w:sz w:val="18"/>
                <w:szCs w:val="18"/>
              </w:rPr>
              <w:t xml:space="preserve">:  </w:t>
            </w:r>
          </w:p>
          <w:p w14:paraId="15480A38" w14:textId="77777777"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p>
          <w:p w14:paraId="15480A39" w14:textId="5CE2963C"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15480A3A" w14:textId="7BAA54BC"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15480A3B" w14:textId="5081A170" w:rsidR="003C6EB4" w:rsidRDefault="003116BB" w:rsidP="00C62F33">
            <w:pPr>
              <w:rPr>
                <w:rFonts w:ascii="Calibri" w:hAnsi="Calibri"/>
                <w:sz w:val="18"/>
                <w:szCs w:val="18"/>
                <w:vertAlign w:val="superscript"/>
              </w:rPr>
            </w:pPr>
            <w:r>
              <w:rPr>
                <w:rFonts w:ascii="Calibri" w:hAnsi="Calibri"/>
                <w:sz w:val="18"/>
                <w:szCs w:val="18"/>
              </w:rPr>
              <w:t xml:space="preserve">*Addition </w:t>
            </w:r>
            <w:r w:rsidRPr="00175D5C">
              <w:rPr>
                <w:rFonts w:ascii="Calibri" w:hAnsi="Calibri"/>
                <w:sz w:val="18"/>
                <w:szCs w:val="18"/>
              </w:rPr>
              <w:t xml:space="preserve">&gt;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p>
          <w:p w14:paraId="2726C879" w14:textId="680DC2AD" w:rsidR="00D579C4" w:rsidRDefault="00D579C4" w:rsidP="00D579C4">
            <w:pP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p>
          <w:p w14:paraId="15E595DD" w14:textId="7710A6CA" w:rsidR="00D579C4" w:rsidRDefault="00D579C4" w:rsidP="00D579C4">
            <w:pP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23B2F2D6" w14:textId="7565AA0D" w:rsidR="00D579C4" w:rsidRDefault="00D579C4" w:rsidP="00D579C4">
            <w:pP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231AD462" w14:textId="686F2DD3" w:rsidR="00D579C4" w:rsidRDefault="00D579C4" w:rsidP="00D579C4">
            <w:pPr>
              <w:rPr>
                <w:rFonts w:ascii="Calibri" w:hAnsi="Calibri"/>
                <w:sz w:val="18"/>
                <w:szCs w:val="18"/>
                <w:vertAlign w:val="superscript"/>
              </w:rPr>
            </w:pPr>
            <w:r>
              <w:rPr>
                <w:rFonts w:ascii="Calibri" w:hAnsi="Calibri"/>
                <w:sz w:val="18"/>
                <w:szCs w:val="18"/>
              </w:rPr>
              <w:t>*ADU 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p>
          <w:p w14:paraId="0C3DE294" w14:textId="77777777" w:rsidR="00502DD2" w:rsidRDefault="00502DD2" w:rsidP="00D579C4">
            <w:pPr>
              <w:rPr>
                <w:rFonts w:ascii="Calibri" w:hAnsi="Calibri"/>
                <w:sz w:val="18"/>
                <w:szCs w:val="18"/>
                <w:vertAlign w:val="superscript"/>
              </w:rPr>
            </w:pPr>
          </w:p>
          <w:p w14:paraId="6010DC45" w14:textId="758EF4DA" w:rsidR="00502DD2" w:rsidRDefault="00502DD2" w:rsidP="003C6EB4">
            <w:pPr>
              <w:rPr>
                <w:rFonts w:ascii="Calibri" w:hAnsi="Calibri"/>
                <w:sz w:val="18"/>
                <w:szCs w:val="18"/>
              </w:rPr>
            </w:pPr>
            <w:r>
              <w:rPr>
                <w:rFonts w:ascii="Calibri" w:hAnsi="Calibri"/>
                <w:sz w:val="18"/>
                <w:szCs w:val="18"/>
              </w:rPr>
              <w:t>*Kitchen remodel</w:t>
            </w:r>
          </w:p>
          <w:p w14:paraId="15480A3C" w14:textId="486183FA" w:rsidR="003C6EB4" w:rsidRDefault="003C6EB4" w:rsidP="003C6EB4">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p>
          <w:p w14:paraId="15480A3D" w14:textId="77777777" w:rsidR="003C6EB4" w:rsidRDefault="003C6EB4" w:rsidP="003C6EB4">
            <w:pPr>
              <w:rPr>
                <w:rFonts w:ascii="Calibri" w:hAnsi="Calibri"/>
                <w:sz w:val="18"/>
                <w:szCs w:val="18"/>
              </w:rPr>
            </w:pPr>
            <w:r>
              <w:rPr>
                <w:rFonts w:ascii="Calibri" w:hAnsi="Calibri"/>
                <w:sz w:val="18"/>
                <w:szCs w:val="18"/>
              </w:rPr>
              <w:t xml:space="preserve">* Space </w:t>
            </w:r>
            <w:r w:rsidRPr="00C24189">
              <w:rPr>
                <w:rFonts w:ascii="Calibri" w:hAnsi="Calibri"/>
                <w:sz w:val="18"/>
                <w:szCs w:val="18"/>
              </w:rPr>
              <w:t>Cooling System</w:t>
            </w:r>
          </w:p>
          <w:p w14:paraId="15480A3E" w14:textId="77777777" w:rsidR="006A0F14" w:rsidRDefault="003C6EB4" w:rsidP="003C6EB4">
            <w:pPr>
              <w:rPr>
                <w:rFonts w:ascii="Calibri" w:hAnsi="Calibri"/>
                <w:sz w:val="18"/>
                <w:szCs w:val="18"/>
              </w:rPr>
            </w:pPr>
            <w:r>
              <w:rPr>
                <w:rFonts w:ascii="Calibri" w:hAnsi="Calibri"/>
                <w:sz w:val="18"/>
                <w:szCs w:val="18"/>
              </w:rPr>
              <w:t xml:space="preserve">* Space Conditioning </w:t>
            </w:r>
            <w:r w:rsidRPr="00C24189">
              <w:rPr>
                <w:rFonts w:ascii="Calibri" w:hAnsi="Calibri"/>
                <w:sz w:val="18"/>
                <w:szCs w:val="18"/>
              </w:rPr>
              <w:t>Duct System</w:t>
            </w:r>
            <w:r>
              <w:rPr>
                <w:rFonts w:ascii="Calibri" w:hAnsi="Calibri"/>
                <w:sz w:val="18"/>
                <w:szCs w:val="18"/>
              </w:rPr>
              <w:t xml:space="preserve"> </w:t>
            </w:r>
          </w:p>
          <w:p w14:paraId="7DA55B68" w14:textId="77777777" w:rsidR="004A5E91" w:rsidRDefault="006A0F14" w:rsidP="003C6EB4">
            <w:pPr>
              <w:rPr>
                <w:rFonts w:ascii="Calibri" w:hAnsi="Calibri"/>
                <w:sz w:val="18"/>
                <w:szCs w:val="18"/>
              </w:rPr>
            </w:pPr>
            <w:r>
              <w:rPr>
                <w:rFonts w:ascii="Calibri" w:hAnsi="Calibri"/>
                <w:sz w:val="18"/>
                <w:szCs w:val="18"/>
              </w:rPr>
              <w:t xml:space="preserve">*Water Heating </w:t>
            </w:r>
          </w:p>
          <w:p w14:paraId="313D1C10" w14:textId="77777777" w:rsidR="00C81BA9" w:rsidRDefault="004A5E91" w:rsidP="00C62F33">
            <w:pPr>
              <w:rPr>
                <w:rFonts w:ascii="Calibri" w:hAnsi="Calibri"/>
                <w:sz w:val="18"/>
                <w:szCs w:val="18"/>
              </w:rPr>
            </w:pPr>
            <w:r>
              <w:rPr>
                <w:rFonts w:ascii="Calibri" w:hAnsi="Calibri"/>
                <w:sz w:val="18"/>
                <w:szCs w:val="18"/>
              </w:rPr>
              <w:t>*Fenestration (</w:t>
            </w:r>
            <w:r>
              <w:rPr>
                <w:rFonts w:ascii="Calibri" w:hAnsi="Calibri"/>
                <w:i/>
                <w:sz w:val="18"/>
                <w:szCs w:val="18"/>
              </w:rPr>
              <w:t>if selected, show A14</w:t>
            </w:r>
            <w:r>
              <w:rPr>
                <w:rFonts w:ascii="Calibri" w:hAnsi="Calibri"/>
                <w:sz w:val="18"/>
                <w:szCs w:val="18"/>
              </w:rPr>
              <w:t>)</w:t>
            </w:r>
          </w:p>
          <w:p w14:paraId="15480A40" w14:textId="71813300" w:rsidR="003116BB" w:rsidRPr="00175D5C" w:rsidRDefault="00C81BA9" w:rsidP="00C62F33">
            <w:pPr>
              <w:rPr>
                <w:rFonts w:ascii="Calibri" w:hAnsi="Calibri"/>
                <w:sz w:val="18"/>
                <w:szCs w:val="18"/>
              </w:rPr>
            </w:pPr>
            <w:r>
              <w:rPr>
                <w:rFonts w:ascii="Calibri" w:hAnsi="Calibri"/>
                <w:sz w:val="18"/>
                <w:szCs w:val="18"/>
              </w:rPr>
              <w:t>*Opaque Exterior Doors</w:t>
            </w:r>
            <w:r w:rsidR="003116BB">
              <w:rPr>
                <w:rFonts w:ascii="Calibri" w:hAnsi="Calibri"/>
                <w:sz w:val="18"/>
                <w:szCs w:val="18"/>
              </w:rPr>
              <w:t>&gt;&gt;</w:t>
            </w:r>
          </w:p>
        </w:tc>
        <w:tc>
          <w:tcPr>
            <w:tcW w:w="399" w:type="dxa"/>
            <w:vAlign w:val="center"/>
          </w:tcPr>
          <w:p w14:paraId="15480A41" w14:textId="7412AF63" w:rsidR="003116BB" w:rsidRPr="0037735E" w:rsidRDefault="004A5E91" w:rsidP="00C62F33">
            <w:pPr>
              <w:jc w:val="center"/>
              <w:rPr>
                <w:rFonts w:ascii="Calibri" w:hAnsi="Calibri"/>
                <w:sz w:val="18"/>
                <w:szCs w:val="18"/>
              </w:rPr>
            </w:pPr>
            <w:r w:rsidRPr="0037735E">
              <w:rPr>
                <w:rFonts w:ascii="Calibri" w:hAnsi="Calibri"/>
                <w:sz w:val="18"/>
                <w:szCs w:val="18"/>
              </w:rPr>
              <w:t>14</w:t>
            </w:r>
          </w:p>
        </w:tc>
        <w:tc>
          <w:tcPr>
            <w:tcW w:w="3605" w:type="dxa"/>
            <w:tcBorders>
              <w:right w:val="single" w:sz="4" w:space="0" w:color="auto"/>
            </w:tcBorders>
            <w:shd w:val="clear" w:color="auto" w:fill="auto"/>
            <w:vAlign w:val="center"/>
          </w:tcPr>
          <w:p w14:paraId="0BDF4F65" w14:textId="34CD1D99" w:rsidR="003116BB" w:rsidRPr="0037735E" w:rsidDel="0046795D" w:rsidRDefault="004A5E91" w:rsidP="00C62F33">
            <w:pPr>
              <w:rPr>
                <w:del w:id="34" w:author="Shewmaker, Michael@Energy" w:date="2019-02-26T10:20:00Z"/>
                <w:rFonts w:ascii="Calibri" w:hAnsi="Calibri"/>
                <w:sz w:val="18"/>
                <w:szCs w:val="18"/>
              </w:rPr>
            </w:pPr>
            <w:del w:id="35" w:author="Shewmaker, Michael@Energy" w:date="2019-02-26T10:20:00Z">
              <w:r w:rsidRPr="0037735E" w:rsidDel="0046795D">
                <w:rPr>
                  <w:rFonts w:ascii="Calibri" w:hAnsi="Calibri"/>
                  <w:sz w:val="18"/>
                  <w:szCs w:val="18"/>
                </w:rPr>
                <w:delText>Exceptions to Fenestration U-factor and SHGC</w:delText>
              </w:r>
            </w:del>
          </w:p>
          <w:p w14:paraId="15480A42" w14:textId="16FCA9D6" w:rsidR="004A5E91" w:rsidRPr="0037735E" w:rsidRDefault="004A5E91" w:rsidP="00C62F33">
            <w:pPr>
              <w:rPr>
                <w:rFonts w:ascii="Calibri" w:hAnsi="Calibri"/>
                <w:sz w:val="18"/>
                <w:szCs w:val="18"/>
              </w:rPr>
            </w:pPr>
            <w:del w:id="36" w:author="Shewmaker, Michael@Energy" w:date="2019-02-26T10:20:00Z">
              <w:r w:rsidRPr="0037735E" w:rsidDel="0046795D">
                <w:rPr>
                  <w:rFonts w:ascii="Calibri" w:hAnsi="Calibri"/>
                  <w:sz w:val="18"/>
                  <w:szCs w:val="18"/>
                </w:rPr>
                <w:delText>150.1(c)3A</w:delText>
              </w:r>
            </w:del>
            <w:ins w:id="37" w:author="Shewmaker, Michael@Energy" w:date="2019-02-26T10:20:00Z">
              <w:r w:rsidR="0046795D">
                <w:rPr>
                  <w:rFonts w:ascii="Calibri" w:hAnsi="Calibri"/>
                  <w:sz w:val="18"/>
                  <w:szCs w:val="18"/>
                </w:rPr>
                <w:t>Fenestration Exceptions:</w:t>
              </w:r>
            </w:ins>
          </w:p>
        </w:tc>
        <w:tc>
          <w:tcPr>
            <w:tcW w:w="2871" w:type="dxa"/>
            <w:tcBorders>
              <w:left w:val="single" w:sz="4" w:space="0" w:color="auto"/>
              <w:right w:val="single" w:sz="4" w:space="0" w:color="auto"/>
            </w:tcBorders>
            <w:shd w:val="clear" w:color="auto" w:fill="auto"/>
          </w:tcPr>
          <w:p w14:paraId="4DDF8594" w14:textId="77777777" w:rsidR="003116BB" w:rsidRDefault="004A5E91" w:rsidP="004A5E91">
            <w:pPr>
              <w:rPr>
                <w:rFonts w:ascii="Calibri" w:hAnsi="Calibri"/>
                <w:sz w:val="18"/>
                <w:szCs w:val="18"/>
              </w:rPr>
            </w:pPr>
            <w:r>
              <w:rPr>
                <w:rFonts w:ascii="Calibri" w:hAnsi="Calibri"/>
                <w:sz w:val="18"/>
                <w:szCs w:val="18"/>
              </w:rPr>
              <w:t>&lt;&lt;User selects as many as are applicable from list:</w:t>
            </w:r>
          </w:p>
          <w:p w14:paraId="3328F2BF" w14:textId="77777777" w:rsidR="00DE0C2F" w:rsidRDefault="00DE0C2F" w:rsidP="004A5E91">
            <w:pPr>
              <w:rPr>
                <w:rFonts w:ascii="Calibri" w:hAnsi="Calibri"/>
                <w:sz w:val="18"/>
                <w:szCs w:val="18"/>
              </w:rPr>
            </w:pPr>
            <w:r>
              <w:rPr>
                <w:rFonts w:ascii="Calibri" w:hAnsi="Calibri"/>
                <w:sz w:val="18"/>
                <w:szCs w:val="18"/>
              </w:rPr>
              <w:t>*NA (do not allow other entries)</w:t>
            </w:r>
          </w:p>
          <w:p w14:paraId="01C158EF" w14:textId="44F5665F"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glass in door</w:t>
            </w:r>
          </w:p>
          <w:p w14:paraId="7B21E481" w14:textId="77777777"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w:t>
            </w:r>
          </w:p>
          <w:p w14:paraId="331A912A" w14:textId="38AE621A" w:rsidR="004A5E91" w:rsidRDefault="004A5E91" w:rsidP="004A5E91">
            <w:pPr>
              <w:rPr>
                <w:ins w:id="38" w:author="Shewmaker, Michael@Energy" w:date="2019-02-26T10:20:00Z"/>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14F64668" w14:textId="2D23921B" w:rsidR="0046795D" w:rsidRDefault="0046795D" w:rsidP="004A5E91">
            <w:pPr>
              <w:rPr>
                <w:rFonts w:ascii="Calibri" w:hAnsi="Calibri"/>
                <w:sz w:val="18"/>
                <w:szCs w:val="18"/>
              </w:rPr>
            </w:pPr>
            <w:ins w:id="39" w:author="Shewmaker, Michael@Energy" w:date="2019-02-26T10:20:00Z">
              <w:r>
                <w:rPr>
                  <w:rFonts w:ascii="Calibri" w:hAnsi="Calibri"/>
                  <w:sz w:val="18"/>
                  <w:szCs w:val="18"/>
                </w:rPr>
                <w:t>*Installing storage water heater ≤ 55 gal</w:t>
              </w:r>
            </w:ins>
          </w:p>
          <w:p w14:paraId="15480A43" w14:textId="70765775" w:rsidR="002247F6" w:rsidRPr="004A5E91" w:rsidRDefault="002247F6" w:rsidP="004A5E91">
            <w:pPr>
              <w:rPr>
                <w:rFonts w:ascii="Calibri" w:hAnsi="Calibri"/>
                <w:sz w:val="18"/>
                <w:szCs w:val="18"/>
              </w:rPr>
            </w:pPr>
          </w:p>
        </w:tc>
      </w:tr>
    </w:tbl>
    <w:p w14:paraId="15480A45" w14:textId="717D70D5" w:rsidR="003116BB" w:rsidRDefault="003116BB" w:rsidP="003116BB">
      <w:pPr>
        <w:rPr>
          <w:rFonts w:ascii="Calibri" w:hAnsi="Calibri"/>
          <w:sz w:val="18"/>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9"/>
        <w:gridCol w:w="1461"/>
        <w:gridCol w:w="1170"/>
        <w:gridCol w:w="999"/>
        <w:gridCol w:w="1209"/>
        <w:gridCol w:w="876"/>
        <w:gridCol w:w="1110"/>
        <w:gridCol w:w="886"/>
        <w:gridCol w:w="1088"/>
        <w:gridCol w:w="998"/>
        <w:gridCol w:w="929"/>
        <w:gridCol w:w="2935"/>
      </w:tblGrid>
      <w:tr w:rsidR="003116BB" w:rsidRPr="00CF4C56" w14:paraId="15480A4C" w14:textId="77777777" w:rsidTr="0037735E">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tcPr>
          <w:p w14:paraId="15480A46" w14:textId="480CDA7A" w:rsidR="00755E8F" w:rsidRPr="0037735E" w:rsidRDefault="003116BB">
            <w:pPr>
              <w:keepNext/>
              <w:rPr>
                <w:rFonts w:ascii="Calibri" w:eastAsia="Calibri" w:hAnsi="Calibri"/>
                <w:b/>
                <w:sz w:val="20"/>
                <w:szCs w:val="22"/>
              </w:rPr>
            </w:pPr>
            <w:r w:rsidRPr="0037735E">
              <w:rPr>
                <w:rFonts w:ascii="Calibri" w:eastAsia="Calibri" w:hAnsi="Calibri"/>
                <w:b/>
                <w:sz w:val="20"/>
                <w:szCs w:val="22"/>
              </w:rPr>
              <w:t xml:space="preserve">B. </w:t>
            </w:r>
            <w:r w:rsidR="004A5E91"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r w:rsidR="008B784B" w:rsidRPr="008B784B">
              <w:rPr>
                <w:rFonts w:ascii="Calibri" w:eastAsia="Calibri" w:hAnsi="Calibri"/>
                <w:b/>
                <w:sz w:val="20"/>
                <w:szCs w:val="22"/>
              </w:rPr>
              <w:t xml:space="preserve">Walls/ Framed Floors/Concrete Raised Floors </w:t>
            </w:r>
            <w:r w:rsidRPr="0037735E">
              <w:rPr>
                <w:rFonts w:ascii="Calibri" w:eastAsia="Calibri" w:hAnsi="Calibri"/>
                <w:sz w:val="20"/>
                <w:szCs w:val="22"/>
              </w:rPr>
              <w:t>(Section 150.2(a))</w:t>
            </w:r>
          </w:p>
          <w:p w14:paraId="15480A47"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48"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49"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4A" w14:textId="6A14B94B" w:rsidR="00EE5A33" w:rsidRDefault="00EE5A33" w:rsidP="00EE5A33">
            <w:pPr>
              <w:rPr>
                <w:rFonts w:asciiTheme="minorHAnsi" w:eastAsia="Calibri" w:hAnsiTheme="minorHAnsi"/>
                <w:sz w:val="20"/>
              </w:rPr>
            </w:pPr>
            <w:r>
              <w:rPr>
                <w:rFonts w:asciiTheme="minorHAnsi" w:eastAsia="Calibri" w:hAnsiTheme="minorHAnsi"/>
                <w:sz w:val="20"/>
              </w:rPr>
              <w:t>*Addition &gt; 400 to ≤ 700 ft2</w:t>
            </w:r>
          </w:p>
          <w:p w14:paraId="5DCDBA3E" w14:textId="77777777" w:rsidR="00F02727" w:rsidRPr="00A02B0A" w:rsidRDefault="00F02727" w:rsidP="00F02727">
            <w:pPr>
              <w:rPr>
                <w:rFonts w:ascii="Calibri" w:hAnsi="Calibri"/>
                <w:sz w:val="20"/>
                <w:szCs w:val="18"/>
              </w:rPr>
            </w:pPr>
            <w:r w:rsidRPr="00A02B0A">
              <w:rPr>
                <w:rFonts w:ascii="Calibri" w:hAnsi="Calibri"/>
                <w:sz w:val="20"/>
                <w:szCs w:val="18"/>
              </w:rPr>
              <w:t xml:space="preserve">*ADU Addition </w:t>
            </w:r>
            <w:r w:rsidRPr="00A02B0A">
              <w:rPr>
                <w:rFonts w:ascii="Calibri" w:hAnsi="Calibri"/>
                <w:sz w:val="20"/>
                <w:szCs w:val="18"/>
                <w:u w:val="single"/>
              </w:rPr>
              <w:t>&lt;</w:t>
            </w:r>
            <w:r w:rsidRPr="00A02B0A">
              <w:rPr>
                <w:rFonts w:ascii="Calibri" w:hAnsi="Calibri"/>
                <w:sz w:val="20"/>
                <w:szCs w:val="18"/>
              </w:rPr>
              <w:t xml:space="preserve"> 300 ft</w:t>
            </w:r>
            <w:r w:rsidRPr="00A02B0A">
              <w:rPr>
                <w:rFonts w:ascii="Calibri" w:hAnsi="Calibri"/>
                <w:sz w:val="20"/>
                <w:szCs w:val="18"/>
                <w:vertAlign w:val="superscript"/>
              </w:rPr>
              <w:t>2</w:t>
            </w:r>
            <w:r w:rsidRPr="00A02B0A">
              <w:rPr>
                <w:rFonts w:ascii="Calibri" w:hAnsi="Calibri"/>
                <w:sz w:val="20"/>
                <w:szCs w:val="18"/>
              </w:rPr>
              <w:t xml:space="preserve">   </w:t>
            </w:r>
          </w:p>
          <w:p w14:paraId="386EBE15" w14:textId="77777777" w:rsidR="00F02727" w:rsidRPr="00A02B0A" w:rsidRDefault="00F02727" w:rsidP="00F02727">
            <w:pPr>
              <w:rPr>
                <w:rFonts w:ascii="Calibri" w:hAnsi="Calibri"/>
                <w:sz w:val="20"/>
                <w:szCs w:val="18"/>
              </w:rPr>
            </w:pPr>
            <w:r w:rsidRPr="00A02B0A">
              <w:rPr>
                <w:rFonts w:ascii="Calibri" w:hAnsi="Calibri"/>
                <w:sz w:val="20"/>
                <w:szCs w:val="18"/>
              </w:rPr>
              <w:t xml:space="preserve">*ADU Addition &gt; 300 to </w:t>
            </w:r>
            <w:r w:rsidRPr="00A02B0A">
              <w:rPr>
                <w:rFonts w:ascii="Calibri" w:hAnsi="Calibri"/>
                <w:sz w:val="20"/>
                <w:szCs w:val="18"/>
                <w:u w:val="single"/>
              </w:rPr>
              <w:t>&lt;</w:t>
            </w:r>
            <w:r w:rsidRPr="00A02B0A">
              <w:rPr>
                <w:rFonts w:ascii="Calibri" w:hAnsi="Calibri"/>
                <w:sz w:val="20"/>
                <w:szCs w:val="18"/>
              </w:rPr>
              <w:t xml:space="preserve"> 400 ft</w:t>
            </w:r>
            <w:r w:rsidRPr="00A02B0A">
              <w:rPr>
                <w:rFonts w:ascii="Calibri" w:hAnsi="Calibri"/>
                <w:sz w:val="20"/>
                <w:szCs w:val="18"/>
                <w:vertAlign w:val="superscript"/>
              </w:rPr>
              <w:t>2</w:t>
            </w:r>
          </w:p>
          <w:p w14:paraId="0B7EF224" w14:textId="77777777" w:rsidR="00F02727" w:rsidRPr="00A02B0A" w:rsidRDefault="00F02727" w:rsidP="00F02727">
            <w:pPr>
              <w:rPr>
                <w:rFonts w:ascii="Calibri" w:hAnsi="Calibri"/>
                <w:sz w:val="20"/>
                <w:szCs w:val="18"/>
              </w:rPr>
            </w:pPr>
            <w:r w:rsidRPr="00A02B0A">
              <w:rPr>
                <w:rFonts w:ascii="Calibri" w:hAnsi="Calibri"/>
                <w:sz w:val="20"/>
                <w:szCs w:val="18"/>
              </w:rPr>
              <w:t xml:space="preserve">*ADU Addition &gt; 400 to </w:t>
            </w:r>
            <w:r w:rsidRPr="00A02B0A">
              <w:rPr>
                <w:rFonts w:ascii="Calibri" w:hAnsi="Calibri"/>
                <w:sz w:val="20"/>
                <w:szCs w:val="18"/>
                <w:u w:val="single"/>
              </w:rPr>
              <w:t>&lt;</w:t>
            </w:r>
            <w:r w:rsidRPr="00A02B0A">
              <w:rPr>
                <w:rFonts w:ascii="Calibri" w:hAnsi="Calibri"/>
                <w:sz w:val="20"/>
                <w:szCs w:val="18"/>
              </w:rPr>
              <w:t xml:space="preserve"> 700 ft</w:t>
            </w:r>
            <w:r w:rsidRPr="00A02B0A">
              <w:rPr>
                <w:rFonts w:ascii="Calibri" w:hAnsi="Calibri"/>
                <w:sz w:val="20"/>
                <w:szCs w:val="18"/>
                <w:vertAlign w:val="superscript"/>
              </w:rPr>
              <w:t>2</w:t>
            </w:r>
          </w:p>
          <w:p w14:paraId="38156F87" w14:textId="201BFFA2" w:rsidR="00F02727" w:rsidRPr="00A02B0A" w:rsidRDefault="00F02727" w:rsidP="00F02727">
            <w:pPr>
              <w:rPr>
                <w:rFonts w:asciiTheme="minorHAnsi" w:eastAsia="Calibri" w:hAnsiTheme="minorHAnsi"/>
                <w:sz w:val="22"/>
              </w:rPr>
            </w:pPr>
            <w:r w:rsidRPr="00A02B0A">
              <w:rPr>
                <w:rFonts w:ascii="Calibri" w:hAnsi="Calibri"/>
                <w:sz w:val="20"/>
                <w:szCs w:val="18"/>
              </w:rPr>
              <w:t xml:space="preserve">*ADU Addition &gt; 700 to </w:t>
            </w:r>
            <w:r w:rsidRPr="00A02B0A">
              <w:rPr>
                <w:rFonts w:ascii="Calibri" w:hAnsi="Calibri"/>
                <w:sz w:val="20"/>
                <w:szCs w:val="18"/>
                <w:u w:val="single"/>
              </w:rPr>
              <w:t>&lt;</w:t>
            </w:r>
            <w:r w:rsidRPr="00A02B0A">
              <w:rPr>
                <w:rFonts w:ascii="Calibri" w:hAnsi="Calibri"/>
                <w:sz w:val="20"/>
                <w:szCs w:val="18"/>
              </w:rPr>
              <w:t xml:space="preserve"> 1000 ft</w:t>
            </w:r>
            <w:r w:rsidRPr="00A02B0A">
              <w:rPr>
                <w:rFonts w:ascii="Calibri" w:hAnsi="Calibri"/>
                <w:sz w:val="20"/>
                <w:szCs w:val="18"/>
                <w:vertAlign w:val="superscript"/>
              </w:rPr>
              <w:t>2</w:t>
            </w:r>
          </w:p>
          <w:p w14:paraId="429CE1CF" w14:textId="5E195346" w:rsidR="00AF54B3" w:rsidRDefault="00EE5A33">
            <w:pPr>
              <w:keepNext/>
              <w:rPr>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 xml:space="preserve">, </w:t>
            </w:r>
          </w:p>
          <w:p w14:paraId="15480A4B" w14:textId="181B2A52" w:rsidR="00EE5A33" w:rsidRDefault="00EE5A33">
            <w:pPr>
              <w:keepNext/>
              <w:rPr>
                <w:rFonts w:ascii="Calibri" w:eastAsia="Calibri" w:hAnsi="Calibri"/>
                <w:b/>
                <w:sz w:val="22"/>
                <w:szCs w:val="22"/>
              </w:rPr>
            </w:pPr>
            <w:r>
              <w:rPr>
                <w:rFonts w:asciiTheme="minorHAnsi" w:eastAsia="Calibri" w:hAnsiTheme="minorHAnsi"/>
                <w:sz w:val="20"/>
              </w:rPr>
              <w:t xml:space="preserve">else display </w:t>
            </w:r>
            <w:r w:rsidR="00AF54B3">
              <w:rPr>
                <w:rFonts w:asciiTheme="minorHAnsi" w:eastAsia="Calibri" w:hAnsiTheme="minorHAnsi"/>
                <w:sz w:val="20"/>
              </w:rPr>
              <w:t xml:space="preserve">the </w:t>
            </w:r>
            <w:r>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CF4C56" w14:paraId="15480A58"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4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84" w:type="dxa"/>
            <w:tcBorders>
              <w:top w:val="single" w:sz="4" w:space="0" w:color="auto"/>
              <w:left w:val="single" w:sz="4" w:space="0" w:color="auto"/>
              <w:bottom w:val="single" w:sz="4" w:space="0" w:color="auto"/>
              <w:right w:val="single" w:sz="4" w:space="0" w:color="auto"/>
            </w:tcBorders>
            <w:vAlign w:val="bottom"/>
          </w:tcPr>
          <w:p w14:paraId="15480A4E"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88" w:type="dxa"/>
            <w:tcBorders>
              <w:top w:val="single" w:sz="4" w:space="0" w:color="auto"/>
              <w:left w:val="single" w:sz="4" w:space="0" w:color="auto"/>
              <w:bottom w:val="single" w:sz="4" w:space="0" w:color="auto"/>
              <w:right w:val="single" w:sz="6" w:space="0" w:color="auto"/>
            </w:tcBorders>
            <w:vAlign w:val="bottom"/>
          </w:tcPr>
          <w:p w14:paraId="15480A4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4" w:type="dxa"/>
            <w:tcBorders>
              <w:top w:val="single" w:sz="4" w:space="0" w:color="auto"/>
              <w:left w:val="single" w:sz="6" w:space="0" w:color="auto"/>
              <w:bottom w:val="single" w:sz="4" w:space="0" w:color="auto"/>
              <w:right w:val="single" w:sz="6" w:space="0" w:color="auto"/>
            </w:tcBorders>
            <w:vAlign w:val="bottom"/>
          </w:tcPr>
          <w:p w14:paraId="15480A50"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228" w:type="dxa"/>
            <w:tcBorders>
              <w:top w:val="single" w:sz="4" w:space="0" w:color="auto"/>
              <w:left w:val="single" w:sz="6" w:space="0" w:color="auto"/>
              <w:bottom w:val="single" w:sz="4" w:space="0" w:color="auto"/>
              <w:right w:val="single" w:sz="6" w:space="0" w:color="auto"/>
            </w:tcBorders>
            <w:vAlign w:val="bottom"/>
          </w:tcPr>
          <w:p w14:paraId="15480A51"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2016" w:type="dxa"/>
            <w:gridSpan w:val="2"/>
            <w:tcBorders>
              <w:top w:val="single" w:sz="4" w:space="0" w:color="auto"/>
              <w:left w:val="single" w:sz="6" w:space="0" w:color="auto"/>
              <w:bottom w:val="single" w:sz="4" w:space="0" w:color="auto"/>
              <w:right w:val="single" w:sz="6" w:space="0" w:color="auto"/>
            </w:tcBorders>
          </w:tcPr>
          <w:p w14:paraId="15480A52"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899" w:type="dxa"/>
            <w:tcBorders>
              <w:top w:val="single" w:sz="4" w:space="0" w:color="auto"/>
              <w:left w:val="single" w:sz="6" w:space="0" w:color="auto"/>
              <w:bottom w:val="single" w:sz="4" w:space="0" w:color="auto"/>
              <w:right w:val="single" w:sz="6" w:space="0" w:color="auto"/>
            </w:tcBorders>
          </w:tcPr>
          <w:p w14:paraId="15480A53"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105" w:type="dxa"/>
            <w:tcBorders>
              <w:top w:val="single" w:sz="4" w:space="0" w:color="auto"/>
              <w:left w:val="single" w:sz="6" w:space="0" w:color="auto"/>
              <w:bottom w:val="single" w:sz="4" w:space="0" w:color="auto"/>
              <w:right w:val="single" w:sz="4" w:space="0" w:color="auto"/>
            </w:tcBorders>
            <w:vAlign w:val="bottom"/>
          </w:tcPr>
          <w:p w14:paraId="15480A54"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1013" w:type="dxa"/>
            <w:tcBorders>
              <w:top w:val="single" w:sz="4" w:space="0" w:color="auto"/>
              <w:left w:val="single" w:sz="6" w:space="0" w:color="auto"/>
              <w:bottom w:val="single" w:sz="4" w:space="0" w:color="auto"/>
              <w:right w:val="single" w:sz="4" w:space="0" w:color="auto"/>
            </w:tcBorders>
            <w:vAlign w:val="bottom"/>
          </w:tcPr>
          <w:p w14:paraId="15480A55"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943" w:type="dxa"/>
            <w:tcBorders>
              <w:top w:val="single" w:sz="4" w:space="0" w:color="auto"/>
              <w:bottom w:val="single" w:sz="4" w:space="0" w:color="auto"/>
              <w:right w:val="single" w:sz="6" w:space="0" w:color="auto"/>
            </w:tcBorders>
            <w:vAlign w:val="bottom"/>
          </w:tcPr>
          <w:p w14:paraId="15480A56"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988" w:type="dxa"/>
            <w:tcBorders>
              <w:top w:val="single" w:sz="4" w:space="0" w:color="auto"/>
              <w:left w:val="single" w:sz="6" w:space="0" w:color="auto"/>
              <w:bottom w:val="single" w:sz="4" w:space="0" w:color="auto"/>
              <w:right w:val="single" w:sz="4" w:space="0" w:color="auto"/>
            </w:tcBorders>
            <w:vAlign w:val="bottom"/>
          </w:tcPr>
          <w:p w14:paraId="15480A57"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63" w14:textId="77777777" w:rsidTr="0037735E">
        <w:trPr>
          <w:cantSplit/>
          <w:trHeight w:val="266"/>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15480A5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tcBorders>
              <w:top w:val="single" w:sz="4" w:space="0" w:color="auto"/>
              <w:left w:val="single" w:sz="4" w:space="0" w:color="auto"/>
              <w:bottom w:val="single" w:sz="4" w:space="0" w:color="auto"/>
              <w:right w:val="single" w:sz="4" w:space="0" w:color="auto"/>
            </w:tcBorders>
            <w:vAlign w:val="bottom"/>
          </w:tcPr>
          <w:p w14:paraId="15480A5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tcBorders>
              <w:top w:val="single" w:sz="4" w:space="0" w:color="auto"/>
              <w:left w:val="single" w:sz="4" w:space="0" w:color="auto"/>
              <w:bottom w:val="single" w:sz="4" w:space="0" w:color="auto"/>
              <w:right w:val="single" w:sz="6" w:space="0" w:color="auto"/>
            </w:tcBorders>
            <w:vAlign w:val="bottom"/>
          </w:tcPr>
          <w:p w14:paraId="15480A5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tcBorders>
              <w:top w:val="single" w:sz="4" w:space="0" w:color="auto"/>
              <w:left w:val="single" w:sz="6" w:space="0" w:color="auto"/>
              <w:bottom w:val="single" w:sz="4" w:space="0" w:color="auto"/>
              <w:right w:val="single" w:sz="6" w:space="0" w:color="auto"/>
            </w:tcBorders>
            <w:vAlign w:val="bottom"/>
          </w:tcPr>
          <w:p w14:paraId="15480A5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A5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tcBorders>
              <w:top w:val="single" w:sz="4" w:space="0" w:color="auto"/>
              <w:left w:val="single" w:sz="6" w:space="0" w:color="auto"/>
              <w:bottom w:val="single" w:sz="4" w:space="0" w:color="auto"/>
              <w:right w:val="single" w:sz="6" w:space="0" w:color="auto"/>
            </w:tcBorders>
            <w:vAlign w:val="bottom"/>
          </w:tcPr>
          <w:p w14:paraId="15480A5E"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A5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5"/>
            <w:tcBorders>
              <w:top w:val="single" w:sz="4" w:space="0" w:color="auto"/>
              <w:left w:val="single" w:sz="6" w:space="0" w:color="auto"/>
              <w:bottom w:val="single" w:sz="4" w:space="0" w:color="auto"/>
              <w:right w:val="single" w:sz="4" w:space="0" w:color="auto"/>
            </w:tcBorders>
            <w:vAlign w:val="bottom"/>
          </w:tcPr>
          <w:p w14:paraId="15480A60"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943" w:type="dxa"/>
            <w:tcBorders>
              <w:top w:val="single" w:sz="4" w:space="0" w:color="auto"/>
              <w:bottom w:val="single" w:sz="4" w:space="0" w:color="auto"/>
              <w:right w:val="single" w:sz="6" w:space="0" w:color="auto"/>
            </w:tcBorders>
            <w:vAlign w:val="bottom"/>
          </w:tcPr>
          <w:p w14:paraId="15480A61"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988" w:type="dxa"/>
            <w:vMerge w:val="restart"/>
            <w:tcBorders>
              <w:top w:val="single" w:sz="4" w:space="0" w:color="auto"/>
              <w:left w:val="single" w:sz="6" w:space="0" w:color="auto"/>
              <w:bottom w:val="single" w:sz="4" w:space="0" w:color="auto"/>
              <w:right w:val="single" w:sz="4" w:space="0" w:color="auto"/>
            </w:tcBorders>
            <w:vAlign w:val="bottom"/>
          </w:tcPr>
          <w:p w14:paraId="15480A62"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3116BB" w:rsidRPr="009B3A0C" w14:paraId="15480A70"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64"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65"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66"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67"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68"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val="restart"/>
            <w:tcBorders>
              <w:top w:val="single" w:sz="4" w:space="0" w:color="auto"/>
              <w:left w:val="single" w:sz="6" w:space="0" w:color="auto"/>
              <w:bottom w:val="single" w:sz="4" w:space="0" w:color="auto"/>
              <w:right w:val="single" w:sz="6" w:space="0" w:color="auto"/>
            </w:tcBorders>
            <w:vAlign w:val="bottom"/>
          </w:tcPr>
          <w:p w14:paraId="15480A6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tcBorders>
              <w:top w:val="single" w:sz="4" w:space="0" w:color="auto"/>
              <w:left w:val="single" w:sz="6" w:space="0" w:color="auto"/>
              <w:bottom w:val="single" w:sz="4" w:space="0" w:color="auto"/>
              <w:right w:val="single" w:sz="6" w:space="0" w:color="auto"/>
            </w:tcBorders>
            <w:vAlign w:val="bottom"/>
          </w:tcPr>
          <w:p w14:paraId="15480A6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A6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vMerge w:val="restart"/>
            <w:tcBorders>
              <w:top w:val="single" w:sz="4" w:space="0" w:color="auto"/>
              <w:left w:val="single" w:sz="6" w:space="0" w:color="auto"/>
              <w:bottom w:val="single" w:sz="4" w:space="0" w:color="auto"/>
              <w:right w:val="single" w:sz="6" w:space="0" w:color="auto"/>
            </w:tcBorders>
            <w:vAlign w:val="bottom"/>
          </w:tcPr>
          <w:p w14:paraId="15480A6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tcBorders>
              <w:top w:val="single" w:sz="4" w:space="0" w:color="auto"/>
              <w:left w:val="single" w:sz="6" w:space="0" w:color="auto"/>
              <w:bottom w:val="single" w:sz="4" w:space="0" w:color="auto"/>
              <w:right w:val="single" w:sz="4" w:space="0" w:color="auto"/>
            </w:tcBorders>
            <w:vAlign w:val="bottom"/>
          </w:tcPr>
          <w:p w14:paraId="15480A6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943" w:type="dxa"/>
            <w:vMerge w:val="restart"/>
            <w:tcBorders>
              <w:top w:val="single" w:sz="4" w:space="0" w:color="auto"/>
              <w:bottom w:val="single" w:sz="4" w:space="0" w:color="auto"/>
              <w:right w:val="single" w:sz="6" w:space="0" w:color="auto"/>
            </w:tcBorders>
            <w:vAlign w:val="bottom"/>
          </w:tcPr>
          <w:p w14:paraId="15480A6E" w14:textId="3CB86D0E"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r w:rsidR="009B7923">
              <w:rPr>
                <w:rFonts w:ascii="Calibri" w:hAnsi="Calibri"/>
                <w:sz w:val="18"/>
                <w:szCs w:val="18"/>
              </w:rPr>
              <w:t xml:space="preserve"> from Table 150.1-A or B</w:t>
            </w:r>
          </w:p>
        </w:tc>
        <w:tc>
          <w:tcPr>
            <w:tcW w:w="2988" w:type="dxa"/>
            <w:vMerge/>
            <w:tcBorders>
              <w:top w:val="single" w:sz="4" w:space="0" w:color="auto"/>
              <w:left w:val="single" w:sz="6" w:space="0" w:color="auto"/>
              <w:bottom w:val="single" w:sz="4" w:space="0" w:color="auto"/>
              <w:right w:val="single" w:sz="4" w:space="0" w:color="auto"/>
            </w:tcBorders>
            <w:vAlign w:val="bottom"/>
          </w:tcPr>
          <w:p w14:paraId="15480A6F" w14:textId="77777777" w:rsidR="00E512E4" w:rsidRDefault="00E512E4">
            <w:pPr>
              <w:keepNext/>
              <w:tabs>
                <w:tab w:val="left" w:pos="540"/>
                <w:tab w:val="left" w:pos="900"/>
                <w:tab w:val="left" w:pos="3420"/>
              </w:tabs>
              <w:jc w:val="center"/>
              <w:rPr>
                <w:rFonts w:ascii="Calibri" w:hAnsi="Calibri"/>
                <w:sz w:val="18"/>
                <w:szCs w:val="18"/>
              </w:rPr>
            </w:pPr>
          </w:p>
        </w:tc>
      </w:tr>
      <w:tr w:rsidR="003116BB" w:rsidRPr="009B3A0C" w14:paraId="15480A7D"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71"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72"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73"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74"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75"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tcBorders>
              <w:top w:val="single" w:sz="4" w:space="0" w:color="auto"/>
              <w:left w:val="single" w:sz="6" w:space="0" w:color="auto"/>
              <w:bottom w:val="single" w:sz="4" w:space="0" w:color="auto"/>
              <w:right w:val="single" w:sz="6" w:space="0" w:color="auto"/>
            </w:tcBorders>
            <w:vAlign w:val="bottom"/>
          </w:tcPr>
          <w:p w14:paraId="15480A76" w14:textId="77777777" w:rsidR="00E512E4" w:rsidRDefault="00E512E4">
            <w:pPr>
              <w:keepNext/>
              <w:tabs>
                <w:tab w:val="left" w:pos="540"/>
                <w:tab w:val="left" w:pos="900"/>
                <w:tab w:val="left" w:pos="3420"/>
              </w:tabs>
              <w:jc w:val="center"/>
              <w:rPr>
                <w:rFonts w:ascii="Calibri" w:hAnsi="Calibri"/>
                <w:sz w:val="18"/>
                <w:szCs w:val="18"/>
              </w:rPr>
            </w:pPr>
          </w:p>
        </w:tc>
        <w:tc>
          <w:tcPr>
            <w:tcW w:w="1127" w:type="dxa"/>
            <w:vMerge/>
            <w:tcBorders>
              <w:top w:val="single" w:sz="4" w:space="0" w:color="auto"/>
              <w:left w:val="single" w:sz="6" w:space="0" w:color="auto"/>
              <w:bottom w:val="single" w:sz="4" w:space="0" w:color="auto"/>
              <w:right w:val="single" w:sz="6" w:space="0" w:color="auto"/>
            </w:tcBorders>
            <w:vAlign w:val="bottom"/>
          </w:tcPr>
          <w:p w14:paraId="15480A77" w14:textId="77777777" w:rsidR="00E512E4" w:rsidRDefault="00E512E4">
            <w:pPr>
              <w:keepNext/>
              <w:tabs>
                <w:tab w:val="left" w:pos="540"/>
                <w:tab w:val="left" w:pos="900"/>
                <w:tab w:val="left" w:pos="3420"/>
              </w:tabs>
              <w:jc w:val="center"/>
              <w:rPr>
                <w:rFonts w:ascii="Calibri" w:hAnsi="Calibri"/>
                <w:sz w:val="18"/>
                <w:szCs w:val="18"/>
              </w:rPr>
            </w:pPr>
          </w:p>
        </w:tc>
        <w:tc>
          <w:tcPr>
            <w:tcW w:w="899" w:type="dxa"/>
            <w:vMerge/>
            <w:tcBorders>
              <w:top w:val="single" w:sz="4" w:space="0" w:color="auto"/>
              <w:left w:val="single" w:sz="6" w:space="0" w:color="auto"/>
              <w:bottom w:val="single" w:sz="4" w:space="0" w:color="auto"/>
              <w:right w:val="single" w:sz="6" w:space="0" w:color="auto"/>
            </w:tcBorders>
            <w:vAlign w:val="bottom"/>
          </w:tcPr>
          <w:p w14:paraId="15480A78"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79"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tcBorders>
              <w:top w:val="single" w:sz="4" w:space="0" w:color="auto"/>
              <w:left w:val="single" w:sz="6" w:space="0" w:color="auto"/>
              <w:bottom w:val="single" w:sz="4" w:space="0" w:color="auto"/>
              <w:right w:val="single" w:sz="4" w:space="0" w:color="auto"/>
            </w:tcBorders>
            <w:vAlign w:val="bottom"/>
          </w:tcPr>
          <w:p w14:paraId="15480A7A"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943" w:type="dxa"/>
            <w:vMerge/>
            <w:tcBorders>
              <w:top w:val="single" w:sz="4" w:space="0" w:color="auto"/>
              <w:bottom w:val="single" w:sz="4" w:space="0" w:color="auto"/>
              <w:right w:val="single" w:sz="6" w:space="0" w:color="auto"/>
            </w:tcBorders>
            <w:vAlign w:val="bottom"/>
          </w:tcPr>
          <w:p w14:paraId="15480A7B" w14:textId="77777777" w:rsidR="00E512E4" w:rsidRDefault="00E512E4">
            <w:pPr>
              <w:keepNext/>
              <w:tabs>
                <w:tab w:val="left" w:pos="540"/>
                <w:tab w:val="left" w:pos="900"/>
                <w:tab w:val="left" w:pos="3420"/>
              </w:tabs>
              <w:jc w:val="center"/>
              <w:rPr>
                <w:rFonts w:ascii="Calibri" w:hAnsi="Calibri"/>
                <w:sz w:val="18"/>
                <w:szCs w:val="18"/>
              </w:rPr>
            </w:pPr>
          </w:p>
        </w:tc>
        <w:tc>
          <w:tcPr>
            <w:tcW w:w="2988" w:type="dxa"/>
            <w:vMerge/>
            <w:tcBorders>
              <w:top w:val="single" w:sz="4" w:space="0" w:color="auto"/>
              <w:left w:val="single" w:sz="6" w:space="0" w:color="auto"/>
              <w:bottom w:val="single" w:sz="4" w:space="0" w:color="auto"/>
              <w:right w:val="single" w:sz="4" w:space="0" w:color="auto"/>
            </w:tcBorders>
            <w:vAlign w:val="bottom"/>
          </w:tcPr>
          <w:p w14:paraId="15480A7C" w14:textId="77777777" w:rsidR="00E512E4" w:rsidRDefault="00E512E4">
            <w:pPr>
              <w:keepNext/>
              <w:tabs>
                <w:tab w:val="left" w:pos="540"/>
                <w:tab w:val="left" w:pos="900"/>
                <w:tab w:val="left" w:pos="3420"/>
              </w:tabs>
              <w:jc w:val="center"/>
              <w:rPr>
                <w:rFonts w:ascii="Calibri" w:hAnsi="Calibri"/>
                <w:sz w:val="18"/>
                <w:szCs w:val="18"/>
              </w:rPr>
            </w:pPr>
          </w:p>
        </w:tc>
      </w:tr>
      <w:tr w:rsidR="005A2231" w:rsidRPr="009B3A0C" w14:paraId="15480A8A"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7E" w14:textId="77777777" w:rsidR="00E512E4" w:rsidRDefault="00B93BFD">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484" w:type="dxa"/>
            <w:tcBorders>
              <w:top w:val="single" w:sz="4" w:space="0" w:color="auto"/>
              <w:left w:val="single" w:sz="4" w:space="0" w:color="auto"/>
              <w:bottom w:val="single" w:sz="4" w:space="0" w:color="auto"/>
              <w:right w:val="single" w:sz="4" w:space="0" w:color="auto"/>
            </w:tcBorders>
            <w:vAlign w:val="bottom"/>
          </w:tcPr>
          <w:p w14:paraId="15480A7F" w14:textId="323B68AE" w:rsidR="00E512E4" w:rsidRDefault="00B93BFD" w:rsidP="008B784B">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w:t>
            </w:r>
            <w:r w:rsidR="008B784B">
              <w:rPr>
                <w:rFonts w:ascii="Calibri" w:hAnsi="Calibri"/>
                <w:sz w:val="18"/>
                <w:szCs w:val="18"/>
              </w:rPr>
              <w:t xml:space="preserve"> </w:t>
            </w:r>
            <w:r>
              <w:rPr>
                <w:rFonts w:ascii="Calibri" w:hAnsi="Calibri"/>
                <w:sz w:val="18"/>
                <w:szCs w:val="18"/>
              </w:rPr>
              <w:t>&gt;&gt;</w:t>
            </w:r>
          </w:p>
        </w:tc>
        <w:tc>
          <w:tcPr>
            <w:tcW w:w="1188" w:type="dxa"/>
            <w:tcBorders>
              <w:top w:val="single" w:sz="4" w:space="0" w:color="auto"/>
              <w:left w:val="single" w:sz="4" w:space="0" w:color="auto"/>
              <w:bottom w:val="single" w:sz="4" w:space="0" w:color="auto"/>
              <w:right w:val="single" w:sz="6" w:space="0" w:color="auto"/>
            </w:tcBorders>
            <w:vAlign w:val="bottom"/>
          </w:tcPr>
          <w:p w14:paraId="15480A80" w14:textId="6BE62CE3" w:rsidR="00E512E4" w:rsidRDefault="003A63C9" w:rsidP="008B784B">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Wood or Metal</w:t>
            </w:r>
            <w:r>
              <w:rPr>
                <w:rFonts w:ascii="Calibri" w:hAnsi="Calibri"/>
                <w:sz w:val="18"/>
                <w:szCs w:val="18"/>
              </w:rPr>
              <w:t>&gt;&gt;</w:t>
            </w:r>
          </w:p>
        </w:tc>
        <w:tc>
          <w:tcPr>
            <w:tcW w:w="1014" w:type="dxa"/>
            <w:tcBorders>
              <w:top w:val="single" w:sz="4" w:space="0" w:color="auto"/>
              <w:left w:val="single" w:sz="6" w:space="0" w:color="auto"/>
              <w:bottom w:val="single" w:sz="4" w:space="0" w:color="auto"/>
              <w:right w:val="single" w:sz="6" w:space="0" w:color="auto"/>
            </w:tcBorders>
            <w:vAlign w:val="bottom"/>
          </w:tcPr>
          <w:p w14:paraId="15480A81"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2x4, 2x6, 2x8, 2x10, 2x12 or 2x14</w:t>
            </w:r>
            <w:r>
              <w:rPr>
                <w:rFonts w:ascii="Calibri" w:hAnsi="Calibri"/>
                <w:sz w:val="18"/>
                <w:szCs w:val="18"/>
              </w:rPr>
              <w:t>&gt;&gt;</w:t>
            </w:r>
          </w:p>
        </w:tc>
        <w:tc>
          <w:tcPr>
            <w:tcW w:w="1228" w:type="dxa"/>
            <w:tcBorders>
              <w:top w:val="single" w:sz="4" w:space="0" w:color="auto"/>
              <w:left w:val="single" w:sz="6" w:space="0" w:color="auto"/>
              <w:bottom w:val="single" w:sz="4" w:space="0" w:color="auto"/>
              <w:right w:val="single" w:sz="6" w:space="0" w:color="auto"/>
            </w:tcBorders>
            <w:vAlign w:val="bottom"/>
          </w:tcPr>
          <w:p w14:paraId="15480A82"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list: 16</w:t>
            </w:r>
            <w:r w:rsidR="001F3EEC">
              <w:rPr>
                <w:rFonts w:ascii="Calibri" w:hAnsi="Calibri"/>
                <w:sz w:val="18"/>
                <w:szCs w:val="18"/>
              </w:rPr>
              <w:t>InchOC, 24InchOC, or 48InchOC&gt;&gt;</w:t>
            </w:r>
            <w:r>
              <w:rPr>
                <w:rFonts w:ascii="Calibri" w:hAnsi="Calibri"/>
                <w:sz w:val="18"/>
                <w:szCs w:val="18"/>
              </w:rPr>
              <w:t>&gt;&gt;</w:t>
            </w:r>
          </w:p>
        </w:tc>
        <w:tc>
          <w:tcPr>
            <w:tcW w:w="889" w:type="dxa"/>
            <w:tcBorders>
              <w:top w:val="single" w:sz="4" w:space="0" w:color="auto"/>
              <w:left w:val="single" w:sz="6" w:space="0" w:color="auto"/>
              <w:bottom w:val="single" w:sz="4" w:space="0" w:color="auto"/>
              <w:right w:val="single" w:sz="6" w:space="0" w:color="auto"/>
            </w:tcBorders>
            <w:vAlign w:val="bottom"/>
          </w:tcPr>
          <w:p w14:paraId="15480A83"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27" w:type="dxa"/>
            <w:tcBorders>
              <w:top w:val="single" w:sz="4" w:space="0" w:color="auto"/>
              <w:left w:val="single" w:sz="6" w:space="0" w:color="auto"/>
              <w:bottom w:val="single" w:sz="4" w:space="0" w:color="auto"/>
              <w:right w:val="single" w:sz="6" w:space="0" w:color="auto"/>
            </w:tcBorders>
            <w:vAlign w:val="bottom"/>
          </w:tcPr>
          <w:p w14:paraId="15480A84"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99" w:type="dxa"/>
            <w:tcBorders>
              <w:top w:val="single" w:sz="4" w:space="0" w:color="auto"/>
              <w:left w:val="single" w:sz="6" w:space="0" w:color="auto"/>
              <w:bottom w:val="single" w:sz="4" w:space="0" w:color="auto"/>
              <w:right w:val="single" w:sz="6" w:space="0" w:color="auto"/>
            </w:tcBorders>
            <w:vAlign w:val="bottom"/>
          </w:tcPr>
          <w:p w14:paraId="15480A85"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05" w:type="dxa"/>
            <w:tcBorders>
              <w:top w:val="single" w:sz="4" w:space="0" w:color="auto"/>
              <w:left w:val="single" w:sz="6" w:space="0" w:color="auto"/>
              <w:bottom w:val="single" w:sz="4" w:space="0" w:color="auto"/>
              <w:right w:val="single" w:sz="4" w:space="0" w:color="auto"/>
            </w:tcBorders>
            <w:vAlign w:val="bottom"/>
          </w:tcPr>
          <w:p w14:paraId="15480A86"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1013" w:type="dxa"/>
            <w:tcBorders>
              <w:top w:val="single" w:sz="4" w:space="0" w:color="auto"/>
              <w:left w:val="single" w:sz="6" w:space="0" w:color="auto"/>
              <w:bottom w:val="single" w:sz="4" w:space="0" w:color="auto"/>
              <w:right w:val="single" w:sz="4" w:space="0" w:color="auto"/>
            </w:tcBorders>
            <w:vAlign w:val="bottom"/>
          </w:tcPr>
          <w:p w14:paraId="15480A87"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943" w:type="dxa"/>
            <w:tcBorders>
              <w:top w:val="single" w:sz="4" w:space="0" w:color="auto"/>
              <w:bottom w:val="single" w:sz="4" w:space="0" w:color="auto"/>
              <w:right w:val="single" w:sz="6" w:space="0" w:color="auto"/>
            </w:tcBorders>
            <w:vAlign w:val="bottom"/>
          </w:tcPr>
          <w:p w14:paraId="15480A88"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2988" w:type="dxa"/>
            <w:tcBorders>
              <w:top w:val="single" w:sz="4" w:space="0" w:color="auto"/>
              <w:left w:val="single" w:sz="6" w:space="0" w:color="auto"/>
              <w:bottom w:val="single" w:sz="4" w:space="0" w:color="auto"/>
              <w:right w:val="single" w:sz="4" w:space="0" w:color="auto"/>
            </w:tcBorders>
            <w:vAlign w:val="bottom"/>
          </w:tcPr>
          <w:p w14:paraId="15480A89"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97"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8B" w14:textId="77777777" w:rsidR="00E512E4" w:rsidRDefault="00E512E4">
            <w:pPr>
              <w:keepNext/>
              <w:tabs>
                <w:tab w:val="left" w:pos="540"/>
                <w:tab w:val="left" w:pos="900"/>
                <w:tab w:val="left" w:pos="3420"/>
              </w:tabs>
              <w:jc w:val="center"/>
              <w:rPr>
                <w:rFonts w:ascii="Calibri" w:hAnsi="Calibri"/>
                <w:sz w:val="18"/>
                <w:szCs w:val="18"/>
              </w:rPr>
            </w:pPr>
          </w:p>
        </w:tc>
        <w:tc>
          <w:tcPr>
            <w:tcW w:w="1484" w:type="dxa"/>
            <w:tcBorders>
              <w:top w:val="single" w:sz="4" w:space="0" w:color="auto"/>
              <w:left w:val="single" w:sz="4" w:space="0" w:color="auto"/>
              <w:bottom w:val="single" w:sz="4" w:space="0" w:color="auto"/>
              <w:right w:val="single" w:sz="4" w:space="0" w:color="auto"/>
            </w:tcBorders>
            <w:vAlign w:val="bottom"/>
          </w:tcPr>
          <w:p w14:paraId="15480A8C" w14:textId="77777777" w:rsidR="00E512E4" w:rsidRDefault="00E512E4">
            <w:pPr>
              <w:keepNext/>
              <w:tabs>
                <w:tab w:val="left" w:pos="540"/>
                <w:tab w:val="left" w:pos="900"/>
                <w:tab w:val="left" w:pos="3420"/>
              </w:tabs>
              <w:jc w:val="center"/>
              <w:rPr>
                <w:rFonts w:ascii="Calibri" w:hAnsi="Calibri"/>
                <w:sz w:val="18"/>
                <w:szCs w:val="18"/>
              </w:rPr>
            </w:pPr>
          </w:p>
        </w:tc>
        <w:tc>
          <w:tcPr>
            <w:tcW w:w="1188" w:type="dxa"/>
            <w:tcBorders>
              <w:top w:val="single" w:sz="4" w:space="0" w:color="auto"/>
              <w:left w:val="single" w:sz="4" w:space="0" w:color="auto"/>
              <w:bottom w:val="single" w:sz="4" w:space="0" w:color="auto"/>
              <w:right w:val="single" w:sz="6" w:space="0" w:color="auto"/>
            </w:tcBorders>
            <w:vAlign w:val="bottom"/>
          </w:tcPr>
          <w:p w14:paraId="15480A8D" w14:textId="77777777" w:rsidR="00E512E4" w:rsidRDefault="00E512E4">
            <w:pPr>
              <w:keepNext/>
              <w:tabs>
                <w:tab w:val="left" w:pos="540"/>
                <w:tab w:val="left" w:pos="900"/>
                <w:tab w:val="left" w:pos="3420"/>
              </w:tabs>
              <w:jc w:val="center"/>
              <w:rPr>
                <w:rFonts w:ascii="Calibri" w:hAnsi="Calibri"/>
                <w:sz w:val="18"/>
                <w:szCs w:val="18"/>
              </w:rPr>
            </w:pPr>
          </w:p>
        </w:tc>
        <w:tc>
          <w:tcPr>
            <w:tcW w:w="1014" w:type="dxa"/>
            <w:tcBorders>
              <w:top w:val="single" w:sz="4" w:space="0" w:color="auto"/>
              <w:left w:val="single" w:sz="6" w:space="0" w:color="auto"/>
              <w:bottom w:val="single" w:sz="4" w:space="0" w:color="auto"/>
              <w:right w:val="single" w:sz="6" w:space="0" w:color="auto"/>
            </w:tcBorders>
            <w:vAlign w:val="bottom"/>
          </w:tcPr>
          <w:p w14:paraId="15480A8E" w14:textId="77777777" w:rsidR="00E512E4" w:rsidRDefault="00E512E4">
            <w:pPr>
              <w:keepNext/>
              <w:tabs>
                <w:tab w:val="left" w:pos="540"/>
                <w:tab w:val="left" w:pos="900"/>
                <w:tab w:val="left" w:pos="3420"/>
              </w:tabs>
              <w:jc w:val="center"/>
              <w:rPr>
                <w:rFonts w:ascii="Calibri" w:hAnsi="Calibri"/>
                <w:sz w:val="18"/>
                <w:szCs w:val="18"/>
              </w:rPr>
            </w:pPr>
          </w:p>
        </w:tc>
        <w:tc>
          <w:tcPr>
            <w:tcW w:w="1228" w:type="dxa"/>
            <w:tcBorders>
              <w:top w:val="single" w:sz="4" w:space="0" w:color="auto"/>
              <w:left w:val="single" w:sz="6" w:space="0" w:color="auto"/>
              <w:bottom w:val="single" w:sz="4" w:space="0" w:color="auto"/>
              <w:right w:val="single" w:sz="6" w:space="0" w:color="auto"/>
            </w:tcBorders>
            <w:vAlign w:val="bottom"/>
          </w:tcPr>
          <w:p w14:paraId="15480A8F" w14:textId="77777777" w:rsidR="00E512E4" w:rsidRDefault="00E512E4">
            <w:pPr>
              <w:keepNext/>
              <w:tabs>
                <w:tab w:val="left" w:pos="540"/>
                <w:tab w:val="left" w:pos="900"/>
                <w:tab w:val="left" w:pos="3420"/>
              </w:tabs>
              <w:jc w:val="center"/>
              <w:rPr>
                <w:rFonts w:ascii="Calibri" w:hAnsi="Calibri"/>
                <w:sz w:val="18"/>
                <w:szCs w:val="18"/>
              </w:rPr>
            </w:pPr>
          </w:p>
        </w:tc>
        <w:tc>
          <w:tcPr>
            <w:tcW w:w="889" w:type="dxa"/>
            <w:tcBorders>
              <w:top w:val="single" w:sz="4" w:space="0" w:color="auto"/>
              <w:left w:val="single" w:sz="6" w:space="0" w:color="auto"/>
              <w:bottom w:val="single" w:sz="4" w:space="0" w:color="auto"/>
              <w:right w:val="single" w:sz="6" w:space="0" w:color="auto"/>
            </w:tcBorders>
          </w:tcPr>
          <w:p w14:paraId="15480A90" w14:textId="77777777" w:rsidR="00E512E4" w:rsidRDefault="00E512E4">
            <w:pPr>
              <w:keepNext/>
              <w:tabs>
                <w:tab w:val="left" w:pos="540"/>
                <w:tab w:val="left" w:pos="900"/>
                <w:tab w:val="left" w:pos="3420"/>
              </w:tabs>
              <w:jc w:val="center"/>
              <w:rPr>
                <w:rFonts w:ascii="Calibri" w:hAnsi="Calibri"/>
                <w:sz w:val="18"/>
                <w:szCs w:val="18"/>
              </w:rPr>
            </w:pPr>
          </w:p>
        </w:tc>
        <w:tc>
          <w:tcPr>
            <w:tcW w:w="1127" w:type="dxa"/>
            <w:tcBorders>
              <w:top w:val="single" w:sz="4" w:space="0" w:color="auto"/>
              <w:left w:val="single" w:sz="6" w:space="0" w:color="auto"/>
              <w:bottom w:val="single" w:sz="4" w:space="0" w:color="auto"/>
              <w:right w:val="single" w:sz="6" w:space="0" w:color="auto"/>
            </w:tcBorders>
            <w:vAlign w:val="bottom"/>
          </w:tcPr>
          <w:p w14:paraId="15480A91" w14:textId="77777777" w:rsidR="00E512E4" w:rsidRDefault="00E512E4">
            <w:pPr>
              <w:keepNext/>
              <w:tabs>
                <w:tab w:val="left" w:pos="540"/>
                <w:tab w:val="left" w:pos="900"/>
                <w:tab w:val="left" w:pos="3420"/>
              </w:tabs>
              <w:jc w:val="center"/>
              <w:rPr>
                <w:rFonts w:ascii="Calibri" w:hAnsi="Calibri"/>
                <w:sz w:val="18"/>
                <w:szCs w:val="18"/>
              </w:rPr>
            </w:pPr>
          </w:p>
        </w:tc>
        <w:tc>
          <w:tcPr>
            <w:tcW w:w="899" w:type="dxa"/>
            <w:tcBorders>
              <w:top w:val="single" w:sz="4" w:space="0" w:color="auto"/>
              <w:left w:val="single" w:sz="6" w:space="0" w:color="auto"/>
              <w:bottom w:val="single" w:sz="4" w:space="0" w:color="auto"/>
              <w:right w:val="single" w:sz="6" w:space="0" w:color="auto"/>
            </w:tcBorders>
            <w:vAlign w:val="bottom"/>
          </w:tcPr>
          <w:p w14:paraId="15480A92"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93" w14:textId="77777777" w:rsidR="00E512E4" w:rsidRDefault="00E512E4">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6" w:space="0" w:color="auto"/>
              <w:bottom w:val="single" w:sz="4" w:space="0" w:color="auto"/>
              <w:right w:val="single" w:sz="4" w:space="0" w:color="auto"/>
            </w:tcBorders>
            <w:vAlign w:val="bottom"/>
          </w:tcPr>
          <w:p w14:paraId="15480A94" w14:textId="77777777" w:rsidR="00E512E4" w:rsidRDefault="00E512E4">
            <w:pPr>
              <w:keepNext/>
              <w:tabs>
                <w:tab w:val="left" w:pos="540"/>
                <w:tab w:val="left" w:pos="900"/>
                <w:tab w:val="left" w:pos="3420"/>
              </w:tabs>
              <w:jc w:val="center"/>
              <w:rPr>
                <w:rFonts w:ascii="Calibri" w:hAnsi="Calibri"/>
                <w:sz w:val="18"/>
                <w:szCs w:val="18"/>
              </w:rPr>
            </w:pPr>
          </w:p>
        </w:tc>
        <w:tc>
          <w:tcPr>
            <w:tcW w:w="943" w:type="dxa"/>
            <w:tcBorders>
              <w:top w:val="single" w:sz="4" w:space="0" w:color="auto"/>
              <w:bottom w:val="single" w:sz="4" w:space="0" w:color="auto"/>
              <w:right w:val="single" w:sz="6" w:space="0" w:color="auto"/>
            </w:tcBorders>
            <w:vAlign w:val="bottom"/>
          </w:tcPr>
          <w:p w14:paraId="15480A95" w14:textId="77777777" w:rsidR="00E512E4" w:rsidRDefault="00E512E4">
            <w:pPr>
              <w:keepNext/>
              <w:tabs>
                <w:tab w:val="left" w:pos="540"/>
                <w:tab w:val="left" w:pos="900"/>
                <w:tab w:val="left" w:pos="3420"/>
              </w:tabs>
              <w:jc w:val="center"/>
              <w:rPr>
                <w:rFonts w:ascii="Calibri" w:hAnsi="Calibri"/>
                <w:sz w:val="18"/>
                <w:szCs w:val="18"/>
              </w:rPr>
            </w:pPr>
          </w:p>
        </w:tc>
        <w:tc>
          <w:tcPr>
            <w:tcW w:w="2988" w:type="dxa"/>
            <w:tcBorders>
              <w:top w:val="single" w:sz="4" w:space="0" w:color="auto"/>
              <w:left w:val="single" w:sz="6" w:space="0" w:color="auto"/>
              <w:bottom w:val="single" w:sz="4" w:space="0" w:color="auto"/>
              <w:right w:val="single" w:sz="4" w:space="0" w:color="auto"/>
            </w:tcBorders>
            <w:vAlign w:val="bottom"/>
          </w:tcPr>
          <w:p w14:paraId="15480A96" w14:textId="77777777" w:rsidR="00E512E4" w:rsidRDefault="00E512E4">
            <w:pPr>
              <w:keepNext/>
              <w:tabs>
                <w:tab w:val="left" w:pos="540"/>
                <w:tab w:val="left" w:pos="900"/>
                <w:tab w:val="left" w:pos="3420"/>
              </w:tabs>
              <w:jc w:val="center"/>
              <w:rPr>
                <w:rFonts w:ascii="Calibri" w:hAnsi="Calibri"/>
                <w:sz w:val="18"/>
                <w:szCs w:val="18"/>
              </w:rPr>
            </w:pPr>
          </w:p>
        </w:tc>
      </w:tr>
      <w:tr w:rsidR="004F10AE" w:rsidRPr="009B3A0C" w14:paraId="13C3360A" w14:textId="77777777" w:rsidTr="00D30E2A">
        <w:trPr>
          <w:cantSplit/>
          <w:trHeight w:val="45"/>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0537D823" w14:textId="4A6B71F2" w:rsidR="004F10AE" w:rsidRDefault="004F10AE" w:rsidP="00974B66">
            <w:pPr>
              <w:keepNext/>
              <w:tabs>
                <w:tab w:val="left" w:pos="540"/>
                <w:tab w:val="left" w:pos="900"/>
                <w:tab w:val="left" w:pos="3420"/>
              </w:tabs>
              <w:rPr>
                <w:rFonts w:ascii="Calibri" w:hAnsi="Calibri"/>
                <w:sz w:val="18"/>
                <w:szCs w:val="18"/>
              </w:rPr>
            </w:pPr>
            <w:r>
              <w:rPr>
                <w:rFonts w:ascii="Calibri" w:hAnsi="Calibri"/>
                <w:sz w:val="18"/>
                <w:szCs w:val="18"/>
              </w:rPr>
              <w:t>Note:</w:t>
            </w:r>
          </w:p>
          <w:p w14:paraId="162D5297" w14:textId="77777777" w:rsidR="002361DA" w:rsidRDefault="004F10AE" w:rsidP="00974B66">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r w:rsidR="002361DA">
              <w:rPr>
                <w:rFonts w:ascii="Calibri" w:hAnsi="Calibri"/>
                <w:sz w:val="18"/>
                <w:szCs w:val="18"/>
              </w:rPr>
              <w:t xml:space="preserve"> </w:t>
            </w:r>
          </w:p>
          <w:p w14:paraId="15F2841E" w14:textId="65333D17" w:rsidR="004F10AE" w:rsidRPr="00974B66" w:rsidRDefault="002361DA" w:rsidP="00426663">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r w:rsidR="000A2D52">
              <w:rPr>
                <w:rFonts w:ascii="Calibri" w:hAnsi="Calibri"/>
                <w:sz w:val="18"/>
                <w:szCs w:val="18"/>
              </w:rPr>
              <w:t>2</w:t>
            </w:r>
            <w:r w:rsidR="00426663">
              <w:rPr>
                <w:rFonts w:ascii="Calibri" w:hAnsi="Calibri"/>
                <w:sz w:val="18"/>
                <w:szCs w:val="18"/>
              </w:rPr>
              <w:t>1</w:t>
            </w:r>
            <w:r>
              <w:rPr>
                <w:rFonts w:ascii="Calibri" w:hAnsi="Calibri"/>
                <w:sz w:val="18"/>
                <w:szCs w:val="18"/>
              </w:rPr>
              <w:t xml:space="preserve"> in a 2x6 framing.</w:t>
            </w:r>
          </w:p>
        </w:tc>
      </w:tr>
    </w:tbl>
    <w:p w14:paraId="15480A98" w14:textId="77777777" w:rsidR="003116BB" w:rsidRPr="0037735E" w:rsidRDefault="003116BB" w:rsidP="003116BB">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3116BB" w:rsidRPr="009B3A0C" w14:paraId="15480A9F" w14:textId="77777777" w:rsidTr="0037735E">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tcPr>
          <w:p w14:paraId="15480A99" w14:textId="486BC1A4" w:rsidR="003116BB" w:rsidRPr="0037735E" w:rsidRDefault="003116BB" w:rsidP="00057045">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0"/>
                <w:szCs w:val="22"/>
              </w:rPr>
            </w:pPr>
            <w:r w:rsidRPr="0037735E">
              <w:rPr>
                <w:rFonts w:ascii="Calibri" w:eastAsia="Calibri" w:hAnsi="Calibri"/>
                <w:b/>
                <w:sz w:val="20"/>
                <w:szCs w:val="22"/>
              </w:rPr>
              <w:t xml:space="preserve">C. </w:t>
            </w:r>
            <w:r w:rsidR="004A5E91" w:rsidRPr="0037735E">
              <w:rPr>
                <w:rFonts w:ascii="Calibri" w:eastAsia="Calibri" w:hAnsi="Calibri"/>
                <w:b/>
                <w:sz w:val="20"/>
                <w:szCs w:val="22"/>
              </w:rPr>
              <w:t>Opaque Surface Details</w:t>
            </w:r>
            <w:r w:rsidR="00D50923">
              <w:rPr>
                <w:rFonts w:ascii="Calibri" w:eastAsia="Calibri" w:hAnsi="Calibri"/>
                <w:b/>
                <w:sz w:val="20"/>
                <w:szCs w:val="22"/>
              </w:rPr>
              <w:t xml:space="preserve"> – Non</w:t>
            </w:r>
            <w:r w:rsidRPr="0037735E">
              <w:rPr>
                <w:rFonts w:ascii="Calibri" w:eastAsia="Calibri" w:hAnsi="Calibri"/>
                <w:b/>
                <w:sz w:val="20"/>
                <w:szCs w:val="22"/>
              </w:rPr>
              <w:t xml:space="preserve">framed </w:t>
            </w:r>
            <w:r w:rsidRPr="0037735E">
              <w:rPr>
                <w:rFonts w:ascii="Calibri" w:eastAsia="Calibri" w:hAnsi="Calibri"/>
                <w:sz w:val="20"/>
                <w:szCs w:val="22"/>
              </w:rPr>
              <w:t>(Section 150.1(c)1)</w:t>
            </w:r>
          </w:p>
          <w:p w14:paraId="15480A9A"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9B"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9C"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9D" w14:textId="435ADC0C" w:rsidR="00EE5A33" w:rsidRDefault="00EE5A33" w:rsidP="00EE5A33">
            <w:pPr>
              <w:rPr>
                <w:rFonts w:asciiTheme="minorHAnsi" w:eastAsia="Calibri" w:hAnsiTheme="minorHAnsi"/>
                <w:sz w:val="20"/>
              </w:rPr>
            </w:pPr>
            <w:r>
              <w:rPr>
                <w:rFonts w:asciiTheme="minorHAnsi" w:eastAsia="Calibri" w:hAnsiTheme="minorHAnsi"/>
                <w:sz w:val="20"/>
              </w:rPr>
              <w:t>*Addition &gt; 400 to ≤ 700 ft2</w:t>
            </w:r>
          </w:p>
          <w:p w14:paraId="05C629BB" w14:textId="77777777" w:rsidR="00CE5B64" w:rsidRPr="00DE2647" w:rsidRDefault="00CE5B64" w:rsidP="00CE5B64">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1E3BAE99" w14:textId="77777777" w:rsidR="00CE5B64" w:rsidRPr="00DE2647" w:rsidRDefault="00CE5B64" w:rsidP="00CE5B64">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72A5D7E1" w14:textId="77777777" w:rsidR="00CE5B64" w:rsidRPr="00DE2647" w:rsidRDefault="00CE5B64" w:rsidP="00CE5B64">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5F57CAB2" w14:textId="77777777" w:rsidR="00CE5B64" w:rsidRPr="00DE2647" w:rsidRDefault="00CE5B64" w:rsidP="00CE5B64">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0E2BDBDC" w14:textId="1D24B9AB" w:rsidR="00AF54B3" w:rsidRDefault="00EE5A33">
            <w:pPr>
              <w:keepNext/>
              <w:tabs>
                <w:tab w:val="left" w:pos="1368"/>
                <w:tab w:val="left" w:pos="2988"/>
                <w:tab w:val="left" w:pos="3978"/>
                <w:tab w:val="left" w:pos="5508"/>
                <w:tab w:val="left" w:pos="6948"/>
                <w:tab w:val="left" w:pos="7938"/>
                <w:tab w:val="left" w:pos="9108"/>
                <w:tab w:val="left" w:pos="10098"/>
                <w:tab w:val="left" w:pos="11178"/>
              </w:tabs>
              <w:rPr>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w:t>
            </w:r>
          </w:p>
          <w:p w14:paraId="15480A9E" w14:textId="79BB891F" w:rsidR="00EE5A33" w:rsidRPr="00850B00" w:rsidRDefault="00EE5A33">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Pr>
                <w:rFonts w:asciiTheme="minorHAnsi" w:eastAsia="Calibri" w:hAnsiTheme="minorHAnsi"/>
                <w:sz w:val="20"/>
              </w:rPr>
              <w:t xml:space="preserve"> else display the standard “This Section Does Not Apply” message</w:t>
            </w:r>
            <w:r w:rsidR="004A5E91">
              <w:rPr>
                <w:rFonts w:asciiTheme="minorHAnsi" w:eastAsia="Calibri" w:hAnsiTheme="minorHAnsi"/>
                <w:sz w:val="20"/>
              </w:rPr>
              <w:t>&gt;&gt;</w:t>
            </w:r>
          </w:p>
        </w:tc>
      </w:tr>
      <w:tr w:rsidR="003116BB" w:rsidRPr="009B3A0C" w14:paraId="15480AAB"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A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AA1"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AA2"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6" w:space="0" w:color="auto"/>
            </w:tcBorders>
            <w:vAlign w:val="bottom"/>
          </w:tcPr>
          <w:p w14:paraId="15480AA3"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105" w:type="dxa"/>
            <w:tcBorders>
              <w:top w:val="single" w:sz="4" w:space="0" w:color="auto"/>
              <w:left w:val="single" w:sz="6" w:space="0" w:color="auto"/>
              <w:bottom w:val="single" w:sz="4" w:space="0" w:color="auto"/>
              <w:right w:val="single" w:sz="6" w:space="0" w:color="auto"/>
            </w:tcBorders>
            <w:vAlign w:val="bottom"/>
          </w:tcPr>
          <w:p w14:paraId="15480AA4" w14:textId="77777777" w:rsidR="003116BB" w:rsidRPr="009B3A0C" w:rsidDel="00773279"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05</w:t>
            </w:r>
          </w:p>
        </w:tc>
        <w:tc>
          <w:tcPr>
            <w:tcW w:w="1105" w:type="dxa"/>
            <w:tcBorders>
              <w:top w:val="single" w:sz="4" w:space="0" w:color="auto"/>
              <w:left w:val="single" w:sz="6" w:space="0" w:color="auto"/>
              <w:bottom w:val="single" w:sz="4" w:space="0" w:color="auto"/>
              <w:right w:val="single" w:sz="6" w:space="0" w:color="auto"/>
            </w:tcBorders>
            <w:vAlign w:val="bottom"/>
          </w:tcPr>
          <w:p w14:paraId="15480AA5"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12" w:type="dxa"/>
            <w:tcBorders>
              <w:top w:val="single" w:sz="4" w:space="0" w:color="auto"/>
              <w:left w:val="single" w:sz="6" w:space="0" w:color="auto"/>
              <w:bottom w:val="single" w:sz="4" w:space="0" w:color="auto"/>
              <w:right w:val="single" w:sz="4" w:space="0" w:color="auto"/>
            </w:tcBorders>
            <w:vAlign w:val="bottom"/>
          </w:tcPr>
          <w:p w14:paraId="15480AA6"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860" w:type="dxa"/>
            <w:tcBorders>
              <w:top w:val="single" w:sz="4" w:space="0" w:color="auto"/>
              <w:bottom w:val="single" w:sz="4" w:space="0" w:color="auto"/>
              <w:right w:val="single" w:sz="6" w:space="0" w:color="auto"/>
            </w:tcBorders>
            <w:vAlign w:val="bottom"/>
          </w:tcPr>
          <w:p w14:paraId="15480AA7"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860" w:type="dxa"/>
            <w:tcBorders>
              <w:top w:val="single" w:sz="4" w:space="0" w:color="auto"/>
              <w:bottom w:val="single" w:sz="4" w:space="0" w:color="auto"/>
              <w:right w:val="single" w:sz="6" w:space="0" w:color="auto"/>
            </w:tcBorders>
            <w:vAlign w:val="bottom"/>
          </w:tcPr>
          <w:p w14:paraId="15480AA8"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09</w:t>
            </w:r>
          </w:p>
        </w:tc>
        <w:tc>
          <w:tcPr>
            <w:tcW w:w="1318" w:type="dxa"/>
            <w:tcBorders>
              <w:top w:val="single" w:sz="4" w:space="0" w:color="auto"/>
              <w:left w:val="single" w:sz="6" w:space="0" w:color="auto"/>
              <w:bottom w:val="single" w:sz="4" w:space="0" w:color="auto"/>
            </w:tcBorders>
            <w:vAlign w:val="bottom"/>
          </w:tcPr>
          <w:p w14:paraId="15480AA9"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6" w:space="0" w:color="auto"/>
              <w:bottom w:val="single" w:sz="4" w:space="0" w:color="auto"/>
              <w:right w:val="single" w:sz="4" w:space="0" w:color="auto"/>
            </w:tcBorders>
          </w:tcPr>
          <w:p w14:paraId="15480AAA"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B4" w14:textId="77777777" w:rsidTr="0037735E">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AAC"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AAD"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AAE"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1013" w:type="dxa"/>
            <w:vMerge w:val="restart"/>
            <w:tcBorders>
              <w:top w:val="single" w:sz="4" w:space="0" w:color="auto"/>
              <w:left w:val="single" w:sz="4" w:space="0" w:color="auto"/>
              <w:bottom w:val="single" w:sz="4" w:space="0" w:color="auto"/>
              <w:right w:val="single" w:sz="6" w:space="0" w:color="auto"/>
            </w:tcBorders>
            <w:vAlign w:val="bottom"/>
          </w:tcPr>
          <w:p w14:paraId="15480AAF"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AB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6" w:space="0" w:color="auto"/>
              <w:bottom w:val="single" w:sz="4" w:space="0" w:color="auto"/>
              <w:right w:val="single" w:sz="6" w:space="0" w:color="auto"/>
            </w:tcBorders>
            <w:vAlign w:val="bottom"/>
          </w:tcPr>
          <w:p w14:paraId="15480AB1"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6" w:space="0" w:color="auto"/>
              <w:bottom w:val="single" w:sz="4" w:space="0" w:color="auto"/>
            </w:tcBorders>
            <w:vAlign w:val="bottom"/>
          </w:tcPr>
          <w:p w14:paraId="15480AB2"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6" w:space="0" w:color="auto"/>
              <w:bottom w:val="single" w:sz="4" w:space="0" w:color="auto"/>
              <w:right w:val="single" w:sz="4" w:space="0" w:color="auto"/>
            </w:tcBorders>
            <w:vAlign w:val="bottom"/>
          </w:tcPr>
          <w:p w14:paraId="15480AB3"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3116BB" w:rsidRPr="009B3A0C" w14:paraId="15480ABF"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B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B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B7"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B8"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9"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A"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6" w:space="0" w:color="auto"/>
              <w:bottom w:val="single" w:sz="4" w:space="0" w:color="auto"/>
              <w:right w:val="single" w:sz="4" w:space="0" w:color="auto"/>
            </w:tcBorders>
            <w:vAlign w:val="bottom"/>
          </w:tcPr>
          <w:p w14:paraId="15480ABB"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bottom w:val="single" w:sz="4" w:space="0" w:color="auto"/>
              <w:right w:val="single" w:sz="6" w:space="0" w:color="auto"/>
            </w:tcBorders>
            <w:vAlign w:val="bottom"/>
          </w:tcPr>
          <w:p w14:paraId="15480ABC"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1318" w:type="dxa"/>
            <w:vMerge w:val="restart"/>
            <w:tcBorders>
              <w:top w:val="single" w:sz="4" w:space="0" w:color="auto"/>
              <w:left w:val="single" w:sz="6" w:space="0" w:color="auto"/>
              <w:bottom w:val="single" w:sz="4" w:space="0" w:color="auto"/>
            </w:tcBorders>
            <w:vAlign w:val="bottom"/>
          </w:tcPr>
          <w:p w14:paraId="15480ABD" w14:textId="2A886E70"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637F5D">
              <w:rPr>
                <w:rFonts w:ascii="Calibri" w:hAnsi="Calibri"/>
                <w:sz w:val="18"/>
                <w:szCs w:val="18"/>
              </w:rPr>
              <w:t>Table 150.1-A or B</w:t>
            </w:r>
          </w:p>
        </w:tc>
        <w:tc>
          <w:tcPr>
            <w:tcW w:w="3102" w:type="dxa"/>
            <w:vMerge/>
            <w:tcBorders>
              <w:top w:val="single" w:sz="4" w:space="0" w:color="auto"/>
              <w:left w:val="single" w:sz="6" w:space="0" w:color="auto"/>
              <w:bottom w:val="single" w:sz="4" w:space="0" w:color="auto"/>
              <w:right w:val="single" w:sz="4" w:space="0" w:color="auto"/>
            </w:tcBorders>
            <w:vAlign w:val="bottom"/>
          </w:tcPr>
          <w:p w14:paraId="15480ABE"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3116BB" w:rsidRPr="009B3A0C" w14:paraId="15480ACB"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C0"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C1"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C2"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C3"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4"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6" w:space="0" w:color="auto"/>
              <w:bottom w:val="single" w:sz="4" w:space="0" w:color="auto"/>
              <w:right w:val="single" w:sz="4" w:space="0" w:color="auto"/>
            </w:tcBorders>
            <w:vAlign w:val="bottom"/>
          </w:tcPr>
          <w:p w14:paraId="15480AC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C7"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bottom w:val="single" w:sz="4" w:space="0" w:color="auto"/>
              <w:right w:val="single" w:sz="6" w:space="0" w:color="auto"/>
            </w:tcBorders>
            <w:vAlign w:val="bottom"/>
          </w:tcPr>
          <w:p w14:paraId="15480AC8"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6" w:space="0" w:color="auto"/>
              <w:bottom w:val="single" w:sz="4" w:space="0" w:color="auto"/>
            </w:tcBorders>
            <w:vAlign w:val="bottom"/>
          </w:tcPr>
          <w:p w14:paraId="15480AC9"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6" w:space="0" w:color="auto"/>
              <w:bottom w:val="single" w:sz="4" w:space="0" w:color="auto"/>
              <w:right w:val="single" w:sz="4" w:space="0" w:color="auto"/>
            </w:tcBorders>
            <w:vAlign w:val="bottom"/>
          </w:tcPr>
          <w:p w14:paraId="15480ACA"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1F3EEC" w:rsidRPr="009B3A0C" w14:paraId="15480AD7" w14:textId="77777777" w:rsidTr="00802BAF">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CC"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474" w:type="dxa"/>
            <w:tcBorders>
              <w:top w:val="single" w:sz="4" w:space="0" w:color="auto"/>
              <w:left w:val="single" w:sz="4" w:space="0" w:color="auto"/>
              <w:bottom w:val="single" w:sz="4" w:space="0" w:color="auto"/>
              <w:right w:val="single" w:sz="4" w:space="0" w:color="auto"/>
            </w:tcBorders>
            <w:vAlign w:val="bottom"/>
          </w:tcPr>
          <w:p w14:paraId="15480ACD" w14:textId="77777777"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Roof, Wall&gt;&gt;</w:t>
            </w:r>
          </w:p>
        </w:tc>
        <w:tc>
          <w:tcPr>
            <w:tcW w:w="2027" w:type="dxa"/>
            <w:tcBorders>
              <w:top w:val="single" w:sz="4" w:space="0" w:color="auto"/>
              <w:left w:val="single" w:sz="4" w:space="0" w:color="auto"/>
              <w:bottom w:val="single" w:sz="4" w:space="0" w:color="auto"/>
              <w:right w:val="single" w:sz="4" w:space="0" w:color="auto"/>
            </w:tcBorders>
            <w:vAlign w:val="bottom"/>
          </w:tcPr>
          <w:p w14:paraId="15480ACE" w14:textId="6D9BD424"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4478B4">
              <w:rPr>
                <w:rFonts w:ascii="Calibri" w:hAnsi="Calibri"/>
                <w:sz w:val="18"/>
                <w:szCs w:val="18"/>
              </w:rPr>
              <w:t>*</w:t>
            </w:r>
            <w:r>
              <w:rPr>
                <w:rFonts w:ascii="Calibri" w:hAnsi="Calibri"/>
                <w:sz w:val="18"/>
                <w:szCs w:val="18"/>
              </w:rPr>
              <w:t xml:space="preserve">SIP OSB, </w:t>
            </w:r>
            <w:r w:rsidR="004478B4">
              <w:rPr>
                <w:rFonts w:ascii="Calibri" w:hAnsi="Calibri"/>
                <w:sz w:val="18"/>
                <w:szCs w:val="18"/>
              </w:rPr>
              <w:t>*</w:t>
            </w:r>
            <w:r>
              <w:rPr>
                <w:rFonts w:ascii="Calibri" w:hAnsi="Calibri"/>
                <w:sz w:val="18"/>
                <w:szCs w:val="18"/>
              </w:rPr>
              <w:t xml:space="preserve">SIP 2x, </w:t>
            </w:r>
            <w:r w:rsidR="004478B4">
              <w:rPr>
                <w:rFonts w:ascii="Calibri" w:hAnsi="Calibri"/>
                <w:sz w:val="18"/>
                <w:szCs w:val="18"/>
              </w:rPr>
              <w:t>*</w:t>
            </w:r>
            <w:r>
              <w:rPr>
                <w:rFonts w:ascii="Calibri" w:hAnsi="Calibri"/>
                <w:sz w:val="18"/>
                <w:szCs w:val="18"/>
              </w:rPr>
              <w:t xml:space="preserve">SIP 4x, </w:t>
            </w:r>
            <w:r w:rsidR="004478B4">
              <w:rPr>
                <w:rFonts w:ascii="Calibri" w:hAnsi="Calibri"/>
                <w:sz w:val="18"/>
                <w:szCs w:val="18"/>
              </w:rPr>
              <w:t>*</w:t>
            </w:r>
            <w:r>
              <w:rPr>
                <w:rFonts w:ascii="Calibri" w:hAnsi="Calibri"/>
                <w:sz w:val="18"/>
                <w:szCs w:val="18"/>
              </w:rPr>
              <w:t>SIP I-Joist</w:t>
            </w:r>
            <w:r w:rsidR="004478B4">
              <w:rPr>
                <w:rFonts w:ascii="Calibri" w:hAnsi="Calibri"/>
                <w:sz w:val="18"/>
                <w:szCs w:val="18"/>
              </w:rPr>
              <w:t xml:space="preserve">, *Metal Panel Walls, *Log Home Walls, *Straw Bale Walls, *Insulating Concrete Form </w:t>
            </w:r>
            <w:r>
              <w:rPr>
                <w:rFonts w:ascii="Calibri" w:hAnsi="Calibri"/>
                <w:sz w:val="18"/>
                <w:szCs w:val="18"/>
              </w:rPr>
              <w:t>&gt;&gt;</w:t>
            </w:r>
          </w:p>
        </w:tc>
        <w:tc>
          <w:tcPr>
            <w:tcW w:w="1013" w:type="dxa"/>
            <w:tcBorders>
              <w:top w:val="single" w:sz="4" w:space="0" w:color="auto"/>
              <w:left w:val="single" w:sz="4" w:space="0" w:color="auto"/>
              <w:bottom w:val="single" w:sz="4" w:space="0" w:color="auto"/>
              <w:right w:val="single" w:sz="6" w:space="0" w:color="auto"/>
            </w:tcBorders>
            <w:vAlign w:val="bottom"/>
          </w:tcPr>
          <w:p w14:paraId="15480ACF"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0" w14:textId="77777777" w:rsidR="001F3EEC" w:rsidRPr="009B3A0C" w:rsidRDefault="001F3EEC" w:rsidP="00802BAF">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1"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12" w:type="dxa"/>
            <w:tcBorders>
              <w:top w:val="single" w:sz="4" w:space="0" w:color="auto"/>
              <w:left w:val="single" w:sz="6" w:space="0" w:color="auto"/>
              <w:bottom w:val="single" w:sz="4" w:space="0" w:color="auto"/>
              <w:right w:val="single" w:sz="4" w:space="0" w:color="auto"/>
            </w:tcBorders>
            <w:vAlign w:val="bottom"/>
          </w:tcPr>
          <w:p w14:paraId="15480AD2"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60" w:type="dxa"/>
            <w:tcBorders>
              <w:top w:val="single" w:sz="4" w:space="0" w:color="auto"/>
              <w:bottom w:val="single" w:sz="4" w:space="0" w:color="auto"/>
              <w:right w:val="single" w:sz="6" w:space="0" w:color="auto"/>
            </w:tcBorders>
            <w:vAlign w:val="bottom"/>
          </w:tcPr>
          <w:p w14:paraId="15480AD3"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60" w:type="dxa"/>
            <w:tcBorders>
              <w:top w:val="single" w:sz="4" w:space="0" w:color="auto"/>
              <w:bottom w:val="single" w:sz="4" w:space="0" w:color="auto"/>
              <w:right w:val="single" w:sz="6" w:space="0" w:color="auto"/>
            </w:tcBorders>
            <w:vAlign w:val="bottom"/>
          </w:tcPr>
          <w:p w14:paraId="15480AD4"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1318" w:type="dxa"/>
            <w:tcBorders>
              <w:top w:val="single" w:sz="4" w:space="0" w:color="auto"/>
              <w:left w:val="single" w:sz="6" w:space="0" w:color="auto"/>
              <w:bottom w:val="single" w:sz="4" w:space="0" w:color="auto"/>
            </w:tcBorders>
            <w:vAlign w:val="bottom"/>
          </w:tcPr>
          <w:p w14:paraId="15480AD5"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3102" w:type="dxa"/>
            <w:tcBorders>
              <w:top w:val="single" w:sz="4" w:space="0" w:color="auto"/>
              <w:left w:val="single" w:sz="6" w:space="0" w:color="auto"/>
              <w:bottom w:val="single" w:sz="4" w:space="0" w:color="auto"/>
              <w:right w:val="single" w:sz="4" w:space="0" w:color="auto"/>
            </w:tcBorders>
          </w:tcPr>
          <w:p w14:paraId="15480AD6"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E3"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D8"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AD9"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ADA"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6" w:space="0" w:color="auto"/>
            </w:tcBorders>
            <w:vAlign w:val="bottom"/>
          </w:tcPr>
          <w:p w14:paraId="15480ADB"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tcPr>
          <w:p w14:paraId="15480ADC"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vAlign w:val="bottom"/>
          </w:tcPr>
          <w:p w14:paraId="15480ADD"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2" w:type="dxa"/>
            <w:tcBorders>
              <w:top w:val="single" w:sz="4" w:space="0" w:color="auto"/>
              <w:left w:val="single" w:sz="6" w:space="0" w:color="auto"/>
              <w:bottom w:val="single" w:sz="4" w:space="0" w:color="auto"/>
              <w:right w:val="single" w:sz="4" w:space="0" w:color="auto"/>
            </w:tcBorders>
            <w:vAlign w:val="bottom"/>
          </w:tcPr>
          <w:p w14:paraId="15480ADE"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DF"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E0"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318" w:type="dxa"/>
            <w:tcBorders>
              <w:top w:val="single" w:sz="4" w:space="0" w:color="auto"/>
              <w:left w:val="single" w:sz="6" w:space="0" w:color="auto"/>
              <w:bottom w:val="single" w:sz="4" w:space="0" w:color="auto"/>
            </w:tcBorders>
            <w:vAlign w:val="bottom"/>
          </w:tcPr>
          <w:p w14:paraId="15480AE1"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3102" w:type="dxa"/>
            <w:tcBorders>
              <w:top w:val="single" w:sz="4" w:space="0" w:color="auto"/>
              <w:left w:val="single" w:sz="6" w:space="0" w:color="auto"/>
              <w:bottom w:val="single" w:sz="4" w:space="0" w:color="auto"/>
              <w:right w:val="single" w:sz="4" w:space="0" w:color="auto"/>
            </w:tcBorders>
          </w:tcPr>
          <w:p w14:paraId="15480AE2"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r>
      <w:tr w:rsidR="004F10AE" w:rsidRPr="009B3A0C" w14:paraId="67F26DF4"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05C54CA8" w14:textId="77777777" w:rsidR="004F10AE" w:rsidRDefault="004F10AE" w:rsidP="004F10AE">
            <w:pPr>
              <w:keepNext/>
              <w:tabs>
                <w:tab w:val="left" w:pos="540"/>
                <w:tab w:val="left" w:pos="900"/>
                <w:tab w:val="left" w:pos="3420"/>
              </w:tabs>
              <w:rPr>
                <w:rFonts w:ascii="Calibri" w:hAnsi="Calibri"/>
                <w:sz w:val="18"/>
                <w:szCs w:val="18"/>
              </w:rPr>
            </w:pPr>
            <w:r>
              <w:rPr>
                <w:rFonts w:ascii="Calibri" w:hAnsi="Calibri"/>
                <w:sz w:val="18"/>
                <w:szCs w:val="18"/>
              </w:rPr>
              <w:t>Note:</w:t>
            </w:r>
          </w:p>
          <w:p w14:paraId="5DF7011C" w14:textId="7D1A75E9" w:rsidR="004F10AE" w:rsidRPr="00974B66" w:rsidRDefault="004F10AE" w:rsidP="00974B66">
            <w:pPr>
              <w:pStyle w:val="ListParagraph"/>
              <w:keepNext/>
              <w:numPr>
                <w:ilvl w:val="0"/>
                <w:numId w:val="61"/>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15480AE4" w14:textId="77777777" w:rsidR="00057045" w:rsidRDefault="00057045"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p w14:paraId="15480B3C" w14:textId="26413A9E" w:rsidR="007D1C3E" w:rsidRDefault="007D1C3E"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p w14:paraId="2F728203" w14:textId="77777777" w:rsidR="007D1C3E" w:rsidRDefault="007D1C3E">
      <w:pPr>
        <w:rPr>
          <w:rFonts w:ascii="Calibri" w:hAnsi="Calibri"/>
          <w:sz w:val="20"/>
          <w:szCs w:val="18"/>
        </w:rPr>
      </w:pPr>
      <w:r>
        <w:rPr>
          <w:rFonts w:ascii="Calibri" w:hAnsi="Calibri"/>
          <w:sz w:val="20"/>
          <w:szCs w:val="18"/>
        </w:rPr>
        <w:br w:type="page"/>
      </w:r>
    </w:p>
    <w:tbl>
      <w:tblPr>
        <w:tblStyle w:val="TableGrid"/>
        <w:tblW w:w="0" w:type="auto"/>
        <w:tblLayout w:type="fixed"/>
        <w:tblLook w:val="04A0" w:firstRow="1" w:lastRow="0" w:firstColumn="1" w:lastColumn="0" w:noHBand="0" w:noVBand="1"/>
      </w:tblPr>
      <w:tblGrid>
        <w:gridCol w:w="1094"/>
        <w:gridCol w:w="816"/>
        <w:gridCol w:w="931"/>
        <w:gridCol w:w="1025"/>
        <w:gridCol w:w="726"/>
        <w:gridCol w:w="700"/>
        <w:gridCol w:w="899"/>
        <w:gridCol w:w="1000"/>
        <w:gridCol w:w="899"/>
        <w:gridCol w:w="992"/>
        <w:gridCol w:w="708"/>
        <w:gridCol w:w="803"/>
        <w:gridCol w:w="899"/>
        <w:gridCol w:w="1000"/>
        <w:gridCol w:w="899"/>
        <w:gridCol w:w="994"/>
        <w:gridCol w:w="11"/>
      </w:tblGrid>
      <w:tr w:rsidR="00CD2494" w:rsidRPr="00332AB6" w14:paraId="214A21EB" w14:textId="77777777" w:rsidTr="00CD2494">
        <w:trPr>
          <w:trHeight w:val="216"/>
        </w:trPr>
        <w:tc>
          <w:tcPr>
            <w:tcW w:w="14388" w:type="dxa"/>
            <w:gridSpan w:val="17"/>
          </w:tcPr>
          <w:p w14:paraId="516ECB82" w14:textId="77777777" w:rsidR="00CD2494" w:rsidRDefault="00CD2494" w:rsidP="00451F30">
            <w:pPr>
              <w:rPr>
                <w:rFonts w:asciiTheme="minorHAnsi" w:hAnsiTheme="minorHAnsi"/>
                <w:sz w:val="20"/>
                <w:szCs w:val="18"/>
              </w:rPr>
            </w:pPr>
            <w:r w:rsidRPr="00CD2494">
              <w:rPr>
                <w:rFonts w:asciiTheme="minorHAnsi" w:hAnsiTheme="minorHAnsi"/>
                <w:b/>
                <w:sz w:val="20"/>
                <w:szCs w:val="18"/>
              </w:rPr>
              <w:t xml:space="preserve">D. Opaque Surface Details – Mass Walls </w:t>
            </w:r>
            <w:r w:rsidRPr="00CD2494">
              <w:rPr>
                <w:rFonts w:asciiTheme="minorHAnsi" w:hAnsiTheme="minorHAnsi"/>
                <w:sz w:val="20"/>
                <w:szCs w:val="18"/>
              </w:rPr>
              <w:t>(150.1(c)1Bii)</w:t>
            </w:r>
          </w:p>
          <w:p w14:paraId="096C15F5" w14:textId="77777777" w:rsidR="00CD2494" w:rsidRDefault="00CD2494" w:rsidP="00CD2494">
            <w:pPr>
              <w:rPr>
                <w:rFonts w:asciiTheme="minorHAnsi" w:eastAsia="Calibri" w:hAnsiTheme="minorHAnsi"/>
                <w:sz w:val="20"/>
              </w:rPr>
            </w:pPr>
            <w:r>
              <w:rPr>
                <w:rFonts w:asciiTheme="minorHAnsi" w:eastAsia="Calibri" w:hAnsiTheme="minorHAnsi"/>
                <w:sz w:val="20"/>
              </w:rPr>
              <w:t>&lt;&lt;if A13 = one of the items in the following list:</w:t>
            </w:r>
          </w:p>
          <w:p w14:paraId="129312D3" w14:textId="77777777" w:rsidR="00CD2494" w:rsidRDefault="00CD2494" w:rsidP="00CD2494">
            <w:pPr>
              <w:rPr>
                <w:rFonts w:asciiTheme="minorHAnsi" w:eastAsia="Calibri" w:hAnsiTheme="minorHAnsi"/>
                <w:sz w:val="20"/>
              </w:rPr>
            </w:pPr>
            <w:r>
              <w:rPr>
                <w:rFonts w:asciiTheme="minorHAnsi" w:eastAsia="Calibri" w:hAnsiTheme="minorHAnsi"/>
                <w:sz w:val="20"/>
              </w:rPr>
              <w:t>*Addition ≤ 300 ft2</w:t>
            </w:r>
          </w:p>
          <w:p w14:paraId="2F45F2AF" w14:textId="77777777" w:rsidR="00CD2494" w:rsidRDefault="00CD2494" w:rsidP="00CD2494">
            <w:pPr>
              <w:rPr>
                <w:rFonts w:asciiTheme="minorHAnsi" w:eastAsia="Calibri" w:hAnsiTheme="minorHAnsi"/>
                <w:sz w:val="20"/>
              </w:rPr>
            </w:pPr>
            <w:r>
              <w:rPr>
                <w:rFonts w:asciiTheme="minorHAnsi" w:eastAsia="Calibri" w:hAnsiTheme="minorHAnsi"/>
                <w:sz w:val="20"/>
              </w:rPr>
              <w:t>*Addition &gt; 300 to ≤ 400 ft2</w:t>
            </w:r>
          </w:p>
          <w:p w14:paraId="297BE8BC" w14:textId="39235834" w:rsidR="00CD2494" w:rsidRDefault="00CD2494" w:rsidP="00CD2494">
            <w:pPr>
              <w:rPr>
                <w:rFonts w:asciiTheme="minorHAnsi" w:eastAsia="Calibri" w:hAnsiTheme="minorHAnsi"/>
                <w:sz w:val="20"/>
              </w:rPr>
            </w:pPr>
            <w:r>
              <w:rPr>
                <w:rFonts w:asciiTheme="minorHAnsi" w:eastAsia="Calibri" w:hAnsiTheme="minorHAnsi"/>
                <w:sz w:val="20"/>
              </w:rPr>
              <w:t>*Addition &gt; 400 to ≤ 700 ft2</w:t>
            </w:r>
          </w:p>
          <w:p w14:paraId="736D80F8" w14:textId="77777777" w:rsidR="00DD28E1" w:rsidRPr="00DE2647" w:rsidRDefault="00DD28E1" w:rsidP="00DD28E1">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4AF9A98C" w14:textId="77777777" w:rsidR="00DD28E1" w:rsidRPr="00DE2647" w:rsidRDefault="00DD28E1" w:rsidP="00DD28E1">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66EA38A6" w14:textId="77777777" w:rsidR="00DD28E1" w:rsidRPr="00DE2647" w:rsidRDefault="00DD28E1" w:rsidP="00DD28E1">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428C1B83" w14:textId="77777777" w:rsidR="00DD28E1" w:rsidRPr="00DE2647" w:rsidRDefault="00DD28E1" w:rsidP="00DD28E1">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66C45B38" w14:textId="0F8BB0D3" w:rsidR="00AF54B3" w:rsidRDefault="00CD2494" w:rsidP="00CD2494">
            <w:pPr>
              <w:rPr>
                <w:rFonts w:asciiTheme="minorHAnsi" w:eastAsia="Calibri" w:hAnsiTheme="minorHAnsi"/>
                <w:sz w:val="20"/>
              </w:rPr>
            </w:pPr>
            <w:r>
              <w:rPr>
                <w:rFonts w:asciiTheme="minorHAnsi" w:eastAsia="Calibri" w:hAnsiTheme="minorHAnsi"/>
                <w:sz w:val="20"/>
              </w:rPr>
              <w:t>*Addition &gt; 700 to ≤ 1,000 ft2 then display this section</w:t>
            </w:r>
            <w:r w:rsidR="00C81BA9">
              <w:rPr>
                <w:rFonts w:asciiTheme="minorHAnsi" w:eastAsia="Calibri" w:hAnsiTheme="minorHAnsi"/>
                <w:sz w:val="20"/>
              </w:rPr>
              <w:t xml:space="preserve"> but entry is optional,</w:t>
            </w:r>
          </w:p>
          <w:p w14:paraId="4BF56C57" w14:textId="07E6EB84" w:rsidR="00CD2494" w:rsidRPr="00CD2494" w:rsidRDefault="00CD2494">
            <w:pPr>
              <w:rPr>
                <w:rFonts w:asciiTheme="minorHAnsi" w:hAnsiTheme="minorHAnsi"/>
                <w:sz w:val="18"/>
                <w:szCs w:val="18"/>
              </w:rPr>
            </w:pPr>
            <w:r>
              <w:rPr>
                <w:rFonts w:asciiTheme="minorHAnsi" w:eastAsia="Calibri" w:hAnsiTheme="minorHAnsi"/>
                <w:sz w:val="20"/>
              </w:rPr>
              <w:t xml:space="preserve"> else display the standard “This Section Does Not Apply” message&gt;&gt;</w:t>
            </w:r>
          </w:p>
        </w:tc>
      </w:tr>
      <w:tr w:rsidR="00CD2494" w:rsidRPr="00332AB6" w14:paraId="22EFA48A" w14:textId="77777777" w:rsidTr="00CD2494">
        <w:trPr>
          <w:gridAfter w:val="1"/>
          <w:wAfter w:w="11" w:type="dxa"/>
          <w:trHeight w:val="232"/>
        </w:trPr>
        <w:tc>
          <w:tcPr>
            <w:tcW w:w="1094" w:type="dxa"/>
            <w:vAlign w:val="bottom"/>
          </w:tcPr>
          <w:p w14:paraId="340405D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01</w:t>
            </w:r>
          </w:p>
        </w:tc>
        <w:tc>
          <w:tcPr>
            <w:tcW w:w="816" w:type="dxa"/>
            <w:vAlign w:val="bottom"/>
          </w:tcPr>
          <w:p w14:paraId="19600DC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02</w:t>
            </w:r>
          </w:p>
        </w:tc>
        <w:tc>
          <w:tcPr>
            <w:tcW w:w="931" w:type="dxa"/>
            <w:vAlign w:val="bottom"/>
          </w:tcPr>
          <w:p w14:paraId="14FD3F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03</w:t>
            </w:r>
          </w:p>
        </w:tc>
        <w:tc>
          <w:tcPr>
            <w:tcW w:w="1025" w:type="dxa"/>
            <w:vAlign w:val="bottom"/>
          </w:tcPr>
          <w:p w14:paraId="527A9BF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04</w:t>
            </w:r>
          </w:p>
        </w:tc>
        <w:tc>
          <w:tcPr>
            <w:tcW w:w="726" w:type="dxa"/>
            <w:vAlign w:val="bottom"/>
          </w:tcPr>
          <w:p w14:paraId="44BD697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05</w:t>
            </w:r>
          </w:p>
        </w:tc>
        <w:tc>
          <w:tcPr>
            <w:tcW w:w="699" w:type="dxa"/>
            <w:vAlign w:val="bottom"/>
          </w:tcPr>
          <w:p w14:paraId="31837F7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06</w:t>
            </w:r>
          </w:p>
        </w:tc>
        <w:tc>
          <w:tcPr>
            <w:tcW w:w="899" w:type="dxa"/>
            <w:vAlign w:val="bottom"/>
          </w:tcPr>
          <w:p w14:paraId="1CBE3A3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07</w:t>
            </w:r>
          </w:p>
        </w:tc>
        <w:tc>
          <w:tcPr>
            <w:tcW w:w="999" w:type="dxa"/>
            <w:vAlign w:val="bottom"/>
          </w:tcPr>
          <w:p w14:paraId="48CC5A7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08</w:t>
            </w:r>
          </w:p>
        </w:tc>
        <w:tc>
          <w:tcPr>
            <w:tcW w:w="899" w:type="dxa"/>
            <w:vAlign w:val="bottom"/>
          </w:tcPr>
          <w:p w14:paraId="62B6BB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09</w:t>
            </w:r>
          </w:p>
        </w:tc>
        <w:tc>
          <w:tcPr>
            <w:tcW w:w="991" w:type="dxa"/>
            <w:vAlign w:val="bottom"/>
          </w:tcPr>
          <w:p w14:paraId="1731DFC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10</w:t>
            </w:r>
          </w:p>
        </w:tc>
        <w:tc>
          <w:tcPr>
            <w:tcW w:w="708" w:type="dxa"/>
          </w:tcPr>
          <w:p w14:paraId="6F63704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11</w:t>
            </w:r>
          </w:p>
        </w:tc>
        <w:tc>
          <w:tcPr>
            <w:tcW w:w="799" w:type="dxa"/>
          </w:tcPr>
          <w:p w14:paraId="54D7EF9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12</w:t>
            </w:r>
          </w:p>
        </w:tc>
        <w:tc>
          <w:tcPr>
            <w:tcW w:w="899" w:type="dxa"/>
            <w:vAlign w:val="bottom"/>
          </w:tcPr>
          <w:p w14:paraId="7B1082B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13</w:t>
            </w:r>
          </w:p>
        </w:tc>
        <w:tc>
          <w:tcPr>
            <w:tcW w:w="999" w:type="dxa"/>
            <w:vAlign w:val="bottom"/>
          </w:tcPr>
          <w:p w14:paraId="4372E1F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14</w:t>
            </w:r>
          </w:p>
        </w:tc>
        <w:tc>
          <w:tcPr>
            <w:tcW w:w="899" w:type="dxa"/>
            <w:vAlign w:val="bottom"/>
          </w:tcPr>
          <w:p w14:paraId="2954CCE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15</w:t>
            </w:r>
          </w:p>
        </w:tc>
        <w:tc>
          <w:tcPr>
            <w:tcW w:w="994" w:type="dxa"/>
            <w:vAlign w:val="bottom"/>
          </w:tcPr>
          <w:p w14:paraId="354494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16</w:t>
            </w:r>
          </w:p>
        </w:tc>
      </w:tr>
      <w:tr w:rsidR="00CD2494" w:rsidRPr="00AD2F3D" w14:paraId="57D04707" w14:textId="77777777" w:rsidTr="00CD2494">
        <w:trPr>
          <w:trHeight w:val="216"/>
        </w:trPr>
        <w:tc>
          <w:tcPr>
            <w:tcW w:w="1094" w:type="dxa"/>
            <w:vMerge w:val="restart"/>
            <w:vAlign w:val="bottom"/>
          </w:tcPr>
          <w:p w14:paraId="5E880D5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Tag/ID</w:t>
            </w:r>
          </w:p>
        </w:tc>
        <w:tc>
          <w:tcPr>
            <w:tcW w:w="816" w:type="dxa"/>
            <w:vMerge w:val="restart"/>
            <w:vAlign w:val="bottom"/>
          </w:tcPr>
          <w:p w14:paraId="24756A5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Above or Below Grade?</w:t>
            </w:r>
          </w:p>
        </w:tc>
        <w:tc>
          <w:tcPr>
            <w:tcW w:w="8683" w:type="dxa"/>
            <w:gridSpan w:val="10"/>
            <w:vAlign w:val="bottom"/>
          </w:tcPr>
          <w:p w14:paraId="477DAFB3"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Proposed</w:t>
            </w:r>
          </w:p>
        </w:tc>
        <w:tc>
          <w:tcPr>
            <w:tcW w:w="3794" w:type="dxa"/>
            <w:gridSpan w:val="5"/>
            <w:vAlign w:val="bottom"/>
          </w:tcPr>
          <w:p w14:paraId="3BCA37ED"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Required</w:t>
            </w:r>
          </w:p>
        </w:tc>
      </w:tr>
      <w:tr w:rsidR="00CD2494" w:rsidRPr="00332AB6" w14:paraId="16619ECF" w14:textId="77777777" w:rsidTr="00CD2494">
        <w:trPr>
          <w:trHeight w:val="340"/>
        </w:trPr>
        <w:tc>
          <w:tcPr>
            <w:tcW w:w="1094" w:type="dxa"/>
            <w:vMerge/>
            <w:vAlign w:val="bottom"/>
          </w:tcPr>
          <w:p w14:paraId="6C41BFC4"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3166B572" w14:textId="77777777" w:rsidR="00CD2494" w:rsidRPr="00CD2494" w:rsidRDefault="00CD2494" w:rsidP="00451F30">
            <w:pPr>
              <w:jc w:val="center"/>
              <w:rPr>
                <w:rFonts w:asciiTheme="minorHAnsi" w:hAnsiTheme="minorHAnsi"/>
                <w:sz w:val="18"/>
                <w:szCs w:val="18"/>
              </w:rPr>
            </w:pPr>
          </w:p>
        </w:tc>
        <w:tc>
          <w:tcPr>
            <w:tcW w:w="931" w:type="dxa"/>
            <w:vMerge w:val="restart"/>
            <w:vAlign w:val="bottom"/>
          </w:tcPr>
          <w:p w14:paraId="4C4B97F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Type</w:t>
            </w:r>
          </w:p>
        </w:tc>
        <w:tc>
          <w:tcPr>
            <w:tcW w:w="1025" w:type="dxa"/>
            <w:vMerge w:val="restart"/>
            <w:vAlign w:val="bottom"/>
          </w:tcPr>
          <w:p w14:paraId="0B12293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Thickness (inches)</w:t>
            </w:r>
          </w:p>
        </w:tc>
        <w:tc>
          <w:tcPr>
            <w:tcW w:w="1426" w:type="dxa"/>
            <w:gridSpan w:val="2"/>
            <w:vAlign w:val="bottom"/>
          </w:tcPr>
          <w:p w14:paraId="52C2E85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1A57F32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1" w:type="dxa"/>
            <w:gridSpan w:val="2"/>
            <w:vAlign w:val="bottom"/>
          </w:tcPr>
          <w:p w14:paraId="3B18C736"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c>
          <w:tcPr>
            <w:tcW w:w="1508" w:type="dxa"/>
            <w:gridSpan w:val="2"/>
          </w:tcPr>
          <w:p w14:paraId="409F2F7E"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35EDDC8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4" w:type="dxa"/>
            <w:gridSpan w:val="3"/>
            <w:vAlign w:val="bottom"/>
          </w:tcPr>
          <w:p w14:paraId="0132D6A8"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r>
      <w:tr w:rsidR="00CD2494" w14:paraId="5DD1F6AE" w14:textId="77777777" w:rsidTr="00CD2494">
        <w:trPr>
          <w:gridAfter w:val="1"/>
          <w:wAfter w:w="11" w:type="dxa"/>
          <w:trHeight w:val="340"/>
        </w:trPr>
        <w:tc>
          <w:tcPr>
            <w:tcW w:w="1094" w:type="dxa"/>
            <w:vMerge/>
            <w:vAlign w:val="bottom"/>
          </w:tcPr>
          <w:p w14:paraId="3A163262"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0097AE03" w14:textId="77777777" w:rsidR="00CD2494" w:rsidRPr="00CD2494" w:rsidRDefault="00CD2494" w:rsidP="00451F30">
            <w:pPr>
              <w:jc w:val="center"/>
              <w:rPr>
                <w:rFonts w:asciiTheme="minorHAnsi" w:hAnsiTheme="minorHAnsi"/>
                <w:sz w:val="18"/>
                <w:szCs w:val="18"/>
              </w:rPr>
            </w:pPr>
          </w:p>
        </w:tc>
        <w:tc>
          <w:tcPr>
            <w:tcW w:w="931" w:type="dxa"/>
            <w:vMerge/>
            <w:vAlign w:val="bottom"/>
          </w:tcPr>
          <w:p w14:paraId="55FB6123" w14:textId="77777777" w:rsidR="00CD2494" w:rsidRPr="00CD2494" w:rsidRDefault="00CD2494" w:rsidP="00451F30">
            <w:pPr>
              <w:jc w:val="center"/>
              <w:rPr>
                <w:rFonts w:asciiTheme="minorHAnsi" w:hAnsiTheme="minorHAnsi"/>
                <w:sz w:val="18"/>
                <w:szCs w:val="18"/>
              </w:rPr>
            </w:pPr>
          </w:p>
        </w:tc>
        <w:tc>
          <w:tcPr>
            <w:tcW w:w="1025" w:type="dxa"/>
            <w:vMerge/>
            <w:vAlign w:val="bottom"/>
          </w:tcPr>
          <w:p w14:paraId="27CA5076" w14:textId="77777777" w:rsidR="00CD2494" w:rsidRPr="00CD2494" w:rsidRDefault="00CD2494" w:rsidP="00451F30">
            <w:pPr>
              <w:jc w:val="center"/>
              <w:rPr>
                <w:rFonts w:asciiTheme="minorHAnsi" w:hAnsiTheme="minorHAnsi"/>
                <w:sz w:val="18"/>
                <w:szCs w:val="18"/>
              </w:rPr>
            </w:pPr>
          </w:p>
        </w:tc>
        <w:tc>
          <w:tcPr>
            <w:tcW w:w="726" w:type="dxa"/>
            <w:vAlign w:val="bottom"/>
          </w:tcPr>
          <w:p w14:paraId="177D8E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699" w:type="dxa"/>
            <w:vAlign w:val="bottom"/>
          </w:tcPr>
          <w:p w14:paraId="46D13B04"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63D1D2D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03930390"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39FC634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1" w:type="dxa"/>
            <w:vAlign w:val="bottom"/>
          </w:tcPr>
          <w:p w14:paraId="2279B54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708" w:type="dxa"/>
            <w:vAlign w:val="bottom"/>
          </w:tcPr>
          <w:p w14:paraId="322CECE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799" w:type="dxa"/>
            <w:vAlign w:val="bottom"/>
          </w:tcPr>
          <w:p w14:paraId="0089B1B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3D7371C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10DFBC6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724B7EB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4" w:type="dxa"/>
            <w:vAlign w:val="bottom"/>
          </w:tcPr>
          <w:p w14:paraId="55489D9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r>
      <w:tr w:rsidR="00CD2494" w:rsidRPr="00F93E5B" w14:paraId="38D188A3" w14:textId="77777777" w:rsidTr="00CD2494">
        <w:trPr>
          <w:gridAfter w:val="1"/>
          <w:wAfter w:w="11" w:type="dxa"/>
          <w:trHeight w:val="5432"/>
        </w:trPr>
        <w:tc>
          <w:tcPr>
            <w:tcW w:w="1094" w:type="dxa"/>
          </w:tcPr>
          <w:p w14:paraId="5AF148BA"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ObjectNamePermissive&gt;&gt;</w:t>
            </w:r>
          </w:p>
        </w:tc>
        <w:tc>
          <w:tcPr>
            <w:tcW w:w="816" w:type="dxa"/>
          </w:tcPr>
          <w:p w14:paraId="757FE767"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 from list: *Above Grade; or *Below Grade&gt;&gt;</w:t>
            </w:r>
          </w:p>
        </w:tc>
        <w:tc>
          <w:tcPr>
            <w:tcW w:w="931" w:type="dxa"/>
          </w:tcPr>
          <w:p w14:paraId="46DD407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selects from list:</w:t>
            </w:r>
          </w:p>
          <w:p w14:paraId="30FF24B8" w14:textId="30906676" w:rsidR="00CD2494" w:rsidRPr="00CD2494" w:rsidRDefault="00CD2494" w:rsidP="004478B4">
            <w:pPr>
              <w:rPr>
                <w:rFonts w:asciiTheme="minorHAnsi" w:hAnsiTheme="minorHAnsi"/>
                <w:sz w:val="18"/>
                <w:szCs w:val="18"/>
              </w:rPr>
            </w:pPr>
            <w:r w:rsidRPr="00CD2494">
              <w:rPr>
                <w:rFonts w:asciiTheme="minorHAnsi" w:hAnsiTheme="minorHAnsi"/>
                <w:sz w:val="18"/>
                <w:szCs w:val="18"/>
              </w:rPr>
              <w:t>*Clay Brick, *Clay Hollow Unit, *CMU Light Weight, *CMU Medium Weight, *CMU Normal Weight, *Concrete</w:t>
            </w:r>
          </w:p>
        </w:tc>
        <w:tc>
          <w:tcPr>
            <w:tcW w:w="1025" w:type="dxa"/>
          </w:tcPr>
          <w:p w14:paraId="47307A9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DecimalNonnegative&gt;&gt;</w:t>
            </w:r>
          </w:p>
        </w:tc>
        <w:tc>
          <w:tcPr>
            <w:tcW w:w="726" w:type="dxa"/>
          </w:tcPr>
          <w:p w14:paraId="29DCB5B9"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JA_TableID&gt;&gt;</w:t>
            </w:r>
          </w:p>
        </w:tc>
        <w:tc>
          <w:tcPr>
            <w:tcW w:w="699" w:type="dxa"/>
          </w:tcPr>
          <w:p w14:paraId="13344823"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JA_TableCell&gt;&gt;</w:t>
            </w:r>
          </w:p>
        </w:tc>
        <w:tc>
          <w:tcPr>
            <w:tcW w:w="899" w:type="dxa"/>
          </w:tcPr>
          <w:p w14:paraId="57C016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9" w:type="dxa"/>
          </w:tcPr>
          <w:p w14:paraId="7F2FA1A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899" w:type="dxa"/>
          </w:tcPr>
          <w:p w14:paraId="615A6F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1" w:type="dxa"/>
          </w:tcPr>
          <w:p w14:paraId="6577FCE6"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708" w:type="dxa"/>
          </w:tcPr>
          <w:p w14:paraId="472DE5D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JA_TableID&gt;&gt;</w:t>
            </w:r>
          </w:p>
        </w:tc>
        <w:tc>
          <w:tcPr>
            <w:tcW w:w="799" w:type="dxa"/>
          </w:tcPr>
          <w:p w14:paraId="46D80EC0"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JA_TableCell&gt;&gt;</w:t>
            </w:r>
          </w:p>
        </w:tc>
        <w:tc>
          <w:tcPr>
            <w:tcW w:w="899" w:type="dxa"/>
          </w:tcPr>
          <w:p w14:paraId="69BAAFD1"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9" w:type="dxa"/>
          </w:tcPr>
          <w:p w14:paraId="39F7DD7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899" w:type="dxa"/>
          </w:tcPr>
          <w:p w14:paraId="74F8C1D9" w14:textId="1521CD70"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4" w:type="dxa"/>
          </w:tcPr>
          <w:p w14:paraId="06319FF1" w14:textId="67235A92"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r>
      <w:tr w:rsidR="00CD2494" w:rsidRPr="00F93E5B" w14:paraId="0D1B02E5" w14:textId="77777777" w:rsidTr="00CD2494">
        <w:trPr>
          <w:gridAfter w:val="1"/>
          <w:wAfter w:w="11" w:type="dxa"/>
          <w:trHeight w:val="216"/>
        </w:trPr>
        <w:tc>
          <w:tcPr>
            <w:tcW w:w="1094" w:type="dxa"/>
          </w:tcPr>
          <w:p w14:paraId="5973B5DF" w14:textId="77777777" w:rsidR="00CD2494" w:rsidRPr="00CD2494" w:rsidRDefault="00CD2494" w:rsidP="00451F30">
            <w:pPr>
              <w:rPr>
                <w:rFonts w:asciiTheme="minorHAnsi" w:hAnsiTheme="minorHAnsi"/>
                <w:sz w:val="18"/>
                <w:szCs w:val="18"/>
              </w:rPr>
            </w:pPr>
          </w:p>
        </w:tc>
        <w:tc>
          <w:tcPr>
            <w:tcW w:w="816" w:type="dxa"/>
          </w:tcPr>
          <w:p w14:paraId="471511FD" w14:textId="77777777" w:rsidR="00CD2494" w:rsidRPr="00CD2494" w:rsidRDefault="00CD2494" w:rsidP="00451F30">
            <w:pPr>
              <w:rPr>
                <w:rFonts w:asciiTheme="minorHAnsi" w:hAnsiTheme="minorHAnsi"/>
                <w:sz w:val="18"/>
                <w:szCs w:val="18"/>
              </w:rPr>
            </w:pPr>
          </w:p>
        </w:tc>
        <w:tc>
          <w:tcPr>
            <w:tcW w:w="931" w:type="dxa"/>
          </w:tcPr>
          <w:p w14:paraId="0E5FF8EB" w14:textId="77777777" w:rsidR="00CD2494" w:rsidRPr="00CD2494" w:rsidRDefault="00CD2494" w:rsidP="00451F30">
            <w:pPr>
              <w:rPr>
                <w:rFonts w:asciiTheme="minorHAnsi" w:hAnsiTheme="minorHAnsi"/>
                <w:sz w:val="18"/>
                <w:szCs w:val="18"/>
              </w:rPr>
            </w:pPr>
          </w:p>
        </w:tc>
        <w:tc>
          <w:tcPr>
            <w:tcW w:w="1025" w:type="dxa"/>
          </w:tcPr>
          <w:p w14:paraId="12DD1954" w14:textId="77777777" w:rsidR="00CD2494" w:rsidRPr="00CD2494" w:rsidRDefault="00CD2494" w:rsidP="00451F30">
            <w:pPr>
              <w:rPr>
                <w:rFonts w:asciiTheme="minorHAnsi" w:hAnsiTheme="minorHAnsi"/>
                <w:sz w:val="18"/>
                <w:szCs w:val="18"/>
              </w:rPr>
            </w:pPr>
          </w:p>
        </w:tc>
        <w:tc>
          <w:tcPr>
            <w:tcW w:w="726" w:type="dxa"/>
          </w:tcPr>
          <w:p w14:paraId="472169B5" w14:textId="77777777" w:rsidR="00CD2494" w:rsidRPr="00CD2494" w:rsidRDefault="00CD2494" w:rsidP="00451F30">
            <w:pPr>
              <w:rPr>
                <w:rFonts w:asciiTheme="minorHAnsi" w:hAnsiTheme="minorHAnsi"/>
                <w:sz w:val="18"/>
                <w:szCs w:val="18"/>
              </w:rPr>
            </w:pPr>
          </w:p>
        </w:tc>
        <w:tc>
          <w:tcPr>
            <w:tcW w:w="699" w:type="dxa"/>
          </w:tcPr>
          <w:p w14:paraId="67E11573" w14:textId="77777777" w:rsidR="00CD2494" w:rsidRPr="00CD2494" w:rsidRDefault="00CD2494" w:rsidP="00451F30">
            <w:pPr>
              <w:rPr>
                <w:rFonts w:asciiTheme="minorHAnsi" w:hAnsiTheme="minorHAnsi"/>
                <w:sz w:val="18"/>
                <w:szCs w:val="18"/>
              </w:rPr>
            </w:pPr>
          </w:p>
        </w:tc>
        <w:tc>
          <w:tcPr>
            <w:tcW w:w="899" w:type="dxa"/>
          </w:tcPr>
          <w:p w14:paraId="4100CEAB" w14:textId="77777777" w:rsidR="00CD2494" w:rsidRPr="00CD2494" w:rsidRDefault="00CD2494" w:rsidP="00451F30">
            <w:pPr>
              <w:rPr>
                <w:rFonts w:asciiTheme="minorHAnsi" w:hAnsiTheme="minorHAnsi"/>
                <w:sz w:val="18"/>
                <w:szCs w:val="18"/>
              </w:rPr>
            </w:pPr>
          </w:p>
        </w:tc>
        <w:tc>
          <w:tcPr>
            <w:tcW w:w="999" w:type="dxa"/>
          </w:tcPr>
          <w:p w14:paraId="5705538E" w14:textId="77777777" w:rsidR="00CD2494" w:rsidRPr="00CD2494" w:rsidRDefault="00CD2494" w:rsidP="00451F30">
            <w:pPr>
              <w:rPr>
                <w:rFonts w:asciiTheme="minorHAnsi" w:hAnsiTheme="minorHAnsi"/>
                <w:sz w:val="18"/>
                <w:szCs w:val="18"/>
              </w:rPr>
            </w:pPr>
          </w:p>
        </w:tc>
        <w:tc>
          <w:tcPr>
            <w:tcW w:w="899" w:type="dxa"/>
          </w:tcPr>
          <w:p w14:paraId="02635BD6" w14:textId="77777777" w:rsidR="00CD2494" w:rsidRPr="00CD2494" w:rsidRDefault="00CD2494" w:rsidP="00451F30">
            <w:pPr>
              <w:rPr>
                <w:rFonts w:asciiTheme="minorHAnsi" w:hAnsiTheme="minorHAnsi"/>
                <w:sz w:val="18"/>
                <w:szCs w:val="18"/>
              </w:rPr>
            </w:pPr>
          </w:p>
        </w:tc>
        <w:tc>
          <w:tcPr>
            <w:tcW w:w="991" w:type="dxa"/>
          </w:tcPr>
          <w:p w14:paraId="38C6CDC6" w14:textId="77777777" w:rsidR="00CD2494" w:rsidRPr="00CD2494" w:rsidRDefault="00CD2494" w:rsidP="00451F30">
            <w:pPr>
              <w:rPr>
                <w:rFonts w:asciiTheme="minorHAnsi" w:hAnsiTheme="minorHAnsi"/>
                <w:sz w:val="18"/>
                <w:szCs w:val="18"/>
              </w:rPr>
            </w:pPr>
          </w:p>
        </w:tc>
        <w:tc>
          <w:tcPr>
            <w:tcW w:w="708" w:type="dxa"/>
          </w:tcPr>
          <w:p w14:paraId="3DD10524" w14:textId="77777777" w:rsidR="00CD2494" w:rsidRPr="00CD2494" w:rsidRDefault="00CD2494" w:rsidP="00451F30">
            <w:pPr>
              <w:rPr>
                <w:rFonts w:asciiTheme="minorHAnsi" w:hAnsiTheme="minorHAnsi"/>
                <w:sz w:val="18"/>
                <w:szCs w:val="18"/>
              </w:rPr>
            </w:pPr>
          </w:p>
        </w:tc>
        <w:tc>
          <w:tcPr>
            <w:tcW w:w="799" w:type="dxa"/>
          </w:tcPr>
          <w:p w14:paraId="16BF0940" w14:textId="77777777" w:rsidR="00CD2494" w:rsidRPr="00CD2494" w:rsidRDefault="00CD2494" w:rsidP="00451F30">
            <w:pPr>
              <w:rPr>
                <w:rFonts w:asciiTheme="minorHAnsi" w:hAnsiTheme="minorHAnsi"/>
                <w:sz w:val="18"/>
                <w:szCs w:val="18"/>
              </w:rPr>
            </w:pPr>
          </w:p>
        </w:tc>
        <w:tc>
          <w:tcPr>
            <w:tcW w:w="899" w:type="dxa"/>
          </w:tcPr>
          <w:p w14:paraId="39D2A78E" w14:textId="77777777" w:rsidR="00CD2494" w:rsidRPr="00CD2494" w:rsidRDefault="00CD2494" w:rsidP="00451F30">
            <w:pPr>
              <w:rPr>
                <w:rFonts w:asciiTheme="minorHAnsi" w:hAnsiTheme="minorHAnsi"/>
                <w:sz w:val="18"/>
                <w:szCs w:val="18"/>
              </w:rPr>
            </w:pPr>
          </w:p>
        </w:tc>
        <w:tc>
          <w:tcPr>
            <w:tcW w:w="999" w:type="dxa"/>
          </w:tcPr>
          <w:p w14:paraId="6172BB1D" w14:textId="77777777" w:rsidR="00CD2494" w:rsidRPr="00CD2494" w:rsidRDefault="00CD2494" w:rsidP="00451F30">
            <w:pPr>
              <w:rPr>
                <w:rFonts w:asciiTheme="minorHAnsi" w:hAnsiTheme="minorHAnsi"/>
                <w:sz w:val="18"/>
                <w:szCs w:val="18"/>
              </w:rPr>
            </w:pPr>
          </w:p>
        </w:tc>
        <w:tc>
          <w:tcPr>
            <w:tcW w:w="899" w:type="dxa"/>
          </w:tcPr>
          <w:p w14:paraId="09814126" w14:textId="77777777" w:rsidR="00CD2494" w:rsidRPr="00CD2494" w:rsidRDefault="00CD2494" w:rsidP="00451F30">
            <w:pPr>
              <w:rPr>
                <w:rFonts w:asciiTheme="minorHAnsi" w:hAnsiTheme="minorHAnsi"/>
                <w:sz w:val="18"/>
                <w:szCs w:val="18"/>
              </w:rPr>
            </w:pPr>
          </w:p>
        </w:tc>
        <w:tc>
          <w:tcPr>
            <w:tcW w:w="994" w:type="dxa"/>
          </w:tcPr>
          <w:p w14:paraId="3EACFAB7" w14:textId="77777777" w:rsidR="00CD2494" w:rsidRPr="00CD2494" w:rsidRDefault="00CD2494" w:rsidP="00451F30">
            <w:pPr>
              <w:rPr>
                <w:rFonts w:asciiTheme="minorHAnsi" w:hAnsiTheme="minorHAnsi"/>
                <w:sz w:val="18"/>
                <w:szCs w:val="18"/>
              </w:rPr>
            </w:pPr>
          </w:p>
        </w:tc>
      </w:tr>
      <w:tr w:rsidR="00CD2494" w:rsidRPr="00F93E5B" w14:paraId="2D92E287" w14:textId="77777777" w:rsidTr="00CD2494">
        <w:trPr>
          <w:trHeight w:val="288"/>
        </w:trPr>
        <w:tc>
          <w:tcPr>
            <w:tcW w:w="14388" w:type="dxa"/>
            <w:gridSpan w:val="17"/>
          </w:tcPr>
          <w:p w14:paraId="604AB872" w14:textId="77777777" w:rsidR="00CD2494" w:rsidRPr="00CD2494" w:rsidRDefault="00CD2494" w:rsidP="00451F30">
            <w:pPr>
              <w:rPr>
                <w:rFonts w:asciiTheme="minorHAnsi" w:hAnsiTheme="minorHAnsi"/>
                <w:sz w:val="18"/>
                <w:szCs w:val="18"/>
              </w:rPr>
            </w:pPr>
            <w:r w:rsidRPr="00CD2494">
              <w:rPr>
                <w:rFonts w:asciiTheme="minorHAnsi" w:hAnsiTheme="minorHAnsi"/>
                <w:b/>
                <w:sz w:val="18"/>
                <w:szCs w:val="18"/>
              </w:rPr>
              <w:t>Note</w:t>
            </w:r>
            <w:r w:rsidRPr="00CD249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68A53DD0" w14:textId="77777777" w:rsidR="003116BB" w:rsidRDefault="003116BB"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p w14:paraId="0BF5B58E" w14:textId="112D429B" w:rsidR="007D1C3E" w:rsidDel="007342D0" w:rsidRDefault="007D1C3E">
      <w:pPr>
        <w:rPr>
          <w:del w:id="40" w:author="Smith, Alexis@Energy" w:date="2019-03-08T14:08:00Z"/>
        </w:rPr>
      </w:pPr>
    </w:p>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99"/>
        <w:gridCol w:w="1441"/>
        <w:gridCol w:w="1440"/>
        <w:gridCol w:w="1440"/>
        <w:gridCol w:w="1440"/>
        <w:gridCol w:w="5630"/>
      </w:tblGrid>
      <w:tr w:rsidR="003116BB" w:rsidRPr="009B3A0C" w14:paraId="15480B43" w14:textId="77777777" w:rsidTr="007342D0">
        <w:trPr>
          <w:cantSplit/>
          <w:trHeight w:val="317"/>
        </w:trPr>
        <w:tc>
          <w:tcPr>
            <w:tcW w:w="14390" w:type="dxa"/>
            <w:gridSpan w:val="6"/>
            <w:tcBorders>
              <w:top w:val="single" w:sz="4" w:space="0" w:color="auto"/>
              <w:left w:val="single" w:sz="4" w:space="0" w:color="auto"/>
              <w:bottom w:val="single" w:sz="6" w:space="0" w:color="auto"/>
              <w:right w:val="single" w:sz="4" w:space="0" w:color="auto"/>
            </w:tcBorders>
            <w:shd w:val="clear" w:color="auto" w:fill="auto"/>
          </w:tcPr>
          <w:p w14:paraId="15480B3D" w14:textId="00DA8E34" w:rsidR="00E512E4" w:rsidRPr="0037735E" w:rsidRDefault="005C2B1E" w:rsidP="007342D0">
            <w:pPr>
              <w:keepNext/>
              <w:rPr>
                <w:rFonts w:ascii="Calibri" w:eastAsia="Calibri" w:hAnsi="Calibri"/>
                <w:b/>
                <w:sz w:val="20"/>
                <w:szCs w:val="20"/>
              </w:rPr>
            </w:pPr>
            <w:r w:rsidRPr="00E0019E">
              <w:rPr>
                <w:rFonts w:ascii="Calibri" w:hAnsi="Calibri"/>
                <w:b/>
                <w:sz w:val="22"/>
              </w:rPr>
              <w:t>E.</w:t>
            </w:r>
            <w:r w:rsidR="00B50AFC" w:rsidRPr="00E0019E">
              <w:rPr>
                <w:rFonts w:ascii="Calibri" w:hAnsi="Calibri"/>
                <w:b/>
                <w:vanish/>
                <w:sz w:val="22"/>
              </w:rPr>
              <w:br w:type="page"/>
            </w:r>
            <w:r w:rsidR="004A5E91" w:rsidRPr="00E0019E">
              <w:rPr>
                <w:rFonts w:ascii="Calibri" w:hAnsi="Calibri"/>
                <w:b/>
                <w:vanish/>
                <w:sz w:val="18"/>
                <w:szCs w:val="20"/>
              </w:rPr>
              <w:t>E.</w:t>
            </w:r>
            <w:r w:rsidR="004A5E91" w:rsidRPr="00E0019E">
              <w:rPr>
                <w:rFonts w:ascii="Calibri" w:hAnsi="Calibri"/>
                <w:b/>
                <w:sz w:val="18"/>
                <w:szCs w:val="20"/>
              </w:rPr>
              <w:t xml:space="preserve"> </w:t>
            </w:r>
            <w:r w:rsidR="004A5E91" w:rsidRPr="0037735E">
              <w:rPr>
                <w:rFonts w:ascii="Calibri" w:hAnsi="Calibri"/>
                <w:b/>
                <w:sz w:val="20"/>
                <w:szCs w:val="20"/>
              </w:rPr>
              <w:t>Slab Insulation</w:t>
            </w:r>
            <w:r w:rsidR="00CF1F39">
              <w:rPr>
                <w:rFonts w:ascii="Calibri" w:hAnsi="Calibri"/>
                <w:b/>
                <w:sz w:val="20"/>
                <w:szCs w:val="20"/>
              </w:rPr>
              <w:t xml:space="preserve"> (Table 150.1-A)</w:t>
            </w:r>
          </w:p>
          <w:p w14:paraId="15480B3E" w14:textId="13637389" w:rsidR="00EE5A33" w:rsidRDefault="00EE5A33" w:rsidP="007342D0">
            <w:pPr>
              <w:rPr>
                <w:rFonts w:asciiTheme="minorHAnsi" w:eastAsia="Calibri" w:hAnsiTheme="minorHAnsi"/>
                <w:sz w:val="20"/>
              </w:rPr>
            </w:pPr>
            <w:r>
              <w:rPr>
                <w:rFonts w:asciiTheme="minorHAnsi" w:eastAsia="Calibri" w:hAnsiTheme="minorHAnsi"/>
                <w:sz w:val="20"/>
              </w:rPr>
              <w:t>&lt;&lt;if</w:t>
            </w:r>
            <w:r w:rsidR="00C81BA9">
              <w:rPr>
                <w:rFonts w:asciiTheme="minorHAnsi" w:eastAsia="Calibri" w:hAnsiTheme="minorHAnsi"/>
                <w:sz w:val="20"/>
              </w:rPr>
              <w:t xml:space="preserve"> A12 &gt; 0</w:t>
            </w:r>
            <w:r>
              <w:rPr>
                <w:rFonts w:asciiTheme="minorHAnsi" w:eastAsia="Calibri" w:hAnsiTheme="minorHAnsi"/>
                <w:sz w:val="20"/>
              </w:rPr>
              <w:t xml:space="preserve"> </w:t>
            </w:r>
            <w:r w:rsidR="00C81BA9">
              <w:rPr>
                <w:rFonts w:asciiTheme="minorHAnsi" w:eastAsia="Calibri" w:hAnsiTheme="minorHAnsi"/>
                <w:sz w:val="20"/>
              </w:rPr>
              <w:t xml:space="preserve">AND </w:t>
            </w:r>
            <w:r>
              <w:rPr>
                <w:rFonts w:asciiTheme="minorHAnsi" w:eastAsia="Calibri" w:hAnsiTheme="minorHAnsi"/>
                <w:sz w:val="20"/>
              </w:rPr>
              <w:t>A13 = one of the items in the following list:</w:t>
            </w:r>
          </w:p>
          <w:p w14:paraId="15480B3F" w14:textId="77777777" w:rsidR="00EE5A33" w:rsidRDefault="00EE5A33" w:rsidP="007342D0">
            <w:pPr>
              <w:rPr>
                <w:rFonts w:asciiTheme="minorHAnsi" w:eastAsia="Calibri" w:hAnsiTheme="minorHAnsi"/>
                <w:sz w:val="20"/>
              </w:rPr>
            </w:pPr>
            <w:r>
              <w:rPr>
                <w:rFonts w:asciiTheme="minorHAnsi" w:eastAsia="Calibri" w:hAnsiTheme="minorHAnsi"/>
                <w:sz w:val="20"/>
              </w:rPr>
              <w:t>*Addition ≤ 300 ft2</w:t>
            </w:r>
          </w:p>
          <w:p w14:paraId="15480B40" w14:textId="77777777" w:rsidR="00EE5A33" w:rsidRDefault="00EE5A33" w:rsidP="007342D0">
            <w:pPr>
              <w:rPr>
                <w:rFonts w:asciiTheme="minorHAnsi" w:eastAsia="Calibri" w:hAnsiTheme="minorHAnsi"/>
                <w:sz w:val="20"/>
              </w:rPr>
            </w:pPr>
            <w:r>
              <w:rPr>
                <w:rFonts w:asciiTheme="minorHAnsi" w:eastAsia="Calibri" w:hAnsiTheme="minorHAnsi"/>
                <w:sz w:val="20"/>
              </w:rPr>
              <w:t>*Addition &gt; 300 to ≤ 400 ft2</w:t>
            </w:r>
          </w:p>
          <w:p w14:paraId="689543CC" w14:textId="77777777" w:rsidR="00303BEF" w:rsidRDefault="00EE5A33" w:rsidP="007342D0">
            <w:pPr>
              <w:rPr>
                <w:rFonts w:asciiTheme="minorHAnsi" w:eastAsia="Calibri" w:hAnsiTheme="minorHAnsi"/>
                <w:sz w:val="20"/>
              </w:rPr>
            </w:pPr>
            <w:r>
              <w:rPr>
                <w:rFonts w:asciiTheme="minorHAnsi" w:eastAsia="Calibri" w:hAnsiTheme="minorHAnsi"/>
                <w:sz w:val="20"/>
              </w:rPr>
              <w:t>*Addition &gt; 400 to ≤ 700 ft2</w:t>
            </w:r>
          </w:p>
          <w:p w14:paraId="0F8D5A13" w14:textId="301D215A" w:rsidR="00303BEF" w:rsidRPr="00DE2647" w:rsidRDefault="00303BEF" w:rsidP="007342D0">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3CC55203" w14:textId="77777777" w:rsidR="00303BEF" w:rsidRPr="00DE2647" w:rsidRDefault="00303BEF" w:rsidP="007342D0">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78E7FF06" w14:textId="77777777" w:rsidR="00303BEF" w:rsidRPr="00DE2647" w:rsidRDefault="00303BEF" w:rsidP="007342D0">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772F8362" w14:textId="77777777" w:rsidR="00303BEF" w:rsidRPr="00DE2647" w:rsidRDefault="00303BEF" w:rsidP="007342D0">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1969AD13" w14:textId="4E35B168" w:rsidR="00AF54B3" w:rsidRDefault="00B50AFC" w:rsidP="007342D0">
            <w:pPr>
              <w:keepNext/>
              <w:rPr>
                <w:rFonts w:asciiTheme="minorHAnsi" w:eastAsia="Calibri" w:hAnsiTheme="minorHAnsi"/>
                <w:sz w:val="20"/>
              </w:rPr>
            </w:pPr>
            <w:r w:rsidRPr="00B50AFC">
              <w:rPr>
                <w:rFonts w:asciiTheme="minorHAnsi" w:eastAsia="Calibri" w:hAnsiTheme="minorHAnsi"/>
                <w:sz w:val="20"/>
              </w:rPr>
              <w:t>*Addition &gt; 700 to ≤ 1,000 ft2 then display this section</w:t>
            </w:r>
            <w:r w:rsidR="00AF54B3">
              <w:rPr>
                <w:rFonts w:asciiTheme="minorHAnsi" w:eastAsia="Calibri" w:hAnsiTheme="minorHAnsi"/>
                <w:sz w:val="20"/>
              </w:rPr>
              <w:t>;</w:t>
            </w:r>
            <w:r w:rsidRPr="00B50AFC">
              <w:rPr>
                <w:rFonts w:asciiTheme="minorHAnsi" w:eastAsia="Calibri" w:hAnsiTheme="minorHAnsi"/>
                <w:sz w:val="20"/>
              </w:rPr>
              <w:t xml:space="preserve"> </w:t>
            </w:r>
          </w:p>
          <w:p w14:paraId="15480B42" w14:textId="7CE3C336" w:rsidR="00E512E4" w:rsidRDefault="00B50AFC" w:rsidP="007342D0">
            <w:pPr>
              <w:keepNext/>
              <w:rPr>
                <w:rFonts w:ascii="Calibri" w:hAnsi="Calibri"/>
                <w:b/>
                <w:sz w:val="22"/>
                <w:szCs w:val="22"/>
              </w:rPr>
            </w:pPr>
            <w:r w:rsidRPr="00B50AFC">
              <w:rPr>
                <w:rFonts w:asciiTheme="minorHAnsi" w:eastAsia="Calibri" w:hAnsiTheme="minorHAnsi"/>
                <w:sz w:val="20"/>
              </w:rPr>
              <w:t>else display the standard “This Section Does Not Apply” message</w:t>
            </w:r>
            <w:r w:rsidR="004A5E91">
              <w:rPr>
                <w:rFonts w:asciiTheme="minorHAnsi" w:eastAsia="Calibri" w:hAnsiTheme="minorHAnsi"/>
                <w:sz w:val="20"/>
              </w:rPr>
              <w:t>&gt;&gt;</w:t>
            </w:r>
          </w:p>
        </w:tc>
      </w:tr>
      <w:tr w:rsidR="003116BB" w:rsidRPr="009B3A0C" w14:paraId="15480B4A" w14:textId="77777777" w:rsidTr="007342D0">
        <w:trPr>
          <w:cantSplit/>
          <w:trHeight w:val="237"/>
        </w:trPr>
        <w:tc>
          <w:tcPr>
            <w:tcW w:w="2999" w:type="dxa"/>
            <w:tcBorders>
              <w:top w:val="single" w:sz="6" w:space="0" w:color="auto"/>
              <w:left w:val="single" w:sz="4" w:space="0" w:color="auto"/>
              <w:bottom w:val="single" w:sz="6" w:space="0" w:color="auto"/>
            </w:tcBorders>
            <w:vAlign w:val="bottom"/>
          </w:tcPr>
          <w:p w14:paraId="15480B44"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01</w:t>
            </w:r>
          </w:p>
        </w:tc>
        <w:tc>
          <w:tcPr>
            <w:tcW w:w="1441" w:type="dxa"/>
            <w:tcBorders>
              <w:top w:val="single" w:sz="6" w:space="0" w:color="auto"/>
              <w:bottom w:val="single" w:sz="6" w:space="0" w:color="auto"/>
            </w:tcBorders>
            <w:vAlign w:val="bottom"/>
          </w:tcPr>
          <w:p w14:paraId="15480B45"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02</w:t>
            </w:r>
          </w:p>
        </w:tc>
        <w:tc>
          <w:tcPr>
            <w:tcW w:w="1440" w:type="dxa"/>
            <w:tcBorders>
              <w:top w:val="single" w:sz="6" w:space="0" w:color="auto"/>
              <w:bottom w:val="single" w:sz="6" w:space="0" w:color="auto"/>
            </w:tcBorders>
            <w:vAlign w:val="bottom"/>
          </w:tcPr>
          <w:p w14:paraId="15480B46"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03</w:t>
            </w:r>
          </w:p>
        </w:tc>
        <w:tc>
          <w:tcPr>
            <w:tcW w:w="1440" w:type="dxa"/>
            <w:tcBorders>
              <w:top w:val="single" w:sz="6" w:space="0" w:color="auto"/>
              <w:bottom w:val="single" w:sz="6" w:space="0" w:color="auto"/>
            </w:tcBorders>
            <w:vAlign w:val="bottom"/>
          </w:tcPr>
          <w:p w14:paraId="15480B47"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04</w:t>
            </w:r>
          </w:p>
        </w:tc>
        <w:tc>
          <w:tcPr>
            <w:tcW w:w="1440" w:type="dxa"/>
            <w:tcBorders>
              <w:top w:val="single" w:sz="6" w:space="0" w:color="auto"/>
              <w:bottom w:val="single" w:sz="6" w:space="0" w:color="auto"/>
            </w:tcBorders>
            <w:vAlign w:val="bottom"/>
          </w:tcPr>
          <w:p w14:paraId="15480B48"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05</w:t>
            </w:r>
          </w:p>
        </w:tc>
        <w:tc>
          <w:tcPr>
            <w:tcW w:w="5630" w:type="dxa"/>
            <w:tcBorders>
              <w:top w:val="single" w:sz="6" w:space="0" w:color="auto"/>
              <w:bottom w:val="single" w:sz="6" w:space="0" w:color="auto"/>
              <w:right w:val="single" w:sz="4" w:space="0" w:color="auto"/>
            </w:tcBorders>
            <w:vAlign w:val="bottom"/>
          </w:tcPr>
          <w:p w14:paraId="15480B49"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06</w:t>
            </w:r>
          </w:p>
        </w:tc>
      </w:tr>
      <w:tr w:rsidR="003116BB" w:rsidRPr="009B3A0C" w14:paraId="15480B4F" w14:textId="77777777" w:rsidTr="007342D0">
        <w:trPr>
          <w:cantSplit/>
          <w:trHeight w:val="288"/>
        </w:trPr>
        <w:tc>
          <w:tcPr>
            <w:tcW w:w="2999" w:type="dxa"/>
            <w:vMerge w:val="restart"/>
            <w:tcBorders>
              <w:top w:val="single" w:sz="6" w:space="0" w:color="auto"/>
              <w:left w:val="single" w:sz="4" w:space="0" w:color="auto"/>
              <w:bottom w:val="single" w:sz="6" w:space="0" w:color="auto"/>
            </w:tcBorders>
            <w:vAlign w:val="bottom"/>
          </w:tcPr>
          <w:p w14:paraId="15480B4B" w14:textId="77777777" w:rsidR="003116BB" w:rsidRPr="009B3A0C" w:rsidRDefault="003116BB" w:rsidP="007342D0">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1" w:type="dxa"/>
            <w:gridSpan w:val="2"/>
            <w:tcBorders>
              <w:top w:val="single" w:sz="6" w:space="0" w:color="auto"/>
              <w:bottom w:val="single" w:sz="6" w:space="0" w:color="auto"/>
            </w:tcBorders>
            <w:vAlign w:val="bottom"/>
          </w:tcPr>
          <w:p w14:paraId="15480B4C" w14:textId="77777777" w:rsidR="003116BB" w:rsidRPr="009B3A0C" w:rsidRDefault="003116BB" w:rsidP="007342D0">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6" w:space="0" w:color="auto"/>
              <w:bottom w:val="single" w:sz="6" w:space="0" w:color="auto"/>
            </w:tcBorders>
            <w:vAlign w:val="bottom"/>
          </w:tcPr>
          <w:p w14:paraId="15480B4D" w14:textId="77777777" w:rsidR="003116BB" w:rsidRDefault="003116BB" w:rsidP="007342D0">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30" w:type="dxa"/>
            <w:vMerge w:val="restart"/>
            <w:tcBorders>
              <w:top w:val="single" w:sz="6" w:space="0" w:color="auto"/>
              <w:bottom w:val="single" w:sz="6" w:space="0" w:color="auto"/>
              <w:right w:val="single" w:sz="4" w:space="0" w:color="auto"/>
            </w:tcBorders>
            <w:vAlign w:val="bottom"/>
          </w:tcPr>
          <w:p w14:paraId="15480B4E" w14:textId="77777777" w:rsidR="003116BB" w:rsidRPr="009B3A0C" w:rsidRDefault="003116BB" w:rsidP="007342D0">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3116BB" w:rsidRPr="009B3A0C" w14:paraId="15480B56" w14:textId="77777777" w:rsidTr="007342D0">
        <w:trPr>
          <w:cantSplit/>
          <w:trHeight w:val="288"/>
        </w:trPr>
        <w:tc>
          <w:tcPr>
            <w:tcW w:w="2999" w:type="dxa"/>
            <w:vMerge/>
            <w:tcBorders>
              <w:top w:val="single" w:sz="6" w:space="0" w:color="auto"/>
              <w:left w:val="single" w:sz="4" w:space="0" w:color="auto"/>
              <w:bottom w:val="single" w:sz="6" w:space="0" w:color="auto"/>
            </w:tcBorders>
            <w:vAlign w:val="bottom"/>
          </w:tcPr>
          <w:p w14:paraId="15480B50" w14:textId="77777777" w:rsidR="003116BB" w:rsidRPr="009B3A0C" w:rsidRDefault="003116BB" w:rsidP="007342D0">
            <w:pPr>
              <w:keepNext/>
              <w:tabs>
                <w:tab w:val="left" w:pos="540"/>
                <w:tab w:val="left" w:pos="900"/>
                <w:tab w:val="left" w:pos="3420"/>
              </w:tabs>
              <w:jc w:val="center"/>
              <w:rPr>
                <w:rFonts w:ascii="Calibri" w:hAnsi="Calibri"/>
                <w:sz w:val="18"/>
                <w:szCs w:val="18"/>
              </w:rPr>
            </w:pPr>
          </w:p>
        </w:tc>
        <w:tc>
          <w:tcPr>
            <w:tcW w:w="1441" w:type="dxa"/>
            <w:tcBorders>
              <w:top w:val="single" w:sz="6" w:space="0" w:color="auto"/>
              <w:bottom w:val="single" w:sz="6" w:space="0" w:color="auto"/>
            </w:tcBorders>
            <w:vAlign w:val="bottom"/>
          </w:tcPr>
          <w:p w14:paraId="350CE24D" w14:textId="77777777" w:rsidR="002B562D" w:rsidRDefault="002B562D" w:rsidP="007342D0">
            <w:pPr>
              <w:keepNext/>
              <w:tabs>
                <w:tab w:val="left" w:pos="540"/>
                <w:tab w:val="left" w:pos="900"/>
                <w:tab w:val="left" w:pos="3420"/>
              </w:tabs>
              <w:jc w:val="center"/>
              <w:rPr>
                <w:ins w:id="41" w:author="Shewmaker, Michael@Energy" w:date="2019-03-04T10:18:00Z"/>
                <w:rFonts w:ascii="Calibri" w:hAnsi="Calibri"/>
                <w:sz w:val="18"/>
                <w:szCs w:val="18"/>
              </w:rPr>
            </w:pPr>
            <w:ins w:id="42" w:author="Shewmaker, Michael@Energy" w:date="2019-03-04T10:18:00Z">
              <w:r>
                <w:rPr>
                  <w:rFonts w:ascii="Calibri" w:hAnsi="Calibri"/>
                  <w:sz w:val="18"/>
                  <w:szCs w:val="18"/>
                </w:rPr>
                <w:t>Insulation</w:t>
              </w:r>
            </w:ins>
          </w:p>
          <w:p w14:paraId="15480B51" w14:textId="5E927E87" w:rsidR="003116BB" w:rsidRDefault="003116BB" w:rsidP="007342D0">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6" w:space="0" w:color="auto"/>
              <w:bottom w:val="single" w:sz="6" w:space="0" w:color="auto"/>
            </w:tcBorders>
            <w:vAlign w:val="bottom"/>
          </w:tcPr>
          <w:p w14:paraId="51333DA9" w14:textId="77777777" w:rsidR="002B562D" w:rsidRDefault="002B562D" w:rsidP="007342D0">
            <w:pPr>
              <w:keepNext/>
              <w:tabs>
                <w:tab w:val="left" w:pos="540"/>
                <w:tab w:val="left" w:pos="900"/>
                <w:tab w:val="left" w:pos="3420"/>
              </w:tabs>
              <w:jc w:val="center"/>
              <w:rPr>
                <w:ins w:id="43" w:author="Shewmaker, Michael@Energy" w:date="2019-03-04T10:18:00Z"/>
                <w:rFonts w:ascii="Calibri" w:hAnsi="Calibri"/>
                <w:sz w:val="18"/>
                <w:szCs w:val="18"/>
              </w:rPr>
            </w:pPr>
            <w:ins w:id="44" w:author="Shewmaker, Michael@Energy" w:date="2019-03-04T10:18:00Z">
              <w:r>
                <w:rPr>
                  <w:rFonts w:ascii="Calibri" w:hAnsi="Calibri"/>
                  <w:sz w:val="18"/>
                  <w:szCs w:val="18"/>
                </w:rPr>
                <w:t>Insulation</w:t>
              </w:r>
            </w:ins>
          </w:p>
          <w:p w14:paraId="15480B52" w14:textId="49EE2CA3" w:rsidR="003116BB" w:rsidRDefault="003116BB" w:rsidP="007342D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6" w:space="0" w:color="auto"/>
              <w:bottom w:val="single" w:sz="6" w:space="0" w:color="auto"/>
            </w:tcBorders>
            <w:vAlign w:val="bottom"/>
          </w:tcPr>
          <w:p w14:paraId="15480B53" w14:textId="77777777" w:rsidR="003116BB" w:rsidRDefault="003116BB" w:rsidP="007342D0">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15480B54" w14:textId="77777777" w:rsidR="003116BB" w:rsidRDefault="003116BB" w:rsidP="007342D0">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30" w:type="dxa"/>
            <w:vMerge/>
            <w:tcBorders>
              <w:top w:val="single" w:sz="6" w:space="0" w:color="auto"/>
              <w:bottom w:val="single" w:sz="6" w:space="0" w:color="auto"/>
              <w:right w:val="single" w:sz="4" w:space="0" w:color="auto"/>
            </w:tcBorders>
            <w:vAlign w:val="bottom"/>
          </w:tcPr>
          <w:p w14:paraId="15480B55" w14:textId="77777777" w:rsidR="003116BB" w:rsidRDefault="003116BB" w:rsidP="007342D0">
            <w:pPr>
              <w:keepNext/>
              <w:tabs>
                <w:tab w:val="left" w:pos="540"/>
                <w:tab w:val="left" w:pos="900"/>
                <w:tab w:val="left" w:pos="3420"/>
              </w:tabs>
              <w:jc w:val="center"/>
              <w:rPr>
                <w:rFonts w:ascii="Calibri" w:hAnsi="Calibri"/>
                <w:sz w:val="18"/>
                <w:szCs w:val="18"/>
              </w:rPr>
            </w:pPr>
          </w:p>
        </w:tc>
      </w:tr>
      <w:tr w:rsidR="00CC2F8D" w:rsidRPr="009B3A0C" w14:paraId="15480B5D" w14:textId="77777777" w:rsidTr="007342D0">
        <w:trPr>
          <w:cantSplit/>
          <w:trHeight w:val="320"/>
        </w:trPr>
        <w:tc>
          <w:tcPr>
            <w:tcW w:w="2999" w:type="dxa"/>
            <w:tcBorders>
              <w:top w:val="single" w:sz="6" w:space="0" w:color="auto"/>
              <w:left w:val="single" w:sz="4" w:space="0" w:color="auto"/>
              <w:bottom w:val="single" w:sz="6" w:space="0" w:color="auto"/>
            </w:tcBorders>
            <w:vAlign w:val="bottom"/>
          </w:tcPr>
          <w:p w14:paraId="15480B57" w14:textId="3F4A744A" w:rsidR="00CC2F8D" w:rsidRPr="006A69BB" w:rsidRDefault="00CC2F8D"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 xml:space="preserve">&lt;&lt;User selects from list: </w:t>
            </w:r>
            <w:r w:rsidRPr="00C068EC">
              <w:rPr>
                <w:rFonts w:ascii="Calibri" w:hAnsi="Calibri"/>
                <w:sz w:val="18"/>
                <w:szCs w:val="18"/>
              </w:rPr>
              <w:t>Slab</w:t>
            </w:r>
            <w:r>
              <w:rPr>
                <w:rFonts w:ascii="Calibri" w:hAnsi="Calibri"/>
                <w:sz w:val="18"/>
                <w:szCs w:val="18"/>
              </w:rPr>
              <w:t xml:space="preserve"> o</w:t>
            </w:r>
            <w:r w:rsidRPr="00C068EC">
              <w:rPr>
                <w:rFonts w:ascii="Calibri" w:hAnsi="Calibri"/>
                <w:sz w:val="18"/>
                <w:szCs w:val="18"/>
              </w:rPr>
              <w:t>n</w:t>
            </w:r>
            <w:r>
              <w:rPr>
                <w:rFonts w:ascii="Calibri" w:hAnsi="Calibri"/>
                <w:sz w:val="18"/>
                <w:szCs w:val="18"/>
              </w:rPr>
              <w:t xml:space="preserve"> g</w:t>
            </w:r>
            <w:r w:rsidRPr="00C068EC">
              <w:rPr>
                <w:rFonts w:ascii="Calibri" w:hAnsi="Calibri"/>
                <w:sz w:val="18"/>
                <w:szCs w:val="18"/>
              </w:rPr>
              <w:t>rade</w:t>
            </w:r>
            <w:r>
              <w:rPr>
                <w:rFonts w:ascii="Calibri" w:hAnsi="Calibri"/>
                <w:sz w:val="18"/>
                <w:szCs w:val="18"/>
              </w:rPr>
              <w:t xml:space="preserve">,  </w:t>
            </w:r>
            <w:r w:rsidR="0028541B">
              <w:rPr>
                <w:rFonts w:ascii="Calibri" w:hAnsi="Calibri"/>
                <w:sz w:val="18"/>
                <w:szCs w:val="18"/>
              </w:rPr>
              <w:t xml:space="preserve">Concrete </w:t>
            </w:r>
            <w:r>
              <w:rPr>
                <w:rFonts w:ascii="Calibri" w:hAnsi="Calibri"/>
                <w:sz w:val="18"/>
                <w:szCs w:val="18"/>
              </w:rPr>
              <w:t>r</w:t>
            </w:r>
            <w:r w:rsidRPr="00C068EC">
              <w:rPr>
                <w:rFonts w:ascii="Calibri" w:hAnsi="Calibri"/>
                <w:sz w:val="18"/>
                <w:szCs w:val="18"/>
              </w:rPr>
              <w:t>aised</w:t>
            </w:r>
            <w:r w:rsidR="00802BAF">
              <w:rPr>
                <w:rFonts w:ascii="Calibri" w:hAnsi="Calibri"/>
                <w:sz w:val="18"/>
                <w:szCs w:val="18"/>
              </w:rPr>
              <w:t>, Heated Slab</w:t>
            </w:r>
            <w:r w:rsidR="00207709" w:rsidDel="00207709">
              <w:rPr>
                <w:rFonts w:ascii="Calibri" w:hAnsi="Calibri"/>
                <w:sz w:val="18"/>
                <w:szCs w:val="18"/>
              </w:rPr>
              <w:t xml:space="preserve"> </w:t>
            </w:r>
            <w:r>
              <w:rPr>
                <w:rFonts w:ascii="Calibri" w:hAnsi="Calibri"/>
                <w:sz w:val="18"/>
                <w:szCs w:val="18"/>
              </w:rPr>
              <w:t>&gt;&gt;</w:t>
            </w:r>
          </w:p>
        </w:tc>
        <w:tc>
          <w:tcPr>
            <w:tcW w:w="1441" w:type="dxa"/>
            <w:tcBorders>
              <w:top w:val="single" w:sz="6" w:space="0" w:color="auto"/>
              <w:bottom w:val="single" w:sz="6" w:space="0" w:color="auto"/>
            </w:tcBorders>
            <w:vAlign w:val="bottom"/>
          </w:tcPr>
          <w:p w14:paraId="00869771" w14:textId="19DC5E71" w:rsidR="0029671F" w:rsidRDefault="00CC2F8D" w:rsidP="007342D0">
            <w:pPr>
              <w:keepNext/>
              <w:tabs>
                <w:tab w:val="left" w:pos="2160"/>
                <w:tab w:val="left" w:pos="2700"/>
                <w:tab w:val="left" w:pos="3420"/>
                <w:tab w:val="left" w:pos="3780"/>
                <w:tab w:val="left" w:pos="5760"/>
                <w:tab w:val="left" w:pos="7212"/>
              </w:tabs>
              <w:spacing w:line="276" w:lineRule="auto"/>
              <w:jc w:val="center"/>
              <w:rPr>
                <w:ins w:id="45" w:author="Shewmaker, Michael@Energy" w:date="2019-03-04T12:54:00Z"/>
                <w:rFonts w:ascii="Calibri" w:hAnsi="Calibri"/>
                <w:sz w:val="18"/>
                <w:szCs w:val="18"/>
              </w:rPr>
            </w:pPr>
            <w:r w:rsidRPr="00DC5AE5">
              <w:rPr>
                <w:rFonts w:ascii="Calibri" w:hAnsi="Calibri"/>
                <w:sz w:val="18"/>
                <w:szCs w:val="18"/>
              </w:rPr>
              <w:t>&lt;&lt;</w:t>
            </w:r>
            <w:del w:id="46" w:author="Shewmaker, Michael@Energy" w:date="2019-03-04T12:54:00Z">
              <w:r w:rsidR="00207709" w:rsidDel="006E08C5">
                <w:rPr>
                  <w:rFonts w:ascii="Calibri" w:hAnsi="Calibri"/>
                  <w:sz w:val="18"/>
                  <w:szCs w:val="18"/>
                </w:rPr>
                <w:delText>I</w:delText>
              </w:r>
              <w:r w:rsidR="00E344E1" w:rsidDel="006E08C5">
                <w:rPr>
                  <w:rFonts w:ascii="Calibri" w:hAnsi="Calibri"/>
                  <w:sz w:val="18"/>
                  <w:szCs w:val="18"/>
                </w:rPr>
                <w:delText xml:space="preserve">f E01 = </w:delText>
              </w:r>
              <w:r w:rsidR="00802BAF" w:rsidDel="006E08C5">
                <w:rPr>
                  <w:rFonts w:ascii="Calibri" w:hAnsi="Calibri"/>
                  <w:sz w:val="18"/>
                  <w:szCs w:val="18"/>
                </w:rPr>
                <w:delText xml:space="preserve">‘Heated slab’ or A09 = 16, then require </w:delText>
              </w:r>
              <w:r w:rsidRPr="00DC5AE5" w:rsidDel="006E08C5">
                <w:rPr>
                  <w:rFonts w:ascii="Calibri" w:hAnsi="Calibri"/>
                  <w:sz w:val="18"/>
                  <w:szCs w:val="18"/>
                </w:rPr>
                <w:delText>User Input: DecimalNonnegative</w:delText>
              </w:r>
              <w:r w:rsidR="00802BAF" w:rsidDel="006E08C5">
                <w:rPr>
                  <w:rFonts w:ascii="Calibri" w:hAnsi="Calibri"/>
                  <w:sz w:val="18"/>
                  <w:szCs w:val="18"/>
                </w:rPr>
                <w:delText>; else allow NA</w:delText>
              </w:r>
            </w:del>
            <w:ins w:id="47" w:author="Shewmaker, Michael@Energy" w:date="2019-03-04T12:54:00Z">
              <w:r w:rsidR="006E08C5">
                <w:rPr>
                  <w:rFonts w:ascii="Calibri" w:hAnsi="Calibri"/>
                  <w:sz w:val="18"/>
                  <w:szCs w:val="18"/>
                </w:rPr>
                <w:t>User select from list:</w:t>
              </w:r>
            </w:ins>
          </w:p>
          <w:p w14:paraId="361FDB8F" w14:textId="26C9F98B" w:rsidR="006E08C5" w:rsidRDefault="006E08C5" w:rsidP="007342D0">
            <w:pPr>
              <w:keepNext/>
              <w:tabs>
                <w:tab w:val="left" w:pos="2160"/>
                <w:tab w:val="left" w:pos="2700"/>
                <w:tab w:val="left" w:pos="3420"/>
                <w:tab w:val="left" w:pos="3780"/>
                <w:tab w:val="left" w:pos="5760"/>
                <w:tab w:val="left" w:pos="7212"/>
              </w:tabs>
              <w:spacing w:line="276" w:lineRule="auto"/>
              <w:jc w:val="center"/>
              <w:rPr>
                <w:ins w:id="48" w:author="Shewmaker, Michael@Energy" w:date="2019-03-04T12:54:00Z"/>
                <w:rFonts w:ascii="Calibri" w:hAnsi="Calibri"/>
                <w:sz w:val="18"/>
                <w:szCs w:val="18"/>
              </w:rPr>
            </w:pPr>
            <w:ins w:id="49" w:author="Shewmaker, Michael@Energy" w:date="2019-03-04T12:54:00Z">
              <w:r>
                <w:rPr>
                  <w:rFonts w:ascii="Calibri" w:hAnsi="Calibri"/>
                  <w:sz w:val="18"/>
                  <w:szCs w:val="18"/>
                </w:rPr>
                <w:t>*R-0;</w:t>
              </w:r>
            </w:ins>
          </w:p>
          <w:p w14:paraId="2D76FE79" w14:textId="0060BCBC" w:rsidR="006E08C5" w:rsidRDefault="006E08C5" w:rsidP="007342D0">
            <w:pPr>
              <w:keepNext/>
              <w:tabs>
                <w:tab w:val="left" w:pos="2160"/>
                <w:tab w:val="left" w:pos="2700"/>
                <w:tab w:val="left" w:pos="3420"/>
                <w:tab w:val="left" w:pos="3780"/>
                <w:tab w:val="left" w:pos="5760"/>
                <w:tab w:val="left" w:pos="7212"/>
              </w:tabs>
              <w:spacing w:line="276" w:lineRule="auto"/>
              <w:jc w:val="center"/>
              <w:rPr>
                <w:ins w:id="50" w:author="Shewmaker, Michael@Energy" w:date="2019-03-04T12:54:00Z"/>
                <w:rFonts w:ascii="Calibri" w:hAnsi="Calibri"/>
                <w:sz w:val="18"/>
                <w:szCs w:val="18"/>
              </w:rPr>
            </w:pPr>
            <w:ins w:id="51" w:author="Shewmaker, Michael@Energy" w:date="2019-03-04T12:54:00Z">
              <w:r>
                <w:rPr>
                  <w:rFonts w:ascii="Calibri" w:hAnsi="Calibri"/>
                  <w:sz w:val="18"/>
                  <w:szCs w:val="18"/>
                </w:rPr>
                <w:t>*R-4;</w:t>
              </w:r>
            </w:ins>
          </w:p>
          <w:p w14:paraId="1A352D0D" w14:textId="79898F28" w:rsidR="006E08C5" w:rsidRDefault="006E08C5" w:rsidP="007342D0">
            <w:pPr>
              <w:keepNext/>
              <w:tabs>
                <w:tab w:val="left" w:pos="2160"/>
                <w:tab w:val="left" w:pos="2700"/>
                <w:tab w:val="left" w:pos="3420"/>
                <w:tab w:val="left" w:pos="3780"/>
                <w:tab w:val="left" w:pos="5760"/>
                <w:tab w:val="left" w:pos="7212"/>
              </w:tabs>
              <w:spacing w:line="276" w:lineRule="auto"/>
              <w:jc w:val="center"/>
              <w:rPr>
                <w:ins w:id="52" w:author="Shewmaker, Michael@Energy" w:date="2019-03-04T12:54:00Z"/>
                <w:rFonts w:ascii="Calibri" w:hAnsi="Calibri"/>
                <w:sz w:val="18"/>
                <w:szCs w:val="18"/>
              </w:rPr>
            </w:pPr>
            <w:ins w:id="53" w:author="Shewmaker, Michael@Energy" w:date="2019-03-04T12:54:00Z">
              <w:r>
                <w:rPr>
                  <w:rFonts w:ascii="Calibri" w:hAnsi="Calibri"/>
                  <w:sz w:val="18"/>
                  <w:szCs w:val="18"/>
                </w:rPr>
                <w:t>*R-5;</w:t>
              </w:r>
            </w:ins>
          </w:p>
          <w:p w14:paraId="2D45DDBB" w14:textId="49F6F1D8" w:rsidR="006E08C5" w:rsidRDefault="006E08C5" w:rsidP="007342D0">
            <w:pPr>
              <w:keepNext/>
              <w:tabs>
                <w:tab w:val="left" w:pos="2160"/>
                <w:tab w:val="left" w:pos="2700"/>
                <w:tab w:val="left" w:pos="3420"/>
                <w:tab w:val="left" w:pos="3780"/>
                <w:tab w:val="left" w:pos="5760"/>
                <w:tab w:val="left" w:pos="7212"/>
              </w:tabs>
              <w:spacing w:line="276" w:lineRule="auto"/>
              <w:jc w:val="center"/>
              <w:rPr>
                <w:ins w:id="54" w:author="Shewmaker, Michael@Energy" w:date="2019-03-04T12:54:00Z"/>
                <w:rFonts w:ascii="Calibri" w:hAnsi="Calibri"/>
                <w:sz w:val="18"/>
                <w:szCs w:val="18"/>
              </w:rPr>
            </w:pPr>
            <w:ins w:id="55" w:author="Shewmaker, Michael@Energy" w:date="2019-03-04T12:54:00Z">
              <w:r>
                <w:rPr>
                  <w:rFonts w:ascii="Calibri" w:hAnsi="Calibri"/>
                  <w:sz w:val="18"/>
                  <w:szCs w:val="18"/>
                </w:rPr>
                <w:t>*R-7;</w:t>
              </w:r>
            </w:ins>
          </w:p>
          <w:p w14:paraId="23297A80" w14:textId="7ED94B14" w:rsidR="006E08C5" w:rsidRDefault="006E08C5" w:rsidP="007342D0">
            <w:pPr>
              <w:keepNext/>
              <w:tabs>
                <w:tab w:val="left" w:pos="2160"/>
                <w:tab w:val="left" w:pos="2700"/>
                <w:tab w:val="left" w:pos="3420"/>
                <w:tab w:val="left" w:pos="3780"/>
                <w:tab w:val="left" w:pos="5760"/>
                <w:tab w:val="left" w:pos="7212"/>
              </w:tabs>
              <w:spacing w:line="276" w:lineRule="auto"/>
              <w:jc w:val="center"/>
              <w:rPr>
                <w:ins w:id="56" w:author="Shewmaker, Michael@Energy" w:date="2019-03-04T12:54:00Z"/>
                <w:rFonts w:ascii="Calibri" w:hAnsi="Calibri"/>
                <w:sz w:val="18"/>
                <w:szCs w:val="18"/>
              </w:rPr>
            </w:pPr>
            <w:ins w:id="57" w:author="Shewmaker, Michael@Energy" w:date="2019-03-04T12:54:00Z">
              <w:r>
                <w:rPr>
                  <w:rFonts w:ascii="Calibri" w:hAnsi="Calibri"/>
                  <w:sz w:val="18"/>
                  <w:szCs w:val="18"/>
                </w:rPr>
                <w:t>*R-8;</w:t>
              </w:r>
            </w:ins>
          </w:p>
          <w:p w14:paraId="712239E5" w14:textId="7CBA1CEC" w:rsidR="006E08C5" w:rsidRDefault="006E08C5" w:rsidP="007342D0">
            <w:pPr>
              <w:keepNext/>
              <w:tabs>
                <w:tab w:val="left" w:pos="2160"/>
                <w:tab w:val="left" w:pos="2700"/>
                <w:tab w:val="left" w:pos="3420"/>
                <w:tab w:val="left" w:pos="3780"/>
                <w:tab w:val="left" w:pos="5760"/>
                <w:tab w:val="left" w:pos="7212"/>
              </w:tabs>
              <w:spacing w:line="276" w:lineRule="auto"/>
              <w:jc w:val="center"/>
              <w:rPr>
                <w:ins w:id="58" w:author="Shewmaker, Michael@Energy" w:date="2019-03-04T12:54:00Z"/>
                <w:rFonts w:ascii="Calibri" w:hAnsi="Calibri"/>
                <w:sz w:val="18"/>
                <w:szCs w:val="18"/>
              </w:rPr>
            </w:pPr>
            <w:ins w:id="59" w:author="Shewmaker, Michael@Energy" w:date="2019-03-04T12:54:00Z">
              <w:r>
                <w:rPr>
                  <w:rFonts w:ascii="Calibri" w:hAnsi="Calibri"/>
                  <w:sz w:val="18"/>
                  <w:szCs w:val="18"/>
                </w:rPr>
                <w:t xml:space="preserve">*R-10 vertical; </w:t>
              </w:r>
            </w:ins>
          </w:p>
          <w:p w14:paraId="2CCCE497" w14:textId="62073D6A" w:rsidR="006E08C5" w:rsidRDefault="006E08C5" w:rsidP="007342D0">
            <w:pPr>
              <w:keepNext/>
              <w:tabs>
                <w:tab w:val="left" w:pos="2160"/>
                <w:tab w:val="left" w:pos="2700"/>
                <w:tab w:val="left" w:pos="3420"/>
                <w:tab w:val="left" w:pos="3780"/>
                <w:tab w:val="left" w:pos="5760"/>
                <w:tab w:val="left" w:pos="7212"/>
              </w:tabs>
              <w:spacing w:line="276" w:lineRule="auto"/>
              <w:jc w:val="center"/>
              <w:rPr>
                <w:ins w:id="60" w:author="Shewmaker, Michael@Energy" w:date="2019-03-04T12:56:00Z"/>
                <w:rFonts w:ascii="Calibri" w:hAnsi="Calibri"/>
                <w:sz w:val="18"/>
                <w:szCs w:val="18"/>
              </w:rPr>
            </w:pPr>
            <w:ins w:id="61" w:author="Shewmaker, Michael@Energy" w:date="2019-03-04T12:55:00Z">
              <w:r>
                <w:rPr>
                  <w:rFonts w:ascii="Calibri" w:hAnsi="Calibri"/>
                  <w:sz w:val="18"/>
                  <w:szCs w:val="18"/>
                </w:rPr>
                <w:t>*R-10 vertical and R-7 horizontal;</w:t>
              </w:r>
            </w:ins>
            <w:ins w:id="62" w:author="Shewmaker, Michael@Energy" w:date="2019-03-04T12:56:00Z">
              <w:r>
                <w:rPr>
                  <w:rFonts w:ascii="Calibri" w:hAnsi="Calibri"/>
                  <w:sz w:val="18"/>
                  <w:szCs w:val="18"/>
                </w:rPr>
                <w:t xml:space="preserve"> or</w:t>
              </w:r>
            </w:ins>
          </w:p>
          <w:p w14:paraId="4ACBE738" w14:textId="78C6A5D6" w:rsidR="006E08C5" w:rsidRDefault="006E08C5" w:rsidP="007342D0">
            <w:pPr>
              <w:keepNext/>
              <w:tabs>
                <w:tab w:val="left" w:pos="2160"/>
                <w:tab w:val="left" w:pos="2700"/>
                <w:tab w:val="left" w:pos="3420"/>
                <w:tab w:val="left" w:pos="3780"/>
                <w:tab w:val="left" w:pos="5760"/>
                <w:tab w:val="left" w:pos="7212"/>
              </w:tabs>
              <w:spacing w:line="276" w:lineRule="auto"/>
              <w:jc w:val="center"/>
              <w:rPr>
                <w:ins w:id="63" w:author="Shewmaker, Michael@Energy" w:date="2019-03-04T12:55:00Z"/>
                <w:rFonts w:ascii="Calibri" w:hAnsi="Calibri"/>
                <w:sz w:val="18"/>
                <w:szCs w:val="18"/>
              </w:rPr>
            </w:pPr>
            <w:ins w:id="64" w:author="Shewmaker, Michael@Energy" w:date="2019-03-04T12:56:00Z">
              <w:r>
                <w:rPr>
                  <w:rFonts w:ascii="Calibri" w:hAnsi="Calibri"/>
                  <w:sz w:val="18"/>
                  <w:szCs w:val="18"/>
                </w:rPr>
                <w:t>*NA;</w:t>
              </w:r>
            </w:ins>
          </w:p>
          <w:p w14:paraId="35D4995D" w14:textId="0F7C19AA" w:rsidR="006E08C5" w:rsidRDefault="006E08C5" w:rsidP="007342D0">
            <w:pPr>
              <w:keepNext/>
              <w:tabs>
                <w:tab w:val="left" w:pos="2160"/>
                <w:tab w:val="left" w:pos="2700"/>
                <w:tab w:val="left" w:pos="3420"/>
                <w:tab w:val="left" w:pos="3780"/>
                <w:tab w:val="left" w:pos="5760"/>
                <w:tab w:val="left" w:pos="7212"/>
              </w:tabs>
              <w:spacing w:line="276" w:lineRule="auto"/>
              <w:jc w:val="center"/>
              <w:rPr>
                <w:ins w:id="65" w:author="Shewmaker, Michael@Energy" w:date="2019-03-04T12:56:00Z"/>
                <w:rFonts w:ascii="Calibri" w:hAnsi="Calibri"/>
                <w:sz w:val="18"/>
                <w:szCs w:val="18"/>
              </w:rPr>
            </w:pPr>
            <w:ins w:id="66" w:author="Shewmaker, Michael@Energy" w:date="2019-03-04T12:55:00Z">
              <w:r>
                <w:rPr>
                  <w:rFonts w:ascii="Calibri" w:hAnsi="Calibri"/>
                  <w:sz w:val="18"/>
                  <w:szCs w:val="18"/>
                </w:rPr>
                <w:t xml:space="preserve">If E01 = ‘Heated slab’ or A09 = 16, then </w:t>
              </w:r>
            </w:ins>
            <w:ins w:id="67" w:author="Shewmaker, Michael@Energy" w:date="2019-03-04T12:56:00Z">
              <w:r>
                <w:rPr>
                  <w:rFonts w:ascii="Calibri" w:hAnsi="Calibri"/>
                  <w:sz w:val="18"/>
                  <w:szCs w:val="18"/>
                </w:rPr>
                <w:t>‘NA’ not allowed</w:t>
              </w:r>
            </w:ins>
          </w:p>
          <w:p w14:paraId="26F1563E" w14:textId="77777777" w:rsidR="006E08C5" w:rsidRDefault="006E08C5" w:rsidP="007342D0">
            <w:pPr>
              <w:keepNext/>
              <w:tabs>
                <w:tab w:val="left" w:pos="2160"/>
                <w:tab w:val="left" w:pos="2700"/>
                <w:tab w:val="left" w:pos="3420"/>
                <w:tab w:val="left" w:pos="3780"/>
                <w:tab w:val="left" w:pos="5760"/>
                <w:tab w:val="left" w:pos="7212"/>
              </w:tabs>
              <w:spacing w:line="276" w:lineRule="auto"/>
              <w:jc w:val="center"/>
              <w:rPr>
                <w:ins w:id="68" w:author="Shewmaker, Michael@Energy" w:date="2019-03-04T08:44:00Z"/>
                <w:rFonts w:ascii="Calibri" w:hAnsi="Calibri"/>
                <w:sz w:val="18"/>
                <w:szCs w:val="18"/>
              </w:rPr>
            </w:pPr>
          </w:p>
          <w:p w14:paraId="15480B58" w14:textId="2854B9B1" w:rsidR="00CC2F8D" w:rsidRPr="006A69BB" w:rsidRDefault="0029671F"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69" w:author="Shewmaker, Michael@Energy" w:date="2019-03-04T08:44:00Z">
              <w:r>
                <w:rPr>
                  <w:rFonts w:ascii="Calibri" w:hAnsi="Calibri"/>
                  <w:sz w:val="18"/>
                  <w:szCs w:val="18"/>
                </w:rPr>
                <w:t>Note: Either R-value or U-factor is required</w:t>
              </w:r>
            </w:ins>
            <w:ins w:id="70" w:author="Shewmaker, Michael@Energy" w:date="2019-03-04T08:45:00Z">
              <w:r>
                <w:rPr>
                  <w:rFonts w:ascii="Calibri" w:hAnsi="Calibri"/>
                  <w:sz w:val="18"/>
                  <w:szCs w:val="18"/>
                </w:rPr>
                <w:t>, not both</w:t>
              </w:r>
            </w:ins>
            <w:r w:rsidR="00CC2F8D" w:rsidRPr="00DC5AE5">
              <w:rPr>
                <w:rFonts w:ascii="Calibri" w:hAnsi="Calibri"/>
                <w:sz w:val="18"/>
                <w:szCs w:val="18"/>
              </w:rPr>
              <w:t>&gt;&gt;</w:t>
            </w:r>
          </w:p>
        </w:tc>
        <w:tc>
          <w:tcPr>
            <w:tcW w:w="1440" w:type="dxa"/>
            <w:tcBorders>
              <w:top w:val="single" w:sz="6" w:space="0" w:color="auto"/>
              <w:bottom w:val="single" w:sz="6" w:space="0" w:color="auto"/>
            </w:tcBorders>
            <w:vAlign w:val="bottom"/>
          </w:tcPr>
          <w:p w14:paraId="08111A01" w14:textId="70AEA69B" w:rsidR="0029671F" w:rsidRDefault="00CC2F8D" w:rsidP="007342D0">
            <w:pPr>
              <w:keepNext/>
              <w:tabs>
                <w:tab w:val="left" w:pos="2160"/>
                <w:tab w:val="left" w:pos="2700"/>
                <w:tab w:val="left" w:pos="3420"/>
                <w:tab w:val="left" w:pos="3780"/>
                <w:tab w:val="left" w:pos="5760"/>
                <w:tab w:val="left" w:pos="7212"/>
              </w:tabs>
              <w:spacing w:line="276" w:lineRule="auto"/>
              <w:jc w:val="center"/>
              <w:rPr>
                <w:ins w:id="71" w:author="Shewmaker, Michael@Energy" w:date="2019-03-04T08:47:00Z"/>
                <w:rFonts w:ascii="Calibri" w:hAnsi="Calibri"/>
                <w:sz w:val="18"/>
                <w:szCs w:val="18"/>
              </w:rPr>
            </w:pPr>
            <w:r w:rsidRPr="00DC5AE5">
              <w:rPr>
                <w:rFonts w:ascii="Calibri" w:hAnsi="Calibri"/>
                <w:sz w:val="18"/>
                <w:szCs w:val="18"/>
              </w:rPr>
              <w:t>&lt;&lt;</w:t>
            </w:r>
            <w:r w:rsidR="00207709">
              <w:rPr>
                <w:rFonts w:ascii="Calibri" w:hAnsi="Calibri"/>
                <w:sz w:val="18"/>
                <w:szCs w:val="18"/>
              </w:rPr>
              <w:t>I</w:t>
            </w:r>
            <w:r w:rsidR="00E344E1">
              <w:rPr>
                <w:rFonts w:ascii="Calibri" w:hAnsi="Calibri"/>
                <w:sz w:val="18"/>
                <w:szCs w:val="18"/>
              </w:rPr>
              <w:t xml:space="preserve">f E01 = </w:t>
            </w:r>
            <w:r w:rsidR="00802BAF">
              <w:rPr>
                <w:rFonts w:ascii="Calibri" w:hAnsi="Calibri"/>
                <w:sz w:val="18"/>
                <w:szCs w:val="18"/>
              </w:rPr>
              <w:t xml:space="preserve">‘Heated slab’ or A09 = 16, then require </w:t>
            </w:r>
            <w:r w:rsidRPr="00DC5AE5">
              <w:rPr>
                <w:rFonts w:ascii="Calibri" w:hAnsi="Calibri"/>
                <w:sz w:val="18"/>
                <w:szCs w:val="18"/>
              </w:rPr>
              <w:t>User Input: DecimalNonnegative</w:t>
            </w:r>
            <w:r w:rsidR="00802BAF">
              <w:rPr>
                <w:rFonts w:ascii="Calibri" w:hAnsi="Calibri"/>
                <w:sz w:val="18"/>
                <w:szCs w:val="18"/>
              </w:rPr>
              <w:t>; else allow NA</w:t>
            </w:r>
          </w:p>
          <w:p w14:paraId="15480B59" w14:textId="73A70F56" w:rsidR="00CC2F8D" w:rsidRPr="006A69BB" w:rsidRDefault="0029671F"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72" w:author="Shewmaker, Michael@Energy" w:date="2019-03-04T08:47:00Z">
              <w:r>
                <w:rPr>
                  <w:rFonts w:ascii="Calibri" w:hAnsi="Calibri"/>
                  <w:sz w:val="18"/>
                  <w:szCs w:val="18"/>
                </w:rPr>
                <w:t>Note: Either R-value or U-factor is required, not both</w:t>
              </w:r>
            </w:ins>
            <w:r w:rsidR="00CC2F8D" w:rsidRPr="00DC5AE5">
              <w:rPr>
                <w:rFonts w:ascii="Calibri" w:hAnsi="Calibri"/>
                <w:sz w:val="18"/>
                <w:szCs w:val="18"/>
              </w:rPr>
              <w:t>&gt;&gt;</w:t>
            </w:r>
          </w:p>
        </w:tc>
        <w:tc>
          <w:tcPr>
            <w:tcW w:w="1440" w:type="dxa"/>
            <w:tcBorders>
              <w:top w:val="single" w:sz="6" w:space="0" w:color="auto"/>
              <w:bottom w:val="single" w:sz="6" w:space="0" w:color="auto"/>
            </w:tcBorders>
            <w:vAlign w:val="bottom"/>
          </w:tcPr>
          <w:p w14:paraId="097F603F" w14:textId="67A03FD5" w:rsidR="00742745" w:rsidRDefault="00CC2F8D" w:rsidP="007342D0">
            <w:pPr>
              <w:keepNext/>
              <w:tabs>
                <w:tab w:val="left" w:pos="2160"/>
                <w:tab w:val="left" w:pos="2700"/>
                <w:tab w:val="left" w:pos="3420"/>
                <w:tab w:val="left" w:pos="3780"/>
                <w:tab w:val="left" w:pos="5760"/>
                <w:tab w:val="left" w:pos="7212"/>
              </w:tabs>
              <w:spacing w:line="276" w:lineRule="auto"/>
              <w:rPr>
                <w:ins w:id="73" w:author="Shewmaker, Michael@Energy" w:date="2019-03-04T10:30:00Z"/>
                <w:rFonts w:ascii="Calibri" w:hAnsi="Calibri"/>
                <w:sz w:val="18"/>
                <w:szCs w:val="18"/>
              </w:rPr>
            </w:pPr>
            <w:r w:rsidRPr="00DC5AE5">
              <w:rPr>
                <w:rFonts w:ascii="Calibri" w:hAnsi="Calibri"/>
                <w:sz w:val="18"/>
                <w:szCs w:val="18"/>
              </w:rPr>
              <w:t>&lt;&lt;</w:t>
            </w:r>
            <w:ins w:id="74" w:author="Shewmaker, Michael@Energy" w:date="2019-03-04T13:23:00Z">
              <w:r w:rsidR="0099272C">
                <w:rPr>
                  <w:rFonts w:ascii="Calibri" w:hAnsi="Calibri"/>
                  <w:sz w:val="18"/>
                  <w:szCs w:val="18"/>
                </w:rPr>
                <w:t>if E02 = NA, then value = NA; elsei</w:t>
              </w:r>
            </w:ins>
            <w:ins w:id="75" w:author="Shewmaker, Michael@Energy" w:date="2019-03-04T10:30:00Z">
              <w:r w:rsidR="00742745" w:rsidRPr="00EE4B45">
                <w:rPr>
                  <w:rFonts w:ascii="Calibri" w:hAnsi="Calibri"/>
                  <w:sz w:val="18"/>
                  <w:szCs w:val="18"/>
                </w:rPr>
                <w:t xml:space="preserve">f A09 = 16 and E01 = </w:t>
              </w:r>
              <w:r w:rsidR="00742745">
                <w:rPr>
                  <w:rFonts w:ascii="Calibri" w:hAnsi="Calibri"/>
                  <w:sz w:val="18"/>
                  <w:szCs w:val="18"/>
                </w:rPr>
                <w:t>“S</w:t>
              </w:r>
              <w:r w:rsidR="00742745" w:rsidRPr="00EE4B45">
                <w:rPr>
                  <w:rFonts w:ascii="Calibri" w:hAnsi="Calibri"/>
                  <w:sz w:val="18"/>
                  <w:szCs w:val="18"/>
                </w:rPr>
                <w:t>lab on grade</w:t>
              </w:r>
              <w:r w:rsidR="00742745">
                <w:rPr>
                  <w:rFonts w:ascii="Calibri" w:hAnsi="Calibri"/>
                  <w:sz w:val="18"/>
                  <w:szCs w:val="18"/>
                </w:rPr>
                <w:t>”,</w:t>
              </w:r>
              <w:r w:rsidR="00742745" w:rsidRPr="00EE4B45">
                <w:rPr>
                  <w:rFonts w:ascii="Calibri" w:hAnsi="Calibri"/>
                  <w:sz w:val="18"/>
                  <w:szCs w:val="18"/>
                </w:rPr>
                <w:t xml:space="preserve"> then value = R-7</w:t>
              </w:r>
              <w:r w:rsidR="00742745" w:rsidRPr="006579AD">
                <w:rPr>
                  <w:rFonts w:ascii="Calibri" w:hAnsi="Calibri"/>
                  <w:sz w:val="18"/>
                  <w:szCs w:val="18"/>
                </w:rPr>
                <w:t xml:space="preserve">; </w:t>
              </w:r>
            </w:ins>
          </w:p>
          <w:p w14:paraId="769C0B8D"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76" w:author="Shewmaker, Michael@Energy" w:date="2019-03-04T10:30:00Z"/>
                <w:rFonts w:ascii="Calibri" w:hAnsi="Calibri"/>
                <w:sz w:val="18"/>
                <w:szCs w:val="18"/>
              </w:rPr>
            </w:pPr>
            <w:ins w:id="77" w:author="Shewmaker, Michael@Energy" w:date="2019-03-04T10:30:00Z">
              <w:r>
                <w:rPr>
                  <w:rFonts w:ascii="Calibri" w:hAnsi="Calibri"/>
                  <w:sz w:val="18"/>
                  <w:szCs w:val="18"/>
                </w:rPr>
                <w:t>Else if A09 = 1-15, then value = NA;</w:t>
              </w:r>
            </w:ins>
          </w:p>
          <w:p w14:paraId="5B74290A"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78" w:author="Shewmaker, Michael@Energy" w:date="2019-03-04T10:30:00Z"/>
                <w:rFonts w:asciiTheme="minorHAnsi" w:hAnsiTheme="minorHAnsi"/>
                <w:sz w:val="18"/>
                <w:szCs w:val="18"/>
              </w:rPr>
            </w:pPr>
            <w:ins w:id="79" w:author="Shewmaker, Michael@Energy" w:date="2019-03-04T10:30:00Z">
              <w:r>
                <w:rPr>
                  <w:rFonts w:ascii="Calibri" w:hAnsi="Calibri"/>
                  <w:sz w:val="18"/>
                  <w:szCs w:val="18"/>
                </w:rPr>
                <w:t>else</w:t>
              </w:r>
              <w:r w:rsidRPr="005F036F">
                <w:rPr>
                  <w:rFonts w:asciiTheme="minorHAnsi" w:hAnsiTheme="minorHAnsi"/>
                  <w:sz w:val="18"/>
                  <w:szCs w:val="18"/>
                </w:rPr>
                <w:t xml:space="preserve">if A09 = 1-2, 11, 13-14, or 16 and E01 = </w:t>
              </w:r>
              <w:r>
                <w:rPr>
                  <w:rFonts w:asciiTheme="minorHAnsi" w:hAnsiTheme="minorHAnsi"/>
                  <w:sz w:val="18"/>
                  <w:szCs w:val="18"/>
                </w:rPr>
                <w:t>“</w:t>
              </w:r>
              <w:r w:rsidRPr="005F036F">
                <w:rPr>
                  <w:rFonts w:asciiTheme="minorHAnsi" w:hAnsiTheme="minorHAnsi"/>
                  <w:sz w:val="18"/>
                  <w:szCs w:val="18"/>
                </w:rPr>
                <w:t>Concrete</w:t>
              </w:r>
              <w:r>
                <w:rPr>
                  <w:rFonts w:asciiTheme="minorHAnsi" w:hAnsiTheme="minorHAnsi"/>
                  <w:sz w:val="18"/>
                  <w:szCs w:val="18"/>
                </w:rPr>
                <w:t xml:space="preserve"> raised”</w:t>
              </w:r>
              <w:r w:rsidRPr="005F036F">
                <w:rPr>
                  <w:rFonts w:asciiTheme="minorHAnsi" w:hAnsiTheme="minorHAnsi"/>
                  <w:sz w:val="18"/>
                  <w:szCs w:val="18"/>
                </w:rPr>
                <w:t xml:space="preserve">, then value = R-8; </w:t>
              </w:r>
            </w:ins>
          </w:p>
          <w:p w14:paraId="1257588D"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80" w:author="Shewmaker, Michael@Energy" w:date="2019-03-04T10:30:00Z"/>
                <w:rFonts w:asciiTheme="minorHAnsi" w:hAnsiTheme="minorHAnsi"/>
                <w:sz w:val="18"/>
                <w:szCs w:val="18"/>
              </w:rPr>
            </w:pPr>
            <w:ins w:id="81" w:author="Shewmaker, Michael@Energy" w:date="2019-03-04T10:30:00Z">
              <w:r>
                <w:rPr>
                  <w:rFonts w:asciiTheme="minorHAnsi" w:hAnsiTheme="minorHAnsi"/>
                  <w:sz w:val="18"/>
                  <w:szCs w:val="18"/>
                </w:rPr>
                <w:t>else</w:t>
              </w:r>
              <w:r w:rsidRPr="005F036F">
                <w:rPr>
                  <w:rFonts w:asciiTheme="minorHAnsi" w:hAnsiTheme="minorHAnsi"/>
                  <w:sz w:val="18"/>
                  <w:szCs w:val="18"/>
                </w:rPr>
                <w:t xml:space="preserve">if A09 = 3-10 and E01 = </w:t>
              </w:r>
              <w:r>
                <w:rPr>
                  <w:rFonts w:asciiTheme="minorHAnsi" w:hAnsiTheme="minorHAnsi"/>
                  <w:sz w:val="18"/>
                  <w:szCs w:val="18"/>
                </w:rPr>
                <w:t>“</w:t>
              </w:r>
              <w:r w:rsidRPr="005F036F">
                <w:rPr>
                  <w:rFonts w:asciiTheme="minorHAnsi" w:hAnsiTheme="minorHAnsi"/>
                  <w:sz w:val="18"/>
                  <w:szCs w:val="18"/>
                </w:rPr>
                <w:t>Concrete</w:t>
              </w:r>
              <w:r>
                <w:rPr>
                  <w:rFonts w:asciiTheme="minorHAnsi" w:hAnsiTheme="minorHAnsi"/>
                  <w:sz w:val="18"/>
                  <w:szCs w:val="18"/>
                </w:rPr>
                <w:t xml:space="preserve"> raised”</w:t>
              </w:r>
              <w:r w:rsidRPr="005F036F">
                <w:rPr>
                  <w:rFonts w:asciiTheme="minorHAnsi" w:hAnsiTheme="minorHAnsi"/>
                  <w:sz w:val="18"/>
                  <w:szCs w:val="18"/>
                </w:rPr>
                <w:t>, then value = R-0</w:t>
              </w:r>
              <w:r>
                <w:rPr>
                  <w:rFonts w:asciiTheme="minorHAnsi" w:hAnsiTheme="minorHAnsi"/>
                  <w:sz w:val="18"/>
                  <w:szCs w:val="18"/>
                </w:rPr>
                <w:t>;</w:t>
              </w:r>
            </w:ins>
          </w:p>
          <w:p w14:paraId="3BECCCA0"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82" w:author="Shewmaker, Michael@Energy" w:date="2019-03-04T10:30:00Z"/>
                <w:rFonts w:asciiTheme="minorHAnsi" w:hAnsiTheme="minorHAnsi"/>
                <w:sz w:val="18"/>
                <w:szCs w:val="18"/>
              </w:rPr>
            </w:pPr>
            <w:ins w:id="83" w:author="Shewmaker, Michael@Energy" w:date="2019-03-04T10:30:00Z">
              <w:r>
                <w:rPr>
                  <w:rFonts w:asciiTheme="minorHAnsi" w:hAnsiTheme="minorHAnsi"/>
                  <w:sz w:val="18"/>
                  <w:szCs w:val="18"/>
                </w:rPr>
                <w:t>else</w:t>
              </w:r>
              <w:r w:rsidRPr="005F036F">
                <w:rPr>
                  <w:rFonts w:asciiTheme="minorHAnsi" w:hAnsiTheme="minorHAnsi"/>
                  <w:sz w:val="18"/>
                  <w:szCs w:val="18"/>
                </w:rPr>
                <w:t>if A09 = 12 o</w:t>
              </w:r>
              <w:r>
                <w:rPr>
                  <w:rFonts w:asciiTheme="minorHAnsi" w:hAnsiTheme="minorHAnsi"/>
                  <w:sz w:val="18"/>
                  <w:szCs w:val="18"/>
                </w:rPr>
                <w:t>r</w:t>
              </w:r>
              <w:r w:rsidRPr="005F036F">
                <w:rPr>
                  <w:rFonts w:asciiTheme="minorHAnsi" w:hAnsiTheme="minorHAnsi"/>
                  <w:sz w:val="18"/>
                  <w:szCs w:val="18"/>
                </w:rPr>
                <w:t xml:space="preserve"> 15 and E01 = </w:t>
              </w:r>
              <w:r>
                <w:rPr>
                  <w:rFonts w:asciiTheme="minorHAnsi" w:hAnsiTheme="minorHAnsi"/>
                  <w:sz w:val="18"/>
                  <w:szCs w:val="18"/>
                </w:rPr>
                <w:t>“</w:t>
              </w:r>
              <w:r w:rsidRPr="005F036F">
                <w:rPr>
                  <w:rFonts w:asciiTheme="minorHAnsi" w:hAnsiTheme="minorHAnsi"/>
                  <w:sz w:val="18"/>
                  <w:szCs w:val="18"/>
                </w:rPr>
                <w:t>Concrete</w:t>
              </w:r>
              <w:r>
                <w:rPr>
                  <w:rFonts w:asciiTheme="minorHAnsi" w:hAnsiTheme="minorHAnsi"/>
                  <w:sz w:val="18"/>
                  <w:szCs w:val="18"/>
                </w:rPr>
                <w:t xml:space="preserve"> raised”</w:t>
              </w:r>
              <w:r w:rsidRPr="005F036F">
                <w:rPr>
                  <w:rFonts w:asciiTheme="minorHAnsi" w:hAnsiTheme="minorHAnsi"/>
                  <w:sz w:val="18"/>
                  <w:szCs w:val="18"/>
                </w:rPr>
                <w:t xml:space="preserve">, then value = R-4; </w:t>
              </w:r>
            </w:ins>
          </w:p>
          <w:p w14:paraId="0672E0D5"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84" w:author="Shewmaker, Michael@Energy" w:date="2019-03-04T10:30:00Z"/>
                <w:rFonts w:ascii="Calibri" w:hAnsi="Calibri"/>
                <w:sz w:val="18"/>
                <w:szCs w:val="18"/>
              </w:rPr>
            </w:pPr>
            <w:ins w:id="85" w:author="Shewmaker, Michael@Energy" w:date="2019-03-04T10:30:00Z">
              <w:r>
                <w:rPr>
                  <w:rFonts w:asciiTheme="minorHAnsi" w:hAnsiTheme="minorHAnsi"/>
                  <w:sz w:val="18"/>
                  <w:szCs w:val="18"/>
                </w:rPr>
                <w:t>else</w:t>
              </w:r>
              <w:r w:rsidRPr="005F036F">
                <w:rPr>
                  <w:rFonts w:asciiTheme="minorHAnsi" w:hAnsiTheme="minorHAnsi"/>
                  <w:sz w:val="18"/>
                  <w:szCs w:val="18"/>
                </w:rPr>
                <w:t xml:space="preserve">if A09 = 1-15 and E01 = </w:t>
              </w:r>
              <w:r>
                <w:rPr>
                  <w:rFonts w:asciiTheme="minorHAnsi" w:hAnsiTheme="minorHAnsi"/>
                  <w:sz w:val="18"/>
                  <w:szCs w:val="18"/>
                </w:rPr>
                <w:t>“</w:t>
              </w:r>
              <w:r w:rsidRPr="005F036F">
                <w:rPr>
                  <w:rFonts w:asciiTheme="minorHAnsi" w:hAnsiTheme="minorHAnsi"/>
                  <w:sz w:val="18"/>
                  <w:szCs w:val="18"/>
                </w:rPr>
                <w:t>Heated slab</w:t>
              </w:r>
              <w:r>
                <w:rPr>
                  <w:rFonts w:asciiTheme="minorHAnsi" w:hAnsiTheme="minorHAnsi"/>
                  <w:sz w:val="18"/>
                  <w:szCs w:val="18"/>
                </w:rPr>
                <w:t>”,</w:t>
              </w:r>
              <w:r w:rsidRPr="005F036F">
                <w:rPr>
                  <w:rFonts w:asciiTheme="minorHAnsi" w:hAnsiTheme="minorHAnsi"/>
                  <w:sz w:val="18"/>
                  <w:szCs w:val="18"/>
                </w:rPr>
                <w:t xml:space="preserve"> then value </w:t>
              </w:r>
              <w:r>
                <w:rPr>
                  <w:rFonts w:asciiTheme="minorHAnsi" w:hAnsiTheme="minorHAnsi"/>
                  <w:sz w:val="18"/>
                  <w:szCs w:val="18"/>
                </w:rPr>
                <w:t xml:space="preserve">= </w:t>
              </w:r>
              <w:r w:rsidRPr="00EE4B45">
                <w:rPr>
                  <w:rFonts w:ascii="Calibri" w:hAnsi="Calibri"/>
                  <w:sz w:val="18"/>
                  <w:szCs w:val="18"/>
                </w:rPr>
                <w:t xml:space="preserve">R-5; </w:t>
              </w:r>
            </w:ins>
          </w:p>
          <w:p w14:paraId="00280288"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86" w:author="Shewmaker, Michael@Energy" w:date="2019-03-04T10:30:00Z"/>
                <w:rFonts w:asciiTheme="minorHAnsi" w:hAnsiTheme="minorHAnsi"/>
                <w:sz w:val="18"/>
                <w:szCs w:val="18"/>
              </w:rPr>
            </w:pPr>
            <w:ins w:id="87" w:author="Shewmaker, Michael@Energy" w:date="2019-03-04T10:30:00Z">
              <w:r>
                <w:rPr>
                  <w:rFonts w:ascii="Calibri" w:hAnsi="Calibri"/>
                  <w:sz w:val="18"/>
                  <w:szCs w:val="18"/>
                </w:rPr>
                <w:t>else</w:t>
              </w:r>
              <w:r w:rsidRPr="00EE4B45">
                <w:rPr>
                  <w:rFonts w:ascii="Calibri" w:hAnsi="Calibri"/>
                  <w:sz w:val="18"/>
                  <w:szCs w:val="18"/>
                </w:rPr>
                <w:t xml:space="preserve">if </w:t>
              </w:r>
              <w:r w:rsidRPr="005F036F">
                <w:rPr>
                  <w:rFonts w:asciiTheme="minorHAnsi" w:hAnsiTheme="minorHAnsi"/>
                  <w:sz w:val="18"/>
                  <w:szCs w:val="18"/>
                </w:rPr>
                <w:t xml:space="preserve">A09 = 16 and E01 = </w:t>
              </w:r>
              <w:r>
                <w:rPr>
                  <w:rFonts w:asciiTheme="minorHAnsi" w:hAnsiTheme="minorHAnsi"/>
                  <w:sz w:val="18"/>
                  <w:szCs w:val="18"/>
                </w:rPr>
                <w:t>“</w:t>
              </w:r>
              <w:r w:rsidRPr="005F036F">
                <w:rPr>
                  <w:rFonts w:asciiTheme="minorHAnsi" w:hAnsiTheme="minorHAnsi"/>
                  <w:sz w:val="18"/>
                  <w:szCs w:val="18"/>
                </w:rPr>
                <w:t>Heated slab</w:t>
              </w:r>
              <w:r>
                <w:rPr>
                  <w:rFonts w:asciiTheme="minorHAnsi" w:hAnsiTheme="minorHAnsi"/>
                  <w:sz w:val="18"/>
                  <w:szCs w:val="18"/>
                </w:rPr>
                <w:t>”,</w:t>
              </w:r>
              <w:r w:rsidRPr="005F036F">
                <w:rPr>
                  <w:rFonts w:asciiTheme="minorHAnsi" w:hAnsiTheme="minorHAnsi"/>
                  <w:sz w:val="18"/>
                  <w:szCs w:val="18"/>
                </w:rPr>
                <w:t xml:space="preserve"> </w:t>
              </w:r>
              <w:r>
                <w:rPr>
                  <w:rFonts w:asciiTheme="minorHAnsi" w:hAnsiTheme="minorHAnsi"/>
                  <w:sz w:val="18"/>
                  <w:szCs w:val="18"/>
                </w:rPr>
                <w:t xml:space="preserve">user selects from </w:t>
              </w:r>
            </w:ins>
          </w:p>
          <w:p w14:paraId="15480B5A" w14:textId="19F5C2E5" w:rsidR="00CC2F8D" w:rsidRPr="006A69BB" w:rsidRDefault="0074274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88" w:author="Shewmaker, Michael@Energy" w:date="2019-03-04T10:30:00Z">
              <w:r>
                <w:rPr>
                  <w:rFonts w:asciiTheme="minorHAnsi" w:hAnsiTheme="minorHAnsi"/>
                  <w:sz w:val="18"/>
                  <w:szCs w:val="18"/>
                </w:rPr>
                <w:t>*R-10 vertical or *R-10 vertical and R-7 horizontal</w:t>
              </w:r>
            </w:ins>
            <w:del w:id="89" w:author="Shewmaker, Michael@Energy" w:date="2019-03-04T10:30:00Z">
              <w:r w:rsidR="00207709" w:rsidDel="00742745">
                <w:rPr>
                  <w:rFonts w:ascii="Calibri" w:hAnsi="Calibri"/>
                  <w:sz w:val="18"/>
                  <w:szCs w:val="18"/>
                </w:rPr>
                <w:delText>I</w:delText>
              </w:r>
              <w:r w:rsidR="00E344E1" w:rsidDel="00742745">
                <w:rPr>
                  <w:rFonts w:ascii="Calibri" w:hAnsi="Calibri"/>
                  <w:sz w:val="18"/>
                  <w:szCs w:val="18"/>
                </w:rPr>
                <w:delText xml:space="preserve">f E01 = </w:delText>
              </w:r>
              <w:r w:rsidR="00802BAF" w:rsidDel="00742745">
                <w:rPr>
                  <w:rFonts w:ascii="Calibri" w:hAnsi="Calibri"/>
                  <w:sz w:val="18"/>
                  <w:szCs w:val="18"/>
                </w:rPr>
                <w:delText xml:space="preserve">‘Heated slab’ or A09 = 16, then require </w:delText>
              </w:r>
              <w:r w:rsidR="00CC2F8D" w:rsidRPr="00DC5AE5" w:rsidDel="00742745">
                <w:rPr>
                  <w:rFonts w:ascii="Calibri" w:hAnsi="Calibri"/>
                  <w:sz w:val="18"/>
                  <w:szCs w:val="18"/>
                </w:rPr>
                <w:delText>User Input: DecimalNonnegative</w:delText>
              </w:r>
              <w:r w:rsidR="00802BAF" w:rsidDel="00742745">
                <w:rPr>
                  <w:rFonts w:ascii="Calibri" w:hAnsi="Calibri"/>
                  <w:sz w:val="18"/>
                  <w:szCs w:val="18"/>
                </w:rPr>
                <w:delText>; else allow NA</w:delText>
              </w:r>
            </w:del>
            <w:r w:rsidR="00CC2F8D" w:rsidRPr="00DC5AE5">
              <w:rPr>
                <w:rFonts w:ascii="Calibri" w:hAnsi="Calibri"/>
                <w:sz w:val="18"/>
                <w:szCs w:val="18"/>
              </w:rPr>
              <w:t>&gt;&gt;</w:t>
            </w:r>
          </w:p>
        </w:tc>
        <w:tc>
          <w:tcPr>
            <w:tcW w:w="1440" w:type="dxa"/>
            <w:tcBorders>
              <w:top w:val="single" w:sz="6" w:space="0" w:color="auto"/>
              <w:bottom w:val="single" w:sz="6" w:space="0" w:color="auto"/>
            </w:tcBorders>
            <w:vAlign w:val="bottom"/>
          </w:tcPr>
          <w:p w14:paraId="2E914FA7" w14:textId="1E9B4626" w:rsidR="00742745" w:rsidRDefault="00CC2F8D" w:rsidP="007342D0">
            <w:pPr>
              <w:keepNext/>
              <w:tabs>
                <w:tab w:val="left" w:pos="2160"/>
                <w:tab w:val="left" w:pos="2700"/>
                <w:tab w:val="left" w:pos="3420"/>
                <w:tab w:val="left" w:pos="3780"/>
                <w:tab w:val="left" w:pos="5760"/>
                <w:tab w:val="left" w:pos="7212"/>
              </w:tabs>
              <w:spacing w:line="276" w:lineRule="auto"/>
              <w:rPr>
                <w:ins w:id="90" w:author="Shewmaker, Michael@Energy" w:date="2019-03-04T10:31:00Z"/>
                <w:rFonts w:asciiTheme="minorHAnsi" w:hAnsiTheme="minorHAnsi"/>
                <w:sz w:val="18"/>
                <w:szCs w:val="18"/>
              </w:rPr>
            </w:pPr>
            <w:r w:rsidRPr="00DC5AE5">
              <w:rPr>
                <w:rFonts w:ascii="Calibri" w:hAnsi="Calibri"/>
                <w:sz w:val="18"/>
                <w:szCs w:val="18"/>
              </w:rPr>
              <w:t>&lt;&lt;</w:t>
            </w:r>
            <w:ins w:id="91" w:author="Shewmaker, Michael@Energy" w:date="2019-03-04T13:23:00Z">
              <w:r w:rsidR="0099272C">
                <w:rPr>
                  <w:rFonts w:ascii="Calibri" w:hAnsi="Calibri"/>
                  <w:sz w:val="18"/>
                  <w:szCs w:val="18"/>
                </w:rPr>
                <w:t>if E03 = NA, then value = NA; elsei</w:t>
              </w:r>
            </w:ins>
            <w:ins w:id="92" w:author="Shewmaker, Michael@Energy" w:date="2019-03-04T10:31:00Z">
              <w:r w:rsidR="00742745" w:rsidRPr="005F036F">
                <w:rPr>
                  <w:rFonts w:ascii="Calibri" w:hAnsi="Calibri"/>
                  <w:sz w:val="18"/>
                  <w:szCs w:val="18"/>
                </w:rPr>
                <w:t xml:space="preserve">f A09 = 16 and E01 </w:t>
              </w:r>
              <w:r w:rsidR="00742745" w:rsidRPr="009C0A61">
                <w:rPr>
                  <w:rFonts w:ascii="Calibri" w:hAnsi="Calibri"/>
                  <w:sz w:val="18"/>
                  <w:szCs w:val="18"/>
                </w:rPr>
                <w:t xml:space="preserve">= </w:t>
              </w:r>
              <w:r w:rsidR="00742745">
                <w:rPr>
                  <w:rFonts w:ascii="Calibri" w:hAnsi="Calibri"/>
                  <w:sz w:val="18"/>
                  <w:szCs w:val="18"/>
                </w:rPr>
                <w:t>”S</w:t>
              </w:r>
              <w:r w:rsidR="00742745" w:rsidRPr="009C0A61">
                <w:rPr>
                  <w:rFonts w:ascii="Calibri" w:hAnsi="Calibri"/>
                  <w:sz w:val="18"/>
                  <w:szCs w:val="18"/>
                </w:rPr>
                <w:t>lab on grade</w:t>
              </w:r>
              <w:r w:rsidR="00742745">
                <w:rPr>
                  <w:rFonts w:ascii="Calibri" w:hAnsi="Calibri"/>
                  <w:sz w:val="18"/>
                  <w:szCs w:val="18"/>
                </w:rPr>
                <w:t>”,</w:t>
              </w:r>
              <w:r w:rsidR="0099272C">
                <w:rPr>
                  <w:rFonts w:ascii="Calibri" w:hAnsi="Calibri"/>
                  <w:sz w:val="18"/>
                  <w:szCs w:val="18"/>
                </w:rPr>
                <w:t xml:space="preserve"> then value = 0.</w:t>
              </w:r>
              <w:r w:rsidR="00742745" w:rsidRPr="009C0A61">
                <w:rPr>
                  <w:rFonts w:ascii="Calibri" w:hAnsi="Calibri"/>
                  <w:sz w:val="18"/>
                  <w:szCs w:val="18"/>
                </w:rPr>
                <w:t>58</w:t>
              </w:r>
              <w:r w:rsidR="00742745" w:rsidRPr="005F036F">
                <w:rPr>
                  <w:rFonts w:asciiTheme="minorHAnsi" w:hAnsiTheme="minorHAnsi"/>
                  <w:sz w:val="18"/>
                  <w:szCs w:val="18"/>
                </w:rPr>
                <w:t xml:space="preserve">; </w:t>
              </w:r>
            </w:ins>
          </w:p>
          <w:p w14:paraId="17A9983B"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93" w:author="Shewmaker, Michael@Energy" w:date="2019-03-04T10:31:00Z"/>
                <w:rFonts w:ascii="Calibri" w:hAnsi="Calibri"/>
                <w:sz w:val="18"/>
                <w:szCs w:val="18"/>
              </w:rPr>
            </w:pPr>
            <w:ins w:id="94" w:author="Shewmaker, Michael@Energy" w:date="2019-03-04T10:31:00Z">
              <w:r>
                <w:rPr>
                  <w:rFonts w:ascii="Calibri" w:hAnsi="Calibri"/>
                  <w:sz w:val="18"/>
                  <w:szCs w:val="18"/>
                </w:rPr>
                <w:t>Else if A09 = 1-15, then value = NA;</w:t>
              </w:r>
            </w:ins>
          </w:p>
          <w:p w14:paraId="6041CBC0"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95" w:author="Shewmaker, Michael@Energy" w:date="2019-03-04T10:31:00Z"/>
                <w:rFonts w:asciiTheme="minorHAnsi" w:hAnsiTheme="minorHAnsi"/>
                <w:sz w:val="18"/>
                <w:szCs w:val="18"/>
              </w:rPr>
            </w:pPr>
            <w:ins w:id="96" w:author="Shewmaker, Michael@Energy" w:date="2019-03-04T10:31:00Z">
              <w:r>
                <w:rPr>
                  <w:rFonts w:asciiTheme="minorHAnsi" w:hAnsiTheme="minorHAnsi"/>
                  <w:sz w:val="18"/>
                  <w:szCs w:val="18"/>
                </w:rPr>
                <w:t>else</w:t>
              </w:r>
              <w:r w:rsidRPr="005F036F">
                <w:rPr>
                  <w:rFonts w:asciiTheme="minorHAnsi" w:hAnsiTheme="minorHAnsi"/>
                  <w:sz w:val="18"/>
                  <w:szCs w:val="18"/>
                </w:rPr>
                <w:t xml:space="preserve">if A09 = 1-2, 11, 13-14, or 16 and B02 = </w:t>
              </w:r>
              <w:r>
                <w:rPr>
                  <w:rFonts w:asciiTheme="minorHAnsi" w:hAnsiTheme="minorHAnsi"/>
                  <w:sz w:val="18"/>
                  <w:szCs w:val="18"/>
                </w:rPr>
                <w:t>“</w:t>
              </w:r>
              <w:r w:rsidRPr="005F036F">
                <w:rPr>
                  <w:rFonts w:asciiTheme="minorHAnsi" w:hAnsiTheme="minorHAnsi"/>
                  <w:sz w:val="18"/>
                  <w:szCs w:val="18"/>
                </w:rPr>
                <w:t>Concrete Raised</w:t>
              </w:r>
              <w:r>
                <w:rPr>
                  <w:rFonts w:asciiTheme="minorHAnsi" w:hAnsiTheme="minorHAnsi"/>
                  <w:sz w:val="18"/>
                  <w:szCs w:val="18"/>
                </w:rPr>
                <w:t>”</w:t>
              </w:r>
              <w:r w:rsidRPr="005F036F">
                <w:rPr>
                  <w:rFonts w:asciiTheme="minorHAnsi" w:hAnsiTheme="minorHAnsi"/>
                  <w:sz w:val="18"/>
                  <w:szCs w:val="18"/>
                </w:rPr>
                <w:t xml:space="preserve">, then value = 0.092; </w:t>
              </w:r>
            </w:ins>
          </w:p>
          <w:p w14:paraId="5732670E" w14:textId="77777777" w:rsidR="00742745" w:rsidRDefault="00742745" w:rsidP="007342D0">
            <w:pPr>
              <w:keepNext/>
              <w:tabs>
                <w:tab w:val="left" w:pos="2160"/>
                <w:tab w:val="left" w:pos="2700"/>
                <w:tab w:val="left" w:pos="3420"/>
                <w:tab w:val="left" w:pos="3780"/>
                <w:tab w:val="left" w:pos="5760"/>
                <w:tab w:val="left" w:pos="7212"/>
              </w:tabs>
              <w:spacing w:line="276" w:lineRule="auto"/>
              <w:rPr>
                <w:ins w:id="97" w:author="Shewmaker, Michael@Energy" w:date="2019-03-04T10:31:00Z"/>
                <w:rFonts w:asciiTheme="minorHAnsi" w:hAnsiTheme="minorHAnsi"/>
                <w:sz w:val="18"/>
                <w:szCs w:val="18"/>
              </w:rPr>
            </w:pPr>
            <w:ins w:id="98" w:author="Shewmaker, Michael@Energy" w:date="2019-03-04T10:31:00Z">
              <w:r>
                <w:rPr>
                  <w:rFonts w:asciiTheme="minorHAnsi" w:hAnsiTheme="minorHAnsi"/>
                  <w:sz w:val="18"/>
                  <w:szCs w:val="18"/>
                </w:rPr>
                <w:t>else</w:t>
              </w:r>
              <w:r w:rsidRPr="005F036F">
                <w:rPr>
                  <w:rFonts w:asciiTheme="minorHAnsi" w:hAnsiTheme="minorHAnsi"/>
                  <w:sz w:val="18"/>
                  <w:szCs w:val="18"/>
                </w:rPr>
                <w:t xml:space="preserve">if A09 = 3-10 and B02 = </w:t>
              </w:r>
              <w:r>
                <w:rPr>
                  <w:rFonts w:asciiTheme="minorHAnsi" w:hAnsiTheme="minorHAnsi"/>
                  <w:sz w:val="18"/>
                  <w:szCs w:val="18"/>
                </w:rPr>
                <w:t>“</w:t>
              </w:r>
              <w:r w:rsidRPr="005F036F">
                <w:rPr>
                  <w:rFonts w:asciiTheme="minorHAnsi" w:hAnsiTheme="minorHAnsi"/>
                  <w:sz w:val="18"/>
                  <w:szCs w:val="18"/>
                </w:rPr>
                <w:t>Concrete Raised</w:t>
              </w:r>
              <w:r>
                <w:rPr>
                  <w:rFonts w:asciiTheme="minorHAnsi" w:hAnsiTheme="minorHAnsi"/>
                  <w:sz w:val="18"/>
                  <w:szCs w:val="18"/>
                </w:rPr>
                <w:t>”</w:t>
              </w:r>
              <w:r w:rsidRPr="005F036F">
                <w:rPr>
                  <w:rFonts w:asciiTheme="minorHAnsi" w:hAnsiTheme="minorHAnsi"/>
                  <w:sz w:val="18"/>
                  <w:szCs w:val="18"/>
                </w:rPr>
                <w:t>, then value = 0.269 if A09 = 12 or</w:t>
              </w:r>
              <w:r>
                <w:rPr>
                  <w:rFonts w:asciiTheme="minorHAnsi" w:hAnsiTheme="minorHAnsi"/>
                  <w:sz w:val="18"/>
                  <w:szCs w:val="18"/>
                </w:rPr>
                <w:t xml:space="preserve"> </w:t>
              </w:r>
              <w:r w:rsidRPr="005F036F">
                <w:rPr>
                  <w:rFonts w:asciiTheme="minorHAnsi" w:hAnsiTheme="minorHAnsi"/>
                  <w:sz w:val="18"/>
                  <w:szCs w:val="18"/>
                </w:rPr>
                <w:t xml:space="preserve">15 and B02 = </w:t>
              </w:r>
              <w:r>
                <w:rPr>
                  <w:rFonts w:asciiTheme="minorHAnsi" w:hAnsiTheme="minorHAnsi"/>
                  <w:sz w:val="18"/>
                  <w:szCs w:val="18"/>
                </w:rPr>
                <w:t>“</w:t>
              </w:r>
              <w:r w:rsidRPr="005F036F">
                <w:rPr>
                  <w:rFonts w:asciiTheme="minorHAnsi" w:hAnsiTheme="minorHAnsi"/>
                  <w:sz w:val="18"/>
                  <w:szCs w:val="18"/>
                </w:rPr>
                <w:t>Concrete Raised</w:t>
              </w:r>
              <w:r>
                <w:rPr>
                  <w:rFonts w:asciiTheme="minorHAnsi" w:hAnsiTheme="minorHAnsi"/>
                  <w:sz w:val="18"/>
                  <w:szCs w:val="18"/>
                </w:rPr>
                <w:t>”</w:t>
              </w:r>
              <w:r w:rsidRPr="005F036F">
                <w:rPr>
                  <w:rFonts w:asciiTheme="minorHAnsi" w:hAnsiTheme="minorHAnsi"/>
                  <w:sz w:val="18"/>
                  <w:szCs w:val="18"/>
                </w:rPr>
                <w:t xml:space="preserve">, then value = 0.138; </w:t>
              </w:r>
            </w:ins>
          </w:p>
          <w:p w14:paraId="7CF478FC" w14:textId="77777777" w:rsidR="0099272C" w:rsidRDefault="00742745" w:rsidP="007342D0">
            <w:pPr>
              <w:keepNext/>
              <w:tabs>
                <w:tab w:val="left" w:pos="2160"/>
                <w:tab w:val="left" w:pos="2700"/>
                <w:tab w:val="left" w:pos="3420"/>
                <w:tab w:val="left" w:pos="3780"/>
                <w:tab w:val="left" w:pos="5760"/>
                <w:tab w:val="left" w:pos="7212"/>
              </w:tabs>
              <w:spacing w:line="276" w:lineRule="auto"/>
              <w:jc w:val="center"/>
              <w:rPr>
                <w:ins w:id="99" w:author="Shewmaker, Michael@Energy" w:date="2019-03-04T13:20:00Z"/>
                <w:rFonts w:asciiTheme="minorHAnsi" w:hAnsiTheme="minorHAnsi"/>
                <w:sz w:val="18"/>
                <w:szCs w:val="18"/>
              </w:rPr>
            </w:pPr>
            <w:ins w:id="100" w:author="Shewmaker, Michael@Energy" w:date="2019-03-04T10:31:00Z">
              <w:r>
                <w:rPr>
                  <w:rFonts w:asciiTheme="minorHAnsi" w:hAnsiTheme="minorHAnsi"/>
                  <w:sz w:val="18"/>
                  <w:szCs w:val="18"/>
                </w:rPr>
                <w:t>else</w:t>
              </w:r>
              <w:r w:rsidRPr="005F036F">
                <w:rPr>
                  <w:rFonts w:asciiTheme="minorHAnsi" w:hAnsiTheme="minorHAnsi"/>
                  <w:sz w:val="18"/>
                  <w:szCs w:val="18"/>
                </w:rPr>
                <w:t xml:space="preserve">if E01 = </w:t>
              </w:r>
              <w:r>
                <w:rPr>
                  <w:rFonts w:asciiTheme="minorHAnsi" w:hAnsiTheme="minorHAnsi"/>
                  <w:sz w:val="18"/>
                  <w:szCs w:val="18"/>
                </w:rPr>
                <w:t>“</w:t>
              </w:r>
              <w:r w:rsidRPr="005F036F">
                <w:rPr>
                  <w:rFonts w:asciiTheme="minorHAnsi" w:hAnsiTheme="minorHAnsi"/>
                  <w:sz w:val="18"/>
                  <w:szCs w:val="18"/>
                </w:rPr>
                <w:t>Heated slab</w:t>
              </w:r>
              <w:r>
                <w:rPr>
                  <w:rFonts w:asciiTheme="minorHAnsi" w:hAnsiTheme="minorHAnsi"/>
                  <w:sz w:val="18"/>
                  <w:szCs w:val="18"/>
                </w:rPr>
                <w:t>”</w:t>
              </w:r>
              <w:r w:rsidRPr="005F036F">
                <w:rPr>
                  <w:rFonts w:asciiTheme="minorHAnsi" w:hAnsiTheme="minorHAnsi"/>
                  <w:sz w:val="18"/>
                  <w:szCs w:val="18"/>
                </w:rPr>
                <w:t xml:space="preserve">, then value =  </w:t>
              </w:r>
              <w:r>
                <w:rPr>
                  <w:rFonts w:asciiTheme="minorHAnsi" w:hAnsiTheme="minorHAnsi"/>
                  <w:sz w:val="18"/>
                  <w:szCs w:val="18"/>
                </w:rPr>
                <w:t>NA</w:t>
              </w:r>
            </w:ins>
          </w:p>
          <w:p w14:paraId="1873D036" w14:textId="77777777" w:rsidR="0099272C" w:rsidRDefault="0099272C" w:rsidP="007342D0">
            <w:pPr>
              <w:keepNext/>
              <w:tabs>
                <w:tab w:val="left" w:pos="2160"/>
                <w:tab w:val="left" w:pos="2700"/>
                <w:tab w:val="left" w:pos="3420"/>
                <w:tab w:val="left" w:pos="3780"/>
                <w:tab w:val="left" w:pos="5760"/>
                <w:tab w:val="left" w:pos="7212"/>
              </w:tabs>
              <w:spacing w:line="276" w:lineRule="auto"/>
              <w:jc w:val="center"/>
              <w:rPr>
                <w:ins w:id="101" w:author="Shewmaker, Michael@Energy" w:date="2019-03-04T13:20:00Z"/>
                <w:rFonts w:asciiTheme="minorHAnsi" w:hAnsiTheme="minorHAnsi"/>
                <w:sz w:val="18"/>
                <w:szCs w:val="18"/>
              </w:rPr>
            </w:pPr>
          </w:p>
          <w:p w14:paraId="15480B5B" w14:textId="347DB840" w:rsidR="00CC2F8D" w:rsidRPr="006A69BB" w:rsidRDefault="0099272C"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102" w:author="Shewmaker, Michael@Energy" w:date="2019-03-04T13:20:00Z">
              <w:r>
                <w:rPr>
                  <w:rFonts w:asciiTheme="minorHAnsi" w:hAnsiTheme="minorHAnsi"/>
                  <w:sz w:val="18"/>
                  <w:szCs w:val="18"/>
                </w:rPr>
                <w:t xml:space="preserve">Note: Range check, value in </w:t>
              </w:r>
            </w:ins>
            <w:ins w:id="103" w:author="Shewmaker, Michael@Energy" w:date="2019-03-04T13:21:00Z">
              <w:r>
                <w:rPr>
                  <w:rFonts w:asciiTheme="minorHAnsi" w:hAnsiTheme="minorHAnsi"/>
                  <w:sz w:val="18"/>
                  <w:szCs w:val="18"/>
                </w:rPr>
                <w:t>E03 must be less than or equal to E05 in order to comply</w:t>
              </w:r>
            </w:ins>
            <w:del w:id="104" w:author="Shewmaker, Michael@Energy" w:date="2019-03-04T10:31:00Z">
              <w:r w:rsidR="00207709" w:rsidDel="00742745">
                <w:rPr>
                  <w:rFonts w:ascii="Calibri" w:hAnsi="Calibri"/>
                  <w:sz w:val="18"/>
                  <w:szCs w:val="18"/>
                </w:rPr>
                <w:delText>I</w:delText>
              </w:r>
              <w:r w:rsidR="00E344E1" w:rsidDel="00742745">
                <w:rPr>
                  <w:rFonts w:ascii="Calibri" w:hAnsi="Calibri"/>
                  <w:sz w:val="18"/>
                  <w:szCs w:val="18"/>
                </w:rPr>
                <w:delText xml:space="preserve">f E01 = </w:delText>
              </w:r>
              <w:r w:rsidR="00802BAF" w:rsidDel="00742745">
                <w:rPr>
                  <w:rFonts w:ascii="Calibri" w:hAnsi="Calibri"/>
                  <w:sz w:val="18"/>
                  <w:szCs w:val="18"/>
                </w:rPr>
                <w:delText xml:space="preserve">‘Heated slab’ or A09 = 16, then require </w:delText>
              </w:r>
              <w:r w:rsidR="00CC2F8D" w:rsidRPr="00DC5AE5" w:rsidDel="00742745">
                <w:rPr>
                  <w:rFonts w:ascii="Calibri" w:hAnsi="Calibri"/>
                  <w:sz w:val="18"/>
                  <w:szCs w:val="18"/>
                </w:rPr>
                <w:delText>User Input: DecimalNonnegative</w:delText>
              </w:r>
              <w:r w:rsidR="00802BAF" w:rsidDel="00742745">
                <w:rPr>
                  <w:rFonts w:ascii="Calibri" w:hAnsi="Calibri"/>
                  <w:sz w:val="18"/>
                  <w:szCs w:val="18"/>
                </w:rPr>
                <w:delText>; else allow NA</w:delText>
              </w:r>
            </w:del>
            <w:r w:rsidR="00CC2F8D" w:rsidRPr="00DC5AE5">
              <w:rPr>
                <w:rFonts w:ascii="Calibri" w:hAnsi="Calibri"/>
                <w:sz w:val="18"/>
                <w:szCs w:val="18"/>
              </w:rPr>
              <w:t>&gt;&gt;</w:t>
            </w:r>
          </w:p>
        </w:tc>
        <w:tc>
          <w:tcPr>
            <w:tcW w:w="5630" w:type="dxa"/>
            <w:tcBorders>
              <w:top w:val="single" w:sz="6" w:space="0" w:color="auto"/>
              <w:bottom w:val="single" w:sz="6" w:space="0" w:color="auto"/>
              <w:right w:val="single" w:sz="4" w:space="0" w:color="auto"/>
            </w:tcBorders>
            <w:vAlign w:val="bottom"/>
          </w:tcPr>
          <w:p w14:paraId="15480B5C" w14:textId="77777777" w:rsidR="00CC2F8D" w:rsidRPr="006A69BB" w:rsidRDefault="00CC2F8D"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&lt;&lt;User Input: Text&gt;&gt;</w:t>
            </w:r>
          </w:p>
        </w:tc>
      </w:tr>
      <w:tr w:rsidR="00903DE8" w:rsidRPr="009B3A0C" w14:paraId="3D7621C1" w14:textId="77777777" w:rsidTr="007342D0">
        <w:trPr>
          <w:cantSplit/>
          <w:trHeight w:val="320"/>
        </w:trPr>
        <w:tc>
          <w:tcPr>
            <w:tcW w:w="2999" w:type="dxa"/>
            <w:tcBorders>
              <w:top w:val="single" w:sz="6" w:space="0" w:color="auto"/>
              <w:left w:val="single" w:sz="4" w:space="0" w:color="auto"/>
              <w:bottom w:val="single" w:sz="6" w:space="0" w:color="auto"/>
            </w:tcBorders>
            <w:vAlign w:val="bottom"/>
          </w:tcPr>
          <w:p w14:paraId="22A5FA6A" w14:textId="77777777" w:rsidR="00903DE8"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1" w:type="dxa"/>
            <w:tcBorders>
              <w:top w:val="single" w:sz="6" w:space="0" w:color="auto"/>
              <w:bottom w:val="single" w:sz="6" w:space="0" w:color="auto"/>
            </w:tcBorders>
            <w:vAlign w:val="bottom"/>
          </w:tcPr>
          <w:p w14:paraId="54846788"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7684C0FE"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DECC263"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EEA4261"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630" w:type="dxa"/>
            <w:tcBorders>
              <w:top w:val="single" w:sz="6" w:space="0" w:color="auto"/>
              <w:bottom w:val="single" w:sz="6" w:space="0" w:color="auto"/>
              <w:right w:val="single" w:sz="4" w:space="0" w:color="auto"/>
            </w:tcBorders>
            <w:vAlign w:val="bottom"/>
          </w:tcPr>
          <w:p w14:paraId="5C016B16" w14:textId="77777777" w:rsidR="00903DE8"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16BB" w:rsidRPr="009B3A0C" w14:paraId="15480B5F" w14:textId="77777777" w:rsidTr="007342D0">
        <w:trPr>
          <w:cantSplit/>
          <w:trHeight w:val="320"/>
        </w:trPr>
        <w:tc>
          <w:tcPr>
            <w:tcW w:w="14390" w:type="dxa"/>
            <w:gridSpan w:val="6"/>
            <w:tcBorders>
              <w:top w:val="single" w:sz="6" w:space="0" w:color="auto"/>
              <w:left w:val="single" w:sz="4" w:space="0" w:color="auto"/>
              <w:bottom w:val="single" w:sz="4" w:space="0" w:color="auto"/>
              <w:right w:val="single" w:sz="4" w:space="0" w:color="auto"/>
            </w:tcBorders>
            <w:vAlign w:val="center"/>
          </w:tcPr>
          <w:p w14:paraId="15480B5E" w14:textId="77777777" w:rsidR="003116BB" w:rsidRPr="00B31ABD" w:rsidRDefault="003116BB" w:rsidP="007342D0">
            <w:pPr>
              <w:keepNext/>
              <w:numPr>
                <w:ilvl w:val="0"/>
                <w:numId w:val="4"/>
              </w:numPr>
              <w:tabs>
                <w:tab w:val="left" w:pos="342"/>
                <w:tab w:val="left" w:pos="2700"/>
                <w:tab w:val="left" w:pos="3420"/>
                <w:tab w:val="left" w:pos="3780"/>
                <w:tab w:val="left" w:pos="5760"/>
                <w:tab w:val="left" w:pos="7212"/>
              </w:tabs>
              <w:spacing w:line="276" w:lineRule="auto"/>
              <w:ind w:left="252" w:hanging="225"/>
              <w:rPr>
                <w:rFonts w:ascii="Calibri" w:hAnsi="Calibri"/>
                <w:noProof/>
                <w:sz w:val="18"/>
                <w:szCs w:val="18"/>
              </w:rPr>
            </w:pPr>
            <w:r w:rsidRPr="0037735E">
              <w:rPr>
                <w:rFonts w:ascii="Calibri" w:hAnsi="Calibri"/>
                <w:noProof/>
                <w:sz w:val="20"/>
                <w:szCs w:val="18"/>
              </w:rPr>
              <w:t xml:space="preserve">Heated slab floors require mandatory slab insulation (see Table 110.8-A). </w:t>
            </w:r>
          </w:p>
        </w:tc>
      </w:tr>
    </w:tbl>
    <w:p w14:paraId="15480B60" w14:textId="70C32537" w:rsidR="004B2E2E" w:rsidRDefault="004B2E2E" w:rsidP="003116BB"/>
    <w:p w14:paraId="0977A1A0" w14:textId="77777777" w:rsidR="004B2E2E" w:rsidRDefault="004B2E2E">
      <w:r>
        <w:br w:type="page"/>
      </w:r>
    </w:p>
    <w:tbl>
      <w:tblPr>
        <w:tblW w:w="5002"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6598"/>
        <w:gridCol w:w="7798"/>
      </w:tblGrid>
      <w:tr w:rsidR="003116BB" w:rsidRPr="00FE052A" w14:paraId="15480B67" w14:textId="77777777" w:rsidTr="00E0019E">
        <w:trPr>
          <w:cantSplit/>
          <w:trHeight w:val="317"/>
        </w:trPr>
        <w:tc>
          <w:tcPr>
            <w:tcW w:w="143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80B61" w14:textId="2E431DD0" w:rsidR="00E512E4" w:rsidRPr="0037735E" w:rsidRDefault="00EE5A33">
            <w:pPr>
              <w:keepNext/>
              <w:rPr>
                <w:rFonts w:ascii="Calibri" w:eastAsia="Calibri" w:hAnsi="Calibri"/>
                <w:b/>
                <w:sz w:val="20"/>
                <w:szCs w:val="22"/>
              </w:rPr>
            </w:pPr>
            <w:r w:rsidRPr="0037735E">
              <w:rPr>
                <w:rFonts w:ascii="Calibri" w:eastAsia="Calibri" w:hAnsi="Calibri"/>
                <w:b/>
                <w:sz w:val="20"/>
                <w:szCs w:val="22"/>
              </w:rPr>
              <w:t xml:space="preserve">F. </w:t>
            </w:r>
            <w:r w:rsidR="004A5E91" w:rsidRPr="0037735E">
              <w:rPr>
                <w:rFonts w:ascii="Calibri" w:eastAsia="Calibri" w:hAnsi="Calibri"/>
                <w:b/>
                <w:sz w:val="20"/>
                <w:szCs w:val="22"/>
              </w:rPr>
              <w:t>Radiant Barrier</w:t>
            </w:r>
            <w:r w:rsidR="00B50AFC" w:rsidRPr="0037735E">
              <w:rPr>
                <w:rFonts w:ascii="Calibri" w:eastAsia="Calibri" w:hAnsi="Calibri"/>
                <w:b/>
                <w:sz w:val="20"/>
                <w:szCs w:val="22"/>
              </w:rPr>
              <w:t xml:space="preserve"> </w:t>
            </w:r>
            <w:r w:rsidR="00B50AFC" w:rsidRPr="0037735E">
              <w:rPr>
                <w:rFonts w:ascii="Calibri" w:eastAsia="Calibri" w:hAnsi="Calibri"/>
                <w:sz w:val="20"/>
                <w:szCs w:val="22"/>
              </w:rPr>
              <w:t>(Section 150.1(c)2</w:t>
            </w:r>
            <w:r w:rsidR="00CF1F39" w:rsidRPr="0037735E">
              <w:rPr>
                <w:rFonts w:ascii="Calibri" w:eastAsia="Calibri" w:hAnsi="Calibri"/>
                <w:sz w:val="20"/>
                <w:szCs w:val="22"/>
              </w:rPr>
              <w:t>)</w:t>
            </w:r>
          </w:p>
          <w:p w14:paraId="15480B62" w14:textId="1FDA0222" w:rsidR="00EE5A33" w:rsidRDefault="00EE5A33" w:rsidP="00EE5A33">
            <w:pPr>
              <w:rPr>
                <w:rFonts w:asciiTheme="minorHAnsi" w:eastAsia="Calibri" w:hAnsiTheme="minorHAnsi"/>
                <w:sz w:val="20"/>
              </w:rPr>
            </w:pPr>
            <w:r>
              <w:rPr>
                <w:rFonts w:asciiTheme="minorHAnsi" w:eastAsia="Calibri" w:hAnsiTheme="minorHAnsi"/>
                <w:sz w:val="20"/>
              </w:rPr>
              <w:t>&lt;&lt;</w:t>
            </w:r>
            <w:r w:rsidR="00AF54B3">
              <w:rPr>
                <w:rFonts w:asciiTheme="minorHAnsi" w:eastAsia="Calibri" w:hAnsiTheme="minorHAnsi"/>
                <w:sz w:val="20"/>
              </w:rPr>
              <w:t xml:space="preserve">A09 = 2 – 15 AND </w:t>
            </w:r>
            <w:r>
              <w:rPr>
                <w:rFonts w:asciiTheme="minorHAnsi" w:eastAsia="Calibri" w:hAnsiTheme="minorHAnsi"/>
                <w:sz w:val="20"/>
              </w:rPr>
              <w:t>if A13 = one of the items in the following list:</w:t>
            </w:r>
          </w:p>
          <w:p w14:paraId="15480B63"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B64"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B65" w14:textId="37832502" w:rsidR="00EE5A33" w:rsidRDefault="00EE5A33" w:rsidP="00EE5A33">
            <w:pPr>
              <w:rPr>
                <w:rFonts w:asciiTheme="minorHAnsi" w:eastAsia="Calibri" w:hAnsiTheme="minorHAnsi"/>
                <w:sz w:val="20"/>
              </w:rPr>
            </w:pPr>
            <w:r>
              <w:rPr>
                <w:rFonts w:asciiTheme="minorHAnsi" w:eastAsia="Calibri" w:hAnsiTheme="minorHAnsi"/>
                <w:sz w:val="20"/>
              </w:rPr>
              <w:t>*Addition &gt; 400 to ≤ 700 ft2</w:t>
            </w:r>
          </w:p>
          <w:p w14:paraId="3FE34858" w14:textId="77777777" w:rsidR="00A81A2F" w:rsidRPr="00DE2647" w:rsidRDefault="00A81A2F" w:rsidP="00A81A2F">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0D5B387B" w14:textId="77777777" w:rsidR="00A81A2F" w:rsidRPr="00DE2647" w:rsidRDefault="00A81A2F" w:rsidP="00A81A2F">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7F92785C" w14:textId="77777777" w:rsidR="00A81A2F" w:rsidRPr="00DE2647" w:rsidRDefault="00A81A2F" w:rsidP="00A81A2F">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31204BAC" w14:textId="77777777" w:rsidR="00A81A2F" w:rsidRPr="00DE2647" w:rsidRDefault="00A81A2F" w:rsidP="00A81A2F">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0AF1C1B9" w14:textId="27FE450A" w:rsidR="00AF54B3" w:rsidRDefault="00B50AFC">
            <w:pPr>
              <w:keepNext/>
              <w:rPr>
                <w:rFonts w:asciiTheme="minorHAnsi" w:eastAsia="Calibri" w:hAnsiTheme="minorHAnsi"/>
                <w:sz w:val="20"/>
              </w:rPr>
            </w:pPr>
            <w:r w:rsidRPr="00B50AFC">
              <w:rPr>
                <w:rFonts w:asciiTheme="minorHAnsi" w:eastAsia="Calibri" w:hAnsiTheme="minorHAnsi"/>
                <w:sz w:val="20"/>
              </w:rPr>
              <w:t>*Addition &gt; 700 to ≤ 1,000 ft2 then display this section</w:t>
            </w:r>
            <w:r w:rsidR="00C81BA9">
              <w:rPr>
                <w:rFonts w:asciiTheme="minorHAnsi" w:eastAsia="Calibri" w:hAnsiTheme="minorHAnsi"/>
                <w:sz w:val="20"/>
              </w:rPr>
              <w:t xml:space="preserve"> but entry is optional,</w:t>
            </w:r>
          </w:p>
          <w:p w14:paraId="15480B66" w14:textId="60AB65E6" w:rsidR="00E512E4" w:rsidRDefault="00B50AFC">
            <w:pPr>
              <w:keepNext/>
              <w:rPr>
                <w:rFonts w:ascii="Calibri" w:eastAsia="Calibri" w:hAnsi="Calibri"/>
                <w:b/>
                <w:sz w:val="22"/>
                <w:szCs w:val="22"/>
              </w:rPr>
            </w:pPr>
            <w:r w:rsidRPr="00B50AFC">
              <w:rPr>
                <w:rFonts w:asciiTheme="minorHAnsi" w:eastAsia="Calibri" w:hAnsiTheme="minorHAnsi"/>
                <w:sz w:val="20"/>
              </w:rPr>
              <w:t>else display standard “This Section Does Not Apply” message</w:t>
            </w:r>
            <w:r w:rsidR="004A5E91">
              <w:rPr>
                <w:rFonts w:asciiTheme="minorHAnsi" w:eastAsia="Calibri" w:hAnsiTheme="minorHAnsi"/>
                <w:sz w:val="20"/>
              </w:rPr>
              <w:t>&gt;&gt;</w:t>
            </w:r>
          </w:p>
        </w:tc>
      </w:tr>
      <w:tr w:rsidR="003116BB" w:rsidRPr="00FE052A" w14:paraId="15480B6A" w14:textId="77777777" w:rsidTr="00E0019E">
        <w:trPr>
          <w:cantSplit/>
          <w:trHeight w:val="203"/>
        </w:trPr>
        <w:tc>
          <w:tcPr>
            <w:tcW w:w="6598" w:type="dxa"/>
            <w:tcBorders>
              <w:top w:val="single" w:sz="4" w:space="0" w:color="auto"/>
              <w:left w:val="single" w:sz="4" w:space="0" w:color="auto"/>
              <w:bottom w:val="single" w:sz="4" w:space="0" w:color="auto"/>
              <w:right w:val="single" w:sz="4" w:space="0" w:color="auto"/>
            </w:tcBorders>
            <w:vAlign w:val="center"/>
          </w:tcPr>
          <w:p w14:paraId="15480B68"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01</w:t>
            </w:r>
          </w:p>
        </w:tc>
        <w:tc>
          <w:tcPr>
            <w:tcW w:w="7797" w:type="dxa"/>
            <w:tcBorders>
              <w:top w:val="single" w:sz="4" w:space="0" w:color="auto"/>
              <w:left w:val="single" w:sz="4" w:space="0" w:color="auto"/>
              <w:bottom w:val="single" w:sz="4" w:space="0" w:color="auto"/>
              <w:right w:val="single" w:sz="4" w:space="0" w:color="auto"/>
            </w:tcBorders>
            <w:vAlign w:val="center"/>
          </w:tcPr>
          <w:p w14:paraId="15480B69"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02</w:t>
            </w:r>
          </w:p>
        </w:tc>
      </w:tr>
      <w:tr w:rsidR="003116BB" w:rsidRPr="00FE052A" w14:paraId="15480B6D" w14:textId="77777777" w:rsidTr="00E0019E">
        <w:trPr>
          <w:cantSplit/>
          <w:trHeight w:val="203"/>
        </w:trPr>
        <w:tc>
          <w:tcPr>
            <w:tcW w:w="6598" w:type="dxa"/>
            <w:tcBorders>
              <w:top w:val="single" w:sz="4" w:space="0" w:color="auto"/>
              <w:left w:val="single" w:sz="4" w:space="0" w:color="auto"/>
              <w:bottom w:val="single" w:sz="4" w:space="0" w:color="auto"/>
              <w:right w:val="single" w:sz="4" w:space="0" w:color="auto"/>
            </w:tcBorders>
            <w:vAlign w:val="center"/>
          </w:tcPr>
          <w:p w14:paraId="15480B6B"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797" w:type="dxa"/>
            <w:tcBorders>
              <w:top w:val="single" w:sz="4" w:space="0" w:color="auto"/>
              <w:left w:val="single" w:sz="4" w:space="0" w:color="auto"/>
              <w:bottom w:val="single" w:sz="4" w:space="0" w:color="auto"/>
              <w:right w:val="single" w:sz="4" w:space="0" w:color="auto"/>
            </w:tcBorders>
            <w:vAlign w:val="center"/>
          </w:tcPr>
          <w:p w14:paraId="15480B6C"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Comment</w:t>
            </w:r>
          </w:p>
        </w:tc>
      </w:tr>
      <w:tr w:rsidR="003116BB" w:rsidRPr="00FE052A" w14:paraId="15480B70" w14:textId="77777777" w:rsidTr="00E0019E">
        <w:trPr>
          <w:cantSplit/>
          <w:trHeight w:val="203"/>
        </w:trPr>
        <w:tc>
          <w:tcPr>
            <w:tcW w:w="6598" w:type="dxa"/>
            <w:tcBorders>
              <w:top w:val="single" w:sz="4" w:space="0" w:color="auto"/>
              <w:left w:val="single" w:sz="4" w:space="0" w:color="auto"/>
              <w:bottom w:val="single" w:sz="4" w:space="0" w:color="auto"/>
              <w:right w:val="single" w:sz="4" w:space="0" w:color="auto"/>
            </w:tcBorders>
            <w:vAlign w:val="center"/>
          </w:tcPr>
          <w:p w14:paraId="162DE526" w14:textId="151E71BC" w:rsidR="00A67082" w:rsidRDefault="00D7085C">
            <w:pPr>
              <w:keepNext/>
              <w:jc w:val="center"/>
              <w:rPr>
                <w:rFonts w:ascii="Calibri" w:hAnsi="Calibri"/>
                <w:sz w:val="20"/>
                <w:szCs w:val="20"/>
              </w:rPr>
            </w:pPr>
            <w:r>
              <w:rPr>
                <w:rFonts w:ascii="Calibri" w:hAnsi="Calibri"/>
                <w:sz w:val="20"/>
                <w:szCs w:val="20"/>
              </w:rPr>
              <w:t xml:space="preserve">&lt;&lt; </w:t>
            </w:r>
            <w:r w:rsidR="00A67082">
              <w:rPr>
                <w:rFonts w:ascii="Calibri" w:hAnsi="Calibri"/>
                <w:sz w:val="20"/>
                <w:szCs w:val="20"/>
              </w:rPr>
              <w:t xml:space="preserve">user selects from list: </w:t>
            </w:r>
            <w:r>
              <w:rPr>
                <w:rFonts w:ascii="Calibri" w:hAnsi="Calibri"/>
                <w:sz w:val="20"/>
                <w:szCs w:val="20"/>
              </w:rPr>
              <w:t>Y</w:t>
            </w:r>
            <w:r w:rsidR="00A67082">
              <w:rPr>
                <w:rFonts w:ascii="Calibri" w:hAnsi="Calibri"/>
                <w:sz w:val="20"/>
                <w:szCs w:val="20"/>
              </w:rPr>
              <w:t>es</w:t>
            </w:r>
            <w:r>
              <w:rPr>
                <w:rFonts w:ascii="Calibri" w:hAnsi="Calibri"/>
                <w:sz w:val="20"/>
                <w:szCs w:val="20"/>
              </w:rPr>
              <w:t>, N</w:t>
            </w:r>
            <w:r w:rsidR="00A67082">
              <w:rPr>
                <w:rFonts w:ascii="Calibri" w:hAnsi="Calibri"/>
                <w:sz w:val="20"/>
                <w:szCs w:val="20"/>
              </w:rPr>
              <w:t>o</w:t>
            </w:r>
            <w:r>
              <w:rPr>
                <w:rFonts w:ascii="Calibri" w:hAnsi="Calibri"/>
                <w:sz w:val="20"/>
                <w:szCs w:val="20"/>
              </w:rPr>
              <w:t>, N</w:t>
            </w:r>
            <w:r w:rsidR="00A67082">
              <w:rPr>
                <w:rFonts w:ascii="Calibri" w:hAnsi="Calibri"/>
                <w:sz w:val="20"/>
                <w:szCs w:val="20"/>
              </w:rPr>
              <w:t>A</w:t>
            </w:r>
            <w:r>
              <w:rPr>
                <w:rFonts w:ascii="Calibri" w:hAnsi="Calibri"/>
                <w:sz w:val="20"/>
                <w:szCs w:val="20"/>
              </w:rPr>
              <w:t xml:space="preserve"> &gt;&gt; </w:t>
            </w:r>
          </w:p>
          <w:p w14:paraId="15480B6E" w14:textId="017F4986" w:rsidR="00D37915" w:rsidRDefault="00D7085C" w:rsidP="008D7C7A">
            <w:pPr>
              <w:keepNext/>
              <w:jc w:val="center"/>
              <w:rPr>
                <w:rFonts w:ascii="Calibri" w:hAnsi="Calibri" w:cs="Tahoma"/>
                <w:sz w:val="20"/>
                <w:szCs w:val="20"/>
              </w:rPr>
            </w:pPr>
            <w:r>
              <w:rPr>
                <w:rFonts w:ascii="Calibri" w:hAnsi="Calibri"/>
                <w:sz w:val="20"/>
                <w:szCs w:val="20"/>
              </w:rPr>
              <w:t xml:space="preserve">&lt;&lt; if No </w:t>
            </w:r>
            <w:del w:id="105" w:author="Smith, Alexis@Energy" w:date="2019-03-25T15:46:00Z">
              <w:r w:rsidDel="008D7C7A">
                <w:rPr>
                  <w:rFonts w:ascii="Calibri" w:hAnsi="Calibri"/>
                  <w:sz w:val="20"/>
                  <w:szCs w:val="20"/>
                </w:rPr>
                <w:delText xml:space="preserve">or NA </w:delText>
              </w:r>
            </w:del>
            <w:r>
              <w:rPr>
                <w:rFonts w:ascii="Calibri" w:hAnsi="Calibri"/>
                <w:sz w:val="20"/>
                <w:szCs w:val="20"/>
              </w:rPr>
              <w:t xml:space="preserve">is </w:t>
            </w:r>
            <w:r w:rsidR="00AF54B3">
              <w:rPr>
                <w:rFonts w:ascii="Calibri" w:hAnsi="Calibri"/>
                <w:sz w:val="20"/>
                <w:szCs w:val="20"/>
              </w:rPr>
              <w:t>selected</w:t>
            </w:r>
            <w:r>
              <w:rPr>
                <w:rFonts w:ascii="Calibri" w:hAnsi="Calibri"/>
                <w:sz w:val="20"/>
                <w:szCs w:val="20"/>
              </w:rPr>
              <w:t xml:space="preserve">, </w:t>
            </w:r>
            <w:r w:rsidR="00AF54B3">
              <w:rPr>
                <w:rFonts w:ascii="Calibri" w:hAnsi="Calibri"/>
                <w:sz w:val="20"/>
                <w:szCs w:val="20"/>
              </w:rPr>
              <w:t xml:space="preserve">display </w:t>
            </w:r>
            <w:r w:rsidR="00CC2F8D">
              <w:rPr>
                <w:rFonts w:ascii="Calibri" w:hAnsi="Calibri"/>
                <w:sz w:val="20"/>
                <w:szCs w:val="20"/>
              </w:rPr>
              <w:t>‘</w:t>
            </w:r>
            <w:r w:rsidR="00F076B0" w:rsidRPr="00F076B0">
              <w:rPr>
                <w:rFonts w:ascii="Calibri" w:hAnsi="Calibri"/>
                <w:b/>
                <w:sz w:val="20"/>
                <w:szCs w:val="20"/>
              </w:rPr>
              <w:t>Do NO</w:t>
            </w:r>
            <w:r w:rsidR="004B2E2E">
              <w:rPr>
                <w:rFonts w:ascii="Calibri" w:hAnsi="Calibri"/>
                <w:b/>
                <w:sz w:val="20"/>
                <w:szCs w:val="20"/>
              </w:rPr>
              <w:t>T</w:t>
            </w:r>
            <w:r w:rsidR="00F076B0" w:rsidRPr="00F076B0">
              <w:rPr>
                <w:rFonts w:ascii="Calibri" w:hAnsi="Calibri"/>
                <w:b/>
                <w:sz w:val="20"/>
                <w:szCs w:val="20"/>
              </w:rPr>
              <w:t xml:space="preserve"> PROCEED</w:t>
            </w:r>
            <w:r w:rsidR="00CC2F8D" w:rsidRPr="00CC2F8D">
              <w:rPr>
                <w:rFonts w:ascii="Calibri" w:hAnsi="Calibri"/>
                <w:sz w:val="20"/>
                <w:szCs w:val="20"/>
              </w:rPr>
              <w:t>’</w:t>
            </w:r>
            <w:r>
              <w:rPr>
                <w:rFonts w:ascii="Calibri" w:hAnsi="Calibri"/>
                <w:sz w:val="20"/>
                <w:szCs w:val="20"/>
              </w:rPr>
              <w:t>&gt;&gt;</w:t>
            </w:r>
          </w:p>
        </w:tc>
        <w:tc>
          <w:tcPr>
            <w:tcW w:w="7797" w:type="dxa"/>
            <w:tcBorders>
              <w:top w:val="single" w:sz="4" w:space="0" w:color="auto"/>
              <w:left w:val="single" w:sz="4" w:space="0" w:color="auto"/>
              <w:bottom w:val="single" w:sz="4" w:space="0" w:color="auto"/>
              <w:right w:val="single" w:sz="4" w:space="0" w:color="auto"/>
            </w:tcBorders>
            <w:vAlign w:val="center"/>
          </w:tcPr>
          <w:p w14:paraId="65DC4334" w14:textId="77777777" w:rsidR="008D7C7A" w:rsidRDefault="00CC2F8D" w:rsidP="008D7C7A">
            <w:pPr>
              <w:keepNext/>
              <w:jc w:val="center"/>
              <w:rPr>
                <w:ins w:id="106" w:author="Smith, Alexis@Energy" w:date="2019-03-25T15:46:00Z"/>
                <w:rFonts w:ascii="Calibri" w:hAnsi="Calibri"/>
                <w:sz w:val="20"/>
                <w:szCs w:val="20"/>
              </w:rPr>
            </w:pPr>
            <w:r>
              <w:rPr>
                <w:rFonts w:ascii="Calibri" w:hAnsi="Calibri"/>
                <w:sz w:val="20"/>
                <w:szCs w:val="20"/>
              </w:rPr>
              <w:t>&lt;&lt;</w:t>
            </w:r>
            <w:ins w:id="107" w:author="Smith, Alexis@Energy" w:date="2019-03-25T15:46:00Z">
              <w:r w:rsidR="008D7C7A">
                <w:rPr>
                  <w:rFonts w:ascii="Calibri" w:hAnsi="Calibri"/>
                  <w:sz w:val="20"/>
                  <w:szCs w:val="20"/>
                </w:rPr>
                <w:t xml:space="preserve">if F01 = NA, require </w:t>
              </w:r>
            </w:ins>
            <w:r w:rsidR="008D7C7A">
              <w:rPr>
                <w:rFonts w:ascii="Calibri" w:hAnsi="Calibri"/>
                <w:sz w:val="20"/>
                <w:szCs w:val="20"/>
              </w:rPr>
              <w:t>u</w:t>
            </w:r>
            <w:r>
              <w:rPr>
                <w:rFonts w:ascii="Calibri" w:hAnsi="Calibri"/>
                <w:sz w:val="20"/>
                <w:szCs w:val="20"/>
              </w:rPr>
              <w:t>ser Input: Text</w:t>
            </w:r>
            <w:ins w:id="108" w:author="Smith, Alexis@Energy" w:date="2019-03-25T15:46:00Z">
              <w:r w:rsidR="008D7C7A">
                <w:rPr>
                  <w:rFonts w:ascii="Calibri" w:hAnsi="Calibri"/>
                  <w:sz w:val="20"/>
                  <w:szCs w:val="20"/>
                </w:rPr>
                <w:t>;</w:t>
              </w:r>
            </w:ins>
          </w:p>
          <w:p w14:paraId="15480B6F" w14:textId="01E3884D" w:rsidR="003116BB" w:rsidRPr="00E56773" w:rsidRDefault="008D7C7A" w:rsidP="008D7C7A">
            <w:pPr>
              <w:keepNext/>
              <w:jc w:val="center"/>
              <w:rPr>
                <w:rFonts w:ascii="Calibri" w:hAnsi="Calibri"/>
                <w:sz w:val="20"/>
                <w:szCs w:val="20"/>
              </w:rPr>
            </w:pPr>
            <w:ins w:id="109" w:author="Smith, Alexis@Energy" w:date="2019-03-25T15:46:00Z">
              <w:r>
                <w:rPr>
                  <w:rFonts w:ascii="Calibri" w:hAnsi="Calibri"/>
                  <w:sz w:val="20"/>
                  <w:szCs w:val="20"/>
                </w:rPr>
                <w:t>Else optional input</w:t>
              </w:r>
            </w:ins>
            <w:r w:rsidR="00CC2F8D">
              <w:rPr>
                <w:rFonts w:ascii="Calibri" w:hAnsi="Calibri"/>
                <w:sz w:val="20"/>
                <w:szCs w:val="20"/>
              </w:rPr>
              <w:t>&gt;&gt;</w:t>
            </w:r>
          </w:p>
        </w:tc>
      </w:tr>
      <w:tr w:rsidR="00A844AA" w:rsidRPr="00FE052A" w14:paraId="15480B75" w14:textId="77777777" w:rsidTr="00E0019E">
        <w:tblPrEx>
          <w:tblCellMar>
            <w:top w:w="0" w:type="dxa"/>
            <w:left w:w="0" w:type="dxa"/>
            <w:bottom w:w="0" w:type="dxa"/>
            <w:right w:w="0" w:type="dxa"/>
          </w:tblCellMar>
        </w:tblPrEx>
        <w:trPr>
          <w:cantSplit/>
          <w:trHeight w:val="464"/>
        </w:trPr>
        <w:tc>
          <w:tcPr>
            <w:tcW w:w="14395" w:type="dxa"/>
            <w:gridSpan w:val="2"/>
            <w:tcBorders>
              <w:top w:val="single" w:sz="4" w:space="0" w:color="auto"/>
              <w:left w:val="single" w:sz="4" w:space="0" w:color="auto"/>
              <w:bottom w:val="single" w:sz="4" w:space="0" w:color="auto"/>
              <w:right w:val="single" w:sz="4" w:space="0" w:color="auto"/>
            </w:tcBorders>
            <w:vAlign w:val="center"/>
          </w:tcPr>
          <w:p w14:paraId="15480B71" w14:textId="77777777" w:rsidR="00A844AA" w:rsidRPr="0037735E" w:rsidRDefault="00A844AA" w:rsidP="005C2B1E">
            <w:pPr>
              <w:keepNext/>
              <w:ind w:left="90"/>
              <w:rPr>
                <w:rFonts w:asciiTheme="minorHAnsi" w:hAnsiTheme="minorHAnsi"/>
                <w:b/>
                <w:sz w:val="20"/>
                <w:szCs w:val="20"/>
              </w:rPr>
            </w:pPr>
            <w:r w:rsidRPr="0037735E">
              <w:rPr>
                <w:rFonts w:asciiTheme="minorHAnsi" w:hAnsiTheme="minorHAnsi"/>
                <w:b/>
                <w:sz w:val="20"/>
                <w:szCs w:val="20"/>
              </w:rPr>
              <w:t>A radiant barrier is required (for Climate Zones 2-15)</w:t>
            </w:r>
          </w:p>
          <w:p w14:paraId="15480B72"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Radiant barriers shall meet specific eligibility and installation criteria to receive energy credit for compliance with the Building Energy Efficiency Standards for low-rise residential buildings.  Refer to RA4.2.1</w:t>
            </w:r>
          </w:p>
          <w:p w14:paraId="15480B73"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The emittance of the radiant barrier shall be less than or equal to 0.05 as tested in accordance with ASTM C1371 or ASTM E408.</w:t>
            </w:r>
          </w:p>
          <w:p w14:paraId="656E284C" w14:textId="77777777" w:rsidR="004A5E91" w:rsidRPr="0037735E" w:rsidRDefault="00A844AA" w:rsidP="0037735E">
            <w:pPr>
              <w:pStyle w:val="ListParagraph"/>
              <w:numPr>
                <w:ilvl w:val="0"/>
                <w:numId w:val="4"/>
              </w:numPr>
              <w:rPr>
                <w:rFonts w:asciiTheme="minorHAnsi" w:hAnsiTheme="minorHAnsi"/>
              </w:rPr>
            </w:pPr>
            <w:r w:rsidRPr="0037735E">
              <w:rPr>
                <w:rFonts w:asciiTheme="minorHAnsi" w:hAnsiTheme="minorHAnsi" w:cs="ArialMT"/>
                <w:bCs/>
                <w:iCs/>
                <w:sz w:val="20"/>
                <w:szCs w:val="20"/>
              </w:rPr>
              <w:t>For Prescriptive Compliance the attic shall be ventilated to p</w:t>
            </w:r>
            <w:r w:rsidRPr="0037735E">
              <w:rPr>
                <w:rFonts w:asciiTheme="minorHAnsi" w:hAnsiTheme="minorHAnsi" w:cs="ArialMT"/>
                <w:sz w:val="20"/>
                <w:szCs w:val="20"/>
              </w:rPr>
              <w:t xml:space="preserve">rovide a minimum free ventilation area of not less than one square foot of vent area for each </w:t>
            </w:r>
          </w:p>
          <w:p w14:paraId="15480B74" w14:textId="7C9C70C1" w:rsidR="00A844AA" w:rsidRPr="00B1563A" w:rsidRDefault="00A844AA" w:rsidP="000A2D52">
            <w:pPr>
              <w:pStyle w:val="ListParagraph"/>
            </w:pPr>
            <w:r w:rsidRPr="0037735E">
              <w:rPr>
                <w:rFonts w:asciiTheme="minorHAnsi" w:hAnsiTheme="minorHAnsi" w:cs="ArialMT"/>
                <w:sz w:val="20"/>
                <w:szCs w:val="20"/>
              </w:rPr>
              <w:t>300 ft</w:t>
            </w:r>
            <w:r w:rsidRPr="0037735E">
              <w:rPr>
                <w:rFonts w:asciiTheme="minorHAnsi" w:hAnsiTheme="minorHAnsi" w:cs="ArialMT"/>
                <w:sz w:val="20"/>
                <w:szCs w:val="20"/>
                <w:vertAlign w:val="superscript"/>
              </w:rPr>
              <w:t>2</w:t>
            </w:r>
            <w:r w:rsidRPr="0037735E">
              <w:rPr>
                <w:rFonts w:asciiTheme="minorHAnsi" w:hAnsiTheme="minorHAnsi" w:cs="ArialMT"/>
                <w:sz w:val="20"/>
                <w:szCs w:val="20"/>
              </w:rPr>
              <w:t xml:space="preserve"> of attic floor area with </w:t>
            </w:r>
            <w:r w:rsidR="000A2D52">
              <w:rPr>
                <w:rFonts w:asciiTheme="minorHAnsi" w:hAnsiTheme="minorHAnsi" w:cs="ArialMT"/>
                <w:sz w:val="20"/>
                <w:szCs w:val="20"/>
              </w:rPr>
              <w:t>a minimum of</w:t>
            </w:r>
            <w:r w:rsidRPr="0037735E">
              <w:rPr>
                <w:rFonts w:asciiTheme="minorHAnsi" w:hAnsiTheme="minorHAnsi" w:cs="ArialMT"/>
                <w:sz w:val="20"/>
                <w:szCs w:val="20"/>
              </w:rPr>
              <w:t xml:space="preserve"> </w:t>
            </w:r>
            <w:r w:rsidR="000A2D52">
              <w:rPr>
                <w:rFonts w:asciiTheme="minorHAnsi" w:hAnsiTheme="minorHAnsi" w:cs="ArialMT"/>
                <w:sz w:val="20"/>
                <w:szCs w:val="20"/>
              </w:rPr>
              <w:t>4</w:t>
            </w:r>
            <w:r w:rsidRPr="0037735E">
              <w:rPr>
                <w:rFonts w:asciiTheme="minorHAnsi" w:hAnsiTheme="minorHAnsi" w:cs="ArialMT"/>
                <w:sz w:val="20"/>
                <w:szCs w:val="20"/>
              </w:rPr>
              <w:t>0 percent</w:t>
            </w:r>
            <w:r w:rsidR="000A2D52">
              <w:rPr>
                <w:rFonts w:asciiTheme="minorHAnsi" w:hAnsiTheme="minorHAnsi" w:cs="ArialMT"/>
                <w:sz w:val="20"/>
                <w:szCs w:val="20"/>
              </w:rPr>
              <w:t xml:space="preserve"> to no more than 50 percent</w:t>
            </w:r>
            <w:r w:rsidRPr="0037735E">
              <w:rPr>
                <w:rFonts w:asciiTheme="minorHAnsi" w:hAnsiTheme="minorHAnsi" w:cs="ArialMT"/>
                <w:sz w:val="20"/>
                <w:szCs w:val="20"/>
              </w:rPr>
              <w:t xml:space="preserve"> upper vents.</w:t>
            </w:r>
            <w:r w:rsidRPr="0037735E">
              <w:rPr>
                <w:rFonts w:asciiTheme="minorHAnsi" w:hAnsiTheme="minorHAnsi" w:cs="ArialMT"/>
                <w:bCs/>
                <w:iCs/>
                <w:sz w:val="20"/>
                <w:szCs w:val="20"/>
              </w:rPr>
              <w:t xml:space="preserve"> </w:t>
            </w:r>
            <w:r w:rsidRPr="0037735E">
              <w:rPr>
                <w:rFonts w:asciiTheme="minorHAnsi" w:hAnsiTheme="minorHAnsi" w:cs="ArialMT"/>
                <w:sz w:val="20"/>
                <w:szCs w:val="20"/>
              </w:rPr>
              <w:t>Ridge vents or gable end vents are recommended to achieve the best performance. The material should be cut to allow for full airflow to the venting.</w:t>
            </w:r>
          </w:p>
        </w:tc>
      </w:tr>
    </w:tbl>
    <w:p w14:paraId="15480B76" w14:textId="77777777" w:rsidR="003A63C9" w:rsidRDefault="003A63C9" w:rsidP="003116BB">
      <w:pPr>
        <w:rPr>
          <w:rFonts w:ascii="Calibri" w:hAnsi="Calibri"/>
        </w:rPr>
      </w:pPr>
    </w:p>
    <w:p w14:paraId="15480B77" w14:textId="77777777" w:rsidR="003A63C9" w:rsidRDefault="003A63C9">
      <w:pPr>
        <w:rPr>
          <w:rFonts w:ascii="Calibri" w:hAnsi="Calibri"/>
        </w:rPr>
      </w:pPr>
      <w:r>
        <w:rPr>
          <w:rFonts w:ascii="Calibri" w:hAnsi="Calibri"/>
        </w:rPr>
        <w:br w:type="page"/>
      </w:r>
    </w:p>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6"/>
        <w:gridCol w:w="976"/>
        <w:gridCol w:w="887"/>
        <w:gridCol w:w="1063"/>
        <w:gridCol w:w="1064"/>
        <w:gridCol w:w="1416"/>
        <w:gridCol w:w="1239"/>
        <w:gridCol w:w="1240"/>
        <w:gridCol w:w="1152"/>
        <w:gridCol w:w="1063"/>
        <w:gridCol w:w="1152"/>
        <w:gridCol w:w="1416"/>
        <w:gridCol w:w="975"/>
        <w:gridCol w:w="21"/>
      </w:tblGrid>
      <w:tr w:rsidR="003C6CEF" w:rsidRPr="00FE052A" w14:paraId="15480B7C" w14:textId="77777777" w:rsidTr="00C86556">
        <w:trPr>
          <w:trHeight w:val="321"/>
        </w:trPr>
        <w:tc>
          <w:tcPr>
            <w:tcW w:w="14390" w:type="dxa"/>
            <w:gridSpan w:val="14"/>
            <w:tcBorders>
              <w:top w:val="single" w:sz="4" w:space="0" w:color="auto"/>
              <w:left w:val="single" w:sz="4" w:space="0" w:color="auto"/>
              <w:bottom w:val="single" w:sz="6" w:space="0" w:color="auto"/>
              <w:right w:val="single" w:sz="4" w:space="0" w:color="auto"/>
            </w:tcBorders>
            <w:shd w:val="clear" w:color="auto" w:fill="auto"/>
          </w:tcPr>
          <w:p w14:paraId="116681F7" w14:textId="5FDB87F5" w:rsidR="004A5E91" w:rsidRPr="0037735E" w:rsidRDefault="003C6CEF" w:rsidP="00C86556">
            <w:pPr>
              <w:rPr>
                <w:rFonts w:ascii="Calibri" w:hAnsi="Calibri"/>
                <w:sz w:val="20"/>
                <w:szCs w:val="22"/>
              </w:rPr>
            </w:pPr>
            <w:r w:rsidRPr="0037735E">
              <w:rPr>
                <w:rFonts w:ascii="Calibri" w:hAnsi="Calibri"/>
                <w:b/>
                <w:sz w:val="20"/>
                <w:szCs w:val="22"/>
              </w:rPr>
              <w:t xml:space="preserve">G. </w:t>
            </w:r>
            <w:r w:rsidR="004A5E91" w:rsidRPr="0037735E">
              <w:rPr>
                <w:rFonts w:ascii="Calibri" w:hAnsi="Calibri"/>
                <w:b/>
                <w:sz w:val="20"/>
                <w:szCs w:val="22"/>
              </w:rPr>
              <w:t>Roofing Products (Cool Roof)</w:t>
            </w:r>
            <w:r w:rsidRPr="0037735E">
              <w:rPr>
                <w:rFonts w:ascii="Calibri" w:hAnsi="Calibri"/>
                <w:b/>
                <w:sz w:val="20"/>
                <w:szCs w:val="22"/>
              </w:rPr>
              <w:t xml:space="preserve"> </w:t>
            </w:r>
            <w:r w:rsidRPr="0037735E">
              <w:rPr>
                <w:rFonts w:ascii="Calibri" w:hAnsi="Calibri"/>
                <w:sz w:val="20"/>
                <w:szCs w:val="22"/>
              </w:rPr>
              <w:t xml:space="preserve">(Section 150.1(c)11)  </w:t>
            </w:r>
          </w:p>
          <w:p w14:paraId="15480B78" w14:textId="2494A5BE" w:rsidR="003C6CEF" w:rsidRDefault="003C6CEF" w:rsidP="00C86556">
            <w:pPr>
              <w:rPr>
                <w:rFonts w:ascii="Calibri" w:hAnsi="Calibri"/>
                <w:sz w:val="18"/>
                <w:szCs w:val="18"/>
              </w:rPr>
            </w:pPr>
            <w:r w:rsidRPr="004A5E91">
              <w:rPr>
                <w:rFonts w:ascii="Calibri" w:hAnsi="Calibri"/>
                <w:sz w:val="20"/>
                <w:szCs w:val="22"/>
              </w:rPr>
              <w:t>&lt;&lt;If A13= one of the items in the following list:</w:t>
            </w:r>
            <w:r w:rsidRPr="004A5E91">
              <w:rPr>
                <w:rFonts w:ascii="Calibri" w:hAnsi="Calibri"/>
                <w:sz w:val="16"/>
                <w:szCs w:val="18"/>
              </w:rPr>
              <w:t xml:space="preserve"> </w:t>
            </w:r>
          </w:p>
          <w:p w14:paraId="15480B79" w14:textId="77777777" w:rsidR="003C6CEF" w:rsidRPr="004A5E91" w:rsidRDefault="003C6CEF" w:rsidP="00C86556">
            <w:pPr>
              <w:rPr>
                <w:rFonts w:ascii="Calibri" w:hAnsi="Calibri"/>
                <w:sz w:val="20"/>
                <w:szCs w:val="18"/>
              </w:rPr>
            </w:pPr>
            <w:r w:rsidRPr="004A5E91">
              <w:rPr>
                <w:rFonts w:ascii="Calibri" w:hAnsi="Calibri"/>
                <w:sz w:val="20"/>
                <w:szCs w:val="18"/>
              </w:rPr>
              <w:t xml:space="preserve">*Addition  &gt; 300 to </w:t>
            </w:r>
            <w:r w:rsidRPr="004A5E91">
              <w:rPr>
                <w:rFonts w:ascii="Calibri" w:hAnsi="Calibri"/>
                <w:sz w:val="20"/>
                <w:szCs w:val="18"/>
                <w:u w:val="single"/>
              </w:rPr>
              <w:t>&lt;</w:t>
            </w:r>
            <w:r w:rsidRPr="004A5E91">
              <w:rPr>
                <w:rFonts w:ascii="Calibri" w:hAnsi="Calibri"/>
                <w:sz w:val="20"/>
                <w:szCs w:val="18"/>
              </w:rPr>
              <w:t xml:space="preserve"> 400 ft2</w:t>
            </w:r>
          </w:p>
          <w:p w14:paraId="15480B7A" w14:textId="036B32C8" w:rsidR="003C6CEF" w:rsidRDefault="003C6CEF" w:rsidP="00C86556">
            <w:pPr>
              <w:rPr>
                <w:rFonts w:ascii="Calibri" w:hAnsi="Calibri"/>
                <w:sz w:val="20"/>
                <w:szCs w:val="18"/>
              </w:rPr>
            </w:pPr>
            <w:r w:rsidRPr="004A5E91">
              <w:rPr>
                <w:rFonts w:ascii="Calibri" w:hAnsi="Calibri"/>
                <w:sz w:val="20"/>
                <w:szCs w:val="18"/>
              </w:rPr>
              <w:t xml:space="preserve">*Addition  &gt; 400 to </w:t>
            </w:r>
            <w:r w:rsidRPr="004A5E91">
              <w:rPr>
                <w:rFonts w:ascii="Calibri" w:hAnsi="Calibri"/>
                <w:sz w:val="20"/>
                <w:szCs w:val="18"/>
                <w:u w:val="single"/>
              </w:rPr>
              <w:t>&lt;</w:t>
            </w:r>
            <w:r w:rsidRPr="004A5E91">
              <w:rPr>
                <w:rFonts w:ascii="Calibri" w:hAnsi="Calibri"/>
                <w:sz w:val="20"/>
                <w:szCs w:val="18"/>
              </w:rPr>
              <w:t xml:space="preserve"> 700 ft2</w:t>
            </w:r>
          </w:p>
          <w:p w14:paraId="19B9DB8D" w14:textId="77777777" w:rsidR="00A81A2F" w:rsidRPr="00DE2647" w:rsidRDefault="00A81A2F" w:rsidP="00C86556">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0A286773" w14:textId="77777777" w:rsidR="00A81A2F" w:rsidRPr="00DE2647" w:rsidRDefault="00A81A2F" w:rsidP="00C86556">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4B15553C" w14:textId="77777777" w:rsidR="00A81A2F" w:rsidRPr="00DE2647" w:rsidRDefault="00A81A2F" w:rsidP="00C86556">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0C73A9F4" w14:textId="77777777" w:rsidR="00A81A2F" w:rsidRPr="00DE2647" w:rsidRDefault="00A81A2F" w:rsidP="00C86556">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204722B6" w14:textId="0F0E5EF5" w:rsidR="00AF54B3" w:rsidRDefault="003C6CEF" w:rsidP="00C86556">
            <w:pPr>
              <w:rPr>
                <w:rFonts w:ascii="Calibri" w:hAnsi="Calibri"/>
                <w:sz w:val="20"/>
                <w:szCs w:val="18"/>
              </w:rPr>
            </w:pPr>
            <w:r w:rsidRPr="004A5E91">
              <w:rPr>
                <w:rFonts w:ascii="Calibri" w:hAnsi="Calibri"/>
                <w:sz w:val="20"/>
                <w:szCs w:val="18"/>
              </w:rPr>
              <w:t xml:space="preserve">*Addition  &gt; 700 to </w:t>
            </w:r>
            <w:r w:rsidRPr="004A5E91">
              <w:rPr>
                <w:rFonts w:ascii="Calibri" w:hAnsi="Calibri"/>
                <w:sz w:val="20"/>
                <w:szCs w:val="18"/>
                <w:u w:val="single"/>
              </w:rPr>
              <w:t>&lt;</w:t>
            </w:r>
            <w:r w:rsidRPr="004A5E91">
              <w:rPr>
                <w:rFonts w:ascii="Calibri" w:hAnsi="Calibri"/>
                <w:sz w:val="20"/>
                <w:szCs w:val="18"/>
              </w:rPr>
              <w:t xml:space="preserve"> 1000 ft2  then display this section</w:t>
            </w:r>
            <w:r w:rsidR="00C81BA9">
              <w:rPr>
                <w:rFonts w:ascii="Calibri" w:hAnsi="Calibri"/>
                <w:sz w:val="20"/>
                <w:szCs w:val="18"/>
              </w:rPr>
              <w:t xml:space="preserve"> </w:t>
            </w:r>
            <w:r w:rsidR="00C81BA9">
              <w:rPr>
                <w:rFonts w:asciiTheme="minorHAnsi" w:eastAsia="Calibri" w:hAnsiTheme="minorHAnsi"/>
                <w:sz w:val="20"/>
              </w:rPr>
              <w:t>but entry is optional,</w:t>
            </w:r>
          </w:p>
          <w:p w14:paraId="15480B7B" w14:textId="5443A093" w:rsidR="003C6CEF" w:rsidRPr="00C32C7D" w:rsidRDefault="003C6CEF" w:rsidP="00C86556">
            <w:pPr>
              <w:rPr>
                <w:rFonts w:ascii="Calibri" w:hAnsi="Calibri"/>
                <w:b/>
                <w:sz w:val="22"/>
                <w:szCs w:val="22"/>
              </w:rPr>
            </w:pPr>
            <w:r w:rsidRPr="004A5E91">
              <w:rPr>
                <w:rFonts w:ascii="Calibri" w:hAnsi="Calibri"/>
                <w:sz w:val="20"/>
                <w:szCs w:val="18"/>
              </w:rPr>
              <w:t xml:space="preserve"> else display</w:t>
            </w:r>
            <w:r w:rsidR="00EE5A33" w:rsidRPr="004A5E91">
              <w:rPr>
                <w:rFonts w:ascii="Calibri" w:hAnsi="Calibri"/>
                <w:sz w:val="20"/>
                <w:szCs w:val="18"/>
              </w:rPr>
              <w:t xml:space="preserve"> the standard</w:t>
            </w:r>
            <w:r w:rsidRPr="004A5E91">
              <w:rPr>
                <w:rFonts w:ascii="Calibri" w:hAnsi="Calibri"/>
                <w:sz w:val="20"/>
                <w:szCs w:val="18"/>
              </w:rPr>
              <w:t xml:space="preserve"> “The Section Does Not Apply” message&gt;&gt;</w:t>
            </w:r>
          </w:p>
        </w:tc>
      </w:tr>
      <w:tr w:rsidR="003C6CEF" w:rsidRPr="00FE052A" w14:paraId="15480B8A" w14:textId="77777777" w:rsidTr="00C86556">
        <w:trPr>
          <w:gridAfter w:val="1"/>
          <w:wAfter w:w="21" w:type="dxa"/>
          <w:trHeight w:val="241"/>
        </w:trPr>
        <w:tc>
          <w:tcPr>
            <w:tcW w:w="726" w:type="dxa"/>
            <w:tcBorders>
              <w:top w:val="single" w:sz="6" w:space="0" w:color="auto"/>
              <w:left w:val="single" w:sz="4" w:space="0" w:color="auto"/>
              <w:bottom w:val="single" w:sz="6" w:space="0" w:color="auto"/>
            </w:tcBorders>
          </w:tcPr>
          <w:p w14:paraId="15480B7D"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976" w:type="dxa"/>
            <w:tcBorders>
              <w:top w:val="single" w:sz="6" w:space="0" w:color="auto"/>
              <w:bottom w:val="single" w:sz="6" w:space="0" w:color="auto"/>
            </w:tcBorders>
            <w:shd w:val="clear" w:color="auto" w:fill="auto"/>
            <w:vAlign w:val="bottom"/>
          </w:tcPr>
          <w:p w14:paraId="15480B7E"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7" w:type="dxa"/>
            <w:tcBorders>
              <w:top w:val="single" w:sz="6" w:space="0" w:color="auto"/>
              <w:bottom w:val="single" w:sz="6" w:space="0" w:color="auto"/>
            </w:tcBorders>
            <w:shd w:val="clear" w:color="auto" w:fill="auto"/>
            <w:vAlign w:val="bottom"/>
          </w:tcPr>
          <w:p w14:paraId="15480B7F"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3" w:type="dxa"/>
            <w:tcBorders>
              <w:top w:val="single" w:sz="6" w:space="0" w:color="auto"/>
              <w:bottom w:val="single" w:sz="6" w:space="0" w:color="auto"/>
            </w:tcBorders>
            <w:shd w:val="clear" w:color="auto" w:fill="auto"/>
            <w:vAlign w:val="bottom"/>
          </w:tcPr>
          <w:p w14:paraId="15480B80"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4" w:type="dxa"/>
            <w:tcBorders>
              <w:top w:val="single" w:sz="6" w:space="0" w:color="auto"/>
              <w:bottom w:val="single" w:sz="6" w:space="0" w:color="auto"/>
            </w:tcBorders>
            <w:shd w:val="clear" w:color="auto" w:fill="auto"/>
            <w:vAlign w:val="bottom"/>
          </w:tcPr>
          <w:p w14:paraId="15480B81"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6" w:type="dxa"/>
            <w:tcBorders>
              <w:top w:val="single" w:sz="6" w:space="0" w:color="auto"/>
              <w:bottom w:val="single" w:sz="6" w:space="0" w:color="auto"/>
            </w:tcBorders>
            <w:shd w:val="clear" w:color="auto" w:fill="auto"/>
            <w:vAlign w:val="bottom"/>
          </w:tcPr>
          <w:p w14:paraId="15480B82"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9" w:type="dxa"/>
            <w:tcBorders>
              <w:top w:val="single" w:sz="6" w:space="0" w:color="auto"/>
              <w:bottom w:val="single" w:sz="6" w:space="0" w:color="auto"/>
            </w:tcBorders>
            <w:shd w:val="clear" w:color="auto" w:fill="auto"/>
            <w:vAlign w:val="bottom"/>
          </w:tcPr>
          <w:p w14:paraId="15480B83"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15480B84" w14:textId="77777777" w:rsidR="003C6CEF" w:rsidRDefault="003C6CEF"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2" w:type="dxa"/>
            <w:tcBorders>
              <w:top w:val="single" w:sz="6" w:space="0" w:color="auto"/>
              <w:bottom w:val="single" w:sz="6" w:space="0" w:color="auto"/>
            </w:tcBorders>
            <w:shd w:val="clear" w:color="auto" w:fill="auto"/>
            <w:vAlign w:val="bottom"/>
          </w:tcPr>
          <w:p w14:paraId="15480B85" w14:textId="77777777" w:rsidR="003C6CEF" w:rsidRDefault="003C6CEF"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3" w:type="dxa"/>
            <w:tcBorders>
              <w:top w:val="single" w:sz="6" w:space="0" w:color="auto"/>
              <w:bottom w:val="single" w:sz="6" w:space="0" w:color="auto"/>
            </w:tcBorders>
            <w:shd w:val="clear" w:color="auto" w:fill="auto"/>
            <w:vAlign w:val="bottom"/>
          </w:tcPr>
          <w:p w14:paraId="15480B86"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2" w:type="dxa"/>
            <w:tcBorders>
              <w:top w:val="single" w:sz="6" w:space="0" w:color="auto"/>
              <w:bottom w:val="single" w:sz="6" w:space="0" w:color="auto"/>
            </w:tcBorders>
            <w:shd w:val="clear" w:color="auto" w:fill="auto"/>
            <w:vAlign w:val="bottom"/>
          </w:tcPr>
          <w:p w14:paraId="15480B87"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6" w:type="dxa"/>
            <w:tcBorders>
              <w:top w:val="single" w:sz="6" w:space="0" w:color="auto"/>
              <w:bottom w:val="single" w:sz="6" w:space="0" w:color="auto"/>
            </w:tcBorders>
            <w:shd w:val="clear" w:color="auto" w:fill="auto"/>
            <w:vAlign w:val="bottom"/>
          </w:tcPr>
          <w:p w14:paraId="15480B88"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5" w:type="dxa"/>
            <w:tcBorders>
              <w:top w:val="single" w:sz="6" w:space="0" w:color="auto"/>
              <w:bottom w:val="single" w:sz="6" w:space="0" w:color="auto"/>
              <w:right w:val="single" w:sz="4" w:space="0" w:color="auto"/>
            </w:tcBorders>
            <w:shd w:val="clear" w:color="auto" w:fill="auto"/>
            <w:vAlign w:val="bottom"/>
          </w:tcPr>
          <w:p w14:paraId="15480B89"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B93" w14:textId="77777777" w:rsidTr="00C86556">
        <w:trPr>
          <w:gridAfter w:val="1"/>
          <w:wAfter w:w="21" w:type="dxa"/>
          <w:trHeight w:val="149"/>
        </w:trPr>
        <w:tc>
          <w:tcPr>
            <w:tcW w:w="726" w:type="dxa"/>
            <w:vMerge w:val="restart"/>
            <w:tcBorders>
              <w:top w:val="single" w:sz="6" w:space="0" w:color="auto"/>
              <w:left w:val="single" w:sz="4" w:space="0" w:color="auto"/>
              <w:bottom w:val="single" w:sz="6" w:space="0" w:color="auto"/>
            </w:tcBorders>
            <w:vAlign w:val="bottom"/>
          </w:tcPr>
          <w:p w14:paraId="15480B8B"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6" w:type="dxa"/>
            <w:vMerge w:val="restart"/>
            <w:tcBorders>
              <w:top w:val="single" w:sz="6" w:space="0" w:color="auto"/>
              <w:bottom w:val="single" w:sz="6" w:space="0" w:color="auto"/>
            </w:tcBorders>
            <w:shd w:val="clear" w:color="auto" w:fill="auto"/>
            <w:vAlign w:val="bottom"/>
          </w:tcPr>
          <w:p w14:paraId="15480B8C" w14:textId="72085ACC" w:rsidR="003C6CEF" w:rsidRPr="009B3A0C" w:rsidRDefault="009A660E"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Exception</w:t>
            </w:r>
          </w:p>
        </w:tc>
        <w:tc>
          <w:tcPr>
            <w:tcW w:w="887" w:type="dxa"/>
            <w:vMerge w:val="restart"/>
            <w:tcBorders>
              <w:top w:val="single" w:sz="6" w:space="0" w:color="auto"/>
              <w:bottom w:val="single" w:sz="6" w:space="0" w:color="auto"/>
            </w:tcBorders>
            <w:shd w:val="clear" w:color="auto" w:fill="auto"/>
            <w:vAlign w:val="bottom"/>
          </w:tcPr>
          <w:p w14:paraId="15480B8D" w14:textId="77777777" w:rsidR="003C6CEF" w:rsidRPr="009B3A0C" w:rsidRDefault="003C6CEF" w:rsidP="00C86556">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3" w:type="dxa"/>
            <w:vMerge w:val="restart"/>
            <w:tcBorders>
              <w:top w:val="single" w:sz="6" w:space="0" w:color="auto"/>
              <w:bottom w:val="single" w:sz="6" w:space="0" w:color="auto"/>
            </w:tcBorders>
            <w:shd w:val="clear" w:color="auto" w:fill="auto"/>
            <w:vAlign w:val="bottom"/>
          </w:tcPr>
          <w:p w14:paraId="15480B8E"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Method of compliance</w:t>
            </w:r>
          </w:p>
        </w:tc>
        <w:tc>
          <w:tcPr>
            <w:tcW w:w="1064" w:type="dxa"/>
            <w:vMerge w:val="restart"/>
            <w:tcBorders>
              <w:top w:val="single" w:sz="6" w:space="0" w:color="auto"/>
              <w:bottom w:val="single" w:sz="6" w:space="0" w:color="auto"/>
            </w:tcBorders>
            <w:shd w:val="clear" w:color="auto" w:fill="auto"/>
            <w:vAlign w:val="bottom"/>
          </w:tcPr>
          <w:p w14:paraId="15480B8F"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6" w:type="dxa"/>
            <w:vMerge w:val="restart"/>
            <w:tcBorders>
              <w:top w:val="single" w:sz="6" w:space="0" w:color="auto"/>
              <w:bottom w:val="single" w:sz="6" w:space="0" w:color="auto"/>
            </w:tcBorders>
            <w:shd w:val="clear" w:color="auto" w:fill="auto"/>
            <w:vAlign w:val="bottom"/>
          </w:tcPr>
          <w:p w14:paraId="15480B90"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4" w:type="dxa"/>
            <w:gridSpan w:val="4"/>
            <w:tcBorders>
              <w:top w:val="single" w:sz="6" w:space="0" w:color="auto"/>
              <w:bottom w:val="single" w:sz="6" w:space="0" w:color="auto"/>
            </w:tcBorders>
            <w:shd w:val="clear" w:color="auto" w:fill="auto"/>
            <w:vAlign w:val="bottom"/>
          </w:tcPr>
          <w:p w14:paraId="15480B91"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3" w:type="dxa"/>
            <w:gridSpan w:val="3"/>
            <w:tcBorders>
              <w:top w:val="single" w:sz="6" w:space="0" w:color="auto"/>
              <w:bottom w:val="single" w:sz="6" w:space="0" w:color="auto"/>
              <w:right w:val="single" w:sz="4" w:space="0" w:color="auto"/>
            </w:tcBorders>
            <w:shd w:val="clear" w:color="auto" w:fill="auto"/>
            <w:vAlign w:val="bottom"/>
          </w:tcPr>
          <w:p w14:paraId="15480B92"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BA2" w14:textId="77777777" w:rsidTr="00C86556">
        <w:trPr>
          <w:gridAfter w:val="1"/>
          <w:wAfter w:w="21" w:type="dxa"/>
          <w:trHeight w:val="483"/>
        </w:trPr>
        <w:tc>
          <w:tcPr>
            <w:tcW w:w="726" w:type="dxa"/>
            <w:vMerge/>
            <w:tcBorders>
              <w:top w:val="single" w:sz="6" w:space="0" w:color="auto"/>
              <w:left w:val="single" w:sz="4" w:space="0" w:color="auto"/>
              <w:bottom w:val="single" w:sz="6" w:space="0" w:color="auto"/>
            </w:tcBorders>
          </w:tcPr>
          <w:p w14:paraId="15480B94"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p>
        </w:tc>
        <w:tc>
          <w:tcPr>
            <w:tcW w:w="976" w:type="dxa"/>
            <w:vMerge/>
            <w:tcBorders>
              <w:top w:val="single" w:sz="6" w:space="0" w:color="auto"/>
              <w:bottom w:val="single" w:sz="6" w:space="0" w:color="auto"/>
            </w:tcBorders>
            <w:shd w:val="clear" w:color="auto" w:fill="auto"/>
            <w:vAlign w:val="bottom"/>
          </w:tcPr>
          <w:p w14:paraId="15480B95"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p>
        </w:tc>
        <w:tc>
          <w:tcPr>
            <w:tcW w:w="887" w:type="dxa"/>
            <w:vMerge/>
            <w:tcBorders>
              <w:top w:val="single" w:sz="6" w:space="0" w:color="auto"/>
              <w:bottom w:val="single" w:sz="6" w:space="0" w:color="auto"/>
            </w:tcBorders>
            <w:shd w:val="clear" w:color="auto" w:fill="auto"/>
            <w:vAlign w:val="bottom"/>
          </w:tcPr>
          <w:p w14:paraId="15480B96"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p>
        </w:tc>
        <w:tc>
          <w:tcPr>
            <w:tcW w:w="1063" w:type="dxa"/>
            <w:vMerge/>
            <w:tcBorders>
              <w:top w:val="single" w:sz="6" w:space="0" w:color="auto"/>
              <w:bottom w:val="single" w:sz="6" w:space="0" w:color="auto"/>
            </w:tcBorders>
            <w:shd w:val="clear" w:color="auto" w:fill="auto"/>
            <w:vAlign w:val="bottom"/>
          </w:tcPr>
          <w:p w14:paraId="15480B97"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4" w:type="dxa"/>
            <w:vMerge/>
            <w:tcBorders>
              <w:top w:val="single" w:sz="6" w:space="0" w:color="auto"/>
              <w:bottom w:val="single" w:sz="6" w:space="0" w:color="auto"/>
            </w:tcBorders>
            <w:shd w:val="clear" w:color="auto" w:fill="auto"/>
            <w:vAlign w:val="bottom"/>
          </w:tcPr>
          <w:p w14:paraId="15480B98"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6" w:type="dxa"/>
            <w:vMerge/>
            <w:tcBorders>
              <w:top w:val="single" w:sz="6" w:space="0" w:color="auto"/>
              <w:bottom w:val="single" w:sz="6" w:space="0" w:color="auto"/>
            </w:tcBorders>
            <w:shd w:val="clear" w:color="auto" w:fill="auto"/>
            <w:vAlign w:val="bottom"/>
          </w:tcPr>
          <w:p w14:paraId="15480B99" w14:textId="77777777" w:rsidR="003C6CEF" w:rsidRPr="00061D5E"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9" w:type="dxa"/>
            <w:tcBorders>
              <w:top w:val="single" w:sz="6" w:space="0" w:color="auto"/>
              <w:bottom w:val="single" w:sz="6" w:space="0" w:color="auto"/>
            </w:tcBorders>
            <w:shd w:val="clear" w:color="auto" w:fill="auto"/>
            <w:vAlign w:val="bottom"/>
          </w:tcPr>
          <w:p w14:paraId="15480B9A"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15480B9B"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15480B9C" w14:textId="77777777" w:rsidR="003C6CEF" w:rsidRDefault="003C6CEF" w:rsidP="00C86556">
            <w:pPr>
              <w:jc w:val="center"/>
              <w:rPr>
                <w:b/>
                <w:sz w:val="18"/>
                <w:szCs w:val="18"/>
              </w:rPr>
            </w:pPr>
            <w:r>
              <w:rPr>
                <w:rFonts w:ascii="Calibri" w:hAnsi="Calibri"/>
                <w:sz w:val="18"/>
              </w:rPr>
              <w:t>Thermal Emittance</w:t>
            </w:r>
            <w:r w:rsidDel="00484660">
              <w:rPr>
                <w:rFonts w:ascii="Calibri" w:hAnsi="Calibri"/>
                <w:sz w:val="18"/>
              </w:rPr>
              <w:t xml:space="preserve"> </w:t>
            </w:r>
          </w:p>
        </w:tc>
        <w:tc>
          <w:tcPr>
            <w:tcW w:w="1063" w:type="dxa"/>
            <w:tcBorders>
              <w:top w:val="single" w:sz="6" w:space="0" w:color="auto"/>
              <w:bottom w:val="single" w:sz="6" w:space="0" w:color="auto"/>
            </w:tcBorders>
            <w:shd w:val="clear" w:color="auto" w:fill="auto"/>
            <w:vAlign w:val="bottom"/>
          </w:tcPr>
          <w:p w14:paraId="15480B9D"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B9E" w14:textId="77777777" w:rsidR="003C6CEF" w:rsidRPr="00484660"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2" w:type="dxa"/>
            <w:tcBorders>
              <w:top w:val="single" w:sz="6" w:space="0" w:color="auto"/>
              <w:bottom w:val="single" w:sz="6" w:space="0" w:color="auto"/>
            </w:tcBorders>
            <w:shd w:val="clear" w:color="auto" w:fill="auto"/>
            <w:vAlign w:val="bottom"/>
          </w:tcPr>
          <w:p w14:paraId="15480B9F"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6" w:type="dxa"/>
            <w:tcBorders>
              <w:top w:val="single" w:sz="6" w:space="0" w:color="auto"/>
              <w:bottom w:val="single" w:sz="6" w:space="0" w:color="auto"/>
            </w:tcBorders>
            <w:shd w:val="clear" w:color="auto" w:fill="auto"/>
            <w:vAlign w:val="bottom"/>
          </w:tcPr>
          <w:p w14:paraId="15480BA0"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tcBorders>
              <w:top w:val="single" w:sz="6" w:space="0" w:color="auto"/>
              <w:bottom w:val="single" w:sz="6" w:space="0" w:color="auto"/>
              <w:right w:val="single" w:sz="4" w:space="0" w:color="auto"/>
            </w:tcBorders>
            <w:shd w:val="clear" w:color="auto" w:fill="auto"/>
            <w:vAlign w:val="bottom"/>
          </w:tcPr>
          <w:p w14:paraId="15480BA1"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BB53F2" w:rsidRPr="00FE052A" w14:paraId="15480BBE" w14:textId="77777777" w:rsidTr="00C86556">
        <w:trPr>
          <w:gridAfter w:val="1"/>
          <w:wAfter w:w="21" w:type="dxa"/>
          <w:trHeight w:val="282"/>
        </w:trPr>
        <w:tc>
          <w:tcPr>
            <w:tcW w:w="726" w:type="dxa"/>
            <w:tcBorders>
              <w:top w:val="single" w:sz="6" w:space="0" w:color="auto"/>
              <w:left w:val="single" w:sz="4" w:space="0" w:color="auto"/>
              <w:bottom w:val="single" w:sz="6" w:space="0" w:color="auto"/>
            </w:tcBorders>
            <w:vAlign w:val="bottom"/>
          </w:tcPr>
          <w:p w14:paraId="15480BA3" w14:textId="77777777"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&lt;&lt;User Input: ObjectNamePermissive&gt;&gt;</w:t>
            </w:r>
          </w:p>
        </w:tc>
        <w:tc>
          <w:tcPr>
            <w:tcW w:w="976" w:type="dxa"/>
            <w:tcBorders>
              <w:top w:val="single" w:sz="6" w:space="0" w:color="auto"/>
              <w:bottom w:val="single" w:sz="6" w:space="0" w:color="auto"/>
            </w:tcBorders>
            <w:shd w:val="clear" w:color="auto" w:fill="auto"/>
            <w:vAlign w:val="bottom"/>
          </w:tcPr>
          <w:p w14:paraId="7B57021B" w14:textId="77777777" w:rsidR="007923F6" w:rsidRDefault="007923F6" w:rsidP="00C8655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&lt;&lt;User selects from list: 1, 2, or None; If 1 or 2, value = “Meets cool roof requirements”;</w:t>
            </w:r>
          </w:p>
          <w:p w14:paraId="15480BA4" w14:textId="53F8B47A" w:rsidR="00BB53F2" w:rsidRPr="009B3A0C" w:rsidRDefault="007923F6" w:rsidP="00C8655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 xml:space="preserve"> Elseif None, go to G03&gt;&gt;</w:t>
            </w:r>
          </w:p>
        </w:tc>
        <w:tc>
          <w:tcPr>
            <w:tcW w:w="887" w:type="dxa"/>
            <w:tcBorders>
              <w:top w:val="single" w:sz="6" w:space="0" w:color="auto"/>
              <w:bottom w:val="single" w:sz="6" w:space="0" w:color="auto"/>
            </w:tcBorders>
            <w:shd w:val="clear" w:color="auto" w:fill="auto"/>
            <w:vAlign w:val="bottom"/>
          </w:tcPr>
          <w:p w14:paraId="15480BA5" w14:textId="15DC0964" w:rsidR="00BB53F2" w:rsidRPr="009B3A0C" w:rsidRDefault="00BB53F2" w:rsidP="00C86556">
            <w:pPr>
              <w:keepNext/>
              <w:jc w:val="center"/>
              <w:rPr>
                <w:rFonts w:ascii="Calibri" w:hAnsi="Calibri"/>
                <w:noProof/>
                <w:sz w:val="18"/>
                <w:szCs w:val="18"/>
              </w:rPr>
            </w:pPr>
            <w:r>
              <w:rPr>
                <w:rFonts w:ascii="Calibri" w:hAnsi="Calibri"/>
                <w:noProof/>
                <w:sz w:val="18"/>
                <w:szCs w:val="18"/>
              </w:rPr>
              <w:t xml:space="preserve"> &lt;&lt;User selects from list: Roof pitch is </w:t>
            </w:r>
            <w:r>
              <w:rPr>
                <w:rFonts w:ascii="Calibri" w:hAnsi="Calibri" w:cs="Calibri"/>
                <w:noProof/>
                <w:sz w:val="18"/>
                <w:szCs w:val="18"/>
              </w:rPr>
              <w:t>≥</w:t>
            </w:r>
            <w:r>
              <w:rPr>
                <w:rFonts w:ascii="Calibri" w:hAnsi="Calibri"/>
                <w:noProof/>
                <w:sz w:val="18"/>
                <w:szCs w:val="18"/>
              </w:rPr>
              <w:t xml:space="preserve"> 2:12 or Roof pitch is &lt; 2:12&gt;&gt;</w:t>
            </w:r>
          </w:p>
        </w:tc>
        <w:tc>
          <w:tcPr>
            <w:tcW w:w="1063" w:type="dxa"/>
            <w:tcBorders>
              <w:top w:val="single" w:sz="6" w:space="0" w:color="auto"/>
              <w:bottom w:val="single" w:sz="6" w:space="0" w:color="auto"/>
            </w:tcBorders>
            <w:shd w:val="clear" w:color="auto" w:fill="auto"/>
            <w:vAlign w:val="bottom"/>
          </w:tcPr>
          <w:p w14:paraId="15480BA6" w14:textId="34347435" w:rsidR="00BB53F2" w:rsidRPr="008535C4"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 from list: Not in an applicable climate zone, Aged Solar Reflectance and Thermal Emittance, or SRI&gt;&gt;</w:t>
            </w:r>
          </w:p>
        </w:tc>
        <w:tc>
          <w:tcPr>
            <w:tcW w:w="1064" w:type="dxa"/>
            <w:tcBorders>
              <w:top w:val="single" w:sz="6" w:space="0" w:color="auto"/>
              <w:bottom w:val="single" w:sz="6" w:space="0" w:color="auto"/>
            </w:tcBorders>
            <w:shd w:val="clear" w:color="auto" w:fill="auto"/>
            <w:vAlign w:val="bottom"/>
          </w:tcPr>
          <w:p w14:paraId="15480BA7"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&lt;&lt;User selects from CRRC product list: Asphalt Shingles,</w:t>
            </w:r>
          </w:p>
          <w:p w14:paraId="15480BA8"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p>
          <w:p w14:paraId="15480BA9"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p>
          <w:p w14:paraId="15480BAA"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p>
          <w:p w14:paraId="15480BAB"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p>
          <w:p w14:paraId="15480BAC"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p>
          <w:p w14:paraId="15480BAD"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p>
          <w:p w14:paraId="15480BAE"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p>
          <w:p w14:paraId="15480BAF"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p>
          <w:p w14:paraId="15480BB0"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p>
          <w:p w14:paraId="15480BB1"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15480BB2"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p>
          <w:p w14:paraId="15480BB3"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 xml:space="preserve">Polymer Composite Steep Slope,  </w:t>
            </w:r>
          </w:p>
          <w:p w14:paraId="15480BB4"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p>
          <w:p w14:paraId="15480BB5" w14:textId="77777777" w:rsidR="00BB53F2" w:rsidRPr="008535C4" w:rsidDel="00B7174C"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416" w:type="dxa"/>
            <w:tcBorders>
              <w:top w:val="single" w:sz="6" w:space="0" w:color="auto"/>
              <w:bottom w:val="single" w:sz="6" w:space="0" w:color="auto"/>
            </w:tcBorders>
            <w:shd w:val="clear" w:color="auto" w:fill="auto"/>
            <w:vAlign w:val="bottom"/>
          </w:tcPr>
          <w:p w14:paraId="15480BB6" w14:textId="0CB47500"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sidRPr="00B33740">
              <w:rPr>
                <w:rFonts w:ascii="Calibri" w:hAnsi="Calibri"/>
                <w:sz w:val="18"/>
                <w:szCs w:val="18"/>
              </w:rPr>
              <w:t>&lt;&lt;User input From the CRRC Directory if user knows what they are going to install</w:t>
            </w:r>
            <w:r>
              <w:rPr>
                <w:rFonts w:ascii="Calibri" w:hAnsi="Calibri"/>
                <w:noProof/>
                <w:sz w:val="18"/>
                <w:szCs w:val="18"/>
              </w:rPr>
              <w:t>. Else allow user to enter NA&gt;&gt;</w:t>
            </w:r>
          </w:p>
        </w:tc>
        <w:tc>
          <w:tcPr>
            <w:tcW w:w="1239" w:type="dxa"/>
            <w:tcBorders>
              <w:top w:val="single" w:sz="6" w:space="0" w:color="auto"/>
              <w:bottom w:val="single" w:sz="6" w:space="0" w:color="auto"/>
            </w:tcBorders>
            <w:shd w:val="clear" w:color="auto" w:fill="auto"/>
            <w:vAlign w:val="bottom"/>
          </w:tcPr>
          <w:p w14:paraId="7268490F" w14:textId="3560F076" w:rsidR="00BB53F2"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&lt;&lt;if G04 = ‘Not in an applicable climate zone’ then result = NA; </w:t>
            </w:r>
          </w:p>
          <w:p w14:paraId="15480BB7" w14:textId="24857AF1" w:rsidR="00BB53F2"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Else If the user knows what they are installing, the user enters the DecimalNonnegative </w:t>
            </w:r>
            <w:ins w:id="110" w:author="Shewmaker, Michael@Energy" w:date="2019-03-04T14:40:00Z">
              <w:r w:rsidR="00BC5A84">
                <w:rPr>
                  <w:rFonts w:ascii="Calibri" w:hAnsi="Calibri"/>
                  <w:b w:val="0"/>
                  <w:color w:val="auto"/>
                  <w:sz w:val="18"/>
                  <w:szCs w:val="18"/>
                </w:rPr>
                <w:t xml:space="preserve">(x.xx, value must be &gt; 0 and &lt; 1) </w:t>
              </w:r>
            </w:ins>
            <w:r>
              <w:rPr>
                <w:rFonts w:ascii="Calibri" w:hAnsi="Calibri"/>
                <w:b w:val="0"/>
                <w:color w:val="auto"/>
                <w:sz w:val="18"/>
                <w:szCs w:val="18"/>
              </w:rPr>
              <w:t>value from the CRRC Directory, Else allow user to enter NA&gt;&gt;</w:t>
            </w:r>
          </w:p>
        </w:tc>
        <w:tc>
          <w:tcPr>
            <w:tcW w:w="1240" w:type="dxa"/>
            <w:tcBorders>
              <w:top w:val="single" w:sz="6" w:space="0" w:color="auto"/>
              <w:bottom w:val="single" w:sz="6" w:space="0" w:color="auto"/>
            </w:tcBorders>
            <w:shd w:val="clear" w:color="auto" w:fill="auto"/>
            <w:vAlign w:val="bottom"/>
          </w:tcPr>
          <w:p w14:paraId="15480BB8" w14:textId="5587E1A3" w:rsidR="00BB53F2" w:rsidRPr="00B33740"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B33740">
              <w:rPr>
                <w:rFonts w:ascii="Calibri" w:hAnsi="Calibri"/>
                <w:b w:val="0"/>
                <w:sz w:val="18"/>
                <w:szCs w:val="18"/>
              </w:rPr>
              <w:t>&lt;&lt;</w:t>
            </w:r>
            <w:r>
              <w:rPr>
                <w:rFonts w:ascii="Calibri" w:hAnsi="Calibri"/>
                <w:b w:val="0"/>
                <w:sz w:val="18"/>
                <w:szCs w:val="18"/>
              </w:rPr>
              <w:t xml:space="preserve">if G04 = ‘Not in an applicable climate zone’ then result = NA; else </w:t>
            </w:r>
            <w:r w:rsidRPr="00B33740">
              <w:rPr>
                <w:rFonts w:ascii="Calibri" w:hAnsi="Calibri"/>
                <w:b w:val="0"/>
                <w:sz w:val="18"/>
                <w:szCs w:val="18"/>
              </w:rPr>
              <w:t>User Input: DecimalNonnegative</w:t>
            </w:r>
            <w:ins w:id="111" w:author="Shewmaker, Michael@Energy" w:date="2019-03-04T14:41:00Z">
              <w:r w:rsidR="00BC5A84">
                <w:rPr>
                  <w:rFonts w:ascii="Calibri" w:hAnsi="Calibri"/>
                  <w:b w:val="0"/>
                  <w:sz w:val="18"/>
                  <w:szCs w:val="18"/>
                </w:rPr>
                <w:t xml:space="preserve"> (x.xx, value must be &gt; 0 and &lt; 1)</w:t>
              </w:r>
            </w:ins>
            <w:r w:rsidRPr="00B33740">
              <w:rPr>
                <w:rFonts w:ascii="Calibri" w:hAnsi="Calibri"/>
                <w:b w:val="0"/>
                <w:sz w:val="18"/>
                <w:szCs w:val="18"/>
              </w:rPr>
              <w:t>&gt;&gt;</w:t>
            </w:r>
          </w:p>
        </w:tc>
        <w:tc>
          <w:tcPr>
            <w:tcW w:w="1152" w:type="dxa"/>
            <w:tcBorders>
              <w:top w:val="single" w:sz="6" w:space="0" w:color="auto"/>
              <w:bottom w:val="single" w:sz="6" w:space="0" w:color="auto"/>
            </w:tcBorders>
            <w:shd w:val="clear" w:color="auto" w:fill="auto"/>
            <w:vAlign w:val="bottom"/>
          </w:tcPr>
          <w:p w14:paraId="15480BB9" w14:textId="30AD2AA0" w:rsidR="00BB53F2" w:rsidRPr="00B33740" w:rsidRDefault="00BB53F2" w:rsidP="00C86556">
            <w:pPr>
              <w:keepNext/>
              <w:jc w:val="center"/>
              <w:rPr>
                <w:rFonts w:ascii="Calibri" w:hAnsi="Calibri"/>
                <w:noProof/>
                <w:sz w:val="18"/>
                <w:szCs w:val="18"/>
              </w:rPr>
            </w:pPr>
            <w:r w:rsidRPr="00B33740">
              <w:rPr>
                <w:rFonts w:ascii="Calibri" w:hAnsi="Calibri"/>
                <w:sz w:val="18"/>
                <w:szCs w:val="18"/>
              </w:rPr>
              <w:t>&lt;&lt;</w:t>
            </w:r>
            <w:r>
              <w:rPr>
                <w:rFonts w:ascii="Calibri" w:hAnsi="Calibri"/>
                <w:sz w:val="18"/>
                <w:szCs w:val="18"/>
              </w:rPr>
              <w:t xml:space="preserve">if G04 = ‘Not in an applicable climate zone’ then result = NA; else </w:t>
            </w:r>
            <w:r w:rsidRPr="00B33740">
              <w:rPr>
                <w:rFonts w:ascii="Calibri" w:hAnsi="Calibri"/>
                <w:sz w:val="18"/>
                <w:szCs w:val="18"/>
              </w:rPr>
              <w:t>User Input: DecimalNonnegative</w:t>
            </w:r>
            <w:ins w:id="112" w:author="Shewmaker, Michael@Energy" w:date="2019-03-04T14:41:00Z">
              <w:r w:rsidR="00BC5A84">
                <w:rPr>
                  <w:rFonts w:ascii="Calibri" w:hAnsi="Calibri"/>
                  <w:sz w:val="18"/>
                  <w:szCs w:val="18"/>
                </w:rPr>
                <w:t xml:space="preserve"> (x.xx, valu must be &gt; 0 and &lt; 1)</w:t>
              </w:r>
            </w:ins>
            <w:r w:rsidRPr="00B33740">
              <w:rPr>
                <w:rFonts w:ascii="Calibri" w:hAnsi="Calibri"/>
                <w:sz w:val="18"/>
                <w:szCs w:val="18"/>
              </w:rPr>
              <w:t>&gt;&gt;</w:t>
            </w:r>
          </w:p>
        </w:tc>
        <w:tc>
          <w:tcPr>
            <w:tcW w:w="1063" w:type="dxa"/>
            <w:tcBorders>
              <w:top w:val="single" w:sz="6" w:space="0" w:color="auto"/>
              <w:bottom w:val="single" w:sz="6" w:space="0" w:color="auto"/>
            </w:tcBorders>
            <w:shd w:val="clear" w:color="auto" w:fill="auto"/>
            <w:vAlign w:val="bottom"/>
          </w:tcPr>
          <w:p w14:paraId="3CBDCB76" w14:textId="46BEB724" w:rsidR="00BB53F2" w:rsidRDefault="00BB53F2" w:rsidP="00C86556">
            <w:pPr>
              <w:rPr>
                <w:rFonts w:asciiTheme="minorHAnsi" w:hAnsiTheme="minorHAnsi"/>
                <w:sz w:val="18"/>
                <w:szCs w:val="18"/>
              </w:rPr>
            </w:pPr>
            <w:r w:rsidRPr="0037735E">
              <w:rPr>
                <w:rFonts w:asciiTheme="minorHAnsi" w:hAnsiTheme="minorHAnsi"/>
                <w:sz w:val="18"/>
                <w:szCs w:val="18"/>
              </w:rPr>
              <w:t>&lt;&lt;</w:t>
            </w:r>
            <w:r>
              <w:rPr>
                <w:rFonts w:asciiTheme="minorHAnsi" w:hAnsiTheme="minorHAnsi"/>
                <w:sz w:val="18"/>
                <w:szCs w:val="18"/>
              </w:rPr>
              <w:t>if G0</w:t>
            </w:r>
            <w:r w:rsidR="00C81BA9">
              <w:rPr>
                <w:rFonts w:asciiTheme="minorHAnsi" w:hAnsiTheme="minorHAnsi"/>
                <w:sz w:val="18"/>
                <w:szCs w:val="18"/>
              </w:rPr>
              <w:t>4</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‘SRI’ then result is NA; </w:t>
            </w:r>
          </w:p>
          <w:p w14:paraId="15480BBA" w14:textId="58335425" w:rsidR="00BB53F2" w:rsidRPr="0037735E" w:rsidRDefault="00BB53F2" w:rsidP="00C86556">
            <w:pPr>
              <w:rPr>
                <w:rFonts w:asciiTheme="minorHAnsi" w:hAnsiTheme="minorHAnsi"/>
                <w:noProof/>
                <w:sz w:val="18"/>
                <w:szCs w:val="18"/>
              </w:rPr>
            </w:pPr>
            <w:r>
              <w:rPr>
                <w:rFonts w:asciiTheme="minorHAnsi" w:hAnsiTheme="minorHAnsi"/>
                <w:sz w:val="18"/>
                <w:szCs w:val="18"/>
              </w:rPr>
              <w:t>Else user enters value from CRRC directory or from a completed SRI Worksheet&gt;&gt;</w:t>
            </w:r>
          </w:p>
        </w:tc>
        <w:tc>
          <w:tcPr>
            <w:tcW w:w="1152" w:type="dxa"/>
            <w:tcBorders>
              <w:top w:val="single" w:sz="6" w:space="0" w:color="auto"/>
              <w:bottom w:val="single" w:sz="6" w:space="0" w:color="auto"/>
            </w:tcBorders>
            <w:shd w:val="clear" w:color="auto" w:fill="auto"/>
            <w:vAlign w:val="bottom"/>
          </w:tcPr>
          <w:p w14:paraId="3F948292" w14:textId="77777777" w:rsidR="00BB53F2" w:rsidRDefault="00BB53F2" w:rsidP="00C86556">
            <w:pPr>
              <w:rPr>
                <w:rFonts w:asciiTheme="minorHAnsi" w:hAnsiTheme="minorHAnsi"/>
                <w:sz w:val="18"/>
                <w:szCs w:val="18"/>
              </w:rPr>
            </w:pPr>
            <w:r w:rsidRPr="0037735E">
              <w:rPr>
                <w:rFonts w:asciiTheme="minorHAnsi" w:hAnsiTheme="minorHAnsi"/>
                <w:sz w:val="18"/>
                <w:szCs w:val="18"/>
              </w:rPr>
              <w:t xml:space="preserve">&lt;&lt; </w:t>
            </w:r>
            <w:r>
              <w:rPr>
                <w:rFonts w:asciiTheme="minorHAnsi" w:hAnsiTheme="minorHAnsi"/>
                <w:sz w:val="18"/>
                <w:szCs w:val="18"/>
              </w:rPr>
              <w:t>If A09 = 13 or 15</w:t>
            </w:r>
            <w:r w:rsidRPr="00D45D6A">
              <w:rPr>
                <w:rFonts w:asciiTheme="minorHAnsi" w:hAnsiTheme="minorHAnsi"/>
                <w:sz w:val="18"/>
                <w:szCs w:val="18"/>
              </w:rPr>
              <w:t xml:space="preserve"> and </w:t>
            </w:r>
            <w:r>
              <w:rPr>
                <w:rFonts w:asciiTheme="minorHAnsi" w:hAnsiTheme="minorHAnsi"/>
                <w:sz w:val="18"/>
                <w:szCs w:val="18"/>
              </w:rPr>
              <w:t xml:space="preserve">G03 = </w:t>
            </w:r>
          </w:p>
          <w:p w14:paraId="02C49FD3" w14:textId="052D8D5B" w:rsidR="00BB53F2" w:rsidRDefault="00BB53F2" w:rsidP="00C86556">
            <w:pPr>
              <w:rPr>
                <w:rFonts w:asciiTheme="minorHAnsi" w:hAnsiTheme="minorHAnsi"/>
                <w:sz w:val="18"/>
                <w:szCs w:val="18"/>
              </w:rPr>
            </w:pPr>
            <w:r>
              <w:rPr>
                <w:rFonts w:asciiTheme="minorHAnsi" w:hAnsiTheme="minorHAnsi"/>
                <w:sz w:val="18"/>
                <w:szCs w:val="18"/>
              </w:rPr>
              <w:t xml:space="preserve">&lt; </w:t>
            </w:r>
            <w:r w:rsidRPr="00D45D6A">
              <w:rPr>
                <w:rFonts w:asciiTheme="minorHAnsi" w:hAnsiTheme="minorHAnsi"/>
                <w:sz w:val="18"/>
                <w:szCs w:val="18"/>
              </w:rPr>
              <w:t>2:12</w:t>
            </w:r>
            <w:r>
              <w:rPr>
                <w:rFonts w:asciiTheme="minorHAnsi" w:hAnsiTheme="minorHAnsi"/>
                <w:sz w:val="18"/>
                <w:szCs w:val="18"/>
              </w:rPr>
              <w:t>, then</w:t>
            </w:r>
            <w:r w:rsidRPr="00D45D6A">
              <w:rPr>
                <w:rFonts w:asciiTheme="minorHAnsi" w:hAnsiTheme="minorHAnsi"/>
                <w:sz w:val="18"/>
                <w:szCs w:val="18"/>
              </w:rPr>
              <w:t xml:space="preserve"> </w:t>
            </w:r>
            <w:r>
              <w:rPr>
                <w:rFonts w:asciiTheme="minorHAnsi" w:hAnsiTheme="minorHAnsi"/>
                <w:sz w:val="18"/>
                <w:szCs w:val="18"/>
              </w:rPr>
              <w:t xml:space="preserve">value = 0.63; </w:t>
            </w:r>
          </w:p>
          <w:p w14:paraId="4C340205" w14:textId="6588BDF6" w:rsidR="00BB53F2" w:rsidRDefault="00BB53F2" w:rsidP="00C86556">
            <w:pPr>
              <w:rPr>
                <w:rFonts w:asciiTheme="minorHAnsi" w:hAnsiTheme="minorHAnsi"/>
                <w:sz w:val="18"/>
                <w:szCs w:val="18"/>
              </w:rPr>
            </w:pPr>
            <w:r>
              <w:rPr>
                <w:rFonts w:asciiTheme="minorHAnsi" w:hAnsiTheme="minorHAnsi"/>
                <w:sz w:val="18"/>
                <w:szCs w:val="18"/>
              </w:rPr>
              <w:t xml:space="preserve">elseif A09 = 10-15 and G03 = </w:t>
            </w:r>
            <w:r>
              <w:rPr>
                <w:rFonts w:asciiTheme="minorHAnsi" w:hAnsiTheme="minorHAnsi" w:cstheme="minorHAnsi"/>
                <w:sz w:val="18"/>
                <w:szCs w:val="18"/>
              </w:rPr>
              <w:t>≥</w:t>
            </w:r>
            <w:r>
              <w:rPr>
                <w:rFonts w:asciiTheme="minorHAnsi" w:hAnsiTheme="minorHAnsi"/>
                <w:sz w:val="18"/>
                <w:szCs w:val="18"/>
              </w:rPr>
              <w:t xml:space="preserve"> 2:12 then value = 0.20; </w:t>
            </w:r>
          </w:p>
          <w:p w14:paraId="15480BBB" w14:textId="1AB888D8" w:rsidR="00BB53F2" w:rsidRPr="0037735E" w:rsidRDefault="00BB53F2" w:rsidP="00C86556">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w:t>
            </w:r>
            <w:r w:rsidRPr="0037735E">
              <w:rPr>
                <w:rFonts w:asciiTheme="minorHAnsi" w:hAnsiTheme="minorHAnsi"/>
                <w:sz w:val="18"/>
                <w:szCs w:val="18"/>
              </w:rPr>
              <w:t>&gt;&gt;</w:t>
            </w:r>
          </w:p>
        </w:tc>
        <w:tc>
          <w:tcPr>
            <w:tcW w:w="1416" w:type="dxa"/>
            <w:tcBorders>
              <w:top w:val="single" w:sz="6" w:space="0" w:color="auto"/>
              <w:bottom w:val="single" w:sz="6" w:space="0" w:color="auto"/>
            </w:tcBorders>
            <w:shd w:val="clear" w:color="auto" w:fill="auto"/>
            <w:vAlign w:val="bottom"/>
          </w:tcPr>
          <w:p w14:paraId="342917BE" w14:textId="77777777" w:rsidR="00BB53F2" w:rsidRDefault="00BB53F2" w:rsidP="00C86556">
            <w:pPr>
              <w:rPr>
                <w:rFonts w:asciiTheme="minorHAnsi" w:hAnsiTheme="minorHAnsi"/>
                <w:sz w:val="18"/>
                <w:szCs w:val="18"/>
              </w:rPr>
            </w:pPr>
            <w:r w:rsidRPr="00D45D6A">
              <w:rPr>
                <w:rFonts w:asciiTheme="minorHAnsi" w:hAnsiTheme="minorHAnsi"/>
                <w:sz w:val="18"/>
                <w:szCs w:val="18"/>
              </w:rPr>
              <w:t>&lt;&lt;</w:t>
            </w:r>
            <w:r>
              <w:rPr>
                <w:rFonts w:asciiTheme="minorHAnsi" w:hAnsiTheme="minorHAnsi"/>
                <w:sz w:val="18"/>
                <w:szCs w:val="18"/>
              </w:rPr>
              <w:t>If A09 = 13 or 15 and G03 = &lt; 2:12 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‘SRI’,</w:t>
            </w:r>
            <w:r w:rsidRPr="00D45D6A">
              <w:rPr>
                <w:rFonts w:asciiTheme="minorHAnsi" w:hAnsiTheme="minorHAnsi"/>
                <w:sz w:val="18"/>
                <w:szCs w:val="18"/>
              </w:rPr>
              <w:t xml:space="preserve"> th</w:t>
            </w:r>
            <w:r>
              <w:rPr>
                <w:rFonts w:asciiTheme="minorHAnsi" w:hAnsiTheme="minorHAnsi"/>
                <w:sz w:val="18"/>
                <w:szCs w:val="18"/>
              </w:rPr>
              <w:t>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0.85</w:t>
            </w:r>
            <w:r>
              <w:rPr>
                <w:rFonts w:asciiTheme="minorHAnsi" w:hAnsiTheme="minorHAnsi"/>
                <w:sz w:val="18"/>
                <w:szCs w:val="18"/>
              </w:rPr>
              <w:t xml:space="preserve">; </w:t>
            </w:r>
          </w:p>
          <w:p w14:paraId="278099A2" w14:textId="77777777" w:rsidR="00BB53F2" w:rsidRDefault="00BB53F2" w:rsidP="00C86556">
            <w:pPr>
              <w:rPr>
                <w:rFonts w:asciiTheme="minorHAnsi" w:hAnsiTheme="minorHAnsi"/>
                <w:sz w:val="18"/>
                <w:szCs w:val="18"/>
              </w:rPr>
            </w:pPr>
            <w:r w:rsidRPr="00D45D6A">
              <w:rPr>
                <w:rFonts w:asciiTheme="minorHAnsi" w:hAnsiTheme="minorHAnsi"/>
                <w:sz w:val="18"/>
                <w:szCs w:val="18"/>
              </w:rPr>
              <w:t xml:space="preserve">if </w:t>
            </w:r>
            <w:r>
              <w:rPr>
                <w:rFonts w:asciiTheme="minorHAnsi" w:hAnsiTheme="minorHAnsi"/>
                <w:sz w:val="18"/>
                <w:szCs w:val="18"/>
              </w:rPr>
              <w:t>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is </w:t>
            </w:r>
            <w:r>
              <w:rPr>
                <w:rFonts w:asciiTheme="minorHAnsi" w:hAnsiTheme="minorHAnsi"/>
                <w:sz w:val="18"/>
                <w:szCs w:val="18"/>
              </w:rPr>
              <w:t>‘</w:t>
            </w:r>
            <w:r w:rsidRPr="00D45D6A">
              <w:rPr>
                <w:rFonts w:asciiTheme="minorHAnsi" w:hAnsiTheme="minorHAnsi"/>
                <w:sz w:val="18"/>
                <w:szCs w:val="18"/>
              </w:rPr>
              <w:t>Aged Solar Refle</w:t>
            </w:r>
            <w:r>
              <w:rPr>
                <w:rFonts w:asciiTheme="minorHAnsi" w:hAnsiTheme="minorHAnsi"/>
                <w:sz w:val="18"/>
                <w:szCs w:val="18"/>
              </w:rPr>
              <w:t>ctance and Thermal Emittance’ the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0.75</w:t>
            </w:r>
            <w:r>
              <w:rPr>
                <w:rFonts w:asciiTheme="minorHAnsi" w:hAnsiTheme="minorHAnsi"/>
                <w:sz w:val="18"/>
                <w:szCs w:val="18"/>
              </w:rPr>
              <w:t xml:space="preserve">; </w:t>
            </w:r>
          </w:p>
          <w:p w14:paraId="0B92ABE1" w14:textId="77777777" w:rsidR="00BB53F2" w:rsidRDefault="00BB53F2" w:rsidP="00C86556">
            <w:pPr>
              <w:rPr>
                <w:rFonts w:asciiTheme="minorHAnsi" w:hAnsiTheme="minorHAnsi"/>
                <w:sz w:val="18"/>
                <w:szCs w:val="18"/>
              </w:rPr>
            </w:pPr>
            <w:r>
              <w:rPr>
                <w:rFonts w:asciiTheme="minorHAnsi" w:hAnsiTheme="minorHAnsi"/>
                <w:sz w:val="18"/>
                <w:szCs w:val="18"/>
              </w:rPr>
              <w:t xml:space="preserve">if A09 = 10-15 and G03 = </w:t>
            </w:r>
            <w:r>
              <w:rPr>
                <w:rFonts w:asciiTheme="minorHAnsi" w:hAnsiTheme="minorHAnsi" w:cstheme="minorHAnsi"/>
                <w:sz w:val="18"/>
                <w:szCs w:val="18"/>
              </w:rPr>
              <w:t xml:space="preserve">≥ </w:t>
            </w:r>
            <w:r>
              <w:rPr>
                <w:rFonts w:asciiTheme="minorHAnsi" w:hAnsiTheme="minorHAnsi"/>
                <w:sz w:val="18"/>
                <w:szCs w:val="18"/>
              </w:rPr>
              <w:t>2:12, then value = 0.75;</w:t>
            </w:r>
            <w:r w:rsidRPr="00D45D6A">
              <w:rPr>
                <w:rFonts w:asciiTheme="minorHAnsi" w:hAnsiTheme="minorHAnsi"/>
                <w:sz w:val="18"/>
                <w:szCs w:val="18"/>
              </w:rPr>
              <w:t xml:space="preserve"> </w:t>
            </w:r>
          </w:p>
          <w:p w14:paraId="15480BBC" w14:textId="6810B7CD" w:rsidR="00BB53F2" w:rsidRPr="0037735E" w:rsidRDefault="00BB53F2" w:rsidP="00C86556">
            <w:pPr>
              <w:rPr>
                <w:rFonts w:asciiTheme="minorHAnsi" w:hAnsiTheme="minorHAnsi"/>
                <w:noProof/>
                <w:sz w:val="18"/>
                <w:szCs w:val="18"/>
              </w:rPr>
            </w:pPr>
            <w:r>
              <w:rPr>
                <w:rFonts w:asciiTheme="minorHAnsi" w:hAnsiTheme="minorHAnsi"/>
                <w:sz w:val="18"/>
                <w:szCs w:val="18"/>
              </w:rPr>
              <w:t>Else for all other combinations, value = NA</w:t>
            </w:r>
            <w:r w:rsidRPr="00D45D6A">
              <w:rPr>
                <w:rFonts w:asciiTheme="minorHAnsi" w:hAnsiTheme="minorHAnsi"/>
                <w:sz w:val="18"/>
                <w:szCs w:val="18"/>
              </w:rPr>
              <w:t>&gt;&gt;</w:t>
            </w:r>
          </w:p>
        </w:tc>
        <w:tc>
          <w:tcPr>
            <w:tcW w:w="975" w:type="dxa"/>
            <w:tcBorders>
              <w:top w:val="single" w:sz="6" w:space="0" w:color="auto"/>
              <w:bottom w:val="single" w:sz="6" w:space="0" w:color="auto"/>
              <w:right w:val="single" w:sz="4" w:space="0" w:color="auto"/>
            </w:tcBorders>
            <w:shd w:val="clear" w:color="auto" w:fill="auto"/>
            <w:vAlign w:val="bottom"/>
          </w:tcPr>
          <w:p w14:paraId="7A64C1E6" w14:textId="77777777" w:rsidR="00BB53F2" w:rsidRDefault="00BB53F2" w:rsidP="00C86556">
            <w:pPr>
              <w:rPr>
                <w:rFonts w:asciiTheme="minorHAnsi" w:hAnsiTheme="minorHAnsi"/>
                <w:sz w:val="18"/>
                <w:szCs w:val="18"/>
              </w:rPr>
            </w:pPr>
            <w:r w:rsidRPr="00D45D6A">
              <w:rPr>
                <w:rFonts w:asciiTheme="minorHAnsi" w:hAnsiTheme="minorHAnsi"/>
                <w:sz w:val="18"/>
                <w:szCs w:val="18"/>
              </w:rPr>
              <w:t xml:space="preserve">&lt;&lt; if </w:t>
            </w:r>
            <w:r>
              <w:rPr>
                <w:rFonts w:asciiTheme="minorHAnsi" w:hAnsiTheme="minorHAnsi"/>
                <w:sz w:val="18"/>
                <w:szCs w:val="18"/>
              </w:rPr>
              <w:t>A09 = 13 or 15 and G</w:t>
            </w:r>
            <w:r w:rsidRPr="00D45D6A">
              <w:rPr>
                <w:rFonts w:asciiTheme="minorHAnsi" w:hAnsiTheme="minorHAnsi"/>
                <w:sz w:val="18"/>
                <w:szCs w:val="18"/>
              </w:rPr>
              <w:t>0</w:t>
            </w:r>
            <w:r>
              <w:rPr>
                <w:rFonts w:asciiTheme="minorHAnsi" w:hAnsiTheme="minorHAnsi"/>
                <w:sz w:val="18"/>
                <w:szCs w:val="18"/>
              </w:rPr>
              <w:t>3</w:t>
            </w:r>
            <w:r w:rsidRPr="00D45D6A">
              <w:rPr>
                <w:rFonts w:asciiTheme="minorHAnsi" w:hAnsiTheme="minorHAnsi"/>
                <w:sz w:val="18"/>
                <w:szCs w:val="18"/>
              </w:rPr>
              <w:t xml:space="preserve"> </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&lt;</w:t>
            </w:r>
            <w:r w:rsidRPr="00D45D6A">
              <w:rPr>
                <w:rFonts w:asciiTheme="minorHAnsi" w:hAnsiTheme="minorHAnsi"/>
                <w:sz w:val="18"/>
                <w:szCs w:val="18"/>
              </w:rPr>
              <w:t xml:space="preserve"> 2:12 </w:t>
            </w:r>
            <w:r>
              <w:rPr>
                <w:rFonts w:asciiTheme="minorHAnsi" w:hAnsiTheme="minorHAnsi"/>
                <w:sz w:val="18"/>
                <w:szCs w:val="18"/>
              </w:rPr>
              <w:t>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w:t>
            </w:r>
            <w:r w:rsidRPr="00D45D6A">
              <w:rPr>
                <w:rFonts w:asciiTheme="minorHAnsi" w:hAnsiTheme="minorHAnsi"/>
                <w:sz w:val="18"/>
                <w:szCs w:val="18"/>
              </w:rPr>
              <w:t>SRI</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 xml:space="preserve">then value = </w:t>
            </w:r>
            <w:r w:rsidRPr="00D45D6A">
              <w:rPr>
                <w:rFonts w:asciiTheme="minorHAnsi" w:hAnsiTheme="minorHAnsi"/>
                <w:sz w:val="18"/>
                <w:szCs w:val="18"/>
              </w:rPr>
              <w:t>75</w:t>
            </w:r>
            <w:r>
              <w:rPr>
                <w:rFonts w:asciiTheme="minorHAnsi" w:hAnsiTheme="minorHAnsi"/>
                <w:sz w:val="18"/>
                <w:szCs w:val="18"/>
              </w:rPr>
              <w:t>;</w:t>
            </w:r>
            <w:r w:rsidRPr="00D45D6A">
              <w:rPr>
                <w:rFonts w:asciiTheme="minorHAnsi" w:hAnsiTheme="minorHAnsi"/>
                <w:sz w:val="18"/>
                <w:szCs w:val="18"/>
              </w:rPr>
              <w:t xml:space="preserve"> </w:t>
            </w:r>
          </w:p>
          <w:p w14:paraId="066F8FAA" w14:textId="77777777" w:rsidR="00BB53F2" w:rsidRDefault="00BB53F2" w:rsidP="00C86556">
            <w:pPr>
              <w:rPr>
                <w:rFonts w:asciiTheme="minorHAnsi" w:hAnsiTheme="minorHAnsi"/>
                <w:sz w:val="18"/>
                <w:szCs w:val="18"/>
              </w:rPr>
            </w:pPr>
            <w:r w:rsidRPr="00D45D6A">
              <w:rPr>
                <w:rFonts w:asciiTheme="minorHAnsi" w:hAnsiTheme="minorHAnsi"/>
                <w:sz w:val="18"/>
                <w:szCs w:val="18"/>
              </w:rPr>
              <w:t xml:space="preserve">if </w:t>
            </w:r>
            <w:r>
              <w:rPr>
                <w:rFonts w:asciiTheme="minorHAnsi" w:hAnsiTheme="minorHAnsi"/>
                <w:sz w:val="18"/>
                <w:szCs w:val="18"/>
              </w:rPr>
              <w:t>A09 = 10 – 15 and G</w:t>
            </w:r>
            <w:r w:rsidRPr="00D45D6A">
              <w:rPr>
                <w:rFonts w:asciiTheme="minorHAnsi" w:hAnsiTheme="minorHAnsi"/>
                <w:sz w:val="18"/>
                <w:szCs w:val="18"/>
              </w:rPr>
              <w:t>0</w:t>
            </w:r>
            <w:r>
              <w:rPr>
                <w:rFonts w:asciiTheme="minorHAnsi" w:hAnsiTheme="minorHAnsi"/>
                <w:sz w:val="18"/>
                <w:szCs w:val="18"/>
              </w:rPr>
              <w:t>3 =</w:t>
            </w:r>
            <w:r w:rsidRPr="00D45D6A">
              <w:rPr>
                <w:rFonts w:asciiTheme="minorHAnsi" w:hAnsiTheme="minorHAnsi"/>
                <w:sz w:val="18"/>
                <w:szCs w:val="18"/>
              </w:rPr>
              <w:t xml:space="preserve"> </w:t>
            </w:r>
            <w:r>
              <w:rPr>
                <w:rFonts w:asciiTheme="minorHAnsi" w:hAnsiTheme="minorHAnsi" w:cstheme="minorHAnsi"/>
                <w:sz w:val="18"/>
                <w:szCs w:val="18"/>
              </w:rPr>
              <w:t xml:space="preserve">≥ </w:t>
            </w:r>
            <w:r w:rsidRPr="00D45D6A">
              <w:rPr>
                <w:rFonts w:asciiTheme="minorHAnsi" w:hAnsiTheme="minorHAnsi"/>
                <w:sz w:val="18"/>
                <w:szCs w:val="18"/>
              </w:rPr>
              <w:t xml:space="preserve">2:12, </w:t>
            </w:r>
            <w:r>
              <w:rPr>
                <w:rFonts w:asciiTheme="minorHAnsi" w:hAnsiTheme="minorHAnsi"/>
                <w:sz w:val="18"/>
                <w:szCs w:val="18"/>
              </w:rPr>
              <w:t>then value =</w:t>
            </w:r>
            <w:r w:rsidRPr="00D45D6A">
              <w:rPr>
                <w:rFonts w:asciiTheme="minorHAnsi" w:hAnsiTheme="minorHAnsi"/>
                <w:sz w:val="18"/>
                <w:szCs w:val="18"/>
              </w:rPr>
              <w:t xml:space="preserve"> 16</w:t>
            </w:r>
            <w:r>
              <w:rPr>
                <w:rFonts w:asciiTheme="minorHAnsi" w:hAnsiTheme="minorHAnsi"/>
                <w:sz w:val="18"/>
                <w:szCs w:val="18"/>
              </w:rPr>
              <w:t>;</w:t>
            </w:r>
            <w:r w:rsidRPr="00D45D6A">
              <w:rPr>
                <w:rFonts w:asciiTheme="minorHAnsi" w:hAnsiTheme="minorHAnsi"/>
                <w:sz w:val="18"/>
                <w:szCs w:val="18"/>
              </w:rPr>
              <w:t xml:space="preserve"> </w:t>
            </w:r>
          </w:p>
          <w:p w14:paraId="15480BBD" w14:textId="6617555A" w:rsidR="00BB53F2" w:rsidRPr="0037735E" w:rsidRDefault="00BB53F2" w:rsidP="00C86556">
            <w:pPr>
              <w:rPr>
                <w:rFonts w:asciiTheme="minorHAnsi" w:hAnsiTheme="minorHAnsi"/>
                <w:b/>
                <w:sz w:val="18"/>
                <w:szCs w:val="18"/>
              </w:rPr>
            </w:pPr>
            <w:r w:rsidRPr="00A16B5E">
              <w:rPr>
                <w:rFonts w:asciiTheme="minorHAnsi" w:hAnsiTheme="minorHAnsi"/>
                <w:sz w:val="18"/>
                <w:szCs w:val="18"/>
              </w:rPr>
              <w:t xml:space="preserve">Else for all other combinations, value = </w:t>
            </w:r>
            <w:r w:rsidRPr="00D45D6A">
              <w:rPr>
                <w:rFonts w:asciiTheme="minorHAnsi" w:hAnsiTheme="minorHAnsi"/>
                <w:sz w:val="18"/>
                <w:szCs w:val="18"/>
              </w:rPr>
              <w:t xml:space="preserve"> NA&gt;&gt;</w:t>
            </w:r>
          </w:p>
        </w:tc>
      </w:tr>
      <w:tr w:rsidR="00BB53F2" w:rsidRPr="00FE052A" w14:paraId="15480BCC" w14:textId="77777777" w:rsidTr="00C86556">
        <w:trPr>
          <w:gridAfter w:val="1"/>
          <w:wAfter w:w="21" w:type="dxa"/>
          <w:trHeight w:val="264"/>
        </w:trPr>
        <w:tc>
          <w:tcPr>
            <w:tcW w:w="726" w:type="dxa"/>
            <w:tcBorders>
              <w:top w:val="single" w:sz="6" w:space="0" w:color="auto"/>
              <w:left w:val="single" w:sz="4" w:space="0" w:color="auto"/>
              <w:bottom w:val="single" w:sz="6" w:space="0" w:color="auto"/>
            </w:tcBorders>
          </w:tcPr>
          <w:p w14:paraId="15480BBF" w14:textId="544E090F"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sz w:val="18"/>
                <w:szCs w:val="18"/>
              </w:rPr>
            </w:pPr>
          </w:p>
        </w:tc>
        <w:tc>
          <w:tcPr>
            <w:tcW w:w="976" w:type="dxa"/>
            <w:tcBorders>
              <w:top w:val="single" w:sz="6" w:space="0" w:color="auto"/>
              <w:bottom w:val="single" w:sz="6" w:space="0" w:color="auto"/>
            </w:tcBorders>
            <w:shd w:val="clear" w:color="auto" w:fill="auto"/>
            <w:vAlign w:val="bottom"/>
          </w:tcPr>
          <w:p w14:paraId="15480BC0" w14:textId="77777777"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sz w:val="18"/>
                <w:szCs w:val="18"/>
              </w:rPr>
            </w:pPr>
          </w:p>
        </w:tc>
        <w:tc>
          <w:tcPr>
            <w:tcW w:w="887" w:type="dxa"/>
            <w:tcBorders>
              <w:top w:val="single" w:sz="6" w:space="0" w:color="auto"/>
              <w:bottom w:val="single" w:sz="6" w:space="0" w:color="auto"/>
            </w:tcBorders>
            <w:shd w:val="clear" w:color="auto" w:fill="auto"/>
            <w:vAlign w:val="bottom"/>
          </w:tcPr>
          <w:p w14:paraId="15480BC1" w14:textId="77777777" w:rsidR="00BB53F2" w:rsidRPr="009B3A0C" w:rsidRDefault="00BB53F2" w:rsidP="00C86556">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2"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4" w:type="dxa"/>
            <w:tcBorders>
              <w:top w:val="single" w:sz="6" w:space="0" w:color="auto"/>
              <w:bottom w:val="single" w:sz="6" w:space="0" w:color="auto"/>
            </w:tcBorders>
            <w:shd w:val="clear" w:color="auto" w:fill="auto"/>
            <w:vAlign w:val="bottom"/>
          </w:tcPr>
          <w:p w14:paraId="15480BC3"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6" w:type="dxa"/>
            <w:tcBorders>
              <w:top w:val="single" w:sz="6" w:space="0" w:color="auto"/>
              <w:bottom w:val="single" w:sz="6" w:space="0" w:color="auto"/>
            </w:tcBorders>
            <w:shd w:val="clear" w:color="auto" w:fill="auto"/>
            <w:vAlign w:val="bottom"/>
          </w:tcPr>
          <w:p w14:paraId="15480BC4" w14:textId="77777777" w:rsidR="00BB53F2" w:rsidRDefault="00BB53F2" w:rsidP="00C86556">
            <w:pPr>
              <w:pStyle w:val="Heading7"/>
              <w:jc w:val="center"/>
              <w:rPr>
                <w:rFonts w:ascii="Calibri" w:hAnsi="Calibri"/>
                <w:noProof/>
                <w:sz w:val="18"/>
                <w:szCs w:val="18"/>
              </w:rPr>
            </w:pPr>
          </w:p>
        </w:tc>
        <w:tc>
          <w:tcPr>
            <w:tcW w:w="1239" w:type="dxa"/>
            <w:tcBorders>
              <w:top w:val="single" w:sz="6" w:space="0" w:color="auto"/>
              <w:bottom w:val="single" w:sz="6" w:space="0" w:color="auto"/>
            </w:tcBorders>
            <w:shd w:val="clear" w:color="auto" w:fill="auto"/>
            <w:vAlign w:val="bottom"/>
          </w:tcPr>
          <w:p w14:paraId="15480BC5" w14:textId="77777777"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15480BC6" w14:textId="77777777" w:rsidR="00BB53F2" w:rsidRPr="009B3A0C" w:rsidRDefault="00BB53F2" w:rsidP="00C86556">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7" w14:textId="77777777" w:rsidR="00BB53F2" w:rsidRPr="009B3A0C" w:rsidRDefault="00BB53F2" w:rsidP="00C86556">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8" w14:textId="77777777" w:rsidR="00BB53F2" w:rsidRPr="009B3A0C" w:rsidRDefault="00BB53F2" w:rsidP="00C86556">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9" w14:textId="77777777" w:rsidR="00BB53F2" w:rsidRPr="009B3A0C" w:rsidRDefault="00BB53F2" w:rsidP="00C86556">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15480BCA"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tcBorders>
              <w:top w:val="single" w:sz="6" w:space="0" w:color="auto"/>
              <w:bottom w:val="single" w:sz="6" w:space="0" w:color="auto"/>
              <w:right w:val="single" w:sz="4" w:space="0" w:color="auto"/>
            </w:tcBorders>
            <w:shd w:val="clear" w:color="auto" w:fill="auto"/>
            <w:vAlign w:val="bottom"/>
          </w:tcPr>
          <w:p w14:paraId="15480BCB"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BB53F2" w:rsidRPr="00FE052A" w14:paraId="15480BD0" w14:textId="77777777" w:rsidTr="00C86556">
        <w:trPr>
          <w:gridAfter w:val="1"/>
          <w:wAfter w:w="21" w:type="dxa"/>
          <w:trHeight w:val="633"/>
        </w:trPr>
        <w:tc>
          <w:tcPr>
            <w:tcW w:w="14369" w:type="dxa"/>
            <w:gridSpan w:val="13"/>
            <w:tcBorders>
              <w:top w:val="single" w:sz="6" w:space="0" w:color="auto"/>
              <w:left w:val="single" w:sz="4" w:space="0" w:color="auto"/>
              <w:bottom w:val="single" w:sz="4" w:space="0" w:color="auto"/>
              <w:right w:val="single" w:sz="4" w:space="0" w:color="auto"/>
            </w:tcBorders>
          </w:tcPr>
          <w:p w14:paraId="15480BCD" w14:textId="77777777" w:rsidR="00BB53F2" w:rsidRPr="0037735E" w:rsidRDefault="00BB53F2" w:rsidP="00C86556">
            <w:pPr>
              <w:pStyle w:val="Heading7"/>
              <w:tabs>
                <w:tab w:val="clear" w:pos="10980"/>
                <w:tab w:val="clear" w:pos="11430"/>
                <w:tab w:val="left" w:pos="180"/>
                <w:tab w:val="left" w:pos="5310"/>
                <w:tab w:val="left" w:pos="8100"/>
              </w:tabs>
              <w:rPr>
                <w:rFonts w:ascii="Calibri" w:hAnsi="Calibri"/>
                <w:color w:val="auto"/>
                <w:sz w:val="20"/>
                <w:szCs w:val="20"/>
              </w:rPr>
            </w:pPr>
            <w:r w:rsidRPr="0037735E">
              <w:rPr>
                <w:rFonts w:ascii="Calibri" w:hAnsi="Calibri"/>
                <w:color w:val="auto"/>
                <w:sz w:val="20"/>
                <w:szCs w:val="20"/>
              </w:rPr>
              <w:t>NOTES:</w:t>
            </w:r>
          </w:p>
          <w:p w14:paraId="1E982CED" w14:textId="77777777" w:rsidR="00793236" w:rsidRDefault="007923F6" w:rsidP="00C86556">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20"/>
                <w:szCs w:val="20"/>
              </w:rPr>
            </w:pPr>
            <w:r>
              <w:rPr>
                <w:rFonts w:ascii="Calibri" w:hAnsi="Calibri"/>
                <w:noProof/>
                <w:sz w:val="20"/>
                <w:szCs w:val="20"/>
              </w:rPr>
              <w:t xml:space="preserve">Exception 1: </w:t>
            </w:r>
            <w:r w:rsidR="00BB53F2" w:rsidRPr="0037735E">
              <w:rPr>
                <w:rFonts w:ascii="Calibri" w:hAnsi="Calibri"/>
                <w:noProof/>
                <w:sz w:val="20"/>
                <w:szCs w:val="20"/>
              </w:rPr>
              <w:t>Any roof area covered by building integrated photovoltaic panels and solar thermal panels are exempt from the above Cool Roof requirements.</w:t>
            </w:r>
          </w:p>
          <w:p w14:paraId="15480BCE" w14:textId="074ED1D2" w:rsidR="00BB53F2" w:rsidRPr="002F0AE7" w:rsidRDefault="00793236" w:rsidP="00C86556">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20"/>
                <w:szCs w:val="20"/>
              </w:rPr>
            </w:pPr>
            <w:r w:rsidRPr="00793236">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r w:rsidR="00BB53F2" w:rsidRPr="002F0AE7">
              <w:rPr>
                <w:rFonts w:ascii="Calibri" w:hAnsi="Calibri"/>
                <w:noProof/>
                <w:sz w:val="20"/>
                <w:szCs w:val="20"/>
              </w:rPr>
              <w:t xml:space="preserve"> </w:t>
            </w:r>
          </w:p>
          <w:p w14:paraId="15480BCF" w14:textId="77777777" w:rsidR="00BB53F2" w:rsidRPr="009B3A0C" w:rsidRDefault="00BB53F2" w:rsidP="00C86556">
            <w:pPr>
              <w:keepNext/>
              <w:numPr>
                <w:ilvl w:val="0"/>
                <w:numId w:val="4"/>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37735E">
              <w:rPr>
                <w:rFonts w:ascii="Calibri" w:hAnsi="Calibri"/>
                <w:noProof/>
                <w:sz w:val="20"/>
                <w:szCs w:val="20"/>
              </w:rPr>
              <w:t>Liquid field applied coatings must comply with installation criteria from section 110.8(i)4.</w:t>
            </w:r>
          </w:p>
        </w:tc>
      </w:tr>
    </w:tbl>
    <w:p w14:paraId="15480BD1" w14:textId="77777777" w:rsidR="003C6CEF" w:rsidRDefault="003C6CEF"/>
    <w:tbl>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9"/>
        <w:gridCol w:w="1336"/>
        <w:gridCol w:w="987"/>
        <w:gridCol w:w="1162"/>
        <w:gridCol w:w="1163"/>
        <w:gridCol w:w="1162"/>
        <w:gridCol w:w="1162"/>
        <w:gridCol w:w="1162"/>
        <w:gridCol w:w="1166"/>
        <w:gridCol w:w="3792"/>
      </w:tblGrid>
      <w:tr w:rsidR="00147154" w:rsidRPr="00B558A0" w14:paraId="15480BD8" w14:textId="77777777" w:rsidTr="00E0019E">
        <w:trPr>
          <w:cantSplit/>
          <w:trHeight w:val="319"/>
        </w:trPr>
        <w:tc>
          <w:tcPr>
            <w:tcW w:w="14361" w:type="dxa"/>
            <w:gridSpan w:val="10"/>
            <w:tcBorders>
              <w:top w:val="single" w:sz="4" w:space="0" w:color="auto"/>
              <w:left w:val="single" w:sz="4" w:space="0" w:color="auto"/>
              <w:bottom w:val="single" w:sz="6" w:space="0" w:color="auto"/>
              <w:right w:val="single" w:sz="4" w:space="0" w:color="auto"/>
            </w:tcBorders>
          </w:tcPr>
          <w:p w14:paraId="15480BD2" w14:textId="2736A80E" w:rsidR="00147154" w:rsidRDefault="00147154" w:rsidP="008B76CC">
            <w:pPr>
              <w:keepNext/>
              <w:rPr>
                <w:rFonts w:ascii="Calibri" w:eastAsia="Calibri" w:hAnsi="Calibri"/>
                <w:b/>
                <w:sz w:val="22"/>
                <w:szCs w:val="22"/>
              </w:rPr>
            </w:pPr>
            <w:r w:rsidRPr="0037735E">
              <w:rPr>
                <w:rFonts w:ascii="Calibri" w:eastAsia="Calibri" w:hAnsi="Calibri"/>
                <w:b/>
                <w:sz w:val="20"/>
                <w:szCs w:val="22"/>
              </w:rPr>
              <w:t xml:space="preserve">H. </w:t>
            </w:r>
            <w:r w:rsidR="00615B49" w:rsidRPr="0037735E">
              <w:rPr>
                <w:rFonts w:ascii="Calibri" w:eastAsia="Calibri" w:hAnsi="Calibri"/>
                <w:b/>
                <w:sz w:val="20"/>
                <w:szCs w:val="22"/>
              </w:rPr>
              <w:t>Fenestration/Glazing Allowed</w:t>
            </w:r>
            <w:r w:rsidRPr="0037735E">
              <w:rPr>
                <w:rFonts w:ascii="Calibri" w:eastAsia="Calibri" w:hAnsi="Calibri"/>
                <w:b/>
                <w:sz w:val="20"/>
                <w:szCs w:val="22"/>
              </w:rPr>
              <w:t xml:space="preserve"> </w:t>
            </w:r>
            <w:r w:rsidR="002247F6" w:rsidRPr="0037735E">
              <w:rPr>
                <w:rFonts w:ascii="Calibri" w:eastAsia="Calibri" w:hAnsi="Calibri"/>
                <w:b/>
                <w:sz w:val="20"/>
                <w:szCs w:val="22"/>
              </w:rPr>
              <w:t xml:space="preserve">Areas and Efficiencies </w:t>
            </w:r>
            <w:r w:rsidRPr="0037735E">
              <w:rPr>
                <w:rFonts w:ascii="Calibri" w:eastAsia="Calibri" w:hAnsi="Calibri"/>
                <w:sz w:val="20"/>
                <w:szCs w:val="22"/>
              </w:rPr>
              <w:t>(Section 150.2(a)1)</w:t>
            </w:r>
          </w:p>
          <w:p w14:paraId="15480BD7" w14:textId="2CD38E8D" w:rsidR="00147154" w:rsidRDefault="00147154" w:rsidP="002C2705">
            <w:pPr>
              <w:rPr>
                <w:rFonts w:ascii="Calibri" w:eastAsia="Calibri" w:hAnsi="Calibri"/>
                <w:b/>
                <w:sz w:val="22"/>
                <w:szCs w:val="22"/>
              </w:rPr>
            </w:pPr>
            <w:r>
              <w:rPr>
                <w:rFonts w:asciiTheme="minorHAnsi" w:eastAsia="Calibri" w:hAnsiTheme="minorHAnsi"/>
                <w:sz w:val="20"/>
              </w:rPr>
              <w:t>&lt;&lt;if A13 contains Fenestration then display this section</w:t>
            </w:r>
            <w:r w:rsidR="002C2705">
              <w:rPr>
                <w:rFonts w:asciiTheme="minorHAnsi" w:eastAsia="Calibri" w:hAnsiTheme="minorHAnsi"/>
                <w:sz w:val="20"/>
              </w:rPr>
              <w:t>;</w:t>
            </w:r>
            <w:r>
              <w:rPr>
                <w:rFonts w:asciiTheme="minorHAnsi" w:eastAsia="Calibri" w:hAnsiTheme="minorHAnsi"/>
                <w:sz w:val="20"/>
              </w:rPr>
              <w:t xml:space="preserve"> else display the standard “This Section Does Not Apply” message&gt;&gt;</w:t>
            </w:r>
          </w:p>
        </w:tc>
      </w:tr>
      <w:tr w:rsidR="00147154" w:rsidRPr="00B558A0" w14:paraId="15480BE1"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tcBorders>
              <w:left w:val="single" w:sz="4" w:space="0" w:color="auto"/>
            </w:tcBorders>
            <w:vAlign w:val="center"/>
          </w:tcPr>
          <w:p w14:paraId="15480BD9"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w:t>
            </w:r>
            <w:r w:rsidRPr="006D4D6F">
              <w:rPr>
                <w:rFonts w:ascii="Calibri" w:hAnsi="Calibri"/>
                <w:sz w:val="20"/>
                <w:szCs w:val="20"/>
              </w:rPr>
              <w:t>1</w:t>
            </w:r>
          </w:p>
        </w:tc>
        <w:tc>
          <w:tcPr>
            <w:tcW w:w="1336" w:type="dxa"/>
            <w:vAlign w:val="center"/>
          </w:tcPr>
          <w:p w14:paraId="15480BDA"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02</w:t>
            </w:r>
          </w:p>
        </w:tc>
        <w:tc>
          <w:tcPr>
            <w:tcW w:w="987" w:type="dxa"/>
            <w:vAlign w:val="center"/>
          </w:tcPr>
          <w:p w14:paraId="15480BDB"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03</w:t>
            </w:r>
          </w:p>
        </w:tc>
        <w:tc>
          <w:tcPr>
            <w:tcW w:w="1162" w:type="dxa"/>
            <w:vAlign w:val="center"/>
          </w:tcPr>
          <w:p w14:paraId="15480BDC"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04</w:t>
            </w:r>
          </w:p>
        </w:tc>
        <w:tc>
          <w:tcPr>
            <w:tcW w:w="1163" w:type="dxa"/>
            <w:tcBorders>
              <w:right w:val="single" w:sz="4" w:space="0" w:color="auto"/>
            </w:tcBorders>
            <w:vAlign w:val="center"/>
          </w:tcPr>
          <w:p w14:paraId="15480BDD"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05</w:t>
            </w:r>
          </w:p>
        </w:tc>
        <w:tc>
          <w:tcPr>
            <w:tcW w:w="1162" w:type="dxa"/>
          </w:tcPr>
          <w:p w14:paraId="15480BDE"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06</w:t>
            </w:r>
          </w:p>
        </w:tc>
        <w:tc>
          <w:tcPr>
            <w:tcW w:w="1162" w:type="dxa"/>
          </w:tcPr>
          <w:p w14:paraId="5AA17B8F" w14:textId="3DA0FA3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c>
          <w:tcPr>
            <w:tcW w:w="1162" w:type="dxa"/>
            <w:tcBorders>
              <w:right w:val="single" w:sz="4" w:space="0" w:color="auto"/>
            </w:tcBorders>
          </w:tcPr>
          <w:p w14:paraId="15480BDF" w14:textId="4EB1A35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08</w:t>
            </w:r>
          </w:p>
        </w:tc>
        <w:tc>
          <w:tcPr>
            <w:tcW w:w="1166" w:type="dxa"/>
            <w:tcBorders>
              <w:right w:val="single" w:sz="4" w:space="0" w:color="auto"/>
            </w:tcBorders>
          </w:tcPr>
          <w:p w14:paraId="2DE47446" w14:textId="1B4CAB2F" w:rsidR="00147154" w:rsidDel="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09</w:t>
            </w:r>
          </w:p>
        </w:tc>
        <w:tc>
          <w:tcPr>
            <w:tcW w:w="3792" w:type="dxa"/>
            <w:tcBorders>
              <w:left w:val="single" w:sz="4" w:space="0" w:color="auto"/>
              <w:right w:val="single" w:sz="4" w:space="0" w:color="auto"/>
            </w:tcBorders>
            <w:vAlign w:val="center"/>
          </w:tcPr>
          <w:p w14:paraId="15480BE0" w14:textId="0FD36472"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10</w:t>
            </w:r>
          </w:p>
        </w:tc>
      </w:tr>
      <w:tr w:rsidR="00147154" w:rsidRPr="00B558A0" w14:paraId="15480BE9"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vMerge w:val="restart"/>
            <w:tcBorders>
              <w:left w:val="single" w:sz="4" w:space="0" w:color="auto"/>
            </w:tcBorders>
            <w:vAlign w:val="center"/>
          </w:tcPr>
          <w:p w14:paraId="15480BE2" w14:textId="77777777" w:rsidR="00147154" w:rsidRPr="00BA26AB"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Addition Type ft</w:t>
            </w:r>
            <w:r w:rsidRPr="0037735E">
              <w:rPr>
                <w:rFonts w:ascii="Calibri" w:hAnsi="Calibri"/>
                <w:sz w:val="18"/>
                <w:szCs w:val="18"/>
                <w:vertAlign w:val="superscript"/>
              </w:rPr>
              <w:t>2</w:t>
            </w:r>
          </w:p>
        </w:tc>
        <w:tc>
          <w:tcPr>
            <w:tcW w:w="2323" w:type="dxa"/>
            <w:gridSpan w:val="2"/>
            <w:tcMar>
              <w:left w:w="72" w:type="dxa"/>
              <w:right w:w="72" w:type="dxa"/>
            </w:tcMar>
            <w:vAlign w:val="center"/>
          </w:tcPr>
          <w:p w14:paraId="15480BE3"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15480BE4"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Fenestration Area For All Orientations ft</w:t>
            </w:r>
            <w:r w:rsidRPr="00BA26AB">
              <w:rPr>
                <w:rFonts w:ascii="Calibri" w:hAnsi="Calibri"/>
                <w:sz w:val="18"/>
                <w:szCs w:val="18"/>
                <w:vertAlign w:val="superscript"/>
              </w:rPr>
              <w:t>2</w:t>
            </w:r>
          </w:p>
        </w:tc>
        <w:tc>
          <w:tcPr>
            <w:tcW w:w="2325" w:type="dxa"/>
            <w:gridSpan w:val="2"/>
            <w:tcBorders>
              <w:right w:val="single" w:sz="4" w:space="0" w:color="auto"/>
            </w:tcBorders>
            <w:vAlign w:val="center"/>
          </w:tcPr>
          <w:p w14:paraId="15480BE5"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West-Facing Fenestration Area Only ft</w:t>
            </w:r>
            <w:r w:rsidRPr="00BA26AB">
              <w:rPr>
                <w:rFonts w:ascii="Calibri" w:hAnsi="Calibri"/>
                <w:sz w:val="18"/>
                <w:szCs w:val="18"/>
                <w:vertAlign w:val="superscript"/>
              </w:rPr>
              <w:t>2</w:t>
            </w:r>
          </w:p>
        </w:tc>
        <w:tc>
          <w:tcPr>
            <w:tcW w:w="1162" w:type="dxa"/>
            <w:vMerge w:val="restart"/>
            <w:vAlign w:val="center"/>
          </w:tcPr>
          <w:p w14:paraId="02F82243" w14:textId="77777777"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U-factor</w:t>
            </w:r>
          </w:p>
          <w:p w14:paraId="15480BE6" w14:textId="04472143"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2" w:type="dxa"/>
            <w:vMerge w:val="restart"/>
            <w:vAlign w:val="center"/>
          </w:tcPr>
          <w:p w14:paraId="7CEA473D" w14:textId="2554B498"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3CC3EC96" w14:textId="77777777"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U-factor</w:t>
            </w:r>
          </w:p>
          <w:p w14:paraId="34DDDCBE" w14:textId="4358161A"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(Skylights)</w:t>
            </w:r>
          </w:p>
        </w:tc>
        <w:tc>
          <w:tcPr>
            <w:tcW w:w="1162" w:type="dxa"/>
            <w:vMerge w:val="restart"/>
            <w:tcBorders>
              <w:right w:val="single" w:sz="4" w:space="0" w:color="auto"/>
            </w:tcBorders>
            <w:vAlign w:val="center"/>
          </w:tcPr>
          <w:p w14:paraId="37D3AE4E" w14:textId="000E04E1"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SHGC</w:t>
            </w:r>
          </w:p>
          <w:p w14:paraId="15480BE7" w14:textId="4ED2C231"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6" w:type="dxa"/>
            <w:vMerge w:val="restart"/>
            <w:tcBorders>
              <w:right w:val="single" w:sz="4" w:space="0" w:color="auto"/>
            </w:tcBorders>
            <w:vAlign w:val="center"/>
          </w:tcPr>
          <w:p w14:paraId="1A03399C" w14:textId="77777777" w:rsidR="00147154" w:rsidRPr="0037735E"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Allowed SHGC</w:t>
            </w:r>
          </w:p>
          <w:p w14:paraId="27B2956A" w14:textId="2660CCE0" w:rsidR="00147154" w:rsidRPr="0037735E" w:rsidRDefault="00147154" w:rsidP="00262008">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(Skylights)</w:t>
            </w:r>
          </w:p>
        </w:tc>
        <w:tc>
          <w:tcPr>
            <w:tcW w:w="3792" w:type="dxa"/>
            <w:vMerge w:val="restart"/>
            <w:tcBorders>
              <w:left w:val="single" w:sz="4" w:space="0" w:color="auto"/>
              <w:right w:val="single" w:sz="4" w:space="0" w:color="auto"/>
            </w:tcBorders>
            <w:vAlign w:val="center"/>
          </w:tcPr>
          <w:p w14:paraId="15480BE8" w14:textId="304D7C9E" w:rsidR="00147154" w:rsidRPr="0037735E"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147154" w:rsidRPr="00B558A0" w14:paraId="15480BF0"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vMerge/>
            <w:tcBorders>
              <w:left w:val="single" w:sz="4" w:space="0" w:color="auto"/>
            </w:tcBorders>
            <w:vAlign w:val="bottom"/>
          </w:tcPr>
          <w:p w14:paraId="15480BEA" w14:textId="08C5C69B"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323" w:type="dxa"/>
            <w:gridSpan w:val="2"/>
            <w:vAlign w:val="center"/>
          </w:tcPr>
          <w:p w14:paraId="15480BEB"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325" w:type="dxa"/>
            <w:gridSpan w:val="2"/>
            <w:tcBorders>
              <w:right w:val="single" w:sz="4" w:space="0" w:color="auto"/>
            </w:tcBorders>
            <w:vAlign w:val="center"/>
          </w:tcPr>
          <w:p w14:paraId="15480BEC"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62" w:type="dxa"/>
            <w:vMerge/>
          </w:tcPr>
          <w:p w14:paraId="15480BED"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
          <w:p w14:paraId="0BC9D14E"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
          <w:p w14:paraId="15480BEE" w14:textId="3E6A36E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
          <w:p w14:paraId="613B2F99"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
          <w:p w14:paraId="15480BEF" w14:textId="091AB916"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BF9"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vMerge/>
            <w:tcBorders>
              <w:left w:val="single" w:sz="4" w:space="0" w:color="auto"/>
            </w:tcBorders>
            <w:vAlign w:val="center"/>
          </w:tcPr>
          <w:p w14:paraId="15480BF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336" w:type="dxa"/>
            <w:vAlign w:val="center"/>
          </w:tcPr>
          <w:p w14:paraId="15480BF2"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987" w:type="dxa"/>
            <w:vAlign w:val="center"/>
          </w:tcPr>
          <w:p w14:paraId="15480BF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Align w:val="center"/>
          </w:tcPr>
          <w:p w14:paraId="15480BF4"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63" w:type="dxa"/>
            <w:tcBorders>
              <w:right w:val="single" w:sz="4" w:space="0" w:color="auto"/>
            </w:tcBorders>
            <w:vAlign w:val="center"/>
          </w:tcPr>
          <w:p w14:paraId="15480BF5"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Merge/>
          </w:tcPr>
          <w:p w14:paraId="15480BF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
          <w:p w14:paraId="43FA308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
          <w:p w14:paraId="15480BF7" w14:textId="586F6172"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
          <w:p w14:paraId="60B4743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
          <w:p w14:paraId="15480BF8" w14:textId="369DD9A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C1C"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tcBorders>
              <w:left w:val="single" w:sz="4" w:space="0" w:color="auto"/>
              <w:bottom w:val="single" w:sz="4" w:space="0" w:color="auto"/>
            </w:tcBorders>
            <w:vAlign w:val="center"/>
          </w:tcPr>
          <w:p w14:paraId="5357E9B9" w14:textId="6A0CA5B6" w:rsidR="00147154" w:rsidRDefault="00147154" w:rsidP="005A14B5">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&lt;&lt;This value is auto-filled with the Project Scope in section A:</w:t>
            </w:r>
          </w:p>
          <w:p w14:paraId="06411EC0" w14:textId="1354D4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 300 ft2</w:t>
            </w:r>
          </w:p>
          <w:p w14:paraId="38678D4E" w14:textId="777777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300 to ≤ 400 ft2</w:t>
            </w:r>
          </w:p>
          <w:p w14:paraId="74A49C49" w14:textId="77777777" w:rsidR="00147154" w:rsidRDefault="00147154" w:rsidP="00DF4AD4">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400 to ≤ 700 ft2</w:t>
            </w:r>
          </w:p>
          <w:p w14:paraId="7B2C253C" w14:textId="7EC95BF1" w:rsidR="005A14B5" w:rsidRDefault="00147154" w:rsidP="00E0019E">
            <w:pPr>
              <w:jc w:val="center"/>
              <w:rPr>
                <w:rFonts w:ascii="Calibri" w:hAnsi="Calibri"/>
                <w:sz w:val="18"/>
                <w:szCs w:val="18"/>
              </w:rPr>
            </w:pPr>
            <w:r>
              <w:rPr>
                <w:rFonts w:ascii="Calibri" w:hAnsi="Calibri"/>
                <w:sz w:val="20"/>
                <w:szCs w:val="20"/>
              </w:rPr>
              <w:t>*Addition &gt; 700 to ≤ 1,000 ft2</w:t>
            </w:r>
            <w:r w:rsidR="005A14B5">
              <w:rPr>
                <w:rFonts w:ascii="Calibri" w:hAnsi="Calibri"/>
                <w:sz w:val="18"/>
                <w:szCs w:val="18"/>
              </w:rPr>
              <w:t xml:space="preserve"> *ADU Addition</w:t>
            </w:r>
            <w:r w:rsidR="005A14B5" w:rsidRPr="00175D5C">
              <w:rPr>
                <w:rFonts w:ascii="Calibri" w:hAnsi="Calibri"/>
                <w:sz w:val="18"/>
                <w:szCs w:val="18"/>
              </w:rPr>
              <w:t xml:space="preserve"> </w:t>
            </w:r>
            <w:r w:rsidR="005A14B5" w:rsidRPr="00175D5C">
              <w:rPr>
                <w:rFonts w:ascii="Calibri" w:hAnsi="Calibri"/>
                <w:sz w:val="18"/>
                <w:szCs w:val="18"/>
                <w:u w:val="single"/>
              </w:rPr>
              <w:t>&lt;</w:t>
            </w:r>
            <w:r w:rsidR="005A14B5" w:rsidRPr="00175D5C">
              <w:rPr>
                <w:rFonts w:ascii="Calibri" w:hAnsi="Calibri"/>
                <w:sz w:val="18"/>
                <w:szCs w:val="18"/>
              </w:rPr>
              <w:t xml:space="preserve"> 300 </w:t>
            </w:r>
            <w:r w:rsidR="005A14B5">
              <w:rPr>
                <w:rFonts w:ascii="Calibri" w:hAnsi="Calibri"/>
                <w:sz w:val="18"/>
                <w:szCs w:val="18"/>
              </w:rPr>
              <w:t>ft</w:t>
            </w:r>
            <w:r w:rsidR="005A14B5" w:rsidRPr="00974B66">
              <w:rPr>
                <w:rFonts w:ascii="Calibri" w:hAnsi="Calibri"/>
                <w:sz w:val="18"/>
                <w:szCs w:val="18"/>
                <w:vertAlign w:val="superscript"/>
              </w:rPr>
              <w:t>2</w:t>
            </w:r>
          </w:p>
          <w:p w14:paraId="679D5C31" w14:textId="77777777" w:rsidR="005A14B5" w:rsidRDefault="005A14B5" w:rsidP="00E0019E">
            <w:pPr>
              <w:jc w:val="cente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1AE6A523" w14:textId="77777777" w:rsidR="005A14B5" w:rsidRDefault="005A14B5" w:rsidP="00E0019E">
            <w:pPr>
              <w:jc w:val="cente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15480BFA" w14:textId="1D59E152" w:rsidR="00147154" w:rsidRPr="006D4D6F" w:rsidRDefault="005A14B5" w:rsidP="005A14B5">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*ADU 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r w:rsidR="00147154">
              <w:rPr>
                <w:rFonts w:ascii="Calibri" w:hAnsi="Calibri"/>
                <w:sz w:val="20"/>
                <w:szCs w:val="20"/>
              </w:rPr>
              <w:t>&gt;&gt;</w:t>
            </w:r>
          </w:p>
        </w:tc>
        <w:tc>
          <w:tcPr>
            <w:tcW w:w="1336" w:type="dxa"/>
            <w:tcBorders>
              <w:bottom w:val="single" w:sz="4" w:space="0" w:color="auto"/>
            </w:tcBorders>
          </w:tcPr>
          <w:p w14:paraId="15480BFB" w14:textId="4B107E67"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r w:rsidR="00E56A43">
              <w:rPr>
                <w:rFonts w:ascii="Calibri" w:hAnsi="Calibri"/>
                <w:sz w:val="18"/>
                <w:szCs w:val="18"/>
              </w:rPr>
              <w:t>,</w:t>
            </w:r>
          </w:p>
          <w:p w14:paraId="587B231A" w14:textId="75CF1720" w:rsidR="00E56A43" w:rsidRPr="00E56A43" w:rsidRDefault="00147154" w:rsidP="00E56A43">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w:t>
            </w:r>
            <w:r w:rsidR="00E56A43">
              <w:rPr>
                <w:rFonts w:ascii="Calibri" w:hAnsi="Calibri"/>
                <w:sz w:val="18"/>
                <w:szCs w:val="18"/>
              </w:rPr>
              <w:t xml:space="preserve"> </w:t>
            </w:r>
            <w:r>
              <w:rPr>
                <w:rFonts w:ascii="Calibri" w:hAnsi="Calibri"/>
                <w:sz w:val="18"/>
                <w:szCs w:val="18"/>
              </w:rPr>
              <w:t xml:space="preserve"> </w:t>
            </w:r>
            <w:r w:rsidR="00E56A43">
              <w:rPr>
                <w:rFonts w:ascii="Calibri" w:hAnsi="Calibri"/>
                <w:sz w:val="18"/>
                <w:szCs w:val="18"/>
              </w:rPr>
              <w:t>ADU Addition</w:t>
            </w:r>
            <w:r w:rsidR="00E56A43" w:rsidRPr="00175D5C">
              <w:rPr>
                <w:rFonts w:ascii="Calibri" w:hAnsi="Calibri"/>
                <w:sz w:val="18"/>
                <w:szCs w:val="18"/>
              </w:rPr>
              <w:t xml:space="preserve"> </w:t>
            </w:r>
            <w:r w:rsidR="00E56A43" w:rsidRPr="00175D5C">
              <w:rPr>
                <w:rFonts w:ascii="Calibri" w:hAnsi="Calibri"/>
                <w:sz w:val="18"/>
                <w:szCs w:val="18"/>
                <w:u w:val="single"/>
              </w:rPr>
              <w:t>&lt;</w:t>
            </w:r>
            <w:r w:rsidR="00E56A43" w:rsidRPr="00175D5C">
              <w:rPr>
                <w:rFonts w:ascii="Calibri" w:hAnsi="Calibri"/>
                <w:sz w:val="18"/>
                <w:szCs w:val="18"/>
              </w:rPr>
              <w:t xml:space="preserve"> 300 </w:t>
            </w:r>
            <w:r w:rsidR="00E56A43">
              <w:rPr>
                <w:rFonts w:ascii="Calibri" w:hAnsi="Calibri"/>
                <w:sz w:val="18"/>
                <w:szCs w:val="18"/>
              </w:rPr>
              <w:t>ft</w:t>
            </w:r>
            <w:r w:rsidR="00E56A43" w:rsidRPr="00974B66">
              <w:rPr>
                <w:rFonts w:ascii="Calibri" w:hAnsi="Calibri"/>
                <w:sz w:val="18"/>
                <w:szCs w:val="18"/>
                <w:vertAlign w:val="superscript"/>
              </w:rPr>
              <w:t>2</w:t>
            </w:r>
            <w:r w:rsidR="00E56A43">
              <w:rPr>
                <w:rFonts w:ascii="Calibri" w:hAnsi="Calibri"/>
                <w:sz w:val="18"/>
                <w:szCs w:val="18"/>
              </w:rPr>
              <w:t>, or ADU Addition</w:t>
            </w:r>
            <w:r w:rsidR="00E56A43" w:rsidRPr="00175D5C">
              <w:rPr>
                <w:rFonts w:ascii="Calibri" w:hAnsi="Calibri"/>
                <w:sz w:val="18"/>
                <w:szCs w:val="18"/>
              </w:rPr>
              <w:t xml:space="preserve"> &gt; 300 to </w:t>
            </w:r>
            <w:r w:rsidR="00E56A43" w:rsidRPr="00175D5C">
              <w:rPr>
                <w:rFonts w:ascii="Calibri" w:hAnsi="Calibri"/>
                <w:sz w:val="18"/>
                <w:szCs w:val="18"/>
                <w:u w:val="single"/>
              </w:rPr>
              <w:t>&lt;</w:t>
            </w:r>
            <w:r w:rsidR="00E56A43">
              <w:rPr>
                <w:rFonts w:ascii="Calibri" w:hAnsi="Calibri"/>
                <w:sz w:val="18"/>
                <w:szCs w:val="18"/>
              </w:rPr>
              <w:t xml:space="preserve"> 400 ft</w:t>
            </w:r>
            <w:r w:rsidR="00E56A43" w:rsidRPr="00974B66">
              <w:rPr>
                <w:rFonts w:ascii="Calibri" w:hAnsi="Calibri"/>
                <w:sz w:val="18"/>
                <w:szCs w:val="18"/>
                <w:vertAlign w:val="superscript"/>
              </w:rPr>
              <w:t>2</w:t>
            </w:r>
            <w:r w:rsidR="00E56A43">
              <w:rPr>
                <w:rFonts w:ascii="Calibri" w:hAnsi="Calibri"/>
                <w:sz w:val="18"/>
                <w:szCs w:val="18"/>
              </w:rPr>
              <w:t>,</w:t>
            </w:r>
          </w:p>
          <w:p w14:paraId="15480BFC" w14:textId="300E76A4" w:rsidR="00147154" w:rsidRDefault="00147154" w:rsidP="008B76CC">
            <w:pPr>
              <w:jc w:val="center"/>
              <w:rPr>
                <w:rFonts w:ascii="Calibri" w:hAnsi="Calibri"/>
                <w:sz w:val="18"/>
                <w:szCs w:val="18"/>
              </w:rPr>
            </w:pPr>
            <w:r>
              <w:rPr>
                <w:rFonts w:ascii="Calibri" w:hAnsi="Calibri"/>
                <w:sz w:val="18"/>
                <w:szCs w:val="18"/>
              </w:rPr>
              <w:t>value equals A10 * 0.30</w:t>
            </w:r>
            <w:r w:rsidR="004E6E1E">
              <w:rPr>
                <w:rFonts w:ascii="Calibri" w:hAnsi="Calibri"/>
                <w:sz w:val="18"/>
                <w:szCs w:val="18"/>
              </w:rPr>
              <w:t>;</w:t>
            </w:r>
          </w:p>
          <w:p w14:paraId="15480BFE" w14:textId="77148BA6"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w:t>
            </w:r>
            <w:r w:rsidR="00E56A43">
              <w:rPr>
                <w:rFonts w:ascii="Calibri" w:hAnsi="Calibri"/>
                <w:sz w:val="18"/>
                <w:szCs w:val="18"/>
              </w:rPr>
              <w:t xml:space="preserve"> or ADU Addition</w:t>
            </w:r>
            <w:r w:rsidR="00E56A43" w:rsidRPr="00175D5C">
              <w:rPr>
                <w:rFonts w:ascii="Calibri" w:hAnsi="Calibri"/>
                <w:sz w:val="18"/>
                <w:szCs w:val="18"/>
              </w:rPr>
              <w:t xml:space="preserve"> &gt; 400 to </w:t>
            </w:r>
            <w:r w:rsidR="00E56A43" w:rsidRPr="00175D5C">
              <w:rPr>
                <w:rFonts w:ascii="Calibri" w:hAnsi="Calibri"/>
                <w:sz w:val="18"/>
                <w:szCs w:val="18"/>
                <w:u w:val="single"/>
              </w:rPr>
              <w:t>&lt;</w:t>
            </w:r>
            <w:r w:rsidR="00E56A43">
              <w:rPr>
                <w:rFonts w:ascii="Calibri" w:hAnsi="Calibri"/>
                <w:sz w:val="18"/>
                <w:szCs w:val="18"/>
              </w:rPr>
              <w:t xml:space="preserve"> 700 ft</w:t>
            </w:r>
            <w:r w:rsidR="00E56A43" w:rsidRPr="00974B66">
              <w:rPr>
                <w:rFonts w:ascii="Calibri" w:hAnsi="Calibri"/>
                <w:sz w:val="18"/>
                <w:szCs w:val="18"/>
                <w:vertAlign w:val="superscript"/>
              </w:rPr>
              <w:t>2</w:t>
            </w:r>
            <w:r>
              <w:rPr>
                <w:rFonts w:ascii="Calibri" w:hAnsi="Calibri"/>
                <w:sz w:val="18"/>
                <w:szCs w:val="18"/>
              </w:rPr>
              <w:t>, value equals      A10 * 0.25</w:t>
            </w:r>
            <w:r w:rsidR="004E6E1E">
              <w:rPr>
                <w:rFonts w:ascii="Calibri" w:hAnsi="Calibri"/>
                <w:sz w:val="18"/>
                <w:szCs w:val="18"/>
              </w:rPr>
              <w:t>;</w:t>
            </w:r>
          </w:p>
          <w:p w14:paraId="15480C00" w14:textId="09689580"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w:t>
            </w:r>
            <w:r w:rsidR="00E56A43">
              <w:rPr>
                <w:rFonts w:ascii="Calibri" w:hAnsi="Calibri"/>
                <w:sz w:val="18"/>
                <w:szCs w:val="18"/>
              </w:rPr>
              <w:t xml:space="preserve"> or ADU Addition</w:t>
            </w:r>
            <w:r w:rsidR="00E56A43" w:rsidRPr="00175D5C">
              <w:rPr>
                <w:rFonts w:ascii="Calibri" w:hAnsi="Calibri"/>
                <w:sz w:val="18"/>
                <w:szCs w:val="18"/>
              </w:rPr>
              <w:t xml:space="preserve"> &gt; 700 to </w:t>
            </w:r>
            <w:r w:rsidR="00E56A43" w:rsidRPr="00175D5C">
              <w:rPr>
                <w:rFonts w:ascii="Calibri" w:hAnsi="Calibri"/>
                <w:sz w:val="18"/>
                <w:szCs w:val="18"/>
                <w:u w:val="single"/>
              </w:rPr>
              <w:t>&lt;</w:t>
            </w:r>
            <w:r w:rsidR="00E56A43" w:rsidRPr="00175D5C">
              <w:rPr>
                <w:rFonts w:ascii="Calibri" w:hAnsi="Calibri"/>
                <w:sz w:val="18"/>
                <w:szCs w:val="18"/>
              </w:rPr>
              <w:t xml:space="preserve"> 1000</w:t>
            </w:r>
            <w:r w:rsidR="00E56A43">
              <w:rPr>
                <w:rFonts w:ascii="Calibri" w:hAnsi="Calibri"/>
                <w:sz w:val="18"/>
                <w:szCs w:val="18"/>
              </w:rPr>
              <w:t xml:space="preserve"> ft</w:t>
            </w:r>
            <w:r w:rsidR="00E56A43" w:rsidRPr="00974B66">
              <w:rPr>
                <w:rFonts w:ascii="Calibri" w:hAnsi="Calibri"/>
                <w:sz w:val="18"/>
                <w:szCs w:val="18"/>
                <w:vertAlign w:val="superscript"/>
              </w:rPr>
              <w:t>2</w:t>
            </w:r>
            <w:r>
              <w:rPr>
                <w:rFonts w:ascii="Calibri" w:hAnsi="Calibri"/>
                <w:sz w:val="18"/>
                <w:szCs w:val="18"/>
              </w:rPr>
              <w:t>, value equals    A10 * 0.20&gt;&gt;</w:t>
            </w:r>
          </w:p>
          <w:p w14:paraId="15480C0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987" w:type="dxa"/>
            <w:tcBorders>
              <w:bottom w:val="single" w:sz="4" w:space="0" w:color="auto"/>
            </w:tcBorders>
          </w:tcPr>
          <w:p w14:paraId="15480C02" w14:textId="77777777"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 or</w:t>
            </w:r>
          </w:p>
          <w:p w14:paraId="15480C03" w14:textId="5DFE4F8F" w:rsidR="00147154" w:rsidRDefault="00147154" w:rsidP="008B76CC">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value equals 75ft2</w:t>
            </w:r>
            <w:r w:rsidR="004E6E1E">
              <w:rPr>
                <w:rFonts w:ascii="Calibri" w:hAnsi="Calibri"/>
                <w:sz w:val="18"/>
                <w:szCs w:val="18"/>
              </w:rPr>
              <w:t>;</w:t>
            </w:r>
          </w:p>
          <w:p w14:paraId="15480C05" w14:textId="3EC866D2"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value equals 120ft2</w:t>
            </w:r>
            <w:r w:rsidR="004E6E1E">
              <w:rPr>
                <w:rFonts w:ascii="Calibri" w:hAnsi="Calibri"/>
                <w:sz w:val="18"/>
                <w:szCs w:val="18"/>
              </w:rPr>
              <w:t>;</w:t>
            </w:r>
          </w:p>
          <w:p w14:paraId="15480C07" w14:textId="77777777"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175ft2&gt;&gt;</w:t>
            </w:r>
          </w:p>
          <w:p w14:paraId="15480C08" w14:textId="77777777" w:rsidR="00147154" w:rsidRDefault="00147154" w:rsidP="008B76CC">
            <w:pPr>
              <w:jc w:val="center"/>
              <w:rPr>
                <w:rFonts w:ascii="Calibri" w:hAnsi="Calibri"/>
                <w:sz w:val="18"/>
                <w:szCs w:val="18"/>
              </w:rPr>
            </w:pPr>
          </w:p>
        </w:tc>
        <w:tc>
          <w:tcPr>
            <w:tcW w:w="1162" w:type="dxa"/>
            <w:tcBorders>
              <w:bottom w:val="single" w:sz="4" w:space="0" w:color="auto"/>
            </w:tcBorders>
          </w:tcPr>
          <w:p w14:paraId="5D87AB9E" w14:textId="52CE24B0" w:rsidR="003921A6" w:rsidRDefault="003921A6" w:rsidP="003921A6">
            <w:pPr>
              <w:jc w:val="center"/>
              <w:rPr>
                <w:rFonts w:ascii="Calibri" w:hAnsi="Calibri"/>
                <w:sz w:val="18"/>
                <w:szCs w:val="18"/>
              </w:rPr>
            </w:pPr>
            <w:r w:rsidRPr="00784141">
              <w:rPr>
                <w:rFonts w:ascii="Calibri" w:hAnsi="Calibri"/>
                <w:sz w:val="18"/>
                <w:szCs w:val="18"/>
              </w:rPr>
              <w:t xml:space="preserve">&lt;&lt;Calculated Value: </w:t>
            </w:r>
            <w:r>
              <w:rPr>
                <w:rFonts w:ascii="Calibri" w:hAnsi="Calibri"/>
                <w:sz w:val="18"/>
                <w:szCs w:val="18"/>
              </w:rPr>
              <w:t>if A09 = 1, 3</w:t>
            </w:r>
            <w:r w:rsidR="002A4BCA">
              <w:rPr>
                <w:rFonts w:ascii="Calibri" w:hAnsi="Calibri"/>
                <w:sz w:val="18"/>
                <w:szCs w:val="18"/>
              </w:rPr>
              <w:t>, 5</w:t>
            </w:r>
            <w:r>
              <w:rPr>
                <w:rFonts w:ascii="Calibri" w:hAnsi="Calibri"/>
                <w:sz w:val="18"/>
                <w:szCs w:val="18"/>
              </w:rPr>
              <w:t xml:space="preserve"> or </w:t>
            </w:r>
            <w:r w:rsidR="002A4BCA">
              <w:rPr>
                <w:rFonts w:ascii="Calibri" w:hAnsi="Calibri"/>
                <w:sz w:val="18"/>
                <w:szCs w:val="18"/>
              </w:rPr>
              <w:t>16</w:t>
            </w:r>
            <w:r>
              <w:rPr>
                <w:rFonts w:ascii="Calibri" w:hAnsi="Calibri"/>
                <w:sz w:val="18"/>
                <w:szCs w:val="18"/>
              </w:rPr>
              <w:t>, then value equals NA;</w:t>
            </w:r>
          </w:p>
          <w:p w14:paraId="13B5C67A" w14:textId="77777777" w:rsidR="003921A6" w:rsidRPr="00784141" w:rsidRDefault="003921A6" w:rsidP="003921A6">
            <w:pPr>
              <w:jc w:val="center"/>
              <w:rPr>
                <w:rFonts w:ascii="Calibri" w:hAnsi="Calibri"/>
                <w:sz w:val="18"/>
                <w:szCs w:val="18"/>
              </w:rPr>
            </w:pPr>
            <w:r>
              <w:rPr>
                <w:rFonts w:ascii="Calibri" w:hAnsi="Calibri"/>
                <w:sz w:val="18"/>
                <w:szCs w:val="18"/>
              </w:rPr>
              <w:t>Else i</w:t>
            </w:r>
            <w:r w:rsidRPr="00784141">
              <w:rPr>
                <w:rFonts w:ascii="Calibri" w:hAnsi="Calibri"/>
                <w:sz w:val="18"/>
                <w:szCs w:val="18"/>
              </w:rPr>
              <w:t xml:space="preserve">f H01 equals Addition  </w:t>
            </w:r>
            <w:r w:rsidRPr="00784141">
              <w:rPr>
                <w:rFonts w:ascii="Calibri" w:hAnsi="Calibri"/>
                <w:sz w:val="18"/>
                <w:szCs w:val="18"/>
                <w:u w:val="single"/>
              </w:rPr>
              <w:t>&lt;</w:t>
            </w:r>
            <w:r w:rsidRPr="00784141">
              <w:rPr>
                <w:rFonts w:ascii="Calibri" w:hAnsi="Calibri"/>
                <w:sz w:val="18"/>
                <w:szCs w:val="18"/>
              </w:rPr>
              <w:t xml:space="preserve"> 300 ft2</w:t>
            </w:r>
            <w:r>
              <w:rPr>
                <w:rFonts w:ascii="Calibri" w:hAnsi="Calibri"/>
                <w:sz w:val="18"/>
                <w:szCs w:val="18"/>
              </w:rPr>
              <w:t>,</w:t>
            </w:r>
            <w:r w:rsidRPr="00784141">
              <w:rPr>
                <w:rFonts w:ascii="Calibri" w:hAnsi="Calibri"/>
                <w:sz w:val="18"/>
                <w:szCs w:val="18"/>
              </w:rPr>
              <w:t xml:space="preserve"> </w:t>
            </w:r>
          </w:p>
          <w:p w14:paraId="3F8C00F3" w14:textId="496243A9" w:rsidR="003921A6" w:rsidRDefault="003921A6" w:rsidP="003921A6">
            <w:pPr>
              <w:jc w:val="center"/>
              <w:rPr>
                <w:rFonts w:ascii="Calibri" w:hAnsi="Calibri"/>
                <w:sz w:val="18"/>
                <w:szCs w:val="18"/>
              </w:rPr>
            </w:pPr>
            <w:r w:rsidRPr="00784141">
              <w:rPr>
                <w:rFonts w:ascii="Calibri" w:hAnsi="Calibri"/>
                <w:sz w:val="18"/>
                <w:szCs w:val="18"/>
              </w:rPr>
              <w:t xml:space="preserve">Addition  &gt; 300 to </w:t>
            </w:r>
            <w:r w:rsidRPr="00784141">
              <w:rPr>
                <w:rFonts w:ascii="Calibri" w:hAnsi="Calibri"/>
                <w:sz w:val="18"/>
                <w:szCs w:val="18"/>
                <w:u w:val="single"/>
              </w:rPr>
              <w:t>&lt;</w:t>
            </w:r>
            <w:r w:rsidRPr="00784141">
              <w:rPr>
                <w:rFonts w:ascii="Calibri" w:hAnsi="Calibri"/>
                <w:sz w:val="18"/>
                <w:szCs w:val="18"/>
              </w:rPr>
              <w:t xml:space="preserve"> 400 ft2</w:t>
            </w:r>
            <w:r>
              <w:rPr>
                <w:rFonts w:ascii="Calibri" w:hAnsi="Calibri"/>
                <w:sz w:val="18"/>
                <w:szCs w:val="18"/>
              </w:rPr>
              <w:t xml:space="preserve">, or </w:t>
            </w:r>
            <w:r w:rsidRPr="00784141">
              <w:rPr>
                <w:rFonts w:ascii="Calibri" w:hAnsi="Calibri"/>
                <w:sz w:val="18"/>
                <w:szCs w:val="18"/>
              </w:rPr>
              <w:t xml:space="preserve">Addition  &gt; 400 to </w:t>
            </w:r>
            <w:r w:rsidRPr="00784141">
              <w:rPr>
                <w:rFonts w:ascii="Calibri" w:hAnsi="Calibri"/>
                <w:sz w:val="18"/>
                <w:szCs w:val="18"/>
                <w:u w:val="single"/>
              </w:rPr>
              <w:t>&lt;</w:t>
            </w:r>
            <w:r w:rsidRPr="00784141">
              <w:rPr>
                <w:rFonts w:ascii="Calibri" w:hAnsi="Calibri"/>
                <w:sz w:val="18"/>
                <w:szCs w:val="18"/>
              </w:rPr>
              <w:t xml:space="preserve"> 700 ft2, </w:t>
            </w:r>
            <w:r>
              <w:rPr>
                <w:rFonts w:ascii="Calibri" w:hAnsi="Calibri"/>
                <w:sz w:val="18"/>
                <w:szCs w:val="18"/>
              </w:rPr>
              <w:t xml:space="preserve">then </w:t>
            </w:r>
            <w:r w:rsidRPr="00784141">
              <w:rPr>
                <w:rFonts w:ascii="Calibri" w:hAnsi="Calibri"/>
                <w:sz w:val="18"/>
                <w:szCs w:val="18"/>
              </w:rPr>
              <w:t xml:space="preserve">value equals     </w:t>
            </w:r>
            <w:r>
              <w:rPr>
                <w:rFonts w:ascii="Calibri" w:hAnsi="Calibri"/>
                <w:sz w:val="18"/>
                <w:szCs w:val="18"/>
              </w:rPr>
              <w:t>NA;</w:t>
            </w:r>
          </w:p>
          <w:p w14:paraId="15480C0F" w14:textId="473A5402" w:rsidR="00147154" w:rsidRPr="006D4D6F" w:rsidRDefault="003921A6" w:rsidP="008B76CC">
            <w:pPr>
              <w:jc w:val="center"/>
              <w:rPr>
                <w:rFonts w:ascii="Calibri" w:hAnsi="Calibri"/>
                <w:sz w:val="20"/>
                <w:szCs w:val="20"/>
              </w:rPr>
            </w:pPr>
            <w:r>
              <w:rPr>
                <w:rFonts w:ascii="Calibri" w:hAnsi="Calibri"/>
                <w:sz w:val="18"/>
                <w:szCs w:val="18"/>
              </w:rPr>
              <w:t xml:space="preserve">Else 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(A10*0.05)&gt;&gt;</w:t>
            </w:r>
          </w:p>
        </w:tc>
        <w:tc>
          <w:tcPr>
            <w:tcW w:w="1163" w:type="dxa"/>
            <w:tcBorders>
              <w:bottom w:val="single" w:sz="4" w:space="0" w:color="auto"/>
              <w:right w:val="single" w:sz="4" w:space="0" w:color="auto"/>
            </w:tcBorders>
          </w:tcPr>
          <w:p w14:paraId="59CB559F" w14:textId="59CA8E6C" w:rsidR="003921A6" w:rsidRDefault="003921A6" w:rsidP="003921A6">
            <w:pPr>
              <w:jc w:val="center"/>
              <w:rPr>
                <w:rFonts w:ascii="Calibri" w:hAnsi="Calibri"/>
                <w:sz w:val="18"/>
                <w:szCs w:val="18"/>
              </w:rPr>
            </w:pPr>
            <w:r>
              <w:rPr>
                <w:rFonts w:ascii="Calibri" w:hAnsi="Calibri"/>
                <w:sz w:val="18"/>
                <w:szCs w:val="18"/>
              </w:rPr>
              <w:t>&lt;&lt;Calculated Value: If A09 = 1, 3</w:t>
            </w:r>
            <w:r w:rsidR="002A4BCA">
              <w:rPr>
                <w:rFonts w:ascii="Calibri" w:hAnsi="Calibri"/>
                <w:sz w:val="18"/>
                <w:szCs w:val="18"/>
              </w:rPr>
              <w:t>, 5</w:t>
            </w:r>
            <w:r>
              <w:rPr>
                <w:rFonts w:ascii="Calibri" w:hAnsi="Calibri"/>
                <w:sz w:val="18"/>
                <w:szCs w:val="18"/>
              </w:rPr>
              <w:t xml:space="preserve"> or </w:t>
            </w:r>
            <w:r w:rsidR="002A4BCA">
              <w:rPr>
                <w:rFonts w:ascii="Calibri" w:hAnsi="Calibri"/>
                <w:sz w:val="18"/>
                <w:szCs w:val="18"/>
              </w:rPr>
              <w:t>16</w:t>
            </w:r>
            <w:r>
              <w:rPr>
                <w:rFonts w:ascii="Calibri" w:hAnsi="Calibri"/>
                <w:sz w:val="18"/>
                <w:szCs w:val="18"/>
              </w:rPr>
              <w:t>, then value equals NA;</w:t>
            </w:r>
          </w:p>
          <w:p w14:paraId="749C63D1" w14:textId="77777777" w:rsidR="003921A6" w:rsidRDefault="003921A6" w:rsidP="003921A6">
            <w:pPr>
              <w:jc w:val="center"/>
              <w:rPr>
                <w:rFonts w:ascii="Calibri" w:hAnsi="Calibri"/>
                <w:sz w:val="18"/>
                <w:szCs w:val="18"/>
              </w:rPr>
            </w:pPr>
            <w:r>
              <w:rPr>
                <w:rFonts w:ascii="Calibri" w:hAnsi="Calibri"/>
                <w:sz w:val="18"/>
                <w:szCs w:val="18"/>
              </w:rPr>
              <w:t xml:space="preserve">Else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p>
          <w:p w14:paraId="2EAE51AC" w14:textId="77777777" w:rsidR="003921A6" w:rsidRDefault="003921A6" w:rsidP="003921A6">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or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then value equals 60ft2;</w:t>
            </w:r>
          </w:p>
          <w:p w14:paraId="78A65C30" w14:textId="77777777" w:rsidR="003921A6" w:rsidRDefault="003921A6" w:rsidP="003921A6">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70ft2&gt;&gt;</w:t>
            </w:r>
          </w:p>
          <w:p w14:paraId="15480C16" w14:textId="77777777" w:rsidR="00147154" w:rsidRPr="006D4D6F" w:rsidRDefault="00147154" w:rsidP="008B76CC">
            <w:pPr>
              <w:jc w:val="center"/>
              <w:rPr>
                <w:rFonts w:ascii="Calibri" w:hAnsi="Calibri"/>
                <w:sz w:val="20"/>
                <w:szCs w:val="20"/>
              </w:rPr>
            </w:pPr>
          </w:p>
        </w:tc>
        <w:tc>
          <w:tcPr>
            <w:tcW w:w="1162" w:type="dxa"/>
            <w:tcBorders>
              <w:bottom w:val="single" w:sz="4" w:space="0" w:color="auto"/>
            </w:tcBorders>
            <w:vAlign w:val="center"/>
          </w:tcPr>
          <w:p w14:paraId="15480C17" w14:textId="36C0BB63" w:rsidR="00147154" w:rsidRPr="006D4D6F" w:rsidRDefault="00147154" w:rsidP="0046795D">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&lt;&lt;</w:t>
            </w:r>
            <w:ins w:id="113" w:author="Shewmaker, Michael@Energy" w:date="2019-02-26T10:21:00Z">
              <w:r w:rsidR="0046795D">
                <w:rPr>
                  <w:rFonts w:ascii="Calibri" w:hAnsi="Calibri"/>
                  <w:sz w:val="18"/>
                  <w:szCs w:val="18"/>
                </w:rPr>
                <w:t xml:space="preserve">if A14 = Installing storage water heater ≤ 55 gal, then value = 0.24; else value = </w:t>
              </w:r>
            </w:ins>
            <w:r>
              <w:rPr>
                <w:rFonts w:ascii="Calibri" w:hAnsi="Calibri"/>
                <w:sz w:val="18"/>
                <w:szCs w:val="18"/>
              </w:rPr>
              <w:t>0.3</w:t>
            </w:r>
            <w:r w:rsidR="002A4BCA">
              <w:rPr>
                <w:rFonts w:ascii="Calibri" w:hAnsi="Calibri"/>
                <w:sz w:val="18"/>
                <w:szCs w:val="18"/>
              </w:rPr>
              <w:t>0</w:t>
            </w:r>
            <w:r>
              <w:rPr>
                <w:rFonts w:ascii="Calibri" w:hAnsi="Calibri"/>
                <w:sz w:val="18"/>
                <w:szCs w:val="18"/>
              </w:rPr>
              <w:t>&gt;&gt;</w:t>
            </w:r>
          </w:p>
        </w:tc>
        <w:tc>
          <w:tcPr>
            <w:tcW w:w="1162" w:type="dxa"/>
            <w:tcBorders>
              <w:bottom w:val="single" w:sz="4" w:space="0" w:color="auto"/>
            </w:tcBorders>
          </w:tcPr>
          <w:p w14:paraId="74565113" w14:textId="77777777" w:rsidR="00147154"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&lt;&lt;If A14 contains Installing ≤ 3ft</w:t>
            </w:r>
            <w:r>
              <w:rPr>
                <w:rFonts w:ascii="Calibri" w:hAnsi="Calibri"/>
                <w:sz w:val="18"/>
                <w:szCs w:val="18"/>
                <w:vertAlign w:val="superscript"/>
              </w:rPr>
              <w:t>2</w:t>
            </w:r>
            <w:r w:rsidR="00262008">
              <w:rPr>
                <w:rFonts w:ascii="Calibri" w:hAnsi="Calibri"/>
                <w:sz w:val="18"/>
                <w:szCs w:val="18"/>
              </w:rPr>
              <w:t xml:space="preserve"> tubular skylight, or Installing ≤ 16ft</w:t>
            </w:r>
            <w:r w:rsidR="00262008">
              <w:rPr>
                <w:rFonts w:ascii="Calibri" w:hAnsi="Calibri"/>
                <w:sz w:val="18"/>
                <w:szCs w:val="18"/>
                <w:vertAlign w:val="superscript"/>
              </w:rPr>
              <w:t>2</w:t>
            </w:r>
            <w:r w:rsidR="00262008">
              <w:rPr>
                <w:rFonts w:ascii="Calibri" w:hAnsi="Calibri"/>
                <w:sz w:val="18"/>
                <w:szCs w:val="18"/>
              </w:rPr>
              <w:t xml:space="preserve"> skylight, then report 0.55;</w:t>
            </w:r>
          </w:p>
          <w:p w14:paraId="48E93F02" w14:textId="77777777" w:rsidR="00262008" w:rsidRDefault="00262008"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3F19DCAD" w14:textId="43A2ED1D"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Else report 0.3</w:t>
            </w:r>
            <w:r w:rsidR="002A4BCA">
              <w:rPr>
                <w:rFonts w:ascii="Calibri" w:hAnsi="Calibri"/>
                <w:sz w:val="18"/>
                <w:szCs w:val="18"/>
              </w:rPr>
              <w:t>0</w:t>
            </w:r>
            <w:r>
              <w:rPr>
                <w:rFonts w:ascii="Calibri" w:hAnsi="Calibri"/>
                <w:sz w:val="18"/>
                <w:szCs w:val="18"/>
              </w:rPr>
              <w:t>&gt;&gt;</w:t>
            </w:r>
          </w:p>
        </w:tc>
        <w:tc>
          <w:tcPr>
            <w:tcW w:w="1162" w:type="dxa"/>
            <w:tcBorders>
              <w:bottom w:val="single" w:sz="4" w:space="0" w:color="auto"/>
              <w:right w:val="single" w:sz="4" w:space="0" w:color="auto"/>
            </w:tcBorders>
            <w:vAlign w:val="center"/>
          </w:tcPr>
          <w:p w14:paraId="15480C18" w14:textId="5C6F4C59"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equals </w:t>
            </w:r>
            <w:r>
              <w:rPr>
                <w:rFonts w:ascii="Calibri" w:hAnsi="Calibri"/>
                <w:sz w:val="18"/>
                <w:szCs w:val="18"/>
              </w:rPr>
              <w:t>1</w:t>
            </w:r>
            <w:r w:rsidRPr="00CD19E1">
              <w:rPr>
                <w:rFonts w:ascii="Calibri" w:hAnsi="Calibri"/>
                <w:sz w:val="18"/>
                <w:szCs w:val="18"/>
              </w:rPr>
              <w:t>, 3</w:t>
            </w:r>
            <w:r w:rsidR="002A4BCA">
              <w:rPr>
                <w:rFonts w:ascii="Calibri" w:hAnsi="Calibri"/>
                <w:sz w:val="18"/>
                <w:szCs w:val="18"/>
              </w:rPr>
              <w:t>, 5</w:t>
            </w:r>
            <w:r w:rsidRPr="00CD19E1">
              <w:rPr>
                <w:rFonts w:ascii="Calibri" w:hAnsi="Calibri"/>
                <w:sz w:val="18"/>
                <w:szCs w:val="18"/>
              </w:rPr>
              <w:t xml:space="preserve"> or </w:t>
            </w:r>
            <w:r w:rsidR="002A4BCA">
              <w:rPr>
                <w:rFonts w:ascii="Calibri" w:hAnsi="Calibri"/>
                <w:sz w:val="18"/>
                <w:szCs w:val="18"/>
              </w:rPr>
              <w:t>16</w:t>
            </w:r>
            <w:r w:rsidRPr="00CD19E1">
              <w:rPr>
                <w:rFonts w:ascii="Calibri" w:hAnsi="Calibri"/>
                <w:sz w:val="18"/>
                <w:szCs w:val="18"/>
              </w:rPr>
              <w:t xml:space="preserve"> then report N/A;</w:t>
            </w:r>
          </w:p>
          <w:p w14:paraId="15480C19" w14:textId="77777777"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15480C1A" w14:textId="34D0D1DE" w:rsidR="00147154" w:rsidRPr="006D4D6F" w:rsidRDefault="00147154"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CD19E1">
              <w:rPr>
                <w:rFonts w:ascii="Calibri" w:hAnsi="Calibri"/>
                <w:sz w:val="18"/>
                <w:szCs w:val="18"/>
              </w:rPr>
              <w:t>Else report 0.2</w:t>
            </w:r>
            <w:r w:rsidR="002A4BCA">
              <w:rPr>
                <w:rFonts w:ascii="Calibri" w:hAnsi="Calibri"/>
                <w:sz w:val="18"/>
                <w:szCs w:val="18"/>
              </w:rPr>
              <w:t>3</w:t>
            </w:r>
            <w:r>
              <w:rPr>
                <w:rFonts w:ascii="Calibri" w:hAnsi="Calibri"/>
                <w:sz w:val="18"/>
                <w:szCs w:val="18"/>
              </w:rPr>
              <w:t>&gt;&gt;</w:t>
            </w:r>
          </w:p>
        </w:tc>
        <w:tc>
          <w:tcPr>
            <w:tcW w:w="1166" w:type="dxa"/>
            <w:tcBorders>
              <w:bottom w:val="single" w:sz="4" w:space="0" w:color="auto"/>
              <w:right w:val="single" w:sz="4" w:space="0" w:color="auto"/>
            </w:tcBorders>
          </w:tcPr>
          <w:p w14:paraId="43C46F37" w14:textId="77777777" w:rsidR="00147154"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&lt;&lt;If A14 contains Installing ≤ 3ft</w:t>
            </w:r>
            <w:r w:rsidRPr="0037735E">
              <w:rPr>
                <w:rFonts w:ascii="Calibri" w:hAnsi="Calibri"/>
                <w:sz w:val="18"/>
                <w:szCs w:val="20"/>
                <w:vertAlign w:val="superscript"/>
              </w:rPr>
              <w:t>2</w:t>
            </w:r>
            <w:r w:rsidRPr="0037735E">
              <w:rPr>
                <w:rFonts w:ascii="Calibri" w:hAnsi="Calibri"/>
                <w:sz w:val="18"/>
                <w:szCs w:val="20"/>
              </w:rPr>
              <w:t xml:space="preserve"> tubular skylight, or Installing ≤ 16ft</w:t>
            </w:r>
            <w:r w:rsidRPr="0037735E">
              <w:rPr>
                <w:rFonts w:ascii="Calibri" w:hAnsi="Calibri"/>
                <w:sz w:val="18"/>
                <w:szCs w:val="20"/>
                <w:vertAlign w:val="superscript"/>
              </w:rPr>
              <w:t>2</w:t>
            </w:r>
            <w:r w:rsidRPr="0037735E">
              <w:rPr>
                <w:rFonts w:ascii="Calibri" w:hAnsi="Calibri"/>
                <w:sz w:val="18"/>
                <w:szCs w:val="20"/>
              </w:rPr>
              <w:t xml:space="preserve"> skylight, then report 0.30;</w:t>
            </w:r>
          </w:p>
          <w:p w14:paraId="2161F576" w14:textId="77777777" w:rsidR="00262008"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p>
          <w:p w14:paraId="2FEFBDAF" w14:textId="4A0FFBD4"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37735E">
              <w:rPr>
                <w:rFonts w:ascii="Calibri" w:hAnsi="Calibri"/>
                <w:sz w:val="18"/>
                <w:szCs w:val="20"/>
              </w:rPr>
              <w:t>Else report 0.2</w:t>
            </w:r>
            <w:r w:rsidR="002A4BCA">
              <w:rPr>
                <w:rFonts w:ascii="Calibri" w:hAnsi="Calibri"/>
                <w:sz w:val="18"/>
                <w:szCs w:val="20"/>
              </w:rPr>
              <w:t>3</w:t>
            </w:r>
            <w:r w:rsidRPr="0037735E">
              <w:rPr>
                <w:rFonts w:ascii="Calibri" w:hAnsi="Calibri"/>
                <w:sz w:val="18"/>
                <w:szCs w:val="20"/>
              </w:rPr>
              <w:t>&gt;&gt;</w:t>
            </w:r>
          </w:p>
        </w:tc>
        <w:tc>
          <w:tcPr>
            <w:tcW w:w="3792" w:type="dxa"/>
            <w:tcBorders>
              <w:left w:val="single" w:sz="4" w:space="0" w:color="auto"/>
              <w:bottom w:val="single" w:sz="4" w:space="0" w:color="auto"/>
              <w:right w:val="single" w:sz="4" w:space="0" w:color="auto"/>
            </w:tcBorders>
            <w:vAlign w:val="bottom"/>
          </w:tcPr>
          <w:p w14:paraId="15480C1B" w14:textId="05DAA4C5"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bl>
    <w:tbl>
      <w:tblPr>
        <w:tblpPr w:leftFromText="180" w:rightFromText="180" w:vertAnchor="text" w:tblpY="1"/>
        <w:tblOverlap w:val="neve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3"/>
        <w:gridCol w:w="1790"/>
        <w:gridCol w:w="982"/>
        <w:gridCol w:w="8"/>
        <w:gridCol w:w="993"/>
        <w:gridCol w:w="993"/>
        <w:gridCol w:w="993"/>
        <w:gridCol w:w="993"/>
        <w:gridCol w:w="993"/>
        <w:gridCol w:w="993"/>
        <w:gridCol w:w="952"/>
        <w:gridCol w:w="925"/>
        <w:gridCol w:w="963"/>
        <w:gridCol w:w="101"/>
        <w:gridCol w:w="796"/>
        <w:gridCol w:w="1243"/>
      </w:tblGrid>
      <w:tr w:rsidR="00262008" w:rsidRPr="009B3A0C" w14:paraId="15480C24" w14:textId="77777777" w:rsidTr="00E0019E">
        <w:trPr>
          <w:cantSplit/>
          <w:trHeight w:val="158"/>
        </w:trPr>
        <w:tc>
          <w:tcPr>
            <w:tcW w:w="14378" w:type="dxa"/>
            <w:gridSpan w:val="16"/>
            <w:tcBorders>
              <w:top w:val="single" w:sz="4" w:space="0" w:color="auto"/>
              <w:left w:val="single" w:sz="4" w:space="0" w:color="auto"/>
              <w:bottom w:val="single" w:sz="6" w:space="0" w:color="auto"/>
              <w:right w:val="single" w:sz="4" w:space="0" w:color="auto"/>
            </w:tcBorders>
          </w:tcPr>
          <w:p w14:paraId="15480C1E" w14:textId="6D864446" w:rsidR="00262008" w:rsidRDefault="00262008" w:rsidP="00DF4AD4">
            <w:pPr>
              <w:keepNext/>
              <w:rPr>
                <w:rFonts w:ascii="Calibri" w:eastAsia="Calibri" w:hAnsi="Calibri"/>
                <w:b/>
                <w:sz w:val="20"/>
                <w:szCs w:val="22"/>
              </w:rPr>
            </w:pPr>
            <w:r w:rsidRPr="0037735E">
              <w:rPr>
                <w:rFonts w:ascii="Calibri" w:eastAsia="Calibri" w:hAnsi="Calibri"/>
                <w:b/>
                <w:sz w:val="20"/>
                <w:szCs w:val="22"/>
              </w:rPr>
              <w:t xml:space="preserve">I. </w:t>
            </w:r>
            <w:r w:rsidR="00615B49" w:rsidRPr="0037735E">
              <w:rPr>
                <w:rFonts w:ascii="Calibri" w:eastAsia="Calibri" w:hAnsi="Calibri"/>
                <w:b/>
                <w:sz w:val="20"/>
                <w:szCs w:val="22"/>
              </w:rPr>
              <w:t>Fenestration Proposed Areas and Efficiencies</w:t>
            </w:r>
          </w:p>
          <w:p w14:paraId="52F62771" w14:textId="50AF67DE" w:rsidR="002C2705" w:rsidRPr="0037735E" w:rsidRDefault="002C2705" w:rsidP="00DF4AD4">
            <w:pPr>
              <w:keepNext/>
              <w:rPr>
                <w:rFonts w:ascii="Calibri" w:eastAsia="Calibri" w:hAnsi="Calibri"/>
                <w:b/>
                <w:sz w:val="20"/>
                <w:szCs w:val="22"/>
              </w:rPr>
            </w:pPr>
            <w:r>
              <w:rPr>
                <w:rFonts w:asciiTheme="minorHAnsi" w:eastAsia="Calibri" w:hAnsiTheme="minorHAnsi"/>
                <w:sz w:val="20"/>
              </w:rPr>
              <w:t>&lt;&lt;if A13 contains Fenestration then display this section; else display the standard “This Section Does Not Apply” message&gt;&gt;</w:t>
            </w:r>
          </w:p>
          <w:p w14:paraId="58BE3F2B" w14:textId="08DD26A2" w:rsidR="00262008" w:rsidRPr="0037735E" w:rsidRDefault="00262008" w:rsidP="00DF4AD4">
            <w:pPr>
              <w:rPr>
                <w:rFonts w:asciiTheme="minorHAnsi" w:hAnsiTheme="minorHAnsi"/>
                <w:sz w:val="20"/>
                <w:szCs w:val="20"/>
              </w:rPr>
            </w:pPr>
            <w:r w:rsidRPr="0037735E">
              <w:rPr>
                <w:rFonts w:asciiTheme="minorHAnsi" w:hAnsiTheme="minorHAnsi"/>
                <w:sz w:val="20"/>
                <w:szCs w:val="20"/>
              </w:rPr>
              <w:t>Note: If meeting Exception 1 to 150.1(c)3A,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glass in door, it is assumed to meet the minimum required U-factor (0.3</w:t>
            </w:r>
            <w:r w:rsidR="00BC686F">
              <w:rPr>
                <w:rFonts w:asciiTheme="minorHAnsi" w:hAnsiTheme="minorHAnsi"/>
                <w:sz w:val="20"/>
                <w:szCs w:val="20"/>
              </w:rPr>
              <w:t>0</w:t>
            </w:r>
            <w:r w:rsidRPr="0037735E">
              <w:rPr>
                <w:rFonts w:asciiTheme="minorHAnsi" w:hAnsiTheme="minorHAnsi"/>
                <w:sz w:val="20"/>
                <w:szCs w:val="20"/>
              </w:rPr>
              <w:t>) &amp; SHGC (0.2</w:t>
            </w:r>
            <w:r w:rsidR="00BC686F">
              <w:rPr>
                <w:rFonts w:asciiTheme="minorHAnsi" w:hAnsiTheme="minorHAnsi"/>
                <w:sz w:val="20"/>
                <w:szCs w:val="20"/>
              </w:rPr>
              <w:t>3</w:t>
            </w:r>
            <w:r w:rsidRPr="0037735E">
              <w:rPr>
                <w:rFonts w:asciiTheme="minorHAnsi" w:hAnsiTheme="minorHAnsi"/>
                <w:sz w:val="20"/>
                <w:szCs w:val="20"/>
              </w:rPr>
              <w:t>).</w:t>
            </w:r>
          </w:p>
          <w:p w14:paraId="71C6012F" w14:textId="7B5FD137" w:rsidR="00262008" w:rsidRDefault="00262008" w:rsidP="00DF4AD4">
            <w:pPr>
              <w:ind w:firstLine="450"/>
              <w:rPr>
                <w:rFonts w:asciiTheme="minorHAnsi" w:hAnsiTheme="minorHAnsi"/>
                <w:sz w:val="20"/>
                <w:szCs w:val="20"/>
              </w:rPr>
            </w:pPr>
            <w:r w:rsidRPr="0037735E">
              <w:rPr>
                <w:rFonts w:asciiTheme="minorHAnsi" w:hAnsiTheme="minorHAnsi"/>
                <w:sz w:val="20"/>
                <w:szCs w:val="20"/>
              </w:rPr>
              <w:t xml:space="preserve"> If meeting Exception 1 to 150.1(c)3A,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tubular skylight, it is assumed to meet the minimum required U-factor (0.55) &amp; SHGC (0.30).</w:t>
            </w:r>
          </w:p>
          <w:p w14:paraId="15480C23" w14:textId="456CDE5B" w:rsidR="00262008" w:rsidRDefault="00E344E1" w:rsidP="00E0019E">
            <w:pPr>
              <w:ind w:firstLine="450"/>
              <w:rPr>
                <w:rFonts w:asciiTheme="minorHAnsi" w:eastAsia="Calibri" w:hAnsiTheme="minorHAnsi"/>
                <w:sz w:val="20"/>
              </w:rPr>
            </w:pPr>
            <w:r>
              <w:rPr>
                <w:rFonts w:asciiTheme="minorHAnsi" w:hAnsiTheme="minorHAnsi"/>
                <w:sz w:val="20"/>
                <w:szCs w:val="20"/>
              </w:rPr>
              <w:t xml:space="preserve"> Doors with greater than or equal to 25 percent glazing area are considered glazed doors and are treated as fenestration products.</w:t>
            </w:r>
          </w:p>
        </w:tc>
      </w:tr>
      <w:tr w:rsidR="00262008" w:rsidRPr="009B3A0C" w14:paraId="15480C32" w14:textId="77777777" w:rsidTr="00E0019E">
        <w:trPr>
          <w:cantSplit/>
          <w:trHeight w:val="174"/>
        </w:trPr>
        <w:tc>
          <w:tcPr>
            <w:tcW w:w="645" w:type="dxa"/>
            <w:tcBorders>
              <w:top w:val="single" w:sz="6" w:space="0" w:color="auto"/>
              <w:left w:val="single" w:sz="4" w:space="0" w:color="auto"/>
              <w:bottom w:val="single" w:sz="6" w:space="0" w:color="auto"/>
            </w:tcBorders>
            <w:vAlign w:val="center"/>
          </w:tcPr>
          <w:p w14:paraId="15480C2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92" w:type="dxa"/>
            <w:tcBorders>
              <w:top w:val="single" w:sz="6" w:space="0" w:color="auto"/>
              <w:bottom w:val="single" w:sz="6" w:space="0" w:color="auto"/>
            </w:tcBorders>
            <w:vAlign w:val="center"/>
          </w:tcPr>
          <w:p w14:paraId="15480C2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6" w:space="0" w:color="auto"/>
              <w:bottom w:val="single" w:sz="6" w:space="0" w:color="auto"/>
            </w:tcBorders>
            <w:vAlign w:val="center"/>
          </w:tcPr>
          <w:p w14:paraId="15480C27"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6" w:space="0" w:color="auto"/>
              <w:bottom w:val="single" w:sz="6" w:space="0" w:color="auto"/>
            </w:tcBorders>
            <w:vAlign w:val="center"/>
          </w:tcPr>
          <w:p w14:paraId="15480C28"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6" w:space="0" w:color="auto"/>
              <w:bottom w:val="single" w:sz="6" w:space="0" w:color="auto"/>
            </w:tcBorders>
            <w:vAlign w:val="center"/>
          </w:tcPr>
          <w:p w14:paraId="15480C29"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6" w:space="0" w:color="auto"/>
              <w:bottom w:val="single" w:sz="6" w:space="0" w:color="auto"/>
            </w:tcBorders>
            <w:vAlign w:val="center"/>
          </w:tcPr>
          <w:p w14:paraId="15480C2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6" w:space="0" w:color="auto"/>
              <w:bottom w:val="single" w:sz="6" w:space="0" w:color="auto"/>
            </w:tcBorders>
            <w:vAlign w:val="center"/>
          </w:tcPr>
          <w:p w14:paraId="15480C2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6" w:space="0" w:color="auto"/>
              <w:bottom w:val="single" w:sz="6" w:space="0" w:color="auto"/>
            </w:tcBorders>
            <w:vAlign w:val="center"/>
          </w:tcPr>
          <w:p w14:paraId="15480C2C"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6" w:space="0" w:color="auto"/>
              <w:bottom w:val="single" w:sz="6" w:space="0" w:color="auto"/>
            </w:tcBorders>
            <w:vAlign w:val="center"/>
          </w:tcPr>
          <w:p w14:paraId="15480C2D"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3" w:type="dxa"/>
            <w:tcBorders>
              <w:top w:val="single" w:sz="6" w:space="0" w:color="auto"/>
              <w:bottom w:val="single" w:sz="6" w:space="0" w:color="auto"/>
            </w:tcBorders>
          </w:tcPr>
          <w:p w14:paraId="2FA06856" w14:textId="2B64E311"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6" w:space="0" w:color="auto"/>
              <w:bottom w:val="single" w:sz="6" w:space="0" w:color="auto"/>
            </w:tcBorders>
            <w:vAlign w:val="center"/>
          </w:tcPr>
          <w:p w14:paraId="15480C2E" w14:textId="3D79D91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6" w:space="0" w:color="auto"/>
              <w:bottom w:val="single" w:sz="6" w:space="0" w:color="auto"/>
            </w:tcBorders>
            <w:vAlign w:val="center"/>
          </w:tcPr>
          <w:p w14:paraId="15480C2F" w14:textId="068ABAA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gridSpan w:val="2"/>
            <w:tcBorders>
              <w:top w:val="single" w:sz="6" w:space="0" w:color="auto"/>
              <w:bottom w:val="single" w:sz="6" w:space="0" w:color="auto"/>
            </w:tcBorders>
            <w:vAlign w:val="center"/>
          </w:tcPr>
          <w:p w14:paraId="15480C30" w14:textId="132743F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45" w:type="dxa"/>
            <w:tcBorders>
              <w:top w:val="single" w:sz="6" w:space="0" w:color="auto"/>
              <w:bottom w:val="single" w:sz="6" w:space="0" w:color="auto"/>
              <w:right w:val="single" w:sz="4" w:space="0" w:color="auto"/>
            </w:tcBorders>
            <w:vAlign w:val="center"/>
          </w:tcPr>
          <w:p w14:paraId="15480C31" w14:textId="6467A735"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262008" w:rsidRPr="009B3A0C" w14:paraId="15480C47" w14:textId="77777777" w:rsidTr="00E0019E">
        <w:trPr>
          <w:cantSplit/>
          <w:trHeight w:val="174"/>
        </w:trPr>
        <w:tc>
          <w:tcPr>
            <w:tcW w:w="645" w:type="dxa"/>
            <w:tcBorders>
              <w:top w:val="single" w:sz="6" w:space="0" w:color="auto"/>
              <w:left w:val="single" w:sz="4" w:space="0" w:color="auto"/>
              <w:bottom w:val="single" w:sz="6" w:space="0" w:color="auto"/>
            </w:tcBorders>
            <w:vAlign w:val="bottom"/>
          </w:tcPr>
          <w:p w14:paraId="7FB4672E" w14:textId="77777777" w:rsidR="006E1B59"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15480C33" w14:textId="46E74BB8"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92" w:type="dxa"/>
            <w:tcBorders>
              <w:top w:val="single" w:sz="6" w:space="0" w:color="auto"/>
              <w:bottom w:val="single" w:sz="6" w:space="0" w:color="auto"/>
            </w:tcBorders>
            <w:vAlign w:val="bottom"/>
          </w:tcPr>
          <w:p w14:paraId="15480C3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6" w:space="0" w:color="auto"/>
              <w:bottom w:val="single" w:sz="6" w:space="0" w:color="auto"/>
            </w:tcBorders>
            <w:vAlign w:val="bottom"/>
          </w:tcPr>
          <w:p w14:paraId="15480C35" w14:textId="77777777" w:rsidR="00262008" w:rsidRPr="00F3441B" w:rsidRDefault="00262008" w:rsidP="00DF4AD4">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6" w:space="0" w:color="auto"/>
              <w:bottom w:val="single" w:sz="6" w:space="0" w:color="auto"/>
            </w:tcBorders>
            <w:vAlign w:val="bottom"/>
          </w:tcPr>
          <w:p w14:paraId="15480C36" w14:textId="77777777" w:rsidR="00262008" w:rsidRPr="00F3441B" w:rsidRDefault="00262008" w:rsidP="00DF4AD4">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6" w:space="0" w:color="auto"/>
              <w:bottom w:val="single" w:sz="6" w:space="0" w:color="auto"/>
            </w:tcBorders>
            <w:tcMar>
              <w:left w:w="58" w:type="dxa"/>
              <w:right w:w="58" w:type="dxa"/>
            </w:tcMar>
            <w:vAlign w:val="bottom"/>
          </w:tcPr>
          <w:p w14:paraId="15480C37" w14:textId="77777777" w:rsidR="00262008" w:rsidRPr="00F3441B" w:rsidRDefault="00262008" w:rsidP="00DF4AD4">
            <w:pPr>
              <w:keepNext/>
              <w:jc w:val="center"/>
              <w:rPr>
                <w:rFonts w:asciiTheme="minorHAnsi" w:hAnsiTheme="minorHAnsi"/>
                <w:sz w:val="18"/>
                <w:szCs w:val="18"/>
              </w:rPr>
            </w:pPr>
            <w:r w:rsidRPr="00F3441B">
              <w:rPr>
                <w:rFonts w:asciiTheme="minorHAnsi" w:hAnsiTheme="minorHAnsi"/>
                <w:sz w:val="18"/>
                <w:szCs w:val="18"/>
              </w:rPr>
              <w:t>Orientation</w:t>
            </w:r>
          </w:p>
          <w:p w14:paraId="15480C39" w14:textId="1D4F880B"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6" w:space="0" w:color="auto"/>
              <w:bottom w:val="single" w:sz="6" w:space="0" w:color="auto"/>
            </w:tcBorders>
            <w:vAlign w:val="bottom"/>
          </w:tcPr>
          <w:p w14:paraId="15480C3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C3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6" w:space="0" w:color="auto"/>
              <w:bottom w:val="single" w:sz="6" w:space="0" w:color="auto"/>
            </w:tcBorders>
            <w:tcMar>
              <w:left w:w="29" w:type="dxa"/>
              <w:right w:w="29" w:type="dxa"/>
            </w:tcMar>
            <w:vAlign w:val="bottom"/>
          </w:tcPr>
          <w:p w14:paraId="15480C3C"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tcMar>
              <w:left w:w="29" w:type="dxa"/>
              <w:right w:w="29" w:type="dxa"/>
            </w:tcMar>
            <w:vAlign w:val="bottom"/>
          </w:tcPr>
          <w:p w14:paraId="15480C3D"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vAlign w:val="bottom"/>
          </w:tcPr>
          <w:p w14:paraId="15480C3E" w14:textId="7777777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3F"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3" w:type="dxa"/>
            <w:tcBorders>
              <w:top w:val="single" w:sz="6" w:space="0" w:color="auto"/>
              <w:bottom w:val="single" w:sz="6" w:space="0" w:color="auto"/>
            </w:tcBorders>
            <w:vAlign w:val="bottom"/>
          </w:tcPr>
          <w:p w14:paraId="2DBB991D" w14:textId="0C391B96" w:rsidR="00262008"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262008">
              <w:rPr>
                <w:rFonts w:ascii="Calibri" w:hAnsi="Calibri"/>
                <w:sz w:val="18"/>
                <w:szCs w:val="18"/>
              </w:rPr>
              <w:t>Source</w:t>
            </w:r>
          </w:p>
        </w:tc>
        <w:tc>
          <w:tcPr>
            <w:tcW w:w="926" w:type="dxa"/>
            <w:tcBorders>
              <w:top w:val="single" w:sz="6" w:space="0" w:color="auto"/>
              <w:bottom w:val="single" w:sz="6" w:space="0" w:color="auto"/>
            </w:tcBorders>
            <w:vAlign w:val="bottom"/>
          </w:tcPr>
          <w:p w14:paraId="15480C40" w14:textId="37CF7B5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41"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6" w:space="0" w:color="auto"/>
              <w:bottom w:val="single" w:sz="6" w:space="0" w:color="auto"/>
            </w:tcBorders>
            <w:vAlign w:val="bottom"/>
          </w:tcPr>
          <w:p w14:paraId="15480C42" w14:textId="7FEDDBF1" w:rsidR="00262008" w:rsidRPr="00F3441B"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262008" w:rsidRPr="00F3441B">
              <w:rPr>
                <w:rFonts w:ascii="Calibri" w:hAnsi="Calibri"/>
                <w:sz w:val="18"/>
                <w:szCs w:val="18"/>
              </w:rPr>
              <w:t>Source</w:t>
            </w:r>
          </w:p>
        </w:tc>
        <w:tc>
          <w:tcPr>
            <w:tcW w:w="898" w:type="dxa"/>
            <w:gridSpan w:val="2"/>
            <w:tcBorders>
              <w:top w:val="single" w:sz="6" w:space="0" w:color="auto"/>
              <w:bottom w:val="single" w:sz="6" w:space="0" w:color="auto"/>
            </w:tcBorders>
            <w:vAlign w:val="bottom"/>
          </w:tcPr>
          <w:p w14:paraId="15480C43"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C4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C4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45" w:type="dxa"/>
            <w:tcBorders>
              <w:top w:val="single" w:sz="6" w:space="0" w:color="auto"/>
              <w:bottom w:val="single" w:sz="6" w:space="0" w:color="auto"/>
              <w:right w:val="single" w:sz="4" w:space="0" w:color="auto"/>
            </w:tcBorders>
            <w:vAlign w:val="bottom"/>
          </w:tcPr>
          <w:p w14:paraId="15480C4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262008" w:rsidRPr="009B3A0C" w14:paraId="15480C57" w14:textId="77777777" w:rsidTr="00E0019E">
        <w:trPr>
          <w:cantSplit/>
          <w:trHeight w:val="143"/>
        </w:trPr>
        <w:tc>
          <w:tcPr>
            <w:tcW w:w="645" w:type="dxa"/>
            <w:tcBorders>
              <w:top w:val="single" w:sz="6" w:space="0" w:color="auto"/>
              <w:left w:val="single" w:sz="4" w:space="0" w:color="auto"/>
              <w:bottom w:val="single" w:sz="6" w:space="0" w:color="auto"/>
            </w:tcBorders>
            <w:tcMar>
              <w:left w:w="58" w:type="dxa"/>
              <w:right w:w="58" w:type="dxa"/>
            </w:tcMar>
          </w:tcPr>
          <w:p w14:paraId="15480C48" w14:textId="77777777" w:rsidR="00262008" w:rsidRPr="00F3441B"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User Input: String (max 50 characters)&gt;&gt;</w:t>
            </w:r>
          </w:p>
        </w:tc>
        <w:tc>
          <w:tcPr>
            <w:tcW w:w="1792" w:type="dxa"/>
            <w:tcBorders>
              <w:top w:val="single" w:sz="6" w:space="0" w:color="auto"/>
              <w:bottom w:val="single" w:sz="6" w:space="0" w:color="auto"/>
            </w:tcBorders>
          </w:tcPr>
          <w:p w14:paraId="0B39DE11" w14:textId="778690D7" w:rsidR="00262008"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 xml:space="preserve">User </w:t>
            </w:r>
            <w:r w:rsidR="006E1B59">
              <w:rPr>
                <w:rFonts w:ascii="Calibri" w:hAnsi="Calibri"/>
                <w:sz w:val="18"/>
                <w:szCs w:val="18"/>
              </w:rPr>
              <w:t>selects from list:</w:t>
            </w:r>
          </w:p>
          <w:p w14:paraId="5D59751B"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*fixed window,</w:t>
            </w:r>
          </w:p>
          <w:p w14:paraId="1848AD6A"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*operable window,</w:t>
            </w:r>
          </w:p>
          <w:p w14:paraId="7E676C1F"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*skylight</w:t>
            </w:r>
          </w:p>
          <w:p w14:paraId="6ED0519D"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*tubular skylight (only allow if A14 contains Installing ≤ 3 ft</w:t>
            </w:r>
            <w:r>
              <w:rPr>
                <w:rFonts w:ascii="Calibri" w:hAnsi="Calibri"/>
                <w:sz w:val="18"/>
                <w:szCs w:val="18"/>
                <w:vertAlign w:val="superscript"/>
              </w:rPr>
              <w:t>2</w:t>
            </w:r>
            <w:r>
              <w:rPr>
                <w:rFonts w:ascii="Calibri" w:hAnsi="Calibri"/>
                <w:sz w:val="18"/>
                <w:szCs w:val="18"/>
              </w:rPr>
              <w:t xml:space="preserve"> tubular skylight),</w:t>
            </w:r>
          </w:p>
          <w:p w14:paraId="15480C49" w14:textId="6B984F5A" w:rsidR="006E1B59" w:rsidRP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*glass in door (only allow if A14 contains Installing ≤ 3 ft</w:t>
            </w:r>
            <w:r>
              <w:rPr>
                <w:rFonts w:ascii="Calibri" w:hAnsi="Calibri"/>
                <w:sz w:val="18"/>
                <w:szCs w:val="18"/>
                <w:vertAlign w:val="superscript"/>
              </w:rPr>
              <w:t>2</w:t>
            </w:r>
            <w:r>
              <w:rPr>
                <w:rFonts w:ascii="Calibri" w:hAnsi="Calibri"/>
                <w:sz w:val="18"/>
                <w:szCs w:val="18"/>
              </w:rPr>
              <w:t xml:space="preserve"> glass in door&gt;&gt;</w:t>
            </w:r>
          </w:p>
        </w:tc>
        <w:tc>
          <w:tcPr>
            <w:tcW w:w="991" w:type="dxa"/>
            <w:gridSpan w:val="2"/>
            <w:tcBorders>
              <w:top w:val="single" w:sz="6" w:space="0" w:color="auto"/>
              <w:bottom w:val="single" w:sz="6" w:space="0" w:color="auto"/>
            </w:tcBorders>
            <w:tcMar>
              <w:left w:w="29" w:type="dxa"/>
              <w:right w:w="29" w:type="dxa"/>
            </w:tcMar>
          </w:tcPr>
          <w:p w14:paraId="15480C4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Metal, Metal Thermal Break and non-metal&gt;&gt;</w:t>
            </w:r>
          </w:p>
        </w:tc>
        <w:tc>
          <w:tcPr>
            <w:tcW w:w="994" w:type="dxa"/>
            <w:tcBorders>
              <w:top w:val="single" w:sz="6" w:space="0" w:color="auto"/>
              <w:bottom w:val="single" w:sz="6" w:space="0" w:color="auto"/>
            </w:tcBorders>
            <w:tcMar>
              <w:left w:w="14" w:type="dxa"/>
              <w:right w:w="14" w:type="dxa"/>
            </w:tcMar>
          </w:tcPr>
          <w:p w14:paraId="15480C4B" w14:textId="78C5D30A"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N</w:t>
            </w:r>
            <w:r w:rsidR="004E6E1E">
              <w:rPr>
                <w:rFonts w:ascii="Calibri" w:hAnsi="Calibri"/>
                <w:sz w:val="18"/>
                <w:szCs w:val="18"/>
              </w:rPr>
              <w:t>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994" w:type="dxa"/>
            <w:tcBorders>
              <w:top w:val="single" w:sz="6" w:space="0" w:color="auto"/>
              <w:bottom w:val="single" w:sz="6" w:space="0" w:color="auto"/>
            </w:tcBorders>
          </w:tcPr>
          <w:p w14:paraId="15480C4C"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94" w:type="dxa"/>
            <w:tcBorders>
              <w:top w:val="single" w:sz="6" w:space="0" w:color="auto"/>
              <w:bottom w:val="single" w:sz="6" w:space="0" w:color="auto"/>
            </w:tcBorders>
          </w:tcPr>
          <w:p w14:paraId="15480C4D"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xml:space="preserve">, Double </w:t>
            </w:r>
            <w:r>
              <w:rPr>
                <w:rFonts w:ascii="Calibri" w:hAnsi="Calibri"/>
                <w:sz w:val="18"/>
                <w:szCs w:val="18"/>
              </w:rPr>
              <w:t xml:space="preserve">pane </w:t>
            </w:r>
            <w:r w:rsidRPr="00F3441B">
              <w:rPr>
                <w:rFonts w:ascii="Calibri" w:hAnsi="Calibri"/>
                <w:sz w:val="18"/>
                <w:szCs w:val="18"/>
              </w:rPr>
              <w:t>and Triple</w:t>
            </w:r>
            <w:r>
              <w:rPr>
                <w:rFonts w:ascii="Calibri" w:hAnsi="Calibri"/>
                <w:sz w:val="18"/>
                <w:szCs w:val="18"/>
              </w:rPr>
              <w:t xml:space="preserve"> pane&gt;&gt;</w:t>
            </w:r>
          </w:p>
        </w:tc>
        <w:tc>
          <w:tcPr>
            <w:tcW w:w="994" w:type="dxa"/>
            <w:tcBorders>
              <w:top w:val="single" w:sz="6" w:space="0" w:color="auto"/>
              <w:bottom w:val="single" w:sz="6" w:space="0" w:color="auto"/>
            </w:tcBorders>
          </w:tcPr>
          <w:p w14:paraId="15480C4E"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
          <w:p w14:paraId="15480C4F"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West,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
          <w:p w14:paraId="15480C50" w14:textId="77777777" w:rsidR="00262008" w:rsidRPr="00F3441B" w:rsidRDefault="00262008" w:rsidP="00DF4AD4">
            <w:pPr>
              <w:keepNext/>
              <w:jc w:val="center"/>
              <w:rPr>
                <w:rFonts w:ascii="Calibri" w:hAnsi="Calibri"/>
                <w:sz w:val="18"/>
                <w:szCs w:val="18"/>
              </w:rPr>
            </w:pPr>
            <w:r>
              <w:rPr>
                <w:rFonts w:ascii="Calibri" w:hAnsi="Calibri"/>
                <w:sz w:val="18"/>
                <w:szCs w:val="18"/>
              </w:rPr>
              <w:t>&lt;&lt;User Input: DecimalNonnegative&gt;&gt;</w:t>
            </w:r>
            <w:r w:rsidRPr="00F3441B">
              <w:rPr>
                <w:rFonts w:ascii="Calibri" w:hAnsi="Calibri"/>
                <w:sz w:val="18"/>
                <w:szCs w:val="18"/>
              </w:rPr>
              <w:t xml:space="preserve"> </w:t>
            </w:r>
          </w:p>
        </w:tc>
        <w:tc>
          <w:tcPr>
            <w:tcW w:w="953" w:type="dxa"/>
            <w:tcBorders>
              <w:top w:val="single" w:sz="6" w:space="0" w:color="auto"/>
              <w:bottom w:val="single" w:sz="6" w:space="0" w:color="auto"/>
            </w:tcBorders>
          </w:tcPr>
          <w:p w14:paraId="0CC182A7" w14:textId="006F7A3A" w:rsidR="00262008" w:rsidRDefault="00262008" w:rsidP="00DF4AD4">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926" w:type="dxa"/>
            <w:tcBorders>
              <w:top w:val="single" w:sz="6" w:space="0" w:color="auto"/>
              <w:bottom w:val="single" w:sz="6" w:space="0" w:color="auto"/>
            </w:tcBorders>
          </w:tcPr>
          <w:p w14:paraId="15480C51" w14:textId="10EDC594" w:rsidR="00262008" w:rsidRPr="00F3441B" w:rsidRDefault="00262008" w:rsidP="00DF4AD4">
            <w:pPr>
              <w:keepNext/>
              <w:jc w:val="center"/>
              <w:rPr>
                <w:rFonts w:ascii="Calibri" w:hAnsi="Calibri"/>
                <w:sz w:val="18"/>
                <w:szCs w:val="18"/>
              </w:rPr>
            </w:pPr>
            <w:r>
              <w:rPr>
                <w:rFonts w:ascii="Calibri" w:hAnsi="Calibri"/>
                <w:sz w:val="18"/>
                <w:szCs w:val="18"/>
              </w:rPr>
              <w:t>&lt;&lt;User Input: DecimalNonnegative&gt;&gt;</w:t>
            </w:r>
          </w:p>
        </w:tc>
        <w:tc>
          <w:tcPr>
            <w:tcW w:w="964" w:type="dxa"/>
            <w:tcBorders>
              <w:top w:val="single" w:sz="6" w:space="0" w:color="auto"/>
              <w:bottom w:val="single" w:sz="6" w:space="0" w:color="auto"/>
            </w:tcBorders>
          </w:tcPr>
          <w:p w14:paraId="15480C52" w14:textId="4FB0A8C2" w:rsidR="00262008" w:rsidRDefault="00262008" w:rsidP="00DF4AD4">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898" w:type="dxa"/>
            <w:gridSpan w:val="2"/>
            <w:tcBorders>
              <w:top w:val="single" w:sz="6" w:space="0" w:color="auto"/>
              <w:bottom w:val="single" w:sz="6" w:space="0" w:color="auto"/>
            </w:tcBorders>
          </w:tcPr>
          <w:p w14:paraId="15480C53" w14:textId="77777777" w:rsidR="00262008" w:rsidRPr="00F3441B" w:rsidRDefault="00262008" w:rsidP="00DF4AD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245" w:type="dxa"/>
            <w:tcBorders>
              <w:top w:val="single" w:sz="6" w:space="0" w:color="auto"/>
              <w:bottom w:val="single" w:sz="6" w:space="0" w:color="auto"/>
              <w:right w:val="single" w:sz="4" w:space="0" w:color="auto"/>
            </w:tcBorders>
          </w:tcPr>
          <w:p w14:paraId="15480C54" w14:textId="47470254" w:rsidR="00262008" w:rsidRPr="00F3441B" w:rsidRDefault="00262008" w:rsidP="00DF4AD4">
            <w:pPr>
              <w:keepNext/>
              <w:jc w:val="center"/>
              <w:rPr>
                <w:rFonts w:ascii="Calibri" w:hAnsi="Calibri"/>
                <w:sz w:val="18"/>
                <w:szCs w:val="18"/>
              </w:rPr>
            </w:pPr>
            <w:r>
              <w:rPr>
                <w:rFonts w:ascii="Calibri" w:hAnsi="Calibri"/>
                <w:sz w:val="18"/>
                <w:szCs w:val="18"/>
              </w:rPr>
              <w:t>&lt;&lt;If I13 equal to None, or I04 contains Chromogenic glazing, then report N/A;</w:t>
            </w:r>
          </w:p>
          <w:p w14:paraId="15480C56" w14:textId="77777777" w:rsidR="00262008" w:rsidRPr="00F3441B" w:rsidRDefault="00262008" w:rsidP="00DF4AD4">
            <w:pPr>
              <w:keepNext/>
              <w:jc w:val="center"/>
              <w:rPr>
                <w:rFonts w:ascii="Calibri" w:hAnsi="Calibri"/>
                <w:sz w:val="18"/>
                <w:szCs w:val="18"/>
              </w:rPr>
            </w:pPr>
            <w:r>
              <w:rPr>
                <w:rFonts w:ascii="Calibri" w:hAnsi="Calibri"/>
                <w:sz w:val="18"/>
                <w:szCs w:val="18"/>
              </w:rPr>
              <w:t>Else report value from CF1R-ENV-03&gt;&gt;</w:t>
            </w:r>
          </w:p>
        </w:tc>
      </w:tr>
      <w:tr w:rsidR="00262008" w:rsidRPr="009B3A0C" w14:paraId="15480C5B"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58" w14:textId="0A312C62" w:rsidR="00262008"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0" w:type="dxa"/>
            <w:gridSpan w:val="12"/>
            <w:tcBorders>
              <w:top w:val="single" w:sz="6" w:space="0" w:color="auto"/>
              <w:bottom w:val="single" w:sz="6" w:space="0" w:color="auto"/>
            </w:tcBorders>
            <w:vAlign w:val="center"/>
          </w:tcPr>
          <w:p w14:paraId="15480C59" w14:textId="76BE09DF" w:rsidR="00262008" w:rsidRDefault="00262008" w:rsidP="00DF4AD4">
            <w:pPr>
              <w:keepNext/>
              <w:rPr>
                <w:rFonts w:ascii="Calibri" w:hAnsi="Calibri"/>
                <w:sz w:val="18"/>
                <w:szCs w:val="18"/>
              </w:rPr>
            </w:pPr>
            <w:r w:rsidRPr="009B3A0C">
              <w:rPr>
                <w:rFonts w:ascii="Calibri" w:hAnsi="Calibri"/>
                <w:sz w:val="18"/>
                <w:szCs w:val="18"/>
              </w:rPr>
              <w:t>Total Proposed Fenestration Area</w:t>
            </w:r>
          </w:p>
        </w:tc>
        <w:tc>
          <w:tcPr>
            <w:tcW w:w="2143" w:type="dxa"/>
            <w:gridSpan w:val="3"/>
            <w:tcBorders>
              <w:top w:val="single" w:sz="6" w:space="0" w:color="auto"/>
              <w:bottom w:val="single" w:sz="6" w:space="0" w:color="auto"/>
              <w:right w:val="single" w:sz="4" w:space="0" w:color="auto"/>
            </w:tcBorders>
            <w:vAlign w:val="center"/>
          </w:tcPr>
          <w:p w14:paraId="15480C5A"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I07 and I08)&gt;&gt;</w:t>
            </w:r>
          </w:p>
        </w:tc>
      </w:tr>
      <w:tr w:rsidR="00262008" w:rsidRPr="009B3A0C" w14:paraId="15480C5F"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5C" w14:textId="1B80533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0" w:type="dxa"/>
            <w:gridSpan w:val="12"/>
            <w:tcBorders>
              <w:top w:val="single" w:sz="6" w:space="0" w:color="auto"/>
              <w:bottom w:val="single" w:sz="6" w:space="0" w:color="auto"/>
            </w:tcBorders>
            <w:vAlign w:val="center"/>
          </w:tcPr>
          <w:p w14:paraId="15480C5D" w14:textId="1A978338" w:rsidR="00262008" w:rsidRDefault="00262008" w:rsidP="00DF4AD4">
            <w:pPr>
              <w:keepNext/>
              <w:rPr>
                <w:rFonts w:ascii="Calibri" w:hAnsi="Calibri"/>
                <w:sz w:val="18"/>
                <w:szCs w:val="18"/>
              </w:rPr>
            </w:pPr>
            <w:r w:rsidRPr="009B3A0C">
              <w:rPr>
                <w:rFonts w:ascii="Calibri" w:hAnsi="Calibri"/>
                <w:sz w:val="18"/>
                <w:szCs w:val="18"/>
              </w:rPr>
              <w:t>Maximum Allowed Fenestration Area</w:t>
            </w:r>
          </w:p>
        </w:tc>
        <w:tc>
          <w:tcPr>
            <w:tcW w:w="2143" w:type="dxa"/>
            <w:gridSpan w:val="3"/>
            <w:tcBorders>
              <w:top w:val="single" w:sz="6" w:space="0" w:color="auto"/>
              <w:bottom w:val="single" w:sz="6" w:space="0" w:color="auto"/>
              <w:right w:val="single" w:sz="4" w:space="0" w:color="auto"/>
            </w:tcBorders>
            <w:vAlign w:val="center"/>
          </w:tcPr>
          <w:p w14:paraId="15480C5E" w14:textId="77777777" w:rsidR="00262008" w:rsidRPr="009B3A0C" w:rsidRDefault="00262008" w:rsidP="00DF4AD4">
            <w:pPr>
              <w:keepNext/>
              <w:jc w:val="center"/>
              <w:rPr>
                <w:rFonts w:ascii="Calibri" w:hAnsi="Calibri"/>
                <w:sz w:val="18"/>
                <w:szCs w:val="18"/>
              </w:rPr>
            </w:pPr>
            <w:r>
              <w:rPr>
                <w:rFonts w:ascii="Calibri" w:hAnsi="Calibri"/>
                <w:sz w:val="18"/>
                <w:szCs w:val="18"/>
              </w:rPr>
              <w:t>&lt;&lt;Report Greatest Value from H02 or H03&gt;&gt;</w:t>
            </w:r>
          </w:p>
        </w:tc>
      </w:tr>
      <w:tr w:rsidR="00262008" w:rsidRPr="009B3A0C" w14:paraId="15480C65"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0" w14:textId="2506285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75" w:type="dxa"/>
            <w:gridSpan w:val="2"/>
            <w:tcBorders>
              <w:top w:val="single" w:sz="6" w:space="0" w:color="auto"/>
              <w:bottom w:val="single" w:sz="6" w:space="0" w:color="auto"/>
            </w:tcBorders>
            <w:vAlign w:val="center"/>
          </w:tcPr>
          <w:p w14:paraId="15480C61"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
          <w:p w14:paraId="15480C62" w14:textId="6E5936F3" w:rsidR="00262008" w:rsidRDefault="00262008" w:rsidP="00DF4AD4">
            <w:pPr>
              <w:keepNext/>
              <w:rPr>
                <w:rFonts w:ascii="Calibri" w:hAnsi="Calibri"/>
                <w:sz w:val="18"/>
                <w:szCs w:val="18"/>
              </w:rPr>
            </w:pPr>
            <w:r>
              <w:rPr>
                <w:rFonts w:ascii="Calibri" w:hAnsi="Calibri"/>
                <w:sz w:val="18"/>
                <w:szCs w:val="18"/>
              </w:rPr>
              <w:t xml:space="preserve">&lt;&lt;If </w:t>
            </w:r>
            <w:r w:rsidR="006E1B59">
              <w:rPr>
                <w:rFonts w:ascii="Calibri" w:hAnsi="Calibri"/>
                <w:sz w:val="18"/>
                <w:szCs w:val="18"/>
              </w:rPr>
              <w:t xml:space="preserve">I15 </w:t>
            </w:r>
            <w:r>
              <w:rPr>
                <w:rFonts w:ascii="Calibri" w:hAnsi="Calibri"/>
                <w:sz w:val="18"/>
                <w:szCs w:val="18"/>
              </w:rPr>
              <w:t>is equal to or less than I1</w:t>
            </w:r>
            <w:r w:rsidR="006E1B59">
              <w:rPr>
                <w:rFonts w:ascii="Calibri" w:hAnsi="Calibri"/>
                <w:sz w:val="18"/>
                <w:szCs w:val="18"/>
              </w:rPr>
              <w:t>6</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15480C63" w14:textId="77777777" w:rsidR="00262008" w:rsidRDefault="00262008" w:rsidP="00DF4AD4">
            <w:pPr>
              <w:keepNext/>
              <w:rPr>
                <w:rFonts w:ascii="Calibri" w:hAnsi="Calibri"/>
                <w:sz w:val="18"/>
                <w:szCs w:val="18"/>
              </w:rPr>
            </w:pPr>
          </w:p>
          <w:p w14:paraId="15480C64" w14:textId="77777777" w:rsidR="00262008" w:rsidRDefault="00262008" w:rsidP="00DF4AD4">
            <w:pPr>
              <w:keepNext/>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sz w:val="18"/>
                <w:szCs w:val="18"/>
              </w:rPr>
              <w:t xml:space="preserve"> &gt;&gt;  </w:t>
            </w:r>
          </w:p>
        </w:tc>
      </w:tr>
      <w:tr w:rsidR="00262008" w:rsidRPr="009B3A0C" w14:paraId="15480C69"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6" w14:textId="6F9E0DB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691" w:type="dxa"/>
            <w:gridSpan w:val="13"/>
            <w:tcBorders>
              <w:top w:val="single" w:sz="6" w:space="0" w:color="auto"/>
              <w:bottom w:val="single" w:sz="6" w:space="0" w:color="auto"/>
            </w:tcBorders>
            <w:vAlign w:val="center"/>
          </w:tcPr>
          <w:p w14:paraId="15480C67" w14:textId="5EC4ECDA" w:rsidR="00262008" w:rsidRDefault="00262008" w:rsidP="00DF4AD4">
            <w:pPr>
              <w:keepNext/>
              <w:rPr>
                <w:rFonts w:ascii="Calibri" w:hAnsi="Calibri"/>
                <w:sz w:val="18"/>
                <w:szCs w:val="18"/>
              </w:rPr>
            </w:pPr>
            <w:r>
              <w:rPr>
                <w:rFonts w:ascii="Calibri" w:hAnsi="Calibri"/>
                <w:sz w:val="18"/>
                <w:szCs w:val="18"/>
              </w:rPr>
              <w:t>Total Proposed West-Facing Fenestration Area</w:t>
            </w:r>
          </w:p>
        </w:tc>
        <w:tc>
          <w:tcPr>
            <w:tcW w:w="2042" w:type="dxa"/>
            <w:gridSpan w:val="2"/>
            <w:tcBorders>
              <w:top w:val="single" w:sz="6" w:space="0" w:color="auto"/>
              <w:bottom w:val="single" w:sz="6" w:space="0" w:color="auto"/>
              <w:right w:val="single" w:sz="4" w:space="0" w:color="auto"/>
            </w:tcBorders>
            <w:vAlign w:val="bottom"/>
          </w:tcPr>
          <w:p w14:paraId="15480C68"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I08)&gt;&gt;</w:t>
            </w:r>
          </w:p>
        </w:tc>
      </w:tr>
      <w:tr w:rsidR="00262008" w:rsidRPr="009B3A0C" w14:paraId="15480C6D"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A" w14:textId="1D815F61"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691" w:type="dxa"/>
            <w:gridSpan w:val="13"/>
            <w:tcBorders>
              <w:top w:val="single" w:sz="6" w:space="0" w:color="auto"/>
              <w:bottom w:val="single" w:sz="6" w:space="0" w:color="auto"/>
            </w:tcBorders>
            <w:vAlign w:val="center"/>
          </w:tcPr>
          <w:p w14:paraId="15480C6B" w14:textId="1F001BF9" w:rsidR="00262008" w:rsidRDefault="00262008" w:rsidP="00DF4AD4">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042" w:type="dxa"/>
            <w:gridSpan w:val="2"/>
            <w:tcBorders>
              <w:top w:val="single" w:sz="6" w:space="0" w:color="auto"/>
              <w:bottom w:val="single" w:sz="6" w:space="0" w:color="auto"/>
              <w:right w:val="single" w:sz="4" w:space="0" w:color="auto"/>
            </w:tcBorders>
            <w:vAlign w:val="bottom"/>
          </w:tcPr>
          <w:p w14:paraId="15480C6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Greatest Value from H04 or H05&gt;&gt;</w:t>
            </w:r>
          </w:p>
        </w:tc>
      </w:tr>
      <w:tr w:rsidR="00262008" w:rsidRPr="009B3A0C" w14:paraId="15480C73"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E" w14:textId="0734D8B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75" w:type="dxa"/>
            <w:gridSpan w:val="2"/>
            <w:tcBorders>
              <w:top w:val="single" w:sz="6" w:space="0" w:color="auto"/>
              <w:bottom w:val="single" w:sz="6" w:space="0" w:color="auto"/>
            </w:tcBorders>
            <w:vAlign w:val="center"/>
          </w:tcPr>
          <w:p w14:paraId="15480C6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vAlign w:val="center"/>
          </w:tcPr>
          <w:p w14:paraId="15480C71" w14:textId="38452D3B" w:rsidR="00262008" w:rsidRDefault="00262008" w:rsidP="00E0019E">
            <w:pPr>
              <w:keepNext/>
              <w:jc w:val="center"/>
              <w:rPr>
                <w:rFonts w:ascii="Calibri" w:hAnsi="Calibri"/>
                <w:sz w:val="18"/>
                <w:szCs w:val="18"/>
              </w:rPr>
            </w:pPr>
            <w:r>
              <w:rPr>
                <w:rFonts w:ascii="Calibri" w:hAnsi="Calibri"/>
                <w:sz w:val="18"/>
                <w:szCs w:val="18"/>
              </w:rPr>
              <w:t xml:space="preserve">&lt;&lt;If I18 is equal to or less than I19, or I19 equals N/A,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8B1C1C">
              <w:rPr>
                <w:rFonts w:ascii="Calibri" w:hAnsi="Calibri"/>
                <w:sz w:val="18"/>
                <w:szCs w:val="18"/>
              </w:rPr>
              <w:t>;</w:t>
            </w:r>
          </w:p>
          <w:p w14:paraId="15480C72" w14:textId="77777777" w:rsidR="00262008" w:rsidRDefault="00262008" w:rsidP="00E0019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79"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74" w14:textId="5BC07158"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691" w:type="dxa"/>
            <w:gridSpan w:val="13"/>
            <w:tcBorders>
              <w:top w:val="single" w:sz="6" w:space="0" w:color="auto"/>
              <w:bottom w:val="single" w:sz="6" w:space="0" w:color="auto"/>
            </w:tcBorders>
            <w:vAlign w:val="center"/>
          </w:tcPr>
          <w:p w14:paraId="15480C75" w14:textId="3AC6A249" w:rsidR="00262008" w:rsidRDefault="00262008" w:rsidP="00DF4AD4">
            <w:pPr>
              <w:keepNext/>
              <w:rPr>
                <w:rFonts w:ascii="Calibri" w:hAnsi="Calibri"/>
                <w:sz w:val="18"/>
                <w:szCs w:val="18"/>
              </w:rPr>
            </w:pPr>
            <w:r>
              <w:rPr>
                <w:rFonts w:ascii="Calibri" w:hAnsi="Calibri"/>
                <w:sz w:val="18"/>
                <w:szCs w:val="18"/>
              </w:rPr>
              <w:t>Proposed Fenestration U-factor (Windows)</w:t>
            </w:r>
          </w:p>
        </w:tc>
        <w:tc>
          <w:tcPr>
            <w:tcW w:w="2042" w:type="dxa"/>
            <w:gridSpan w:val="2"/>
            <w:tcBorders>
              <w:top w:val="single" w:sz="6" w:space="0" w:color="auto"/>
              <w:bottom w:val="single" w:sz="6" w:space="0" w:color="auto"/>
              <w:right w:val="single" w:sz="4" w:space="0" w:color="auto"/>
            </w:tcBorders>
            <w:vAlign w:val="center"/>
          </w:tcPr>
          <w:p w14:paraId="4B20E11D" w14:textId="079D5CC6"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 xml:space="preserve">I02 contains fixed or operable window and if all associated values listed in column I09 are less than or equal to </w:t>
            </w:r>
            <w:ins w:id="114" w:author="Shewmaker, Michael@Energy" w:date="2019-02-26T10:25:00Z">
              <w:r w:rsidR="0046795D">
                <w:rPr>
                  <w:rFonts w:ascii="Calibri" w:hAnsi="Calibri"/>
                  <w:sz w:val="18"/>
                  <w:szCs w:val="18"/>
                </w:rPr>
                <w:t>H06</w:t>
              </w:r>
            </w:ins>
            <w:del w:id="115" w:author="Shewmaker, Michael@Energy" w:date="2019-02-26T10:24:00Z">
              <w:r w:rsidR="006F58ED" w:rsidDel="0046795D">
                <w:rPr>
                  <w:rFonts w:ascii="Calibri" w:hAnsi="Calibri"/>
                  <w:sz w:val="18"/>
                  <w:szCs w:val="18"/>
                </w:rPr>
                <w:delText>0.3</w:delText>
              </w:r>
              <w:r w:rsidR="00BC686F" w:rsidDel="0046795D">
                <w:rPr>
                  <w:rFonts w:ascii="Calibri" w:hAnsi="Calibri"/>
                  <w:sz w:val="18"/>
                  <w:szCs w:val="18"/>
                </w:rPr>
                <w:delText>0</w:delText>
              </w:r>
            </w:del>
            <w:r w:rsidR="006F58ED">
              <w:rPr>
                <w:rFonts w:ascii="Calibri" w:hAnsi="Calibri"/>
                <w:sz w:val="18"/>
                <w:szCs w:val="18"/>
              </w:rPr>
              <w:t xml:space="preserve"> then enter the largest value from list;</w:t>
            </w:r>
          </w:p>
          <w:p w14:paraId="21B97045" w14:textId="77777777" w:rsidR="006F58ED" w:rsidRDefault="006F58ED" w:rsidP="00DF4AD4">
            <w:pPr>
              <w:keepNext/>
              <w:jc w:val="center"/>
              <w:rPr>
                <w:rFonts w:ascii="Calibri" w:hAnsi="Calibri"/>
                <w:sz w:val="18"/>
                <w:szCs w:val="18"/>
              </w:rPr>
            </w:pPr>
          </w:p>
          <w:p w14:paraId="15480C76" w14:textId="72E1273F"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77" w14:textId="42AB88FC" w:rsidR="00262008" w:rsidRDefault="00262008" w:rsidP="00DF4AD4">
            <w:pPr>
              <w:keepNext/>
              <w:jc w:val="center"/>
              <w:rPr>
                <w:rFonts w:ascii="Calibri" w:hAnsi="Calibri"/>
                <w:sz w:val="18"/>
                <w:szCs w:val="18"/>
              </w:rPr>
            </w:pPr>
          </w:p>
          <w:p w14:paraId="15480C78" w14:textId="70D49BD0"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7D"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7A" w14:textId="3EE424B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691" w:type="dxa"/>
            <w:gridSpan w:val="13"/>
            <w:tcBorders>
              <w:top w:val="single" w:sz="6" w:space="0" w:color="auto"/>
              <w:bottom w:val="single" w:sz="6" w:space="0" w:color="auto"/>
            </w:tcBorders>
            <w:vAlign w:val="center"/>
          </w:tcPr>
          <w:p w14:paraId="15480C7B" w14:textId="714CAED9" w:rsidR="00262008" w:rsidRDefault="00262008" w:rsidP="00DF4AD4">
            <w:pPr>
              <w:keepNext/>
              <w:rPr>
                <w:rFonts w:ascii="Calibri" w:hAnsi="Calibri"/>
                <w:sz w:val="18"/>
                <w:szCs w:val="18"/>
              </w:rPr>
            </w:pPr>
            <w:r>
              <w:rPr>
                <w:rFonts w:ascii="Calibri" w:hAnsi="Calibri"/>
                <w:sz w:val="18"/>
                <w:szCs w:val="18"/>
              </w:rPr>
              <w:t>Required Fenestration U-factor (Windows)</w:t>
            </w:r>
          </w:p>
        </w:tc>
        <w:tc>
          <w:tcPr>
            <w:tcW w:w="2042" w:type="dxa"/>
            <w:gridSpan w:val="2"/>
            <w:tcBorders>
              <w:top w:val="single" w:sz="6" w:space="0" w:color="auto"/>
              <w:bottom w:val="single" w:sz="6" w:space="0" w:color="auto"/>
              <w:right w:val="single" w:sz="4" w:space="0" w:color="auto"/>
            </w:tcBorders>
            <w:vAlign w:val="bottom"/>
          </w:tcPr>
          <w:p w14:paraId="15480C7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Value from H06&gt;&gt;</w:t>
            </w:r>
          </w:p>
        </w:tc>
      </w:tr>
      <w:tr w:rsidR="00262008" w:rsidRPr="009B3A0C" w14:paraId="15480C83"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7E" w14:textId="5160FCB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75" w:type="dxa"/>
            <w:gridSpan w:val="2"/>
            <w:tcBorders>
              <w:top w:val="single" w:sz="6" w:space="0" w:color="auto"/>
              <w:bottom w:val="single" w:sz="6" w:space="0" w:color="auto"/>
            </w:tcBorders>
            <w:vAlign w:val="center"/>
          </w:tcPr>
          <w:p w14:paraId="15480C7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
          <w:p w14:paraId="54054CF9" w14:textId="04731C0B"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I21 equals NA then value equals NA;</w:t>
            </w:r>
          </w:p>
          <w:p w14:paraId="15480C80" w14:textId="408BD58D"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1</w:t>
            </w:r>
            <w:r>
              <w:rPr>
                <w:rFonts w:ascii="Calibri" w:hAnsi="Calibri"/>
                <w:sz w:val="18"/>
                <w:szCs w:val="18"/>
              </w:rPr>
              <w:t xml:space="preserve"> is equal to or less than I2</w:t>
            </w:r>
            <w:r w:rsidR="006F58ED">
              <w:rPr>
                <w:rFonts w:ascii="Calibri" w:hAnsi="Calibri"/>
                <w:sz w:val="18"/>
                <w:szCs w:val="18"/>
              </w:rPr>
              <w:t>2</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r w:rsidR="008B1C1C">
              <w:rPr>
                <w:rFonts w:ascii="Calibri" w:hAnsi="Calibri"/>
                <w:sz w:val="18"/>
                <w:szCs w:val="18"/>
              </w:rPr>
              <w:t>;</w:t>
            </w:r>
          </w:p>
          <w:p w14:paraId="15480C8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89"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84" w14:textId="15FC0B3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691" w:type="dxa"/>
            <w:gridSpan w:val="13"/>
            <w:tcBorders>
              <w:top w:val="single" w:sz="6" w:space="0" w:color="auto"/>
              <w:bottom w:val="single" w:sz="6" w:space="0" w:color="auto"/>
            </w:tcBorders>
            <w:vAlign w:val="center"/>
          </w:tcPr>
          <w:p w14:paraId="15480C85" w14:textId="25DC9CFD" w:rsidR="00262008" w:rsidRDefault="00262008" w:rsidP="00DF4AD4">
            <w:pPr>
              <w:keepNext/>
              <w:rPr>
                <w:rFonts w:ascii="Calibri" w:hAnsi="Calibri"/>
                <w:sz w:val="18"/>
                <w:szCs w:val="18"/>
              </w:rPr>
            </w:pPr>
            <w:r>
              <w:rPr>
                <w:rFonts w:ascii="Calibri" w:hAnsi="Calibri"/>
                <w:sz w:val="18"/>
                <w:szCs w:val="18"/>
              </w:rPr>
              <w:t>Proposed Fenestration SHGC (Windows)</w:t>
            </w:r>
          </w:p>
        </w:tc>
        <w:tc>
          <w:tcPr>
            <w:tcW w:w="2042" w:type="dxa"/>
            <w:gridSpan w:val="2"/>
            <w:tcBorders>
              <w:top w:val="single" w:sz="6" w:space="0" w:color="auto"/>
              <w:bottom w:val="single" w:sz="6" w:space="0" w:color="auto"/>
              <w:right w:val="single" w:sz="4" w:space="0" w:color="auto"/>
            </w:tcBorders>
            <w:vAlign w:val="bottom"/>
          </w:tcPr>
          <w:p w14:paraId="0C082F1B" w14:textId="08BF96EB"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fixed or operable window and if all associated values listed in column I11 or I14 are less than or equal to 0.2</w:t>
            </w:r>
            <w:r w:rsidR="00BC686F">
              <w:rPr>
                <w:rFonts w:ascii="Calibri" w:hAnsi="Calibri"/>
                <w:sz w:val="18"/>
                <w:szCs w:val="18"/>
              </w:rPr>
              <w:t>3</w:t>
            </w:r>
            <w:r w:rsidR="006F58ED">
              <w:rPr>
                <w:rFonts w:ascii="Calibri" w:hAnsi="Calibri"/>
                <w:sz w:val="18"/>
                <w:szCs w:val="18"/>
              </w:rPr>
              <w:t xml:space="preserve"> then report the single largest value from the two lists;</w:t>
            </w:r>
          </w:p>
          <w:p w14:paraId="7BC67F41" w14:textId="77777777" w:rsidR="006F58ED" w:rsidRDefault="006F58ED" w:rsidP="00DF4AD4">
            <w:pPr>
              <w:keepNext/>
              <w:jc w:val="center"/>
              <w:rPr>
                <w:rFonts w:ascii="Calibri" w:hAnsi="Calibri"/>
                <w:sz w:val="18"/>
                <w:szCs w:val="18"/>
              </w:rPr>
            </w:pPr>
          </w:p>
          <w:p w14:paraId="15480C86" w14:textId="36657775"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87" w14:textId="6DA49506" w:rsidR="00262008" w:rsidRDefault="00262008" w:rsidP="00DF4AD4">
            <w:pPr>
              <w:keepNext/>
              <w:jc w:val="center"/>
              <w:rPr>
                <w:rFonts w:ascii="Calibri" w:hAnsi="Calibri"/>
                <w:sz w:val="18"/>
                <w:szCs w:val="18"/>
              </w:rPr>
            </w:pPr>
          </w:p>
          <w:p w14:paraId="15480C88" w14:textId="5DF5F8FF"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8D"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8A" w14:textId="4131F60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691" w:type="dxa"/>
            <w:gridSpan w:val="13"/>
            <w:tcBorders>
              <w:top w:val="single" w:sz="6" w:space="0" w:color="auto"/>
              <w:bottom w:val="single" w:sz="6" w:space="0" w:color="auto"/>
            </w:tcBorders>
            <w:vAlign w:val="center"/>
          </w:tcPr>
          <w:p w14:paraId="15480C8B" w14:textId="1B7F6DCE" w:rsidR="00262008" w:rsidRDefault="00262008" w:rsidP="00DF4AD4">
            <w:pPr>
              <w:keepNext/>
              <w:rPr>
                <w:rFonts w:ascii="Calibri" w:hAnsi="Calibri"/>
                <w:sz w:val="18"/>
                <w:szCs w:val="18"/>
              </w:rPr>
            </w:pPr>
            <w:r>
              <w:rPr>
                <w:rFonts w:ascii="Calibri" w:hAnsi="Calibri"/>
                <w:sz w:val="18"/>
                <w:szCs w:val="18"/>
              </w:rPr>
              <w:t>Required Fenestration SHGC (Windows)</w:t>
            </w:r>
          </w:p>
        </w:tc>
        <w:tc>
          <w:tcPr>
            <w:tcW w:w="2042" w:type="dxa"/>
            <w:gridSpan w:val="2"/>
            <w:tcBorders>
              <w:top w:val="single" w:sz="6" w:space="0" w:color="auto"/>
              <w:bottom w:val="single" w:sz="6" w:space="0" w:color="auto"/>
              <w:right w:val="single" w:sz="4" w:space="0" w:color="auto"/>
            </w:tcBorders>
            <w:vAlign w:val="bottom"/>
          </w:tcPr>
          <w:p w14:paraId="15480C8C" w14:textId="34B81A50" w:rsidR="00262008" w:rsidRPr="009B3A0C" w:rsidRDefault="00262008" w:rsidP="00DF4AD4">
            <w:pPr>
              <w:keepNext/>
              <w:jc w:val="center"/>
              <w:rPr>
                <w:rFonts w:ascii="Calibri" w:hAnsi="Calibri"/>
                <w:sz w:val="18"/>
                <w:szCs w:val="18"/>
              </w:rPr>
            </w:pPr>
            <w:r>
              <w:rPr>
                <w:rFonts w:ascii="Calibri" w:hAnsi="Calibri"/>
                <w:sz w:val="18"/>
                <w:szCs w:val="18"/>
              </w:rPr>
              <w:t>&lt;&lt;Report Value from H08&gt;&gt;</w:t>
            </w:r>
          </w:p>
        </w:tc>
      </w:tr>
      <w:tr w:rsidR="00262008" w:rsidRPr="009B3A0C" w14:paraId="15480C93"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8E" w14:textId="15D62DE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75" w:type="dxa"/>
            <w:gridSpan w:val="2"/>
            <w:tcBorders>
              <w:top w:val="single" w:sz="6" w:space="0" w:color="auto"/>
              <w:bottom w:val="single" w:sz="6" w:space="0" w:color="auto"/>
            </w:tcBorders>
            <w:vAlign w:val="center"/>
          </w:tcPr>
          <w:p w14:paraId="15480C8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
          <w:p w14:paraId="0A855C12" w14:textId="13624107"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I24 equals NA then value equals NA;</w:t>
            </w:r>
          </w:p>
          <w:p w14:paraId="15480C90" w14:textId="69024D0E"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4</w:t>
            </w:r>
            <w:r>
              <w:rPr>
                <w:rFonts w:ascii="Calibri" w:hAnsi="Calibri"/>
                <w:sz w:val="18"/>
                <w:szCs w:val="18"/>
              </w:rPr>
              <w:t xml:space="preserve"> is equal to or less than I2</w:t>
            </w:r>
            <w:r w:rsidR="006F58ED">
              <w:rPr>
                <w:rFonts w:ascii="Calibri" w:hAnsi="Calibri"/>
                <w:sz w:val="18"/>
                <w:szCs w:val="18"/>
              </w:rPr>
              <w:t>5,</w:t>
            </w:r>
            <w:r>
              <w:rPr>
                <w:rFonts w:ascii="Calibri" w:hAnsi="Calibri"/>
                <w:sz w:val="18"/>
                <w:szCs w:val="18"/>
              </w:rPr>
              <w:t xml:space="preserve"> or I2</w:t>
            </w:r>
            <w:r w:rsidR="006F58ED">
              <w:rPr>
                <w:rFonts w:ascii="Calibri" w:hAnsi="Calibri"/>
                <w:sz w:val="18"/>
                <w:szCs w:val="18"/>
              </w:rPr>
              <w:t>5</w:t>
            </w:r>
            <w:r>
              <w:rPr>
                <w:rFonts w:ascii="Calibri" w:hAnsi="Calibri"/>
                <w:sz w:val="18"/>
                <w:szCs w:val="18"/>
              </w:rPr>
              <w:t xml:space="preserve"> equals N/A</w:t>
            </w:r>
            <w:r w:rsidR="006F58ED">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r w:rsidR="008B1C1C">
              <w:rPr>
                <w:rFonts w:ascii="Calibri" w:hAnsi="Calibri"/>
                <w:sz w:val="18"/>
                <w:szCs w:val="18"/>
              </w:rPr>
              <w:t>;</w:t>
            </w:r>
          </w:p>
          <w:p w14:paraId="15480C9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43D21458"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65F02BE3" w14:textId="6D636E6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49D091DF" w14:textId="02A42DCA" w:rsidR="00262008" w:rsidRDefault="00262008" w:rsidP="00DF4AD4">
            <w:pPr>
              <w:keepNext/>
              <w:rPr>
                <w:rFonts w:ascii="Calibri" w:hAnsi="Calibri"/>
                <w:sz w:val="18"/>
                <w:szCs w:val="18"/>
              </w:rPr>
            </w:pPr>
            <w:r>
              <w:rPr>
                <w:rFonts w:ascii="Calibri" w:hAnsi="Calibri"/>
                <w:sz w:val="18"/>
                <w:szCs w:val="18"/>
              </w:rPr>
              <w:t>Proposed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
          <w:p w14:paraId="6178F78B" w14:textId="7F2400D0" w:rsidR="00262008"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skylights then enter the largest value from I09</w:t>
            </w:r>
            <w:r>
              <w:rPr>
                <w:rFonts w:ascii="Calibri" w:hAnsi="Calibri"/>
                <w:sz w:val="18"/>
                <w:szCs w:val="18"/>
              </w:rPr>
              <w:t>;</w:t>
            </w:r>
          </w:p>
          <w:p w14:paraId="23401E6E" w14:textId="77777777" w:rsidR="006F58ED" w:rsidRDefault="006F58ED" w:rsidP="00DF4AD4">
            <w:pPr>
              <w:keepNext/>
              <w:jc w:val="center"/>
              <w:rPr>
                <w:rFonts w:ascii="Calibri" w:hAnsi="Calibri"/>
                <w:sz w:val="18"/>
                <w:szCs w:val="18"/>
              </w:rPr>
            </w:pPr>
          </w:p>
          <w:p w14:paraId="18E5D2BB" w14:textId="67E94178" w:rsidR="00262008" w:rsidRPr="009B3A0C" w:rsidRDefault="006F58ED" w:rsidP="00DF4AD4">
            <w:pPr>
              <w:keepNext/>
              <w:jc w:val="center"/>
              <w:rPr>
                <w:rFonts w:ascii="Calibri" w:hAnsi="Calibri"/>
                <w:sz w:val="18"/>
                <w:szCs w:val="18"/>
              </w:rPr>
            </w:pPr>
            <w:r>
              <w:rPr>
                <w:rFonts w:ascii="Calibri" w:hAnsi="Calibri"/>
                <w:sz w:val="18"/>
                <w:szCs w:val="18"/>
              </w:rPr>
              <w:t>If I02 does not contain skylights then value equals NA</w:t>
            </w:r>
            <w:r w:rsidR="00262008">
              <w:rPr>
                <w:rFonts w:ascii="Calibri" w:hAnsi="Calibri"/>
                <w:sz w:val="18"/>
                <w:szCs w:val="18"/>
              </w:rPr>
              <w:t>&gt;&gt;</w:t>
            </w:r>
          </w:p>
        </w:tc>
      </w:tr>
      <w:tr w:rsidR="00262008" w:rsidRPr="009B3A0C" w14:paraId="51C957AF"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6D634796" w14:textId="6387DE8B"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14BE3A9C" w14:textId="6F7D4977" w:rsidR="00262008" w:rsidRDefault="00262008" w:rsidP="00DF4AD4">
            <w:pPr>
              <w:keepNext/>
              <w:rPr>
                <w:rFonts w:ascii="Calibri" w:hAnsi="Calibri"/>
                <w:sz w:val="18"/>
                <w:szCs w:val="18"/>
              </w:rPr>
            </w:pPr>
            <w:r>
              <w:rPr>
                <w:rFonts w:ascii="Calibri" w:hAnsi="Calibri"/>
                <w:sz w:val="18"/>
                <w:szCs w:val="18"/>
              </w:rPr>
              <w:t>Required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
          <w:p w14:paraId="60DB228D" w14:textId="6080E633" w:rsidR="00262008" w:rsidRPr="009B3A0C" w:rsidRDefault="00262008" w:rsidP="00DF4AD4">
            <w:pPr>
              <w:keepNext/>
              <w:rPr>
                <w:rFonts w:ascii="Calibri" w:hAnsi="Calibri"/>
                <w:sz w:val="18"/>
                <w:szCs w:val="18"/>
              </w:rPr>
            </w:pPr>
            <w:r>
              <w:rPr>
                <w:rFonts w:ascii="Calibri" w:hAnsi="Calibri"/>
                <w:sz w:val="18"/>
                <w:szCs w:val="18"/>
              </w:rPr>
              <w:t>&lt;&lt; Report Value from H07&gt;&gt;</w:t>
            </w:r>
          </w:p>
        </w:tc>
      </w:tr>
      <w:tr w:rsidR="00262008" w14:paraId="02BF9C4B"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3435B3F5" w14:textId="3D127AA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75" w:type="dxa"/>
            <w:gridSpan w:val="2"/>
            <w:tcBorders>
              <w:top w:val="single" w:sz="6" w:space="0" w:color="auto"/>
              <w:left w:val="single" w:sz="6" w:space="0" w:color="auto"/>
              <w:bottom w:val="single" w:sz="6" w:space="0" w:color="auto"/>
              <w:right w:val="single" w:sz="6" w:space="0" w:color="auto"/>
            </w:tcBorders>
            <w:vAlign w:val="center"/>
          </w:tcPr>
          <w:p w14:paraId="0B45A09D"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6" w:space="0" w:color="auto"/>
              <w:right w:val="single" w:sz="4" w:space="0" w:color="auto"/>
            </w:tcBorders>
          </w:tcPr>
          <w:p w14:paraId="1BE3C454" w14:textId="77777777" w:rsidR="00615B49" w:rsidRDefault="00615B49" w:rsidP="00DF4AD4">
            <w:pPr>
              <w:keepNext/>
              <w:jc w:val="center"/>
              <w:rPr>
                <w:rFonts w:ascii="Calibri" w:hAnsi="Calibri"/>
                <w:sz w:val="18"/>
                <w:szCs w:val="18"/>
              </w:rPr>
            </w:pPr>
            <w:r>
              <w:rPr>
                <w:rFonts w:ascii="Calibri" w:hAnsi="Calibri"/>
                <w:sz w:val="18"/>
                <w:szCs w:val="18"/>
              </w:rPr>
              <w:t>&lt;&lt;If I27 equals NA then value equals NA;</w:t>
            </w:r>
          </w:p>
          <w:p w14:paraId="092F5C03" w14:textId="24FCB54C" w:rsidR="00262008" w:rsidRDefault="00615B49" w:rsidP="00DF4AD4">
            <w:pPr>
              <w:keepNext/>
              <w:jc w:val="center"/>
              <w:rPr>
                <w:rFonts w:ascii="Calibri" w:hAnsi="Calibri"/>
                <w:sz w:val="18"/>
                <w:szCs w:val="18"/>
              </w:rPr>
            </w:pPr>
            <w:r>
              <w:rPr>
                <w:rFonts w:ascii="Calibri" w:hAnsi="Calibri"/>
                <w:sz w:val="18"/>
                <w:szCs w:val="18"/>
              </w:rPr>
              <w:t>If I27 is equal to or less than I2</w:t>
            </w:r>
            <w:r w:rsidR="00CF5BD4">
              <w:rPr>
                <w:rFonts w:ascii="Calibri" w:hAnsi="Calibri"/>
                <w:sz w:val="18"/>
                <w:szCs w:val="18"/>
              </w:rPr>
              <w:t>8</w:t>
            </w:r>
            <w:r>
              <w:rPr>
                <w:rFonts w:ascii="Calibri" w:hAnsi="Calibri"/>
                <w:sz w:val="18"/>
                <w:szCs w:val="18"/>
              </w:rPr>
              <w:t xml:space="preserve"> </w:t>
            </w:r>
            <w:r w:rsidR="00262008">
              <w:rPr>
                <w:rFonts w:ascii="Calibri" w:hAnsi="Calibri"/>
                <w:sz w:val="18"/>
                <w:szCs w:val="18"/>
              </w:rPr>
              <w:t xml:space="preserve">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U-value</w:t>
            </w:r>
            <w:r w:rsidR="008B1C1C">
              <w:rPr>
                <w:rFonts w:ascii="Calibri" w:hAnsi="Calibri"/>
                <w:sz w:val="18"/>
                <w:szCs w:val="18"/>
              </w:rPr>
              <w:t>;</w:t>
            </w:r>
          </w:p>
          <w:p w14:paraId="36129A8B"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262008">
              <w:rPr>
                <w:rFonts w:ascii="Calibri" w:hAnsi="Calibri"/>
                <w:sz w:val="18"/>
                <w:szCs w:val="18"/>
              </w:rPr>
              <w:t>Do Not Proceed&gt;&gt;</w:t>
            </w:r>
          </w:p>
        </w:tc>
      </w:tr>
      <w:tr w:rsidR="00262008" w:rsidRPr="009B3A0C" w14:paraId="28A9C8DC"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0BDB9BE7" w14:textId="0BEF8F9A"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02F8984F" w14:textId="34784515" w:rsidR="00262008" w:rsidRDefault="00262008" w:rsidP="00DF4AD4">
            <w:pPr>
              <w:keepNext/>
              <w:rPr>
                <w:rFonts w:ascii="Calibri" w:hAnsi="Calibri"/>
                <w:sz w:val="18"/>
                <w:szCs w:val="18"/>
              </w:rPr>
            </w:pPr>
            <w:r>
              <w:rPr>
                <w:rFonts w:ascii="Calibri" w:hAnsi="Calibri"/>
                <w:sz w:val="18"/>
                <w:szCs w:val="18"/>
              </w:rPr>
              <w:t>Proposed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
          <w:p w14:paraId="15F7B954" w14:textId="62C16B54" w:rsidR="00262008" w:rsidRDefault="00262008" w:rsidP="00DF4AD4">
            <w:pPr>
              <w:keepNext/>
              <w:jc w:val="center"/>
              <w:rPr>
                <w:rFonts w:ascii="Calibri" w:hAnsi="Calibri"/>
                <w:sz w:val="18"/>
                <w:szCs w:val="18"/>
              </w:rPr>
            </w:pPr>
            <w:r>
              <w:rPr>
                <w:rFonts w:ascii="Calibri" w:hAnsi="Calibri"/>
                <w:sz w:val="18"/>
                <w:szCs w:val="18"/>
              </w:rPr>
              <w:t xml:space="preserve">&lt;&lt;If </w:t>
            </w:r>
            <w:r w:rsidR="00615B49">
              <w:rPr>
                <w:rFonts w:ascii="Calibri" w:hAnsi="Calibri"/>
                <w:sz w:val="18"/>
                <w:szCs w:val="18"/>
              </w:rPr>
              <w:t>I02 contains skylight then enter the single largest associated value from columnsI11 or I14</w:t>
            </w:r>
            <w:r>
              <w:rPr>
                <w:rFonts w:ascii="Calibri" w:hAnsi="Calibri"/>
                <w:sz w:val="18"/>
                <w:szCs w:val="18"/>
              </w:rPr>
              <w:t>;</w:t>
            </w:r>
          </w:p>
          <w:p w14:paraId="313F4E02" w14:textId="77777777" w:rsidR="00615B49" w:rsidRDefault="00615B49" w:rsidP="00DF4AD4">
            <w:pPr>
              <w:keepNext/>
              <w:jc w:val="center"/>
              <w:rPr>
                <w:rFonts w:ascii="Calibri" w:hAnsi="Calibri"/>
                <w:sz w:val="18"/>
                <w:szCs w:val="18"/>
              </w:rPr>
            </w:pPr>
          </w:p>
          <w:p w14:paraId="5E0CB5DD" w14:textId="673D06CF" w:rsidR="00262008" w:rsidRPr="009B3A0C" w:rsidRDefault="00615B49" w:rsidP="00DF4AD4">
            <w:pPr>
              <w:keepNext/>
              <w:jc w:val="center"/>
              <w:rPr>
                <w:rFonts w:ascii="Calibri" w:hAnsi="Calibri"/>
                <w:sz w:val="18"/>
                <w:szCs w:val="18"/>
              </w:rPr>
            </w:pPr>
            <w:r>
              <w:rPr>
                <w:rFonts w:ascii="Calibri" w:hAnsi="Calibri"/>
                <w:sz w:val="18"/>
                <w:szCs w:val="18"/>
              </w:rPr>
              <w:t>If I02 does not contain skylight then value equals NA</w:t>
            </w:r>
            <w:r w:rsidR="00262008">
              <w:rPr>
                <w:rFonts w:ascii="Calibri" w:hAnsi="Calibri"/>
                <w:sz w:val="18"/>
                <w:szCs w:val="18"/>
              </w:rPr>
              <w:t>&gt;&gt;</w:t>
            </w:r>
          </w:p>
        </w:tc>
      </w:tr>
      <w:tr w:rsidR="00262008" w:rsidRPr="009B3A0C" w14:paraId="4050FD50"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148B7724" w14:textId="713AEC8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4566640A" w14:textId="04FF01C9" w:rsidR="00262008" w:rsidRDefault="00262008" w:rsidP="00DF4AD4">
            <w:pPr>
              <w:keepNext/>
              <w:rPr>
                <w:rFonts w:ascii="Calibri" w:hAnsi="Calibri"/>
                <w:sz w:val="18"/>
                <w:szCs w:val="18"/>
              </w:rPr>
            </w:pPr>
            <w:r>
              <w:rPr>
                <w:rFonts w:ascii="Calibri" w:hAnsi="Calibri"/>
                <w:sz w:val="18"/>
                <w:szCs w:val="18"/>
              </w:rPr>
              <w:t>Required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
          <w:p w14:paraId="0418A3CF" w14:textId="08DB1A71" w:rsidR="00262008" w:rsidRPr="009B3A0C" w:rsidRDefault="00262008" w:rsidP="00DF4AD4">
            <w:pPr>
              <w:keepNext/>
              <w:rPr>
                <w:rFonts w:ascii="Calibri" w:hAnsi="Calibri"/>
                <w:sz w:val="18"/>
                <w:szCs w:val="18"/>
              </w:rPr>
            </w:pPr>
            <w:r>
              <w:rPr>
                <w:rFonts w:ascii="Calibri" w:hAnsi="Calibri"/>
                <w:sz w:val="18"/>
                <w:szCs w:val="18"/>
              </w:rPr>
              <w:t>&lt;&lt;Report Value from H09&gt;&gt;</w:t>
            </w:r>
          </w:p>
        </w:tc>
      </w:tr>
      <w:tr w:rsidR="00262008" w14:paraId="1B64EC88" w14:textId="77777777" w:rsidTr="00E0019E">
        <w:trPr>
          <w:cantSplit/>
          <w:trHeight w:val="143"/>
        </w:trPr>
        <w:tc>
          <w:tcPr>
            <w:tcW w:w="645" w:type="dxa"/>
            <w:tcBorders>
              <w:top w:val="single" w:sz="6" w:space="0" w:color="auto"/>
              <w:left w:val="single" w:sz="4" w:space="0" w:color="auto"/>
              <w:bottom w:val="single" w:sz="4" w:space="0" w:color="auto"/>
              <w:right w:val="single" w:sz="6" w:space="0" w:color="auto"/>
            </w:tcBorders>
            <w:vAlign w:val="center"/>
          </w:tcPr>
          <w:p w14:paraId="7E12B9FB" w14:textId="71AAA69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75" w:type="dxa"/>
            <w:gridSpan w:val="2"/>
            <w:tcBorders>
              <w:top w:val="single" w:sz="6" w:space="0" w:color="auto"/>
              <w:left w:val="single" w:sz="6" w:space="0" w:color="auto"/>
              <w:bottom w:val="single" w:sz="4" w:space="0" w:color="auto"/>
              <w:right w:val="single" w:sz="6" w:space="0" w:color="auto"/>
            </w:tcBorders>
            <w:vAlign w:val="center"/>
          </w:tcPr>
          <w:p w14:paraId="2F75BCC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4" w:space="0" w:color="auto"/>
              <w:right w:val="single" w:sz="4" w:space="0" w:color="auto"/>
            </w:tcBorders>
          </w:tcPr>
          <w:p w14:paraId="330C3CBB" w14:textId="66E88BEF" w:rsidR="00615B49" w:rsidRDefault="00262008" w:rsidP="00DF4AD4">
            <w:pPr>
              <w:keepNext/>
              <w:jc w:val="center"/>
              <w:rPr>
                <w:rFonts w:ascii="Calibri" w:hAnsi="Calibri"/>
                <w:sz w:val="18"/>
                <w:szCs w:val="18"/>
              </w:rPr>
            </w:pPr>
            <w:r>
              <w:rPr>
                <w:rFonts w:ascii="Calibri" w:hAnsi="Calibri"/>
                <w:sz w:val="18"/>
                <w:szCs w:val="18"/>
              </w:rPr>
              <w:t>&lt;&lt;</w:t>
            </w:r>
            <w:r w:rsidR="00615B49">
              <w:rPr>
                <w:rFonts w:ascii="Calibri" w:hAnsi="Calibri"/>
                <w:sz w:val="18"/>
                <w:szCs w:val="18"/>
              </w:rPr>
              <w:t>If I30 equals NA then value equals NA;</w:t>
            </w:r>
          </w:p>
          <w:p w14:paraId="52D916F5" w14:textId="495FD335" w:rsidR="00262008" w:rsidRDefault="00615B49" w:rsidP="00DF4AD4">
            <w:pPr>
              <w:keepNext/>
              <w:jc w:val="center"/>
              <w:rPr>
                <w:rFonts w:ascii="Calibri" w:hAnsi="Calibri"/>
                <w:sz w:val="18"/>
                <w:szCs w:val="18"/>
              </w:rPr>
            </w:pPr>
            <w:r>
              <w:rPr>
                <w:rFonts w:ascii="Calibri" w:hAnsi="Calibri"/>
                <w:sz w:val="18"/>
                <w:szCs w:val="18"/>
              </w:rPr>
              <w:t>If I</w:t>
            </w:r>
            <w:r w:rsidR="00262008">
              <w:rPr>
                <w:rFonts w:ascii="Calibri" w:hAnsi="Calibri"/>
                <w:sz w:val="18"/>
                <w:szCs w:val="18"/>
              </w:rPr>
              <w:t>3</w:t>
            </w:r>
            <w:r>
              <w:rPr>
                <w:rFonts w:ascii="Calibri" w:hAnsi="Calibri"/>
                <w:sz w:val="18"/>
                <w:szCs w:val="18"/>
              </w:rPr>
              <w:t>0 is equal to or less than I</w:t>
            </w:r>
            <w:r w:rsidR="00CF5BD4">
              <w:rPr>
                <w:rFonts w:ascii="Calibri" w:hAnsi="Calibri"/>
                <w:sz w:val="18"/>
                <w:szCs w:val="18"/>
              </w:rPr>
              <w:t>31</w:t>
            </w:r>
            <w:r w:rsidR="00262008">
              <w:rPr>
                <w:rFonts w:ascii="Calibri" w:hAnsi="Calibri"/>
                <w:sz w:val="18"/>
                <w:szCs w:val="18"/>
              </w:rPr>
              <w:t xml:space="preserve"> 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SHGC</w:t>
            </w:r>
            <w:r w:rsidR="008B1C1C">
              <w:rPr>
                <w:rFonts w:ascii="Calibri" w:hAnsi="Calibri"/>
                <w:sz w:val="18"/>
                <w:szCs w:val="18"/>
              </w:rPr>
              <w:t>;</w:t>
            </w:r>
          </w:p>
          <w:p w14:paraId="13DCDF08"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262008">
              <w:rPr>
                <w:rFonts w:ascii="Calibri" w:hAnsi="Calibri"/>
                <w:sz w:val="18"/>
                <w:szCs w:val="18"/>
              </w:rPr>
              <w:t>Do Not Proceed&gt;&gt;</w:t>
            </w:r>
          </w:p>
        </w:tc>
      </w:tr>
    </w:tbl>
    <w:p w14:paraId="15480C9A" w14:textId="045658C2" w:rsidR="003116BB" w:rsidRDefault="003116BB" w:rsidP="003116BB">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p w14:paraId="1309E175" w14:textId="77777777" w:rsidR="00BE0AFD" w:rsidRDefault="00BE0AFD">
      <w:r>
        <w:br w:type="page"/>
      </w:r>
    </w:p>
    <w:tbl>
      <w:tblPr>
        <w:tblW w:w="4994"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73"/>
      </w:tblGrid>
      <w:tr w:rsidR="001E02EB" w:rsidRPr="005959F4" w14:paraId="52D05AB0" w14:textId="77777777" w:rsidTr="00E0019E">
        <w:trPr>
          <w:trHeight w:val="348"/>
        </w:trPr>
        <w:tc>
          <w:tcPr>
            <w:tcW w:w="14373" w:type="dxa"/>
            <w:shd w:val="clear" w:color="auto" w:fill="auto"/>
            <w:vAlign w:val="center"/>
          </w:tcPr>
          <w:p w14:paraId="28D02FFF" w14:textId="77777777" w:rsidR="001E02EB" w:rsidRDefault="001E02EB">
            <w:pPr>
              <w:keepNext/>
              <w:rPr>
                <w:rFonts w:ascii="Calibri" w:eastAsia="Calibri" w:hAnsi="Calibri"/>
                <w:b/>
                <w:sz w:val="20"/>
                <w:szCs w:val="22"/>
              </w:rPr>
            </w:pPr>
            <w:r>
              <w:rPr>
                <w:rFonts w:ascii="Calibri" w:eastAsia="Calibri" w:hAnsi="Calibri"/>
                <w:b/>
                <w:sz w:val="20"/>
                <w:szCs w:val="22"/>
              </w:rPr>
              <w:t>J</w:t>
            </w:r>
            <w:r w:rsidRPr="001E02EB">
              <w:rPr>
                <w:rFonts w:ascii="Calibri" w:eastAsia="Calibri" w:hAnsi="Calibri"/>
                <w:b/>
                <w:sz w:val="20"/>
                <w:szCs w:val="22"/>
              </w:rPr>
              <w:t>. Opaque Swinging Doors to Exterior</w:t>
            </w:r>
          </w:p>
          <w:p w14:paraId="13A8EE73" w14:textId="3DB1D511" w:rsidR="00B90D37" w:rsidRPr="001E02EB" w:rsidRDefault="00B90D37" w:rsidP="00B90D37">
            <w:pPr>
              <w:keepNext/>
              <w:rPr>
                <w:rFonts w:ascii="Calibri" w:eastAsia="Calibri" w:hAnsi="Calibri"/>
                <w:b/>
                <w:sz w:val="20"/>
                <w:szCs w:val="22"/>
              </w:rPr>
            </w:pPr>
            <w:r>
              <w:rPr>
                <w:rFonts w:asciiTheme="minorHAnsi" w:eastAsia="Calibri" w:hAnsiTheme="minorHAnsi"/>
                <w:sz w:val="20"/>
              </w:rPr>
              <w:t>&lt;&lt;if A13 contains Opaque Exterior Doors, then display this section; else display the standard “This Section Does Not Apply” message&gt;&gt;</w:t>
            </w:r>
          </w:p>
        </w:tc>
      </w:tr>
    </w:tbl>
    <w:tbl>
      <w:tblPr>
        <w:tblStyle w:val="TableGrid"/>
        <w:tblW w:w="0" w:type="auto"/>
        <w:tblLook w:val="04A0" w:firstRow="1" w:lastRow="0" w:firstColumn="1" w:lastColumn="0" w:noHBand="0" w:noVBand="1"/>
      </w:tblPr>
      <w:tblGrid>
        <w:gridCol w:w="1964"/>
        <w:gridCol w:w="1918"/>
        <w:gridCol w:w="1918"/>
        <w:gridCol w:w="1524"/>
        <w:gridCol w:w="1517"/>
        <w:gridCol w:w="1515"/>
        <w:gridCol w:w="4034"/>
      </w:tblGrid>
      <w:tr w:rsidR="001E02EB" w:rsidRPr="005959F4" w14:paraId="06905938" w14:textId="77777777" w:rsidTr="00E0019E">
        <w:tc>
          <w:tcPr>
            <w:tcW w:w="1964" w:type="dxa"/>
            <w:vAlign w:val="bottom"/>
          </w:tcPr>
          <w:p w14:paraId="1E33F286" w14:textId="77777777" w:rsidR="001E02EB" w:rsidRPr="005959F4" w:rsidRDefault="001E02EB" w:rsidP="001E02EB">
            <w:pPr>
              <w:jc w:val="center"/>
              <w:rPr>
                <w:rFonts w:ascii="Calibri" w:hAnsi="Calibri"/>
                <w:sz w:val="18"/>
                <w:szCs w:val="18"/>
              </w:rPr>
            </w:pPr>
            <w:r w:rsidRPr="005959F4">
              <w:rPr>
                <w:rFonts w:ascii="Calibri" w:hAnsi="Calibri"/>
                <w:sz w:val="18"/>
                <w:szCs w:val="18"/>
              </w:rPr>
              <w:t>01</w:t>
            </w:r>
          </w:p>
        </w:tc>
        <w:tc>
          <w:tcPr>
            <w:tcW w:w="1918" w:type="dxa"/>
            <w:vAlign w:val="bottom"/>
          </w:tcPr>
          <w:p w14:paraId="49EBB753" w14:textId="77777777" w:rsidR="001E02EB" w:rsidRPr="005959F4" w:rsidRDefault="001E02EB" w:rsidP="001E02EB">
            <w:pPr>
              <w:jc w:val="center"/>
              <w:rPr>
                <w:rFonts w:ascii="Calibri" w:hAnsi="Calibri"/>
                <w:sz w:val="18"/>
                <w:szCs w:val="18"/>
              </w:rPr>
            </w:pPr>
            <w:r w:rsidRPr="005959F4">
              <w:rPr>
                <w:rFonts w:ascii="Calibri" w:hAnsi="Calibri"/>
                <w:sz w:val="18"/>
                <w:szCs w:val="18"/>
              </w:rPr>
              <w:t>02</w:t>
            </w:r>
          </w:p>
        </w:tc>
        <w:tc>
          <w:tcPr>
            <w:tcW w:w="1918" w:type="dxa"/>
            <w:vAlign w:val="bottom"/>
          </w:tcPr>
          <w:p w14:paraId="72E4D147" w14:textId="77777777" w:rsidR="001E02EB" w:rsidRPr="005959F4" w:rsidRDefault="001E02EB" w:rsidP="001E02EB">
            <w:pPr>
              <w:jc w:val="center"/>
              <w:rPr>
                <w:rFonts w:ascii="Calibri" w:hAnsi="Calibri"/>
                <w:sz w:val="18"/>
                <w:szCs w:val="18"/>
              </w:rPr>
            </w:pPr>
            <w:r w:rsidRPr="005959F4">
              <w:rPr>
                <w:rFonts w:ascii="Calibri" w:hAnsi="Calibri"/>
                <w:sz w:val="18"/>
                <w:szCs w:val="18"/>
              </w:rPr>
              <w:t>03</w:t>
            </w:r>
          </w:p>
        </w:tc>
        <w:tc>
          <w:tcPr>
            <w:tcW w:w="1524" w:type="dxa"/>
            <w:vAlign w:val="bottom"/>
          </w:tcPr>
          <w:p w14:paraId="4F3D80BC" w14:textId="77777777" w:rsidR="001E02EB" w:rsidRPr="005959F4" w:rsidRDefault="001E02EB" w:rsidP="001E02EB">
            <w:pPr>
              <w:jc w:val="center"/>
              <w:rPr>
                <w:rFonts w:ascii="Calibri" w:hAnsi="Calibri"/>
                <w:sz w:val="18"/>
                <w:szCs w:val="18"/>
              </w:rPr>
            </w:pPr>
            <w:r w:rsidRPr="005959F4">
              <w:rPr>
                <w:rFonts w:ascii="Calibri" w:hAnsi="Calibri"/>
                <w:sz w:val="18"/>
                <w:szCs w:val="18"/>
              </w:rPr>
              <w:t>04</w:t>
            </w:r>
          </w:p>
        </w:tc>
        <w:tc>
          <w:tcPr>
            <w:tcW w:w="1517" w:type="dxa"/>
            <w:vAlign w:val="bottom"/>
          </w:tcPr>
          <w:p w14:paraId="05809487" w14:textId="77777777" w:rsidR="001E02EB" w:rsidRPr="005959F4" w:rsidRDefault="001E02EB" w:rsidP="001E02EB">
            <w:pPr>
              <w:jc w:val="center"/>
              <w:rPr>
                <w:rFonts w:ascii="Calibri" w:hAnsi="Calibri"/>
                <w:sz w:val="18"/>
                <w:szCs w:val="18"/>
              </w:rPr>
            </w:pPr>
            <w:r w:rsidRPr="005959F4">
              <w:rPr>
                <w:rFonts w:ascii="Calibri" w:hAnsi="Calibri"/>
                <w:sz w:val="18"/>
                <w:szCs w:val="18"/>
              </w:rPr>
              <w:t>05</w:t>
            </w:r>
          </w:p>
        </w:tc>
        <w:tc>
          <w:tcPr>
            <w:tcW w:w="1515" w:type="dxa"/>
            <w:vAlign w:val="bottom"/>
          </w:tcPr>
          <w:p w14:paraId="30CEA58F" w14:textId="77777777" w:rsidR="001E02EB" w:rsidRPr="005959F4" w:rsidRDefault="001E02EB" w:rsidP="001E02EB">
            <w:pPr>
              <w:jc w:val="center"/>
              <w:rPr>
                <w:rFonts w:ascii="Calibri" w:hAnsi="Calibri"/>
                <w:sz w:val="18"/>
                <w:szCs w:val="18"/>
              </w:rPr>
            </w:pPr>
            <w:r w:rsidRPr="005959F4">
              <w:rPr>
                <w:rFonts w:ascii="Calibri" w:hAnsi="Calibri"/>
                <w:sz w:val="18"/>
                <w:szCs w:val="18"/>
              </w:rPr>
              <w:t>06</w:t>
            </w:r>
          </w:p>
        </w:tc>
        <w:tc>
          <w:tcPr>
            <w:tcW w:w="4034" w:type="dxa"/>
            <w:vAlign w:val="bottom"/>
          </w:tcPr>
          <w:p w14:paraId="02B2205E" w14:textId="77777777" w:rsidR="001E02EB" w:rsidRPr="005959F4" w:rsidRDefault="001E02EB" w:rsidP="001E02EB">
            <w:pPr>
              <w:jc w:val="center"/>
              <w:rPr>
                <w:rFonts w:ascii="Calibri" w:hAnsi="Calibri"/>
                <w:sz w:val="18"/>
                <w:szCs w:val="18"/>
              </w:rPr>
            </w:pPr>
            <w:r w:rsidRPr="005959F4">
              <w:rPr>
                <w:rFonts w:ascii="Calibri" w:hAnsi="Calibri"/>
                <w:sz w:val="18"/>
                <w:szCs w:val="18"/>
              </w:rPr>
              <w:t>07</w:t>
            </w:r>
          </w:p>
        </w:tc>
      </w:tr>
      <w:tr w:rsidR="001E02EB" w:rsidRPr="005959F4" w14:paraId="60BA074B" w14:textId="77777777" w:rsidTr="00E0019E">
        <w:tc>
          <w:tcPr>
            <w:tcW w:w="1964" w:type="dxa"/>
            <w:vAlign w:val="bottom"/>
          </w:tcPr>
          <w:p w14:paraId="6ABB6D1F" w14:textId="77777777" w:rsidR="001E02EB" w:rsidRPr="005959F4" w:rsidRDefault="001E02EB" w:rsidP="001E02EB">
            <w:pPr>
              <w:jc w:val="center"/>
              <w:rPr>
                <w:rFonts w:ascii="Calibri" w:hAnsi="Calibri"/>
                <w:sz w:val="18"/>
                <w:szCs w:val="18"/>
              </w:rPr>
            </w:pPr>
            <w:r w:rsidRPr="005959F4">
              <w:rPr>
                <w:rFonts w:ascii="Calibri" w:hAnsi="Calibri"/>
                <w:sz w:val="18"/>
                <w:szCs w:val="18"/>
              </w:rPr>
              <w:t>Tag/ID</w:t>
            </w:r>
          </w:p>
        </w:tc>
        <w:tc>
          <w:tcPr>
            <w:tcW w:w="1918" w:type="dxa"/>
            <w:vAlign w:val="bottom"/>
          </w:tcPr>
          <w:p w14:paraId="33561C70" w14:textId="77777777" w:rsidR="001E02EB" w:rsidRPr="005959F4" w:rsidRDefault="001E02EB" w:rsidP="001E02EB">
            <w:pPr>
              <w:jc w:val="center"/>
              <w:rPr>
                <w:rFonts w:ascii="Calibri" w:hAnsi="Calibri"/>
                <w:sz w:val="18"/>
                <w:szCs w:val="18"/>
              </w:rPr>
            </w:pPr>
            <w:r w:rsidRPr="005959F4">
              <w:rPr>
                <w:rFonts w:ascii="Calibri" w:hAnsi="Calibri"/>
                <w:sz w:val="18"/>
                <w:szCs w:val="18"/>
              </w:rPr>
              <w:t>Area</w:t>
            </w:r>
          </w:p>
        </w:tc>
        <w:tc>
          <w:tcPr>
            <w:tcW w:w="1918" w:type="dxa"/>
            <w:vAlign w:val="bottom"/>
          </w:tcPr>
          <w:p w14:paraId="098DCB9C" w14:textId="77777777" w:rsidR="001E02EB" w:rsidRPr="005959F4" w:rsidRDefault="001E02EB" w:rsidP="001E02EB">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24" w:type="dxa"/>
            <w:vAlign w:val="bottom"/>
          </w:tcPr>
          <w:p w14:paraId="1FC8C7C3" w14:textId="77777777" w:rsidR="001E02EB" w:rsidRPr="005959F4" w:rsidRDefault="001E02EB" w:rsidP="001E02EB">
            <w:pPr>
              <w:jc w:val="center"/>
              <w:rPr>
                <w:rFonts w:ascii="Calibri" w:hAnsi="Calibri"/>
                <w:sz w:val="18"/>
                <w:szCs w:val="18"/>
              </w:rPr>
            </w:pPr>
            <w:r>
              <w:rPr>
                <w:rFonts w:ascii="Calibri" w:hAnsi="Calibri"/>
                <w:sz w:val="18"/>
                <w:szCs w:val="18"/>
              </w:rPr>
              <w:t xml:space="preserve">Proposed U-factor </w:t>
            </w:r>
            <w:r w:rsidRPr="005959F4">
              <w:rPr>
                <w:rFonts w:ascii="Calibri" w:hAnsi="Calibri"/>
                <w:sz w:val="18"/>
                <w:szCs w:val="18"/>
              </w:rPr>
              <w:t>Source</w:t>
            </w:r>
          </w:p>
        </w:tc>
        <w:tc>
          <w:tcPr>
            <w:tcW w:w="1517" w:type="dxa"/>
            <w:vAlign w:val="bottom"/>
          </w:tcPr>
          <w:p w14:paraId="74A43E22" w14:textId="77777777" w:rsidR="001E02EB" w:rsidRDefault="001E02EB" w:rsidP="001E02EB">
            <w:pPr>
              <w:jc w:val="center"/>
              <w:rPr>
                <w:rFonts w:ascii="Calibri" w:hAnsi="Calibri"/>
                <w:sz w:val="18"/>
                <w:szCs w:val="18"/>
              </w:rPr>
            </w:pPr>
            <w:r w:rsidRPr="005959F4">
              <w:rPr>
                <w:rFonts w:ascii="Calibri" w:hAnsi="Calibri"/>
                <w:sz w:val="18"/>
                <w:szCs w:val="18"/>
              </w:rPr>
              <w:t xml:space="preserve">Required Maximum </w:t>
            </w:r>
          </w:p>
          <w:p w14:paraId="5BF08454" w14:textId="77777777" w:rsidR="001E02EB" w:rsidRPr="005959F4" w:rsidRDefault="001E02EB" w:rsidP="001E02EB">
            <w:pPr>
              <w:jc w:val="center"/>
              <w:rPr>
                <w:rFonts w:ascii="Calibri" w:hAnsi="Calibri"/>
                <w:sz w:val="18"/>
                <w:szCs w:val="18"/>
              </w:rPr>
            </w:pPr>
            <w:r w:rsidRPr="005959F4">
              <w:rPr>
                <w:rFonts w:ascii="Calibri" w:hAnsi="Calibri"/>
                <w:sz w:val="18"/>
                <w:szCs w:val="18"/>
              </w:rPr>
              <w:t>U-factor</w:t>
            </w:r>
          </w:p>
        </w:tc>
        <w:tc>
          <w:tcPr>
            <w:tcW w:w="1515" w:type="dxa"/>
            <w:vAlign w:val="bottom"/>
          </w:tcPr>
          <w:p w14:paraId="35116C99" w14:textId="77777777" w:rsidR="001E02EB" w:rsidRPr="005959F4" w:rsidRDefault="001E02EB" w:rsidP="001E02EB">
            <w:pPr>
              <w:jc w:val="center"/>
              <w:rPr>
                <w:rFonts w:ascii="Calibri" w:hAnsi="Calibri"/>
                <w:sz w:val="18"/>
                <w:szCs w:val="18"/>
              </w:rPr>
            </w:pPr>
            <w:r w:rsidRPr="005959F4">
              <w:rPr>
                <w:rFonts w:ascii="Calibri" w:hAnsi="Calibri"/>
                <w:sz w:val="18"/>
                <w:szCs w:val="18"/>
              </w:rPr>
              <w:t>Weighted Average (Yes/No)</w:t>
            </w:r>
          </w:p>
        </w:tc>
        <w:tc>
          <w:tcPr>
            <w:tcW w:w="4034" w:type="dxa"/>
            <w:vAlign w:val="bottom"/>
          </w:tcPr>
          <w:p w14:paraId="787FFA80" w14:textId="77777777" w:rsidR="001E02EB" w:rsidRPr="005959F4" w:rsidRDefault="001E02EB" w:rsidP="001E02EB">
            <w:pPr>
              <w:jc w:val="center"/>
              <w:rPr>
                <w:rFonts w:ascii="Calibri" w:hAnsi="Calibri"/>
                <w:sz w:val="18"/>
                <w:szCs w:val="18"/>
              </w:rPr>
            </w:pPr>
            <w:r w:rsidRPr="005959F4">
              <w:rPr>
                <w:rFonts w:ascii="Calibri" w:hAnsi="Calibri"/>
                <w:sz w:val="18"/>
                <w:szCs w:val="18"/>
              </w:rPr>
              <w:t>Comments</w:t>
            </w:r>
          </w:p>
        </w:tc>
      </w:tr>
      <w:tr w:rsidR="001E02EB" w:rsidRPr="005959F4" w14:paraId="692FC0C2" w14:textId="77777777" w:rsidTr="00E0019E">
        <w:tc>
          <w:tcPr>
            <w:tcW w:w="1964" w:type="dxa"/>
            <w:vAlign w:val="bottom"/>
          </w:tcPr>
          <w:p w14:paraId="5BB6BFC1" w14:textId="4AA4B176" w:rsidR="001E02EB" w:rsidRPr="005959F4" w:rsidRDefault="001E02EB" w:rsidP="001E02EB">
            <w:pPr>
              <w:jc w:val="center"/>
              <w:rPr>
                <w:rFonts w:ascii="Calibri" w:hAnsi="Calibri"/>
                <w:sz w:val="18"/>
                <w:szCs w:val="18"/>
              </w:rPr>
            </w:pPr>
            <w:r>
              <w:rPr>
                <w:rFonts w:ascii="Calibri" w:hAnsi="Calibri"/>
                <w:sz w:val="18"/>
                <w:szCs w:val="18"/>
              </w:rPr>
              <w:t>&lt;&lt;user input: string (max 50 characters)&gt;&gt;</w:t>
            </w:r>
          </w:p>
        </w:tc>
        <w:tc>
          <w:tcPr>
            <w:tcW w:w="1918" w:type="dxa"/>
            <w:vAlign w:val="bottom"/>
          </w:tcPr>
          <w:p w14:paraId="0CE74474" w14:textId="1E19E256" w:rsidR="001E02EB" w:rsidRPr="005959F4" w:rsidRDefault="001E02EB" w:rsidP="001E02EB">
            <w:pPr>
              <w:jc w:val="center"/>
              <w:rPr>
                <w:rFonts w:ascii="Calibri" w:hAnsi="Calibri"/>
                <w:sz w:val="18"/>
                <w:szCs w:val="18"/>
              </w:rPr>
            </w:pPr>
            <w:r>
              <w:rPr>
                <w:rFonts w:ascii="Calibri" w:hAnsi="Calibri"/>
                <w:sz w:val="18"/>
                <w:szCs w:val="18"/>
              </w:rPr>
              <w:t>&lt;&lt;user input: DecimalNonnegative</w:t>
            </w:r>
            <w:r w:rsidR="00A9590E">
              <w:rPr>
                <w:rFonts w:ascii="Calibri" w:hAnsi="Calibri"/>
                <w:sz w:val="18"/>
                <w:szCs w:val="18"/>
              </w:rPr>
              <w:t xml:space="preserve"> xxx.xx</w:t>
            </w:r>
            <w:r>
              <w:rPr>
                <w:rFonts w:ascii="Calibri" w:hAnsi="Calibri"/>
                <w:sz w:val="18"/>
                <w:szCs w:val="18"/>
              </w:rPr>
              <w:t>&gt;&gt;</w:t>
            </w:r>
          </w:p>
        </w:tc>
        <w:tc>
          <w:tcPr>
            <w:tcW w:w="1918" w:type="dxa"/>
            <w:vAlign w:val="bottom"/>
          </w:tcPr>
          <w:p w14:paraId="1F39DADA" w14:textId="497C0079" w:rsidR="001E02EB" w:rsidRPr="005959F4" w:rsidRDefault="001E02EB" w:rsidP="001E02EB">
            <w:pPr>
              <w:jc w:val="center"/>
              <w:rPr>
                <w:rFonts w:ascii="Calibri" w:hAnsi="Calibri"/>
                <w:sz w:val="18"/>
                <w:szCs w:val="18"/>
              </w:rPr>
            </w:pPr>
            <w:r>
              <w:rPr>
                <w:rFonts w:ascii="Calibri" w:hAnsi="Calibri"/>
                <w:sz w:val="18"/>
                <w:szCs w:val="18"/>
              </w:rPr>
              <w:t>&lt;&lt;user input: DecimalNonnegative</w:t>
            </w:r>
            <w:r w:rsidR="00A9590E">
              <w:rPr>
                <w:rFonts w:ascii="Calibri" w:hAnsi="Calibri"/>
                <w:sz w:val="18"/>
                <w:szCs w:val="18"/>
              </w:rPr>
              <w:t xml:space="preserve"> x.xxx</w:t>
            </w:r>
            <w:r>
              <w:rPr>
                <w:rFonts w:ascii="Calibri" w:hAnsi="Calibri"/>
                <w:sz w:val="18"/>
                <w:szCs w:val="18"/>
              </w:rPr>
              <w:t>&gt;&gt;</w:t>
            </w:r>
          </w:p>
        </w:tc>
        <w:tc>
          <w:tcPr>
            <w:tcW w:w="1524" w:type="dxa"/>
            <w:vAlign w:val="bottom"/>
          </w:tcPr>
          <w:p w14:paraId="5369AC4A" w14:textId="77777777" w:rsidR="001E02EB" w:rsidRDefault="00FC0F18" w:rsidP="001E02EB">
            <w:pPr>
              <w:jc w:val="center"/>
              <w:rPr>
                <w:rFonts w:ascii="Calibri" w:hAnsi="Calibri"/>
                <w:sz w:val="18"/>
                <w:szCs w:val="18"/>
              </w:rPr>
            </w:pPr>
            <w:r>
              <w:rPr>
                <w:rFonts w:ascii="Calibri" w:hAnsi="Calibri"/>
                <w:sz w:val="18"/>
                <w:szCs w:val="18"/>
              </w:rPr>
              <w:t>&lt;&lt;user pick from list:</w:t>
            </w:r>
          </w:p>
          <w:p w14:paraId="67163C79" w14:textId="77777777" w:rsidR="00FC0F18" w:rsidRDefault="00FC0F18" w:rsidP="001E02EB">
            <w:pPr>
              <w:jc w:val="center"/>
              <w:rPr>
                <w:rFonts w:ascii="Calibri" w:hAnsi="Calibri"/>
                <w:sz w:val="18"/>
                <w:szCs w:val="18"/>
              </w:rPr>
            </w:pPr>
            <w:r>
              <w:rPr>
                <w:rFonts w:ascii="Calibri" w:hAnsi="Calibri"/>
                <w:sz w:val="18"/>
                <w:szCs w:val="18"/>
              </w:rPr>
              <w:t>*NFRC; or</w:t>
            </w:r>
          </w:p>
          <w:p w14:paraId="098DA654" w14:textId="4EB9877D" w:rsidR="00FC0F18" w:rsidRPr="005959F4" w:rsidRDefault="00FC0F18" w:rsidP="001E02EB">
            <w:pPr>
              <w:jc w:val="center"/>
              <w:rPr>
                <w:rFonts w:ascii="Calibri" w:hAnsi="Calibri"/>
                <w:sz w:val="18"/>
                <w:szCs w:val="18"/>
              </w:rPr>
            </w:pPr>
            <w:r>
              <w:rPr>
                <w:rFonts w:ascii="Calibri" w:hAnsi="Calibri"/>
                <w:sz w:val="18"/>
                <w:szCs w:val="18"/>
              </w:rPr>
              <w:t>*Area-weighted Average Worksheet (ENV-02)&gt;&gt;</w:t>
            </w:r>
          </w:p>
        </w:tc>
        <w:tc>
          <w:tcPr>
            <w:tcW w:w="1517" w:type="dxa"/>
            <w:vAlign w:val="bottom"/>
          </w:tcPr>
          <w:p w14:paraId="1A32A2C9" w14:textId="79BBA6BE" w:rsidR="001E02EB" w:rsidRPr="005959F4" w:rsidRDefault="00FC0F18" w:rsidP="001E02EB">
            <w:pPr>
              <w:jc w:val="center"/>
              <w:rPr>
                <w:rFonts w:ascii="Calibri" w:hAnsi="Calibri"/>
                <w:sz w:val="18"/>
                <w:szCs w:val="18"/>
              </w:rPr>
            </w:pPr>
            <w:r>
              <w:rPr>
                <w:rFonts w:ascii="Calibri" w:hAnsi="Calibri"/>
                <w:sz w:val="18"/>
                <w:szCs w:val="18"/>
              </w:rPr>
              <w:t>&lt;&lt;</w:t>
            </w:r>
            <w:r w:rsidR="00106C7A">
              <w:rPr>
                <w:rFonts w:ascii="Calibri" w:hAnsi="Calibri"/>
                <w:sz w:val="18"/>
                <w:szCs w:val="18"/>
              </w:rPr>
              <w:t xml:space="preserve">default value = </w:t>
            </w:r>
            <w:r>
              <w:rPr>
                <w:rFonts w:ascii="Calibri" w:hAnsi="Calibri"/>
                <w:sz w:val="18"/>
                <w:szCs w:val="18"/>
              </w:rPr>
              <w:t>0.20&gt;&gt;</w:t>
            </w:r>
          </w:p>
        </w:tc>
        <w:tc>
          <w:tcPr>
            <w:tcW w:w="1515" w:type="dxa"/>
            <w:vAlign w:val="bottom"/>
          </w:tcPr>
          <w:p w14:paraId="239BAA53" w14:textId="30DD63C0" w:rsidR="001E02EB" w:rsidRPr="005959F4" w:rsidRDefault="00FC0F18" w:rsidP="001E02EB">
            <w:pPr>
              <w:jc w:val="center"/>
              <w:rPr>
                <w:rFonts w:ascii="Calibri" w:hAnsi="Calibri"/>
                <w:sz w:val="18"/>
                <w:szCs w:val="18"/>
              </w:rPr>
            </w:pPr>
            <w:r>
              <w:rPr>
                <w:rFonts w:ascii="Calibri" w:hAnsi="Calibri"/>
                <w:sz w:val="18"/>
                <w:szCs w:val="18"/>
              </w:rPr>
              <w:t>&lt;&lt;if J03 &gt; 0.20, then value = Yes; Else value = No&gt;&gt;</w:t>
            </w:r>
          </w:p>
        </w:tc>
        <w:tc>
          <w:tcPr>
            <w:tcW w:w="4034" w:type="dxa"/>
            <w:vAlign w:val="bottom"/>
          </w:tcPr>
          <w:p w14:paraId="25E1F990" w14:textId="01A486F3" w:rsidR="001E02EB" w:rsidRPr="005959F4" w:rsidRDefault="00FC0F18" w:rsidP="00E0019E">
            <w:pPr>
              <w:jc w:val="center"/>
              <w:rPr>
                <w:rFonts w:ascii="Calibri" w:hAnsi="Calibri"/>
                <w:sz w:val="18"/>
                <w:szCs w:val="18"/>
              </w:rPr>
            </w:pPr>
            <w:r>
              <w:rPr>
                <w:rFonts w:ascii="Calibri" w:hAnsi="Calibri"/>
                <w:sz w:val="18"/>
                <w:szCs w:val="18"/>
              </w:rPr>
              <w:t>&lt;&lt;user input: text&gt;&gt;</w:t>
            </w:r>
          </w:p>
        </w:tc>
      </w:tr>
      <w:tr w:rsidR="001E02EB" w:rsidRPr="005959F4" w14:paraId="0342FB0D" w14:textId="77777777" w:rsidTr="00E0019E">
        <w:tc>
          <w:tcPr>
            <w:tcW w:w="1964" w:type="dxa"/>
            <w:vAlign w:val="bottom"/>
          </w:tcPr>
          <w:p w14:paraId="6802BC33" w14:textId="77777777" w:rsidR="001E02EB" w:rsidRPr="005959F4" w:rsidRDefault="001E02EB" w:rsidP="001E02EB">
            <w:pPr>
              <w:jc w:val="center"/>
              <w:rPr>
                <w:rFonts w:ascii="Calibri" w:hAnsi="Calibri"/>
                <w:sz w:val="18"/>
                <w:szCs w:val="18"/>
              </w:rPr>
            </w:pPr>
          </w:p>
        </w:tc>
        <w:tc>
          <w:tcPr>
            <w:tcW w:w="1918" w:type="dxa"/>
            <w:vAlign w:val="bottom"/>
          </w:tcPr>
          <w:p w14:paraId="4BFAD5AE" w14:textId="390D5883" w:rsidR="001E02EB" w:rsidRPr="005959F4" w:rsidRDefault="001E02EB" w:rsidP="001E02EB">
            <w:pPr>
              <w:jc w:val="center"/>
              <w:rPr>
                <w:rFonts w:ascii="Calibri" w:hAnsi="Calibri"/>
                <w:sz w:val="18"/>
                <w:szCs w:val="18"/>
              </w:rPr>
            </w:pPr>
          </w:p>
        </w:tc>
        <w:tc>
          <w:tcPr>
            <w:tcW w:w="1918" w:type="dxa"/>
            <w:vAlign w:val="bottom"/>
          </w:tcPr>
          <w:p w14:paraId="70E4564A" w14:textId="50097AB2" w:rsidR="001E02EB" w:rsidRPr="005959F4" w:rsidRDefault="001E02EB" w:rsidP="001E02EB">
            <w:pPr>
              <w:jc w:val="center"/>
              <w:rPr>
                <w:rFonts w:ascii="Calibri" w:hAnsi="Calibri"/>
                <w:sz w:val="18"/>
                <w:szCs w:val="18"/>
              </w:rPr>
            </w:pPr>
          </w:p>
        </w:tc>
        <w:tc>
          <w:tcPr>
            <w:tcW w:w="1524" w:type="dxa"/>
            <w:vAlign w:val="bottom"/>
          </w:tcPr>
          <w:p w14:paraId="02CF4C2C" w14:textId="77777777" w:rsidR="001E02EB" w:rsidRPr="005959F4" w:rsidRDefault="001E02EB" w:rsidP="001E02EB">
            <w:pPr>
              <w:jc w:val="center"/>
              <w:rPr>
                <w:rFonts w:ascii="Calibri" w:hAnsi="Calibri"/>
                <w:sz w:val="18"/>
                <w:szCs w:val="18"/>
              </w:rPr>
            </w:pPr>
          </w:p>
        </w:tc>
        <w:tc>
          <w:tcPr>
            <w:tcW w:w="1517" w:type="dxa"/>
            <w:vAlign w:val="bottom"/>
          </w:tcPr>
          <w:p w14:paraId="65A9EE0D" w14:textId="77777777" w:rsidR="001E02EB" w:rsidRPr="005959F4" w:rsidRDefault="001E02EB" w:rsidP="001E02EB">
            <w:pPr>
              <w:jc w:val="center"/>
              <w:rPr>
                <w:rFonts w:ascii="Calibri" w:hAnsi="Calibri"/>
                <w:sz w:val="18"/>
                <w:szCs w:val="18"/>
              </w:rPr>
            </w:pPr>
          </w:p>
        </w:tc>
        <w:tc>
          <w:tcPr>
            <w:tcW w:w="1515" w:type="dxa"/>
            <w:vAlign w:val="bottom"/>
          </w:tcPr>
          <w:p w14:paraId="431E6029" w14:textId="77777777" w:rsidR="001E02EB" w:rsidRPr="005959F4" w:rsidRDefault="001E02EB" w:rsidP="001E02EB">
            <w:pPr>
              <w:jc w:val="center"/>
              <w:rPr>
                <w:rFonts w:ascii="Calibri" w:hAnsi="Calibri"/>
                <w:sz w:val="18"/>
                <w:szCs w:val="18"/>
              </w:rPr>
            </w:pPr>
          </w:p>
        </w:tc>
        <w:tc>
          <w:tcPr>
            <w:tcW w:w="4034" w:type="dxa"/>
          </w:tcPr>
          <w:p w14:paraId="7F5BE3E6" w14:textId="77777777" w:rsidR="001E02EB" w:rsidRPr="005959F4" w:rsidRDefault="001E02EB" w:rsidP="001E02EB">
            <w:pPr>
              <w:rPr>
                <w:rFonts w:ascii="Calibri" w:hAnsi="Calibri"/>
                <w:sz w:val="18"/>
                <w:szCs w:val="18"/>
              </w:rPr>
            </w:pPr>
          </w:p>
        </w:tc>
      </w:tr>
      <w:tr w:rsidR="001E02EB" w:rsidRPr="005959F4" w14:paraId="3A1A2711" w14:textId="77777777" w:rsidTr="001E02EB">
        <w:tc>
          <w:tcPr>
            <w:tcW w:w="14390" w:type="dxa"/>
            <w:gridSpan w:val="7"/>
          </w:tcPr>
          <w:p w14:paraId="3BA5C504" w14:textId="77777777" w:rsidR="001E02EB" w:rsidRPr="005959F4" w:rsidRDefault="001E02EB" w:rsidP="001E02EB">
            <w:pPr>
              <w:rPr>
                <w:rFonts w:ascii="Calibri" w:hAnsi="Calibri"/>
                <w:sz w:val="18"/>
                <w:szCs w:val="18"/>
              </w:rPr>
            </w:pPr>
            <w:r w:rsidRPr="005959F4">
              <w:rPr>
                <w:rFonts w:ascii="Calibri" w:hAnsi="Calibri"/>
                <w:sz w:val="18"/>
                <w:szCs w:val="18"/>
              </w:rPr>
              <w:t>Notes:</w:t>
            </w:r>
          </w:p>
          <w:p w14:paraId="6183F322" w14:textId="3FBC7E79"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 percent or more glass is counted as a fenestration product in Table</w:t>
            </w:r>
            <w:r>
              <w:rPr>
                <w:rFonts w:ascii="Calibri" w:hAnsi="Calibri"/>
                <w:noProof/>
                <w:sz w:val="18"/>
                <w:szCs w:val="18"/>
              </w:rPr>
              <w:t>s H and</w:t>
            </w:r>
            <w:r w:rsidRPr="005959F4">
              <w:rPr>
                <w:rFonts w:ascii="Calibri" w:hAnsi="Calibri"/>
                <w:noProof/>
                <w:sz w:val="18"/>
                <w:szCs w:val="18"/>
              </w:rPr>
              <w:t xml:space="preserve"> I.</w:t>
            </w:r>
          </w:p>
          <w:p w14:paraId="1E13578A"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 or unconditioned space and conditioned space.</w:t>
            </w:r>
          </w:p>
          <w:p w14:paraId="67120A18"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using weighted average to achieve required maximum U-factor, attach CF1R-ENV-02-E.</w:t>
            </w:r>
          </w:p>
        </w:tc>
      </w:tr>
    </w:tbl>
    <w:p w14:paraId="12E10975" w14:textId="77777777" w:rsidR="00BE0AFD" w:rsidRDefault="00BE0AFD"/>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2499"/>
        <w:gridCol w:w="9376"/>
      </w:tblGrid>
      <w:tr w:rsidR="003116BB" w:rsidRPr="00C24189" w14:paraId="15480C9E" w14:textId="77777777" w:rsidTr="00687376">
        <w:trPr>
          <w:trHeight w:val="348"/>
        </w:trPr>
        <w:tc>
          <w:tcPr>
            <w:tcW w:w="14598" w:type="dxa"/>
            <w:gridSpan w:val="3"/>
            <w:tcBorders>
              <w:top w:val="single" w:sz="4" w:space="0" w:color="auto"/>
              <w:left w:val="single" w:sz="4" w:space="0" w:color="auto"/>
              <w:bottom w:val="single" w:sz="6" w:space="0" w:color="auto"/>
              <w:right w:val="single" w:sz="4" w:space="0" w:color="auto"/>
            </w:tcBorders>
            <w:shd w:val="clear" w:color="auto" w:fill="auto"/>
          </w:tcPr>
          <w:p w14:paraId="15480C9B" w14:textId="16B4E817" w:rsidR="003116BB" w:rsidRPr="0037735E" w:rsidRDefault="001D5854" w:rsidP="00C62F33">
            <w:pPr>
              <w:keepNext/>
              <w:rPr>
                <w:rFonts w:ascii="Calibri" w:eastAsia="Calibri" w:hAnsi="Calibri"/>
                <w:b/>
                <w:sz w:val="20"/>
                <w:szCs w:val="22"/>
              </w:rPr>
            </w:pPr>
            <w:r>
              <w:rPr>
                <w:rFonts w:ascii="Calibri" w:eastAsia="Calibri" w:hAnsi="Calibri"/>
                <w:b/>
                <w:sz w:val="20"/>
                <w:szCs w:val="22"/>
              </w:rPr>
              <w:t>K</w:t>
            </w:r>
            <w:r w:rsidR="003116BB" w:rsidRPr="0037735E">
              <w:rPr>
                <w:rFonts w:ascii="Calibri" w:eastAsia="Calibri" w:hAnsi="Calibri"/>
                <w:b/>
                <w:sz w:val="20"/>
                <w:szCs w:val="22"/>
              </w:rPr>
              <w:t xml:space="preserve">. </w:t>
            </w:r>
            <w:r w:rsidR="00615B49" w:rsidRPr="0037735E">
              <w:rPr>
                <w:rFonts w:ascii="Calibri" w:eastAsia="Calibri" w:hAnsi="Calibri"/>
                <w:b/>
                <w:sz w:val="20"/>
                <w:szCs w:val="22"/>
              </w:rPr>
              <w:t>Space Conditioning (SC) Systems – Heating/Cooling – Single Family Dwelling</w:t>
            </w:r>
            <w:r w:rsidR="003116BB" w:rsidRPr="0037735E">
              <w:rPr>
                <w:rFonts w:ascii="Calibri" w:eastAsia="Calibri" w:hAnsi="Calibri"/>
                <w:b/>
                <w:sz w:val="20"/>
                <w:szCs w:val="22"/>
              </w:rPr>
              <w:t xml:space="preserve"> </w:t>
            </w:r>
            <w:r w:rsidR="003116BB" w:rsidRPr="0037735E">
              <w:rPr>
                <w:rFonts w:ascii="Calibri" w:eastAsia="Calibri" w:hAnsi="Calibri"/>
                <w:sz w:val="20"/>
                <w:szCs w:val="22"/>
              </w:rPr>
              <w:t>(</w:t>
            </w:r>
            <w:r w:rsidR="00FE17CA" w:rsidRPr="0037735E">
              <w:rPr>
                <w:rFonts w:ascii="Calibri" w:eastAsia="Calibri" w:hAnsi="Calibri"/>
                <w:sz w:val="20"/>
                <w:szCs w:val="22"/>
              </w:rPr>
              <w:t>S</w:t>
            </w:r>
            <w:r w:rsidR="003116BB" w:rsidRPr="0037735E">
              <w:rPr>
                <w:rFonts w:ascii="Calibri" w:eastAsia="Calibri" w:hAnsi="Calibri"/>
                <w:sz w:val="20"/>
                <w:szCs w:val="22"/>
              </w:rPr>
              <w:t>ection 150.2(b) or (Section 150.1(c)7)</w:t>
            </w:r>
          </w:p>
          <w:p w14:paraId="0099CB92" w14:textId="70D8D602" w:rsidR="00687376" w:rsidRDefault="006D5502" w:rsidP="006D5502">
            <w:pPr>
              <w:keepNext/>
              <w:rPr>
                <w:rFonts w:ascii="Calibri" w:hAnsi="Calibri"/>
                <w:sz w:val="18"/>
                <w:szCs w:val="18"/>
              </w:rPr>
            </w:pPr>
            <w:r w:rsidRPr="00B45A2F">
              <w:rPr>
                <w:rFonts w:ascii="Calibri" w:eastAsia="Calibri" w:hAnsi="Calibri"/>
                <w:sz w:val="18"/>
                <w:szCs w:val="18"/>
              </w:rPr>
              <w:t>&lt;&lt;</w:t>
            </w:r>
            <w:r w:rsidRPr="00687376">
              <w:rPr>
                <w:rFonts w:ascii="Calibri" w:eastAsia="Calibri" w:hAnsi="Calibri"/>
                <w:sz w:val="18"/>
                <w:szCs w:val="18"/>
              </w:rPr>
              <w:t>if A11=Multifamily</w:t>
            </w:r>
            <w:r w:rsidR="002F5205">
              <w:rPr>
                <w:rFonts w:ascii="Calibri" w:eastAsia="Calibri" w:hAnsi="Calibri"/>
                <w:sz w:val="18"/>
                <w:szCs w:val="18"/>
              </w:rPr>
              <w:t xml:space="preserve"> </w:t>
            </w:r>
            <w:r w:rsidR="002F5205">
              <w:rPr>
                <w:rFonts w:asciiTheme="minorHAnsi" w:hAnsiTheme="minorHAnsi"/>
                <w:sz w:val="18"/>
                <w:szCs w:val="18"/>
              </w:rPr>
              <w:t>or Multifamily with central water heating</w:t>
            </w:r>
            <w:r w:rsidRPr="00687376">
              <w:rPr>
                <w:rFonts w:ascii="Calibri" w:eastAsia="Calibri" w:hAnsi="Calibri"/>
                <w:sz w:val="18"/>
                <w:szCs w:val="18"/>
              </w:rPr>
              <w:t xml:space="preserve">, then </w:t>
            </w:r>
            <w:r w:rsidRPr="00687376">
              <w:rPr>
                <w:rFonts w:ascii="Calibri" w:hAnsi="Calibri"/>
                <w:sz w:val="18"/>
                <w:szCs w:val="18"/>
              </w:rPr>
              <w:t xml:space="preserve">display the section does not apply message; </w:t>
            </w:r>
          </w:p>
          <w:p w14:paraId="6F19DDB5" w14:textId="353883A3" w:rsidR="00687376" w:rsidRDefault="006D5502" w:rsidP="006D5502">
            <w:pPr>
              <w:keepNext/>
              <w:rPr>
                <w:rFonts w:ascii="Calibri" w:hAnsi="Calibri"/>
                <w:sz w:val="18"/>
                <w:szCs w:val="18"/>
              </w:rPr>
            </w:pPr>
            <w:r w:rsidRPr="00687376">
              <w:rPr>
                <w:rFonts w:ascii="Calibri" w:hAnsi="Calibri"/>
                <w:sz w:val="18"/>
                <w:szCs w:val="18"/>
              </w:rPr>
              <w:t xml:space="preserve">if none of the following are selected in A13: Space Heating System, or Space Cooling System, or Space Conditioning Duct System, then display the section does not apply message; </w:t>
            </w:r>
          </w:p>
          <w:p w14:paraId="15480C9C" w14:textId="2FB5DE31" w:rsidR="006D5502" w:rsidRPr="00687376" w:rsidRDefault="006D5502" w:rsidP="006D5502">
            <w:pPr>
              <w:keepNext/>
              <w:rPr>
                <w:rFonts w:ascii="Calibri" w:hAnsi="Calibri"/>
                <w:sz w:val="18"/>
                <w:szCs w:val="18"/>
              </w:rPr>
            </w:pPr>
            <w:r w:rsidRPr="00687376">
              <w:rPr>
                <w:rFonts w:ascii="Calibri" w:hAnsi="Calibri"/>
                <w:sz w:val="18"/>
                <w:szCs w:val="18"/>
              </w:rPr>
              <w:t>else if one or more of the following are selected in A13: Space Heating System, or Space Cooling System, or Space Conditioning Duct System, then require one row of data in this table</w:t>
            </w:r>
            <w:r w:rsidRPr="00687376">
              <w:rPr>
                <w:rFonts w:ascii="Calibri" w:eastAsia="Calibri" w:hAnsi="Calibri"/>
                <w:sz w:val="18"/>
                <w:szCs w:val="18"/>
              </w:rPr>
              <w:t>&gt;&gt;</w:t>
            </w:r>
          </w:p>
          <w:p w14:paraId="15480C9D" w14:textId="77777777" w:rsidR="003116BB" w:rsidRDefault="003116BB" w:rsidP="001D7841">
            <w:pPr>
              <w:keepNext/>
              <w:rPr>
                <w:rFonts w:ascii="Calibri" w:eastAsia="Calibri" w:hAnsi="Calibri"/>
                <w:sz w:val="18"/>
                <w:szCs w:val="18"/>
              </w:rPr>
            </w:pPr>
            <w:r w:rsidRPr="00687376">
              <w:rPr>
                <w:rFonts w:ascii="Calibri" w:eastAsia="Calibri" w:hAnsi="Calibri"/>
                <w:sz w:val="18"/>
                <w:szCs w:val="18"/>
              </w:rPr>
              <w:t xml:space="preserve">&lt;&lt;the data registry shall require </w:t>
            </w:r>
            <w:r w:rsidR="000807AA" w:rsidRPr="00687376">
              <w:rPr>
                <w:rFonts w:ascii="Calibri" w:eastAsia="Calibri" w:hAnsi="Calibri"/>
                <w:sz w:val="18"/>
                <w:szCs w:val="18"/>
              </w:rPr>
              <w:t>a</w:t>
            </w:r>
            <w:r w:rsidRPr="00687376">
              <w:rPr>
                <w:rFonts w:ascii="Calibri" w:eastAsia="Calibri" w:hAnsi="Calibri"/>
                <w:sz w:val="18"/>
                <w:szCs w:val="18"/>
              </w:rPr>
              <w:t xml:space="preserve"> CF1R-ALT-02 for </w:t>
            </w:r>
            <w:r w:rsidR="000807AA" w:rsidRPr="00687376">
              <w:rPr>
                <w:rFonts w:ascii="Calibri" w:eastAsia="Calibri" w:hAnsi="Calibri"/>
                <w:sz w:val="18"/>
                <w:szCs w:val="18"/>
              </w:rPr>
              <w:t>the dwelling</w:t>
            </w:r>
            <w:r w:rsidRPr="00687376">
              <w:rPr>
                <w:rFonts w:ascii="Calibri" w:eastAsia="Calibri" w:hAnsi="Calibri"/>
                <w:sz w:val="18"/>
                <w:szCs w:val="18"/>
              </w:rPr>
              <w:t>&gt;&gt;</w:t>
            </w:r>
          </w:p>
        </w:tc>
      </w:tr>
      <w:tr w:rsidR="001D7841" w:rsidRPr="003E1E50" w14:paraId="15480CA2" w14:textId="77777777" w:rsidTr="00E0019E">
        <w:trPr>
          <w:trHeight w:val="223"/>
        </w:trPr>
        <w:tc>
          <w:tcPr>
            <w:tcW w:w="2536" w:type="dxa"/>
            <w:tcBorders>
              <w:top w:val="single" w:sz="6" w:space="0" w:color="auto"/>
              <w:left w:val="single" w:sz="4" w:space="0" w:color="auto"/>
              <w:bottom w:val="single" w:sz="6" w:space="0" w:color="auto"/>
            </w:tcBorders>
            <w:vAlign w:val="bottom"/>
          </w:tcPr>
          <w:p w14:paraId="15480C9F"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01</w:t>
            </w:r>
          </w:p>
        </w:tc>
        <w:tc>
          <w:tcPr>
            <w:tcW w:w="2536" w:type="dxa"/>
            <w:tcBorders>
              <w:top w:val="single" w:sz="6" w:space="0" w:color="auto"/>
              <w:bottom w:val="single" w:sz="6" w:space="0" w:color="auto"/>
            </w:tcBorders>
            <w:vAlign w:val="bottom"/>
          </w:tcPr>
          <w:p w14:paraId="15480CA0"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02</w:t>
            </w:r>
          </w:p>
        </w:tc>
        <w:tc>
          <w:tcPr>
            <w:tcW w:w="9301" w:type="dxa"/>
            <w:tcBorders>
              <w:top w:val="single" w:sz="6" w:space="0" w:color="auto"/>
              <w:bottom w:val="single" w:sz="6" w:space="0" w:color="auto"/>
              <w:right w:val="single" w:sz="4" w:space="0" w:color="auto"/>
            </w:tcBorders>
            <w:vAlign w:val="bottom"/>
          </w:tcPr>
          <w:p w14:paraId="15480CA1" w14:textId="77777777" w:rsidR="001D7841" w:rsidRPr="003E1E50" w:rsidRDefault="001D7841" w:rsidP="00C62F33">
            <w:pPr>
              <w:keepNext/>
              <w:jc w:val="center"/>
              <w:rPr>
                <w:rFonts w:ascii="Calibri" w:hAnsi="Calibri"/>
                <w:sz w:val="18"/>
                <w:szCs w:val="18"/>
              </w:rPr>
            </w:pPr>
            <w:r w:rsidRPr="003E1E50">
              <w:rPr>
                <w:rFonts w:ascii="Calibri" w:hAnsi="Calibri"/>
                <w:sz w:val="20"/>
                <w:szCs w:val="20"/>
              </w:rPr>
              <w:t>0</w:t>
            </w:r>
            <w:r w:rsidR="0051129F">
              <w:rPr>
                <w:rFonts w:ascii="Calibri" w:hAnsi="Calibri"/>
                <w:sz w:val="20"/>
                <w:szCs w:val="20"/>
              </w:rPr>
              <w:t>3</w:t>
            </w:r>
          </w:p>
        </w:tc>
      </w:tr>
      <w:tr w:rsidR="001D7841" w:rsidRPr="00C24189" w14:paraId="15480CA7" w14:textId="77777777" w:rsidTr="00E0019E">
        <w:trPr>
          <w:trHeight w:val="291"/>
        </w:trPr>
        <w:tc>
          <w:tcPr>
            <w:tcW w:w="2536" w:type="dxa"/>
            <w:tcBorders>
              <w:top w:val="single" w:sz="6" w:space="0" w:color="auto"/>
              <w:left w:val="single" w:sz="4" w:space="0" w:color="auto"/>
              <w:bottom w:val="single" w:sz="6" w:space="0" w:color="auto"/>
            </w:tcBorders>
            <w:vAlign w:val="bottom"/>
          </w:tcPr>
          <w:p w14:paraId="15480CA3" w14:textId="77777777" w:rsidR="001D7841" w:rsidRPr="00C24189" w:rsidRDefault="001D7841" w:rsidP="00C62F33">
            <w:pPr>
              <w:keepNext/>
              <w:jc w:val="center"/>
              <w:rPr>
                <w:rFonts w:ascii="Calibri" w:hAnsi="Calibri"/>
                <w:sz w:val="18"/>
                <w:szCs w:val="18"/>
                <w:vertAlign w:val="superscript"/>
              </w:rPr>
            </w:pPr>
            <w:r>
              <w:rPr>
                <w:rFonts w:ascii="Calibri" w:hAnsi="Calibri"/>
                <w:sz w:val="18"/>
                <w:szCs w:val="18"/>
              </w:rPr>
              <w:t>Dwelling Unit Name</w:t>
            </w:r>
          </w:p>
        </w:tc>
        <w:tc>
          <w:tcPr>
            <w:tcW w:w="2536" w:type="dxa"/>
            <w:tcBorders>
              <w:top w:val="single" w:sz="6" w:space="0" w:color="auto"/>
              <w:bottom w:val="single" w:sz="6" w:space="0" w:color="auto"/>
            </w:tcBorders>
            <w:vAlign w:val="bottom"/>
          </w:tcPr>
          <w:p w14:paraId="15480CA4" w14:textId="77777777" w:rsidR="00BE1C9A" w:rsidRDefault="001D7841">
            <w:pPr>
              <w:keepNext/>
              <w:jc w:val="center"/>
              <w:rPr>
                <w:rFonts w:ascii="Calibri" w:hAnsi="Calibri"/>
                <w:sz w:val="18"/>
                <w:szCs w:val="18"/>
              </w:rPr>
            </w:pPr>
            <w:r>
              <w:rPr>
                <w:rFonts w:ascii="Calibri" w:hAnsi="Calibri"/>
                <w:sz w:val="18"/>
                <w:szCs w:val="18"/>
              </w:rPr>
              <w:t xml:space="preserve">Dwelling Unit Total CFA </w:t>
            </w:r>
            <w:r w:rsidR="0060402D">
              <w:rPr>
                <w:rFonts w:ascii="Calibri" w:hAnsi="Calibri"/>
                <w:sz w:val="18"/>
                <w:szCs w:val="18"/>
              </w:rPr>
              <w:t>=</w:t>
            </w:r>
            <w:r>
              <w:rPr>
                <w:rFonts w:ascii="Calibri" w:hAnsi="Calibri"/>
                <w:sz w:val="18"/>
                <w:szCs w:val="18"/>
              </w:rPr>
              <w:t xml:space="preserve"> </w:t>
            </w:r>
          </w:p>
          <w:p w14:paraId="15480CA5" w14:textId="77777777" w:rsidR="00BE1C9A" w:rsidRDefault="001D7841">
            <w:pPr>
              <w:keepNext/>
              <w:jc w:val="center"/>
              <w:rPr>
                <w:rFonts w:ascii="Calibri" w:hAnsi="Calibri"/>
                <w:sz w:val="18"/>
                <w:szCs w:val="18"/>
              </w:rPr>
            </w:pPr>
            <w:r>
              <w:rPr>
                <w:rFonts w:ascii="Calibri" w:hAnsi="Calibri"/>
                <w:sz w:val="18"/>
                <w:szCs w:val="18"/>
              </w:rPr>
              <w:t>Sum of Existing + Addition (ft</w:t>
            </w:r>
            <w:r w:rsidRPr="0037735E">
              <w:rPr>
                <w:rFonts w:ascii="Calibri" w:hAnsi="Calibri"/>
                <w:sz w:val="18"/>
                <w:szCs w:val="18"/>
                <w:vertAlign w:val="superscript"/>
              </w:rPr>
              <w:t>2</w:t>
            </w:r>
            <w:r>
              <w:rPr>
                <w:rFonts w:ascii="Calibri" w:hAnsi="Calibri"/>
                <w:sz w:val="18"/>
                <w:szCs w:val="18"/>
              </w:rPr>
              <w:t>)</w:t>
            </w:r>
          </w:p>
        </w:tc>
        <w:tc>
          <w:tcPr>
            <w:tcW w:w="9301" w:type="dxa"/>
            <w:tcBorders>
              <w:top w:val="single" w:sz="6" w:space="0" w:color="auto"/>
              <w:bottom w:val="single" w:sz="6" w:space="0" w:color="auto"/>
              <w:right w:val="single" w:sz="4" w:space="0" w:color="auto"/>
            </w:tcBorders>
            <w:vAlign w:val="bottom"/>
          </w:tcPr>
          <w:p w14:paraId="15480CA6" w14:textId="77777777" w:rsidR="001D7841" w:rsidRPr="00C24189" w:rsidRDefault="001D7841" w:rsidP="00C62F33">
            <w:pPr>
              <w:keepNext/>
              <w:jc w:val="center"/>
              <w:rPr>
                <w:rFonts w:ascii="Calibri" w:hAnsi="Calibri"/>
                <w:sz w:val="18"/>
                <w:szCs w:val="18"/>
              </w:rPr>
            </w:pPr>
            <w:r>
              <w:rPr>
                <w:rFonts w:ascii="Calibri" w:hAnsi="Calibri"/>
                <w:sz w:val="18"/>
                <w:szCs w:val="18"/>
              </w:rPr>
              <w:t>Comments</w:t>
            </w:r>
          </w:p>
        </w:tc>
      </w:tr>
      <w:tr w:rsidR="001D7841" w:rsidRPr="00C24189" w14:paraId="15480CAB" w14:textId="77777777" w:rsidTr="00E0019E">
        <w:trPr>
          <w:trHeight w:val="250"/>
        </w:trPr>
        <w:tc>
          <w:tcPr>
            <w:tcW w:w="2536" w:type="dxa"/>
            <w:tcBorders>
              <w:top w:val="single" w:sz="6" w:space="0" w:color="auto"/>
              <w:left w:val="single" w:sz="4" w:space="0" w:color="auto"/>
              <w:bottom w:val="single" w:sz="6" w:space="0" w:color="auto"/>
            </w:tcBorders>
            <w:vAlign w:val="bottom"/>
          </w:tcPr>
          <w:p w14:paraId="15480CA8"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ObjectNamePermissive&gt;&gt;</w:t>
            </w:r>
          </w:p>
        </w:tc>
        <w:tc>
          <w:tcPr>
            <w:tcW w:w="2536" w:type="dxa"/>
            <w:tcBorders>
              <w:top w:val="single" w:sz="6" w:space="0" w:color="auto"/>
              <w:bottom w:val="single" w:sz="6" w:space="0" w:color="auto"/>
            </w:tcBorders>
          </w:tcPr>
          <w:p w14:paraId="15480CA9"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IntegerNonnegative&gt;&gt;</w:t>
            </w:r>
          </w:p>
        </w:tc>
        <w:tc>
          <w:tcPr>
            <w:tcW w:w="9301" w:type="dxa"/>
            <w:tcBorders>
              <w:top w:val="single" w:sz="6" w:space="0" w:color="auto"/>
              <w:bottom w:val="single" w:sz="6" w:space="0" w:color="auto"/>
              <w:right w:val="single" w:sz="4" w:space="0" w:color="auto"/>
            </w:tcBorders>
          </w:tcPr>
          <w:p w14:paraId="15480CAA"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Text&gt;&gt;</w:t>
            </w:r>
          </w:p>
        </w:tc>
      </w:tr>
      <w:tr w:rsidR="001D7841" w:rsidRPr="00C24189" w14:paraId="15480CAF" w14:textId="77777777" w:rsidTr="00E0019E">
        <w:trPr>
          <w:trHeight w:val="250"/>
        </w:trPr>
        <w:tc>
          <w:tcPr>
            <w:tcW w:w="2536" w:type="dxa"/>
            <w:tcBorders>
              <w:top w:val="single" w:sz="6" w:space="0" w:color="auto"/>
              <w:left w:val="single" w:sz="4" w:space="0" w:color="auto"/>
              <w:bottom w:val="single" w:sz="4" w:space="0" w:color="auto"/>
            </w:tcBorders>
            <w:vAlign w:val="bottom"/>
          </w:tcPr>
          <w:p w14:paraId="15480CAC" w14:textId="77777777" w:rsidR="001D7841" w:rsidRPr="00C24189" w:rsidRDefault="001D7841" w:rsidP="00C62F33">
            <w:pPr>
              <w:keepNext/>
              <w:jc w:val="center"/>
              <w:rPr>
                <w:rFonts w:ascii="Calibri" w:hAnsi="Calibri"/>
                <w:sz w:val="18"/>
                <w:szCs w:val="18"/>
              </w:rPr>
            </w:pPr>
          </w:p>
        </w:tc>
        <w:tc>
          <w:tcPr>
            <w:tcW w:w="2536" w:type="dxa"/>
            <w:tcBorders>
              <w:top w:val="single" w:sz="6" w:space="0" w:color="auto"/>
              <w:bottom w:val="single" w:sz="4" w:space="0" w:color="auto"/>
            </w:tcBorders>
            <w:vAlign w:val="bottom"/>
          </w:tcPr>
          <w:p w14:paraId="15480CAD" w14:textId="77777777" w:rsidR="001D7841" w:rsidRPr="00C24189" w:rsidRDefault="001D7841" w:rsidP="00C62F33">
            <w:pPr>
              <w:keepNext/>
              <w:jc w:val="center"/>
              <w:rPr>
                <w:rFonts w:ascii="Calibri" w:hAnsi="Calibri"/>
                <w:sz w:val="18"/>
                <w:szCs w:val="18"/>
              </w:rPr>
            </w:pPr>
          </w:p>
        </w:tc>
        <w:tc>
          <w:tcPr>
            <w:tcW w:w="9301" w:type="dxa"/>
            <w:tcBorders>
              <w:top w:val="single" w:sz="6" w:space="0" w:color="auto"/>
              <w:bottom w:val="single" w:sz="4" w:space="0" w:color="auto"/>
              <w:right w:val="single" w:sz="4" w:space="0" w:color="auto"/>
            </w:tcBorders>
            <w:vAlign w:val="bottom"/>
          </w:tcPr>
          <w:p w14:paraId="15480CAE" w14:textId="77777777" w:rsidR="001D7841" w:rsidRPr="00C24189" w:rsidRDefault="001D7841" w:rsidP="00C62F33">
            <w:pPr>
              <w:keepNext/>
              <w:jc w:val="center"/>
              <w:rPr>
                <w:rFonts w:ascii="Calibri" w:hAnsi="Calibri"/>
                <w:sz w:val="18"/>
                <w:szCs w:val="18"/>
              </w:rPr>
            </w:pPr>
          </w:p>
        </w:tc>
      </w:tr>
    </w:tbl>
    <w:p w14:paraId="15480CB0" w14:textId="4F37B5F6" w:rsidR="00912685" w:rsidRDefault="00912685" w:rsidP="003116BB">
      <w:pPr>
        <w:rPr>
          <w:rFonts w:ascii="Calibri" w:hAnsi="Calibri"/>
          <w:sz w:val="16"/>
          <w:szCs w:val="16"/>
        </w:rPr>
      </w:pPr>
    </w:p>
    <w:p w14:paraId="274C7A9B" w14:textId="77777777" w:rsidR="00912685" w:rsidRDefault="00912685">
      <w:pPr>
        <w:rPr>
          <w:rFonts w:ascii="Calibri" w:hAnsi="Calibri"/>
          <w:sz w:val="16"/>
          <w:szCs w:val="16"/>
        </w:rPr>
      </w:pPr>
      <w:r>
        <w:rPr>
          <w:rFonts w:ascii="Calibri" w:hAnsi="Calibri"/>
          <w:sz w:val="16"/>
          <w:szCs w:val="16"/>
        </w:rPr>
        <w:br w:type="page"/>
      </w:r>
    </w:p>
    <w:p w14:paraId="4F64204B" w14:textId="77777777" w:rsidR="003116BB" w:rsidRDefault="003116BB" w:rsidP="003116BB">
      <w:pPr>
        <w:rPr>
          <w:rFonts w:ascii="Calibri" w:hAnsi="Calibri"/>
          <w:sz w:val="16"/>
          <w:szCs w:val="16"/>
        </w:rPr>
      </w:pPr>
    </w:p>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55"/>
        <w:gridCol w:w="1110"/>
        <w:gridCol w:w="976"/>
        <w:gridCol w:w="792"/>
        <w:gridCol w:w="1307"/>
        <w:gridCol w:w="1057"/>
        <w:gridCol w:w="1057"/>
        <w:gridCol w:w="1128"/>
        <w:gridCol w:w="778"/>
        <w:gridCol w:w="930"/>
        <w:gridCol w:w="970"/>
        <w:gridCol w:w="1113"/>
        <w:gridCol w:w="1633"/>
      </w:tblGrid>
      <w:tr w:rsidR="002B0471" w:rsidRPr="000638D1" w14:paraId="23AB7483" w14:textId="77777777" w:rsidTr="00B00674">
        <w:trPr>
          <w:trHeight w:val="437"/>
        </w:trPr>
        <w:tc>
          <w:tcPr>
            <w:tcW w:w="14438" w:type="dxa"/>
            <w:gridSpan w:val="14"/>
          </w:tcPr>
          <w:p w14:paraId="070CC22C" w14:textId="77777777" w:rsidR="002B0471" w:rsidRPr="000638D1" w:rsidRDefault="002B0471" w:rsidP="00B00674">
            <w:pPr>
              <w:keepNext/>
              <w:rPr>
                <w:rFonts w:ascii="Calibri" w:eastAsia="Calibri" w:hAnsi="Calibri"/>
                <w:b/>
                <w:sz w:val="18"/>
                <w:szCs w:val="18"/>
              </w:rPr>
            </w:pPr>
            <w:r>
              <w:rPr>
                <w:rFonts w:ascii="Calibri" w:eastAsia="Calibri" w:hAnsi="Calibri"/>
                <w:b/>
                <w:sz w:val="18"/>
                <w:szCs w:val="18"/>
              </w:rPr>
              <w:t>L</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150.1(c)8)</w:t>
            </w:r>
          </w:p>
          <w:p w14:paraId="0F81C996" w14:textId="77777777" w:rsidR="002B0471" w:rsidRDefault="002B0471" w:rsidP="00B00674">
            <w:pPr>
              <w:rPr>
                <w:rFonts w:ascii="Calibri" w:eastAsia="Calibri" w:hAnsi="Calibri"/>
                <w:sz w:val="18"/>
                <w:szCs w:val="18"/>
              </w:rPr>
            </w:pPr>
            <w:r w:rsidRPr="000638D1">
              <w:rPr>
                <w:rFonts w:ascii="Calibri" w:eastAsia="Calibri" w:hAnsi="Calibri"/>
                <w:sz w:val="18"/>
                <w:szCs w:val="18"/>
              </w:rPr>
              <w:t>List water heaters and boilers for both domestic hot water (DHW) heaters and hydronic space heating.</w:t>
            </w:r>
          </w:p>
          <w:p w14:paraId="011F2A6E" w14:textId="77777777" w:rsidR="002B0471" w:rsidRPr="000638D1" w:rsidRDefault="002B0471" w:rsidP="00B00674">
            <w:pPr>
              <w:rPr>
                <w:rFonts w:ascii="Calibri" w:hAnsi="Calibri"/>
                <w:sz w:val="18"/>
                <w:szCs w:val="18"/>
              </w:rPr>
            </w:pPr>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p>
        </w:tc>
      </w:tr>
      <w:tr w:rsidR="002B0471" w:rsidRPr="004A470C" w14:paraId="799AC730" w14:textId="77777777" w:rsidTr="00B00674">
        <w:trPr>
          <w:trHeight w:val="225"/>
        </w:trPr>
        <w:tc>
          <w:tcPr>
            <w:tcW w:w="708" w:type="dxa"/>
            <w:vAlign w:val="center"/>
          </w:tcPr>
          <w:p w14:paraId="03A18210" w14:textId="77777777" w:rsidR="002B0471" w:rsidRPr="004A470C" w:rsidRDefault="002B0471" w:rsidP="00B00674">
            <w:pPr>
              <w:jc w:val="center"/>
              <w:rPr>
                <w:rFonts w:ascii="Calibri" w:hAnsi="Calibri"/>
                <w:sz w:val="18"/>
              </w:rPr>
            </w:pPr>
            <w:r w:rsidRPr="004A470C">
              <w:rPr>
                <w:rFonts w:ascii="Calibri" w:hAnsi="Calibri"/>
                <w:sz w:val="18"/>
              </w:rPr>
              <w:t>01</w:t>
            </w:r>
          </w:p>
        </w:tc>
        <w:tc>
          <w:tcPr>
            <w:tcW w:w="1055" w:type="dxa"/>
          </w:tcPr>
          <w:p w14:paraId="66074ED4" w14:textId="77777777" w:rsidR="002B0471" w:rsidRPr="004A470C" w:rsidRDefault="002B0471" w:rsidP="00B00674">
            <w:pPr>
              <w:jc w:val="center"/>
              <w:rPr>
                <w:rFonts w:ascii="Calibri" w:hAnsi="Calibri"/>
                <w:sz w:val="18"/>
              </w:rPr>
            </w:pPr>
            <w:r w:rsidRPr="004A470C">
              <w:rPr>
                <w:rFonts w:ascii="Calibri" w:hAnsi="Calibri"/>
                <w:sz w:val="18"/>
              </w:rPr>
              <w:t>02</w:t>
            </w:r>
          </w:p>
        </w:tc>
        <w:tc>
          <w:tcPr>
            <w:tcW w:w="1125" w:type="dxa"/>
            <w:vAlign w:val="center"/>
          </w:tcPr>
          <w:p w14:paraId="41680740" w14:textId="77777777" w:rsidR="002B0471" w:rsidRPr="004A470C" w:rsidRDefault="002B0471" w:rsidP="00B00674">
            <w:pPr>
              <w:jc w:val="center"/>
              <w:rPr>
                <w:rFonts w:ascii="Calibri" w:hAnsi="Calibri"/>
                <w:sz w:val="18"/>
              </w:rPr>
            </w:pPr>
            <w:r w:rsidRPr="004A470C">
              <w:rPr>
                <w:rFonts w:ascii="Calibri" w:hAnsi="Calibri"/>
                <w:sz w:val="18"/>
              </w:rPr>
              <w:t>03</w:t>
            </w:r>
          </w:p>
        </w:tc>
        <w:tc>
          <w:tcPr>
            <w:tcW w:w="976" w:type="dxa"/>
          </w:tcPr>
          <w:p w14:paraId="4EEAF785" w14:textId="77777777" w:rsidR="002B0471" w:rsidRPr="004A470C" w:rsidRDefault="002B0471" w:rsidP="00B00674">
            <w:pPr>
              <w:jc w:val="center"/>
              <w:rPr>
                <w:rFonts w:ascii="Calibri" w:hAnsi="Calibri"/>
                <w:sz w:val="18"/>
              </w:rPr>
            </w:pPr>
            <w:r w:rsidRPr="004A470C">
              <w:rPr>
                <w:rFonts w:ascii="Calibri" w:hAnsi="Calibri"/>
                <w:sz w:val="18"/>
              </w:rPr>
              <w:t>04</w:t>
            </w:r>
          </w:p>
        </w:tc>
        <w:tc>
          <w:tcPr>
            <w:tcW w:w="886" w:type="dxa"/>
          </w:tcPr>
          <w:p w14:paraId="272677EB" w14:textId="77777777" w:rsidR="002B0471" w:rsidRPr="004A470C" w:rsidDel="007B15E5" w:rsidRDefault="002B0471" w:rsidP="00B00674">
            <w:pPr>
              <w:jc w:val="center"/>
              <w:rPr>
                <w:rFonts w:ascii="Calibri" w:hAnsi="Calibri"/>
                <w:sz w:val="18"/>
              </w:rPr>
            </w:pPr>
            <w:r w:rsidRPr="004A470C">
              <w:rPr>
                <w:rFonts w:ascii="Calibri" w:hAnsi="Calibri"/>
                <w:sz w:val="18"/>
              </w:rPr>
              <w:t>05</w:t>
            </w:r>
          </w:p>
        </w:tc>
        <w:tc>
          <w:tcPr>
            <w:tcW w:w="1307" w:type="dxa"/>
            <w:vAlign w:val="center"/>
          </w:tcPr>
          <w:p w14:paraId="09D33A9B" w14:textId="77777777" w:rsidR="002B0471" w:rsidRPr="004A470C" w:rsidRDefault="002B0471" w:rsidP="00B00674">
            <w:pPr>
              <w:jc w:val="center"/>
              <w:rPr>
                <w:rFonts w:ascii="Calibri" w:hAnsi="Calibri"/>
                <w:sz w:val="18"/>
              </w:rPr>
            </w:pPr>
            <w:r w:rsidRPr="004A470C">
              <w:rPr>
                <w:rFonts w:ascii="Calibri" w:hAnsi="Calibri"/>
                <w:sz w:val="18"/>
              </w:rPr>
              <w:t>06</w:t>
            </w:r>
          </w:p>
        </w:tc>
        <w:tc>
          <w:tcPr>
            <w:tcW w:w="1057" w:type="dxa"/>
            <w:vAlign w:val="center"/>
          </w:tcPr>
          <w:p w14:paraId="077C03AF" w14:textId="77777777" w:rsidR="002B0471" w:rsidRPr="004A470C" w:rsidRDefault="002B0471" w:rsidP="00B00674">
            <w:pPr>
              <w:jc w:val="center"/>
              <w:rPr>
                <w:rFonts w:ascii="Calibri" w:hAnsi="Calibri"/>
                <w:sz w:val="18"/>
              </w:rPr>
            </w:pPr>
            <w:r w:rsidRPr="004A470C">
              <w:rPr>
                <w:rFonts w:ascii="Calibri" w:hAnsi="Calibri"/>
                <w:sz w:val="18"/>
              </w:rPr>
              <w:t>07</w:t>
            </w:r>
          </w:p>
        </w:tc>
        <w:tc>
          <w:tcPr>
            <w:tcW w:w="1057" w:type="dxa"/>
            <w:vAlign w:val="center"/>
          </w:tcPr>
          <w:p w14:paraId="3BA60CF8" w14:textId="77777777" w:rsidR="002B0471" w:rsidRPr="004A470C" w:rsidRDefault="002B0471" w:rsidP="00B00674">
            <w:pPr>
              <w:jc w:val="center"/>
              <w:rPr>
                <w:rFonts w:ascii="Calibri" w:hAnsi="Calibri"/>
                <w:sz w:val="18"/>
              </w:rPr>
            </w:pPr>
            <w:r w:rsidRPr="004A470C">
              <w:rPr>
                <w:rFonts w:ascii="Calibri" w:hAnsi="Calibri"/>
                <w:sz w:val="18"/>
              </w:rPr>
              <w:t>08</w:t>
            </w:r>
          </w:p>
        </w:tc>
        <w:tc>
          <w:tcPr>
            <w:tcW w:w="1128" w:type="dxa"/>
            <w:vAlign w:val="center"/>
          </w:tcPr>
          <w:p w14:paraId="6C4C4901" w14:textId="77777777" w:rsidR="002B0471" w:rsidRPr="004A470C" w:rsidRDefault="002B0471" w:rsidP="00B00674">
            <w:pPr>
              <w:jc w:val="center"/>
              <w:rPr>
                <w:rFonts w:ascii="Calibri" w:hAnsi="Calibri"/>
                <w:sz w:val="18"/>
              </w:rPr>
            </w:pPr>
            <w:r w:rsidRPr="004A470C">
              <w:rPr>
                <w:rFonts w:ascii="Calibri" w:hAnsi="Calibri"/>
                <w:sz w:val="18"/>
              </w:rPr>
              <w:t>09</w:t>
            </w:r>
          </w:p>
        </w:tc>
        <w:tc>
          <w:tcPr>
            <w:tcW w:w="877" w:type="dxa"/>
            <w:vAlign w:val="center"/>
          </w:tcPr>
          <w:p w14:paraId="45998D12" w14:textId="77777777" w:rsidR="002B0471" w:rsidRPr="004A470C" w:rsidRDefault="002B0471" w:rsidP="00B00674">
            <w:pPr>
              <w:jc w:val="center"/>
              <w:rPr>
                <w:rFonts w:ascii="Calibri" w:hAnsi="Calibri"/>
                <w:sz w:val="18"/>
              </w:rPr>
            </w:pPr>
            <w:r w:rsidRPr="004A470C">
              <w:rPr>
                <w:rFonts w:ascii="Calibri" w:hAnsi="Calibri"/>
                <w:sz w:val="18"/>
              </w:rPr>
              <w:t>10</w:t>
            </w:r>
          </w:p>
        </w:tc>
        <w:tc>
          <w:tcPr>
            <w:tcW w:w="972" w:type="dxa"/>
          </w:tcPr>
          <w:p w14:paraId="2EC5BFFC" w14:textId="77777777" w:rsidR="002B0471" w:rsidRPr="004A470C" w:rsidRDefault="002B0471" w:rsidP="00B00674">
            <w:pPr>
              <w:jc w:val="center"/>
              <w:rPr>
                <w:rFonts w:ascii="Calibri" w:hAnsi="Calibri"/>
                <w:sz w:val="18"/>
              </w:rPr>
            </w:pPr>
            <w:r w:rsidRPr="004A470C">
              <w:rPr>
                <w:rFonts w:ascii="Calibri" w:hAnsi="Calibri"/>
                <w:sz w:val="18"/>
              </w:rPr>
              <w:t>11</w:t>
            </w:r>
          </w:p>
        </w:tc>
        <w:tc>
          <w:tcPr>
            <w:tcW w:w="997" w:type="dxa"/>
            <w:vAlign w:val="center"/>
          </w:tcPr>
          <w:p w14:paraId="7362F538" w14:textId="77777777" w:rsidR="002B0471" w:rsidRPr="004A470C" w:rsidRDefault="002B0471" w:rsidP="00B00674">
            <w:pPr>
              <w:jc w:val="center"/>
              <w:rPr>
                <w:rFonts w:ascii="Calibri" w:hAnsi="Calibri"/>
                <w:sz w:val="18"/>
              </w:rPr>
            </w:pPr>
            <w:r w:rsidRPr="004A470C">
              <w:rPr>
                <w:rFonts w:ascii="Calibri" w:hAnsi="Calibri"/>
                <w:sz w:val="18"/>
              </w:rPr>
              <w:t>12</w:t>
            </w:r>
          </w:p>
        </w:tc>
        <w:tc>
          <w:tcPr>
            <w:tcW w:w="1113" w:type="dxa"/>
            <w:vAlign w:val="center"/>
          </w:tcPr>
          <w:p w14:paraId="36665AE8" w14:textId="77777777" w:rsidR="002B0471" w:rsidRPr="004A470C" w:rsidRDefault="002B0471" w:rsidP="00B00674">
            <w:pPr>
              <w:jc w:val="center"/>
              <w:rPr>
                <w:rFonts w:ascii="Calibri" w:hAnsi="Calibri"/>
                <w:sz w:val="18"/>
              </w:rPr>
            </w:pPr>
            <w:r w:rsidRPr="004A470C">
              <w:rPr>
                <w:rFonts w:ascii="Calibri" w:hAnsi="Calibri"/>
                <w:sz w:val="18"/>
              </w:rPr>
              <w:t>13</w:t>
            </w:r>
          </w:p>
        </w:tc>
        <w:tc>
          <w:tcPr>
            <w:tcW w:w="1173" w:type="dxa"/>
            <w:vAlign w:val="center"/>
          </w:tcPr>
          <w:p w14:paraId="0FBA4FF9" w14:textId="77777777" w:rsidR="002B0471" w:rsidRPr="004A470C" w:rsidRDefault="002B0471" w:rsidP="00B00674">
            <w:pPr>
              <w:jc w:val="center"/>
              <w:rPr>
                <w:rFonts w:ascii="Calibri" w:hAnsi="Calibri"/>
                <w:sz w:val="18"/>
              </w:rPr>
            </w:pPr>
            <w:r w:rsidRPr="004A470C">
              <w:rPr>
                <w:rFonts w:ascii="Calibri" w:hAnsi="Calibri"/>
                <w:sz w:val="18"/>
              </w:rPr>
              <w:t>14</w:t>
            </w:r>
          </w:p>
        </w:tc>
      </w:tr>
      <w:tr w:rsidR="002B0471" w:rsidRPr="004A470C" w14:paraId="54752A06" w14:textId="77777777" w:rsidTr="00B00674">
        <w:trPr>
          <w:trHeight w:val="873"/>
        </w:trPr>
        <w:tc>
          <w:tcPr>
            <w:tcW w:w="708" w:type="dxa"/>
            <w:vAlign w:val="bottom"/>
          </w:tcPr>
          <w:p w14:paraId="41D8846F" w14:textId="77777777" w:rsidR="002B0471" w:rsidRPr="004A470C" w:rsidRDefault="002B0471" w:rsidP="00B00674">
            <w:pPr>
              <w:jc w:val="center"/>
              <w:rPr>
                <w:rFonts w:ascii="Calibri" w:hAnsi="Calibri"/>
                <w:sz w:val="18"/>
                <w:szCs w:val="18"/>
              </w:rPr>
            </w:pPr>
            <w:r w:rsidRPr="004A470C">
              <w:rPr>
                <w:rFonts w:ascii="Calibri" w:hAnsi="Calibri"/>
                <w:sz w:val="18"/>
                <w:szCs w:val="18"/>
              </w:rPr>
              <w:t>Water Heating System ID or Name</w:t>
            </w:r>
          </w:p>
        </w:tc>
        <w:tc>
          <w:tcPr>
            <w:tcW w:w="1055" w:type="dxa"/>
            <w:vAlign w:val="bottom"/>
          </w:tcPr>
          <w:p w14:paraId="2A5D63E0" w14:textId="77777777" w:rsidR="002B0471" w:rsidRPr="004A470C" w:rsidRDefault="002B0471" w:rsidP="00B00674">
            <w:pPr>
              <w:jc w:val="center"/>
              <w:rPr>
                <w:rFonts w:ascii="Calibri" w:hAnsi="Calibri"/>
                <w:sz w:val="18"/>
                <w:szCs w:val="18"/>
              </w:rPr>
            </w:pPr>
            <w:r w:rsidRPr="004A470C">
              <w:rPr>
                <w:rFonts w:ascii="Calibri" w:hAnsi="Calibri"/>
                <w:sz w:val="18"/>
                <w:szCs w:val="18"/>
              </w:rPr>
              <w:t>Water Heating System Type</w:t>
            </w:r>
          </w:p>
        </w:tc>
        <w:tc>
          <w:tcPr>
            <w:tcW w:w="1125" w:type="dxa"/>
            <w:vAlign w:val="bottom"/>
          </w:tcPr>
          <w:p w14:paraId="5BCD6223" w14:textId="77777777" w:rsidR="002B0471" w:rsidRPr="004A470C" w:rsidRDefault="002B0471" w:rsidP="00B00674">
            <w:pPr>
              <w:jc w:val="center"/>
              <w:rPr>
                <w:rFonts w:ascii="Calibri" w:hAnsi="Calibri"/>
                <w:sz w:val="18"/>
                <w:szCs w:val="18"/>
              </w:rPr>
            </w:pPr>
            <w:r w:rsidRPr="004A470C">
              <w:rPr>
                <w:rFonts w:ascii="Calibri" w:hAnsi="Calibri"/>
                <w:sz w:val="18"/>
                <w:szCs w:val="18"/>
              </w:rPr>
              <w:t>System Option (from §150.1(c)8)</w:t>
            </w:r>
          </w:p>
        </w:tc>
        <w:tc>
          <w:tcPr>
            <w:tcW w:w="976" w:type="dxa"/>
            <w:vAlign w:val="bottom"/>
          </w:tcPr>
          <w:p w14:paraId="713AC9C7" w14:textId="77777777" w:rsidR="002B0471" w:rsidRPr="004A470C" w:rsidRDefault="002B0471" w:rsidP="00B00674">
            <w:pPr>
              <w:jc w:val="center"/>
              <w:rPr>
                <w:rFonts w:ascii="Calibri" w:hAnsi="Calibri"/>
                <w:sz w:val="18"/>
                <w:szCs w:val="18"/>
              </w:rPr>
            </w:pPr>
            <w:r w:rsidRPr="004A470C">
              <w:rPr>
                <w:rFonts w:ascii="Calibri" w:hAnsi="Calibri"/>
                <w:sz w:val="18"/>
                <w:szCs w:val="18"/>
              </w:rPr>
              <w:t># of Dwelling Units in System</w:t>
            </w:r>
          </w:p>
        </w:tc>
        <w:tc>
          <w:tcPr>
            <w:tcW w:w="886" w:type="dxa"/>
            <w:vAlign w:val="bottom"/>
          </w:tcPr>
          <w:p w14:paraId="775BDB2A" w14:textId="77777777" w:rsidR="002B0471" w:rsidRPr="004A470C" w:rsidRDefault="002B0471" w:rsidP="00B00674">
            <w:pPr>
              <w:jc w:val="center"/>
              <w:rPr>
                <w:rFonts w:ascii="Calibri" w:hAnsi="Calibri"/>
                <w:sz w:val="18"/>
                <w:szCs w:val="18"/>
              </w:rPr>
            </w:pPr>
            <w:r w:rsidRPr="004A470C">
              <w:rPr>
                <w:rFonts w:ascii="Calibri" w:hAnsi="Calibri"/>
                <w:sz w:val="18"/>
                <w:szCs w:val="18"/>
              </w:rPr>
              <w:t># of Recir Loops</w:t>
            </w:r>
          </w:p>
        </w:tc>
        <w:tc>
          <w:tcPr>
            <w:tcW w:w="1307" w:type="dxa"/>
            <w:vAlign w:val="bottom"/>
          </w:tcPr>
          <w:p w14:paraId="19F3CE79" w14:textId="77777777" w:rsidR="002B0471" w:rsidRPr="004A470C" w:rsidRDefault="002B0471" w:rsidP="00B00674">
            <w:pPr>
              <w:jc w:val="center"/>
              <w:rPr>
                <w:rFonts w:ascii="Calibri" w:hAnsi="Calibri"/>
                <w:sz w:val="18"/>
                <w:szCs w:val="18"/>
              </w:rPr>
            </w:pPr>
            <w:r w:rsidRPr="004A470C">
              <w:rPr>
                <w:rFonts w:ascii="Calibri" w:hAnsi="Calibri"/>
                <w:sz w:val="18"/>
                <w:szCs w:val="18"/>
              </w:rPr>
              <w:t>Water Heater Type</w:t>
            </w:r>
          </w:p>
        </w:tc>
        <w:tc>
          <w:tcPr>
            <w:tcW w:w="1057" w:type="dxa"/>
            <w:vAlign w:val="bottom"/>
          </w:tcPr>
          <w:p w14:paraId="3944C74F" w14:textId="77777777" w:rsidR="002B0471" w:rsidRPr="004A470C" w:rsidRDefault="002B0471" w:rsidP="00B00674">
            <w:pPr>
              <w:jc w:val="center"/>
              <w:rPr>
                <w:rFonts w:ascii="Calibri" w:hAnsi="Calibri"/>
                <w:sz w:val="18"/>
                <w:szCs w:val="18"/>
              </w:rPr>
            </w:pPr>
            <w:r w:rsidRPr="004A470C">
              <w:rPr>
                <w:rFonts w:ascii="Calibri" w:hAnsi="Calibri"/>
                <w:sz w:val="18"/>
                <w:szCs w:val="18"/>
              </w:rPr>
              <w:t>Volume</w:t>
            </w:r>
          </w:p>
        </w:tc>
        <w:tc>
          <w:tcPr>
            <w:tcW w:w="1057" w:type="dxa"/>
            <w:vAlign w:val="bottom"/>
          </w:tcPr>
          <w:p w14:paraId="1E9EE2E4" w14:textId="77777777" w:rsidR="002B0471" w:rsidRPr="004A470C" w:rsidRDefault="002B0471" w:rsidP="00B00674">
            <w:pPr>
              <w:jc w:val="center"/>
              <w:rPr>
                <w:rFonts w:ascii="Calibri" w:hAnsi="Calibri"/>
                <w:sz w:val="18"/>
                <w:szCs w:val="18"/>
              </w:rPr>
            </w:pPr>
            <w:r w:rsidRPr="004A470C">
              <w:rPr>
                <w:rFonts w:ascii="Calibri" w:hAnsi="Calibri"/>
                <w:sz w:val="18"/>
                <w:szCs w:val="18"/>
              </w:rPr>
              <w:t>Fuel Type</w:t>
            </w:r>
          </w:p>
        </w:tc>
        <w:tc>
          <w:tcPr>
            <w:tcW w:w="1128" w:type="dxa"/>
            <w:vAlign w:val="bottom"/>
          </w:tcPr>
          <w:p w14:paraId="5072F95A" w14:textId="77777777" w:rsidR="002B0471" w:rsidRPr="004A470C" w:rsidRDefault="002B0471" w:rsidP="00B00674">
            <w:pPr>
              <w:jc w:val="center"/>
              <w:rPr>
                <w:rFonts w:ascii="Calibri" w:hAnsi="Calibri"/>
                <w:sz w:val="18"/>
                <w:szCs w:val="18"/>
              </w:rPr>
            </w:pPr>
            <w:r w:rsidRPr="004A470C">
              <w:rPr>
                <w:rFonts w:ascii="Calibri" w:hAnsi="Calibri"/>
                <w:sz w:val="18"/>
                <w:szCs w:val="18"/>
              </w:rPr>
              <w:t># of Water Heaters in System</w:t>
            </w:r>
          </w:p>
        </w:tc>
        <w:tc>
          <w:tcPr>
            <w:tcW w:w="877" w:type="dxa"/>
            <w:vAlign w:val="bottom"/>
          </w:tcPr>
          <w:p w14:paraId="65D4D832" w14:textId="77777777" w:rsidR="002B0471" w:rsidRPr="004A470C" w:rsidRDefault="002B0471" w:rsidP="00B00674">
            <w:pPr>
              <w:jc w:val="center"/>
              <w:rPr>
                <w:rFonts w:ascii="Calibri" w:hAnsi="Calibri"/>
                <w:sz w:val="18"/>
                <w:szCs w:val="18"/>
              </w:rPr>
            </w:pPr>
            <w:r w:rsidRPr="004A470C">
              <w:rPr>
                <w:rFonts w:ascii="Calibri" w:hAnsi="Calibri"/>
                <w:sz w:val="18"/>
                <w:szCs w:val="18"/>
              </w:rPr>
              <w:t>Rated Input (Range)</w:t>
            </w:r>
          </w:p>
        </w:tc>
        <w:tc>
          <w:tcPr>
            <w:tcW w:w="972" w:type="dxa"/>
            <w:vAlign w:val="bottom"/>
          </w:tcPr>
          <w:p w14:paraId="3176E296" w14:textId="77777777" w:rsidR="002B0471" w:rsidRPr="004A470C" w:rsidRDefault="002B0471" w:rsidP="00B00674">
            <w:pPr>
              <w:jc w:val="center"/>
              <w:rPr>
                <w:rFonts w:ascii="Calibri" w:hAnsi="Calibri"/>
                <w:sz w:val="18"/>
                <w:szCs w:val="18"/>
              </w:rPr>
            </w:pPr>
            <w:r w:rsidRPr="004A470C">
              <w:rPr>
                <w:rFonts w:ascii="Calibri" w:hAnsi="Calibri"/>
                <w:sz w:val="18"/>
                <w:szCs w:val="18"/>
              </w:rPr>
              <w:t>Minimum Solar Savings Fraction</w:t>
            </w:r>
          </w:p>
        </w:tc>
        <w:tc>
          <w:tcPr>
            <w:tcW w:w="997" w:type="dxa"/>
            <w:vAlign w:val="bottom"/>
          </w:tcPr>
          <w:p w14:paraId="38DF67F7" w14:textId="77777777" w:rsidR="002B0471" w:rsidRPr="004A470C" w:rsidRDefault="002B0471" w:rsidP="00B00674">
            <w:pPr>
              <w:jc w:val="center"/>
              <w:rPr>
                <w:rFonts w:ascii="Calibri" w:hAnsi="Calibri"/>
                <w:sz w:val="18"/>
                <w:szCs w:val="18"/>
              </w:rPr>
            </w:pPr>
            <w:r w:rsidRPr="004A470C">
              <w:rPr>
                <w:rFonts w:ascii="Calibri" w:hAnsi="Calibri"/>
                <w:sz w:val="18"/>
                <w:szCs w:val="18"/>
              </w:rPr>
              <w:t>Additional PV Capacity</w:t>
            </w:r>
          </w:p>
        </w:tc>
        <w:tc>
          <w:tcPr>
            <w:tcW w:w="1113" w:type="dxa"/>
            <w:vAlign w:val="bottom"/>
          </w:tcPr>
          <w:p w14:paraId="6DA42F8A" w14:textId="77777777" w:rsidR="002B0471" w:rsidRPr="004A470C" w:rsidRDefault="002B0471" w:rsidP="00B00674">
            <w:pPr>
              <w:jc w:val="center"/>
              <w:rPr>
                <w:rFonts w:ascii="Calibri" w:hAnsi="Calibri"/>
                <w:sz w:val="18"/>
                <w:szCs w:val="18"/>
              </w:rPr>
            </w:pPr>
            <w:r w:rsidRPr="004A470C">
              <w:rPr>
                <w:rFonts w:ascii="Calibri" w:hAnsi="Calibri"/>
                <w:sz w:val="18"/>
                <w:szCs w:val="18"/>
              </w:rPr>
              <w:t>Tank Location</w:t>
            </w:r>
          </w:p>
        </w:tc>
        <w:tc>
          <w:tcPr>
            <w:tcW w:w="1173" w:type="dxa"/>
            <w:vAlign w:val="bottom"/>
          </w:tcPr>
          <w:p w14:paraId="4EC0C5E8" w14:textId="77777777" w:rsidR="002B0471" w:rsidRPr="004A470C" w:rsidRDefault="002B0471" w:rsidP="00B00674">
            <w:pPr>
              <w:jc w:val="center"/>
              <w:rPr>
                <w:rFonts w:ascii="Calibri" w:hAnsi="Calibri"/>
                <w:sz w:val="18"/>
                <w:szCs w:val="18"/>
              </w:rPr>
            </w:pPr>
            <w:r w:rsidRPr="004A470C">
              <w:rPr>
                <w:rFonts w:ascii="Calibri" w:hAnsi="Calibri"/>
                <w:sz w:val="18"/>
                <w:szCs w:val="18"/>
              </w:rPr>
              <w:t>Distribution Type</w:t>
            </w:r>
          </w:p>
        </w:tc>
      </w:tr>
      <w:tr w:rsidR="002B0471" w:rsidRPr="004A470C" w14:paraId="2FFCA9BF" w14:textId="77777777" w:rsidTr="00B00674">
        <w:trPr>
          <w:trHeight w:val="4752"/>
        </w:trPr>
        <w:tc>
          <w:tcPr>
            <w:tcW w:w="708" w:type="dxa"/>
          </w:tcPr>
          <w:p w14:paraId="2DDA12BB" w14:textId="77777777" w:rsidR="002B0471" w:rsidRPr="004A470C" w:rsidRDefault="002B0471" w:rsidP="00B00674">
            <w:pPr>
              <w:rPr>
                <w:rFonts w:ascii="Calibri" w:hAnsi="Calibri"/>
                <w:sz w:val="18"/>
              </w:rPr>
            </w:pPr>
            <w:r w:rsidRPr="004A470C">
              <w:rPr>
                <w:rFonts w:ascii="Calibri" w:hAnsi="Calibri"/>
                <w:sz w:val="18"/>
              </w:rPr>
              <w:t>&lt;&lt;user input text&gt;&gt;</w:t>
            </w:r>
          </w:p>
        </w:tc>
        <w:tc>
          <w:tcPr>
            <w:tcW w:w="1055" w:type="dxa"/>
          </w:tcPr>
          <w:p w14:paraId="220D4EA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38F116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529C0AE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475B932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1F28A7A5"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25" w:type="dxa"/>
          </w:tcPr>
          <w:p w14:paraId="75B41711"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&lt;&lt;if </w:t>
            </w:r>
            <w:r>
              <w:rPr>
                <w:rFonts w:ascii="Calibri" w:hAnsi="Calibri"/>
                <w:sz w:val="18"/>
              </w:rPr>
              <w:t>A11</w:t>
            </w:r>
            <w:r w:rsidRPr="004A470C">
              <w:rPr>
                <w:rFonts w:ascii="Calibri" w:hAnsi="Calibri"/>
                <w:sz w:val="18"/>
              </w:rPr>
              <w:t xml:space="preserve"> = Single Family or Multifamily, then user picks from list: 1, 2, 3, 4A, 4B, 5, 5A, 5B;</w:t>
            </w:r>
          </w:p>
          <w:p w14:paraId="18E5D4E0"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Elseif </w:t>
            </w:r>
            <w:r>
              <w:rPr>
                <w:rFonts w:ascii="Calibri" w:hAnsi="Calibri"/>
                <w:sz w:val="18"/>
              </w:rPr>
              <w:t>A11</w:t>
            </w:r>
            <w:r w:rsidRPr="004A470C">
              <w:rPr>
                <w:rFonts w:ascii="Calibri" w:hAnsi="Calibri"/>
                <w:sz w:val="18"/>
              </w:rPr>
              <w:t xml:space="preserve"> = Multifamily with central water heating, then user picks from list: “A additional solar” or “B solar + drain water heat recovery”&gt;&gt;</w:t>
            </w:r>
          </w:p>
        </w:tc>
        <w:tc>
          <w:tcPr>
            <w:tcW w:w="976" w:type="dxa"/>
          </w:tcPr>
          <w:p w14:paraId="442445DB"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whole number&gt;&gt;</w:t>
            </w:r>
          </w:p>
        </w:tc>
        <w:tc>
          <w:tcPr>
            <w:tcW w:w="886" w:type="dxa"/>
          </w:tcPr>
          <w:p w14:paraId="3E98AA0A" w14:textId="77777777" w:rsidR="002B0471" w:rsidRPr="004A470C" w:rsidRDefault="002B0471" w:rsidP="00B00674">
            <w:pPr>
              <w:keepNext/>
              <w:rPr>
                <w:rFonts w:ascii="Calibri" w:hAnsi="Calibri"/>
                <w:sz w:val="18"/>
                <w:szCs w:val="18"/>
              </w:rPr>
            </w:pPr>
            <w:r w:rsidRPr="004A470C">
              <w:rPr>
                <w:rFonts w:ascii="Calibri" w:hAnsi="Calibri"/>
                <w:sz w:val="18"/>
                <w:szCs w:val="18"/>
              </w:rPr>
              <w:t xml:space="preserve">&lt;&lt;if </w:t>
            </w:r>
            <w:r>
              <w:rPr>
                <w:rFonts w:ascii="Calibri" w:hAnsi="Calibri"/>
                <w:sz w:val="18"/>
                <w:szCs w:val="18"/>
              </w:rPr>
              <w:t>L02</w:t>
            </w:r>
            <w:r w:rsidRPr="004A470C">
              <w:rPr>
                <w:rFonts w:ascii="Calibri" w:hAnsi="Calibri"/>
                <w:sz w:val="18"/>
                <w:szCs w:val="18"/>
              </w:rPr>
              <w:t xml:space="preserve"> = Central, then user entry: allow ≥2 unless </w:t>
            </w:r>
            <w:r>
              <w:rPr>
                <w:rFonts w:ascii="Calibri" w:hAnsi="Calibri"/>
                <w:sz w:val="18"/>
                <w:szCs w:val="18"/>
              </w:rPr>
              <w:t>L04</w:t>
            </w:r>
            <w:r w:rsidRPr="004A470C">
              <w:rPr>
                <w:rFonts w:ascii="Calibri" w:hAnsi="Calibri"/>
                <w:sz w:val="18"/>
                <w:szCs w:val="18"/>
              </w:rPr>
              <w:t xml:space="preserve"> is ≤8 then allow 1;</w:t>
            </w:r>
          </w:p>
          <w:p w14:paraId="01C0266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307" w:type="dxa"/>
          </w:tcPr>
          <w:p w14:paraId="438E6FBF" w14:textId="14E135B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sidR="006C26EA">
              <w:rPr>
                <w:rFonts w:ascii="Calibri" w:hAnsi="Calibri"/>
                <w:sz w:val="18"/>
                <w:szCs w:val="14"/>
              </w:rPr>
              <w:t>L03</w:t>
            </w:r>
            <w:r w:rsidRPr="004A470C">
              <w:rPr>
                <w:rFonts w:ascii="Calibri" w:hAnsi="Calibri"/>
                <w:sz w:val="18"/>
                <w:szCs w:val="14"/>
              </w:rPr>
              <w:t xml:space="preserve"> = 1 then value = Consumer instantaneous;</w:t>
            </w:r>
          </w:p>
          <w:p w14:paraId="4A61D7EB"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3, 4A, or 4B then value = Consumer storage; </w:t>
            </w:r>
          </w:p>
          <w:p w14:paraId="26A52192"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is 5, 5A or 5B then value = NEEA Tier 3 heat pump water heater;</w:t>
            </w:r>
          </w:p>
          <w:p w14:paraId="2805B7A8"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A11</w:t>
            </w:r>
            <w:r w:rsidRPr="004A470C">
              <w:rPr>
                <w:rFonts w:ascii="Calibri" w:hAnsi="Calibri"/>
                <w:sz w:val="18"/>
                <w:szCs w:val="14"/>
              </w:rPr>
              <w:t xml:space="preserve"> = Multifamily with central water heating, then user pick from list:</w:t>
            </w:r>
          </w:p>
          <w:p w14:paraId="7E6364CB"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461ECBDD"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267FAA8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0ABE2E0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CF8775E"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23082D2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0BB959D6"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57" w:type="dxa"/>
          </w:tcPr>
          <w:p w14:paraId="60B81559"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L03</w:t>
            </w:r>
            <w:r w:rsidRPr="004A470C">
              <w:rPr>
                <w:rFonts w:ascii="Calibri" w:hAnsi="Calibri"/>
                <w:sz w:val="18"/>
                <w:szCs w:val="14"/>
              </w:rPr>
              <w:t xml:space="preserve"> = 2, then value = ≤ 55 gallons; if </w:t>
            </w:r>
            <w:r>
              <w:rPr>
                <w:rFonts w:ascii="Calibri" w:hAnsi="Calibri"/>
                <w:sz w:val="18"/>
                <w:szCs w:val="14"/>
              </w:rPr>
              <w:t>L03</w:t>
            </w:r>
            <w:r w:rsidRPr="004A470C">
              <w:rPr>
                <w:rFonts w:ascii="Calibri" w:hAnsi="Calibri"/>
                <w:sz w:val="18"/>
                <w:szCs w:val="14"/>
              </w:rPr>
              <w:t xml:space="preserve"> = 3, then value = &gt; 55 gallons; else value = NA;</w:t>
            </w:r>
          </w:p>
          <w:p w14:paraId="1117D06D"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A11</w:t>
            </w:r>
            <w:r w:rsidRPr="004A470C">
              <w:rPr>
                <w:rFonts w:ascii="Calibri" w:hAnsi="Calibri"/>
                <w:sz w:val="18"/>
                <w:szCs w:val="14"/>
              </w:rPr>
              <w:t xml:space="preserve"> = Multifamily with central water heating, then user input number&gt;&gt;</w:t>
            </w:r>
          </w:p>
        </w:tc>
        <w:tc>
          <w:tcPr>
            <w:tcW w:w="1057" w:type="dxa"/>
          </w:tcPr>
          <w:p w14:paraId="59A397F3"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Multifamily with central water heating or If </w:t>
            </w:r>
            <w:r>
              <w:rPr>
                <w:rFonts w:ascii="Calibri" w:hAnsi="Calibri"/>
                <w:sz w:val="18"/>
                <w:szCs w:val="14"/>
              </w:rPr>
              <w:t>L03</w:t>
            </w:r>
            <w:r w:rsidRPr="004A470C">
              <w:rPr>
                <w:rFonts w:ascii="Calibri" w:hAnsi="Calibri"/>
                <w:sz w:val="18"/>
                <w:szCs w:val="14"/>
              </w:rPr>
              <w:t xml:space="preserve"> = 1, 2, or 3, then user picks from list </w:t>
            </w:r>
          </w:p>
          <w:p w14:paraId="74092183"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1D578F6F"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p>
          <w:p w14:paraId="43265E14" w14:textId="2BFAD173"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L03</w:t>
            </w:r>
            <w:r w:rsidRPr="004A470C">
              <w:rPr>
                <w:rFonts w:ascii="Calibri" w:hAnsi="Calibri"/>
                <w:sz w:val="18"/>
                <w:szCs w:val="14"/>
              </w:rPr>
              <w:t xml:space="preserve"> = 4A, 4B, 5, 5A, or 5B, then </w:t>
            </w:r>
            <w:r w:rsidR="006C26EA">
              <w:rPr>
                <w:rFonts w:ascii="Calibri" w:hAnsi="Calibri"/>
                <w:sz w:val="18"/>
                <w:szCs w:val="14"/>
              </w:rPr>
              <w:t>value</w:t>
            </w:r>
            <w:r w:rsidRPr="004A470C">
              <w:rPr>
                <w:rFonts w:ascii="Calibri" w:hAnsi="Calibri"/>
                <w:sz w:val="18"/>
                <w:szCs w:val="14"/>
              </w:rPr>
              <w:t xml:space="preserve"> = Heat Pump</w:t>
            </w:r>
          </w:p>
          <w:p w14:paraId="31F40D6B"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128" w:type="dxa"/>
          </w:tcPr>
          <w:p w14:paraId="7AB387C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877" w:type="dxa"/>
          </w:tcPr>
          <w:p w14:paraId="546CC930"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or 3, then value = 75,000; </w:t>
            </w:r>
          </w:p>
          <w:p w14:paraId="6C6F25D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 value = NA&gt;&gt; </w:t>
            </w:r>
          </w:p>
        </w:tc>
        <w:tc>
          <w:tcPr>
            <w:tcW w:w="972" w:type="dxa"/>
          </w:tcPr>
          <w:p w14:paraId="7F0C203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is 1-9 and </w:t>
            </w:r>
            <w:r>
              <w:rPr>
                <w:rFonts w:ascii="Calibri" w:hAnsi="Calibri"/>
                <w:sz w:val="18"/>
                <w:szCs w:val="14"/>
              </w:rPr>
              <w:t>L03</w:t>
            </w:r>
            <w:r w:rsidRPr="004A470C">
              <w:rPr>
                <w:rFonts w:ascii="Calibri" w:hAnsi="Calibri"/>
                <w:sz w:val="18"/>
                <w:szCs w:val="14"/>
              </w:rPr>
              <w:t xml:space="preserve"> = ‘A’, then value = 0.20;</w:t>
            </w:r>
          </w:p>
          <w:p w14:paraId="0F3CE049"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1-9 and </w:t>
            </w:r>
            <w:r>
              <w:rPr>
                <w:rFonts w:ascii="Calibri" w:hAnsi="Calibri"/>
                <w:sz w:val="18"/>
                <w:szCs w:val="14"/>
              </w:rPr>
              <w:t>L03</w:t>
            </w:r>
            <w:r w:rsidRPr="004A470C">
              <w:rPr>
                <w:rFonts w:ascii="Calibri" w:hAnsi="Calibri"/>
                <w:sz w:val="18"/>
                <w:szCs w:val="14"/>
              </w:rPr>
              <w:t xml:space="preserve"> = ‘B’, then value = 0.15;</w:t>
            </w:r>
          </w:p>
          <w:p w14:paraId="2D74FF3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L03</w:t>
            </w:r>
            <w:r w:rsidRPr="004A470C">
              <w:rPr>
                <w:rFonts w:ascii="Calibri" w:hAnsi="Calibri"/>
                <w:sz w:val="18"/>
                <w:szCs w:val="14"/>
              </w:rPr>
              <w:t xml:space="preserve"> = ‘A’, then value = 0.35;</w:t>
            </w:r>
          </w:p>
          <w:p w14:paraId="7C6F2795" w14:textId="2AB9D67C"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L03</w:t>
            </w:r>
            <w:r w:rsidRPr="004A470C">
              <w:rPr>
                <w:rFonts w:ascii="Calibri" w:hAnsi="Calibri"/>
                <w:sz w:val="18"/>
                <w:szCs w:val="14"/>
              </w:rPr>
              <w:t xml:space="preserve"> = ‘B’, then value = 0.30</w:t>
            </w:r>
            <w:r w:rsidR="0006246A">
              <w:rPr>
                <w:rFonts w:ascii="Calibri" w:hAnsi="Calibri"/>
                <w:sz w:val="18"/>
                <w:szCs w:val="14"/>
              </w:rPr>
              <w:t>; else NA</w:t>
            </w:r>
            <w:r w:rsidRPr="004A470C">
              <w:rPr>
                <w:rFonts w:ascii="Calibri" w:hAnsi="Calibri"/>
                <w:sz w:val="18"/>
                <w:szCs w:val="14"/>
              </w:rPr>
              <w:t>&gt;&gt;</w:t>
            </w:r>
          </w:p>
        </w:tc>
        <w:tc>
          <w:tcPr>
            <w:tcW w:w="997" w:type="dxa"/>
          </w:tcPr>
          <w:p w14:paraId="4F4E7A16"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w:t>
            </w:r>
            <w:r>
              <w:rPr>
                <w:rFonts w:ascii="Calibri" w:hAnsi="Calibri"/>
                <w:sz w:val="18"/>
                <w:szCs w:val="14"/>
              </w:rPr>
              <w:t>L03</w:t>
            </w:r>
            <w:r w:rsidRPr="004A470C">
              <w:rPr>
                <w:rFonts w:ascii="Calibri" w:hAnsi="Calibri"/>
                <w:sz w:val="18"/>
                <w:szCs w:val="14"/>
              </w:rPr>
              <w:t xml:space="preserve"> = 4B then value is 0.3 kWdc; </w:t>
            </w:r>
          </w:p>
          <w:p w14:paraId="10AE7AAF"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4B then value is 1.1 kWdc; </w:t>
            </w:r>
          </w:p>
          <w:p w14:paraId="10A5332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5A then value = 0.3 kWdc; else value is 0&gt;&gt;</w:t>
            </w:r>
          </w:p>
        </w:tc>
        <w:tc>
          <w:tcPr>
            <w:tcW w:w="1113" w:type="dxa"/>
          </w:tcPr>
          <w:p w14:paraId="2CA79BF5"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L03</w:t>
            </w:r>
            <w:r w:rsidRPr="004A470C">
              <w:rPr>
                <w:rFonts w:ascii="Calibri" w:hAnsi="Calibri"/>
                <w:sz w:val="18"/>
                <w:szCs w:val="14"/>
              </w:rPr>
              <w:t xml:space="preserve"> = 4A, 4B, 5, 5A or 5B user select from list: Garage or Conditioned Space; else value is NA&gt;&gt;</w:t>
            </w:r>
          </w:p>
        </w:tc>
        <w:tc>
          <w:tcPr>
            <w:tcW w:w="1173" w:type="dxa"/>
          </w:tcPr>
          <w:p w14:paraId="3516E277" w14:textId="38CBB610"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del w:id="116" w:author="Smith, Alexis@Energy" w:date="2019-03-25T13:55:00Z">
              <w:r w:rsidDel="00C86556">
                <w:rPr>
                  <w:rFonts w:ascii="Calibri" w:hAnsi="Calibri"/>
                  <w:sz w:val="18"/>
                  <w:szCs w:val="14"/>
                </w:rPr>
                <w:delText>A11</w:delText>
              </w:r>
              <w:r w:rsidRPr="004A470C" w:rsidDel="00C86556">
                <w:rPr>
                  <w:rFonts w:ascii="Calibri" w:hAnsi="Calibri"/>
                  <w:sz w:val="18"/>
                  <w:szCs w:val="14"/>
                </w:rPr>
                <w:delText xml:space="preserve"> </w:delText>
              </w:r>
            </w:del>
            <w:ins w:id="117" w:author="Smith, Alexis@Energy" w:date="2019-03-25T13:49:00Z">
              <w:r w:rsidR="00C86556">
                <w:rPr>
                  <w:rFonts w:ascii="Calibri" w:hAnsi="Calibri"/>
                  <w:sz w:val="18"/>
                  <w:szCs w:val="14"/>
                </w:rPr>
                <w:t xml:space="preserve">L02 </w:t>
              </w:r>
            </w:ins>
            <w:r w:rsidRPr="004A470C">
              <w:rPr>
                <w:rFonts w:ascii="Calibri" w:hAnsi="Calibri"/>
                <w:sz w:val="18"/>
                <w:szCs w:val="14"/>
              </w:rPr>
              <w:t xml:space="preserve">= </w:t>
            </w:r>
            <w:del w:id="118" w:author="Smith, Alexis@Energy" w:date="2019-03-25T13:49:00Z">
              <w:r w:rsidRPr="004A470C" w:rsidDel="00C86556">
                <w:rPr>
                  <w:rFonts w:ascii="Calibri" w:hAnsi="Calibri"/>
                  <w:sz w:val="18"/>
                  <w:szCs w:val="14"/>
                </w:rPr>
                <w:delText>Multifamily with central water heating</w:delText>
              </w:r>
            </w:del>
            <w:ins w:id="119" w:author="Smith, Alexis@Energy" w:date="2019-03-25T13:49:00Z">
              <w:r w:rsidR="00C86556">
                <w:rPr>
                  <w:rFonts w:ascii="Calibri" w:hAnsi="Calibri"/>
                  <w:sz w:val="18"/>
                  <w:szCs w:val="14"/>
                </w:rPr>
                <w:t>Central</w:t>
              </w:r>
            </w:ins>
            <w:r w:rsidRPr="004A470C">
              <w:rPr>
                <w:rFonts w:ascii="Calibri" w:hAnsi="Calibri"/>
                <w:sz w:val="18"/>
                <w:szCs w:val="14"/>
              </w:rPr>
              <w:t xml:space="preserve">, then value = </w:t>
            </w:r>
            <w:ins w:id="120" w:author="Smith, Alexis@Energy" w:date="2019-03-25T13:54:00Z">
              <w:r w:rsidR="00C86556">
                <w:rPr>
                  <w:rFonts w:ascii="Calibri" w:hAnsi="Calibri"/>
                  <w:sz w:val="18"/>
                  <w:szCs w:val="14"/>
                </w:rPr>
                <w:t xml:space="preserve">Multifamily: </w:t>
              </w:r>
            </w:ins>
            <w:r w:rsidRPr="004A470C">
              <w:rPr>
                <w:rFonts w:ascii="Calibri" w:hAnsi="Calibri"/>
                <w:sz w:val="18"/>
                <w:szCs w:val="14"/>
              </w:rPr>
              <w:t xml:space="preserve">Recirculation </w:t>
            </w:r>
            <w:del w:id="121" w:author="Smith, Alexis@Energy" w:date="2019-03-25T13:54:00Z">
              <w:r w:rsidRPr="004A470C" w:rsidDel="00C86556">
                <w:rPr>
                  <w:rFonts w:ascii="Calibri" w:hAnsi="Calibri"/>
                  <w:sz w:val="18"/>
                  <w:szCs w:val="14"/>
                </w:rPr>
                <w:delText>with temperature modulation and monitoring</w:delText>
              </w:r>
            </w:del>
            <w:ins w:id="122" w:author="Smith, Alexis@Energy" w:date="2019-03-25T13:54:00Z">
              <w:r w:rsidR="00C86556">
                <w:rPr>
                  <w:rFonts w:ascii="Calibri" w:hAnsi="Calibri"/>
                  <w:sz w:val="18"/>
                  <w:szCs w:val="14"/>
                </w:rPr>
                <w:t>demand control</w:t>
              </w:r>
            </w:ins>
            <w:r w:rsidRPr="004A470C">
              <w:rPr>
                <w:rFonts w:ascii="Calibri" w:hAnsi="Calibri"/>
                <w:sz w:val="18"/>
                <w:szCs w:val="14"/>
              </w:rPr>
              <w:t>;</w:t>
            </w:r>
          </w:p>
          <w:p w14:paraId="49FACE9D" w14:textId="6703592B"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del w:id="123" w:author="Smith, Alexis@Energy" w:date="2019-03-25T13:55:00Z">
              <w:r w:rsidDel="00C86556">
                <w:rPr>
                  <w:rFonts w:ascii="Calibri" w:hAnsi="Calibri"/>
                  <w:sz w:val="18"/>
                  <w:szCs w:val="14"/>
                </w:rPr>
                <w:delText>A11</w:delText>
              </w:r>
              <w:r w:rsidRPr="004A470C" w:rsidDel="00C86556">
                <w:rPr>
                  <w:rFonts w:ascii="Calibri" w:hAnsi="Calibri"/>
                  <w:sz w:val="18"/>
                  <w:szCs w:val="14"/>
                </w:rPr>
                <w:delText xml:space="preserve"> = Single Family or Multifamily</w:delText>
              </w:r>
            </w:del>
            <w:ins w:id="124" w:author="Smith, Alexis@Energy" w:date="2019-03-25T13:55:00Z">
              <w:r w:rsidR="00C86556">
                <w:rPr>
                  <w:rFonts w:ascii="Calibri" w:hAnsi="Calibri"/>
                  <w:sz w:val="18"/>
                  <w:szCs w:val="14"/>
                </w:rPr>
                <w:t xml:space="preserve">L02 </w:t>
              </w:r>
              <w:r w:rsidR="00C86556">
                <w:rPr>
                  <w:rFonts w:ascii="Calibri" w:hAnsi="Calibri" w:cs="Calibri"/>
                  <w:sz w:val="18"/>
                  <w:szCs w:val="14"/>
                </w:rPr>
                <w:t>≠</w:t>
              </w:r>
            </w:ins>
            <w:r w:rsidRPr="004A470C">
              <w:rPr>
                <w:rFonts w:ascii="Calibri" w:hAnsi="Calibri"/>
                <w:sz w:val="18"/>
                <w:szCs w:val="14"/>
              </w:rPr>
              <w:t xml:space="preserve"> </w:t>
            </w:r>
            <w:ins w:id="125" w:author="Smith, Alexis@Energy" w:date="2019-03-25T13:55:00Z">
              <w:r w:rsidR="00C86556">
                <w:rPr>
                  <w:rFonts w:ascii="Calibri" w:hAnsi="Calibri"/>
                  <w:sz w:val="18"/>
                  <w:szCs w:val="14"/>
                </w:rPr>
                <w:t xml:space="preserve">Central </w:t>
              </w:r>
            </w:ins>
            <w:r w:rsidRPr="004A470C">
              <w:rPr>
                <w:rFonts w:ascii="Calibri" w:hAnsi="Calibri"/>
                <w:sz w:val="18"/>
                <w:szCs w:val="14"/>
              </w:rPr>
              <w:t xml:space="preserve">and if </w:t>
            </w:r>
            <w:r>
              <w:rPr>
                <w:rFonts w:ascii="Calibri" w:hAnsi="Calibri"/>
                <w:sz w:val="18"/>
                <w:szCs w:val="14"/>
              </w:rPr>
              <w:t>L03</w:t>
            </w:r>
            <w:r w:rsidRPr="004A470C">
              <w:rPr>
                <w:rFonts w:ascii="Calibri" w:hAnsi="Calibri"/>
                <w:sz w:val="18"/>
                <w:szCs w:val="14"/>
              </w:rPr>
              <w:t xml:space="preserve"> = 1 or 3, then user select from list: Standard or Demand Recirc; </w:t>
            </w:r>
          </w:p>
          <w:p w14:paraId="35D53FA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then user select from list: Compact hot water distrib Expanded (HERS) or Drain water heat recovery (HERS); </w:t>
            </w:r>
          </w:p>
          <w:p w14:paraId="50F751E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4A then value is Compact hot water distrib Basic and drain water heat recovery (HERS); </w:t>
            </w:r>
          </w:p>
          <w:p w14:paraId="3B0E67F5"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5B, then value =  Compact hot water distrib Basic; </w:t>
            </w:r>
          </w:p>
          <w:p w14:paraId="32B6F5B3"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tc>
      </w:tr>
      <w:tr w:rsidR="002B0471" w:rsidRPr="000638D1" w14:paraId="4BC4967D" w14:textId="77777777" w:rsidTr="00B00674">
        <w:trPr>
          <w:trHeight w:val="4126"/>
        </w:trPr>
        <w:tc>
          <w:tcPr>
            <w:tcW w:w="14438" w:type="dxa"/>
            <w:gridSpan w:val="14"/>
          </w:tcPr>
          <w:p w14:paraId="0B08D670" w14:textId="77777777" w:rsidR="002B0471" w:rsidRPr="00B013A1" w:rsidRDefault="002B0471" w:rsidP="00B0067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6D173631" w14:textId="77777777" w:rsidR="002B0471" w:rsidRPr="00B013A1" w:rsidRDefault="002B0471" w:rsidP="00B0067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2E86D5C9"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05C44DB9"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6E6738B"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61EB8452"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23401C0D" w14:textId="77777777" w:rsidR="002B0471" w:rsidRPr="00B013A1" w:rsidRDefault="002B0471" w:rsidP="002B0471">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D80E587" w14:textId="3D2E684C" w:rsidR="002B0471" w:rsidRPr="00B013A1" w:rsidRDefault="002B0471" w:rsidP="002B0471">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04F25ED6"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612CF5B5" w14:textId="3863F3C4" w:rsidR="002B0471" w:rsidRPr="00B013A1" w:rsidRDefault="002B0471" w:rsidP="00B00674">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sidR="000428D7">
              <w:rPr>
                <w:rFonts w:ascii="Calibri" w:hAnsi="Calibri"/>
                <w:sz w:val="18"/>
                <w:szCs w:val="18"/>
              </w:rPr>
              <w:t>required</w:t>
            </w:r>
            <w:r w:rsidRPr="00B013A1">
              <w:rPr>
                <w:rFonts w:ascii="Calibri" w:hAnsi="Calibri"/>
                <w:sz w:val="18"/>
                <w:szCs w:val="18"/>
              </w:rPr>
              <w:t>, or</w:t>
            </w:r>
          </w:p>
          <w:p w14:paraId="14DB02EA" w14:textId="77777777" w:rsidR="002B0471" w:rsidRPr="00B013A1" w:rsidRDefault="002B0471" w:rsidP="002B0471">
            <w:pPr>
              <w:pStyle w:val="ListParagraph"/>
              <w:numPr>
                <w:ilvl w:val="0"/>
                <w:numId w:val="73"/>
              </w:numPr>
              <w:rPr>
                <w:rFonts w:ascii="Calibri" w:hAnsi="Calibri"/>
                <w:sz w:val="18"/>
                <w:szCs w:val="18"/>
              </w:rPr>
            </w:pPr>
            <w:r w:rsidRPr="00B013A1">
              <w:rPr>
                <w:rFonts w:ascii="Calibri" w:hAnsi="Calibri"/>
                <w:sz w:val="18"/>
                <w:szCs w:val="18"/>
              </w:rPr>
              <w:t>Compact hot water distribution basic.</w:t>
            </w:r>
          </w:p>
          <w:p w14:paraId="310B7C89" w14:textId="77777777" w:rsidR="002B0471" w:rsidRPr="000638D1" w:rsidRDefault="002B0471" w:rsidP="00B00674">
            <w:pPr>
              <w:rPr>
                <w:rFonts w:ascii="Calibri" w:hAnsi="Calibri"/>
                <w:sz w:val="18"/>
                <w:szCs w:val="18"/>
              </w:rPr>
            </w:pPr>
          </w:p>
          <w:p w14:paraId="20B57015" w14:textId="77777777" w:rsidR="002B0471" w:rsidRPr="000638D1" w:rsidRDefault="002B0471" w:rsidP="00B00674">
            <w:pPr>
              <w:rPr>
                <w:rFonts w:ascii="Calibri" w:hAnsi="Calibri"/>
                <w:sz w:val="18"/>
                <w:szCs w:val="18"/>
              </w:rPr>
            </w:pPr>
            <w:r w:rsidRPr="000638D1">
              <w:rPr>
                <w:rFonts w:ascii="Calibri" w:hAnsi="Calibri"/>
                <w:sz w:val="18"/>
                <w:szCs w:val="18"/>
              </w:rPr>
              <w:t>Multifamily with Central Water Heating</w:t>
            </w:r>
          </w:p>
          <w:p w14:paraId="6B99A713" w14:textId="77777777" w:rsidR="002B0471" w:rsidRPr="000638D1" w:rsidRDefault="002B0471" w:rsidP="00E0019E">
            <w:pPr>
              <w:pStyle w:val="ListParagraph"/>
              <w:numPr>
                <w:ilvl w:val="0"/>
                <w:numId w:val="82"/>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00AB6EC1" w14:textId="77777777" w:rsidR="002B0471" w:rsidRPr="000638D1" w:rsidRDefault="002B0471" w:rsidP="00E0019E">
            <w:pPr>
              <w:pStyle w:val="ListParagraph"/>
              <w:numPr>
                <w:ilvl w:val="0"/>
                <w:numId w:val="82"/>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5480D0A" w14:textId="400EC9C6" w:rsidR="00C41F78" w:rsidRDefault="00C41F78" w:rsidP="003116BB">
      <w:pPr>
        <w:rPr>
          <w:ins w:id="126" w:author="Smith, Alexis@Energy" w:date="2019-03-13T15:00:00Z"/>
          <w:rFonts w:ascii="Calibri" w:hAnsi="Calibri"/>
        </w:rPr>
      </w:pPr>
    </w:p>
    <w:p w14:paraId="125F7A36" w14:textId="2F5A6537" w:rsidR="00736EAB" w:rsidRDefault="00736EAB" w:rsidP="003116BB">
      <w:pPr>
        <w:rPr>
          <w:ins w:id="127" w:author="Smith, Alexis@Energy" w:date="2019-03-13T15:00:00Z"/>
          <w:rFonts w:ascii="Calibri" w:hAnsi="Calibri"/>
        </w:rPr>
      </w:pPr>
    </w:p>
    <w:p w14:paraId="39E9B198" w14:textId="2F529C43" w:rsidR="00736EAB" w:rsidRDefault="00736EAB" w:rsidP="003116BB">
      <w:pPr>
        <w:rPr>
          <w:ins w:id="128" w:author="Smith, Alexis@Energy" w:date="2019-03-13T15:00:00Z"/>
          <w:rFonts w:ascii="Calibri" w:hAnsi="Calibri"/>
        </w:rPr>
      </w:pPr>
    </w:p>
    <w:p w14:paraId="0F417967" w14:textId="403499FC" w:rsidR="00736EAB" w:rsidRDefault="00736EAB" w:rsidP="003116BB">
      <w:pPr>
        <w:rPr>
          <w:ins w:id="129" w:author="Smith, Alexis@Energy" w:date="2019-03-13T15:00:00Z"/>
          <w:rFonts w:ascii="Calibri" w:hAnsi="Calibri"/>
        </w:rPr>
      </w:pPr>
    </w:p>
    <w:p w14:paraId="5F16AFA2" w14:textId="77777777" w:rsidR="00736EAB" w:rsidRDefault="00736EAB" w:rsidP="003116BB">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2B0471" w14:paraId="1140095A" w14:textId="77777777" w:rsidTr="00B00674">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421A766D" w14:textId="115028A1" w:rsidR="002B0471" w:rsidRDefault="002B0471" w:rsidP="00B00674">
            <w:pPr>
              <w:keepNext/>
              <w:rPr>
                <w:rFonts w:ascii="Calibri" w:eastAsia="Calibri" w:hAnsi="Calibri"/>
                <w:b/>
              </w:rPr>
            </w:pPr>
            <w:r>
              <w:rPr>
                <w:rFonts w:ascii="Calibri" w:eastAsia="Calibri" w:hAnsi="Calibri"/>
                <w:b/>
                <w:sz w:val="20"/>
              </w:rPr>
              <w:t>M</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14CF0612" w14:textId="77777777" w:rsidR="002F5205" w:rsidRDefault="002B0471" w:rsidP="00B00674">
            <w:pPr>
              <w:keepNext/>
              <w:rPr>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p>
          <w:p w14:paraId="450EE26B" w14:textId="22724508" w:rsidR="002B0471" w:rsidRDefault="002B0471" w:rsidP="00B00674">
            <w:pPr>
              <w:keepNext/>
              <w:rPr>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p>
          <w:p w14:paraId="6710F97C" w14:textId="558E3DDA" w:rsidR="002B0471" w:rsidRDefault="002B0471" w:rsidP="00153273">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r w:rsidR="00153273">
              <w:rPr>
                <w:rFonts w:ascii="Calibri" w:eastAsia="Calibri" w:hAnsi="Calibri"/>
                <w:sz w:val="18"/>
                <w:szCs w:val="18"/>
              </w:rPr>
              <w:t>M01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tc>
      </w:tr>
      <w:tr w:rsidR="002B0471" w:rsidRPr="0048403C" w14:paraId="50E51378" w14:textId="77777777" w:rsidTr="00B00674">
        <w:trPr>
          <w:trHeight w:val="223"/>
        </w:trPr>
        <w:tc>
          <w:tcPr>
            <w:tcW w:w="2399" w:type="dxa"/>
            <w:tcBorders>
              <w:top w:val="single" w:sz="6" w:space="0" w:color="auto"/>
              <w:left w:val="single" w:sz="4" w:space="0" w:color="auto"/>
              <w:bottom w:val="single" w:sz="6" w:space="0" w:color="auto"/>
            </w:tcBorders>
            <w:vAlign w:val="bottom"/>
          </w:tcPr>
          <w:p w14:paraId="60B38C79"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6320E26F"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7F9BAC6A"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2325486" w14:textId="77777777" w:rsidR="002B0471" w:rsidRPr="0048403C" w:rsidRDefault="002B0471" w:rsidP="00B0067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2FE14F74" w14:textId="77777777" w:rsidR="002B0471" w:rsidRPr="0048403C" w:rsidRDefault="002B0471" w:rsidP="00B0067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71B1E683" w14:textId="77777777" w:rsidR="002B0471" w:rsidRPr="0048403C" w:rsidRDefault="002B0471" w:rsidP="00B00674">
            <w:pPr>
              <w:keepNext/>
              <w:jc w:val="center"/>
              <w:rPr>
                <w:rFonts w:ascii="Calibri" w:hAnsi="Calibri"/>
                <w:sz w:val="18"/>
                <w:szCs w:val="18"/>
              </w:rPr>
            </w:pPr>
            <w:r>
              <w:rPr>
                <w:rFonts w:ascii="Calibri" w:hAnsi="Calibri"/>
                <w:sz w:val="18"/>
                <w:szCs w:val="18"/>
              </w:rPr>
              <w:t>06</w:t>
            </w:r>
          </w:p>
        </w:tc>
      </w:tr>
      <w:tr w:rsidR="002B0471" w:rsidRPr="0048403C" w14:paraId="21791411" w14:textId="77777777" w:rsidTr="00B00674">
        <w:trPr>
          <w:trHeight w:val="291"/>
        </w:trPr>
        <w:tc>
          <w:tcPr>
            <w:tcW w:w="2399" w:type="dxa"/>
            <w:tcBorders>
              <w:top w:val="single" w:sz="6" w:space="0" w:color="auto"/>
              <w:left w:val="single" w:sz="4" w:space="0" w:color="auto"/>
              <w:bottom w:val="single" w:sz="6" w:space="0" w:color="auto"/>
            </w:tcBorders>
            <w:vAlign w:val="bottom"/>
          </w:tcPr>
          <w:p w14:paraId="7F28C160" w14:textId="77777777" w:rsidR="002B0471" w:rsidRPr="0048403C" w:rsidRDefault="002B0471" w:rsidP="00B0067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598F7776" w14:textId="77777777" w:rsidR="002B0471" w:rsidRPr="00191EC3" w:rsidRDefault="002B0471" w:rsidP="00B00674">
            <w:pPr>
              <w:keepNext/>
              <w:jc w:val="center"/>
              <w:rPr>
                <w:rFonts w:ascii="Calibri" w:hAnsi="Calibri"/>
                <w:sz w:val="18"/>
                <w:szCs w:val="18"/>
              </w:rPr>
            </w:pPr>
            <w:r>
              <w:rPr>
                <w:rFonts w:ascii="Calibri" w:hAnsi="Calibri"/>
                <w:sz w:val="18"/>
                <w:szCs w:val="18"/>
              </w:rPr>
              <w:t>Dwelling Unit Total CFA = Sum of Existing + Addition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6FE6BFCF" w14:textId="77777777" w:rsidR="002B0471" w:rsidRPr="0048403C" w:rsidDel="00D819A5" w:rsidRDefault="002B0471" w:rsidP="00B0067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02594F28" w14:textId="77777777" w:rsidR="002B0471" w:rsidRPr="0048403C" w:rsidRDefault="002B0471" w:rsidP="00B0067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373E54D3" w14:textId="77777777" w:rsidR="002B0471" w:rsidRPr="0048403C" w:rsidRDefault="002B0471" w:rsidP="00B00674">
            <w:pPr>
              <w:keepNext/>
              <w:jc w:val="center"/>
              <w:rPr>
                <w:rFonts w:ascii="Calibri" w:hAnsi="Calibri"/>
                <w:sz w:val="18"/>
                <w:szCs w:val="18"/>
              </w:rPr>
            </w:pPr>
            <w:r>
              <w:rPr>
                <w:rFonts w:ascii="Calibri" w:hAnsi="Calibri"/>
                <w:sz w:val="18"/>
                <w:szCs w:val="18"/>
              </w:rPr>
              <w:t>Dwelling Unit: Alteration to Existing or Installing a New Space Conditioning System?</w:t>
            </w:r>
          </w:p>
        </w:tc>
        <w:tc>
          <w:tcPr>
            <w:tcW w:w="2400" w:type="dxa"/>
            <w:tcBorders>
              <w:top w:val="single" w:sz="6" w:space="0" w:color="auto"/>
              <w:left w:val="single" w:sz="6" w:space="0" w:color="auto"/>
              <w:bottom w:val="single" w:sz="6" w:space="0" w:color="auto"/>
              <w:right w:val="single" w:sz="4" w:space="0" w:color="auto"/>
            </w:tcBorders>
            <w:vAlign w:val="bottom"/>
          </w:tcPr>
          <w:p w14:paraId="6D48EB55"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Comments</w:t>
            </w:r>
          </w:p>
        </w:tc>
      </w:tr>
      <w:tr w:rsidR="002B0471" w14:paraId="38A96307" w14:textId="77777777" w:rsidTr="00B00674">
        <w:trPr>
          <w:trHeight w:val="250"/>
        </w:trPr>
        <w:tc>
          <w:tcPr>
            <w:tcW w:w="2399" w:type="dxa"/>
            <w:tcBorders>
              <w:top w:val="single" w:sz="6" w:space="0" w:color="auto"/>
              <w:left w:val="single" w:sz="4" w:space="0" w:color="auto"/>
              <w:bottom w:val="single" w:sz="6" w:space="0" w:color="auto"/>
            </w:tcBorders>
          </w:tcPr>
          <w:p w14:paraId="3D039124" w14:textId="77777777" w:rsidR="002B0471" w:rsidRDefault="002B0471" w:rsidP="00B0067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4CE3D810" w14:textId="77777777" w:rsidR="002B0471" w:rsidRPr="00C24189" w:rsidRDefault="002B0471" w:rsidP="00B00674">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5BE4AA50" w14:textId="77777777" w:rsidR="002B0471" w:rsidRDefault="002B0471" w:rsidP="00B00674">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M01&gt;&gt;</w:t>
            </w:r>
          </w:p>
        </w:tc>
        <w:tc>
          <w:tcPr>
            <w:tcW w:w="2400" w:type="dxa"/>
            <w:tcBorders>
              <w:top w:val="single" w:sz="6" w:space="0" w:color="auto"/>
              <w:bottom w:val="single" w:sz="6" w:space="0" w:color="auto"/>
            </w:tcBorders>
          </w:tcPr>
          <w:p w14:paraId="6E66AA5B" w14:textId="77777777" w:rsidR="002B0471" w:rsidRDefault="002B0471" w:rsidP="00B00674">
            <w:pPr>
              <w:keepNext/>
              <w:rPr>
                <w:rFonts w:ascii="Calibri" w:hAnsi="Calibri"/>
                <w:sz w:val="18"/>
                <w:szCs w:val="18"/>
              </w:rPr>
            </w:pPr>
            <w:r>
              <w:rPr>
                <w:rFonts w:ascii="Calibri" w:hAnsi="Calibri"/>
                <w:sz w:val="18"/>
                <w:szCs w:val="18"/>
              </w:rPr>
              <w:t>&lt;&lt;user pick from list comprised of all the Water Heating Systems in L01 in which L02 = Central; allow user to enter NA if the dwelling unit is not served by a central DHW system&gt;&gt;</w:t>
            </w:r>
          </w:p>
        </w:tc>
        <w:tc>
          <w:tcPr>
            <w:tcW w:w="2399" w:type="dxa"/>
            <w:tcBorders>
              <w:top w:val="single" w:sz="6" w:space="0" w:color="auto"/>
              <w:bottom w:val="single" w:sz="6" w:space="0" w:color="auto"/>
            </w:tcBorders>
          </w:tcPr>
          <w:p w14:paraId="73A26974" w14:textId="77777777" w:rsidR="002B0471" w:rsidRPr="00C24189" w:rsidRDefault="002B0471" w:rsidP="00B00674">
            <w:pPr>
              <w:keepNext/>
              <w:rPr>
                <w:rFonts w:ascii="Calibri" w:hAnsi="Calibri"/>
                <w:sz w:val="18"/>
                <w:szCs w:val="18"/>
              </w:rPr>
            </w:pPr>
            <w:r>
              <w:rPr>
                <w:rFonts w:ascii="Calibri" w:hAnsi="Calibri"/>
                <w:sz w:val="18"/>
                <w:szCs w:val="18"/>
              </w:rPr>
              <w:t xml:space="preserve">&lt;&lt;user pick from list comprised of all the Water Heating Systems in L01 in which L02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38B485D8" w14:textId="77777777" w:rsidR="002B0471" w:rsidRPr="00C24189" w:rsidRDefault="002B0471" w:rsidP="00B00674">
            <w:pPr>
              <w:keepNext/>
              <w:rPr>
                <w:rFonts w:ascii="Calibri" w:hAnsi="Calibri"/>
                <w:sz w:val="18"/>
                <w:szCs w:val="18"/>
              </w:rPr>
            </w:pPr>
            <w:r>
              <w:rPr>
                <w:rFonts w:ascii="Calibri" w:hAnsi="Calibri"/>
                <w:sz w:val="18"/>
                <w:szCs w:val="18"/>
              </w:rPr>
              <w:t>&lt;&lt;user pick from list: Yes or No&gt;&gt;</w:t>
            </w:r>
          </w:p>
        </w:tc>
        <w:tc>
          <w:tcPr>
            <w:tcW w:w="2400" w:type="dxa"/>
            <w:tcBorders>
              <w:top w:val="single" w:sz="6" w:space="0" w:color="auto"/>
              <w:left w:val="single" w:sz="6" w:space="0" w:color="auto"/>
              <w:bottom w:val="single" w:sz="6" w:space="0" w:color="auto"/>
              <w:right w:val="single" w:sz="4" w:space="0" w:color="auto"/>
            </w:tcBorders>
          </w:tcPr>
          <w:p w14:paraId="007F8F4E" w14:textId="77777777" w:rsidR="002B0471" w:rsidRDefault="002B0471" w:rsidP="00B00674">
            <w:pPr>
              <w:keepNext/>
              <w:rPr>
                <w:rFonts w:ascii="Calibri" w:hAnsi="Calibri"/>
                <w:sz w:val="18"/>
                <w:szCs w:val="18"/>
              </w:rPr>
            </w:pPr>
            <w:r>
              <w:rPr>
                <w:rFonts w:ascii="Calibri" w:hAnsi="Calibri"/>
                <w:sz w:val="18"/>
                <w:szCs w:val="18"/>
              </w:rPr>
              <w:t>&lt;&lt;user input text&gt;&gt;</w:t>
            </w:r>
          </w:p>
        </w:tc>
      </w:tr>
      <w:tr w:rsidR="002B0471" w:rsidRPr="00C24189" w14:paraId="09B793A0" w14:textId="77777777" w:rsidTr="00B00674">
        <w:trPr>
          <w:trHeight w:val="250"/>
        </w:trPr>
        <w:tc>
          <w:tcPr>
            <w:tcW w:w="2399" w:type="dxa"/>
            <w:tcBorders>
              <w:top w:val="single" w:sz="6" w:space="0" w:color="auto"/>
              <w:left w:val="single" w:sz="4" w:space="0" w:color="auto"/>
              <w:bottom w:val="single" w:sz="4" w:space="0" w:color="auto"/>
            </w:tcBorders>
            <w:vAlign w:val="bottom"/>
          </w:tcPr>
          <w:p w14:paraId="5548C628" w14:textId="77777777" w:rsidR="002B0471" w:rsidRPr="00C24189" w:rsidRDefault="002B0471" w:rsidP="00B00674">
            <w:pPr>
              <w:keepNext/>
              <w:jc w:val="center"/>
              <w:rPr>
                <w:rFonts w:ascii="Calibri" w:hAnsi="Calibri"/>
                <w:sz w:val="18"/>
                <w:szCs w:val="18"/>
              </w:rPr>
            </w:pPr>
          </w:p>
        </w:tc>
        <w:tc>
          <w:tcPr>
            <w:tcW w:w="2399" w:type="dxa"/>
            <w:tcBorders>
              <w:top w:val="single" w:sz="6" w:space="0" w:color="auto"/>
              <w:bottom w:val="single" w:sz="4" w:space="0" w:color="auto"/>
            </w:tcBorders>
          </w:tcPr>
          <w:p w14:paraId="63E6BDD4" w14:textId="77777777" w:rsidR="002B0471" w:rsidRPr="00C24189" w:rsidRDefault="002B0471" w:rsidP="00B00674">
            <w:pPr>
              <w:keepNext/>
              <w:jc w:val="center"/>
              <w:rPr>
                <w:rFonts w:ascii="Calibri" w:hAnsi="Calibri"/>
                <w:sz w:val="18"/>
                <w:szCs w:val="18"/>
              </w:rPr>
            </w:pPr>
          </w:p>
        </w:tc>
        <w:tc>
          <w:tcPr>
            <w:tcW w:w="2400" w:type="dxa"/>
            <w:tcBorders>
              <w:top w:val="single" w:sz="6" w:space="0" w:color="auto"/>
              <w:bottom w:val="single" w:sz="4" w:space="0" w:color="auto"/>
            </w:tcBorders>
          </w:tcPr>
          <w:p w14:paraId="260D4AEE" w14:textId="77777777" w:rsidR="002B0471" w:rsidRPr="00C24189" w:rsidRDefault="002B0471" w:rsidP="00B0067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670048ED" w14:textId="77777777" w:rsidR="002B0471" w:rsidRPr="00C24189" w:rsidRDefault="002B0471" w:rsidP="00B0067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10FA9C58" w14:textId="77777777" w:rsidR="002B0471" w:rsidRPr="00C24189" w:rsidRDefault="002B0471" w:rsidP="00B0067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794C9330" w14:textId="77777777" w:rsidR="002B0471" w:rsidRPr="00C24189" w:rsidRDefault="002B0471" w:rsidP="00B00674">
            <w:pPr>
              <w:keepNext/>
              <w:jc w:val="center"/>
              <w:rPr>
                <w:rFonts w:ascii="Calibri" w:hAnsi="Calibri"/>
                <w:sz w:val="18"/>
                <w:szCs w:val="18"/>
              </w:rPr>
            </w:pPr>
          </w:p>
        </w:tc>
      </w:tr>
    </w:tbl>
    <w:p w14:paraId="15480D37" w14:textId="172014FC" w:rsidR="00AE6346" w:rsidRDefault="00AE6346">
      <w:pPr>
        <w:rPr>
          <w:ins w:id="130" w:author="Smith, Alexis@Energy" w:date="2019-04-16T15:26:00Z"/>
        </w:rPr>
      </w:pPr>
    </w:p>
    <w:tbl>
      <w:tblPr>
        <w:tblStyle w:val="TableGrid"/>
        <w:tblW w:w="0" w:type="auto"/>
        <w:tblLook w:val="04A0" w:firstRow="1" w:lastRow="0" w:firstColumn="1" w:lastColumn="0" w:noHBand="0" w:noVBand="1"/>
      </w:tblPr>
      <w:tblGrid>
        <w:gridCol w:w="4796"/>
        <w:gridCol w:w="4797"/>
        <w:gridCol w:w="4797"/>
      </w:tblGrid>
      <w:tr w:rsidR="00FC5C41" w14:paraId="0AD4289E" w14:textId="77777777" w:rsidTr="00FC5C41">
        <w:trPr>
          <w:ins w:id="131" w:author="Smith, Alexis@Energy" w:date="2019-04-16T15:26:00Z"/>
        </w:trPr>
        <w:tc>
          <w:tcPr>
            <w:tcW w:w="14390" w:type="dxa"/>
            <w:gridSpan w:val="3"/>
          </w:tcPr>
          <w:p w14:paraId="5D8D2513" w14:textId="3721C16D" w:rsidR="00FC5C41" w:rsidRPr="0045259E" w:rsidRDefault="00FC5C41" w:rsidP="00FC5C41">
            <w:pPr>
              <w:rPr>
                <w:ins w:id="132" w:author="Smith, Alexis@Energy" w:date="2019-04-16T15:26:00Z"/>
                <w:rFonts w:ascii="Calibri" w:hAnsi="Calibri"/>
                <w:b/>
              </w:rPr>
            </w:pPr>
            <w:ins w:id="133" w:author="Smith, Alexis@Energy" w:date="2019-04-16T15:26:00Z">
              <w:r>
                <w:rPr>
                  <w:rFonts w:ascii="Calibri" w:hAnsi="Calibri"/>
                  <w:b/>
                  <w:sz w:val="20"/>
                </w:rPr>
                <w:t>N</w:t>
              </w:r>
              <w:r w:rsidRPr="0045259E">
                <w:rPr>
                  <w:rFonts w:ascii="Calibri" w:hAnsi="Calibri"/>
                  <w:b/>
                  <w:sz w:val="20"/>
                </w:rPr>
                <w:t>. IAQ</w:t>
              </w:r>
              <w:r>
                <w:rPr>
                  <w:rFonts w:ascii="Calibri" w:hAnsi="Calibri"/>
                  <w:b/>
                  <w:sz w:val="20"/>
                </w:rPr>
                <w:t xml:space="preserve"> Fan Information </w:t>
              </w:r>
            </w:ins>
          </w:p>
        </w:tc>
      </w:tr>
      <w:tr w:rsidR="00FC5C41" w14:paraId="1059A5FF" w14:textId="77777777" w:rsidTr="00FC5C41">
        <w:trPr>
          <w:ins w:id="134" w:author="Smith, Alexis@Energy" w:date="2019-04-16T15:26:00Z"/>
        </w:trPr>
        <w:tc>
          <w:tcPr>
            <w:tcW w:w="14390" w:type="dxa"/>
            <w:gridSpan w:val="3"/>
          </w:tcPr>
          <w:p w14:paraId="0826D94B" w14:textId="77777777" w:rsidR="00FC5C41" w:rsidRDefault="00FC5C41" w:rsidP="00FC5C41">
            <w:pPr>
              <w:rPr>
                <w:ins w:id="135" w:author="Smith, Alexis@Energy" w:date="2019-04-16T15:26:00Z"/>
                <w:rFonts w:ascii="Calibri" w:hAnsi="Calibri"/>
                <w:sz w:val="18"/>
                <w:szCs w:val="18"/>
              </w:rPr>
            </w:pPr>
            <w:ins w:id="136" w:author="Smith, Alexis@Energy" w:date="2019-04-16T15:26:00Z">
              <w:r w:rsidRPr="004A5E91">
                <w:rPr>
                  <w:rFonts w:ascii="Calibri" w:hAnsi="Calibri"/>
                  <w:sz w:val="20"/>
                  <w:szCs w:val="22"/>
                </w:rPr>
                <w:t>&lt;&lt;If A13= one of the items in the following list:</w:t>
              </w:r>
              <w:r w:rsidRPr="004A5E91">
                <w:rPr>
                  <w:rFonts w:ascii="Calibri" w:hAnsi="Calibri"/>
                  <w:sz w:val="16"/>
                  <w:szCs w:val="18"/>
                </w:rPr>
                <w:t xml:space="preserve"> </w:t>
              </w:r>
            </w:ins>
          </w:p>
          <w:p w14:paraId="556AC5F2" w14:textId="77777777" w:rsidR="00FC5C41" w:rsidRPr="00DE2647" w:rsidRDefault="00FC5C41" w:rsidP="00FC5C41">
            <w:pPr>
              <w:rPr>
                <w:ins w:id="137" w:author="Smith, Alexis@Energy" w:date="2019-04-16T15:26:00Z"/>
                <w:rFonts w:ascii="Calibri" w:hAnsi="Calibri"/>
                <w:sz w:val="20"/>
                <w:szCs w:val="18"/>
              </w:rPr>
            </w:pPr>
            <w:ins w:id="138" w:author="Smith, Alexis@Energy" w:date="2019-04-16T15:26: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7C38BB7D" w14:textId="77777777" w:rsidR="00FC5C41" w:rsidRPr="00DE2647" w:rsidRDefault="00FC5C41" w:rsidP="00FC5C41">
            <w:pPr>
              <w:rPr>
                <w:ins w:id="139" w:author="Smith, Alexis@Energy" w:date="2019-04-16T15:26:00Z"/>
                <w:rFonts w:ascii="Calibri" w:hAnsi="Calibri"/>
                <w:sz w:val="20"/>
                <w:szCs w:val="18"/>
              </w:rPr>
            </w:pPr>
            <w:ins w:id="140" w:author="Smith, Alexis@Energy" w:date="2019-04-16T15:26: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277D9DCD" w14:textId="77777777" w:rsidR="00FC5C41" w:rsidRPr="00DE2647" w:rsidRDefault="00FC5C41" w:rsidP="00FC5C41">
            <w:pPr>
              <w:rPr>
                <w:ins w:id="141" w:author="Smith, Alexis@Energy" w:date="2019-04-16T15:26:00Z"/>
                <w:rFonts w:ascii="Calibri" w:hAnsi="Calibri"/>
                <w:sz w:val="20"/>
                <w:szCs w:val="18"/>
              </w:rPr>
            </w:pPr>
            <w:ins w:id="142" w:author="Smith, Alexis@Energy" w:date="2019-04-16T15:26: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191B90D3" w14:textId="77777777" w:rsidR="00FC5C41" w:rsidRPr="00657935" w:rsidRDefault="00FC5C41" w:rsidP="00FC5C41">
            <w:pPr>
              <w:rPr>
                <w:ins w:id="143" w:author="Smith, Alexis@Energy" w:date="2019-04-16T15:26:00Z"/>
                <w:rFonts w:ascii="Calibri" w:hAnsi="Calibri"/>
                <w:sz w:val="20"/>
                <w:szCs w:val="18"/>
              </w:rPr>
            </w:pPr>
            <w:ins w:id="144" w:author="Smith, Alexis@Energy" w:date="2019-04-16T15:26: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r>
                <w:rPr>
                  <w:rFonts w:asciiTheme="minorHAnsi" w:eastAsia="Calibri" w:hAnsiTheme="minorHAnsi"/>
                  <w:sz w:val="22"/>
                </w:rPr>
                <w:t xml:space="preserve"> </w:t>
              </w:r>
              <w:r w:rsidRPr="004A5E91">
                <w:rPr>
                  <w:rFonts w:ascii="Calibri" w:hAnsi="Calibri"/>
                  <w:sz w:val="20"/>
                  <w:szCs w:val="18"/>
                </w:rPr>
                <w:t>then display this section</w:t>
              </w:r>
              <w:r>
                <w:rPr>
                  <w:rFonts w:asciiTheme="minorHAnsi" w:eastAsia="Calibri" w:hAnsiTheme="minorHAnsi"/>
                  <w:sz w:val="20"/>
                </w:rPr>
                <w:t>,</w:t>
              </w:r>
            </w:ins>
          </w:p>
          <w:p w14:paraId="518FAFD7" w14:textId="77777777" w:rsidR="00FC5C41" w:rsidRDefault="00FC5C41" w:rsidP="00FC5C41">
            <w:pPr>
              <w:rPr>
                <w:ins w:id="145" w:author="Smith, Alexis@Energy" w:date="2019-04-16T15:26:00Z"/>
                <w:rFonts w:ascii="Calibri" w:hAnsi="Calibri"/>
                <w:b/>
                <w:sz w:val="20"/>
              </w:rPr>
            </w:pPr>
            <w:ins w:id="146" w:author="Smith, Alexis@Energy" w:date="2019-04-16T15:26:00Z">
              <w:r w:rsidRPr="004A5E91">
                <w:rPr>
                  <w:rFonts w:ascii="Calibri" w:hAnsi="Calibri"/>
                  <w:sz w:val="20"/>
                  <w:szCs w:val="18"/>
                </w:rPr>
                <w:t xml:space="preserve"> else display the standard “The Section Does Not Apply” message&gt;&gt;</w:t>
              </w:r>
            </w:ins>
          </w:p>
        </w:tc>
      </w:tr>
      <w:tr w:rsidR="00FC5C41" w14:paraId="2EED1D6F" w14:textId="77777777" w:rsidTr="00FC5C41">
        <w:trPr>
          <w:ins w:id="147" w:author="Smith, Alexis@Energy" w:date="2019-04-16T15:26:00Z"/>
        </w:trPr>
        <w:tc>
          <w:tcPr>
            <w:tcW w:w="4796" w:type="dxa"/>
          </w:tcPr>
          <w:p w14:paraId="5A41E7C6" w14:textId="77777777" w:rsidR="00FC5C41" w:rsidRPr="003C4CE8" w:rsidRDefault="00FC5C41" w:rsidP="00FC5C41">
            <w:pPr>
              <w:jc w:val="center"/>
              <w:rPr>
                <w:ins w:id="148" w:author="Smith, Alexis@Energy" w:date="2019-04-16T15:26:00Z"/>
                <w:rFonts w:ascii="Calibri" w:hAnsi="Calibri"/>
                <w:sz w:val="18"/>
                <w:szCs w:val="18"/>
              </w:rPr>
            </w:pPr>
            <w:ins w:id="149" w:author="Smith, Alexis@Energy" w:date="2019-04-16T15:26:00Z">
              <w:r w:rsidRPr="003C4CE8">
                <w:rPr>
                  <w:rFonts w:ascii="Calibri" w:hAnsi="Calibri"/>
                  <w:sz w:val="18"/>
                  <w:szCs w:val="18"/>
                </w:rPr>
                <w:t>01</w:t>
              </w:r>
            </w:ins>
          </w:p>
        </w:tc>
        <w:tc>
          <w:tcPr>
            <w:tcW w:w="4797" w:type="dxa"/>
          </w:tcPr>
          <w:p w14:paraId="2D65835A" w14:textId="77777777" w:rsidR="00FC5C41" w:rsidRPr="003C4CE8" w:rsidRDefault="00FC5C41" w:rsidP="00FC5C41">
            <w:pPr>
              <w:jc w:val="center"/>
              <w:rPr>
                <w:ins w:id="150" w:author="Smith, Alexis@Energy" w:date="2019-04-16T15:26:00Z"/>
                <w:rFonts w:ascii="Calibri" w:hAnsi="Calibri"/>
                <w:sz w:val="18"/>
                <w:szCs w:val="18"/>
              </w:rPr>
            </w:pPr>
            <w:ins w:id="151" w:author="Smith, Alexis@Energy" w:date="2019-04-16T15:26:00Z">
              <w:r w:rsidRPr="003C4CE8">
                <w:rPr>
                  <w:rFonts w:ascii="Calibri" w:hAnsi="Calibri"/>
                  <w:sz w:val="18"/>
                  <w:szCs w:val="18"/>
                </w:rPr>
                <w:t>02</w:t>
              </w:r>
            </w:ins>
          </w:p>
        </w:tc>
        <w:tc>
          <w:tcPr>
            <w:tcW w:w="4797" w:type="dxa"/>
          </w:tcPr>
          <w:p w14:paraId="2A6CE72B" w14:textId="77777777" w:rsidR="00FC5C41" w:rsidRPr="003C4CE8" w:rsidRDefault="00FC5C41" w:rsidP="00FC5C41">
            <w:pPr>
              <w:jc w:val="center"/>
              <w:rPr>
                <w:ins w:id="152" w:author="Smith, Alexis@Energy" w:date="2019-04-16T15:26:00Z"/>
                <w:rFonts w:ascii="Calibri" w:hAnsi="Calibri"/>
                <w:sz w:val="18"/>
                <w:szCs w:val="18"/>
              </w:rPr>
            </w:pPr>
            <w:ins w:id="153" w:author="Smith, Alexis@Energy" w:date="2019-04-16T15:26:00Z">
              <w:r w:rsidRPr="003C4CE8">
                <w:rPr>
                  <w:rFonts w:ascii="Calibri" w:hAnsi="Calibri"/>
                  <w:sz w:val="18"/>
                  <w:szCs w:val="18"/>
                </w:rPr>
                <w:t>03</w:t>
              </w:r>
            </w:ins>
          </w:p>
        </w:tc>
      </w:tr>
      <w:tr w:rsidR="00FC5C41" w:rsidRPr="003C4CE8" w14:paraId="54CE41CA" w14:textId="77777777" w:rsidTr="00FC5C41">
        <w:trPr>
          <w:ins w:id="154" w:author="Smith, Alexis@Energy" w:date="2019-04-16T15:26:00Z"/>
        </w:trPr>
        <w:tc>
          <w:tcPr>
            <w:tcW w:w="4796" w:type="dxa"/>
          </w:tcPr>
          <w:p w14:paraId="598F09BC" w14:textId="77777777" w:rsidR="00FC5C41" w:rsidRPr="003C4CE8" w:rsidRDefault="00FC5C41" w:rsidP="00FC5C41">
            <w:pPr>
              <w:jc w:val="center"/>
              <w:rPr>
                <w:ins w:id="155" w:author="Smith, Alexis@Energy" w:date="2019-04-16T15:26:00Z"/>
                <w:rFonts w:ascii="Calibri" w:hAnsi="Calibri"/>
                <w:sz w:val="18"/>
                <w:szCs w:val="18"/>
              </w:rPr>
            </w:pPr>
            <w:ins w:id="156" w:author="Smith, Alexis@Energy" w:date="2019-04-16T15:26:00Z">
              <w:r w:rsidRPr="003C4CE8">
                <w:rPr>
                  <w:rFonts w:ascii="Calibri" w:hAnsi="Calibri"/>
                  <w:sz w:val="18"/>
                  <w:szCs w:val="18"/>
                </w:rPr>
                <w:t>Fan Name</w:t>
              </w:r>
            </w:ins>
          </w:p>
        </w:tc>
        <w:tc>
          <w:tcPr>
            <w:tcW w:w="4797" w:type="dxa"/>
          </w:tcPr>
          <w:p w14:paraId="5F75460A" w14:textId="77777777" w:rsidR="00FC5C41" w:rsidRPr="003C4CE8" w:rsidRDefault="00FC5C41" w:rsidP="00FC5C41">
            <w:pPr>
              <w:jc w:val="center"/>
              <w:rPr>
                <w:ins w:id="157" w:author="Smith, Alexis@Energy" w:date="2019-04-16T15:26:00Z"/>
                <w:rFonts w:ascii="Calibri" w:hAnsi="Calibri"/>
                <w:sz w:val="18"/>
                <w:szCs w:val="18"/>
              </w:rPr>
            </w:pPr>
            <w:ins w:id="158" w:author="Smith, Alexis@Energy" w:date="2019-04-16T15:26:00Z">
              <w:r>
                <w:rPr>
                  <w:rFonts w:ascii="Calibri" w:hAnsi="Calibri"/>
                  <w:sz w:val="18"/>
                  <w:szCs w:val="18"/>
                </w:rPr>
                <w:t>IAQ Type</w:t>
              </w:r>
            </w:ins>
          </w:p>
        </w:tc>
        <w:tc>
          <w:tcPr>
            <w:tcW w:w="4797" w:type="dxa"/>
          </w:tcPr>
          <w:p w14:paraId="310CD82F" w14:textId="77777777" w:rsidR="00FC5C41" w:rsidRPr="003C4CE8" w:rsidRDefault="00FC5C41" w:rsidP="00FC5C41">
            <w:pPr>
              <w:jc w:val="center"/>
              <w:rPr>
                <w:ins w:id="159" w:author="Smith, Alexis@Energy" w:date="2019-04-16T15:26:00Z"/>
                <w:rFonts w:ascii="Calibri" w:hAnsi="Calibri"/>
                <w:sz w:val="18"/>
                <w:szCs w:val="18"/>
              </w:rPr>
            </w:pPr>
            <w:ins w:id="160" w:author="Smith, Alexis@Energy" w:date="2019-04-16T15:26:00Z">
              <w:r>
                <w:rPr>
                  <w:rFonts w:ascii="Calibri" w:hAnsi="Calibri"/>
                  <w:sz w:val="18"/>
                  <w:szCs w:val="18"/>
                </w:rPr>
                <w:t>Comments</w:t>
              </w:r>
            </w:ins>
          </w:p>
        </w:tc>
      </w:tr>
      <w:tr w:rsidR="00FC5C41" w:rsidRPr="003C4CE8" w14:paraId="07F7832F" w14:textId="77777777" w:rsidTr="00FC5C41">
        <w:trPr>
          <w:trHeight w:val="593"/>
          <w:ins w:id="161" w:author="Smith, Alexis@Energy" w:date="2019-04-16T15:26:00Z"/>
        </w:trPr>
        <w:tc>
          <w:tcPr>
            <w:tcW w:w="4796" w:type="dxa"/>
            <w:vAlign w:val="bottom"/>
          </w:tcPr>
          <w:p w14:paraId="07BEBD80" w14:textId="77777777" w:rsidR="00FC5C41" w:rsidRPr="003C4CE8" w:rsidRDefault="00FC5C41" w:rsidP="00FC5C41">
            <w:pPr>
              <w:jc w:val="center"/>
              <w:rPr>
                <w:ins w:id="162" w:author="Smith, Alexis@Energy" w:date="2019-04-16T15:26:00Z"/>
                <w:rFonts w:ascii="Calibri" w:hAnsi="Calibri"/>
                <w:sz w:val="18"/>
                <w:szCs w:val="18"/>
              </w:rPr>
            </w:pPr>
            <w:ins w:id="163" w:author="Smith, Alexis@Energy" w:date="2019-04-16T15:26:00Z">
              <w:r>
                <w:rPr>
                  <w:rFonts w:ascii="Calibri" w:hAnsi="Calibri"/>
                  <w:sz w:val="18"/>
                  <w:szCs w:val="18"/>
                </w:rPr>
                <w:t>&lt;&lt;user input text&gt;&gt;</w:t>
              </w:r>
            </w:ins>
          </w:p>
        </w:tc>
        <w:tc>
          <w:tcPr>
            <w:tcW w:w="4797" w:type="dxa"/>
            <w:vAlign w:val="bottom"/>
          </w:tcPr>
          <w:p w14:paraId="3B78862E" w14:textId="77777777" w:rsidR="00FC5C41" w:rsidRDefault="00FC5C41" w:rsidP="00FC5C41">
            <w:pPr>
              <w:rPr>
                <w:ins w:id="164" w:author="Smith, Alexis@Energy" w:date="2019-04-16T15:26:00Z"/>
                <w:rFonts w:ascii="Calibri" w:hAnsi="Calibri"/>
                <w:sz w:val="18"/>
                <w:szCs w:val="18"/>
              </w:rPr>
            </w:pPr>
            <w:ins w:id="165" w:author="Smith, Alexis@Energy" w:date="2019-04-16T15:26:00Z">
              <w:r>
                <w:rPr>
                  <w:rFonts w:ascii="Calibri" w:hAnsi="Calibri"/>
                  <w:sz w:val="18"/>
                  <w:szCs w:val="18"/>
                </w:rPr>
                <w:t xml:space="preserve">&lt;&lt;User pick from list: </w:t>
              </w:r>
            </w:ins>
          </w:p>
          <w:p w14:paraId="19C072C6" w14:textId="77777777" w:rsidR="00FC5C41" w:rsidRDefault="00FC5C41" w:rsidP="00FC5C41">
            <w:pPr>
              <w:rPr>
                <w:ins w:id="166" w:author="Smith, Alexis@Energy" w:date="2019-04-16T15:26:00Z"/>
                <w:rFonts w:asciiTheme="minorHAnsi" w:hAnsiTheme="minorHAnsi" w:cstheme="minorHAnsi"/>
                <w:sz w:val="18"/>
                <w:szCs w:val="18"/>
              </w:rPr>
            </w:pPr>
            <w:ins w:id="167" w:author="Smith, Alexis@Energy" w:date="2019-04-16T15:26:00Z">
              <w:r w:rsidRPr="007A5D38">
                <w:rPr>
                  <w:rFonts w:asciiTheme="minorHAnsi" w:hAnsiTheme="minorHAnsi" w:cstheme="minorHAnsi"/>
                  <w:sz w:val="18"/>
                  <w:szCs w:val="18"/>
                </w:rPr>
                <w:t>**Supply</w:t>
              </w:r>
            </w:ins>
          </w:p>
          <w:p w14:paraId="06FFC42A" w14:textId="77777777" w:rsidR="00FC5C41" w:rsidRPr="007A5D38" w:rsidRDefault="00FC5C41" w:rsidP="00FC5C41">
            <w:pPr>
              <w:rPr>
                <w:ins w:id="168" w:author="Smith, Alexis@Energy" w:date="2019-04-16T15:26:00Z"/>
                <w:rFonts w:asciiTheme="minorHAnsi" w:hAnsiTheme="minorHAnsi" w:cstheme="minorHAnsi"/>
                <w:sz w:val="18"/>
                <w:szCs w:val="18"/>
              </w:rPr>
            </w:pPr>
            <w:ins w:id="169" w:author="Smith, Alexis@Energy" w:date="2019-04-16T15:26: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1D153582" w14:textId="77777777" w:rsidR="00FC5C41" w:rsidRPr="001C365C" w:rsidRDefault="00FC5C41" w:rsidP="00FC5C41">
            <w:pPr>
              <w:rPr>
                <w:ins w:id="170" w:author="Smith, Alexis@Energy" w:date="2019-04-16T15:26:00Z"/>
                <w:rFonts w:asciiTheme="minorHAnsi" w:hAnsiTheme="minorHAnsi" w:cstheme="minorHAnsi"/>
                <w:sz w:val="18"/>
                <w:szCs w:val="18"/>
              </w:rPr>
            </w:pPr>
            <w:ins w:id="171" w:author="Smith, Alexis@Energy" w:date="2019-04-16T15:26:00Z">
              <w:r w:rsidRPr="001C365C">
                <w:rPr>
                  <w:rFonts w:asciiTheme="minorHAnsi" w:hAnsiTheme="minorHAnsi" w:cstheme="minorHAnsi"/>
                  <w:sz w:val="18"/>
                  <w:szCs w:val="18"/>
                </w:rPr>
                <w:t>**Balanced; or</w:t>
              </w:r>
            </w:ins>
          </w:p>
          <w:p w14:paraId="51B2832F" w14:textId="77777777" w:rsidR="00FC5C41" w:rsidRPr="001C365C" w:rsidRDefault="00FC5C41" w:rsidP="00FC5C41">
            <w:pPr>
              <w:rPr>
                <w:ins w:id="172" w:author="Smith, Alexis@Energy" w:date="2019-04-16T15:26:00Z"/>
                <w:rFonts w:asciiTheme="minorHAnsi" w:hAnsiTheme="minorHAnsi" w:cstheme="minorHAnsi"/>
                <w:sz w:val="18"/>
                <w:szCs w:val="18"/>
              </w:rPr>
            </w:pPr>
            <w:ins w:id="173" w:author="Smith, Alexis@Energy" w:date="2019-04-16T15:26:00Z">
              <w:r w:rsidRPr="001C365C">
                <w:rPr>
                  <w:rFonts w:asciiTheme="minorHAnsi" w:hAnsiTheme="minorHAnsi" w:cstheme="minorHAnsi"/>
                  <w:sz w:val="18"/>
                  <w:szCs w:val="18"/>
                </w:rPr>
                <w:t>**Balanced – ERV; or</w:t>
              </w:r>
            </w:ins>
          </w:p>
          <w:p w14:paraId="485F7C70" w14:textId="77777777" w:rsidR="00FC5C41" w:rsidRPr="001C365C" w:rsidRDefault="00FC5C41" w:rsidP="00FC5C41">
            <w:pPr>
              <w:rPr>
                <w:ins w:id="174" w:author="Smith, Alexis@Energy" w:date="2019-04-16T15:26:00Z"/>
                <w:rFonts w:asciiTheme="minorHAnsi" w:hAnsiTheme="minorHAnsi" w:cstheme="minorHAnsi"/>
                <w:sz w:val="18"/>
                <w:szCs w:val="18"/>
              </w:rPr>
            </w:pPr>
            <w:ins w:id="175" w:author="Smith, Alexis@Energy" w:date="2019-04-16T15:26:00Z">
              <w:r w:rsidRPr="001C365C">
                <w:rPr>
                  <w:rFonts w:asciiTheme="minorHAnsi" w:hAnsiTheme="minorHAnsi" w:cstheme="minorHAnsi"/>
                  <w:sz w:val="18"/>
                  <w:szCs w:val="18"/>
                </w:rPr>
                <w:t>**Balanced – HRV; or</w:t>
              </w:r>
            </w:ins>
          </w:p>
          <w:p w14:paraId="1235B0C7" w14:textId="77777777" w:rsidR="00FC5C41" w:rsidRPr="001C365C" w:rsidRDefault="00FC5C41" w:rsidP="00FC5C41">
            <w:pPr>
              <w:rPr>
                <w:ins w:id="176" w:author="Smith, Alexis@Energy" w:date="2019-04-16T15:26:00Z"/>
                <w:rFonts w:asciiTheme="minorHAnsi" w:hAnsiTheme="minorHAnsi" w:cstheme="minorHAnsi"/>
                <w:sz w:val="18"/>
                <w:szCs w:val="18"/>
              </w:rPr>
            </w:pPr>
            <w:ins w:id="177" w:author="Smith, Alexis@Energy" w:date="2019-04-16T15:26:00Z">
              <w:r w:rsidRPr="001C365C">
                <w:rPr>
                  <w:rFonts w:asciiTheme="minorHAnsi" w:hAnsiTheme="minorHAnsi" w:cstheme="minorHAnsi"/>
                  <w:sz w:val="18"/>
                  <w:szCs w:val="18"/>
                </w:rPr>
                <w:t>**Central Fan Integrated (CFI); or</w:t>
              </w:r>
            </w:ins>
          </w:p>
          <w:p w14:paraId="30CB7ED6" w14:textId="77777777" w:rsidR="00FC5C41" w:rsidRPr="001C365C" w:rsidRDefault="00FC5C41" w:rsidP="00FC5C41">
            <w:pPr>
              <w:rPr>
                <w:ins w:id="178" w:author="Smith, Alexis@Energy" w:date="2019-04-16T15:26:00Z"/>
                <w:rFonts w:asciiTheme="minorHAnsi" w:hAnsiTheme="minorHAnsi" w:cstheme="minorHAnsi"/>
                <w:sz w:val="18"/>
                <w:szCs w:val="18"/>
              </w:rPr>
            </w:pPr>
            <w:ins w:id="179" w:author="Smith, Alexis@Energy" w:date="2019-04-16T15:26:00Z">
              <w:r w:rsidRPr="001C365C">
                <w:rPr>
                  <w:rFonts w:asciiTheme="minorHAnsi" w:hAnsiTheme="minorHAnsi" w:cstheme="minorHAnsi"/>
                  <w:sz w:val="18"/>
                  <w:szCs w:val="18"/>
                </w:rPr>
                <w:t>**Central Ventilation System – Supply; or</w:t>
              </w:r>
            </w:ins>
          </w:p>
          <w:p w14:paraId="09CDA898" w14:textId="77777777" w:rsidR="00FC5C41" w:rsidRPr="001C365C" w:rsidRDefault="00FC5C41" w:rsidP="00FC5C41">
            <w:pPr>
              <w:rPr>
                <w:ins w:id="180" w:author="Smith, Alexis@Energy" w:date="2019-04-16T15:26:00Z"/>
                <w:rFonts w:asciiTheme="minorHAnsi" w:hAnsiTheme="minorHAnsi" w:cstheme="minorHAnsi"/>
                <w:sz w:val="18"/>
                <w:szCs w:val="18"/>
              </w:rPr>
            </w:pPr>
            <w:ins w:id="181" w:author="Smith, Alexis@Energy" w:date="2019-04-16T15:26:00Z">
              <w:r w:rsidRPr="001C365C">
                <w:rPr>
                  <w:rFonts w:asciiTheme="minorHAnsi" w:hAnsiTheme="minorHAnsi" w:cstheme="minorHAnsi"/>
                  <w:sz w:val="18"/>
                  <w:szCs w:val="18"/>
                </w:rPr>
                <w:t>**Central Ventilation System – Exhaust; or</w:t>
              </w:r>
            </w:ins>
          </w:p>
          <w:p w14:paraId="31C98252" w14:textId="77777777" w:rsidR="00FC5C41" w:rsidRPr="003C4CE8" w:rsidRDefault="00FC5C41" w:rsidP="00FC5C41">
            <w:pPr>
              <w:rPr>
                <w:ins w:id="182" w:author="Smith, Alexis@Energy" w:date="2019-04-16T15:26:00Z"/>
                <w:rFonts w:ascii="Calibri" w:hAnsi="Calibri"/>
                <w:sz w:val="18"/>
                <w:szCs w:val="18"/>
              </w:rPr>
            </w:pPr>
            <w:ins w:id="183" w:author="Smith, Alexis@Energy" w:date="2019-04-16T15:26:00Z">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ins>
          </w:p>
        </w:tc>
        <w:tc>
          <w:tcPr>
            <w:tcW w:w="4797" w:type="dxa"/>
            <w:vAlign w:val="bottom"/>
          </w:tcPr>
          <w:p w14:paraId="1A9958FC" w14:textId="77777777" w:rsidR="00FC5C41" w:rsidRPr="003C4CE8" w:rsidRDefault="00FC5C41" w:rsidP="00FC5C41">
            <w:pPr>
              <w:jc w:val="center"/>
              <w:rPr>
                <w:ins w:id="184" w:author="Smith, Alexis@Energy" w:date="2019-04-16T15:26:00Z"/>
                <w:rFonts w:ascii="Calibri" w:hAnsi="Calibri"/>
                <w:sz w:val="18"/>
                <w:szCs w:val="18"/>
              </w:rPr>
            </w:pPr>
            <w:ins w:id="185" w:author="Smith, Alexis@Energy" w:date="2019-04-16T15:26:00Z">
              <w:r>
                <w:rPr>
                  <w:rFonts w:ascii="Calibri" w:hAnsi="Calibri"/>
                  <w:sz w:val="18"/>
                  <w:szCs w:val="18"/>
                </w:rPr>
                <w:t>&lt;&lt;user input text&gt;&gt;</w:t>
              </w:r>
            </w:ins>
          </w:p>
        </w:tc>
      </w:tr>
      <w:tr w:rsidR="00FC5C41" w:rsidRPr="003C4CE8" w14:paraId="19C3AADC" w14:textId="77777777" w:rsidTr="00FC5C41">
        <w:trPr>
          <w:trHeight w:val="278"/>
          <w:ins w:id="186" w:author="Smith, Alexis@Energy" w:date="2019-04-16T15:26:00Z"/>
        </w:trPr>
        <w:tc>
          <w:tcPr>
            <w:tcW w:w="4796" w:type="dxa"/>
            <w:vAlign w:val="bottom"/>
          </w:tcPr>
          <w:p w14:paraId="3D704810" w14:textId="77777777" w:rsidR="00FC5C41" w:rsidRDefault="00FC5C41" w:rsidP="00FC5C41">
            <w:pPr>
              <w:jc w:val="center"/>
              <w:rPr>
                <w:ins w:id="187" w:author="Smith, Alexis@Energy" w:date="2019-04-16T15:26:00Z"/>
                <w:rFonts w:ascii="Calibri" w:hAnsi="Calibri"/>
                <w:sz w:val="18"/>
                <w:szCs w:val="18"/>
              </w:rPr>
            </w:pPr>
          </w:p>
        </w:tc>
        <w:tc>
          <w:tcPr>
            <w:tcW w:w="4797" w:type="dxa"/>
            <w:vAlign w:val="bottom"/>
          </w:tcPr>
          <w:p w14:paraId="17896B2D" w14:textId="77777777" w:rsidR="00FC5C41" w:rsidRDefault="00FC5C41" w:rsidP="00FC5C41">
            <w:pPr>
              <w:rPr>
                <w:ins w:id="188" w:author="Smith, Alexis@Energy" w:date="2019-04-16T15:26:00Z"/>
                <w:rFonts w:ascii="Calibri" w:hAnsi="Calibri"/>
                <w:sz w:val="18"/>
                <w:szCs w:val="18"/>
              </w:rPr>
            </w:pPr>
          </w:p>
        </w:tc>
        <w:tc>
          <w:tcPr>
            <w:tcW w:w="4797" w:type="dxa"/>
            <w:vAlign w:val="bottom"/>
          </w:tcPr>
          <w:p w14:paraId="0DE15D44" w14:textId="77777777" w:rsidR="00FC5C41" w:rsidRDefault="00FC5C41" w:rsidP="00FC5C41">
            <w:pPr>
              <w:jc w:val="center"/>
              <w:rPr>
                <w:ins w:id="189" w:author="Smith, Alexis@Energy" w:date="2019-04-16T15:26:00Z"/>
                <w:rFonts w:ascii="Calibri" w:hAnsi="Calibri"/>
                <w:sz w:val="18"/>
                <w:szCs w:val="18"/>
              </w:rPr>
            </w:pPr>
          </w:p>
        </w:tc>
      </w:tr>
    </w:tbl>
    <w:p w14:paraId="44D1D193" w14:textId="77777777" w:rsidR="00FC5C41" w:rsidRDefault="00FC5C41"/>
    <w:sectPr w:rsidR="00FC5C41" w:rsidSect="00B762A1">
      <w:headerReference w:type="default" r:id="rId21"/>
      <w:footerReference w:type="default" r:id="rId22"/>
      <w:pgSz w:w="15840" w:h="12240" w:orient="landscape" w:code="1"/>
      <w:pgMar w:top="720" w:right="720" w:bottom="720" w:left="72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E5CFB" w14:textId="77777777" w:rsidR="00FC5C41" w:rsidRDefault="00FC5C41">
      <w:r>
        <w:separator/>
      </w:r>
    </w:p>
  </w:endnote>
  <w:endnote w:type="continuationSeparator" w:id="0">
    <w:p w14:paraId="2247E52C" w14:textId="77777777" w:rsidR="00FC5C41" w:rsidRDefault="00FC5C41">
      <w:r>
        <w:continuationSeparator/>
      </w:r>
    </w:p>
  </w:endnote>
  <w:endnote w:type="continuationNotice" w:id="1">
    <w:p w14:paraId="2867854C" w14:textId="77777777" w:rsidR="00FC5C41" w:rsidRDefault="00FC5C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F9369" w14:textId="77777777" w:rsidR="00FC5C41" w:rsidRPr="00A97A73" w:rsidRDefault="00FC5C41"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15480D4B" w14:textId="76EF2C4C" w:rsidR="00FC5C41" w:rsidRPr="00DE2E2E" w:rsidRDefault="00FC5C41" w:rsidP="00974B66">
    <w:pPr>
      <w:pBdr>
        <w:top w:val="single" w:sz="4" w:space="1" w:color="auto"/>
      </w:pBdr>
      <w:tabs>
        <w:tab w:val="center" w:pos="7920"/>
        <w:tab w:val="right" w:pos="14400"/>
      </w:tabs>
      <w:ind w:left="-90"/>
      <w:rPr>
        <w:rFonts w:ascii="Calibri" w:hAnsi="Calibri" w:cs="Arial"/>
        <w:b/>
        <w:sz w:val="22"/>
        <w:szCs w:val="22"/>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7" w14:textId="6B04FAA0" w:rsidR="00FC5C41" w:rsidRDefault="00FC5C41" w:rsidP="00F076B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 xml:space="preserve">CA Building Energy Efficiency Standards </w:t>
    </w:r>
    <w:r>
      <w:rPr>
        <w:rFonts w:ascii="Calibri" w:hAnsi="Calibri"/>
        <w:sz w:val="18"/>
        <w:szCs w:val="18"/>
      </w:rPr>
      <w:t>–</w:t>
    </w:r>
    <w:r w:rsidRPr="0071311B">
      <w:rPr>
        <w:rFonts w:ascii="Calibri" w:hAnsi="Calibri"/>
        <w:sz w:val="18"/>
        <w:szCs w:val="18"/>
      </w:rPr>
      <w:t xml:space="preserve">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7287" w14:textId="77777777" w:rsidR="00FC5C41" w:rsidRPr="00A97A73" w:rsidRDefault="00FC5C41"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15480D64" w14:textId="20EA889B" w:rsidR="00FC5C41" w:rsidRPr="00DE2E2E" w:rsidRDefault="00FC5C41" w:rsidP="00974B66">
    <w:pPr>
      <w:pBdr>
        <w:top w:val="single" w:sz="4" w:space="1" w:color="auto"/>
      </w:pBdr>
      <w:tabs>
        <w:tab w:val="center" w:pos="7920"/>
        <w:tab w:val="right" w:pos="14310"/>
      </w:tabs>
      <w:ind w:left="-90"/>
      <w:rPr>
        <w:rFonts w:ascii="Calibri" w:hAnsi="Calibri" w:cs="Arial"/>
        <w:b/>
        <w:sz w:val="22"/>
        <w:szCs w:val="22"/>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38569" w14:textId="77777777" w:rsidR="00FC5C41" w:rsidRDefault="00FC5C41">
      <w:r>
        <w:separator/>
      </w:r>
    </w:p>
  </w:footnote>
  <w:footnote w:type="continuationSeparator" w:id="0">
    <w:p w14:paraId="74180B6B" w14:textId="77777777" w:rsidR="00FC5C41" w:rsidRDefault="00FC5C41">
      <w:r>
        <w:continuationSeparator/>
      </w:r>
    </w:p>
  </w:footnote>
  <w:footnote w:type="continuationNotice" w:id="1">
    <w:p w14:paraId="613943E7" w14:textId="77777777" w:rsidR="00FC5C41" w:rsidRDefault="00FC5C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C" w14:textId="77777777" w:rsidR="00FC5C41" w:rsidRDefault="00F22BB6">
    <w:pPr>
      <w:pStyle w:val="Header"/>
    </w:pPr>
    <w:r>
      <w:rPr>
        <w:noProof/>
      </w:rPr>
      <w:pict w14:anchorId="15480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3" o:spid="_x0000_s2074"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D" w14:textId="45B724AB" w:rsidR="00FC5C41" w:rsidRPr="00CA5769" w:rsidRDefault="00FC5C41" w:rsidP="00CA5769">
    <w:pPr>
      <w:suppressAutoHyphens/>
      <w:ind w:left="-90"/>
      <w:rPr>
        <w:rFonts w:ascii="Arial" w:hAnsi="Arial" w:cs="Arial"/>
        <w:sz w:val="14"/>
        <w:szCs w:val="14"/>
      </w:rPr>
    </w:pPr>
    <w:r w:rsidRPr="0037735E">
      <w:rPr>
        <w:rFonts w:ascii="Arial" w:hAnsi="Arial" w:cs="Arial"/>
        <w:b/>
        <w:noProof/>
      </w:rPr>
      <w:drawing>
        <wp:anchor distT="0" distB="0" distL="114300" distR="114300" simplePos="0" relativeHeight="251658240" behindDoc="0" locked="0" layoutInCell="1" allowOverlap="1" wp14:anchorId="15480D68" wp14:editId="7570C664">
          <wp:simplePos x="0" y="0"/>
          <wp:positionH relativeFrom="margin">
            <wp:posOffset>8841740</wp:posOffset>
          </wp:positionH>
          <wp:positionV relativeFrom="margin">
            <wp:posOffset>-1109980</wp:posOffset>
          </wp:positionV>
          <wp:extent cx="354965" cy="311150"/>
          <wp:effectExtent l="0" t="0" r="0" b="0"/>
          <wp:wrapSquare wrapText="bothSides"/>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V relativeFrom="margin">
            <wp14:pctHeight>0</wp14:pctHeight>
          </wp14:sizeRelV>
        </wp:anchor>
      </w:drawing>
    </w:r>
    <w:r w:rsidR="00F22BB6">
      <w:rPr>
        <w:rFonts w:ascii="Arial" w:hAnsi="Arial" w:cs="Arial"/>
        <w:noProof/>
        <w:sz w:val="14"/>
        <w:szCs w:val="14"/>
      </w:rPr>
      <w:pict w14:anchorId="15480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4" o:spid="_x0000_s2075"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CA5769">
      <w:rPr>
        <w:rFonts w:ascii="Arial" w:hAnsi="Arial" w:cs="Arial"/>
        <w:sz w:val="14"/>
        <w:szCs w:val="14"/>
      </w:rPr>
      <w:t>STATE OF CALIFORNIA</w:t>
    </w:r>
  </w:p>
  <w:p w14:paraId="15480D3E" w14:textId="540B26EB" w:rsidR="00FC5C41" w:rsidRPr="00CA5769" w:rsidRDefault="00FC5C41" w:rsidP="00CA5769">
    <w:pPr>
      <w:suppressAutoHyphens/>
      <w:ind w:left="-90"/>
      <w:rPr>
        <w:rFonts w:ascii="Arial" w:hAnsi="Arial" w:cs="Arial"/>
        <w:b/>
      </w:rPr>
    </w:pPr>
    <w:r>
      <w:rPr>
        <w:rFonts w:ascii="Arial" w:hAnsi="Arial" w:cs="Arial"/>
        <w:b/>
        <w:noProof/>
      </w:rPr>
      <w:t>ADDITIONS 1000 FT</w:t>
    </w:r>
    <w:r w:rsidRPr="00CA5769">
      <w:rPr>
        <w:rFonts w:ascii="Arial" w:hAnsi="Arial" w:cs="Arial"/>
        <w:b/>
        <w:noProof/>
        <w:vertAlign w:val="superscript"/>
      </w:rPr>
      <w:t>2</w:t>
    </w:r>
    <w:r>
      <w:rPr>
        <w:rFonts w:ascii="Arial" w:hAnsi="Arial" w:cs="Arial"/>
        <w:b/>
        <w:noProof/>
      </w:rPr>
      <w:t xml:space="preserve"> OR LESS</w:t>
    </w:r>
  </w:p>
  <w:p w14:paraId="15480D3F" w14:textId="6BD23F11" w:rsidR="00FC5C41" w:rsidRPr="00CA5769" w:rsidRDefault="00FC5C41" w:rsidP="00CA5769">
    <w:pPr>
      <w:suppressAutoHyphens/>
      <w:ind w:left="-90"/>
      <w:rPr>
        <w:rFonts w:ascii="Arial" w:hAnsi="Arial" w:cs="Arial"/>
        <w:sz w:val="14"/>
        <w:szCs w:val="14"/>
      </w:rPr>
    </w:pPr>
    <w:r>
      <w:rPr>
        <w:rFonts w:ascii="Arial" w:hAnsi="Arial" w:cs="Arial"/>
        <w:sz w:val="14"/>
        <w:szCs w:val="14"/>
      </w:rPr>
      <w:t>CEC-CF1R-ADD-01-E</w:t>
    </w:r>
    <w:r w:rsidRPr="00CA5769">
      <w:rPr>
        <w:rFonts w:ascii="Arial" w:hAnsi="Arial" w:cs="Arial"/>
        <w:sz w:val="14"/>
        <w:szCs w:val="14"/>
      </w:rPr>
      <w:t xml:space="preserve"> (Revised</w:t>
    </w:r>
    <w:r>
      <w:rPr>
        <w:rFonts w:ascii="Arial" w:hAnsi="Arial" w:cs="Arial"/>
        <w:sz w:val="14"/>
        <w:szCs w:val="14"/>
      </w:rPr>
      <w:t xml:space="preserve"> 01/19</w:t>
    </w:r>
    <w:r w:rsidRPr="00CA5769">
      <w:rPr>
        <w:rFonts w:ascii="Arial" w:hAnsi="Arial" w:cs="Arial"/>
        <w:sz w:val="14"/>
        <w:szCs w:val="14"/>
      </w:rPr>
      <w:t xml:space="preserve">)                                                                                                                                   </w:t>
    </w:r>
    <w:r>
      <w:rPr>
        <w:rFonts w:ascii="Arial" w:hAnsi="Arial" w:cs="Arial"/>
        <w:sz w:val="14"/>
        <w:szCs w:val="14"/>
      </w:rPr>
      <w:t xml:space="preserve">                                                                                           </w:t>
    </w:r>
    <w:r w:rsidRPr="00CA5769">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FC5C41" w:rsidRPr="00F00CC4" w14:paraId="15480D42" w14:textId="77777777" w:rsidTr="00F00CC4">
      <w:trPr>
        <w:cantSplit/>
        <w:trHeight w:val="288"/>
      </w:trPr>
      <w:tc>
        <w:tcPr>
          <w:tcW w:w="3877" w:type="pct"/>
          <w:gridSpan w:val="2"/>
          <w:tcBorders>
            <w:right w:val="nil"/>
          </w:tcBorders>
          <w:vAlign w:val="center"/>
        </w:tcPr>
        <w:p w14:paraId="15480D40" w14:textId="77777777" w:rsidR="00FC5C41" w:rsidRPr="00F00CC4" w:rsidRDefault="00FC5C41" w:rsidP="00F00CC4">
          <w:pPr>
            <w:keepNext/>
            <w:outlineLvl w:val="0"/>
            <w:rPr>
              <w:rFonts w:ascii="Calibri" w:hAnsi="Calibri"/>
              <w:b/>
              <w:bCs/>
              <w:sz w:val="20"/>
              <w:szCs w:val="20"/>
            </w:rPr>
          </w:pPr>
          <w:r w:rsidRPr="00F00CC4">
            <w:rPr>
              <w:rFonts w:ascii="Calibri" w:hAnsi="Calibri"/>
              <w:bCs/>
              <w:sz w:val="20"/>
              <w:szCs w:val="20"/>
            </w:rPr>
            <w:t>CERTIFICATE OF COMPLIANCE</w:t>
          </w:r>
        </w:p>
      </w:tc>
      <w:tc>
        <w:tcPr>
          <w:tcW w:w="1123" w:type="pct"/>
          <w:tcBorders>
            <w:left w:val="nil"/>
          </w:tcBorders>
          <w:tcMar>
            <w:left w:w="115" w:type="dxa"/>
            <w:right w:w="115" w:type="dxa"/>
          </w:tcMar>
          <w:vAlign w:val="center"/>
        </w:tcPr>
        <w:p w14:paraId="15480D41" w14:textId="77777777" w:rsidR="00FC5C41" w:rsidRPr="00F00CC4" w:rsidRDefault="00FC5C41" w:rsidP="00F00CC4">
          <w:pPr>
            <w:keepNext/>
            <w:jc w:val="right"/>
            <w:outlineLvl w:val="0"/>
            <w:rPr>
              <w:rFonts w:ascii="Calibri" w:hAnsi="Calibri"/>
              <w:b/>
              <w:bCs/>
              <w:sz w:val="20"/>
              <w:szCs w:val="20"/>
            </w:rPr>
          </w:pPr>
          <w:r w:rsidRPr="00F00CC4">
            <w:rPr>
              <w:rFonts w:ascii="Calibri" w:hAnsi="Calibri"/>
              <w:bCs/>
              <w:sz w:val="20"/>
              <w:szCs w:val="20"/>
            </w:rPr>
            <w:t>CF1R-</w:t>
          </w:r>
          <w:r>
            <w:rPr>
              <w:rFonts w:ascii="Calibri" w:hAnsi="Calibri"/>
              <w:bCs/>
              <w:sz w:val="20"/>
              <w:szCs w:val="20"/>
            </w:rPr>
            <w:t>ADD-01</w:t>
          </w:r>
          <w:r w:rsidRPr="00F00CC4">
            <w:rPr>
              <w:rFonts w:ascii="Calibri" w:hAnsi="Calibri"/>
              <w:bCs/>
              <w:sz w:val="20"/>
              <w:szCs w:val="20"/>
            </w:rPr>
            <w:t>-E</w:t>
          </w:r>
        </w:p>
      </w:tc>
    </w:tr>
    <w:tr w:rsidR="00FC5C41" w:rsidRPr="00F00CC4" w14:paraId="15480D45" w14:textId="77777777" w:rsidTr="00F00CC4">
      <w:trPr>
        <w:cantSplit/>
        <w:trHeight w:val="288"/>
      </w:trPr>
      <w:tc>
        <w:tcPr>
          <w:tcW w:w="3877" w:type="pct"/>
          <w:gridSpan w:val="2"/>
          <w:tcBorders>
            <w:right w:val="nil"/>
          </w:tcBorders>
        </w:tcPr>
        <w:p w14:paraId="15480D43" w14:textId="1FFE931F" w:rsidR="00FC5C41" w:rsidRPr="00F00CC4" w:rsidRDefault="00FC5C41" w:rsidP="00F00CC4">
          <w:pPr>
            <w:keepNext/>
            <w:outlineLvl w:val="0"/>
            <w:rPr>
              <w:rFonts w:ascii="Calibri" w:hAnsi="Calibri"/>
              <w:bCs/>
              <w:sz w:val="20"/>
              <w:szCs w:val="20"/>
            </w:rPr>
          </w:pPr>
          <w:r>
            <w:rPr>
              <w:rFonts w:ascii="Calibri" w:hAnsi="Calibri"/>
              <w:bCs/>
              <w:sz w:val="20"/>
              <w:szCs w:val="20"/>
            </w:rPr>
            <w:t xml:space="preserve">Prescriptive Residential </w:t>
          </w:r>
          <w:r w:rsidRPr="00F00CC4">
            <w:rPr>
              <w:rFonts w:ascii="Calibri" w:hAnsi="Calibri"/>
              <w:bCs/>
              <w:sz w:val="20"/>
              <w:szCs w:val="20"/>
            </w:rPr>
            <w:t>Additions 1,000 ft</w:t>
          </w:r>
          <w:r w:rsidRPr="00F00CC4">
            <w:rPr>
              <w:rFonts w:ascii="Calibri" w:hAnsi="Calibri"/>
              <w:bCs/>
              <w:sz w:val="20"/>
              <w:szCs w:val="20"/>
              <w:vertAlign w:val="superscript"/>
            </w:rPr>
            <w:t>2</w:t>
          </w:r>
          <w:r w:rsidRPr="00F00CC4">
            <w:rPr>
              <w:rFonts w:ascii="Calibri" w:hAnsi="Calibri"/>
              <w:bCs/>
              <w:sz w:val="20"/>
              <w:szCs w:val="20"/>
            </w:rPr>
            <w:t xml:space="preserve"> or </w:t>
          </w:r>
          <w:r>
            <w:rPr>
              <w:rFonts w:ascii="Calibri" w:hAnsi="Calibri"/>
              <w:bCs/>
              <w:sz w:val="20"/>
              <w:szCs w:val="20"/>
            </w:rPr>
            <w:t>L</w:t>
          </w:r>
          <w:r w:rsidRPr="00F00CC4">
            <w:rPr>
              <w:rFonts w:ascii="Calibri" w:hAnsi="Calibri"/>
              <w:bCs/>
              <w:sz w:val="20"/>
              <w:szCs w:val="20"/>
            </w:rPr>
            <w:t>ess</w:t>
          </w:r>
        </w:p>
      </w:tc>
      <w:tc>
        <w:tcPr>
          <w:tcW w:w="1123" w:type="pct"/>
          <w:tcBorders>
            <w:left w:val="nil"/>
          </w:tcBorders>
        </w:tcPr>
        <w:p w14:paraId="15480D44" w14:textId="44AD9A94" w:rsidR="00FC5C41" w:rsidRPr="00F00CC4" w:rsidRDefault="00FC5C41" w:rsidP="00F00CC4">
          <w:pPr>
            <w:keepNext/>
            <w:jc w:val="right"/>
            <w:outlineLvl w:val="0"/>
            <w:rPr>
              <w:rFonts w:ascii="Calibri" w:hAnsi="Calibri"/>
              <w:bCs/>
              <w:sz w:val="20"/>
              <w:szCs w:val="20"/>
            </w:rPr>
          </w:pPr>
          <w:r w:rsidRPr="00F00CC4">
            <w:rPr>
              <w:rFonts w:ascii="Calibri" w:hAnsi="Calibri"/>
              <w:bCs/>
              <w:sz w:val="20"/>
              <w:szCs w:val="20"/>
            </w:rPr>
            <w:tab/>
            <w:t xml:space="preserve">(Page </w:t>
          </w:r>
          <w:r w:rsidRPr="00F00CC4">
            <w:rPr>
              <w:rFonts w:ascii="Calibri" w:hAnsi="Calibri"/>
              <w:bCs/>
              <w:sz w:val="20"/>
              <w:szCs w:val="20"/>
            </w:rPr>
            <w:fldChar w:fldCharType="begin"/>
          </w:r>
          <w:r w:rsidRPr="00F00CC4">
            <w:rPr>
              <w:rFonts w:ascii="Calibri" w:hAnsi="Calibri"/>
              <w:bCs/>
              <w:sz w:val="20"/>
              <w:szCs w:val="20"/>
            </w:rPr>
            <w:instrText xml:space="preserve"> PAGE   \* MERGEFORMAT </w:instrText>
          </w:r>
          <w:r w:rsidRPr="00F00CC4">
            <w:rPr>
              <w:rFonts w:ascii="Calibri" w:hAnsi="Calibri"/>
              <w:bCs/>
              <w:sz w:val="20"/>
              <w:szCs w:val="20"/>
            </w:rPr>
            <w:fldChar w:fldCharType="separate"/>
          </w:r>
          <w:r w:rsidR="00F22BB6">
            <w:rPr>
              <w:rFonts w:ascii="Calibri" w:hAnsi="Calibri"/>
              <w:bCs/>
              <w:noProof/>
              <w:sz w:val="20"/>
              <w:szCs w:val="20"/>
            </w:rPr>
            <w:t>2</w:t>
          </w:r>
          <w:r w:rsidRPr="00F00CC4">
            <w:rPr>
              <w:rFonts w:ascii="Calibri" w:hAnsi="Calibri"/>
              <w:bCs/>
              <w:sz w:val="20"/>
              <w:szCs w:val="20"/>
            </w:rPr>
            <w:fldChar w:fldCharType="end"/>
          </w:r>
          <w:r w:rsidRPr="00F00CC4">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F22BB6">
            <w:rPr>
              <w:rFonts w:ascii="Calibri" w:hAnsi="Calibri"/>
              <w:bCs/>
              <w:noProof/>
              <w:sz w:val="20"/>
              <w:szCs w:val="20"/>
            </w:rPr>
            <w:t>7</w:t>
          </w:r>
          <w:r>
            <w:rPr>
              <w:rFonts w:ascii="Calibri" w:hAnsi="Calibri"/>
              <w:bCs/>
              <w:noProof/>
              <w:sz w:val="20"/>
              <w:szCs w:val="20"/>
            </w:rPr>
            <w:fldChar w:fldCharType="end"/>
          </w:r>
          <w:r w:rsidRPr="00F00CC4">
            <w:rPr>
              <w:rFonts w:ascii="Calibri" w:hAnsi="Calibri"/>
              <w:bCs/>
              <w:sz w:val="20"/>
              <w:szCs w:val="20"/>
            </w:rPr>
            <w:t>)</w:t>
          </w:r>
        </w:p>
      </w:tc>
    </w:tr>
    <w:tr w:rsidR="00FC5C41" w:rsidRPr="00F00CC4" w14:paraId="15480D48" w14:textId="77777777" w:rsidTr="00F00CC4">
      <w:trPr>
        <w:cantSplit/>
        <w:trHeight w:val="288"/>
      </w:trPr>
      <w:tc>
        <w:tcPr>
          <w:tcW w:w="3354" w:type="pct"/>
        </w:tcPr>
        <w:p w14:paraId="15480D46" w14:textId="77777777" w:rsidR="00FC5C41" w:rsidRPr="00F00CC4" w:rsidRDefault="00FC5C41" w:rsidP="00F00CC4">
          <w:pPr>
            <w:rPr>
              <w:rFonts w:ascii="Calibri" w:hAnsi="Calibri"/>
              <w:sz w:val="12"/>
              <w:szCs w:val="12"/>
            </w:rPr>
          </w:pPr>
          <w:r w:rsidRPr="00F00CC4">
            <w:rPr>
              <w:rFonts w:ascii="Calibri" w:hAnsi="Calibri"/>
              <w:sz w:val="12"/>
              <w:szCs w:val="12"/>
            </w:rPr>
            <w:t>Project Name:</w:t>
          </w:r>
        </w:p>
      </w:tc>
      <w:tc>
        <w:tcPr>
          <w:tcW w:w="1646" w:type="pct"/>
          <w:gridSpan w:val="2"/>
        </w:tcPr>
        <w:p w14:paraId="15480D47" w14:textId="77777777" w:rsidR="00FC5C41" w:rsidRPr="00F00CC4" w:rsidRDefault="00FC5C41" w:rsidP="00F00CC4">
          <w:pPr>
            <w:rPr>
              <w:rFonts w:ascii="Calibri" w:hAnsi="Calibri"/>
              <w:sz w:val="12"/>
              <w:szCs w:val="12"/>
            </w:rPr>
          </w:pPr>
          <w:r w:rsidRPr="00F00CC4">
            <w:rPr>
              <w:rFonts w:ascii="Calibri" w:hAnsi="Calibri"/>
              <w:sz w:val="12"/>
              <w:szCs w:val="12"/>
            </w:rPr>
            <w:t>Date Prepared:</w:t>
          </w:r>
        </w:p>
      </w:tc>
    </w:tr>
  </w:tbl>
  <w:p w14:paraId="15480D49" w14:textId="77777777" w:rsidR="00FC5C41" w:rsidRPr="00F00CC4" w:rsidRDefault="00FC5C41" w:rsidP="00F00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C" w14:textId="77777777" w:rsidR="00FC5C41" w:rsidRDefault="00F22BB6">
    <w:pPr>
      <w:pStyle w:val="Header"/>
    </w:pPr>
    <w:r>
      <w:rPr>
        <w:noProof/>
      </w:rPr>
      <w:pict w14:anchorId="15480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2" o:spid="_x0000_s2073"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D" w14:textId="77777777" w:rsidR="00FC5C41" w:rsidRDefault="00F22BB6">
    <w:pPr>
      <w:pStyle w:val="Header"/>
    </w:pPr>
    <w:r>
      <w:rPr>
        <w:noProof/>
      </w:rPr>
      <w:pict w14:anchorId="15480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6" o:spid="_x0000_s207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FC5C41" w:rsidRPr="00F85124" w14:paraId="15480D50" w14:textId="77777777" w:rsidTr="00C032D1">
      <w:trPr>
        <w:cantSplit/>
        <w:trHeight w:val="288"/>
      </w:trPr>
      <w:tc>
        <w:tcPr>
          <w:tcW w:w="3877" w:type="pct"/>
          <w:tcBorders>
            <w:right w:val="nil"/>
          </w:tcBorders>
          <w:vAlign w:val="center"/>
        </w:tcPr>
        <w:p w14:paraId="15480D4E" w14:textId="74F9AD28" w:rsidR="00FC5C41" w:rsidRPr="002D18A0" w:rsidRDefault="00FC5C41" w:rsidP="000B4DC4">
          <w:pPr>
            <w:pStyle w:val="Style77"/>
            <w:rPr>
              <w:b/>
            </w:rPr>
          </w:pPr>
          <w:r w:rsidRPr="002D18A0">
            <w:t xml:space="preserve">CERTIFICATE OF COMPLIANCE </w:t>
          </w:r>
          <w:r w:rsidRPr="00506E24">
            <w:t>– USER INSTRUCTIONS</w:t>
          </w:r>
        </w:p>
      </w:tc>
      <w:tc>
        <w:tcPr>
          <w:tcW w:w="1123" w:type="pct"/>
          <w:tcBorders>
            <w:left w:val="nil"/>
          </w:tcBorders>
          <w:tcMar>
            <w:left w:w="115" w:type="dxa"/>
            <w:right w:w="115" w:type="dxa"/>
          </w:tcMar>
          <w:vAlign w:val="center"/>
        </w:tcPr>
        <w:p w14:paraId="15480D4F" w14:textId="77777777" w:rsidR="00FC5C41" w:rsidRPr="002D18A0" w:rsidRDefault="00FC5C41" w:rsidP="000B4DC4">
          <w:pPr>
            <w:pStyle w:val="Style78"/>
            <w:rPr>
              <w:b/>
            </w:rPr>
          </w:pPr>
          <w:r w:rsidRPr="002D18A0">
            <w:t>CF1R-</w:t>
          </w:r>
          <w:r>
            <w:t>ADD</w:t>
          </w:r>
          <w:r w:rsidRPr="002D18A0">
            <w:t>-0</w:t>
          </w:r>
          <w:r>
            <w:t>1</w:t>
          </w:r>
          <w:r w:rsidRPr="002D18A0">
            <w:t>-E</w:t>
          </w:r>
        </w:p>
      </w:tc>
    </w:tr>
    <w:tr w:rsidR="00FC5C41" w:rsidRPr="00F85124" w14:paraId="15480D53" w14:textId="77777777" w:rsidTr="00C032D1">
      <w:trPr>
        <w:cantSplit/>
        <w:trHeight w:val="288"/>
      </w:trPr>
      <w:tc>
        <w:tcPr>
          <w:tcW w:w="3877" w:type="pct"/>
          <w:tcBorders>
            <w:right w:val="nil"/>
          </w:tcBorders>
        </w:tcPr>
        <w:p w14:paraId="15480D51" w14:textId="77777777" w:rsidR="00FC5C41" w:rsidRPr="002D18A0" w:rsidRDefault="00FC5C41" w:rsidP="000B4DC4">
          <w:pPr>
            <w:pStyle w:val="Style77"/>
          </w:pPr>
          <w:r>
            <w:t>Residential Additions</w:t>
          </w:r>
        </w:p>
      </w:tc>
      <w:tc>
        <w:tcPr>
          <w:tcW w:w="1123" w:type="pct"/>
          <w:tcBorders>
            <w:left w:val="nil"/>
          </w:tcBorders>
        </w:tcPr>
        <w:p w14:paraId="15480D52" w14:textId="6273F9C7" w:rsidR="00FC5C41" w:rsidRPr="002D18A0" w:rsidRDefault="00FC5C41" w:rsidP="00C032D1">
          <w:pPr>
            <w:pStyle w:val="Style78"/>
          </w:pPr>
          <w:r w:rsidRPr="002D18A0">
            <w:tab/>
            <w:t xml:space="preserve">(Page </w:t>
          </w:r>
          <w:r>
            <w:fldChar w:fldCharType="begin"/>
          </w:r>
          <w:r>
            <w:instrText xml:space="preserve"> PAGE   \* MERGEFORMAT </w:instrText>
          </w:r>
          <w:r>
            <w:fldChar w:fldCharType="separate"/>
          </w:r>
          <w:r w:rsidR="00F22BB6">
            <w:rPr>
              <w:noProof/>
            </w:rPr>
            <w:t>7</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F22BB6">
            <w:rPr>
              <w:noProof/>
            </w:rPr>
            <w:t>7</w:t>
          </w:r>
          <w:r>
            <w:rPr>
              <w:noProof/>
            </w:rPr>
            <w:fldChar w:fldCharType="end"/>
          </w:r>
          <w:r w:rsidRPr="002D18A0">
            <w:t>)</w:t>
          </w:r>
        </w:p>
      </w:tc>
    </w:tr>
  </w:tbl>
  <w:p w14:paraId="15480D56" w14:textId="2974C228" w:rsidR="00FC5C41" w:rsidRPr="0037735E" w:rsidRDefault="00F22BB6">
    <w:pPr>
      <w:pStyle w:val="Header"/>
      <w:rPr>
        <w:sz w:val="20"/>
      </w:rPr>
    </w:pPr>
    <w:r>
      <w:rPr>
        <w:noProof/>
      </w:rPr>
      <w:pict w14:anchorId="15480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7" o:spid="_x0000_s207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9" w14:textId="77777777" w:rsidR="00FC5C41" w:rsidRDefault="00F22BB6">
    <w:pPr>
      <w:pStyle w:val="Header"/>
    </w:pPr>
    <w:r>
      <w:rPr>
        <w:noProof/>
      </w:rPr>
      <w:pict w14:anchorId="1548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5" o:spid="_x0000_s207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FC5C41" w:rsidRPr="00F85124" w14:paraId="15480D5C" w14:textId="77777777" w:rsidTr="00C032D1">
      <w:trPr>
        <w:cantSplit/>
        <w:trHeight w:val="288"/>
      </w:trPr>
      <w:tc>
        <w:tcPr>
          <w:tcW w:w="3877" w:type="pct"/>
          <w:tcBorders>
            <w:right w:val="nil"/>
          </w:tcBorders>
          <w:vAlign w:val="center"/>
        </w:tcPr>
        <w:p w14:paraId="15480D5A" w14:textId="509B253A" w:rsidR="00FC5C41" w:rsidRPr="002D18A0" w:rsidRDefault="00FC5C41" w:rsidP="000B4DC4">
          <w:pPr>
            <w:pStyle w:val="Style77"/>
            <w:rPr>
              <w:b/>
            </w:rPr>
          </w:pPr>
          <w:r>
            <w:rPr>
              <w:noProof/>
            </w:rPr>
            <w:drawing>
              <wp:anchor distT="0" distB="0" distL="114300" distR="114300" simplePos="0" relativeHeight="251658247" behindDoc="1" locked="0" layoutInCell="0" allowOverlap="1" wp14:anchorId="15480D6E" wp14:editId="34FC5D7C">
                <wp:simplePos x="0" y="0"/>
                <wp:positionH relativeFrom="margin">
                  <wp:align>center</wp:align>
                </wp:positionH>
                <wp:positionV relativeFrom="margin">
                  <wp:align>center</wp:align>
                </wp:positionV>
                <wp:extent cx="9144000" cy="6858000"/>
                <wp:effectExtent l="0" t="0" r="0" b="0"/>
                <wp:wrapNone/>
                <wp:docPr id="31" name="Picture 3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2D18A0">
            <w:t xml:space="preserve">CERTIFICATE OF COMPLIANCE </w:t>
          </w:r>
          <w:r w:rsidRPr="00506E24">
            <w:t xml:space="preserve">– </w:t>
          </w:r>
          <w:r w:rsidRPr="002D18A0">
            <w:t>DATA FIELD DEFINITIONS AND CALCULATIONS</w:t>
          </w:r>
        </w:p>
      </w:tc>
      <w:tc>
        <w:tcPr>
          <w:tcW w:w="1123" w:type="pct"/>
          <w:tcBorders>
            <w:left w:val="nil"/>
          </w:tcBorders>
          <w:tcMar>
            <w:left w:w="115" w:type="dxa"/>
            <w:right w:w="115" w:type="dxa"/>
          </w:tcMar>
          <w:vAlign w:val="center"/>
        </w:tcPr>
        <w:p w14:paraId="15480D5B" w14:textId="77777777" w:rsidR="00FC5C41" w:rsidRPr="002D18A0" w:rsidRDefault="00FC5C41" w:rsidP="000B4DC4">
          <w:pPr>
            <w:pStyle w:val="Style78"/>
            <w:rPr>
              <w:b/>
            </w:rPr>
          </w:pPr>
          <w:r w:rsidRPr="002D18A0">
            <w:t>CF1R-</w:t>
          </w:r>
          <w:r>
            <w:t>ADD</w:t>
          </w:r>
          <w:r w:rsidRPr="002D18A0">
            <w:t>-0</w:t>
          </w:r>
          <w:r>
            <w:t>1</w:t>
          </w:r>
          <w:r w:rsidRPr="002D18A0">
            <w:t>-E</w:t>
          </w:r>
        </w:p>
      </w:tc>
    </w:tr>
    <w:tr w:rsidR="00FC5C41" w:rsidRPr="00F85124" w14:paraId="15480D5F" w14:textId="77777777" w:rsidTr="00C032D1">
      <w:trPr>
        <w:cantSplit/>
        <w:trHeight w:val="288"/>
      </w:trPr>
      <w:tc>
        <w:tcPr>
          <w:tcW w:w="3877" w:type="pct"/>
          <w:tcBorders>
            <w:right w:val="nil"/>
          </w:tcBorders>
        </w:tcPr>
        <w:p w14:paraId="15480D5D" w14:textId="77777777" w:rsidR="00FC5C41" w:rsidRPr="002D18A0" w:rsidRDefault="00FC5C41" w:rsidP="000B4DC4">
          <w:pPr>
            <w:pStyle w:val="Style77"/>
          </w:pPr>
          <w:r>
            <w:t>Prescriptive Residential Additions</w:t>
          </w:r>
        </w:p>
      </w:tc>
      <w:tc>
        <w:tcPr>
          <w:tcW w:w="1123" w:type="pct"/>
          <w:tcBorders>
            <w:left w:val="nil"/>
          </w:tcBorders>
        </w:tcPr>
        <w:p w14:paraId="15480D5E" w14:textId="1378A694" w:rsidR="00FC5C41" w:rsidRPr="002D18A0" w:rsidRDefault="00FC5C41" w:rsidP="00C032D1">
          <w:pPr>
            <w:pStyle w:val="Style78"/>
          </w:pPr>
          <w:r w:rsidRPr="002D18A0">
            <w:tab/>
            <w:t xml:space="preserve">(Page </w:t>
          </w:r>
          <w:r>
            <w:fldChar w:fldCharType="begin"/>
          </w:r>
          <w:r>
            <w:instrText xml:space="preserve"> PAGE   \* MERGEFORMAT </w:instrText>
          </w:r>
          <w:r>
            <w:fldChar w:fldCharType="separate"/>
          </w:r>
          <w:r w:rsidR="00F22BB6">
            <w:rPr>
              <w:noProof/>
            </w:rPr>
            <w:t>17</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F22BB6">
            <w:rPr>
              <w:noProof/>
            </w:rPr>
            <w:t>17</w:t>
          </w:r>
          <w:r>
            <w:rPr>
              <w:noProof/>
            </w:rPr>
            <w:fldChar w:fldCharType="end"/>
          </w:r>
          <w:r w:rsidRPr="002D18A0">
            <w:t>)</w:t>
          </w:r>
        </w:p>
      </w:tc>
    </w:tr>
  </w:tbl>
  <w:p w14:paraId="15480D62" w14:textId="77777777" w:rsidR="00FC5C41" w:rsidRPr="0037735E" w:rsidRDefault="00FC5C41" w:rsidP="0091268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F23"/>
    <w:multiLevelType w:val="hybridMultilevel"/>
    <w:tmpl w:val="37C8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915E9"/>
    <w:multiLevelType w:val="hybridMultilevel"/>
    <w:tmpl w:val="E16CACC4"/>
    <w:lvl w:ilvl="0" w:tplc="0409000F">
      <w:start w:val="1"/>
      <w:numFmt w:val="decimal"/>
      <w:lvlText w:val="%1."/>
      <w:lvlJc w:val="left"/>
      <w:pPr>
        <w:ind w:left="720" w:hanging="360"/>
      </w:pPr>
    </w:lvl>
    <w:lvl w:ilvl="1" w:tplc="7A603E7A">
      <w:start w:val="7"/>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3CE"/>
    <w:multiLevelType w:val="hybridMultilevel"/>
    <w:tmpl w:val="FCCA8A22"/>
    <w:lvl w:ilvl="0" w:tplc="0409000F">
      <w:start w:val="1"/>
      <w:numFmt w:val="decimal"/>
      <w:lvlText w:val="%1."/>
      <w:lvlJc w:val="left"/>
      <w:pPr>
        <w:ind w:left="720" w:hanging="360"/>
      </w:p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B402E"/>
    <w:multiLevelType w:val="hybridMultilevel"/>
    <w:tmpl w:val="4EF45BCA"/>
    <w:lvl w:ilvl="0" w:tplc="0409000F">
      <w:start w:val="1"/>
      <w:numFmt w:val="decimal"/>
      <w:lvlText w:val="%1."/>
      <w:lvlJc w:val="left"/>
      <w:pPr>
        <w:ind w:left="1080" w:hanging="360"/>
      </w:pPr>
    </w:lvl>
    <w:lvl w:ilvl="1" w:tplc="BAD885E8">
      <w:start w:val="1"/>
      <w:numFmt w:val="decimal"/>
      <w:lvlText w:val="%2."/>
      <w:lvlJc w:val="left"/>
      <w:pPr>
        <w:ind w:left="1800" w:hanging="360"/>
      </w:pPr>
      <w:rPr>
        <w:rFonts w:ascii="Calibri" w:eastAsia="Times New Roman" w:hAnsi="Calibr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FC7007"/>
    <w:multiLevelType w:val="hybridMultilevel"/>
    <w:tmpl w:val="3E66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F5697"/>
    <w:multiLevelType w:val="hybridMultilevel"/>
    <w:tmpl w:val="F652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D550D"/>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C613FA"/>
    <w:multiLevelType w:val="hybridMultilevel"/>
    <w:tmpl w:val="57EC8DE8"/>
    <w:lvl w:ilvl="0" w:tplc="6ACCB2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21A04"/>
    <w:multiLevelType w:val="hybridMultilevel"/>
    <w:tmpl w:val="88464A5C"/>
    <w:lvl w:ilvl="0" w:tplc="DA0203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366D0"/>
    <w:multiLevelType w:val="hybridMultilevel"/>
    <w:tmpl w:val="9A1471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2502681C"/>
    <w:multiLevelType w:val="hybridMultilevel"/>
    <w:tmpl w:val="BA780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D234E"/>
    <w:multiLevelType w:val="hybridMultilevel"/>
    <w:tmpl w:val="03FE82CC"/>
    <w:lvl w:ilvl="0" w:tplc="2D1E64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23D86"/>
    <w:multiLevelType w:val="hybridMultilevel"/>
    <w:tmpl w:val="E64EB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C14BD3"/>
    <w:multiLevelType w:val="hybridMultilevel"/>
    <w:tmpl w:val="25FE0372"/>
    <w:lvl w:ilvl="0" w:tplc="93ACD1CA">
      <w:start w:val="1"/>
      <w:numFmt w:val="lowerRoman"/>
      <w:lvlText w:val="%1."/>
      <w:lvlJc w:val="left"/>
      <w:pPr>
        <w:ind w:left="720" w:hanging="360"/>
      </w:pPr>
      <w:rPr>
        <w:rFonts w:hint="default"/>
      </w:r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F941F5"/>
    <w:multiLevelType w:val="hybridMultilevel"/>
    <w:tmpl w:val="7CDC89B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D52E7C"/>
    <w:multiLevelType w:val="hybridMultilevel"/>
    <w:tmpl w:val="2342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5"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3121D4"/>
    <w:multiLevelType w:val="hybridMultilevel"/>
    <w:tmpl w:val="C80A9A56"/>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A62C02"/>
    <w:multiLevelType w:val="hybridMultilevel"/>
    <w:tmpl w:val="10A28B5A"/>
    <w:lvl w:ilvl="0" w:tplc="04090019">
      <w:start w:val="1"/>
      <w:numFmt w:val="lowerLetter"/>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61372C"/>
    <w:multiLevelType w:val="hybridMultilevel"/>
    <w:tmpl w:val="BF8A84AC"/>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4825AEC">
      <w:numFmt w:val="bullet"/>
      <w:lvlText w:val="•"/>
      <w:lvlJc w:val="left"/>
      <w:pPr>
        <w:ind w:left="2340" w:hanging="360"/>
      </w:pPr>
      <w:rPr>
        <w:rFonts w:ascii="Calibri" w:eastAsia="Times New Roman"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CB453C"/>
    <w:multiLevelType w:val="hybridMultilevel"/>
    <w:tmpl w:val="BA3E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B8622D"/>
    <w:multiLevelType w:val="hybridMultilevel"/>
    <w:tmpl w:val="391079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37"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2B7DC5"/>
    <w:multiLevelType w:val="hybridMultilevel"/>
    <w:tmpl w:val="8EE6A7A4"/>
    <w:lvl w:ilvl="0" w:tplc="0409000F">
      <w:start w:val="1"/>
      <w:numFmt w:val="decimal"/>
      <w:lvlText w:val="%1."/>
      <w:lvlJc w:val="left"/>
      <w:pPr>
        <w:ind w:left="36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7371E9"/>
    <w:multiLevelType w:val="hybridMultilevel"/>
    <w:tmpl w:val="99747E30"/>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460EFB"/>
    <w:multiLevelType w:val="hybridMultilevel"/>
    <w:tmpl w:val="0E0A195E"/>
    <w:lvl w:ilvl="0" w:tplc="4E8CB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DA331A"/>
    <w:multiLevelType w:val="hybridMultilevel"/>
    <w:tmpl w:val="2B9ED48C"/>
    <w:lvl w:ilvl="0" w:tplc="86EA5D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310672"/>
    <w:multiLevelType w:val="hybridMultilevel"/>
    <w:tmpl w:val="C02E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D21E6D"/>
    <w:multiLevelType w:val="hybridMultilevel"/>
    <w:tmpl w:val="C75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D30A3E"/>
    <w:multiLevelType w:val="hybridMultilevel"/>
    <w:tmpl w:val="5B6A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1"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7C7345"/>
    <w:multiLevelType w:val="hybridMultilevel"/>
    <w:tmpl w:val="D972812C"/>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FF0CDD"/>
    <w:multiLevelType w:val="hybridMultilevel"/>
    <w:tmpl w:val="44583634"/>
    <w:lvl w:ilvl="0" w:tplc="06E49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F05382F"/>
    <w:multiLevelType w:val="hybridMultilevel"/>
    <w:tmpl w:val="9404CB66"/>
    <w:lvl w:ilvl="0" w:tplc="16B6B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CE25F5"/>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5507D5"/>
    <w:multiLevelType w:val="hybridMultilevel"/>
    <w:tmpl w:val="607A7E8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6D728A"/>
    <w:multiLevelType w:val="hybridMultilevel"/>
    <w:tmpl w:val="E6084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AD6F8D"/>
    <w:multiLevelType w:val="hybridMultilevel"/>
    <w:tmpl w:val="71401BB8"/>
    <w:lvl w:ilvl="0" w:tplc="4022AAB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5B7EA5"/>
    <w:multiLevelType w:val="hybridMultilevel"/>
    <w:tmpl w:val="C2E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E100DA"/>
    <w:multiLevelType w:val="hybridMultilevel"/>
    <w:tmpl w:val="99886A3E"/>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6B15F95"/>
    <w:multiLevelType w:val="hybridMultilevel"/>
    <w:tmpl w:val="3C5AAF3C"/>
    <w:lvl w:ilvl="0" w:tplc="86EA5D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3D80522"/>
    <w:multiLevelType w:val="hybridMultilevel"/>
    <w:tmpl w:val="3D7AC002"/>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0F0521"/>
    <w:multiLevelType w:val="hybridMultilevel"/>
    <w:tmpl w:val="92D683D6"/>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7177B63"/>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114FC"/>
    <w:multiLevelType w:val="hybridMultilevel"/>
    <w:tmpl w:val="7EC49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386BC5"/>
    <w:multiLevelType w:val="hybridMultilevel"/>
    <w:tmpl w:val="4664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
  </w:num>
  <w:num w:numId="3">
    <w:abstractNumId w:val="25"/>
  </w:num>
  <w:num w:numId="4">
    <w:abstractNumId w:val="47"/>
  </w:num>
  <w:num w:numId="5">
    <w:abstractNumId w:val="55"/>
  </w:num>
  <w:num w:numId="6">
    <w:abstractNumId w:val="66"/>
  </w:num>
  <w:num w:numId="7">
    <w:abstractNumId w:val="46"/>
  </w:num>
  <w:num w:numId="8">
    <w:abstractNumId w:val="70"/>
  </w:num>
  <w:num w:numId="9">
    <w:abstractNumId w:val="58"/>
  </w:num>
  <w:num w:numId="10">
    <w:abstractNumId w:val="43"/>
  </w:num>
  <w:num w:numId="11">
    <w:abstractNumId w:val="0"/>
  </w:num>
  <w:num w:numId="12">
    <w:abstractNumId w:val="73"/>
  </w:num>
  <w:num w:numId="13">
    <w:abstractNumId w:val="40"/>
  </w:num>
  <w:num w:numId="14">
    <w:abstractNumId w:val="69"/>
  </w:num>
  <w:num w:numId="15">
    <w:abstractNumId w:val="51"/>
  </w:num>
  <w:num w:numId="16">
    <w:abstractNumId w:val="28"/>
  </w:num>
  <w:num w:numId="17">
    <w:abstractNumId w:val="17"/>
  </w:num>
  <w:num w:numId="18">
    <w:abstractNumId w:val="41"/>
  </w:num>
  <w:num w:numId="19">
    <w:abstractNumId w:val="74"/>
  </w:num>
  <w:num w:numId="20">
    <w:abstractNumId w:val="59"/>
  </w:num>
  <w:num w:numId="21">
    <w:abstractNumId w:val="6"/>
  </w:num>
  <w:num w:numId="22">
    <w:abstractNumId w:val="49"/>
  </w:num>
  <w:num w:numId="23">
    <w:abstractNumId w:val="39"/>
  </w:num>
  <w:num w:numId="24">
    <w:abstractNumId w:val="54"/>
  </w:num>
  <w:num w:numId="25">
    <w:abstractNumId w:val="19"/>
  </w:num>
  <w:num w:numId="26">
    <w:abstractNumId w:val="29"/>
  </w:num>
  <w:num w:numId="27">
    <w:abstractNumId w:val="4"/>
  </w:num>
  <w:num w:numId="28">
    <w:abstractNumId w:val="9"/>
  </w:num>
  <w:num w:numId="29">
    <w:abstractNumId w:val="48"/>
  </w:num>
  <w:num w:numId="30">
    <w:abstractNumId w:val="3"/>
  </w:num>
  <w:num w:numId="31">
    <w:abstractNumId w:val="20"/>
  </w:num>
  <w:num w:numId="32">
    <w:abstractNumId w:val="77"/>
  </w:num>
  <w:num w:numId="33">
    <w:abstractNumId w:val="10"/>
  </w:num>
  <w:num w:numId="34">
    <w:abstractNumId w:val="53"/>
  </w:num>
  <w:num w:numId="35">
    <w:abstractNumId w:val="76"/>
  </w:num>
  <w:num w:numId="36">
    <w:abstractNumId w:val="61"/>
  </w:num>
  <w:num w:numId="37">
    <w:abstractNumId w:val="37"/>
  </w:num>
  <w:num w:numId="38">
    <w:abstractNumId w:val="44"/>
  </w:num>
  <w:num w:numId="39">
    <w:abstractNumId w:val="34"/>
  </w:num>
  <w:num w:numId="40">
    <w:abstractNumId w:val="36"/>
  </w:num>
  <w:num w:numId="41">
    <w:abstractNumId w:val="64"/>
  </w:num>
  <w:num w:numId="42">
    <w:abstractNumId w:val="15"/>
  </w:num>
  <w:num w:numId="43">
    <w:abstractNumId w:val="71"/>
  </w:num>
  <w:num w:numId="44">
    <w:abstractNumId w:val="1"/>
  </w:num>
  <w:num w:numId="45">
    <w:abstractNumId w:val="50"/>
  </w:num>
  <w:num w:numId="46">
    <w:abstractNumId w:val="78"/>
  </w:num>
  <w:num w:numId="47">
    <w:abstractNumId w:val="7"/>
  </w:num>
  <w:num w:numId="48">
    <w:abstractNumId w:val="67"/>
  </w:num>
  <w:num w:numId="49">
    <w:abstractNumId w:val="5"/>
  </w:num>
  <w:num w:numId="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16"/>
  </w:num>
  <w:num w:numId="53">
    <w:abstractNumId w:val="33"/>
  </w:num>
  <w:num w:numId="54">
    <w:abstractNumId w:val="35"/>
  </w:num>
  <w:num w:numId="55">
    <w:abstractNumId w:val="18"/>
  </w:num>
  <w:num w:numId="56">
    <w:abstractNumId w:val="22"/>
  </w:num>
  <w:num w:numId="57">
    <w:abstractNumId w:val="72"/>
  </w:num>
  <w:num w:numId="58">
    <w:abstractNumId w:val="27"/>
  </w:num>
  <w:num w:numId="59">
    <w:abstractNumId w:val="42"/>
  </w:num>
  <w:num w:numId="60">
    <w:abstractNumId w:val="45"/>
  </w:num>
  <w:num w:numId="61">
    <w:abstractNumId w:val="13"/>
  </w:num>
  <w:num w:numId="62">
    <w:abstractNumId w:val="32"/>
  </w:num>
  <w:num w:numId="63">
    <w:abstractNumId w:val="79"/>
  </w:num>
  <w:num w:numId="64">
    <w:abstractNumId w:val="23"/>
  </w:num>
  <w:num w:numId="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2"/>
  </w:num>
  <w:num w:numId="67">
    <w:abstractNumId w:val="12"/>
  </w:num>
  <w:num w:numId="68">
    <w:abstractNumId w:val="63"/>
  </w:num>
  <w:num w:numId="69">
    <w:abstractNumId w:val="62"/>
  </w:num>
  <w:num w:numId="70">
    <w:abstractNumId w:val="21"/>
  </w:num>
  <w:num w:numId="71">
    <w:abstractNumId w:val="60"/>
  </w:num>
  <w:num w:numId="72">
    <w:abstractNumId w:val="68"/>
  </w:num>
  <w:num w:numId="73">
    <w:abstractNumId w:val="31"/>
  </w:num>
  <w:num w:numId="74">
    <w:abstractNumId w:val="24"/>
  </w:num>
  <w:num w:numId="75">
    <w:abstractNumId w:val="38"/>
  </w:num>
  <w:num w:numId="76">
    <w:abstractNumId w:val="11"/>
  </w:num>
  <w:num w:numId="77">
    <w:abstractNumId w:val="8"/>
  </w:num>
  <w:num w:numId="78">
    <w:abstractNumId w:val="65"/>
  </w:num>
  <w:num w:numId="79">
    <w:abstractNumId w:val="26"/>
  </w:num>
  <w:num w:numId="80">
    <w:abstractNumId w:val="30"/>
  </w:num>
  <w:num w:numId="81">
    <w:abstractNumId w:val="56"/>
  </w:num>
  <w:num w:numId="82">
    <w:abstractNumId w:val="75"/>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8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7822"/>
    <w:rsid w:val="00007E66"/>
    <w:rsid w:val="00012E3B"/>
    <w:rsid w:val="000136B7"/>
    <w:rsid w:val="000140D6"/>
    <w:rsid w:val="00015988"/>
    <w:rsid w:val="00015A41"/>
    <w:rsid w:val="00015C26"/>
    <w:rsid w:val="00017C9B"/>
    <w:rsid w:val="00020102"/>
    <w:rsid w:val="0002099F"/>
    <w:rsid w:val="00020C3C"/>
    <w:rsid w:val="00021015"/>
    <w:rsid w:val="0002140F"/>
    <w:rsid w:val="00021D79"/>
    <w:rsid w:val="00021E42"/>
    <w:rsid w:val="00022818"/>
    <w:rsid w:val="0002364F"/>
    <w:rsid w:val="00023E60"/>
    <w:rsid w:val="000241C4"/>
    <w:rsid w:val="00026FDC"/>
    <w:rsid w:val="0002735A"/>
    <w:rsid w:val="00027CC8"/>
    <w:rsid w:val="00031B81"/>
    <w:rsid w:val="00031C12"/>
    <w:rsid w:val="000330FB"/>
    <w:rsid w:val="000333A2"/>
    <w:rsid w:val="00033DA6"/>
    <w:rsid w:val="00033FD8"/>
    <w:rsid w:val="00035C83"/>
    <w:rsid w:val="00036637"/>
    <w:rsid w:val="00036E07"/>
    <w:rsid w:val="00037592"/>
    <w:rsid w:val="00037F21"/>
    <w:rsid w:val="000424D9"/>
    <w:rsid w:val="000428D7"/>
    <w:rsid w:val="00042EF7"/>
    <w:rsid w:val="00042EFC"/>
    <w:rsid w:val="00045694"/>
    <w:rsid w:val="000456B4"/>
    <w:rsid w:val="00046AD3"/>
    <w:rsid w:val="00046C92"/>
    <w:rsid w:val="00050B88"/>
    <w:rsid w:val="00053DC3"/>
    <w:rsid w:val="00055076"/>
    <w:rsid w:val="00055C51"/>
    <w:rsid w:val="00055F5C"/>
    <w:rsid w:val="00056327"/>
    <w:rsid w:val="00057045"/>
    <w:rsid w:val="0005733B"/>
    <w:rsid w:val="000603CC"/>
    <w:rsid w:val="00060887"/>
    <w:rsid w:val="00060D8C"/>
    <w:rsid w:val="00060F1B"/>
    <w:rsid w:val="0006144A"/>
    <w:rsid w:val="000623B5"/>
    <w:rsid w:val="0006246A"/>
    <w:rsid w:val="000635C7"/>
    <w:rsid w:val="0006381C"/>
    <w:rsid w:val="000641BB"/>
    <w:rsid w:val="00064FD5"/>
    <w:rsid w:val="0006519E"/>
    <w:rsid w:val="00066524"/>
    <w:rsid w:val="00066AC4"/>
    <w:rsid w:val="00066EAB"/>
    <w:rsid w:val="000673ED"/>
    <w:rsid w:val="00072C83"/>
    <w:rsid w:val="0007385F"/>
    <w:rsid w:val="000744F2"/>
    <w:rsid w:val="000756F4"/>
    <w:rsid w:val="00075714"/>
    <w:rsid w:val="000759BF"/>
    <w:rsid w:val="00077ACC"/>
    <w:rsid w:val="000807AA"/>
    <w:rsid w:val="000818B3"/>
    <w:rsid w:val="00082EC6"/>
    <w:rsid w:val="00083508"/>
    <w:rsid w:val="00084E53"/>
    <w:rsid w:val="000853A3"/>
    <w:rsid w:val="00085AD5"/>
    <w:rsid w:val="00085CF6"/>
    <w:rsid w:val="00086646"/>
    <w:rsid w:val="00090213"/>
    <w:rsid w:val="00090C86"/>
    <w:rsid w:val="000918F0"/>
    <w:rsid w:val="00092508"/>
    <w:rsid w:val="0009324D"/>
    <w:rsid w:val="000935B0"/>
    <w:rsid w:val="00093CCE"/>
    <w:rsid w:val="0009415E"/>
    <w:rsid w:val="00094AC3"/>
    <w:rsid w:val="0009570C"/>
    <w:rsid w:val="0009764B"/>
    <w:rsid w:val="00097958"/>
    <w:rsid w:val="000A0694"/>
    <w:rsid w:val="000A1F71"/>
    <w:rsid w:val="000A22F2"/>
    <w:rsid w:val="000A2D52"/>
    <w:rsid w:val="000A3DAB"/>
    <w:rsid w:val="000A464D"/>
    <w:rsid w:val="000A598B"/>
    <w:rsid w:val="000A5FE7"/>
    <w:rsid w:val="000A7630"/>
    <w:rsid w:val="000A7D87"/>
    <w:rsid w:val="000B1A9E"/>
    <w:rsid w:val="000B1C35"/>
    <w:rsid w:val="000B226C"/>
    <w:rsid w:val="000B4DC4"/>
    <w:rsid w:val="000B530B"/>
    <w:rsid w:val="000B56A6"/>
    <w:rsid w:val="000B681F"/>
    <w:rsid w:val="000B6C45"/>
    <w:rsid w:val="000B71BA"/>
    <w:rsid w:val="000C0071"/>
    <w:rsid w:val="000C00FD"/>
    <w:rsid w:val="000C045A"/>
    <w:rsid w:val="000C19F1"/>
    <w:rsid w:val="000C1EFF"/>
    <w:rsid w:val="000C28EC"/>
    <w:rsid w:val="000C3B04"/>
    <w:rsid w:val="000C413C"/>
    <w:rsid w:val="000C4332"/>
    <w:rsid w:val="000C5480"/>
    <w:rsid w:val="000C6003"/>
    <w:rsid w:val="000C60F3"/>
    <w:rsid w:val="000C6808"/>
    <w:rsid w:val="000C6CFD"/>
    <w:rsid w:val="000C7274"/>
    <w:rsid w:val="000C7810"/>
    <w:rsid w:val="000D01AC"/>
    <w:rsid w:val="000D08D0"/>
    <w:rsid w:val="000D13CE"/>
    <w:rsid w:val="000D24D3"/>
    <w:rsid w:val="000D3A7F"/>
    <w:rsid w:val="000D3BC5"/>
    <w:rsid w:val="000D415F"/>
    <w:rsid w:val="000D5015"/>
    <w:rsid w:val="000D50D2"/>
    <w:rsid w:val="000D5F9D"/>
    <w:rsid w:val="000D743D"/>
    <w:rsid w:val="000D7639"/>
    <w:rsid w:val="000D7A85"/>
    <w:rsid w:val="000E1448"/>
    <w:rsid w:val="000E1AE9"/>
    <w:rsid w:val="000E1C46"/>
    <w:rsid w:val="000E263A"/>
    <w:rsid w:val="000E3C7B"/>
    <w:rsid w:val="000E42D4"/>
    <w:rsid w:val="000E4603"/>
    <w:rsid w:val="000E4C27"/>
    <w:rsid w:val="000E4D60"/>
    <w:rsid w:val="000E4FAF"/>
    <w:rsid w:val="000E5001"/>
    <w:rsid w:val="000E692D"/>
    <w:rsid w:val="000E6E0A"/>
    <w:rsid w:val="000E71E7"/>
    <w:rsid w:val="000E7D35"/>
    <w:rsid w:val="000F0BAA"/>
    <w:rsid w:val="000F1694"/>
    <w:rsid w:val="000F1FD4"/>
    <w:rsid w:val="000F2202"/>
    <w:rsid w:val="000F5B16"/>
    <w:rsid w:val="000F6180"/>
    <w:rsid w:val="000F6A3B"/>
    <w:rsid w:val="001000FB"/>
    <w:rsid w:val="0010129B"/>
    <w:rsid w:val="0010233D"/>
    <w:rsid w:val="00102A84"/>
    <w:rsid w:val="0010307C"/>
    <w:rsid w:val="00104628"/>
    <w:rsid w:val="00104C6C"/>
    <w:rsid w:val="00104F91"/>
    <w:rsid w:val="00105458"/>
    <w:rsid w:val="00105AB3"/>
    <w:rsid w:val="00106C7A"/>
    <w:rsid w:val="00106D44"/>
    <w:rsid w:val="00106DBE"/>
    <w:rsid w:val="00106EE5"/>
    <w:rsid w:val="00106FD4"/>
    <w:rsid w:val="00107949"/>
    <w:rsid w:val="0010798F"/>
    <w:rsid w:val="00107F4C"/>
    <w:rsid w:val="00110B70"/>
    <w:rsid w:val="001112F7"/>
    <w:rsid w:val="001113EC"/>
    <w:rsid w:val="0011149F"/>
    <w:rsid w:val="00111F31"/>
    <w:rsid w:val="001144D7"/>
    <w:rsid w:val="001144F8"/>
    <w:rsid w:val="00114CC4"/>
    <w:rsid w:val="001153B6"/>
    <w:rsid w:val="00115AF4"/>
    <w:rsid w:val="00115CFC"/>
    <w:rsid w:val="001162E7"/>
    <w:rsid w:val="00120918"/>
    <w:rsid w:val="001213F7"/>
    <w:rsid w:val="0012199E"/>
    <w:rsid w:val="00122663"/>
    <w:rsid w:val="00124185"/>
    <w:rsid w:val="00125856"/>
    <w:rsid w:val="001272E6"/>
    <w:rsid w:val="001279E2"/>
    <w:rsid w:val="00127E6C"/>
    <w:rsid w:val="00130114"/>
    <w:rsid w:val="00130D3C"/>
    <w:rsid w:val="0013157F"/>
    <w:rsid w:val="001323BC"/>
    <w:rsid w:val="001325C8"/>
    <w:rsid w:val="00133B55"/>
    <w:rsid w:val="00134C81"/>
    <w:rsid w:val="00134F10"/>
    <w:rsid w:val="00135A1B"/>
    <w:rsid w:val="00135F88"/>
    <w:rsid w:val="00136B1E"/>
    <w:rsid w:val="00136FF6"/>
    <w:rsid w:val="001402B1"/>
    <w:rsid w:val="001417B4"/>
    <w:rsid w:val="001418F9"/>
    <w:rsid w:val="0014237E"/>
    <w:rsid w:val="001441E5"/>
    <w:rsid w:val="00146B10"/>
    <w:rsid w:val="00147154"/>
    <w:rsid w:val="0015131A"/>
    <w:rsid w:val="00153273"/>
    <w:rsid w:val="0015483A"/>
    <w:rsid w:val="00155940"/>
    <w:rsid w:val="00155C80"/>
    <w:rsid w:val="00155D78"/>
    <w:rsid w:val="00156975"/>
    <w:rsid w:val="00156EE5"/>
    <w:rsid w:val="001571CD"/>
    <w:rsid w:val="00157C1A"/>
    <w:rsid w:val="00160ADA"/>
    <w:rsid w:val="00161FDE"/>
    <w:rsid w:val="0016302E"/>
    <w:rsid w:val="00164148"/>
    <w:rsid w:val="00164685"/>
    <w:rsid w:val="00164935"/>
    <w:rsid w:val="00165518"/>
    <w:rsid w:val="001671F0"/>
    <w:rsid w:val="00167664"/>
    <w:rsid w:val="0016798D"/>
    <w:rsid w:val="00170610"/>
    <w:rsid w:val="00171190"/>
    <w:rsid w:val="00171D9F"/>
    <w:rsid w:val="001732F4"/>
    <w:rsid w:val="0017582B"/>
    <w:rsid w:val="001758BE"/>
    <w:rsid w:val="00175D5C"/>
    <w:rsid w:val="001766F7"/>
    <w:rsid w:val="00176897"/>
    <w:rsid w:val="001769BA"/>
    <w:rsid w:val="0017761C"/>
    <w:rsid w:val="00180B03"/>
    <w:rsid w:val="001817CF"/>
    <w:rsid w:val="00182E4A"/>
    <w:rsid w:val="00184BAF"/>
    <w:rsid w:val="00184CF6"/>
    <w:rsid w:val="00186BBF"/>
    <w:rsid w:val="001875EB"/>
    <w:rsid w:val="001913B2"/>
    <w:rsid w:val="001919C8"/>
    <w:rsid w:val="00192881"/>
    <w:rsid w:val="00193018"/>
    <w:rsid w:val="00193206"/>
    <w:rsid w:val="0019320D"/>
    <w:rsid w:val="0019432B"/>
    <w:rsid w:val="00194876"/>
    <w:rsid w:val="00196375"/>
    <w:rsid w:val="0019718F"/>
    <w:rsid w:val="00197191"/>
    <w:rsid w:val="00197F91"/>
    <w:rsid w:val="001A0396"/>
    <w:rsid w:val="001A0C1C"/>
    <w:rsid w:val="001A1645"/>
    <w:rsid w:val="001A28D4"/>
    <w:rsid w:val="001A4F2E"/>
    <w:rsid w:val="001A6E9A"/>
    <w:rsid w:val="001A7AD1"/>
    <w:rsid w:val="001B04EB"/>
    <w:rsid w:val="001B0826"/>
    <w:rsid w:val="001B091B"/>
    <w:rsid w:val="001B100E"/>
    <w:rsid w:val="001B163D"/>
    <w:rsid w:val="001B22F7"/>
    <w:rsid w:val="001B251B"/>
    <w:rsid w:val="001B2D9B"/>
    <w:rsid w:val="001B464E"/>
    <w:rsid w:val="001B4C9C"/>
    <w:rsid w:val="001B66A5"/>
    <w:rsid w:val="001B761B"/>
    <w:rsid w:val="001C1122"/>
    <w:rsid w:val="001C2BCE"/>
    <w:rsid w:val="001C4445"/>
    <w:rsid w:val="001C4DE7"/>
    <w:rsid w:val="001D03E0"/>
    <w:rsid w:val="001D1487"/>
    <w:rsid w:val="001D16B9"/>
    <w:rsid w:val="001D2D27"/>
    <w:rsid w:val="001D2E6D"/>
    <w:rsid w:val="001D3459"/>
    <w:rsid w:val="001D3489"/>
    <w:rsid w:val="001D4C9C"/>
    <w:rsid w:val="001D5854"/>
    <w:rsid w:val="001D7841"/>
    <w:rsid w:val="001E0252"/>
    <w:rsid w:val="001E02EB"/>
    <w:rsid w:val="001E13B8"/>
    <w:rsid w:val="001E153A"/>
    <w:rsid w:val="001E2BBC"/>
    <w:rsid w:val="001E4798"/>
    <w:rsid w:val="001E5963"/>
    <w:rsid w:val="001E5EAB"/>
    <w:rsid w:val="001E6F07"/>
    <w:rsid w:val="001E7898"/>
    <w:rsid w:val="001E7B5A"/>
    <w:rsid w:val="001F06DF"/>
    <w:rsid w:val="001F1349"/>
    <w:rsid w:val="001F24FC"/>
    <w:rsid w:val="001F3026"/>
    <w:rsid w:val="001F3E6F"/>
    <w:rsid w:val="001F3EEC"/>
    <w:rsid w:val="001F46D0"/>
    <w:rsid w:val="001F48FB"/>
    <w:rsid w:val="001F51A5"/>
    <w:rsid w:val="001F62B2"/>
    <w:rsid w:val="001F679F"/>
    <w:rsid w:val="001F6A53"/>
    <w:rsid w:val="001F76F6"/>
    <w:rsid w:val="00200102"/>
    <w:rsid w:val="0020064D"/>
    <w:rsid w:val="00200D94"/>
    <w:rsid w:val="002015C3"/>
    <w:rsid w:val="002023E8"/>
    <w:rsid w:val="0020261B"/>
    <w:rsid w:val="00202781"/>
    <w:rsid w:val="00202D08"/>
    <w:rsid w:val="00202E61"/>
    <w:rsid w:val="00203593"/>
    <w:rsid w:val="00204FF1"/>
    <w:rsid w:val="00207709"/>
    <w:rsid w:val="00211B57"/>
    <w:rsid w:val="002120EC"/>
    <w:rsid w:val="0021368E"/>
    <w:rsid w:val="00213EC1"/>
    <w:rsid w:val="00214071"/>
    <w:rsid w:val="002156F7"/>
    <w:rsid w:val="00216840"/>
    <w:rsid w:val="0021697E"/>
    <w:rsid w:val="00217236"/>
    <w:rsid w:val="00220520"/>
    <w:rsid w:val="002205A5"/>
    <w:rsid w:val="002208A7"/>
    <w:rsid w:val="00220EC6"/>
    <w:rsid w:val="002211D9"/>
    <w:rsid w:val="00221968"/>
    <w:rsid w:val="00222008"/>
    <w:rsid w:val="00222419"/>
    <w:rsid w:val="002224DB"/>
    <w:rsid w:val="00222CE4"/>
    <w:rsid w:val="00222F7B"/>
    <w:rsid w:val="00223396"/>
    <w:rsid w:val="00223D1C"/>
    <w:rsid w:val="00224197"/>
    <w:rsid w:val="00224605"/>
    <w:rsid w:val="002247F6"/>
    <w:rsid w:val="00225438"/>
    <w:rsid w:val="002266FE"/>
    <w:rsid w:val="00226DC5"/>
    <w:rsid w:val="00227F2E"/>
    <w:rsid w:val="002300B1"/>
    <w:rsid w:val="002302E7"/>
    <w:rsid w:val="00230558"/>
    <w:rsid w:val="00232456"/>
    <w:rsid w:val="00232B6F"/>
    <w:rsid w:val="00235F9E"/>
    <w:rsid w:val="002361DA"/>
    <w:rsid w:val="002406C2"/>
    <w:rsid w:val="00240A7F"/>
    <w:rsid w:val="00240EB2"/>
    <w:rsid w:val="0024143D"/>
    <w:rsid w:val="00242EE6"/>
    <w:rsid w:val="00243DEF"/>
    <w:rsid w:val="00244BE7"/>
    <w:rsid w:val="00245018"/>
    <w:rsid w:val="0024586B"/>
    <w:rsid w:val="00250367"/>
    <w:rsid w:val="00252603"/>
    <w:rsid w:val="00252ED1"/>
    <w:rsid w:val="00253113"/>
    <w:rsid w:val="00253151"/>
    <w:rsid w:val="00253AEC"/>
    <w:rsid w:val="00254AF6"/>
    <w:rsid w:val="0025538E"/>
    <w:rsid w:val="00255C2C"/>
    <w:rsid w:val="00257068"/>
    <w:rsid w:val="00260112"/>
    <w:rsid w:val="002602E8"/>
    <w:rsid w:val="00260E33"/>
    <w:rsid w:val="00261F08"/>
    <w:rsid w:val="00262008"/>
    <w:rsid w:val="002620B3"/>
    <w:rsid w:val="002623D6"/>
    <w:rsid w:val="002624B9"/>
    <w:rsid w:val="00262A08"/>
    <w:rsid w:val="0026361E"/>
    <w:rsid w:val="00264813"/>
    <w:rsid w:val="002656E4"/>
    <w:rsid w:val="00267B2D"/>
    <w:rsid w:val="0027068D"/>
    <w:rsid w:val="00270A17"/>
    <w:rsid w:val="0027277D"/>
    <w:rsid w:val="00272F2A"/>
    <w:rsid w:val="0027347C"/>
    <w:rsid w:val="0027374D"/>
    <w:rsid w:val="002738C4"/>
    <w:rsid w:val="00273F45"/>
    <w:rsid w:val="00275E04"/>
    <w:rsid w:val="00275F67"/>
    <w:rsid w:val="0027655A"/>
    <w:rsid w:val="00280481"/>
    <w:rsid w:val="0028096F"/>
    <w:rsid w:val="00280A86"/>
    <w:rsid w:val="00281376"/>
    <w:rsid w:val="0028140F"/>
    <w:rsid w:val="00282445"/>
    <w:rsid w:val="0028249F"/>
    <w:rsid w:val="0028368F"/>
    <w:rsid w:val="00284004"/>
    <w:rsid w:val="00284060"/>
    <w:rsid w:val="0028541B"/>
    <w:rsid w:val="002865C8"/>
    <w:rsid w:val="00286FA2"/>
    <w:rsid w:val="002900D2"/>
    <w:rsid w:val="00292209"/>
    <w:rsid w:val="00293365"/>
    <w:rsid w:val="0029455E"/>
    <w:rsid w:val="0029671F"/>
    <w:rsid w:val="00296E22"/>
    <w:rsid w:val="002A0FE9"/>
    <w:rsid w:val="002A10EE"/>
    <w:rsid w:val="002A14CE"/>
    <w:rsid w:val="002A158E"/>
    <w:rsid w:val="002A1BAA"/>
    <w:rsid w:val="002A1E7D"/>
    <w:rsid w:val="002A23C1"/>
    <w:rsid w:val="002A24A7"/>
    <w:rsid w:val="002A2C5F"/>
    <w:rsid w:val="002A2E92"/>
    <w:rsid w:val="002A313B"/>
    <w:rsid w:val="002A3248"/>
    <w:rsid w:val="002A4BCA"/>
    <w:rsid w:val="002A689F"/>
    <w:rsid w:val="002A6AEF"/>
    <w:rsid w:val="002A71C1"/>
    <w:rsid w:val="002A77C0"/>
    <w:rsid w:val="002B0471"/>
    <w:rsid w:val="002B1B5A"/>
    <w:rsid w:val="002B1F3F"/>
    <w:rsid w:val="002B41E9"/>
    <w:rsid w:val="002B459E"/>
    <w:rsid w:val="002B54E6"/>
    <w:rsid w:val="002B562D"/>
    <w:rsid w:val="002B6102"/>
    <w:rsid w:val="002B67E5"/>
    <w:rsid w:val="002B6E33"/>
    <w:rsid w:val="002B7164"/>
    <w:rsid w:val="002C0148"/>
    <w:rsid w:val="002C0515"/>
    <w:rsid w:val="002C106B"/>
    <w:rsid w:val="002C12C8"/>
    <w:rsid w:val="002C1C20"/>
    <w:rsid w:val="002C2212"/>
    <w:rsid w:val="002C2705"/>
    <w:rsid w:val="002C2A3E"/>
    <w:rsid w:val="002C3057"/>
    <w:rsid w:val="002C30CC"/>
    <w:rsid w:val="002C362D"/>
    <w:rsid w:val="002C3658"/>
    <w:rsid w:val="002C36E6"/>
    <w:rsid w:val="002C3F70"/>
    <w:rsid w:val="002C42B1"/>
    <w:rsid w:val="002C57A2"/>
    <w:rsid w:val="002C6B5B"/>
    <w:rsid w:val="002C6E0A"/>
    <w:rsid w:val="002C7CED"/>
    <w:rsid w:val="002D01E2"/>
    <w:rsid w:val="002D04C1"/>
    <w:rsid w:val="002D390A"/>
    <w:rsid w:val="002D3E7E"/>
    <w:rsid w:val="002D54C1"/>
    <w:rsid w:val="002D7D59"/>
    <w:rsid w:val="002D7E72"/>
    <w:rsid w:val="002E0C14"/>
    <w:rsid w:val="002E145C"/>
    <w:rsid w:val="002E14F0"/>
    <w:rsid w:val="002E234A"/>
    <w:rsid w:val="002E40E8"/>
    <w:rsid w:val="002E5699"/>
    <w:rsid w:val="002E5C5A"/>
    <w:rsid w:val="002E6394"/>
    <w:rsid w:val="002E6643"/>
    <w:rsid w:val="002E6E8F"/>
    <w:rsid w:val="002E7459"/>
    <w:rsid w:val="002E74C3"/>
    <w:rsid w:val="002E7ACF"/>
    <w:rsid w:val="002F030D"/>
    <w:rsid w:val="002F0AE7"/>
    <w:rsid w:val="002F1D87"/>
    <w:rsid w:val="002F1EE6"/>
    <w:rsid w:val="002F2059"/>
    <w:rsid w:val="002F2B9D"/>
    <w:rsid w:val="002F3F1C"/>
    <w:rsid w:val="002F4CCE"/>
    <w:rsid w:val="002F5205"/>
    <w:rsid w:val="002F52D0"/>
    <w:rsid w:val="002F585F"/>
    <w:rsid w:val="002F6DBD"/>
    <w:rsid w:val="00300107"/>
    <w:rsid w:val="003002E7"/>
    <w:rsid w:val="00303BEF"/>
    <w:rsid w:val="00304579"/>
    <w:rsid w:val="0030507B"/>
    <w:rsid w:val="00305780"/>
    <w:rsid w:val="00306F91"/>
    <w:rsid w:val="00307425"/>
    <w:rsid w:val="00307F75"/>
    <w:rsid w:val="003108DB"/>
    <w:rsid w:val="003116BB"/>
    <w:rsid w:val="00311993"/>
    <w:rsid w:val="00311A9D"/>
    <w:rsid w:val="00311F1C"/>
    <w:rsid w:val="00313550"/>
    <w:rsid w:val="0031357F"/>
    <w:rsid w:val="0031462D"/>
    <w:rsid w:val="003151DA"/>
    <w:rsid w:val="003161C5"/>
    <w:rsid w:val="00316566"/>
    <w:rsid w:val="00320C11"/>
    <w:rsid w:val="003215EF"/>
    <w:rsid w:val="00321D85"/>
    <w:rsid w:val="003226A1"/>
    <w:rsid w:val="00323204"/>
    <w:rsid w:val="00323237"/>
    <w:rsid w:val="003240A0"/>
    <w:rsid w:val="003261F9"/>
    <w:rsid w:val="003261FD"/>
    <w:rsid w:val="003272F8"/>
    <w:rsid w:val="00327C39"/>
    <w:rsid w:val="00330911"/>
    <w:rsid w:val="00330DCA"/>
    <w:rsid w:val="00330F25"/>
    <w:rsid w:val="00333266"/>
    <w:rsid w:val="003348D1"/>
    <w:rsid w:val="003360B5"/>
    <w:rsid w:val="00336644"/>
    <w:rsid w:val="0033710E"/>
    <w:rsid w:val="00337504"/>
    <w:rsid w:val="0034039A"/>
    <w:rsid w:val="00340C17"/>
    <w:rsid w:val="0034102B"/>
    <w:rsid w:val="0034291A"/>
    <w:rsid w:val="003471FE"/>
    <w:rsid w:val="003479EF"/>
    <w:rsid w:val="00347C2D"/>
    <w:rsid w:val="003500A8"/>
    <w:rsid w:val="003509F2"/>
    <w:rsid w:val="00350FDA"/>
    <w:rsid w:val="003532AB"/>
    <w:rsid w:val="00353B08"/>
    <w:rsid w:val="00355DBD"/>
    <w:rsid w:val="003604FA"/>
    <w:rsid w:val="00361D2C"/>
    <w:rsid w:val="00362333"/>
    <w:rsid w:val="00362CA1"/>
    <w:rsid w:val="003639EF"/>
    <w:rsid w:val="00363AA1"/>
    <w:rsid w:val="00363B98"/>
    <w:rsid w:val="0036430D"/>
    <w:rsid w:val="003644AD"/>
    <w:rsid w:val="00364C47"/>
    <w:rsid w:val="00365624"/>
    <w:rsid w:val="00365B75"/>
    <w:rsid w:val="00365BB0"/>
    <w:rsid w:val="003662B6"/>
    <w:rsid w:val="00366C5C"/>
    <w:rsid w:val="00367EAE"/>
    <w:rsid w:val="00371952"/>
    <w:rsid w:val="00371E03"/>
    <w:rsid w:val="00371E7B"/>
    <w:rsid w:val="00371F81"/>
    <w:rsid w:val="00372265"/>
    <w:rsid w:val="003733A0"/>
    <w:rsid w:val="00373B29"/>
    <w:rsid w:val="00374DB3"/>
    <w:rsid w:val="003762B2"/>
    <w:rsid w:val="003762EA"/>
    <w:rsid w:val="00376666"/>
    <w:rsid w:val="003770B6"/>
    <w:rsid w:val="0037735E"/>
    <w:rsid w:val="0037779F"/>
    <w:rsid w:val="0037787E"/>
    <w:rsid w:val="00380908"/>
    <w:rsid w:val="003809E0"/>
    <w:rsid w:val="0038105E"/>
    <w:rsid w:val="00381159"/>
    <w:rsid w:val="0038210A"/>
    <w:rsid w:val="00382595"/>
    <w:rsid w:val="00382F8F"/>
    <w:rsid w:val="00383646"/>
    <w:rsid w:val="00384A8F"/>
    <w:rsid w:val="00385FE5"/>
    <w:rsid w:val="003865BA"/>
    <w:rsid w:val="003865C6"/>
    <w:rsid w:val="003903FE"/>
    <w:rsid w:val="0039083C"/>
    <w:rsid w:val="00391693"/>
    <w:rsid w:val="003921A6"/>
    <w:rsid w:val="00392B10"/>
    <w:rsid w:val="00394132"/>
    <w:rsid w:val="003956BF"/>
    <w:rsid w:val="00397B96"/>
    <w:rsid w:val="003A01B1"/>
    <w:rsid w:val="003A0B7E"/>
    <w:rsid w:val="003A2CF6"/>
    <w:rsid w:val="003A2E8B"/>
    <w:rsid w:val="003A3346"/>
    <w:rsid w:val="003A3ABD"/>
    <w:rsid w:val="003A443D"/>
    <w:rsid w:val="003A506B"/>
    <w:rsid w:val="003A5136"/>
    <w:rsid w:val="003A53ED"/>
    <w:rsid w:val="003A63C9"/>
    <w:rsid w:val="003A73A6"/>
    <w:rsid w:val="003B0CBD"/>
    <w:rsid w:val="003B1154"/>
    <w:rsid w:val="003B3616"/>
    <w:rsid w:val="003B47D8"/>
    <w:rsid w:val="003B4BC1"/>
    <w:rsid w:val="003B5243"/>
    <w:rsid w:val="003B7421"/>
    <w:rsid w:val="003C002B"/>
    <w:rsid w:val="003C0F4F"/>
    <w:rsid w:val="003C164A"/>
    <w:rsid w:val="003C50D6"/>
    <w:rsid w:val="003C5F59"/>
    <w:rsid w:val="003C667A"/>
    <w:rsid w:val="003C66AC"/>
    <w:rsid w:val="003C66FC"/>
    <w:rsid w:val="003C6CEF"/>
    <w:rsid w:val="003C6EB4"/>
    <w:rsid w:val="003C733E"/>
    <w:rsid w:val="003D12AE"/>
    <w:rsid w:val="003D3509"/>
    <w:rsid w:val="003D427B"/>
    <w:rsid w:val="003D4AEB"/>
    <w:rsid w:val="003D534A"/>
    <w:rsid w:val="003D5D5B"/>
    <w:rsid w:val="003D5FA4"/>
    <w:rsid w:val="003D602B"/>
    <w:rsid w:val="003D6818"/>
    <w:rsid w:val="003D73E3"/>
    <w:rsid w:val="003D78F7"/>
    <w:rsid w:val="003E0764"/>
    <w:rsid w:val="003E1117"/>
    <w:rsid w:val="003E181C"/>
    <w:rsid w:val="003E2403"/>
    <w:rsid w:val="003E346A"/>
    <w:rsid w:val="003E4646"/>
    <w:rsid w:val="003E49CA"/>
    <w:rsid w:val="003E4BC6"/>
    <w:rsid w:val="003E71FC"/>
    <w:rsid w:val="003E7AA1"/>
    <w:rsid w:val="003F0046"/>
    <w:rsid w:val="003F12DD"/>
    <w:rsid w:val="003F1FEF"/>
    <w:rsid w:val="003F2076"/>
    <w:rsid w:val="003F2732"/>
    <w:rsid w:val="003F349E"/>
    <w:rsid w:val="003F356B"/>
    <w:rsid w:val="003F3A38"/>
    <w:rsid w:val="003F41DF"/>
    <w:rsid w:val="003F486F"/>
    <w:rsid w:val="003F5E49"/>
    <w:rsid w:val="003F6F69"/>
    <w:rsid w:val="003F70E9"/>
    <w:rsid w:val="003F751E"/>
    <w:rsid w:val="004030BE"/>
    <w:rsid w:val="00403B1D"/>
    <w:rsid w:val="0040626B"/>
    <w:rsid w:val="00406B92"/>
    <w:rsid w:val="00407B7E"/>
    <w:rsid w:val="00410F3A"/>
    <w:rsid w:val="004110E9"/>
    <w:rsid w:val="00411F5D"/>
    <w:rsid w:val="00412BFD"/>
    <w:rsid w:val="00413034"/>
    <w:rsid w:val="00414517"/>
    <w:rsid w:val="004145EE"/>
    <w:rsid w:val="004166B2"/>
    <w:rsid w:val="00420425"/>
    <w:rsid w:val="00420AB2"/>
    <w:rsid w:val="00422B6C"/>
    <w:rsid w:val="00422FCB"/>
    <w:rsid w:val="00425350"/>
    <w:rsid w:val="004259FD"/>
    <w:rsid w:val="00426663"/>
    <w:rsid w:val="00426AF2"/>
    <w:rsid w:val="00426D47"/>
    <w:rsid w:val="004272E1"/>
    <w:rsid w:val="004301B0"/>
    <w:rsid w:val="004302F4"/>
    <w:rsid w:val="00430667"/>
    <w:rsid w:val="0043144C"/>
    <w:rsid w:val="004317D4"/>
    <w:rsid w:val="00431E29"/>
    <w:rsid w:val="00432227"/>
    <w:rsid w:val="0043264C"/>
    <w:rsid w:val="004333E2"/>
    <w:rsid w:val="004334BF"/>
    <w:rsid w:val="004339C3"/>
    <w:rsid w:val="004341CC"/>
    <w:rsid w:val="00435562"/>
    <w:rsid w:val="004366A9"/>
    <w:rsid w:val="0043692F"/>
    <w:rsid w:val="00436D48"/>
    <w:rsid w:val="0043720D"/>
    <w:rsid w:val="0043745C"/>
    <w:rsid w:val="00440095"/>
    <w:rsid w:val="004400F5"/>
    <w:rsid w:val="00442FB5"/>
    <w:rsid w:val="00443A8B"/>
    <w:rsid w:val="00443FE6"/>
    <w:rsid w:val="00445083"/>
    <w:rsid w:val="00445A18"/>
    <w:rsid w:val="00445C7D"/>
    <w:rsid w:val="004466C4"/>
    <w:rsid w:val="0044689B"/>
    <w:rsid w:val="004478B4"/>
    <w:rsid w:val="00447AC5"/>
    <w:rsid w:val="00447C89"/>
    <w:rsid w:val="00451599"/>
    <w:rsid w:val="00451E25"/>
    <w:rsid w:val="00451F30"/>
    <w:rsid w:val="004527B3"/>
    <w:rsid w:val="00453BFF"/>
    <w:rsid w:val="004542FC"/>
    <w:rsid w:val="004559CF"/>
    <w:rsid w:val="00455AF7"/>
    <w:rsid w:val="00456FA1"/>
    <w:rsid w:val="004603FB"/>
    <w:rsid w:val="00460F5E"/>
    <w:rsid w:val="0046280F"/>
    <w:rsid w:val="00464A12"/>
    <w:rsid w:val="00465206"/>
    <w:rsid w:val="0046525F"/>
    <w:rsid w:val="00465608"/>
    <w:rsid w:val="00465A85"/>
    <w:rsid w:val="00466267"/>
    <w:rsid w:val="004675DC"/>
    <w:rsid w:val="0046795D"/>
    <w:rsid w:val="00467BB0"/>
    <w:rsid w:val="00470777"/>
    <w:rsid w:val="00470B89"/>
    <w:rsid w:val="004734AA"/>
    <w:rsid w:val="00473D8A"/>
    <w:rsid w:val="0047427C"/>
    <w:rsid w:val="00475B91"/>
    <w:rsid w:val="004771A8"/>
    <w:rsid w:val="0048094B"/>
    <w:rsid w:val="00480A2D"/>
    <w:rsid w:val="00480E14"/>
    <w:rsid w:val="00481267"/>
    <w:rsid w:val="004814AF"/>
    <w:rsid w:val="0048304B"/>
    <w:rsid w:val="004863C2"/>
    <w:rsid w:val="004873CF"/>
    <w:rsid w:val="00492D3C"/>
    <w:rsid w:val="00493033"/>
    <w:rsid w:val="00493CB9"/>
    <w:rsid w:val="0049446D"/>
    <w:rsid w:val="00494C01"/>
    <w:rsid w:val="004958CE"/>
    <w:rsid w:val="0049593B"/>
    <w:rsid w:val="0049666A"/>
    <w:rsid w:val="00496EE0"/>
    <w:rsid w:val="00497173"/>
    <w:rsid w:val="00497F35"/>
    <w:rsid w:val="004A1D25"/>
    <w:rsid w:val="004A2098"/>
    <w:rsid w:val="004A20D7"/>
    <w:rsid w:val="004A2B96"/>
    <w:rsid w:val="004A2E4B"/>
    <w:rsid w:val="004A3E74"/>
    <w:rsid w:val="004A516E"/>
    <w:rsid w:val="004A5842"/>
    <w:rsid w:val="004A58F6"/>
    <w:rsid w:val="004A5E91"/>
    <w:rsid w:val="004A660D"/>
    <w:rsid w:val="004A76B6"/>
    <w:rsid w:val="004B1A3E"/>
    <w:rsid w:val="004B276A"/>
    <w:rsid w:val="004B2918"/>
    <w:rsid w:val="004B2E2E"/>
    <w:rsid w:val="004B3F4D"/>
    <w:rsid w:val="004B4673"/>
    <w:rsid w:val="004B51A9"/>
    <w:rsid w:val="004B5E8F"/>
    <w:rsid w:val="004B64D6"/>
    <w:rsid w:val="004B6B3F"/>
    <w:rsid w:val="004B6CA7"/>
    <w:rsid w:val="004B79A9"/>
    <w:rsid w:val="004C0C93"/>
    <w:rsid w:val="004C2C9B"/>
    <w:rsid w:val="004C3E57"/>
    <w:rsid w:val="004C4205"/>
    <w:rsid w:val="004C4752"/>
    <w:rsid w:val="004C4C73"/>
    <w:rsid w:val="004C5087"/>
    <w:rsid w:val="004C5829"/>
    <w:rsid w:val="004C5AA0"/>
    <w:rsid w:val="004C60E2"/>
    <w:rsid w:val="004C6441"/>
    <w:rsid w:val="004C6CF1"/>
    <w:rsid w:val="004D07CD"/>
    <w:rsid w:val="004D1A90"/>
    <w:rsid w:val="004D2600"/>
    <w:rsid w:val="004D3BF5"/>
    <w:rsid w:val="004D3F37"/>
    <w:rsid w:val="004D472D"/>
    <w:rsid w:val="004D499A"/>
    <w:rsid w:val="004D5348"/>
    <w:rsid w:val="004D5782"/>
    <w:rsid w:val="004D6415"/>
    <w:rsid w:val="004D7062"/>
    <w:rsid w:val="004D75A5"/>
    <w:rsid w:val="004E07D2"/>
    <w:rsid w:val="004E1907"/>
    <w:rsid w:val="004E192A"/>
    <w:rsid w:val="004E1A08"/>
    <w:rsid w:val="004E2102"/>
    <w:rsid w:val="004E2400"/>
    <w:rsid w:val="004E31BE"/>
    <w:rsid w:val="004E3277"/>
    <w:rsid w:val="004E32E1"/>
    <w:rsid w:val="004E3626"/>
    <w:rsid w:val="004E47C8"/>
    <w:rsid w:val="004E5403"/>
    <w:rsid w:val="004E66F1"/>
    <w:rsid w:val="004E67D0"/>
    <w:rsid w:val="004E6E1E"/>
    <w:rsid w:val="004E7346"/>
    <w:rsid w:val="004E76ED"/>
    <w:rsid w:val="004E7DD2"/>
    <w:rsid w:val="004F06CA"/>
    <w:rsid w:val="004F10AE"/>
    <w:rsid w:val="004F14D9"/>
    <w:rsid w:val="004F2723"/>
    <w:rsid w:val="004F2C59"/>
    <w:rsid w:val="004F3B75"/>
    <w:rsid w:val="004F3E5B"/>
    <w:rsid w:val="004F49BE"/>
    <w:rsid w:val="004F4B52"/>
    <w:rsid w:val="004F5368"/>
    <w:rsid w:val="004F5787"/>
    <w:rsid w:val="004F5F79"/>
    <w:rsid w:val="004F73BD"/>
    <w:rsid w:val="004F749D"/>
    <w:rsid w:val="004F7ACB"/>
    <w:rsid w:val="005007D2"/>
    <w:rsid w:val="005009C4"/>
    <w:rsid w:val="00501A9D"/>
    <w:rsid w:val="00502DD2"/>
    <w:rsid w:val="00503B3B"/>
    <w:rsid w:val="0050532B"/>
    <w:rsid w:val="005061FC"/>
    <w:rsid w:val="005066C1"/>
    <w:rsid w:val="00506E24"/>
    <w:rsid w:val="00507ED5"/>
    <w:rsid w:val="00511285"/>
    <w:rsid w:val="0051129F"/>
    <w:rsid w:val="00511A65"/>
    <w:rsid w:val="00512401"/>
    <w:rsid w:val="005126A6"/>
    <w:rsid w:val="00512ABA"/>
    <w:rsid w:val="00514D16"/>
    <w:rsid w:val="0051502C"/>
    <w:rsid w:val="005152C2"/>
    <w:rsid w:val="0051599E"/>
    <w:rsid w:val="005206AE"/>
    <w:rsid w:val="00520B37"/>
    <w:rsid w:val="00520FB7"/>
    <w:rsid w:val="00521C14"/>
    <w:rsid w:val="00522208"/>
    <w:rsid w:val="005223D1"/>
    <w:rsid w:val="005225CE"/>
    <w:rsid w:val="005232EE"/>
    <w:rsid w:val="00523702"/>
    <w:rsid w:val="0052388B"/>
    <w:rsid w:val="005251F5"/>
    <w:rsid w:val="00525D21"/>
    <w:rsid w:val="0052661C"/>
    <w:rsid w:val="00526986"/>
    <w:rsid w:val="00526C46"/>
    <w:rsid w:val="005316AE"/>
    <w:rsid w:val="00531970"/>
    <w:rsid w:val="00531998"/>
    <w:rsid w:val="00531F92"/>
    <w:rsid w:val="00532D74"/>
    <w:rsid w:val="005337F1"/>
    <w:rsid w:val="00533817"/>
    <w:rsid w:val="00534434"/>
    <w:rsid w:val="005349F0"/>
    <w:rsid w:val="00535903"/>
    <w:rsid w:val="00535FC4"/>
    <w:rsid w:val="005401A7"/>
    <w:rsid w:val="005403CB"/>
    <w:rsid w:val="0054254F"/>
    <w:rsid w:val="00542F8A"/>
    <w:rsid w:val="00544B65"/>
    <w:rsid w:val="0054582B"/>
    <w:rsid w:val="00545A1C"/>
    <w:rsid w:val="005462A5"/>
    <w:rsid w:val="00547213"/>
    <w:rsid w:val="005500B3"/>
    <w:rsid w:val="00550BF5"/>
    <w:rsid w:val="00550E86"/>
    <w:rsid w:val="00551DDE"/>
    <w:rsid w:val="00552617"/>
    <w:rsid w:val="005527DA"/>
    <w:rsid w:val="005538B3"/>
    <w:rsid w:val="00553E90"/>
    <w:rsid w:val="005557A8"/>
    <w:rsid w:val="00555E21"/>
    <w:rsid w:val="005566EF"/>
    <w:rsid w:val="005606B2"/>
    <w:rsid w:val="005606C3"/>
    <w:rsid w:val="005643F3"/>
    <w:rsid w:val="00564D91"/>
    <w:rsid w:val="005657C1"/>
    <w:rsid w:val="00565ABA"/>
    <w:rsid w:val="00566FA4"/>
    <w:rsid w:val="00567DC7"/>
    <w:rsid w:val="00570842"/>
    <w:rsid w:val="0057099D"/>
    <w:rsid w:val="00571626"/>
    <w:rsid w:val="005716C2"/>
    <w:rsid w:val="00571768"/>
    <w:rsid w:val="00571C4C"/>
    <w:rsid w:val="00572CAC"/>
    <w:rsid w:val="005740A5"/>
    <w:rsid w:val="00574EED"/>
    <w:rsid w:val="00575361"/>
    <w:rsid w:val="005757FA"/>
    <w:rsid w:val="00576156"/>
    <w:rsid w:val="00577B94"/>
    <w:rsid w:val="0058016C"/>
    <w:rsid w:val="005803D5"/>
    <w:rsid w:val="00580605"/>
    <w:rsid w:val="00580CE1"/>
    <w:rsid w:val="00581556"/>
    <w:rsid w:val="00582870"/>
    <w:rsid w:val="00583FDF"/>
    <w:rsid w:val="00584269"/>
    <w:rsid w:val="00585185"/>
    <w:rsid w:val="0058534A"/>
    <w:rsid w:val="00585A28"/>
    <w:rsid w:val="00586656"/>
    <w:rsid w:val="00587849"/>
    <w:rsid w:val="00587A61"/>
    <w:rsid w:val="00587BDD"/>
    <w:rsid w:val="0059065D"/>
    <w:rsid w:val="005917EC"/>
    <w:rsid w:val="005921FA"/>
    <w:rsid w:val="005923A9"/>
    <w:rsid w:val="00592822"/>
    <w:rsid w:val="005931FB"/>
    <w:rsid w:val="00593F48"/>
    <w:rsid w:val="00594EC3"/>
    <w:rsid w:val="00594F0A"/>
    <w:rsid w:val="005955F7"/>
    <w:rsid w:val="0059577A"/>
    <w:rsid w:val="00595D56"/>
    <w:rsid w:val="00597052"/>
    <w:rsid w:val="00597687"/>
    <w:rsid w:val="005A0439"/>
    <w:rsid w:val="005A06A9"/>
    <w:rsid w:val="005A14B5"/>
    <w:rsid w:val="005A2003"/>
    <w:rsid w:val="005A2231"/>
    <w:rsid w:val="005A23B2"/>
    <w:rsid w:val="005A245E"/>
    <w:rsid w:val="005A2C90"/>
    <w:rsid w:val="005A329D"/>
    <w:rsid w:val="005A3401"/>
    <w:rsid w:val="005A3E33"/>
    <w:rsid w:val="005A403A"/>
    <w:rsid w:val="005A5C6B"/>
    <w:rsid w:val="005A5E6C"/>
    <w:rsid w:val="005A6B30"/>
    <w:rsid w:val="005A79C2"/>
    <w:rsid w:val="005A7D9D"/>
    <w:rsid w:val="005B292F"/>
    <w:rsid w:val="005B2EE8"/>
    <w:rsid w:val="005B3DAA"/>
    <w:rsid w:val="005B4025"/>
    <w:rsid w:val="005B442D"/>
    <w:rsid w:val="005B4484"/>
    <w:rsid w:val="005B6009"/>
    <w:rsid w:val="005B6BE2"/>
    <w:rsid w:val="005B7D5D"/>
    <w:rsid w:val="005B7E5A"/>
    <w:rsid w:val="005C0705"/>
    <w:rsid w:val="005C0839"/>
    <w:rsid w:val="005C08A8"/>
    <w:rsid w:val="005C180F"/>
    <w:rsid w:val="005C1AD0"/>
    <w:rsid w:val="005C1F5C"/>
    <w:rsid w:val="005C24B0"/>
    <w:rsid w:val="005C2B1E"/>
    <w:rsid w:val="005C2F91"/>
    <w:rsid w:val="005C3099"/>
    <w:rsid w:val="005C52E5"/>
    <w:rsid w:val="005C542C"/>
    <w:rsid w:val="005C5FBA"/>
    <w:rsid w:val="005C6234"/>
    <w:rsid w:val="005D0CE5"/>
    <w:rsid w:val="005D1768"/>
    <w:rsid w:val="005D1F45"/>
    <w:rsid w:val="005D250B"/>
    <w:rsid w:val="005D2E6E"/>
    <w:rsid w:val="005D407B"/>
    <w:rsid w:val="005D40A6"/>
    <w:rsid w:val="005D5688"/>
    <w:rsid w:val="005D6CCA"/>
    <w:rsid w:val="005D74FF"/>
    <w:rsid w:val="005D79B5"/>
    <w:rsid w:val="005E2FCA"/>
    <w:rsid w:val="005E3567"/>
    <w:rsid w:val="005E380C"/>
    <w:rsid w:val="005E388D"/>
    <w:rsid w:val="005E5554"/>
    <w:rsid w:val="005E5DDC"/>
    <w:rsid w:val="005E7613"/>
    <w:rsid w:val="005F0EDE"/>
    <w:rsid w:val="005F56C3"/>
    <w:rsid w:val="005F5CAA"/>
    <w:rsid w:val="005F6872"/>
    <w:rsid w:val="005F6E21"/>
    <w:rsid w:val="005F7574"/>
    <w:rsid w:val="005F7631"/>
    <w:rsid w:val="006011F8"/>
    <w:rsid w:val="006012A3"/>
    <w:rsid w:val="00603646"/>
    <w:rsid w:val="0060402D"/>
    <w:rsid w:val="006043AA"/>
    <w:rsid w:val="006052B4"/>
    <w:rsid w:val="00606CC1"/>
    <w:rsid w:val="00607730"/>
    <w:rsid w:val="006078BC"/>
    <w:rsid w:val="00607F21"/>
    <w:rsid w:val="00610458"/>
    <w:rsid w:val="00611240"/>
    <w:rsid w:val="006119D8"/>
    <w:rsid w:val="00615212"/>
    <w:rsid w:val="00615B49"/>
    <w:rsid w:val="00615E63"/>
    <w:rsid w:val="00617B1C"/>
    <w:rsid w:val="00617EC8"/>
    <w:rsid w:val="00617F83"/>
    <w:rsid w:val="00620B3A"/>
    <w:rsid w:val="00621290"/>
    <w:rsid w:val="00621807"/>
    <w:rsid w:val="00622BF0"/>
    <w:rsid w:val="0062460D"/>
    <w:rsid w:val="006255A6"/>
    <w:rsid w:val="00625A7E"/>
    <w:rsid w:val="006319F6"/>
    <w:rsid w:val="00631A48"/>
    <w:rsid w:val="00632639"/>
    <w:rsid w:val="00634827"/>
    <w:rsid w:val="0063713B"/>
    <w:rsid w:val="00637F5D"/>
    <w:rsid w:val="00640250"/>
    <w:rsid w:val="00641959"/>
    <w:rsid w:val="006419E3"/>
    <w:rsid w:val="00641BB0"/>
    <w:rsid w:val="00642DFF"/>
    <w:rsid w:val="00643DF4"/>
    <w:rsid w:val="00643FB6"/>
    <w:rsid w:val="006449AB"/>
    <w:rsid w:val="00645072"/>
    <w:rsid w:val="00645B3F"/>
    <w:rsid w:val="00645D80"/>
    <w:rsid w:val="006463D9"/>
    <w:rsid w:val="00646640"/>
    <w:rsid w:val="00646B8B"/>
    <w:rsid w:val="0064745D"/>
    <w:rsid w:val="00647DF4"/>
    <w:rsid w:val="0065072C"/>
    <w:rsid w:val="00650DEB"/>
    <w:rsid w:val="0065591F"/>
    <w:rsid w:val="006561FA"/>
    <w:rsid w:val="006565F5"/>
    <w:rsid w:val="00657935"/>
    <w:rsid w:val="006601F5"/>
    <w:rsid w:val="00660867"/>
    <w:rsid w:val="00660F06"/>
    <w:rsid w:val="00661974"/>
    <w:rsid w:val="00663C69"/>
    <w:rsid w:val="0066430C"/>
    <w:rsid w:val="006649AE"/>
    <w:rsid w:val="0066500B"/>
    <w:rsid w:val="00665AFD"/>
    <w:rsid w:val="00665B22"/>
    <w:rsid w:val="0066616D"/>
    <w:rsid w:val="006676F9"/>
    <w:rsid w:val="00667F0A"/>
    <w:rsid w:val="006721AA"/>
    <w:rsid w:val="0067243B"/>
    <w:rsid w:val="00672C02"/>
    <w:rsid w:val="00672F42"/>
    <w:rsid w:val="00674931"/>
    <w:rsid w:val="00674C54"/>
    <w:rsid w:val="006753C2"/>
    <w:rsid w:val="0067574B"/>
    <w:rsid w:val="006768F9"/>
    <w:rsid w:val="00676DD6"/>
    <w:rsid w:val="0068053B"/>
    <w:rsid w:val="006819A0"/>
    <w:rsid w:val="00682B99"/>
    <w:rsid w:val="00682DCB"/>
    <w:rsid w:val="00682E2C"/>
    <w:rsid w:val="006836FC"/>
    <w:rsid w:val="0068478D"/>
    <w:rsid w:val="00685F50"/>
    <w:rsid w:val="00687376"/>
    <w:rsid w:val="00690051"/>
    <w:rsid w:val="006923A1"/>
    <w:rsid w:val="00692CEF"/>
    <w:rsid w:val="00695A3A"/>
    <w:rsid w:val="006961EF"/>
    <w:rsid w:val="006963F3"/>
    <w:rsid w:val="006A0126"/>
    <w:rsid w:val="006A03CF"/>
    <w:rsid w:val="006A041B"/>
    <w:rsid w:val="006A085B"/>
    <w:rsid w:val="006A0F14"/>
    <w:rsid w:val="006A1758"/>
    <w:rsid w:val="006A2121"/>
    <w:rsid w:val="006A22F6"/>
    <w:rsid w:val="006A28B6"/>
    <w:rsid w:val="006A31D8"/>
    <w:rsid w:val="006A39BB"/>
    <w:rsid w:val="006A3B24"/>
    <w:rsid w:val="006A42E2"/>
    <w:rsid w:val="006A495C"/>
    <w:rsid w:val="006A4CD6"/>
    <w:rsid w:val="006A5FE9"/>
    <w:rsid w:val="006A681E"/>
    <w:rsid w:val="006A69A2"/>
    <w:rsid w:val="006A7CAA"/>
    <w:rsid w:val="006B006C"/>
    <w:rsid w:val="006B0386"/>
    <w:rsid w:val="006B0C5B"/>
    <w:rsid w:val="006B0F3C"/>
    <w:rsid w:val="006B121C"/>
    <w:rsid w:val="006B2A6A"/>
    <w:rsid w:val="006B62F9"/>
    <w:rsid w:val="006B7029"/>
    <w:rsid w:val="006C0751"/>
    <w:rsid w:val="006C07D9"/>
    <w:rsid w:val="006C2691"/>
    <w:rsid w:val="006C26EA"/>
    <w:rsid w:val="006C37AD"/>
    <w:rsid w:val="006C4CE5"/>
    <w:rsid w:val="006C6A4A"/>
    <w:rsid w:val="006C70F8"/>
    <w:rsid w:val="006C7183"/>
    <w:rsid w:val="006D05EA"/>
    <w:rsid w:val="006D0B02"/>
    <w:rsid w:val="006D13A0"/>
    <w:rsid w:val="006D202B"/>
    <w:rsid w:val="006D209F"/>
    <w:rsid w:val="006D422F"/>
    <w:rsid w:val="006D4D6F"/>
    <w:rsid w:val="006D5007"/>
    <w:rsid w:val="006D5502"/>
    <w:rsid w:val="006D5FFF"/>
    <w:rsid w:val="006D6951"/>
    <w:rsid w:val="006D6F58"/>
    <w:rsid w:val="006D74CF"/>
    <w:rsid w:val="006D7D99"/>
    <w:rsid w:val="006E08C5"/>
    <w:rsid w:val="006E11F1"/>
    <w:rsid w:val="006E1B59"/>
    <w:rsid w:val="006E20A8"/>
    <w:rsid w:val="006E2ECD"/>
    <w:rsid w:val="006E3DB0"/>
    <w:rsid w:val="006E3F74"/>
    <w:rsid w:val="006E495B"/>
    <w:rsid w:val="006E4EC4"/>
    <w:rsid w:val="006E5B5B"/>
    <w:rsid w:val="006E5BAE"/>
    <w:rsid w:val="006E60D4"/>
    <w:rsid w:val="006E66B0"/>
    <w:rsid w:val="006E6D1F"/>
    <w:rsid w:val="006E7EE4"/>
    <w:rsid w:val="006F0516"/>
    <w:rsid w:val="006F0761"/>
    <w:rsid w:val="006F154A"/>
    <w:rsid w:val="006F41D2"/>
    <w:rsid w:val="006F58ED"/>
    <w:rsid w:val="006F6F35"/>
    <w:rsid w:val="006F7E0E"/>
    <w:rsid w:val="00702C6E"/>
    <w:rsid w:val="00702E56"/>
    <w:rsid w:val="007033CE"/>
    <w:rsid w:val="00703725"/>
    <w:rsid w:val="00703B54"/>
    <w:rsid w:val="00704A6B"/>
    <w:rsid w:val="0070532C"/>
    <w:rsid w:val="007058DE"/>
    <w:rsid w:val="0071079C"/>
    <w:rsid w:val="00710D65"/>
    <w:rsid w:val="00711560"/>
    <w:rsid w:val="00711AFE"/>
    <w:rsid w:val="00712132"/>
    <w:rsid w:val="00714840"/>
    <w:rsid w:val="007157F3"/>
    <w:rsid w:val="00715991"/>
    <w:rsid w:val="00715ADA"/>
    <w:rsid w:val="007169B1"/>
    <w:rsid w:val="007169E8"/>
    <w:rsid w:val="00716AE9"/>
    <w:rsid w:val="007178F5"/>
    <w:rsid w:val="00720D6A"/>
    <w:rsid w:val="00721BAD"/>
    <w:rsid w:val="00721CF7"/>
    <w:rsid w:val="0072277D"/>
    <w:rsid w:val="00722B9E"/>
    <w:rsid w:val="007237D9"/>
    <w:rsid w:val="007237EC"/>
    <w:rsid w:val="007244AF"/>
    <w:rsid w:val="007249F2"/>
    <w:rsid w:val="0072520E"/>
    <w:rsid w:val="00725924"/>
    <w:rsid w:val="007263F4"/>
    <w:rsid w:val="00726539"/>
    <w:rsid w:val="007268C9"/>
    <w:rsid w:val="00730BE5"/>
    <w:rsid w:val="00731A1F"/>
    <w:rsid w:val="00731D36"/>
    <w:rsid w:val="00731EA7"/>
    <w:rsid w:val="00732A4C"/>
    <w:rsid w:val="00732CA9"/>
    <w:rsid w:val="00733B40"/>
    <w:rsid w:val="007342D0"/>
    <w:rsid w:val="00734C2E"/>
    <w:rsid w:val="007368F5"/>
    <w:rsid w:val="00736D5B"/>
    <w:rsid w:val="00736EAB"/>
    <w:rsid w:val="007372F3"/>
    <w:rsid w:val="007406E4"/>
    <w:rsid w:val="00740A9A"/>
    <w:rsid w:val="00741C60"/>
    <w:rsid w:val="00741E66"/>
    <w:rsid w:val="00742745"/>
    <w:rsid w:val="00742DA8"/>
    <w:rsid w:val="00744861"/>
    <w:rsid w:val="00744A12"/>
    <w:rsid w:val="0074533F"/>
    <w:rsid w:val="0074688F"/>
    <w:rsid w:val="007472AD"/>
    <w:rsid w:val="007472E9"/>
    <w:rsid w:val="00747FA9"/>
    <w:rsid w:val="00750B83"/>
    <w:rsid w:val="0075234A"/>
    <w:rsid w:val="00752428"/>
    <w:rsid w:val="00753180"/>
    <w:rsid w:val="00753343"/>
    <w:rsid w:val="00753686"/>
    <w:rsid w:val="00754A48"/>
    <w:rsid w:val="0075504F"/>
    <w:rsid w:val="00755B82"/>
    <w:rsid w:val="00755E8F"/>
    <w:rsid w:val="00756053"/>
    <w:rsid w:val="00756B1B"/>
    <w:rsid w:val="00756D82"/>
    <w:rsid w:val="00756F22"/>
    <w:rsid w:val="00757512"/>
    <w:rsid w:val="00760C95"/>
    <w:rsid w:val="00761699"/>
    <w:rsid w:val="00761A68"/>
    <w:rsid w:val="00762203"/>
    <w:rsid w:val="00762C2F"/>
    <w:rsid w:val="00764136"/>
    <w:rsid w:val="0076461F"/>
    <w:rsid w:val="00764BA6"/>
    <w:rsid w:val="00767054"/>
    <w:rsid w:val="007671FB"/>
    <w:rsid w:val="00767547"/>
    <w:rsid w:val="0077195D"/>
    <w:rsid w:val="007720D3"/>
    <w:rsid w:val="007737DF"/>
    <w:rsid w:val="00773D74"/>
    <w:rsid w:val="00773DC9"/>
    <w:rsid w:val="007742B2"/>
    <w:rsid w:val="00774787"/>
    <w:rsid w:val="00774C05"/>
    <w:rsid w:val="00775991"/>
    <w:rsid w:val="00777F77"/>
    <w:rsid w:val="00780360"/>
    <w:rsid w:val="007809CB"/>
    <w:rsid w:val="00780FA9"/>
    <w:rsid w:val="007825C0"/>
    <w:rsid w:val="00783441"/>
    <w:rsid w:val="00783FE3"/>
    <w:rsid w:val="00784141"/>
    <w:rsid w:val="007842B3"/>
    <w:rsid w:val="007847DB"/>
    <w:rsid w:val="00786450"/>
    <w:rsid w:val="00791278"/>
    <w:rsid w:val="00791608"/>
    <w:rsid w:val="00791B9E"/>
    <w:rsid w:val="00791FEC"/>
    <w:rsid w:val="007923F6"/>
    <w:rsid w:val="007925F2"/>
    <w:rsid w:val="00793236"/>
    <w:rsid w:val="0079326F"/>
    <w:rsid w:val="00793E25"/>
    <w:rsid w:val="007941D8"/>
    <w:rsid w:val="0079430F"/>
    <w:rsid w:val="0079442D"/>
    <w:rsid w:val="00795963"/>
    <w:rsid w:val="00797263"/>
    <w:rsid w:val="007A029A"/>
    <w:rsid w:val="007A0918"/>
    <w:rsid w:val="007A16C3"/>
    <w:rsid w:val="007A1EEA"/>
    <w:rsid w:val="007A3AE3"/>
    <w:rsid w:val="007A42C4"/>
    <w:rsid w:val="007A4E51"/>
    <w:rsid w:val="007A59EA"/>
    <w:rsid w:val="007A61BC"/>
    <w:rsid w:val="007A63A6"/>
    <w:rsid w:val="007A6AF4"/>
    <w:rsid w:val="007A6EB1"/>
    <w:rsid w:val="007A71DE"/>
    <w:rsid w:val="007A7A6F"/>
    <w:rsid w:val="007B07AB"/>
    <w:rsid w:val="007B0DFF"/>
    <w:rsid w:val="007B22F6"/>
    <w:rsid w:val="007B3327"/>
    <w:rsid w:val="007B50CA"/>
    <w:rsid w:val="007B53A4"/>
    <w:rsid w:val="007B5A46"/>
    <w:rsid w:val="007B5F33"/>
    <w:rsid w:val="007B60C1"/>
    <w:rsid w:val="007B69CD"/>
    <w:rsid w:val="007B6AEA"/>
    <w:rsid w:val="007C0CB6"/>
    <w:rsid w:val="007C187D"/>
    <w:rsid w:val="007C1C78"/>
    <w:rsid w:val="007C1ED0"/>
    <w:rsid w:val="007C2BA0"/>
    <w:rsid w:val="007C3916"/>
    <w:rsid w:val="007C7972"/>
    <w:rsid w:val="007C7D3B"/>
    <w:rsid w:val="007C7E10"/>
    <w:rsid w:val="007C7FA7"/>
    <w:rsid w:val="007D00A6"/>
    <w:rsid w:val="007D0613"/>
    <w:rsid w:val="007D1C3E"/>
    <w:rsid w:val="007D2199"/>
    <w:rsid w:val="007D2C84"/>
    <w:rsid w:val="007D6DE2"/>
    <w:rsid w:val="007D7D47"/>
    <w:rsid w:val="007D7FC7"/>
    <w:rsid w:val="007E27E7"/>
    <w:rsid w:val="007E2C97"/>
    <w:rsid w:val="007E2FC3"/>
    <w:rsid w:val="007E3704"/>
    <w:rsid w:val="007E3F6E"/>
    <w:rsid w:val="007E4F01"/>
    <w:rsid w:val="007E63C3"/>
    <w:rsid w:val="007F0732"/>
    <w:rsid w:val="007F12ED"/>
    <w:rsid w:val="007F4C49"/>
    <w:rsid w:val="007F4F10"/>
    <w:rsid w:val="007F5167"/>
    <w:rsid w:val="007F59C9"/>
    <w:rsid w:val="007F78E2"/>
    <w:rsid w:val="007F7928"/>
    <w:rsid w:val="0080034B"/>
    <w:rsid w:val="0080175D"/>
    <w:rsid w:val="008023A5"/>
    <w:rsid w:val="008025E3"/>
    <w:rsid w:val="0080281E"/>
    <w:rsid w:val="00802BAF"/>
    <w:rsid w:val="00804EED"/>
    <w:rsid w:val="00805423"/>
    <w:rsid w:val="008058A6"/>
    <w:rsid w:val="00805FB2"/>
    <w:rsid w:val="0081006F"/>
    <w:rsid w:val="008103A3"/>
    <w:rsid w:val="00810422"/>
    <w:rsid w:val="00810489"/>
    <w:rsid w:val="00810651"/>
    <w:rsid w:val="00810662"/>
    <w:rsid w:val="00811485"/>
    <w:rsid w:val="008128FC"/>
    <w:rsid w:val="0081292F"/>
    <w:rsid w:val="008142C7"/>
    <w:rsid w:val="00814828"/>
    <w:rsid w:val="008169F7"/>
    <w:rsid w:val="00821E9E"/>
    <w:rsid w:val="00822703"/>
    <w:rsid w:val="00822B83"/>
    <w:rsid w:val="00824AFA"/>
    <w:rsid w:val="00824B8F"/>
    <w:rsid w:val="00824C9A"/>
    <w:rsid w:val="00824D61"/>
    <w:rsid w:val="00825987"/>
    <w:rsid w:val="00825C1B"/>
    <w:rsid w:val="008265D1"/>
    <w:rsid w:val="0082710A"/>
    <w:rsid w:val="00827179"/>
    <w:rsid w:val="008277F2"/>
    <w:rsid w:val="008279FA"/>
    <w:rsid w:val="00830C10"/>
    <w:rsid w:val="00831286"/>
    <w:rsid w:val="0083456D"/>
    <w:rsid w:val="00835099"/>
    <w:rsid w:val="008350C1"/>
    <w:rsid w:val="00836C00"/>
    <w:rsid w:val="0083798F"/>
    <w:rsid w:val="00837AF4"/>
    <w:rsid w:val="00840BC9"/>
    <w:rsid w:val="00840BE1"/>
    <w:rsid w:val="00841EAB"/>
    <w:rsid w:val="008422C0"/>
    <w:rsid w:val="008442E6"/>
    <w:rsid w:val="00846B06"/>
    <w:rsid w:val="00846F11"/>
    <w:rsid w:val="0085005A"/>
    <w:rsid w:val="00850B00"/>
    <w:rsid w:val="00852BA8"/>
    <w:rsid w:val="00852FB5"/>
    <w:rsid w:val="0085423A"/>
    <w:rsid w:val="008546E0"/>
    <w:rsid w:val="0085493C"/>
    <w:rsid w:val="008565E9"/>
    <w:rsid w:val="00856A70"/>
    <w:rsid w:val="0086090D"/>
    <w:rsid w:val="00863792"/>
    <w:rsid w:val="00863C5E"/>
    <w:rsid w:val="0086524A"/>
    <w:rsid w:val="00865324"/>
    <w:rsid w:val="00867CBF"/>
    <w:rsid w:val="0087058C"/>
    <w:rsid w:val="00871895"/>
    <w:rsid w:val="00871C06"/>
    <w:rsid w:val="008722C8"/>
    <w:rsid w:val="008724ED"/>
    <w:rsid w:val="00873CA4"/>
    <w:rsid w:val="00875BAE"/>
    <w:rsid w:val="00875F24"/>
    <w:rsid w:val="00876799"/>
    <w:rsid w:val="00880573"/>
    <w:rsid w:val="0088069A"/>
    <w:rsid w:val="00880BE2"/>
    <w:rsid w:val="0088109C"/>
    <w:rsid w:val="00882311"/>
    <w:rsid w:val="0088238A"/>
    <w:rsid w:val="008836DB"/>
    <w:rsid w:val="00884369"/>
    <w:rsid w:val="0088468F"/>
    <w:rsid w:val="00885A7E"/>
    <w:rsid w:val="008862D2"/>
    <w:rsid w:val="00886936"/>
    <w:rsid w:val="00886E5F"/>
    <w:rsid w:val="00887186"/>
    <w:rsid w:val="008877AF"/>
    <w:rsid w:val="008878FC"/>
    <w:rsid w:val="00890947"/>
    <w:rsid w:val="00891120"/>
    <w:rsid w:val="008919D3"/>
    <w:rsid w:val="00892237"/>
    <w:rsid w:val="008926BF"/>
    <w:rsid w:val="00892DD1"/>
    <w:rsid w:val="00892F78"/>
    <w:rsid w:val="00893F71"/>
    <w:rsid w:val="00893FBB"/>
    <w:rsid w:val="00894365"/>
    <w:rsid w:val="00895B1F"/>
    <w:rsid w:val="00896B04"/>
    <w:rsid w:val="00896CD7"/>
    <w:rsid w:val="0089743C"/>
    <w:rsid w:val="00897622"/>
    <w:rsid w:val="00897A6D"/>
    <w:rsid w:val="008A00C8"/>
    <w:rsid w:val="008A1D53"/>
    <w:rsid w:val="008A3148"/>
    <w:rsid w:val="008A35DA"/>
    <w:rsid w:val="008A3658"/>
    <w:rsid w:val="008A3BA9"/>
    <w:rsid w:val="008A46AF"/>
    <w:rsid w:val="008A4EAC"/>
    <w:rsid w:val="008A51BC"/>
    <w:rsid w:val="008A52A1"/>
    <w:rsid w:val="008A6CCC"/>
    <w:rsid w:val="008A783D"/>
    <w:rsid w:val="008B02E0"/>
    <w:rsid w:val="008B17D7"/>
    <w:rsid w:val="008B1C1C"/>
    <w:rsid w:val="008B2DB4"/>
    <w:rsid w:val="008B3675"/>
    <w:rsid w:val="008B3C9F"/>
    <w:rsid w:val="008B4538"/>
    <w:rsid w:val="008B4CAF"/>
    <w:rsid w:val="008B4D69"/>
    <w:rsid w:val="008B5BF5"/>
    <w:rsid w:val="008B5E5D"/>
    <w:rsid w:val="008B6A69"/>
    <w:rsid w:val="008B75B4"/>
    <w:rsid w:val="008B76CC"/>
    <w:rsid w:val="008B784B"/>
    <w:rsid w:val="008B7A3F"/>
    <w:rsid w:val="008C128C"/>
    <w:rsid w:val="008C12A8"/>
    <w:rsid w:val="008C1BBB"/>
    <w:rsid w:val="008C3E78"/>
    <w:rsid w:val="008C4F71"/>
    <w:rsid w:val="008C75FD"/>
    <w:rsid w:val="008C7A36"/>
    <w:rsid w:val="008C7F9F"/>
    <w:rsid w:val="008D03AF"/>
    <w:rsid w:val="008D0CCE"/>
    <w:rsid w:val="008D1409"/>
    <w:rsid w:val="008D2416"/>
    <w:rsid w:val="008D2602"/>
    <w:rsid w:val="008D45C6"/>
    <w:rsid w:val="008D46DA"/>
    <w:rsid w:val="008D519C"/>
    <w:rsid w:val="008D5515"/>
    <w:rsid w:val="008D78B2"/>
    <w:rsid w:val="008D7C7A"/>
    <w:rsid w:val="008E078D"/>
    <w:rsid w:val="008E2B1A"/>
    <w:rsid w:val="008E3B32"/>
    <w:rsid w:val="008E6424"/>
    <w:rsid w:val="008F1E33"/>
    <w:rsid w:val="008F2957"/>
    <w:rsid w:val="008F3DD0"/>
    <w:rsid w:val="008F5C85"/>
    <w:rsid w:val="008F672B"/>
    <w:rsid w:val="008F6996"/>
    <w:rsid w:val="009004E9"/>
    <w:rsid w:val="00900BF3"/>
    <w:rsid w:val="00900EC6"/>
    <w:rsid w:val="0090116D"/>
    <w:rsid w:val="009017A0"/>
    <w:rsid w:val="0090181E"/>
    <w:rsid w:val="00902095"/>
    <w:rsid w:val="009027F4"/>
    <w:rsid w:val="00902C4D"/>
    <w:rsid w:val="00903DD5"/>
    <w:rsid w:val="00903DE8"/>
    <w:rsid w:val="009040B2"/>
    <w:rsid w:val="009045D0"/>
    <w:rsid w:val="009056C5"/>
    <w:rsid w:val="009064F8"/>
    <w:rsid w:val="00906C2E"/>
    <w:rsid w:val="00906F80"/>
    <w:rsid w:val="00907291"/>
    <w:rsid w:val="0090761E"/>
    <w:rsid w:val="00911366"/>
    <w:rsid w:val="00911470"/>
    <w:rsid w:val="00911B33"/>
    <w:rsid w:val="00911F08"/>
    <w:rsid w:val="00912685"/>
    <w:rsid w:val="009141B6"/>
    <w:rsid w:val="0091424C"/>
    <w:rsid w:val="009142A0"/>
    <w:rsid w:val="0091519A"/>
    <w:rsid w:val="009151A5"/>
    <w:rsid w:val="00916B6E"/>
    <w:rsid w:val="00921B8E"/>
    <w:rsid w:val="00922FCB"/>
    <w:rsid w:val="00924F92"/>
    <w:rsid w:val="009255EF"/>
    <w:rsid w:val="0092730F"/>
    <w:rsid w:val="00927B17"/>
    <w:rsid w:val="00927B7F"/>
    <w:rsid w:val="00930A7D"/>
    <w:rsid w:val="0093249D"/>
    <w:rsid w:val="009334E5"/>
    <w:rsid w:val="00933E77"/>
    <w:rsid w:val="00934CBC"/>
    <w:rsid w:val="00935844"/>
    <w:rsid w:val="00936AD9"/>
    <w:rsid w:val="00936D0E"/>
    <w:rsid w:val="00937333"/>
    <w:rsid w:val="009401BC"/>
    <w:rsid w:val="009408FD"/>
    <w:rsid w:val="0094091F"/>
    <w:rsid w:val="00941419"/>
    <w:rsid w:val="00941E43"/>
    <w:rsid w:val="009427C9"/>
    <w:rsid w:val="0094294D"/>
    <w:rsid w:val="0094344B"/>
    <w:rsid w:val="00943B6E"/>
    <w:rsid w:val="00943DB9"/>
    <w:rsid w:val="00944661"/>
    <w:rsid w:val="009446AB"/>
    <w:rsid w:val="009461E3"/>
    <w:rsid w:val="0094731D"/>
    <w:rsid w:val="009476D6"/>
    <w:rsid w:val="00950272"/>
    <w:rsid w:val="009507F6"/>
    <w:rsid w:val="00951D1F"/>
    <w:rsid w:val="00952879"/>
    <w:rsid w:val="00952EBA"/>
    <w:rsid w:val="0095389E"/>
    <w:rsid w:val="00953DCC"/>
    <w:rsid w:val="0095574D"/>
    <w:rsid w:val="00955F8A"/>
    <w:rsid w:val="009563A7"/>
    <w:rsid w:val="0095710E"/>
    <w:rsid w:val="00962795"/>
    <w:rsid w:val="009629A0"/>
    <w:rsid w:val="00962FC1"/>
    <w:rsid w:val="00964F67"/>
    <w:rsid w:val="00965F35"/>
    <w:rsid w:val="0096661B"/>
    <w:rsid w:val="0096680F"/>
    <w:rsid w:val="009671E7"/>
    <w:rsid w:val="009712FB"/>
    <w:rsid w:val="00971447"/>
    <w:rsid w:val="009716EB"/>
    <w:rsid w:val="00971F28"/>
    <w:rsid w:val="009731D1"/>
    <w:rsid w:val="009734E7"/>
    <w:rsid w:val="00973747"/>
    <w:rsid w:val="00973E8B"/>
    <w:rsid w:val="00974478"/>
    <w:rsid w:val="00974B66"/>
    <w:rsid w:val="00975DBF"/>
    <w:rsid w:val="00977453"/>
    <w:rsid w:val="0097773B"/>
    <w:rsid w:val="00977A03"/>
    <w:rsid w:val="00977CE8"/>
    <w:rsid w:val="00980027"/>
    <w:rsid w:val="00980393"/>
    <w:rsid w:val="00980E13"/>
    <w:rsid w:val="00981D82"/>
    <w:rsid w:val="009834D7"/>
    <w:rsid w:val="00985280"/>
    <w:rsid w:val="00985E31"/>
    <w:rsid w:val="00986AB4"/>
    <w:rsid w:val="009877F7"/>
    <w:rsid w:val="0099022C"/>
    <w:rsid w:val="009909B8"/>
    <w:rsid w:val="00991961"/>
    <w:rsid w:val="0099241E"/>
    <w:rsid w:val="0099272C"/>
    <w:rsid w:val="009936A4"/>
    <w:rsid w:val="00993FDD"/>
    <w:rsid w:val="009950B6"/>
    <w:rsid w:val="009965C9"/>
    <w:rsid w:val="009A2076"/>
    <w:rsid w:val="009A3260"/>
    <w:rsid w:val="009A3AC4"/>
    <w:rsid w:val="009A42F3"/>
    <w:rsid w:val="009A446F"/>
    <w:rsid w:val="009A4CD9"/>
    <w:rsid w:val="009A4FFA"/>
    <w:rsid w:val="009A660E"/>
    <w:rsid w:val="009A67F9"/>
    <w:rsid w:val="009B087A"/>
    <w:rsid w:val="009B13D5"/>
    <w:rsid w:val="009B3CF1"/>
    <w:rsid w:val="009B442C"/>
    <w:rsid w:val="009B4F56"/>
    <w:rsid w:val="009B60F6"/>
    <w:rsid w:val="009B645C"/>
    <w:rsid w:val="009B6BE2"/>
    <w:rsid w:val="009B7477"/>
    <w:rsid w:val="009B7923"/>
    <w:rsid w:val="009C0050"/>
    <w:rsid w:val="009C1595"/>
    <w:rsid w:val="009C1B95"/>
    <w:rsid w:val="009C1D44"/>
    <w:rsid w:val="009C2415"/>
    <w:rsid w:val="009C5884"/>
    <w:rsid w:val="009C62B5"/>
    <w:rsid w:val="009C63D9"/>
    <w:rsid w:val="009C69E1"/>
    <w:rsid w:val="009C722D"/>
    <w:rsid w:val="009C75ED"/>
    <w:rsid w:val="009C7A2E"/>
    <w:rsid w:val="009D00DB"/>
    <w:rsid w:val="009D0A1B"/>
    <w:rsid w:val="009D0BE4"/>
    <w:rsid w:val="009D0E48"/>
    <w:rsid w:val="009D159C"/>
    <w:rsid w:val="009D198F"/>
    <w:rsid w:val="009D25B1"/>
    <w:rsid w:val="009D341F"/>
    <w:rsid w:val="009D3927"/>
    <w:rsid w:val="009D402E"/>
    <w:rsid w:val="009D5A14"/>
    <w:rsid w:val="009D6027"/>
    <w:rsid w:val="009D72A3"/>
    <w:rsid w:val="009D7879"/>
    <w:rsid w:val="009E090A"/>
    <w:rsid w:val="009E0F33"/>
    <w:rsid w:val="009E31DF"/>
    <w:rsid w:val="009E32B8"/>
    <w:rsid w:val="009E558B"/>
    <w:rsid w:val="009E5845"/>
    <w:rsid w:val="009E6214"/>
    <w:rsid w:val="009F0735"/>
    <w:rsid w:val="009F3B40"/>
    <w:rsid w:val="009F4B29"/>
    <w:rsid w:val="009F5987"/>
    <w:rsid w:val="009F759C"/>
    <w:rsid w:val="00A007B9"/>
    <w:rsid w:val="00A008BA"/>
    <w:rsid w:val="00A01DAB"/>
    <w:rsid w:val="00A02B0A"/>
    <w:rsid w:val="00A02B72"/>
    <w:rsid w:val="00A03549"/>
    <w:rsid w:val="00A04FD1"/>
    <w:rsid w:val="00A0528B"/>
    <w:rsid w:val="00A062D5"/>
    <w:rsid w:val="00A06530"/>
    <w:rsid w:val="00A0752B"/>
    <w:rsid w:val="00A07CE5"/>
    <w:rsid w:val="00A10B8D"/>
    <w:rsid w:val="00A10F95"/>
    <w:rsid w:val="00A12693"/>
    <w:rsid w:val="00A14683"/>
    <w:rsid w:val="00A166D2"/>
    <w:rsid w:val="00A1671C"/>
    <w:rsid w:val="00A1709F"/>
    <w:rsid w:val="00A20034"/>
    <w:rsid w:val="00A216DF"/>
    <w:rsid w:val="00A21C33"/>
    <w:rsid w:val="00A21ECE"/>
    <w:rsid w:val="00A22987"/>
    <w:rsid w:val="00A24A6E"/>
    <w:rsid w:val="00A266AE"/>
    <w:rsid w:val="00A27FBF"/>
    <w:rsid w:val="00A3008C"/>
    <w:rsid w:val="00A30939"/>
    <w:rsid w:val="00A31329"/>
    <w:rsid w:val="00A31A58"/>
    <w:rsid w:val="00A32006"/>
    <w:rsid w:val="00A33515"/>
    <w:rsid w:val="00A35B68"/>
    <w:rsid w:val="00A35D92"/>
    <w:rsid w:val="00A3611E"/>
    <w:rsid w:val="00A3674B"/>
    <w:rsid w:val="00A3786E"/>
    <w:rsid w:val="00A406D3"/>
    <w:rsid w:val="00A41EEA"/>
    <w:rsid w:val="00A42599"/>
    <w:rsid w:val="00A426E1"/>
    <w:rsid w:val="00A42BD4"/>
    <w:rsid w:val="00A44169"/>
    <w:rsid w:val="00A4466B"/>
    <w:rsid w:val="00A45743"/>
    <w:rsid w:val="00A45A86"/>
    <w:rsid w:val="00A461A0"/>
    <w:rsid w:val="00A461FD"/>
    <w:rsid w:val="00A46F71"/>
    <w:rsid w:val="00A47F33"/>
    <w:rsid w:val="00A511FF"/>
    <w:rsid w:val="00A521D2"/>
    <w:rsid w:val="00A521DF"/>
    <w:rsid w:val="00A539D8"/>
    <w:rsid w:val="00A53F17"/>
    <w:rsid w:val="00A54CC3"/>
    <w:rsid w:val="00A55020"/>
    <w:rsid w:val="00A55ADC"/>
    <w:rsid w:val="00A56EA2"/>
    <w:rsid w:val="00A57182"/>
    <w:rsid w:val="00A60720"/>
    <w:rsid w:val="00A60E9F"/>
    <w:rsid w:val="00A61292"/>
    <w:rsid w:val="00A62CCF"/>
    <w:rsid w:val="00A64E1D"/>
    <w:rsid w:val="00A64F72"/>
    <w:rsid w:val="00A65935"/>
    <w:rsid w:val="00A65A15"/>
    <w:rsid w:val="00A66316"/>
    <w:rsid w:val="00A66F34"/>
    <w:rsid w:val="00A67082"/>
    <w:rsid w:val="00A70023"/>
    <w:rsid w:val="00A70369"/>
    <w:rsid w:val="00A70632"/>
    <w:rsid w:val="00A70B54"/>
    <w:rsid w:val="00A712E8"/>
    <w:rsid w:val="00A732C8"/>
    <w:rsid w:val="00A739BF"/>
    <w:rsid w:val="00A739D4"/>
    <w:rsid w:val="00A73E4B"/>
    <w:rsid w:val="00A751FA"/>
    <w:rsid w:val="00A76870"/>
    <w:rsid w:val="00A76AE7"/>
    <w:rsid w:val="00A77908"/>
    <w:rsid w:val="00A800F5"/>
    <w:rsid w:val="00A814F3"/>
    <w:rsid w:val="00A81A2F"/>
    <w:rsid w:val="00A837E7"/>
    <w:rsid w:val="00A841A3"/>
    <w:rsid w:val="00A844AA"/>
    <w:rsid w:val="00A84C74"/>
    <w:rsid w:val="00A84DE8"/>
    <w:rsid w:val="00A84FEB"/>
    <w:rsid w:val="00A850C1"/>
    <w:rsid w:val="00A85396"/>
    <w:rsid w:val="00A857C6"/>
    <w:rsid w:val="00A907D5"/>
    <w:rsid w:val="00A90999"/>
    <w:rsid w:val="00A90A3A"/>
    <w:rsid w:val="00A90BBF"/>
    <w:rsid w:val="00A91BC7"/>
    <w:rsid w:val="00A922E1"/>
    <w:rsid w:val="00A92304"/>
    <w:rsid w:val="00A9259D"/>
    <w:rsid w:val="00A94FB1"/>
    <w:rsid w:val="00A9590E"/>
    <w:rsid w:val="00A968E1"/>
    <w:rsid w:val="00A96A3B"/>
    <w:rsid w:val="00A96F2A"/>
    <w:rsid w:val="00A972F5"/>
    <w:rsid w:val="00A973C7"/>
    <w:rsid w:val="00A97EA4"/>
    <w:rsid w:val="00AA0DAA"/>
    <w:rsid w:val="00AA142F"/>
    <w:rsid w:val="00AA1F07"/>
    <w:rsid w:val="00AA1F7B"/>
    <w:rsid w:val="00AA2879"/>
    <w:rsid w:val="00AA5421"/>
    <w:rsid w:val="00AA5B60"/>
    <w:rsid w:val="00AA62D2"/>
    <w:rsid w:val="00AA7D6B"/>
    <w:rsid w:val="00AB083B"/>
    <w:rsid w:val="00AB0CD0"/>
    <w:rsid w:val="00AB2762"/>
    <w:rsid w:val="00AB2CB6"/>
    <w:rsid w:val="00AB365D"/>
    <w:rsid w:val="00AB48D7"/>
    <w:rsid w:val="00AB6935"/>
    <w:rsid w:val="00AB7474"/>
    <w:rsid w:val="00AB7921"/>
    <w:rsid w:val="00AB7D1A"/>
    <w:rsid w:val="00AC02CE"/>
    <w:rsid w:val="00AC116E"/>
    <w:rsid w:val="00AC16FB"/>
    <w:rsid w:val="00AC281E"/>
    <w:rsid w:val="00AC3084"/>
    <w:rsid w:val="00AC42D7"/>
    <w:rsid w:val="00AC44F2"/>
    <w:rsid w:val="00AC47D6"/>
    <w:rsid w:val="00AC6887"/>
    <w:rsid w:val="00AC7F6B"/>
    <w:rsid w:val="00AD02A8"/>
    <w:rsid w:val="00AD112F"/>
    <w:rsid w:val="00AD125B"/>
    <w:rsid w:val="00AD1C9C"/>
    <w:rsid w:val="00AD1EC5"/>
    <w:rsid w:val="00AD20FF"/>
    <w:rsid w:val="00AD25CA"/>
    <w:rsid w:val="00AD4A99"/>
    <w:rsid w:val="00AD5A7A"/>
    <w:rsid w:val="00AD5A96"/>
    <w:rsid w:val="00AD5D1A"/>
    <w:rsid w:val="00AD6350"/>
    <w:rsid w:val="00AD6676"/>
    <w:rsid w:val="00AD701E"/>
    <w:rsid w:val="00AD7F20"/>
    <w:rsid w:val="00AE15C4"/>
    <w:rsid w:val="00AE1DF3"/>
    <w:rsid w:val="00AE1F54"/>
    <w:rsid w:val="00AE2159"/>
    <w:rsid w:val="00AE2788"/>
    <w:rsid w:val="00AE2F1D"/>
    <w:rsid w:val="00AE3018"/>
    <w:rsid w:val="00AE35FD"/>
    <w:rsid w:val="00AE5C34"/>
    <w:rsid w:val="00AE6346"/>
    <w:rsid w:val="00AE7506"/>
    <w:rsid w:val="00AE7D02"/>
    <w:rsid w:val="00AF1CC7"/>
    <w:rsid w:val="00AF2481"/>
    <w:rsid w:val="00AF2775"/>
    <w:rsid w:val="00AF4881"/>
    <w:rsid w:val="00AF54B3"/>
    <w:rsid w:val="00AF66A6"/>
    <w:rsid w:val="00AF68E0"/>
    <w:rsid w:val="00AF77C1"/>
    <w:rsid w:val="00AF7D7F"/>
    <w:rsid w:val="00B00674"/>
    <w:rsid w:val="00B00888"/>
    <w:rsid w:val="00B01DF7"/>
    <w:rsid w:val="00B03417"/>
    <w:rsid w:val="00B05CF4"/>
    <w:rsid w:val="00B060EB"/>
    <w:rsid w:val="00B06FBB"/>
    <w:rsid w:val="00B0796B"/>
    <w:rsid w:val="00B10053"/>
    <w:rsid w:val="00B100BD"/>
    <w:rsid w:val="00B10C42"/>
    <w:rsid w:val="00B10C74"/>
    <w:rsid w:val="00B125E0"/>
    <w:rsid w:val="00B12723"/>
    <w:rsid w:val="00B12794"/>
    <w:rsid w:val="00B14599"/>
    <w:rsid w:val="00B159E4"/>
    <w:rsid w:val="00B160D2"/>
    <w:rsid w:val="00B167CE"/>
    <w:rsid w:val="00B177C8"/>
    <w:rsid w:val="00B17A9C"/>
    <w:rsid w:val="00B17AA4"/>
    <w:rsid w:val="00B20DC5"/>
    <w:rsid w:val="00B2107C"/>
    <w:rsid w:val="00B217DF"/>
    <w:rsid w:val="00B21CE2"/>
    <w:rsid w:val="00B235BC"/>
    <w:rsid w:val="00B2447C"/>
    <w:rsid w:val="00B24B66"/>
    <w:rsid w:val="00B25819"/>
    <w:rsid w:val="00B25A40"/>
    <w:rsid w:val="00B263EA"/>
    <w:rsid w:val="00B26B62"/>
    <w:rsid w:val="00B27C11"/>
    <w:rsid w:val="00B31ABD"/>
    <w:rsid w:val="00B326B7"/>
    <w:rsid w:val="00B32A41"/>
    <w:rsid w:val="00B32B0A"/>
    <w:rsid w:val="00B3310A"/>
    <w:rsid w:val="00B33170"/>
    <w:rsid w:val="00B33740"/>
    <w:rsid w:val="00B348EA"/>
    <w:rsid w:val="00B34C1F"/>
    <w:rsid w:val="00B35157"/>
    <w:rsid w:val="00B362EC"/>
    <w:rsid w:val="00B37051"/>
    <w:rsid w:val="00B3741B"/>
    <w:rsid w:val="00B403CC"/>
    <w:rsid w:val="00B40666"/>
    <w:rsid w:val="00B41DCC"/>
    <w:rsid w:val="00B42247"/>
    <w:rsid w:val="00B42B9F"/>
    <w:rsid w:val="00B442BE"/>
    <w:rsid w:val="00B44355"/>
    <w:rsid w:val="00B44590"/>
    <w:rsid w:val="00B447CC"/>
    <w:rsid w:val="00B44A9C"/>
    <w:rsid w:val="00B45292"/>
    <w:rsid w:val="00B45B5A"/>
    <w:rsid w:val="00B46CD9"/>
    <w:rsid w:val="00B47290"/>
    <w:rsid w:val="00B50056"/>
    <w:rsid w:val="00B500B9"/>
    <w:rsid w:val="00B50AFC"/>
    <w:rsid w:val="00B512ED"/>
    <w:rsid w:val="00B51ABA"/>
    <w:rsid w:val="00B51B0F"/>
    <w:rsid w:val="00B531A1"/>
    <w:rsid w:val="00B54048"/>
    <w:rsid w:val="00B5453E"/>
    <w:rsid w:val="00B54CB9"/>
    <w:rsid w:val="00B55605"/>
    <w:rsid w:val="00B558A0"/>
    <w:rsid w:val="00B577AB"/>
    <w:rsid w:val="00B60573"/>
    <w:rsid w:val="00B61609"/>
    <w:rsid w:val="00B6359C"/>
    <w:rsid w:val="00B635FC"/>
    <w:rsid w:val="00B63651"/>
    <w:rsid w:val="00B63BE6"/>
    <w:rsid w:val="00B64148"/>
    <w:rsid w:val="00B644DA"/>
    <w:rsid w:val="00B65640"/>
    <w:rsid w:val="00B65FA7"/>
    <w:rsid w:val="00B67043"/>
    <w:rsid w:val="00B70928"/>
    <w:rsid w:val="00B70DE7"/>
    <w:rsid w:val="00B71B11"/>
    <w:rsid w:val="00B730B1"/>
    <w:rsid w:val="00B73B63"/>
    <w:rsid w:val="00B73CBD"/>
    <w:rsid w:val="00B74572"/>
    <w:rsid w:val="00B74831"/>
    <w:rsid w:val="00B75129"/>
    <w:rsid w:val="00B75B47"/>
    <w:rsid w:val="00B75D8D"/>
    <w:rsid w:val="00B75D9E"/>
    <w:rsid w:val="00B762A1"/>
    <w:rsid w:val="00B76385"/>
    <w:rsid w:val="00B76814"/>
    <w:rsid w:val="00B77B40"/>
    <w:rsid w:val="00B8032B"/>
    <w:rsid w:val="00B81CEA"/>
    <w:rsid w:val="00B82949"/>
    <w:rsid w:val="00B82A11"/>
    <w:rsid w:val="00B82CBA"/>
    <w:rsid w:val="00B83B6E"/>
    <w:rsid w:val="00B8505F"/>
    <w:rsid w:val="00B8557E"/>
    <w:rsid w:val="00B86B04"/>
    <w:rsid w:val="00B90D37"/>
    <w:rsid w:val="00B91800"/>
    <w:rsid w:val="00B92908"/>
    <w:rsid w:val="00B92D66"/>
    <w:rsid w:val="00B92F0C"/>
    <w:rsid w:val="00B9352F"/>
    <w:rsid w:val="00B93BFD"/>
    <w:rsid w:val="00B940AB"/>
    <w:rsid w:val="00B948F2"/>
    <w:rsid w:val="00B95A52"/>
    <w:rsid w:val="00B96BF5"/>
    <w:rsid w:val="00B972E3"/>
    <w:rsid w:val="00B9776F"/>
    <w:rsid w:val="00B977AD"/>
    <w:rsid w:val="00BA0081"/>
    <w:rsid w:val="00BA05E6"/>
    <w:rsid w:val="00BA25E5"/>
    <w:rsid w:val="00BA26AB"/>
    <w:rsid w:val="00BA3E94"/>
    <w:rsid w:val="00BA454B"/>
    <w:rsid w:val="00BA7671"/>
    <w:rsid w:val="00BB082C"/>
    <w:rsid w:val="00BB17EB"/>
    <w:rsid w:val="00BB216E"/>
    <w:rsid w:val="00BB23A7"/>
    <w:rsid w:val="00BB3D77"/>
    <w:rsid w:val="00BB518E"/>
    <w:rsid w:val="00BB53F2"/>
    <w:rsid w:val="00BB7246"/>
    <w:rsid w:val="00BB751A"/>
    <w:rsid w:val="00BB7B8D"/>
    <w:rsid w:val="00BC19C5"/>
    <w:rsid w:val="00BC2442"/>
    <w:rsid w:val="00BC2756"/>
    <w:rsid w:val="00BC307A"/>
    <w:rsid w:val="00BC3A5B"/>
    <w:rsid w:val="00BC3F41"/>
    <w:rsid w:val="00BC42EB"/>
    <w:rsid w:val="00BC43E6"/>
    <w:rsid w:val="00BC4B61"/>
    <w:rsid w:val="00BC4E22"/>
    <w:rsid w:val="00BC4EA1"/>
    <w:rsid w:val="00BC55CA"/>
    <w:rsid w:val="00BC5A84"/>
    <w:rsid w:val="00BC686F"/>
    <w:rsid w:val="00BC6DB5"/>
    <w:rsid w:val="00BC6EB7"/>
    <w:rsid w:val="00BC72F9"/>
    <w:rsid w:val="00BC7B33"/>
    <w:rsid w:val="00BD06F0"/>
    <w:rsid w:val="00BD0C75"/>
    <w:rsid w:val="00BD1AB7"/>
    <w:rsid w:val="00BD2439"/>
    <w:rsid w:val="00BD2713"/>
    <w:rsid w:val="00BD3921"/>
    <w:rsid w:val="00BD3FAB"/>
    <w:rsid w:val="00BD4E9E"/>
    <w:rsid w:val="00BD6051"/>
    <w:rsid w:val="00BD6229"/>
    <w:rsid w:val="00BD7093"/>
    <w:rsid w:val="00BD7C3E"/>
    <w:rsid w:val="00BE09E3"/>
    <w:rsid w:val="00BE0AFD"/>
    <w:rsid w:val="00BE0E02"/>
    <w:rsid w:val="00BE15A8"/>
    <w:rsid w:val="00BE1C9A"/>
    <w:rsid w:val="00BE20CF"/>
    <w:rsid w:val="00BE24D5"/>
    <w:rsid w:val="00BE329C"/>
    <w:rsid w:val="00BE365F"/>
    <w:rsid w:val="00BE429B"/>
    <w:rsid w:val="00BE57FD"/>
    <w:rsid w:val="00BE5C4E"/>
    <w:rsid w:val="00BE5FED"/>
    <w:rsid w:val="00BE64DC"/>
    <w:rsid w:val="00BE792D"/>
    <w:rsid w:val="00BE794A"/>
    <w:rsid w:val="00BE7C8D"/>
    <w:rsid w:val="00BE7EF2"/>
    <w:rsid w:val="00BF06B8"/>
    <w:rsid w:val="00BF18D7"/>
    <w:rsid w:val="00BF2447"/>
    <w:rsid w:val="00BF3CD4"/>
    <w:rsid w:val="00BF5A7C"/>
    <w:rsid w:val="00BF6008"/>
    <w:rsid w:val="00BF677B"/>
    <w:rsid w:val="00BF6FF5"/>
    <w:rsid w:val="00C0180F"/>
    <w:rsid w:val="00C01F0C"/>
    <w:rsid w:val="00C029DE"/>
    <w:rsid w:val="00C02FDE"/>
    <w:rsid w:val="00C032D1"/>
    <w:rsid w:val="00C03579"/>
    <w:rsid w:val="00C04165"/>
    <w:rsid w:val="00C04B33"/>
    <w:rsid w:val="00C05645"/>
    <w:rsid w:val="00C05AFA"/>
    <w:rsid w:val="00C05D05"/>
    <w:rsid w:val="00C0677E"/>
    <w:rsid w:val="00C06A1C"/>
    <w:rsid w:val="00C0781A"/>
    <w:rsid w:val="00C10204"/>
    <w:rsid w:val="00C1074D"/>
    <w:rsid w:val="00C1135E"/>
    <w:rsid w:val="00C1145C"/>
    <w:rsid w:val="00C1190B"/>
    <w:rsid w:val="00C11917"/>
    <w:rsid w:val="00C14178"/>
    <w:rsid w:val="00C1461E"/>
    <w:rsid w:val="00C15FC6"/>
    <w:rsid w:val="00C1656A"/>
    <w:rsid w:val="00C16BDB"/>
    <w:rsid w:val="00C1703B"/>
    <w:rsid w:val="00C171AE"/>
    <w:rsid w:val="00C17554"/>
    <w:rsid w:val="00C208E8"/>
    <w:rsid w:val="00C2270B"/>
    <w:rsid w:val="00C27F52"/>
    <w:rsid w:val="00C3025C"/>
    <w:rsid w:val="00C31A65"/>
    <w:rsid w:val="00C32081"/>
    <w:rsid w:val="00C32AA6"/>
    <w:rsid w:val="00C32AF6"/>
    <w:rsid w:val="00C32C7D"/>
    <w:rsid w:val="00C3457A"/>
    <w:rsid w:val="00C3470A"/>
    <w:rsid w:val="00C34C66"/>
    <w:rsid w:val="00C35CCE"/>
    <w:rsid w:val="00C36FEF"/>
    <w:rsid w:val="00C37497"/>
    <w:rsid w:val="00C400F0"/>
    <w:rsid w:val="00C40C05"/>
    <w:rsid w:val="00C40C9B"/>
    <w:rsid w:val="00C4167B"/>
    <w:rsid w:val="00C416A5"/>
    <w:rsid w:val="00C41B1A"/>
    <w:rsid w:val="00C41F78"/>
    <w:rsid w:val="00C45569"/>
    <w:rsid w:val="00C461D5"/>
    <w:rsid w:val="00C461E7"/>
    <w:rsid w:val="00C47006"/>
    <w:rsid w:val="00C4727B"/>
    <w:rsid w:val="00C47B70"/>
    <w:rsid w:val="00C51442"/>
    <w:rsid w:val="00C51DC3"/>
    <w:rsid w:val="00C51FA5"/>
    <w:rsid w:val="00C53136"/>
    <w:rsid w:val="00C535E4"/>
    <w:rsid w:val="00C5451E"/>
    <w:rsid w:val="00C548EE"/>
    <w:rsid w:val="00C55A8B"/>
    <w:rsid w:val="00C55AC5"/>
    <w:rsid w:val="00C55ACF"/>
    <w:rsid w:val="00C5652C"/>
    <w:rsid w:val="00C56570"/>
    <w:rsid w:val="00C5723A"/>
    <w:rsid w:val="00C61A76"/>
    <w:rsid w:val="00C61BEB"/>
    <w:rsid w:val="00C626FD"/>
    <w:rsid w:val="00C62F33"/>
    <w:rsid w:val="00C640D4"/>
    <w:rsid w:val="00C6493A"/>
    <w:rsid w:val="00C64F0B"/>
    <w:rsid w:val="00C66550"/>
    <w:rsid w:val="00C66912"/>
    <w:rsid w:val="00C66C9F"/>
    <w:rsid w:val="00C70699"/>
    <w:rsid w:val="00C71232"/>
    <w:rsid w:val="00C71EF0"/>
    <w:rsid w:val="00C72272"/>
    <w:rsid w:val="00C72BE4"/>
    <w:rsid w:val="00C72DBF"/>
    <w:rsid w:val="00C74984"/>
    <w:rsid w:val="00C749CE"/>
    <w:rsid w:val="00C75D31"/>
    <w:rsid w:val="00C76EA3"/>
    <w:rsid w:val="00C8026B"/>
    <w:rsid w:val="00C8051B"/>
    <w:rsid w:val="00C81BA9"/>
    <w:rsid w:val="00C81EC1"/>
    <w:rsid w:val="00C825B7"/>
    <w:rsid w:val="00C82869"/>
    <w:rsid w:val="00C82B3E"/>
    <w:rsid w:val="00C82BC3"/>
    <w:rsid w:val="00C8362B"/>
    <w:rsid w:val="00C84F45"/>
    <w:rsid w:val="00C85D64"/>
    <w:rsid w:val="00C86556"/>
    <w:rsid w:val="00C8752F"/>
    <w:rsid w:val="00C9117A"/>
    <w:rsid w:val="00C920B3"/>
    <w:rsid w:val="00C92E57"/>
    <w:rsid w:val="00C92EE7"/>
    <w:rsid w:val="00C94AF1"/>
    <w:rsid w:val="00C95D48"/>
    <w:rsid w:val="00C95E0A"/>
    <w:rsid w:val="00C96578"/>
    <w:rsid w:val="00CA03C9"/>
    <w:rsid w:val="00CA0B20"/>
    <w:rsid w:val="00CA1770"/>
    <w:rsid w:val="00CA3EDF"/>
    <w:rsid w:val="00CA4552"/>
    <w:rsid w:val="00CA5769"/>
    <w:rsid w:val="00CA6EC3"/>
    <w:rsid w:val="00CA75A8"/>
    <w:rsid w:val="00CB02DE"/>
    <w:rsid w:val="00CB099C"/>
    <w:rsid w:val="00CB1B8F"/>
    <w:rsid w:val="00CB26B3"/>
    <w:rsid w:val="00CB2BE1"/>
    <w:rsid w:val="00CB4887"/>
    <w:rsid w:val="00CB4D32"/>
    <w:rsid w:val="00CB4FA7"/>
    <w:rsid w:val="00CB53AF"/>
    <w:rsid w:val="00CB544F"/>
    <w:rsid w:val="00CB5A32"/>
    <w:rsid w:val="00CB6670"/>
    <w:rsid w:val="00CB6B1C"/>
    <w:rsid w:val="00CB70C4"/>
    <w:rsid w:val="00CC046C"/>
    <w:rsid w:val="00CC06B6"/>
    <w:rsid w:val="00CC0A8C"/>
    <w:rsid w:val="00CC0CA7"/>
    <w:rsid w:val="00CC135D"/>
    <w:rsid w:val="00CC16C8"/>
    <w:rsid w:val="00CC2F8D"/>
    <w:rsid w:val="00CC35BE"/>
    <w:rsid w:val="00CC3B52"/>
    <w:rsid w:val="00CC45F7"/>
    <w:rsid w:val="00CC466A"/>
    <w:rsid w:val="00CC5714"/>
    <w:rsid w:val="00CC5F14"/>
    <w:rsid w:val="00CC6927"/>
    <w:rsid w:val="00CD0BF8"/>
    <w:rsid w:val="00CD1577"/>
    <w:rsid w:val="00CD2102"/>
    <w:rsid w:val="00CD2494"/>
    <w:rsid w:val="00CD24B5"/>
    <w:rsid w:val="00CD3351"/>
    <w:rsid w:val="00CD361B"/>
    <w:rsid w:val="00CD412C"/>
    <w:rsid w:val="00CD41A5"/>
    <w:rsid w:val="00CD7A65"/>
    <w:rsid w:val="00CE1ECE"/>
    <w:rsid w:val="00CE2EC9"/>
    <w:rsid w:val="00CE312A"/>
    <w:rsid w:val="00CE313B"/>
    <w:rsid w:val="00CE37A2"/>
    <w:rsid w:val="00CE5AB5"/>
    <w:rsid w:val="00CE5B64"/>
    <w:rsid w:val="00CF09CA"/>
    <w:rsid w:val="00CF1157"/>
    <w:rsid w:val="00CF1C6F"/>
    <w:rsid w:val="00CF1F39"/>
    <w:rsid w:val="00CF2570"/>
    <w:rsid w:val="00CF258F"/>
    <w:rsid w:val="00CF2E43"/>
    <w:rsid w:val="00CF3F34"/>
    <w:rsid w:val="00CF4BF8"/>
    <w:rsid w:val="00CF4F7D"/>
    <w:rsid w:val="00CF55CA"/>
    <w:rsid w:val="00CF5BD4"/>
    <w:rsid w:val="00CF6121"/>
    <w:rsid w:val="00CF6E50"/>
    <w:rsid w:val="00CF731C"/>
    <w:rsid w:val="00D00062"/>
    <w:rsid w:val="00D008E7"/>
    <w:rsid w:val="00D00B76"/>
    <w:rsid w:val="00D01FA9"/>
    <w:rsid w:val="00D03CDF"/>
    <w:rsid w:val="00D04D63"/>
    <w:rsid w:val="00D06069"/>
    <w:rsid w:val="00D060AE"/>
    <w:rsid w:val="00D06D30"/>
    <w:rsid w:val="00D07587"/>
    <w:rsid w:val="00D07AFB"/>
    <w:rsid w:val="00D1004F"/>
    <w:rsid w:val="00D1020B"/>
    <w:rsid w:val="00D102EB"/>
    <w:rsid w:val="00D11A0C"/>
    <w:rsid w:val="00D12FF8"/>
    <w:rsid w:val="00D130B7"/>
    <w:rsid w:val="00D136E1"/>
    <w:rsid w:val="00D13802"/>
    <w:rsid w:val="00D13851"/>
    <w:rsid w:val="00D14926"/>
    <w:rsid w:val="00D14E6F"/>
    <w:rsid w:val="00D15836"/>
    <w:rsid w:val="00D15EA1"/>
    <w:rsid w:val="00D17BC2"/>
    <w:rsid w:val="00D20573"/>
    <w:rsid w:val="00D2182C"/>
    <w:rsid w:val="00D2263A"/>
    <w:rsid w:val="00D23441"/>
    <w:rsid w:val="00D2355B"/>
    <w:rsid w:val="00D2360A"/>
    <w:rsid w:val="00D240AA"/>
    <w:rsid w:val="00D254F1"/>
    <w:rsid w:val="00D25695"/>
    <w:rsid w:val="00D26D57"/>
    <w:rsid w:val="00D278C8"/>
    <w:rsid w:val="00D30E2A"/>
    <w:rsid w:val="00D33105"/>
    <w:rsid w:val="00D33D81"/>
    <w:rsid w:val="00D33F15"/>
    <w:rsid w:val="00D34A0D"/>
    <w:rsid w:val="00D37915"/>
    <w:rsid w:val="00D37C3F"/>
    <w:rsid w:val="00D4083A"/>
    <w:rsid w:val="00D418CE"/>
    <w:rsid w:val="00D437E1"/>
    <w:rsid w:val="00D43EBE"/>
    <w:rsid w:val="00D4422C"/>
    <w:rsid w:val="00D44866"/>
    <w:rsid w:val="00D4745B"/>
    <w:rsid w:val="00D4773D"/>
    <w:rsid w:val="00D50009"/>
    <w:rsid w:val="00D50923"/>
    <w:rsid w:val="00D51088"/>
    <w:rsid w:val="00D5131F"/>
    <w:rsid w:val="00D51BC9"/>
    <w:rsid w:val="00D52322"/>
    <w:rsid w:val="00D526C4"/>
    <w:rsid w:val="00D52AC6"/>
    <w:rsid w:val="00D5349C"/>
    <w:rsid w:val="00D55576"/>
    <w:rsid w:val="00D5728C"/>
    <w:rsid w:val="00D579C4"/>
    <w:rsid w:val="00D6052C"/>
    <w:rsid w:val="00D62B8E"/>
    <w:rsid w:val="00D63B5A"/>
    <w:rsid w:val="00D64466"/>
    <w:rsid w:val="00D64730"/>
    <w:rsid w:val="00D64CCB"/>
    <w:rsid w:val="00D6531D"/>
    <w:rsid w:val="00D65328"/>
    <w:rsid w:val="00D6565A"/>
    <w:rsid w:val="00D66161"/>
    <w:rsid w:val="00D7085C"/>
    <w:rsid w:val="00D7113C"/>
    <w:rsid w:val="00D7161B"/>
    <w:rsid w:val="00D7162A"/>
    <w:rsid w:val="00D72D0A"/>
    <w:rsid w:val="00D74130"/>
    <w:rsid w:val="00D74E83"/>
    <w:rsid w:val="00D75009"/>
    <w:rsid w:val="00D76883"/>
    <w:rsid w:val="00D770CF"/>
    <w:rsid w:val="00D77937"/>
    <w:rsid w:val="00D804CD"/>
    <w:rsid w:val="00D80F5A"/>
    <w:rsid w:val="00D81578"/>
    <w:rsid w:val="00D815E4"/>
    <w:rsid w:val="00D81F93"/>
    <w:rsid w:val="00D82978"/>
    <w:rsid w:val="00D82F94"/>
    <w:rsid w:val="00D83678"/>
    <w:rsid w:val="00D875B3"/>
    <w:rsid w:val="00D909D4"/>
    <w:rsid w:val="00D92F7C"/>
    <w:rsid w:val="00D9484D"/>
    <w:rsid w:val="00D94ABF"/>
    <w:rsid w:val="00D970C8"/>
    <w:rsid w:val="00DA1A59"/>
    <w:rsid w:val="00DA1DE7"/>
    <w:rsid w:val="00DA23C4"/>
    <w:rsid w:val="00DA2FA0"/>
    <w:rsid w:val="00DA39A9"/>
    <w:rsid w:val="00DA3F60"/>
    <w:rsid w:val="00DA4908"/>
    <w:rsid w:val="00DA4D25"/>
    <w:rsid w:val="00DA61E3"/>
    <w:rsid w:val="00DA6844"/>
    <w:rsid w:val="00DA6DA6"/>
    <w:rsid w:val="00DB0C07"/>
    <w:rsid w:val="00DB165F"/>
    <w:rsid w:val="00DB3C59"/>
    <w:rsid w:val="00DB3E10"/>
    <w:rsid w:val="00DB405B"/>
    <w:rsid w:val="00DB41C4"/>
    <w:rsid w:val="00DB5C14"/>
    <w:rsid w:val="00DC1B22"/>
    <w:rsid w:val="00DC2976"/>
    <w:rsid w:val="00DC4F5F"/>
    <w:rsid w:val="00DC561B"/>
    <w:rsid w:val="00DC5987"/>
    <w:rsid w:val="00DC5BAD"/>
    <w:rsid w:val="00DC6BFB"/>
    <w:rsid w:val="00DC7401"/>
    <w:rsid w:val="00DC7A04"/>
    <w:rsid w:val="00DC7BE0"/>
    <w:rsid w:val="00DD1836"/>
    <w:rsid w:val="00DD27BD"/>
    <w:rsid w:val="00DD28E1"/>
    <w:rsid w:val="00DD34B7"/>
    <w:rsid w:val="00DD54D7"/>
    <w:rsid w:val="00DD592D"/>
    <w:rsid w:val="00DD63FB"/>
    <w:rsid w:val="00DD7208"/>
    <w:rsid w:val="00DD7DF6"/>
    <w:rsid w:val="00DE0C2F"/>
    <w:rsid w:val="00DE2E2E"/>
    <w:rsid w:val="00DE3B95"/>
    <w:rsid w:val="00DE41B1"/>
    <w:rsid w:val="00DE4471"/>
    <w:rsid w:val="00DE6649"/>
    <w:rsid w:val="00DE71EF"/>
    <w:rsid w:val="00DE7C86"/>
    <w:rsid w:val="00DF02EE"/>
    <w:rsid w:val="00DF0F70"/>
    <w:rsid w:val="00DF2BD3"/>
    <w:rsid w:val="00DF39C6"/>
    <w:rsid w:val="00DF440C"/>
    <w:rsid w:val="00DF4532"/>
    <w:rsid w:val="00DF4577"/>
    <w:rsid w:val="00DF4AD4"/>
    <w:rsid w:val="00DF5F60"/>
    <w:rsid w:val="00DF65AD"/>
    <w:rsid w:val="00DF7756"/>
    <w:rsid w:val="00DF79BC"/>
    <w:rsid w:val="00E0019E"/>
    <w:rsid w:val="00E019C1"/>
    <w:rsid w:val="00E02FA5"/>
    <w:rsid w:val="00E0331B"/>
    <w:rsid w:val="00E03403"/>
    <w:rsid w:val="00E0377D"/>
    <w:rsid w:val="00E03D8B"/>
    <w:rsid w:val="00E03DB1"/>
    <w:rsid w:val="00E04F58"/>
    <w:rsid w:val="00E05E62"/>
    <w:rsid w:val="00E06158"/>
    <w:rsid w:val="00E07042"/>
    <w:rsid w:val="00E1075F"/>
    <w:rsid w:val="00E114E1"/>
    <w:rsid w:val="00E129AF"/>
    <w:rsid w:val="00E133BC"/>
    <w:rsid w:val="00E1369F"/>
    <w:rsid w:val="00E13AB7"/>
    <w:rsid w:val="00E157F3"/>
    <w:rsid w:val="00E159FC"/>
    <w:rsid w:val="00E15D63"/>
    <w:rsid w:val="00E168CC"/>
    <w:rsid w:val="00E17949"/>
    <w:rsid w:val="00E213CB"/>
    <w:rsid w:val="00E23C49"/>
    <w:rsid w:val="00E23D1C"/>
    <w:rsid w:val="00E24238"/>
    <w:rsid w:val="00E25287"/>
    <w:rsid w:val="00E26604"/>
    <w:rsid w:val="00E26DBA"/>
    <w:rsid w:val="00E312BC"/>
    <w:rsid w:val="00E3224D"/>
    <w:rsid w:val="00E325A9"/>
    <w:rsid w:val="00E32CE7"/>
    <w:rsid w:val="00E33050"/>
    <w:rsid w:val="00E330C5"/>
    <w:rsid w:val="00E3350B"/>
    <w:rsid w:val="00E3368A"/>
    <w:rsid w:val="00E33BAB"/>
    <w:rsid w:val="00E33E57"/>
    <w:rsid w:val="00E344E1"/>
    <w:rsid w:val="00E34BEA"/>
    <w:rsid w:val="00E35495"/>
    <w:rsid w:val="00E371AB"/>
    <w:rsid w:val="00E37420"/>
    <w:rsid w:val="00E374AF"/>
    <w:rsid w:val="00E37909"/>
    <w:rsid w:val="00E37EE5"/>
    <w:rsid w:val="00E40972"/>
    <w:rsid w:val="00E41B84"/>
    <w:rsid w:val="00E41E53"/>
    <w:rsid w:val="00E428BF"/>
    <w:rsid w:val="00E4377F"/>
    <w:rsid w:val="00E438AF"/>
    <w:rsid w:val="00E466D6"/>
    <w:rsid w:val="00E46F20"/>
    <w:rsid w:val="00E50758"/>
    <w:rsid w:val="00E5107D"/>
    <w:rsid w:val="00E512E4"/>
    <w:rsid w:val="00E5192B"/>
    <w:rsid w:val="00E51A98"/>
    <w:rsid w:val="00E51F8E"/>
    <w:rsid w:val="00E5324F"/>
    <w:rsid w:val="00E5329F"/>
    <w:rsid w:val="00E533C8"/>
    <w:rsid w:val="00E53777"/>
    <w:rsid w:val="00E547CB"/>
    <w:rsid w:val="00E56375"/>
    <w:rsid w:val="00E56A43"/>
    <w:rsid w:val="00E56FB2"/>
    <w:rsid w:val="00E62A8D"/>
    <w:rsid w:val="00E63866"/>
    <w:rsid w:val="00E64EBD"/>
    <w:rsid w:val="00E65BC4"/>
    <w:rsid w:val="00E66053"/>
    <w:rsid w:val="00E666FF"/>
    <w:rsid w:val="00E70556"/>
    <w:rsid w:val="00E70E9D"/>
    <w:rsid w:val="00E71DE5"/>
    <w:rsid w:val="00E7309C"/>
    <w:rsid w:val="00E74867"/>
    <w:rsid w:val="00E75212"/>
    <w:rsid w:val="00E757FA"/>
    <w:rsid w:val="00E75844"/>
    <w:rsid w:val="00E75B4B"/>
    <w:rsid w:val="00E760D4"/>
    <w:rsid w:val="00E7649B"/>
    <w:rsid w:val="00E77CCC"/>
    <w:rsid w:val="00E77D9C"/>
    <w:rsid w:val="00E82B34"/>
    <w:rsid w:val="00E82D27"/>
    <w:rsid w:val="00E83462"/>
    <w:rsid w:val="00E862D5"/>
    <w:rsid w:val="00E864A0"/>
    <w:rsid w:val="00E87F95"/>
    <w:rsid w:val="00E907E5"/>
    <w:rsid w:val="00E91267"/>
    <w:rsid w:val="00E91275"/>
    <w:rsid w:val="00E91599"/>
    <w:rsid w:val="00E91834"/>
    <w:rsid w:val="00E918AA"/>
    <w:rsid w:val="00E93501"/>
    <w:rsid w:val="00E938D8"/>
    <w:rsid w:val="00E93952"/>
    <w:rsid w:val="00E9471B"/>
    <w:rsid w:val="00E969B3"/>
    <w:rsid w:val="00E97630"/>
    <w:rsid w:val="00E97D4E"/>
    <w:rsid w:val="00EA01FA"/>
    <w:rsid w:val="00EA150C"/>
    <w:rsid w:val="00EA19D5"/>
    <w:rsid w:val="00EA2290"/>
    <w:rsid w:val="00EA3234"/>
    <w:rsid w:val="00EA38AC"/>
    <w:rsid w:val="00EA4030"/>
    <w:rsid w:val="00EA4E81"/>
    <w:rsid w:val="00EA544B"/>
    <w:rsid w:val="00EA55C7"/>
    <w:rsid w:val="00EA7800"/>
    <w:rsid w:val="00EB080A"/>
    <w:rsid w:val="00EB0A91"/>
    <w:rsid w:val="00EB11DD"/>
    <w:rsid w:val="00EB2C4B"/>
    <w:rsid w:val="00EB40C2"/>
    <w:rsid w:val="00EB4ECE"/>
    <w:rsid w:val="00EB4FCF"/>
    <w:rsid w:val="00EB57F6"/>
    <w:rsid w:val="00EB5F98"/>
    <w:rsid w:val="00EB6809"/>
    <w:rsid w:val="00EB75A5"/>
    <w:rsid w:val="00EB7809"/>
    <w:rsid w:val="00EC0F0E"/>
    <w:rsid w:val="00EC405E"/>
    <w:rsid w:val="00EC6D75"/>
    <w:rsid w:val="00EC75FF"/>
    <w:rsid w:val="00ED113F"/>
    <w:rsid w:val="00ED274B"/>
    <w:rsid w:val="00ED35D9"/>
    <w:rsid w:val="00ED7199"/>
    <w:rsid w:val="00ED75CA"/>
    <w:rsid w:val="00EE0045"/>
    <w:rsid w:val="00EE1981"/>
    <w:rsid w:val="00EE1A21"/>
    <w:rsid w:val="00EE2EA9"/>
    <w:rsid w:val="00EE45C1"/>
    <w:rsid w:val="00EE4F53"/>
    <w:rsid w:val="00EE5A33"/>
    <w:rsid w:val="00EE6BA0"/>
    <w:rsid w:val="00EE6F43"/>
    <w:rsid w:val="00EF1D7A"/>
    <w:rsid w:val="00EF352E"/>
    <w:rsid w:val="00EF3DCB"/>
    <w:rsid w:val="00EF4CB2"/>
    <w:rsid w:val="00EF6B1D"/>
    <w:rsid w:val="00EF6B6F"/>
    <w:rsid w:val="00EF79F2"/>
    <w:rsid w:val="00F00045"/>
    <w:rsid w:val="00F008CB"/>
    <w:rsid w:val="00F00CC4"/>
    <w:rsid w:val="00F019E2"/>
    <w:rsid w:val="00F02217"/>
    <w:rsid w:val="00F02727"/>
    <w:rsid w:val="00F02A99"/>
    <w:rsid w:val="00F04D38"/>
    <w:rsid w:val="00F076B0"/>
    <w:rsid w:val="00F077FE"/>
    <w:rsid w:val="00F07F46"/>
    <w:rsid w:val="00F10F7A"/>
    <w:rsid w:val="00F1205C"/>
    <w:rsid w:val="00F1690D"/>
    <w:rsid w:val="00F16AE6"/>
    <w:rsid w:val="00F17880"/>
    <w:rsid w:val="00F17A55"/>
    <w:rsid w:val="00F216DF"/>
    <w:rsid w:val="00F21C08"/>
    <w:rsid w:val="00F21ECB"/>
    <w:rsid w:val="00F22BB6"/>
    <w:rsid w:val="00F22D2B"/>
    <w:rsid w:val="00F22FF0"/>
    <w:rsid w:val="00F2362E"/>
    <w:rsid w:val="00F23A34"/>
    <w:rsid w:val="00F250DE"/>
    <w:rsid w:val="00F26532"/>
    <w:rsid w:val="00F27A32"/>
    <w:rsid w:val="00F27DFF"/>
    <w:rsid w:val="00F30ED4"/>
    <w:rsid w:val="00F31507"/>
    <w:rsid w:val="00F31E72"/>
    <w:rsid w:val="00F32C24"/>
    <w:rsid w:val="00F357EE"/>
    <w:rsid w:val="00F40140"/>
    <w:rsid w:val="00F407AA"/>
    <w:rsid w:val="00F40C2E"/>
    <w:rsid w:val="00F410EE"/>
    <w:rsid w:val="00F43B6D"/>
    <w:rsid w:val="00F44EEA"/>
    <w:rsid w:val="00F44F43"/>
    <w:rsid w:val="00F45838"/>
    <w:rsid w:val="00F45D74"/>
    <w:rsid w:val="00F4611A"/>
    <w:rsid w:val="00F46D9D"/>
    <w:rsid w:val="00F50160"/>
    <w:rsid w:val="00F50700"/>
    <w:rsid w:val="00F50956"/>
    <w:rsid w:val="00F50BC3"/>
    <w:rsid w:val="00F5109A"/>
    <w:rsid w:val="00F51BEF"/>
    <w:rsid w:val="00F535CA"/>
    <w:rsid w:val="00F53EE8"/>
    <w:rsid w:val="00F54217"/>
    <w:rsid w:val="00F543AB"/>
    <w:rsid w:val="00F5588A"/>
    <w:rsid w:val="00F56A49"/>
    <w:rsid w:val="00F60964"/>
    <w:rsid w:val="00F61750"/>
    <w:rsid w:val="00F6219C"/>
    <w:rsid w:val="00F6219D"/>
    <w:rsid w:val="00F621E2"/>
    <w:rsid w:val="00F626D7"/>
    <w:rsid w:val="00F63ABD"/>
    <w:rsid w:val="00F63BC8"/>
    <w:rsid w:val="00F64A61"/>
    <w:rsid w:val="00F66340"/>
    <w:rsid w:val="00F66FEB"/>
    <w:rsid w:val="00F67A9B"/>
    <w:rsid w:val="00F7011F"/>
    <w:rsid w:val="00F7062B"/>
    <w:rsid w:val="00F709F4"/>
    <w:rsid w:val="00F711BB"/>
    <w:rsid w:val="00F71D06"/>
    <w:rsid w:val="00F72AC4"/>
    <w:rsid w:val="00F730B2"/>
    <w:rsid w:val="00F7324C"/>
    <w:rsid w:val="00F74A1B"/>
    <w:rsid w:val="00F777E1"/>
    <w:rsid w:val="00F77C91"/>
    <w:rsid w:val="00F77FF0"/>
    <w:rsid w:val="00F80392"/>
    <w:rsid w:val="00F807DD"/>
    <w:rsid w:val="00F83DEA"/>
    <w:rsid w:val="00F849D7"/>
    <w:rsid w:val="00F85536"/>
    <w:rsid w:val="00F86792"/>
    <w:rsid w:val="00F86B6A"/>
    <w:rsid w:val="00F87B3B"/>
    <w:rsid w:val="00F87D8B"/>
    <w:rsid w:val="00F90489"/>
    <w:rsid w:val="00F92E4F"/>
    <w:rsid w:val="00F9460A"/>
    <w:rsid w:val="00F9694D"/>
    <w:rsid w:val="00F96A94"/>
    <w:rsid w:val="00F96D45"/>
    <w:rsid w:val="00F972F0"/>
    <w:rsid w:val="00F97972"/>
    <w:rsid w:val="00FA0445"/>
    <w:rsid w:val="00FA0ABF"/>
    <w:rsid w:val="00FA1333"/>
    <w:rsid w:val="00FA20FE"/>
    <w:rsid w:val="00FA31DA"/>
    <w:rsid w:val="00FA389D"/>
    <w:rsid w:val="00FA3CAA"/>
    <w:rsid w:val="00FA5E1E"/>
    <w:rsid w:val="00FA6AB5"/>
    <w:rsid w:val="00FB053C"/>
    <w:rsid w:val="00FB0E46"/>
    <w:rsid w:val="00FB1C50"/>
    <w:rsid w:val="00FB1E02"/>
    <w:rsid w:val="00FB28A8"/>
    <w:rsid w:val="00FB3C13"/>
    <w:rsid w:val="00FB6674"/>
    <w:rsid w:val="00FB6D69"/>
    <w:rsid w:val="00FB6DFB"/>
    <w:rsid w:val="00FB765F"/>
    <w:rsid w:val="00FB7CE3"/>
    <w:rsid w:val="00FC0073"/>
    <w:rsid w:val="00FC0F18"/>
    <w:rsid w:val="00FC1AF0"/>
    <w:rsid w:val="00FC1C1C"/>
    <w:rsid w:val="00FC1CDD"/>
    <w:rsid w:val="00FC27AC"/>
    <w:rsid w:val="00FC2950"/>
    <w:rsid w:val="00FC33F3"/>
    <w:rsid w:val="00FC4B56"/>
    <w:rsid w:val="00FC5C41"/>
    <w:rsid w:val="00FC6382"/>
    <w:rsid w:val="00FC67A5"/>
    <w:rsid w:val="00FC7DF5"/>
    <w:rsid w:val="00FD29C8"/>
    <w:rsid w:val="00FD2EC4"/>
    <w:rsid w:val="00FD3B12"/>
    <w:rsid w:val="00FD41D1"/>
    <w:rsid w:val="00FD5122"/>
    <w:rsid w:val="00FD5227"/>
    <w:rsid w:val="00FD54EB"/>
    <w:rsid w:val="00FD6397"/>
    <w:rsid w:val="00FD7853"/>
    <w:rsid w:val="00FD78C7"/>
    <w:rsid w:val="00FD791A"/>
    <w:rsid w:val="00FD7AC6"/>
    <w:rsid w:val="00FE17CA"/>
    <w:rsid w:val="00FE3383"/>
    <w:rsid w:val="00FE3400"/>
    <w:rsid w:val="00FE3431"/>
    <w:rsid w:val="00FE3854"/>
    <w:rsid w:val="00FE3887"/>
    <w:rsid w:val="00FE4A65"/>
    <w:rsid w:val="00FE4C78"/>
    <w:rsid w:val="00FE4FA4"/>
    <w:rsid w:val="00FE503E"/>
    <w:rsid w:val="00FE54A2"/>
    <w:rsid w:val="00FE63F8"/>
    <w:rsid w:val="00FE6B38"/>
    <w:rsid w:val="00FF2DBD"/>
    <w:rsid w:val="00FF312F"/>
    <w:rsid w:val="00FF397A"/>
    <w:rsid w:val="00FF4E3C"/>
    <w:rsid w:val="00FF56C2"/>
    <w:rsid w:val="00FF66F8"/>
    <w:rsid w:val="00FF6814"/>
    <w:rsid w:val="00FF739C"/>
    <w:rsid w:val="00FF7503"/>
    <w:rsid w:val="00FF7A0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80"/>
    <o:shapelayout v:ext="edit">
      <o:idmap v:ext="edit" data="1"/>
    </o:shapelayout>
  </w:shapeDefaults>
  <w:decimalSymbol w:val="."/>
  <w:listSeparator w:val=","/>
  <w14:docId w14:val="154805FE"/>
  <w15:docId w15:val="{D685A622-F636-40BA-AD3C-1B655A50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4A76B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B4DC4"/>
    <w:rPr>
      <w:rFonts w:ascii="Calibri" w:hAnsi="Calibri"/>
      <w:sz w:val="12"/>
      <w:szCs w:val="12"/>
    </w:rPr>
  </w:style>
  <w:style w:type="character" w:customStyle="1" w:styleId="Style20Char">
    <w:name w:val="Style20 Char"/>
    <w:basedOn w:val="DefaultParagraphFont"/>
    <w:link w:val="Style20"/>
    <w:locked/>
    <w:rsid w:val="000B4DC4"/>
    <w:rPr>
      <w:rFonts w:ascii="Calibri" w:hAnsi="Calibri"/>
      <w:sz w:val="12"/>
      <w:szCs w:val="12"/>
    </w:rPr>
  </w:style>
  <w:style w:type="paragraph" w:customStyle="1" w:styleId="Style77">
    <w:name w:val="Style77"/>
    <w:basedOn w:val="Normal"/>
    <w:link w:val="Style77Char"/>
    <w:qFormat/>
    <w:rsid w:val="000B4DC4"/>
    <w:pPr>
      <w:keepNext/>
      <w:outlineLvl w:val="0"/>
    </w:pPr>
    <w:rPr>
      <w:rFonts w:ascii="Calibri" w:hAnsi="Calibri"/>
      <w:bCs/>
      <w:sz w:val="20"/>
      <w:szCs w:val="20"/>
    </w:rPr>
  </w:style>
  <w:style w:type="paragraph" w:customStyle="1" w:styleId="Style78">
    <w:name w:val="Style78"/>
    <w:basedOn w:val="Normal"/>
    <w:link w:val="Style78Char"/>
    <w:qFormat/>
    <w:rsid w:val="000B4DC4"/>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B4DC4"/>
    <w:rPr>
      <w:rFonts w:ascii="Calibri" w:hAnsi="Calibri"/>
      <w:bCs/>
    </w:rPr>
  </w:style>
  <w:style w:type="character" w:customStyle="1" w:styleId="Style78Char">
    <w:name w:val="Style78 Char"/>
    <w:basedOn w:val="DefaultParagraphFont"/>
    <w:link w:val="Style78"/>
    <w:locked/>
    <w:rsid w:val="000B4DC4"/>
    <w:rPr>
      <w:rFonts w:ascii="Calibri" w:hAnsi="Calibri"/>
      <w:bCs/>
    </w:rPr>
  </w:style>
  <w:style w:type="character" w:customStyle="1" w:styleId="Heading3Char">
    <w:name w:val="Heading 3 Char"/>
    <w:basedOn w:val="DefaultParagraphFont"/>
    <w:link w:val="Heading3"/>
    <w:uiPriority w:val="9"/>
    <w:semiHidden/>
    <w:rsid w:val="004A76B6"/>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C70699"/>
    <w:pPr>
      <w:suppressAutoHyphens/>
      <w:spacing w:before="120"/>
      <w:ind w:left="720" w:hanging="360"/>
    </w:pPr>
    <w:rPr>
      <w:sz w:val="20"/>
      <w:szCs w:val="20"/>
    </w:rPr>
  </w:style>
  <w:style w:type="character" w:customStyle="1" w:styleId="Char-Subscript">
    <w:name w:val="Char - Subscript"/>
    <w:rsid w:val="00C70699"/>
    <w:rPr>
      <w:vertAlign w:val="subscript"/>
    </w:rPr>
  </w:style>
  <w:style w:type="character" w:customStyle="1" w:styleId="Char-Bold">
    <w:name w:val="Char - Bold"/>
    <w:rsid w:val="0013157F"/>
    <w:rPr>
      <w:b/>
    </w:rPr>
  </w:style>
  <w:style w:type="paragraph" w:customStyle="1" w:styleId="BulletCALetter">
    <w:name w:val="Bullet C (A. Letter)"/>
    <w:basedOn w:val="Normal"/>
    <w:rsid w:val="00ED7199"/>
    <w:pPr>
      <w:suppressAutoHyphens/>
      <w:spacing w:before="120"/>
      <w:ind w:left="1080" w:hanging="360"/>
    </w:pPr>
    <w:rPr>
      <w:sz w:val="20"/>
      <w:szCs w:val="20"/>
    </w:rPr>
  </w:style>
  <w:style w:type="character" w:styleId="PlaceholderText">
    <w:name w:val="Placeholder Text"/>
    <w:basedOn w:val="DefaultParagraphFont"/>
    <w:uiPriority w:val="99"/>
    <w:semiHidden/>
    <w:rsid w:val="004679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7722">
      <w:bodyDiv w:val="1"/>
      <w:marLeft w:val="0"/>
      <w:marRight w:val="0"/>
      <w:marTop w:val="0"/>
      <w:marBottom w:val="0"/>
      <w:divBdr>
        <w:top w:val="none" w:sz="0" w:space="0" w:color="auto"/>
        <w:left w:val="none" w:sz="0" w:space="0" w:color="auto"/>
        <w:bottom w:val="none" w:sz="0" w:space="0" w:color="auto"/>
        <w:right w:val="none" w:sz="0" w:space="0" w:color="auto"/>
      </w:divBdr>
    </w:div>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700884">
      <w:bodyDiv w:val="1"/>
      <w:marLeft w:val="0"/>
      <w:marRight w:val="0"/>
      <w:marTop w:val="0"/>
      <w:marBottom w:val="0"/>
      <w:divBdr>
        <w:top w:val="none" w:sz="0" w:space="0" w:color="auto"/>
        <w:left w:val="none" w:sz="0" w:space="0" w:color="auto"/>
        <w:bottom w:val="none" w:sz="0" w:space="0" w:color="auto"/>
        <w:right w:val="none" w:sz="0" w:space="0" w:color="auto"/>
      </w:divBdr>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ECFS127\Unit_420\2016%20Compliance%20Forms%20Update\Draft%20Forms\2013%20Res.%20Comp.%20Forms\RB%20V2013.1.006\www.coolroofs.org\products\results" TargetMode="Externa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frc.org"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nfrc.org"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energy.ca.gov/title24/2013standards/documents/solar_reflectance/"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D16F3-9C44-4846-BDAA-02B0C5591AEA}">
  <ds:schemaRefs>
    <ds:schemaRef ds:uri="http://schemas.openxmlformats.org/officeDocument/2006/bibliography"/>
  </ds:schemaRefs>
</ds:datastoreItem>
</file>

<file path=customXml/itemProps2.xml><?xml version="1.0" encoding="utf-8"?>
<ds:datastoreItem xmlns:ds="http://schemas.openxmlformats.org/officeDocument/2006/customXml" ds:itemID="{BD15B761-01DB-41BD-9687-31EDA070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11604</Words>
  <Characters>60652</Characters>
  <Application>Microsoft Office Word</Application>
  <DocSecurity>0</DocSecurity>
  <Lines>505</Lines>
  <Paragraphs>144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72112</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cp:revision>
  <cp:lastPrinted>2018-11-13T20:02:00Z</cp:lastPrinted>
  <dcterms:created xsi:type="dcterms:W3CDTF">2019-04-26T16:55:00Z</dcterms:created>
  <dcterms:modified xsi:type="dcterms:W3CDTF">2019-04-26T16:55:00Z</dcterms:modified>
</cp:coreProperties>
</file>
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7"/>
        <w:tblOverlap w:val="never"/>
        <w:tblW w:w="0" w:type="auto"/>
        <w:tblLook w:val="04A0" w:firstRow="1" w:lastRow="0" w:firstColumn="1" w:lastColumn="0" w:noHBand="0" w:noVBand="1"/>
      </w:tblPr>
      <w:tblGrid>
        <w:gridCol w:w="10790"/>
      </w:tblGrid>
      <w:tr w:rsidR="00FD3D09" w14:paraId="080DB798" w14:textId="77777777" w:rsidTr="00FD3D09">
        <w:tc>
          <w:tcPr>
            <w:tcW w:w="10790" w:type="dxa"/>
          </w:tcPr>
          <w:p w14:paraId="2CCB2315" w14:textId="77777777" w:rsidR="00FD3D09" w:rsidRDefault="00FD3D09" w:rsidP="00FD3D09">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4226446E" w14:textId="0D336331" w:rsidR="00FD3D09" w:rsidRPr="00C070E2" w:rsidRDefault="00FD3D09"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C070E2">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C070E2">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C070E2">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C070E2">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C070E2">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C070E2">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C070E2">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C070E2">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C070E2">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C070E2"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B80CF43"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 – Single Family</w:t>
            </w:r>
            <w:r w:rsidR="00C43729">
              <w:t xml:space="preserve"> </w:t>
            </w:r>
            <w:r w:rsidR="00C43729" w:rsidRPr="00C43729">
              <w:rPr>
                <w:rFonts w:asciiTheme="minorHAnsi" w:hAnsiTheme="minorHAnsi"/>
                <w:b/>
                <w:szCs w:val="18"/>
              </w:rPr>
              <w:t>Attached/Detached Ventilation</w:t>
            </w:r>
          </w:p>
        </w:tc>
      </w:tr>
    </w:tbl>
    <w:p w14:paraId="0435B194" w14:textId="77777777" w:rsidR="007056D7" w:rsidRPr="00C070E2"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380356" w14:paraId="21610071" w14:textId="77777777" w:rsidTr="00454307">
        <w:trPr>
          <w:trHeight w:val="158"/>
        </w:trPr>
        <w:tc>
          <w:tcPr>
            <w:tcW w:w="10790" w:type="dxa"/>
            <w:gridSpan w:val="3"/>
            <w:vAlign w:val="center"/>
          </w:tcPr>
          <w:p w14:paraId="2330C778" w14:textId="77777777" w:rsidR="00380356" w:rsidRPr="006E08B4" w:rsidRDefault="00380356" w:rsidP="00454307">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vAlign w:val="center"/>
          </w:tcPr>
          <w:p w14:paraId="215AAB3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0FF8E6B8" w14:textId="62ABB7BA" w:rsidR="00380356" w:rsidRDefault="00380356" w:rsidP="00454307">
            <w:pPr>
              <w:rPr>
                <w:rFonts w:asciiTheme="minorHAnsi" w:hAnsiTheme="minorHAnsi"/>
                <w:sz w:val="18"/>
                <w:szCs w:val="18"/>
              </w:rPr>
            </w:pPr>
          </w:p>
        </w:tc>
      </w:tr>
      <w:tr w:rsidR="00380356" w14:paraId="57854DCA" w14:textId="77777777" w:rsidTr="00454307">
        <w:trPr>
          <w:trHeight w:val="158"/>
        </w:trPr>
        <w:tc>
          <w:tcPr>
            <w:tcW w:w="634" w:type="dxa"/>
            <w:vAlign w:val="center"/>
          </w:tcPr>
          <w:p w14:paraId="5B44A95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77857FD0" w14:textId="5240FFC6" w:rsidR="00380356" w:rsidRDefault="00380356" w:rsidP="00454307">
            <w:pPr>
              <w:rPr>
                <w:rFonts w:asciiTheme="minorHAnsi" w:hAnsiTheme="minorHAnsi"/>
                <w:sz w:val="18"/>
                <w:szCs w:val="18"/>
              </w:rPr>
            </w:pPr>
          </w:p>
        </w:tc>
      </w:tr>
      <w:tr w:rsidR="00380356" w14:paraId="62B306F4" w14:textId="77777777" w:rsidTr="00454307">
        <w:trPr>
          <w:trHeight w:val="158"/>
        </w:trPr>
        <w:tc>
          <w:tcPr>
            <w:tcW w:w="634" w:type="dxa"/>
            <w:vAlign w:val="center"/>
          </w:tcPr>
          <w:p w14:paraId="300628B5"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775477ED"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Vertical distance from the lowest above-grade floor to the highest ceiling in feet</w:t>
            </w:r>
          </w:p>
        </w:tc>
        <w:tc>
          <w:tcPr>
            <w:tcW w:w="5561" w:type="dxa"/>
          </w:tcPr>
          <w:p w14:paraId="76E8F95B" w14:textId="22A12B05" w:rsidR="00380356" w:rsidRDefault="00380356" w:rsidP="00454307">
            <w:pPr>
              <w:rPr>
                <w:rFonts w:asciiTheme="minorHAnsi" w:hAnsiTheme="minorHAnsi"/>
                <w:sz w:val="18"/>
                <w:szCs w:val="18"/>
              </w:rPr>
            </w:pPr>
          </w:p>
        </w:tc>
      </w:tr>
      <w:tr w:rsidR="00380356" w14:paraId="4B6B5C2F" w14:textId="77777777" w:rsidTr="00454307">
        <w:trPr>
          <w:trHeight w:val="158"/>
        </w:trPr>
        <w:tc>
          <w:tcPr>
            <w:tcW w:w="634" w:type="dxa"/>
            <w:vAlign w:val="center"/>
          </w:tcPr>
          <w:p w14:paraId="091EA8F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68C43D2A" w14:textId="1BFC1B5C" w:rsidR="00380356" w:rsidRDefault="00380356" w:rsidP="00454307">
            <w:pPr>
              <w:rPr>
                <w:rFonts w:asciiTheme="minorHAnsi" w:hAnsiTheme="minorHAnsi"/>
                <w:sz w:val="18"/>
                <w:szCs w:val="18"/>
              </w:rPr>
            </w:pPr>
          </w:p>
        </w:tc>
      </w:tr>
      <w:tr w:rsidR="00380356" w14:paraId="21BADE3A" w14:textId="77777777" w:rsidTr="00454307">
        <w:trPr>
          <w:trHeight w:val="158"/>
        </w:trPr>
        <w:tc>
          <w:tcPr>
            <w:tcW w:w="634" w:type="dxa"/>
            <w:vAlign w:val="center"/>
          </w:tcPr>
          <w:p w14:paraId="70BC4E70"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046B4175" w14:textId="31B26945" w:rsidR="00380356" w:rsidRDefault="00380356" w:rsidP="00454307">
            <w:pPr>
              <w:rPr>
                <w:rFonts w:asciiTheme="minorHAnsi" w:hAnsiTheme="minorHAnsi"/>
                <w:sz w:val="18"/>
                <w:szCs w:val="18"/>
              </w:rPr>
            </w:pPr>
          </w:p>
        </w:tc>
      </w:tr>
      <w:tr w:rsidR="00380356" w14:paraId="6C492180" w14:textId="77777777" w:rsidTr="00454307">
        <w:trPr>
          <w:trHeight w:val="158"/>
        </w:trPr>
        <w:tc>
          <w:tcPr>
            <w:tcW w:w="634" w:type="dxa"/>
            <w:vAlign w:val="center"/>
          </w:tcPr>
          <w:p w14:paraId="18EC1DCE"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7A167EB1" w14:textId="77777777" w:rsidR="00380356" w:rsidRDefault="00380356" w:rsidP="00454307">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2D749371" w14:textId="247D5588" w:rsidR="00380356" w:rsidRDefault="00380356" w:rsidP="00454307">
            <w:pPr>
              <w:rPr>
                <w:rFonts w:asciiTheme="minorHAnsi" w:hAnsiTheme="minorHAnsi"/>
                <w:sz w:val="18"/>
                <w:szCs w:val="18"/>
              </w:rPr>
            </w:pPr>
          </w:p>
        </w:tc>
      </w:tr>
    </w:tbl>
    <w:p w14:paraId="6B788CCC" w14:textId="6FB65E61" w:rsidR="00380356" w:rsidRPr="00C070E2" w:rsidRDefault="00380356">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380356">
        <w:tc>
          <w:tcPr>
            <w:tcW w:w="10789" w:type="dxa"/>
            <w:gridSpan w:val="3"/>
          </w:tcPr>
          <w:p w14:paraId="0435B1A0" w14:textId="2D4C92BC" w:rsidR="007056D7" w:rsidRPr="0029047D" w:rsidRDefault="00380356" w:rsidP="003952E1">
            <w:pPr>
              <w:keepNext/>
              <w:rPr>
                <w:rFonts w:asciiTheme="minorHAnsi" w:hAnsiTheme="minorHAnsi"/>
                <w:b/>
                <w:szCs w:val="18"/>
              </w:rPr>
            </w:pPr>
            <w:r>
              <w:rPr>
                <w:rFonts w:asciiTheme="minorHAnsi" w:hAnsiTheme="minorHAnsi"/>
                <w:b/>
                <w:szCs w:val="18"/>
              </w:rPr>
              <w:t>C</w:t>
            </w:r>
            <w:r w:rsidR="007056D7" w:rsidRPr="0029047D">
              <w:rPr>
                <w:rFonts w:asciiTheme="minorHAnsi" w:hAnsiTheme="minorHAnsi"/>
                <w:b/>
                <w:szCs w:val="18"/>
              </w:rPr>
              <w:t>. Ventilation - Total Ventilation Rate</w:t>
            </w:r>
          </w:p>
          <w:p w14:paraId="0435B1A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0435B1A6" w14:textId="77777777" w:rsidTr="00380356">
        <w:tc>
          <w:tcPr>
            <w:tcW w:w="581" w:type="dxa"/>
            <w:vAlign w:val="center"/>
          </w:tcPr>
          <w:p w14:paraId="0435B1A3"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627" w:type="dxa"/>
            <w:vAlign w:val="center"/>
          </w:tcPr>
          <w:p w14:paraId="0435B1A4"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1" w:type="dxa"/>
          </w:tcPr>
          <w:p w14:paraId="0435B1A5" w14:textId="77777777" w:rsidR="007056D7" w:rsidRPr="007F6151" w:rsidRDefault="007056D7" w:rsidP="003952E1">
            <w:pPr>
              <w:keepNext/>
              <w:rPr>
                <w:rFonts w:asciiTheme="minorHAnsi" w:hAnsiTheme="minorHAnsi"/>
                <w:sz w:val="18"/>
                <w:szCs w:val="18"/>
              </w:rPr>
            </w:pPr>
          </w:p>
        </w:tc>
      </w:tr>
      <w:tr w:rsidR="007056D7" w:rsidRPr="00CB00C9" w14:paraId="0435B1AA" w14:textId="77777777" w:rsidTr="00380356">
        <w:tc>
          <w:tcPr>
            <w:tcW w:w="581" w:type="dxa"/>
            <w:vAlign w:val="center"/>
          </w:tcPr>
          <w:p w14:paraId="0435B1A7"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02</w:t>
            </w:r>
          </w:p>
        </w:tc>
        <w:tc>
          <w:tcPr>
            <w:tcW w:w="4627" w:type="dxa"/>
            <w:vAlign w:val="center"/>
          </w:tcPr>
          <w:p w14:paraId="0435B1A8"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1" w:type="dxa"/>
          </w:tcPr>
          <w:p w14:paraId="0435B1A9" w14:textId="77777777" w:rsidR="007056D7" w:rsidRDefault="007056D7" w:rsidP="003952E1">
            <w:pPr>
              <w:keepNext/>
              <w:rPr>
                <w:rFonts w:asciiTheme="minorHAnsi" w:hAnsiTheme="minorHAnsi"/>
                <w:sz w:val="18"/>
                <w:szCs w:val="18"/>
              </w:rPr>
            </w:pPr>
          </w:p>
        </w:tc>
      </w:tr>
      <w:tr w:rsidR="007056D7" w:rsidRPr="00CB00C9" w:rsidDel="00A377D9" w14:paraId="0435B1AE" w14:textId="77777777" w:rsidTr="00380356">
        <w:tc>
          <w:tcPr>
            <w:tcW w:w="581" w:type="dxa"/>
            <w:vAlign w:val="center"/>
          </w:tcPr>
          <w:p w14:paraId="0435B1AB"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03</w:t>
            </w:r>
          </w:p>
        </w:tc>
        <w:tc>
          <w:tcPr>
            <w:tcW w:w="4627" w:type="dxa"/>
            <w:vAlign w:val="center"/>
          </w:tcPr>
          <w:p w14:paraId="0435B1AC" w14:textId="77777777" w:rsidR="007056D7" w:rsidRDefault="007056D7" w:rsidP="003952E1">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1" w:type="dxa"/>
          </w:tcPr>
          <w:p w14:paraId="0435B1AD" w14:textId="77777777" w:rsidR="007056D7" w:rsidRDefault="007056D7" w:rsidP="003952E1">
            <w:pPr>
              <w:keepNext/>
              <w:rPr>
                <w:rFonts w:asciiTheme="minorHAnsi" w:hAnsiTheme="minorHAnsi"/>
                <w:sz w:val="18"/>
                <w:szCs w:val="18"/>
              </w:rPr>
            </w:pPr>
          </w:p>
        </w:tc>
      </w:tr>
      <w:tr w:rsidR="007056D7" w:rsidRPr="00CB00C9" w:rsidDel="00A377D9" w14:paraId="0435B1B2" w14:textId="77777777" w:rsidTr="00380356">
        <w:tc>
          <w:tcPr>
            <w:tcW w:w="581" w:type="dxa"/>
            <w:vAlign w:val="center"/>
          </w:tcPr>
          <w:p w14:paraId="0435B1AF"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04</w:t>
            </w:r>
          </w:p>
        </w:tc>
        <w:tc>
          <w:tcPr>
            <w:tcW w:w="4627" w:type="dxa"/>
            <w:vAlign w:val="center"/>
          </w:tcPr>
          <w:p w14:paraId="0435B1B0"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1" w:type="dxa"/>
          </w:tcPr>
          <w:p w14:paraId="0435B1B1" w14:textId="77777777" w:rsidR="007056D7" w:rsidRPr="00467A82" w:rsidDel="00A377D9" w:rsidRDefault="007056D7" w:rsidP="003952E1">
            <w:pPr>
              <w:keepNext/>
              <w:rPr>
                <w:rFonts w:ascii="Calibri" w:hAnsi="Calibri"/>
                <w:sz w:val="18"/>
                <w:szCs w:val="18"/>
              </w:rPr>
            </w:pPr>
          </w:p>
        </w:tc>
      </w:tr>
      <w:tr w:rsidR="007056D7" w:rsidRPr="00CB00C9" w:rsidDel="00A377D9" w14:paraId="0435B1B7" w14:textId="77777777" w:rsidTr="00380356">
        <w:tc>
          <w:tcPr>
            <w:tcW w:w="581" w:type="dxa"/>
            <w:vAlign w:val="center"/>
          </w:tcPr>
          <w:p w14:paraId="0435B1B3"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05</w:t>
            </w:r>
          </w:p>
        </w:tc>
        <w:tc>
          <w:tcPr>
            <w:tcW w:w="4627" w:type="dxa"/>
            <w:vAlign w:val="center"/>
          </w:tcPr>
          <w:p w14:paraId="0435B1B4" w14:textId="77777777" w:rsidR="007056D7" w:rsidRDefault="007056D7" w:rsidP="003952E1">
            <w:pPr>
              <w:keepNext/>
              <w:rPr>
                <w:rFonts w:asciiTheme="minorHAnsi" w:hAnsiTheme="minorHAnsi"/>
                <w:sz w:val="18"/>
                <w:szCs w:val="18"/>
              </w:rPr>
            </w:pPr>
            <w:r>
              <w:rPr>
                <w:rFonts w:asciiTheme="minorHAnsi" w:hAnsiTheme="minorHAnsi"/>
                <w:sz w:val="18"/>
                <w:szCs w:val="18"/>
              </w:rPr>
              <w:t>Unshared Exterior Envelope Surface Area</w:t>
            </w:r>
          </w:p>
          <w:p w14:paraId="0435B1B5"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1" w:type="dxa"/>
          </w:tcPr>
          <w:p w14:paraId="0435B1B6" w14:textId="77777777" w:rsidR="007056D7" w:rsidRPr="00467A82" w:rsidDel="00A377D9" w:rsidRDefault="007056D7" w:rsidP="003952E1">
            <w:pPr>
              <w:keepNext/>
              <w:rPr>
                <w:rFonts w:ascii="Calibri" w:hAnsi="Calibri"/>
                <w:sz w:val="18"/>
                <w:szCs w:val="18"/>
              </w:rPr>
            </w:pPr>
          </w:p>
        </w:tc>
      </w:tr>
      <w:tr w:rsidR="007056D7" w:rsidRPr="00CB00C9" w14:paraId="0435B1BB" w14:textId="77777777" w:rsidTr="00380356">
        <w:tc>
          <w:tcPr>
            <w:tcW w:w="581" w:type="dxa"/>
            <w:vAlign w:val="center"/>
          </w:tcPr>
          <w:p w14:paraId="0435B1B8"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06</w:t>
            </w:r>
          </w:p>
        </w:tc>
        <w:tc>
          <w:tcPr>
            <w:tcW w:w="4627" w:type="dxa"/>
            <w:vAlign w:val="center"/>
          </w:tcPr>
          <w:p w14:paraId="0435B1B9"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1" w:type="dxa"/>
          </w:tcPr>
          <w:p w14:paraId="0435B1BA" w14:textId="77777777" w:rsidR="007056D7" w:rsidRPr="007F6151" w:rsidRDefault="007056D7" w:rsidP="003952E1">
            <w:pPr>
              <w:keepNext/>
              <w:rPr>
                <w:rFonts w:asciiTheme="minorHAnsi" w:hAnsiTheme="minorHAnsi"/>
                <w:sz w:val="18"/>
                <w:szCs w:val="18"/>
              </w:rPr>
            </w:pPr>
          </w:p>
        </w:tc>
      </w:tr>
    </w:tbl>
    <w:p w14:paraId="362AE97B" w14:textId="77777777" w:rsidR="00BD72D7" w:rsidRDefault="00BD72D7">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c>
          <w:tcPr>
            <w:tcW w:w="10795" w:type="dxa"/>
            <w:gridSpan w:val="5"/>
          </w:tcPr>
          <w:p w14:paraId="0435B1BE" w14:textId="1F37020B" w:rsidR="007056D7" w:rsidRPr="0029047D" w:rsidRDefault="00380356" w:rsidP="003952E1">
            <w:pPr>
              <w:keepNext/>
              <w:rPr>
                <w:rFonts w:asciiTheme="minorHAnsi" w:hAnsiTheme="minorHAnsi"/>
                <w:b/>
                <w:szCs w:val="18"/>
              </w:rPr>
            </w:pPr>
            <w:r>
              <w:rPr>
                <w:rFonts w:asciiTheme="minorHAnsi" w:hAnsiTheme="minorHAnsi"/>
                <w:b/>
                <w:szCs w:val="18"/>
              </w:rPr>
              <w:lastRenderedPageBreak/>
              <w:t>D</w:t>
            </w:r>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p>
          <w:p w14:paraId="0435B1BF"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0435B1C6" w14:textId="77777777" w:rsidTr="00454307">
        <w:tc>
          <w:tcPr>
            <w:tcW w:w="2145" w:type="dxa"/>
            <w:vAlign w:val="center"/>
          </w:tcPr>
          <w:p w14:paraId="0435B1C1"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0435B1C2"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0435B1C3"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0435B1C4"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0435B1C5"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0435B1CC" w14:textId="77777777" w:rsidTr="00454307">
        <w:tc>
          <w:tcPr>
            <w:tcW w:w="2145" w:type="dxa"/>
            <w:vAlign w:val="bottom"/>
          </w:tcPr>
          <w:p w14:paraId="0435B1C7"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0435B1C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0435B1C9"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0435B1CA"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0435B1CB"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0435B1D2" w14:textId="77777777" w:rsidTr="00454307">
        <w:tc>
          <w:tcPr>
            <w:tcW w:w="2145" w:type="dxa"/>
            <w:vAlign w:val="bottom"/>
          </w:tcPr>
          <w:p w14:paraId="0435B1CD"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rFonts w:asciiTheme="minorHAnsi" w:hAnsiTheme="minorHAnsi"/>
                <w:sz w:val="18"/>
                <w:szCs w:val="18"/>
              </w:rPr>
            </w:pPr>
          </w:p>
        </w:tc>
      </w:tr>
      <w:tr w:rsidR="007056D7" w14:paraId="0435B1D8" w14:textId="77777777" w:rsidTr="00454307">
        <w:tc>
          <w:tcPr>
            <w:tcW w:w="2145" w:type="dxa"/>
          </w:tcPr>
          <w:p w14:paraId="0435B1D3" w14:textId="77777777" w:rsidR="007056D7" w:rsidRPr="00BF496A" w:rsidRDefault="007056D7" w:rsidP="003952E1">
            <w:pPr>
              <w:rPr>
                <w:rFonts w:asciiTheme="minorHAnsi" w:hAnsiTheme="minorHAnsi"/>
                <w:sz w:val="18"/>
                <w:szCs w:val="18"/>
              </w:rPr>
            </w:pPr>
          </w:p>
        </w:tc>
        <w:tc>
          <w:tcPr>
            <w:tcW w:w="2146" w:type="dxa"/>
          </w:tcPr>
          <w:p w14:paraId="0435B1D4" w14:textId="77777777" w:rsidR="007056D7" w:rsidRPr="00BF496A" w:rsidRDefault="007056D7" w:rsidP="003952E1">
            <w:pPr>
              <w:rPr>
                <w:rFonts w:asciiTheme="minorHAnsi" w:hAnsiTheme="minorHAnsi"/>
                <w:sz w:val="18"/>
                <w:szCs w:val="18"/>
              </w:rPr>
            </w:pPr>
          </w:p>
        </w:tc>
        <w:tc>
          <w:tcPr>
            <w:tcW w:w="2146" w:type="dxa"/>
          </w:tcPr>
          <w:p w14:paraId="0435B1D5" w14:textId="77777777" w:rsidR="007056D7" w:rsidRPr="00BF496A" w:rsidRDefault="007056D7" w:rsidP="003952E1">
            <w:pPr>
              <w:rPr>
                <w:rFonts w:asciiTheme="minorHAnsi" w:hAnsiTheme="minorHAnsi"/>
                <w:sz w:val="18"/>
                <w:szCs w:val="18"/>
              </w:rPr>
            </w:pPr>
          </w:p>
        </w:tc>
        <w:tc>
          <w:tcPr>
            <w:tcW w:w="2146" w:type="dxa"/>
          </w:tcPr>
          <w:p w14:paraId="0435B1D6" w14:textId="77777777" w:rsidR="007056D7" w:rsidRPr="00BF496A" w:rsidRDefault="007056D7" w:rsidP="003952E1">
            <w:pPr>
              <w:rPr>
                <w:rFonts w:asciiTheme="minorHAnsi" w:hAnsiTheme="minorHAnsi"/>
                <w:sz w:val="18"/>
                <w:szCs w:val="18"/>
              </w:rPr>
            </w:pPr>
          </w:p>
        </w:tc>
        <w:tc>
          <w:tcPr>
            <w:tcW w:w="2212" w:type="dxa"/>
          </w:tcPr>
          <w:p w14:paraId="0435B1D7" w14:textId="77777777" w:rsidR="007056D7" w:rsidRPr="00BF496A" w:rsidRDefault="007056D7" w:rsidP="003952E1">
            <w:pPr>
              <w:rPr>
                <w:rFonts w:asciiTheme="minorHAnsi" w:hAnsiTheme="minorHAnsi"/>
                <w:sz w:val="18"/>
                <w:szCs w:val="18"/>
              </w:rPr>
            </w:pPr>
          </w:p>
        </w:tc>
      </w:tr>
      <w:tr w:rsidR="007056D7" w14:paraId="0435B1DE" w14:textId="77777777" w:rsidTr="00454307">
        <w:tc>
          <w:tcPr>
            <w:tcW w:w="2145" w:type="dxa"/>
          </w:tcPr>
          <w:p w14:paraId="0435B1D9" w14:textId="77777777" w:rsidR="007056D7" w:rsidRPr="00BF496A" w:rsidRDefault="007056D7" w:rsidP="003952E1">
            <w:pPr>
              <w:rPr>
                <w:rFonts w:asciiTheme="minorHAnsi" w:hAnsiTheme="minorHAnsi"/>
                <w:sz w:val="18"/>
                <w:szCs w:val="18"/>
              </w:rPr>
            </w:pPr>
          </w:p>
        </w:tc>
        <w:tc>
          <w:tcPr>
            <w:tcW w:w="2146" w:type="dxa"/>
          </w:tcPr>
          <w:p w14:paraId="0435B1DA" w14:textId="77777777" w:rsidR="007056D7" w:rsidRPr="00BF496A" w:rsidRDefault="007056D7" w:rsidP="003952E1">
            <w:pPr>
              <w:rPr>
                <w:rFonts w:asciiTheme="minorHAnsi" w:hAnsiTheme="minorHAnsi"/>
                <w:sz w:val="18"/>
                <w:szCs w:val="18"/>
              </w:rPr>
            </w:pPr>
          </w:p>
        </w:tc>
        <w:tc>
          <w:tcPr>
            <w:tcW w:w="2146" w:type="dxa"/>
          </w:tcPr>
          <w:p w14:paraId="0435B1DB" w14:textId="77777777" w:rsidR="007056D7" w:rsidRPr="00BF496A" w:rsidRDefault="007056D7" w:rsidP="003952E1">
            <w:pPr>
              <w:rPr>
                <w:rFonts w:asciiTheme="minorHAnsi" w:hAnsiTheme="minorHAnsi"/>
                <w:sz w:val="18"/>
                <w:szCs w:val="18"/>
              </w:rPr>
            </w:pPr>
          </w:p>
        </w:tc>
        <w:tc>
          <w:tcPr>
            <w:tcW w:w="2146" w:type="dxa"/>
          </w:tcPr>
          <w:p w14:paraId="0435B1DC" w14:textId="77777777" w:rsidR="007056D7" w:rsidRPr="00BF496A" w:rsidRDefault="007056D7" w:rsidP="003952E1">
            <w:pPr>
              <w:rPr>
                <w:rFonts w:asciiTheme="minorHAnsi" w:hAnsiTheme="minorHAnsi"/>
                <w:sz w:val="18"/>
                <w:szCs w:val="18"/>
              </w:rPr>
            </w:pPr>
          </w:p>
        </w:tc>
        <w:tc>
          <w:tcPr>
            <w:tcW w:w="2212" w:type="dxa"/>
          </w:tcPr>
          <w:p w14:paraId="0435B1DD" w14:textId="77777777" w:rsidR="007056D7" w:rsidRPr="00BF496A" w:rsidRDefault="007056D7" w:rsidP="003952E1">
            <w:pPr>
              <w:rPr>
                <w:rFonts w:asciiTheme="minorHAnsi" w:hAnsiTheme="minorHAnsi"/>
                <w:sz w:val="18"/>
                <w:szCs w:val="18"/>
              </w:rPr>
            </w:pPr>
          </w:p>
        </w:tc>
      </w:tr>
      <w:tr w:rsidR="007056D7" w14:paraId="0435B1E2" w14:textId="77777777" w:rsidTr="00454307">
        <w:tc>
          <w:tcPr>
            <w:tcW w:w="2145" w:type="dxa"/>
            <w:vAlign w:val="bottom"/>
          </w:tcPr>
          <w:p w14:paraId="0435B1DF"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0435B1E0" w14:textId="35C7660C" w:rsidR="007056D7" w:rsidRPr="00BF496A" w:rsidRDefault="007056D7"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12" w:type="dxa"/>
          </w:tcPr>
          <w:p w14:paraId="0435B1E1" w14:textId="77777777" w:rsidR="007056D7" w:rsidRPr="00BF496A" w:rsidRDefault="007056D7" w:rsidP="003952E1">
            <w:pPr>
              <w:rPr>
                <w:rFonts w:asciiTheme="minorHAnsi" w:hAnsiTheme="minorHAnsi"/>
                <w:sz w:val="18"/>
                <w:szCs w:val="18"/>
              </w:rPr>
            </w:pPr>
          </w:p>
        </w:tc>
      </w:tr>
    </w:tbl>
    <w:p w14:paraId="0435B1E3" w14:textId="77777777" w:rsidR="007056D7" w:rsidRPr="00C070E2" w:rsidRDefault="007056D7"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7056D7" w:rsidRPr="00500C2C" w14:paraId="0435B1E5" w14:textId="77777777" w:rsidTr="00454307">
        <w:tc>
          <w:tcPr>
            <w:tcW w:w="10786" w:type="dxa"/>
            <w:gridSpan w:val="2"/>
          </w:tcPr>
          <w:p w14:paraId="0435B1E4" w14:textId="179C3574" w:rsidR="007056D7" w:rsidRPr="00500C2C" w:rsidRDefault="00380356" w:rsidP="003952E1">
            <w:pPr>
              <w:keepNext/>
              <w:rPr>
                <w:rFonts w:asciiTheme="minorHAnsi" w:hAnsiTheme="minorHAnsi"/>
                <w:szCs w:val="18"/>
              </w:rPr>
            </w:pPr>
            <w:r>
              <w:rPr>
                <w:rFonts w:asciiTheme="minorHAnsi" w:hAnsiTheme="minorHAnsi"/>
                <w:b/>
                <w:szCs w:val="18"/>
              </w:rPr>
              <w:t>E</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435B1E7" w14:textId="77777777" w:rsidR="00AE10C0" w:rsidRDefault="00AE10C0" w:rsidP="00D9307B">
            <w:pPr>
              <w:keepNext/>
              <w:rPr>
                <w:rFonts w:asciiTheme="minorHAnsi" w:hAnsiTheme="minorHAnsi"/>
                <w:sz w:val="18"/>
                <w:szCs w:val="18"/>
              </w:rPr>
            </w:pPr>
          </w:p>
        </w:tc>
      </w:tr>
    </w:tbl>
    <w:p w14:paraId="0435B25B" w14:textId="05E6DBEE" w:rsidR="005952AD" w:rsidRDefault="005952AD">
      <w:pPr>
        <w:rPr>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BD72D7" w:rsidRPr="00500C2C" w14:paraId="33862D1C" w14:textId="77777777" w:rsidTr="00BD72D7">
        <w:tc>
          <w:tcPr>
            <w:tcW w:w="10786" w:type="dxa"/>
            <w:gridSpan w:val="2"/>
          </w:tcPr>
          <w:p w14:paraId="1AA0A7D1" w14:textId="77777777" w:rsidR="00BD72D7" w:rsidRDefault="00BD72D7" w:rsidP="00BD72D7">
            <w:pPr>
              <w:keepNext/>
              <w:rPr>
                <w:rFonts w:asciiTheme="minorHAnsi" w:hAnsiTheme="minorHAnsi"/>
                <w:b/>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Determination of HERS Verification Compliance</w:t>
            </w:r>
          </w:p>
          <w:p w14:paraId="1FC7153B" w14:textId="0ABECBF8" w:rsidR="00BD72D7" w:rsidRPr="00500C2C" w:rsidRDefault="00BD72D7" w:rsidP="00BD72D7">
            <w:pPr>
              <w:keepNext/>
              <w:rPr>
                <w:rFonts w:asciiTheme="minorHAnsi" w:hAnsiTheme="minorHAnsi"/>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BD72D7" w:rsidRPr="00D2491C" w14:paraId="7BEA2264" w14:textId="77777777" w:rsidTr="00BD72D7">
        <w:trPr>
          <w:trHeight w:val="158"/>
        </w:trPr>
        <w:tc>
          <w:tcPr>
            <w:tcW w:w="641" w:type="dxa"/>
            <w:vAlign w:val="center"/>
          </w:tcPr>
          <w:p w14:paraId="3D7D593F" w14:textId="77777777" w:rsidR="00BD72D7" w:rsidRPr="00D2491C" w:rsidRDefault="00BD72D7" w:rsidP="00BD72D7">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CD5AA12" w14:textId="77777777" w:rsidR="00BD72D7" w:rsidRDefault="00BD72D7" w:rsidP="00BD72D7">
            <w:pPr>
              <w:keepNext/>
              <w:rPr>
                <w:rFonts w:asciiTheme="minorHAnsi" w:hAnsiTheme="minorHAnsi"/>
                <w:sz w:val="18"/>
                <w:szCs w:val="18"/>
              </w:rPr>
            </w:pPr>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461494" w14:paraId="02B77A35" w14:textId="77777777" w:rsidTr="00B85EC7">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FCFD1FC" w14:textId="77777777" w:rsidR="00461494" w:rsidRPr="00A75DC5" w:rsidRDefault="00461494" w:rsidP="00B85EC7">
            <w:pPr>
              <w:keepNext/>
              <w:rPr>
                <w:rFonts w:asciiTheme="minorHAnsi" w:hAnsiTheme="minorHAnsi"/>
                <w:b/>
                <w:bCs/>
                <w:szCs w:val="18"/>
              </w:rPr>
            </w:pPr>
            <w:r>
              <w:rPr>
                <w:rFonts w:asciiTheme="minorHAnsi" w:hAnsiTheme="minorHAnsi"/>
                <w:b/>
                <w:bCs/>
                <w:szCs w:val="18"/>
              </w:rPr>
              <w:lastRenderedPageBreak/>
              <w:t>G</w:t>
            </w:r>
            <w:r w:rsidRPr="0029047D">
              <w:rPr>
                <w:rFonts w:asciiTheme="minorHAnsi" w:hAnsiTheme="minorHAnsi"/>
                <w:b/>
                <w:bCs/>
                <w:szCs w:val="18"/>
              </w:rPr>
              <w:t>. Other Requirements</w:t>
            </w:r>
          </w:p>
        </w:tc>
      </w:tr>
      <w:tr w:rsidR="00461494" w14:paraId="1C8EF33A" w14:textId="77777777" w:rsidTr="00B85EC7">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53D7E592" w14:textId="5EBB5D35" w:rsidR="00461494" w:rsidRPr="00A75DC5" w:rsidRDefault="00461494" w:rsidP="00B85EC7">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461494" w14:paraId="74A108CC"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15B2BE"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76DF1D" w14:textId="77777777" w:rsidR="00461494" w:rsidRDefault="00461494" w:rsidP="00461494">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55A4F4E" w14:textId="77777777" w:rsidR="00461494" w:rsidRDefault="00461494" w:rsidP="00B85EC7">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461494" w14:paraId="1BD9779E"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0DB736B"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E7ACB5" w14:textId="77777777" w:rsidR="00461494" w:rsidRDefault="00461494" w:rsidP="00B85EC7">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461494" w14:paraId="4D243A41"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0CEB667"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5384445" w14:textId="77777777" w:rsidR="00461494" w:rsidRDefault="00461494" w:rsidP="00B85EC7">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2A9FBD0C" w14:textId="77777777" w:rsidR="00461494" w:rsidRDefault="00461494" w:rsidP="00B85EC7">
            <w:pPr>
              <w:ind w:left="274"/>
              <w:rPr>
                <w:sz w:val="22"/>
              </w:rPr>
            </w:pPr>
            <w:r w:rsidRPr="00215D5D">
              <w:rPr>
                <w:rFonts w:asciiTheme="minorHAnsi" w:hAnsiTheme="minorHAnsi" w:cstheme="minorHAnsi"/>
                <w:sz w:val="18"/>
                <w:szCs w:val="18"/>
              </w:rPr>
              <w:t>Exception: Condensing dryers plumbed to a drain.</w:t>
            </w:r>
          </w:p>
        </w:tc>
      </w:tr>
      <w:tr w:rsidR="00461494" w14:paraId="733F4F44"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1DBBD5A"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5FBC683" w14:textId="77777777" w:rsidR="00461494" w:rsidRDefault="00461494" w:rsidP="00B85EC7">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06FB7EDD" w14:textId="77777777" w:rsidR="00461494" w:rsidRDefault="00461494" w:rsidP="00B85EC7">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793EA4A5" w14:textId="77777777" w:rsidR="00461494" w:rsidRDefault="00461494" w:rsidP="00B85EC7">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461494" w14:paraId="56DFA6BC"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ED0D152"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BFB2D1B" w14:textId="77777777" w:rsidR="00461494" w:rsidRDefault="00461494" w:rsidP="00B85EC7">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3DFE1104" w14:textId="77777777" w:rsidR="00461494" w:rsidRDefault="00461494" w:rsidP="00B85EC7">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461494" w14:paraId="2FC8C84D"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0C63CB"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F5D595C" w14:textId="77777777" w:rsidR="00461494" w:rsidRDefault="00461494" w:rsidP="00B85EC7">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B39E680" w14:textId="77777777" w:rsidR="00461494" w:rsidRDefault="00461494" w:rsidP="00B85EC7">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774CB2A9" w14:textId="77777777" w:rsidR="00461494" w:rsidRDefault="00461494" w:rsidP="00B85EC7">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46EE877" w14:textId="77777777" w:rsidR="00461494" w:rsidRDefault="00461494" w:rsidP="00B85EC7">
            <w:pPr>
              <w:keepNext/>
              <w:ind w:left="763"/>
              <w:rPr>
                <w:rFonts w:asciiTheme="minorHAnsi" w:hAnsiTheme="minorHAnsi"/>
                <w:sz w:val="18"/>
                <w:szCs w:val="18"/>
              </w:rPr>
            </w:pPr>
            <w:r w:rsidRPr="0001108C">
              <w:rPr>
                <w:rFonts w:asciiTheme="minorHAnsi" w:hAnsiTheme="minorHAnsi"/>
                <w:sz w:val="18"/>
                <w:szCs w:val="18"/>
              </w:rPr>
              <w:t>Exceptions:</w:t>
            </w:r>
          </w:p>
          <w:p w14:paraId="3DD90CCD" w14:textId="77777777" w:rsidR="00461494" w:rsidRDefault="00461494" w:rsidP="00B85EC7">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4ACCD9B5" w14:textId="77777777" w:rsidR="00461494" w:rsidRDefault="00461494" w:rsidP="00B85EC7">
            <w:pPr>
              <w:keepNext/>
              <w:ind w:left="1397" w:hanging="274"/>
            </w:pPr>
            <w:r w:rsidRPr="0001108C">
              <w:rPr>
                <w:rFonts w:asciiTheme="minorHAnsi" w:hAnsiTheme="minorHAnsi"/>
                <w:sz w:val="18"/>
                <w:szCs w:val="18"/>
              </w:rPr>
              <w:t>2. Toilet compartments in bathrooms.</w:t>
            </w:r>
          </w:p>
        </w:tc>
      </w:tr>
      <w:tr w:rsidR="00461494" w14:paraId="294DDB34"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4B8F9C1"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7523B68" w14:textId="77777777" w:rsidR="00461494" w:rsidRDefault="00461494" w:rsidP="00B85EC7">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78BDB389" w14:textId="77777777" w:rsidR="00461494" w:rsidRDefault="00461494" w:rsidP="00B85EC7">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209D75CC" w14:textId="77777777" w:rsidR="00461494" w:rsidRDefault="00461494" w:rsidP="00C070E2">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53BCE3A8" w14:textId="77777777" w:rsidR="00461494" w:rsidRDefault="00461494" w:rsidP="00B85EC7">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107687FD" w14:textId="77777777" w:rsidR="00461494" w:rsidRDefault="00461494" w:rsidP="00C070E2">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2E4BB43A" w14:textId="77777777" w:rsidR="00461494" w:rsidRDefault="00461494" w:rsidP="00C070E2">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461494" w14:paraId="79FD88D2"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ADF3455"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FE75D92" w14:textId="77777777" w:rsidR="00461494" w:rsidRDefault="00461494" w:rsidP="00B85EC7">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461494" w14:paraId="00448252" w14:textId="77777777" w:rsidTr="00B85EC7">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E76D7E1" w14:textId="77777777" w:rsidR="00461494" w:rsidRDefault="00461494" w:rsidP="00B85EC7">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5F484460" w14:textId="77777777" w:rsidR="00461494" w:rsidRDefault="00461494" w:rsidP="00461494"/>
    <w:p w14:paraId="727406BE" w14:textId="77777777" w:rsidR="00461494" w:rsidRDefault="00461494" w:rsidP="00461494">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61494" w:rsidRPr="006C4FD8" w14:paraId="1FC86DCC" w14:textId="77777777" w:rsidTr="00B85EC7">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E222A96" w14:textId="77777777" w:rsidR="00461494" w:rsidRPr="0047390B" w:rsidRDefault="00461494" w:rsidP="00B85EC7">
            <w:pPr>
              <w:rPr>
                <w:rFonts w:asciiTheme="minorHAnsi" w:hAnsiTheme="minorHAnsi" w:cs="Arial"/>
                <w:b/>
                <w:szCs w:val="18"/>
              </w:rPr>
            </w:pPr>
            <w:r>
              <w:rPr>
                <w:rFonts w:asciiTheme="minorHAnsi" w:hAnsiTheme="minorHAnsi" w:cs="Arial"/>
                <w:b/>
                <w:szCs w:val="18"/>
              </w:rPr>
              <w:lastRenderedPageBreak/>
              <w:t>H</w:t>
            </w:r>
            <w:r w:rsidRPr="0047390B">
              <w:rPr>
                <w:rFonts w:asciiTheme="minorHAnsi" w:hAnsiTheme="minorHAnsi" w:cs="Arial"/>
                <w:b/>
                <w:szCs w:val="18"/>
              </w:rPr>
              <w:t>. Air Moving Equipment</w:t>
            </w:r>
          </w:p>
        </w:tc>
      </w:tr>
      <w:tr w:rsidR="00461494" w:rsidRPr="006C4FD8" w14:paraId="28EC8FC4" w14:textId="77777777" w:rsidTr="00B85EC7">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728F284" w14:textId="77777777" w:rsidR="00461494" w:rsidRPr="0047390B" w:rsidRDefault="00461494" w:rsidP="00B85EC7">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461494" w:rsidRPr="006C4FD8" w14:paraId="5B20294F" w14:textId="77777777" w:rsidTr="00B85EC7">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6541591" w14:textId="77777777" w:rsidR="00461494" w:rsidRPr="006C4FD8" w:rsidRDefault="00461494" w:rsidP="00B85EC7">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32CC1A78" w14:textId="23F49B4F" w:rsidR="00461494" w:rsidRPr="00DA6319" w:rsidRDefault="00461494" w:rsidP="00B85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C070E2">
              <w:rPr>
                <w:rFonts w:asciiTheme="minorHAnsi" w:hAnsiTheme="minorHAnsi"/>
                <w:bCs/>
                <w:sz w:val="18"/>
                <w:szCs w:val="18"/>
              </w:rPr>
              <w:t>Ventilation devices and</w:t>
            </w:r>
            <w:r>
              <w:rPr>
                <w:rFonts w:asciiTheme="minorHAnsi" w:hAnsiTheme="minorHAnsi"/>
                <w:bCs/>
                <w:sz w:val="18"/>
                <w:szCs w:val="18"/>
              </w:rPr>
              <w:t xml:space="preserve"> </w:t>
            </w:r>
            <w:r w:rsidRPr="00C070E2">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C070E2">
              <w:rPr>
                <w:rFonts w:asciiTheme="minorHAnsi" w:hAnsiTheme="minorHAnsi"/>
                <w:bCs/>
                <w:sz w:val="18"/>
                <w:szCs w:val="18"/>
              </w:rPr>
              <w:t>accordance with ANSI/ASHRAE Standard 51/AMCA 210,</w:t>
            </w:r>
            <w:r>
              <w:rPr>
                <w:rFonts w:asciiTheme="minorHAnsi" w:hAnsiTheme="minorHAnsi"/>
                <w:bCs/>
                <w:sz w:val="18"/>
                <w:szCs w:val="18"/>
              </w:rPr>
              <w:t xml:space="preserve"> </w:t>
            </w:r>
            <w:r w:rsidRPr="00C070E2">
              <w:rPr>
                <w:rFonts w:asciiTheme="minorHAnsi" w:hAnsiTheme="minorHAnsi"/>
                <w:bCs/>
                <w:i/>
                <w:sz w:val="18"/>
                <w:szCs w:val="18"/>
              </w:rPr>
              <w:t>Laboratory Methods of Testing Fans for Aerodynamic Performance Rating</w:t>
            </w:r>
            <w:r w:rsidRPr="00C070E2">
              <w:rPr>
                <w:rFonts w:asciiTheme="minorHAnsi" w:hAnsiTheme="minorHAnsi"/>
                <w:bCs/>
                <w:sz w:val="18"/>
                <w:szCs w:val="18"/>
              </w:rPr>
              <w:t xml:space="preserve">, and ANSI/AMCA Standard 300, </w:t>
            </w:r>
            <w:r w:rsidRPr="00C070E2">
              <w:rPr>
                <w:rFonts w:asciiTheme="minorHAnsi" w:hAnsiTheme="minorHAnsi"/>
                <w:bCs/>
                <w:i/>
                <w:sz w:val="18"/>
                <w:szCs w:val="18"/>
              </w:rPr>
              <w:t>Reverberant Room Method for Sound Testing of Fans</w:t>
            </w:r>
            <w:r w:rsidRPr="00C070E2">
              <w:rPr>
                <w:rFonts w:asciiTheme="minorHAnsi" w:hAnsiTheme="minorHAnsi"/>
                <w:bCs/>
                <w:sz w:val="18"/>
                <w:szCs w:val="18"/>
              </w:rPr>
              <w:t>, and rated in</w:t>
            </w:r>
            <w:r>
              <w:rPr>
                <w:rFonts w:asciiTheme="minorHAnsi" w:hAnsiTheme="minorHAnsi"/>
                <w:bCs/>
                <w:sz w:val="18"/>
                <w:szCs w:val="18"/>
              </w:rPr>
              <w:t xml:space="preserve"> </w:t>
            </w:r>
            <w:r w:rsidRPr="00C070E2">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C070E2">
              <w:rPr>
                <w:rFonts w:asciiTheme="minorHAnsi" w:hAnsiTheme="minorHAnsi"/>
                <w:bCs/>
                <w:sz w:val="18"/>
                <w:szCs w:val="18"/>
              </w:rPr>
              <w:t xml:space="preserve">the Home Ventilating Institute (HVI) (HVI 915, </w:t>
            </w:r>
            <w:r w:rsidRPr="00C070E2">
              <w:rPr>
                <w:rFonts w:asciiTheme="minorHAnsi" w:hAnsiTheme="minorHAnsi"/>
                <w:bCs/>
                <w:i/>
                <w:sz w:val="18"/>
                <w:szCs w:val="18"/>
              </w:rPr>
              <w:t>Loudness Testing and Rating Procedure</w:t>
            </w:r>
            <w:r w:rsidRPr="00C070E2">
              <w:rPr>
                <w:rFonts w:asciiTheme="minorHAnsi" w:hAnsiTheme="minorHAnsi"/>
                <w:bCs/>
                <w:sz w:val="18"/>
                <w:szCs w:val="18"/>
              </w:rPr>
              <w:t xml:space="preserve">; HVI 916, </w:t>
            </w:r>
            <w:r w:rsidRPr="00C070E2">
              <w:rPr>
                <w:rFonts w:asciiTheme="minorHAnsi" w:hAnsiTheme="minorHAnsi"/>
                <w:bCs/>
                <w:i/>
                <w:sz w:val="18"/>
                <w:szCs w:val="18"/>
              </w:rPr>
              <w:t>Air Flow Test Procedure</w:t>
            </w:r>
            <w:r w:rsidRPr="00C070E2">
              <w:rPr>
                <w:rFonts w:asciiTheme="minorHAnsi" w:hAnsiTheme="minorHAnsi"/>
                <w:bCs/>
                <w:sz w:val="18"/>
                <w:szCs w:val="18"/>
              </w:rPr>
              <w:t xml:space="preserve"> ; and HVI 920, </w:t>
            </w:r>
            <w:r w:rsidRPr="00C070E2">
              <w:rPr>
                <w:rFonts w:asciiTheme="minorHAnsi" w:hAnsiTheme="minorHAnsi"/>
                <w:bCs/>
                <w:i/>
                <w:sz w:val="18"/>
                <w:szCs w:val="18"/>
              </w:rPr>
              <w:t>Product Performance Certification Procedure Including Verification and Challenge</w:t>
            </w:r>
            <w:r w:rsidRPr="00C070E2">
              <w:rPr>
                <w:rFonts w:asciiTheme="minorHAnsi" w:hAnsiTheme="minorHAnsi"/>
                <w:bCs/>
                <w:sz w:val="18"/>
                <w:szCs w:val="18"/>
              </w:rPr>
              <w:t>).</w:t>
            </w:r>
            <w:r>
              <w:rPr>
                <w:rFonts w:asciiTheme="minorHAnsi" w:hAnsiTheme="minorHAnsi"/>
                <w:bCs/>
                <w:sz w:val="18"/>
                <w:szCs w:val="18"/>
              </w:rPr>
              <w:t xml:space="preserve"> </w:t>
            </w:r>
            <w:r w:rsidRPr="00C070E2">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C070E2">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C070E2">
              <w:rPr>
                <w:rFonts w:asciiTheme="minorHAnsi" w:hAnsiTheme="minorHAnsi"/>
                <w:bCs/>
                <w:sz w:val="18"/>
                <w:szCs w:val="18"/>
              </w:rPr>
              <w:t>installation instructions.</w:t>
            </w:r>
          </w:p>
        </w:tc>
      </w:tr>
      <w:tr w:rsidR="00461494" w:rsidRPr="006C4FD8" w14:paraId="4F7A9711" w14:textId="77777777" w:rsidTr="00B85EC7">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7BDDB2FB" w14:textId="77777777" w:rsidR="00461494" w:rsidRPr="006C4FD8" w:rsidRDefault="00461494" w:rsidP="00B85EC7">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03284DFC" w14:textId="77777777" w:rsidR="00461494" w:rsidRDefault="00461494" w:rsidP="00B85EC7">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C070E2">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C070E2">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C070E2">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C070E2">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C070E2">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C070E2">
              <w:rPr>
                <w:rFonts w:asciiTheme="minorHAnsi" w:hAnsiTheme="minorHAnsi"/>
                <w:bCs/>
                <w:sz w:val="18"/>
                <w:szCs w:val="18"/>
              </w:rPr>
              <w:t>7.1.</w:t>
            </w:r>
          </w:p>
          <w:p w14:paraId="3C446755" w14:textId="77777777" w:rsidR="00461494" w:rsidRDefault="00461494" w:rsidP="00B85EC7">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68D70B45" w14:textId="77777777" w:rsidR="00461494" w:rsidRDefault="00461494" w:rsidP="00C070E2">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C070E2">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C070E2">
              <w:rPr>
                <w:rFonts w:asciiTheme="minorHAnsi" w:hAnsiTheme="minorHAnsi"/>
                <w:bCs/>
                <w:sz w:val="18"/>
                <w:szCs w:val="18"/>
              </w:rPr>
              <w:t>of 1.0 sone.</w:t>
            </w:r>
          </w:p>
          <w:p w14:paraId="2E95933A" w14:textId="77777777" w:rsidR="00461494" w:rsidRDefault="00461494" w:rsidP="00B85EC7">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3B3DEFA9" w14:textId="77777777" w:rsidR="00461494" w:rsidRDefault="00461494" w:rsidP="00B85EC7">
            <w:pPr>
              <w:keepNext/>
              <w:ind w:left="763"/>
              <w:rPr>
                <w:rFonts w:asciiTheme="minorHAnsi" w:hAnsiTheme="minorHAnsi"/>
                <w:sz w:val="18"/>
                <w:szCs w:val="18"/>
              </w:rPr>
            </w:pPr>
            <w:r w:rsidRPr="0001108C">
              <w:rPr>
                <w:rFonts w:asciiTheme="minorHAnsi" w:hAnsiTheme="minorHAnsi"/>
                <w:sz w:val="18"/>
                <w:szCs w:val="18"/>
              </w:rPr>
              <w:t>Exceptions:</w:t>
            </w:r>
          </w:p>
          <w:p w14:paraId="52200D32" w14:textId="77777777" w:rsidR="00461494" w:rsidRDefault="00461494" w:rsidP="00B85EC7">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32A71919" w14:textId="3F0A6810" w:rsidR="00461494" w:rsidRDefault="00461494" w:rsidP="00C070E2">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461494" w:rsidRPr="006C4FD8" w14:paraId="6A3A9206" w14:textId="77777777" w:rsidTr="00B85EC7">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2D024FDA" w14:textId="77777777" w:rsidR="00461494" w:rsidRPr="006C4FD8" w:rsidRDefault="00461494" w:rsidP="00B85EC7">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4CBE2E85" w14:textId="77777777" w:rsidR="00461494" w:rsidRDefault="00461494" w:rsidP="00B85EC7">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370B735E" w14:textId="7A8451C0" w:rsidR="00461494" w:rsidRDefault="00461494" w:rsidP="00B85EC7">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C070E2">
              <w:rPr>
                <w:rFonts w:asciiTheme="minorHAnsi" w:hAnsiTheme="minorHAnsi"/>
                <w:bCs/>
                <w:sz w:val="18"/>
                <w:szCs w:val="18"/>
              </w:rPr>
              <w:t>Exhaust</w:t>
            </w:r>
            <w:r>
              <w:rPr>
                <w:rFonts w:asciiTheme="minorHAnsi" w:hAnsiTheme="minorHAnsi"/>
                <w:bCs/>
                <w:sz w:val="18"/>
                <w:szCs w:val="18"/>
              </w:rPr>
              <w:t xml:space="preserve"> </w:t>
            </w:r>
            <w:r w:rsidRPr="00C070E2">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C070E2">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C070E2">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C070E2">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C070E2">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C070E2">
              <w:rPr>
                <w:rFonts w:asciiTheme="minorHAnsi" w:hAnsiTheme="minorHAnsi"/>
                <w:bCs/>
                <w:sz w:val="18"/>
                <w:szCs w:val="18"/>
              </w:rPr>
              <w:t>exhaust ducting system</w:t>
            </w:r>
            <w:r w:rsidRPr="00F47345">
              <w:rPr>
                <w:rFonts w:asciiTheme="minorHAnsi" w:hAnsiTheme="minorHAnsi"/>
                <w:b/>
                <w:bCs/>
                <w:sz w:val="18"/>
                <w:szCs w:val="18"/>
              </w:rPr>
              <w:t>.</w:t>
            </w:r>
          </w:p>
          <w:p w14:paraId="4D55A8D3" w14:textId="5595177B" w:rsidR="00461494" w:rsidRPr="00C070E2" w:rsidRDefault="00461494" w:rsidP="00B85EC7">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C070E2">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C070E2">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C070E2">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C070E2">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C070E2">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C070E2">
              <w:rPr>
                <w:rFonts w:asciiTheme="minorHAnsi" w:hAnsiTheme="minorHAnsi" w:cstheme="minorHAnsi"/>
                <w:sz w:val="18"/>
                <w:szCs w:val="18"/>
              </w:rPr>
              <w:t>duct when the fan is not running</w:t>
            </w:r>
            <w:r>
              <w:rPr>
                <w:rFonts w:asciiTheme="minorHAnsi" w:hAnsiTheme="minorHAnsi" w:cstheme="minorHAnsi"/>
                <w:sz w:val="18"/>
                <w:szCs w:val="18"/>
              </w:rPr>
              <w:t>.</w:t>
            </w:r>
            <w:r w:rsidRPr="00C070E2">
              <w:rPr>
                <w:rFonts w:asciiTheme="minorHAnsi" w:hAnsiTheme="minorHAnsi" w:cstheme="minorHAnsi"/>
                <w:sz w:val="18"/>
                <w:szCs w:val="18"/>
              </w:rPr>
              <w:t xml:space="preserve"> </w:t>
            </w:r>
          </w:p>
        </w:tc>
      </w:tr>
      <w:tr w:rsidR="00461494" w:rsidRPr="006C4FD8" w14:paraId="714F7D81" w14:textId="77777777" w:rsidTr="00B85EC7">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400D52E" w14:textId="77777777" w:rsidR="00461494" w:rsidRPr="006C4FD8" w:rsidRDefault="00461494" w:rsidP="00B85EC7">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0EFF4039" w14:textId="77777777" w:rsidR="00461494" w:rsidRDefault="00461494" w:rsidP="00B85EC7">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461494" w:rsidRPr="006C4FD8" w14:paraId="2CFE99D6" w14:textId="77777777" w:rsidTr="00B85EC7">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18EC3EA" w14:textId="77777777" w:rsidR="00461494" w:rsidRPr="006C4FD8" w:rsidRDefault="00461494" w:rsidP="00B85EC7">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7624C53D" w14:textId="77777777" w:rsidTr="00BD72D7">
        <w:trPr>
          <w:trHeight w:val="288"/>
        </w:trPr>
        <w:tc>
          <w:tcPr>
            <w:tcW w:w="10950" w:type="dxa"/>
            <w:gridSpan w:val="4"/>
            <w:vAlign w:val="center"/>
          </w:tcPr>
          <w:p w14:paraId="77398EB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lastRenderedPageBreak/>
              <w:t>Documentation Author's Declaration Statement</w:t>
            </w:r>
          </w:p>
        </w:tc>
      </w:tr>
      <w:tr w:rsidR="00BD72D7" w:rsidRPr="00BB16FE" w14:paraId="1DE78CE1" w14:textId="77777777" w:rsidTr="00BD72D7">
        <w:trPr>
          <w:trHeight w:val="360"/>
        </w:trPr>
        <w:tc>
          <w:tcPr>
            <w:tcW w:w="10950" w:type="dxa"/>
            <w:gridSpan w:val="4"/>
            <w:vAlign w:val="center"/>
          </w:tcPr>
          <w:p w14:paraId="7BAFAF5D"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3E2F3733" w14:textId="77777777" w:rsidTr="00BD72D7">
        <w:trPr>
          <w:trHeight w:val="360"/>
        </w:trPr>
        <w:tc>
          <w:tcPr>
            <w:tcW w:w="5434" w:type="dxa"/>
          </w:tcPr>
          <w:p w14:paraId="5714649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4463A7F5"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1A66BA40" w14:textId="77777777" w:rsidTr="00BD72D7">
        <w:trPr>
          <w:trHeight w:val="360"/>
        </w:trPr>
        <w:tc>
          <w:tcPr>
            <w:tcW w:w="5434" w:type="dxa"/>
          </w:tcPr>
          <w:p w14:paraId="346567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31335C3F"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0740D6C4" w14:textId="77777777" w:rsidTr="00BD72D7">
        <w:trPr>
          <w:trHeight w:val="360"/>
        </w:trPr>
        <w:tc>
          <w:tcPr>
            <w:tcW w:w="5434" w:type="dxa"/>
          </w:tcPr>
          <w:p w14:paraId="7203E9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1B14C7C7"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73C347AB" w14:textId="77777777" w:rsidTr="00BD72D7">
        <w:trPr>
          <w:trHeight w:val="360"/>
        </w:trPr>
        <w:tc>
          <w:tcPr>
            <w:tcW w:w="5434" w:type="dxa"/>
          </w:tcPr>
          <w:p w14:paraId="5D7BDCE4"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73D5FFCD"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3888CFF9" w14:textId="77777777" w:rsidTr="00BD72D7">
        <w:tblPrEx>
          <w:tblCellMar>
            <w:left w:w="115" w:type="dxa"/>
            <w:right w:w="115" w:type="dxa"/>
          </w:tblCellMar>
        </w:tblPrEx>
        <w:trPr>
          <w:trHeight w:val="296"/>
        </w:trPr>
        <w:tc>
          <w:tcPr>
            <w:tcW w:w="10950" w:type="dxa"/>
            <w:gridSpan w:val="4"/>
            <w:vAlign w:val="center"/>
          </w:tcPr>
          <w:p w14:paraId="25A1500D"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55921181" w14:textId="77777777" w:rsidTr="00BD72D7">
        <w:tblPrEx>
          <w:tblCellMar>
            <w:left w:w="115" w:type="dxa"/>
            <w:right w:w="115" w:type="dxa"/>
          </w:tblCellMar>
        </w:tblPrEx>
        <w:trPr>
          <w:trHeight w:val="504"/>
        </w:trPr>
        <w:tc>
          <w:tcPr>
            <w:tcW w:w="10950" w:type="dxa"/>
            <w:gridSpan w:val="4"/>
            <w:shd w:val="clear" w:color="auto" w:fill="auto"/>
          </w:tcPr>
          <w:p w14:paraId="739F67B5"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455A8C4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3DC5686C"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5943DA23"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B1467E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8E3C88F"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74F0F724" w14:textId="77777777" w:rsidTr="00BD72D7">
        <w:tblPrEx>
          <w:tblCellMar>
            <w:left w:w="115" w:type="dxa"/>
            <w:right w:w="115" w:type="dxa"/>
          </w:tblCellMar>
        </w:tblPrEx>
        <w:trPr>
          <w:trHeight w:val="278"/>
        </w:trPr>
        <w:tc>
          <w:tcPr>
            <w:tcW w:w="10950" w:type="dxa"/>
            <w:gridSpan w:val="4"/>
            <w:vAlign w:val="center"/>
          </w:tcPr>
          <w:p w14:paraId="5FB66FE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2C3A3CF0" w14:textId="77777777" w:rsidTr="00BD72D7">
        <w:tblPrEx>
          <w:tblCellMar>
            <w:left w:w="115" w:type="dxa"/>
            <w:right w:w="115" w:type="dxa"/>
          </w:tblCellMar>
        </w:tblPrEx>
        <w:trPr>
          <w:trHeight w:hRule="exact" w:val="360"/>
        </w:trPr>
        <w:tc>
          <w:tcPr>
            <w:tcW w:w="10950" w:type="dxa"/>
            <w:gridSpan w:val="4"/>
            <w:vAlign w:val="center"/>
          </w:tcPr>
          <w:p w14:paraId="5B461FA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6D736BC" w14:textId="77777777" w:rsidTr="00BD72D7">
        <w:tblPrEx>
          <w:tblCellMar>
            <w:left w:w="115" w:type="dxa"/>
            <w:right w:w="115" w:type="dxa"/>
          </w:tblCellMar>
        </w:tblPrEx>
        <w:trPr>
          <w:trHeight w:hRule="exact" w:val="360"/>
        </w:trPr>
        <w:tc>
          <w:tcPr>
            <w:tcW w:w="5475" w:type="dxa"/>
            <w:gridSpan w:val="2"/>
          </w:tcPr>
          <w:p w14:paraId="51409E26"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37000547"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50EF0F3" w14:textId="77777777" w:rsidTr="00BD72D7">
        <w:tblPrEx>
          <w:tblCellMar>
            <w:left w:w="108" w:type="dxa"/>
            <w:right w:w="108" w:type="dxa"/>
          </w:tblCellMar>
        </w:tblPrEx>
        <w:trPr>
          <w:trHeight w:hRule="exact" w:val="288"/>
        </w:trPr>
        <w:tc>
          <w:tcPr>
            <w:tcW w:w="10950" w:type="dxa"/>
            <w:gridSpan w:val="4"/>
            <w:vAlign w:val="center"/>
          </w:tcPr>
          <w:p w14:paraId="595B77C7"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7D1D59D3" w14:textId="77777777" w:rsidTr="00BD72D7">
        <w:tblPrEx>
          <w:tblCellMar>
            <w:left w:w="108" w:type="dxa"/>
            <w:right w:w="108" w:type="dxa"/>
          </w:tblCellMar>
        </w:tblPrEx>
        <w:trPr>
          <w:trHeight w:hRule="exact" w:val="360"/>
        </w:trPr>
        <w:tc>
          <w:tcPr>
            <w:tcW w:w="5482" w:type="dxa"/>
            <w:gridSpan w:val="3"/>
          </w:tcPr>
          <w:p w14:paraId="493E6415"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7992503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6558042B" w14:textId="77777777" w:rsidTr="00BD72D7">
        <w:tblPrEx>
          <w:tblCellMar>
            <w:left w:w="108" w:type="dxa"/>
            <w:right w:w="108" w:type="dxa"/>
          </w:tblCellMar>
        </w:tblPrEx>
        <w:trPr>
          <w:trHeight w:val="288"/>
        </w:trPr>
        <w:tc>
          <w:tcPr>
            <w:tcW w:w="10950" w:type="dxa"/>
            <w:gridSpan w:val="4"/>
            <w:vAlign w:val="center"/>
          </w:tcPr>
          <w:p w14:paraId="6A0BE4DE"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5B14D837" w14:textId="77777777" w:rsidTr="00BD72D7">
        <w:tblPrEx>
          <w:tblCellMar>
            <w:left w:w="108" w:type="dxa"/>
            <w:right w:w="108" w:type="dxa"/>
          </w:tblCellMar>
        </w:tblPrEx>
        <w:trPr>
          <w:trHeight w:hRule="exact" w:val="360"/>
        </w:trPr>
        <w:tc>
          <w:tcPr>
            <w:tcW w:w="10950" w:type="dxa"/>
            <w:gridSpan w:val="4"/>
          </w:tcPr>
          <w:p w14:paraId="7CA4D88F"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005D568B"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9B78FF8"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221AFCB4"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0D72E69A"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7CDBB1C"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4A8FE5E2"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C070E2">
          <w:headerReference w:type="even" r:id="rId8"/>
          <w:headerReference w:type="default" r:id="rId9"/>
          <w:footerReference w:type="default" r:id="rId10"/>
          <w:headerReference w:type="first" r:id="rId11"/>
          <w:type w:val="continuous"/>
          <w:pgSz w:w="12240" w:h="15840" w:code="1"/>
          <w:pgMar w:top="720" w:right="720" w:bottom="720" w:left="720" w:header="288" w:footer="432" w:gutter="0"/>
          <w:cols w:space="720"/>
          <w:docGrid w:linePitch="272"/>
        </w:sectPr>
      </w:pPr>
    </w:p>
    <w:p w14:paraId="0435B2D8" w14:textId="53B2A013"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r w:rsidR="0023469B">
        <w:rPr>
          <w:rFonts w:asciiTheme="minorHAnsi" w:hAnsiTheme="minorHAnsi"/>
          <w:b/>
          <w:szCs w:val="18"/>
        </w:rPr>
        <w:t>3</w:t>
      </w:r>
      <w:r w:rsidRPr="0029047D">
        <w:rPr>
          <w:rFonts w:asciiTheme="minorHAnsi" w:hAnsiTheme="minorHAnsi"/>
          <w:b/>
          <w:szCs w:val="18"/>
        </w:rPr>
        <w:t>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67D0061F"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664C61C"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266F262B"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64451929"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076803B5"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ft2</w:t>
      </w:r>
      <w:r>
        <w:rPr>
          <w:rFonts w:asciiTheme="minorHAnsi" w:hAnsiTheme="minorHAnsi"/>
          <w:sz w:val="18"/>
          <w:szCs w:val="18"/>
        </w:rPr>
        <w:t>”</w:t>
      </w:r>
      <w:r w:rsidR="00495793" w:rsidRPr="00495793">
        <w:rPr>
          <w:rFonts w:asciiTheme="minorHAnsi" w:hAnsiTheme="minorHAnsi"/>
          <w:sz w:val="18"/>
          <w:szCs w:val="18"/>
        </w:rPr>
        <w:t>.</w:t>
      </w:r>
    </w:p>
    <w:p w14:paraId="0435B2E1" w14:textId="1778C341"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5A4AEC9D"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2958D28E"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w:t>
      </w:r>
      <w:r w:rsidR="008002F8">
        <w:rPr>
          <w:rFonts w:asciiTheme="minorHAnsi" w:hAnsiTheme="minorHAnsi" w:cstheme="minorHAnsi"/>
          <w:sz w:val="18"/>
          <w:szCs w:val="18"/>
        </w:rPr>
        <w:t>06</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Average Ceiling Height: This may be filled out automatically or be user input.</w:t>
      </w:r>
    </w:p>
    <w:p w14:paraId="0EEB7CF2" w14:textId="77777777"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6882679A" w14:textId="1E3EEA33"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 user enter value in feet.</w:t>
      </w:r>
    </w:p>
    <w:p w14:paraId="6DCD8092" w14:textId="77777777" w:rsidR="00CD1C6E" w:rsidRPr="003952E1"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 xml:space="preserve">Total Conditioned Volume: </w:t>
      </w:r>
      <w:r w:rsidRPr="009C5721">
        <w:rPr>
          <w:rFonts w:asciiTheme="minorHAnsi" w:hAnsiTheme="minorHAnsi"/>
          <w:sz w:val="18"/>
          <w:szCs w:val="18"/>
        </w:rPr>
        <w:t xml:space="preserve">This field is </w:t>
      </w:r>
      <w:r>
        <w:rPr>
          <w:rFonts w:asciiTheme="minorHAnsi" w:hAnsiTheme="minorHAnsi"/>
          <w:sz w:val="18"/>
          <w:szCs w:val="18"/>
        </w:rPr>
        <w:t xml:space="preserve">calculated and </w:t>
      </w:r>
      <w:r w:rsidRPr="009C5721">
        <w:rPr>
          <w:rFonts w:asciiTheme="minorHAnsi" w:hAnsiTheme="minorHAnsi"/>
          <w:sz w:val="18"/>
          <w:szCs w:val="18"/>
        </w:rPr>
        <w:t>filled out automatically</w:t>
      </w:r>
      <w:r>
        <w:rPr>
          <w:rFonts w:asciiTheme="minorHAnsi" w:hAnsiTheme="minorHAnsi"/>
          <w:sz w:val="18"/>
          <w:szCs w:val="18"/>
        </w:rPr>
        <w:t>.</w:t>
      </w:r>
    </w:p>
    <w:p w14:paraId="7FCA4404" w14:textId="77777777"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Vertical distance from the lowest above-grade floor to the highest ceiling in feet</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user input.</w:t>
      </w:r>
    </w:p>
    <w:p w14:paraId="0DA04BB6"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59853B24" w14:textId="430C9778"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enters value in feet. </w:t>
      </w:r>
    </w:p>
    <w:p w14:paraId="673AAC7E" w14:textId="551BAFFB" w:rsidR="00CD1C6E" w:rsidRPr="003952E1"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Air Changes Per Hour at 50 Pa</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w:t>
      </w:r>
      <w:r>
        <w:rPr>
          <w:rFonts w:asciiTheme="minorHAnsi" w:hAnsiTheme="minorHAnsi" w:cstheme="minorHAnsi"/>
          <w:sz w:val="18"/>
          <w:szCs w:val="18"/>
        </w:rPr>
        <w:t>ser selected</w:t>
      </w:r>
    </w:p>
    <w:p w14:paraId="50F84480" w14:textId="77777777" w:rsidR="00CD1C6E" w:rsidRDefault="00CD1C6E" w:rsidP="00CD1C6E">
      <w:pPr>
        <w:pStyle w:val="ListParagraph"/>
        <w:numPr>
          <w:ilvl w:val="0"/>
          <w:numId w:val="25"/>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5F68BD76" w14:textId="02192A45" w:rsidR="00CD1C6E" w:rsidRDefault="00CD1C6E" w:rsidP="00CD1C6E">
      <w:pPr>
        <w:pStyle w:val="ListParagraph"/>
        <w:numPr>
          <w:ilvl w:val="0"/>
          <w:numId w:val="25"/>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Pr>
          <w:rFonts w:asciiTheme="minorHAnsi" w:hAnsiTheme="minorHAnsi"/>
          <w:sz w:val="18"/>
          <w:szCs w:val="18"/>
        </w:rPr>
        <w:t xml:space="preserve">uilding type does not equal Non-dwelling unit, then user </w:t>
      </w:r>
      <w:r w:rsidR="00454307">
        <w:rPr>
          <w:rFonts w:asciiTheme="minorHAnsi" w:hAnsiTheme="minorHAnsi"/>
          <w:sz w:val="18"/>
          <w:szCs w:val="18"/>
        </w:rPr>
        <w:t>may</w:t>
      </w:r>
      <w:r>
        <w:rPr>
          <w:rFonts w:asciiTheme="minorHAnsi" w:hAnsiTheme="minorHAnsi"/>
          <w:sz w:val="18"/>
          <w:szCs w:val="18"/>
        </w:rPr>
        <w:t xml:space="preserve"> select from Default (ACH50=2.0) or Measured (ACH50&lt;2.0)</w:t>
      </w:r>
    </w:p>
    <w:p w14:paraId="50394556" w14:textId="77777777" w:rsidR="00CD1C6E" w:rsidRPr="00AE10C0" w:rsidRDefault="00CD1C6E" w:rsidP="00CD1C6E">
      <w:pPr>
        <w:numPr>
          <w:ilvl w:val="0"/>
          <w:numId w:val="32"/>
        </w:numPr>
        <w:contextualSpacing/>
        <w:rPr>
          <w:rFonts w:asciiTheme="minorHAnsi" w:eastAsia="Cambria" w:hAnsiTheme="minorHAnsi"/>
          <w:sz w:val="18"/>
          <w:szCs w:val="18"/>
        </w:rPr>
      </w:pPr>
      <w:r w:rsidRPr="00AE10C0">
        <w:rPr>
          <w:rFonts w:asciiTheme="minorHAnsi" w:hAnsiTheme="minorHAnsi" w:cstheme="minorHAnsi"/>
          <w:sz w:val="18"/>
          <w:szCs w:val="18"/>
        </w:rPr>
        <w:t xml:space="preserve">Name of ANSI/ASHRAE Standard 62.2-2016 weather station for climate zone: </w:t>
      </w:r>
      <w:r w:rsidRPr="00AE10C0">
        <w:rPr>
          <w:rFonts w:asciiTheme="minorHAnsi" w:eastAsia="Cambria" w:hAnsiTheme="minorHAnsi"/>
          <w:sz w:val="18"/>
          <w:szCs w:val="18"/>
        </w:rPr>
        <w:t>This may be filled out automatically or be user input.</w:t>
      </w:r>
    </w:p>
    <w:p w14:paraId="4025DC8B" w14:textId="77777777" w:rsidR="00CD1C6E" w:rsidRPr="001E2BE1"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78A9458"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6A69B142" w14:textId="77777777"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select value from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r>
        <w:rPr>
          <w:rFonts w:asciiTheme="minorHAnsi" w:hAnsiTheme="minorHAnsi"/>
          <w:sz w:val="18"/>
          <w:szCs w:val="18"/>
        </w:rPr>
        <w:t xml:space="preserve"> </w:t>
      </w:r>
    </w:p>
    <w:p w14:paraId="73C22124" w14:textId="07B8F090"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Weather and shielding factor (wsf)</w:t>
      </w:r>
      <w:r>
        <w:rPr>
          <w:rFonts w:asciiTheme="minorHAnsi" w:hAnsiTheme="minorHAnsi" w:cstheme="minorHAnsi"/>
          <w:sz w:val="18"/>
          <w:szCs w:val="18"/>
        </w:rPr>
        <w:t xml:space="preserve">: </w:t>
      </w:r>
      <w:r w:rsidRPr="00AE10C0">
        <w:rPr>
          <w:rFonts w:asciiTheme="minorHAnsi" w:eastAsia="Cambria" w:hAnsiTheme="minorHAnsi"/>
          <w:sz w:val="18"/>
          <w:szCs w:val="18"/>
        </w:rPr>
        <w:t xml:space="preserve">This </w:t>
      </w:r>
      <w:r>
        <w:rPr>
          <w:rFonts w:asciiTheme="minorHAnsi" w:eastAsia="Cambria" w:hAnsiTheme="minorHAnsi"/>
          <w:sz w:val="18"/>
          <w:szCs w:val="18"/>
        </w:rPr>
        <w:t xml:space="preserve">value is </w:t>
      </w:r>
      <w:r w:rsidRPr="00AE10C0">
        <w:rPr>
          <w:rFonts w:asciiTheme="minorHAnsi" w:eastAsia="Cambria" w:hAnsiTheme="minorHAnsi"/>
          <w:sz w:val="18"/>
          <w:szCs w:val="18"/>
        </w:rPr>
        <w:t>automatically</w:t>
      </w:r>
      <w:r>
        <w:rPr>
          <w:rFonts w:asciiTheme="minorHAnsi" w:eastAsia="Cambria" w:hAnsiTheme="minorHAnsi"/>
          <w:sz w:val="18"/>
          <w:szCs w:val="18"/>
        </w:rPr>
        <w:t xml:space="preserve"> entered based on the selection in #</w:t>
      </w:r>
      <w:r w:rsidR="008464D7">
        <w:rPr>
          <w:rFonts w:asciiTheme="minorHAnsi" w:eastAsia="Cambria" w:hAnsiTheme="minorHAnsi"/>
          <w:sz w:val="18"/>
          <w:szCs w:val="18"/>
        </w:rPr>
        <w:t>6</w:t>
      </w:r>
      <w:r>
        <w:rPr>
          <w:rFonts w:asciiTheme="minorHAnsi" w:eastAsia="Cambria" w:hAnsiTheme="minorHAnsi"/>
          <w:sz w:val="18"/>
          <w:szCs w:val="18"/>
        </w:rPr>
        <w:t>.</w:t>
      </w:r>
    </w:p>
    <w:p w14:paraId="0435B306" w14:textId="77777777" w:rsidR="00670A84" w:rsidRPr="00BA6F69" w:rsidRDefault="00670A84" w:rsidP="00BA6F69">
      <w:pPr>
        <w:rPr>
          <w:rFonts w:asciiTheme="minorHAnsi" w:eastAsia="Cambria" w:hAnsiTheme="minorHAnsi" w:cstheme="minorHAnsi"/>
          <w:b/>
          <w:sz w:val="18"/>
          <w:szCs w:val="18"/>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A" w14:textId="03D2FB5D"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0435B30B" w14:textId="77777777" w:rsidR="00326D40" w:rsidRDefault="00326D40" w:rsidP="00636F83">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automatically calculate</w:t>
      </w:r>
      <w:r w:rsidR="00E32596">
        <w:rPr>
          <w:rFonts w:asciiTheme="minorHAnsi" w:eastAsia="Cambria" w:hAnsiTheme="minorHAnsi"/>
          <w:sz w:val="18"/>
          <w:szCs w:val="18"/>
        </w:rPr>
        <w:t>s</w:t>
      </w:r>
      <w:r w:rsidRPr="00EE71C1">
        <w:rPr>
          <w:rFonts w:asciiTheme="minorHAnsi" w:eastAsia="Cambria" w:hAnsiTheme="minorHAnsi"/>
          <w:sz w:val="18"/>
          <w:szCs w:val="18"/>
        </w:rPr>
        <w:t xml:space="preserve"> using </w:t>
      </w:r>
      <w:r>
        <w:rPr>
          <w:rFonts w:asciiTheme="minorHAnsi" w:eastAsia="Cambria" w:hAnsiTheme="minorHAnsi"/>
          <w:sz w:val="18"/>
          <w:szCs w:val="18"/>
        </w:rPr>
        <w:t xml:space="preserve">either </w:t>
      </w:r>
      <w:r w:rsidRPr="00EE71C1">
        <w:rPr>
          <w:rFonts w:asciiTheme="minorHAnsi" w:eastAsia="Cambria" w:hAnsiTheme="minorHAnsi"/>
          <w:sz w:val="18"/>
          <w:szCs w:val="18"/>
        </w:rPr>
        <w:t>equation</w:t>
      </w:r>
      <w:r>
        <w:rPr>
          <w:rFonts w:asciiTheme="minorHAnsi" w:eastAsia="Cambria" w:hAnsiTheme="minorHAnsi"/>
          <w:sz w:val="18"/>
          <w:szCs w:val="18"/>
        </w:rPr>
        <w:t xml:space="preserve"> 150.0-C or 150.0-D from the Energy Standards</w:t>
      </w:r>
      <w:r w:rsidRPr="00EE71C1">
        <w:rPr>
          <w:rFonts w:asciiTheme="minorHAnsi" w:eastAsia="Cambria" w:hAnsiTheme="minorHAnsi"/>
          <w:sz w:val="18"/>
          <w:szCs w:val="18"/>
        </w:rPr>
        <w:t>.</w:t>
      </w:r>
    </w:p>
    <w:p w14:paraId="0435B30C" w14:textId="350F06EC" w:rsidR="00670A84" w:rsidRDefault="00326D40">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w:t>
      </w:r>
      <w:r w:rsidR="0099732B">
        <w:rPr>
          <w:rFonts w:asciiTheme="minorHAnsi" w:eastAsia="Cambria" w:hAnsiTheme="minorHAnsi"/>
          <w:sz w:val="18"/>
          <w:szCs w:val="18"/>
        </w:rPr>
        <w:t>a</w:t>
      </w:r>
      <w:r>
        <w:rPr>
          <w:rFonts w:asciiTheme="minorHAnsi" w:eastAsia="Cambria" w:hAnsiTheme="minorHAnsi"/>
          <w:sz w:val="18"/>
          <w:szCs w:val="18"/>
        </w:rPr>
        <w:t xml:space="preserve">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“Default” then </w:t>
      </w:r>
      <w:r w:rsidR="00AA3550"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D" w14:textId="673D0CE8" w:rsidR="0099732B" w:rsidRDefault="0099732B" w:rsidP="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w:t>
      </w:r>
      <w:r w:rsidR="00AA3550">
        <w:rPr>
          <w:rFonts w:asciiTheme="minorHAnsi" w:eastAsia="Cambria" w:hAnsiTheme="minorHAnsi"/>
          <w:sz w:val="18"/>
          <w:szCs w:val="18"/>
        </w:rPr>
        <w:t>Measured”</w:t>
      </w:r>
      <w:r>
        <w:rPr>
          <w:rFonts w:asciiTheme="minorHAnsi" w:eastAsia="Cambria" w:hAnsiTheme="minorHAnsi"/>
          <w:sz w:val="18"/>
          <w:szCs w:val="18"/>
        </w:rPr>
        <w:t xml:space="preserve"> and the leakage value from the CF2R-MCH-24 is </w:t>
      </w:r>
      <w:r w:rsidR="00B64414">
        <w:rPr>
          <w:rFonts w:asciiTheme="minorHAnsi" w:eastAsia="Cambria" w:hAnsiTheme="minorHAnsi" w:cstheme="minorHAnsi"/>
          <w:sz w:val="18"/>
          <w:szCs w:val="18"/>
        </w:rPr>
        <w:t>&lt;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150.0-D will be used. </w:t>
      </w:r>
    </w:p>
    <w:p w14:paraId="0435B30E" w14:textId="2D2521E0" w:rsidR="00670A84" w:rsidRDefault="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“Measured” and the leakage value from the CF2R-MCH-24 is </w:t>
      </w:r>
      <w:r w:rsidR="00B64414">
        <w:rPr>
          <w:rFonts w:asciiTheme="minorHAnsi" w:eastAsia="Cambria" w:hAnsiTheme="minorHAnsi" w:cstheme="minorHAnsi"/>
          <w:sz w:val="18"/>
          <w:szCs w:val="18"/>
        </w:rPr>
        <w: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F" w14:textId="77777777" w:rsidR="0099732B" w:rsidRDefault="0099732B" w:rsidP="0099732B">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p>
    <w:p w14:paraId="0435B310" w14:textId="77777777" w:rsidR="0009608C" w:rsidRDefault="0009608C" w:rsidP="0009608C">
      <w:pPr>
        <w:numPr>
          <w:ilvl w:val="0"/>
          <w:numId w:val="9"/>
        </w:numPr>
        <w:contextualSpacing/>
        <w:rPr>
          <w:rFonts w:asciiTheme="minorHAnsi" w:eastAsia="Cambria" w:hAnsiTheme="minorHAnsi"/>
          <w:sz w:val="18"/>
          <w:szCs w:val="18"/>
        </w:rPr>
      </w:pPr>
      <w:r w:rsidRPr="0009608C">
        <w:rPr>
          <w:rFonts w:asciiTheme="minorHAnsi" w:eastAsia="Cambria" w:hAnsiTheme="minorHAnsi"/>
          <w:sz w:val="18"/>
          <w:szCs w:val="18"/>
        </w:rPr>
        <w:t>Total Exterior Envelope Surface Area: This value may be filled out automatically or be user input.</w:t>
      </w:r>
    </w:p>
    <w:p w14:paraId="0435B311" w14:textId="39A6CE1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D</w:t>
      </w:r>
      <w:r w:rsidRPr="0009608C">
        <w:rPr>
          <w:rFonts w:asciiTheme="minorHAnsi" w:eastAsia="Cambria" w:hAnsiTheme="minorHAnsi"/>
          <w:sz w:val="18"/>
          <w:szCs w:val="18"/>
        </w:rPr>
        <w:t>etached”, an N/A value will be filled out automatically.</w:t>
      </w:r>
    </w:p>
    <w:p w14:paraId="0435B312" w14:textId="17330C2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p>
    <w:p w14:paraId="0435B313" w14:textId="34FF40F1"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lastRenderedPageBreak/>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 xml:space="preserve">ttached or </w:t>
      </w:r>
      <w:r w:rsidR="008464D7">
        <w:rPr>
          <w:rFonts w:asciiTheme="minorHAnsi" w:eastAsia="Cambria" w:hAnsiTheme="minorHAnsi"/>
          <w:sz w:val="18"/>
          <w:szCs w:val="18"/>
        </w:rPr>
        <w:t>M</w:t>
      </w:r>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p>
    <w:p w14:paraId="0435B314" w14:textId="77777777" w:rsidR="00670A84" w:rsidRDefault="00B64414">
      <w:pPr>
        <w:pStyle w:val="ListParagraph"/>
        <w:numPr>
          <w:ilvl w:val="0"/>
          <w:numId w:val="9"/>
        </w:numPr>
        <w:rPr>
          <w:rFonts w:asciiTheme="minorHAnsi" w:eastAsia="Cambria" w:hAnsiTheme="minorHAnsi"/>
          <w:sz w:val="18"/>
          <w:szCs w:val="18"/>
        </w:rPr>
      </w:pPr>
      <w:r>
        <w:rPr>
          <w:rFonts w:asciiTheme="minorHAnsi" w:eastAsia="Cambria" w:hAnsiTheme="minorHAnsi"/>
          <w:sz w:val="18"/>
          <w:szCs w:val="18"/>
        </w:rPr>
        <w:t>Unshared Exterior Surface Area</w:t>
      </w:r>
      <w:r w:rsidR="00E32596" w:rsidRPr="00E32596">
        <w:rPr>
          <w:rFonts w:asciiTheme="minorHAnsi" w:eastAsia="Cambria" w:hAnsiTheme="minorHAnsi"/>
          <w:sz w:val="18"/>
          <w:szCs w:val="18"/>
        </w:rPr>
        <w:t>: This value may be filled out automatically or be user input.</w:t>
      </w:r>
    </w:p>
    <w:p w14:paraId="0435B315" w14:textId="77777777" w:rsidR="00E32596" w:rsidRPr="0009608C" w:rsidRDefault="00E32596" w:rsidP="00E32596">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p>
    <w:p w14:paraId="0435B316" w14:textId="77777777" w:rsidR="00E32596" w:rsidRPr="0009608C" w:rsidRDefault="00E32596" w:rsidP="00E32596">
      <w:pPr>
        <w:pStyle w:val="ListParagraph"/>
        <w:numPr>
          <w:ilvl w:val="0"/>
          <w:numId w:val="23"/>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CF1R-PRF-01 then value will be automatically entered.</w:t>
      </w:r>
    </w:p>
    <w:p w14:paraId="0435B317" w14:textId="77777777" w:rsidR="00670A84" w:rsidRDefault="00E32596">
      <w:pPr>
        <w:pStyle w:val="ListParagraph"/>
        <w:numPr>
          <w:ilvl w:val="0"/>
          <w:numId w:val="29"/>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p>
    <w:p w14:paraId="0435B318" w14:textId="74E6D75C" w:rsidR="00670A84" w:rsidRDefault="00E32596">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150.0-F from the Energy Standards</w:t>
      </w:r>
      <w:r w:rsidRPr="00EE71C1">
        <w:rPr>
          <w:rFonts w:asciiTheme="minorHAnsi" w:eastAsia="Cambria" w:hAnsiTheme="minorHAnsi"/>
          <w:sz w:val="18"/>
          <w:szCs w:val="18"/>
        </w:rPr>
        <w:t>.</w:t>
      </w:r>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 xml:space="preserve">. </w:t>
      </w:r>
      <w:r>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481541D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name for each installed ventilation fan.</w:t>
      </w:r>
    </w:p>
    <w:p w14:paraId="728BF5F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location for each installed ventilation fan.</w:t>
      </w:r>
    </w:p>
    <w:p w14:paraId="7E6850F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02F7B362"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“continuous”, then value of 60 will be automatically entered.</w:t>
      </w:r>
    </w:p>
    <w:p w14:paraId="73A9765D"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“short term average”, then user enter value of less than or equal to 60 for each installed ventilation fan.</w:t>
      </w:r>
    </w:p>
    <w:p w14:paraId="472EBDB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to enter CFM value from test procedures described in RA3.7.4 for each installed ventilation fan.</w:t>
      </w:r>
    </w:p>
    <w:p w14:paraId="604197E0" w14:textId="77777777" w:rsidR="000738E3"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2C3AF6D9" w14:textId="312E8218" w:rsidR="008464D7" w:rsidRPr="000738E3" w:rsidRDefault="008464D7" w:rsidP="008464D7">
      <w:pPr>
        <w:pStyle w:val="ListParagraph"/>
        <w:numPr>
          <w:ilvl w:val="0"/>
          <w:numId w:val="33"/>
        </w:numPr>
        <w:rPr>
          <w:rFonts w:asciiTheme="minorHAnsi" w:eastAsia="Cambria" w:hAnsiTheme="minorHAnsi"/>
          <w:sz w:val="18"/>
          <w:szCs w:val="18"/>
        </w:rPr>
      </w:pPr>
      <w:r w:rsidRPr="000738E3">
        <w:rPr>
          <w:rFonts w:asciiTheme="minorHAnsi" w:eastAsia="Cambria" w:hAnsiTheme="minorHAnsi"/>
          <w:sz w:val="18"/>
          <w:szCs w:val="18"/>
        </w:rPr>
        <w:t>Total installed equivalent continuous ventilation CFM is automatically calculated based on the installed ventilation fans.</w:t>
      </w:r>
    </w:p>
    <w:p w14:paraId="0435B320" w14:textId="77777777" w:rsidR="00636F83" w:rsidRPr="00636F83" w:rsidRDefault="00636F83" w:rsidP="00BA6F69">
      <w:pPr>
        <w:contextualSpacing/>
        <w:rPr>
          <w:rFonts w:asciiTheme="minorHAnsi" w:eastAsia="Cambria" w:hAnsiTheme="minorHAnsi"/>
          <w:sz w:val="18"/>
          <w:szCs w:val="18"/>
        </w:rPr>
      </w:pPr>
    </w:p>
    <w:tbl>
      <w:tblPr>
        <w:tblW w:w="10921" w:type="dxa"/>
        <w:tblInd w:w="95" w:type="dxa"/>
        <w:tblLook w:val="04A0" w:firstRow="1" w:lastRow="0" w:firstColumn="1" w:lastColumn="0" w:noHBand="0" w:noVBand="1"/>
      </w:tblPr>
      <w:tblGrid>
        <w:gridCol w:w="984"/>
        <w:gridCol w:w="305"/>
        <w:gridCol w:w="513"/>
        <w:gridCol w:w="328"/>
        <w:gridCol w:w="4545"/>
        <w:gridCol w:w="82"/>
        <w:gridCol w:w="1262"/>
        <w:gridCol w:w="189"/>
        <w:gridCol w:w="1127"/>
        <w:gridCol w:w="293"/>
        <w:gridCol w:w="1293"/>
      </w:tblGrid>
      <w:tr w:rsidR="00636F83" w:rsidRPr="002A4574" w14:paraId="0435B322"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1" w14:textId="7047666D" w:rsidR="00636F83" w:rsidRPr="002A4574" w:rsidRDefault="00636F83" w:rsidP="00501AA7">
            <w:pPr>
              <w:jc w:val="center"/>
              <w:rPr>
                <w:rFonts w:ascii="Calibri" w:hAnsi="Calibri"/>
                <w:color w:val="000000"/>
                <w:sz w:val="18"/>
                <w:szCs w:val="18"/>
              </w:rPr>
            </w:pPr>
            <w:r w:rsidRPr="002A4574">
              <w:rPr>
                <w:rFonts w:ascii="Calibri" w:hAnsi="Calibri"/>
                <w:color w:val="000000"/>
                <w:sz w:val="18"/>
                <w:szCs w:val="18"/>
              </w:rPr>
              <w:t xml:space="preserve">NORMATIVE APPENDIX </w:t>
            </w:r>
            <w:ins w:id="1" w:author="Ferris, Todd@Energy" w:date="2019-03-01T09:00:00Z">
              <w:r w:rsidR="00501AA7">
                <w:rPr>
                  <w:rFonts w:ascii="Calibri" w:hAnsi="Calibri"/>
                  <w:color w:val="000000"/>
                  <w:sz w:val="18"/>
                  <w:szCs w:val="18"/>
                </w:rPr>
                <w:t>B</w:t>
              </w:r>
            </w:ins>
            <w:del w:id="2" w:author="Ferris, Todd@Energy" w:date="2019-03-01T09:00:00Z">
              <w:r w:rsidRPr="002A4574" w:rsidDel="00501AA7">
                <w:rPr>
                  <w:rFonts w:ascii="Calibri" w:hAnsi="Calibri"/>
                  <w:color w:val="000000"/>
                  <w:sz w:val="18"/>
                  <w:szCs w:val="18"/>
                </w:rPr>
                <w:delText>X</w:delText>
              </w:r>
            </w:del>
            <w:r w:rsidRPr="002A4574">
              <w:rPr>
                <w:rFonts w:ascii="Calibri" w:hAnsi="Calibri"/>
                <w:color w:val="000000"/>
                <w:sz w:val="18"/>
                <w:szCs w:val="18"/>
              </w:rPr>
              <w:t>:</w:t>
            </w:r>
          </w:p>
        </w:tc>
      </w:tr>
      <w:tr w:rsidR="00636F83" w:rsidRPr="002A4574" w14:paraId="0435B324"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5"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32D" w14:textId="77777777" w:rsidTr="001B1FE6">
        <w:trPr>
          <w:trHeight w:val="240"/>
        </w:trPr>
        <w:tc>
          <w:tcPr>
            <w:tcW w:w="1289" w:type="dxa"/>
            <w:gridSpan w:val="2"/>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2"/>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wsf</w:t>
            </w:r>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2"/>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2"/>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2"/>
            <w:tcBorders>
              <w:top w:val="nil"/>
              <w:left w:val="nil"/>
              <w:bottom w:val="nil"/>
              <w:right w:val="nil"/>
            </w:tcBorders>
            <w:shd w:val="clear" w:color="auto" w:fill="auto"/>
            <w:noWrap/>
            <w:vAlign w:val="center"/>
            <w:hideMark/>
          </w:tcPr>
          <w:p w14:paraId="0435B32F" w14:textId="3306FD71" w:rsidR="00AA3A32" w:rsidRDefault="00636F83" w:rsidP="00AA3A32">
            <w:pPr>
              <w:rPr>
                <w:rFonts w:ascii="Calibri" w:hAnsi="Calibri"/>
                <w:color w:val="000000"/>
                <w:sz w:val="18"/>
                <w:szCs w:val="18"/>
              </w:rPr>
            </w:pPr>
            <w:r w:rsidRPr="002A4574">
              <w:rPr>
                <w:rFonts w:ascii="Calibri" w:hAnsi="Calibri"/>
                <w:color w:val="000000"/>
                <w:sz w:val="18"/>
                <w:szCs w:val="18"/>
              </w:rPr>
              <w:t>0.5</w:t>
            </w:r>
            <w:ins w:id="3" w:author="Ferris, Todd@Energy" w:date="2019-03-01T09:00:00Z">
              <w:r w:rsidR="00501AA7">
                <w:rPr>
                  <w:rFonts w:ascii="Calibri" w:hAnsi="Calibri"/>
                  <w:color w:val="000000"/>
                  <w:sz w:val="18"/>
                  <w:szCs w:val="18"/>
                </w:rPr>
                <w:t>0</w:t>
              </w:r>
            </w:ins>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Twentynine Palms </w:t>
            </w:r>
          </w:p>
        </w:tc>
        <w:tc>
          <w:tcPr>
            <w:tcW w:w="1344" w:type="dxa"/>
            <w:gridSpan w:val="2"/>
            <w:tcBorders>
              <w:top w:val="nil"/>
              <w:left w:val="nil"/>
              <w:bottom w:val="nil"/>
              <w:right w:val="nil"/>
            </w:tcBorders>
            <w:shd w:val="clear" w:color="auto" w:fill="auto"/>
            <w:noWrap/>
            <w:vAlign w:val="center"/>
            <w:hideMark/>
          </w:tcPr>
          <w:p w14:paraId="0435B331" w14:textId="468FF722" w:rsidR="00AA3A32" w:rsidRDefault="00636F83" w:rsidP="00AA3A32">
            <w:pPr>
              <w:rPr>
                <w:rFonts w:ascii="Calibri" w:hAnsi="Calibri"/>
                <w:color w:val="000000"/>
                <w:sz w:val="18"/>
                <w:szCs w:val="18"/>
              </w:rPr>
            </w:pPr>
            <w:r w:rsidRPr="002A4574">
              <w:rPr>
                <w:rFonts w:ascii="Calibri" w:hAnsi="Calibri"/>
                <w:color w:val="000000"/>
                <w:sz w:val="18"/>
                <w:szCs w:val="18"/>
              </w:rPr>
              <w:t>34.3</w:t>
            </w:r>
            <w:ins w:id="4" w:author="Ferris, Todd@Energy" w:date="2019-03-01T09:00:00Z">
              <w:r w:rsidR="00501AA7">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2"/>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2"/>
            <w:tcBorders>
              <w:top w:val="nil"/>
              <w:left w:val="nil"/>
              <w:bottom w:val="nil"/>
              <w:right w:val="nil"/>
            </w:tcBorders>
            <w:shd w:val="clear" w:color="auto" w:fill="auto"/>
            <w:noWrap/>
            <w:vAlign w:val="center"/>
            <w:hideMark/>
          </w:tcPr>
          <w:p w14:paraId="0435B338" w14:textId="0C4D0AD5" w:rsidR="00AA3A32" w:rsidRDefault="00636F83" w:rsidP="00AA3A32">
            <w:pPr>
              <w:rPr>
                <w:rFonts w:ascii="Calibri" w:hAnsi="Calibri"/>
                <w:color w:val="000000"/>
                <w:sz w:val="18"/>
                <w:szCs w:val="18"/>
              </w:rPr>
            </w:pPr>
            <w:r w:rsidRPr="002A4574">
              <w:rPr>
                <w:rFonts w:ascii="Calibri" w:hAnsi="Calibri"/>
                <w:color w:val="000000"/>
                <w:sz w:val="18"/>
                <w:szCs w:val="18"/>
              </w:rPr>
              <w:t>33.9</w:t>
            </w:r>
            <w:ins w:id="5" w:author="Ferris, Todd@Energy" w:date="2019-03-01T09:00:00Z">
              <w:r w:rsidR="00501AA7">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2"/>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2"/>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2"/>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2"/>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2"/>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2"/>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2"/>
            <w:tcBorders>
              <w:top w:val="nil"/>
              <w:left w:val="nil"/>
              <w:bottom w:val="nil"/>
              <w:right w:val="nil"/>
            </w:tcBorders>
            <w:shd w:val="clear" w:color="auto" w:fill="auto"/>
            <w:noWrap/>
            <w:vAlign w:val="center"/>
            <w:hideMark/>
          </w:tcPr>
          <w:p w14:paraId="0435B34D" w14:textId="5D2C7A8A" w:rsidR="00AA3A32" w:rsidRDefault="00636F83" w:rsidP="00AA3A32">
            <w:pPr>
              <w:rPr>
                <w:rFonts w:ascii="Calibri" w:hAnsi="Calibri"/>
                <w:color w:val="000000"/>
                <w:sz w:val="18"/>
                <w:szCs w:val="18"/>
              </w:rPr>
            </w:pPr>
            <w:r w:rsidRPr="002A4574">
              <w:rPr>
                <w:rFonts w:ascii="Calibri" w:hAnsi="Calibri"/>
                <w:color w:val="000000"/>
                <w:sz w:val="18"/>
                <w:szCs w:val="18"/>
              </w:rPr>
              <w:t>34.2</w:t>
            </w:r>
            <w:ins w:id="6" w:author="Ferris, Todd@Energy" w:date="2019-03-01T09:00:00Z">
              <w:r w:rsidR="00501AA7">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2"/>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2"/>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2"/>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2"/>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2"/>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2"/>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2"/>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2"/>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2"/>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2"/>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Rgnl </w:t>
            </w:r>
          </w:p>
        </w:tc>
        <w:tc>
          <w:tcPr>
            <w:tcW w:w="1344" w:type="dxa"/>
            <w:gridSpan w:val="2"/>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2"/>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2"/>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2"/>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2"/>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2"/>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2"/>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2"/>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2"/>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2"/>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2"/>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2"/>
            <w:tcBorders>
              <w:top w:val="nil"/>
              <w:left w:val="nil"/>
              <w:bottom w:val="nil"/>
              <w:right w:val="nil"/>
            </w:tcBorders>
            <w:shd w:val="clear" w:color="auto" w:fill="auto"/>
            <w:noWrap/>
            <w:vAlign w:val="center"/>
            <w:hideMark/>
          </w:tcPr>
          <w:p w14:paraId="0435B383" w14:textId="47D7E1D0" w:rsidR="00AA3A32" w:rsidRDefault="001B1FE6" w:rsidP="00AA3A32">
            <w:pPr>
              <w:rPr>
                <w:rFonts w:ascii="Calibri" w:hAnsi="Calibri"/>
                <w:color w:val="000000"/>
                <w:sz w:val="18"/>
                <w:szCs w:val="18"/>
              </w:rPr>
            </w:pPr>
            <w:r w:rsidRPr="002A4574">
              <w:rPr>
                <w:rFonts w:ascii="Calibri" w:hAnsi="Calibri"/>
                <w:color w:val="000000"/>
                <w:sz w:val="18"/>
                <w:szCs w:val="18"/>
              </w:rPr>
              <w:t>0.4</w:t>
            </w:r>
            <w:ins w:id="7" w:author="Ferris, Todd@Energy" w:date="2019-03-01T09:00:00Z">
              <w:r w:rsidR="00501AA7">
                <w:rPr>
                  <w:rFonts w:ascii="Calibri" w:hAnsi="Calibri"/>
                  <w:color w:val="000000"/>
                  <w:sz w:val="18"/>
                  <w:szCs w:val="18"/>
                </w:rPr>
                <w:t>0</w:t>
              </w:r>
            </w:ins>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2"/>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2"/>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2"/>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2"/>
            <w:tcBorders>
              <w:top w:val="nil"/>
              <w:left w:val="nil"/>
              <w:bottom w:val="nil"/>
              <w:right w:val="nil"/>
            </w:tcBorders>
            <w:shd w:val="clear" w:color="auto" w:fill="auto"/>
            <w:noWrap/>
            <w:vAlign w:val="center"/>
            <w:hideMark/>
          </w:tcPr>
          <w:p w14:paraId="0435B38C" w14:textId="0EF83DEE" w:rsidR="00AA3A32" w:rsidRDefault="001B1FE6" w:rsidP="00AA3A32">
            <w:pPr>
              <w:rPr>
                <w:rFonts w:ascii="Calibri" w:hAnsi="Calibri"/>
                <w:color w:val="000000"/>
                <w:sz w:val="18"/>
                <w:szCs w:val="18"/>
              </w:rPr>
            </w:pPr>
            <w:r w:rsidRPr="002A4574">
              <w:rPr>
                <w:rFonts w:ascii="Calibri" w:hAnsi="Calibri"/>
                <w:color w:val="000000"/>
                <w:sz w:val="18"/>
                <w:szCs w:val="18"/>
              </w:rPr>
              <w:t>32.7</w:t>
            </w:r>
            <w:ins w:id="8" w:author="Ferris, Todd@Energy" w:date="2019-03-01T09:00:00Z">
              <w:r w:rsidR="00501AA7">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2"/>
            <w:tcBorders>
              <w:top w:val="nil"/>
              <w:left w:val="nil"/>
              <w:bottom w:val="nil"/>
              <w:right w:val="nil"/>
            </w:tcBorders>
            <w:shd w:val="clear" w:color="auto" w:fill="auto"/>
            <w:noWrap/>
            <w:vAlign w:val="center"/>
            <w:hideMark/>
          </w:tcPr>
          <w:p w14:paraId="0435B391" w14:textId="2B8B090B" w:rsidR="00AA3A32" w:rsidRDefault="001B1FE6" w:rsidP="00AA3A32">
            <w:pPr>
              <w:rPr>
                <w:rFonts w:ascii="Calibri" w:hAnsi="Calibri"/>
                <w:color w:val="000000"/>
                <w:sz w:val="18"/>
                <w:szCs w:val="18"/>
              </w:rPr>
            </w:pPr>
            <w:r w:rsidRPr="002A4574">
              <w:rPr>
                <w:rFonts w:ascii="Calibri" w:hAnsi="Calibri"/>
                <w:color w:val="000000"/>
                <w:sz w:val="18"/>
                <w:szCs w:val="18"/>
              </w:rPr>
              <w:t>0.4</w:t>
            </w:r>
            <w:ins w:id="9" w:author="Ferris, Todd@Energy" w:date="2019-03-01T09:00:00Z">
              <w:r w:rsidR="00501AA7">
                <w:rPr>
                  <w:rFonts w:ascii="Calibri" w:hAnsi="Calibri"/>
                  <w:color w:val="000000"/>
                  <w:sz w:val="18"/>
                  <w:szCs w:val="18"/>
                </w:rPr>
                <w:t>0</w:t>
              </w:r>
            </w:ins>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2"/>
            <w:tcBorders>
              <w:top w:val="nil"/>
              <w:left w:val="nil"/>
              <w:bottom w:val="nil"/>
              <w:right w:val="nil"/>
            </w:tcBorders>
            <w:shd w:val="clear" w:color="auto" w:fill="auto"/>
            <w:noWrap/>
            <w:vAlign w:val="center"/>
            <w:hideMark/>
          </w:tcPr>
          <w:p w14:paraId="0435B393" w14:textId="613B587E" w:rsidR="00AA3A32" w:rsidRDefault="001B1FE6" w:rsidP="00AA3A32">
            <w:pPr>
              <w:rPr>
                <w:rFonts w:ascii="Calibri" w:hAnsi="Calibri"/>
                <w:color w:val="000000"/>
                <w:sz w:val="18"/>
                <w:szCs w:val="18"/>
              </w:rPr>
            </w:pPr>
            <w:r w:rsidRPr="002A4574">
              <w:rPr>
                <w:rFonts w:ascii="Calibri" w:hAnsi="Calibri"/>
                <w:color w:val="000000"/>
                <w:sz w:val="18"/>
                <w:szCs w:val="18"/>
              </w:rPr>
              <w:t>33.3</w:t>
            </w:r>
            <w:ins w:id="10" w:author="Ferris, Todd@Energy" w:date="2019-03-01T09:00:00Z">
              <w:r w:rsidR="00501AA7">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2"/>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2"/>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2"/>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2"/>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2"/>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2"/>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2"/>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Arpt </w:t>
            </w:r>
          </w:p>
        </w:tc>
        <w:tc>
          <w:tcPr>
            <w:tcW w:w="1344" w:type="dxa"/>
            <w:gridSpan w:val="2"/>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2"/>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2"/>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Fld H </w:t>
            </w:r>
          </w:p>
        </w:tc>
        <w:tc>
          <w:tcPr>
            <w:tcW w:w="1344" w:type="dxa"/>
            <w:gridSpan w:val="2"/>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2"/>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2"/>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Fld </w:t>
            </w:r>
          </w:p>
        </w:tc>
        <w:tc>
          <w:tcPr>
            <w:tcW w:w="1344" w:type="dxa"/>
            <w:gridSpan w:val="2"/>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2"/>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2"/>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2"/>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2"/>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2"/>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2"/>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2"/>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2"/>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2"/>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2"/>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2"/>
            <w:tcBorders>
              <w:top w:val="nil"/>
              <w:left w:val="nil"/>
              <w:bottom w:val="nil"/>
              <w:right w:val="nil"/>
            </w:tcBorders>
            <w:shd w:val="clear" w:color="auto" w:fill="auto"/>
            <w:noWrap/>
            <w:vAlign w:val="center"/>
          </w:tcPr>
          <w:p w14:paraId="0435B3D2" w14:textId="10CBDAFF" w:rsidR="00AA3A32" w:rsidRDefault="001B1FE6" w:rsidP="00AA3A32">
            <w:pPr>
              <w:rPr>
                <w:rFonts w:ascii="Calibri" w:hAnsi="Calibri"/>
                <w:color w:val="000000"/>
                <w:sz w:val="18"/>
                <w:szCs w:val="18"/>
              </w:rPr>
            </w:pPr>
            <w:r w:rsidRPr="002A4574">
              <w:rPr>
                <w:rFonts w:ascii="Calibri" w:hAnsi="Calibri"/>
                <w:color w:val="000000"/>
                <w:sz w:val="18"/>
                <w:szCs w:val="18"/>
              </w:rPr>
              <w:t>34.9</w:t>
            </w:r>
            <w:ins w:id="11" w:author="Ferris, Todd@Energy" w:date="2019-03-01T09:01:00Z">
              <w:r w:rsidR="00501AA7">
                <w:rPr>
                  <w:rFonts w:ascii="Calibri" w:hAnsi="Calibri"/>
                  <w:color w:val="000000"/>
                  <w:sz w:val="18"/>
                  <w:szCs w:val="18"/>
                </w:rPr>
                <w:t>0</w:t>
              </w:r>
            </w:ins>
          </w:p>
        </w:tc>
        <w:tc>
          <w:tcPr>
            <w:tcW w:w="1316" w:type="dxa"/>
            <w:gridSpan w:val="2"/>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2"/>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2"/>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2"/>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2"/>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2"/>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2"/>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2"/>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2"/>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2"/>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2"/>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2"/>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2"/>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2"/>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2"/>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2"/>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2"/>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2"/>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2"/>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2"/>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2"/>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2"/>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2"/>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2"/>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2"/>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2"/>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Mugu Nf </w:t>
            </w:r>
          </w:p>
        </w:tc>
        <w:tc>
          <w:tcPr>
            <w:tcW w:w="1344" w:type="dxa"/>
            <w:gridSpan w:val="2"/>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2"/>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A" w14:textId="34EF0CD3" w:rsidR="00636F83" w:rsidRPr="002A4574" w:rsidRDefault="00636F83" w:rsidP="00501AA7">
            <w:pPr>
              <w:jc w:val="center"/>
              <w:rPr>
                <w:rFonts w:ascii="Calibri" w:hAnsi="Calibri"/>
                <w:color w:val="000000"/>
                <w:sz w:val="18"/>
                <w:szCs w:val="18"/>
              </w:rPr>
            </w:pPr>
            <w:r w:rsidRPr="002A4574">
              <w:rPr>
                <w:rFonts w:ascii="Calibri" w:hAnsi="Calibri"/>
                <w:color w:val="000000"/>
                <w:sz w:val="18"/>
                <w:szCs w:val="18"/>
              </w:rPr>
              <w:lastRenderedPageBreak/>
              <w:t xml:space="preserve">NORMATIVE APPENDIX </w:t>
            </w:r>
            <w:ins w:id="12" w:author="Ferris, Todd@Energy" w:date="2019-03-01T09:01:00Z">
              <w:r w:rsidR="00501AA7">
                <w:rPr>
                  <w:rFonts w:ascii="Calibri" w:hAnsi="Calibri"/>
                  <w:color w:val="000000"/>
                  <w:sz w:val="18"/>
                  <w:szCs w:val="18"/>
                </w:rPr>
                <w:t>B</w:t>
              </w:r>
            </w:ins>
            <w:del w:id="13" w:author="Ferris, Todd@Energy" w:date="2019-03-01T09:01:00Z">
              <w:r w:rsidRPr="002A4574" w:rsidDel="00501AA7">
                <w:rPr>
                  <w:rFonts w:ascii="Calibri" w:hAnsi="Calibri"/>
                  <w:color w:val="000000"/>
                  <w:sz w:val="18"/>
                  <w:szCs w:val="18"/>
                </w:rPr>
                <w:delText>X</w:delText>
              </w:r>
            </w:del>
            <w:r w:rsidRPr="002A4574">
              <w:rPr>
                <w:rFonts w:ascii="Calibri" w:hAnsi="Calibri"/>
                <w:color w:val="000000"/>
                <w:sz w:val="18"/>
                <w:szCs w:val="18"/>
              </w:rPr>
              <w:t>:</w:t>
            </w:r>
          </w:p>
        </w:tc>
      </w:tr>
      <w:tr w:rsidR="00636F83" w:rsidRPr="002A4574" w14:paraId="0435B46D"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1"/>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2"/>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wsf</w:t>
            </w:r>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2"/>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2"/>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120A80" w:rsidRPr="002A4574" w14:paraId="26867124" w14:textId="77777777" w:rsidTr="00BA6D7A">
        <w:trPr>
          <w:trHeight w:val="240"/>
        </w:trPr>
        <w:tc>
          <w:tcPr>
            <w:tcW w:w="984" w:type="dxa"/>
            <w:tcBorders>
              <w:top w:val="nil"/>
              <w:left w:val="nil"/>
              <w:bottom w:val="nil"/>
              <w:right w:val="nil"/>
            </w:tcBorders>
            <w:shd w:val="clear" w:color="auto" w:fill="auto"/>
            <w:noWrap/>
            <w:vAlign w:val="center"/>
          </w:tcPr>
          <w:p w14:paraId="5374149E" w14:textId="04DDBDCB" w:rsidR="00120A80" w:rsidRPr="002A4574" w:rsidRDefault="00120A80" w:rsidP="00120A80">
            <w:pPr>
              <w:rPr>
                <w:rFonts w:ascii="Calibri" w:hAnsi="Calibri"/>
                <w:color w:val="000000"/>
                <w:sz w:val="18"/>
                <w:szCs w:val="18"/>
              </w:rPr>
            </w:pPr>
            <w:r w:rsidRPr="002A4574">
              <w:rPr>
                <w:rFonts w:ascii="Calibri" w:hAnsi="Calibri"/>
                <w:color w:val="000000"/>
                <w:sz w:val="18"/>
                <w:szCs w:val="18"/>
              </w:rPr>
              <w:t>723925</w:t>
            </w:r>
          </w:p>
        </w:tc>
        <w:tc>
          <w:tcPr>
            <w:tcW w:w="818" w:type="dxa"/>
            <w:gridSpan w:val="2"/>
            <w:tcBorders>
              <w:top w:val="nil"/>
              <w:left w:val="nil"/>
              <w:bottom w:val="nil"/>
              <w:right w:val="nil"/>
            </w:tcBorders>
            <w:shd w:val="clear" w:color="auto" w:fill="auto"/>
            <w:noWrap/>
            <w:vAlign w:val="center"/>
          </w:tcPr>
          <w:p w14:paraId="2747CD1D" w14:textId="49C6CB85" w:rsidR="00120A80" w:rsidRPr="002A4574" w:rsidRDefault="00120A80" w:rsidP="00120A80">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0894919A" w14:textId="6A7A7EB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2"/>
            <w:tcBorders>
              <w:top w:val="nil"/>
              <w:left w:val="nil"/>
              <w:bottom w:val="nil"/>
              <w:right w:val="nil"/>
            </w:tcBorders>
            <w:shd w:val="clear" w:color="auto" w:fill="auto"/>
            <w:noWrap/>
            <w:vAlign w:val="center"/>
          </w:tcPr>
          <w:p w14:paraId="46A28009" w14:textId="785B09D0" w:rsidR="00120A80" w:rsidRPr="002A4574" w:rsidRDefault="00120A80" w:rsidP="00120A80">
            <w:pPr>
              <w:rPr>
                <w:rFonts w:ascii="Calibri" w:hAnsi="Calibri"/>
                <w:color w:val="000000"/>
                <w:sz w:val="18"/>
                <w:szCs w:val="18"/>
              </w:rPr>
            </w:pPr>
            <w:r w:rsidRPr="002A4574">
              <w:rPr>
                <w:rFonts w:ascii="Calibri" w:hAnsi="Calibri"/>
                <w:color w:val="000000"/>
                <w:sz w:val="18"/>
                <w:szCs w:val="18"/>
              </w:rPr>
              <w:t>34.43</w:t>
            </w:r>
          </w:p>
        </w:tc>
        <w:tc>
          <w:tcPr>
            <w:tcW w:w="1420" w:type="dxa"/>
            <w:gridSpan w:val="2"/>
            <w:tcBorders>
              <w:top w:val="nil"/>
              <w:left w:val="nil"/>
              <w:bottom w:val="nil"/>
              <w:right w:val="nil"/>
            </w:tcBorders>
            <w:shd w:val="clear" w:color="auto" w:fill="auto"/>
            <w:noWrap/>
            <w:vAlign w:val="center"/>
          </w:tcPr>
          <w:p w14:paraId="6316B0DC" w14:textId="579475A2" w:rsidR="00120A80" w:rsidRPr="002A4574" w:rsidRDefault="00120A80" w:rsidP="00120A80">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788BCEB8" w14:textId="7571B8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3A" w14:textId="77777777" w:rsidTr="00BA6D7A">
        <w:trPr>
          <w:trHeight w:val="240"/>
        </w:trPr>
        <w:tc>
          <w:tcPr>
            <w:tcW w:w="984" w:type="dxa"/>
            <w:tcBorders>
              <w:top w:val="nil"/>
              <w:left w:val="nil"/>
              <w:bottom w:val="nil"/>
              <w:right w:val="nil"/>
            </w:tcBorders>
            <w:shd w:val="clear" w:color="auto" w:fill="auto"/>
            <w:noWrap/>
            <w:vAlign w:val="center"/>
            <w:hideMark/>
          </w:tcPr>
          <w:p w14:paraId="0435B534" w14:textId="7C18ECC1" w:rsidR="00120A80" w:rsidRDefault="00120A80" w:rsidP="00120A80">
            <w:pPr>
              <w:rPr>
                <w:rFonts w:ascii="Calibri" w:hAnsi="Calibri"/>
                <w:color w:val="000000"/>
                <w:sz w:val="18"/>
                <w:szCs w:val="18"/>
              </w:rPr>
            </w:pPr>
            <w:r w:rsidRPr="002A4574">
              <w:rPr>
                <w:rFonts w:ascii="Calibri" w:hAnsi="Calibri"/>
                <w:color w:val="000000"/>
                <w:sz w:val="18"/>
                <w:szCs w:val="18"/>
              </w:rPr>
              <w:t>723926</w:t>
            </w:r>
          </w:p>
        </w:tc>
        <w:tc>
          <w:tcPr>
            <w:tcW w:w="818" w:type="dxa"/>
            <w:gridSpan w:val="2"/>
            <w:tcBorders>
              <w:top w:val="nil"/>
              <w:left w:val="nil"/>
              <w:bottom w:val="nil"/>
              <w:right w:val="nil"/>
            </w:tcBorders>
            <w:shd w:val="clear" w:color="auto" w:fill="auto"/>
            <w:noWrap/>
            <w:vAlign w:val="center"/>
            <w:hideMark/>
          </w:tcPr>
          <w:p w14:paraId="0435B535" w14:textId="1C541B4F" w:rsidR="00120A80" w:rsidRDefault="00120A80" w:rsidP="00120A80">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6B35402"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2"/>
            <w:tcBorders>
              <w:top w:val="nil"/>
              <w:left w:val="nil"/>
              <w:bottom w:val="nil"/>
              <w:right w:val="nil"/>
            </w:tcBorders>
            <w:shd w:val="clear" w:color="auto" w:fill="auto"/>
            <w:noWrap/>
            <w:vAlign w:val="center"/>
            <w:hideMark/>
          </w:tcPr>
          <w:p w14:paraId="0435B537" w14:textId="4233DE54" w:rsidR="00120A80" w:rsidRDefault="00120A80" w:rsidP="00120A80">
            <w:pPr>
              <w:rPr>
                <w:rFonts w:ascii="Calibri" w:hAnsi="Calibri"/>
                <w:color w:val="000000"/>
                <w:sz w:val="18"/>
                <w:szCs w:val="18"/>
              </w:rPr>
            </w:pPr>
            <w:r w:rsidRPr="002A4574">
              <w:rPr>
                <w:rFonts w:ascii="Calibri" w:hAnsi="Calibri"/>
                <w:color w:val="000000"/>
                <w:sz w:val="18"/>
                <w:szCs w:val="18"/>
              </w:rPr>
              <w:t>34.22</w:t>
            </w:r>
          </w:p>
        </w:tc>
        <w:tc>
          <w:tcPr>
            <w:tcW w:w="1420" w:type="dxa"/>
            <w:gridSpan w:val="2"/>
            <w:tcBorders>
              <w:top w:val="nil"/>
              <w:left w:val="nil"/>
              <w:bottom w:val="nil"/>
              <w:right w:val="nil"/>
            </w:tcBorders>
            <w:shd w:val="clear" w:color="auto" w:fill="auto"/>
            <w:noWrap/>
            <w:vAlign w:val="center"/>
            <w:hideMark/>
          </w:tcPr>
          <w:p w14:paraId="0435B538" w14:textId="20B17D14" w:rsidR="00120A80" w:rsidRDefault="00120A80" w:rsidP="00120A80">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3F45B328"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1" w14:textId="77777777" w:rsidTr="00BA6D7A">
        <w:trPr>
          <w:trHeight w:val="240"/>
        </w:trPr>
        <w:tc>
          <w:tcPr>
            <w:tcW w:w="984" w:type="dxa"/>
            <w:tcBorders>
              <w:top w:val="nil"/>
              <w:left w:val="nil"/>
              <w:bottom w:val="nil"/>
              <w:right w:val="nil"/>
            </w:tcBorders>
            <w:shd w:val="clear" w:color="auto" w:fill="auto"/>
            <w:noWrap/>
            <w:vAlign w:val="center"/>
            <w:hideMark/>
          </w:tcPr>
          <w:p w14:paraId="0435B53B" w14:textId="6CC192BC" w:rsidR="00120A80" w:rsidRDefault="00120A80" w:rsidP="00120A80">
            <w:pPr>
              <w:rPr>
                <w:rFonts w:ascii="Calibri" w:hAnsi="Calibri"/>
                <w:color w:val="000000"/>
                <w:sz w:val="18"/>
                <w:szCs w:val="18"/>
              </w:rPr>
            </w:pPr>
            <w:r w:rsidRPr="002A4574">
              <w:rPr>
                <w:rFonts w:ascii="Calibri" w:hAnsi="Calibri"/>
                <w:color w:val="000000"/>
                <w:sz w:val="18"/>
                <w:szCs w:val="18"/>
              </w:rPr>
              <w:t>723927</w:t>
            </w:r>
          </w:p>
        </w:tc>
        <w:tc>
          <w:tcPr>
            <w:tcW w:w="818" w:type="dxa"/>
            <w:gridSpan w:val="2"/>
            <w:tcBorders>
              <w:top w:val="nil"/>
              <w:left w:val="nil"/>
              <w:bottom w:val="nil"/>
              <w:right w:val="nil"/>
            </w:tcBorders>
            <w:shd w:val="clear" w:color="auto" w:fill="auto"/>
            <w:noWrap/>
            <w:vAlign w:val="center"/>
            <w:hideMark/>
          </w:tcPr>
          <w:p w14:paraId="0435B53C" w14:textId="4C40CDD7"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52986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2"/>
            <w:tcBorders>
              <w:top w:val="nil"/>
              <w:left w:val="nil"/>
              <w:bottom w:val="nil"/>
              <w:right w:val="nil"/>
            </w:tcBorders>
            <w:shd w:val="clear" w:color="auto" w:fill="auto"/>
            <w:noWrap/>
            <w:vAlign w:val="center"/>
            <w:hideMark/>
          </w:tcPr>
          <w:p w14:paraId="0435B53E" w14:textId="382AF194" w:rsidR="00120A80" w:rsidRDefault="00120A80" w:rsidP="00120A80">
            <w:pPr>
              <w:rPr>
                <w:rFonts w:ascii="Calibri" w:hAnsi="Calibri"/>
                <w:color w:val="000000"/>
                <w:sz w:val="18"/>
                <w:szCs w:val="18"/>
              </w:rPr>
            </w:pPr>
            <w:r w:rsidRPr="002A4574">
              <w:rPr>
                <w:rFonts w:ascii="Calibri" w:hAnsi="Calibri"/>
                <w:color w:val="000000"/>
                <w:sz w:val="18"/>
                <w:szCs w:val="18"/>
              </w:rPr>
              <w:t>34.2</w:t>
            </w:r>
            <w:ins w:id="14" w:author="Ferris, Todd@Energy" w:date="2019-03-01T09:01:00Z">
              <w:r w:rsidR="00501AA7">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3F" w14:textId="1BD1A290" w:rsidR="00120A80" w:rsidRDefault="00120A80" w:rsidP="00120A80">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0AED2AEF"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8" w14:textId="77777777" w:rsidTr="00BA6D7A">
        <w:trPr>
          <w:trHeight w:val="240"/>
        </w:trPr>
        <w:tc>
          <w:tcPr>
            <w:tcW w:w="984" w:type="dxa"/>
            <w:tcBorders>
              <w:top w:val="nil"/>
              <w:left w:val="nil"/>
              <w:bottom w:val="nil"/>
              <w:right w:val="nil"/>
            </w:tcBorders>
            <w:shd w:val="clear" w:color="auto" w:fill="auto"/>
            <w:noWrap/>
            <w:vAlign w:val="center"/>
            <w:hideMark/>
          </w:tcPr>
          <w:p w14:paraId="0435B542" w14:textId="308B5507" w:rsidR="00120A80" w:rsidRDefault="00120A80" w:rsidP="00120A80">
            <w:pPr>
              <w:rPr>
                <w:rFonts w:ascii="Calibri" w:hAnsi="Calibri"/>
                <w:color w:val="000000"/>
                <w:sz w:val="18"/>
                <w:szCs w:val="18"/>
              </w:rPr>
            </w:pPr>
            <w:r w:rsidRPr="002A4574">
              <w:rPr>
                <w:rFonts w:ascii="Calibri" w:hAnsi="Calibri"/>
                <w:color w:val="000000"/>
                <w:sz w:val="18"/>
                <w:szCs w:val="18"/>
              </w:rPr>
              <w:t>723940</w:t>
            </w:r>
          </w:p>
        </w:tc>
        <w:tc>
          <w:tcPr>
            <w:tcW w:w="818" w:type="dxa"/>
            <w:gridSpan w:val="2"/>
            <w:tcBorders>
              <w:top w:val="nil"/>
              <w:left w:val="nil"/>
              <w:bottom w:val="nil"/>
              <w:right w:val="nil"/>
            </w:tcBorders>
            <w:shd w:val="clear" w:color="auto" w:fill="auto"/>
            <w:noWrap/>
            <w:vAlign w:val="center"/>
            <w:hideMark/>
          </w:tcPr>
          <w:p w14:paraId="0435B543" w14:textId="623CB142" w:rsidR="00120A80" w:rsidRDefault="00120A80" w:rsidP="00120A80">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55E7168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Maria Public Arpt </w:t>
            </w:r>
          </w:p>
        </w:tc>
        <w:tc>
          <w:tcPr>
            <w:tcW w:w="1451" w:type="dxa"/>
            <w:gridSpan w:val="2"/>
            <w:tcBorders>
              <w:top w:val="nil"/>
              <w:left w:val="nil"/>
              <w:bottom w:val="nil"/>
              <w:right w:val="nil"/>
            </w:tcBorders>
            <w:shd w:val="clear" w:color="auto" w:fill="auto"/>
            <w:noWrap/>
            <w:vAlign w:val="center"/>
            <w:hideMark/>
          </w:tcPr>
          <w:p w14:paraId="0435B545" w14:textId="5072C37D" w:rsidR="00120A80" w:rsidRDefault="00120A80" w:rsidP="00120A80">
            <w:pPr>
              <w:rPr>
                <w:rFonts w:ascii="Calibri" w:hAnsi="Calibri"/>
                <w:color w:val="000000"/>
                <w:sz w:val="18"/>
                <w:szCs w:val="18"/>
              </w:rPr>
            </w:pPr>
            <w:r w:rsidRPr="002A4574">
              <w:rPr>
                <w:rFonts w:ascii="Calibri" w:hAnsi="Calibri"/>
                <w:color w:val="000000"/>
                <w:sz w:val="18"/>
                <w:szCs w:val="18"/>
              </w:rPr>
              <w:t>34.92</w:t>
            </w:r>
          </w:p>
        </w:tc>
        <w:tc>
          <w:tcPr>
            <w:tcW w:w="1420" w:type="dxa"/>
            <w:gridSpan w:val="2"/>
            <w:tcBorders>
              <w:top w:val="nil"/>
              <w:left w:val="nil"/>
              <w:bottom w:val="nil"/>
              <w:right w:val="nil"/>
            </w:tcBorders>
            <w:shd w:val="clear" w:color="auto" w:fill="auto"/>
            <w:noWrap/>
            <w:vAlign w:val="center"/>
            <w:hideMark/>
          </w:tcPr>
          <w:p w14:paraId="0435B546" w14:textId="08019671" w:rsidR="00120A80" w:rsidRDefault="00120A80" w:rsidP="00120A80">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39AE6F90"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F" w14:textId="77777777" w:rsidTr="00BA6D7A">
        <w:trPr>
          <w:trHeight w:val="240"/>
        </w:trPr>
        <w:tc>
          <w:tcPr>
            <w:tcW w:w="984" w:type="dxa"/>
            <w:tcBorders>
              <w:top w:val="nil"/>
              <w:left w:val="nil"/>
              <w:bottom w:val="nil"/>
              <w:right w:val="nil"/>
            </w:tcBorders>
            <w:shd w:val="clear" w:color="auto" w:fill="auto"/>
            <w:noWrap/>
            <w:vAlign w:val="center"/>
            <w:hideMark/>
          </w:tcPr>
          <w:p w14:paraId="0435B549" w14:textId="721671C6" w:rsidR="00120A80" w:rsidRDefault="00120A80" w:rsidP="00120A80">
            <w:pPr>
              <w:rPr>
                <w:rFonts w:ascii="Calibri" w:hAnsi="Calibri"/>
                <w:color w:val="000000"/>
                <w:sz w:val="18"/>
                <w:szCs w:val="18"/>
              </w:rPr>
            </w:pPr>
            <w:r w:rsidRPr="002A4574">
              <w:rPr>
                <w:rFonts w:ascii="Calibri" w:hAnsi="Calibri"/>
                <w:color w:val="000000"/>
                <w:sz w:val="18"/>
                <w:szCs w:val="18"/>
              </w:rPr>
              <w:t>723965</w:t>
            </w:r>
          </w:p>
        </w:tc>
        <w:tc>
          <w:tcPr>
            <w:tcW w:w="818" w:type="dxa"/>
            <w:gridSpan w:val="2"/>
            <w:tcBorders>
              <w:top w:val="nil"/>
              <w:left w:val="nil"/>
              <w:bottom w:val="nil"/>
              <w:right w:val="nil"/>
            </w:tcBorders>
            <w:shd w:val="clear" w:color="auto" w:fill="auto"/>
            <w:noWrap/>
            <w:vAlign w:val="center"/>
            <w:hideMark/>
          </w:tcPr>
          <w:p w14:paraId="0435B54A" w14:textId="412C35DC" w:rsidR="00120A80" w:rsidRDefault="00120A80" w:rsidP="00120A80">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221BAF78"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Paso Robles Municipal Arpt </w:t>
            </w:r>
          </w:p>
        </w:tc>
        <w:tc>
          <w:tcPr>
            <w:tcW w:w="1451" w:type="dxa"/>
            <w:gridSpan w:val="2"/>
            <w:tcBorders>
              <w:top w:val="nil"/>
              <w:left w:val="nil"/>
              <w:bottom w:val="nil"/>
              <w:right w:val="nil"/>
            </w:tcBorders>
            <w:shd w:val="clear" w:color="auto" w:fill="auto"/>
            <w:noWrap/>
            <w:vAlign w:val="center"/>
            <w:hideMark/>
          </w:tcPr>
          <w:p w14:paraId="0435B54C" w14:textId="50B62951" w:rsidR="00120A80" w:rsidRDefault="00120A80" w:rsidP="00120A80">
            <w:pPr>
              <w:rPr>
                <w:rFonts w:ascii="Calibri" w:hAnsi="Calibri"/>
                <w:color w:val="000000"/>
                <w:sz w:val="18"/>
                <w:szCs w:val="18"/>
              </w:rPr>
            </w:pPr>
            <w:r w:rsidRPr="002A4574">
              <w:rPr>
                <w:rFonts w:ascii="Calibri" w:hAnsi="Calibri"/>
                <w:color w:val="000000"/>
                <w:sz w:val="18"/>
                <w:szCs w:val="18"/>
              </w:rPr>
              <w:t>35.67</w:t>
            </w:r>
          </w:p>
        </w:tc>
        <w:tc>
          <w:tcPr>
            <w:tcW w:w="1420" w:type="dxa"/>
            <w:gridSpan w:val="2"/>
            <w:tcBorders>
              <w:top w:val="nil"/>
              <w:left w:val="nil"/>
              <w:bottom w:val="nil"/>
              <w:right w:val="nil"/>
            </w:tcBorders>
            <w:shd w:val="clear" w:color="auto" w:fill="auto"/>
            <w:noWrap/>
            <w:vAlign w:val="center"/>
            <w:hideMark/>
          </w:tcPr>
          <w:p w14:paraId="0435B54D" w14:textId="1B51B8E3" w:rsidR="00120A80" w:rsidRDefault="00120A80" w:rsidP="00120A80">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AD91C45"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6" w14:textId="77777777" w:rsidTr="00BA6D7A">
        <w:trPr>
          <w:trHeight w:val="240"/>
        </w:trPr>
        <w:tc>
          <w:tcPr>
            <w:tcW w:w="984" w:type="dxa"/>
            <w:tcBorders>
              <w:top w:val="nil"/>
              <w:left w:val="nil"/>
              <w:right w:val="nil"/>
            </w:tcBorders>
            <w:shd w:val="clear" w:color="auto" w:fill="auto"/>
            <w:noWrap/>
            <w:vAlign w:val="center"/>
            <w:hideMark/>
          </w:tcPr>
          <w:p w14:paraId="0435B550" w14:textId="0BE3BCB6" w:rsidR="00120A80" w:rsidRDefault="00120A80" w:rsidP="00120A80">
            <w:pPr>
              <w:rPr>
                <w:rFonts w:ascii="Calibri" w:hAnsi="Calibri"/>
                <w:color w:val="000000"/>
                <w:sz w:val="18"/>
                <w:szCs w:val="18"/>
              </w:rPr>
            </w:pPr>
            <w:r w:rsidRPr="002A4574">
              <w:rPr>
                <w:rFonts w:ascii="Calibri" w:hAnsi="Calibri"/>
                <w:color w:val="000000"/>
                <w:sz w:val="18"/>
                <w:szCs w:val="18"/>
              </w:rPr>
              <w:t>724800</w:t>
            </w:r>
          </w:p>
        </w:tc>
        <w:tc>
          <w:tcPr>
            <w:tcW w:w="818" w:type="dxa"/>
            <w:gridSpan w:val="2"/>
            <w:tcBorders>
              <w:top w:val="nil"/>
              <w:left w:val="nil"/>
              <w:right w:val="nil"/>
            </w:tcBorders>
            <w:shd w:val="clear" w:color="auto" w:fill="auto"/>
            <w:noWrap/>
            <w:vAlign w:val="center"/>
            <w:hideMark/>
          </w:tcPr>
          <w:p w14:paraId="0435B551" w14:textId="26A38294" w:rsidR="00120A80" w:rsidRDefault="00120A80" w:rsidP="00120A80">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316B953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2"/>
            <w:tcBorders>
              <w:top w:val="nil"/>
              <w:left w:val="nil"/>
              <w:right w:val="nil"/>
            </w:tcBorders>
            <w:shd w:val="clear" w:color="auto" w:fill="auto"/>
            <w:noWrap/>
            <w:vAlign w:val="center"/>
            <w:hideMark/>
          </w:tcPr>
          <w:p w14:paraId="0435B553" w14:textId="71667647" w:rsidR="00120A80" w:rsidRDefault="00120A80" w:rsidP="00120A80">
            <w:pPr>
              <w:rPr>
                <w:rFonts w:ascii="Calibri" w:hAnsi="Calibri"/>
                <w:color w:val="000000"/>
                <w:sz w:val="18"/>
                <w:szCs w:val="18"/>
              </w:rPr>
            </w:pPr>
            <w:r w:rsidRPr="002A4574">
              <w:rPr>
                <w:rFonts w:ascii="Calibri" w:hAnsi="Calibri"/>
                <w:color w:val="000000"/>
                <w:sz w:val="18"/>
                <w:szCs w:val="18"/>
              </w:rPr>
              <w:t>37.37</w:t>
            </w:r>
          </w:p>
        </w:tc>
        <w:tc>
          <w:tcPr>
            <w:tcW w:w="1420" w:type="dxa"/>
            <w:gridSpan w:val="2"/>
            <w:tcBorders>
              <w:top w:val="nil"/>
              <w:left w:val="nil"/>
              <w:right w:val="nil"/>
            </w:tcBorders>
            <w:shd w:val="clear" w:color="auto" w:fill="auto"/>
            <w:noWrap/>
            <w:vAlign w:val="center"/>
            <w:hideMark/>
          </w:tcPr>
          <w:p w14:paraId="0435B554" w14:textId="2DB42393" w:rsidR="00120A80" w:rsidRDefault="00120A80" w:rsidP="00120A80">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F82E151"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D" w14:textId="77777777" w:rsidTr="00BA6D7A">
        <w:trPr>
          <w:trHeight w:val="240"/>
        </w:trPr>
        <w:tc>
          <w:tcPr>
            <w:tcW w:w="984" w:type="dxa"/>
            <w:tcBorders>
              <w:top w:val="nil"/>
              <w:left w:val="nil"/>
              <w:bottom w:val="nil"/>
              <w:right w:val="nil"/>
            </w:tcBorders>
            <w:shd w:val="clear" w:color="auto" w:fill="auto"/>
            <w:noWrap/>
            <w:vAlign w:val="center"/>
            <w:hideMark/>
          </w:tcPr>
          <w:p w14:paraId="0435B557" w14:textId="6090CE50" w:rsidR="00120A80" w:rsidRDefault="00120A80" w:rsidP="00120A80">
            <w:pPr>
              <w:rPr>
                <w:rFonts w:ascii="Calibri" w:hAnsi="Calibri"/>
                <w:color w:val="000000"/>
                <w:sz w:val="18"/>
                <w:szCs w:val="18"/>
              </w:rPr>
            </w:pPr>
            <w:r w:rsidRPr="002A4574">
              <w:rPr>
                <w:rFonts w:ascii="Calibri" w:hAnsi="Calibri"/>
                <w:color w:val="000000"/>
                <w:sz w:val="18"/>
                <w:szCs w:val="18"/>
              </w:rPr>
              <w:t>724815</w:t>
            </w:r>
          </w:p>
        </w:tc>
        <w:tc>
          <w:tcPr>
            <w:tcW w:w="818" w:type="dxa"/>
            <w:gridSpan w:val="2"/>
            <w:tcBorders>
              <w:top w:val="nil"/>
              <w:left w:val="nil"/>
              <w:bottom w:val="nil"/>
              <w:right w:val="nil"/>
            </w:tcBorders>
            <w:shd w:val="clear" w:color="auto" w:fill="auto"/>
            <w:noWrap/>
            <w:vAlign w:val="center"/>
            <w:hideMark/>
          </w:tcPr>
          <w:p w14:paraId="0435B558" w14:textId="0F6D63D5" w:rsidR="00120A80" w:rsidRDefault="00120A80" w:rsidP="00120A80">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8EFE04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Merced/Macready Fld </w:t>
            </w:r>
          </w:p>
        </w:tc>
        <w:tc>
          <w:tcPr>
            <w:tcW w:w="1451" w:type="dxa"/>
            <w:gridSpan w:val="2"/>
            <w:tcBorders>
              <w:top w:val="nil"/>
              <w:left w:val="nil"/>
              <w:bottom w:val="nil"/>
              <w:right w:val="nil"/>
            </w:tcBorders>
            <w:shd w:val="clear" w:color="auto" w:fill="auto"/>
            <w:noWrap/>
            <w:vAlign w:val="center"/>
            <w:hideMark/>
          </w:tcPr>
          <w:p w14:paraId="0435B55A" w14:textId="7CAA593E" w:rsidR="00120A80" w:rsidRDefault="00120A80" w:rsidP="00120A80">
            <w:pPr>
              <w:rPr>
                <w:rFonts w:ascii="Calibri" w:hAnsi="Calibri"/>
                <w:color w:val="000000"/>
                <w:sz w:val="18"/>
                <w:szCs w:val="18"/>
              </w:rPr>
            </w:pPr>
            <w:r w:rsidRPr="002A4574">
              <w:rPr>
                <w:rFonts w:ascii="Calibri" w:hAnsi="Calibri"/>
                <w:color w:val="000000"/>
                <w:sz w:val="18"/>
                <w:szCs w:val="18"/>
              </w:rPr>
              <w:t>37.28</w:t>
            </w:r>
          </w:p>
        </w:tc>
        <w:tc>
          <w:tcPr>
            <w:tcW w:w="1420" w:type="dxa"/>
            <w:gridSpan w:val="2"/>
            <w:tcBorders>
              <w:top w:val="nil"/>
              <w:left w:val="nil"/>
              <w:bottom w:val="nil"/>
              <w:right w:val="nil"/>
            </w:tcBorders>
            <w:shd w:val="clear" w:color="auto" w:fill="auto"/>
            <w:noWrap/>
            <w:vAlign w:val="center"/>
            <w:hideMark/>
          </w:tcPr>
          <w:p w14:paraId="0435B55B" w14:textId="4E592CD1" w:rsidR="00120A80" w:rsidRDefault="00120A80" w:rsidP="00120A80">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35BE3FE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4" w14:textId="77777777" w:rsidTr="00BA6D7A">
        <w:trPr>
          <w:trHeight w:val="240"/>
        </w:trPr>
        <w:tc>
          <w:tcPr>
            <w:tcW w:w="984" w:type="dxa"/>
            <w:tcBorders>
              <w:left w:val="nil"/>
              <w:bottom w:val="nil"/>
              <w:right w:val="nil"/>
            </w:tcBorders>
            <w:shd w:val="clear" w:color="auto" w:fill="auto"/>
            <w:noWrap/>
            <w:vAlign w:val="center"/>
            <w:hideMark/>
          </w:tcPr>
          <w:p w14:paraId="0435B55E" w14:textId="140A6C25" w:rsidR="00120A80" w:rsidRDefault="00120A80" w:rsidP="00120A80">
            <w:pPr>
              <w:rPr>
                <w:rFonts w:ascii="Calibri" w:hAnsi="Calibri"/>
                <w:color w:val="000000"/>
                <w:sz w:val="18"/>
                <w:szCs w:val="18"/>
              </w:rPr>
            </w:pPr>
            <w:r w:rsidRPr="002A4574">
              <w:rPr>
                <w:rFonts w:ascii="Calibri" w:hAnsi="Calibri"/>
                <w:color w:val="000000"/>
                <w:sz w:val="18"/>
                <w:szCs w:val="18"/>
              </w:rPr>
              <w:t>724830</w:t>
            </w:r>
          </w:p>
        </w:tc>
        <w:tc>
          <w:tcPr>
            <w:tcW w:w="818" w:type="dxa"/>
            <w:gridSpan w:val="2"/>
            <w:tcBorders>
              <w:left w:val="nil"/>
              <w:bottom w:val="nil"/>
              <w:right w:val="nil"/>
            </w:tcBorders>
            <w:shd w:val="clear" w:color="auto" w:fill="auto"/>
            <w:noWrap/>
            <w:vAlign w:val="center"/>
            <w:hideMark/>
          </w:tcPr>
          <w:p w14:paraId="0435B55F" w14:textId="2AAF9B5C"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3462DBBD"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Executive Arpt </w:t>
            </w:r>
          </w:p>
        </w:tc>
        <w:tc>
          <w:tcPr>
            <w:tcW w:w="1451" w:type="dxa"/>
            <w:gridSpan w:val="2"/>
            <w:tcBorders>
              <w:left w:val="nil"/>
              <w:bottom w:val="nil"/>
              <w:right w:val="nil"/>
            </w:tcBorders>
            <w:shd w:val="clear" w:color="auto" w:fill="auto"/>
            <w:noWrap/>
            <w:vAlign w:val="center"/>
            <w:hideMark/>
          </w:tcPr>
          <w:p w14:paraId="0435B561" w14:textId="07CBF837" w:rsidR="00120A80" w:rsidRDefault="00120A80" w:rsidP="00120A80">
            <w:pPr>
              <w:rPr>
                <w:rFonts w:ascii="Calibri" w:hAnsi="Calibri"/>
                <w:color w:val="000000"/>
                <w:sz w:val="18"/>
                <w:szCs w:val="18"/>
              </w:rPr>
            </w:pPr>
            <w:r w:rsidRPr="002A4574">
              <w:rPr>
                <w:rFonts w:ascii="Calibri" w:hAnsi="Calibri"/>
                <w:color w:val="000000"/>
                <w:sz w:val="18"/>
                <w:szCs w:val="18"/>
              </w:rPr>
              <w:t>38.5</w:t>
            </w:r>
            <w:ins w:id="15" w:author="Ferris, Todd@Energy" w:date="2019-03-01T09:01:00Z">
              <w:r w:rsidR="00501AA7">
                <w:rPr>
                  <w:rFonts w:ascii="Calibri" w:hAnsi="Calibri"/>
                  <w:color w:val="000000"/>
                  <w:sz w:val="18"/>
                  <w:szCs w:val="18"/>
                </w:rPr>
                <w:t>0</w:t>
              </w:r>
            </w:ins>
          </w:p>
        </w:tc>
        <w:tc>
          <w:tcPr>
            <w:tcW w:w="1420" w:type="dxa"/>
            <w:gridSpan w:val="2"/>
            <w:tcBorders>
              <w:left w:val="nil"/>
              <w:bottom w:val="nil"/>
              <w:right w:val="nil"/>
            </w:tcBorders>
            <w:shd w:val="clear" w:color="auto" w:fill="auto"/>
            <w:noWrap/>
            <w:vAlign w:val="center"/>
            <w:hideMark/>
          </w:tcPr>
          <w:p w14:paraId="0435B562" w14:textId="5C6E88C0" w:rsidR="00120A80" w:rsidRDefault="00120A80" w:rsidP="00120A80">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4BF03ED2"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B" w14:textId="77777777" w:rsidTr="00BA6D7A">
        <w:trPr>
          <w:trHeight w:val="240"/>
        </w:trPr>
        <w:tc>
          <w:tcPr>
            <w:tcW w:w="984" w:type="dxa"/>
            <w:tcBorders>
              <w:top w:val="nil"/>
              <w:left w:val="nil"/>
              <w:bottom w:val="nil"/>
              <w:right w:val="nil"/>
            </w:tcBorders>
            <w:shd w:val="clear" w:color="auto" w:fill="auto"/>
            <w:noWrap/>
            <w:vAlign w:val="center"/>
            <w:hideMark/>
          </w:tcPr>
          <w:p w14:paraId="0435B565" w14:textId="4E1A3785" w:rsidR="00120A80" w:rsidRDefault="00120A80" w:rsidP="00120A80">
            <w:pPr>
              <w:rPr>
                <w:rFonts w:ascii="Calibri" w:hAnsi="Calibri"/>
                <w:color w:val="000000"/>
                <w:sz w:val="18"/>
                <w:szCs w:val="18"/>
              </w:rPr>
            </w:pPr>
            <w:r w:rsidRPr="002A4574">
              <w:rPr>
                <w:rFonts w:ascii="Calibri" w:hAnsi="Calibri"/>
                <w:color w:val="000000"/>
                <w:sz w:val="18"/>
                <w:szCs w:val="18"/>
              </w:rPr>
              <w:t>724837</w:t>
            </w:r>
          </w:p>
        </w:tc>
        <w:tc>
          <w:tcPr>
            <w:tcW w:w="818" w:type="dxa"/>
            <w:gridSpan w:val="2"/>
            <w:tcBorders>
              <w:top w:val="nil"/>
              <w:left w:val="nil"/>
              <w:bottom w:val="nil"/>
              <w:right w:val="nil"/>
            </w:tcBorders>
            <w:shd w:val="clear" w:color="auto" w:fill="auto"/>
            <w:noWrap/>
            <w:vAlign w:val="center"/>
            <w:hideMark/>
          </w:tcPr>
          <w:p w14:paraId="0435B566" w14:textId="0D0642BD"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4C0A49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2"/>
            <w:tcBorders>
              <w:top w:val="nil"/>
              <w:left w:val="nil"/>
              <w:bottom w:val="nil"/>
              <w:right w:val="nil"/>
            </w:tcBorders>
            <w:shd w:val="clear" w:color="auto" w:fill="auto"/>
            <w:noWrap/>
            <w:vAlign w:val="center"/>
            <w:hideMark/>
          </w:tcPr>
          <w:p w14:paraId="0435B568" w14:textId="01C7B4A8" w:rsidR="00120A80" w:rsidRDefault="00120A80" w:rsidP="00120A80">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69" w14:textId="388E0401" w:rsidR="00120A80" w:rsidRDefault="00120A80" w:rsidP="00120A80">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A37159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2" w14:textId="77777777" w:rsidTr="00BA6D7A">
        <w:trPr>
          <w:trHeight w:val="240"/>
        </w:trPr>
        <w:tc>
          <w:tcPr>
            <w:tcW w:w="984" w:type="dxa"/>
            <w:tcBorders>
              <w:top w:val="nil"/>
              <w:left w:val="nil"/>
              <w:bottom w:val="nil"/>
              <w:right w:val="nil"/>
            </w:tcBorders>
            <w:shd w:val="clear" w:color="auto" w:fill="auto"/>
            <w:noWrap/>
            <w:vAlign w:val="center"/>
            <w:hideMark/>
          </w:tcPr>
          <w:p w14:paraId="0435B56C" w14:textId="0856C1DB" w:rsidR="00120A80" w:rsidRDefault="00120A80" w:rsidP="00120A80">
            <w:pPr>
              <w:rPr>
                <w:rFonts w:ascii="Calibri" w:hAnsi="Calibri"/>
                <w:color w:val="000000"/>
                <w:sz w:val="18"/>
                <w:szCs w:val="18"/>
              </w:rPr>
            </w:pPr>
            <w:r w:rsidRPr="002A4574">
              <w:rPr>
                <w:rFonts w:ascii="Calibri" w:hAnsi="Calibri"/>
                <w:color w:val="000000"/>
                <w:sz w:val="18"/>
                <w:szCs w:val="18"/>
              </w:rPr>
              <w:t>724838</w:t>
            </w:r>
          </w:p>
        </w:tc>
        <w:tc>
          <w:tcPr>
            <w:tcW w:w="818" w:type="dxa"/>
            <w:gridSpan w:val="2"/>
            <w:tcBorders>
              <w:top w:val="nil"/>
              <w:left w:val="nil"/>
              <w:bottom w:val="nil"/>
              <w:right w:val="nil"/>
            </w:tcBorders>
            <w:shd w:val="clear" w:color="auto" w:fill="auto"/>
            <w:noWrap/>
            <w:vAlign w:val="center"/>
            <w:hideMark/>
          </w:tcPr>
          <w:p w14:paraId="0435B56D" w14:textId="1414080E" w:rsidR="00120A80" w:rsidRDefault="00120A80" w:rsidP="00120A80">
            <w:pPr>
              <w:rPr>
                <w:rFonts w:ascii="Calibri" w:hAnsi="Calibri"/>
                <w:color w:val="000000"/>
                <w:sz w:val="18"/>
                <w:szCs w:val="18"/>
              </w:rPr>
            </w:pPr>
            <w:r w:rsidRPr="002A4574">
              <w:rPr>
                <w:rFonts w:ascii="Calibri" w:hAnsi="Calibri"/>
                <w:color w:val="000000"/>
                <w:sz w:val="18"/>
                <w:szCs w:val="18"/>
              </w:rPr>
              <w:t>0.5</w:t>
            </w:r>
            <w:ins w:id="16" w:author="Ferris, Todd@Energy" w:date="2019-03-01T09:01:00Z">
              <w:r w:rsidR="00501AA7">
                <w:rPr>
                  <w:rFonts w:ascii="Calibri" w:hAnsi="Calibri"/>
                  <w:color w:val="000000"/>
                  <w:sz w:val="18"/>
                  <w:szCs w:val="18"/>
                </w:rPr>
                <w:t>0</w:t>
              </w:r>
            </w:ins>
          </w:p>
        </w:tc>
        <w:tc>
          <w:tcPr>
            <w:tcW w:w="4955" w:type="dxa"/>
            <w:gridSpan w:val="3"/>
            <w:tcBorders>
              <w:top w:val="nil"/>
              <w:left w:val="nil"/>
              <w:bottom w:val="nil"/>
              <w:right w:val="nil"/>
            </w:tcBorders>
            <w:shd w:val="clear" w:color="auto" w:fill="auto"/>
            <w:noWrap/>
            <w:vAlign w:val="bottom"/>
            <w:hideMark/>
          </w:tcPr>
          <w:p w14:paraId="0435B56E" w14:textId="37F62C23"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2"/>
            <w:tcBorders>
              <w:top w:val="nil"/>
              <w:left w:val="nil"/>
              <w:bottom w:val="nil"/>
              <w:right w:val="nil"/>
            </w:tcBorders>
            <w:shd w:val="clear" w:color="auto" w:fill="auto"/>
            <w:noWrap/>
            <w:vAlign w:val="center"/>
            <w:hideMark/>
          </w:tcPr>
          <w:p w14:paraId="0435B56F" w14:textId="4A997836" w:rsidR="00120A80" w:rsidRDefault="00120A80" w:rsidP="00120A80">
            <w:pPr>
              <w:rPr>
                <w:rFonts w:ascii="Calibri" w:hAnsi="Calibri"/>
                <w:color w:val="000000"/>
                <w:sz w:val="18"/>
                <w:szCs w:val="18"/>
              </w:rPr>
            </w:pPr>
            <w:r w:rsidRPr="002A4574">
              <w:rPr>
                <w:rFonts w:ascii="Calibri" w:hAnsi="Calibri"/>
                <w:color w:val="000000"/>
                <w:sz w:val="18"/>
                <w:szCs w:val="18"/>
              </w:rPr>
              <w:t>39.1</w:t>
            </w:r>
            <w:ins w:id="17" w:author="Ferris, Todd@Energy" w:date="2019-03-01T09:01:00Z">
              <w:r w:rsidR="00501AA7">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70" w14:textId="1E505AB5" w:rsidR="00120A80" w:rsidRDefault="00120A80" w:rsidP="00120A80">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29DA9DEA"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9" w14:textId="77777777" w:rsidTr="00BA6D7A">
        <w:trPr>
          <w:trHeight w:val="240"/>
        </w:trPr>
        <w:tc>
          <w:tcPr>
            <w:tcW w:w="984" w:type="dxa"/>
            <w:tcBorders>
              <w:top w:val="nil"/>
              <w:left w:val="nil"/>
              <w:bottom w:val="nil"/>
              <w:right w:val="nil"/>
            </w:tcBorders>
            <w:shd w:val="clear" w:color="auto" w:fill="auto"/>
            <w:noWrap/>
            <w:vAlign w:val="center"/>
            <w:hideMark/>
          </w:tcPr>
          <w:p w14:paraId="0435B573" w14:textId="7B6739F4" w:rsidR="00120A80" w:rsidRDefault="00120A80" w:rsidP="00120A80">
            <w:pPr>
              <w:rPr>
                <w:rFonts w:ascii="Calibri" w:hAnsi="Calibri"/>
                <w:color w:val="000000"/>
                <w:sz w:val="18"/>
                <w:szCs w:val="18"/>
              </w:rPr>
            </w:pPr>
            <w:r w:rsidRPr="002A4574">
              <w:rPr>
                <w:rFonts w:ascii="Calibri" w:hAnsi="Calibri"/>
                <w:color w:val="000000"/>
                <w:sz w:val="18"/>
                <w:szCs w:val="18"/>
              </w:rPr>
              <w:t>724839</w:t>
            </w:r>
          </w:p>
        </w:tc>
        <w:tc>
          <w:tcPr>
            <w:tcW w:w="818" w:type="dxa"/>
            <w:gridSpan w:val="2"/>
            <w:tcBorders>
              <w:top w:val="nil"/>
              <w:left w:val="nil"/>
              <w:bottom w:val="nil"/>
              <w:right w:val="nil"/>
            </w:tcBorders>
            <w:shd w:val="clear" w:color="auto" w:fill="auto"/>
            <w:noWrap/>
            <w:vAlign w:val="center"/>
            <w:hideMark/>
          </w:tcPr>
          <w:p w14:paraId="0435B574" w14:textId="75819A4D"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6EFBF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2"/>
            <w:tcBorders>
              <w:top w:val="nil"/>
              <w:left w:val="nil"/>
              <w:bottom w:val="nil"/>
              <w:right w:val="nil"/>
            </w:tcBorders>
            <w:shd w:val="clear" w:color="auto" w:fill="auto"/>
            <w:noWrap/>
            <w:vAlign w:val="center"/>
            <w:hideMark/>
          </w:tcPr>
          <w:p w14:paraId="0435B576" w14:textId="73A0BEB3" w:rsidR="00120A80" w:rsidRDefault="00120A80" w:rsidP="00120A80">
            <w:pPr>
              <w:rPr>
                <w:rFonts w:ascii="Calibri" w:hAnsi="Calibri"/>
                <w:color w:val="000000"/>
                <w:sz w:val="18"/>
                <w:szCs w:val="18"/>
              </w:rPr>
            </w:pPr>
            <w:r w:rsidRPr="002A4574">
              <w:rPr>
                <w:rFonts w:ascii="Calibri" w:hAnsi="Calibri"/>
                <w:color w:val="000000"/>
                <w:sz w:val="18"/>
                <w:szCs w:val="18"/>
              </w:rPr>
              <w:t>38.7</w:t>
            </w:r>
            <w:ins w:id="18" w:author="Ferris, Todd@Energy" w:date="2019-03-01T09:01:00Z">
              <w:r w:rsidR="00501AA7">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77" w14:textId="5F771920" w:rsidR="00120A80" w:rsidRDefault="00120A80" w:rsidP="00120A80">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1CA9031B"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80" w14:textId="77777777" w:rsidTr="00BA6D7A">
        <w:trPr>
          <w:trHeight w:val="240"/>
        </w:trPr>
        <w:tc>
          <w:tcPr>
            <w:tcW w:w="984" w:type="dxa"/>
            <w:tcBorders>
              <w:top w:val="nil"/>
              <w:left w:val="nil"/>
              <w:bottom w:val="nil"/>
              <w:right w:val="nil"/>
            </w:tcBorders>
            <w:shd w:val="clear" w:color="auto" w:fill="auto"/>
            <w:noWrap/>
            <w:vAlign w:val="center"/>
            <w:hideMark/>
          </w:tcPr>
          <w:p w14:paraId="0435B57A" w14:textId="7331EC04" w:rsidR="00120A80" w:rsidRDefault="00120A80" w:rsidP="00120A80">
            <w:pPr>
              <w:rPr>
                <w:rFonts w:ascii="Calibri" w:hAnsi="Calibri"/>
                <w:color w:val="000000"/>
                <w:sz w:val="18"/>
                <w:szCs w:val="18"/>
              </w:rPr>
            </w:pPr>
            <w:r w:rsidRPr="002A4574">
              <w:rPr>
                <w:rFonts w:ascii="Calibri" w:hAnsi="Calibri"/>
                <w:color w:val="000000"/>
                <w:sz w:val="18"/>
                <w:szCs w:val="18"/>
              </w:rPr>
              <w:t>724915</w:t>
            </w:r>
          </w:p>
        </w:tc>
        <w:tc>
          <w:tcPr>
            <w:tcW w:w="818" w:type="dxa"/>
            <w:gridSpan w:val="2"/>
            <w:tcBorders>
              <w:top w:val="nil"/>
              <w:left w:val="nil"/>
              <w:bottom w:val="nil"/>
              <w:right w:val="nil"/>
            </w:tcBorders>
            <w:shd w:val="clear" w:color="auto" w:fill="auto"/>
            <w:noWrap/>
            <w:vAlign w:val="center"/>
            <w:hideMark/>
          </w:tcPr>
          <w:p w14:paraId="0435B57B" w14:textId="50CE52BB" w:rsidR="00120A80" w:rsidRDefault="00120A80" w:rsidP="00120A80">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7F7D21E1"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Monterey Naf </w:t>
            </w:r>
          </w:p>
        </w:tc>
        <w:tc>
          <w:tcPr>
            <w:tcW w:w="1451" w:type="dxa"/>
            <w:gridSpan w:val="2"/>
            <w:tcBorders>
              <w:top w:val="nil"/>
              <w:left w:val="nil"/>
              <w:bottom w:val="nil"/>
              <w:right w:val="nil"/>
            </w:tcBorders>
            <w:shd w:val="clear" w:color="auto" w:fill="auto"/>
            <w:noWrap/>
            <w:vAlign w:val="center"/>
            <w:hideMark/>
          </w:tcPr>
          <w:p w14:paraId="0435B57D" w14:textId="7196C084" w:rsidR="00120A80" w:rsidRDefault="00120A80" w:rsidP="00120A80">
            <w:pPr>
              <w:rPr>
                <w:rFonts w:ascii="Calibri" w:hAnsi="Calibri"/>
                <w:color w:val="000000"/>
                <w:sz w:val="18"/>
                <w:szCs w:val="18"/>
              </w:rPr>
            </w:pPr>
            <w:r w:rsidRPr="002A4574">
              <w:rPr>
                <w:rFonts w:ascii="Calibri" w:hAnsi="Calibri"/>
                <w:color w:val="000000"/>
                <w:sz w:val="18"/>
                <w:szCs w:val="18"/>
              </w:rPr>
              <w:t>36.6</w:t>
            </w:r>
            <w:ins w:id="19" w:author="Ferris, Todd@Energy" w:date="2019-03-01T09:02:00Z">
              <w:r w:rsidR="00501AA7">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7E" w14:textId="6F825C4A" w:rsidR="00120A80" w:rsidRDefault="00120A80" w:rsidP="00120A80">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75C8916E"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37427275" w14:textId="77777777" w:rsidTr="00BA6D7A">
        <w:trPr>
          <w:trHeight w:val="240"/>
          <w:ins w:id="20" w:author="Ferris, Todd@Energy" w:date="2019-03-01T09:02:00Z"/>
        </w:trPr>
        <w:tc>
          <w:tcPr>
            <w:tcW w:w="984" w:type="dxa"/>
            <w:tcBorders>
              <w:top w:val="nil"/>
              <w:left w:val="nil"/>
              <w:bottom w:val="nil"/>
              <w:right w:val="nil"/>
            </w:tcBorders>
            <w:shd w:val="clear" w:color="auto" w:fill="auto"/>
            <w:noWrap/>
            <w:vAlign w:val="center"/>
          </w:tcPr>
          <w:p w14:paraId="21423AEA" w14:textId="7BF01AFC" w:rsidR="00501AA7" w:rsidRPr="002A4574" w:rsidRDefault="00501AA7" w:rsidP="00501AA7">
            <w:pPr>
              <w:rPr>
                <w:ins w:id="21" w:author="Ferris, Todd@Energy" w:date="2019-03-01T09:02:00Z"/>
                <w:rFonts w:ascii="Calibri" w:hAnsi="Calibri"/>
                <w:color w:val="000000"/>
                <w:sz w:val="18"/>
                <w:szCs w:val="18"/>
              </w:rPr>
            </w:pPr>
            <w:ins w:id="22" w:author="Ferris, Todd@Energy" w:date="2019-03-01T09:02:00Z">
              <w:r>
                <w:rPr>
                  <w:rFonts w:ascii="Calibri" w:hAnsi="Calibri"/>
                  <w:color w:val="000000"/>
                  <w:sz w:val="18"/>
                  <w:szCs w:val="18"/>
                </w:rPr>
                <w:t>724917</w:t>
              </w:r>
            </w:ins>
          </w:p>
        </w:tc>
        <w:tc>
          <w:tcPr>
            <w:tcW w:w="818" w:type="dxa"/>
            <w:gridSpan w:val="2"/>
            <w:tcBorders>
              <w:top w:val="nil"/>
              <w:left w:val="nil"/>
              <w:bottom w:val="nil"/>
              <w:right w:val="nil"/>
            </w:tcBorders>
            <w:shd w:val="clear" w:color="auto" w:fill="auto"/>
            <w:noWrap/>
            <w:vAlign w:val="center"/>
          </w:tcPr>
          <w:p w14:paraId="04DAE2C7" w14:textId="45483513" w:rsidR="00501AA7" w:rsidRPr="002A4574" w:rsidRDefault="00501AA7" w:rsidP="00501AA7">
            <w:pPr>
              <w:rPr>
                <w:ins w:id="23" w:author="Ferris, Todd@Energy" w:date="2019-03-01T09:02:00Z"/>
                <w:rFonts w:ascii="Calibri" w:hAnsi="Calibri"/>
                <w:color w:val="000000"/>
                <w:sz w:val="18"/>
                <w:szCs w:val="18"/>
              </w:rPr>
            </w:pPr>
            <w:ins w:id="24" w:author="Ferris, Todd@Energy" w:date="2019-03-01T09:02:00Z">
              <w:r>
                <w:rPr>
                  <w:rFonts w:ascii="Calibri" w:hAnsi="Calibri"/>
                  <w:color w:val="000000"/>
                  <w:sz w:val="18"/>
                  <w:szCs w:val="18"/>
                </w:rPr>
                <w:t>0.54</w:t>
              </w:r>
            </w:ins>
          </w:p>
        </w:tc>
        <w:tc>
          <w:tcPr>
            <w:tcW w:w="4955" w:type="dxa"/>
            <w:gridSpan w:val="3"/>
            <w:tcBorders>
              <w:top w:val="nil"/>
              <w:left w:val="nil"/>
              <w:bottom w:val="nil"/>
              <w:right w:val="nil"/>
            </w:tcBorders>
            <w:shd w:val="clear" w:color="auto" w:fill="auto"/>
            <w:noWrap/>
            <w:vAlign w:val="bottom"/>
          </w:tcPr>
          <w:p w14:paraId="5C3A8F82" w14:textId="7E28F9BB" w:rsidR="00501AA7" w:rsidRPr="002A4574" w:rsidRDefault="00501AA7" w:rsidP="00501AA7">
            <w:pPr>
              <w:rPr>
                <w:ins w:id="25" w:author="Ferris, Todd@Energy" w:date="2019-03-01T09:02:00Z"/>
                <w:rFonts w:ascii="Calibri" w:hAnsi="Calibri"/>
                <w:color w:val="000000"/>
                <w:sz w:val="18"/>
                <w:szCs w:val="18"/>
              </w:rPr>
            </w:pPr>
            <w:ins w:id="26" w:author="Ferris, Todd@Energy" w:date="2019-03-01T09:02:00Z">
              <w:r>
                <w:rPr>
                  <w:rFonts w:ascii="Calibri" w:hAnsi="Calibri"/>
                  <w:color w:val="000000"/>
                  <w:sz w:val="18"/>
                  <w:szCs w:val="18"/>
                </w:rPr>
                <w:t>Salinas Municipal AP</w:t>
              </w:r>
            </w:ins>
          </w:p>
        </w:tc>
        <w:tc>
          <w:tcPr>
            <w:tcW w:w="1451" w:type="dxa"/>
            <w:gridSpan w:val="2"/>
            <w:tcBorders>
              <w:top w:val="nil"/>
              <w:left w:val="nil"/>
              <w:bottom w:val="nil"/>
              <w:right w:val="nil"/>
            </w:tcBorders>
            <w:shd w:val="clear" w:color="auto" w:fill="auto"/>
            <w:noWrap/>
            <w:vAlign w:val="center"/>
          </w:tcPr>
          <w:p w14:paraId="4DA0564D" w14:textId="0501875A" w:rsidR="00501AA7" w:rsidRPr="002A4574" w:rsidRDefault="00501AA7" w:rsidP="00501AA7">
            <w:pPr>
              <w:rPr>
                <w:ins w:id="27" w:author="Ferris, Todd@Energy" w:date="2019-03-01T09:02:00Z"/>
                <w:rFonts w:ascii="Calibri" w:hAnsi="Calibri"/>
                <w:color w:val="000000"/>
                <w:sz w:val="18"/>
                <w:szCs w:val="18"/>
              </w:rPr>
            </w:pPr>
            <w:ins w:id="28" w:author="Ferris, Todd@Energy" w:date="2019-03-01T09:02:00Z">
              <w:r>
                <w:rPr>
                  <w:rFonts w:ascii="Calibri" w:hAnsi="Calibri"/>
                  <w:color w:val="000000"/>
                  <w:sz w:val="18"/>
                  <w:szCs w:val="18"/>
                </w:rPr>
                <w:t>36.67</w:t>
              </w:r>
            </w:ins>
          </w:p>
        </w:tc>
        <w:tc>
          <w:tcPr>
            <w:tcW w:w="1420" w:type="dxa"/>
            <w:gridSpan w:val="2"/>
            <w:tcBorders>
              <w:top w:val="nil"/>
              <w:left w:val="nil"/>
              <w:bottom w:val="nil"/>
              <w:right w:val="nil"/>
            </w:tcBorders>
            <w:shd w:val="clear" w:color="auto" w:fill="auto"/>
            <w:noWrap/>
            <w:vAlign w:val="center"/>
          </w:tcPr>
          <w:p w14:paraId="1B1BAD47" w14:textId="26B24A75" w:rsidR="00501AA7" w:rsidRPr="002A4574" w:rsidRDefault="00501AA7" w:rsidP="00501AA7">
            <w:pPr>
              <w:rPr>
                <w:ins w:id="29" w:author="Ferris, Todd@Energy" w:date="2019-03-01T09:02:00Z"/>
                <w:rFonts w:ascii="Calibri" w:hAnsi="Calibri"/>
                <w:color w:val="000000"/>
                <w:sz w:val="18"/>
                <w:szCs w:val="18"/>
              </w:rPr>
            </w:pPr>
            <w:ins w:id="30" w:author="Ferris, Todd@Energy" w:date="2019-03-01T09:02:00Z">
              <w:r>
                <w:rPr>
                  <w:rFonts w:ascii="Calibri" w:hAnsi="Calibri"/>
                  <w:color w:val="000000"/>
                  <w:sz w:val="18"/>
                  <w:szCs w:val="18"/>
                </w:rPr>
                <w:t>-121.60</w:t>
              </w:r>
            </w:ins>
          </w:p>
        </w:tc>
        <w:tc>
          <w:tcPr>
            <w:tcW w:w="1293" w:type="dxa"/>
            <w:tcBorders>
              <w:top w:val="nil"/>
              <w:left w:val="nil"/>
              <w:bottom w:val="nil"/>
              <w:right w:val="nil"/>
            </w:tcBorders>
            <w:shd w:val="clear" w:color="auto" w:fill="auto"/>
            <w:noWrap/>
            <w:vAlign w:val="center"/>
          </w:tcPr>
          <w:p w14:paraId="0FD34673" w14:textId="20DF3E47" w:rsidR="00501AA7" w:rsidRPr="002A4574" w:rsidRDefault="00501AA7" w:rsidP="00501AA7">
            <w:pPr>
              <w:rPr>
                <w:ins w:id="31" w:author="Ferris, Todd@Energy" w:date="2019-03-01T09:02:00Z"/>
                <w:rFonts w:ascii="Calibri" w:hAnsi="Calibri"/>
                <w:color w:val="000000"/>
                <w:sz w:val="18"/>
                <w:szCs w:val="18"/>
              </w:rPr>
            </w:pPr>
            <w:ins w:id="32" w:author="Ferris, Todd@Energy" w:date="2019-03-01T09:02:00Z">
              <w:r w:rsidRPr="002A4574">
                <w:rPr>
                  <w:rFonts w:ascii="Calibri" w:hAnsi="Calibri"/>
                  <w:color w:val="000000"/>
                  <w:sz w:val="18"/>
                  <w:szCs w:val="18"/>
                </w:rPr>
                <w:t>California</w:t>
              </w:r>
            </w:ins>
          </w:p>
        </w:tc>
      </w:tr>
      <w:tr w:rsidR="00501AA7" w:rsidRPr="002A4574" w14:paraId="282B28AA" w14:textId="77777777" w:rsidTr="00BA6D7A">
        <w:trPr>
          <w:trHeight w:val="240"/>
          <w:ins w:id="33" w:author="Ferris, Todd@Energy" w:date="2019-03-01T09:02:00Z"/>
        </w:trPr>
        <w:tc>
          <w:tcPr>
            <w:tcW w:w="984" w:type="dxa"/>
            <w:tcBorders>
              <w:top w:val="nil"/>
              <w:left w:val="nil"/>
              <w:bottom w:val="nil"/>
              <w:right w:val="nil"/>
            </w:tcBorders>
            <w:shd w:val="clear" w:color="auto" w:fill="auto"/>
            <w:noWrap/>
            <w:vAlign w:val="center"/>
          </w:tcPr>
          <w:p w14:paraId="6890543F" w14:textId="2F64E01E" w:rsidR="00501AA7" w:rsidRPr="002A4574" w:rsidRDefault="00501AA7" w:rsidP="00501AA7">
            <w:pPr>
              <w:rPr>
                <w:ins w:id="34" w:author="Ferris, Todd@Energy" w:date="2019-03-01T09:02:00Z"/>
                <w:rFonts w:ascii="Calibri" w:hAnsi="Calibri"/>
                <w:color w:val="000000"/>
                <w:sz w:val="18"/>
                <w:szCs w:val="18"/>
              </w:rPr>
            </w:pPr>
            <w:ins w:id="35" w:author="Ferris, Todd@Energy" w:date="2019-03-01T09:02:00Z">
              <w:r>
                <w:rPr>
                  <w:rFonts w:ascii="Calibri" w:hAnsi="Calibri"/>
                  <w:color w:val="000000"/>
                  <w:sz w:val="18"/>
                  <w:szCs w:val="18"/>
                </w:rPr>
                <w:t>724920</w:t>
              </w:r>
            </w:ins>
          </w:p>
        </w:tc>
        <w:tc>
          <w:tcPr>
            <w:tcW w:w="818" w:type="dxa"/>
            <w:gridSpan w:val="2"/>
            <w:tcBorders>
              <w:top w:val="nil"/>
              <w:left w:val="nil"/>
              <w:bottom w:val="nil"/>
              <w:right w:val="nil"/>
            </w:tcBorders>
            <w:shd w:val="clear" w:color="auto" w:fill="auto"/>
            <w:noWrap/>
            <w:vAlign w:val="center"/>
          </w:tcPr>
          <w:p w14:paraId="03FCDBC4" w14:textId="4BF6ACD3" w:rsidR="00501AA7" w:rsidRPr="002A4574" w:rsidRDefault="00501AA7" w:rsidP="00501AA7">
            <w:pPr>
              <w:rPr>
                <w:ins w:id="36" w:author="Ferris, Todd@Energy" w:date="2019-03-01T09:02:00Z"/>
                <w:rFonts w:ascii="Calibri" w:hAnsi="Calibri"/>
                <w:color w:val="000000"/>
                <w:sz w:val="18"/>
                <w:szCs w:val="18"/>
              </w:rPr>
            </w:pPr>
            <w:ins w:id="37" w:author="Ferris, Todd@Energy" w:date="2019-03-01T09:02:00Z">
              <w:r>
                <w:rPr>
                  <w:rFonts w:ascii="Calibri" w:hAnsi="Calibri"/>
                  <w:color w:val="000000"/>
                  <w:sz w:val="18"/>
                  <w:szCs w:val="18"/>
                </w:rPr>
                <w:t>0.50</w:t>
              </w:r>
            </w:ins>
          </w:p>
        </w:tc>
        <w:tc>
          <w:tcPr>
            <w:tcW w:w="4955" w:type="dxa"/>
            <w:gridSpan w:val="3"/>
            <w:tcBorders>
              <w:top w:val="nil"/>
              <w:left w:val="nil"/>
              <w:bottom w:val="nil"/>
              <w:right w:val="nil"/>
            </w:tcBorders>
            <w:shd w:val="clear" w:color="auto" w:fill="auto"/>
            <w:noWrap/>
            <w:vAlign w:val="bottom"/>
          </w:tcPr>
          <w:p w14:paraId="1687B0BE" w14:textId="5150F0E5" w:rsidR="00501AA7" w:rsidRPr="002A4574" w:rsidRDefault="00501AA7" w:rsidP="00501AA7">
            <w:pPr>
              <w:rPr>
                <w:ins w:id="38" w:author="Ferris, Todd@Energy" w:date="2019-03-01T09:02:00Z"/>
                <w:rFonts w:ascii="Calibri" w:hAnsi="Calibri"/>
                <w:color w:val="000000"/>
                <w:sz w:val="18"/>
                <w:szCs w:val="18"/>
              </w:rPr>
            </w:pPr>
            <w:ins w:id="39" w:author="Ferris, Todd@Energy" w:date="2019-03-01T09:02:00Z">
              <w:r>
                <w:rPr>
                  <w:rFonts w:ascii="Calibri" w:hAnsi="Calibri"/>
                  <w:color w:val="000000"/>
                  <w:sz w:val="18"/>
                  <w:szCs w:val="18"/>
                </w:rPr>
                <w:t xml:space="preserve">Stockton Metropolitan Arpt </w:t>
              </w:r>
            </w:ins>
          </w:p>
        </w:tc>
        <w:tc>
          <w:tcPr>
            <w:tcW w:w="1451" w:type="dxa"/>
            <w:gridSpan w:val="2"/>
            <w:tcBorders>
              <w:top w:val="nil"/>
              <w:left w:val="nil"/>
              <w:bottom w:val="nil"/>
              <w:right w:val="nil"/>
            </w:tcBorders>
            <w:shd w:val="clear" w:color="auto" w:fill="auto"/>
            <w:noWrap/>
            <w:vAlign w:val="center"/>
          </w:tcPr>
          <w:p w14:paraId="6E9427E3" w14:textId="29365DA8" w:rsidR="00501AA7" w:rsidRPr="002A4574" w:rsidRDefault="00501AA7" w:rsidP="00501AA7">
            <w:pPr>
              <w:rPr>
                <w:ins w:id="40" w:author="Ferris, Todd@Energy" w:date="2019-03-01T09:02:00Z"/>
                <w:rFonts w:ascii="Calibri" w:hAnsi="Calibri"/>
                <w:color w:val="000000"/>
                <w:sz w:val="18"/>
                <w:szCs w:val="18"/>
              </w:rPr>
            </w:pPr>
            <w:ins w:id="41" w:author="Ferris, Todd@Energy" w:date="2019-03-01T09:02:00Z">
              <w:r>
                <w:rPr>
                  <w:rFonts w:ascii="Calibri" w:hAnsi="Calibri"/>
                  <w:color w:val="000000"/>
                  <w:sz w:val="18"/>
                  <w:szCs w:val="18"/>
                </w:rPr>
                <w:t>37.90</w:t>
              </w:r>
            </w:ins>
          </w:p>
        </w:tc>
        <w:tc>
          <w:tcPr>
            <w:tcW w:w="1420" w:type="dxa"/>
            <w:gridSpan w:val="2"/>
            <w:tcBorders>
              <w:top w:val="nil"/>
              <w:left w:val="nil"/>
              <w:bottom w:val="nil"/>
              <w:right w:val="nil"/>
            </w:tcBorders>
            <w:shd w:val="clear" w:color="auto" w:fill="auto"/>
            <w:noWrap/>
            <w:vAlign w:val="center"/>
          </w:tcPr>
          <w:p w14:paraId="44CB1884" w14:textId="25B3AF0E" w:rsidR="00501AA7" w:rsidRPr="002A4574" w:rsidRDefault="00501AA7" w:rsidP="00501AA7">
            <w:pPr>
              <w:rPr>
                <w:ins w:id="42" w:author="Ferris, Todd@Energy" w:date="2019-03-01T09:02:00Z"/>
                <w:rFonts w:ascii="Calibri" w:hAnsi="Calibri"/>
                <w:color w:val="000000"/>
                <w:sz w:val="18"/>
                <w:szCs w:val="18"/>
              </w:rPr>
            </w:pPr>
            <w:ins w:id="43" w:author="Ferris, Todd@Energy" w:date="2019-03-01T09:02:00Z">
              <w:r>
                <w:rPr>
                  <w:rFonts w:ascii="Calibri" w:hAnsi="Calibri"/>
                  <w:color w:val="000000"/>
                  <w:sz w:val="18"/>
                  <w:szCs w:val="18"/>
                </w:rPr>
                <w:t>-112.23</w:t>
              </w:r>
            </w:ins>
          </w:p>
        </w:tc>
        <w:tc>
          <w:tcPr>
            <w:tcW w:w="1293" w:type="dxa"/>
            <w:tcBorders>
              <w:top w:val="nil"/>
              <w:left w:val="nil"/>
              <w:bottom w:val="nil"/>
              <w:right w:val="nil"/>
            </w:tcBorders>
            <w:shd w:val="clear" w:color="auto" w:fill="auto"/>
            <w:noWrap/>
            <w:vAlign w:val="center"/>
          </w:tcPr>
          <w:p w14:paraId="3E784CE8" w14:textId="794F6853" w:rsidR="00501AA7" w:rsidRPr="002A4574" w:rsidRDefault="00501AA7" w:rsidP="00501AA7">
            <w:pPr>
              <w:rPr>
                <w:ins w:id="44" w:author="Ferris, Todd@Energy" w:date="2019-03-01T09:02:00Z"/>
                <w:rFonts w:ascii="Calibri" w:hAnsi="Calibri"/>
                <w:color w:val="000000"/>
                <w:sz w:val="18"/>
                <w:szCs w:val="18"/>
              </w:rPr>
            </w:pPr>
            <w:ins w:id="45" w:author="Ferris, Todd@Energy" w:date="2019-03-01T09:02:00Z">
              <w:r w:rsidRPr="002A4574">
                <w:rPr>
                  <w:rFonts w:ascii="Calibri" w:hAnsi="Calibri"/>
                  <w:color w:val="000000"/>
                  <w:sz w:val="18"/>
                  <w:szCs w:val="18"/>
                </w:rPr>
                <w:t>California</w:t>
              </w:r>
            </w:ins>
          </w:p>
        </w:tc>
      </w:tr>
      <w:tr w:rsidR="00501AA7" w:rsidRPr="002A4574" w14:paraId="1852780A" w14:textId="77777777" w:rsidTr="00BA6D7A">
        <w:trPr>
          <w:trHeight w:val="240"/>
          <w:ins w:id="46" w:author="Ferris, Todd@Energy" w:date="2019-03-01T09:02:00Z"/>
        </w:trPr>
        <w:tc>
          <w:tcPr>
            <w:tcW w:w="984" w:type="dxa"/>
            <w:tcBorders>
              <w:top w:val="nil"/>
              <w:left w:val="nil"/>
              <w:bottom w:val="nil"/>
              <w:right w:val="nil"/>
            </w:tcBorders>
            <w:shd w:val="clear" w:color="auto" w:fill="auto"/>
            <w:noWrap/>
            <w:vAlign w:val="center"/>
          </w:tcPr>
          <w:p w14:paraId="5558C8D7" w14:textId="766239DA" w:rsidR="00501AA7" w:rsidRPr="002A4574" w:rsidRDefault="00501AA7" w:rsidP="00501AA7">
            <w:pPr>
              <w:rPr>
                <w:ins w:id="47" w:author="Ferris, Todd@Energy" w:date="2019-03-01T09:02:00Z"/>
                <w:rFonts w:ascii="Calibri" w:hAnsi="Calibri"/>
                <w:color w:val="000000"/>
                <w:sz w:val="18"/>
                <w:szCs w:val="18"/>
              </w:rPr>
            </w:pPr>
            <w:ins w:id="48" w:author="Ferris, Todd@Energy" w:date="2019-03-01T09:02:00Z">
              <w:r>
                <w:rPr>
                  <w:rFonts w:ascii="Calibri" w:hAnsi="Calibri"/>
                  <w:color w:val="000000"/>
                  <w:sz w:val="18"/>
                  <w:szCs w:val="18"/>
                </w:rPr>
                <w:t>724926</w:t>
              </w:r>
            </w:ins>
          </w:p>
        </w:tc>
        <w:tc>
          <w:tcPr>
            <w:tcW w:w="818" w:type="dxa"/>
            <w:gridSpan w:val="2"/>
            <w:tcBorders>
              <w:top w:val="nil"/>
              <w:left w:val="nil"/>
              <w:bottom w:val="nil"/>
              <w:right w:val="nil"/>
            </w:tcBorders>
            <w:shd w:val="clear" w:color="auto" w:fill="auto"/>
            <w:noWrap/>
            <w:vAlign w:val="center"/>
          </w:tcPr>
          <w:p w14:paraId="4A1DB945" w14:textId="31524A38" w:rsidR="00501AA7" w:rsidRPr="002A4574" w:rsidRDefault="00501AA7" w:rsidP="00501AA7">
            <w:pPr>
              <w:rPr>
                <w:ins w:id="49" w:author="Ferris, Todd@Energy" w:date="2019-03-01T09:02:00Z"/>
                <w:rFonts w:ascii="Calibri" w:hAnsi="Calibri"/>
                <w:color w:val="000000"/>
                <w:sz w:val="18"/>
                <w:szCs w:val="18"/>
              </w:rPr>
            </w:pPr>
            <w:ins w:id="50" w:author="Ferris, Todd@Energy" w:date="2019-03-01T09:02:00Z">
              <w:r>
                <w:rPr>
                  <w:rFonts w:ascii="Calibri" w:hAnsi="Calibri"/>
                  <w:color w:val="000000"/>
                  <w:sz w:val="18"/>
                  <w:szCs w:val="18"/>
                </w:rPr>
                <w:t>0.47</w:t>
              </w:r>
            </w:ins>
          </w:p>
        </w:tc>
        <w:tc>
          <w:tcPr>
            <w:tcW w:w="4955" w:type="dxa"/>
            <w:gridSpan w:val="3"/>
            <w:tcBorders>
              <w:top w:val="nil"/>
              <w:left w:val="nil"/>
              <w:bottom w:val="nil"/>
              <w:right w:val="nil"/>
            </w:tcBorders>
            <w:shd w:val="clear" w:color="auto" w:fill="auto"/>
            <w:noWrap/>
            <w:vAlign w:val="bottom"/>
          </w:tcPr>
          <w:p w14:paraId="71596BBF" w14:textId="3CF62115" w:rsidR="00501AA7" w:rsidRPr="002A4574" w:rsidRDefault="00501AA7" w:rsidP="00501AA7">
            <w:pPr>
              <w:rPr>
                <w:ins w:id="51" w:author="Ferris, Todd@Energy" w:date="2019-03-01T09:02:00Z"/>
                <w:rFonts w:ascii="Calibri" w:hAnsi="Calibri"/>
                <w:color w:val="000000"/>
                <w:sz w:val="18"/>
                <w:szCs w:val="18"/>
              </w:rPr>
            </w:pPr>
            <w:ins w:id="52" w:author="Ferris, Todd@Energy" w:date="2019-03-01T09:02:00Z">
              <w:r>
                <w:rPr>
                  <w:rFonts w:ascii="Calibri" w:hAnsi="Calibri"/>
                  <w:color w:val="000000"/>
                  <w:sz w:val="18"/>
                  <w:szCs w:val="18"/>
                </w:rPr>
                <w:t>Modesto City – County AP</w:t>
              </w:r>
            </w:ins>
          </w:p>
        </w:tc>
        <w:tc>
          <w:tcPr>
            <w:tcW w:w="1451" w:type="dxa"/>
            <w:gridSpan w:val="2"/>
            <w:tcBorders>
              <w:top w:val="nil"/>
              <w:left w:val="nil"/>
              <w:bottom w:val="nil"/>
              <w:right w:val="nil"/>
            </w:tcBorders>
            <w:shd w:val="clear" w:color="auto" w:fill="auto"/>
            <w:noWrap/>
            <w:vAlign w:val="center"/>
          </w:tcPr>
          <w:p w14:paraId="0E877CDE" w14:textId="495FFB32" w:rsidR="00501AA7" w:rsidRPr="002A4574" w:rsidRDefault="00501AA7" w:rsidP="00501AA7">
            <w:pPr>
              <w:rPr>
                <w:ins w:id="53" w:author="Ferris, Todd@Energy" w:date="2019-03-01T09:02:00Z"/>
                <w:rFonts w:ascii="Calibri" w:hAnsi="Calibri"/>
                <w:color w:val="000000"/>
                <w:sz w:val="18"/>
                <w:szCs w:val="18"/>
              </w:rPr>
            </w:pPr>
            <w:ins w:id="54" w:author="Ferris, Todd@Energy" w:date="2019-03-01T09:02:00Z">
              <w:r>
                <w:rPr>
                  <w:rFonts w:ascii="Calibri" w:hAnsi="Calibri"/>
                  <w:color w:val="000000"/>
                  <w:sz w:val="18"/>
                  <w:szCs w:val="18"/>
                </w:rPr>
                <w:t>37.63</w:t>
              </w:r>
            </w:ins>
          </w:p>
        </w:tc>
        <w:tc>
          <w:tcPr>
            <w:tcW w:w="1420" w:type="dxa"/>
            <w:gridSpan w:val="2"/>
            <w:tcBorders>
              <w:top w:val="nil"/>
              <w:left w:val="nil"/>
              <w:bottom w:val="nil"/>
              <w:right w:val="nil"/>
            </w:tcBorders>
            <w:shd w:val="clear" w:color="auto" w:fill="auto"/>
            <w:noWrap/>
            <w:vAlign w:val="center"/>
          </w:tcPr>
          <w:p w14:paraId="7ECE1B80" w14:textId="02347B78" w:rsidR="00501AA7" w:rsidRPr="002A4574" w:rsidRDefault="00501AA7" w:rsidP="00501AA7">
            <w:pPr>
              <w:rPr>
                <w:ins w:id="55" w:author="Ferris, Todd@Energy" w:date="2019-03-01T09:02:00Z"/>
                <w:rFonts w:ascii="Calibri" w:hAnsi="Calibri"/>
                <w:color w:val="000000"/>
                <w:sz w:val="18"/>
                <w:szCs w:val="18"/>
              </w:rPr>
            </w:pPr>
            <w:ins w:id="56" w:author="Ferris, Todd@Energy" w:date="2019-03-01T09:02:00Z">
              <w:r>
                <w:rPr>
                  <w:rFonts w:ascii="Calibri" w:hAnsi="Calibri"/>
                  <w:color w:val="000000"/>
                  <w:sz w:val="18"/>
                  <w:szCs w:val="18"/>
                </w:rPr>
                <w:t>-120.95</w:t>
              </w:r>
            </w:ins>
          </w:p>
        </w:tc>
        <w:tc>
          <w:tcPr>
            <w:tcW w:w="1293" w:type="dxa"/>
            <w:tcBorders>
              <w:top w:val="nil"/>
              <w:left w:val="nil"/>
              <w:bottom w:val="nil"/>
              <w:right w:val="nil"/>
            </w:tcBorders>
            <w:shd w:val="clear" w:color="auto" w:fill="auto"/>
            <w:noWrap/>
            <w:vAlign w:val="center"/>
          </w:tcPr>
          <w:p w14:paraId="4401E8F2" w14:textId="327156F4" w:rsidR="00501AA7" w:rsidRPr="002A4574" w:rsidRDefault="00501AA7" w:rsidP="00501AA7">
            <w:pPr>
              <w:rPr>
                <w:ins w:id="57" w:author="Ferris, Todd@Energy" w:date="2019-03-01T09:02:00Z"/>
                <w:rFonts w:ascii="Calibri" w:hAnsi="Calibri"/>
                <w:color w:val="000000"/>
                <w:sz w:val="18"/>
                <w:szCs w:val="18"/>
              </w:rPr>
            </w:pPr>
            <w:ins w:id="58" w:author="Ferris, Todd@Energy" w:date="2019-03-01T09:02:00Z">
              <w:r w:rsidRPr="002A4574">
                <w:rPr>
                  <w:rFonts w:ascii="Calibri" w:hAnsi="Calibri"/>
                  <w:color w:val="000000"/>
                  <w:sz w:val="18"/>
                  <w:szCs w:val="18"/>
                </w:rPr>
                <w:t>California</w:t>
              </w:r>
            </w:ins>
          </w:p>
        </w:tc>
      </w:tr>
      <w:tr w:rsidR="00501AA7" w:rsidRPr="002A4574" w14:paraId="658AB4B2" w14:textId="77777777" w:rsidTr="00BA6D7A">
        <w:trPr>
          <w:trHeight w:val="240"/>
          <w:ins w:id="59" w:author="Ferris, Todd@Energy" w:date="2019-03-01T09:02:00Z"/>
        </w:trPr>
        <w:tc>
          <w:tcPr>
            <w:tcW w:w="984" w:type="dxa"/>
            <w:tcBorders>
              <w:top w:val="nil"/>
              <w:left w:val="nil"/>
              <w:bottom w:val="nil"/>
              <w:right w:val="nil"/>
            </w:tcBorders>
            <w:shd w:val="clear" w:color="auto" w:fill="auto"/>
            <w:noWrap/>
            <w:vAlign w:val="center"/>
          </w:tcPr>
          <w:p w14:paraId="3B885C76" w14:textId="41219680" w:rsidR="00501AA7" w:rsidRPr="002A4574" w:rsidRDefault="00501AA7" w:rsidP="00501AA7">
            <w:pPr>
              <w:rPr>
                <w:ins w:id="60" w:author="Ferris, Todd@Energy" w:date="2019-03-01T09:02:00Z"/>
                <w:rFonts w:ascii="Calibri" w:hAnsi="Calibri"/>
                <w:color w:val="000000"/>
                <w:sz w:val="18"/>
                <w:szCs w:val="18"/>
              </w:rPr>
            </w:pPr>
            <w:ins w:id="61" w:author="Ferris, Todd@Energy" w:date="2019-03-01T09:02:00Z">
              <w:r>
                <w:rPr>
                  <w:rFonts w:ascii="Calibri" w:hAnsi="Calibri"/>
                  <w:color w:val="000000"/>
                  <w:sz w:val="18"/>
                  <w:szCs w:val="18"/>
                </w:rPr>
                <w:t>724927</w:t>
              </w:r>
            </w:ins>
          </w:p>
        </w:tc>
        <w:tc>
          <w:tcPr>
            <w:tcW w:w="818" w:type="dxa"/>
            <w:gridSpan w:val="2"/>
            <w:tcBorders>
              <w:top w:val="nil"/>
              <w:left w:val="nil"/>
              <w:bottom w:val="nil"/>
              <w:right w:val="nil"/>
            </w:tcBorders>
            <w:shd w:val="clear" w:color="auto" w:fill="auto"/>
            <w:noWrap/>
            <w:vAlign w:val="center"/>
          </w:tcPr>
          <w:p w14:paraId="794FE258" w14:textId="40977E66" w:rsidR="00501AA7" w:rsidRPr="002A4574" w:rsidRDefault="00501AA7" w:rsidP="00501AA7">
            <w:pPr>
              <w:rPr>
                <w:ins w:id="62" w:author="Ferris, Todd@Energy" w:date="2019-03-01T09:02:00Z"/>
                <w:rFonts w:ascii="Calibri" w:hAnsi="Calibri"/>
                <w:color w:val="000000"/>
                <w:sz w:val="18"/>
                <w:szCs w:val="18"/>
              </w:rPr>
            </w:pPr>
            <w:ins w:id="63" w:author="Ferris, Todd@Energy" w:date="2019-03-01T09:02:00Z">
              <w:r>
                <w:rPr>
                  <w:rFonts w:ascii="Calibri" w:hAnsi="Calibri"/>
                  <w:color w:val="000000"/>
                  <w:sz w:val="18"/>
                  <w:szCs w:val="18"/>
                </w:rPr>
                <w:t>0.53</w:t>
              </w:r>
            </w:ins>
          </w:p>
        </w:tc>
        <w:tc>
          <w:tcPr>
            <w:tcW w:w="4955" w:type="dxa"/>
            <w:gridSpan w:val="3"/>
            <w:tcBorders>
              <w:top w:val="nil"/>
              <w:left w:val="nil"/>
              <w:bottom w:val="nil"/>
              <w:right w:val="nil"/>
            </w:tcBorders>
            <w:shd w:val="clear" w:color="auto" w:fill="auto"/>
            <w:noWrap/>
            <w:vAlign w:val="bottom"/>
          </w:tcPr>
          <w:p w14:paraId="08AB551D" w14:textId="0ED8D6FD" w:rsidR="00501AA7" w:rsidRPr="002A4574" w:rsidRDefault="00501AA7" w:rsidP="00501AA7">
            <w:pPr>
              <w:rPr>
                <w:ins w:id="64" w:author="Ferris, Todd@Energy" w:date="2019-03-01T09:02:00Z"/>
                <w:rFonts w:ascii="Calibri" w:hAnsi="Calibri"/>
                <w:color w:val="000000"/>
                <w:sz w:val="18"/>
                <w:szCs w:val="18"/>
              </w:rPr>
            </w:pPr>
            <w:ins w:id="65" w:author="Ferris, Todd@Energy" w:date="2019-03-01T09:02:00Z">
              <w:r>
                <w:rPr>
                  <w:rFonts w:ascii="Calibri" w:hAnsi="Calibri"/>
                  <w:color w:val="000000"/>
                  <w:sz w:val="18"/>
                  <w:szCs w:val="18"/>
                </w:rPr>
                <w:t>Livermore Municipal</w:t>
              </w:r>
            </w:ins>
          </w:p>
        </w:tc>
        <w:tc>
          <w:tcPr>
            <w:tcW w:w="1451" w:type="dxa"/>
            <w:gridSpan w:val="2"/>
            <w:tcBorders>
              <w:top w:val="nil"/>
              <w:left w:val="nil"/>
              <w:bottom w:val="nil"/>
              <w:right w:val="nil"/>
            </w:tcBorders>
            <w:shd w:val="clear" w:color="auto" w:fill="auto"/>
            <w:noWrap/>
            <w:vAlign w:val="center"/>
          </w:tcPr>
          <w:p w14:paraId="2FECF8DA" w14:textId="2FBC69C6" w:rsidR="00501AA7" w:rsidRPr="002A4574" w:rsidRDefault="00501AA7" w:rsidP="00501AA7">
            <w:pPr>
              <w:rPr>
                <w:ins w:id="66" w:author="Ferris, Todd@Energy" w:date="2019-03-01T09:02:00Z"/>
                <w:rFonts w:ascii="Calibri" w:hAnsi="Calibri"/>
                <w:color w:val="000000"/>
                <w:sz w:val="18"/>
                <w:szCs w:val="18"/>
              </w:rPr>
            </w:pPr>
            <w:ins w:id="67" w:author="Ferris, Todd@Energy" w:date="2019-03-01T09:02:00Z">
              <w:r>
                <w:rPr>
                  <w:rFonts w:ascii="Calibri" w:hAnsi="Calibri"/>
                  <w:color w:val="000000"/>
                  <w:sz w:val="18"/>
                  <w:szCs w:val="18"/>
                </w:rPr>
                <w:t>37.70</w:t>
              </w:r>
            </w:ins>
          </w:p>
        </w:tc>
        <w:tc>
          <w:tcPr>
            <w:tcW w:w="1420" w:type="dxa"/>
            <w:gridSpan w:val="2"/>
            <w:tcBorders>
              <w:top w:val="nil"/>
              <w:left w:val="nil"/>
              <w:bottom w:val="nil"/>
              <w:right w:val="nil"/>
            </w:tcBorders>
            <w:shd w:val="clear" w:color="auto" w:fill="auto"/>
            <w:noWrap/>
            <w:vAlign w:val="center"/>
          </w:tcPr>
          <w:p w14:paraId="31138954" w14:textId="6A329DCE" w:rsidR="00501AA7" w:rsidRPr="002A4574" w:rsidRDefault="00501AA7" w:rsidP="00501AA7">
            <w:pPr>
              <w:rPr>
                <w:ins w:id="68" w:author="Ferris, Todd@Energy" w:date="2019-03-01T09:02:00Z"/>
                <w:rFonts w:ascii="Calibri" w:hAnsi="Calibri"/>
                <w:color w:val="000000"/>
                <w:sz w:val="18"/>
                <w:szCs w:val="18"/>
              </w:rPr>
            </w:pPr>
            <w:ins w:id="69" w:author="Ferris, Todd@Energy" w:date="2019-03-01T09:02:00Z">
              <w:r>
                <w:rPr>
                  <w:rFonts w:ascii="Calibri" w:hAnsi="Calibri"/>
                  <w:color w:val="000000"/>
                  <w:sz w:val="18"/>
                  <w:szCs w:val="18"/>
                </w:rPr>
                <w:t>-121.82</w:t>
              </w:r>
            </w:ins>
          </w:p>
        </w:tc>
        <w:tc>
          <w:tcPr>
            <w:tcW w:w="1293" w:type="dxa"/>
            <w:tcBorders>
              <w:top w:val="nil"/>
              <w:left w:val="nil"/>
              <w:bottom w:val="nil"/>
              <w:right w:val="nil"/>
            </w:tcBorders>
            <w:shd w:val="clear" w:color="auto" w:fill="auto"/>
            <w:noWrap/>
            <w:vAlign w:val="center"/>
          </w:tcPr>
          <w:p w14:paraId="558835F4" w14:textId="32DCCF9D" w:rsidR="00501AA7" w:rsidRPr="002A4574" w:rsidRDefault="00501AA7" w:rsidP="00501AA7">
            <w:pPr>
              <w:rPr>
                <w:ins w:id="70" w:author="Ferris, Todd@Energy" w:date="2019-03-01T09:02:00Z"/>
                <w:rFonts w:ascii="Calibri" w:hAnsi="Calibri"/>
                <w:color w:val="000000"/>
                <w:sz w:val="18"/>
                <w:szCs w:val="18"/>
              </w:rPr>
            </w:pPr>
            <w:ins w:id="71" w:author="Ferris, Todd@Energy" w:date="2019-03-01T09:02:00Z">
              <w:r w:rsidRPr="002A4574">
                <w:rPr>
                  <w:rFonts w:ascii="Calibri" w:hAnsi="Calibri"/>
                  <w:color w:val="000000"/>
                  <w:sz w:val="18"/>
                  <w:szCs w:val="18"/>
                </w:rPr>
                <w:t>California</w:t>
              </w:r>
            </w:ins>
          </w:p>
        </w:tc>
      </w:tr>
      <w:tr w:rsidR="00501AA7" w:rsidRPr="002A4574" w14:paraId="475C3053" w14:textId="77777777" w:rsidTr="00BA6D7A">
        <w:trPr>
          <w:trHeight w:val="240"/>
          <w:ins w:id="72" w:author="Ferris, Todd@Energy" w:date="2019-03-01T09:02:00Z"/>
        </w:trPr>
        <w:tc>
          <w:tcPr>
            <w:tcW w:w="984" w:type="dxa"/>
            <w:tcBorders>
              <w:top w:val="nil"/>
              <w:left w:val="nil"/>
              <w:bottom w:val="nil"/>
              <w:right w:val="nil"/>
            </w:tcBorders>
            <w:shd w:val="clear" w:color="auto" w:fill="auto"/>
            <w:noWrap/>
            <w:vAlign w:val="center"/>
          </w:tcPr>
          <w:p w14:paraId="0BBDCD50" w14:textId="5C158377" w:rsidR="00501AA7" w:rsidRPr="002A4574" w:rsidRDefault="00501AA7" w:rsidP="00501AA7">
            <w:pPr>
              <w:rPr>
                <w:ins w:id="73" w:author="Ferris, Todd@Energy" w:date="2019-03-01T09:02:00Z"/>
                <w:rFonts w:ascii="Calibri" w:hAnsi="Calibri"/>
                <w:color w:val="000000"/>
                <w:sz w:val="18"/>
                <w:szCs w:val="18"/>
              </w:rPr>
            </w:pPr>
            <w:ins w:id="74" w:author="Ferris, Todd@Energy" w:date="2019-03-01T09:02:00Z">
              <w:r>
                <w:rPr>
                  <w:rFonts w:ascii="Calibri" w:hAnsi="Calibri"/>
                  <w:color w:val="000000"/>
                  <w:sz w:val="18"/>
                  <w:szCs w:val="18"/>
                </w:rPr>
                <w:t>724930</w:t>
              </w:r>
            </w:ins>
          </w:p>
        </w:tc>
        <w:tc>
          <w:tcPr>
            <w:tcW w:w="818" w:type="dxa"/>
            <w:gridSpan w:val="2"/>
            <w:tcBorders>
              <w:top w:val="nil"/>
              <w:left w:val="nil"/>
              <w:bottom w:val="nil"/>
              <w:right w:val="nil"/>
            </w:tcBorders>
            <w:shd w:val="clear" w:color="auto" w:fill="auto"/>
            <w:noWrap/>
            <w:vAlign w:val="center"/>
          </w:tcPr>
          <w:p w14:paraId="0B7A2918" w14:textId="4061465F" w:rsidR="00501AA7" w:rsidRPr="002A4574" w:rsidRDefault="00501AA7" w:rsidP="00501AA7">
            <w:pPr>
              <w:rPr>
                <w:ins w:id="75" w:author="Ferris, Todd@Energy" w:date="2019-03-01T09:02:00Z"/>
                <w:rFonts w:ascii="Calibri" w:hAnsi="Calibri"/>
                <w:color w:val="000000"/>
                <w:sz w:val="18"/>
                <w:szCs w:val="18"/>
              </w:rPr>
            </w:pPr>
            <w:ins w:id="76" w:author="Ferris, Todd@Energy" w:date="2019-03-01T09:02:00Z">
              <w:r>
                <w:rPr>
                  <w:rFonts w:ascii="Calibri" w:hAnsi="Calibri"/>
                  <w:color w:val="000000"/>
                  <w:sz w:val="18"/>
                  <w:szCs w:val="18"/>
                </w:rPr>
                <w:t>0.54</w:t>
              </w:r>
            </w:ins>
          </w:p>
        </w:tc>
        <w:tc>
          <w:tcPr>
            <w:tcW w:w="4955" w:type="dxa"/>
            <w:gridSpan w:val="3"/>
            <w:tcBorders>
              <w:top w:val="nil"/>
              <w:left w:val="nil"/>
              <w:bottom w:val="nil"/>
              <w:right w:val="nil"/>
            </w:tcBorders>
            <w:shd w:val="clear" w:color="auto" w:fill="auto"/>
            <w:noWrap/>
            <w:vAlign w:val="bottom"/>
          </w:tcPr>
          <w:p w14:paraId="68872594" w14:textId="6ED571B1" w:rsidR="00501AA7" w:rsidRPr="002A4574" w:rsidRDefault="00501AA7" w:rsidP="00501AA7">
            <w:pPr>
              <w:rPr>
                <w:ins w:id="77" w:author="Ferris, Todd@Energy" w:date="2019-03-01T09:02:00Z"/>
                <w:rFonts w:ascii="Calibri" w:hAnsi="Calibri"/>
                <w:color w:val="000000"/>
                <w:sz w:val="18"/>
                <w:szCs w:val="18"/>
              </w:rPr>
            </w:pPr>
            <w:ins w:id="78" w:author="Ferris, Todd@Energy" w:date="2019-03-01T09:02:00Z">
              <w:r>
                <w:rPr>
                  <w:rFonts w:ascii="Calibri" w:hAnsi="Calibri"/>
                  <w:color w:val="000000"/>
                  <w:sz w:val="18"/>
                  <w:szCs w:val="18"/>
                </w:rPr>
                <w:t>Oakland Metropolitan Arpt</w:t>
              </w:r>
            </w:ins>
          </w:p>
        </w:tc>
        <w:tc>
          <w:tcPr>
            <w:tcW w:w="1451" w:type="dxa"/>
            <w:gridSpan w:val="2"/>
            <w:tcBorders>
              <w:top w:val="nil"/>
              <w:left w:val="nil"/>
              <w:bottom w:val="nil"/>
              <w:right w:val="nil"/>
            </w:tcBorders>
            <w:shd w:val="clear" w:color="auto" w:fill="auto"/>
            <w:noWrap/>
            <w:vAlign w:val="center"/>
          </w:tcPr>
          <w:p w14:paraId="23B990E2" w14:textId="0D778293" w:rsidR="00501AA7" w:rsidRPr="002A4574" w:rsidRDefault="00501AA7" w:rsidP="00501AA7">
            <w:pPr>
              <w:rPr>
                <w:ins w:id="79" w:author="Ferris, Todd@Energy" w:date="2019-03-01T09:02:00Z"/>
                <w:rFonts w:ascii="Calibri" w:hAnsi="Calibri"/>
                <w:color w:val="000000"/>
                <w:sz w:val="18"/>
                <w:szCs w:val="18"/>
              </w:rPr>
            </w:pPr>
            <w:ins w:id="80" w:author="Ferris, Todd@Energy" w:date="2019-03-01T09:02:00Z">
              <w:r>
                <w:rPr>
                  <w:rFonts w:ascii="Calibri" w:hAnsi="Calibri"/>
                  <w:color w:val="000000"/>
                  <w:sz w:val="18"/>
                  <w:szCs w:val="18"/>
                </w:rPr>
                <w:t>37.72</w:t>
              </w:r>
            </w:ins>
          </w:p>
        </w:tc>
        <w:tc>
          <w:tcPr>
            <w:tcW w:w="1420" w:type="dxa"/>
            <w:gridSpan w:val="2"/>
            <w:tcBorders>
              <w:top w:val="nil"/>
              <w:left w:val="nil"/>
              <w:bottom w:val="nil"/>
              <w:right w:val="nil"/>
            </w:tcBorders>
            <w:shd w:val="clear" w:color="auto" w:fill="auto"/>
            <w:noWrap/>
            <w:vAlign w:val="center"/>
          </w:tcPr>
          <w:p w14:paraId="20F7FA15" w14:textId="3CD8EAD7" w:rsidR="00501AA7" w:rsidRPr="002A4574" w:rsidRDefault="00501AA7" w:rsidP="00501AA7">
            <w:pPr>
              <w:rPr>
                <w:ins w:id="81" w:author="Ferris, Todd@Energy" w:date="2019-03-01T09:02:00Z"/>
                <w:rFonts w:ascii="Calibri" w:hAnsi="Calibri"/>
                <w:color w:val="000000"/>
                <w:sz w:val="18"/>
                <w:szCs w:val="18"/>
              </w:rPr>
            </w:pPr>
            <w:ins w:id="82" w:author="Ferris, Todd@Energy" w:date="2019-03-01T09:02:00Z">
              <w:r>
                <w:rPr>
                  <w:rFonts w:ascii="Calibri" w:hAnsi="Calibri"/>
                  <w:color w:val="000000"/>
                  <w:sz w:val="18"/>
                  <w:szCs w:val="18"/>
                </w:rPr>
                <w:t>-122.22</w:t>
              </w:r>
            </w:ins>
          </w:p>
        </w:tc>
        <w:tc>
          <w:tcPr>
            <w:tcW w:w="1293" w:type="dxa"/>
            <w:tcBorders>
              <w:top w:val="nil"/>
              <w:left w:val="nil"/>
              <w:bottom w:val="nil"/>
              <w:right w:val="nil"/>
            </w:tcBorders>
            <w:shd w:val="clear" w:color="auto" w:fill="auto"/>
            <w:noWrap/>
            <w:vAlign w:val="center"/>
          </w:tcPr>
          <w:p w14:paraId="6441B225" w14:textId="68B5FEBD" w:rsidR="00501AA7" w:rsidRPr="002A4574" w:rsidRDefault="00501AA7" w:rsidP="00501AA7">
            <w:pPr>
              <w:rPr>
                <w:ins w:id="83" w:author="Ferris, Todd@Energy" w:date="2019-03-01T09:02:00Z"/>
                <w:rFonts w:ascii="Calibri" w:hAnsi="Calibri"/>
                <w:color w:val="000000"/>
                <w:sz w:val="18"/>
                <w:szCs w:val="18"/>
              </w:rPr>
            </w:pPr>
            <w:ins w:id="84" w:author="Ferris, Todd@Energy" w:date="2019-03-01T09:02:00Z">
              <w:r w:rsidRPr="002A4574">
                <w:rPr>
                  <w:rFonts w:ascii="Calibri" w:hAnsi="Calibri"/>
                  <w:color w:val="000000"/>
                  <w:sz w:val="18"/>
                  <w:szCs w:val="18"/>
                </w:rPr>
                <w:t>California</w:t>
              </w:r>
            </w:ins>
          </w:p>
        </w:tc>
      </w:tr>
      <w:tr w:rsidR="00501AA7" w:rsidRPr="002A4574" w14:paraId="2DE86E1F" w14:textId="77777777" w:rsidTr="00BA6D7A">
        <w:trPr>
          <w:trHeight w:val="240"/>
          <w:ins w:id="85" w:author="Ferris, Todd@Energy" w:date="2019-03-01T09:02:00Z"/>
        </w:trPr>
        <w:tc>
          <w:tcPr>
            <w:tcW w:w="984" w:type="dxa"/>
            <w:tcBorders>
              <w:top w:val="nil"/>
              <w:left w:val="nil"/>
              <w:bottom w:val="nil"/>
              <w:right w:val="nil"/>
            </w:tcBorders>
            <w:shd w:val="clear" w:color="auto" w:fill="auto"/>
            <w:noWrap/>
            <w:vAlign w:val="center"/>
          </w:tcPr>
          <w:p w14:paraId="5A8D41A4" w14:textId="28FA8130" w:rsidR="00501AA7" w:rsidRPr="002A4574" w:rsidRDefault="00501AA7" w:rsidP="00501AA7">
            <w:pPr>
              <w:rPr>
                <w:ins w:id="86" w:author="Ferris, Todd@Energy" w:date="2019-03-01T09:02:00Z"/>
                <w:rFonts w:ascii="Calibri" w:hAnsi="Calibri"/>
                <w:color w:val="000000"/>
                <w:sz w:val="18"/>
                <w:szCs w:val="18"/>
              </w:rPr>
            </w:pPr>
            <w:ins w:id="87" w:author="Ferris, Todd@Energy" w:date="2019-03-01T09:02:00Z">
              <w:r>
                <w:rPr>
                  <w:rFonts w:ascii="Calibri" w:hAnsi="Calibri"/>
                  <w:color w:val="000000"/>
                  <w:sz w:val="18"/>
                  <w:szCs w:val="18"/>
                </w:rPr>
                <w:t>724935</w:t>
              </w:r>
            </w:ins>
          </w:p>
        </w:tc>
        <w:tc>
          <w:tcPr>
            <w:tcW w:w="818" w:type="dxa"/>
            <w:gridSpan w:val="2"/>
            <w:tcBorders>
              <w:top w:val="nil"/>
              <w:left w:val="nil"/>
              <w:bottom w:val="nil"/>
              <w:right w:val="nil"/>
            </w:tcBorders>
            <w:shd w:val="clear" w:color="auto" w:fill="auto"/>
            <w:noWrap/>
            <w:vAlign w:val="center"/>
          </w:tcPr>
          <w:p w14:paraId="781C08C4" w14:textId="2D3AD0D3" w:rsidR="00501AA7" w:rsidRPr="002A4574" w:rsidRDefault="00501AA7" w:rsidP="00501AA7">
            <w:pPr>
              <w:rPr>
                <w:ins w:id="88" w:author="Ferris, Todd@Energy" w:date="2019-03-01T09:02:00Z"/>
                <w:rFonts w:ascii="Calibri" w:hAnsi="Calibri"/>
                <w:color w:val="000000"/>
                <w:sz w:val="18"/>
                <w:szCs w:val="18"/>
              </w:rPr>
            </w:pPr>
            <w:ins w:id="89" w:author="Ferris, Todd@Energy" w:date="2019-03-01T09:02:00Z">
              <w:r>
                <w:rPr>
                  <w:rFonts w:ascii="Calibri" w:hAnsi="Calibri"/>
                  <w:color w:val="000000"/>
                  <w:sz w:val="18"/>
                  <w:szCs w:val="18"/>
                </w:rPr>
                <w:t>0.47</w:t>
              </w:r>
            </w:ins>
          </w:p>
        </w:tc>
        <w:tc>
          <w:tcPr>
            <w:tcW w:w="4955" w:type="dxa"/>
            <w:gridSpan w:val="3"/>
            <w:tcBorders>
              <w:top w:val="nil"/>
              <w:left w:val="nil"/>
              <w:bottom w:val="nil"/>
              <w:right w:val="nil"/>
            </w:tcBorders>
            <w:shd w:val="clear" w:color="auto" w:fill="auto"/>
            <w:noWrap/>
            <w:vAlign w:val="bottom"/>
          </w:tcPr>
          <w:p w14:paraId="66893F63" w14:textId="446A05F2" w:rsidR="00501AA7" w:rsidRPr="002A4574" w:rsidRDefault="00501AA7" w:rsidP="00501AA7">
            <w:pPr>
              <w:rPr>
                <w:ins w:id="90" w:author="Ferris, Todd@Energy" w:date="2019-03-01T09:02:00Z"/>
                <w:rFonts w:ascii="Calibri" w:hAnsi="Calibri"/>
                <w:color w:val="000000"/>
                <w:sz w:val="18"/>
                <w:szCs w:val="18"/>
              </w:rPr>
            </w:pPr>
            <w:ins w:id="91" w:author="Ferris, Todd@Energy" w:date="2019-03-01T09:02:00Z">
              <w:r>
                <w:rPr>
                  <w:rFonts w:ascii="Calibri" w:hAnsi="Calibri"/>
                  <w:color w:val="000000"/>
                  <w:sz w:val="18"/>
                  <w:szCs w:val="18"/>
                </w:rPr>
                <w:t>Hayward Air Term</w:t>
              </w:r>
            </w:ins>
          </w:p>
        </w:tc>
        <w:tc>
          <w:tcPr>
            <w:tcW w:w="1451" w:type="dxa"/>
            <w:gridSpan w:val="2"/>
            <w:tcBorders>
              <w:top w:val="nil"/>
              <w:left w:val="nil"/>
              <w:bottom w:val="nil"/>
              <w:right w:val="nil"/>
            </w:tcBorders>
            <w:shd w:val="clear" w:color="auto" w:fill="auto"/>
            <w:noWrap/>
            <w:vAlign w:val="center"/>
          </w:tcPr>
          <w:p w14:paraId="3A51A04B" w14:textId="3272DFD8" w:rsidR="00501AA7" w:rsidRPr="002A4574" w:rsidRDefault="00501AA7" w:rsidP="00501AA7">
            <w:pPr>
              <w:rPr>
                <w:ins w:id="92" w:author="Ferris, Todd@Energy" w:date="2019-03-01T09:02:00Z"/>
                <w:rFonts w:ascii="Calibri" w:hAnsi="Calibri"/>
                <w:color w:val="000000"/>
                <w:sz w:val="18"/>
                <w:szCs w:val="18"/>
              </w:rPr>
            </w:pPr>
            <w:ins w:id="93" w:author="Ferris, Todd@Energy" w:date="2019-03-01T09:02:00Z">
              <w:r>
                <w:rPr>
                  <w:rFonts w:ascii="Calibri" w:hAnsi="Calibri"/>
                  <w:color w:val="000000"/>
                  <w:sz w:val="18"/>
                  <w:szCs w:val="18"/>
                </w:rPr>
                <w:t>37.67</w:t>
              </w:r>
            </w:ins>
          </w:p>
        </w:tc>
        <w:tc>
          <w:tcPr>
            <w:tcW w:w="1420" w:type="dxa"/>
            <w:gridSpan w:val="2"/>
            <w:tcBorders>
              <w:top w:val="nil"/>
              <w:left w:val="nil"/>
              <w:bottom w:val="nil"/>
              <w:right w:val="nil"/>
            </w:tcBorders>
            <w:shd w:val="clear" w:color="auto" w:fill="auto"/>
            <w:noWrap/>
            <w:vAlign w:val="center"/>
          </w:tcPr>
          <w:p w14:paraId="687F233A" w14:textId="7C022D85" w:rsidR="00501AA7" w:rsidRPr="002A4574" w:rsidRDefault="00501AA7" w:rsidP="00501AA7">
            <w:pPr>
              <w:rPr>
                <w:ins w:id="94" w:author="Ferris, Todd@Energy" w:date="2019-03-01T09:02:00Z"/>
                <w:rFonts w:ascii="Calibri" w:hAnsi="Calibri"/>
                <w:color w:val="000000"/>
                <w:sz w:val="18"/>
                <w:szCs w:val="18"/>
              </w:rPr>
            </w:pPr>
            <w:ins w:id="95" w:author="Ferris, Todd@Energy" w:date="2019-03-01T09:02:00Z">
              <w:r>
                <w:rPr>
                  <w:rFonts w:ascii="Calibri" w:hAnsi="Calibri"/>
                  <w:color w:val="000000"/>
                  <w:sz w:val="18"/>
                  <w:szCs w:val="18"/>
                </w:rPr>
                <w:t>-122.12</w:t>
              </w:r>
            </w:ins>
          </w:p>
        </w:tc>
        <w:tc>
          <w:tcPr>
            <w:tcW w:w="1293" w:type="dxa"/>
            <w:tcBorders>
              <w:top w:val="nil"/>
              <w:left w:val="nil"/>
              <w:bottom w:val="nil"/>
              <w:right w:val="nil"/>
            </w:tcBorders>
            <w:shd w:val="clear" w:color="auto" w:fill="auto"/>
            <w:noWrap/>
            <w:vAlign w:val="center"/>
          </w:tcPr>
          <w:p w14:paraId="70775AEF" w14:textId="7A992F2A" w:rsidR="00501AA7" w:rsidRPr="002A4574" w:rsidRDefault="00501AA7" w:rsidP="00501AA7">
            <w:pPr>
              <w:rPr>
                <w:ins w:id="96" w:author="Ferris, Todd@Energy" w:date="2019-03-01T09:02:00Z"/>
                <w:rFonts w:ascii="Calibri" w:hAnsi="Calibri"/>
                <w:color w:val="000000"/>
                <w:sz w:val="18"/>
                <w:szCs w:val="18"/>
              </w:rPr>
            </w:pPr>
            <w:ins w:id="97" w:author="Ferris, Todd@Energy" w:date="2019-03-01T09:02:00Z">
              <w:r w:rsidRPr="002A4574">
                <w:rPr>
                  <w:rFonts w:ascii="Calibri" w:hAnsi="Calibri"/>
                  <w:color w:val="000000"/>
                  <w:sz w:val="18"/>
                  <w:szCs w:val="18"/>
                </w:rPr>
                <w:t>California</w:t>
              </w:r>
            </w:ins>
          </w:p>
        </w:tc>
      </w:tr>
      <w:tr w:rsidR="00501AA7" w:rsidRPr="002A4574" w14:paraId="79A46197" w14:textId="77777777" w:rsidTr="00BA6D7A">
        <w:trPr>
          <w:trHeight w:val="240"/>
          <w:ins w:id="98" w:author="Ferris, Todd@Energy" w:date="2019-03-01T09:02:00Z"/>
        </w:trPr>
        <w:tc>
          <w:tcPr>
            <w:tcW w:w="984" w:type="dxa"/>
            <w:tcBorders>
              <w:top w:val="nil"/>
              <w:left w:val="nil"/>
              <w:bottom w:val="nil"/>
              <w:right w:val="nil"/>
            </w:tcBorders>
            <w:shd w:val="clear" w:color="auto" w:fill="auto"/>
            <w:noWrap/>
            <w:vAlign w:val="center"/>
          </w:tcPr>
          <w:p w14:paraId="1082A097" w14:textId="61B3552B" w:rsidR="00501AA7" w:rsidRPr="002A4574" w:rsidRDefault="00501AA7" w:rsidP="00501AA7">
            <w:pPr>
              <w:rPr>
                <w:ins w:id="99" w:author="Ferris, Todd@Energy" w:date="2019-03-01T09:02:00Z"/>
                <w:rFonts w:ascii="Calibri" w:hAnsi="Calibri"/>
                <w:color w:val="000000"/>
                <w:sz w:val="18"/>
                <w:szCs w:val="18"/>
              </w:rPr>
            </w:pPr>
            <w:ins w:id="100" w:author="Ferris, Todd@Energy" w:date="2019-03-01T09:02:00Z">
              <w:r>
                <w:rPr>
                  <w:rFonts w:ascii="Calibri" w:hAnsi="Calibri"/>
                  <w:color w:val="000000"/>
                  <w:sz w:val="18"/>
                  <w:szCs w:val="18"/>
                </w:rPr>
                <w:t>724936</w:t>
              </w:r>
            </w:ins>
          </w:p>
        </w:tc>
        <w:tc>
          <w:tcPr>
            <w:tcW w:w="818" w:type="dxa"/>
            <w:gridSpan w:val="2"/>
            <w:tcBorders>
              <w:top w:val="nil"/>
              <w:left w:val="nil"/>
              <w:bottom w:val="nil"/>
              <w:right w:val="nil"/>
            </w:tcBorders>
            <w:shd w:val="clear" w:color="auto" w:fill="auto"/>
            <w:noWrap/>
            <w:vAlign w:val="center"/>
          </w:tcPr>
          <w:p w14:paraId="7E577C7F" w14:textId="37D736A7" w:rsidR="00501AA7" w:rsidRPr="002A4574" w:rsidRDefault="00501AA7" w:rsidP="00501AA7">
            <w:pPr>
              <w:rPr>
                <w:ins w:id="101" w:author="Ferris, Todd@Energy" w:date="2019-03-01T09:02:00Z"/>
                <w:rFonts w:ascii="Calibri" w:hAnsi="Calibri"/>
                <w:color w:val="000000"/>
                <w:sz w:val="18"/>
                <w:szCs w:val="18"/>
              </w:rPr>
            </w:pPr>
            <w:ins w:id="102" w:author="Ferris, Todd@Energy" w:date="2019-03-01T09:02:00Z">
              <w:r>
                <w:rPr>
                  <w:rFonts w:ascii="Calibri" w:hAnsi="Calibri"/>
                  <w:color w:val="000000"/>
                  <w:sz w:val="18"/>
                  <w:szCs w:val="18"/>
                </w:rPr>
                <w:t>0.53</w:t>
              </w:r>
            </w:ins>
          </w:p>
        </w:tc>
        <w:tc>
          <w:tcPr>
            <w:tcW w:w="4955" w:type="dxa"/>
            <w:gridSpan w:val="3"/>
            <w:tcBorders>
              <w:top w:val="nil"/>
              <w:left w:val="nil"/>
              <w:bottom w:val="nil"/>
              <w:right w:val="nil"/>
            </w:tcBorders>
            <w:shd w:val="clear" w:color="auto" w:fill="auto"/>
            <w:noWrap/>
            <w:vAlign w:val="bottom"/>
          </w:tcPr>
          <w:p w14:paraId="7D500473" w14:textId="56586AF3" w:rsidR="00501AA7" w:rsidRPr="002A4574" w:rsidRDefault="00501AA7" w:rsidP="00501AA7">
            <w:pPr>
              <w:rPr>
                <w:ins w:id="103" w:author="Ferris, Todd@Energy" w:date="2019-03-01T09:02:00Z"/>
                <w:rFonts w:ascii="Calibri" w:hAnsi="Calibri"/>
                <w:color w:val="000000"/>
                <w:sz w:val="18"/>
                <w:szCs w:val="18"/>
              </w:rPr>
            </w:pPr>
            <w:ins w:id="104" w:author="Ferris, Todd@Energy" w:date="2019-03-01T09:02:00Z">
              <w:r>
                <w:rPr>
                  <w:rFonts w:ascii="Calibri" w:hAnsi="Calibri"/>
                  <w:color w:val="000000"/>
                  <w:sz w:val="18"/>
                  <w:szCs w:val="18"/>
                </w:rPr>
                <w:t xml:space="preserve">Concord – Buchanan Field </w:t>
              </w:r>
            </w:ins>
          </w:p>
        </w:tc>
        <w:tc>
          <w:tcPr>
            <w:tcW w:w="1451" w:type="dxa"/>
            <w:gridSpan w:val="2"/>
            <w:tcBorders>
              <w:top w:val="nil"/>
              <w:left w:val="nil"/>
              <w:bottom w:val="nil"/>
              <w:right w:val="nil"/>
            </w:tcBorders>
            <w:shd w:val="clear" w:color="auto" w:fill="auto"/>
            <w:noWrap/>
            <w:vAlign w:val="center"/>
          </w:tcPr>
          <w:p w14:paraId="01C7BAC6" w14:textId="190BD4A8" w:rsidR="00501AA7" w:rsidRPr="002A4574" w:rsidRDefault="00501AA7" w:rsidP="00501AA7">
            <w:pPr>
              <w:rPr>
                <w:ins w:id="105" w:author="Ferris, Todd@Energy" w:date="2019-03-01T09:02:00Z"/>
                <w:rFonts w:ascii="Calibri" w:hAnsi="Calibri"/>
                <w:color w:val="000000"/>
                <w:sz w:val="18"/>
                <w:szCs w:val="18"/>
              </w:rPr>
            </w:pPr>
            <w:ins w:id="106" w:author="Ferris, Todd@Energy" w:date="2019-03-01T09:02:00Z">
              <w:r>
                <w:rPr>
                  <w:rFonts w:ascii="Calibri" w:hAnsi="Calibri"/>
                  <w:color w:val="000000"/>
                  <w:sz w:val="18"/>
                  <w:szCs w:val="18"/>
                </w:rPr>
                <w:t>38.00</w:t>
              </w:r>
            </w:ins>
          </w:p>
        </w:tc>
        <w:tc>
          <w:tcPr>
            <w:tcW w:w="1420" w:type="dxa"/>
            <w:gridSpan w:val="2"/>
            <w:tcBorders>
              <w:top w:val="nil"/>
              <w:left w:val="nil"/>
              <w:bottom w:val="nil"/>
              <w:right w:val="nil"/>
            </w:tcBorders>
            <w:shd w:val="clear" w:color="auto" w:fill="auto"/>
            <w:noWrap/>
            <w:vAlign w:val="center"/>
          </w:tcPr>
          <w:p w14:paraId="6654EF4E" w14:textId="75E9E57A" w:rsidR="00501AA7" w:rsidRPr="002A4574" w:rsidRDefault="00501AA7" w:rsidP="00501AA7">
            <w:pPr>
              <w:rPr>
                <w:ins w:id="107" w:author="Ferris, Todd@Energy" w:date="2019-03-01T09:02:00Z"/>
                <w:rFonts w:ascii="Calibri" w:hAnsi="Calibri"/>
                <w:color w:val="000000"/>
                <w:sz w:val="18"/>
                <w:szCs w:val="18"/>
              </w:rPr>
            </w:pPr>
            <w:ins w:id="108" w:author="Ferris, Todd@Energy" w:date="2019-03-01T09:02:00Z">
              <w:r>
                <w:rPr>
                  <w:rFonts w:ascii="Calibri" w:hAnsi="Calibri"/>
                  <w:color w:val="000000"/>
                  <w:sz w:val="18"/>
                  <w:szCs w:val="18"/>
                </w:rPr>
                <w:t>-122.05</w:t>
              </w:r>
            </w:ins>
          </w:p>
        </w:tc>
        <w:tc>
          <w:tcPr>
            <w:tcW w:w="1293" w:type="dxa"/>
            <w:tcBorders>
              <w:top w:val="nil"/>
              <w:left w:val="nil"/>
              <w:bottom w:val="nil"/>
              <w:right w:val="nil"/>
            </w:tcBorders>
            <w:shd w:val="clear" w:color="auto" w:fill="auto"/>
            <w:noWrap/>
            <w:vAlign w:val="center"/>
          </w:tcPr>
          <w:p w14:paraId="636D7813" w14:textId="29157F38" w:rsidR="00501AA7" w:rsidRPr="002A4574" w:rsidRDefault="00501AA7" w:rsidP="00501AA7">
            <w:pPr>
              <w:rPr>
                <w:ins w:id="109" w:author="Ferris, Todd@Energy" w:date="2019-03-01T09:02:00Z"/>
                <w:rFonts w:ascii="Calibri" w:hAnsi="Calibri"/>
                <w:color w:val="000000"/>
                <w:sz w:val="18"/>
                <w:szCs w:val="18"/>
              </w:rPr>
            </w:pPr>
            <w:ins w:id="110" w:author="Ferris, Todd@Energy" w:date="2019-03-01T09:02:00Z">
              <w:r w:rsidRPr="002A4574">
                <w:rPr>
                  <w:rFonts w:ascii="Calibri" w:hAnsi="Calibri"/>
                  <w:color w:val="000000"/>
                  <w:sz w:val="18"/>
                  <w:szCs w:val="18"/>
                </w:rPr>
                <w:t>California</w:t>
              </w:r>
            </w:ins>
          </w:p>
        </w:tc>
      </w:tr>
      <w:tr w:rsidR="00501AA7" w:rsidRPr="002A4574" w14:paraId="676D80AF" w14:textId="77777777" w:rsidTr="00BA6D7A">
        <w:trPr>
          <w:trHeight w:val="240"/>
          <w:ins w:id="111" w:author="Ferris, Todd@Energy" w:date="2019-03-01T09:02:00Z"/>
        </w:trPr>
        <w:tc>
          <w:tcPr>
            <w:tcW w:w="984" w:type="dxa"/>
            <w:tcBorders>
              <w:top w:val="nil"/>
              <w:left w:val="nil"/>
              <w:bottom w:val="nil"/>
              <w:right w:val="nil"/>
            </w:tcBorders>
            <w:shd w:val="clear" w:color="auto" w:fill="auto"/>
            <w:noWrap/>
            <w:vAlign w:val="center"/>
          </w:tcPr>
          <w:p w14:paraId="103C5350" w14:textId="38BE5199" w:rsidR="00501AA7" w:rsidRPr="002A4574" w:rsidRDefault="00501AA7" w:rsidP="00501AA7">
            <w:pPr>
              <w:rPr>
                <w:ins w:id="112" w:author="Ferris, Todd@Energy" w:date="2019-03-01T09:02:00Z"/>
                <w:rFonts w:ascii="Calibri" w:hAnsi="Calibri"/>
                <w:color w:val="000000"/>
                <w:sz w:val="18"/>
                <w:szCs w:val="18"/>
              </w:rPr>
            </w:pPr>
            <w:ins w:id="113" w:author="Ferris, Todd@Energy" w:date="2019-03-01T09:02:00Z">
              <w:r>
                <w:rPr>
                  <w:rFonts w:ascii="Calibri" w:hAnsi="Calibri"/>
                  <w:color w:val="000000"/>
                  <w:sz w:val="18"/>
                  <w:szCs w:val="18"/>
                </w:rPr>
                <w:t>724940</w:t>
              </w:r>
            </w:ins>
          </w:p>
        </w:tc>
        <w:tc>
          <w:tcPr>
            <w:tcW w:w="818" w:type="dxa"/>
            <w:gridSpan w:val="2"/>
            <w:tcBorders>
              <w:top w:val="nil"/>
              <w:left w:val="nil"/>
              <w:bottom w:val="nil"/>
              <w:right w:val="nil"/>
            </w:tcBorders>
            <w:shd w:val="clear" w:color="auto" w:fill="auto"/>
            <w:noWrap/>
            <w:vAlign w:val="center"/>
          </w:tcPr>
          <w:p w14:paraId="7554D1FE" w14:textId="784D34A5" w:rsidR="00501AA7" w:rsidRPr="002A4574" w:rsidRDefault="00501AA7" w:rsidP="00501AA7">
            <w:pPr>
              <w:rPr>
                <w:ins w:id="114" w:author="Ferris, Todd@Energy" w:date="2019-03-01T09:02:00Z"/>
                <w:rFonts w:ascii="Calibri" w:hAnsi="Calibri"/>
                <w:color w:val="000000"/>
                <w:sz w:val="18"/>
                <w:szCs w:val="18"/>
              </w:rPr>
            </w:pPr>
            <w:ins w:id="115" w:author="Ferris, Todd@Energy" w:date="2019-03-01T09:02:00Z">
              <w:r>
                <w:rPr>
                  <w:rFonts w:ascii="Calibri" w:hAnsi="Calibri"/>
                  <w:color w:val="000000"/>
                  <w:sz w:val="18"/>
                  <w:szCs w:val="18"/>
                </w:rPr>
                <w:t>0.60</w:t>
              </w:r>
            </w:ins>
          </w:p>
        </w:tc>
        <w:tc>
          <w:tcPr>
            <w:tcW w:w="4955" w:type="dxa"/>
            <w:gridSpan w:val="3"/>
            <w:tcBorders>
              <w:top w:val="nil"/>
              <w:left w:val="nil"/>
              <w:bottom w:val="nil"/>
              <w:right w:val="nil"/>
            </w:tcBorders>
            <w:shd w:val="clear" w:color="auto" w:fill="auto"/>
            <w:noWrap/>
            <w:vAlign w:val="bottom"/>
          </w:tcPr>
          <w:p w14:paraId="5208E460" w14:textId="44E98485" w:rsidR="00501AA7" w:rsidRPr="002A4574" w:rsidRDefault="00501AA7" w:rsidP="00501AA7">
            <w:pPr>
              <w:rPr>
                <w:ins w:id="116" w:author="Ferris, Todd@Energy" w:date="2019-03-01T09:02:00Z"/>
                <w:rFonts w:ascii="Calibri" w:hAnsi="Calibri"/>
                <w:color w:val="000000"/>
                <w:sz w:val="18"/>
                <w:szCs w:val="18"/>
              </w:rPr>
            </w:pPr>
            <w:ins w:id="117" w:author="Ferris, Todd@Energy" w:date="2019-03-01T09:02:00Z">
              <w:r>
                <w:rPr>
                  <w:rFonts w:ascii="Calibri" w:hAnsi="Calibri"/>
                  <w:color w:val="000000"/>
                  <w:sz w:val="18"/>
                  <w:szCs w:val="18"/>
                </w:rPr>
                <w:t>San Francisco Intl AP</w:t>
              </w:r>
            </w:ins>
          </w:p>
        </w:tc>
        <w:tc>
          <w:tcPr>
            <w:tcW w:w="1451" w:type="dxa"/>
            <w:gridSpan w:val="2"/>
            <w:tcBorders>
              <w:top w:val="nil"/>
              <w:left w:val="nil"/>
              <w:bottom w:val="nil"/>
              <w:right w:val="nil"/>
            </w:tcBorders>
            <w:shd w:val="clear" w:color="auto" w:fill="auto"/>
            <w:noWrap/>
            <w:vAlign w:val="center"/>
          </w:tcPr>
          <w:p w14:paraId="3A2E0E51" w14:textId="4D8DAF6B" w:rsidR="00501AA7" w:rsidRPr="002A4574" w:rsidRDefault="00501AA7" w:rsidP="00501AA7">
            <w:pPr>
              <w:rPr>
                <w:ins w:id="118" w:author="Ferris, Todd@Energy" w:date="2019-03-01T09:02:00Z"/>
                <w:rFonts w:ascii="Calibri" w:hAnsi="Calibri"/>
                <w:color w:val="000000"/>
                <w:sz w:val="18"/>
                <w:szCs w:val="18"/>
              </w:rPr>
            </w:pPr>
            <w:ins w:id="119" w:author="Ferris, Todd@Energy" w:date="2019-03-01T09:02:00Z">
              <w:r>
                <w:rPr>
                  <w:rFonts w:ascii="Calibri" w:hAnsi="Calibri"/>
                  <w:color w:val="000000"/>
                  <w:sz w:val="18"/>
                  <w:szCs w:val="18"/>
                </w:rPr>
                <w:t>37.62</w:t>
              </w:r>
            </w:ins>
          </w:p>
        </w:tc>
        <w:tc>
          <w:tcPr>
            <w:tcW w:w="1420" w:type="dxa"/>
            <w:gridSpan w:val="2"/>
            <w:tcBorders>
              <w:top w:val="nil"/>
              <w:left w:val="nil"/>
              <w:bottom w:val="nil"/>
              <w:right w:val="nil"/>
            </w:tcBorders>
            <w:shd w:val="clear" w:color="auto" w:fill="auto"/>
            <w:noWrap/>
            <w:vAlign w:val="center"/>
          </w:tcPr>
          <w:p w14:paraId="13E8124B" w14:textId="4F8F7230" w:rsidR="00501AA7" w:rsidRPr="002A4574" w:rsidRDefault="00501AA7" w:rsidP="00501AA7">
            <w:pPr>
              <w:rPr>
                <w:ins w:id="120" w:author="Ferris, Todd@Energy" w:date="2019-03-01T09:02:00Z"/>
                <w:rFonts w:ascii="Calibri" w:hAnsi="Calibri"/>
                <w:color w:val="000000"/>
                <w:sz w:val="18"/>
                <w:szCs w:val="18"/>
              </w:rPr>
            </w:pPr>
            <w:ins w:id="121" w:author="Ferris, Todd@Energy" w:date="2019-03-01T09:02:00Z">
              <w:r>
                <w:rPr>
                  <w:rFonts w:ascii="Calibri" w:hAnsi="Calibri"/>
                  <w:color w:val="000000"/>
                  <w:sz w:val="18"/>
                  <w:szCs w:val="18"/>
                </w:rPr>
                <w:t>-122.40</w:t>
              </w:r>
            </w:ins>
          </w:p>
        </w:tc>
        <w:tc>
          <w:tcPr>
            <w:tcW w:w="1293" w:type="dxa"/>
            <w:tcBorders>
              <w:top w:val="nil"/>
              <w:left w:val="nil"/>
              <w:bottom w:val="nil"/>
              <w:right w:val="nil"/>
            </w:tcBorders>
            <w:shd w:val="clear" w:color="auto" w:fill="auto"/>
            <w:noWrap/>
            <w:vAlign w:val="center"/>
          </w:tcPr>
          <w:p w14:paraId="49128B0E" w14:textId="4D1C7EDE" w:rsidR="00501AA7" w:rsidRPr="002A4574" w:rsidRDefault="00501AA7" w:rsidP="00501AA7">
            <w:pPr>
              <w:rPr>
                <w:ins w:id="122" w:author="Ferris, Todd@Energy" w:date="2019-03-01T09:02:00Z"/>
                <w:rFonts w:ascii="Calibri" w:hAnsi="Calibri"/>
                <w:color w:val="000000"/>
                <w:sz w:val="18"/>
                <w:szCs w:val="18"/>
              </w:rPr>
            </w:pPr>
            <w:ins w:id="123" w:author="Ferris, Todd@Energy" w:date="2019-03-01T09:02:00Z">
              <w:r w:rsidRPr="002A4574">
                <w:rPr>
                  <w:rFonts w:ascii="Calibri" w:hAnsi="Calibri"/>
                  <w:color w:val="000000"/>
                  <w:sz w:val="18"/>
                  <w:szCs w:val="18"/>
                </w:rPr>
                <w:t>California</w:t>
              </w:r>
            </w:ins>
          </w:p>
        </w:tc>
      </w:tr>
      <w:tr w:rsidR="00501AA7" w:rsidRPr="002A4574" w14:paraId="4E6FBCE4" w14:textId="77777777" w:rsidTr="00BA6D7A">
        <w:trPr>
          <w:trHeight w:val="240"/>
          <w:ins w:id="124" w:author="Ferris, Todd@Energy" w:date="2019-03-01T09:02:00Z"/>
        </w:trPr>
        <w:tc>
          <w:tcPr>
            <w:tcW w:w="984" w:type="dxa"/>
            <w:tcBorders>
              <w:top w:val="nil"/>
              <w:left w:val="nil"/>
              <w:bottom w:val="nil"/>
              <w:right w:val="nil"/>
            </w:tcBorders>
            <w:shd w:val="clear" w:color="auto" w:fill="auto"/>
            <w:noWrap/>
            <w:vAlign w:val="center"/>
          </w:tcPr>
          <w:p w14:paraId="3112B917" w14:textId="593BE5E9" w:rsidR="00501AA7" w:rsidRPr="002A4574" w:rsidRDefault="00501AA7" w:rsidP="00501AA7">
            <w:pPr>
              <w:rPr>
                <w:ins w:id="125" w:author="Ferris, Todd@Energy" w:date="2019-03-01T09:02:00Z"/>
                <w:rFonts w:ascii="Calibri" w:hAnsi="Calibri"/>
                <w:color w:val="000000"/>
                <w:sz w:val="18"/>
                <w:szCs w:val="18"/>
              </w:rPr>
            </w:pPr>
            <w:ins w:id="126" w:author="Ferris, Todd@Energy" w:date="2019-03-01T09:02:00Z">
              <w:r>
                <w:rPr>
                  <w:rFonts w:ascii="Calibri" w:hAnsi="Calibri"/>
                  <w:color w:val="000000"/>
                  <w:sz w:val="18"/>
                  <w:szCs w:val="18"/>
                </w:rPr>
                <w:t>724945</w:t>
              </w:r>
            </w:ins>
          </w:p>
        </w:tc>
        <w:tc>
          <w:tcPr>
            <w:tcW w:w="818" w:type="dxa"/>
            <w:gridSpan w:val="2"/>
            <w:tcBorders>
              <w:top w:val="nil"/>
              <w:left w:val="nil"/>
              <w:bottom w:val="nil"/>
              <w:right w:val="nil"/>
            </w:tcBorders>
            <w:shd w:val="clear" w:color="auto" w:fill="auto"/>
            <w:noWrap/>
            <w:vAlign w:val="center"/>
          </w:tcPr>
          <w:p w14:paraId="3653755B" w14:textId="69EFFE9F" w:rsidR="00501AA7" w:rsidRPr="002A4574" w:rsidRDefault="00501AA7" w:rsidP="00501AA7">
            <w:pPr>
              <w:rPr>
                <w:ins w:id="127" w:author="Ferris, Todd@Energy" w:date="2019-03-01T09:02:00Z"/>
                <w:rFonts w:ascii="Calibri" w:hAnsi="Calibri"/>
                <w:color w:val="000000"/>
                <w:sz w:val="18"/>
                <w:szCs w:val="18"/>
              </w:rPr>
            </w:pPr>
            <w:ins w:id="128" w:author="Ferris, Todd@Energy" w:date="2019-03-01T09:02:00Z">
              <w:r>
                <w:rPr>
                  <w:rFonts w:ascii="Calibri" w:hAnsi="Calibri"/>
                  <w:color w:val="000000"/>
                  <w:sz w:val="18"/>
                  <w:szCs w:val="18"/>
                </w:rPr>
                <w:t>0.48</w:t>
              </w:r>
            </w:ins>
          </w:p>
        </w:tc>
        <w:tc>
          <w:tcPr>
            <w:tcW w:w="4955" w:type="dxa"/>
            <w:gridSpan w:val="3"/>
            <w:tcBorders>
              <w:top w:val="nil"/>
              <w:left w:val="nil"/>
              <w:bottom w:val="nil"/>
              <w:right w:val="nil"/>
            </w:tcBorders>
            <w:shd w:val="clear" w:color="auto" w:fill="auto"/>
            <w:noWrap/>
            <w:vAlign w:val="bottom"/>
          </w:tcPr>
          <w:p w14:paraId="3ACA0145" w14:textId="370817F1" w:rsidR="00501AA7" w:rsidRPr="002A4574" w:rsidRDefault="00501AA7" w:rsidP="00501AA7">
            <w:pPr>
              <w:rPr>
                <w:ins w:id="129" w:author="Ferris, Todd@Energy" w:date="2019-03-01T09:02:00Z"/>
                <w:rFonts w:ascii="Calibri" w:hAnsi="Calibri"/>
                <w:color w:val="000000"/>
                <w:sz w:val="18"/>
                <w:szCs w:val="18"/>
              </w:rPr>
            </w:pPr>
            <w:ins w:id="130" w:author="Ferris, Todd@Energy" w:date="2019-03-01T09:02:00Z">
              <w:r>
                <w:rPr>
                  <w:rFonts w:ascii="Calibri" w:hAnsi="Calibri"/>
                  <w:color w:val="000000"/>
                  <w:sz w:val="18"/>
                  <w:szCs w:val="18"/>
                </w:rPr>
                <w:t>San Jose Intl AP</w:t>
              </w:r>
            </w:ins>
          </w:p>
        </w:tc>
        <w:tc>
          <w:tcPr>
            <w:tcW w:w="1451" w:type="dxa"/>
            <w:gridSpan w:val="2"/>
            <w:tcBorders>
              <w:top w:val="nil"/>
              <w:left w:val="nil"/>
              <w:bottom w:val="nil"/>
              <w:right w:val="nil"/>
            </w:tcBorders>
            <w:shd w:val="clear" w:color="auto" w:fill="auto"/>
            <w:noWrap/>
            <w:vAlign w:val="center"/>
          </w:tcPr>
          <w:p w14:paraId="729F8C67" w14:textId="4C8B4DE5" w:rsidR="00501AA7" w:rsidRPr="002A4574" w:rsidRDefault="00501AA7" w:rsidP="00501AA7">
            <w:pPr>
              <w:rPr>
                <w:ins w:id="131" w:author="Ferris, Todd@Energy" w:date="2019-03-01T09:02:00Z"/>
                <w:rFonts w:ascii="Calibri" w:hAnsi="Calibri"/>
                <w:color w:val="000000"/>
                <w:sz w:val="18"/>
                <w:szCs w:val="18"/>
              </w:rPr>
            </w:pPr>
            <w:ins w:id="132" w:author="Ferris, Todd@Energy" w:date="2019-03-01T09:02:00Z">
              <w:r>
                <w:rPr>
                  <w:rFonts w:ascii="Calibri" w:hAnsi="Calibri"/>
                  <w:color w:val="000000"/>
                  <w:sz w:val="18"/>
                  <w:szCs w:val="18"/>
                </w:rPr>
                <w:t>37.37</w:t>
              </w:r>
            </w:ins>
          </w:p>
        </w:tc>
        <w:tc>
          <w:tcPr>
            <w:tcW w:w="1420" w:type="dxa"/>
            <w:gridSpan w:val="2"/>
            <w:tcBorders>
              <w:top w:val="nil"/>
              <w:left w:val="nil"/>
              <w:bottom w:val="nil"/>
              <w:right w:val="nil"/>
            </w:tcBorders>
            <w:shd w:val="clear" w:color="auto" w:fill="auto"/>
            <w:noWrap/>
            <w:vAlign w:val="center"/>
          </w:tcPr>
          <w:p w14:paraId="6DDA518A" w14:textId="17381FC3" w:rsidR="00501AA7" w:rsidRPr="002A4574" w:rsidRDefault="00501AA7" w:rsidP="00501AA7">
            <w:pPr>
              <w:rPr>
                <w:ins w:id="133" w:author="Ferris, Todd@Energy" w:date="2019-03-01T09:02:00Z"/>
                <w:rFonts w:ascii="Calibri" w:hAnsi="Calibri"/>
                <w:color w:val="000000"/>
                <w:sz w:val="18"/>
                <w:szCs w:val="18"/>
              </w:rPr>
            </w:pPr>
            <w:ins w:id="134" w:author="Ferris, Todd@Energy" w:date="2019-03-01T09:02:00Z">
              <w:r>
                <w:rPr>
                  <w:rFonts w:ascii="Calibri" w:hAnsi="Calibri"/>
                  <w:color w:val="000000"/>
                  <w:sz w:val="18"/>
                  <w:szCs w:val="18"/>
                </w:rPr>
                <w:t>-121.93</w:t>
              </w:r>
            </w:ins>
          </w:p>
        </w:tc>
        <w:tc>
          <w:tcPr>
            <w:tcW w:w="1293" w:type="dxa"/>
            <w:tcBorders>
              <w:top w:val="nil"/>
              <w:left w:val="nil"/>
              <w:bottom w:val="nil"/>
              <w:right w:val="nil"/>
            </w:tcBorders>
            <w:shd w:val="clear" w:color="auto" w:fill="auto"/>
            <w:noWrap/>
            <w:vAlign w:val="center"/>
          </w:tcPr>
          <w:p w14:paraId="6B76FA5D" w14:textId="5F273FF3" w:rsidR="00501AA7" w:rsidRPr="002A4574" w:rsidRDefault="00501AA7" w:rsidP="00501AA7">
            <w:pPr>
              <w:rPr>
                <w:ins w:id="135" w:author="Ferris, Todd@Energy" w:date="2019-03-01T09:02:00Z"/>
                <w:rFonts w:ascii="Calibri" w:hAnsi="Calibri"/>
                <w:color w:val="000000"/>
                <w:sz w:val="18"/>
                <w:szCs w:val="18"/>
              </w:rPr>
            </w:pPr>
            <w:ins w:id="136" w:author="Ferris, Todd@Energy" w:date="2019-03-01T09:02:00Z">
              <w:r w:rsidRPr="002A4574">
                <w:rPr>
                  <w:rFonts w:ascii="Calibri" w:hAnsi="Calibri"/>
                  <w:color w:val="000000"/>
                  <w:sz w:val="18"/>
                  <w:szCs w:val="18"/>
                </w:rPr>
                <w:t>California</w:t>
              </w:r>
            </w:ins>
          </w:p>
        </w:tc>
      </w:tr>
      <w:tr w:rsidR="00501AA7" w:rsidRPr="002A4574" w14:paraId="638A60B6" w14:textId="77777777" w:rsidTr="00BA6D7A">
        <w:trPr>
          <w:trHeight w:val="240"/>
          <w:ins w:id="137" w:author="Ferris, Todd@Energy" w:date="2019-03-01T09:02:00Z"/>
        </w:trPr>
        <w:tc>
          <w:tcPr>
            <w:tcW w:w="984" w:type="dxa"/>
            <w:tcBorders>
              <w:top w:val="nil"/>
              <w:left w:val="nil"/>
              <w:bottom w:val="nil"/>
              <w:right w:val="nil"/>
            </w:tcBorders>
            <w:shd w:val="clear" w:color="auto" w:fill="auto"/>
            <w:noWrap/>
            <w:vAlign w:val="center"/>
          </w:tcPr>
          <w:p w14:paraId="1FABA337" w14:textId="7FCD2B62" w:rsidR="00501AA7" w:rsidRPr="002A4574" w:rsidRDefault="00501AA7" w:rsidP="00501AA7">
            <w:pPr>
              <w:rPr>
                <w:ins w:id="138" w:author="Ferris, Todd@Energy" w:date="2019-03-01T09:02:00Z"/>
                <w:rFonts w:ascii="Calibri" w:hAnsi="Calibri"/>
                <w:color w:val="000000"/>
                <w:sz w:val="18"/>
                <w:szCs w:val="18"/>
              </w:rPr>
            </w:pPr>
            <w:ins w:id="139" w:author="Ferris, Todd@Energy" w:date="2019-03-01T09:02:00Z">
              <w:r>
                <w:rPr>
                  <w:rFonts w:ascii="Calibri" w:hAnsi="Calibri"/>
                  <w:color w:val="000000"/>
                  <w:sz w:val="18"/>
                  <w:szCs w:val="18"/>
                </w:rPr>
                <w:t>724955</w:t>
              </w:r>
            </w:ins>
          </w:p>
        </w:tc>
        <w:tc>
          <w:tcPr>
            <w:tcW w:w="818" w:type="dxa"/>
            <w:gridSpan w:val="2"/>
            <w:tcBorders>
              <w:top w:val="nil"/>
              <w:left w:val="nil"/>
              <w:bottom w:val="nil"/>
              <w:right w:val="nil"/>
            </w:tcBorders>
            <w:shd w:val="clear" w:color="auto" w:fill="auto"/>
            <w:noWrap/>
            <w:vAlign w:val="center"/>
          </w:tcPr>
          <w:p w14:paraId="16A12F5A" w14:textId="7D065432" w:rsidR="00501AA7" w:rsidRPr="002A4574" w:rsidRDefault="00501AA7" w:rsidP="00501AA7">
            <w:pPr>
              <w:rPr>
                <w:ins w:id="140" w:author="Ferris, Todd@Energy" w:date="2019-03-01T09:02:00Z"/>
                <w:rFonts w:ascii="Calibri" w:hAnsi="Calibri"/>
                <w:color w:val="000000"/>
                <w:sz w:val="18"/>
                <w:szCs w:val="18"/>
              </w:rPr>
            </w:pPr>
            <w:ins w:id="141" w:author="Ferris, Todd@Energy" w:date="2019-03-01T09:02:00Z">
              <w:r>
                <w:rPr>
                  <w:rFonts w:ascii="Calibri" w:hAnsi="Calibri"/>
                  <w:color w:val="000000"/>
                  <w:sz w:val="18"/>
                  <w:szCs w:val="18"/>
                </w:rPr>
                <w:t>0.55</w:t>
              </w:r>
            </w:ins>
          </w:p>
        </w:tc>
        <w:tc>
          <w:tcPr>
            <w:tcW w:w="4955" w:type="dxa"/>
            <w:gridSpan w:val="3"/>
            <w:tcBorders>
              <w:top w:val="nil"/>
              <w:left w:val="nil"/>
              <w:bottom w:val="nil"/>
              <w:right w:val="nil"/>
            </w:tcBorders>
            <w:shd w:val="clear" w:color="auto" w:fill="auto"/>
            <w:noWrap/>
            <w:vAlign w:val="bottom"/>
          </w:tcPr>
          <w:p w14:paraId="40A25647" w14:textId="76D8FD45" w:rsidR="00501AA7" w:rsidRPr="002A4574" w:rsidRDefault="00501AA7" w:rsidP="00501AA7">
            <w:pPr>
              <w:rPr>
                <w:ins w:id="142" w:author="Ferris, Todd@Energy" w:date="2019-03-01T09:02:00Z"/>
                <w:rFonts w:ascii="Calibri" w:hAnsi="Calibri"/>
                <w:color w:val="000000"/>
                <w:sz w:val="18"/>
                <w:szCs w:val="18"/>
              </w:rPr>
            </w:pPr>
            <w:ins w:id="143" w:author="Ferris, Todd@Energy" w:date="2019-03-01T09:02:00Z">
              <w:r>
                <w:rPr>
                  <w:rFonts w:ascii="Calibri" w:hAnsi="Calibri"/>
                  <w:color w:val="000000"/>
                  <w:sz w:val="18"/>
                  <w:szCs w:val="18"/>
                </w:rPr>
                <w:t>Napa Co. Airport</w:t>
              </w:r>
            </w:ins>
          </w:p>
        </w:tc>
        <w:tc>
          <w:tcPr>
            <w:tcW w:w="1451" w:type="dxa"/>
            <w:gridSpan w:val="2"/>
            <w:tcBorders>
              <w:top w:val="nil"/>
              <w:left w:val="nil"/>
              <w:bottom w:val="nil"/>
              <w:right w:val="nil"/>
            </w:tcBorders>
            <w:shd w:val="clear" w:color="auto" w:fill="auto"/>
            <w:noWrap/>
            <w:vAlign w:val="center"/>
          </w:tcPr>
          <w:p w14:paraId="2ED4BFAE" w14:textId="7D792AB0" w:rsidR="00501AA7" w:rsidRPr="002A4574" w:rsidRDefault="00501AA7" w:rsidP="00501AA7">
            <w:pPr>
              <w:rPr>
                <w:ins w:id="144" w:author="Ferris, Todd@Energy" w:date="2019-03-01T09:02:00Z"/>
                <w:rFonts w:ascii="Calibri" w:hAnsi="Calibri"/>
                <w:color w:val="000000"/>
                <w:sz w:val="18"/>
                <w:szCs w:val="18"/>
              </w:rPr>
            </w:pPr>
            <w:ins w:id="145" w:author="Ferris, Todd@Energy" w:date="2019-03-01T09:02:00Z">
              <w:r>
                <w:rPr>
                  <w:rFonts w:ascii="Calibri" w:hAnsi="Calibri"/>
                  <w:color w:val="000000"/>
                  <w:sz w:val="18"/>
                  <w:szCs w:val="18"/>
                </w:rPr>
                <w:t>38.22</w:t>
              </w:r>
            </w:ins>
          </w:p>
        </w:tc>
        <w:tc>
          <w:tcPr>
            <w:tcW w:w="1420" w:type="dxa"/>
            <w:gridSpan w:val="2"/>
            <w:tcBorders>
              <w:top w:val="nil"/>
              <w:left w:val="nil"/>
              <w:bottom w:val="nil"/>
              <w:right w:val="nil"/>
            </w:tcBorders>
            <w:shd w:val="clear" w:color="auto" w:fill="auto"/>
            <w:noWrap/>
            <w:vAlign w:val="center"/>
          </w:tcPr>
          <w:p w14:paraId="32CA408A" w14:textId="2C678E10" w:rsidR="00501AA7" w:rsidRPr="002A4574" w:rsidRDefault="00501AA7" w:rsidP="00501AA7">
            <w:pPr>
              <w:rPr>
                <w:ins w:id="146" w:author="Ferris, Todd@Energy" w:date="2019-03-01T09:02:00Z"/>
                <w:rFonts w:ascii="Calibri" w:hAnsi="Calibri"/>
                <w:color w:val="000000"/>
                <w:sz w:val="18"/>
                <w:szCs w:val="18"/>
              </w:rPr>
            </w:pPr>
            <w:ins w:id="147" w:author="Ferris, Todd@Energy" w:date="2019-03-01T09:02:00Z">
              <w:r>
                <w:rPr>
                  <w:rFonts w:ascii="Calibri" w:hAnsi="Calibri"/>
                  <w:color w:val="000000"/>
                  <w:sz w:val="18"/>
                  <w:szCs w:val="18"/>
                </w:rPr>
                <w:t>-122.28</w:t>
              </w:r>
            </w:ins>
          </w:p>
        </w:tc>
        <w:tc>
          <w:tcPr>
            <w:tcW w:w="1293" w:type="dxa"/>
            <w:tcBorders>
              <w:top w:val="nil"/>
              <w:left w:val="nil"/>
              <w:bottom w:val="nil"/>
              <w:right w:val="nil"/>
            </w:tcBorders>
            <w:shd w:val="clear" w:color="auto" w:fill="auto"/>
            <w:noWrap/>
            <w:vAlign w:val="center"/>
          </w:tcPr>
          <w:p w14:paraId="141ACF2B" w14:textId="1BC1B37D" w:rsidR="00501AA7" w:rsidRPr="002A4574" w:rsidRDefault="00501AA7" w:rsidP="00501AA7">
            <w:pPr>
              <w:rPr>
                <w:ins w:id="148" w:author="Ferris, Todd@Energy" w:date="2019-03-01T09:02:00Z"/>
                <w:rFonts w:ascii="Calibri" w:hAnsi="Calibri"/>
                <w:color w:val="000000"/>
                <w:sz w:val="18"/>
                <w:szCs w:val="18"/>
              </w:rPr>
            </w:pPr>
            <w:ins w:id="149" w:author="Ferris, Todd@Energy" w:date="2019-03-01T09:02:00Z">
              <w:r w:rsidRPr="002A4574">
                <w:rPr>
                  <w:rFonts w:ascii="Calibri" w:hAnsi="Calibri"/>
                  <w:color w:val="000000"/>
                  <w:sz w:val="18"/>
                  <w:szCs w:val="18"/>
                </w:rPr>
                <w:t>California</w:t>
              </w:r>
            </w:ins>
          </w:p>
        </w:tc>
      </w:tr>
      <w:tr w:rsidR="00501AA7" w:rsidRPr="002A4574" w14:paraId="2E9587FE" w14:textId="77777777" w:rsidTr="00BA6D7A">
        <w:trPr>
          <w:trHeight w:val="240"/>
          <w:ins w:id="150" w:author="Ferris, Todd@Energy" w:date="2019-03-01T09:02:00Z"/>
        </w:trPr>
        <w:tc>
          <w:tcPr>
            <w:tcW w:w="984" w:type="dxa"/>
            <w:tcBorders>
              <w:top w:val="nil"/>
              <w:left w:val="nil"/>
              <w:bottom w:val="nil"/>
              <w:right w:val="nil"/>
            </w:tcBorders>
            <w:shd w:val="clear" w:color="auto" w:fill="auto"/>
            <w:noWrap/>
            <w:vAlign w:val="center"/>
          </w:tcPr>
          <w:p w14:paraId="10E92DC8" w14:textId="710F744F" w:rsidR="00501AA7" w:rsidRPr="002A4574" w:rsidRDefault="00501AA7" w:rsidP="00501AA7">
            <w:pPr>
              <w:rPr>
                <w:ins w:id="151" w:author="Ferris, Todd@Energy" w:date="2019-03-01T09:02:00Z"/>
                <w:rFonts w:ascii="Calibri" w:hAnsi="Calibri"/>
                <w:color w:val="000000"/>
                <w:sz w:val="18"/>
                <w:szCs w:val="18"/>
              </w:rPr>
            </w:pPr>
            <w:ins w:id="152" w:author="Ferris, Todd@Energy" w:date="2019-03-01T09:02:00Z">
              <w:r>
                <w:rPr>
                  <w:rFonts w:ascii="Calibri" w:hAnsi="Calibri"/>
                  <w:color w:val="000000"/>
                  <w:sz w:val="18"/>
                  <w:szCs w:val="18"/>
                </w:rPr>
                <w:t>724957</w:t>
              </w:r>
            </w:ins>
          </w:p>
        </w:tc>
        <w:tc>
          <w:tcPr>
            <w:tcW w:w="818" w:type="dxa"/>
            <w:gridSpan w:val="2"/>
            <w:tcBorders>
              <w:top w:val="nil"/>
              <w:left w:val="nil"/>
              <w:bottom w:val="nil"/>
              <w:right w:val="nil"/>
            </w:tcBorders>
            <w:shd w:val="clear" w:color="auto" w:fill="auto"/>
            <w:noWrap/>
            <w:vAlign w:val="center"/>
          </w:tcPr>
          <w:p w14:paraId="5C8DFBEA" w14:textId="78EDF9D9" w:rsidR="00501AA7" w:rsidRPr="002A4574" w:rsidRDefault="00501AA7" w:rsidP="00501AA7">
            <w:pPr>
              <w:rPr>
                <w:ins w:id="153" w:author="Ferris, Todd@Energy" w:date="2019-03-01T09:02:00Z"/>
                <w:rFonts w:ascii="Calibri" w:hAnsi="Calibri"/>
                <w:color w:val="000000"/>
                <w:sz w:val="18"/>
                <w:szCs w:val="18"/>
              </w:rPr>
            </w:pPr>
            <w:ins w:id="154" w:author="Ferris, Todd@Energy" w:date="2019-03-01T09:02:00Z">
              <w:r>
                <w:rPr>
                  <w:rFonts w:ascii="Calibri" w:hAnsi="Calibri"/>
                  <w:color w:val="000000"/>
                  <w:sz w:val="18"/>
                  <w:szCs w:val="18"/>
                </w:rPr>
                <w:t>0.49</w:t>
              </w:r>
            </w:ins>
          </w:p>
        </w:tc>
        <w:tc>
          <w:tcPr>
            <w:tcW w:w="4955" w:type="dxa"/>
            <w:gridSpan w:val="3"/>
            <w:tcBorders>
              <w:top w:val="nil"/>
              <w:left w:val="nil"/>
              <w:bottom w:val="nil"/>
              <w:right w:val="nil"/>
            </w:tcBorders>
            <w:shd w:val="clear" w:color="auto" w:fill="auto"/>
            <w:noWrap/>
            <w:vAlign w:val="bottom"/>
          </w:tcPr>
          <w:p w14:paraId="4E062AEE" w14:textId="5C970379" w:rsidR="00501AA7" w:rsidRPr="002A4574" w:rsidRDefault="00501AA7" w:rsidP="00501AA7">
            <w:pPr>
              <w:rPr>
                <w:ins w:id="155" w:author="Ferris, Todd@Energy" w:date="2019-03-01T09:02:00Z"/>
                <w:rFonts w:ascii="Calibri" w:hAnsi="Calibri"/>
                <w:color w:val="000000"/>
                <w:sz w:val="18"/>
                <w:szCs w:val="18"/>
              </w:rPr>
            </w:pPr>
            <w:ins w:id="156" w:author="Ferris, Todd@Energy" w:date="2019-03-01T09:02:00Z">
              <w:r>
                <w:rPr>
                  <w:rFonts w:ascii="Calibri" w:hAnsi="Calibri"/>
                  <w:color w:val="000000"/>
                  <w:sz w:val="18"/>
                  <w:szCs w:val="18"/>
                </w:rPr>
                <w:t>Santa Rosa (AWOS)</w:t>
              </w:r>
            </w:ins>
          </w:p>
        </w:tc>
        <w:tc>
          <w:tcPr>
            <w:tcW w:w="1451" w:type="dxa"/>
            <w:gridSpan w:val="2"/>
            <w:tcBorders>
              <w:top w:val="nil"/>
              <w:left w:val="nil"/>
              <w:bottom w:val="nil"/>
              <w:right w:val="nil"/>
            </w:tcBorders>
            <w:shd w:val="clear" w:color="auto" w:fill="auto"/>
            <w:noWrap/>
            <w:vAlign w:val="center"/>
          </w:tcPr>
          <w:p w14:paraId="5DA9CE04" w14:textId="286D2CB9" w:rsidR="00501AA7" w:rsidRPr="002A4574" w:rsidRDefault="00501AA7" w:rsidP="00501AA7">
            <w:pPr>
              <w:rPr>
                <w:ins w:id="157" w:author="Ferris, Todd@Energy" w:date="2019-03-01T09:02:00Z"/>
                <w:rFonts w:ascii="Calibri" w:hAnsi="Calibri"/>
                <w:color w:val="000000"/>
                <w:sz w:val="18"/>
                <w:szCs w:val="18"/>
              </w:rPr>
            </w:pPr>
            <w:ins w:id="158" w:author="Ferris, Todd@Energy" w:date="2019-03-01T09:02:00Z">
              <w:r>
                <w:rPr>
                  <w:rFonts w:ascii="Calibri" w:hAnsi="Calibri"/>
                  <w:color w:val="000000"/>
                  <w:sz w:val="18"/>
                  <w:szCs w:val="18"/>
                </w:rPr>
                <w:t>38.52</w:t>
              </w:r>
            </w:ins>
          </w:p>
        </w:tc>
        <w:tc>
          <w:tcPr>
            <w:tcW w:w="1420" w:type="dxa"/>
            <w:gridSpan w:val="2"/>
            <w:tcBorders>
              <w:top w:val="nil"/>
              <w:left w:val="nil"/>
              <w:bottom w:val="nil"/>
              <w:right w:val="nil"/>
            </w:tcBorders>
            <w:shd w:val="clear" w:color="auto" w:fill="auto"/>
            <w:noWrap/>
            <w:vAlign w:val="center"/>
          </w:tcPr>
          <w:p w14:paraId="56515C53" w14:textId="7F598108" w:rsidR="00501AA7" w:rsidRPr="002A4574" w:rsidRDefault="00501AA7" w:rsidP="00501AA7">
            <w:pPr>
              <w:rPr>
                <w:ins w:id="159" w:author="Ferris, Todd@Energy" w:date="2019-03-01T09:02:00Z"/>
                <w:rFonts w:ascii="Calibri" w:hAnsi="Calibri"/>
                <w:color w:val="000000"/>
                <w:sz w:val="18"/>
                <w:szCs w:val="18"/>
              </w:rPr>
            </w:pPr>
            <w:ins w:id="160" w:author="Ferris, Todd@Energy" w:date="2019-03-01T09:02:00Z">
              <w:r>
                <w:rPr>
                  <w:rFonts w:ascii="Calibri" w:hAnsi="Calibri"/>
                  <w:color w:val="000000"/>
                  <w:sz w:val="18"/>
                  <w:szCs w:val="18"/>
                </w:rPr>
                <w:t>-122.82</w:t>
              </w:r>
            </w:ins>
          </w:p>
        </w:tc>
        <w:tc>
          <w:tcPr>
            <w:tcW w:w="1293" w:type="dxa"/>
            <w:tcBorders>
              <w:top w:val="nil"/>
              <w:left w:val="nil"/>
              <w:bottom w:val="nil"/>
              <w:right w:val="nil"/>
            </w:tcBorders>
            <w:shd w:val="clear" w:color="auto" w:fill="auto"/>
            <w:noWrap/>
            <w:vAlign w:val="center"/>
          </w:tcPr>
          <w:p w14:paraId="0A4FB313" w14:textId="27B80938" w:rsidR="00501AA7" w:rsidRPr="002A4574" w:rsidRDefault="00501AA7" w:rsidP="00501AA7">
            <w:pPr>
              <w:rPr>
                <w:ins w:id="161" w:author="Ferris, Todd@Energy" w:date="2019-03-01T09:02:00Z"/>
                <w:rFonts w:ascii="Calibri" w:hAnsi="Calibri"/>
                <w:color w:val="000000"/>
                <w:sz w:val="18"/>
                <w:szCs w:val="18"/>
              </w:rPr>
            </w:pPr>
            <w:ins w:id="162" w:author="Ferris, Todd@Energy" w:date="2019-03-01T09:02:00Z">
              <w:r w:rsidRPr="002A4574">
                <w:rPr>
                  <w:rFonts w:ascii="Calibri" w:hAnsi="Calibri"/>
                  <w:color w:val="000000"/>
                  <w:sz w:val="18"/>
                  <w:szCs w:val="18"/>
                </w:rPr>
                <w:t>California</w:t>
              </w:r>
            </w:ins>
          </w:p>
        </w:tc>
      </w:tr>
      <w:tr w:rsidR="00501AA7" w:rsidRPr="002A4574" w14:paraId="0435B587" w14:textId="77777777" w:rsidTr="00BA6D7A">
        <w:trPr>
          <w:trHeight w:val="240"/>
        </w:trPr>
        <w:tc>
          <w:tcPr>
            <w:tcW w:w="984" w:type="dxa"/>
            <w:tcBorders>
              <w:top w:val="nil"/>
              <w:left w:val="nil"/>
              <w:bottom w:val="nil"/>
              <w:right w:val="nil"/>
            </w:tcBorders>
            <w:shd w:val="clear" w:color="auto" w:fill="auto"/>
            <w:noWrap/>
            <w:vAlign w:val="center"/>
            <w:hideMark/>
          </w:tcPr>
          <w:p w14:paraId="0435B58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725845</w:t>
            </w:r>
          </w:p>
        </w:tc>
        <w:tc>
          <w:tcPr>
            <w:tcW w:w="818" w:type="dxa"/>
            <w:gridSpan w:val="2"/>
            <w:tcBorders>
              <w:top w:val="nil"/>
              <w:left w:val="nil"/>
              <w:bottom w:val="nil"/>
              <w:right w:val="nil"/>
            </w:tcBorders>
            <w:shd w:val="clear" w:color="auto" w:fill="auto"/>
            <w:noWrap/>
            <w:vAlign w:val="center"/>
            <w:hideMark/>
          </w:tcPr>
          <w:p w14:paraId="0435B58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2"/>
            <w:tcBorders>
              <w:top w:val="nil"/>
              <w:left w:val="nil"/>
              <w:bottom w:val="nil"/>
              <w:right w:val="nil"/>
            </w:tcBorders>
            <w:shd w:val="clear" w:color="auto" w:fill="auto"/>
            <w:noWrap/>
            <w:vAlign w:val="center"/>
            <w:hideMark/>
          </w:tcPr>
          <w:p w14:paraId="0435B584" w14:textId="0BA65C1F" w:rsidR="00501AA7" w:rsidRDefault="00501AA7" w:rsidP="00501AA7">
            <w:pPr>
              <w:rPr>
                <w:rFonts w:ascii="Calibri" w:hAnsi="Calibri"/>
                <w:color w:val="000000"/>
                <w:sz w:val="18"/>
                <w:szCs w:val="18"/>
              </w:rPr>
            </w:pPr>
            <w:r w:rsidRPr="002A4574">
              <w:rPr>
                <w:rFonts w:ascii="Calibri" w:hAnsi="Calibri"/>
                <w:color w:val="000000"/>
                <w:sz w:val="18"/>
                <w:szCs w:val="18"/>
              </w:rPr>
              <w:t>39.3</w:t>
            </w:r>
            <w:ins w:id="163" w:author="Ferris, Todd@Energy" w:date="2019-03-01T09:02:00Z">
              <w:r>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8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8E" w14:textId="77777777" w:rsidTr="00BA6D7A">
        <w:trPr>
          <w:trHeight w:val="240"/>
        </w:trPr>
        <w:tc>
          <w:tcPr>
            <w:tcW w:w="984" w:type="dxa"/>
            <w:tcBorders>
              <w:top w:val="nil"/>
              <w:left w:val="nil"/>
              <w:bottom w:val="nil"/>
              <w:right w:val="nil"/>
            </w:tcBorders>
            <w:shd w:val="clear" w:color="auto" w:fill="auto"/>
            <w:noWrap/>
            <w:vAlign w:val="center"/>
            <w:hideMark/>
          </w:tcPr>
          <w:p w14:paraId="0435B58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725846</w:t>
            </w:r>
          </w:p>
        </w:tc>
        <w:tc>
          <w:tcPr>
            <w:tcW w:w="818" w:type="dxa"/>
            <w:gridSpan w:val="2"/>
            <w:tcBorders>
              <w:top w:val="nil"/>
              <w:left w:val="nil"/>
              <w:bottom w:val="nil"/>
              <w:right w:val="nil"/>
            </w:tcBorders>
            <w:shd w:val="clear" w:color="auto" w:fill="auto"/>
            <w:noWrap/>
            <w:vAlign w:val="center"/>
            <w:hideMark/>
          </w:tcPr>
          <w:p w14:paraId="0435B58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2"/>
            <w:tcBorders>
              <w:top w:val="nil"/>
              <w:left w:val="nil"/>
              <w:bottom w:val="nil"/>
              <w:right w:val="nil"/>
            </w:tcBorders>
            <w:shd w:val="clear" w:color="auto" w:fill="auto"/>
            <w:noWrap/>
            <w:vAlign w:val="center"/>
            <w:hideMark/>
          </w:tcPr>
          <w:p w14:paraId="0435B58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39.32</w:t>
            </w:r>
          </w:p>
        </w:tc>
        <w:tc>
          <w:tcPr>
            <w:tcW w:w="1420" w:type="dxa"/>
            <w:gridSpan w:val="2"/>
            <w:tcBorders>
              <w:top w:val="nil"/>
              <w:left w:val="nil"/>
              <w:bottom w:val="nil"/>
              <w:right w:val="nil"/>
            </w:tcBorders>
            <w:shd w:val="clear" w:color="auto" w:fill="auto"/>
            <w:noWrap/>
            <w:vAlign w:val="center"/>
            <w:hideMark/>
          </w:tcPr>
          <w:p w14:paraId="0435B58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95" w14:textId="77777777" w:rsidTr="00BA6D7A">
        <w:trPr>
          <w:trHeight w:val="240"/>
        </w:trPr>
        <w:tc>
          <w:tcPr>
            <w:tcW w:w="984" w:type="dxa"/>
            <w:tcBorders>
              <w:top w:val="nil"/>
              <w:left w:val="nil"/>
              <w:bottom w:val="nil"/>
              <w:right w:val="nil"/>
            </w:tcBorders>
            <w:shd w:val="clear" w:color="auto" w:fill="auto"/>
            <w:noWrap/>
            <w:vAlign w:val="center"/>
            <w:hideMark/>
          </w:tcPr>
          <w:p w14:paraId="0435B58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725847</w:t>
            </w:r>
          </w:p>
        </w:tc>
        <w:tc>
          <w:tcPr>
            <w:tcW w:w="818" w:type="dxa"/>
            <w:gridSpan w:val="2"/>
            <w:tcBorders>
              <w:top w:val="nil"/>
              <w:left w:val="nil"/>
              <w:bottom w:val="nil"/>
              <w:right w:val="nil"/>
            </w:tcBorders>
            <w:shd w:val="clear" w:color="auto" w:fill="auto"/>
            <w:noWrap/>
            <w:vAlign w:val="center"/>
            <w:hideMark/>
          </w:tcPr>
          <w:p w14:paraId="0435B59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2"/>
            <w:tcBorders>
              <w:top w:val="nil"/>
              <w:left w:val="nil"/>
              <w:bottom w:val="nil"/>
              <w:right w:val="nil"/>
            </w:tcBorders>
            <w:shd w:val="clear" w:color="auto" w:fill="auto"/>
            <w:noWrap/>
            <w:vAlign w:val="center"/>
            <w:hideMark/>
          </w:tcPr>
          <w:p w14:paraId="0435B592" w14:textId="5A2F2024" w:rsidR="00501AA7" w:rsidRDefault="00501AA7" w:rsidP="00501AA7">
            <w:pPr>
              <w:rPr>
                <w:rFonts w:ascii="Calibri" w:hAnsi="Calibri"/>
                <w:color w:val="000000"/>
                <w:sz w:val="18"/>
                <w:szCs w:val="18"/>
              </w:rPr>
            </w:pPr>
            <w:r w:rsidRPr="002A4574">
              <w:rPr>
                <w:rFonts w:ascii="Calibri" w:hAnsi="Calibri"/>
                <w:color w:val="000000"/>
                <w:sz w:val="18"/>
                <w:szCs w:val="18"/>
              </w:rPr>
              <w:t>38.9</w:t>
            </w:r>
            <w:ins w:id="164" w:author="Ferris, Todd@Energy" w:date="2019-03-01T09:02:00Z">
              <w:r>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9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9C" w14:textId="77777777" w:rsidTr="00BA6D7A">
        <w:trPr>
          <w:trHeight w:val="240"/>
        </w:trPr>
        <w:tc>
          <w:tcPr>
            <w:tcW w:w="984" w:type="dxa"/>
            <w:tcBorders>
              <w:top w:val="nil"/>
              <w:left w:val="nil"/>
              <w:bottom w:val="nil"/>
              <w:right w:val="nil"/>
            </w:tcBorders>
            <w:shd w:val="clear" w:color="auto" w:fill="auto"/>
            <w:noWrap/>
            <w:vAlign w:val="center"/>
            <w:hideMark/>
          </w:tcPr>
          <w:p w14:paraId="0435B59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725905</w:t>
            </w:r>
          </w:p>
        </w:tc>
        <w:tc>
          <w:tcPr>
            <w:tcW w:w="818" w:type="dxa"/>
            <w:gridSpan w:val="2"/>
            <w:tcBorders>
              <w:top w:val="nil"/>
              <w:left w:val="nil"/>
              <w:bottom w:val="nil"/>
              <w:right w:val="nil"/>
            </w:tcBorders>
            <w:shd w:val="clear" w:color="auto" w:fill="auto"/>
            <w:noWrap/>
            <w:vAlign w:val="center"/>
            <w:hideMark/>
          </w:tcPr>
          <w:p w14:paraId="0435B59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2"/>
            <w:tcBorders>
              <w:top w:val="nil"/>
              <w:left w:val="nil"/>
              <w:bottom w:val="nil"/>
              <w:right w:val="nil"/>
            </w:tcBorders>
            <w:shd w:val="clear" w:color="auto" w:fill="auto"/>
            <w:noWrap/>
            <w:vAlign w:val="center"/>
            <w:hideMark/>
          </w:tcPr>
          <w:p w14:paraId="0435B59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9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A3" w14:textId="77777777" w:rsidTr="00BA6D7A">
        <w:trPr>
          <w:trHeight w:val="240"/>
        </w:trPr>
        <w:tc>
          <w:tcPr>
            <w:tcW w:w="984" w:type="dxa"/>
            <w:tcBorders>
              <w:top w:val="nil"/>
              <w:left w:val="nil"/>
              <w:bottom w:val="nil"/>
              <w:right w:val="nil"/>
            </w:tcBorders>
            <w:shd w:val="clear" w:color="auto" w:fill="auto"/>
            <w:noWrap/>
            <w:vAlign w:val="center"/>
            <w:hideMark/>
          </w:tcPr>
          <w:p w14:paraId="0435B59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725910</w:t>
            </w:r>
          </w:p>
        </w:tc>
        <w:tc>
          <w:tcPr>
            <w:tcW w:w="818" w:type="dxa"/>
            <w:gridSpan w:val="2"/>
            <w:tcBorders>
              <w:top w:val="nil"/>
              <w:left w:val="nil"/>
              <w:bottom w:val="nil"/>
              <w:right w:val="nil"/>
            </w:tcBorders>
            <w:shd w:val="clear" w:color="auto" w:fill="auto"/>
            <w:noWrap/>
            <w:vAlign w:val="center"/>
            <w:hideMark/>
          </w:tcPr>
          <w:p w14:paraId="0435B59E" w14:textId="3DCBD816" w:rsidR="00501AA7" w:rsidRDefault="00501AA7" w:rsidP="00501AA7">
            <w:pPr>
              <w:rPr>
                <w:rFonts w:ascii="Calibri" w:hAnsi="Calibri"/>
                <w:color w:val="000000"/>
                <w:sz w:val="18"/>
                <w:szCs w:val="18"/>
              </w:rPr>
            </w:pPr>
            <w:r w:rsidRPr="002A4574">
              <w:rPr>
                <w:rFonts w:ascii="Calibri" w:hAnsi="Calibri"/>
                <w:color w:val="000000"/>
                <w:sz w:val="18"/>
                <w:szCs w:val="18"/>
              </w:rPr>
              <w:t>0.5</w:t>
            </w:r>
            <w:ins w:id="165" w:author="Ferris, Todd@Energy" w:date="2019-03-01T09:03:00Z">
              <w:r>
                <w:rPr>
                  <w:rFonts w:ascii="Calibri" w:hAnsi="Calibri"/>
                  <w:color w:val="000000"/>
                  <w:sz w:val="18"/>
                  <w:szCs w:val="18"/>
                </w:rPr>
                <w:t>0</w:t>
              </w:r>
            </w:ins>
          </w:p>
        </w:tc>
        <w:tc>
          <w:tcPr>
            <w:tcW w:w="4955" w:type="dxa"/>
            <w:gridSpan w:val="3"/>
            <w:tcBorders>
              <w:top w:val="nil"/>
              <w:left w:val="nil"/>
              <w:bottom w:val="nil"/>
              <w:right w:val="nil"/>
            </w:tcBorders>
            <w:shd w:val="clear" w:color="auto" w:fill="auto"/>
            <w:noWrap/>
            <w:vAlign w:val="bottom"/>
            <w:hideMark/>
          </w:tcPr>
          <w:p w14:paraId="0435B59F" w14:textId="73E2BF3B" w:rsidR="00501AA7" w:rsidRPr="002A4574" w:rsidRDefault="00501AA7" w:rsidP="00501AA7">
            <w:pPr>
              <w:rPr>
                <w:rFonts w:ascii="Calibri" w:hAnsi="Calibri"/>
                <w:color w:val="000000"/>
                <w:sz w:val="18"/>
                <w:szCs w:val="18"/>
              </w:rPr>
            </w:pPr>
            <w:r w:rsidRPr="002A4574">
              <w:rPr>
                <w:rFonts w:ascii="Calibri" w:hAnsi="Calibri"/>
                <w:color w:val="000000"/>
                <w:sz w:val="18"/>
                <w:szCs w:val="18"/>
              </w:rPr>
              <w:t>Red Bluff Municipal Arpt</w:t>
            </w:r>
            <w:del w:id="166" w:author="Ferris, Todd@Energy" w:date="2019-03-01T09:03:00Z">
              <w:r w:rsidRPr="002A4574" w:rsidDel="00501AA7">
                <w:rPr>
                  <w:rFonts w:ascii="Calibri" w:hAnsi="Calibri"/>
                  <w:color w:val="000000"/>
                  <w:sz w:val="18"/>
                  <w:szCs w:val="18"/>
                </w:rPr>
                <w:delText xml:space="preserve"> 40.15 –122.25 California</w:delText>
              </w:r>
            </w:del>
          </w:p>
        </w:tc>
        <w:tc>
          <w:tcPr>
            <w:tcW w:w="1451" w:type="dxa"/>
            <w:gridSpan w:val="2"/>
            <w:tcBorders>
              <w:top w:val="nil"/>
              <w:left w:val="nil"/>
              <w:bottom w:val="nil"/>
              <w:right w:val="nil"/>
            </w:tcBorders>
            <w:shd w:val="clear" w:color="auto" w:fill="auto"/>
            <w:noWrap/>
            <w:vAlign w:val="center"/>
            <w:hideMark/>
          </w:tcPr>
          <w:p w14:paraId="0435B5A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40.15</w:t>
            </w:r>
          </w:p>
        </w:tc>
        <w:tc>
          <w:tcPr>
            <w:tcW w:w="1420" w:type="dxa"/>
            <w:gridSpan w:val="2"/>
            <w:tcBorders>
              <w:top w:val="nil"/>
              <w:left w:val="nil"/>
              <w:bottom w:val="nil"/>
              <w:right w:val="nil"/>
            </w:tcBorders>
            <w:shd w:val="clear" w:color="auto" w:fill="auto"/>
            <w:noWrap/>
            <w:vAlign w:val="center"/>
            <w:hideMark/>
          </w:tcPr>
          <w:p w14:paraId="0435B5A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AA" w14:textId="77777777" w:rsidTr="00BA6D7A">
        <w:trPr>
          <w:trHeight w:val="240"/>
        </w:trPr>
        <w:tc>
          <w:tcPr>
            <w:tcW w:w="984" w:type="dxa"/>
            <w:tcBorders>
              <w:top w:val="nil"/>
              <w:left w:val="nil"/>
              <w:bottom w:val="nil"/>
              <w:right w:val="nil"/>
            </w:tcBorders>
            <w:shd w:val="clear" w:color="auto" w:fill="auto"/>
            <w:noWrap/>
            <w:vAlign w:val="center"/>
            <w:hideMark/>
          </w:tcPr>
          <w:p w14:paraId="0435B5A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725920</w:t>
            </w:r>
          </w:p>
        </w:tc>
        <w:tc>
          <w:tcPr>
            <w:tcW w:w="818" w:type="dxa"/>
            <w:gridSpan w:val="2"/>
            <w:tcBorders>
              <w:top w:val="nil"/>
              <w:left w:val="nil"/>
              <w:bottom w:val="nil"/>
              <w:right w:val="nil"/>
            </w:tcBorders>
            <w:shd w:val="clear" w:color="auto" w:fill="auto"/>
            <w:noWrap/>
            <w:vAlign w:val="center"/>
            <w:hideMark/>
          </w:tcPr>
          <w:p w14:paraId="0435B5A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20AD6A38" w:rsidR="00501AA7" w:rsidRPr="002A4574" w:rsidRDefault="00501AA7" w:rsidP="00501AA7">
            <w:pPr>
              <w:rPr>
                <w:rFonts w:ascii="Calibri" w:hAnsi="Calibri"/>
                <w:color w:val="000000"/>
                <w:sz w:val="18"/>
                <w:szCs w:val="18"/>
              </w:rPr>
            </w:pPr>
            <w:r w:rsidRPr="002A4574">
              <w:rPr>
                <w:rFonts w:ascii="Calibri" w:hAnsi="Calibri"/>
                <w:color w:val="000000"/>
                <w:sz w:val="18"/>
                <w:szCs w:val="18"/>
              </w:rPr>
              <w:t>Redding Municipal Arpt</w:t>
            </w:r>
            <w:del w:id="167" w:author="Ferris, Todd@Energy" w:date="2019-03-01T09:03:00Z">
              <w:r w:rsidRPr="002A4574" w:rsidDel="00501AA7">
                <w:rPr>
                  <w:rFonts w:ascii="Calibri" w:hAnsi="Calibri"/>
                  <w:color w:val="000000"/>
                  <w:sz w:val="18"/>
                  <w:szCs w:val="18"/>
                </w:rPr>
                <w:delText xml:space="preserve"> 40.52 –122.</w:delText>
              </w:r>
            </w:del>
          </w:p>
        </w:tc>
        <w:tc>
          <w:tcPr>
            <w:tcW w:w="1451" w:type="dxa"/>
            <w:gridSpan w:val="2"/>
            <w:tcBorders>
              <w:top w:val="nil"/>
              <w:left w:val="nil"/>
              <w:bottom w:val="nil"/>
              <w:right w:val="nil"/>
            </w:tcBorders>
            <w:shd w:val="clear" w:color="auto" w:fill="auto"/>
            <w:noWrap/>
            <w:vAlign w:val="center"/>
            <w:hideMark/>
          </w:tcPr>
          <w:p w14:paraId="0435B5A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40.52</w:t>
            </w:r>
          </w:p>
        </w:tc>
        <w:tc>
          <w:tcPr>
            <w:tcW w:w="1420" w:type="dxa"/>
            <w:gridSpan w:val="2"/>
            <w:tcBorders>
              <w:top w:val="nil"/>
              <w:left w:val="nil"/>
              <w:bottom w:val="nil"/>
              <w:right w:val="nil"/>
            </w:tcBorders>
            <w:shd w:val="clear" w:color="auto" w:fill="auto"/>
            <w:noWrap/>
            <w:vAlign w:val="center"/>
            <w:hideMark/>
          </w:tcPr>
          <w:p w14:paraId="0435B5A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1" w14:textId="77777777" w:rsidTr="00BA6D7A">
        <w:trPr>
          <w:trHeight w:val="240"/>
        </w:trPr>
        <w:tc>
          <w:tcPr>
            <w:tcW w:w="984" w:type="dxa"/>
            <w:tcBorders>
              <w:top w:val="nil"/>
              <w:left w:val="nil"/>
              <w:bottom w:val="nil"/>
              <w:right w:val="nil"/>
            </w:tcBorders>
            <w:shd w:val="clear" w:color="auto" w:fill="auto"/>
            <w:noWrap/>
            <w:vAlign w:val="center"/>
            <w:hideMark/>
          </w:tcPr>
          <w:p w14:paraId="0435B5A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725945</w:t>
            </w:r>
          </w:p>
        </w:tc>
        <w:tc>
          <w:tcPr>
            <w:tcW w:w="818" w:type="dxa"/>
            <w:gridSpan w:val="2"/>
            <w:tcBorders>
              <w:top w:val="nil"/>
              <w:left w:val="nil"/>
              <w:bottom w:val="nil"/>
              <w:right w:val="nil"/>
            </w:tcBorders>
            <w:shd w:val="clear" w:color="auto" w:fill="auto"/>
            <w:noWrap/>
            <w:vAlign w:val="center"/>
            <w:hideMark/>
          </w:tcPr>
          <w:p w14:paraId="0435B5A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0.56</w:t>
            </w:r>
          </w:p>
        </w:tc>
        <w:tc>
          <w:tcPr>
            <w:tcW w:w="4955" w:type="dxa"/>
            <w:gridSpan w:val="3"/>
            <w:tcBorders>
              <w:top w:val="nil"/>
              <w:left w:val="nil"/>
              <w:bottom w:val="nil"/>
              <w:right w:val="nil"/>
            </w:tcBorders>
            <w:shd w:val="clear" w:color="auto" w:fill="auto"/>
            <w:noWrap/>
            <w:vAlign w:val="bottom"/>
            <w:hideMark/>
          </w:tcPr>
          <w:p w14:paraId="0435B5AD" w14:textId="4F28FA22" w:rsidR="00501AA7" w:rsidRPr="002A4574" w:rsidRDefault="00501AA7" w:rsidP="00501AA7">
            <w:pPr>
              <w:rPr>
                <w:rFonts w:ascii="Calibri" w:hAnsi="Calibri"/>
                <w:color w:val="000000"/>
                <w:sz w:val="18"/>
                <w:szCs w:val="18"/>
              </w:rPr>
            </w:pPr>
            <w:r w:rsidRPr="002A4574">
              <w:rPr>
                <w:rFonts w:ascii="Calibri" w:hAnsi="Calibri"/>
                <w:color w:val="000000"/>
                <w:sz w:val="18"/>
                <w:szCs w:val="18"/>
              </w:rPr>
              <w:t>Arcata Airport</w:t>
            </w:r>
            <w:del w:id="168" w:author="Ferris, Todd@Energy" w:date="2019-03-01T09:03:00Z">
              <w:r w:rsidRPr="002A4574" w:rsidDel="00501AA7">
                <w:rPr>
                  <w:rFonts w:ascii="Calibri" w:hAnsi="Calibri"/>
                  <w:color w:val="000000"/>
                  <w:sz w:val="18"/>
                  <w:szCs w:val="18"/>
                </w:rPr>
                <w:delText xml:space="preserve"> 40.98 –124.10 California</w:delText>
              </w:r>
            </w:del>
          </w:p>
        </w:tc>
        <w:tc>
          <w:tcPr>
            <w:tcW w:w="1451" w:type="dxa"/>
            <w:gridSpan w:val="2"/>
            <w:tcBorders>
              <w:top w:val="nil"/>
              <w:left w:val="nil"/>
              <w:bottom w:val="nil"/>
              <w:right w:val="nil"/>
            </w:tcBorders>
            <w:shd w:val="clear" w:color="auto" w:fill="auto"/>
            <w:noWrap/>
            <w:vAlign w:val="center"/>
            <w:hideMark/>
          </w:tcPr>
          <w:p w14:paraId="0435B5A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40.98</w:t>
            </w:r>
          </w:p>
        </w:tc>
        <w:tc>
          <w:tcPr>
            <w:tcW w:w="1420" w:type="dxa"/>
            <w:gridSpan w:val="2"/>
            <w:tcBorders>
              <w:top w:val="nil"/>
              <w:left w:val="nil"/>
              <w:bottom w:val="nil"/>
              <w:right w:val="nil"/>
            </w:tcBorders>
            <w:shd w:val="clear" w:color="auto" w:fill="auto"/>
            <w:noWrap/>
            <w:vAlign w:val="center"/>
            <w:hideMark/>
          </w:tcPr>
          <w:p w14:paraId="0435B5A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–124.10</w:t>
            </w:r>
          </w:p>
        </w:tc>
        <w:tc>
          <w:tcPr>
            <w:tcW w:w="1293" w:type="dxa"/>
            <w:tcBorders>
              <w:top w:val="nil"/>
              <w:left w:val="nil"/>
              <w:bottom w:val="nil"/>
              <w:right w:val="nil"/>
            </w:tcBorders>
            <w:shd w:val="clear" w:color="auto" w:fill="auto"/>
            <w:noWrap/>
            <w:vAlign w:val="center"/>
            <w:hideMark/>
          </w:tcPr>
          <w:p w14:paraId="0435B5B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8" w14:textId="77777777" w:rsidTr="00BA6D7A">
        <w:trPr>
          <w:trHeight w:val="240"/>
        </w:trPr>
        <w:tc>
          <w:tcPr>
            <w:tcW w:w="984" w:type="dxa"/>
            <w:tcBorders>
              <w:top w:val="nil"/>
              <w:left w:val="nil"/>
              <w:bottom w:val="nil"/>
              <w:right w:val="nil"/>
            </w:tcBorders>
            <w:shd w:val="clear" w:color="auto" w:fill="auto"/>
            <w:noWrap/>
            <w:vAlign w:val="center"/>
            <w:hideMark/>
          </w:tcPr>
          <w:p w14:paraId="0435B5B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725946</w:t>
            </w:r>
          </w:p>
        </w:tc>
        <w:tc>
          <w:tcPr>
            <w:tcW w:w="818" w:type="dxa"/>
            <w:gridSpan w:val="2"/>
            <w:tcBorders>
              <w:top w:val="nil"/>
              <w:left w:val="nil"/>
              <w:bottom w:val="nil"/>
              <w:right w:val="nil"/>
            </w:tcBorders>
            <w:shd w:val="clear" w:color="auto" w:fill="auto"/>
            <w:noWrap/>
            <w:vAlign w:val="center"/>
            <w:hideMark/>
          </w:tcPr>
          <w:p w14:paraId="0435B5B3" w14:textId="16ECF74F" w:rsidR="00501AA7" w:rsidRDefault="00501AA7" w:rsidP="00501AA7">
            <w:pPr>
              <w:rPr>
                <w:rFonts w:ascii="Calibri" w:hAnsi="Calibri"/>
                <w:color w:val="000000"/>
                <w:sz w:val="18"/>
                <w:szCs w:val="18"/>
              </w:rPr>
            </w:pPr>
            <w:r w:rsidRPr="002A4574">
              <w:rPr>
                <w:rFonts w:ascii="Calibri" w:hAnsi="Calibri"/>
                <w:color w:val="000000"/>
                <w:sz w:val="18"/>
                <w:szCs w:val="18"/>
              </w:rPr>
              <w:t>0.6</w:t>
            </w:r>
            <w:ins w:id="169" w:author="Ferris, Todd@Energy" w:date="2019-03-01T09:03:00Z">
              <w:r>
                <w:rPr>
                  <w:rFonts w:ascii="Calibri" w:hAnsi="Calibri"/>
                  <w:color w:val="000000"/>
                  <w:sz w:val="18"/>
                  <w:szCs w:val="18"/>
                </w:rPr>
                <w:t>0</w:t>
              </w:r>
            </w:ins>
          </w:p>
        </w:tc>
        <w:tc>
          <w:tcPr>
            <w:tcW w:w="4955" w:type="dxa"/>
            <w:gridSpan w:val="3"/>
            <w:tcBorders>
              <w:top w:val="nil"/>
              <w:left w:val="nil"/>
              <w:bottom w:val="nil"/>
              <w:right w:val="nil"/>
            </w:tcBorders>
            <w:shd w:val="clear" w:color="auto" w:fill="auto"/>
            <w:noWrap/>
            <w:vAlign w:val="bottom"/>
            <w:hideMark/>
          </w:tcPr>
          <w:p w14:paraId="0435B5B4" w14:textId="085C7D22" w:rsidR="00501AA7" w:rsidRPr="002A4574" w:rsidRDefault="00501AA7" w:rsidP="00501AA7">
            <w:pPr>
              <w:rPr>
                <w:rFonts w:ascii="Calibri" w:hAnsi="Calibri"/>
                <w:color w:val="000000"/>
                <w:sz w:val="18"/>
                <w:szCs w:val="18"/>
              </w:rPr>
            </w:pPr>
            <w:r w:rsidRPr="002A4574">
              <w:rPr>
                <w:rFonts w:ascii="Calibri" w:hAnsi="Calibri"/>
                <w:color w:val="000000"/>
                <w:sz w:val="18"/>
                <w:szCs w:val="18"/>
              </w:rPr>
              <w:t>Crescent City Faa</w:t>
            </w:r>
            <w:del w:id="170" w:author="Ferris, Todd@Energy" w:date="2019-03-01T09:03:00Z">
              <w:r w:rsidRPr="002A4574" w:rsidDel="00501AA7">
                <w:rPr>
                  <w:rFonts w:ascii="Calibri" w:hAnsi="Calibri"/>
                  <w:color w:val="000000"/>
                  <w:sz w:val="18"/>
                  <w:szCs w:val="18"/>
                </w:rPr>
                <w:delText xml:space="preserve"> Ai 41.78 –124.2</w:delText>
              </w:r>
            </w:del>
          </w:p>
        </w:tc>
        <w:tc>
          <w:tcPr>
            <w:tcW w:w="1451" w:type="dxa"/>
            <w:gridSpan w:val="2"/>
            <w:tcBorders>
              <w:top w:val="nil"/>
              <w:left w:val="nil"/>
              <w:bottom w:val="nil"/>
              <w:right w:val="nil"/>
            </w:tcBorders>
            <w:shd w:val="clear" w:color="auto" w:fill="auto"/>
            <w:noWrap/>
            <w:vAlign w:val="center"/>
            <w:hideMark/>
          </w:tcPr>
          <w:p w14:paraId="0435B5B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–124.23</w:t>
            </w:r>
          </w:p>
        </w:tc>
        <w:tc>
          <w:tcPr>
            <w:tcW w:w="1293" w:type="dxa"/>
            <w:tcBorders>
              <w:top w:val="nil"/>
              <w:left w:val="nil"/>
              <w:bottom w:val="nil"/>
              <w:right w:val="nil"/>
            </w:tcBorders>
            <w:shd w:val="clear" w:color="auto" w:fill="auto"/>
            <w:noWrap/>
            <w:vAlign w:val="center"/>
            <w:hideMark/>
          </w:tcPr>
          <w:p w14:paraId="0435B5B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F" w14:textId="77777777" w:rsidTr="00BA6D7A">
        <w:trPr>
          <w:trHeight w:val="240"/>
        </w:trPr>
        <w:tc>
          <w:tcPr>
            <w:tcW w:w="984" w:type="dxa"/>
            <w:tcBorders>
              <w:top w:val="nil"/>
              <w:left w:val="nil"/>
              <w:bottom w:val="nil"/>
              <w:right w:val="nil"/>
            </w:tcBorders>
            <w:shd w:val="clear" w:color="auto" w:fill="auto"/>
            <w:noWrap/>
            <w:vAlign w:val="center"/>
            <w:hideMark/>
          </w:tcPr>
          <w:p w14:paraId="0435B5B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725955</w:t>
            </w:r>
          </w:p>
        </w:tc>
        <w:tc>
          <w:tcPr>
            <w:tcW w:w="818" w:type="dxa"/>
            <w:gridSpan w:val="2"/>
            <w:tcBorders>
              <w:top w:val="nil"/>
              <w:left w:val="nil"/>
              <w:bottom w:val="nil"/>
              <w:right w:val="nil"/>
            </w:tcBorders>
            <w:shd w:val="clear" w:color="auto" w:fill="auto"/>
            <w:noWrap/>
            <w:vAlign w:val="center"/>
            <w:hideMark/>
          </w:tcPr>
          <w:p w14:paraId="0435B5B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hideMark/>
          </w:tcPr>
          <w:p w14:paraId="0435B5BB" w14:textId="40E3109D" w:rsidR="00501AA7" w:rsidRPr="002A4574" w:rsidRDefault="00501AA7" w:rsidP="00501AA7">
            <w:pPr>
              <w:rPr>
                <w:rFonts w:ascii="Calibri" w:hAnsi="Calibri"/>
                <w:color w:val="000000"/>
                <w:sz w:val="18"/>
                <w:szCs w:val="18"/>
              </w:rPr>
            </w:pPr>
            <w:r w:rsidRPr="002A4574">
              <w:rPr>
                <w:rFonts w:ascii="Calibri" w:hAnsi="Calibri"/>
                <w:color w:val="000000"/>
                <w:sz w:val="18"/>
                <w:szCs w:val="18"/>
              </w:rPr>
              <w:t>Montague Siskiyou County AP</w:t>
            </w:r>
            <w:del w:id="171" w:author="Ferris, Todd@Energy" w:date="2019-03-01T09:03:00Z">
              <w:r w:rsidRPr="002A4574" w:rsidDel="00501AA7">
                <w:rPr>
                  <w:rFonts w:ascii="Calibri" w:hAnsi="Calibri"/>
                  <w:color w:val="000000"/>
                  <w:sz w:val="18"/>
                  <w:szCs w:val="18"/>
                </w:rPr>
                <w:delText xml:space="preserve"> 41.78 –122.47 California</w:delText>
              </w:r>
            </w:del>
          </w:p>
        </w:tc>
        <w:tc>
          <w:tcPr>
            <w:tcW w:w="1451" w:type="dxa"/>
            <w:gridSpan w:val="2"/>
            <w:tcBorders>
              <w:top w:val="nil"/>
              <w:left w:val="nil"/>
              <w:bottom w:val="nil"/>
              <w:right w:val="nil"/>
            </w:tcBorders>
            <w:shd w:val="clear" w:color="auto" w:fill="auto"/>
            <w:noWrap/>
            <w:vAlign w:val="center"/>
            <w:hideMark/>
          </w:tcPr>
          <w:p w14:paraId="0435B5B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–122.47</w:t>
            </w:r>
          </w:p>
        </w:tc>
        <w:tc>
          <w:tcPr>
            <w:tcW w:w="1293" w:type="dxa"/>
            <w:tcBorders>
              <w:top w:val="nil"/>
              <w:left w:val="nil"/>
              <w:bottom w:val="nil"/>
              <w:right w:val="nil"/>
            </w:tcBorders>
            <w:shd w:val="clear" w:color="auto" w:fill="auto"/>
            <w:noWrap/>
            <w:vAlign w:val="center"/>
            <w:hideMark/>
          </w:tcPr>
          <w:p w14:paraId="0435B5B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C6" w14:textId="77777777" w:rsidTr="00BA6D7A">
        <w:trPr>
          <w:trHeight w:val="240"/>
        </w:trPr>
        <w:tc>
          <w:tcPr>
            <w:tcW w:w="984" w:type="dxa"/>
            <w:tcBorders>
              <w:top w:val="nil"/>
              <w:left w:val="nil"/>
              <w:bottom w:val="nil"/>
              <w:right w:val="nil"/>
            </w:tcBorders>
            <w:shd w:val="clear" w:color="auto" w:fill="auto"/>
            <w:noWrap/>
            <w:vAlign w:val="center"/>
            <w:hideMark/>
          </w:tcPr>
          <w:p w14:paraId="0435B5C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725958</w:t>
            </w:r>
          </w:p>
        </w:tc>
        <w:tc>
          <w:tcPr>
            <w:tcW w:w="818" w:type="dxa"/>
            <w:gridSpan w:val="2"/>
            <w:tcBorders>
              <w:top w:val="nil"/>
              <w:left w:val="nil"/>
              <w:bottom w:val="nil"/>
              <w:right w:val="nil"/>
            </w:tcBorders>
            <w:shd w:val="clear" w:color="auto" w:fill="auto"/>
            <w:noWrap/>
            <w:vAlign w:val="center"/>
            <w:hideMark/>
          </w:tcPr>
          <w:p w14:paraId="0435B5C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0.59</w:t>
            </w:r>
          </w:p>
        </w:tc>
        <w:tc>
          <w:tcPr>
            <w:tcW w:w="4955" w:type="dxa"/>
            <w:gridSpan w:val="3"/>
            <w:tcBorders>
              <w:top w:val="nil"/>
              <w:left w:val="nil"/>
              <w:bottom w:val="nil"/>
              <w:right w:val="nil"/>
            </w:tcBorders>
            <w:shd w:val="clear" w:color="auto" w:fill="auto"/>
            <w:noWrap/>
            <w:vAlign w:val="bottom"/>
            <w:hideMark/>
          </w:tcPr>
          <w:p w14:paraId="0435B5C2" w14:textId="362A57CF" w:rsidR="00501AA7" w:rsidRPr="002A4574" w:rsidRDefault="00501AA7" w:rsidP="00501AA7">
            <w:pPr>
              <w:rPr>
                <w:rFonts w:ascii="Calibri" w:hAnsi="Calibri"/>
                <w:color w:val="000000"/>
                <w:sz w:val="18"/>
                <w:szCs w:val="18"/>
              </w:rPr>
            </w:pPr>
            <w:r w:rsidRPr="002A4574">
              <w:rPr>
                <w:rFonts w:ascii="Calibri" w:hAnsi="Calibri"/>
                <w:color w:val="000000"/>
                <w:sz w:val="18"/>
                <w:szCs w:val="18"/>
              </w:rPr>
              <w:t>Alturas</w:t>
            </w:r>
            <w:del w:id="172" w:author="Ferris, Todd@Energy" w:date="2019-03-01T09:03:00Z">
              <w:r w:rsidRPr="002A4574" w:rsidDel="00501AA7">
                <w:rPr>
                  <w:rFonts w:ascii="Calibri" w:hAnsi="Calibri"/>
                  <w:color w:val="000000"/>
                  <w:sz w:val="18"/>
                  <w:szCs w:val="18"/>
                </w:rPr>
                <w:delText xml:space="preserve"> 41.50 –120.5</w:delText>
              </w:r>
            </w:del>
          </w:p>
        </w:tc>
        <w:tc>
          <w:tcPr>
            <w:tcW w:w="1451" w:type="dxa"/>
            <w:gridSpan w:val="2"/>
            <w:tcBorders>
              <w:top w:val="nil"/>
              <w:left w:val="nil"/>
              <w:bottom w:val="nil"/>
              <w:right w:val="nil"/>
            </w:tcBorders>
            <w:shd w:val="clear" w:color="auto" w:fill="auto"/>
            <w:noWrap/>
            <w:vAlign w:val="center"/>
            <w:hideMark/>
          </w:tcPr>
          <w:p w14:paraId="0435B5C3" w14:textId="5B0C36AE" w:rsidR="00501AA7" w:rsidRDefault="00501AA7" w:rsidP="00501AA7">
            <w:pPr>
              <w:rPr>
                <w:rFonts w:ascii="Calibri" w:hAnsi="Calibri"/>
                <w:color w:val="000000"/>
                <w:sz w:val="18"/>
                <w:szCs w:val="18"/>
              </w:rPr>
            </w:pPr>
            <w:r w:rsidRPr="002A4574">
              <w:rPr>
                <w:rFonts w:ascii="Calibri" w:hAnsi="Calibri"/>
                <w:color w:val="000000"/>
                <w:sz w:val="18"/>
                <w:szCs w:val="18"/>
              </w:rPr>
              <w:t>41.5</w:t>
            </w:r>
            <w:ins w:id="173" w:author="Ferris, Todd@Energy" w:date="2019-03-01T09:04:00Z">
              <w:r>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C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–120.53</w:t>
            </w:r>
          </w:p>
        </w:tc>
        <w:tc>
          <w:tcPr>
            <w:tcW w:w="1293" w:type="dxa"/>
            <w:tcBorders>
              <w:top w:val="nil"/>
              <w:left w:val="nil"/>
              <w:bottom w:val="nil"/>
              <w:right w:val="nil"/>
            </w:tcBorders>
            <w:shd w:val="clear" w:color="auto" w:fill="auto"/>
            <w:noWrap/>
            <w:vAlign w:val="center"/>
            <w:hideMark/>
          </w:tcPr>
          <w:p w14:paraId="0435B5C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CD" w14:textId="77777777" w:rsidTr="00BA6D7A">
        <w:trPr>
          <w:trHeight w:val="240"/>
        </w:trPr>
        <w:tc>
          <w:tcPr>
            <w:tcW w:w="984" w:type="dxa"/>
            <w:tcBorders>
              <w:top w:val="nil"/>
              <w:left w:val="nil"/>
              <w:bottom w:val="nil"/>
              <w:right w:val="nil"/>
            </w:tcBorders>
            <w:shd w:val="clear" w:color="auto" w:fill="auto"/>
            <w:noWrap/>
            <w:vAlign w:val="center"/>
            <w:hideMark/>
          </w:tcPr>
          <w:p w14:paraId="0435B5C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745090</w:t>
            </w:r>
          </w:p>
        </w:tc>
        <w:tc>
          <w:tcPr>
            <w:tcW w:w="818" w:type="dxa"/>
            <w:gridSpan w:val="2"/>
            <w:tcBorders>
              <w:top w:val="nil"/>
              <w:left w:val="nil"/>
              <w:bottom w:val="nil"/>
              <w:right w:val="nil"/>
            </w:tcBorders>
            <w:shd w:val="clear" w:color="auto" w:fill="auto"/>
            <w:noWrap/>
            <w:vAlign w:val="center"/>
            <w:hideMark/>
          </w:tcPr>
          <w:p w14:paraId="0435B5C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C9"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Mountain View Moffett Fld NAS </w:t>
            </w:r>
          </w:p>
        </w:tc>
        <w:tc>
          <w:tcPr>
            <w:tcW w:w="1451" w:type="dxa"/>
            <w:gridSpan w:val="2"/>
            <w:tcBorders>
              <w:top w:val="nil"/>
              <w:left w:val="nil"/>
              <w:bottom w:val="nil"/>
              <w:right w:val="nil"/>
            </w:tcBorders>
            <w:shd w:val="clear" w:color="auto" w:fill="auto"/>
            <w:noWrap/>
            <w:vAlign w:val="center"/>
            <w:hideMark/>
          </w:tcPr>
          <w:p w14:paraId="0435B5CA" w14:textId="51838876" w:rsidR="00501AA7" w:rsidRDefault="00501AA7" w:rsidP="00501AA7">
            <w:pPr>
              <w:rPr>
                <w:rFonts w:ascii="Calibri" w:hAnsi="Calibri"/>
                <w:color w:val="000000"/>
                <w:sz w:val="18"/>
                <w:szCs w:val="18"/>
              </w:rPr>
            </w:pPr>
            <w:r w:rsidRPr="002A4574">
              <w:rPr>
                <w:rFonts w:ascii="Calibri" w:hAnsi="Calibri"/>
                <w:color w:val="000000"/>
                <w:sz w:val="18"/>
                <w:szCs w:val="18"/>
              </w:rPr>
              <w:t>37.4</w:t>
            </w:r>
            <w:ins w:id="174" w:author="Ferris, Todd@Energy" w:date="2019-03-01T09:04:00Z">
              <w:r>
                <w:rPr>
                  <w:rFonts w:ascii="Calibri" w:hAnsi="Calibri"/>
                  <w:color w:val="000000"/>
                  <w:sz w:val="18"/>
                  <w:szCs w:val="18"/>
                </w:rPr>
                <w:t>0</w:t>
              </w:r>
            </w:ins>
          </w:p>
        </w:tc>
        <w:tc>
          <w:tcPr>
            <w:tcW w:w="1420" w:type="dxa"/>
            <w:gridSpan w:val="2"/>
            <w:tcBorders>
              <w:top w:val="nil"/>
              <w:left w:val="nil"/>
              <w:bottom w:val="nil"/>
              <w:right w:val="nil"/>
            </w:tcBorders>
            <w:shd w:val="clear" w:color="auto" w:fill="auto"/>
            <w:noWrap/>
            <w:vAlign w:val="center"/>
            <w:hideMark/>
          </w:tcPr>
          <w:p w14:paraId="0435B5C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hideMark/>
          </w:tcPr>
          <w:p w14:paraId="0435B5C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D4" w14:textId="77777777" w:rsidTr="00BA6D7A">
        <w:trPr>
          <w:trHeight w:val="240"/>
        </w:trPr>
        <w:tc>
          <w:tcPr>
            <w:tcW w:w="984" w:type="dxa"/>
            <w:tcBorders>
              <w:top w:val="nil"/>
              <w:left w:val="nil"/>
              <w:bottom w:val="nil"/>
              <w:right w:val="nil"/>
            </w:tcBorders>
            <w:shd w:val="clear" w:color="auto" w:fill="auto"/>
            <w:noWrap/>
            <w:vAlign w:val="center"/>
            <w:hideMark/>
          </w:tcPr>
          <w:p w14:paraId="0435B5C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745160</w:t>
            </w:r>
          </w:p>
        </w:tc>
        <w:tc>
          <w:tcPr>
            <w:tcW w:w="818" w:type="dxa"/>
            <w:gridSpan w:val="2"/>
            <w:tcBorders>
              <w:top w:val="nil"/>
              <w:left w:val="nil"/>
              <w:bottom w:val="nil"/>
              <w:right w:val="nil"/>
            </w:tcBorders>
            <w:shd w:val="clear" w:color="auto" w:fill="auto"/>
            <w:noWrap/>
            <w:vAlign w:val="center"/>
            <w:hideMark/>
          </w:tcPr>
          <w:p w14:paraId="0435B5C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0.67</w:t>
            </w:r>
          </w:p>
        </w:tc>
        <w:tc>
          <w:tcPr>
            <w:tcW w:w="4955" w:type="dxa"/>
            <w:gridSpan w:val="3"/>
            <w:tcBorders>
              <w:top w:val="nil"/>
              <w:left w:val="nil"/>
              <w:bottom w:val="nil"/>
              <w:right w:val="nil"/>
            </w:tcBorders>
            <w:shd w:val="clear" w:color="auto" w:fill="auto"/>
            <w:noWrap/>
            <w:vAlign w:val="bottom"/>
            <w:hideMark/>
          </w:tcPr>
          <w:p w14:paraId="0435B5D0"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Travis Field AFB </w:t>
            </w:r>
          </w:p>
        </w:tc>
        <w:tc>
          <w:tcPr>
            <w:tcW w:w="1451" w:type="dxa"/>
            <w:gridSpan w:val="2"/>
            <w:tcBorders>
              <w:top w:val="nil"/>
              <w:left w:val="nil"/>
              <w:bottom w:val="nil"/>
              <w:right w:val="nil"/>
            </w:tcBorders>
            <w:shd w:val="clear" w:color="auto" w:fill="auto"/>
            <w:noWrap/>
            <w:vAlign w:val="center"/>
            <w:hideMark/>
          </w:tcPr>
          <w:p w14:paraId="0435B5D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38.27</w:t>
            </w:r>
          </w:p>
        </w:tc>
        <w:tc>
          <w:tcPr>
            <w:tcW w:w="1420" w:type="dxa"/>
            <w:gridSpan w:val="2"/>
            <w:tcBorders>
              <w:top w:val="nil"/>
              <w:left w:val="nil"/>
              <w:bottom w:val="nil"/>
              <w:right w:val="nil"/>
            </w:tcBorders>
            <w:shd w:val="clear" w:color="auto" w:fill="auto"/>
            <w:noWrap/>
            <w:vAlign w:val="center"/>
            <w:hideMark/>
          </w:tcPr>
          <w:p w14:paraId="0435B5D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hideMark/>
          </w:tcPr>
          <w:p w14:paraId="0435B5D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DB" w14:textId="77777777" w:rsidTr="00BA6D7A">
        <w:trPr>
          <w:trHeight w:val="240"/>
        </w:trPr>
        <w:tc>
          <w:tcPr>
            <w:tcW w:w="984" w:type="dxa"/>
            <w:tcBorders>
              <w:top w:val="nil"/>
              <w:left w:val="nil"/>
              <w:bottom w:val="nil"/>
              <w:right w:val="nil"/>
            </w:tcBorders>
            <w:shd w:val="clear" w:color="auto" w:fill="auto"/>
            <w:noWrap/>
            <w:vAlign w:val="center"/>
            <w:hideMark/>
          </w:tcPr>
          <w:p w14:paraId="0435B5D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746120</w:t>
            </w:r>
          </w:p>
        </w:tc>
        <w:tc>
          <w:tcPr>
            <w:tcW w:w="818" w:type="dxa"/>
            <w:gridSpan w:val="2"/>
            <w:tcBorders>
              <w:top w:val="nil"/>
              <w:left w:val="nil"/>
              <w:bottom w:val="nil"/>
              <w:right w:val="nil"/>
            </w:tcBorders>
            <w:shd w:val="clear" w:color="auto" w:fill="auto"/>
            <w:noWrap/>
            <w:vAlign w:val="center"/>
            <w:hideMark/>
          </w:tcPr>
          <w:p w14:paraId="0435B5D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D7"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China Lake Naf </w:t>
            </w:r>
          </w:p>
        </w:tc>
        <w:tc>
          <w:tcPr>
            <w:tcW w:w="1451" w:type="dxa"/>
            <w:gridSpan w:val="2"/>
            <w:tcBorders>
              <w:top w:val="nil"/>
              <w:left w:val="nil"/>
              <w:bottom w:val="nil"/>
              <w:right w:val="nil"/>
            </w:tcBorders>
            <w:shd w:val="clear" w:color="auto" w:fill="auto"/>
            <w:noWrap/>
            <w:vAlign w:val="center"/>
            <w:hideMark/>
          </w:tcPr>
          <w:p w14:paraId="0435B5D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35.68</w:t>
            </w:r>
          </w:p>
        </w:tc>
        <w:tc>
          <w:tcPr>
            <w:tcW w:w="1420" w:type="dxa"/>
            <w:gridSpan w:val="2"/>
            <w:tcBorders>
              <w:top w:val="nil"/>
              <w:left w:val="nil"/>
              <w:bottom w:val="nil"/>
              <w:right w:val="nil"/>
            </w:tcBorders>
            <w:shd w:val="clear" w:color="auto" w:fill="auto"/>
            <w:noWrap/>
            <w:vAlign w:val="center"/>
            <w:hideMark/>
          </w:tcPr>
          <w:p w14:paraId="0435B5D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–117.68</w:t>
            </w:r>
          </w:p>
        </w:tc>
        <w:tc>
          <w:tcPr>
            <w:tcW w:w="1293" w:type="dxa"/>
            <w:tcBorders>
              <w:top w:val="nil"/>
              <w:left w:val="nil"/>
              <w:bottom w:val="nil"/>
              <w:right w:val="nil"/>
            </w:tcBorders>
            <w:shd w:val="clear" w:color="auto" w:fill="auto"/>
            <w:noWrap/>
            <w:vAlign w:val="center"/>
            <w:hideMark/>
          </w:tcPr>
          <w:p w14:paraId="0435B5D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E2" w14:textId="77777777" w:rsidTr="00BA6D7A">
        <w:trPr>
          <w:trHeight w:val="240"/>
        </w:trPr>
        <w:tc>
          <w:tcPr>
            <w:tcW w:w="984" w:type="dxa"/>
            <w:tcBorders>
              <w:top w:val="nil"/>
              <w:left w:val="nil"/>
              <w:bottom w:val="nil"/>
              <w:right w:val="nil"/>
            </w:tcBorders>
            <w:shd w:val="clear" w:color="auto" w:fill="auto"/>
            <w:noWrap/>
            <w:vAlign w:val="center"/>
            <w:hideMark/>
          </w:tcPr>
          <w:p w14:paraId="0435B5D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747020</w:t>
            </w:r>
          </w:p>
        </w:tc>
        <w:tc>
          <w:tcPr>
            <w:tcW w:w="818" w:type="dxa"/>
            <w:gridSpan w:val="2"/>
            <w:tcBorders>
              <w:top w:val="nil"/>
              <w:left w:val="nil"/>
              <w:bottom w:val="nil"/>
              <w:right w:val="nil"/>
            </w:tcBorders>
            <w:shd w:val="clear" w:color="auto" w:fill="auto"/>
            <w:noWrap/>
            <w:vAlign w:val="center"/>
            <w:hideMark/>
          </w:tcPr>
          <w:p w14:paraId="0435B5DD" w14:textId="1E03952C" w:rsidR="00501AA7" w:rsidRDefault="00501AA7" w:rsidP="00501AA7">
            <w:pPr>
              <w:rPr>
                <w:rFonts w:ascii="Calibri" w:hAnsi="Calibri"/>
                <w:color w:val="000000"/>
                <w:sz w:val="18"/>
                <w:szCs w:val="18"/>
              </w:rPr>
            </w:pPr>
            <w:r w:rsidRPr="002A4574">
              <w:rPr>
                <w:rFonts w:ascii="Calibri" w:hAnsi="Calibri"/>
                <w:color w:val="000000"/>
                <w:sz w:val="18"/>
                <w:szCs w:val="18"/>
              </w:rPr>
              <w:t>0.5</w:t>
            </w:r>
            <w:ins w:id="175" w:author="Ferris, Todd@Energy" w:date="2019-03-01T09:03:00Z">
              <w:r>
                <w:rPr>
                  <w:rFonts w:ascii="Calibri" w:hAnsi="Calibri"/>
                  <w:color w:val="000000"/>
                  <w:sz w:val="18"/>
                  <w:szCs w:val="18"/>
                </w:rPr>
                <w:t>0</w:t>
              </w:r>
            </w:ins>
          </w:p>
        </w:tc>
        <w:tc>
          <w:tcPr>
            <w:tcW w:w="4955" w:type="dxa"/>
            <w:gridSpan w:val="3"/>
            <w:tcBorders>
              <w:top w:val="nil"/>
              <w:left w:val="nil"/>
              <w:bottom w:val="nil"/>
              <w:right w:val="nil"/>
            </w:tcBorders>
            <w:shd w:val="clear" w:color="auto" w:fill="auto"/>
            <w:noWrap/>
            <w:vAlign w:val="bottom"/>
            <w:hideMark/>
          </w:tcPr>
          <w:p w14:paraId="0435B5DE"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Lemoore Reeves NAS </w:t>
            </w:r>
          </w:p>
        </w:tc>
        <w:tc>
          <w:tcPr>
            <w:tcW w:w="1451" w:type="dxa"/>
            <w:gridSpan w:val="2"/>
            <w:tcBorders>
              <w:top w:val="nil"/>
              <w:left w:val="nil"/>
              <w:bottom w:val="nil"/>
              <w:right w:val="nil"/>
            </w:tcBorders>
            <w:shd w:val="clear" w:color="auto" w:fill="auto"/>
            <w:noWrap/>
            <w:vAlign w:val="center"/>
            <w:hideMark/>
          </w:tcPr>
          <w:p w14:paraId="0435B5D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36.33</w:t>
            </w:r>
          </w:p>
        </w:tc>
        <w:tc>
          <w:tcPr>
            <w:tcW w:w="1420" w:type="dxa"/>
            <w:gridSpan w:val="2"/>
            <w:tcBorders>
              <w:top w:val="nil"/>
              <w:left w:val="nil"/>
              <w:bottom w:val="nil"/>
              <w:right w:val="nil"/>
            </w:tcBorders>
            <w:shd w:val="clear" w:color="auto" w:fill="auto"/>
            <w:noWrap/>
            <w:vAlign w:val="center"/>
            <w:hideMark/>
          </w:tcPr>
          <w:p w14:paraId="0435B5E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–119.95</w:t>
            </w:r>
          </w:p>
        </w:tc>
        <w:tc>
          <w:tcPr>
            <w:tcW w:w="1293" w:type="dxa"/>
            <w:tcBorders>
              <w:top w:val="nil"/>
              <w:left w:val="nil"/>
              <w:bottom w:val="nil"/>
              <w:right w:val="nil"/>
            </w:tcBorders>
            <w:shd w:val="clear" w:color="auto" w:fill="auto"/>
            <w:noWrap/>
            <w:vAlign w:val="center"/>
            <w:hideMark/>
          </w:tcPr>
          <w:p w14:paraId="0435B5E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E9" w14:textId="77777777" w:rsidTr="00BA6D7A">
        <w:trPr>
          <w:trHeight w:val="240"/>
        </w:trPr>
        <w:tc>
          <w:tcPr>
            <w:tcW w:w="984" w:type="dxa"/>
            <w:tcBorders>
              <w:top w:val="nil"/>
              <w:left w:val="nil"/>
              <w:bottom w:val="nil"/>
              <w:right w:val="nil"/>
            </w:tcBorders>
            <w:shd w:val="clear" w:color="auto" w:fill="auto"/>
            <w:noWrap/>
            <w:vAlign w:val="center"/>
            <w:hideMark/>
          </w:tcPr>
          <w:p w14:paraId="0435B5E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747185</w:t>
            </w:r>
          </w:p>
        </w:tc>
        <w:tc>
          <w:tcPr>
            <w:tcW w:w="818" w:type="dxa"/>
            <w:gridSpan w:val="2"/>
            <w:tcBorders>
              <w:top w:val="nil"/>
              <w:left w:val="nil"/>
              <w:bottom w:val="nil"/>
              <w:right w:val="nil"/>
            </w:tcBorders>
            <w:shd w:val="clear" w:color="auto" w:fill="auto"/>
            <w:noWrap/>
            <w:vAlign w:val="center"/>
            <w:hideMark/>
          </w:tcPr>
          <w:p w14:paraId="0435B5E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5"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Imperial </w:t>
            </w:r>
          </w:p>
        </w:tc>
        <w:tc>
          <w:tcPr>
            <w:tcW w:w="1451" w:type="dxa"/>
            <w:gridSpan w:val="2"/>
            <w:tcBorders>
              <w:top w:val="nil"/>
              <w:left w:val="nil"/>
              <w:bottom w:val="nil"/>
              <w:right w:val="nil"/>
            </w:tcBorders>
            <w:shd w:val="clear" w:color="auto" w:fill="auto"/>
            <w:noWrap/>
            <w:vAlign w:val="center"/>
            <w:hideMark/>
          </w:tcPr>
          <w:p w14:paraId="0435B5E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32.83</w:t>
            </w:r>
          </w:p>
        </w:tc>
        <w:tc>
          <w:tcPr>
            <w:tcW w:w="1420" w:type="dxa"/>
            <w:gridSpan w:val="2"/>
            <w:tcBorders>
              <w:top w:val="nil"/>
              <w:left w:val="nil"/>
              <w:bottom w:val="nil"/>
              <w:right w:val="nil"/>
            </w:tcBorders>
            <w:shd w:val="clear" w:color="auto" w:fill="auto"/>
            <w:noWrap/>
            <w:vAlign w:val="center"/>
            <w:hideMark/>
          </w:tcPr>
          <w:p w14:paraId="0435B5E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–115.58</w:t>
            </w:r>
          </w:p>
        </w:tc>
        <w:tc>
          <w:tcPr>
            <w:tcW w:w="1293" w:type="dxa"/>
            <w:tcBorders>
              <w:top w:val="nil"/>
              <w:left w:val="nil"/>
              <w:bottom w:val="nil"/>
              <w:right w:val="nil"/>
            </w:tcBorders>
            <w:shd w:val="clear" w:color="auto" w:fill="auto"/>
            <w:noWrap/>
            <w:vAlign w:val="center"/>
            <w:hideMark/>
          </w:tcPr>
          <w:p w14:paraId="0435B5E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F0" w14:textId="77777777" w:rsidTr="00BA6D7A">
        <w:trPr>
          <w:trHeight w:val="240"/>
        </w:trPr>
        <w:tc>
          <w:tcPr>
            <w:tcW w:w="984" w:type="dxa"/>
            <w:tcBorders>
              <w:top w:val="nil"/>
              <w:left w:val="nil"/>
              <w:bottom w:val="nil"/>
              <w:right w:val="nil"/>
            </w:tcBorders>
            <w:shd w:val="clear" w:color="auto" w:fill="auto"/>
            <w:noWrap/>
            <w:vAlign w:val="center"/>
            <w:hideMark/>
          </w:tcPr>
          <w:p w14:paraId="0435B5E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747187</w:t>
            </w:r>
          </w:p>
        </w:tc>
        <w:tc>
          <w:tcPr>
            <w:tcW w:w="818" w:type="dxa"/>
            <w:gridSpan w:val="2"/>
            <w:tcBorders>
              <w:top w:val="nil"/>
              <w:left w:val="nil"/>
              <w:bottom w:val="nil"/>
              <w:right w:val="nil"/>
            </w:tcBorders>
            <w:shd w:val="clear" w:color="auto" w:fill="auto"/>
            <w:noWrap/>
            <w:vAlign w:val="center"/>
            <w:hideMark/>
          </w:tcPr>
          <w:p w14:paraId="0435B5E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C"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Palm Springs Thermal AP </w:t>
            </w:r>
          </w:p>
        </w:tc>
        <w:tc>
          <w:tcPr>
            <w:tcW w:w="1451" w:type="dxa"/>
            <w:gridSpan w:val="2"/>
            <w:tcBorders>
              <w:top w:val="nil"/>
              <w:left w:val="nil"/>
              <w:bottom w:val="nil"/>
              <w:right w:val="nil"/>
            </w:tcBorders>
            <w:shd w:val="clear" w:color="auto" w:fill="auto"/>
            <w:noWrap/>
            <w:vAlign w:val="center"/>
            <w:hideMark/>
          </w:tcPr>
          <w:p w14:paraId="0435B5E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33.63</w:t>
            </w:r>
          </w:p>
        </w:tc>
        <w:tc>
          <w:tcPr>
            <w:tcW w:w="1420" w:type="dxa"/>
            <w:gridSpan w:val="2"/>
            <w:tcBorders>
              <w:top w:val="nil"/>
              <w:left w:val="nil"/>
              <w:bottom w:val="nil"/>
              <w:right w:val="nil"/>
            </w:tcBorders>
            <w:shd w:val="clear" w:color="auto" w:fill="auto"/>
            <w:noWrap/>
            <w:vAlign w:val="center"/>
            <w:hideMark/>
          </w:tcPr>
          <w:p w14:paraId="0435B5E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–116.17</w:t>
            </w:r>
          </w:p>
        </w:tc>
        <w:tc>
          <w:tcPr>
            <w:tcW w:w="1293" w:type="dxa"/>
            <w:tcBorders>
              <w:top w:val="nil"/>
              <w:left w:val="nil"/>
              <w:bottom w:val="nil"/>
              <w:right w:val="nil"/>
            </w:tcBorders>
            <w:shd w:val="clear" w:color="auto" w:fill="auto"/>
            <w:noWrap/>
            <w:vAlign w:val="center"/>
            <w:hideMark/>
          </w:tcPr>
          <w:p w14:paraId="0435B5E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F7" w14:textId="77777777" w:rsidTr="00BA6D7A">
        <w:trPr>
          <w:trHeight w:val="240"/>
        </w:trPr>
        <w:tc>
          <w:tcPr>
            <w:tcW w:w="984" w:type="dxa"/>
            <w:tcBorders>
              <w:top w:val="nil"/>
              <w:left w:val="nil"/>
              <w:bottom w:val="nil"/>
              <w:right w:val="nil"/>
            </w:tcBorders>
            <w:shd w:val="clear" w:color="auto" w:fill="auto"/>
            <w:noWrap/>
            <w:vAlign w:val="center"/>
            <w:hideMark/>
          </w:tcPr>
          <w:p w14:paraId="0435B5F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747188</w:t>
            </w:r>
          </w:p>
        </w:tc>
        <w:tc>
          <w:tcPr>
            <w:tcW w:w="818" w:type="dxa"/>
            <w:gridSpan w:val="2"/>
            <w:tcBorders>
              <w:top w:val="nil"/>
              <w:left w:val="nil"/>
              <w:bottom w:val="nil"/>
              <w:right w:val="nil"/>
            </w:tcBorders>
            <w:shd w:val="clear" w:color="auto" w:fill="auto"/>
            <w:noWrap/>
            <w:vAlign w:val="center"/>
            <w:hideMark/>
          </w:tcPr>
          <w:p w14:paraId="0435B5F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hideMark/>
          </w:tcPr>
          <w:p w14:paraId="0435B5F3"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Blythe Riverside Co Arpt </w:t>
            </w:r>
          </w:p>
        </w:tc>
        <w:tc>
          <w:tcPr>
            <w:tcW w:w="1451" w:type="dxa"/>
            <w:gridSpan w:val="2"/>
            <w:tcBorders>
              <w:top w:val="nil"/>
              <w:left w:val="nil"/>
              <w:bottom w:val="nil"/>
              <w:right w:val="nil"/>
            </w:tcBorders>
            <w:shd w:val="clear" w:color="auto" w:fill="auto"/>
            <w:noWrap/>
            <w:vAlign w:val="center"/>
            <w:hideMark/>
          </w:tcPr>
          <w:p w14:paraId="0435B5F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33.62</w:t>
            </w:r>
          </w:p>
        </w:tc>
        <w:tc>
          <w:tcPr>
            <w:tcW w:w="1420" w:type="dxa"/>
            <w:gridSpan w:val="2"/>
            <w:tcBorders>
              <w:top w:val="nil"/>
              <w:left w:val="nil"/>
              <w:bottom w:val="nil"/>
              <w:right w:val="nil"/>
            </w:tcBorders>
            <w:shd w:val="clear" w:color="auto" w:fill="auto"/>
            <w:noWrap/>
            <w:vAlign w:val="center"/>
            <w:hideMark/>
          </w:tcPr>
          <w:p w14:paraId="0435B5F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–114.72</w:t>
            </w:r>
          </w:p>
        </w:tc>
        <w:tc>
          <w:tcPr>
            <w:tcW w:w="1293" w:type="dxa"/>
            <w:tcBorders>
              <w:top w:val="nil"/>
              <w:left w:val="nil"/>
              <w:bottom w:val="nil"/>
              <w:right w:val="nil"/>
            </w:tcBorders>
            <w:shd w:val="clear" w:color="auto" w:fill="auto"/>
            <w:noWrap/>
            <w:vAlign w:val="center"/>
            <w:hideMark/>
          </w:tcPr>
          <w:p w14:paraId="0435B5F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bl>
    <w:p w14:paraId="0435B660" w14:textId="2D26E7C8" w:rsidR="00EE3065" w:rsidRPr="00C070E2" w:rsidRDefault="00EE3065" w:rsidP="008464D7">
      <w:pPr>
        <w:pStyle w:val="ListParagraph"/>
        <w:numPr>
          <w:ilvl w:val="0"/>
          <w:numId w:val="33"/>
        </w:numPr>
        <w:rPr>
          <w:rFonts w:asciiTheme="minorHAnsi" w:eastAsia="Cambria" w:hAnsiTheme="minorHAnsi"/>
          <w:sz w:val="18"/>
          <w:szCs w:val="18"/>
        </w:rPr>
        <w:sectPr w:rsidR="00EE3065" w:rsidRPr="00C070E2"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57D32B93"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BA6F69"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C070E2">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C070E2">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5B3B918C"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C070E2">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1C2113D0" w:rsidR="002A1F1B" w:rsidRPr="00F5715E" w:rsidRDefault="00912920" w:rsidP="00930BF4">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w:t>
            </w:r>
            <w:ins w:id="176" w:author="Smith, Alexis@Energy" w:date="2019-04-08T15:18:00Z">
              <w:r w:rsidR="00930BF4" w:rsidRPr="007A5D38" w:rsidDel="00930BF4">
                <w:rPr>
                  <w:rFonts w:asciiTheme="minorHAnsi" w:hAnsiTheme="minorHAnsi" w:cstheme="minorHAnsi"/>
                  <w:sz w:val="18"/>
                  <w:szCs w:val="18"/>
                </w:rPr>
                <w:t xml:space="preserve"> </w:t>
              </w:r>
            </w:ins>
            <w:del w:id="177" w:author="Smith, Alexis@Energy" w:date="2019-04-08T15:18:00Z">
              <w:r w:rsidRPr="007A5D38" w:rsidDel="00930BF4">
                <w:rPr>
                  <w:rFonts w:asciiTheme="minorHAnsi" w:hAnsiTheme="minorHAnsi" w:cstheme="minorHAnsi"/>
                  <w:sz w:val="18"/>
                  <w:szCs w:val="18"/>
                </w:rPr>
                <w:delText>, or allow user to pick:</w:delText>
              </w:r>
              <w:r w:rsidRPr="007A5D38" w:rsidDel="00930BF4">
                <w:rPr>
                  <w:rFonts w:asciiTheme="minorHAnsi" w:hAnsiTheme="minorHAnsi" w:cstheme="minorHAnsi"/>
                  <w:sz w:val="18"/>
                  <w:szCs w:val="18"/>
                </w:rPr>
                <w:br/>
                <w:delText>**Non-dwelling unit</w:delText>
              </w:r>
            </w:del>
            <w:r w:rsidRPr="007A5D38">
              <w:rPr>
                <w:rFonts w:asciiTheme="minorHAnsi" w:hAnsiTheme="minorHAnsi" w:cstheme="minorHAnsi"/>
                <w:sz w:val="18"/>
                <w:szCs w:val="18"/>
              </w:rPr>
              <w:t>&gt;&gt;</w:t>
            </w:r>
          </w:p>
        </w:tc>
      </w:tr>
      <w:tr w:rsidR="002A1F1B" w:rsidRPr="00D2491C" w14:paraId="0435B675" w14:textId="77777777" w:rsidTr="00C070E2">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7E63498D"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p>
        </w:tc>
      </w:tr>
      <w:tr w:rsidR="002A1F1B" w:rsidRPr="00D2491C" w14:paraId="0435B67A" w14:textId="77777777" w:rsidTr="00C070E2">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0452809C"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C070E2">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6C1C950B"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C070E2">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C070E2">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BE"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**Short-Term Average; or</w:t>
            </w:r>
          </w:p>
          <w:p w14:paraId="0435B6BF"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**Scheduled; or</w:t>
            </w:r>
          </w:p>
          <w:p w14:paraId="0435B6C0" w14:textId="7E917D09"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C070E2">
        <w:trPr>
          <w:trHeight w:val="158"/>
        </w:trPr>
        <w:tc>
          <w:tcPr>
            <w:tcW w:w="638" w:type="dxa"/>
            <w:vAlign w:val="center"/>
          </w:tcPr>
          <w:p w14:paraId="0435B6DA" w14:textId="1F8EC5ED"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0" w14:textId="77777777" w:rsidR="00EE3065" w:rsidRPr="007A5D38" w:rsidDel="00B85EC7" w:rsidRDefault="00EE3065" w:rsidP="00EE3065">
            <w:pPr>
              <w:rPr>
                <w:del w:id="178" w:author="Smith, Alexis@Energy" w:date="2019-04-08T14:28:00Z"/>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1" w14:textId="371B77EE" w:rsidR="00EE3065" w:rsidRPr="007A5D38" w:rsidDel="00B85EC7" w:rsidRDefault="00EE3065" w:rsidP="00EE3065">
            <w:pPr>
              <w:rPr>
                <w:del w:id="179" w:author="Smith, Alexis@Energy" w:date="2019-04-08T14:28:00Z"/>
                <w:rFonts w:asciiTheme="minorHAnsi" w:hAnsiTheme="minorHAnsi" w:cstheme="minorHAnsi"/>
                <w:sz w:val="18"/>
                <w:szCs w:val="18"/>
                <w:u w:val="single"/>
              </w:rPr>
            </w:pPr>
            <w:del w:id="180" w:author="Smith, Alexis@Energy" w:date="2019-04-08T14:28:00Z">
              <w:r w:rsidRPr="007A5D38" w:rsidDel="00B85EC7">
                <w:rPr>
                  <w:rFonts w:asciiTheme="minorHAnsi" w:hAnsiTheme="minorHAnsi" w:cstheme="minorHAnsi"/>
                  <w:sz w:val="18"/>
                  <w:szCs w:val="18"/>
                </w:rPr>
                <w:delText xml:space="preserve">Else if “Building Type” (A02) = </w:delText>
              </w:r>
              <w:r w:rsidRPr="007A5D38" w:rsidDel="00B85EC7">
                <w:rPr>
                  <w:rFonts w:asciiTheme="minorHAnsi" w:hAnsiTheme="minorHAnsi" w:cstheme="minorHAnsi"/>
                  <w:sz w:val="18"/>
                  <w:szCs w:val="18"/>
                  <w:u w:val="single"/>
                </w:rPr>
                <w:delText xml:space="preserve">Multifamily, </w:delText>
              </w:r>
              <w:r w:rsidRPr="007A5D38" w:rsidDel="00B85EC7">
                <w:rPr>
                  <w:rFonts w:asciiTheme="minorHAnsi" w:hAnsiTheme="minorHAnsi" w:cstheme="minorHAnsi"/>
                  <w:sz w:val="18"/>
                  <w:szCs w:val="18"/>
                </w:rPr>
                <w:delText>then display method</w:delText>
              </w:r>
              <w:r w:rsidRPr="007A5D38" w:rsidDel="00B85EC7">
                <w:rPr>
                  <w:rFonts w:asciiTheme="minorHAnsi" w:hAnsiTheme="minorHAnsi" w:cstheme="minorHAnsi"/>
                  <w:sz w:val="18"/>
                  <w:szCs w:val="18"/>
                  <w:u w:val="single"/>
                </w:rPr>
                <w:delText>:</w:delText>
              </w:r>
            </w:del>
          </w:p>
          <w:p w14:paraId="0435B6E2" w14:textId="33D4C778" w:rsidR="00EE3065" w:rsidRPr="007A5D38" w:rsidRDefault="00EE3065" w:rsidP="00EE3065">
            <w:pPr>
              <w:rPr>
                <w:rFonts w:asciiTheme="minorHAnsi" w:hAnsiTheme="minorHAnsi" w:cstheme="minorHAnsi"/>
                <w:b/>
                <w:sz w:val="18"/>
                <w:szCs w:val="18"/>
                <w:u w:val="single"/>
              </w:rPr>
            </w:pPr>
            <w:del w:id="181" w:author="Smith, Alexis@Energy" w:date="2019-04-08T14:28:00Z">
              <w:r w:rsidRPr="007A5D38" w:rsidDel="00B85EC7">
                <w:rPr>
                  <w:rFonts w:asciiTheme="minorHAnsi" w:hAnsiTheme="minorHAnsi" w:cstheme="minorHAnsi"/>
                  <w:b/>
                  <w:sz w:val="18"/>
                  <w:szCs w:val="18"/>
                </w:rPr>
                <w:delText>**27b – Multifamily Ventilation</w:delText>
              </w:r>
              <w:r w:rsidRPr="007A5D38" w:rsidDel="00B85EC7">
                <w:rPr>
                  <w:rFonts w:asciiTheme="minorHAnsi" w:hAnsiTheme="minorHAnsi" w:cstheme="minorHAnsi"/>
                  <w:b/>
                  <w:sz w:val="18"/>
                  <w:szCs w:val="18"/>
                  <w:u w:val="single"/>
                </w:rPr>
                <w:delText>;</w:delText>
              </w:r>
            </w:del>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lastRenderedPageBreak/>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7E79D608" w:rsidR="00EE3065" w:rsidRDefault="00EE3065" w:rsidP="00EE3065">
            <w:pPr>
              <w:rPr>
                <w:ins w:id="182" w:author="Smith, Alexis@Energy" w:date="2019-04-08T14:28:00Z"/>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30DB86E6" w14:textId="77777777" w:rsidR="00B85EC7" w:rsidRPr="007A5D38" w:rsidRDefault="00B85EC7" w:rsidP="00B85EC7">
            <w:pPr>
              <w:rPr>
                <w:ins w:id="183" w:author="Smith, Alexis@Energy" w:date="2019-04-08T14:28:00Z"/>
                <w:rFonts w:asciiTheme="minorHAnsi" w:hAnsiTheme="minorHAnsi" w:cstheme="minorHAnsi"/>
                <w:sz w:val="18"/>
                <w:szCs w:val="18"/>
                <w:u w:val="single"/>
              </w:rPr>
            </w:pPr>
            <w:ins w:id="184" w:author="Smith, Alexis@Energy" w:date="2019-04-08T14:28: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 xml:space="preserve">Multifamily,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01342CC3" w14:textId="6840F0F4" w:rsidR="00B85EC7" w:rsidRPr="007A5D38" w:rsidRDefault="00B85EC7" w:rsidP="00B85EC7">
            <w:pPr>
              <w:rPr>
                <w:rFonts w:asciiTheme="minorHAnsi" w:hAnsiTheme="minorHAnsi" w:cstheme="minorHAnsi"/>
                <w:b/>
                <w:sz w:val="18"/>
                <w:szCs w:val="18"/>
                <w:u w:val="single"/>
              </w:rPr>
            </w:pPr>
            <w:ins w:id="185" w:author="Smith, Alexis@Energy" w:date="2019-04-08T14:28:00Z">
              <w:r w:rsidRPr="007A5D38">
                <w:rPr>
                  <w:rFonts w:asciiTheme="minorHAnsi" w:hAnsiTheme="minorHAnsi" w:cstheme="minorHAnsi"/>
                  <w:b/>
                  <w:sz w:val="18"/>
                  <w:szCs w:val="18"/>
                </w:rPr>
                <w:t>**27b – Multifamily Ventilation</w:t>
              </w:r>
            </w:ins>
            <w:ins w:id="186" w:author="Smith, Alexis@Energy" w:date="2019-04-08T15:16:00Z">
              <w:r w:rsidR="00610083">
                <w:rPr>
                  <w:rFonts w:asciiTheme="minorHAnsi" w:hAnsiTheme="minorHAnsi" w:cstheme="minorHAnsi"/>
                  <w:b/>
                  <w:sz w:val="18"/>
                  <w:szCs w:val="18"/>
                  <w:u w:val="single"/>
                </w:rPr>
                <w:t>&gt;&gt;</w:t>
              </w:r>
            </w:ins>
          </w:p>
          <w:p w14:paraId="0435B6EF" w14:textId="44D79A50" w:rsidR="00EE3065" w:rsidRPr="007A5D38" w:rsidDel="00610083" w:rsidRDefault="00EE3065" w:rsidP="00EE3065">
            <w:pPr>
              <w:rPr>
                <w:del w:id="187" w:author="Smith, Alexis@Energy" w:date="2019-04-08T15:16:00Z"/>
                <w:rFonts w:asciiTheme="minorHAnsi" w:hAnsiTheme="minorHAnsi" w:cstheme="minorHAnsi"/>
                <w:sz w:val="18"/>
                <w:szCs w:val="18"/>
                <w:u w:val="single"/>
              </w:rPr>
            </w:pPr>
            <w:del w:id="188" w:author="Smith, Alexis@Energy" w:date="2019-04-08T15:16:00Z">
              <w:r w:rsidRPr="007A5D38" w:rsidDel="00610083">
                <w:rPr>
                  <w:rFonts w:asciiTheme="minorHAnsi" w:hAnsiTheme="minorHAnsi" w:cstheme="minorHAnsi"/>
                  <w:sz w:val="18"/>
                  <w:szCs w:val="18"/>
                </w:rPr>
                <w:delText>if “Building Type” (A02)=</w:delText>
              </w:r>
              <w:r w:rsidRPr="007A5D38" w:rsidDel="00610083">
                <w:rPr>
                  <w:rFonts w:asciiTheme="minorHAnsi" w:hAnsiTheme="minorHAnsi" w:cstheme="minorHAnsi"/>
                  <w:sz w:val="18"/>
                  <w:szCs w:val="18"/>
                  <w:u w:val="single"/>
                </w:rPr>
                <w:delText xml:space="preserve"> “Non-dwelling unit”;</w:delText>
              </w:r>
              <w:r w:rsidRPr="007A5D38" w:rsidDel="00610083">
                <w:rPr>
                  <w:rFonts w:asciiTheme="minorHAnsi" w:hAnsiTheme="minorHAnsi" w:cstheme="minorHAnsi"/>
                  <w:sz w:val="18"/>
                  <w:szCs w:val="18"/>
                </w:rPr>
                <w:delText xml:space="preserve">  then display method</w:delText>
              </w:r>
              <w:r w:rsidRPr="007A5D38" w:rsidDel="00610083">
                <w:rPr>
                  <w:rFonts w:asciiTheme="minorHAnsi" w:hAnsiTheme="minorHAnsi" w:cstheme="minorHAnsi"/>
                  <w:sz w:val="18"/>
                  <w:szCs w:val="18"/>
                  <w:u w:val="single"/>
                </w:rPr>
                <w:delText>:</w:delText>
              </w:r>
            </w:del>
          </w:p>
          <w:p w14:paraId="0435B6F0" w14:textId="71425C3D" w:rsidR="00EE3065" w:rsidRPr="007A5D38" w:rsidRDefault="00EE3065">
            <w:pPr>
              <w:rPr>
                <w:rFonts w:asciiTheme="minorHAnsi" w:hAnsiTheme="minorHAnsi" w:cstheme="minorHAnsi"/>
                <w:sz w:val="18"/>
                <w:szCs w:val="18"/>
              </w:rPr>
            </w:pPr>
            <w:del w:id="189" w:author="Smith, Alexis@Energy" w:date="2019-04-08T15:16:00Z">
              <w:r w:rsidRPr="007A5D38" w:rsidDel="00610083">
                <w:rPr>
                  <w:rFonts w:asciiTheme="minorHAnsi" w:hAnsiTheme="minorHAnsi" w:cstheme="minorHAnsi"/>
                  <w:b/>
                  <w:sz w:val="18"/>
                  <w:szCs w:val="18"/>
                </w:rPr>
                <w:delText>**27</w:delText>
              </w:r>
              <w:r w:rsidR="00C0202F" w:rsidDel="00610083">
                <w:rPr>
                  <w:rFonts w:asciiTheme="minorHAnsi" w:hAnsiTheme="minorHAnsi" w:cstheme="minorHAnsi"/>
                  <w:b/>
                  <w:sz w:val="18"/>
                  <w:szCs w:val="18"/>
                </w:rPr>
                <w:delText>d</w:delText>
              </w:r>
              <w:r w:rsidRPr="007A5D38" w:rsidDel="00610083">
                <w:rPr>
                  <w:rFonts w:asciiTheme="minorHAnsi" w:hAnsiTheme="minorHAnsi" w:cstheme="minorHAnsi"/>
                  <w:b/>
                  <w:sz w:val="18"/>
                  <w:szCs w:val="18"/>
                </w:rPr>
                <w:delText xml:space="preserve"> – Non-dwelling unit&gt;&gt;</w:delText>
              </w:r>
            </w:del>
          </w:p>
        </w:tc>
      </w:tr>
      <w:tr w:rsidR="00EE3065" w:rsidRPr="00D2491C" w14:paraId="0435B708" w14:textId="77777777" w:rsidTr="00C070E2">
        <w:trPr>
          <w:trHeight w:val="158"/>
        </w:trPr>
        <w:tc>
          <w:tcPr>
            <w:tcW w:w="10790" w:type="dxa"/>
            <w:gridSpan w:val="3"/>
            <w:vAlign w:val="center"/>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lastRenderedPageBreak/>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BA6F69"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657DA619"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44419" w:rsidRPr="00D44419">
              <w:rPr>
                <w:rFonts w:asciiTheme="minorHAnsi" w:hAnsiTheme="minorHAnsi"/>
                <w:b/>
                <w:szCs w:val="18"/>
              </w:rPr>
              <w:t xml:space="preserve">Attached/Detached </w:t>
            </w:r>
          </w:p>
        </w:tc>
      </w:tr>
    </w:tbl>
    <w:p w14:paraId="01F667EE" w14:textId="15D210A1" w:rsidR="006E08B4" w:rsidRPr="00BA6F69"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1358231C"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3747959B"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50432A22"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2AF9517B" w14:textId="4D66B42F"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value, “Conditioned Floor Area (A04)” * “Averaged Ceiling Height” (</w:t>
            </w:r>
            <w:r w:rsidR="005670D3">
              <w:rPr>
                <w:rFonts w:asciiTheme="minorHAnsi" w:hAnsiTheme="minorHAnsi" w:cstheme="minorHAnsi"/>
                <w:sz w:val="18"/>
                <w:szCs w:val="18"/>
              </w:rPr>
              <w:t>B01</w:t>
            </w:r>
            <w:r w:rsidRPr="007A5D38">
              <w:rPr>
                <w:rFonts w:asciiTheme="minorHAnsi" w:hAnsiTheme="minorHAnsi" w:cstheme="minorHAnsi"/>
                <w:sz w:val="18"/>
                <w:szCs w:val="18"/>
              </w:rPr>
              <w:t>);</w:t>
            </w:r>
          </w:p>
          <w:p w14:paraId="39B7A5F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34054D0B"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Vertical distance from the lowest above-grade floor to the highest ceiling in feet</w:t>
            </w:r>
          </w:p>
        </w:tc>
        <w:tc>
          <w:tcPr>
            <w:tcW w:w="5561" w:type="dxa"/>
          </w:tcPr>
          <w:p w14:paraId="4A696E58"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49BB0D85"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2802823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2222B68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p>
          <w:p w14:paraId="28C1080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**Measured;</w:t>
            </w:r>
          </w:p>
          <w:p w14:paraId="105DA3C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2CB489C0"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field; If parent document is CF1R-PRF-01, reference value from CF1R;</w:t>
            </w:r>
          </w:p>
          <w:p w14:paraId="251547F8" w14:textId="16362DBE" w:rsidR="006E08B4" w:rsidRPr="007A5D38" w:rsidRDefault="006E08B4" w:rsidP="006E08B4">
            <w:pPr>
              <w:keepNext/>
              <w:rPr>
                <w:rFonts w:asciiTheme="minorHAnsi" w:hAnsiTheme="minorHAnsi" w:cstheme="minorHAnsi"/>
                <w:color w:val="000000"/>
                <w:sz w:val="18"/>
                <w:szCs w:val="18"/>
              </w:rPr>
            </w:pPr>
            <w:r w:rsidRPr="007A5D38">
              <w:rPr>
                <w:rFonts w:asciiTheme="minorHAnsi" w:hAnsiTheme="minorHAnsi" w:cstheme="minorHAnsi"/>
                <w:sz w:val="18"/>
                <w:szCs w:val="18"/>
              </w:rPr>
              <w:t xml:space="preserve">Else if parent document is CF1R-NCB-01 or CF1R-ADD-01, user to select from list of </w:t>
            </w:r>
            <w:r w:rsidRPr="007A5D38">
              <w:rPr>
                <w:rFonts w:asciiTheme="minorHAnsi" w:hAnsiTheme="minorHAnsi" w:cstheme="minorHAnsi"/>
                <w:color w:val="000000"/>
                <w:sz w:val="18"/>
                <w:szCs w:val="18"/>
              </w:rPr>
              <w:t xml:space="preserve">Weather Stations from the Table </w:t>
            </w:r>
            <w:ins w:id="190" w:author="Ferris, Todd@Energy" w:date="2019-03-01T09:05:00Z">
              <w:r w:rsidR="00501AA7">
                <w:rPr>
                  <w:rFonts w:asciiTheme="minorHAnsi" w:hAnsiTheme="minorHAnsi" w:cstheme="minorHAnsi"/>
                  <w:color w:val="000000"/>
                  <w:sz w:val="18"/>
                  <w:szCs w:val="18"/>
                </w:rPr>
                <w:t>B</w:t>
              </w:r>
            </w:ins>
            <w:del w:id="191" w:author="Ferris, Todd@Energy" w:date="2019-03-01T09:05:00Z">
              <w:r w:rsidRPr="007A5D38" w:rsidDel="00501AA7">
                <w:rPr>
                  <w:rFonts w:asciiTheme="minorHAnsi" w:hAnsiTheme="minorHAnsi" w:cstheme="minorHAnsi"/>
                  <w:color w:val="000000"/>
                  <w:sz w:val="18"/>
                  <w:szCs w:val="18"/>
                </w:rPr>
                <w:delText>X</w:delText>
              </w:r>
            </w:del>
            <w:r w:rsidRPr="007A5D38">
              <w:rPr>
                <w:rFonts w:asciiTheme="minorHAnsi" w:hAnsiTheme="minorHAnsi" w:cstheme="minorHAnsi"/>
                <w:color w:val="000000"/>
                <w:sz w:val="18"/>
                <w:szCs w:val="18"/>
              </w:rPr>
              <w:t xml:space="preserve">1 US Climates, Normative Appendix </w:t>
            </w:r>
            <w:ins w:id="192" w:author="Ferris, Todd@Energy" w:date="2019-03-01T09:05:00Z">
              <w:r w:rsidR="00501AA7">
                <w:rPr>
                  <w:rFonts w:asciiTheme="minorHAnsi" w:hAnsiTheme="minorHAnsi" w:cstheme="minorHAnsi"/>
                  <w:color w:val="000000"/>
                  <w:sz w:val="18"/>
                  <w:szCs w:val="18"/>
                </w:rPr>
                <w:t>B</w:t>
              </w:r>
            </w:ins>
            <w:del w:id="193" w:author="Ferris, Todd@Energy" w:date="2019-03-01T09:05:00Z">
              <w:r w:rsidRPr="007A5D38" w:rsidDel="00501AA7">
                <w:rPr>
                  <w:rFonts w:asciiTheme="minorHAnsi" w:hAnsiTheme="minorHAnsi" w:cstheme="minorHAnsi"/>
                  <w:color w:val="000000"/>
                  <w:sz w:val="18"/>
                  <w:szCs w:val="18"/>
                </w:rPr>
                <w:delText>X</w:delText>
              </w:r>
            </w:del>
            <w:r w:rsidRPr="007A5D38">
              <w:rPr>
                <w:rFonts w:asciiTheme="minorHAnsi" w:hAnsiTheme="minorHAnsi" w:cstheme="minorHAnsi"/>
                <w:color w:val="000000"/>
                <w:sz w:val="18"/>
                <w:szCs w:val="18"/>
              </w:rPr>
              <w:t xml:space="preserve"> shown in the instructions section of this document;</w:t>
            </w:r>
          </w:p>
          <w:p w14:paraId="3C76B7EE"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1513228A" w14:textId="77777777" w:rsidR="006E08B4" w:rsidRDefault="006E08B4" w:rsidP="006E08B4">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1A20CFFE"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calculated field; If parent document is CF1R-PRF-01, reference value from CF1R;</w:t>
            </w:r>
          </w:p>
          <w:p w14:paraId="77D7FE2A" w14:textId="6DA23BB3" w:rsidR="006E08B4" w:rsidRPr="007A5D38" w:rsidRDefault="006E08B4" w:rsidP="006E08B4">
            <w:pPr>
              <w:rPr>
                <w:rFonts w:asciiTheme="minorHAnsi" w:hAnsiTheme="minorHAnsi" w:cstheme="minorHAnsi"/>
                <w:color w:val="000000"/>
                <w:sz w:val="18"/>
                <w:szCs w:val="18"/>
              </w:rPr>
            </w:pPr>
            <w:r w:rsidRPr="007A5D38">
              <w:rPr>
                <w:rFonts w:asciiTheme="minorHAnsi" w:hAnsiTheme="minorHAnsi" w:cstheme="minorHAnsi"/>
                <w:sz w:val="18"/>
                <w:szCs w:val="18"/>
              </w:rPr>
              <w:t>Else if parent document is CF1R-NCB-01 or CF1R-ADD-01, lookup wsf based on</w:t>
            </w:r>
            <w:ins w:id="194" w:author="Ferris, Todd@Energy" w:date="2019-03-01T09:05:00Z">
              <w:r w:rsidR="00501AA7" w:rsidRPr="007A5D38">
                <w:rPr>
                  <w:rFonts w:asciiTheme="minorHAnsi" w:hAnsiTheme="minorHAnsi" w:cstheme="minorHAnsi"/>
                  <w:sz w:val="18"/>
                  <w:szCs w:val="18"/>
                </w:rPr>
                <w:t xml:space="preserve"> </w:t>
              </w:r>
              <w:r w:rsidR="00501AA7">
                <w:rPr>
                  <w:rFonts w:asciiTheme="minorHAnsi" w:hAnsiTheme="minorHAnsi" w:cstheme="minorHAnsi"/>
                  <w:sz w:val="18"/>
                  <w:szCs w:val="18"/>
                </w:rPr>
                <w:t>“</w:t>
              </w:r>
              <w:r w:rsidR="00501AA7" w:rsidRPr="007A5D38">
                <w:rPr>
                  <w:rFonts w:asciiTheme="minorHAnsi" w:hAnsiTheme="minorHAnsi" w:cstheme="minorHAnsi"/>
                  <w:sz w:val="18"/>
                  <w:szCs w:val="18"/>
                </w:rPr>
                <w:t xml:space="preserve">Name of ANSI/ASHRAE Standard 62.2-2016 weather station </w:t>
              </w:r>
              <w:r w:rsidR="00501AA7">
                <w:rPr>
                  <w:rFonts w:asciiTheme="minorHAnsi" w:hAnsiTheme="minorHAnsi" w:cstheme="minorHAnsi"/>
                  <w:sz w:val="18"/>
                  <w:szCs w:val="18"/>
                </w:rPr>
                <w:t>for climate zone</w:t>
              </w:r>
              <w:r w:rsidR="00501AA7">
                <w:rPr>
                  <w:rFonts w:asciiTheme="minorHAnsi" w:hAnsiTheme="minorHAnsi" w:cstheme="minorHAnsi"/>
                  <w:color w:val="000000"/>
                  <w:sz w:val="18"/>
                  <w:szCs w:val="18"/>
                </w:rPr>
                <w:t>”</w:t>
              </w:r>
            </w:ins>
            <w:del w:id="195" w:author="Ferris, Todd@Energy" w:date="2019-03-01T09:06:00Z">
              <w:r w:rsidRPr="007A5D38" w:rsidDel="00501AA7">
                <w:rPr>
                  <w:rFonts w:asciiTheme="minorHAnsi" w:hAnsiTheme="minorHAnsi" w:cstheme="minorHAnsi"/>
                  <w:sz w:val="18"/>
                  <w:szCs w:val="18"/>
                </w:rPr>
                <w:delText xml:space="preserve"> </w:delText>
              </w:r>
              <w:r w:rsidRPr="007A5D38" w:rsidDel="00501AA7">
                <w:rPr>
                  <w:rFonts w:asciiTheme="minorHAnsi" w:hAnsiTheme="minorHAnsi" w:cstheme="minorHAnsi"/>
                  <w:color w:val="000000"/>
                  <w:sz w:val="18"/>
                  <w:szCs w:val="18"/>
                </w:rPr>
                <w:delText>Weather Stations</w:delText>
              </w:r>
            </w:del>
            <w:r w:rsidRPr="007A5D38">
              <w:rPr>
                <w:rFonts w:asciiTheme="minorHAnsi" w:hAnsiTheme="minorHAnsi" w:cstheme="minorHAnsi"/>
                <w:color w:val="000000"/>
                <w:sz w:val="18"/>
                <w:szCs w:val="18"/>
              </w:rPr>
              <w:t xml:space="preserve"> (</w:t>
            </w:r>
            <w:ins w:id="196" w:author="Ferris, Todd@Energy" w:date="2019-03-01T09:06:00Z">
              <w:r w:rsidR="00501AA7">
                <w:rPr>
                  <w:rFonts w:asciiTheme="minorHAnsi" w:hAnsiTheme="minorHAnsi" w:cstheme="minorHAnsi"/>
                  <w:color w:val="000000"/>
                  <w:sz w:val="18"/>
                  <w:szCs w:val="18"/>
                </w:rPr>
                <w:t>BO5</w:t>
              </w:r>
            </w:ins>
            <w:del w:id="197" w:author="Ferris, Todd@Energy" w:date="2019-03-01T09:06:00Z">
              <w:r w:rsidRPr="007A5D38" w:rsidDel="00501AA7">
                <w:rPr>
                  <w:rFonts w:asciiTheme="minorHAnsi" w:hAnsiTheme="minorHAnsi" w:cstheme="minorHAnsi"/>
                  <w:color w:val="000000"/>
                  <w:sz w:val="18"/>
                  <w:szCs w:val="18"/>
                </w:rPr>
                <w:delText>A09</w:delText>
              </w:r>
            </w:del>
            <w:r w:rsidRPr="007A5D38">
              <w:rPr>
                <w:rFonts w:asciiTheme="minorHAnsi" w:hAnsiTheme="minorHAnsi" w:cstheme="minorHAnsi"/>
                <w:color w:val="000000"/>
                <w:sz w:val="18"/>
                <w:szCs w:val="18"/>
              </w:rPr>
              <w:t>)</w:t>
            </w:r>
            <w:ins w:id="198" w:author="Ferris, Todd@Energy" w:date="2019-03-01T09:06:00Z">
              <w:r w:rsidR="00501AA7">
                <w:rPr>
                  <w:rFonts w:asciiTheme="minorHAnsi" w:hAnsiTheme="minorHAnsi" w:cstheme="minorHAnsi"/>
                  <w:color w:val="000000"/>
                  <w:sz w:val="18"/>
                  <w:szCs w:val="18"/>
                </w:rPr>
                <w:t xml:space="preserve"> from the</w:t>
              </w:r>
            </w:ins>
            <w:r w:rsidRPr="007A5D38">
              <w:rPr>
                <w:rFonts w:asciiTheme="minorHAnsi" w:hAnsiTheme="minorHAnsi" w:cstheme="minorHAnsi"/>
                <w:color w:val="000000"/>
                <w:sz w:val="18"/>
                <w:szCs w:val="18"/>
              </w:rPr>
              <w:t xml:space="preserve"> Table </w:t>
            </w:r>
            <w:ins w:id="199" w:author="Ferris, Todd@Energy" w:date="2019-03-01T09:06:00Z">
              <w:r w:rsidR="00501AA7">
                <w:rPr>
                  <w:rFonts w:asciiTheme="minorHAnsi" w:hAnsiTheme="minorHAnsi" w:cstheme="minorHAnsi"/>
                  <w:color w:val="000000"/>
                  <w:sz w:val="18"/>
                  <w:szCs w:val="18"/>
                </w:rPr>
                <w:t>B</w:t>
              </w:r>
            </w:ins>
            <w:del w:id="200" w:author="Ferris, Todd@Energy" w:date="2019-03-01T09:06:00Z">
              <w:r w:rsidRPr="007A5D38" w:rsidDel="00501AA7">
                <w:rPr>
                  <w:rFonts w:asciiTheme="minorHAnsi" w:hAnsiTheme="minorHAnsi" w:cstheme="minorHAnsi"/>
                  <w:color w:val="000000"/>
                  <w:sz w:val="18"/>
                  <w:szCs w:val="18"/>
                </w:rPr>
                <w:delText>X</w:delText>
              </w:r>
            </w:del>
            <w:r w:rsidRPr="007A5D38">
              <w:rPr>
                <w:rFonts w:asciiTheme="minorHAnsi" w:hAnsiTheme="minorHAnsi" w:cstheme="minorHAnsi"/>
                <w:color w:val="000000"/>
                <w:sz w:val="18"/>
                <w:szCs w:val="18"/>
              </w:rPr>
              <w:t xml:space="preserve">1 US Climates, Normative Appendix </w:t>
            </w:r>
            <w:ins w:id="201" w:author="Ferris, Todd@Energy" w:date="2019-03-01T09:06:00Z">
              <w:r w:rsidR="00501AA7">
                <w:rPr>
                  <w:rFonts w:asciiTheme="minorHAnsi" w:hAnsiTheme="minorHAnsi" w:cstheme="minorHAnsi"/>
                  <w:color w:val="000000"/>
                  <w:sz w:val="18"/>
                  <w:szCs w:val="18"/>
                </w:rPr>
                <w:t>B</w:t>
              </w:r>
            </w:ins>
            <w:del w:id="202" w:author="Ferris, Todd@Energy" w:date="2019-03-01T09:06:00Z">
              <w:r w:rsidRPr="007A5D38" w:rsidDel="00501AA7">
                <w:rPr>
                  <w:rFonts w:asciiTheme="minorHAnsi" w:hAnsiTheme="minorHAnsi" w:cstheme="minorHAnsi"/>
                  <w:color w:val="000000"/>
                  <w:sz w:val="18"/>
                  <w:szCs w:val="18"/>
                </w:rPr>
                <w:delText>X</w:delText>
              </w:r>
            </w:del>
            <w:r w:rsidRPr="007A5D38">
              <w:rPr>
                <w:rFonts w:asciiTheme="minorHAnsi" w:hAnsiTheme="minorHAnsi" w:cstheme="minorHAnsi"/>
                <w:color w:val="000000"/>
                <w:sz w:val="18"/>
                <w:szCs w:val="18"/>
              </w:rPr>
              <w:t xml:space="preserve"> shown in the instructions section of this document;</w:t>
            </w:r>
          </w:p>
          <w:p w14:paraId="343E889F"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bl>
    <w:p w14:paraId="27D58CDC" w14:textId="77777777" w:rsidR="00BA6F69" w:rsidRDefault="00BA6F69">
      <w:r>
        <w:br w:type="page"/>
      </w: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c>
          <w:tcPr>
            <w:tcW w:w="10790" w:type="dxa"/>
            <w:gridSpan w:val="3"/>
          </w:tcPr>
          <w:p w14:paraId="0435B718" w14:textId="199584CE" w:rsidR="00F51F71" w:rsidRPr="0029047D" w:rsidRDefault="008002F8" w:rsidP="003A7CD3">
            <w:pPr>
              <w:keepNext/>
              <w:rPr>
                <w:rFonts w:asciiTheme="minorHAnsi" w:hAnsiTheme="minorHAnsi"/>
                <w:b/>
                <w:szCs w:val="18"/>
              </w:rPr>
            </w:pPr>
            <w:r>
              <w:rPr>
                <w:rFonts w:asciiTheme="minorHAnsi" w:hAnsiTheme="minorHAnsi"/>
                <w:b/>
                <w:szCs w:val="18"/>
              </w:rPr>
              <w:lastRenderedPageBreak/>
              <w:t>C</w:t>
            </w:r>
            <w:r w:rsidR="00F51F71" w:rsidRPr="0029047D">
              <w:rPr>
                <w:rFonts w:asciiTheme="minorHAnsi" w:hAnsiTheme="minorHAnsi"/>
                <w:b/>
                <w:szCs w:val="18"/>
              </w:rPr>
              <w:t>. Ventilation - Total Ventilation Rate</w:t>
            </w:r>
          </w:p>
          <w:p w14:paraId="0435B719"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0435B71E" w14:textId="77777777" w:rsidTr="006E08B4">
        <w:tc>
          <w:tcPr>
            <w:tcW w:w="587" w:type="dxa"/>
            <w:vAlign w:val="center"/>
          </w:tcPr>
          <w:p w14:paraId="0435B71B"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619" w:type="dxa"/>
            <w:vAlign w:val="center"/>
          </w:tcPr>
          <w:p w14:paraId="0435B71C"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4" w:type="dxa"/>
          </w:tcPr>
          <w:p w14:paraId="0435B71D" w14:textId="77777777" w:rsidR="00F51F71" w:rsidRPr="007F6151" w:rsidRDefault="00F51F71" w:rsidP="003A7CD3">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r w:rsidR="00F51F71" w:rsidRPr="00CB00C9" w14:paraId="0435B724" w14:textId="77777777" w:rsidTr="006E08B4">
        <w:tc>
          <w:tcPr>
            <w:tcW w:w="587" w:type="dxa"/>
            <w:vAlign w:val="center"/>
          </w:tcPr>
          <w:p w14:paraId="0435B71F"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02</w:t>
            </w:r>
          </w:p>
        </w:tc>
        <w:tc>
          <w:tcPr>
            <w:tcW w:w="4619" w:type="dxa"/>
            <w:vAlign w:val="center"/>
          </w:tcPr>
          <w:p w14:paraId="0435B720"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4" w:type="dxa"/>
          </w:tcPr>
          <w:p w14:paraId="0435B722" w14:textId="38A5A7BD" w:rsidR="00F51F71" w:rsidRDefault="00F51F71" w:rsidP="003A7CD3">
            <w:pPr>
              <w:keepNext/>
              <w:rPr>
                <w:rFonts w:asciiTheme="minorHAnsi" w:hAnsiTheme="minorHAnsi"/>
                <w:sz w:val="18"/>
                <w:szCs w:val="18"/>
              </w:rPr>
            </w:pPr>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 xml:space="preserve">)*2/60 (CFM); </w:t>
            </w:r>
            <w:r>
              <w:rPr>
                <w:rFonts w:asciiTheme="minorHAnsi" w:hAnsiTheme="minorHAnsi"/>
                <w:sz w:val="18"/>
                <w:szCs w:val="18"/>
              </w:rPr>
              <w:br/>
            </w:r>
            <w:r w:rsidR="00A44C1C">
              <w:rPr>
                <w:rFonts w:asciiTheme="minorHAnsi" w:hAnsiTheme="minorHAnsi"/>
                <w:sz w:val="18"/>
                <w:szCs w:val="18"/>
              </w:rPr>
              <w:t>E</w:t>
            </w:r>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xml:space="preserve">) = measured, and if value from the CF2R-MCH-24 </w:t>
            </w:r>
            <w:r>
              <w:rPr>
                <w:rFonts w:asciiTheme="minorHAnsi" w:hAnsiTheme="minorHAnsi" w:cstheme="minorHAnsi"/>
                <w:sz w:val="18"/>
                <w:szCs w:val="18"/>
              </w:rPr>
              <w:t>≤</w:t>
            </w:r>
            <w:r>
              <w:rPr>
                <w:rFonts w:asciiTheme="minorHAnsi" w:hAnsiTheme="minorHAnsi"/>
                <w:sz w:val="18"/>
                <w:szCs w:val="18"/>
              </w:rPr>
              <w:t xml:space="preserve"> 2.0,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)*(measurement from MCH-24)/60 (CFM);</w:t>
            </w:r>
          </w:p>
          <w:p w14:paraId="0435B723" w14:textId="7191225B" w:rsidR="00F42A48" w:rsidRDefault="00A44C1C" w:rsidP="00C070E2">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r w:rsidR="00FC6E8F">
              <w:rPr>
                <w:rFonts w:asciiTheme="minorHAnsi" w:hAnsiTheme="minorHAnsi"/>
                <w:sz w:val="18"/>
                <w:szCs w:val="18"/>
              </w:rPr>
              <w:t>B</w:t>
            </w:r>
            <w:r w:rsidR="00F51F71">
              <w:rPr>
                <w:rFonts w:asciiTheme="minorHAnsi" w:hAnsiTheme="minorHAnsi"/>
                <w:sz w:val="18"/>
                <w:szCs w:val="18"/>
              </w:rPr>
              <w:t>0</w:t>
            </w:r>
            <w:r w:rsidR="005670D3">
              <w:rPr>
                <w:rFonts w:asciiTheme="minorHAnsi" w:hAnsiTheme="minorHAnsi"/>
                <w:sz w:val="18"/>
                <w:szCs w:val="18"/>
              </w:rPr>
              <w:t>4</w:t>
            </w:r>
            <w:r w:rsidR="00F51F71">
              <w:rPr>
                <w:rFonts w:asciiTheme="minorHAnsi" w:hAnsiTheme="minorHAnsi"/>
                <w:sz w:val="18"/>
                <w:szCs w:val="18"/>
              </w:rPr>
              <w:t xml:space="preserve">) = measured, and if value from the CF2R-MCH-24 </w:t>
            </w:r>
            <w:r w:rsidR="00F51F71">
              <w:rPr>
                <w:rFonts w:asciiTheme="minorHAnsi" w:hAnsiTheme="minorHAnsi" w:cstheme="minorHAnsi"/>
                <w:sz w:val="18"/>
                <w:szCs w:val="18"/>
              </w:rPr>
              <w:t>&gt;</w:t>
            </w:r>
            <w:r w:rsidR="00F51F71">
              <w:rPr>
                <w:rFonts w:asciiTheme="minorHAnsi" w:hAnsiTheme="minorHAnsi"/>
                <w:sz w:val="18"/>
                <w:szCs w:val="18"/>
              </w:rPr>
              <w:t xml:space="preserve"> 2.0, then value = “</w:t>
            </w:r>
            <w:r w:rsidR="00F51F71" w:rsidRPr="007A5D38">
              <w:rPr>
                <w:rFonts w:asciiTheme="minorHAnsi" w:hAnsiTheme="minorHAnsi" w:cstheme="minorHAnsi"/>
                <w:sz w:val="18"/>
                <w:szCs w:val="18"/>
              </w:rPr>
              <w:t>Total Conditioned Vo</w:t>
            </w:r>
            <w:r w:rsidR="00F51F71">
              <w:rPr>
                <w:rFonts w:asciiTheme="minorHAnsi" w:hAnsiTheme="minorHAnsi" w:cstheme="minorHAnsi"/>
                <w:sz w:val="18"/>
                <w:szCs w:val="18"/>
              </w:rPr>
              <w:t>lume” (</w:t>
            </w:r>
            <w:r w:rsidR="005670D3">
              <w:rPr>
                <w:rFonts w:asciiTheme="minorHAnsi" w:hAnsiTheme="minorHAnsi"/>
                <w:sz w:val="18"/>
                <w:szCs w:val="18"/>
              </w:rPr>
              <w:t>B02</w:t>
            </w:r>
            <w:r w:rsidR="00F51F71">
              <w:rPr>
                <w:rFonts w:asciiTheme="minorHAnsi" w:hAnsiTheme="minorHAnsi"/>
                <w:sz w:val="18"/>
                <w:szCs w:val="18"/>
              </w:rPr>
              <w:t>)*2/60 (CFM)&gt;&gt;</w:t>
            </w:r>
          </w:p>
        </w:tc>
      </w:tr>
      <w:tr w:rsidR="00F51F71" w:rsidRPr="00CB00C9" w:rsidDel="00A377D9" w14:paraId="0435B728" w14:textId="77777777" w:rsidTr="006E08B4">
        <w:tc>
          <w:tcPr>
            <w:tcW w:w="587" w:type="dxa"/>
            <w:vAlign w:val="center"/>
          </w:tcPr>
          <w:p w14:paraId="0435B725"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03</w:t>
            </w:r>
          </w:p>
        </w:tc>
        <w:tc>
          <w:tcPr>
            <w:tcW w:w="4619" w:type="dxa"/>
            <w:vAlign w:val="center"/>
          </w:tcPr>
          <w:p w14:paraId="0435B726" w14:textId="77777777" w:rsidR="00F51F71" w:rsidRDefault="00F51F71" w:rsidP="003A7CD3">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4" w:type="dxa"/>
          </w:tcPr>
          <w:p w14:paraId="0435B727" w14:textId="3EE5F79F" w:rsidR="00F51F71" w:rsidRDefault="00F51F71" w:rsidP="008F6EED">
            <w:pPr>
              <w:keepNext/>
              <w:rPr>
                <w:rFonts w:asciiTheme="minorHAnsi" w:hAnsiTheme="minorHAnsi"/>
                <w:sz w:val="18"/>
                <w:szCs w:val="18"/>
              </w:rPr>
            </w:pPr>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(wsf)</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00FC6E8F">
              <w:rPr>
                <w:rFonts w:asciiTheme="minorHAnsi" w:hAnsiTheme="minorHAnsi" w:cstheme="minorHAnsi"/>
                <w:sz w:val="18"/>
                <w:szCs w:val="18"/>
              </w:rPr>
              <w:t>B06</w:t>
            </w:r>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B0</w:t>
            </w:r>
            <w:r w:rsidR="008F6EED">
              <w:rPr>
                <w:rFonts w:asciiTheme="minorHAnsi" w:hAnsiTheme="minorHAnsi"/>
                <w:sz w:val="18"/>
                <w:szCs w:val="18"/>
              </w:rPr>
              <w:t>3</w:t>
            </w:r>
            <w:r>
              <w:rPr>
                <w:rFonts w:asciiTheme="minorHAnsi" w:hAnsiTheme="minorHAnsi"/>
                <w:sz w:val="18"/>
                <w:szCs w:val="18"/>
              </w:rPr>
              <w:t>)/8.2)^0.4&gt;&gt;</w:t>
            </w:r>
          </w:p>
        </w:tc>
      </w:tr>
      <w:tr w:rsidR="00F51F71" w:rsidRPr="00CB00C9" w:rsidDel="00A377D9" w14:paraId="0435B72F" w14:textId="77777777" w:rsidTr="006E08B4">
        <w:tc>
          <w:tcPr>
            <w:tcW w:w="587" w:type="dxa"/>
            <w:vAlign w:val="center"/>
          </w:tcPr>
          <w:p w14:paraId="0435B729"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04</w:t>
            </w:r>
          </w:p>
        </w:tc>
        <w:tc>
          <w:tcPr>
            <w:tcW w:w="4619" w:type="dxa"/>
            <w:vAlign w:val="center"/>
          </w:tcPr>
          <w:p w14:paraId="0435B72A"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4" w:type="dxa"/>
          </w:tcPr>
          <w:p w14:paraId="0435B72B" w14:textId="77777777" w:rsidR="00F51F71" w:rsidRPr="00753879" w:rsidRDefault="00F51F71" w:rsidP="003A7CD3">
            <w:pPr>
              <w:keepNext/>
              <w:rPr>
                <w:rFonts w:asciiTheme="minorHAnsi" w:hAnsiTheme="minorHAnsi" w:cstheme="minorHAnsi"/>
                <w:sz w:val="18"/>
                <w:szCs w:val="18"/>
              </w:rPr>
            </w:pPr>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p>
          <w:p w14:paraId="0435B72D" w14:textId="67DFEB80"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 </w:t>
            </w:r>
            <w:r w:rsidR="00ED2DAF">
              <w:rPr>
                <w:rFonts w:asciiTheme="minorHAnsi" w:hAnsiTheme="minorHAnsi" w:cstheme="minorHAnsi"/>
                <w:sz w:val="18"/>
                <w:szCs w:val="18"/>
              </w:rPr>
              <w:t xml:space="preserve">from CF1R </w:t>
            </w:r>
            <w:r w:rsidR="00753879" w:rsidRPr="00753879">
              <w:rPr>
                <w:rFonts w:asciiTheme="minorHAnsi" w:hAnsiTheme="minorHAnsi" w:cstheme="minorHAnsi"/>
                <w:sz w:val="18"/>
                <w:szCs w:val="18"/>
              </w:rPr>
              <w:t>and allow user to overwrite;</w:t>
            </w:r>
          </w:p>
          <w:p w14:paraId="0435B72E" w14:textId="0C8919A3"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rsidDel="00A377D9" w14:paraId="0435B737" w14:textId="77777777" w:rsidTr="006E08B4">
        <w:tc>
          <w:tcPr>
            <w:tcW w:w="587" w:type="dxa"/>
            <w:vAlign w:val="center"/>
          </w:tcPr>
          <w:p w14:paraId="0435B730"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05</w:t>
            </w:r>
          </w:p>
        </w:tc>
        <w:tc>
          <w:tcPr>
            <w:tcW w:w="4619" w:type="dxa"/>
            <w:vAlign w:val="center"/>
          </w:tcPr>
          <w:p w14:paraId="0435B731" w14:textId="77777777" w:rsidR="00F51F71" w:rsidRDefault="00F51F71" w:rsidP="003A7CD3">
            <w:pPr>
              <w:keepNext/>
              <w:rPr>
                <w:rFonts w:asciiTheme="minorHAnsi" w:hAnsiTheme="minorHAnsi"/>
                <w:sz w:val="18"/>
                <w:szCs w:val="18"/>
              </w:rPr>
            </w:pPr>
            <w:r>
              <w:rPr>
                <w:rFonts w:asciiTheme="minorHAnsi" w:hAnsiTheme="minorHAnsi"/>
                <w:sz w:val="18"/>
                <w:szCs w:val="18"/>
              </w:rPr>
              <w:t>Unshared Exterior Envelope Surface Area</w:t>
            </w:r>
          </w:p>
          <w:p w14:paraId="0435B732"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4" w:type="dxa"/>
          </w:tcPr>
          <w:p w14:paraId="0435B733" w14:textId="77777777" w:rsidR="00F51F71" w:rsidRDefault="00F51F71" w:rsidP="003A7CD3">
            <w:pPr>
              <w:keepNext/>
              <w:rPr>
                <w:rFonts w:asciiTheme="minorHAnsi" w:hAnsiTheme="minorHAnsi" w:cstheme="minorHAnsi"/>
                <w:sz w:val="18"/>
                <w:szCs w:val="18"/>
              </w:rPr>
            </w:pPr>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p>
          <w:p w14:paraId="0435B735" w14:textId="02A9456E"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w:t>
            </w:r>
            <w:r w:rsidR="00ED2DAF">
              <w:rPr>
                <w:rFonts w:asciiTheme="minorHAnsi" w:hAnsiTheme="minorHAnsi" w:cstheme="minorHAnsi"/>
                <w:sz w:val="18"/>
                <w:szCs w:val="18"/>
              </w:rPr>
              <w:t xml:space="preserve"> from CF1R</w:t>
            </w:r>
            <w:r w:rsidR="00753879" w:rsidRPr="00753879">
              <w:rPr>
                <w:rFonts w:asciiTheme="minorHAnsi" w:hAnsiTheme="minorHAnsi" w:cstheme="minorHAnsi"/>
                <w:sz w:val="18"/>
                <w:szCs w:val="18"/>
              </w:rPr>
              <w:t xml:space="preserve"> and allow user to overwrite;</w:t>
            </w:r>
          </w:p>
          <w:p w14:paraId="0435B736" w14:textId="7B167EFC"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14:paraId="0435B741" w14:textId="77777777" w:rsidTr="006E08B4">
        <w:tc>
          <w:tcPr>
            <w:tcW w:w="587" w:type="dxa"/>
            <w:vAlign w:val="center"/>
          </w:tcPr>
          <w:p w14:paraId="0435B738"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06</w:t>
            </w:r>
          </w:p>
        </w:tc>
        <w:tc>
          <w:tcPr>
            <w:tcW w:w="4619" w:type="dxa"/>
            <w:vAlign w:val="center"/>
          </w:tcPr>
          <w:p w14:paraId="0435B739"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4" w:type="dxa"/>
            <w:tcMar>
              <w:left w:w="72" w:type="dxa"/>
              <w:right w:w="72" w:type="dxa"/>
            </w:tcMar>
          </w:tcPr>
          <w:p w14:paraId="0435B73A" w14:textId="4C37D234" w:rsidR="00F51F71" w:rsidRDefault="00F51F71" w:rsidP="003A7CD3">
            <w:pPr>
              <w:keepNext/>
              <w:jc w:val="both"/>
              <w:rPr>
                <w:rFonts w:asciiTheme="minorHAnsi" w:hAnsiTheme="minorHAnsi"/>
                <w:sz w:val="18"/>
                <w:szCs w:val="18"/>
              </w:rPr>
            </w:pPr>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r w:rsidR="008002F8">
              <w:rPr>
                <w:rFonts w:asciiTheme="minorHAnsi" w:hAnsiTheme="minorHAnsi" w:cstheme="minorHAnsi"/>
                <w:sz w:val="18"/>
                <w:szCs w:val="18"/>
              </w:rPr>
              <w:t>06</w:t>
            </w:r>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01) – [1*(“Effective Annual Average Infiltration Rate” (</w:t>
            </w:r>
            <w:r w:rsidR="00FC6E8F">
              <w:rPr>
                <w:rFonts w:asciiTheme="minorHAnsi" w:hAnsiTheme="minorHAnsi"/>
                <w:sz w:val="18"/>
                <w:szCs w:val="18"/>
              </w:rPr>
              <w:t>C</w:t>
            </w:r>
            <w:r>
              <w:rPr>
                <w:rFonts w:asciiTheme="minorHAnsi" w:hAnsiTheme="minorHAnsi"/>
                <w:sz w:val="18"/>
                <w:szCs w:val="18"/>
              </w:rPr>
              <w:t>03)*1)];</w:t>
            </w:r>
          </w:p>
          <w:p w14:paraId="0435B73C" w14:textId="291284A8" w:rsidR="00F51F71" w:rsidRDefault="00A44C1C" w:rsidP="003A7CD3">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4</w:t>
            </w:r>
            <w:r w:rsidR="00F51F71">
              <w:rPr>
                <w:rFonts w:asciiTheme="minorHAnsi" w:hAnsiTheme="minorHAnsi"/>
                <w:sz w:val="18"/>
                <w:szCs w:val="18"/>
              </w:rPr>
              <w:t>))]};</w:t>
            </w:r>
          </w:p>
          <w:p w14:paraId="0435B73E" w14:textId="4677E54A" w:rsidR="00F51F71" w:rsidRDefault="00A44C1C" w:rsidP="003A7CD3">
            <w:pPr>
              <w:keepNext/>
              <w:jc w:val="both"/>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03)*1)];</w:t>
            </w:r>
          </w:p>
          <w:p w14:paraId="0435B740" w14:textId="00A433EF" w:rsidR="00DF62BF" w:rsidRDefault="00A44C1C" w:rsidP="00380356">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380356">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FC6E8F">
              <w:rPr>
                <w:rFonts w:asciiTheme="minorHAnsi" w:hAnsiTheme="minorHAnsi"/>
                <w:sz w:val="18"/>
                <w:szCs w:val="18"/>
              </w:rPr>
              <w:t>4</w:t>
            </w:r>
            <w:r w:rsidR="00F51F71">
              <w:rPr>
                <w:rFonts w:asciiTheme="minorHAnsi" w:hAnsiTheme="minorHAnsi"/>
                <w:sz w:val="18"/>
                <w:szCs w:val="18"/>
              </w:rPr>
              <w:t>))]}&gt;&gt;</w:t>
            </w:r>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c>
          <w:tcPr>
            <w:tcW w:w="11015" w:type="dxa"/>
            <w:gridSpan w:val="5"/>
          </w:tcPr>
          <w:p w14:paraId="0435B744" w14:textId="6CC35AF6" w:rsidR="00DE0501" w:rsidRPr="0029047D" w:rsidRDefault="008002F8" w:rsidP="003A7CD3">
            <w:pPr>
              <w:keepNext/>
              <w:rPr>
                <w:rFonts w:asciiTheme="minorHAnsi" w:hAnsiTheme="minorHAnsi"/>
                <w:b/>
                <w:szCs w:val="18"/>
              </w:rPr>
            </w:pPr>
            <w:r>
              <w:rPr>
                <w:rFonts w:asciiTheme="minorHAnsi" w:hAnsiTheme="minorHAnsi"/>
                <w:b/>
                <w:szCs w:val="18"/>
              </w:rPr>
              <w:lastRenderedPageBreak/>
              <w:t>D</w:t>
            </w:r>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p>
          <w:p w14:paraId="0435B745" w14:textId="77777777" w:rsidR="00DE0501" w:rsidRDefault="00DE0501" w:rsidP="003A7CD3">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DE0501" w14:paraId="0435B74C" w14:textId="77777777" w:rsidTr="003A7CD3">
        <w:tc>
          <w:tcPr>
            <w:tcW w:w="2203" w:type="dxa"/>
            <w:vAlign w:val="center"/>
          </w:tcPr>
          <w:p w14:paraId="0435B74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0435B748"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0435B749"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0435B74A"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0435B74B" w14:textId="77777777" w:rsidR="00DE0501" w:rsidRPr="00741660" w:rsidRDefault="00DE0501" w:rsidP="003A7CD3">
            <w:pPr>
              <w:jc w:val="center"/>
              <w:rPr>
                <w:rFonts w:asciiTheme="minorHAnsi" w:hAnsiTheme="minorHAnsi"/>
                <w:sz w:val="18"/>
                <w:szCs w:val="18"/>
              </w:rPr>
            </w:pPr>
            <w:r w:rsidRPr="00741660">
              <w:rPr>
                <w:rFonts w:asciiTheme="minorHAnsi" w:hAnsiTheme="minorHAnsi"/>
                <w:sz w:val="18"/>
                <w:szCs w:val="18"/>
              </w:rPr>
              <w:t>05</w:t>
            </w:r>
          </w:p>
        </w:tc>
      </w:tr>
      <w:tr w:rsidR="00DE0501" w14:paraId="0435B752" w14:textId="77777777" w:rsidTr="003A7CD3">
        <w:tc>
          <w:tcPr>
            <w:tcW w:w="2203" w:type="dxa"/>
            <w:vAlign w:val="bottom"/>
          </w:tcPr>
          <w:p w14:paraId="0435B74D"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0435B74E"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0435B74F"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0435B750" w14:textId="77777777" w:rsidR="00DE0501" w:rsidRPr="00BF496A" w:rsidRDefault="00DE0501" w:rsidP="007056D7">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0435B751"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DE0501" w14:paraId="0435B75A" w14:textId="77777777" w:rsidTr="003A7CD3">
        <w:tc>
          <w:tcPr>
            <w:tcW w:w="2203" w:type="dxa"/>
            <w:vAlign w:val="bottom"/>
          </w:tcPr>
          <w:p w14:paraId="0435B753"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 text</w:t>
            </w:r>
            <w:r w:rsidRPr="00BF496A">
              <w:rPr>
                <w:rFonts w:asciiTheme="minorHAnsi" w:hAnsiTheme="minorHAnsi" w:cstheme="minorHAnsi"/>
                <w:sz w:val="18"/>
                <w:szCs w:val="18"/>
              </w:rPr>
              <w:t>&gt;&gt;</w:t>
            </w:r>
          </w:p>
        </w:tc>
        <w:tc>
          <w:tcPr>
            <w:tcW w:w="2203" w:type="dxa"/>
            <w:vAlign w:val="bottom"/>
          </w:tcPr>
          <w:p w14:paraId="0435B754"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0435B755" w14:textId="0ACFCE4A" w:rsidR="00DE0501" w:rsidRPr="00BF496A" w:rsidRDefault="00DE0501" w:rsidP="003A7CD3">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0435B756" w14:textId="77777777" w:rsidR="00DE0501" w:rsidRPr="00BF496A" w:rsidRDefault="00DE0501" w:rsidP="003A7CD3">
            <w:pPr>
              <w:jc w:val="center"/>
              <w:rPr>
                <w:rFonts w:asciiTheme="minorHAnsi" w:hAnsiTheme="minorHAnsi" w:cstheme="minorHAnsi"/>
                <w:sz w:val="18"/>
                <w:szCs w:val="18"/>
              </w:rPr>
            </w:pPr>
          </w:p>
          <w:p w14:paraId="0435B757" w14:textId="18F1BA65"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0435B758" w14:textId="77777777" w:rsidR="00DE0501" w:rsidRPr="00BF496A" w:rsidRDefault="00DE0501" w:rsidP="00355CC6">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0435B759" w14:textId="36690874"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D3687A" w:rsidRPr="00D3687A">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DE0501" w14:paraId="0435B760" w14:textId="77777777" w:rsidTr="003A7CD3">
        <w:tc>
          <w:tcPr>
            <w:tcW w:w="2203" w:type="dxa"/>
          </w:tcPr>
          <w:p w14:paraId="0435B75B" w14:textId="77777777" w:rsidR="00DE0501" w:rsidRPr="00BF496A" w:rsidRDefault="00DE0501" w:rsidP="003A7CD3">
            <w:pPr>
              <w:rPr>
                <w:rFonts w:asciiTheme="minorHAnsi" w:hAnsiTheme="minorHAnsi"/>
                <w:sz w:val="18"/>
                <w:szCs w:val="18"/>
              </w:rPr>
            </w:pPr>
          </w:p>
        </w:tc>
        <w:tc>
          <w:tcPr>
            <w:tcW w:w="2203" w:type="dxa"/>
          </w:tcPr>
          <w:p w14:paraId="0435B75C" w14:textId="77777777" w:rsidR="00DE0501" w:rsidRPr="00BF496A" w:rsidRDefault="00DE0501" w:rsidP="003A7CD3">
            <w:pPr>
              <w:rPr>
                <w:rFonts w:asciiTheme="minorHAnsi" w:hAnsiTheme="minorHAnsi"/>
                <w:sz w:val="18"/>
                <w:szCs w:val="18"/>
              </w:rPr>
            </w:pPr>
          </w:p>
        </w:tc>
        <w:tc>
          <w:tcPr>
            <w:tcW w:w="2203" w:type="dxa"/>
          </w:tcPr>
          <w:p w14:paraId="0435B75D" w14:textId="77777777" w:rsidR="00DE0501" w:rsidRPr="00BF496A" w:rsidRDefault="00DE0501" w:rsidP="003A7CD3">
            <w:pPr>
              <w:rPr>
                <w:rFonts w:asciiTheme="minorHAnsi" w:hAnsiTheme="minorHAnsi"/>
                <w:sz w:val="18"/>
                <w:szCs w:val="18"/>
              </w:rPr>
            </w:pPr>
          </w:p>
        </w:tc>
        <w:tc>
          <w:tcPr>
            <w:tcW w:w="2203" w:type="dxa"/>
          </w:tcPr>
          <w:p w14:paraId="0435B75E" w14:textId="77777777" w:rsidR="00DE0501" w:rsidRPr="00BF496A" w:rsidRDefault="00DE0501" w:rsidP="003A7CD3">
            <w:pPr>
              <w:rPr>
                <w:rFonts w:asciiTheme="minorHAnsi" w:hAnsiTheme="minorHAnsi"/>
                <w:sz w:val="18"/>
                <w:szCs w:val="18"/>
              </w:rPr>
            </w:pPr>
          </w:p>
        </w:tc>
        <w:tc>
          <w:tcPr>
            <w:tcW w:w="2203" w:type="dxa"/>
          </w:tcPr>
          <w:p w14:paraId="0435B75F" w14:textId="77777777" w:rsidR="00DE0501" w:rsidRPr="00BF496A" w:rsidRDefault="00DE0501" w:rsidP="003A7CD3">
            <w:pPr>
              <w:rPr>
                <w:rFonts w:asciiTheme="minorHAnsi" w:hAnsiTheme="minorHAnsi"/>
                <w:sz w:val="18"/>
                <w:szCs w:val="18"/>
              </w:rPr>
            </w:pPr>
          </w:p>
        </w:tc>
      </w:tr>
      <w:tr w:rsidR="003A7CD3" w14:paraId="0435B766" w14:textId="77777777" w:rsidTr="003A7CD3">
        <w:tc>
          <w:tcPr>
            <w:tcW w:w="2203" w:type="dxa"/>
          </w:tcPr>
          <w:p w14:paraId="0435B761" w14:textId="77777777" w:rsidR="003A7CD3" w:rsidRPr="00BF496A" w:rsidRDefault="003A7CD3" w:rsidP="003A7CD3">
            <w:pPr>
              <w:rPr>
                <w:rFonts w:asciiTheme="minorHAnsi" w:hAnsiTheme="minorHAnsi"/>
                <w:sz w:val="18"/>
                <w:szCs w:val="18"/>
              </w:rPr>
            </w:pPr>
          </w:p>
        </w:tc>
        <w:tc>
          <w:tcPr>
            <w:tcW w:w="2203" w:type="dxa"/>
          </w:tcPr>
          <w:p w14:paraId="0435B762" w14:textId="77777777" w:rsidR="003A7CD3" w:rsidRPr="00BF496A" w:rsidRDefault="003A7CD3" w:rsidP="003A7CD3">
            <w:pPr>
              <w:rPr>
                <w:rFonts w:asciiTheme="minorHAnsi" w:hAnsiTheme="minorHAnsi"/>
                <w:sz w:val="18"/>
                <w:szCs w:val="18"/>
              </w:rPr>
            </w:pPr>
          </w:p>
        </w:tc>
        <w:tc>
          <w:tcPr>
            <w:tcW w:w="2203" w:type="dxa"/>
          </w:tcPr>
          <w:p w14:paraId="0435B763" w14:textId="77777777" w:rsidR="003A7CD3" w:rsidRPr="00BF496A" w:rsidRDefault="003A7CD3" w:rsidP="003A7CD3">
            <w:pPr>
              <w:rPr>
                <w:rFonts w:asciiTheme="minorHAnsi" w:hAnsiTheme="minorHAnsi"/>
                <w:sz w:val="18"/>
                <w:szCs w:val="18"/>
              </w:rPr>
            </w:pPr>
          </w:p>
        </w:tc>
        <w:tc>
          <w:tcPr>
            <w:tcW w:w="2203" w:type="dxa"/>
          </w:tcPr>
          <w:p w14:paraId="0435B764" w14:textId="77777777" w:rsidR="003A7CD3" w:rsidRPr="00BF496A" w:rsidRDefault="003A7CD3" w:rsidP="003A7CD3">
            <w:pPr>
              <w:rPr>
                <w:rFonts w:asciiTheme="minorHAnsi" w:hAnsiTheme="minorHAnsi"/>
                <w:sz w:val="18"/>
                <w:szCs w:val="18"/>
              </w:rPr>
            </w:pPr>
          </w:p>
        </w:tc>
        <w:tc>
          <w:tcPr>
            <w:tcW w:w="2203" w:type="dxa"/>
          </w:tcPr>
          <w:p w14:paraId="0435B765" w14:textId="77777777" w:rsidR="003A7CD3" w:rsidRPr="00BF496A" w:rsidRDefault="003A7CD3" w:rsidP="003A7CD3">
            <w:pPr>
              <w:rPr>
                <w:rFonts w:asciiTheme="minorHAnsi" w:hAnsiTheme="minorHAnsi"/>
                <w:sz w:val="18"/>
                <w:szCs w:val="18"/>
              </w:rPr>
            </w:pPr>
          </w:p>
        </w:tc>
      </w:tr>
      <w:tr w:rsidR="00DE0501" w14:paraId="0435B76A" w14:textId="77777777" w:rsidTr="003A7CD3">
        <w:tc>
          <w:tcPr>
            <w:tcW w:w="2203" w:type="dxa"/>
            <w:vAlign w:val="bottom"/>
          </w:tcPr>
          <w:p w14:paraId="0435B76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0435B768" w14:textId="049E5EAE" w:rsidR="00DE0501" w:rsidRPr="00BF496A" w:rsidRDefault="00DE0501"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0435B769" w14:textId="03AFD1A1" w:rsidR="00DE0501" w:rsidRPr="00BF496A" w:rsidRDefault="00DE0501" w:rsidP="003A7CD3">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sidR="005670D3">
              <w:rPr>
                <w:rFonts w:asciiTheme="minorHAnsi" w:hAnsiTheme="minorHAnsi"/>
                <w:sz w:val="18"/>
                <w:szCs w:val="18"/>
              </w:rPr>
              <w:t>D</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0435B76B" w14:textId="77777777" w:rsidR="00DE0501" w:rsidRPr="00BA6F69"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76761F8F" w:rsidR="00DE0501" w:rsidRPr="00500C2C" w:rsidRDefault="008002F8" w:rsidP="00B85083">
            <w:pPr>
              <w:keepNext/>
              <w:rPr>
                <w:rFonts w:asciiTheme="minorHAnsi" w:hAnsiTheme="minorHAnsi"/>
                <w:szCs w:val="18"/>
              </w:rPr>
            </w:pPr>
            <w:r>
              <w:rPr>
                <w:rFonts w:asciiTheme="minorHAnsi" w:hAnsiTheme="minorHAnsi"/>
                <w:b/>
                <w:szCs w:val="18"/>
              </w:rPr>
              <w:t>E</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70" w14:textId="42EB9071" w:rsidR="00DE0501" w:rsidRPr="00D2491C" w:rsidRDefault="00DE0501" w:rsidP="00D9307B">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If the ‘Total Installed Mechanical Ventilation (</w:t>
            </w:r>
            <w:r w:rsidR="005670D3">
              <w:rPr>
                <w:rFonts w:asciiTheme="minorHAnsi" w:hAnsiTheme="minorHAnsi"/>
                <w:sz w:val="18"/>
                <w:szCs w:val="18"/>
              </w:rPr>
              <w:t>D</w:t>
            </w:r>
            <w:r w:rsidR="00B85083">
              <w:rPr>
                <w:rFonts w:asciiTheme="minorHAnsi" w:hAnsiTheme="minorHAnsi"/>
                <w:sz w:val="18"/>
                <w:szCs w:val="18"/>
              </w:rPr>
              <w:t xml:space="preserve">06) </w:t>
            </w:r>
            <w:r w:rsidR="00B85083">
              <w:rPr>
                <w:rFonts w:asciiTheme="minorHAnsi" w:hAnsiTheme="minorHAnsi" w:cstheme="minorHAnsi"/>
                <w:sz w:val="18"/>
                <w:szCs w:val="18"/>
              </w:rPr>
              <w:t>≥</w:t>
            </w:r>
            <w:r w:rsidR="00B85083">
              <w:rPr>
                <w:rFonts w:asciiTheme="minorHAnsi" w:hAnsiTheme="minorHAnsi"/>
                <w:sz w:val="18"/>
                <w:szCs w:val="18"/>
              </w:rPr>
              <w:t xml:space="preserve"> Required Mechanical Ventilation Rate (</w:t>
            </w:r>
            <w:r w:rsidR="005670D3">
              <w:rPr>
                <w:rFonts w:asciiTheme="minorHAnsi" w:hAnsiTheme="minorHAnsi"/>
                <w:sz w:val="18"/>
                <w:szCs w:val="18"/>
              </w:rPr>
              <w:t>C</w:t>
            </w:r>
            <w:r w:rsidR="00B85083">
              <w:rPr>
                <w:rFonts w:asciiTheme="minorHAnsi" w:hAnsiTheme="minorHAnsi"/>
                <w:sz w:val="18"/>
                <w:szCs w:val="18"/>
              </w:rPr>
              <w:t>06),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r w:rsidRPr="00D2491C">
              <w:rPr>
                <w:rFonts w:asciiTheme="minorHAnsi" w:hAnsiTheme="minorHAnsi"/>
                <w:sz w:val="18"/>
                <w:szCs w:val="18"/>
              </w:rPr>
              <w:t>&gt;&gt;</w:t>
            </w:r>
          </w:p>
        </w:tc>
      </w:tr>
    </w:tbl>
    <w:p w14:paraId="0435B7E5" w14:textId="632C76AC" w:rsidR="004B6E84" w:rsidRDefault="004B6E84"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BD72D7" w:rsidRPr="0084687D" w14:paraId="523FA39E" w14:textId="77777777" w:rsidTr="00BD72D7">
        <w:trPr>
          <w:cantSplit/>
          <w:trHeight w:val="432"/>
        </w:trPr>
        <w:tc>
          <w:tcPr>
            <w:tcW w:w="5000" w:type="pct"/>
            <w:gridSpan w:val="2"/>
            <w:vAlign w:val="center"/>
          </w:tcPr>
          <w:p w14:paraId="1118FF96" w14:textId="70742B46" w:rsidR="00BD72D7" w:rsidRPr="00AD610F" w:rsidRDefault="00BD72D7" w:rsidP="00BD72D7">
            <w:pPr>
              <w:keepNext/>
              <w:rPr>
                <w:rFonts w:ascii="Calibri" w:hAnsi="Calibri"/>
                <w:b/>
                <w:szCs w:val="18"/>
              </w:rPr>
            </w:pPr>
            <w:r>
              <w:rPr>
                <w:rFonts w:ascii="Calibri" w:hAnsi="Calibri"/>
                <w:b/>
                <w:szCs w:val="18"/>
              </w:rPr>
              <w:t>F</w:t>
            </w:r>
            <w:r w:rsidRPr="00AD610F">
              <w:rPr>
                <w:rFonts w:ascii="Calibri" w:hAnsi="Calibri"/>
                <w:b/>
                <w:szCs w:val="18"/>
              </w:rPr>
              <w:t>. Determination of HERS Verification Compliance</w:t>
            </w:r>
          </w:p>
          <w:p w14:paraId="0711D5B1" w14:textId="77777777" w:rsidR="00BD72D7" w:rsidRPr="0084687D" w:rsidRDefault="00BD72D7" w:rsidP="00BD72D7">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BD72D7" w:rsidRPr="0084687D" w14:paraId="0D88B17E" w14:textId="77777777" w:rsidTr="00BD72D7">
        <w:trPr>
          <w:cantSplit/>
          <w:trHeight w:val="144"/>
        </w:trPr>
        <w:tc>
          <w:tcPr>
            <w:tcW w:w="253" w:type="pct"/>
            <w:vAlign w:val="center"/>
          </w:tcPr>
          <w:p w14:paraId="6E74C6B4" w14:textId="77777777" w:rsidR="00BD72D7" w:rsidRPr="0084687D" w:rsidDel="00C76C40" w:rsidRDefault="00BD72D7" w:rsidP="00BD72D7">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0F7CD39" w14:textId="735CD9B6" w:rsidR="00BD72D7" w:rsidRPr="0084687D" w:rsidRDefault="00BA6F69">
            <w:pPr>
              <w:keepNext/>
              <w:spacing w:after="60"/>
              <w:rPr>
                <w:rFonts w:ascii="Calibri" w:hAnsi="Calibri"/>
                <w:sz w:val="18"/>
                <w:szCs w:val="18"/>
              </w:rPr>
            </w:pPr>
            <w:r w:rsidRPr="0084687D">
              <w:rPr>
                <w:rFonts w:ascii="Calibri" w:hAnsi="Calibri"/>
                <w:sz w:val="18"/>
                <w:szCs w:val="18"/>
              </w:rPr>
              <w:t xml:space="preserve">&lt;&lt;if </w:t>
            </w:r>
            <w:r w:rsidR="0069391B">
              <w:rPr>
                <w:rFonts w:ascii="Calibri" w:hAnsi="Calibri"/>
                <w:sz w:val="18"/>
                <w:szCs w:val="18"/>
              </w:rPr>
              <w:t>E</w:t>
            </w:r>
            <w:r>
              <w:rPr>
                <w:rFonts w:ascii="Calibri" w:hAnsi="Calibri"/>
                <w:sz w:val="18"/>
                <w:szCs w:val="18"/>
              </w:rPr>
              <w:t>01</w:t>
            </w:r>
            <w:r w:rsidRPr="0084687D">
              <w:rPr>
                <w:rFonts w:ascii="Calibri" w:hAnsi="Calibri"/>
                <w:sz w:val="18"/>
                <w:szCs w:val="18"/>
              </w:rPr>
              <w:t xml:space="preserve"> = </w:t>
            </w:r>
            <w:r w:rsidR="0069391B">
              <w:rPr>
                <w:rFonts w:asciiTheme="minorHAnsi" w:hAnsiTheme="minorHAnsi"/>
                <w:sz w:val="18"/>
                <w:szCs w:val="18"/>
              </w:rPr>
              <w:t>Building Passes Mechanical Ventilation Rate</w:t>
            </w:r>
            <w:r w:rsidR="0069391B" w:rsidDel="001E1FD4">
              <w:rPr>
                <w:rFonts w:asciiTheme="minorHAnsi" w:hAnsiTheme="minorHAnsi"/>
                <w:sz w:val="18"/>
                <w:szCs w:val="18"/>
              </w:rPr>
              <w:t xml:space="preserve"> </w:t>
            </w:r>
            <w:r w:rsidR="0069391B">
              <w:rPr>
                <w:rFonts w:asciiTheme="minorHAnsi" w:hAnsiTheme="minorHAnsi"/>
                <w:sz w:val="18"/>
                <w:szCs w:val="18"/>
              </w:rPr>
              <w:t xml:space="preserve">Test, </w:t>
            </w:r>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461494" w14:paraId="3EC82F70" w14:textId="77777777" w:rsidTr="00B85EC7">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57258DE" w14:textId="77777777" w:rsidR="00461494" w:rsidRPr="00A75DC5" w:rsidRDefault="00461494" w:rsidP="00B85EC7">
            <w:pPr>
              <w:keepNext/>
              <w:rPr>
                <w:rFonts w:asciiTheme="minorHAnsi" w:hAnsiTheme="minorHAnsi"/>
                <w:b/>
                <w:bCs/>
                <w:szCs w:val="18"/>
              </w:rPr>
            </w:pPr>
            <w:r>
              <w:rPr>
                <w:rFonts w:asciiTheme="minorHAnsi" w:hAnsiTheme="minorHAnsi"/>
                <w:b/>
                <w:bCs/>
                <w:szCs w:val="18"/>
              </w:rPr>
              <w:lastRenderedPageBreak/>
              <w:t>G</w:t>
            </w:r>
            <w:r w:rsidRPr="0029047D">
              <w:rPr>
                <w:rFonts w:asciiTheme="minorHAnsi" w:hAnsiTheme="minorHAnsi"/>
                <w:b/>
                <w:bCs/>
                <w:szCs w:val="18"/>
              </w:rPr>
              <w:t>. Other Requirements</w:t>
            </w:r>
          </w:p>
        </w:tc>
      </w:tr>
      <w:tr w:rsidR="00461494" w14:paraId="03633B9D" w14:textId="77777777" w:rsidTr="00B85EC7">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0D0C005" w14:textId="4C19043E" w:rsidR="00461494" w:rsidRPr="00A75DC5" w:rsidRDefault="00461494" w:rsidP="00B85EC7">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461494" w14:paraId="4491BDE3"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F2A791"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8131BA0" w14:textId="77777777" w:rsidR="00461494" w:rsidRDefault="00461494" w:rsidP="00461494">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0179A93" w14:textId="77777777" w:rsidR="00461494" w:rsidRDefault="00461494" w:rsidP="00B85EC7">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461494" w14:paraId="72338205"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62E880E"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264BB6" w14:textId="77777777" w:rsidR="00461494" w:rsidRDefault="00461494" w:rsidP="00B85EC7">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461494" w14:paraId="532FF430"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D0FF227"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7C99138" w14:textId="77777777" w:rsidR="00461494" w:rsidRDefault="00461494" w:rsidP="00B85EC7">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7AD4DD05" w14:textId="77777777" w:rsidR="00461494" w:rsidRDefault="00461494" w:rsidP="00B85EC7">
            <w:pPr>
              <w:ind w:left="274"/>
              <w:rPr>
                <w:sz w:val="22"/>
              </w:rPr>
            </w:pPr>
            <w:r w:rsidRPr="00215D5D">
              <w:rPr>
                <w:rFonts w:asciiTheme="minorHAnsi" w:hAnsiTheme="minorHAnsi" w:cstheme="minorHAnsi"/>
                <w:sz w:val="18"/>
                <w:szCs w:val="18"/>
              </w:rPr>
              <w:t>Exception: Condensing dryers plumbed to a drain.</w:t>
            </w:r>
          </w:p>
        </w:tc>
      </w:tr>
      <w:tr w:rsidR="00461494" w14:paraId="756E2A03"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1B7BA83"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07B3511" w14:textId="77777777" w:rsidR="00461494" w:rsidRDefault="00461494" w:rsidP="00B85EC7">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01AFA239" w14:textId="77777777" w:rsidR="00461494" w:rsidRDefault="00461494" w:rsidP="00B85EC7">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49EF1E67" w14:textId="77777777" w:rsidR="00461494" w:rsidRDefault="00461494" w:rsidP="00B85EC7">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461494" w14:paraId="205C25E5"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E4EA8B5"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AAAE5B8" w14:textId="77777777" w:rsidR="00461494" w:rsidRDefault="00461494" w:rsidP="00B85EC7">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193BA601" w14:textId="77777777" w:rsidR="00461494" w:rsidRDefault="00461494" w:rsidP="00B85EC7">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461494" w14:paraId="2EE8372C"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267825"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0DBCE88" w14:textId="77777777" w:rsidR="00461494" w:rsidRDefault="00461494" w:rsidP="00B85EC7">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0B8ED588" w14:textId="77777777" w:rsidR="00461494" w:rsidRDefault="00461494" w:rsidP="00B85EC7">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01A276A3" w14:textId="77777777" w:rsidR="00461494" w:rsidRDefault="00461494" w:rsidP="00B85EC7">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0ADFAFB" w14:textId="77777777" w:rsidR="00461494" w:rsidRDefault="00461494" w:rsidP="00B85EC7">
            <w:pPr>
              <w:keepNext/>
              <w:ind w:left="763"/>
              <w:rPr>
                <w:rFonts w:asciiTheme="minorHAnsi" w:hAnsiTheme="minorHAnsi"/>
                <w:sz w:val="18"/>
                <w:szCs w:val="18"/>
              </w:rPr>
            </w:pPr>
            <w:r w:rsidRPr="0001108C">
              <w:rPr>
                <w:rFonts w:asciiTheme="minorHAnsi" w:hAnsiTheme="minorHAnsi"/>
                <w:sz w:val="18"/>
                <w:szCs w:val="18"/>
              </w:rPr>
              <w:t>Exceptions:</w:t>
            </w:r>
          </w:p>
          <w:p w14:paraId="3D825460" w14:textId="77777777" w:rsidR="00461494" w:rsidRDefault="00461494" w:rsidP="00B85EC7">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4BEBC4C2" w14:textId="77777777" w:rsidR="00461494" w:rsidRDefault="00461494" w:rsidP="00B85EC7">
            <w:pPr>
              <w:keepNext/>
              <w:ind w:left="1397" w:hanging="274"/>
            </w:pPr>
            <w:r w:rsidRPr="0001108C">
              <w:rPr>
                <w:rFonts w:asciiTheme="minorHAnsi" w:hAnsiTheme="minorHAnsi"/>
                <w:sz w:val="18"/>
                <w:szCs w:val="18"/>
              </w:rPr>
              <w:t>2. Toilet compartments in bathrooms.</w:t>
            </w:r>
          </w:p>
        </w:tc>
      </w:tr>
      <w:tr w:rsidR="00461494" w14:paraId="5CDB73E3"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994DA8"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D44E220" w14:textId="77777777" w:rsidR="00461494" w:rsidRDefault="00461494" w:rsidP="00B85EC7">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76A3B306" w14:textId="77777777" w:rsidR="00461494" w:rsidRDefault="00461494" w:rsidP="00B85EC7">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0117DF60" w14:textId="77777777" w:rsidR="00461494" w:rsidRDefault="00461494" w:rsidP="00C070E2">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0BE11276" w14:textId="77777777" w:rsidR="00461494" w:rsidRDefault="00461494" w:rsidP="00B85EC7">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548DEF44" w14:textId="77777777" w:rsidR="00461494" w:rsidRDefault="00461494" w:rsidP="00C070E2">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6420E419" w14:textId="77777777" w:rsidR="00461494" w:rsidRDefault="00461494" w:rsidP="00C070E2">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461494" w14:paraId="1CCBDF12" w14:textId="77777777" w:rsidTr="00C070E2">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9F9BF60" w14:textId="77777777" w:rsidR="00461494" w:rsidRDefault="00461494" w:rsidP="00B85EC7">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2FC601" w14:textId="77777777" w:rsidR="00461494" w:rsidRDefault="00461494" w:rsidP="00B85EC7">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461494" w14:paraId="3A0B69CA" w14:textId="77777777" w:rsidTr="00B85EC7">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4396CAF" w14:textId="77777777" w:rsidR="00461494" w:rsidRDefault="00461494" w:rsidP="00B85EC7">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2E639A8" w14:textId="77777777" w:rsidR="00461494" w:rsidRDefault="00461494" w:rsidP="00461494"/>
    <w:p w14:paraId="353EC29D" w14:textId="77777777" w:rsidR="00461494" w:rsidRDefault="00461494" w:rsidP="00461494">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461494" w:rsidRPr="006C4FD8" w14:paraId="58CE5134" w14:textId="77777777" w:rsidTr="00B85EC7">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FEBEC20" w14:textId="77777777" w:rsidR="00461494" w:rsidRPr="0047390B" w:rsidRDefault="00461494" w:rsidP="00B85EC7">
            <w:pPr>
              <w:rPr>
                <w:rFonts w:asciiTheme="minorHAnsi" w:hAnsiTheme="minorHAnsi" w:cs="Arial"/>
                <w:b/>
                <w:szCs w:val="18"/>
              </w:rPr>
            </w:pPr>
            <w:r>
              <w:rPr>
                <w:rFonts w:asciiTheme="minorHAnsi" w:hAnsiTheme="minorHAnsi" w:cs="Arial"/>
                <w:b/>
                <w:szCs w:val="18"/>
              </w:rPr>
              <w:lastRenderedPageBreak/>
              <w:t>H</w:t>
            </w:r>
            <w:r w:rsidRPr="0047390B">
              <w:rPr>
                <w:rFonts w:asciiTheme="minorHAnsi" w:hAnsiTheme="minorHAnsi" w:cs="Arial"/>
                <w:b/>
                <w:szCs w:val="18"/>
              </w:rPr>
              <w:t>. Air Moving Equipment</w:t>
            </w:r>
          </w:p>
        </w:tc>
      </w:tr>
      <w:tr w:rsidR="00461494" w:rsidRPr="006C4FD8" w14:paraId="7EED2C08" w14:textId="77777777" w:rsidTr="00B85EC7">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E0E1FF6" w14:textId="77777777" w:rsidR="00461494" w:rsidRPr="0047390B" w:rsidRDefault="00461494" w:rsidP="00B85EC7">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461494" w:rsidRPr="006C4FD8" w14:paraId="3B35BD6C" w14:textId="77777777" w:rsidTr="00B85EC7">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BBF1EEC" w14:textId="77777777" w:rsidR="00461494" w:rsidRPr="006C4FD8" w:rsidRDefault="00461494" w:rsidP="00B85EC7">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1E1232DB" w14:textId="6E3003CD" w:rsidR="00461494" w:rsidRPr="00DA6319" w:rsidRDefault="00461494" w:rsidP="00B85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C070E2">
              <w:rPr>
                <w:rFonts w:asciiTheme="minorHAnsi" w:hAnsiTheme="minorHAnsi"/>
                <w:bCs/>
                <w:sz w:val="18"/>
                <w:szCs w:val="18"/>
              </w:rPr>
              <w:t>Ventilation devices and</w:t>
            </w:r>
            <w:r>
              <w:rPr>
                <w:rFonts w:asciiTheme="minorHAnsi" w:hAnsiTheme="minorHAnsi"/>
                <w:bCs/>
                <w:sz w:val="18"/>
                <w:szCs w:val="18"/>
              </w:rPr>
              <w:t xml:space="preserve"> </w:t>
            </w:r>
            <w:r w:rsidRPr="00C070E2">
              <w:rPr>
                <w:rFonts w:asciiTheme="minorHAnsi" w:hAnsiTheme="minorHAnsi"/>
                <w:bCs/>
                <w:sz w:val="18"/>
                <w:szCs w:val="18"/>
              </w:rPr>
              <w:t>equipment serving individual dwelling units shall be tested in</w:t>
            </w:r>
            <w:r>
              <w:rPr>
                <w:rFonts w:asciiTheme="minorHAnsi" w:hAnsiTheme="minorHAnsi"/>
                <w:bCs/>
                <w:sz w:val="18"/>
                <w:szCs w:val="18"/>
              </w:rPr>
              <w:t xml:space="preserve"> </w:t>
            </w:r>
            <w:r w:rsidRPr="00C070E2">
              <w:rPr>
                <w:rFonts w:asciiTheme="minorHAnsi" w:hAnsiTheme="minorHAnsi"/>
                <w:bCs/>
                <w:sz w:val="18"/>
                <w:szCs w:val="18"/>
              </w:rPr>
              <w:t>accordance with ANSI/ASHRAE Standard 51/AMCA 210,</w:t>
            </w:r>
            <w:r>
              <w:rPr>
                <w:rFonts w:asciiTheme="minorHAnsi" w:hAnsiTheme="minorHAnsi"/>
                <w:bCs/>
                <w:sz w:val="18"/>
                <w:szCs w:val="18"/>
              </w:rPr>
              <w:t xml:space="preserve"> </w:t>
            </w:r>
            <w:r w:rsidRPr="00C070E2">
              <w:rPr>
                <w:rFonts w:asciiTheme="minorHAnsi" w:hAnsiTheme="minorHAnsi"/>
                <w:bCs/>
                <w:i/>
                <w:sz w:val="18"/>
                <w:szCs w:val="18"/>
              </w:rPr>
              <w:t>Laboratory Methods of Testing Fans for Aerodynamic Performance Rating</w:t>
            </w:r>
            <w:r w:rsidRPr="00C070E2">
              <w:rPr>
                <w:rFonts w:asciiTheme="minorHAnsi" w:hAnsiTheme="minorHAnsi"/>
                <w:bCs/>
                <w:sz w:val="18"/>
                <w:szCs w:val="18"/>
              </w:rPr>
              <w:t xml:space="preserve">, and ANSI/AMCA Standard 300, </w:t>
            </w:r>
            <w:r w:rsidRPr="00C070E2">
              <w:rPr>
                <w:rFonts w:asciiTheme="minorHAnsi" w:hAnsiTheme="minorHAnsi"/>
                <w:bCs/>
                <w:i/>
                <w:sz w:val="18"/>
                <w:szCs w:val="18"/>
              </w:rPr>
              <w:t>Reverberant Room Method for Sound Testing of Fans</w:t>
            </w:r>
            <w:r w:rsidRPr="00C070E2">
              <w:rPr>
                <w:rFonts w:asciiTheme="minorHAnsi" w:hAnsiTheme="minorHAnsi"/>
                <w:bCs/>
                <w:sz w:val="18"/>
                <w:szCs w:val="18"/>
              </w:rPr>
              <w:t>, and rated in</w:t>
            </w:r>
            <w:r>
              <w:rPr>
                <w:rFonts w:asciiTheme="minorHAnsi" w:hAnsiTheme="minorHAnsi"/>
                <w:bCs/>
                <w:sz w:val="18"/>
                <w:szCs w:val="18"/>
              </w:rPr>
              <w:t xml:space="preserve"> </w:t>
            </w:r>
            <w:r w:rsidRPr="00C070E2">
              <w:rPr>
                <w:rFonts w:asciiTheme="minorHAnsi" w:hAnsiTheme="minorHAnsi"/>
                <w:bCs/>
                <w:sz w:val="18"/>
                <w:szCs w:val="18"/>
              </w:rPr>
              <w:t>accordance with the airflow and sound rating procedures of</w:t>
            </w:r>
            <w:r>
              <w:rPr>
                <w:rFonts w:asciiTheme="minorHAnsi" w:hAnsiTheme="minorHAnsi"/>
                <w:bCs/>
                <w:sz w:val="18"/>
                <w:szCs w:val="18"/>
              </w:rPr>
              <w:t xml:space="preserve"> </w:t>
            </w:r>
            <w:r w:rsidRPr="00C070E2">
              <w:rPr>
                <w:rFonts w:asciiTheme="minorHAnsi" w:hAnsiTheme="minorHAnsi"/>
                <w:bCs/>
                <w:sz w:val="18"/>
                <w:szCs w:val="18"/>
              </w:rPr>
              <w:t xml:space="preserve">the Home Ventilating Institute (HVI) (HVI 915, </w:t>
            </w:r>
            <w:r w:rsidRPr="00C070E2">
              <w:rPr>
                <w:rFonts w:asciiTheme="minorHAnsi" w:hAnsiTheme="minorHAnsi"/>
                <w:bCs/>
                <w:i/>
                <w:sz w:val="18"/>
                <w:szCs w:val="18"/>
              </w:rPr>
              <w:t>Loudness Testing and Rating Procedure</w:t>
            </w:r>
            <w:r w:rsidRPr="00C070E2">
              <w:rPr>
                <w:rFonts w:asciiTheme="minorHAnsi" w:hAnsiTheme="minorHAnsi"/>
                <w:bCs/>
                <w:sz w:val="18"/>
                <w:szCs w:val="18"/>
              </w:rPr>
              <w:t xml:space="preserve">; HVI 916, </w:t>
            </w:r>
            <w:r w:rsidRPr="00C070E2">
              <w:rPr>
                <w:rFonts w:asciiTheme="minorHAnsi" w:hAnsiTheme="minorHAnsi"/>
                <w:bCs/>
                <w:i/>
                <w:sz w:val="18"/>
                <w:szCs w:val="18"/>
              </w:rPr>
              <w:t>Air Flow Test Procedure</w:t>
            </w:r>
            <w:r w:rsidRPr="00C070E2">
              <w:rPr>
                <w:rFonts w:asciiTheme="minorHAnsi" w:hAnsiTheme="minorHAnsi"/>
                <w:bCs/>
                <w:sz w:val="18"/>
                <w:szCs w:val="18"/>
              </w:rPr>
              <w:t xml:space="preserve"> ; and HVI 920, </w:t>
            </w:r>
            <w:r w:rsidRPr="00C070E2">
              <w:rPr>
                <w:rFonts w:asciiTheme="minorHAnsi" w:hAnsiTheme="minorHAnsi"/>
                <w:bCs/>
                <w:i/>
                <w:sz w:val="18"/>
                <w:szCs w:val="18"/>
              </w:rPr>
              <w:t>Product Performance Certification Procedure Including Verification and Challenge</w:t>
            </w:r>
            <w:r w:rsidRPr="00C070E2">
              <w:rPr>
                <w:rFonts w:asciiTheme="minorHAnsi" w:hAnsiTheme="minorHAnsi"/>
                <w:bCs/>
                <w:sz w:val="18"/>
                <w:szCs w:val="18"/>
              </w:rPr>
              <w:t>).</w:t>
            </w:r>
            <w:r>
              <w:rPr>
                <w:rFonts w:asciiTheme="minorHAnsi" w:hAnsiTheme="minorHAnsi"/>
                <w:bCs/>
                <w:sz w:val="18"/>
                <w:szCs w:val="18"/>
              </w:rPr>
              <w:t xml:space="preserve"> </w:t>
            </w:r>
            <w:r w:rsidRPr="00C070E2">
              <w:rPr>
                <w:rFonts w:asciiTheme="minorHAnsi" w:hAnsiTheme="minorHAnsi"/>
                <w:bCs/>
                <w:sz w:val="18"/>
                <w:szCs w:val="18"/>
              </w:rPr>
              <w:t>Installations of systems or equipment shall be carried out in</w:t>
            </w:r>
            <w:r>
              <w:rPr>
                <w:rFonts w:asciiTheme="minorHAnsi" w:hAnsiTheme="minorHAnsi"/>
                <w:bCs/>
                <w:sz w:val="18"/>
                <w:szCs w:val="18"/>
              </w:rPr>
              <w:t xml:space="preserve"> </w:t>
            </w:r>
            <w:r w:rsidRPr="00C070E2">
              <w:rPr>
                <w:rFonts w:asciiTheme="minorHAnsi" w:hAnsiTheme="minorHAnsi"/>
                <w:bCs/>
                <w:sz w:val="18"/>
                <w:szCs w:val="18"/>
              </w:rPr>
              <w:t>accordance with manufacturers’ design requirements and</w:t>
            </w:r>
            <w:r>
              <w:rPr>
                <w:rFonts w:asciiTheme="minorHAnsi" w:hAnsiTheme="minorHAnsi"/>
                <w:bCs/>
                <w:sz w:val="18"/>
                <w:szCs w:val="18"/>
              </w:rPr>
              <w:t xml:space="preserve"> </w:t>
            </w:r>
            <w:r w:rsidRPr="00C070E2">
              <w:rPr>
                <w:rFonts w:asciiTheme="minorHAnsi" w:hAnsiTheme="minorHAnsi"/>
                <w:bCs/>
                <w:sz w:val="18"/>
                <w:szCs w:val="18"/>
              </w:rPr>
              <w:t>installation instructions.</w:t>
            </w:r>
          </w:p>
        </w:tc>
      </w:tr>
      <w:tr w:rsidR="00461494" w:rsidRPr="006C4FD8" w14:paraId="1FB93792" w14:textId="77777777" w:rsidTr="00B85EC7">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7B0A51D" w14:textId="77777777" w:rsidR="00461494" w:rsidRPr="006C4FD8" w:rsidRDefault="00461494" w:rsidP="00B85EC7">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6EBB0AF2" w14:textId="77777777" w:rsidR="00461494" w:rsidRDefault="00461494" w:rsidP="00B85EC7">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C070E2">
              <w:rPr>
                <w:rFonts w:asciiTheme="minorHAnsi" w:hAnsiTheme="minorHAnsi"/>
                <w:bCs/>
                <w:sz w:val="18"/>
                <w:szCs w:val="18"/>
              </w:rPr>
              <w:t xml:space="preserve"> Ventilation fans shall be rated</w:t>
            </w:r>
            <w:r>
              <w:rPr>
                <w:rFonts w:asciiTheme="minorHAnsi" w:hAnsiTheme="minorHAnsi"/>
                <w:bCs/>
                <w:sz w:val="18"/>
                <w:szCs w:val="18"/>
              </w:rPr>
              <w:t xml:space="preserve"> </w:t>
            </w:r>
            <w:r w:rsidRPr="00C070E2">
              <w:rPr>
                <w:rFonts w:asciiTheme="minorHAnsi" w:hAnsiTheme="minorHAnsi"/>
                <w:bCs/>
                <w:sz w:val="18"/>
                <w:szCs w:val="18"/>
              </w:rPr>
              <w:t>for sound at no less than the minimum airflow rate required</w:t>
            </w:r>
            <w:r>
              <w:rPr>
                <w:rFonts w:asciiTheme="minorHAnsi" w:hAnsiTheme="minorHAnsi"/>
                <w:bCs/>
                <w:sz w:val="18"/>
                <w:szCs w:val="18"/>
              </w:rPr>
              <w:t xml:space="preserve"> </w:t>
            </w:r>
            <w:r w:rsidRPr="00C070E2">
              <w:rPr>
                <w:rFonts w:asciiTheme="minorHAnsi" w:hAnsiTheme="minorHAnsi"/>
                <w:bCs/>
                <w:sz w:val="18"/>
                <w:szCs w:val="18"/>
              </w:rPr>
              <w:t>by this standard as noted below. These sound ratings shall be</w:t>
            </w:r>
            <w:r>
              <w:rPr>
                <w:rFonts w:asciiTheme="minorHAnsi" w:hAnsiTheme="minorHAnsi"/>
                <w:bCs/>
                <w:sz w:val="18"/>
                <w:szCs w:val="18"/>
              </w:rPr>
              <w:t xml:space="preserve"> </w:t>
            </w:r>
            <w:r w:rsidRPr="00C070E2">
              <w:rPr>
                <w:rFonts w:asciiTheme="minorHAnsi" w:hAnsiTheme="minorHAnsi"/>
                <w:bCs/>
                <w:sz w:val="18"/>
                <w:szCs w:val="18"/>
              </w:rPr>
              <w:t>at a minimum of 0.1 in. of water (25 Pa) static pressure in</w:t>
            </w:r>
            <w:r>
              <w:rPr>
                <w:rFonts w:asciiTheme="minorHAnsi" w:hAnsiTheme="minorHAnsi"/>
                <w:bCs/>
                <w:sz w:val="18"/>
                <w:szCs w:val="18"/>
              </w:rPr>
              <w:t xml:space="preserve"> </w:t>
            </w:r>
            <w:r w:rsidRPr="00C070E2">
              <w:rPr>
                <w:rFonts w:asciiTheme="minorHAnsi" w:hAnsiTheme="minorHAnsi"/>
                <w:bCs/>
                <w:sz w:val="18"/>
                <w:szCs w:val="18"/>
              </w:rPr>
              <w:t>accordance with the HVI procedures referenced in Section</w:t>
            </w:r>
            <w:r>
              <w:rPr>
                <w:rFonts w:asciiTheme="minorHAnsi" w:hAnsiTheme="minorHAnsi"/>
                <w:bCs/>
                <w:sz w:val="18"/>
                <w:szCs w:val="18"/>
              </w:rPr>
              <w:t xml:space="preserve"> </w:t>
            </w:r>
            <w:r w:rsidRPr="00C070E2">
              <w:rPr>
                <w:rFonts w:asciiTheme="minorHAnsi" w:hAnsiTheme="minorHAnsi"/>
                <w:bCs/>
                <w:sz w:val="18"/>
                <w:szCs w:val="18"/>
              </w:rPr>
              <w:t>7.1.</w:t>
            </w:r>
          </w:p>
          <w:p w14:paraId="189FD5B6" w14:textId="77777777" w:rsidR="00461494" w:rsidRDefault="00461494" w:rsidP="00B85EC7">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2869CA60" w14:textId="77777777" w:rsidR="00461494" w:rsidRDefault="00461494" w:rsidP="00C070E2">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C070E2">
              <w:rPr>
                <w:rFonts w:asciiTheme="minorHAnsi" w:hAnsiTheme="minorHAnsi"/>
                <w:bCs/>
                <w:sz w:val="18"/>
                <w:szCs w:val="18"/>
              </w:rPr>
              <w:t xml:space="preserve"> These fans shall be rated for sound at a maximum</w:t>
            </w:r>
            <w:r>
              <w:rPr>
                <w:rFonts w:asciiTheme="minorHAnsi" w:hAnsiTheme="minorHAnsi"/>
                <w:bCs/>
                <w:sz w:val="18"/>
                <w:szCs w:val="18"/>
              </w:rPr>
              <w:t xml:space="preserve"> </w:t>
            </w:r>
            <w:r w:rsidRPr="00C070E2">
              <w:rPr>
                <w:rFonts w:asciiTheme="minorHAnsi" w:hAnsiTheme="minorHAnsi"/>
                <w:bCs/>
                <w:sz w:val="18"/>
                <w:szCs w:val="18"/>
              </w:rPr>
              <w:t>of 1.0 sone.</w:t>
            </w:r>
          </w:p>
          <w:p w14:paraId="079D0162" w14:textId="77777777" w:rsidR="00461494" w:rsidRDefault="00461494" w:rsidP="00B85EC7">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2D4ACA45" w14:textId="77777777" w:rsidR="00461494" w:rsidRDefault="00461494" w:rsidP="00B85EC7">
            <w:pPr>
              <w:keepNext/>
              <w:ind w:left="763"/>
              <w:rPr>
                <w:rFonts w:asciiTheme="minorHAnsi" w:hAnsiTheme="minorHAnsi"/>
                <w:sz w:val="18"/>
                <w:szCs w:val="18"/>
              </w:rPr>
            </w:pPr>
            <w:r w:rsidRPr="0001108C">
              <w:rPr>
                <w:rFonts w:asciiTheme="minorHAnsi" w:hAnsiTheme="minorHAnsi"/>
                <w:sz w:val="18"/>
                <w:szCs w:val="18"/>
              </w:rPr>
              <w:t>Exceptions:</w:t>
            </w:r>
          </w:p>
          <w:p w14:paraId="293E7F5A" w14:textId="77777777" w:rsidR="00461494" w:rsidRDefault="00461494" w:rsidP="00B85EC7">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5DA861B5" w14:textId="07DBB1F6" w:rsidR="00461494" w:rsidRDefault="00461494" w:rsidP="00C070E2">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461494" w:rsidRPr="006C4FD8" w14:paraId="206C8582" w14:textId="77777777" w:rsidTr="00B85EC7">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F959536" w14:textId="77777777" w:rsidR="00461494" w:rsidRPr="006C4FD8" w:rsidRDefault="00461494" w:rsidP="00B85EC7">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488A02CC" w14:textId="77777777" w:rsidR="00461494" w:rsidRDefault="00461494" w:rsidP="00B85EC7">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719A1F34" w14:textId="42BF6464" w:rsidR="00461494" w:rsidRDefault="00461494" w:rsidP="00B85EC7">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C070E2">
              <w:rPr>
                <w:rFonts w:asciiTheme="minorHAnsi" w:hAnsiTheme="minorHAnsi"/>
                <w:bCs/>
                <w:sz w:val="18"/>
                <w:szCs w:val="18"/>
              </w:rPr>
              <w:t>Exhaust</w:t>
            </w:r>
            <w:r>
              <w:rPr>
                <w:rFonts w:asciiTheme="minorHAnsi" w:hAnsiTheme="minorHAnsi"/>
                <w:bCs/>
                <w:sz w:val="18"/>
                <w:szCs w:val="18"/>
              </w:rPr>
              <w:t xml:space="preserve"> </w:t>
            </w:r>
            <w:r w:rsidRPr="00C070E2">
              <w:rPr>
                <w:rFonts w:asciiTheme="minorHAnsi" w:hAnsiTheme="minorHAnsi"/>
                <w:bCs/>
                <w:sz w:val="18"/>
                <w:szCs w:val="18"/>
              </w:rPr>
              <w:t>fans in separate dwelling units shall not share a common</w:t>
            </w:r>
            <w:r>
              <w:rPr>
                <w:rFonts w:asciiTheme="minorHAnsi" w:hAnsiTheme="minorHAnsi"/>
                <w:bCs/>
                <w:sz w:val="18"/>
                <w:szCs w:val="18"/>
              </w:rPr>
              <w:t xml:space="preserve"> </w:t>
            </w:r>
            <w:r w:rsidRPr="00C070E2">
              <w:rPr>
                <w:rFonts w:asciiTheme="minorHAnsi" w:hAnsiTheme="minorHAnsi"/>
                <w:bCs/>
                <w:sz w:val="18"/>
                <w:szCs w:val="18"/>
              </w:rPr>
              <w:t>exhaust duct. If more than one of the exhaust fans in a single</w:t>
            </w:r>
            <w:r>
              <w:rPr>
                <w:rFonts w:asciiTheme="minorHAnsi" w:hAnsiTheme="minorHAnsi"/>
                <w:bCs/>
                <w:sz w:val="18"/>
                <w:szCs w:val="18"/>
              </w:rPr>
              <w:t xml:space="preserve"> </w:t>
            </w:r>
            <w:r w:rsidRPr="00C070E2">
              <w:rPr>
                <w:rFonts w:asciiTheme="minorHAnsi" w:hAnsiTheme="minorHAnsi"/>
                <w:bCs/>
                <w:sz w:val="18"/>
                <w:szCs w:val="18"/>
              </w:rPr>
              <w:t>dwelling unit shares a common exhaust duct, each fan shall</w:t>
            </w:r>
            <w:r>
              <w:rPr>
                <w:rFonts w:asciiTheme="minorHAnsi" w:hAnsiTheme="minorHAnsi"/>
                <w:bCs/>
                <w:sz w:val="18"/>
                <w:szCs w:val="18"/>
              </w:rPr>
              <w:t xml:space="preserve"> </w:t>
            </w:r>
            <w:r w:rsidRPr="00C070E2">
              <w:rPr>
                <w:rFonts w:asciiTheme="minorHAnsi" w:hAnsiTheme="minorHAnsi"/>
                <w:bCs/>
                <w:sz w:val="18"/>
                <w:szCs w:val="18"/>
              </w:rPr>
              <w:t>be equipped with a backdraft damper to prevent the recirculation</w:t>
            </w:r>
            <w:r>
              <w:rPr>
                <w:rFonts w:asciiTheme="minorHAnsi" w:hAnsiTheme="minorHAnsi"/>
                <w:bCs/>
                <w:sz w:val="18"/>
                <w:szCs w:val="18"/>
              </w:rPr>
              <w:t xml:space="preserve"> </w:t>
            </w:r>
            <w:r w:rsidRPr="00C070E2">
              <w:rPr>
                <w:rFonts w:asciiTheme="minorHAnsi" w:hAnsiTheme="minorHAnsi"/>
                <w:bCs/>
                <w:sz w:val="18"/>
                <w:szCs w:val="18"/>
              </w:rPr>
              <w:t>of exhaust air from one room to another through the</w:t>
            </w:r>
            <w:r>
              <w:rPr>
                <w:rFonts w:asciiTheme="minorHAnsi" w:hAnsiTheme="minorHAnsi"/>
                <w:bCs/>
                <w:sz w:val="18"/>
                <w:szCs w:val="18"/>
              </w:rPr>
              <w:t xml:space="preserve"> </w:t>
            </w:r>
            <w:r w:rsidRPr="00C070E2">
              <w:rPr>
                <w:rFonts w:asciiTheme="minorHAnsi" w:hAnsiTheme="minorHAnsi"/>
                <w:bCs/>
                <w:sz w:val="18"/>
                <w:szCs w:val="18"/>
              </w:rPr>
              <w:t>exhaust ducting system</w:t>
            </w:r>
            <w:r w:rsidRPr="00F47345">
              <w:rPr>
                <w:rFonts w:asciiTheme="minorHAnsi" w:hAnsiTheme="minorHAnsi"/>
                <w:b/>
                <w:bCs/>
                <w:sz w:val="18"/>
                <w:szCs w:val="18"/>
              </w:rPr>
              <w:t>.</w:t>
            </w:r>
          </w:p>
          <w:p w14:paraId="40ABF897" w14:textId="1628E4E8" w:rsidR="00461494" w:rsidRPr="00C070E2" w:rsidRDefault="00461494" w:rsidP="00B85EC7">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C070E2">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C070E2">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C070E2">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C070E2">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C070E2">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C070E2">
              <w:rPr>
                <w:rFonts w:asciiTheme="minorHAnsi" w:hAnsiTheme="minorHAnsi" w:cstheme="minorHAnsi"/>
                <w:sz w:val="18"/>
                <w:szCs w:val="18"/>
              </w:rPr>
              <w:t>duct when the fan is not running</w:t>
            </w:r>
            <w:r>
              <w:rPr>
                <w:rFonts w:asciiTheme="minorHAnsi" w:hAnsiTheme="minorHAnsi" w:cstheme="minorHAnsi"/>
                <w:sz w:val="18"/>
                <w:szCs w:val="18"/>
              </w:rPr>
              <w:t>.</w:t>
            </w:r>
            <w:r w:rsidRPr="00C070E2">
              <w:rPr>
                <w:rFonts w:asciiTheme="minorHAnsi" w:hAnsiTheme="minorHAnsi" w:cstheme="minorHAnsi"/>
                <w:sz w:val="18"/>
                <w:szCs w:val="18"/>
              </w:rPr>
              <w:t xml:space="preserve"> </w:t>
            </w:r>
          </w:p>
        </w:tc>
      </w:tr>
      <w:tr w:rsidR="00461494" w:rsidRPr="006C4FD8" w14:paraId="47260577" w14:textId="77777777" w:rsidTr="00B85EC7">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7E4A9F18" w14:textId="77777777" w:rsidR="00461494" w:rsidRPr="006C4FD8" w:rsidRDefault="00461494" w:rsidP="00B85EC7">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0FC657E1" w14:textId="77777777" w:rsidR="00461494" w:rsidRDefault="00461494" w:rsidP="00B85EC7">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461494" w:rsidRPr="006C4FD8" w14:paraId="2C8EE627" w14:textId="77777777" w:rsidTr="00B85EC7">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8AC7EF3" w14:textId="77777777" w:rsidR="00461494" w:rsidRPr="006C4FD8" w:rsidRDefault="00461494" w:rsidP="00B85EC7">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53497C11" w14:textId="77777777" w:rsidR="003C0B0D" w:rsidRDefault="003C0B0D">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3697E596" w14:textId="77777777" w:rsidTr="00461494">
        <w:trPr>
          <w:trHeight w:val="288"/>
        </w:trPr>
        <w:tc>
          <w:tcPr>
            <w:tcW w:w="10768" w:type="dxa"/>
            <w:gridSpan w:val="4"/>
            <w:vAlign w:val="center"/>
          </w:tcPr>
          <w:p w14:paraId="142DA82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lastRenderedPageBreak/>
              <w:t>Documentation Author's Declaration Statement</w:t>
            </w:r>
          </w:p>
        </w:tc>
      </w:tr>
      <w:tr w:rsidR="00BD72D7" w:rsidRPr="00BB16FE" w14:paraId="10C96A6B" w14:textId="77777777" w:rsidTr="00461494">
        <w:trPr>
          <w:trHeight w:val="360"/>
        </w:trPr>
        <w:tc>
          <w:tcPr>
            <w:tcW w:w="10768" w:type="dxa"/>
            <w:gridSpan w:val="4"/>
            <w:vAlign w:val="center"/>
          </w:tcPr>
          <w:p w14:paraId="7C4F7F09"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18CB84E1" w14:textId="77777777" w:rsidTr="00461494">
        <w:trPr>
          <w:trHeight w:val="360"/>
        </w:trPr>
        <w:tc>
          <w:tcPr>
            <w:tcW w:w="5344" w:type="dxa"/>
          </w:tcPr>
          <w:p w14:paraId="1A043EF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424" w:type="dxa"/>
            <w:gridSpan w:val="3"/>
          </w:tcPr>
          <w:p w14:paraId="2FEFACF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4DC320A6" w14:textId="77777777" w:rsidTr="00461494">
        <w:trPr>
          <w:trHeight w:val="360"/>
        </w:trPr>
        <w:tc>
          <w:tcPr>
            <w:tcW w:w="5344" w:type="dxa"/>
          </w:tcPr>
          <w:p w14:paraId="52B57CF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424" w:type="dxa"/>
            <w:gridSpan w:val="3"/>
          </w:tcPr>
          <w:p w14:paraId="1787BF5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162940C8" w14:textId="77777777" w:rsidTr="00461494">
        <w:trPr>
          <w:trHeight w:val="360"/>
        </w:trPr>
        <w:tc>
          <w:tcPr>
            <w:tcW w:w="5344" w:type="dxa"/>
          </w:tcPr>
          <w:p w14:paraId="51C8702C"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424" w:type="dxa"/>
            <w:gridSpan w:val="3"/>
          </w:tcPr>
          <w:p w14:paraId="1184291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05A16BC2" w14:textId="77777777" w:rsidTr="00461494">
        <w:trPr>
          <w:trHeight w:val="360"/>
        </w:trPr>
        <w:tc>
          <w:tcPr>
            <w:tcW w:w="5344" w:type="dxa"/>
          </w:tcPr>
          <w:p w14:paraId="47A701F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424" w:type="dxa"/>
            <w:gridSpan w:val="3"/>
          </w:tcPr>
          <w:p w14:paraId="6D02206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16B194D6" w14:textId="77777777" w:rsidTr="00461494">
        <w:tblPrEx>
          <w:tblCellMar>
            <w:left w:w="115" w:type="dxa"/>
            <w:right w:w="115" w:type="dxa"/>
          </w:tblCellMar>
        </w:tblPrEx>
        <w:trPr>
          <w:trHeight w:val="296"/>
        </w:trPr>
        <w:tc>
          <w:tcPr>
            <w:tcW w:w="10768" w:type="dxa"/>
            <w:gridSpan w:val="4"/>
            <w:vAlign w:val="center"/>
          </w:tcPr>
          <w:p w14:paraId="1CAF934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1E2BD9CC" w14:textId="77777777" w:rsidTr="00461494">
        <w:tblPrEx>
          <w:tblCellMar>
            <w:left w:w="115" w:type="dxa"/>
            <w:right w:w="115" w:type="dxa"/>
          </w:tblCellMar>
        </w:tblPrEx>
        <w:trPr>
          <w:trHeight w:val="504"/>
        </w:trPr>
        <w:tc>
          <w:tcPr>
            <w:tcW w:w="10768" w:type="dxa"/>
            <w:gridSpan w:val="4"/>
            <w:shd w:val="clear" w:color="auto" w:fill="auto"/>
          </w:tcPr>
          <w:p w14:paraId="35A79642"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793C248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13519AD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3CAD2D0D"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AA61F7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2130176"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5C31C45F" w14:textId="77777777" w:rsidTr="00461494">
        <w:tblPrEx>
          <w:tblCellMar>
            <w:left w:w="115" w:type="dxa"/>
            <w:right w:w="115" w:type="dxa"/>
          </w:tblCellMar>
        </w:tblPrEx>
        <w:trPr>
          <w:trHeight w:val="278"/>
        </w:trPr>
        <w:tc>
          <w:tcPr>
            <w:tcW w:w="10768" w:type="dxa"/>
            <w:gridSpan w:val="4"/>
            <w:vAlign w:val="center"/>
          </w:tcPr>
          <w:p w14:paraId="134F16F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56D0E6CC" w14:textId="77777777" w:rsidTr="00461494">
        <w:tblPrEx>
          <w:tblCellMar>
            <w:left w:w="115" w:type="dxa"/>
            <w:right w:w="115" w:type="dxa"/>
          </w:tblCellMar>
        </w:tblPrEx>
        <w:trPr>
          <w:trHeight w:hRule="exact" w:val="360"/>
        </w:trPr>
        <w:tc>
          <w:tcPr>
            <w:tcW w:w="10768" w:type="dxa"/>
            <w:gridSpan w:val="4"/>
            <w:vAlign w:val="center"/>
          </w:tcPr>
          <w:p w14:paraId="7C474FE4"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830797C" w14:textId="77777777" w:rsidTr="00461494">
        <w:tblPrEx>
          <w:tblCellMar>
            <w:left w:w="115" w:type="dxa"/>
            <w:right w:w="115" w:type="dxa"/>
          </w:tblCellMar>
        </w:tblPrEx>
        <w:trPr>
          <w:trHeight w:hRule="exact" w:val="360"/>
        </w:trPr>
        <w:tc>
          <w:tcPr>
            <w:tcW w:w="5384" w:type="dxa"/>
            <w:gridSpan w:val="2"/>
          </w:tcPr>
          <w:p w14:paraId="2732FB73"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384" w:type="dxa"/>
            <w:gridSpan w:val="2"/>
          </w:tcPr>
          <w:p w14:paraId="69E52E5C"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7F3F677" w14:textId="77777777" w:rsidTr="00461494">
        <w:tblPrEx>
          <w:tblCellMar>
            <w:left w:w="108" w:type="dxa"/>
            <w:right w:w="108" w:type="dxa"/>
          </w:tblCellMar>
        </w:tblPrEx>
        <w:trPr>
          <w:trHeight w:hRule="exact" w:val="288"/>
        </w:trPr>
        <w:tc>
          <w:tcPr>
            <w:tcW w:w="10768" w:type="dxa"/>
            <w:gridSpan w:val="4"/>
            <w:vAlign w:val="center"/>
          </w:tcPr>
          <w:p w14:paraId="16B13968"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0DFA2DCE" w14:textId="77777777" w:rsidTr="00461494">
        <w:tblPrEx>
          <w:tblCellMar>
            <w:left w:w="108" w:type="dxa"/>
            <w:right w:w="108" w:type="dxa"/>
          </w:tblCellMar>
        </w:tblPrEx>
        <w:trPr>
          <w:trHeight w:hRule="exact" w:val="360"/>
        </w:trPr>
        <w:tc>
          <w:tcPr>
            <w:tcW w:w="5391" w:type="dxa"/>
            <w:gridSpan w:val="3"/>
          </w:tcPr>
          <w:p w14:paraId="55430919"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377" w:type="dxa"/>
          </w:tcPr>
          <w:p w14:paraId="07C0E41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3247A1D6" w14:textId="77777777" w:rsidTr="00461494">
        <w:tblPrEx>
          <w:tblCellMar>
            <w:left w:w="108" w:type="dxa"/>
            <w:right w:w="108" w:type="dxa"/>
          </w:tblCellMar>
        </w:tblPrEx>
        <w:trPr>
          <w:trHeight w:val="288"/>
        </w:trPr>
        <w:tc>
          <w:tcPr>
            <w:tcW w:w="10768" w:type="dxa"/>
            <w:gridSpan w:val="4"/>
            <w:vAlign w:val="center"/>
          </w:tcPr>
          <w:p w14:paraId="51BBF234"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210C26D2" w14:textId="77777777" w:rsidTr="00461494">
        <w:tblPrEx>
          <w:tblCellMar>
            <w:left w:w="108" w:type="dxa"/>
            <w:right w:w="108" w:type="dxa"/>
          </w:tblCellMar>
        </w:tblPrEx>
        <w:trPr>
          <w:trHeight w:hRule="exact" w:val="360"/>
        </w:trPr>
        <w:tc>
          <w:tcPr>
            <w:tcW w:w="10768" w:type="dxa"/>
            <w:gridSpan w:val="4"/>
          </w:tcPr>
          <w:p w14:paraId="01186CA2"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141C4D62"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6A3A00F5"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Pr>
          <w:p w14:paraId="4E43A4F6"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2DD03184"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1CD15E2E"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377" w:type="dxa"/>
            <w:tcBorders>
              <w:top w:val="single" w:sz="4" w:space="0" w:color="auto"/>
              <w:left w:val="single" w:sz="4" w:space="0" w:color="auto"/>
              <w:bottom w:val="single" w:sz="4" w:space="0" w:color="auto"/>
              <w:right w:val="single" w:sz="4" w:space="0" w:color="auto"/>
            </w:tcBorders>
          </w:tcPr>
          <w:p w14:paraId="2716B951"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867" w14:textId="77777777" w:rsidR="00202E7F" w:rsidRDefault="00202E7F" w:rsidP="00C519F0">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BAE2B" w14:textId="77777777" w:rsidR="00B85EC7" w:rsidRDefault="00B85EC7">
      <w:r>
        <w:separator/>
      </w:r>
    </w:p>
  </w:endnote>
  <w:endnote w:type="continuationSeparator" w:id="0">
    <w:p w14:paraId="6CACAC48" w14:textId="77777777" w:rsidR="00B85EC7" w:rsidRDefault="00B85EC7">
      <w:r>
        <w:continuationSeparator/>
      </w:r>
    </w:p>
  </w:endnote>
  <w:endnote w:type="continuationNotice" w:id="1">
    <w:p w14:paraId="18E33BDE" w14:textId="77777777" w:rsidR="00B85EC7" w:rsidRDefault="00B85E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B85EC7" w:rsidRPr="009213E6" w:rsidRDefault="00B85EC7" w:rsidP="009213E6">
    <w:pPr>
      <w:pStyle w:val="Footer"/>
      <w:rPr>
        <w:b/>
      </w:rPr>
    </w:pPr>
    <w:r w:rsidRPr="009213E6">
      <w:t xml:space="preserve">Registration Number:                                            Registration Date/Time:                                                    HERS Provider:                                   </w:t>
    </w:r>
  </w:p>
  <w:p w14:paraId="0435B886" w14:textId="3DCE3E34" w:rsidR="00B85EC7" w:rsidRPr="009213E6" w:rsidRDefault="00B85EC7"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49BDF2C1" w:rsidR="00B85EC7" w:rsidRPr="009213E6" w:rsidRDefault="00B85EC7"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4752E77C" w:rsidR="00B85EC7" w:rsidRPr="00A165EE" w:rsidRDefault="00B85EC7"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E0E7C" w14:textId="77777777" w:rsidR="00B85EC7" w:rsidRDefault="00B85EC7">
      <w:r>
        <w:separator/>
      </w:r>
    </w:p>
  </w:footnote>
  <w:footnote w:type="continuationSeparator" w:id="0">
    <w:p w14:paraId="795CB554" w14:textId="77777777" w:rsidR="00B85EC7" w:rsidRDefault="00B85EC7">
      <w:r>
        <w:continuationSeparator/>
      </w:r>
    </w:p>
  </w:footnote>
  <w:footnote w:type="continuationNotice" w:id="1">
    <w:p w14:paraId="055F8863" w14:textId="77777777" w:rsidR="00B85EC7" w:rsidRDefault="00B85EC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B85EC7" w:rsidRDefault="005F2467">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007212CD" w:rsidR="00B85EC7" w:rsidRPr="007770C5" w:rsidRDefault="005F2467"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B85EC7" w:rsidRPr="007770C5">
      <w:rPr>
        <w:rFonts w:ascii="Arial" w:hAnsi="Arial" w:cs="Arial"/>
        <w:sz w:val="14"/>
        <w:szCs w:val="14"/>
      </w:rPr>
      <w:t>STATE OF CALIFORNIA</w:t>
    </w:r>
  </w:p>
  <w:p w14:paraId="0435B874" w14:textId="77777777" w:rsidR="00B85EC7" w:rsidRPr="007770C5" w:rsidRDefault="00B85EC7"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393608F8" w:rsidR="00B85EC7" w:rsidRPr="007770C5" w:rsidRDefault="00B85EC7" w:rsidP="00352336">
    <w:pPr>
      <w:suppressAutoHyphens/>
      <w:ind w:left="-90"/>
      <w:rPr>
        <w:rFonts w:ascii="Arial" w:hAnsi="Arial" w:cs="Arial"/>
        <w:sz w:val="14"/>
        <w:szCs w:val="14"/>
      </w:rPr>
    </w:pPr>
    <w:r>
      <w:rPr>
        <w:rFonts w:ascii="Arial" w:hAnsi="Arial" w:cs="Arial"/>
        <w:sz w:val="14"/>
        <w:szCs w:val="14"/>
      </w:rPr>
      <w:t>CEC-CF3R-MCH-27a-H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85EC7"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6902E723" w:rsidR="00B85EC7" w:rsidRPr="00D65FA1" w:rsidRDefault="00B85EC7"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0435B877" w14:textId="2F6A09C6" w:rsidR="00B85EC7" w:rsidRPr="00D65FA1" w:rsidRDefault="00B85EC7" w:rsidP="007F6151">
          <w:pPr>
            <w:pStyle w:val="Style18"/>
            <w:rPr>
              <w:b/>
              <w:sz w:val="20"/>
            </w:rPr>
          </w:pPr>
          <w:r w:rsidRPr="00D65FA1">
            <w:rPr>
              <w:sz w:val="20"/>
            </w:rPr>
            <w:t>CF</w:t>
          </w:r>
          <w:r>
            <w:rPr>
              <w:sz w:val="20"/>
            </w:rPr>
            <w:t>3</w:t>
          </w:r>
          <w:r w:rsidRPr="00D65FA1">
            <w:rPr>
              <w:sz w:val="20"/>
            </w:rPr>
            <w:t>R-MCH-27</w:t>
          </w:r>
          <w:r>
            <w:rPr>
              <w:sz w:val="20"/>
            </w:rPr>
            <w:t>-H</w:t>
          </w:r>
        </w:p>
      </w:tc>
    </w:tr>
    <w:tr w:rsidR="00B85EC7" w:rsidRPr="00F85124" w14:paraId="0435B87B" w14:textId="77777777" w:rsidTr="0013183D">
      <w:trPr>
        <w:cantSplit/>
        <w:trHeight w:val="288"/>
      </w:trPr>
      <w:tc>
        <w:tcPr>
          <w:tcW w:w="2285" w:type="pct"/>
          <w:tcBorders>
            <w:right w:val="nil"/>
          </w:tcBorders>
        </w:tcPr>
        <w:p w14:paraId="0435B879" w14:textId="77777777" w:rsidR="00B85EC7" w:rsidRPr="00F85124" w:rsidRDefault="00B85EC7" w:rsidP="0013183D">
          <w:pPr>
            <w:pStyle w:val="Style19"/>
            <w:rPr>
              <w:sz w:val="12"/>
              <w:szCs w:val="12"/>
            </w:rPr>
          </w:pPr>
          <w:r w:rsidRPr="00505A99">
            <w:t>Indoor Air Quality and Mechanical Ventilation</w:t>
          </w:r>
        </w:p>
      </w:tc>
      <w:tc>
        <w:tcPr>
          <w:tcW w:w="2715" w:type="pct"/>
          <w:gridSpan w:val="2"/>
          <w:tcBorders>
            <w:left w:val="nil"/>
          </w:tcBorders>
        </w:tcPr>
        <w:p w14:paraId="0435B87A" w14:textId="59B03CC4" w:rsidR="00B85EC7" w:rsidRPr="00F85124" w:rsidRDefault="00B85EC7"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5F2467" w:rsidRPr="005F2467">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5F2467">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r w:rsidR="00B85EC7" w:rsidRPr="00F85124" w14:paraId="0435B87F" w14:textId="77777777" w:rsidTr="0013183D">
      <w:trPr>
        <w:cantSplit/>
        <w:trHeight w:val="288"/>
      </w:trPr>
      <w:tc>
        <w:tcPr>
          <w:tcW w:w="0" w:type="auto"/>
        </w:tcPr>
        <w:p w14:paraId="0435B87C" w14:textId="77777777" w:rsidR="00B85EC7" w:rsidRPr="00F85124" w:rsidRDefault="00B85EC7" w:rsidP="0013183D">
          <w:pPr>
            <w:pStyle w:val="Style20"/>
          </w:pPr>
          <w:r w:rsidRPr="00F85124">
            <w:t>Project Name:</w:t>
          </w:r>
        </w:p>
      </w:tc>
      <w:tc>
        <w:tcPr>
          <w:tcW w:w="1596" w:type="pct"/>
        </w:tcPr>
        <w:p w14:paraId="0435B87D" w14:textId="77777777" w:rsidR="00B85EC7" w:rsidRPr="00F85124" w:rsidRDefault="00B85EC7" w:rsidP="0013183D">
          <w:pPr>
            <w:pStyle w:val="Style20"/>
          </w:pPr>
          <w:r w:rsidRPr="00F85124">
            <w:t>Enforcement Agency:</w:t>
          </w:r>
        </w:p>
      </w:tc>
      <w:tc>
        <w:tcPr>
          <w:tcW w:w="1119" w:type="pct"/>
        </w:tcPr>
        <w:p w14:paraId="0435B87E" w14:textId="77777777" w:rsidR="00B85EC7" w:rsidRPr="00F85124" w:rsidRDefault="00B85EC7" w:rsidP="0013183D">
          <w:pPr>
            <w:pStyle w:val="Style20"/>
          </w:pPr>
          <w:r w:rsidRPr="00F85124">
            <w:t>Permit Number:</w:t>
          </w:r>
        </w:p>
      </w:tc>
    </w:tr>
    <w:tr w:rsidR="00B85EC7" w:rsidRPr="00F85124" w14:paraId="0435B883" w14:textId="77777777" w:rsidTr="0013183D">
      <w:trPr>
        <w:cantSplit/>
        <w:trHeight w:val="288"/>
      </w:trPr>
      <w:tc>
        <w:tcPr>
          <w:tcW w:w="0" w:type="auto"/>
        </w:tcPr>
        <w:p w14:paraId="0435B880" w14:textId="77777777" w:rsidR="00B85EC7" w:rsidRPr="00F85124" w:rsidRDefault="00B85EC7" w:rsidP="0013183D">
          <w:pPr>
            <w:pStyle w:val="Style20"/>
            <w:rPr>
              <w:vertAlign w:val="superscript"/>
            </w:rPr>
          </w:pPr>
          <w:r w:rsidRPr="00F85124">
            <w:t>Dwelling Address:</w:t>
          </w:r>
        </w:p>
      </w:tc>
      <w:tc>
        <w:tcPr>
          <w:tcW w:w="1596" w:type="pct"/>
        </w:tcPr>
        <w:p w14:paraId="0435B881" w14:textId="77777777" w:rsidR="00B85EC7" w:rsidRPr="00F85124" w:rsidRDefault="00B85EC7" w:rsidP="0013183D">
          <w:pPr>
            <w:pStyle w:val="Style20"/>
            <w:rPr>
              <w:vertAlign w:val="superscript"/>
            </w:rPr>
          </w:pPr>
          <w:r w:rsidRPr="00F85124">
            <w:t>City</w:t>
          </w:r>
          <w:r>
            <w:t>:</w:t>
          </w:r>
        </w:p>
      </w:tc>
      <w:tc>
        <w:tcPr>
          <w:tcW w:w="1119" w:type="pct"/>
        </w:tcPr>
        <w:p w14:paraId="0435B882" w14:textId="77777777" w:rsidR="00B85EC7" w:rsidRPr="00F85124" w:rsidRDefault="00B85EC7" w:rsidP="0013183D">
          <w:pPr>
            <w:pStyle w:val="Style20"/>
            <w:rPr>
              <w:vertAlign w:val="superscript"/>
            </w:rPr>
          </w:pPr>
          <w:r w:rsidRPr="00F85124">
            <w:t>Zip Code</w:t>
          </w:r>
          <w:r>
            <w:t>:</w:t>
          </w:r>
        </w:p>
      </w:tc>
    </w:tr>
  </w:tbl>
  <w:p w14:paraId="0435B884" w14:textId="77777777" w:rsidR="00B85EC7" w:rsidRDefault="00B85E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B85EC7" w:rsidRDefault="005F2467">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B85EC7" w:rsidRDefault="005F2467">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85EC7"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0EC94FB5" w:rsidR="00B85EC7" w:rsidRPr="00927918" w:rsidRDefault="00B85EC7"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5C03863A" w:rsidR="00B85EC7" w:rsidRPr="00927918" w:rsidRDefault="00B85EC7" w:rsidP="00D85A3A">
          <w:pPr>
            <w:pStyle w:val="Style18"/>
            <w:rPr>
              <w:b/>
              <w:sz w:val="20"/>
            </w:rPr>
          </w:pPr>
          <w:r w:rsidRPr="00927918">
            <w:rPr>
              <w:sz w:val="20"/>
            </w:rPr>
            <w:t>CF</w:t>
          </w:r>
          <w:r>
            <w:rPr>
              <w:sz w:val="20"/>
            </w:rPr>
            <w:t>3</w:t>
          </w:r>
          <w:r w:rsidRPr="00927918">
            <w:rPr>
              <w:sz w:val="20"/>
            </w:rPr>
            <w:t>R-MCH-27</w:t>
          </w:r>
          <w:r>
            <w:rPr>
              <w:sz w:val="20"/>
            </w:rPr>
            <w:t>-H</w:t>
          </w:r>
        </w:p>
      </w:tc>
    </w:tr>
    <w:tr w:rsidR="00B85EC7" w:rsidRPr="00F85124" w14:paraId="0435B88E" w14:textId="77777777" w:rsidTr="00023A98">
      <w:trPr>
        <w:cantSplit/>
        <w:trHeight w:val="288"/>
      </w:trPr>
      <w:tc>
        <w:tcPr>
          <w:tcW w:w="2285" w:type="pct"/>
          <w:tcBorders>
            <w:right w:val="nil"/>
          </w:tcBorders>
        </w:tcPr>
        <w:p w14:paraId="0435B88C" w14:textId="77777777" w:rsidR="00B85EC7" w:rsidRPr="00F85124" w:rsidRDefault="00B85EC7"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640C23AC" w:rsidR="00B85EC7" w:rsidRPr="00F85124" w:rsidRDefault="00B85EC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5F2467" w:rsidRPr="005F2467">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5F2467">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B85EC7" w:rsidRDefault="005F2467"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B85EC7" w:rsidRDefault="005F2467">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B85EC7" w:rsidRDefault="005F2467">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B85EC7"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5A4C8DA0" w:rsidR="00B85EC7" w:rsidRPr="00D65FA1" w:rsidRDefault="00B85EC7"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0435B894" w14:textId="45E21402" w:rsidR="00B85EC7" w:rsidRPr="00D65FA1" w:rsidRDefault="00B85EC7" w:rsidP="00D85A3A">
          <w:pPr>
            <w:pStyle w:val="Style18"/>
            <w:rPr>
              <w:b/>
              <w:sz w:val="20"/>
            </w:rPr>
          </w:pPr>
          <w:r w:rsidRPr="00D65FA1">
            <w:rPr>
              <w:sz w:val="20"/>
            </w:rPr>
            <w:t>CF</w:t>
          </w:r>
          <w:r>
            <w:rPr>
              <w:sz w:val="20"/>
            </w:rPr>
            <w:t>3</w:t>
          </w:r>
          <w:r w:rsidRPr="00D65FA1">
            <w:rPr>
              <w:sz w:val="20"/>
            </w:rPr>
            <w:t>R-MCH-27</w:t>
          </w:r>
          <w:r>
            <w:rPr>
              <w:sz w:val="20"/>
            </w:rPr>
            <w:t>-H</w:t>
          </w:r>
        </w:p>
      </w:tc>
    </w:tr>
    <w:tr w:rsidR="00B85EC7" w:rsidRPr="00F85124" w14:paraId="0435B898" w14:textId="77777777" w:rsidTr="00023A98">
      <w:trPr>
        <w:cantSplit/>
        <w:trHeight w:val="288"/>
      </w:trPr>
      <w:tc>
        <w:tcPr>
          <w:tcW w:w="2285" w:type="pct"/>
          <w:tcBorders>
            <w:right w:val="nil"/>
          </w:tcBorders>
        </w:tcPr>
        <w:p w14:paraId="0435B896" w14:textId="77777777" w:rsidR="00B85EC7" w:rsidRPr="00F85124" w:rsidRDefault="00B85EC7"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525DB43B" w:rsidR="00B85EC7" w:rsidRPr="00F85124" w:rsidRDefault="00B85EC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5F2467" w:rsidRPr="005F2467">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5F2467">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0435B899" w14:textId="77777777" w:rsidR="00B85EC7" w:rsidRDefault="005F2467"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B85EC7" w:rsidRDefault="005F2467">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1"/>
  </w:num>
  <w:num w:numId="4">
    <w:abstractNumId w:val="1"/>
  </w:num>
  <w:num w:numId="5">
    <w:abstractNumId w:val="0"/>
  </w:num>
  <w:num w:numId="6">
    <w:abstractNumId w:val="10"/>
  </w:num>
  <w:num w:numId="7">
    <w:abstractNumId w:val="22"/>
  </w:num>
  <w:num w:numId="8">
    <w:abstractNumId w:val="24"/>
  </w:num>
  <w:num w:numId="9">
    <w:abstractNumId w:val="9"/>
  </w:num>
  <w:num w:numId="10">
    <w:abstractNumId w:val="16"/>
  </w:num>
  <w:num w:numId="11">
    <w:abstractNumId w:val="27"/>
  </w:num>
  <w:num w:numId="12">
    <w:abstractNumId w:val="18"/>
  </w:num>
  <w:num w:numId="13">
    <w:abstractNumId w:val="12"/>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7"/>
  </w:num>
  <w:num w:numId="19">
    <w:abstractNumId w:val="8"/>
  </w:num>
  <w:num w:numId="20">
    <w:abstractNumId w:val="31"/>
  </w:num>
  <w:num w:numId="21">
    <w:abstractNumId w:val="13"/>
  </w:num>
  <w:num w:numId="22">
    <w:abstractNumId w:val="17"/>
  </w:num>
  <w:num w:numId="23">
    <w:abstractNumId w:val="29"/>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4"/>
  </w:num>
  <w:num w:numId="32">
    <w:abstractNumId w:val="3"/>
  </w:num>
  <w:num w:numId="33">
    <w:abstractNumId w:val="30"/>
  </w:num>
  <w:num w:numId="34">
    <w:abstractNumId w:val="6"/>
  </w:num>
  <w:num w:numId="35">
    <w:abstractNumId w:val="1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B11"/>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0A80"/>
    <w:rsid w:val="00121986"/>
    <w:rsid w:val="00121AEA"/>
    <w:rsid w:val="00127520"/>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469B"/>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486E"/>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1494"/>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1AA7"/>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2467"/>
    <w:rsid w:val="005F61B2"/>
    <w:rsid w:val="0060116F"/>
    <w:rsid w:val="00610083"/>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391B"/>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5261"/>
    <w:rsid w:val="00700338"/>
    <w:rsid w:val="007043ED"/>
    <w:rsid w:val="007056D7"/>
    <w:rsid w:val="00707DEC"/>
    <w:rsid w:val="0072157A"/>
    <w:rsid w:val="00731786"/>
    <w:rsid w:val="00746984"/>
    <w:rsid w:val="00752BAF"/>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B2127"/>
    <w:rsid w:val="007C522D"/>
    <w:rsid w:val="007D3387"/>
    <w:rsid w:val="007D4CA3"/>
    <w:rsid w:val="007E1719"/>
    <w:rsid w:val="007E5494"/>
    <w:rsid w:val="007F6151"/>
    <w:rsid w:val="008002F8"/>
    <w:rsid w:val="00800C91"/>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0BF4"/>
    <w:rsid w:val="00931F33"/>
    <w:rsid w:val="00932E1C"/>
    <w:rsid w:val="009335C5"/>
    <w:rsid w:val="009369F2"/>
    <w:rsid w:val="009402F9"/>
    <w:rsid w:val="00951BB7"/>
    <w:rsid w:val="009528FF"/>
    <w:rsid w:val="00954811"/>
    <w:rsid w:val="00954E27"/>
    <w:rsid w:val="0096325C"/>
    <w:rsid w:val="00972E73"/>
    <w:rsid w:val="00992AE0"/>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1969"/>
    <w:rsid w:val="00A729CA"/>
    <w:rsid w:val="00A75572"/>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61A4"/>
    <w:rsid w:val="00B47A76"/>
    <w:rsid w:val="00B52A51"/>
    <w:rsid w:val="00B573A6"/>
    <w:rsid w:val="00B64414"/>
    <w:rsid w:val="00B71555"/>
    <w:rsid w:val="00B7353D"/>
    <w:rsid w:val="00B85083"/>
    <w:rsid w:val="00B85EC7"/>
    <w:rsid w:val="00B866CA"/>
    <w:rsid w:val="00B9070D"/>
    <w:rsid w:val="00B91C90"/>
    <w:rsid w:val="00B96332"/>
    <w:rsid w:val="00B97159"/>
    <w:rsid w:val="00BA3C37"/>
    <w:rsid w:val="00BA4F7A"/>
    <w:rsid w:val="00BA4F86"/>
    <w:rsid w:val="00BA6D7A"/>
    <w:rsid w:val="00BA6F69"/>
    <w:rsid w:val="00BB7005"/>
    <w:rsid w:val="00BC2AE6"/>
    <w:rsid w:val="00BC564F"/>
    <w:rsid w:val="00BD285F"/>
    <w:rsid w:val="00BD72D7"/>
    <w:rsid w:val="00BF340F"/>
    <w:rsid w:val="00BF54E0"/>
    <w:rsid w:val="00C01E1A"/>
    <w:rsid w:val="00C0202F"/>
    <w:rsid w:val="00C03396"/>
    <w:rsid w:val="00C053EF"/>
    <w:rsid w:val="00C070E2"/>
    <w:rsid w:val="00C135F2"/>
    <w:rsid w:val="00C16F33"/>
    <w:rsid w:val="00C16F9A"/>
    <w:rsid w:val="00C1794E"/>
    <w:rsid w:val="00C21469"/>
    <w:rsid w:val="00C23D5F"/>
    <w:rsid w:val="00C27BAB"/>
    <w:rsid w:val="00C3222B"/>
    <w:rsid w:val="00C43729"/>
    <w:rsid w:val="00C44A28"/>
    <w:rsid w:val="00C44D97"/>
    <w:rsid w:val="00C474C1"/>
    <w:rsid w:val="00C5055B"/>
    <w:rsid w:val="00C519F0"/>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3D09"/>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1022E-3920-425F-9450-FB3B775F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7735</Words>
  <Characters>44095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2019-05-17T16:41:00Z</dcterms:created>
  <dcterms:modified xsi:type="dcterms:W3CDTF">2019-05-17T16:41:00Z</dcterms:modified>
</cp:coreProperties>
</file>
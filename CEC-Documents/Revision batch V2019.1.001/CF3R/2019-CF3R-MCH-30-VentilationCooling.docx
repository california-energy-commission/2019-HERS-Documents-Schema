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2FD9F" w14:textId="491C4EF8" w:rsidR="006F6969" w:rsidRDefault="006E3951" w:rsidP="00741C68">
      <w:pPr>
        <w:spacing w:after="0"/>
        <w:rPr>
          <w:rFonts w:asciiTheme="minorHAnsi" w:hAnsiTheme="minorHAnsi"/>
          <w:i/>
          <w:sz w:val="18"/>
          <w:szCs w:val="18"/>
        </w:rPr>
      </w:pPr>
      <w:bookmarkStart w:id="0" w:name="_GoBack"/>
      <w:bookmarkEnd w:id="0"/>
      <w:r>
        <w:rPr>
          <w:rFonts w:asciiTheme="minorHAnsi" w:hAnsiTheme="minorHAnsi"/>
          <w:i/>
          <w:sz w:val="18"/>
          <w:szCs w:val="18"/>
        </w:rPr>
        <w:t xml:space="preserve">NOTE: </w:t>
      </w:r>
      <w:r w:rsidR="00A3352B" w:rsidRPr="00A3547B">
        <w:rPr>
          <w:rFonts w:asciiTheme="minorHAnsi" w:hAnsiTheme="minorHAnsi"/>
          <w:i/>
          <w:sz w:val="18"/>
          <w:szCs w:val="18"/>
        </w:rPr>
        <w:t>When the Certificate of Compliance indicates a Central Fan Ventilation Cooling system is installed, the following items must be verified.</w:t>
      </w:r>
    </w:p>
    <w:p w14:paraId="11D51EF0" w14:textId="77777777" w:rsidR="00F82817" w:rsidRPr="00B136CF" w:rsidRDefault="00F82817" w:rsidP="005844AB">
      <w:pPr>
        <w:spacing w:after="0"/>
        <w:rPr>
          <w:rFonts w:asciiTheme="minorHAnsi" w:hAnsiTheme="minorHAnsi"/>
          <w:i/>
          <w:sz w:val="20"/>
          <w:szCs w:val="18"/>
        </w:rPr>
      </w:pPr>
    </w:p>
    <w:tbl>
      <w:tblPr>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590"/>
        <w:gridCol w:w="5195"/>
        <w:gridCol w:w="5230"/>
      </w:tblGrid>
      <w:tr w:rsidR="006F6969" w:rsidRPr="00A3547B" w14:paraId="0DD2FDA1" w14:textId="77777777" w:rsidTr="006F6969">
        <w:trPr>
          <w:trHeight w:val="158"/>
        </w:trPr>
        <w:tc>
          <w:tcPr>
            <w:tcW w:w="11015" w:type="dxa"/>
            <w:gridSpan w:val="3"/>
            <w:vAlign w:val="center"/>
          </w:tcPr>
          <w:p w14:paraId="0DD2FDA0" w14:textId="77777777" w:rsidR="006F6969" w:rsidRPr="00A3547B" w:rsidRDefault="006F6969" w:rsidP="006F6969">
            <w:pPr>
              <w:spacing w:after="0" w:line="240" w:lineRule="auto"/>
              <w:rPr>
                <w:rFonts w:asciiTheme="minorHAnsi" w:hAnsiTheme="minorHAnsi"/>
                <w:b/>
                <w:sz w:val="18"/>
                <w:szCs w:val="18"/>
              </w:rPr>
            </w:pPr>
            <w:r w:rsidRPr="00ED01D0">
              <w:rPr>
                <w:rFonts w:asciiTheme="minorHAnsi" w:hAnsiTheme="minorHAnsi"/>
                <w:b/>
                <w:sz w:val="20"/>
                <w:szCs w:val="18"/>
              </w:rPr>
              <w:t>A. Central Fan Ventilation Cooling System (VCS) Equipment Information</w:t>
            </w:r>
          </w:p>
        </w:tc>
      </w:tr>
      <w:tr w:rsidR="006F6969" w:rsidRPr="00401C24" w14:paraId="0DD2FDA5" w14:textId="77777777" w:rsidTr="000B282C">
        <w:trPr>
          <w:trHeight w:val="144"/>
        </w:trPr>
        <w:tc>
          <w:tcPr>
            <w:tcW w:w="590" w:type="dxa"/>
            <w:vAlign w:val="center"/>
          </w:tcPr>
          <w:p w14:paraId="0DD2FDA2" w14:textId="77777777"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01</w:t>
            </w:r>
          </w:p>
        </w:tc>
        <w:tc>
          <w:tcPr>
            <w:tcW w:w="5195" w:type="dxa"/>
            <w:vAlign w:val="center"/>
          </w:tcPr>
          <w:p w14:paraId="0DD2FDA3" w14:textId="74047F9C" w:rsidR="006F6969" w:rsidRPr="00401C24" w:rsidRDefault="006F6969" w:rsidP="009E3875">
            <w:pPr>
              <w:spacing w:after="0" w:line="240" w:lineRule="auto"/>
              <w:rPr>
                <w:rFonts w:asciiTheme="minorHAnsi" w:hAnsiTheme="minorHAnsi"/>
                <w:color w:val="000000"/>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Identification</w:t>
            </w:r>
            <w:r>
              <w:rPr>
                <w:rFonts w:asciiTheme="minorHAnsi" w:hAnsiTheme="minorHAnsi"/>
                <w:sz w:val="18"/>
                <w:szCs w:val="18"/>
              </w:rPr>
              <w:t xml:space="preserve"> or Name</w:t>
            </w:r>
          </w:p>
        </w:tc>
        <w:tc>
          <w:tcPr>
            <w:tcW w:w="5230" w:type="dxa"/>
            <w:vAlign w:val="center"/>
          </w:tcPr>
          <w:p w14:paraId="0DD2FDA4" w14:textId="77777777" w:rsidR="006F6969" w:rsidRPr="00401C24" w:rsidRDefault="006F6969" w:rsidP="006F6969">
            <w:pPr>
              <w:spacing w:after="0" w:line="240" w:lineRule="auto"/>
              <w:rPr>
                <w:rFonts w:asciiTheme="minorHAnsi" w:hAnsiTheme="minorHAnsi"/>
                <w:sz w:val="18"/>
                <w:szCs w:val="18"/>
              </w:rPr>
            </w:pPr>
          </w:p>
        </w:tc>
      </w:tr>
      <w:tr w:rsidR="00DF1DCA" w:rsidRPr="00401C24" w14:paraId="0DD2FDA9" w14:textId="77777777" w:rsidTr="000B282C">
        <w:trPr>
          <w:trHeight w:val="144"/>
        </w:trPr>
        <w:tc>
          <w:tcPr>
            <w:tcW w:w="590" w:type="dxa"/>
            <w:vAlign w:val="center"/>
          </w:tcPr>
          <w:p w14:paraId="0DD2FDA6" w14:textId="77777777" w:rsidR="00DF1DCA" w:rsidRPr="00401C24" w:rsidRDefault="00DF1DCA" w:rsidP="00DF1DCA">
            <w:pPr>
              <w:spacing w:after="0" w:line="240" w:lineRule="auto"/>
              <w:jc w:val="center"/>
              <w:rPr>
                <w:rFonts w:asciiTheme="minorHAnsi" w:hAnsiTheme="minorHAnsi"/>
                <w:sz w:val="18"/>
                <w:szCs w:val="18"/>
              </w:rPr>
            </w:pPr>
            <w:r w:rsidRPr="00401C24">
              <w:rPr>
                <w:rFonts w:asciiTheme="minorHAnsi" w:hAnsiTheme="minorHAnsi"/>
                <w:sz w:val="18"/>
                <w:szCs w:val="18"/>
              </w:rPr>
              <w:t>02</w:t>
            </w:r>
          </w:p>
        </w:tc>
        <w:tc>
          <w:tcPr>
            <w:tcW w:w="5195" w:type="dxa"/>
            <w:vAlign w:val="center"/>
          </w:tcPr>
          <w:p w14:paraId="0DD2FDA7" w14:textId="4E962C32" w:rsidR="00DF1DCA" w:rsidRPr="00401C24" w:rsidRDefault="00DF1DCA" w:rsidP="00DF1DCA">
            <w:pPr>
              <w:spacing w:after="0" w:line="240" w:lineRule="auto"/>
              <w:rPr>
                <w:rFonts w:asciiTheme="minorHAnsi" w:hAnsiTheme="minorHAnsi"/>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Location or Area Served</w:t>
            </w:r>
          </w:p>
        </w:tc>
        <w:tc>
          <w:tcPr>
            <w:tcW w:w="5230" w:type="dxa"/>
            <w:vAlign w:val="center"/>
          </w:tcPr>
          <w:p w14:paraId="0DD2FDA8" w14:textId="77777777" w:rsidR="00DF1DCA" w:rsidRPr="00401C24" w:rsidRDefault="00DF1DCA" w:rsidP="00DF1DCA">
            <w:pPr>
              <w:spacing w:after="0" w:line="240" w:lineRule="auto"/>
              <w:rPr>
                <w:rFonts w:asciiTheme="minorHAnsi" w:hAnsiTheme="minorHAnsi"/>
                <w:sz w:val="18"/>
                <w:szCs w:val="18"/>
              </w:rPr>
            </w:pPr>
          </w:p>
        </w:tc>
      </w:tr>
      <w:tr w:rsidR="00702E50" w:rsidRPr="00401C24" w14:paraId="33637748" w14:textId="77777777" w:rsidTr="000B282C">
        <w:trPr>
          <w:trHeight w:val="144"/>
          <w:ins w:id="1" w:author="Smith, Alexis@Energy" w:date="2019-03-27T13:08:00Z"/>
        </w:trPr>
        <w:tc>
          <w:tcPr>
            <w:tcW w:w="590" w:type="dxa"/>
            <w:vAlign w:val="center"/>
          </w:tcPr>
          <w:p w14:paraId="614075A1" w14:textId="7F2AC686" w:rsidR="00702E50" w:rsidRPr="00401C24" w:rsidRDefault="00702E50" w:rsidP="00DF1DCA">
            <w:pPr>
              <w:spacing w:after="0" w:line="240" w:lineRule="auto"/>
              <w:jc w:val="center"/>
              <w:rPr>
                <w:ins w:id="2" w:author="Smith, Alexis@Energy" w:date="2019-03-27T13:08:00Z"/>
                <w:rFonts w:asciiTheme="minorHAnsi" w:hAnsiTheme="minorHAnsi"/>
                <w:sz w:val="18"/>
                <w:szCs w:val="18"/>
              </w:rPr>
            </w:pPr>
            <w:ins w:id="3" w:author="Smith, Alexis@Energy" w:date="2019-03-27T13:08:00Z">
              <w:r>
                <w:rPr>
                  <w:rFonts w:asciiTheme="minorHAnsi" w:hAnsiTheme="minorHAnsi"/>
                  <w:sz w:val="18"/>
                  <w:szCs w:val="18"/>
                </w:rPr>
                <w:t>03</w:t>
              </w:r>
            </w:ins>
          </w:p>
        </w:tc>
        <w:tc>
          <w:tcPr>
            <w:tcW w:w="5195" w:type="dxa"/>
            <w:vAlign w:val="center"/>
          </w:tcPr>
          <w:p w14:paraId="00ED7BB5" w14:textId="2CE5E370" w:rsidR="00702E50" w:rsidRDefault="00702E50" w:rsidP="00DF1DCA">
            <w:pPr>
              <w:spacing w:after="0" w:line="240" w:lineRule="auto"/>
              <w:rPr>
                <w:ins w:id="4" w:author="Smith, Alexis@Energy" w:date="2019-03-27T13:08:00Z"/>
                <w:rFonts w:asciiTheme="minorHAnsi" w:hAnsiTheme="minorHAnsi"/>
                <w:sz w:val="18"/>
                <w:szCs w:val="18"/>
              </w:rPr>
            </w:pPr>
            <w:ins w:id="5" w:author="Smith, Alexis@Energy" w:date="2019-03-27T13:08:00Z">
              <w:r>
                <w:rPr>
                  <w:rFonts w:asciiTheme="minorHAnsi" w:hAnsiTheme="minorHAnsi"/>
                  <w:sz w:val="18"/>
                  <w:szCs w:val="18"/>
                </w:rPr>
                <w:t>Indoor Unit Name</w:t>
              </w:r>
            </w:ins>
            <w:ins w:id="6" w:author="Smith, Alexis@Energy" w:date="2019-04-10T15:24:00Z">
              <w:r w:rsidR="002025CE">
                <w:rPr>
                  <w:rFonts w:asciiTheme="minorHAnsi" w:hAnsiTheme="minorHAnsi"/>
                  <w:sz w:val="18"/>
                  <w:szCs w:val="18"/>
                </w:rPr>
                <w:t xml:space="preserve"> </w:t>
              </w:r>
              <w:r w:rsidR="002025CE" w:rsidRPr="00AA1C65">
                <w:rPr>
                  <w:rFonts w:asciiTheme="minorHAnsi" w:hAnsiTheme="minorHAnsi"/>
                  <w:sz w:val="18"/>
                  <w:szCs w:val="18"/>
                </w:rPr>
                <w:t>or Description of Area Served</w:t>
              </w:r>
            </w:ins>
          </w:p>
        </w:tc>
        <w:tc>
          <w:tcPr>
            <w:tcW w:w="5230" w:type="dxa"/>
            <w:vAlign w:val="center"/>
          </w:tcPr>
          <w:p w14:paraId="31AF768B" w14:textId="77777777" w:rsidR="00702E50" w:rsidRPr="00401C24" w:rsidRDefault="00702E50" w:rsidP="00DF1DCA">
            <w:pPr>
              <w:spacing w:after="0" w:line="240" w:lineRule="auto"/>
              <w:rPr>
                <w:ins w:id="7" w:author="Smith, Alexis@Energy" w:date="2019-03-27T13:08:00Z"/>
                <w:rFonts w:asciiTheme="minorHAnsi" w:hAnsiTheme="minorHAnsi"/>
                <w:sz w:val="18"/>
                <w:szCs w:val="18"/>
              </w:rPr>
            </w:pPr>
          </w:p>
        </w:tc>
      </w:tr>
      <w:tr w:rsidR="006F6969" w:rsidRPr="00401C24" w14:paraId="0DD2FDAD" w14:textId="77777777" w:rsidTr="000B282C">
        <w:trPr>
          <w:trHeight w:val="144"/>
        </w:trPr>
        <w:tc>
          <w:tcPr>
            <w:tcW w:w="590" w:type="dxa"/>
            <w:vAlign w:val="center"/>
          </w:tcPr>
          <w:p w14:paraId="0DD2FDAA" w14:textId="5043F6C0"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w:t>
            </w:r>
            <w:ins w:id="8" w:author="Smith, Alexis@Energy" w:date="2019-03-27T13:08:00Z">
              <w:r w:rsidR="00702E50">
                <w:rPr>
                  <w:rFonts w:asciiTheme="minorHAnsi" w:hAnsiTheme="minorHAnsi"/>
                  <w:sz w:val="18"/>
                  <w:szCs w:val="18"/>
                </w:rPr>
                <w:t>4</w:t>
              </w:r>
            </w:ins>
            <w:del w:id="9" w:author="Smith, Alexis@Energy" w:date="2019-03-27T13:08:00Z">
              <w:r w:rsidRPr="00401C24" w:rsidDel="00702E50">
                <w:rPr>
                  <w:rFonts w:asciiTheme="minorHAnsi" w:hAnsiTheme="minorHAnsi"/>
                  <w:sz w:val="18"/>
                  <w:szCs w:val="18"/>
                </w:rPr>
                <w:delText>3</w:delText>
              </w:r>
            </w:del>
          </w:p>
        </w:tc>
        <w:tc>
          <w:tcPr>
            <w:tcW w:w="5195" w:type="dxa"/>
            <w:vAlign w:val="center"/>
          </w:tcPr>
          <w:p w14:paraId="0DD2FDAB" w14:textId="044CA407" w:rsidR="006F6969" w:rsidRPr="00401C24" w:rsidRDefault="006F6969" w:rsidP="006F6969">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Name</w:t>
            </w:r>
          </w:p>
        </w:tc>
        <w:tc>
          <w:tcPr>
            <w:tcW w:w="5230" w:type="dxa"/>
            <w:vAlign w:val="center"/>
          </w:tcPr>
          <w:p w14:paraId="0DD2FDAC" w14:textId="77777777" w:rsidR="006F6969" w:rsidRPr="00401C24" w:rsidRDefault="006F6969" w:rsidP="006F6969">
            <w:pPr>
              <w:spacing w:after="0" w:line="240" w:lineRule="auto"/>
              <w:rPr>
                <w:rFonts w:asciiTheme="minorHAnsi" w:hAnsiTheme="minorHAnsi"/>
                <w:sz w:val="18"/>
                <w:szCs w:val="18"/>
              </w:rPr>
            </w:pPr>
          </w:p>
        </w:tc>
      </w:tr>
      <w:tr w:rsidR="006F6969" w:rsidRPr="00401C24" w14:paraId="0DD2FDB1" w14:textId="77777777" w:rsidTr="000B282C">
        <w:trPr>
          <w:trHeight w:val="144"/>
        </w:trPr>
        <w:tc>
          <w:tcPr>
            <w:tcW w:w="590" w:type="dxa"/>
            <w:vAlign w:val="center"/>
          </w:tcPr>
          <w:p w14:paraId="0DD2FDAE" w14:textId="40A9BA0C"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w:t>
            </w:r>
            <w:ins w:id="10" w:author="Smith, Alexis@Energy" w:date="2019-03-27T13:08:00Z">
              <w:r w:rsidR="00702E50">
                <w:rPr>
                  <w:rFonts w:asciiTheme="minorHAnsi" w:hAnsiTheme="minorHAnsi"/>
                  <w:sz w:val="18"/>
                  <w:szCs w:val="18"/>
                </w:rPr>
                <w:t>5</w:t>
              </w:r>
            </w:ins>
            <w:del w:id="11" w:author="Smith, Alexis@Energy" w:date="2019-03-27T13:08:00Z">
              <w:r w:rsidRPr="00401C24" w:rsidDel="00702E50">
                <w:rPr>
                  <w:rFonts w:asciiTheme="minorHAnsi" w:hAnsiTheme="minorHAnsi"/>
                  <w:sz w:val="18"/>
                  <w:szCs w:val="18"/>
                </w:rPr>
                <w:delText>4</w:delText>
              </w:r>
            </w:del>
          </w:p>
        </w:tc>
        <w:tc>
          <w:tcPr>
            <w:tcW w:w="5195" w:type="dxa"/>
            <w:vAlign w:val="center"/>
          </w:tcPr>
          <w:p w14:paraId="0DD2FDAF" w14:textId="0B3D5320" w:rsidR="006F6969" w:rsidRPr="00401C24" w:rsidRDefault="006F6969" w:rsidP="006F6969">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Model #</w:t>
            </w:r>
          </w:p>
        </w:tc>
        <w:tc>
          <w:tcPr>
            <w:tcW w:w="5230" w:type="dxa"/>
            <w:vAlign w:val="center"/>
          </w:tcPr>
          <w:p w14:paraId="0DD2FDB0" w14:textId="77777777" w:rsidR="006F6969" w:rsidRPr="00401C24" w:rsidRDefault="006F6969" w:rsidP="006F6969">
            <w:pPr>
              <w:spacing w:after="0" w:line="240" w:lineRule="auto"/>
              <w:rPr>
                <w:rFonts w:asciiTheme="minorHAnsi" w:hAnsiTheme="minorHAnsi"/>
                <w:sz w:val="18"/>
                <w:szCs w:val="18"/>
              </w:rPr>
            </w:pPr>
          </w:p>
        </w:tc>
      </w:tr>
      <w:tr w:rsidR="006F6969" w:rsidRPr="00401C24" w14:paraId="0DD2FDB5" w14:textId="77777777" w:rsidTr="000B282C">
        <w:trPr>
          <w:trHeight w:val="144"/>
        </w:trPr>
        <w:tc>
          <w:tcPr>
            <w:tcW w:w="590" w:type="dxa"/>
            <w:vAlign w:val="center"/>
          </w:tcPr>
          <w:p w14:paraId="0DD2FDB2" w14:textId="033DAECF"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w:t>
            </w:r>
            <w:ins w:id="12" w:author="Smith, Alexis@Energy" w:date="2019-03-27T13:08:00Z">
              <w:r w:rsidR="00702E50">
                <w:rPr>
                  <w:rFonts w:asciiTheme="minorHAnsi" w:hAnsiTheme="minorHAnsi"/>
                  <w:sz w:val="18"/>
                  <w:szCs w:val="18"/>
                </w:rPr>
                <w:t>6</w:t>
              </w:r>
            </w:ins>
            <w:del w:id="13" w:author="Smith, Alexis@Energy" w:date="2019-03-27T13:08:00Z">
              <w:r w:rsidRPr="00401C24" w:rsidDel="00702E50">
                <w:rPr>
                  <w:rFonts w:asciiTheme="minorHAnsi" w:hAnsiTheme="minorHAnsi"/>
                  <w:sz w:val="18"/>
                  <w:szCs w:val="18"/>
                </w:rPr>
                <w:delText>5</w:delText>
              </w:r>
            </w:del>
          </w:p>
        </w:tc>
        <w:tc>
          <w:tcPr>
            <w:tcW w:w="5195" w:type="dxa"/>
            <w:vAlign w:val="center"/>
          </w:tcPr>
          <w:p w14:paraId="0DD2FDB3" w14:textId="4AAA970A" w:rsidR="006F6969" w:rsidRPr="00401C24" w:rsidRDefault="006F6969" w:rsidP="006F6969">
            <w:pPr>
              <w:spacing w:after="0"/>
              <w:rPr>
                <w:rFonts w:asciiTheme="minorHAnsi" w:hAnsiTheme="minorHAnsi"/>
                <w:sz w:val="18"/>
                <w:szCs w:val="18"/>
              </w:rPr>
            </w:pPr>
            <w:r w:rsidRPr="00401C24">
              <w:rPr>
                <w:rFonts w:asciiTheme="minorHAnsi" w:hAnsiTheme="minorHAnsi"/>
                <w:sz w:val="18"/>
                <w:szCs w:val="18"/>
              </w:rPr>
              <w:t>Central Fan VCS Equipment - Fan Type</w:t>
            </w:r>
            <w:r w:rsidR="0075209E">
              <w:rPr>
                <w:rFonts w:asciiTheme="minorHAnsi" w:hAnsiTheme="minorHAnsi"/>
                <w:sz w:val="18"/>
                <w:szCs w:val="18"/>
              </w:rPr>
              <w:t xml:space="preserve"> Required</w:t>
            </w:r>
          </w:p>
        </w:tc>
        <w:tc>
          <w:tcPr>
            <w:tcW w:w="5230" w:type="dxa"/>
            <w:vAlign w:val="center"/>
          </w:tcPr>
          <w:p w14:paraId="0DD2FDB4" w14:textId="77777777" w:rsidR="006F6969" w:rsidRPr="00401C24" w:rsidRDefault="006F6969" w:rsidP="006F6969">
            <w:pPr>
              <w:spacing w:after="0" w:line="240" w:lineRule="auto"/>
              <w:rPr>
                <w:rFonts w:asciiTheme="minorHAnsi" w:hAnsiTheme="minorHAnsi"/>
                <w:sz w:val="18"/>
                <w:szCs w:val="18"/>
              </w:rPr>
            </w:pPr>
          </w:p>
        </w:tc>
      </w:tr>
      <w:tr w:rsidR="0075209E" w:rsidRPr="00401C24" w14:paraId="0DD2FDB9" w14:textId="77777777" w:rsidTr="000B282C">
        <w:trPr>
          <w:trHeight w:val="144"/>
        </w:trPr>
        <w:tc>
          <w:tcPr>
            <w:tcW w:w="590" w:type="dxa"/>
            <w:vAlign w:val="center"/>
          </w:tcPr>
          <w:p w14:paraId="0DD2FDB6" w14:textId="5193A74B" w:rsidR="0075209E" w:rsidRPr="00401C24"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w:t>
            </w:r>
            <w:ins w:id="14" w:author="Smith, Alexis@Energy" w:date="2019-03-27T13:08:00Z">
              <w:r w:rsidR="00702E50">
                <w:rPr>
                  <w:rFonts w:asciiTheme="minorHAnsi" w:hAnsiTheme="minorHAnsi"/>
                  <w:sz w:val="18"/>
                  <w:szCs w:val="18"/>
                </w:rPr>
                <w:t>7</w:t>
              </w:r>
            </w:ins>
            <w:del w:id="15" w:author="Smith, Alexis@Energy" w:date="2019-03-27T13:08:00Z">
              <w:r w:rsidRPr="00401C24" w:rsidDel="00702E50">
                <w:rPr>
                  <w:rFonts w:asciiTheme="minorHAnsi" w:hAnsiTheme="minorHAnsi"/>
                  <w:sz w:val="18"/>
                  <w:szCs w:val="18"/>
                </w:rPr>
                <w:delText>6</w:delText>
              </w:r>
            </w:del>
          </w:p>
        </w:tc>
        <w:tc>
          <w:tcPr>
            <w:tcW w:w="5195" w:type="dxa"/>
            <w:vAlign w:val="center"/>
          </w:tcPr>
          <w:p w14:paraId="0DD2FDB7" w14:textId="0D713F1D" w:rsidR="0075209E" w:rsidRPr="00401C24" w:rsidRDefault="0075209E" w:rsidP="0075209E">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Installed</w:t>
            </w:r>
          </w:p>
        </w:tc>
        <w:tc>
          <w:tcPr>
            <w:tcW w:w="5230" w:type="dxa"/>
            <w:vAlign w:val="center"/>
          </w:tcPr>
          <w:p w14:paraId="0DD2FDB8" w14:textId="77777777" w:rsidR="0075209E" w:rsidRPr="00401C24" w:rsidRDefault="0075209E" w:rsidP="006F6969">
            <w:pPr>
              <w:spacing w:after="0" w:line="240" w:lineRule="auto"/>
              <w:rPr>
                <w:rFonts w:asciiTheme="minorHAnsi" w:hAnsiTheme="minorHAnsi"/>
                <w:sz w:val="18"/>
                <w:szCs w:val="18"/>
              </w:rPr>
            </w:pPr>
          </w:p>
        </w:tc>
      </w:tr>
      <w:tr w:rsidR="0075209E" w:rsidRPr="00401C24" w14:paraId="0DD2FDBD" w14:textId="77777777" w:rsidTr="000B282C">
        <w:trPr>
          <w:trHeight w:val="233"/>
        </w:trPr>
        <w:tc>
          <w:tcPr>
            <w:tcW w:w="590" w:type="dxa"/>
            <w:vAlign w:val="center"/>
          </w:tcPr>
          <w:p w14:paraId="0DD2FDBA" w14:textId="6E460644"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w:t>
            </w:r>
            <w:ins w:id="16" w:author="Smith, Alexis@Energy" w:date="2019-03-27T13:08:00Z">
              <w:r w:rsidR="00702E50">
                <w:rPr>
                  <w:rFonts w:asciiTheme="minorHAnsi" w:hAnsiTheme="minorHAnsi"/>
                  <w:sz w:val="18"/>
                  <w:szCs w:val="18"/>
                </w:rPr>
                <w:t>8</w:t>
              </w:r>
            </w:ins>
            <w:del w:id="17" w:author="Smith, Alexis@Energy" w:date="2019-03-27T13:08:00Z">
              <w:r w:rsidRPr="00401C24" w:rsidDel="00702E50">
                <w:rPr>
                  <w:rFonts w:asciiTheme="minorHAnsi" w:hAnsiTheme="minorHAnsi"/>
                  <w:sz w:val="18"/>
                  <w:szCs w:val="18"/>
                </w:rPr>
                <w:delText>7</w:delText>
              </w:r>
            </w:del>
          </w:p>
        </w:tc>
        <w:tc>
          <w:tcPr>
            <w:tcW w:w="5195" w:type="dxa"/>
            <w:vAlign w:val="center"/>
          </w:tcPr>
          <w:p w14:paraId="0DD2FDBB" w14:textId="4C8F0544" w:rsidR="0075209E" w:rsidRPr="00401C24" w:rsidRDefault="00645C82" w:rsidP="009E3875">
            <w:pPr>
              <w:spacing w:after="0" w:line="240" w:lineRule="auto"/>
              <w:rPr>
                <w:rFonts w:asciiTheme="minorHAnsi" w:hAnsiTheme="minorHAnsi"/>
                <w:sz w:val="18"/>
                <w:szCs w:val="18"/>
              </w:rPr>
            </w:pPr>
            <w:r w:rsidRPr="00401C24">
              <w:rPr>
                <w:rFonts w:asciiTheme="minorHAnsi" w:hAnsiTheme="minorHAnsi"/>
                <w:sz w:val="18"/>
                <w:szCs w:val="18"/>
              </w:rPr>
              <w:t xml:space="preserve">Central Fan VCS Equipment - </w:t>
            </w:r>
            <w:r>
              <w:rPr>
                <w:rFonts w:asciiTheme="minorHAnsi" w:hAnsiTheme="minorHAnsi"/>
                <w:sz w:val="18"/>
                <w:szCs w:val="18"/>
              </w:rPr>
              <w:t>Manufacturer Documentation Status</w:t>
            </w:r>
          </w:p>
        </w:tc>
        <w:tc>
          <w:tcPr>
            <w:tcW w:w="5230" w:type="dxa"/>
            <w:vAlign w:val="center"/>
          </w:tcPr>
          <w:p w14:paraId="0DD2FDBC" w14:textId="77777777" w:rsidR="0075209E" w:rsidRPr="00401C24" w:rsidRDefault="0075209E" w:rsidP="006F6969">
            <w:pPr>
              <w:spacing w:after="0" w:line="240" w:lineRule="auto"/>
              <w:rPr>
                <w:rFonts w:asciiTheme="minorHAnsi" w:hAnsiTheme="minorHAnsi"/>
                <w:sz w:val="18"/>
                <w:szCs w:val="18"/>
              </w:rPr>
            </w:pPr>
          </w:p>
        </w:tc>
      </w:tr>
      <w:tr w:rsidR="0075209E" w:rsidRPr="00401C24" w14:paraId="0DD2FDC1" w14:textId="77777777" w:rsidTr="000B282C">
        <w:trPr>
          <w:trHeight w:val="144"/>
        </w:trPr>
        <w:tc>
          <w:tcPr>
            <w:tcW w:w="590" w:type="dxa"/>
            <w:vAlign w:val="center"/>
          </w:tcPr>
          <w:p w14:paraId="0DD2FDBE" w14:textId="3CCD7BE1"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w:t>
            </w:r>
            <w:ins w:id="18" w:author="Smith, Alexis@Energy" w:date="2019-03-27T13:08:00Z">
              <w:r w:rsidR="00702E50">
                <w:rPr>
                  <w:rFonts w:asciiTheme="minorHAnsi" w:hAnsiTheme="minorHAnsi"/>
                  <w:sz w:val="18"/>
                  <w:szCs w:val="18"/>
                </w:rPr>
                <w:t>9</w:t>
              </w:r>
            </w:ins>
            <w:del w:id="19" w:author="Smith, Alexis@Energy" w:date="2019-03-27T13:08:00Z">
              <w:r w:rsidRPr="00401C24" w:rsidDel="00702E50">
                <w:rPr>
                  <w:rFonts w:asciiTheme="minorHAnsi" w:hAnsiTheme="minorHAnsi"/>
                  <w:sz w:val="18"/>
                  <w:szCs w:val="18"/>
                </w:rPr>
                <w:delText>8</w:delText>
              </w:r>
            </w:del>
          </w:p>
        </w:tc>
        <w:tc>
          <w:tcPr>
            <w:tcW w:w="5195" w:type="dxa"/>
            <w:vAlign w:val="center"/>
          </w:tcPr>
          <w:p w14:paraId="0DD2FDBF" w14:textId="25C9D15B" w:rsidR="0075209E" w:rsidRPr="00401C24" w:rsidDel="00B82A05" w:rsidRDefault="0075209E" w:rsidP="006F6969">
            <w:pPr>
              <w:spacing w:after="0" w:line="240" w:lineRule="auto"/>
              <w:rPr>
                <w:rFonts w:asciiTheme="minorHAnsi" w:hAnsiTheme="minorHAnsi"/>
                <w:sz w:val="18"/>
                <w:szCs w:val="18"/>
              </w:rPr>
            </w:pPr>
            <w:r w:rsidRPr="00401C24">
              <w:rPr>
                <w:rFonts w:asciiTheme="minorHAnsi" w:hAnsiTheme="minorHAnsi"/>
                <w:sz w:val="18"/>
                <w:szCs w:val="18"/>
              </w:rPr>
              <w:t>Duct Leakage Verification Status</w:t>
            </w:r>
          </w:p>
        </w:tc>
        <w:tc>
          <w:tcPr>
            <w:tcW w:w="5230" w:type="dxa"/>
            <w:vAlign w:val="center"/>
          </w:tcPr>
          <w:p w14:paraId="0DD2FDC0"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75209E" w:rsidRPr="00401C24" w14:paraId="0DD2FDC5" w14:textId="77777777" w:rsidTr="000B282C">
        <w:trPr>
          <w:trHeight w:val="144"/>
        </w:trPr>
        <w:tc>
          <w:tcPr>
            <w:tcW w:w="590" w:type="dxa"/>
            <w:vAlign w:val="center"/>
          </w:tcPr>
          <w:p w14:paraId="0DD2FDC2" w14:textId="0549FD1D" w:rsidR="0075209E" w:rsidRPr="00401C24" w:rsidRDefault="00702E50" w:rsidP="004464E0">
            <w:pPr>
              <w:spacing w:after="0" w:line="240" w:lineRule="auto"/>
              <w:jc w:val="center"/>
              <w:rPr>
                <w:rFonts w:asciiTheme="minorHAnsi" w:hAnsiTheme="minorHAnsi"/>
                <w:sz w:val="18"/>
                <w:szCs w:val="18"/>
              </w:rPr>
            </w:pPr>
            <w:ins w:id="20" w:author="Smith, Alexis@Energy" w:date="2019-03-27T13:08:00Z">
              <w:r>
                <w:rPr>
                  <w:rFonts w:asciiTheme="minorHAnsi" w:hAnsiTheme="minorHAnsi"/>
                  <w:sz w:val="18"/>
                  <w:szCs w:val="18"/>
                </w:rPr>
                <w:t>10</w:t>
              </w:r>
            </w:ins>
            <w:del w:id="21" w:author="Smith, Alexis@Energy" w:date="2019-03-27T13:08:00Z">
              <w:r w:rsidR="0075209E" w:rsidRPr="00401C24" w:rsidDel="00702E50">
                <w:rPr>
                  <w:rFonts w:asciiTheme="minorHAnsi" w:hAnsiTheme="minorHAnsi"/>
                  <w:sz w:val="18"/>
                  <w:szCs w:val="18"/>
                </w:rPr>
                <w:delText>09</w:delText>
              </w:r>
            </w:del>
          </w:p>
        </w:tc>
        <w:tc>
          <w:tcPr>
            <w:tcW w:w="5195" w:type="dxa"/>
            <w:vAlign w:val="center"/>
          </w:tcPr>
          <w:p w14:paraId="0DD2FDC3" w14:textId="4A7146C2" w:rsidR="0075209E" w:rsidRPr="00401C24" w:rsidDel="00B82A05" w:rsidRDefault="0075209E" w:rsidP="006F6969">
            <w:pPr>
              <w:spacing w:after="0" w:line="240" w:lineRule="auto"/>
              <w:rPr>
                <w:rFonts w:asciiTheme="minorHAnsi" w:hAnsiTheme="minorHAnsi"/>
                <w:sz w:val="18"/>
                <w:szCs w:val="18"/>
              </w:rPr>
            </w:pPr>
            <w:r>
              <w:rPr>
                <w:rFonts w:asciiTheme="minorHAnsi" w:hAnsiTheme="minorHAnsi"/>
                <w:sz w:val="18"/>
                <w:szCs w:val="18"/>
              </w:rPr>
              <w:t>Airflow Rate Verification Status</w:t>
            </w:r>
          </w:p>
        </w:tc>
        <w:tc>
          <w:tcPr>
            <w:tcW w:w="5230" w:type="dxa"/>
            <w:vAlign w:val="center"/>
          </w:tcPr>
          <w:p w14:paraId="0DD2FDC4"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75209E" w:rsidRPr="00401C24" w14:paraId="0DD2FDC9" w14:textId="77777777" w:rsidTr="000B282C">
        <w:trPr>
          <w:trHeight w:val="144"/>
        </w:trPr>
        <w:tc>
          <w:tcPr>
            <w:tcW w:w="590" w:type="dxa"/>
            <w:vAlign w:val="center"/>
          </w:tcPr>
          <w:p w14:paraId="0DD2FDC6" w14:textId="630D7A2B" w:rsidR="0075209E" w:rsidRPr="00401C24" w:rsidRDefault="0075209E" w:rsidP="006F6969">
            <w:pPr>
              <w:spacing w:after="0" w:line="240" w:lineRule="auto"/>
              <w:jc w:val="center"/>
              <w:rPr>
                <w:rFonts w:asciiTheme="minorHAnsi" w:hAnsiTheme="minorHAnsi"/>
                <w:sz w:val="18"/>
                <w:szCs w:val="18"/>
              </w:rPr>
            </w:pPr>
            <w:r>
              <w:rPr>
                <w:rFonts w:asciiTheme="minorHAnsi" w:hAnsiTheme="minorHAnsi"/>
                <w:sz w:val="18"/>
                <w:szCs w:val="18"/>
              </w:rPr>
              <w:t>1</w:t>
            </w:r>
            <w:ins w:id="22" w:author="Smith, Alexis@Energy" w:date="2019-03-27T13:08:00Z">
              <w:r w:rsidR="00702E50">
                <w:rPr>
                  <w:rFonts w:asciiTheme="minorHAnsi" w:hAnsiTheme="minorHAnsi"/>
                  <w:sz w:val="18"/>
                  <w:szCs w:val="18"/>
                </w:rPr>
                <w:t>1</w:t>
              </w:r>
            </w:ins>
            <w:del w:id="23" w:author="Smith, Alexis@Energy" w:date="2019-03-27T13:08:00Z">
              <w:r w:rsidDel="00702E50">
                <w:rPr>
                  <w:rFonts w:asciiTheme="minorHAnsi" w:hAnsiTheme="minorHAnsi"/>
                  <w:sz w:val="18"/>
                  <w:szCs w:val="18"/>
                </w:rPr>
                <w:delText>0</w:delText>
              </w:r>
            </w:del>
          </w:p>
        </w:tc>
        <w:tc>
          <w:tcPr>
            <w:tcW w:w="5195" w:type="dxa"/>
            <w:vAlign w:val="center"/>
          </w:tcPr>
          <w:p w14:paraId="0DD2FDC7" w14:textId="76B44AE1" w:rsidR="0075209E" w:rsidRPr="00401C24" w:rsidDel="00B82A05" w:rsidRDefault="0075209E" w:rsidP="006F6969">
            <w:pPr>
              <w:spacing w:after="0" w:line="240" w:lineRule="auto"/>
              <w:rPr>
                <w:rFonts w:asciiTheme="minorHAnsi" w:hAnsiTheme="minorHAnsi"/>
                <w:sz w:val="18"/>
                <w:szCs w:val="18"/>
              </w:rPr>
            </w:pPr>
            <w:r w:rsidRPr="00401C24">
              <w:rPr>
                <w:rFonts w:asciiTheme="minorHAnsi" w:hAnsiTheme="minorHAnsi"/>
                <w:sz w:val="18"/>
                <w:szCs w:val="18"/>
              </w:rPr>
              <w:t>Fan Efficacy Verification Status</w:t>
            </w:r>
          </w:p>
        </w:tc>
        <w:tc>
          <w:tcPr>
            <w:tcW w:w="5230" w:type="dxa"/>
            <w:vAlign w:val="center"/>
          </w:tcPr>
          <w:p w14:paraId="0DD2FDC8"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5B2909" w:rsidRPr="00401C24" w14:paraId="0DD2FDCD" w14:textId="77777777" w:rsidTr="000B282C">
        <w:trPr>
          <w:trHeight w:val="144"/>
        </w:trPr>
        <w:tc>
          <w:tcPr>
            <w:tcW w:w="590" w:type="dxa"/>
            <w:vAlign w:val="center"/>
          </w:tcPr>
          <w:p w14:paraId="0DD2FDCA" w14:textId="78D887D6" w:rsidR="005B2909" w:rsidRDefault="005B2909" w:rsidP="006F6969">
            <w:pPr>
              <w:spacing w:after="0" w:line="240" w:lineRule="auto"/>
              <w:jc w:val="center"/>
              <w:rPr>
                <w:rFonts w:asciiTheme="minorHAnsi" w:hAnsiTheme="minorHAnsi"/>
                <w:sz w:val="18"/>
                <w:szCs w:val="18"/>
              </w:rPr>
            </w:pPr>
            <w:r>
              <w:rPr>
                <w:rFonts w:asciiTheme="minorHAnsi" w:hAnsiTheme="minorHAnsi"/>
                <w:sz w:val="18"/>
                <w:szCs w:val="18"/>
              </w:rPr>
              <w:t>1</w:t>
            </w:r>
            <w:ins w:id="24" w:author="Smith, Alexis@Energy" w:date="2019-03-27T13:08:00Z">
              <w:r w:rsidR="00702E50">
                <w:rPr>
                  <w:rFonts w:asciiTheme="minorHAnsi" w:hAnsiTheme="minorHAnsi"/>
                  <w:sz w:val="18"/>
                  <w:szCs w:val="18"/>
                </w:rPr>
                <w:t>2</w:t>
              </w:r>
            </w:ins>
            <w:del w:id="25" w:author="Smith, Alexis@Energy" w:date="2019-03-27T13:08:00Z">
              <w:r w:rsidDel="00702E50">
                <w:rPr>
                  <w:rFonts w:asciiTheme="minorHAnsi" w:hAnsiTheme="minorHAnsi"/>
                  <w:sz w:val="18"/>
                  <w:szCs w:val="18"/>
                </w:rPr>
                <w:delText>1</w:delText>
              </w:r>
            </w:del>
          </w:p>
        </w:tc>
        <w:tc>
          <w:tcPr>
            <w:tcW w:w="5195" w:type="dxa"/>
            <w:vAlign w:val="center"/>
          </w:tcPr>
          <w:p w14:paraId="0DD2FDCB" w14:textId="65CBB8A6" w:rsidR="005B2909" w:rsidRPr="00401C24" w:rsidRDefault="005B2909" w:rsidP="006F6969">
            <w:pPr>
              <w:spacing w:after="0" w:line="240" w:lineRule="auto"/>
              <w:rPr>
                <w:rFonts w:asciiTheme="minorHAnsi" w:hAnsiTheme="minorHAnsi"/>
                <w:sz w:val="18"/>
                <w:szCs w:val="18"/>
              </w:rPr>
            </w:pPr>
            <w:r>
              <w:rPr>
                <w:rFonts w:asciiTheme="minorHAnsi" w:hAnsiTheme="minorHAnsi"/>
                <w:sz w:val="18"/>
                <w:szCs w:val="18"/>
              </w:rPr>
              <w:t>Compliance Statement</w:t>
            </w:r>
            <w:r w:rsidR="006E3951">
              <w:rPr>
                <w:rFonts w:asciiTheme="minorHAnsi" w:hAnsiTheme="minorHAnsi"/>
                <w:sz w:val="18"/>
                <w:szCs w:val="18"/>
              </w:rPr>
              <w:t>:</w:t>
            </w:r>
          </w:p>
        </w:tc>
        <w:tc>
          <w:tcPr>
            <w:tcW w:w="5230" w:type="dxa"/>
            <w:vAlign w:val="center"/>
          </w:tcPr>
          <w:p w14:paraId="0DD2FDCC" w14:textId="77777777" w:rsidR="005B2909" w:rsidRPr="00F13C80" w:rsidDel="00B82A05" w:rsidRDefault="005B2909" w:rsidP="006F6969">
            <w:pPr>
              <w:widowControl w:val="0"/>
              <w:autoSpaceDE w:val="0"/>
              <w:autoSpaceDN w:val="0"/>
              <w:adjustRightInd w:val="0"/>
              <w:spacing w:after="0" w:line="240" w:lineRule="auto"/>
              <w:rPr>
                <w:rFonts w:asciiTheme="minorHAnsi" w:hAnsiTheme="minorHAnsi" w:cs="Calibri"/>
                <w:sz w:val="18"/>
                <w:szCs w:val="18"/>
              </w:rPr>
            </w:pPr>
          </w:p>
        </w:tc>
      </w:tr>
    </w:tbl>
    <w:p w14:paraId="0DD2FDCE" w14:textId="77777777" w:rsidR="006F6969" w:rsidRPr="00ED01D0" w:rsidRDefault="006F6969" w:rsidP="006F6969">
      <w:pPr>
        <w:spacing w:after="0"/>
        <w:rPr>
          <w:rFonts w:asciiTheme="minorHAnsi" w:hAnsiTheme="minorHAnsi"/>
          <w:sz w:val="20"/>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2587"/>
        <w:gridCol w:w="7853"/>
      </w:tblGrid>
      <w:tr w:rsidR="00645C82" w:rsidRPr="00401C24" w14:paraId="0DD2FDD0" w14:textId="77777777" w:rsidTr="00A217C8">
        <w:trPr>
          <w:trHeight w:val="158"/>
        </w:trPr>
        <w:tc>
          <w:tcPr>
            <w:tcW w:w="10998" w:type="dxa"/>
            <w:gridSpan w:val="3"/>
            <w:vAlign w:val="center"/>
          </w:tcPr>
          <w:p w14:paraId="0DD2FDCF" w14:textId="77777777" w:rsidR="00645C82" w:rsidRPr="00401C24" w:rsidRDefault="00645C82" w:rsidP="00A217C8">
            <w:pPr>
              <w:keepNext/>
              <w:spacing w:after="0"/>
              <w:rPr>
                <w:rFonts w:asciiTheme="minorHAnsi" w:hAnsiTheme="minorHAnsi"/>
                <w:b/>
                <w:sz w:val="18"/>
                <w:szCs w:val="18"/>
              </w:rPr>
            </w:pPr>
            <w:r w:rsidRPr="00ED01D0">
              <w:rPr>
                <w:rFonts w:asciiTheme="minorHAnsi" w:hAnsiTheme="minorHAnsi"/>
                <w:b/>
                <w:sz w:val="20"/>
                <w:szCs w:val="18"/>
              </w:rPr>
              <w:t>B. Additional Requirements</w:t>
            </w:r>
          </w:p>
        </w:tc>
      </w:tr>
      <w:tr w:rsidR="00645C82" w:rsidRPr="00401C24" w14:paraId="0DD2FDD3" w14:textId="77777777" w:rsidTr="00A217C8">
        <w:trPr>
          <w:trHeight w:val="158"/>
        </w:trPr>
        <w:tc>
          <w:tcPr>
            <w:tcW w:w="558" w:type="dxa"/>
            <w:vAlign w:val="center"/>
          </w:tcPr>
          <w:p w14:paraId="0DD2FDD1"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01</w:t>
            </w:r>
          </w:p>
        </w:tc>
        <w:tc>
          <w:tcPr>
            <w:tcW w:w="10440" w:type="dxa"/>
            <w:gridSpan w:val="2"/>
            <w:vAlign w:val="center"/>
          </w:tcPr>
          <w:p w14:paraId="0DD2FDD2" w14:textId="60FA9C69" w:rsidR="00645C82" w:rsidRPr="00401C24" w:rsidRDefault="00645C82" w:rsidP="00C92F80">
            <w:pPr>
              <w:keepNext/>
              <w:spacing w:after="0" w:line="240" w:lineRule="auto"/>
              <w:rPr>
                <w:rFonts w:asciiTheme="minorHAnsi" w:hAnsiTheme="minorHAnsi"/>
                <w:sz w:val="18"/>
                <w:szCs w:val="18"/>
              </w:rPr>
            </w:pPr>
            <w:r>
              <w:rPr>
                <w:rFonts w:asciiTheme="minorHAnsi" w:hAnsiTheme="minorHAnsi"/>
                <w:sz w:val="18"/>
                <w:szCs w:val="18"/>
              </w:rPr>
              <w:t>When the Central Fan Ventilation Cooling system directs its relief airflow into the dwelling's attic, the a</w:t>
            </w:r>
            <w:r w:rsidRPr="00AB6DB5">
              <w:rPr>
                <w:rFonts w:asciiTheme="minorHAnsi" w:hAnsiTheme="minorHAnsi"/>
                <w:sz w:val="18"/>
                <w:szCs w:val="18"/>
              </w:rPr>
              <w:t>ttic vent free area</w:t>
            </w:r>
            <w:r>
              <w:rPr>
                <w:rFonts w:asciiTheme="minorHAnsi" w:hAnsiTheme="minorHAnsi"/>
                <w:sz w:val="18"/>
                <w:szCs w:val="18"/>
              </w:rPr>
              <w:t xml:space="preserve"> shall be equal to or greater than </w:t>
            </w:r>
            <w:r w:rsidRPr="00AB6DB5">
              <w:rPr>
                <w:rFonts w:asciiTheme="minorHAnsi" w:hAnsiTheme="minorHAnsi"/>
                <w:sz w:val="18"/>
                <w:szCs w:val="18"/>
              </w:rPr>
              <w:t xml:space="preserve">1 </w:t>
            </w:r>
            <w:r w:rsidR="000B282C">
              <w:rPr>
                <w:rFonts w:asciiTheme="minorHAnsi" w:hAnsiTheme="minorHAnsi"/>
                <w:sz w:val="18"/>
                <w:szCs w:val="18"/>
              </w:rPr>
              <w:t>ft</w:t>
            </w:r>
            <w:r w:rsidR="000B282C">
              <w:rPr>
                <w:rFonts w:asciiTheme="minorHAnsi" w:hAnsiTheme="minorHAnsi"/>
                <w:sz w:val="18"/>
                <w:szCs w:val="18"/>
                <w:vertAlign w:val="superscript"/>
              </w:rPr>
              <w:t>2</w:t>
            </w:r>
            <w:r w:rsidRPr="00AB6DB5">
              <w:rPr>
                <w:rFonts w:asciiTheme="minorHAnsi" w:hAnsiTheme="minorHAnsi"/>
                <w:sz w:val="18"/>
                <w:szCs w:val="18"/>
              </w:rPr>
              <w:t xml:space="preserve"> </w:t>
            </w:r>
            <w:r>
              <w:rPr>
                <w:rFonts w:asciiTheme="minorHAnsi" w:hAnsiTheme="minorHAnsi"/>
                <w:sz w:val="18"/>
                <w:szCs w:val="18"/>
              </w:rPr>
              <w:t>per</w:t>
            </w:r>
            <w:r w:rsidRPr="00AB6DB5">
              <w:rPr>
                <w:rFonts w:asciiTheme="minorHAnsi" w:hAnsiTheme="minorHAnsi"/>
                <w:sz w:val="18"/>
                <w:szCs w:val="18"/>
              </w:rPr>
              <w:t xml:space="preserve"> </w:t>
            </w:r>
            <w:r w:rsidR="00C92F80">
              <w:rPr>
                <w:rFonts w:asciiTheme="minorHAnsi" w:hAnsiTheme="minorHAnsi"/>
                <w:sz w:val="18"/>
                <w:szCs w:val="18"/>
              </w:rPr>
              <w:t>750</w:t>
            </w:r>
            <w:r w:rsidR="00C92F80" w:rsidRPr="00AB6DB5">
              <w:rPr>
                <w:rFonts w:asciiTheme="minorHAnsi" w:hAnsiTheme="minorHAnsi"/>
                <w:sz w:val="18"/>
                <w:szCs w:val="18"/>
              </w:rPr>
              <w:t xml:space="preserve"> </w:t>
            </w:r>
            <w:r w:rsidRPr="00AB6DB5">
              <w:rPr>
                <w:rFonts w:asciiTheme="minorHAnsi" w:hAnsiTheme="minorHAnsi"/>
                <w:sz w:val="18"/>
                <w:szCs w:val="18"/>
              </w:rPr>
              <w:t xml:space="preserve">CFM of </w:t>
            </w:r>
            <w:r>
              <w:rPr>
                <w:rFonts w:asciiTheme="minorHAnsi" w:hAnsiTheme="minorHAnsi"/>
                <w:sz w:val="18"/>
                <w:szCs w:val="18"/>
              </w:rPr>
              <w:t>the system's rated Ventilation Cooling airf</w:t>
            </w:r>
            <w:r w:rsidRPr="00AB6DB5">
              <w:rPr>
                <w:rFonts w:asciiTheme="minorHAnsi" w:hAnsiTheme="minorHAnsi"/>
                <w:sz w:val="18"/>
                <w:szCs w:val="18"/>
              </w:rPr>
              <w:t>low</w:t>
            </w:r>
            <w:r>
              <w:rPr>
                <w:rFonts w:asciiTheme="minorHAnsi" w:hAnsiTheme="minorHAnsi"/>
                <w:sz w:val="18"/>
                <w:szCs w:val="18"/>
              </w:rPr>
              <w:t>.</w:t>
            </w:r>
          </w:p>
        </w:tc>
      </w:tr>
      <w:tr w:rsidR="00645C82" w:rsidRPr="00401C24" w14:paraId="0DD2FDD6" w14:textId="77777777" w:rsidTr="00A217C8">
        <w:trPr>
          <w:trHeight w:val="158"/>
        </w:trPr>
        <w:tc>
          <w:tcPr>
            <w:tcW w:w="558" w:type="dxa"/>
            <w:vAlign w:val="center"/>
          </w:tcPr>
          <w:p w14:paraId="0DD2FDD4"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02</w:t>
            </w:r>
          </w:p>
        </w:tc>
        <w:tc>
          <w:tcPr>
            <w:tcW w:w="10440" w:type="dxa"/>
            <w:gridSpan w:val="2"/>
            <w:vAlign w:val="center"/>
          </w:tcPr>
          <w:p w14:paraId="0DD2FDD5" w14:textId="7B14D77B" w:rsidR="00645C82" w:rsidRPr="00401C24" w:rsidRDefault="00645C82" w:rsidP="00ED01D0">
            <w:pPr>
              <w:keepNext/>
              <w:spacing w:after="0" w:line="240" w:lineRule="auto"/>
              <w:rPr>
                <w:rFonts w:asciiTheme="minorHAnsi" w:hAnsiTheme="minorHAnsi"/>
                <w:sz w:val="18"/>
                <w:szCs w:val="18"/>
              </w:rPr>
            </w:pPr>
            <w:r w:rsidRPr="00401C24">
              <w:rPr>
                <w:rFonts w:asciiTheme="minorHAnsi" w:eastAsia="Times New Roman" w:hAnsiTheme="minorHAnsi" w:cs="Arial"/>
                <w:bCs/>
                <w:sz w:val="18"/>
                <w:szCs w:val="18"/>
              </w:rPr>
              <w:t>Variable speed motor systems shall be capable of varying system airflow rate in a continuous range between full airflow rate (100%) and a minimum airflow rate of no more than 25% of the full airflow rate.</w:t>
            </w:r>
          </w:p>
        </w:tc>
      </w:tr>
      <w:tr w:rsidR="00645C82" w:rsidRPr="00401C24" w14:paraId="0DD2FDD9" w14:textId="77777777" w:rsidTr="00A217C8">
        <w:trPr>
          <w:trHeight w:val="158"/>
        </w:trPr>
        <w:tc>
          <w:tcPr>
            <w:tcW w:w="558" w:type="dxa"/>
            <w:vAlign w:val="center"/>
          </w:tcPr>
          <w:p w14:paraId="0DD2FDD7"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03</w:t>
            </w:r>
          </w:p>
        </w:tc>
        <w:tc>
          <w:tcPr>
            <w:tcW w:w="10440" w:type="dxa"/>
            <w:gridSpan w:val="2"/>
            <w:vAlign w:val="center"/>
          </w:tcPr>
          <w:p w14:paraId="0DD2FDD8"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Central fan ventilation cooling system controls</w:t>
            </w:r>
            <w:r>
              <w:rPr>
                <w:rFonts w:asciiTheme="minorHAnsi" w:hAnsiTheme="minorHAnsi"/>
                <w:sz w:val="18"/>
                <w:szCs w:val="18"/>
              </w:rPr>
              <w:t xml:space="preserve"> shall </w:t>
            </w:r>
            <w:r w:rsidRPr="00401C24">
              <w:rPr>
                <w:rFonts w:asciiTheme="minorHAnsi" w:hAnsiTheme="minorHAnsi"/>
                <w:sz w:val="18"/>
                <w:szCs w:val="18"/>
              </w:rPr>
              <w:t xml:space="preserve">include proper installation of </w:t>
            </w:r>
            <w:r>
              <w:rPr>
                <w:rFonts w:asciiTheme="minorHAnsi" w:hAnsiTheme="minorHAnsi"/>
                <w:sz w:val="18"/>
                <w:szCs w:val="18"/>
              </w:rPr>
              <w:t>an indoor thermostat.</w:t>
            </w:r>
          </w:p>
        </w:tc>
      </w:tr>
      <w:tr w:rsidR="00645C82" w:rsidRPr="00401C24" w14:paraId="0DD2FDDC" w14:textId="77777777" w:rsidTr="00A217C8">
        <w:trPr>
          <w:trHeight w:val="158"/>
        </w:trPr>
        <w:tc>
          <w:tcPr>
            <w:tcW w:w="558" w:type="dxa"/>
            <w:vAlign w:val="center"/>
          </w:tcPr>
          <w:p w14:paraId="0DD2FDDA"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04</w:t>
            </w:r>
          </w:p>
        </w:tc>
        <w:tc>
          <w:tcPr>
            <w:tcW w:w="10440" w:type="dxa"/>
            <w:gridSpan w:val="2"/>
            <w:vAlign w:val="center"/>
          </w:tcPr>
          <w:p w14:paraId="0DD2FDDB"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fan ventilation cooling </w:t>
            </w:r>
            <w:r>
              <w:rPr>
                <w:rFonts w:asciiTheme="minorHAnsi" w:hAnsiTheme="minorHAnsi"/>
                <w:sz w:val="18"/>
                <w:szCs w:val="18"/>
              </w:rPr>
              <w:t xml:space="preserve">system controls shall </w:t>
            </w:r>
            <w:r w:rsidRPr="00401C24">
              <w:rPr>
                <w:rFonts w:asciiTheme="minorHAnsi" w:hAnsiTheme="minorHAnsi"/>
                <w:sz w:val="18"/>
                <w:szCs w:val="18"/>
              </w:rPr>
              <w:t xml:space="preserve">include installation of an outdoor temperature sensor to initiate </w:t>
            </w:r>
            <w:r>
              <w:rPr>
                <w:rFonts w:asciiTheme="minorHAnsi" w:hAnsiTheme="minorHAnsi"/>
                <w:sz w:val="18"/>
                <w:szCs w:val="18"/>
              </w:rPr>
              <w:t>or</w:t>
            </w:r>
            <w:r w:rsidRPr="00401C24">
              <w:rPr>
                <w:rFonts w:asciiTheme="minorHAnsi" w:hAnsiTheme="minorHAnsi"/>
                <w:sz w:val="18"/>
                <w:szCs w:val="18"/>
              </w:rPr>
              <w:t xml:space="preserve"> terminate ventilation cooling operation automatically</w:t>
            </w:r>
            <w:r>
              <w:rPr>
                <w:rFonts w:asciiTheme="minorHAnsi" w:hAnsiTheme="minorHAnsi"/>
                <w:sz w:val="18"/>
                <w:szCs w:val="18"/>
              </w:rPr>
              <w:t xml:space="preserve"> in response to user preference or availability of ventilation cooling capacity of outside air.</w:t>
            </w:r>
          </w:p>
        </w:tc>
      </w:tr>
      <w:tr w:rsidR="00645C82" w:rsidRPr="00401C24" w14:paraId="0DD2FDDF" w14:textId="77777777" w:rsidTr="00A217C8">
        <w:trPr>
          <w:trHeight w:val="158"/>
        </w:trPr>
        <w:tc>
          <w:tcPr>
            <w:tcW w:w="558" w:type="dxa"/>
            <w:vAlign w:val="center"/>
          </w:tcPr>
          <w:p w14:paraId="0DD2FDDD"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05</w:t>
            </w:r>
          </w:p>
        </w:tc>
        <w:tc>
          <w:tcPr>
            <w:tcW w:w="10440" w:type="dxa"/>
            <w:gridSpan w:val="2"/>
            <w:vAlign w:val="center"/>
          </w:tcPr>
          <w:p w14:paraId="0DD2FDDE"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fan ventilation cooling </w:t>
            </w:r>
            <w:r>
              <w:rPr>
                <w:rFonts w:asciiTheme="minorHAnsi" w:hAnsiTheme="minorHAnsi"/>
                <w:sz w:val="18"/>
                <w:szCs w:val="18"/>
              </w:rPr>
              <w:t>system controls shall</w:t>
            </w:r>
            <w:r w:rsidRPr="00401C24">
              <w:rPr>
                <w:rFonts w:asciiTheme="minorHAnsi" w:hAnsiTheme="minorHAnsi"/>
                <w:sz w:val="18"/>
                <w:szCs w:val="18"/>
              </w:rPr>
              <w:t xml:space="preserve"> include proper installation of an air handler temperature sensor</w:t>
            </w:r>
            <w:r>
              <w:rPr>
                <w:rFonts w:asciiTheme="minorHAnsi" w:hAnsiTheme="minorHAnsi"/>
                <w:sz w:val="18"/>
                <w:szCs w:val="18"/>
              </w:rPr>
              <w:t>, or damper end switches,</w:t>
            </w:r>
            <w:r w:rsidRPr="00401C24">
              <w:rPr>
                <w:rFonts w:asciiTheme="minorHAnsi" w:hAnsiTheme="minorHAnsi"/>
                <w:sz w:val="18"/>
                <w:szCs w:val="18"/>
              </w:rPr>
              <w:t xml:space="preserve"> </w:t>
            </w:r>
            <w:r>
              <w:rPr>
                <w:rFonts w:asciiTheme="minorHAnsi" w:hAnsiTheme="minorHAnsi"/>
                <w:sz w:val="18"/>
                <w:szCs w:val="18"/>
              </w:rPr>
              <w:t>or other control device(s) that</w:t>
            </w:r>
            <w:r w:rsidRPr="00401C24">
              <w:rPr>
                <w:rFonts w:asciiTheme="minorHAnsi" w:hAnsiTheme="minorHAnsi"/>
                <w:sz w:val="18"/>
                <w:szCs w:val="18"/>
              </w:rPr>
              <w:t xml:space="preserve"> ensure correct outdoor air damper position.</w:t>
            </w:r>
          </w:p>
        </w:tc>
      </w:tr>
      <w:tr w:rsidR="00645C82" w:rsidRPr="00401C24" w14:paraId="0DD2FDE2" w14:textId="77777777" w:rsidTr="00A217C8">
        <w:trPr>
          <w:trHeight w:val="158"/>
        </w:trPr>
        <w:tc>
          <w:tcPr>
            <w:tcW w:w="558" w:type="dxa"/>
            <w:vAlign w:val="center"/>
          </w:tcPr>
          <w:p w14:paraId="0DD2FDE0"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06</w:t>
            </w:r>
          </w:p>
        </w:tc>
        <w:tc>
          <w:tcPr>
            <w:tcW w:w="10440" w:type="dxa"/>
            <w:gridSpan w:val="2"/>
            <w:vAlign w:val="center"/>
          </w:tcPr>
          <w:p w14:paraId="0DD2FDE1" w14:textId="77777777" w:rsidR="00645C82" w:rsidRPr="00401C24" w:rsidRDefault="00645C82" w:rsidP="00ED01D0">
            <w:pPr>
              <w:keepNext/>
              <w:spacing w:after="0" w:line="240" w:lineRule="auto"/>
              <w:rPr>
                <w:rFonts w:asciiTheme="minorHAnsi" w:eastAsia="Times New Roman" w:hAnsiTheme="minorHAnsi" w:cs="Arial"/>
                <w:bCs/>
                <w:sz w:val="18"/>
                <w:szCs w:val="18"/>
              </w:rPr>
            </w:pPr>
            <w:r w:rsidRPr="00401C24">
              <w:rPr>
                <w:rFonts w:asciiTheme="minorHAnsi" w:eastAsia="Times New Roman" w:hAnsiTheme="minorHAnsi" w:cs="Arial"/>
                <w:bCs/>
                <w:sz w:val="18"/>
                <w:szCs w:val="18"/>
              </w:rPr>
              <w:t>The central fan ventilation cooling system manufacturer shall provide detailed system operation documentation to the building owner that describes how to configure the system controls and operate the system to obtain the maximum energy savings benefit.  The manufacturer's system operation documentation shall also describe how the system's control strategy is implemented; how the fan speed is controlled during ventilation cooling mode; and how ventilation cooling rates are determined. System target ventilation cooling</w:t>
            </w:r>
            <w:r w:rsidRPr="00401C24">
              <w:rPr>
                <w:rStyle w:val="apple-converted-space"/>
                <w:rFonts w:asciiTheme="minorHAnsi" w:eastAsia="Times New Roman" w:hAnsiTheme="minorHAnsi" w:cs="Arial"/>
                <w:bCs/>
                <w:sz w:val="18"/>
                <w:szCs w:val="18"/>
              </w:rPr>
              <w:t xml:space="preserve"> </w:t>
            </w:r>
            <w:r w:rsidRPr="00401C24">
              <w:rPr>
                <w:rFonts w:asciiTheme="minorHAnsi" w:eastAsia="Times New Roman" w:hAnsiTheme="minorHAnsi" w:cs="Arial"/>
                <w:bCs/>
                <w:sz w:val="18"/>
                <w:szCs w:val="18"/>
              </w:rPr>
              <w:t>rate calculations (if applicable) shall occur at time intervals of 24 hours or less to ensure the system responds correctly to changes in weather patterns.</w:t>
            </w:r>
          </w:p>
        </w:tc>
      </w:tr>
      <w:tr w:rsidR="00011435" w:rsidRPr="00401C24" w14:paraId="1BF5C654" w14:textId="77777777" w:rsidTr="00011435">
        <w:trPr>
          <w:trHeight w:val="158"/>
        </w:trPr>
        <w:tc>
          <w:tcPr>
            <w:tcW w:w="558" w:type="dxa"/>
            <w:vAlign w:val="center"/>
          </w:tcPr>
          <w:p w14:paraId="3A2CC35C" w14:textId="1A828359" w:rsidR="00011435" w:rsidRDefault="00011435" w:rsidP="00011435">
            <w:pPr>
              <w:keepNext/>
              <w:spacing w:after="0"/>
              <w:jc w:val="center"/>
              <w:rPr>
                <w:rFonts w:asciiTheme="minorHAnsi" w:hAnsiTheme="minorHAnsi"/>
                <w:sz w:val="18"/>
                <w:szCs w:val="18"/>
              </w:rPr>
            </w:pPr>
            <w:r>
              <w:rPr>
                <w:rFonts w:asciiTheme="minorHAnsi" w:hAnsiTheme="minorHAnsi"/>
                <w:sz w:val="18"/>
                <w:szCs w:val="18"/>
              </w:rPr>
              <w:t>07</w:t>
            </w:r>
          </w:p>
        </w:tc>
        <w:tc>
          <w:tcPr>
            <w:tcW w:w="2587" w:type="dxa"/>
            <w:vAlign w:val="center"/>
          </w:tcPr>
          <w:p w14:paraId="2731F018" w14:textId="51C0FC54" w:rsidR="00011435" w:rsidRPr="00401C24" w:rsidRDefault="00011435" w:rsidP="00011435">
            <w:pPr>
              <w:keepNext/>
              <w:spacing w:after="0" w:line="240" w:lineRule="auto"/>
              <w:rPr>
                <w:rFonts w:asciiTheme="minorHAnsi" w:eastAsia="Times New Roman" w:hAnsiTheme="minorHAnsi" w:cs="Arial"/>
                <w:bCs/>
                <w:sz w:val="18"/>
                <w:szCs w:val="18"/>
              </w:rPr>
            </w:pPr>
            <w:r w:rsidRPr="00041961">
              <w:rPr>
                <w:sz w:val="18"/>
              </w:rPr>
              <w:t>Verification Status:</w:t>
            </w:r>
          </w:p>
        </w:tc>
        <w:tc>
          <w:tcPr>
            <w:tcW w:w="7853" w:type="dxa"/>
            <w:vAlign w:val="center"/>
          </w:tcPr>
          <w:p w14:paraId="739D0F62" w14:textId="77777777" w:rsidR="00011435" w:rsidRPr="00CC67D9" w:rsidRDefault="00011435" w:rsidP="00011435">
            <w:pPr>
              <w:pStyle w:val="ListParagraph"/>
              <w:keepNext/>
              <w:numPr>
                <w:ilvl w:val="0"/>
                <w:numId w:val="31"/>
              </w:numPr>
              <w:tabs>
                <w:tab w:val="left" w:pos="356"/>
              </w:tabs>
              <w:spacing w:after="0" w:line="240" w:lineRule="auto"/>
              <w:contextualSpacing w:val="0"/>
              <w:rPr>
                <w:sz w:val="18"/>
                <w:szCs w:val="18"/>
              </w:rPr>
            </w:pPr>
            <w:r w:rsidRPr="00CC67D9">
              <w:rPr>
                <w:sz w:val="18"/>
                <w:szCs w:val="18"/>
                <w:u w:val="single"/>
              </w:rPr>
              <w:t>Pass</w:t>
            </w:r>
            <w:r w:rsidRPr="00CC67D9">
              <w:rPr>
                <w:sz w:val="18"/>
                <w:szCs w:val="18"/>
              </w:rPr>
              <w:t xml:space="preserve"> - all applicable requirements are met; or</w:t>
            </w:r>
          </w:p>
          <w:p w14:paraId="6B641FE1" w14:textId="77777777" w:rsidR="00011435" w:rsidRPr="00CC67D9" w:rsidRDefault="00011435" w:rsidP="00011435">
            <w:pPr>
              <w:pStyle w:val="ListParagraph"/>
              <w:keepNext/>
              <w:numPr>
                <w:ilvl w:val="0"/>
                <w:numId w:val="31"/>
              </w:numPr>
              <w:tabs>
                <w:tab w:val="left" w:pos="356"/>
              </w:tabs>
              <w:spacing w:after="0" w:line="240" w:lineRule="auto"/>
              <w:contextualSpacing w:val="0"/>
              <w:rPr>
                <w:sz w:val="18"/>
                <w:szCs w:val="18"/>
              </w:rPr>
            </w:pPr>
            <w:r w:rsidRPr="00CC67D9">
              <w:rPr>
                <w:sz w:val="18"/>
                <w:szCs w:val="18"/>
                <w:u w:val="single"/>
              </w:rPr>
              <w:t>Fail</w:t>
            </w:r>
            <w:r w:rsidRPr="00CC67D9">
              <w:rPr>
                <w:sz w:val="18"/>
                <w:szCs w:val="18"/>
              </w:rPr>
              <w:t xml:space="preserve"> - one or more applicable requirements are not met. Enter reason for failure in corrections notes field below; or</w:t>
            </w:r>
          </w:p>
          <w:p w14:paraId="624F6C2C" w14:textId="7B27EF8C" w:rsidR="00011435" w:rsidRPr="00011435" w:rsidRDefault="00011435" w:rsidP="00011435">
            <w:pPr>
              <w:pStyle w:val="ListParagraph"/>
              <w:keepNext/>
              <w:numPr>
                <w:ilvl w:val="0"/>
                <w:numId w:val="31"/>
              </w:numPr>
              <w:spacing w:after="0" w:line="240" w:lineRule="auto"/>
              <w:rPr>
                <w:rFonts w:asciiTheme="minorHAnsi" w:eastAsia="Times New Roman" w:hAnsiTheme="minorHAnsi" w:cs="Arial"/>
                <w:bCs/>
                <w:sz w:val="18"/>
                <w:szCs w:val="18"/>
              </w:rPr>
            </w:pPr>
            <w:r w:rsidRPr="00011435">
              <w:rPr>
                <w:sz w:val="18"/>
                <w:szCs w:val="18"/>
                <w:u w:val="single"/>
              </w:rPr>
              <w:t>All N/A</w:t>
            </w:r>
            <w:r w:rsidRPr="00011435">
              <w:rPr>
                <w:sz w:val="18"/>
                <w:szCs w:val="18"/>
              </w:rPr>
              <w:t xml:space="preserve"> - This entire table is not applicable</w:t>
            </w:r>
          </w:p>
        </w:tc>
      </w:tr>
      <w:tr w:rsidR="00011435" w:rsidRPr="00401C24" w14:paraId="296AC739" w14:textId="77777777" w:rsidTr="00011435">
        <w:trPr>
          <w:trHeight w:val="158"/>
        </w:trPr>
        <w:tc>
          <w:tcPr>
            <w:tcW w:w="558" w:type="dxa"/>
            <w:vAlign w:val="center"/>
          </w:tcPr>
          <w:p w14:paraId="320F5271" w14:textId="0484B309" w:rsidR="00011435" w:rsidRDefault="00011435" w:rsidP="00011435">
            <w:pPr>
              <w:keepNext/>
              <w:spacing w:after="0"/>
              <w:jc w:val="center"/>
              <w:rPr>
                <w:rFonts w:asciiTheme="minorHAnsi" w:hAnsiTheme="minorHAnsi"/>
                <w:sz w:val="18"/>
                <w:szCs w:val="18"/>
              </w:rPr>
            </w:pPr>
            <w:r>
              <w:rPr>
                <w:rFonts w:asciiTheme="minorHAnsi" w:hAnsiTheme="minorHAnsi"/>
                <w:sz w:val="18"/>
                <w:szCs w:val="18"/>
              </w:rPr>
              <w:t>08</w:t>
            </w:r>
          </w:p>
        </w:tc>
        <w:tc>
          <w:tcPr>
            <w:tcW w:w="2587" w:type="dxa"/>
            <w:vAlign w:val="center"/>
          </w:tcPr>
          <w:p w14:paraId="00CC9E0C" w14:textId="017F81AA" w:rsidR="00011435" w:rsidRPr="00401C24" w:rsidRDefault="00011435" w:rsidP="00011435">
            <w:pPr>
              <w:keepNext/>
              <w:spacing w:after="0" w:line="240" w:lineRule="auto"/>
              <w:rPr>
                <w:rFonts w:asciiTheme="minorHAnsi" w:eastAsia="Times New Roman" w:hAnsiTheme="minorHAnsi" w:cs="Arial"/>
                <w:bCs/>
                <w:sz w:val="18"/>
                <w:szCs w:val="18"/>
              </w:rPr>
            </w:pPr>
            <w:r w:rsidRPr="00041961">
              <w:rPr>
                <w:sz w:val="18"/>
              </w:rPr>
              <w:t>Correction Notes:</w:t>
            </w:r>
          </w:p>
        </w:tc>
        <w:tc>
          <w:tcPr>
            <w:tcW w:w="7853" w:type="dxa"/>
            <w:vAlign w:val="center"/>
          </w:tcPr>
          <w:p w14:paraId="10DA7FF0" w14:textId="4E67D7BF" w:rsidR="00011435" w:rsidRPr="00401C24" w:rsidRDefault="00011435" w:rsidP="00011435">
            <w:pPr>
              <w:keepNext/>
              <w:spacing w:after="0" w:line="240" w:lineRule="auto"/>
              <w:rPr>
                <w:rFonts w:asciiTheme="minorHAnsi" w:eastAsia="Times New Roman" w:hAnsiTheme="minorHAnsi" w:cs="Arial"/>
                <w:bCs/>
                <w:sz w:val="18"/>
                <w:szCs w:val="18"/>
              </w:rPr>
            </w:pPr>
          </w:p>
        </w:tc>
      </w:tr>
      <w:tr w:rsidR="00011435" w:rsidRPr="00A3547B" w14:paraId="0DD2FDE4" w14:textId="77777777" w:rsidTr="00A217C8">
        <w:trPr>
          <w:trHeight w:val="158"/>
        </w:trPr>
        <w:tc>
          <w:tcPr>
            <w:tcW w:w="10998" w:type="dxa"/>
            <w:gridSpan w:val="3"/>
            <w:vAlign w:val="center"/>
          </w:tcPr>
          <w:p w14:paraId="0DD2FDE3" w14:textId="0063B1E9" w:rsidR="00011435" w:rsidRPr="00A3547B" w:rsidRDefault="00011435" w:rsidP="00011435">
            <w:pPr>
              <w:keepNext/>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0DD2FDE5" w14:textId="77777777" w:rsidR="00645C82" w:rsidRPr="00401C24" w:rsidRDefault="00645C82" w:rsidP="006F6969">
      <w:pPr>
        <w:spacing w:after="0"/>
        <w:rPr>
          <w:rFonts w:asciiTheme="minorHAnsi" w:hAnsiTheme="minorHAnsi"/>
          <w:sz w:val="18"/>
          <w:szCs w:val="18"/>
        </w:rPr>
      </w:pPr>
    </w:p>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2"/>
        <w:gridCol w:w="10183"/>
      </w:tblGrid>
      <w:tr w:rsidR="00E458DD" w:rsidRPr="00E458DD" w14:paraId="214ABB8C" w14:textId="77777777" w:rsidTr="007B2714">
        <w:trPr>
          <w:cantSplit/>
          <w:trHeight w:val="432"/>
        </w:trPr>
        <w:tc>
          <w:tcPr>
            <w:tcW w:w="4999" w:type="pct"/>
            <w:gridSpan w:val="2"/>
            <w:vAlign w:val="center"/>
          </w:tcPr>
          <w:p w14:paraId="40F6BFB7" w14:textId="23C20769" w:rsidR="00E458DD" w:rsidRPr="00E458DD" w:rsidRDefault="00E458DD" w:rsidP="00E458DD">
            <w:pPr>
              <w:keepNext/>
              <w:spacing w:after="0" w:line="240" w:lineRule="auto"/>
              <w:rPr>
                <w:rFonts w:asciiTheme="minorHAnsi" w:eastAsia="Times New Roman" w:hAnsiTheme="minorHAnsi"/>
                <w:b/>
                <w:sz w:val="20"/>
                <w:szCs w:val="18"/>
              </w:rPr>
            </w:pPr>
            <w:r>
              <w:rPr>
                <w:rFonts w:asciiTheme="minorHAnsi" w:eastAsia="Times New Roman" w:hAnsiTheme="minorHAnsi"/>
                <w:b/>
                <w:sz w:val="20"/>
                <w:szCs w:val="18"/>
              </w:rPr>
              <w:t>C</w:t>
            </w:r>
            <w:r w:rsidRPr="00E458DD">
              <w:rPr>
                <w:rFonts w:asciiTheme="minorHAnsi" w:eastAsia="Times New Roman" w:hAnsiTheme="minorHAnsi"/>
                <w:b/>
                <w:sz w:val="20"/>
                <w:szCs w:val="18"/>
              </w:rPr>
              <w:t>. Determination of HERS Verification Compliance</w:t>
            </w:r>
          </w:p>
          <w:p w14:paraId="5525AC2A" w14:textId="77777777" w:rsidR="00E458DD" w:rsidRPr="00E458DD" w:rsidRDefault="00E458DD" w:rsidP="00E458DD">
            <w:pPr>
              <w:keepNext/>
              <w:spacing w:after="0" w:line="240" w:lineRule="auto"/>
              <w:rPr>
                <w:rFonts w:asciiTheme="minorHAnsi" w:eastAsia="Times New Roman" w:hAnsiTheme="minorHAnsi"/>
                <w:sz w:val="18"/>
                <w:szCs w:val="18"/>
              </w:rPr>
            </w:pPr>
            <w:r w:rsidRPr="00E458DD">
              <w:rPr>
                <w:rFonts w:asciiTheme="minorHAnsi" w:eastAsia="Times New Roman"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E458DD" w:rsidRPr="00E458DD" w14:paraId="4A5380AA" w14:textId="77777777" w:rsidTr="007B2714">
        <w:trPr>
          <w:cantSplit/>
          <w:trHeight w:val="432"/>
        </w:trPr>
        <w:tc>
          <w:tcPr>
            <w:tcW w:w="288" w:type="pct"/>
            <w:vAlign w:val="center"/>
          </w:tcPr>
          <w:p w14:paraId="4B09C01A" w14:textId="77777777" w:rsidR="00E458DD" w:rsidRPr="00E458DD" w:rsidDel="00C76C40" w:rsidRDefault="00E458DD" w:rsidP="00E458DD">
            <w:pPr>
              <w:keepNext/>
              <w:spacing w:after="0" w:line="240" w:lineRule="auto"/>
              <w:rPr>
                <w:rFonts w:asciiTheme="minorHAnsi" w:eastAsia="Times New Roman" w:hAnsiTheme="minorHAnsi"/>
                <w:sz w:val="18"/>
                <w:szCs w:val="18"/>
              </w:rPr>
            </w:pPr>
            <w:r w:rsidRPr="00E458DD">
              <w:rPr>
                <w:rFonts w:asciiTheme="minorHAnsi" w:eastAsia="Times New Roman" w:hAnsiTheme="minorHAnsi"/>
                <w:sz w:val="18"/>
                <w:szCs w:val="18"/>
              </w:rPr>
              <w:t>01</w:t>
            </w:r>
          </w:p>
        </w:tc>
        <w:tc>
          <w:tcPr>
            <w:tcW w:w="4712" w:type="pct"/>
            <w:vAlign w:val="center"/>
          </w:tcPr>
          <w:p w14:paraId="501B81E8" w14:textId="77777777" w:rsidR="00E458DD" w:rsidRPr="00E458DD" w:rsidRDefault="00E458DD" w:rsidP="00E458DD">
            <w:pPr>
              <w:keepNext/>
              <w:spacing w:after="60" w:line="240" w:lineRule="auto"/>
              <w:rPr>
                <w:rFonts w:asciiTheme="minorHAnsi" w:eastAsia="Times New Roman" w:hAnsiTheme="minorHAnsi"/>
                <w:sz w:val="18"/>
                <w:szCs w:val="18"/>
              </w:rPr>
            </w:pPr>
          </w:p>
        </w:tc>
      </w:tr>
    </w:tbl>
    <w:p w14:paraId="0DD2FDE6" w14:textId="656B14B8" w:rsidR="00244162" w:rsidRDefault="00244162">
      <w:pPr>
        <w:spacing w:after="0" w:line="240" w:lineRule="auto"/>
        <w:rPr>
          <w:rFonts w:asciiTheme="minorHAnsi" w:hAnsiTheme="minorHAnsi"/>
          <w:sz w:val="18"/>
          <w:szCs w:val="18"/>
        </w:rPr>
      </w:pPr>
      <w:r>
        <w:rPr>
          <w:rFonts w:asciiTheme="minorHAnsi" w:hAnsiTheme="minorHAnsi"/>
          <w:sz w:val="18"/>
          <w:szCs w:val="18"/>
        </w:rPr>
        <w:br w:type="page"/>
      </w:r>
    </w:p>
    <w:p w14:paraId="5806BF98" w14:textId="77777777" w:rsidR="006F6969" w:rsidRPr="00A3547B" w:rsidRDefault="006F6969" w:rsidP="003D1DD1">
      <w:pPr>
        <w:spacing w:after="0"/>
        <w:ind w:hanging="677"/>
        <w:rPr>
          <w:rFonts w:asciiTheme="minorHAnsi" w:hAnsiTheme="minorHAnsi"/>
          <w:sz w:val="18"/>
          <w:szCs w:val="18"/>
        </w:rPr>
      </w:pPr>
    </w:p>
    <w:tbl>
      <w:tblPr>
        <w:tblW w:w="5000" w:type="pct"/>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52"/>
        <w:gridCol w:w="41"/>
        <w:gridCol w:w="7"/>
        <w:gridCol w:w="5390"/>
      </w:tblGrid>
      <w:tr w:rsidR="00244162" w14:paraId="1A662889" w14:textId="77777777" w:rsidTr="00244162">
        <w:trPr>
          <w:trHeight w:val="288"/>
        </w:trPr>
        <w:tc>
          <w:tcPr>
            <w:tcW w:w="10790" w:type="dxa"/>
            <w:gridSpan w:val="4"/>
            <w:tcBorders>
              <w:top w:val="single" w:sz="4" w:space="0" w:color="auto"/>
              <w:left w:val="single" w:sz="4" w:space="0" w:color="auto"/>
              <w:bottom w:val="single" w:sz="4" w:space="0" w:color="auto"/>
              <w:right w:val="single" w:sz="4" w:space="0" w:color="auto"/>
            </w:tcBorders>
            <w:vAlign w:val="center"/>
            <w:hideMark/>
          </w:tcPr>
          <w:p w14:paraId="546DFBEA"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Pr>
                <w:rFonts w:cs="Arial"/>
                <w:b/>
                <w:caps/>
                <w:sz w:val="18"/>
                <w:szCs w:val="18"/>
              </w:rPr>
              <w:t>Documentation Author's Declaration Statement</w:t>
            </w:r>
          </w:p>
        </w:tc>
      </w:tr>
      <w:tr w:rsidR="00244162" w14:paraId="64E41FD2" w14:textId="77777777" w:rsidTr="00244162">
        <w:trPr>
          <w:trHeight w:val="360"/>
        </w:trPr>
        <w:tc>
          <w:tcPr>
            <w:tcW w:w="10790" w:type="dxa"/>
            <w:gridSpan w:val="4"/>
            <w:tcBorders>
              <w:top w:val="single" w:sz="4" w:space="0" w:color="auto"/>
              <w:left w:val="single" w:sz="4" w:space="0" w:color="auto"/>
              <w:bottom w:val="single" w:sz="4" w:space="0" w:color="auto"/>
              <w:right w:val="single" w:sz="4" w:space="0" w:color="auto"/>
            </w:tcBorders>
            <w:vAlign w:val="center"/>
            <w:hideMark/>
          </w:tcPr>
          <w:p w14:paraId="5C2DD228" w14:textId="77777777" w:rsidR="00244162" w:rsidRDefault="00244162" w:rsidP="00244162">
            <w:pPr>
              <w:numPr>
                <w:ilvl w:val="0"/>
                <w:numId w:val="29"/>
              </w:numPr>
              <w:spacing w:after="0" w:line="240" w:lineRule="auto"/>
              <w:ind w:left="271" w:hanging="270"/>
              <w:rPr>
                <w:sz w:val="18"/>
                <w:szCs w:val="18"/>
              </w:rPr>
            </w:pPr>
            <w:r>
              <w:rPr>
                <w:sz w:val="18"/>
                <w:szCs w:val="18"/>
              </w:rPr>
              <w:t>I certify that this Certificate of Verification documentation is accurate and complete.</w:t>
            </w:r>
          </w:p>
        </w:tc>
      </w:tr>
      <w:tr w:rsidR="00244162" w14:paraId="61A6788F"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1EA5AC95" w14:textId="77777777" w:rsidR="00244162" w:rsidRDefault="00244162" w:rsidP="007B2714">
            <w:pPr>
              <w:spacing w:after="0"/>
              <w:rPr>
                <w:sz w:val="14"/>
                <w:szCs w:val="14"/>
              </w:rPr>
            </w:pPr>
            <w:r>
              <w:rPr>
                <w:sz w:val="14"/>
                <w:szCs w:val="14"/>
              </w:rPr>
              <w:t>Documentation Author Name:</w:t>
            </w:r>
          </w:p>
        </w:tc>
        <w:tc>
          <w:tcPr>
            <w:tcW w:w="5438" w:type="dxa"/>
            <w:gridSpan w:val="3"/>
            <w:tcBorders>
              <w:top w:val="single" w:sz="4" w:space="0" w:color="auto"/>
              <w:left w:val="single" w:sz="4" w:space="0" w:color="auto"/>
              <w:bottom w:val="single" w:sz="4" w:space="0" w:color="auto"/>
              <w:right w:val="single" w:sz="4" w:space="0" w:color="auto"/>
            </w:tcBorders>
            <w:hideMark/>
          </w:tcPr>
          <w:p w14:paraId="54DA9C2E" w14:textId="77777777" w:rsidR="00244162" w:rsidRDefault="00244162" w:rsidP="007B2714">
            <w:pPr>
              <w:spacing w:after="0"/>
              <w:rPr>
                <w:sz w:val="14"/>
                <w:szCs w:val="14"/>
              </w:rPr>
            </w:pPr>
            <w:r>
              <w:rPr>
                <w:sz w:val="14"/>
                <w:szCs w:val="14"/>
              </w:rPr>
              <w:t>Documentation Author Signature:</w:t>
            </w:r>
          </w:p>
        </w:tc>
      </w:tr>
      <w:tr w:rsidR="00244162" w14:paraId="18A10E46"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4A6BFCB6" w14:textId="77777777" w:rsidR="00244162" w:rsidRDefault="00244162" w:rsidP="007B2714">
            <w:pPr>
              <w:spacing w:after="0"/>
              <w:rPr>
                <w:sz w:val="14"/>
                <w:szCs w:val="14"/>
              </w:rPr>
            </w:pPr>
            <w:r>
              <w:rPr>
                <w:sz w:val="14"/>
                <w:szCs w:val="14"/>
              </w:rPr>
              <w:t>Company:</w:t>
            </w:r>
          </w:p>
        </w:tc>
        <w:tc>
          <w:tcPr>
            <w:tcW w:w="5438" w:type="dxa"/>
            <w:gridSpan w:val="3"/>
            <w:tcBorders>
              <w:top w:val="single" w:sz="4" w:space="0" w:color="auto"/>
              <w:left w:val="single" w:sz="4" w:space="0" w:color="auto"/>
              <w:bottom w:val="single" w:sz="4" w:space="0" w:color="auto"/>
              <w:right w:val="single" w:sz="4" w:space="0" w:color="auto"/>
            </w:tcBorders>
            <w:hideMark/>
          </w:tcPr>
          <w:p w14:paraId="2BCAA823" w14:textId="77777777" w:rsidR="00244162" w:rsidRDefault="00244162" w:rsidP="007B2714">
            <w:pPr>
              <w:spacing w:after="0"/>
              <w:rPr>
                <w:sz w:val="14"/>
                <w:szCs w:val="14"/>
              </w:rPr>
            </w:pPr>
            <w:r>
              <w:rPr>
                <w:sz w:val="14"/>
                <w:szCs w:val="14"/>
              </w:rPr>
              <w:t>Date Signed:</w:t>
            </w:r>
          </w:p>
        </w:tc>
      </w:tr>
      <w:tr w:rsidR="00244162" w14:paraId="0B0F5CFA"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75AD58CF" w14:textId="77777777" w:rsidR="00244162" w:rsidRDefault="00244162" w:rsidP="007B2714">
            <w:pPr>
              <w:spacing w:after="0"/>
              <w:rPr>
                <w:sz w:val="14"/>
                <w:szCs w:val="14"/>
              </w:rPr>
            </w:pPr>
            <w:r>
              <w:rPr>
                <w:sz w:val="14"/>
                <w:szCs w:val="14"/>
              </w:rPr>
              <w:t>Address:</w:t>
            </w:r>
          </w:p>
        </w:tc>
        <w:tc>
          <w:tcPr>
            <w:tcW w:w="5438" w:type="dxa"/>
            <w:gridSpan w:val="3"/>
            <w:tcBorders>
              <w:top w:val="single" w:sz="4" w:space="0" w:color="auto"/>
              <w:left w:val="single" w:sz="4" w:space="0" w:color="auto"/>
              <w:bottom w:val="single" w:sz="4" w:space="0" w:color="auto"/>
              <w:right w:val="single" w:sz="4" w:space="0" w:color="auto"/>
            </w:tcBorders>
            <w:hideMark/>
          </w:tcPr>
          <w:p w14:paraId="1635050C" w14:textId="77777777" w:rsidR="00244162" w:rsidRDefault="00244162" w:rsidP="007B2714">
            <w:pPr>
              <w:spacing w:after="0"/>
              <w:rPr>
                <w:sz w:val="14"/>
                <w:szCs w:val="14"/>
              </w:rPr>
            </w:pPr>
            <w:r>
              <w:rPr>
                <w:sz w:val="14"/>
                <w:szCs w:val="14"/>
              </w:rPr>
              <w:t>CEA/HERS Certification Information (if applicable):</w:t>
            </w:r>
          </w:p>
        </w:tc>
      </w:tr>
      <w:tr w:rsidR="00244162" w14:paraId="434DC0A1"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676E9E76" w14:textId="77777777" w:rsidR="00244162" w:rsidRDefault="00244162" w:rsidP="007B2714">
            <w:pPr>
              <w:spacing w:after="0"/>
              <w:rPr>
                <w:sz w:val="14"/>
                <w:szCs w:val="14"/>
              </w:rPr>
            </w:pPr>
            <w:r>
              <w:rPr>
                <w:sz w:val="14"/>
                <w:szCs w:val="14"/>
              </w:rPr>
              <w:t>City/State/Zip:</w:t>
            </w:r>
          </w:p>
        </w:tc>
        <w:tc>
          <w:tcPr>
            <w:tcW w:w="5438" w:type="dxa"/>
            <w:gridSpan w:val="3"/>
            <w:tcBorders>
              <w:top w:val="single" w:sz="4" w:space="0" w:color="auto"/>
              <w:left w:val="single" w:sz="4" w:space="0" w:color="auto"/>
              <w:bottom w:val="single" w:sz="4" w:space="0" w:color="auto"/>
              <w:right w:val="single" w:sz="4" w:space="0" w:color="auto"/>
            </w:tcBorders>
            <w:hideMark/>
          </w:tcPr>
          <w:p w14:paraId="19C20530" w14:textId="77777777" w:rsidR="00244162" w:rsidRDefault="00244162" w:rsidP="007B2714">
            <w:pPr>
              <w:spacing w:after="0"/>
              <w:rPr>
                <w:sz w:val="14"/>
                <w:szCs w:val="14"/>
              </w:rPr>
            </w:pPr>
            <w:r>
              <w:rPr>
                <w:sz w:val="14"/>
                <w:szCs w:val="14"/>
              </w:rPr>
              <w:t>Phone:</w:t>
            </w:r>
          </w:p>
        </w:tc>
      </w:tr>
      <w:tr w:rsidR="00244162" w14:paraId="721149F6" w14:textId="77777777" w:rsidTr="00244162">
        <w:trPr>
          <w:trHeight w:val="296"/>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8E3B130"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244162" w14:paraId="59CE92D3" w14:textId="77777777" w:rsidTr="00244162">
        <w:trPr>
          <w:trHeight w:val="504"/>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C4F662B" w14:textId="77777777" w:rsidR="00244162" w:rsidRDefault="00244162" w:rsidP="007B2714">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2D0F4694"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3E137621"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0BA7AC14"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A8137CF"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A46D10D"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44162" w14:paraId="065FB578" w14:textId="77777777" w:rsidTr="00244162">
        <w:trPr>
          <w:trHeight w:val="278"/>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4E37DD8"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244162" w14:paraId="35EFCB7E" w14:textId="77777777" w:rsidTr="00244162">
        <w:trPr>
          <w:trHeight w:val="360"/>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0C16296"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244162" w14:paraId="44809CF9" w14:textId="77777777" w:rsidTr="00244162">
        <w:trPr>
          <w:trHeight w:hRule="exact" w:val="360"/>
        </w:trPr>
        <w:tc>
          <w:tcPr>
            <w:tcW w:w="5393"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B5E60B0" w14:textId="77777777" w:rsidR="00244162" w:rsidRDefault="00244162" w:rsidP="007B271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397"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EB01773" w14:textId="77777777" w:rsidR="00244162" w:rsidRDefault="00244162" w:rsidP="007B271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244162" w14:paraId="108B5E13" w14:textId="77777777" w:rsidTr="00244162">
        <w:trPr>
          <w:trHeight w:val="288"/>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512E296" w14:textId="77777777" w:rsidR="00244162" w:rsidRDefault="00244162" w:rsidP="007B271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244162" w14:paraId="478ECF00" w14:textId="77777777" w:rsidTr="00244162">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A4C09D"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447E2C57"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77CF43"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0A570606"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244162" w14:paraId="63A2E110" w14:textId="77777777" w:rsidTr="00244162">
        <w:trPr>
          <w:trHeight w:val="288"/>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CA7FD07" w14:textId="77777777" w:rsidR="00244162" w:rsidRDefault="00244162" w:rsidP="007B271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244162" w14:paraId="0A7FC872" w14:textId="77777777" w:rsidTr="00244162">
        <w:trPr>
          <w:trHeight w:val="360"/>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A115C0" w14:textId="77777777" w:rsidR="00244162" w:rsidRDefault="00244162" w:rsidP="007B271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10CC5905" w14:textId="77777777" w:rsidR="00244162" w:rsidRDefault="00244162" w:rsidP="007B271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244162" w14:paraId="605EAFAA" w14:textId="77777777" w:rsidTr="00244162">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3976A8"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8A028B"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7F905D78"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244162" w14:paraId="5220844B" w14:textId="77777777" w:rsidTr="00244162">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85FC54"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2DE7C0"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0DD2FE11" w14:textId="77777777" w:rsidR="003D1DD1" w:rsidRPr="00A3547B" w:rsidRDefault="003D1DD1" w:rsidP="00A3352B">
      <w:pPr>
        <w:spacing w:after="0"/>
        <w:ind w:hanging="677"/>
        <w:rPr>
          <w:rFonts w:asciiTheme="minorHAnsi" w:hAnsiTheme="minorHAnsi"/>
          <w:sz w:val="18"/>
          <w:szCs w:val="18"/>
        </w:rPr>
      </w:pPr>
    </w:p>
    <w:p w14:paraId="0DD2FE12" w14:textId="77777777" w:rsidR="003D1DD1" w:rsidRPr="00A3547B" w:rsidRDefault="003D1DD1" w:rsidP="00A3352B">
      <w:pPr>
        <w:spacing w:after="0"/>
        <w:ind w:hanging="677"/>
        <w:rPr>
          <w:rFonts w:asciiTheme="minorHAnsi" w:hAnsiTheme="minorHAnsi"/>
          <w:sz w:val="18"/>
          <w:szCs w:val="18"/>
        </w:rPr>
      </w:pPr>
    </w:p>
    <w:p w14:paraId="0DD2FE13" w14:textId="77777777" w:rsidR="003D1DD1" w:rsidRPr="00A3547B" w:rsidRDefault="003D1DD1" w:rsidP="00A3352B">
      <w:pPr>
        <w:spacing w:after="0"/>
        <w:ind w:hanging="677"/>
        <w:rPr>
          <w:rFonts w:asciiTheme="minorHAnsi" w:hAnsiTheme="minorHAnsi"/>
          <w:sz w:val="18"/>
          <w:szCs w:val="18"/>
        </w:rPr>
      </w:pPr>
    </w:p>
    <w:p w14:paraId="0DD2FE14" w14:textId="77777777" w:rsidR="00A3352B" w:rsidRPr="00A3547B" w:rsidRDefault="00A3352B" w:rsidP="00A3352B">
      <w:pPr>
        <w:contextualSpacing/>
        <w:rPr>
          <w:sz w:val="2"/>
          <w:szCs w:val="2"/>
        </w:rPr>
      </w:pPr>
    </w:p>
    <w:p w14:paraId="0DD2FE15" w14:textId="77777777" w:rsidR="00A3352B" w:rsidRPr="00A3547B" w:rsidRDefault="00A3352B" w:rsidP="00A3352B">
      <w:pPr>
        <w:rPr>
          <w:sz w:val="16"/>
          <w:szCs w:val="16"/>
        </w:rPr>
      </w:pPr>
    </w:p>
    <w:p w14:paraId="0DD2FE16" w14:textId="77777777" w:rsidR="00A3352B" w:rsidRPr="00A3547B" w:rsidRDefault="00A3352B" w:rsidP="00A3352B">
      <w:pPr>
        <w:spacing w:after="0"/>
        <w:rPr>
          <w:rFonts w:asciiTheme="minorHAnsi" w:hAnsiTheme="minorHAnsi"/>
          <w:sz w:val="18"/>
          <w:szCs w:val="18"/>
        </w:rPr>
        <w:sectPr w:rsidR="00A3352B" w:rsidRPr="00A3547B" w:rsidSect="00B05498">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360"/>
        </w:sectPr>
      </w:pPr>
    </w:p>
    <w:p w14:paraId="0DD2FE17" w14:textId="77777777" w:rsidR="00A3352B" w:rsidRPr="00ED01D0" w:rsidRDefault="003D553F" w:rsidP="003D553F">
      <w:pPr>
        <w:spacing w:after="0"/>
        <w:jc w:val="center"/>
        <w:rPr>
          <w:rFonts w:asciiTheme="minorHAnsi" w:hAnsiTheme="minorHAnsi"/>
          <w:b/>
          <w:sz w:val="20"/>
          <w:szCs w:val="28"/>
        </w:rPr>
      </w:pPr>
      <w:r w:rsidRPr="00ED01D0">
        <w:rPr>
          <w:rFonts w:asciiTheme="minorHAnsi" w:hAnsiTheme="minorHAnsi"/>
          <w:b/>
          <w:sz w:val="20"/>
          <w:szCs w:val="28"/>
        </w:rPr>
        <w:lastRenderedPageBreak/>
        <w:t>CF2R-MCH-30-E User Instructions</w:t>
      </w:r>
    </w:p>
    <w:p w14:paraId="0DD2FE18" w14:textId="77777777" w:rsidR="00A3352B" w:rsidRPr="00A3547B" w:rsidRDefault="00A3352B" w:rsidP="00A3352B">
      <w:pPr>
        <w:spacing w:after="0" w:line="240" w:lineRule="auto"/>
        <w:rPr>
          <w:rFonts w:asciiTheme="minorHAnsi" w:hAnsiTheme="minorHAnsi"/>
          <w:b/>
          <w:sz w:val="18"/>
          <w:szCs w:val="18"/>
        </w:rPr>
      </w:pPr>
    </w:p>
    <w:p w14:paraId="0DD2FE19" w14:textId="77777777" w:rsidR="00A3352B" w:rsidRPr="00A3547B" w:rsidRDefault="00A3352B" w:rsidP="00A3352B">
      <w:pPr>
        <w:spacing w:after="0" w:line="240" w:lineRule="auto"/>
        <w:rPr>
          <w:rFonts w:asciiTheme="minorHAnsi" w:hAnsiTheme="minorHAnsi"/>
          <w:b/>
          <w:sz w:val="18"/>
          <w:szCs w:val="18"/>
        </w:rPr>
      </w:pPr>
      <w:r w:rsidRPr="00A3547B">
        <w:rPr>
          <w:rFonts w:asciiTheme="minorHAnsi" w:hAnsiTheme="minorHAnsi"/>
          <w:b/>
          <w:sz w:val="18"/>
          <w:szCs w:val="18"/>
        </w:rPr>
        <w:t xml:space="preserve">Section A. </w:t>
      </w:r>
      <w:r w:rsidR="006642FB">
        <w:rPr>
          <w:rFonts w:asciiTheme="minorHAnsi" w:hAnsiTheme="minorHAnsi"/>
          <w:b/>
          <w:sz w:val="18"/>
          <w:szCs w:val="18"/>
        </w:rPr>
        <w:t>Central Fan Ventilation Cooling System (VCS)</w:t>
      </w:r>
      <w:r w:rsidRPr="00A3547B">
        <w:rPr>
          <w:rFonts w:asciiTheme="minorHAnsi" w:hAnsiTheme="minorHAnsi"/>
          <w:b/>
          <w:sz w:val="18"/>
          <w:szCs w:val="18"/>
        </w:rPr>
        <w:t xml:space="preserve"> Equipment Information</w:t>
      </w:r>
    </w:p>
    <w:p w14:paraId="0DD2FE1A" w14:textId="7F9E99AC" w:rsidR="00013179"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Central Fan Ventilation Cooling System</w:t>
      </w:r>
      <w:r w:rsidR="008F0DE7" w:rsidRPr="00A3547B">
        <w:rPr>
          <w:sz w:val="20"/>
        </w:rPr>
        <w:t xml:space="preserve"> (VCS)</w:t>
      </w:r>
      <w:r w:rsidRPr="00A3547B">
        <w:t xml:space="preserve"> </w:t>
      </w:r>
      <w:r w:rsidRPr="00A3547B">
        <w:rPr>
          <w:rFonts w:asciiTheme="minorHAnsi" w:hAnsiTheme="minorHAnsi"/>
          <w:sz w:val="18"/>
          <w:szCs w:val="18"/>
        </w:rPr>
        <w:t>Name or identification tag to help identify this system from other systems in the house.</w:t>
      </w:r>
      <w:r w:rsidR="008F0DE7" w:rsidRPr="00A3547B">
        <w:rPr>
          <w:rFonts w:asciiTheme="minorHAnsi" w:hAnsiTheme="minorHAnsi"/>
          <w:sz w:val="18"/>
          <w:szCs w:val="18"/>
        </w:rPr>
        <w:t xml:space="preserve"> This field is automatically filled in as referenced from the MCH-01 description for this system.</w:t>
      </w:r>
    </w:p>
    <w:p w14:paraId="0DD2FE1B" w14:textId="4373B5D8" w:rsidR="00013179" w:rsidRDefault="00013179" w:rsidP="00013179">
      <w:pPr>
        <w:numPr>
          <w:ilvl w:val="0"/>
          <w:numId w:val="15"/>
        </w:numPr>
        <w:spacing w:after="0" w:line="240" w:lineRule="auto"/>
        <w:rPr>
          <w:ins w:id="26" w:author="Smith, Alexis@Energy" w:date="2019-03-27T13:09:00Z"/>
          <w:rFonts w:asciiTheme="minorHAnsi" w:hAnsiTheme="minorHAnsi"/>
          <w:sz w:val="18"/>
          <w:szCs w:val="18"/>
        </w:rPr>
      </w:pPr>
      <w:r w:rsidRPr="00A3547B">
        <w:rPr>
          <w:rFonts w:asciiTheme="minorHAnsi" w:hAnsiTheme="minorHAnsi"/>
          <w:sz w:val="18"/>
          <w:szCs w:val="18"/>
        </w:rPr>
        <w:t xml:space="preserve">Enter the </w:t>
      </w:r>
      <w:r w:rsidR="008F0DE7" w:rsidRPr="00A3547B">
        <w:rPr>
          <w:rFonts w:asciiTheme="minorHAnsi" w:hAnsiTheme="minorHAnsi"/>
          <w:sz w:val="18"/>
          <w:szCs w:val="18"/>
        </w:rPr>
        <w:t>Location or Area Served</w:t>
      </w:r>
      <w:r w:rsidR="008F0DE7" w:rsidRPr="00A3547B" w:rsidDel="00EB4D48">
        <w:rPr>
          <w:rFonts w:asciiTheme="minorHAnsi" w:hAnsiTheme="minorHAnsi"/>
          <w:sz w:val="18"/>
          <w:szCs w:val="18"/>
        </w:rPr>
        <w:t xml:space="preserve"> </w:t>
      </w:r>
      <w:r w:rsidR="008F0DE7" w:rsidRPr="00A3547B">
        <w:rPr>
          <w:rFonts w:asciiTheme="minorHAnsi" w:hAnsiTheme="minorHAnsi"/>
          <w:sz w:val="18"/>
          <w:szCs w:val="18"/>
        </w:rPr>
        <w:t xml:space="preserve">by the </w:t>
      </w:r>
      <w:r w:rsidRPr="00A3547B">
        <w:rPr>
          <w:sz w:val="20"/>
        </w:rPr>
        <w:t xml:space="preserve">Central Fan </w:t>
      </w:r>
      <w:r w:rsidR="003612FF" w:rsidRPr="00A3547B">
        <w:rPr>
          <w:sz w:val="20"/>
        </w:rPr>
        <w:t>VCS</w:t>
      </w:r>
      <w:r w:rsidR="008F0DE7" w:rsidRPr="00A3547B">
        <w:rPr>
          <w:sz w:val="20"/>
        </w:rPr>
        <w:t>. This is a</w:t>
      </w:r>
      <w:r w:rsidRPr="00A3547B">
        <w:rPr>
          <w:sz w:val="20"/>
        </w:rPr>
        <w:t xml:space="preserve"> </w:t>
      </w:r>
      <w:r w:rsidRPr="00A3547B">
        <w:rPr>
          <w:rFonts w:asciiTheme="minorHAnsi" w:hAnsiTheme="minorHAnsi"/>
          <w:sz w:val="18"/>
          <w:szCs w:val="18"/>
        </w:rPr>
        <w:t xml:space="preserve">tag to </w:t>
      </w:r>
      <w:r w:rsidR="008F0DE7" w:rsidRPr="00A3547B">
        <w:rPr>
          <w:rFonts w:asciiTheme="minorHAnsi" w:hAnsiTheme="minorHAnsi"/>
          <w:sz w:val="18"/>
          <w:szCs w:val="18"/>
        </w:rPr>
        <w:t>distinguish</w:t>
      </w:r>
      <w:r w:rsidRPr="00A3547B">
        <w:rPr>
          <w:rFonts w:asciiTheme="minorHAnsi" w:hAnsiTheme="minorHAnsi"/>
          <w:sz w:val="18"/>
          <w:szCs w:val="18"/>
        </w:rPr>
        <w:t xml:space="preserve"> </w:t>
      </w:r>
      <w:r w:rsidR="008F0DE7" w:rsidRPr="00A3547B">
        <w:rPr>
          <w:rFonts w:asciiTheme="minorHAnsi" w:hAnsiTheme="minorHAnsi"/>
          <w:sz w:val="18"/>
          <w:szCs w:val="18"/>
        </w:rPr>
        <w:t>this system</w:t>
      </w:r>
      <w:r w:rsidRPr="00A3547B">
        <w:rPr>
          <w:rFonts w:asciiTheme="minorHAnsi" w:hAnsiTheme="minorHAnsi"/>
          <w:sz w:val="18"/>
          <w:szCs w:val="18"/>
        </w:rPr>
        <w:t xml:space="preserve"> from other systems in the house.</w:t>
      </w:r>
      <w:r w:rsidR="008F0DE7" w:rsidRPr="00A3547B">
        <w:rPr>
          <w:rFonts w:asciiTheme="minorHAnsi" w:hAnsiTheme="minorHAnsi"/>
          <w:sz w:val="18"/>
          <w:szCs w:val="18"/>
        </w:rPr>
        <w:t xml:space="preserve"> This field is automatically filled in as referenced from the MCH-01 description for this system.</w:t>
      </w:r>
    </w:p>
    <w:p w14:paraId="4914037F" w14:textId="7419BBB7" w:rsidR="00702E50" w:rsidRPr="00702E50" w:rsidRDefault="00702E50" w:rsidP="00702E50">
      <w:pPr>
        <w:numPr>
          <w:ilvl w:val="0"/>
          <w:numId w:val="15"/>
        </w:numPr>
        <w:spacing w:after="0" w:line="240" w:lineRule="auto"/>
        <w:rPr>
          <w:rFonts w:asciiTheme="minorHAnsi" w:hAnsiTheme="minorHAnsi"/>
          <w:sz w:val="18"/>
          <w:szCs w:val="18"/>
        </w:rPr>
      </w:pPr>
      <w:ins w:id="27" w:author="Smith, Alexis@Energy" w:date="2019-03-27T13:10:00Z">
        <w:r>
          <w:rPr>
            <w:rFonts w:asciiTheme="minorHAnsi" w:hAnsiTheme="minorHAnsi"/>
            <w:sz w:val="18"/>
            <w:szCs w:val="20"/>
          </w:rPr>
          <w:t>I</w:t>
        </w:r>
        <w:r w:rsidRPr="00702E50">
          <w:rPr>
            <w:rFonts w:asciiTheme="minorHAnsi" w:hAnsiTheme="minorHAnsi"/>
            <w:sz w:val="18"/>
            <w:szCs w:val="20"/>
          </w:rPr>
          <w:t>ndoor Unit Name:</w:t>
        </w:r>
        <w:r w:rsidRPr="00702E50">
          <w:rPr>
            <w:rFonts w:asciiTheme="minorHAnsi" w:hAnsiTheme="minorHAnsi"/>
            <w:i/>
            <w:sz w:val="18"/>
            <w:szCs w:val="20"/>
          </w:rPr>
          <w:t xml:space="preserve"> </w:t>
        </w:r>
        <w:r w:rsidRPr="00702E50">
          <w:rPr>
            <w:sz w:val="18"/>
            <w:szCs w:val="20"/>
          </w:rPr>
          <w:t>This field is filled out automatically. It is referenced from the CF2R-MCH-01, which must be completed prio</w:t>
        </w:r>
        <w:r w:rsidRPr="001262B5">
          <w:rPr>
            <w:sz w:val="18"/>
            <w:szCs w:val="20"/>
          </w:rPr>
          <w:t>r to this document.</w:t>
        </w:r>
      </w:ins>
    </w:p>
    <w:p w14:paraId="0DD2FE1C" w14:textId="68577D20" w:rsidR="00A3352B"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 xml:space="preserve">Central Fan </w:t>
      </w:r>
      <w:r w:rsidR="003612FF" w:rsidRPr="00A3547B">
        <w:rPr>
          <w:sz w:val="20"/>
        </w:rPr>
        <w:t xml:space="preserve">VCS </w:t>
      </w:r>
      <w:r w:rsidR="00A3352B" w:rsidRPr="00A3547B">
        <w:rPr>
          <w:rFonts w:asciiTheme="minorHAnsi" w:hAnsiTheme="minorHAnsi"/>
          <w:sz w:val="18"/>
          <w:szCs w:val="18"/>
        </w:rPr>
        <w:t>Manufacturer Name.</w:t>
      </w:r>
    </w:p>
    <w:p w14:paraId="0DD2FE1D" w14:textId="77777777" w:rsidR="00A3352B"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 xml:space="preserve">Central Fan </w:t>
      </w:r>
      <w:r w:rsidR="003612FF" w:rsidRPr="00A3547B">
        <w:rPr>
          <w:sz w:val="20"/>
        </w:rPr>
        <w:t>VCS</w:t>
      </w:r>
      <w:r w:rsidR="00A3352B" w:rsidRPr="00A3547B">
        <w:rPr>
          <w:rFonts w:asciiTheme="minorHAnsi" w:hAnsiTheme="minorHAnsi"/>
          <w:sz w:val="18"/>
          <w:szCs w:val="18"/>
        </w:rPr>
        <w:t xml:space="preserve"> </w:t>
      </w:r>
      <w:r w:rsidR="00DB41B4" w:rsidRPr="00A3547B">
        <w:rPr>
          <w:rFonts w:asciiTheme="minorHAnsi" w:hAnsiTheme="minorHAnsi"/>
          <w:sz w:val="18"/>
          <w:szCs w:val="18"/>
        </w:rPr>
        <w:t xml:space="preserve">Manufacturer </w:t>
      </w:r>
      <w:r w:rsidR="00A3352B" w:rsidRPr="00A3547B">
        <w:rPr>
          <w:rFonts w:asciiTheme="minorHAnsi" w:hAnsiTheme="minorHAnsi"/>
          <w:sz w:val="18"/>
          <w:szCs w:val="18"/>
        </w:rPr>
        <w:t>Model Number.</w:t>
      </w:r>
    </w:p>
    <w:p w14:paraId="0DD2FE1E" w14:textId="0BE95EF7" w:rsidR="0075209E" w:rsidRDefault="00104A78"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The </w:t>
      </w:r>
      <w:r w:rsidRPr="00A3547B">
        <w:rPr>
          <w:sz w:val="20"/>
        </w:rPr>
        <w:t xml:space="preserve">Central Fan </w:t>
      </w:r>
      <w:r w:rsidR="003612FF" w:rsidRPr="00A3547B">
        <w:rPr>
          <w:sz w:val="20"/>
        </w:rPr>
        <w:t>VCS</w:t>
      </w:r>
      <w:r w:rsidRPr="00A3547B">
        <w:rPr>
          <w:rFonts w:asciiTheme="minorHAnsi" w:hAnsiTheme="minorHAnsi"/>
          <w:sz w:val="18"/>
          <w:szCs w:val="18"/>
        </w:rPr>
        <w:t xml:space="preserve"> </w:t>
      </w:r>
      <w:r w:rsidR="000B282C">
        <w:rPr>
          <w:rFonts w:asciiTheme="minorHAnsi" w:hAnsiTheme="minorHAnsi"/>
          <w:sz w:val="18"/>
          <w:szCs w:val="18"/>
        </w:rPr>
        <w:t>F</w:t>
      </w:r>
      <w:r w:rsidRPr="00A3547B">
        <w:rPr>
          <w:rFonts w:asciiTheme="minorHAnsi" w:hAnsiTheme="minorHAnsi"/>
          <w:sz w:val="18"/>
          <w:szCs w:val="18"/>
        </w:rPr>
        <w:t xml:space="preserve">an </w:t>
      </w:r>
      <w:r w:rsidR="000B282C">
        <w:rPr>
          <w:rFonts w:asciiTheme="minorHAnsi" w:hAnsiTheme="minorHAnsi"/>
          <w:sz w:val="18"/>
          <w:szCs w:val="18"/>
        </w:rPr>
        <w:t>T</w:t>
      </w:r>
      <w:r w:rsidRPr="00A3547B">
        <w:rPr>
          <w:rFonts w:asciiTheme="minorHAnsi" w:hAnsiTheme="minorHAnsi"/>
          <w:sz w:val="18"/>
          <w:szCs w:val="18"/>
        </w:rPr>
        <w:t xml:space="preserve">ype </w:t>
      </w:r>
      <w:r w:rsidR="000B282C">
        <w:rPr>
          <w:rFonts w:asciiTheme="minorHAnsi" w:hAnsiTheme="minorHAnsi"/>
          <w:sz w:val="18"/>
          <w:szCs w:val="18"/>
        </w:rPr>
        <w:t xml:space="preserve">Required </w:t>
      </w:r>
      <w:r w:rsidRPr="00A3547B">
        <w:rPr>
          <w:rFonts w:asciiTheme="minorHAnsi" w:hAnsiTheme="minorHAnsi"/>
          <w:sz w:val="18"/>
          <w:szCs w:val="18"/>
        </w:rPr>
        <w:t>is specified by the performance approach software</w:t>
      </w:r>
      <w:r w:rsidR="006F6969">
        <w:rPr>
          <w:rFonts w:asciiTheme="minorHAnsi" w:hAnsiTheme="minorHAnsi"/>
          <w:sz w:val="18"/>
          <w:szCs w:val="18"/>
        </w:rPr>
        <w:t>. This fi</w:t>
      </w:r>
      <w:r w:rsidR="003612FF" w:rsidRPr="00A3547B">
        <w:rPr>
          <w:rFonts w:asciiTheme="minorHAnsi" w:hAnsiTheme="minorHAnsi"/>
          <w:sz w:val="18"/>
          <w:szCs w:val="18"/>
        </w:rPr>
        <w:t xml:space="preserve">eld is filled in </w:t>
      </w:r>
      <w:r w:rsidRPr="00A3547B">
        <w:rPr>
          <w:rFonts w:asciiTheme="minorHAnsi" w:hAnsiTheme="minorHAnsi"/>
          <w:sz w:val="18"/>
          <w:szCs w:val="18"/>
        </w:rPr>
        <w:t xml:space="preserve">automatically </w:t>
      </w:r>
      <w:r w:rsidR="003612FF" w:rsidRPr="00A3547B">
        <w:rPr>
          <w:rFonts w:asciiTheme="minorHAnsi" w:hAnsiTheme="minorHAnsi"/>
          <w:sz w:val="18"/>
          <w:szCs w:val="18"/>
        </w:rPr>
        <w:t>as referenced from the</w:t>
      </w:r>
      <w:r w:rsidRPr="00A3547B">
        <w:rPr>
          <w:rFonts w:asciiTheme="minorHAnsi" w:hAnsiTheme="minorHAnsi"/>
          <w:sz w:val="18"/>
          <w:szCs w:val="18"/>
        </w:rPr>
        <w:t xml:space="preserve"> </w:t>
      </w:r>
      <w:r w:rsidR="00FE6D88" w:rsidRPr="00A3547B">
        <w:rPr>
          <w:rFonts w:asciiTheme="minorHAnsi" w:hAnsiTheme="minorHAnsi"/>
          <w:sz w:val="18"/>
          <w:szCs w:val="18"/>
        </w:rPr>
        <w:t>CF1R</w:t>
      </w:r>
      <w:r w:rsidR="00A3352B" w:rsidRPr="00A3547B">
        <w:rPr>
          <w:rFonts w:asciiTheme="minorHAnsi" w:hAnsiTheme="minorHAnsi"/>
          <w:sz w:val="18"/>
          <w:szCs w:val="18"/>
        </w:rPr>
        <w:t>.</w:t>
      </w:r>
      <w:r w:rsidRPr="00A3547B">
        <w:rPr>
          <w:rFonts w:asciiTheme="minorHAnsi" w:hAnsiTheme="minorHAnsi"/>
          <w:sz w:val="18"/>
          <w:szCs w:val="18"/>
        </w:rPr>
        <w:t xml:space="preserve">  </w:t>
      </w:r>
    </w:p>
    <w:p w14:paraId="0DD2FE1F" w14:textId="36A12CD0" w:rsidR="00A3352B" w:rsidRPr="00A3547B" w:rsidRDefault="0075209E" w:rsidP="00A3352B">
      <w:pPr>
        <w:numPr>
          <w:ilvl w:val="0"/>
          <w:numId w:val="15"/>
        </w:numPr>
        <w:spacing w:after="0" w:line="240" w:lineRule="auto"/>
        <w:rPr>
          <w:rFonts w:asciiTheme="minorHAnsi" w:hAnsiTheme="minorHAnsi"/>
          <w:sz w:val="18"/>
          <w:szCs w:val="18"/>
        </w:rPr>
      </w:pPr>
      <w:r>
        <w:rPr>
          <w:rFonts w:asciiTheme="minorHAnsi" w:hAnsiTheme="minorHAnsi"/>
          <w:sz w:val="18"/>
          <w:szCs w:val="18"/>
        </w:rPr>
        <w:t>Enter t</w:t>
      </w:r>
      <w:r w:rsidRPr="00A3547B">
        <w:rPr>
          <w:rFonts w:asciiTheme="minorHAnsi" w:hAnsiTheme="minorHAnsi"/>
          <w:sz w:val="18"/>
          <w:szCs w:val="18"/>
        </w:rPr>
        <w:t xml:space="preserve">he </w:t>
      </w:r>
      <w:r w:rsidRPr="00A3547B">
        <w:rPr>
          <w:sz w:val="20"/>
        </w:rPr>
        <w:t>Central Fan VCS</w:t>
      </w:r>
      <w:r w:rsidRPr="00A3547B">
        <w:rPr>
          <w:rFonts w:asciiTheme="minorHAnsi" w:hAnsiTheme="minorHAnsi"/>
          <w:sz w:val="18"/>
          <w:szCs w:val="18"/>
        </w:rPr>
        <w:t xml:space="preserve"> </w:t>
      </w:r>
      <w:r w:rsidR="000B282C">
        <w:rPr>
          <w:rFonts w:asciiTheme="minorHAnsi" w:hAnsiTheme="minorHAnsi"/>
          <w:sz w:val="18"/>
          <w:szCs w:val="18"/>
        </w:rPr>
        <w:t>F</w:t>
      </w:r>
      <w:r w:rsidRPr="00A3547B">
        <w:rPr>
          <w:rFonts w:asciiTheme="minorHAnsi" w:hAnsiTheme="minorHAnsi"/>
          <w:sz w:val="18"/>
          <w:szCs w:val="18"/>
        </w:rPr>
        <w:t xml:space="preserve">an </w:t>
      </w:r>
      <w:r w:rsidR="000B282C">
        <w:rPr>
          <w:rFonts w:asciiTheme="minorHAnsi" w:hAnsiTheme="minorHAnsi"/>
          <w:sz w:val="18"/>
          <w:szCs w:val="18"/>
        </w:rPr>
        <w:t>T</w:t>
      </w:r>
      <w:r w:rsidRPr="00A3547B">
        <w:rPr>
          <w:rFonts w:asciiTheme="minorHAnsi" w:hAnsiTheme="minorHAnsi"/>
          <w:sz w:val="18"/>
          <w:szCs w:val="18"/>
        </w:rPr>
        <w:t>ype</w:t>
      </w:r>
      <w:r>
        <w:rPr>
          <w:rFonts w:asciiTheme="minorHAnsi" w:hAnsiTheme="minorHAnsi"/>
          <w:sz w:val="18"/>
          <w:szCs w:val="18"/>
        </w:rPr>
        <w:t xml:space="preserve"> </w:t>
      </w:r>
      <w:r w:rsidR="000B282C">
        <w:rPr>
          <w:rFonts w:asciiTheme="minorHAnsi" w:hAnsiTheme="minorHAnsi"/>
          <w:sz w:val="18"/>
          <w:szCs w:val="18"/>
        </w:rPr>
        <w:t>I</w:t>
      </w:r>
      <w:r>
        <w:rPr>
          <w:rFonts w:asciiTheme="minorHAnsi" w:hAnsiTheme="minorHAnsi"/>
          <w:sz w:val="18"/>
          <w:szCs w:val="18"/>
        </w:rPr>
        <w:t>nstalled.</w:t>
      </w:r>
      <w:r w:rsidRPr="00A3547B">
        <w:rPr>
          <w:rFonts w:asciiTheme="minorHAnsi" w:hAnsiTheme="minorHAnsi"/>
          <w:sz w:val="18"/>
          <w:szCs w:val="18"/>
        </w:rPr>
        <w:t xml:space="preserve"> </w:t>
      </w:r>
      <w:r>
        <w:rPr>
          <w:rFonts w:asciiTheme="minorHAnsi" w:hAnsiTheme="minorHAnsi"/>
          <w:sz w:val="18"/>
          <w:szCs w:val="18"/>
        </w:rPr>
        <w:t>T</w:t>
      </w:r>
      <w:r w:rsidR="00104A78" w:rsidRPr="00A3547B">
        <w:rPr>
          <w:rFonts w:asciiTheme="minorHAnsi" w:hAnsiTheme="minorHAnsi"/>
          <w:sz w:val="18"/>
          <w:szCs w:val="18"/>
        </w:rPr>
        <w:t>he choices are “Fixed</w:t>
      </w:r>
      <w:r w:rsidR="006F6969">
        <w:rPr>
          <w:rFonts w:asciiTheme="minorHAnsi" w:hAnsiTheme="minorHAnsi"/>
          <w:sz w:val="18"/>
          <w:szCs w:val="18"/>
        </w:rPr>
        <w:t xml:space="preserve"> Flow</w:t>
      </w:r>
      <w:r w:rsidR="00104A78" w:rsidRPr="00A3547B">
        <w:rPr>
          <w:rFonts w:asciiTheme="minorHAnsi" w:hAnsiTheme="minorHAnsi"/>
          <w:sz w:val="18"/>
          <w:szCs w:val="18"/>
        </w:rPr>
        <w:t>” or “Variable</w:t>
      </w:r>
      <w:r w:rsidR="006F6969">
        <w:rPr>
          <w:rFonts w:asciiTheme="minorHAnsi" w:hAnsiTheme="minorHAnsi"/>
          <w:sz w:val="18"/>
          <w:szCs w:val="18"/>
        </w:rPr>
        <w:t xml:space="preserve"> Flow</w:t>
      </w:r>
      <w:r w:rsidR="00104A78" w:rsidRPr="00A3547B">
        <w:rPr>
          <w:rFonts w:asciiTheme="minorHAnsi" w:hAnsiTheme="minorHAnsi"/>
          <w:sz w:val="18"/>
          <w:szCs w:val="18"/>
        </w:rPr>
        <w:t>”. Variable fans</w:t>
      </w:r>
      <w:r w:rsidR="003612FF" w:rsidRPr="00A3547B">
        <w:rPr>
          <w:rFonts w:asciiTheme="minorHAnsi" w:hAnsiTheme="minorHAnsi"/>
          <w:sz w:val="18"/>
          <w:szCs w:val="18"/>
        </w:rPr>
        <w:t xml:space="preserve"> receive more compliance credit.</w:t>
      </w:r>
      <w:r w:rsidR="00104A78" w:rsidRPr="00A3547B">
        <w:rPr>
          <w:rFonts w:asciiTheme="minorHAnsi" w:hAnsiTheme="minorHAnsi"/>
          <w:sz w:val="18"/>
          <w:szCs w:val="18"/>
        </w:rPr>
        <w:t xml:space="preserve"> </w:t>
      </w:r>
      <w:r w:rsidR="003612FF" w:rsidRPr="00A3547B">
        <w:rPr>
          <w:rFonts w:asciiTheme="minorHAnsi" w:hAnsiTheme="minorHAnsi"/>
          <w:sz w:val="18"/>
          <w:szCs w:val="18"/>
        </w:rPr>
        <w:t>The installed fan</w:t>
      </w:r>
      <w:r w:rsidR="00104A78" w:rsidRPr="00A3547B">
        <w:rPr>
          <w:rFonts w:asciiTheme="minorHAnsi" w:hAnsiTheme="minorHAnsi"/>
          <w:sz w:val="18"/>
          <w:szCs w:val="18"/>
        </w:rPr>
        <w:t xml:space="preserve"> type should match</w:t>
      </w:r>
      <w:r w:rsidR="003612FF" w:rsidRPr="00A3547B">
        <w:rPr>
          <w:rFonts w:asciiTheme="minorHAnsi" w:hAnsiTheme="minorHAnsi"/>
          <w:sz w:val="18"/>
          <w:szCs w:val="18"/>
        </w:rPr>
        <w:t xml:space="preserve"> the fan type specified on the CF1R</w:t>
      </w:r>
      <w:r w:rsidR="00104A78" w:rsidRPr="00A3547B">
        <w:rPr>
          <w:rFonts w:asciiTheme="minorHAnsi" w:hAnsiTheme="minorHAnsi"/>
          <w:sz w:val="18"/>
          <w:szCs w:val="18"/>
        </w:rPr>
        <w:t>.</w:t>
      </w:r>
    </w:p>
    <w:p w14:paraId="0DD2FE20" w14:textId="77777777" w:rsidR="00A3352B" w:rsidRPr="00A3547B" w:rsidRDefault="00104A78"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Installer </w:t>
      </w:r>
      <w:r w:rsidR="00952212" w:rsidRPr="00A3547B">
        <w:rPr>
          <w:rFonts w:asciiTheme="minorHAnsi" w:hAnsiTheme="minorHAnsi"/>
          <w:sz w:val="18"/>
          <w:szCs w:val="18"/>
        </w:rPr>
        <w:t>must</w:t>
      </w:r>
      <w:r w:rsidRPr="00A3547B">
        <w:rPr>
          <w:rFonts w:asciiTheme="minorHAnsi" w:hAnsiTheme="minorHAnsi"/>
          <w:sz w:val="18"/>
          <w:szCs w:val="18"/>
        </w:rPr>
        <w:t xml:space="preserve"> verify</w:t>
      </w:r>
      <w:r w:rsidR="00952212" w:rsidRPr="00A3547B">
        <w:rPr>
          <w:rFonts w:asciiTheme="minorHAnsi" w:hAnsiTheme="minorHAnsi"/>
          <w:sz w:val="18"/>
          <w:szCs w:val="18"/>
        </w:rPr>
        <w:t>/confirm</w:t>
      </w:r>
      <w:r w:rsidRPr="00A3547B">
        <w:rPr>
          <w:rFonts w:asciiTheme="minorHAnsi" w:hAnsiTheme="minorHAnsi"/>
          <w:sz w:val="18"/>
          <w:szCs w:val="18"/>
        </w:rPr>
        <w:t xml:space="preserve"> that the Central Fan </w:t>
      </w:r>
      <w:r w:rsidR="00952212" w:rsidRPr="00A3547B">
        <w:rPr>
          <w:rFonts w:asciiTheme="minorHAnsi" w:hAnsiTheme="minorHAnsi"/>
          <w:sz w:val="18"/>
          <w:szCs w:val="18"/>
        </w:rPr>
        <w:t>VCS</w:t>
      </w:r>
      <w:r w:rsidRPr="00A3547B">
        <w:rPr>
          <w:rFonts w:asciiTheme="minorHAnsi" w:hAnsiTheme="minorHAnsi"/>
          <w:sz w:val="18"/>
          <w:szCs w:val="18"/>
        </w:rPr>
        <w:t xml:space="preserve"> Equipment </w:t>
      </w:r>
      <w:r w:rsidR="00952212" w:rsidRPr="00A3547B">
        <w:rPr>
          <w:rFonts w:asciiTheme="minorHAnsi" w:hAnsiTheme="minorHAnsi"/>
          <w:sz w:val="18"/>
          <w:szCs w:val="18"/>
        </w:rPr>
        <w:t xml:space="preserve">is included in the Energy Commission </w:t>
      </w:r>
      <w:r w:rsidRPr="00A3547B">
        <w:rPr>
          <w:rFonts w:asciiTheme="minorHAnsi" w:hAnsiTheme="minorHAnsi"/>
          <w:sz w:val="18"/>
          <w:szCs w:val="18"/>
        </w:rPr>
        <w:t>list</w:t>
      </w:r>
      <w:r w:rsidR="00952212" w:rsidRPr="00A3547B">
        <w:rPr>
          <w:rFonts w:asciiTheme="minorHAnsi" w:hAnsiTheme="minorHAnsi"/>
          <w:sz w:val="18"/>
          <w:szCs w:val="18"/>
        </w:rPr>
        <w:t>ing</w:t>
      </w:r>
      <w:r w:rsidRPr="00A3547B">
        <w:rPr>
          <w:rFonts w:asciiTheme="minorHAnsi" w:hAnsiTheme="minorHAnsi"/>
          <w:sz w:val="18"/>
          <w:szCs w:val="18"/>
        </w:rPr>
        <w:t xml:space="preserve"> of approved </w:t>
      </w:r>
      <w:r w:rsidR="00952212" w:rsidRPr="00A3547B">
        <w:rPr>
          <w:rFonts w:asciiTheme="minorHAnsi" w:hAnsiTheme="minorHAnsi"/>
          <w:sz w:val="18"/>
          <w:szCs w:val="18"/>
        </w:rPr>
        <w:t xml:space="preserve">VCS </w:t>
      </w:r>
      <w:r w:rsidRPr="00A3547B">
        <w:rPr>
          <w:rFonts w:asciiTheme="minorHAnsi" w:hAnsiTheme="minorHAnsi"/>
          <w:sz w:val="18"/>
          <w:szCs w:val="18"/>
        </w:rPr>
        <w:t>devices and that the fan type, “Fixed” or “Variable”</w:t>
      </w:r>
      <w:r w:rsidR="00001CFC" w:rsidRPr="00A3547B">
        <w:rPr>
          <w:rFonts w:asciiTheme="minorHAnsi" w:hAnsiTheme="minorHAnsi"/>
          <w:sz w:val="18"/>
          <w:szCs w:val="18"/>
        </w:rPr>
        <w:t>,</w:t>
      </w:r>
      <w:r w:rsidRPr="00A3547B">
        <w:rPr>
          <w:rFonts w:asciiTheme="minorHAnsi" w:hAnsiTheme="minorHAnsi"/>
          <w:sz w:val="18"/>
          <w:szCs w:val="18"/>
        </w:rPr>
        <w:t xml:space="preserve"> matches</w:t>
      </w:r>
      <w:r w:rsidR="00001CFC" w:rsidRPr="00A3547B">
        <w:rPr>
          <w:rFonts w:asciiTheme="minorHAnsi" w:hAnsiTheme="minorHAnsi"/>
          <w:sz w:val="18"/>
          <w:szCs w:val="18"/>
        </w:rPr>
        <w:t xml:space="preserve"> what is shown on the list</w:t>
      </w:r>
      <w:r w:rsidRPr="00A3547B">
        <w:rPr>
          <w:rFonts w:asciiTheme="minorHAnsi" w:hAnsiTheme="minorHAnsi"/>
          <w:sz w:val="18"/>
          <w:szCs w:val="18"/>
        </w:rPr>
        <w:t>.</w:t>
      </w:r>
    </w:p>
    <w:p w14:paraId="0DD2FE21" w14:textId="6040EB12" w:rsidR="00DB41B4" w:rsidRPr="00A3547B" w:rsidRDefault="00DB41B4" w:rsidP="00DB41B4">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w:t>
      </w:r>
      <w:r w:rsidR="00952212" w:rsidRPr="00A3547B">
        <w:rPr>
          <w:rFonts w:asciiTheme="minorHAnsi" w:hAnsiTheme="minorHAnsi"/>
          <w:sz w:val="18"/>
          <w:szCs w:val="18"/>
        </w:rPr>
        <w:t>VCS</w:t>
      </w:r>
      <w:r w:rsidRPr="00A3547B">
        <w:rPr>
          <w:rFonts w:asciiTheme="minorHAnsi" w:hAnsiTheme="minorHAnsi"/>
          <w:sz w:val="18"/>
          <w:szCs w:val="18"/>
        </w:rPr>
        <w:t xml:space="preserve"> also requires that the system </w:t>
      </w:r>
      <w:r w:rsidR="00952212" w:rsidRPr="00A3547B">
        <w:rPr>
          <w:rFonts w:asciiTheme="minorHAnsi" w:hAnsiTheme="minorHAnsi"/>
          <w:sz w:val="18"/>
          <w:szCs w:val="18"/>
        </w:rPr>
        <w:t>conforms to</w:t>
      </w:r>
      <w:r w:rsidRPr="00A3547B">
        <w:rPr>
          <w:rFonts w:asciiTheme="minorHAnsi" w:hAnsiTheme="minorHAnsi"/>
          <w:sz w:val="18"/>
          <w:szCs w:val="18"/>
        </w:rPr>
        <w:t xml:space="preserve"> the </w:t>
      </w:r>
      <w:r w:rsidR="00952212" w:rsidRPr="00A3547B">
        <w:rPr>
          <w:rFonts w:asciiTheme="minorHAnsi" w:hAnsiTheme="minorHAnsi"/>
          <w:sz w:val="18"/>
          <w:szCs w:val="18"/>
        </w:rPr>
        <w:t xml:space="preserve">maximum </w:t>
      </w:r>
      <w:r w:rsidRPr="00A3547B">
        <w:rPr>
          <w:rFonts w:asciiTheme="minorHAnsi" w:hAnsiTheme="minorHAnsi"/>
          <w:sz w:val="18"/>
          <w:szCs w:val="18"/>
        </w:rPr>
        <w:t xml:space="preserve">Duct Leakage </w:t>
      </w:r>
      <w:r w:rsidR="00952212" w:rsidRPr="00A3547B">
        <w:rPr>
          <w:rFonts w:asciiTheme="minorHAnsi" w:hAnsiTheme="minorHAnsi"/>
          <w:sz w:val="18"/>
          <w:szCs w:val="18"/>
        </w:rPr>
        <w:t xml:space="preserve">verification </w:t>
      </w:r>
      <w:r w:rsidRPr="00A3547B">
        <w:rPr>
          <w:rFonts w:asciiTheme="minorHAnsi" w:hAnsiTheme="minorHAnsi"/>
          <w:sz w:val="18"/>
          <w:szCs w:val="18"/>
        </w:rPr>
        <w:t xml:space="preserve">requirements.  This row automatically </w:t>
      </w:r>
      <w:r w:rsidR="008E2124" w:rsidRPr="00A3547B">
        <w:rPr>
          <w:rFonts w:asciiTheme="minorHAnsi" w:hAnsiTheme="minorHAnsi"/>
          <w:sz w:val="18"/>
          <w:szCs w:val="18"/>
        </w:rPr>
        <w:t xml:space="preserve">queries the project data to confirm </w:t>
      </w:r>
      <w:r w:rsidRPr="00A3547B">
        <w:rPr>
          <w:rFonts w:asciiTheme="minorHAnsi" w:hAnsiTheme="minorHAnsi"/>
          <w:sz w:val="18"/>
          <w:szCs w:val="18"/>
        </w:rPr>
        <w:t>that a MCH</w:t>
      </w:r>
      <w:r w:rsidR="00DF58E8">
        <w:rPr>
          <w:rFonts w:asciiTheme="minorHAnsi" w:hAnsiTheme="minorHAnsi"/>
          <w:sz w:val="18"/>
          <w:szCs w:val="18"/>
        </w:rPr>
        <w:t>-</w:t>
      </w:r>
      <w:r w:rsidRPr="00A3547B">
        <w:rPr>
          <w:rFonts w:asciiTheme="minorHAnsi" w:hAnsiTheme="minorHAnsi"/>
          <w:sz w:val="18"/>
          <w:szCs w:val="18"/>
        </w:rPr>
        <w:t>20 has been registered indicating that the system passed the duct leakage criterion.</w:t>
      </w:r>
    </w:p>
    <w:p w14:paraId="0DD2FE22" w14:textId="358704A1" w:rsidR="000719ED" w:rsidRPr="000719ED" w:rsidRDefault="000719ED" w:rsidP="000719ED">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VCS also requires that the system pass the </w:t>
      </w:r>
      <w:r>
        <w:rPr>
          <w:rFonts w:asciiTheme="minorHAnsi" w:hAnsiTheme="minorHAnsi"/>
          <w:sz w:val="18"/>
          <w:szCs w:val="18"/>
        </w:rPr>
        <w:t>Airflow Rate</w:t>
      </w:r>
      <w:r w:rsidRPr="00A3547B">
        <w:rPr>
          <w:rFonts w:asciiTheme="minorHAnsi" w:hAnsiTheme="minorHAnsi"/>
          <w:sz w:val="18"/>
          <w:szCs w:val="18"/>
        </w:rPr>
        <w:t xml:space="preserve"> requirements. This row automatically queries the project data to confirm that </w:t>
      </w:r>
      <w:r>
        <w:rPr>
          <w:rFonts w:asciiTheme="minorHAnsi" w:hAnsiTheme="minorHAnsi"/>
          <w:sz w:val="18"/>
          <w:szCs w:val="18"/>
        </w:rPr>
        <w:t>the applicable</w:t>
      </w:r>
      <w:r w:rsidRPr="00A3547B">
        <w:rPr>
          <w:rFonts w:asciiTheme="minorHAnsi" w:hAnsiTheme="minorHAnsi"/>
          <w:sz w:val="18"/>
          <w:szCs w:val="18"/>
        </w:rPr>
        <w:t xml:space="preserve"> MCH</w:t>
      </w:r>
      <w:r w:rsidR="00DF58E8">
        <w:rPr>
          <w:rFonts w:asciiTheme="minorHAnsi" w:hAnsiTheme="minorHAnsi"/>
          <w:sz w:val="18"/>
          <w:szCs w:val="18"/>
        </w:rPr>
        <w:t>-</w:t>
      </w:r>
      <w:r w:rsidRPr="00A3547B">
        <w:rPr>
          <w:rFonts w:asciiTheme="minorHAnsi" w:hAnsiTheme="minorHAnsi"/>
          <w:sz w:val="18"/>
          <w:szCs w:val="18"/>
        </w:rPr>
        <w:t>2</w:t>
      </w:r>
      <w:r>
        <w:rPr>
          <w:rFonts w:asciiTheme="minorHAnsi" w:hAnsiTheme="minorHAnsi"/>
          <w:sz w:val="18"/>
          <w:szCs w:val="18"/>
        </w:rPr>
        <w:t>3</w:t>
      </w:r>
      <w:r w:rsidRPr="00A3547B">
        <w:rPr>
          <w:rFonts w:asciiTheme="minorHAnsi" w:hAnsiTheme="minorHAnsi"/>
          <w:sz w:val="18"/>
          <w:szCs w:val="18"/>
        </w:rPr>
        <w:t xml:space="preserve"> </w:t>
      </w:r>
      <w:r>
        <w:rPr>
          <w:rFonts w:asciiTheme="minorHAnsi" w:hAnsiTheme="minorHAnsi"/>
          <w:sz w:val="18"/>
          <w:szCs w:val="18"/>
        </w:rPr>
        <w:t>Airflow Rate</w:t>
      </w:r>
      <w:r w:rsidRPr="00A3547B">
        <w:rPr>
          <w:rFonts w:asciiTheme="minorHAnsi" w:hAnsiTheme="minorHAnsi"/>
          <w:sz w:val="18"/>
          <w:szCs w:val="18"/>
        </w:rPr>
        <w:t xml:space="preserve"> verification has been registered indicating that the system passed.</w:t>
      </w:r>
    </w:p>
    <w:p w14:paraId="0DD2FE23" w14:textId="17C96E55" w:rsidR="005B2909" w:rsidRDefault="00DB41B4" w:rsidP="000719ED">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w:t>
      </w:r>
      <w:r w:rsidR="008E2124" w:rsidRPr="00A3547B">
        <w:rPr>
          <w:rFonts w:asciiTheme="minorHAnsi" w:hAnsiTheme="minorHAnsi"/>
          <w:sz w:val="18"/>
          <w:szCs w:val="18"/>
        </w:rPr>
        <w:t>VCS</w:t>
      </w:r>
      <w:r w:rsidRPr="00A3547B">
        <w:rPr>
          <w:rFonts w:asciiTheme="minorHAnsi" w:hAnsiTheme="minorHAnsi"/>
          <w:sz w:val="18"/>
          <w:szCs w:val="18"/>
        </w:rPr>
        <w:t xml:space="preserve"> also requires that the system pass the Fan Efficacy requirements. This row automatically </w:t>
      </w:r>
      <w:r w:rsidR="008E2124" w:rsidRPr="00A3547B">
        <w:rPr>
          <w:rFonts w:asciiTheme="minorHAnsi" w:hAnsiTheme="minorHAnsi"/>
          <w:sz w:val="18"/>
          <w:szCs w:val="18"/>
        </w:rPr>
        <w:t>queries</w:t>
      </w:r>
      <w:r w:rsidRPr="00A3547B">
        <w:rPr>
          <w:rFonts w:asciiTheme="minorHAnsi" w:hAnsiTheme="minorHAnsi"/>
          <w:sz w:val="18"/>
          <w:szCs w:val="18"/>
        </w:rPr>
        <w:t xml:space="preserve"> </w:t>
      </w:r>
      <w:r w:rsidR="008E2124" w:rsidRPr="00A3547B">
        <w:rPr>
          <w:rFonts w:asciiTheme="minorHAnsi" w:hAnsiTheme="minorHAnsi"/>
          <w:sz w:val="18"/>
          <w:szCs w:val="18"/>
        </w:rPr>
        <w:t xml:space="preserve">the project data </w:t>
      </w:r>
      <w:r w:rsidRPr="00A3547B">
        <w:rPr>
          <w:rFonts w:asciiTheme="minorHAnsi" w:hAnsiTheme="minorHAnsi"/>
          <w:sz w:val="18"/>
          <w:szCs w:val="18"/>
        </w:rPr>
        <w:t xml:space="preserve">to </w:t>
      </w:r>
      <w:r w:rsidR="008E2124" w:rsidRPr="00A3547B">
        <w:rPr>
          <w:rFonts w:asciiTheme="minorHAnsi" w:hAnsiTheme="minorHAnsi"/>
          <w:sz w:val="18"/>
          <w:szCs w:val="18"/>
        </w:rPr>
        <w:t>confirm</w:t>
      </w:r>
      <w:r w:rsidRPr="00A3547B">
        <w:rPr>
          <w:rFonts w:asciiTheme="minorHAnsi" w:hAnsiTheme="minorHAnsi"/>
          <w:sz w:val="18"/>
          <w:szCs w:val="18"/>
        </w:rPr>
        <w:t xml:space="preserve"> that a MCH</w:t>
      </w:r>
      <w:r w:rsidR="00DF58E8">
        <w:rPr>
          <w:rFonts w:asciiTheme="minorHAnsi" w:hAnsiTheme="minorHAnsi"/>
          <w:sz w:val="18"/>
          <w:szCs w:val="18"/>
        </w:rPr>
        <w:t>-</w:t>
      </w:r>
      <w:r w:rsidRPr="00A3547B">
        <w:rPr>
          <w:rFonts w:asciiTheme="minorHAnsi" w:hAnsiTheme="minorHAnsi"/>
          <w:sz w:val="18"/>
          <w:szCs w:val="18"/>
        </w:rPr>
        <w:t xml:space="preserve">22 </w:t>
      </w:r>
      <w:r w:rsidR="008E2124" w:rsidRPr="00A3547B">
        <w:rPr>
          <w:rFonts w:asciiTheme="minorHAnsi" w:hAnsiTheme="minorHAnsi"/>
          <w:sz w:val="18"/>
          <w:szCs w:val="18"/>
        </w:rPr>
        <w:t xml:space="preserve">Fan Efficacy verification </w:t>
      </w:r>
      <w:r w:rsidRPr="00A3547B">
        <w:rPr>
          <w:rFonts w:asciiTheme="minorHAnsi" w:hAnsiTheme="minorHAnsi"/>
          <w:sz w:val="18"/>
          <w:szCs w:val="18"/>
        </w:rPr>
        <w:t>has been registered in</w:t>
      </w:r>
      <w:r w:rsidR="008E2124" w:rsidRPr="00A3547B">
        <w:rPr>
          <w:rFonts w:asciiTheme="minorHAnsi" w:hAnsiTheme="minorHAnsi"/>
          <w:sz w:val="18"/>
          <w:szCs w:val="18"/>
        </w:rPr>
        <w:t>dicating that the system passed.</w:t>
      </w:r>
    </w:p>
    <w:p w14:paraId="0DD2FE24" w14:textId="77777777" w:rsidR="000719ED" w:rsidRPr="005B2909" w:rsidRDefault="000719ED" w:rsidP="000719ED">
      <w:pPr>
        <w:numPr>
          <w:ilvl w:val="0"/>
          <w:numId w:val="15"/>
        </w:numPr>
        <w:spacing w:after="0" w:line="240" w:lineRule="auto"/>
        <w:rPr>
          <w:rFonts w:asciiTheme="minorHAnsi" w:hAnsiTheme="minorHAnsi"/>
          <w:sz w:val="18"/>
          <w:szCs w:val="18"/>
        </w:rPr>
      </w:pPr>
      <w:r w:rsidRPr="005B2909">
        <w:rPr>
          <w:rFonts w:asciiTheme="minorHAnsi" w:hAnsiTheme="minorHAnsi"/>
          <w:sz w:val="18"/>
          <w:szCs w:val="18"/>
        </w:rPr>
        <w:t>Compliance Statement</w:t>
      </w:r>
      <w:r w:rsidR="005B2909">
        <w:rPr>
          <w:rFonts w:asciiTheme="minorHAnsi" w:hAnsiTheme="minorHAnsi"/>
          <w:sz w:val="18"/>
          <w:szCs w:val="18"/>
        </w:rPr>
        <w:t>. The s</w:t>
      </w:r>
      <w:r w:rsidRPr="005B2909">
        <w:rPr>
          <w:rFonts w:asciiTheme="minorHAnsi" w:hAnsiTheme="minorHAnsi"/>
          <w:sz w:val="18"/>
          <w:szCs w:val="18"/>
        </w:rPr>
        <w:t>ystem must comply with all verification requirements in Section A in order to pass.</w:t>
      </w:r>
    </w:p>
    <w:p w14:paraId="0DD2FE25" w14:textId="77777777" w:rsidR="000719ED" w:rsidRDefault="000719ED" w:rsidP="000719ED">
      <w:pPr>
        <w:spacing w:after="0" w:line="240" w:lineRule="auto"/>
        <w:ind w:left="720"/>
        <w:rPr>
          <w:rFonts w:asciiTheme="minorHAnsi" w:hAnsiTheme="minorHAnsi"/>
          <w:sz w:val="18"/>
          <w:szCs w:val="18"/>
        </w:rPr>
      </w:pPr>
    </w:p>
    <w:p w14:paraId="0DD2FE26" w14:textId="77777777" w:rsidR="000719ED" w:rsidRDefault="000719ED" w:rsidP="000719ED">
      <w:pPr>
        <w:spacing w:after="0" w:line="240" w:lineRule="auto"/>
        <w:rPr>
          <w:rFonts w:asciiTheme="minorHAnsi" w:hAnsiTheme="minorHAnsi"/>
          <w:b/>
          <w:sz w:val="18"/>
          <w:szCs w:val="18"/>
        </w:rPr>
      </w:pPr>
      <w:r w:rsidRPr="00A3547B">
        <w:rPr>
          <w:rFonts w:asciiTheme="minorHAnsi" w:hAnsiTheme="minorHAnsi"/>
          <w:b/>
          <w:sz w:val="18"/>
          <w:szCs w:val="18"/>
        </w:rPr>
        <w:t xml:space="preserve">Section </w:t>
      </w:r>
      <w:r w:rsidR="005B2909">
        <w:rPr>
          <w:rFonts w:asciiTheme="minorHAnsi" w:hAnsiTheme="minorHAnsi"/>
          <w:b/>
          <w:sz w:val="18"/>
          <w:szCs w:val="18"/>
        </w:rPr>
        <w:t>B</w:t>
      </w:r>
      <w:r>
        <w:rPr>
          <w:rFonts w:asciiTheme="minorHAnsi" w:hAnsiTheme="minorHAnsi"/>
          <w:b/>
          <w:sz w:val="18"/>
          <w:szCs w:val="18"/>
        </w:rPr>
        <w:t xml:space="preserve">. </w:t>
      </w:r>
      <w:r w:rsidRPr="00401C24">
        <w:rPr>
          <w:rFonts w:asciiTheme="minorHAnsi" w:hAnsiTheme="minorHAnsi"/>
          <w:b/>
          <w:sz w:val="18"/>
          <w:szCs w:val="18"/>
        </w:rPr>
        <w:t>Additional Requirements</w:t>
      </w:r>
    </w:p>
    <w:p w14:paraId="0DD2FE27" w14:textId="77777777" w:rsidR="00C318E2" w:rsidRPr="00C318E2" w:rsidRDefault="00C318E2" w:rsidP="00ED01D0">
      <w:pPr>
        <w:spacing w:after="0" w:line="240" w:lineRule="auto"/>
        <w:rPr>
          <w:rFonts w:asciiTheme="minorHAnsi" w:hAnsiTheme="minorHAnsi"/>
          <w:sz w:val="18"/>
          <w:szCs w:val="18"/>
        </w:rPr>
      </w:pPr>
      <w:r w:rsidRPr="00C318E2">
        <w:rPr>
          <w:rFonts w:asciiTheme="minorHAnsi" w:hAnsiTheme="minorHAnsi"/>
          <w:sz w:val="18"/>
          <w:szCs w:val="18"/>
        </w:rPr>
        <w:t>The System must comply with all of the additional requirements th</w:t>
      </w:r>
      <w:r>
        <w:rPr>
          <w:rFonts w:asciiTheme="minorHAnsi" w:hAnsiTheme="minorHAnsi"/>
          <w:sz w:val="18"/>
          <w:szCs w:val="18"/>
        </w:rPr>
        <w:t>a</w:t>
      </w:r>
      <w:r w:rsidRPr="00C318E2">
        <w:rPr>
          <w:rFonts w:asciiTheme="minorHAnsi" w:hAnsiTheme="minorHAnsi"/>
          <w:sz w:val="18"/>
          <w:szCs w:val="18"/>
        </w:rPr>
        <w:t>t are applicable</w:t>
      </w:r>
      <w:r>
        <w:rPr>
          <w:rFonts w:asciiTheme="minorHAnsi" w:hAnsiTheme="minorHAnsi"/>
          <w:sz w:val="18"/>
          <w:szCs w:val="18"/>
        </w:rPr>
        <w:t xml:space="preserve"> in order to be in compliance with the Central Fan Ventilation Cooling System compliance credit requirements</w:t>
      </w:r>
      <w:r w:rsidRPr="00C318E2">
        <w:rPr>
          <w:rFonts w:asciiTheme="minorHAnsi" w:hAnsiTheme="minorHAnsi"/>
          <w:sz w:val="18"/>
          <w:szCs w:val="18"/>
        </w:rPr>
        <w:t>.</w:t>
      </w:r>
    </w:p>
    <w:p w14:paraId="0DD2FE28" w14:textId="77777777" w:rsidR="00C318E2" w:rsidRPr="00C318E2" w:rsidRDefault="00C318E2" w:rsidP="00C318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9"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A"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B"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C"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D" w14:textId="77777777" w:rsidR="000719ED" w:rsidRPr="00D82DE2" w:rsidRDefault="00D82DE2" w:rsidP="00C318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E" w14:textId="77777777" w:rsidR="000719ED" w:rsidRDefault="000719ED" w:rsidP="00A3352B">
      <w:pPr>
        <w:spacing w:after="0" w:line="240" w:lineRule="auto"/>
        <w:rPr>
          <w:rFonts w:asciiTheme="minorHAnsi" w:hAnsiTheme="minorHAnsi"/>
          <w:sz w:val="18"/>
          <w:szCs w:val="18"/>
        </w:rPr>
      </w:pPr>
    </w:p>
    <w:p w14:paraId="0DD2FE2F" w14:textId="77777777" w:rsidR="000719ED" w:rsidRPr="00A3547B" w:rsidRDefault="000719ED" w:rsidP="00A3352B">
      <w:pPr>
        <w:spacing w:after="0" w:line="240" w:lineRule="auto"/>
        <w:rPr>
          <w:rFonts w:asciiTheme="minorHAnsi" w:hAnsiTheme="minorHAnsi"/>
          <w:sz w:val="18"/>
          <w:szCs w:val="18"/>
        </w:rPr>
      </w:pPr>
    </w:p>
    <w:p w14:paraId="0DD2FE30" w14:textId="77777777" w:rsidR="00A3352B" w:rsidRPr="00A3547B" w:rsidRDefault="00A3352B" w:rsidP="00A3352B">
      <w:pPr>
        <w:spacing w:after="0"/>
        <w:rPr>
          <w:rFonts w:asciiTheme="minorHAnsi" w:hAnsiTheme="minorHAnsi"/>
          <w:sz w:val="18"/>
          <w:szCs w:val="18"/>
        </w:rPr>
        <w:sectPr w:rsidR="00A3352B" w:rsidRPr="00A3547B" w:rsidSect="00B05498">
          <w:headerReference w:type="even" r:id="rId14"/>
          <w:headerReference w:type="default" r:id="rId15"/>
          <w:headerReference w:type="first" r:id="rId16"/>
          <w:footerReference w:type="first" r:id="rId17"/>
          <w:pgSz w:w="12240" w:h="15840" w:code="1"/>
          <w:pgMar w:top="720" w:right="720" w:bottom="720" w:left="720" w:header="576" w:footer="576" w:gutter="0"/>
          <w:cols w:space="720"/>
          <w:titlePg/>
          <w:docGrid w:linePitch="360"/>
        </w:sectPr>
      </w:pPr>
    </w:p>
    <w:p w14:paraId="0DD2FE32" w14:textId="2E1C30D4" w:rsidR="00C90138" w:rsidRDefault="006E3951" w:rsidP="00ED01D0">
      <w:pPr>
        <w:spacing w:after="0"/>
        <w:rPr>
          <w:rFonts w:asciiTheme="minorHAnsi" w:hAnsiTheme="minorHAnsi"/>
          <w:i/>
          <w:sz w:val="18"/>
          <w:szCs w:val="18"/>
        </w:rPr>
      </w:pPr>
      <w:r w:rsidRPr="00ED01D0">
        <w:rPr>
          <w:rFonts w:asciiTheme="minorHAnsi" w:hAnsiTheme="minorHAnsi"/>
          <w:i/>
          <w:sz w:val="18"/>
          <w:szCs w:val="18"/>
        </w:rPr>
        <w:lastRenderedPageBreak/>
        <w:t xml:space="preserve">NOTE: </w:t>
      </w:r>
      <w:r w:rsidR="00C90138" w:rsidRPr="00ED01D0">
        <w:rPr>
          <w:rFonts w:asciiTheme="minorHAnsi" w:hAnsiTheme="minorHAnsi"/>
          <w:i/>
          <w:sz w:val="18"/>
          <w:szCs w:val="18"/>
        </w:rPr>
        <w:t>When the Certificate of Compliance indicates a Central Fan Ventilation Cooling system is installed, the following items must be verified.</w:t>
      </w:r>
    </w:p>
    <w:p w14:paraId="32C43843" w14:textId="77777777" w:rsidR="006E3951" w:rsidRPr="00ED01D0" w:rsidRDefault="006E3951" w:rsidP="00ED01D0">
      <w:pPr>
        <w:spacing w:after="0"/>
        <w:rPr>
          <w:rFonts w:asciiTheme="minorHAnsi" w:hAnsiTheme="minorHAnsi"/>
          <w:i/>
          <w:sz w:val="18"/>
          <w:szCs w:val="18"/>
        </w:rPr>
      </w:pPr>
    </w:p>
    <w:tbl>
      <w:tblPr>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590"/>
        <w:gridCol w:w="4925"/>
        <w:gridCol w:w="5500"/>
      </w:tblGrid>
      <w:tr w:rsidR="00C90138" w:rsidRPr="00A3547B" w14:paraId="0DD2FE34" w14:textId="77777777">
        <w:trPr>
          <w:trHeight w:val="158"/>
        </w:trPr>
        <w:tc>
          <w:tcPr>
            <w:tcW w:w="11015" w:type="dxa"/>
            <w:gridSpan w:val="3"/>
            <w:vAlign w:val="center"/>
          </w:tcPr>
          <w:p w14:paraId="0DD2FE33" w14:textId="09114535" w:rsidR="00C90138" w:rsidRPr="00A3547B" w:rsidRDefault="00C90138" w:rsidP="00A3352B">
            <w:pPr>
              <w:spacing w:after="0" w:line="240" w:lineRule="auto"/>
              <w:rPr>
                <w:rFonts w:asciiTheme="minorHAnsi" w:hAnsiTheme="minorHAnsi"/>
                <w:b/>
                <w:sz w:val="18"/>
                <w:szCs w:val="18"/>
              </w:rPr>
            </w:pPr>
            <w:r w:rsidRPr="00ED01D0">
              <w:rPr>
                <w:rFonts w:asciiTheme="minorHAnsi" w:hAnsiTheme="minorHAnsi"/>
                <w:b/>
                <w:sz w:val="20"/>
                <w:szCs w:val="18"/>
              </w:rPr>
              <w:t xml:space="preserve">A. Central Fan Ventilation Cooling </w:t>
            </w:r>
            <w:r w:rsidR="00CF3DD7" w:rsidRPr="00ED01D0">
              <w:rPr>
                <w:rFonts w:asciiTheme="minorHAnsi" w:hAnsiTheme="minorHAnsi"/>
                <w:b/>
                <w:sz w:val="20"/>
                <w:szCs w:val="18"/>
              </w:rPr>
              <w:t xml:space="preserve">System (VCS) </w:t>
            </w:r>
            <w:r w:rsidRPr="00ED01D0">
              <w:rPr>
                <w:rFonts w:asciiTheme="minorHAnsi" w:hAnsiTheme="minorHAnsi"/>
                <w:b/>
                <w:sz w:val="20"/>
                <w:szCs w:val="18"/>
              </w:rPr>
              <w:t>Equipment Information</w:t>
            </w:r>
          </w:p>
        </w:tc>
      </w:tr>
      <w:tr w:rsidR="00C90138" w:rsidRPr="00401C24" w14:paraId="0DD2FE38" w14:textId="77777777" w:rsidTr="00E24160">
        <w:trPr>
          <w:trHeight w:val="144"/>
        </w:trPr>
        <w:tc>
          <w:tcPr>
            <w:tcW w:w="590" w:type="dxa"/>
            <w:vAlign w:val="center"/>
          </w:tcPr>
          <w:p w14:paraId="0DD2FE35" w14:textId="77777777" w:rsidR="00C90138" w:rsidRPr="00401C24" w:rsidRDefault="00C90138" w:rsidP="00FC45CF">
            <w:pPr>
              <w:spacing w:after="0" w:line="240" w:lineRule="auto"/>
              <w:jc w:val="center"/>
              <w:rPr>
                <w:rFonts w:asciiTheme="minorHAnsi" w:hAnsiTheme="minorHAnsi"/>
                <w:sz w:val="18"/>
                <w:szCs w:val="18"/>
              </w:rPr>
            </w:pPr>
            <w:r w:rsidRPr="00401C24">
              <w:rPr>
                <w:rFonts w:asciiTheme="minorHAnsi" w:hAnsiTheme="minorHAnsi"/>
                <w:sz w:val="18"/>
                <w:szCs w:val="18"/>
              </w:rPr>
              <w:t>01</w:t>
            </w:r>
          </w:p>
        </w:tc>
        <w:tc>
          <w:tcPr>
            <w:tcW w:w="4925" w:type="dxa"/>
            <w:vAlign w:val="center"/>
          </w:tcPr>
          <w:p w14:paraId="0DD2FE36" w14:textId="7DA981BC" w:rsidR="00C90138" w:rsidRPr="00401C24" w:rsidRDefault="00AF1D71" w:rsidP="00ED01D0">
            <w:pPr>
              <w:spacing w:after="0"/>
              <w:rPr>
                <w:rFonts w:asciiTheme="minorHAnsi" w:hAnsiTheme="minorHAnsi"/>
                <w:color w:val="000000"/>
                <w:sz w:val="18"/>
                <w:szCs w:val="18"/>
              </w:rPr>
            </w:pPr>
            <w:r>
              <w:rPr>
                <w:rFonts w:asciiTheme="minorHAnsi" w:hAnsiTheme="minorHAnsi"/>
                <w:sz w:val="18"/>
                <w:szCs w:val="18"/>
              </w:rPr>
              <w:t xml:space="preserve">Space Conditioning </w:t>
            </w:r>
            <w:r w:rsidR="00C90138" w:rsidRPr="00401C24">
              <w:rPr>
                <w:rFonts w:asciiTheme="minorHAnsi" w:hAnsiTheme="minorHAnsi"/>
                <w:sz w:val="18"/>
                <w:szCs w:val="18"/>
              </w:rPr>
              <w:t>System Identification</w:t>
            </w:r>
            <w:r>
              <w:rPr>
                <w:rFonts w:asciiTheme="minorHAnsi" w:hAnsiTheme="minorHAnsi"/>
                <w:sz w:val="18"/>
                <w:szCs w:val="18"/>
              </w:rPr>
              <w:t xml:space="preserve"> or Name</w:t>
            </w:r>
          </w:p>
        </w:tc>
        <w:tc>
          <w:tcPr>
            <w:tcW w:w="5500" w:type="dxa"/>
            <w:vAlign w:val="center"/>
          </w:tcPr>
          <w:p w14:paraId="0DD2FE37" w14:textId="2247A7CE" w:rsidR="00C90138" w:rsidRPr="00401C24" w:rsidRDefault="00901924" w:rsidP="00DD62CC">
            <w:pPr>
              <w:spacing w:after="0" w:line="240" w:lineRule="auto"/>
              <w:rPr>
                <w:rFonts w:asciiTheme="minorHAnsi" w:hAnsiTheme="minorHAnsi"/>
                <w:sz w:val="18"/>
                <w:szCs w:val="18"/>
              </w:rPr>
            </w:pPr>
            <w:r w:rsidRPr="00401C24">
              <w:rPr>
                <w:rFonts w:asciiTheme="minorHAnsi" w:hAnsiTheme="minorHAnsi"/>
                <w:sz w:val="18"/>
                <w:szCs w:val="18"/>
              </w:rPr>
              <w:t xml:space="preserve">&lt;&lt;auto filled text: referenced from </w:t>
            </w:r>
            <w:r w:rsidR="00DD62CC">
              <w:rPr>
                <w:rFonts w:asciiTheme="minorHAnsi" w:hAnsiTheme="minorHAnsi"/>
                <w:sz w:val="18"/>
                <w:szCs w:val="18"/>
              </w:rPr>
              <w:t>CF2R-MCH-30</w:t>
            </w:r>
            <w:r w:rsidRPr="00401C24">
              <w:rPr>
                <w:rFonts w:asciiTheme="minorHAnsi" w:hAnsiTheme="minorHAnsi"/>
                <w:sz w:val="18"/>
                <w:szCs w:val="18"/>
              </w:rPr>
              <w:t>&gt;&gt;</w:t>
            </w:r>
          </w:p>
        </w:tc>
      </w:tr>
      <w:tr w:rsidR="00DF1DCA" w:rsidRPr="00401C24" w14:paraId="0DD2FE3C" w14:textId="77777777" w:rsidTr="00E24160">
        <w:trPr>
          <w:trHeight w:val="144"/>
        </w:trPr>
        <w:tc>
          <w:tcPr>
            <w:tcW w:w="590" w:type="dxa"/>
            <w:vAlign w:val="center"/>
          </w:tcPr>
          <w:p w14:paraId="0DD2FE39" w14:textId="77777777" w:rsidR="00DF1DCA" w:rsidRPr="00401C24" w:rsidRDefault="00DF1DCA" w:rsidP="00DF1DCA">
            <w:pPr>
              <w:spacing w:after="0" w:line="240" w:lineRule="auto"/>
              <w:jc w:val="center"/>
              <w:rPr>
                <w:rFonts w:asciiTheme="minorHAnsi" w:hAnsiTheme="minorHAnsi"/>
                <w:sz w:val="18"/>
                <w:szCs w:val="18"/>
              </w:rPr>
            </w:pPr>
            <w:r w:rsidRPr="00401C24">
              <w:rPr>
                <w:rFonts w:asciiTheme="minorHAnsi" w:hAnsiTheme="minorHAnsi"/>
                <w:sz w:val="18"/>
                <w:szCs w:val="18"/>
              </w:rPr>
              <w:t>02</w:t>
            </w:r>
          </w:p>
        </w:tc>
        <w:tc>
          <w:tcPr>
            <w:tcW w:w="4925" w:type="dxa"/>
            <w:vAlign w:val="center"/>
          </w:tcPr>
          <w:p w14:paraId="0DD2FE3A" w14:textId="1A2452FE" w:rsidR="00DF1DCA" w:rsidRPr="00401C24" w:rsidRDefault="00DF1DCA" w:rsidP="00DF1DCA">
            <w:pPr>
              <w:spacing w:after="0"/>
              <w:rPr>
                <w:rFonts w:asciiTheme="minorHAnsi" w:hAnsiTheme="minorHAnsi"/>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Location or Area Served</w:t>
            </w:r>
          </w:p>
        </w:tc>
        <w:tc>
          <w:tcPr>
            <w:tcW w:w="5500" w:type="dxa"/>
            <w:vAlign w:val="center"/>
          </w:tcPr>
          <w:p w14:paraId="0DD2FE3B" w14:textId="31FD44E1" w:rsidR="00DF1DCA" w:rsidRPr="00401C24" w:rsidRDefault="00DF1DCA" w:rsidP="00DD62CC">
            <w:pPr>
              <w:spacing w:after="0" w:line="240" w:lineRule="auto"/>
              <w:rPr>
                <w:rFonts w:asciiTheme="minorHAnsi" w:hAnsiTheme="minorHAnsi"/>
                <w:sz w:val="18"/>
                <w:szCs w:val="18"/>
              </w:rPr>
            </w:pPr>
            <w:r w:rsidRPr="00401C24">
              <w:rPr>
                <w:rFonts w:asciiTheme="minorHAnsi" w:hAnsiTheme="minorHAnsi"/>
                <w:sz w:val="18"/>
                <w:szCs w:val="18"/>
              </w:rPr>
              <w:t xml:space="preserve">&lt;&lt;auto filled text: referenced from </w:t>
            </w:r>
            <w:r w:rsidR="00DD62CC">
              <w:rPr>
                <w:rFonts w:asciiTheme="minorHAnsi" w:hAnsiTheme="minorHAnsi"/>
                <w:sz w:val="18"/>
                <w:szCs w:val="18"/>
              </w:rPr>
              <w:t>CF2R-MCH-30</w:t>
            </w:r>
            <w:r w:rsidRPr="00401C24">
              <w:rPr>
                <w:rFonts w:asciiTheme="minorHAnsi" w:hAnsiTheme="minorHAnsi"/>
                <w:sz w:val="18"/>
                <w:szCs w:val="18"/>
              </w:rPr>
              <w:t>&gt;&gt;</w:t>
            </w:r>
          </w:p>
        </w:tc>
      </w:tr>
      <w:tr w:rsidR="00702E50" w:rsidRPr="00401C24" w14:paraId="39CFD818" w14:textId="77777777" w:rsidTr="00E24160">
        <w:trPr>
          <w:trHeight w:val="144"/>
          <w:ins w:id="28" w:author="Smith, Alexis@Energy" w:date="2019-03-27T13:15:00Z"/>
        </w:trPr>
        <w:tc>
          <w:tcPr>
            <w:tcW w:w="590" w:type="dxa"/>
            <w:vAlign w:val="center"/>
          </w:tcPr>
          <w:p w14:paraId="1B04D4F5" w14:textId="46274077" w:rsidR="00702E50" w:rsidRPr="00401C24" w:rsidRDefault="00702E50" w:rsidP="00702E50">
            <w:pPr>
              <w:spacing w:after="0" w:line="240" w:lineRule="auto"/>
              <w:jc w:val="center"/>
              <w:rPr>
                <w:ins w:id="29" w:author="Smith, Alexis@Energy" w:date="2019-03-27T13:15:00Z"/>
                <w:rFonts w:asciiTheme="minorHAnsi" w:hAnsiTheme="minorHAnsi"/>
                <w:sz w:val="18"/>
                <w:szCs w:val="18"/>
              </w:rPr>
            </w:pPr>
            <w:ins w:id="30" w:author="Smith, Alexis@Energy" w:date="2019-03-27T13:15:00Z">
              <w:r>
                <w:rPr>
                  <w:rFonts w:asciiTheme="minorHAnsi" w:hAnsiTheme="minorHAnsi"/>
                  <w:sz w:val="18"/>
                  <w:szCs w:val="18"/>
                </w:rPr>
                <w:t>03</w:t>
              </w:r>
            </w:ins>
          </w:p>
        </w:tc>
        <w:tc>
          <w:tcPr>
            <w:tcW w:w="4925" w:type="dxa"/>
            <w:vAlign w:val="center"/>
          </w:tcPr>
          <w:p w14:paraId="236A76F3" w14:textId="1077B3A9" w:rsidR="00702E50" w:rsidRDefault="00702E50" w:rsidP="00702E50">
            <w:pPr>
              <w:spacing w:after="0"/>
              <w:rPr>
                <w:ins w:id="31" w:author="Smith, Alexis@Energy" w:date="2019-03-27T13:15:00Z"/>
                <w:rFonts w:asciiTheme="minorHAnsi" w:hAnsiTheme="minorHAnsi"/>
                <w:sz w:val="18"/>
                <w:szCs w:val="18"/>
              </w:rPr>
            </w:pPr>
            <w:ins w:id="32" w:author="Smith, Alexis@Energy" w:date="2019-03-27T13:15:00Z">
              <w:r>
                <w:rPr>
                  <w:rFonts w:asciiTheme="minorHAnsi" w:hAnsiTheme="minorHAnsi"/>
                  <w:sz w:val="18"/>
                  <w:szCs w:val="18"/>
                </w:rPr>
                <w:t>Indoor Unit Name</w:t>
              </w:r>
            </w:ins>
            <w:ins w:id="33" w:author="Smith, Alexis@Energy" w:date="2019-04-10T15:24:00Z">
              <w:r w:rsidR="002025CE">
                <w:rPr>
                  <w:rFonts w:asciiTheme="minorHAnsi" w:hAnsiTheme="minorHAnsi"/>
                  <w:sz w:val="18"/>
                  <w:szCs w:val="18"/>
                </w:rPr>
                <w:t xml:space="preserve"> </w:t>
              </w:r>
              <w:r w:rsidR="002025CE" w:rsidRPr="00AA1C65">
                <w:rPr>
                  <w:rFonts w:asciiTheme="minorHAnsi" w:hAnsiTheme="minorHAnsi"/>
                  <w:sz w:val="18"/>
                  <w:szCs w:val="18"/>
                </w:rPr>
                <w:t>or Description of Area Served</w:t>
              </w:r>
            </w:ins>
          </w:p>
        </w:tc>
        <w:tc>
          <w:tcPr>
            <w:tcW w:w="5500" w:type="dxa"/>
            <w:vAlign w:val="center"/>
          </w:tcPr>
          <w:p w14:paraId="466207BE" w14:textId="620F5F03" w:rsidR="00702E50" w:rsidRPr="00401C24" w:rsidRDefault="00702E50" w:rsidP="00702E50">
            <w:pPr>
              <w:spacing w:after="0" w:line="240" w:lineRule="auto"/>
              <w:rPr>
                <w:ins w:id="34" w:author="Smith, Alexis@Energy" w:date="2019-03-27T13:15:00Z"/>
                <w:rFonts w:asciiTheme="minorHAnsi" w:hAnsiTheme="minorHAnsi"/>
                <w:sz w:val="18"/>
                <w:szCs w:val="18"/>
              </w:rPr>
            </w:pPr>
            <w:ins w:id="35" w:author="Smith, Alexis@Energy" w:date="2019-03-27T13:15:00Z">
              <w:r w:rsidRPr="00401C24">
                <w:rPr>
                  <w:rFonts w:asciiTheme="minorHAnsi" w:hAnsiTheme="minorHAnsi"/>
                  <w:sz w:val="18"/>
                  <w:szCs w:val="18"/>
                </w:rPr>
                <w:t xml:space="preserve">&lt;&lt;auto filled text: referenced from </w:t>
              </w:r>
              <w:r>
                <w:rPr>
                  <w:rFonts w:asciiTheme="minorHAnsi" w:hAnsiTheme="minorHAnsi"/>
                  <w:sz w:val="18"/>
                  <w:szCs w:val="18"/>
                </w:rPr>
                <w:t>CF2R-MCH-30</w:t>
              </w:r>
              <w:r w:rsidRPr="00401C24">
                <w:rPr>
                  <w:rFonts w:asciiTheme="minorHAnsi" w:hAnsiTheme="minorHAnsi"/>
                  <w:sz w:val="18"/>
                  <w:szCs w:val="18"/>
                </w:rPr>
                <w:t>&gt;&gt;</w:t>
              </w:r>
            </w:ins>
          </w:p>
        </w:tc>
      </w:tr>
      <w:tr w:rsidR="00702E50" w:rsidRPr="00401C24" w14:paraId="0DD2FE40" w14:textId="77777777" w:rsidTr="00E24160">
        <w:trPr>
          <w:trHeight w:val="144"/>
        </w:trPr>
        <w:tc>
          <w:tcPr>
            <w:tcW w:w="590" w:type="dxa"/>
            <w:vAlign w:val="center"/>
          </w:tcPr>
          <w:p w14:paraId="0DD2FE3D" w14:textId="3A4BCDD7" w:rsidR="00702E50" w:rsidRPr="00401C24" w:rsidRDefault="00702E50" w:rsidP="00702E50">
            <w:pPr>
              <w:spacing w:after="0" w:line="240" w:lineRule="auto"/>
              <w:jc w:val="center"/>
              <w:rPr>
                <w:rFonts w:asciiTheme="minorHAnsi" w:hAnsiTheme="minorHAnsi"/>
                <w:sz w:val="18"/>
                <w:szCs w:val="18"/>
              </w:rPr>
            </w:pPr>
            <w:r w:rsidRPr="00401C24">
              <w:rPr>
                <w:rFonts w:asciiTheme="minorHAnsi" w:hAnsiTheme="minorHAnsi"/>
                <w:sz w:val="18"/>
                <w:szCs w:val="18"/>
              </w:rPr>
              <w:t>0</w:t>
            </w:r>
            <w:ins w:id="36" w:author="Smith, Alexis@Energy" w:date="2019-03-27T13:16:00Z">
              <w:r w:rsidR="002677A0">
                <w:rPr>
                  <w:rFonts w:asciiTheme="minorHAnsi" w:hAnsiTheme="minorHAnsi"/>
                  <w:sz w:val="18"/>
                  <w:szCs w:val="18"/>
                </w:rPr>
                <w:t>4</w:t>
              </w:r>
            </w:ins>
            <w:del w:id="37" w:author="Smith, Alexis@Energy" w:date="2019-03-27T13:16:00Z">
              <w:r w:rsidRPr="00401C24" w:rsidDel="002677A0">
                <w:rPr>
                  <w:rFonts w:asciiTheme="minorHAnsi" w:hAnsiTheme="minorHAnsi"/>
                  <w:sz w:val="18"/>
                  <w:szCs w:val="18"/>
                </w:rPr>
                <w:delText>3</w:delText>
              </w:r>
            </w:del>
          </w:p>
        </w:tc>
        <w:tc>
          <w:tcPr>
            <w:tcW w:w="4925" w:type="dxa"/>
            <w:vAlign w:val="center"/>
          </w:tcPr>
          <w:p w14:paraId="0DD2FE3E" w14:textId="239CBD7D" w:rsidR="00702E50" w:rsidRPr="00401C24" w:rsidRDefault="00702E50" w:rsidP="00702E50">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Name</w:t>
            </w:r>
          </w:p>
        </w:tc>
        <w:tc>
          <w:tcPr>
            <w:tcW w:w="5500" w:type="dxa"/>
            <w:vAlign w:val="center"/>
          </w:tcPr>
          <w:p w14:paraId="0DD2FE3F" w14:textId="77777777" w:rsidR="00702E50" w:rsidRPr="00401C24" w:rsidRDefault="00702E50" w:rsidP="00702E50">
            <w:pPr>
              <w:spacing w:after="0" w:line="240" w:lineRule="auto"/>
              <w:rPr>
                <w:rFonts w:asciiTheme="minorHAnsi" w:hAnsiTheme="minorHAnsi"/>
                <w:sz w:val="18"/>
                <w:szCs w:val="18"/>
              </w:rPr>
            </w:pPr>
            <w:r w:rsidRPr="00401C24">
              <w:rPr>
                <w:rFonts w:asciiTheme="minorHAnsi" w:hAnsiTheme="minorHAnsi"/>
                <w:sz w:val="18"/>
                <w:szCs w:val="18"/>
              </w:rPr>
              <w:t>&lt;&lt; user input: text&gt;&gt;</w:t>
            </w:r>
          </w:p>
        </w:tc>
      </w:tr>
      <w:tr w:rsidR="00702E50" w:rsidRPr="00401C24" w14:paraId="0DD2FE44" w14:textId="77777777" w:rsidTr="00E24160">
        <w:trPr>
          <w:trHeight w:val="144"/>
        </w:trPr>
        <w:tc>
          <w:tcPr>
            <w:tcW w:w="590" w:type="dxa"/>
            <w:vAlign w:val="center"/>
          </w:tcPr>
          <w:p w14:paraId="0DD2FE41" w14:textId="3FBD51CC" w:rsidR="00702E50" w:rsidRPr="00401C24" w:rsidRDefault="00702E50" w:rsidP="00702E50">
            <w:pPr>
              <w:spacing w:after="0" w:line="240" w:lineRule="auto"/>
              <w:jc w:val="center"/>
              <w:rPr>
                <w:rFonts w:asciiTheme="minorHAnsi" w:hAnsiTheme="minorHAnsi"/>
                <w:sz w:val="18"/>
                <w:szCs w:val="18"/>
              </w:rPr>
            </w:pPr>
            <w:r w:rsidRPr="00401C24">
              <w:rPr>
                <w:rFonts w:asciiTheme="minorHAnsi" w:hAnsiTheme="minorHAnsi"/>
                <w:sz w:val="18"/>
                <w:szCs w:val="18"/>
              </w:rPr>
              <w:t>0</w:t>
            </w:r>
            <w:ins w:id="38" w:author="Smith, Alexis@Energy" w:date="2019-03-27T13:16:00Z">
              <w:r w:rsidR="002677A0">
                <w:rPr>
                  <w:rFonts w:asciiTheme="minorHAnsi" w:hAnsiTheme="minorHAnsi"/>
                  <w:sz w:val="18"/>
                  <w:szCs w:val="18"/>
                </w:rPr>
                <w:t>5</w:t>
              </w:r>
            </w:ins>
            <w:del w:id="39" w:author="Smith, Alexis@Energy" w:date="2019-03-27T13:16:00Z">
              <w:r w:rsidRPr="00401C24" w:rsidDel="002677A0">
                <w:rPr>
                  <w:rFonts w:asciiTheme="minorHAnsi" w:hAnsiTheme="minorHAnsi"/>
                  <w:sz w:val="18"/>
                  <w:szCs w:val="18"/>
                </w:rPr>
                <w:delText>4</w:delText>
              </w:r>
            </w:del>
          </w:p>
        </w:tc>
        <w:tc>
          <w:tcPr>
            <w:tcW w:w="4925" w:type="dxa"/>
            <w:vAlign w:val="center"/>
          </w:tcPr>
          <w:p w14:paraId="0DD2FE42" w14:textId="4F1E33C2" w:rsidR="00702E50" w:rsidRPr="00401C24" w:rsidRDefault="00702E50" w:rsidP="00702E50">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Model #</w:t>
            </w:r>
          </w:p>
        </w:tc>
        <w:tc>
          <w:tcPr>
            <w:tcW w:w="5500" w:type="dxa"/>
            <w:vAlign w:val="center"/>
          </w:tcPr>
          <w:p w14:paraId="0DD2FE43" w14:textId="77777777" w:rsidR="00702E50" w:rsidRPr="00401C24" w:rsidRDefault="00702E50" w:rsidP="00702E50">
            <w:pPr>
              <w:spacing w:after="0" w:line="240" w:lineRule="auto"/>
              <w:rPr>
                <w:rFonts w:asciiTheme="minorHAnsi" w:hAnsiTheme="minorHAnsi"/>
                <w:sz w:val="18"/>
                <w:szCs w:val="18"/>
              </w:rPr>
            </w:pPr>
            <w:r w:rsidRPr="00401C24">
              <w:rPr>
                <w:rFonts w:asciiTheme="minorHAnsi" w:hAnsiTheme="minorHAnsi"/>
                <w:sz w:val="18"/>
                <w:szCs w:val="18"/>
              </w:rPr>
              <w:t>&lt;&lt; user input: text&gt;&gt;</w:t>
            </w:r>
          </w:p>
        </w:tc>
      </w:tr>
      <w:tr w:rsidR="00702E50" w:rsidRPr="00401C24" w14:paraId="0DD2FE4A" w14:textId="77777777" w:rsidTr="00E24160">
        <w:trPr>
          <w:trHeight w:val="144"/>
        </w:trPr>
        <w:tc>
          <w:tcPr>
            <w:tcW w:w="590" w:type="dxa"/>
            <w:vAlign w:val="center"/>
          </w:tcPr>
          <w:p w14:paraId="0DD2FE45" w14:textId="2194F140" w:rsidR="00702E50" w:rsidRPr="00401C24" w:rsidRDefault="00702E50" w:rsidP="00702E50">
            <w:pPr>
              <w:spacing w:after="0" w:line="240" w:lineRule="auto"/>
              <w:jc w:val="center"/>
              <w:rPr>
                <w:rFonts w:asciiTheme="minorHAnsi" w:hAnsiTheme="minorHAnsi"/>
                <w:sz w:val="18"/>
                <w:szCs w:val="18"/>
              </w:rPr>
            </w:pPr>
            <w:r w:rsidRPr="00401C24">
              <w:rPr>
                <w:rFonts w:asciiTheme="minorHAnsi" w:hAnsiTheme="minorHAnsi"/>
                <w:sz w:val="18"/>
                <w:szCs w:val="18"/>
              </w:rPr>
              <w:t>0</w:t>
            </w:r>
            <w:ins w:id="40" w:author="Smith, Alexis@Energy" w:date="2019-03-27T13:16:00Z">
              <w:r w:rsidR="002677A0">
                <w:rPr>
                  <w:rFonts w:asciiTheme="minorHAnsi" w:hAnsiTheme="minorHAnsi"/>
                  <w:sz w:val="18"/>
                  <w:szCs w:val="18"/>
                </w:rPr>
                <w:t>6</w:t>
              </w:r>
            </w:ins>
            <w:del w:id="41" w:author="Smith, Alexis@Energy" w:date="2019-03-27T13:16:00Z">
              <w:r w:rsidRPr="00401C24" w:rsidDel="002677A0">
                <w:rPr>
                  <w:rFonts w:asciiTheme="minorHAnsi" w:hAnsiTheme="minorHAnsi"/>
                  <w:sz w:val="18"/>
                  <w:szCs w:val="18"/>
                </w:rPr>
                <w:delText>5</w:delText>
              </w:r>
            </w:del>
          </w:p>
        </w:tc>
        <w:tc>
          <w:tcPr>
            <w:tcW w:w="4925" w:type="dxa"/>
            <w:vAlign w:val="center"/>
          </w:tcPr>
          <w:p w14:paraId="0DD2FE46" w14:textId="54B48107" w:rsidR="00702E50" w:rsidRPr="00401C24" w:rsidRDefault="00702E50" w:rsidP="00702E50">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Required</w:t>
            </w:r>
          </w:p>
        </w:tc>
        <w:tc>
          <w:tcPr>
            <w:tcW w:w="5500" w:type="dxa"/>
            <w:vAlign w:val="center"/>
          </w:tcPr>
          <w:p w14:paraId="1C1633CD" w14:textId="5C484AAC" w:rsidR="00702E50" w:rsidRDefault="00702E50" w:rsidP="00702E50">
            <w:pPr>
              <w:spacing w:after="0" w:line="240" w:lineRule="auto"/>
              <w:rPr>
                <w:rFonts w:asciiTheme="minorHAnsi" w:hAnsiTheme="minorHAnsi"/>
                <w:sz w:val="18"/>
                <w:szCs w:val="18"/>
              </w:rPr>
            </w:pPr>
            <w:r>
              <w:rPr>
                <w:rFonts w:asciiTheme="minorHAnsi" w:hAnsiTheme="minorHAnsi"/>
                <w:sz w:val="18"/>
                <w:szCs w:val="18"/>
              </w:rPr>
              <w:t xml:space="preserve">&lt;&lt;auto filled text: referenced from CF2R-MCH-30. </w:t>
            </w:r>
          </w:p>
          <w:p w14:paraId="5238DA46" w14:textId="5C6587A4" w:rsidR="00702E50" w:rsidRDefault="00702E50" w:rsidP="00702E50">
            <w:pPr>
              <w:spacing w:after="0" w:line="240" w:lineRule="auto"/>
              <w:rPr>
                <w:rFonts w:asciiTheme="minorHAnsi" w:hAnsiTheme="minorHAnsi"/>
                <w:sz w:val="18"/>
                <w:szCs w:val="18"/>
              </w:rPr>
            </w:pPr>
            <w:r>
              <w:rPr>
                <w:rFonts w:asciiTheme="minorHAnsi" w:hAnsiTheme="minorHAnsi"/>
                <w:sz w:val="18"/>
                <w:szCs w:val="18"/>
              </w:rPr>
              <w:t>Allowable values are:</w:t>
            </w:r>
          </w:p>
          <w:p w14:paraId="76413B68" w14:textId="72C09C43" w:rsidR="00702E50" w:rsidRDefault="00702E50" w:rsidP="00702E50">
            <w:pPr>
              <w:spacing w:after="0" w:line="240" w:lineRule="auto"/>
              <w:rPr>
                <w:rFonts w:asciiTheme="minorHAnsi" w:hAnsiTheme="minorHAnsi"/>
                <w:sz w:val="18"/>
                <w:szCs w:val="18"/>
              </w:rPr>
            </w:pPr>
            <w:r>
              <w:rPr>
                <w:rFonts w:asciiTheme="minorHAnsi" w:hAnsiTheme="minorHAnsi"/>
                <w:sz w:val="18"/>
                <w:szCs w:val="18"/>
              </w:rPr>
              <w:t>**Fixed Flow</w:t>
            </w:r>
          </w:p>
          <w:p w14:paraId="0DD2FE49" w14:textId="2A5B042B" w:rsidR="00702E50" w:rsidRPr="00401C24" w:rsidRDefault="00702E50" w:rsidP="00702E50">
            <w:pPr>
              <w:spacing w:after="0" w:line="240" w:lineRule="auto"/>
              <w:rPr>
                <w:rFonts w:asciiTheme="minorHAnsi" w:hAnsiTheme="minorHAnsi"/>
                <w:sz w:val="18"/>
                <w:szCs w:val="18"/>
              </w:rPr>
            </w:pPr>
            <w:r>
              <w:rPr>
                <w:rFonts w:asciiTheme="minorHAnsi" w:hAnsiTheme="minorHAnsi"/>
                <w:sz w:val="18"/>
                <w:szCs w:val="18"/>
              </w:rPr>
              <w:t>**Variable Flow&gt;&gt;</w:t>
            </w:r>
          </w:p>
        </w:tc>
      </w:tr>
      <w:tr w:rsidR="00702E50" w:rsidRPr="00401C24" w14:paraId="0DD2FE50" w14:textId="77777777" w:rsidTr="00E24160">
        <w:trPr>
          <w:trHeight w:val="144"/>
        </w:trPr>
        <w:tc>
          <w:tcPr>
            <w:tcW w:w="590" w:type="dxa"/>
            <w:vAlign w:val="center"/>
          </w:tcPr>
          <w:p w14:paraId="0DD2FE4B" w14:textId="10471DC1" w:rsidR="00702E50" w:rsidRPr="00401C24" w:rsidRDefault="00702E50" w:rsidP="00702E50">
            <w:pPr>
              <w:spacing w:after="0" w:line="240" w:lineRule="auto"/>
              <w:jc w:val="center"/>
              <w:rPr>
                <w:rFonts w:asciiTheme="minorHAnsi" w:hAnsiTheme="minorHAnsi"/>
                <w:sz w:val="18"/>
                <w:szCs w:val="18"/>
              </w:rPr>
            </w:pPr>
            <w:r w:rsidRPr="00401C24">
              <w:rPr>
                <w:rFonts w:asciiTheme="minorHAnsi" w:hAnsiTheme="minorHAnsi"/>
                <w:sz w:val="18"/>
                <w:szCs w:val="18"/>
              </w:rPr>
              <w:t>0</w:t>
            </w:r>
            <w:ins w:id="42" w:author="Smith, Alexis@Energy" w:date="2019-03-27T13:16:00Z">
              <w:r w:rsidR="002677A0">
                <w:rPr>
                  <w:rFonts w:asciiTheme="minorHAnsi" w:hAnsiTheme="minorHAnsi"/>
                  <w:sz w:val="18"/>
                  <w:szCs w:val="18"/>
                </w:rPr>
                <w:t>7</w:t>
              </w:r>
            </w:ins>
            <w:del w:id="43" w:author="Smith, Alexis@Energy" w:date="2019-03-27T13:16:00Z">
              <w:r w:rsidRPr="00401C24" w:rsidDel="002677A0">
                <w:rPr>
                  <w:rFonts w:asciiTheme="minorHAnsi" w:hAnsiTheme="minorHAnsi"/>
                  <w:sz w:val="18"/>
                  <w:szCs w:val="18"/>
                </w:rPr>
                <w:delText>6</w:delText>
              </w:r>
            </w:del>
          </w:p>
        </w:tc>
        <w:tc>
          <w:tcPr>
            <w:tcW w:w="4925" w:type="dxa"/>
            <w:vAlign w:val="center"/>
          </w:tcPr>
          <w:p w14:paraId="0DD2FE4C" w14:textId="2BC6C46F" w:rsidR="00702E50" w:rsidRPr="00401C24" w:rsidRDefault="00702E50" w:rsidP="00702E50">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Installed</w:t>
            </w:r>
          </w:p>
        </w:tc>
        <w:tc>
          <w:tcPr>
            <w:tcW w:w="5500" w:type="dxa"/>
            <w:vAlign w:val="center"/>
          </w:tcPr>
          <w:p w14:paraId="0DD2FE4D" w14:textId="77777777" w:rsidR="00702E50" w:rsidRDefault="00702E50" w:rsidP="00702E50">
            <w:pPr>
              <w:spacing w:after="0" w:line="240" w:lineRule="auto"/>
              <w:rPr>
                <w:rFonts w:asciiTheme="minorHAnsi" w:hAnsiTheme="minorHAnsi"/>
                <w:sz w:val="18"/>
                <w:szCs w:val="18"/>
              </w:rPr>
            </w:pPr>
            <w:r w:rsidRPr="00401C24">
              <w:rPr>
                <w:rFonts w:asciiTheme="minorHAnsi" w:hAnsiTheme="minorHAnsi"/>
                <w:sz w:val="18"/>
                <w:szCs w:val="18"/>
              </w:rPr>
              <w:t xml:space="preserve">&lt;&lt; user </w:t>
            </w:r>
            <w:r>
              <w:rPr>
                <w:rFonts w:asciiTheme="minorHAnsi" w:hAnsiTheme="minorHAnsi"/>
                <w:sz w:val="18"/>
                <w:szCs w:val="18"/>
              </w:rPr>
              <w:t>select from list.</w:t>
            </w:r>
            <w:r w:rsidRPr="00401C24">
              <w:rPr>
                <w:rFonts w:asciiTheme="minorHAnsi" w:hAnsiTheme="minorHAnsi"/>
                <w:sz w:val="18"/>
                <w:szCs w:val="18"/>
              </w:rPr>
              <w:t xml:space="preserve">  </w:t>
            </w:r>
            <w:r>
              <w:rPr>
                <w:rFonts w:asciiTheme="minorHAnsi" w:hAnsiTheme="minorHAnsi"/>
                <w:sz w:val="18"/>
                <w:szCs w:val="18"/>
              </w:rPr>
              <w:t>allowable values are:</w:t>
            </w:r>
          </w:p>
          <w:p w14:paraId="0DD2FE4E" w14:textId="77777777" w:rsidR="00702E50" w:rsidRDefault="00702E50" w:rsidP="00702E50">
            <w:pPr>
              <w:spacing w:after="0" w:line="240" w:lineRule="auto"/>
              <w:rPr>
                <w:rFonts w:asciiTheme="minorHAnsi" w:hAnsiTheme="minorHAnsi"/>
                <w:sz w:val="18"/>
                <w:szCs w:val="18"/>
              </w:rPr>
            </w:pPr>
            <w:r>
              <w:rPr>
                <w:rFonts w:asciiTheme="minorHAnsi" w:hAnsiTheme="minorHAnsi"/>
                <w:sz w:val="18"/>
                <w:szCs w:val="18"/>
              </w:rPr>
              <w:t>**</w:t>
            </w:r>
            <w:r w:rsidRPr="00401C24">
              <w:rPr>
                <w:rFonts w:asciiTheme="minorHAnsi" w:hAnsiTheme="minorHAnsi"/>
                <w:sz w:val="18"/>
                <w:szCs w:val="18"/>
              </w:rPr>
              <w:t>Fixed</w:t>
            </w:r>
            <w:r>
              <w:rPr>
                <w:rFonts w:asciiTheme="minorHAnsi" w:hAnsiTheme="minorHAnsi"/>
                <w:sz w:val="18"/>
                <w:szCs w:val="18"/>
              </w:rPr>
              <w:t xml:space="preserve"> Flow</w:t>
            </w:r>
          </w:p>
          <w:p w14:paraId="0DD2FE4F" w14:textId="77777777" w:rsidR="00702E50" w:rsidRPr="00401C24" w:rsidRDefault="00702E50" w:rsidP="00702E50">
            <w:pPr>
              <w:spacing w:after="0" w:line="240" w:lineRule="auto"/>
              <w:rPr>
                <w:rFonts w:asciiTheme="minorHAnsi" w:hAnsiTheme="minorHAnsi" w:cs="Calibri"/>
                <w:sz w:val="18"/>
                <w:szCs w:val="18"/>
              </w:rPr>
            </w:pPr>
            <w:r>
              <w:rPr>
                <w:rFonts w:asciiTheme="minorHAnsi" w:hAnsiTheme="minorHAnsi"/>
                <w:sz w:val="18"/>
                <w:szCs w:val="18"/>
              </w:rPr>
              <w:t>**Variable Flow</w:t>
            </w:r>
            <w:r w:rsidRPr="00401C24">
              <w:rPr>
                <w:rFonts w:asciiTheme="minorHAnsi" w:hAnsiTheme="minorHAnsi"/>
                <w:sz w:val="18"/>
                <w:szCs w:val="18"/>
              </w:rPr>
              <w:t>&gt;&gt;</w:t>
            </w:r>
          </w:p>
        </w:tc>
      </w:tr>
      <w:tr w:rsidR="00702E50" w:rsidRPr="00401C24" w14:paraId="0DD2FE56" w14:textId="77777777" w:rsidTr="00E24160">
        <w:trPr>
          <w:trHeight w:val="144"/>
        </w:trPr>
        <w:tc>
          <w:tcPr>
            <w:tcW w:w="590" w:type="dxa"/>
            <w:vAlign w:val="center"/>
          </w:tcPr>
          <w:p w14:paraId="0DD2FE51" w14:textId="0E6C8E74" w:rsidR="00702E50" w:rsidRPr="00401C24" w:rsidDel="00B13309" w:rsidRDefault="00702E50" w:rsidP="00702E50">
            <w:pPr>
              <w:spacing w:after="0" w:line="240" w:lineRule="auto"/>
              <w:jc w:val="center"/>
              <w:rPr>
                <w:rFonts w:asciiTheme="minorHAnsi" w:hAnsiTheme="minorHAnsi"/>
                <w:sz w:val="18"/>
                <w:szCs w:val="18"/>
              </w:rPr>
            </w:pPr>
            <w:r w:rsidRPr="00401C24">
              <w:rPr>
                <w:rFonts w:asciiTheme="minorHAnsi" w:hAnsiTheme="minorHAnsi"/>
                <w:sz w:val="18"/>
                <w:szCs w:val="18"/>
              </w:rPr>
              <w:t>0</w:t>
            </w:r>
            <w:ins w:id="44" w:author="Smith, Alexis@Energy" w:date="2019-03-27T13:16:00Z">
              <w:r w:rsidR="002677A0">
                <w:rPr>
                  <w:rFonts w:asciiTheme="minorHAnsi" w:hAnsiTheme="minorHAnsi"/>
                  <w:sz w:val="18"/>
                  <w:szCs w:val="18"/>
                </w:rPr>
                <w:t>8</w:t>
              </w:r>
            </w:ins>
            <w:del w:id="45" w:author="Smith, Alexis@Energy" w:date="2019-03-27T13:16:00Z">
              <w:r w:rsidRPr="00401C24" w:rsidDel="002677A0">
                <w:rPr>
                  <w:rFonts w:asciiTheme="minorHAnsi" w:hAnsiTheme="minorHAnsi"/>
                  <w:sz w:val="18"/>
                  <w:szCs w:val="18"/>
                </w:rPr>
                <w:delText>7</w:delText>
              </w:r>
            </w:del>
          </w:p>
        </w:tc>
        <w:tc>
          <w:tcPr>
            <w:tcW w:w="4925" w:type="dxa"/>
            <w:vAlign w:val="center"/>
          </w:tcPr>
          <w:p w14:paraId="0DD2FE52" w14:textId="036A9678" w:rsidR="00702E50" w:rsidRPr="00401C24" w:rsidRDefault="00702E50" w:rsidP="00702E50">
            <w:pPr>
              <w:spacing w:after="0"/>
              <w:rPr>
                <w:rFonts w:asciiTheme="minorHAnsi" w:hAnsiTheme="minorHAnsi"/>
                <w:sz w:val="18"/>
                <w:szCs w:val="18"/>
              </w:rPr>
            </w:pPr>
            <w:r w:rsidRPr="00401C24">
              <w:rPr>
                <w:rFonts w:asciiTheme="minorHAnsi" w:hAnsiTheme="minorHAnsi"/>
                <w:sz w:val="18"/>
                <w:szCs w:val="18"/>
              </w:rPr>
              <w:t xml:space="preserve">Central Fan VCS Equipment - </w:t>
            </w:r>
            <w:r>
              <w:rPr>
                <w:rFonts w:asciiTheme="minorHAnsi" w:hAnsiTheme="minorHAnsi"/>
                <w:sz w:val="18"/>
                <w:szCs w:val="18"/>
              </w:rPr>
              <w:t>Manufacturer Documentation Status</w:t>
            </w:r>
          </w:p>
        </w:tc>
        <w:tc>
          <w:tcPr>
            <w:tcW w:w="5500" w:type="dxa"/>
            <w:vAlign w:val="center"/>
          </w:tcPr>
          <w:p w14:paraId="0DD2FE53" w14:textId="77777777" w:rsidR="00702E50" w:rsidRPr="00401C24" w:rsidRDefault="00702E50" w:rsidP="00702E50">
            <w:pPr>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&lt;&lt;user select from list: </w:t>
            </w:r>
          </w:p>
          <w:p w14:paraId="0DD2FE54" w14:textId="77777777" w:rsidR="00702E50" w:rsidRPr="00F13C80" w:rsidRDefault="00702E50" w:rsidP="00702E50">
            <w:pPr>
              <w:spacing w:after="0" w:line="240" w:lineRule="auto"/>
              <w:rPr>
                <w:rFonts w:asciiTheme="minorHAnsi" w:hAnsiTheme="minorHAnsi" w:cs="Calibri"/>
                <w:sz w:val="18"/>
                <w:szCs w:val="18"/>
              </w:rPr>
            </w:pPr>
            <w:r w:rsidRPr="00401C24">
              <w:rPr>
                <w:rFonts w:asciiTheme="minorHAnsi" w:hAnsiTheme="minorHAnsi" w:cs="Calibri"/>
                <w:sz w:val="18"/>
                <w:szCs w:val="18"/>
              </w:rPr>
              <w:t>**</w:t>
            </w:r>
            <w:r>
              <w:rPr>
                <w:rFonts w:asciiTheme="minorHAnsi" w:hAnsiTheme="minorHAnsi" w:cs="Calibri"/>
                <w:sz w:val="18"/>
                <w:szCs w:val="18"/>
              </w:rPr>
              <w:t xml:space="preserve">Manufacturer system documentation </w:t>
            </w:r>
            <w:r w:rsidRPr="008D00B9">
              <w:rPr>
                <w:rFonts w:asciiTheme="minorHAnsi" w:hAnsiTheme="minorHAnsi" w:cs="Calibri"/>
                <w:sz w:val="18"/>
                <w:szCs w:val="18"/>
                <w:u w:val="single"/>
              </w:rPr>
              <w:t>meets the applicable requirements</w:t>
            </w:r>
            <w:r>
              <w:rPr>
                <w:rFonts w:asciiTheme="minorHAnsi" w:hAnsiTheme="minorHAnsi" w:cs="Calibri"/>
                <w:sz w:val="18"/>
                <w:szCs w:val="18"/>
              </w:rPr>
              <w:t xml:space="preserve"> in section B item 06 on this document.</w:t>
            </w:r>
          </w:p>
          <w:p w14:paraId="0DD2FE55" w14:textId="044C6EFE" w:rsidR="00702E50" w:rsidRPr="00401C24" w:rsidRDefault="00702E50" w:rsidP="00702E50">
            <w:pPr>
              <w:spacing w:after="0" w:line="240" w:lineRule="auto"/>
              <w:rPr>
                <w:rFonts w:asciiTheme="minorHAnsi" w:hAnsiTheme="minorHAnsi"/>
                <w:sz w:val="18"/>
                <w:szCs w:val="18"/>
              </w:rPr>
            </w:pPr>
            <w:r w:rsidRPr="00F13C80">
              <w:rPr>
                <w:rFonts w:asciiTheme="minorHAnsi" w:hAnsiTheme="minorHAnsi" w:cs="Calibri"/>
                <w:sz w:val="18"/>
                <w:szCs w:val="18"/>
              </w:rPr>
              <w:t>**</w:t>
            </w:r>
            <w:r>
              <w:rPr>
                <w:rFonts w:asciiTheme="minorHAnsi" w:hAnsiTheme="minorHAnsi" w:cs="Calibri"/>
                <w:sz w:val="18"/>
                <w:szCs w:val="18"/>
              </w:rPr>
              <w:t xml:space="preserve"> Manufacturer system documentation </w:t>
            </w:r>
            <w:r w:rsidRPr="008D00B9">
              <w:rPr>
                <w:rFonts w:asciiTheme="minorHAnsi" w:hAnsiTheme="minorHAnsi" w:cs="Calibri"/>
                <w:sz w:val="18"/>
                <w:szCs w:val="18"/>
                <w:u w:val="single"/>
              </w:rPr>
              <w:t>does not meet the applicable requirements</w:t>
            </w:r>
            <w:r>
              <w:rPr>
                <w:rFonts w:asciiTheme="minorHAnsi" w:hAnsiTheme="minorHAnsi" w:cs="Calibri"/>
                <w:sz w:val="18"/>
                <w:szCs w:val="18"/>
              </w:rPr>
              <w:t xml:space="preserve"> in section B item 06 on this document</w:t>
            </w:r>
            <w:r w:rsidRPr="00401C24">
              <w:rPr>
                <w:rFonts w:asciiTheme="minorHAnsi" w:hAnsiTheme="minorHAnsi" w:cs="Calibri"/>
                <w:sz w:val="18"/>
                <w:szCs w:val="18"/>
              </w:rPr>
              <w:t>&gt;&gt;</w:t>
            </w:r>
          </w:p>
        </w:tc>
      </w:tr>
      <w:tr w:rsidR="00702E50" w:rsidRPr="00401C24" w14:paraId="0DD2FE5C" w14:textId="77777777" w:rsidTr="00E24160">
        <w:trPr>
          <w:trHeight w:val="144"/>
        </w:trPr>
        <w:tc>
          <w:tcPr>
            <w:tcW w:w="590" w:type="dxa"/>
            <w:vAlign w:val="center"/>
          </w:tcPr>
          <w:p w14:paraId="0DD2FE57" w14:textId="4B0E45B7" w:rsidR="00702E50" w:rsidRPr="00401C24" w:rsidDel="00B13309" w:rsidRDefault="00702E50" w:rsidP="00702E50">
            <w:pPr>
              <w:spacing w:after="0" w:line="240" w:lineRule="auto"/>
              <w:jc w:val="center"/>
              <w:rPr>
                <w:rFonts w:asciiTheme="minorHAnsi" w:hAnsiTheme="minorHAnsi"/>
                <w:sz w:val="18"/>
                <w:szCs w:val="18"/>
              </w:rPr>
            </w:pPr>
            <w:r w:rsidRPr="00401C24">
              <w:rPr>
                <w:rFonts w:asciiTheme="minorHAnsi" w:hAnsiTheme="minorHAnsi"/>
                <w:sz w:val="18"/>
                <w:szCs w:val="18"/>
              </w:rPr>
              <w:t>0</w:t>
            </w:r>
            <w:ins w:id="46" w:author="Smith, Alexis@Energy" w:date="2019-03-27T13:16:00Z">
              <w:r w:rsidR="002677A0">
                <w:rPr>
                  <w:rFonts w:asciiTheme="minorHAnsi" w:hAnsiTheme="minorHAnsi"/>
                  <w:sz w:val="18"/>
                  <w:szCs w:val="18"/>
                </w:rPr>
                <w:t>9</w:t>
              </w:r>
            </w:ins>
            <w:del w:id="47" w:author="Smith, Alexis@Energy" w:date="2019-03-27T13:16:00Z">
              <w:r w:rsidRPr="00401C24" w:rsidDel="002677A0">
                <w:rPr>
                  <w:rFonts w:asciiTheme="minorHAnsi" w:hAnsiTheme="minorHAnsi"/>
                  <w:sz w:val="18"/>
                  <w:szCs w:val="18"/>
                </w:rPr>
                <w:delText>8</w:delText>
              </w:r>
            </w:del>
          </w:p>
        </w:tc>
        <w:tc>
          <w:tcPr>
            <w:tcW w:w="4925" w:type="dxa"/>
            <w:vAlign w:val="center"/>
          </w:tcPr>
          <w:p w14:paraId="0DD2FE58" w14:textId="2B1B194A" w:rsidR="00702E50" w:rsidRPr="00401C24" w:rsidDel="00B82A05" w:rsidRDefault="00702E50" w:rsidP="00702E50">
            <w:pPr>
              <w:spacing w:after="0" w:line="240" w:lineRule="auto"/>
              <w:rPr>
                <w:rFonts w:asciiTheme="minorHAnsi" w:hAnsiTheme="minorHAnsi"/>
                <w:sz w:val="18"/>
                <w:szCs w:val="18"/>
              </w:rPr>
            </w:pPr>
            <w:r w:rsidRPr="00401C24">
              <w:rPr>
                <w:rFonts w:asciiTheme="minorHAnsi" w:hAnsiTheme="minorHAnsi"/>
                <w:sz w:val="18"/>
                <w:szCs w:val="18"/>
              </w:rPr>
              <w:t>Duct Leakage Verification Status</w:t>
            </w:r>
          </w:p>
        </w:tc>
        <w:tc>
          <w:tcPr>
            <w:tcW w:w="5500" w:type="dxa"/>
            <w:vAlign w:val="center"/>
          </w:tcPr>
          <w:p w14:paraId="0DD2FE59" w14:textId="77777777"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p>
          <w:p w14:paraId="0DD2FE5A" w14:textId="3AECA339"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I</w:t>
            </w:r>
            <w:r w:rsidRPr="00401C24">
              <w:rPr>
                <w:rFonts w:asciiTheme="minorHAnsi" w:hAnsiTheme="minorHAnsi" w:cs="Calibri"/>
                <w:sz w:val="18"/>
                <w:szCs w:val="18"/>
              </w:rPr>
              <w:t xml:space="preserve">f this </w:t>
            </w:r>
            <w:r>
              <w:rPr>
                <w:rFonts w:asciiTheme="minorHAnsi" w:hAnsiTheme="minorHAnsi" w:cs="Calibri"/>
                <w:sz w:val="18"/>
                <w:szCs w:val="18"/>
              </w:rPr>
              <w:t xml:space="preserve">air </w:t>
            </w:r>
            <w:r w:rsidRPr="00401C24">
              <w:rPr>
                <w:rFonts w:asciiTheme="minorHAnsi" w:hAnsiTheme="minorHAnsi" w:cs="Calibri"/>
                <w:sz w:val="18"/>
                <w:szCs w:val="18"/>
              </w:rPr>
              <w:t xml:space="preserve">system </w:t>
            </w:r>
            <w:r>
              <w:rPr>
                <w:rFonts w:asciiTheme="minorHAnsi" w:hAnsiTheme="minorHAnsi" w:cs="Calibri"/>
                <w:sz w:val="18"/>
                <w:szCs w:val="18"/>
              </w:rPr>
              <w:t xml:space="preserve">has a </w:t>
            </w:r>
            <w:r>
              <w:rPr>
                <w:rFonts w:asciiTheme="minorHAnsi" w:hAnsiTheme="minorHAnsi" w:cs="Calibri"/>
                <w:bCs/>
                <w:sz w:val="18"/>
                <w:szCs w:val="18"/>
              </w:rPr>
              <w:t>registered CF3R-</w:t>
            </w:r>
            <w:r w:rsidRPr="00401C24">
              <w:rPr>
                <w:rFonts w:asciiTheme="minorHAnsi" w:hAnsiTheme="minorHAnsi" w:cs="Calibri"/>
                <w:bCs/>
                <w:sz w:val="18"/>
                <w:szCs w:val="18"/>
              </w:rPr>
              <w:t>MCH-20</w:t>
            </w:r>
            <w:r w:rsidRPr="00401C24">
              <w:rPr>
                <w:rFonts w:asciiTheme="minorHAnsi" w:hAnsiTheme="minorHAnsi" w:cs="Calibri"/>
                <w:sz w:val="18"/>
                <w:szCs w:val="18"/>
              </w:rPr>
              <w:t xml:space="preserve"> that </w:t>
            </w:r>
            <w:r>
              <w:rPr>
                <w:rFonts w:asciiTheme="minorHAnsi" w:hAnsiTheme="minorHAnsi" w:cs="Calibri"/>
                <w:sz w:val="18"/>
                <w:szCs w:val="18"/>
              </w:rPr>
              <w:t>complies with</w:t>
            </w:r>
            <w:r w:rsidRPr="00401C24">
              <w:rPr>
                <w:rFonts w:asciiTheme="minorHAnsi" w:hAnsiTheme="minorHAnsi" w:cs="Calibri"/>
                <w:sz w:val="18"/>
                <w:szCs w:val="18"/>
              </w:rPr>
              <w:t xml:space="preserve"> the </w:t>
            </w:r>
            <w:r>
              <w:rPr>
                <w:rFonts w:asciiTheme="minorHAnsi" w:hAnsiTheme="minorHAnsi" w:cs="Calibri"/>
                <w:sz w:val="18"/>
                <w:szCs w:val="18"/>
              </w:rPr>
              <w:t xml:space="preserve">maximum </w:t>
            </w:r>
            <w:r w:rsidRPr="00401C24">
              <w:rPr>
                <w:rFonts w:asciiTheme="minorHAnsi" w:hAnsiTheme="minorHAnsi" w:cs="Calibri"/>
                <w:sz w:val="18"/>
                <w:szCs w:val="18"/>
              </w:rPr>
              <w:t xml:space="preserve">duct leakage rate </w:t>
            </w:r>
            <w:r>
              <w:rPr>
                <w:rFonts w:asciiTheme="minorHAnsi" w:hAnsiTheme="minorHAnsi" w:cs="Calibri"/>
                <w:sz w:val="18"/>
                <w:szCs w:val="18"/>
              </w:rPr>
              <w:t>criteria on the CF1R, then result=System Complies with Duct Leakage Verification Requirements;</w:t>
            </w:r>
          </w:p>
          <w:p w14:paraId="0DD2FE5B" w14:textId="233EA750" w:rsidR="00702E50" w:rsidRPr="00F13C80" w:rsidDel="00B82A05" w:rsidRDefault="00702E50" w:rsidP="00702E50">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else result=System Does not Comply.  A registered CF3R-MCH-20 is required</w:t>
            </w:r>
            <w:r w:rsidRPr="00401C24">
              <w:rPr>
                <w:rFonts w:asciiTheme="minorHAnsi" w:hAnsiTheme="minorHAnsi" w:cs="Calibri"/>
                <w:sz w:val="18"/>
                <w:szCs w:val="18"/>
              </w:rPr>
              <w:t>&gt;&gt;</w:t>
            </w:r>
          </w:p>
        </w:tc>
      </w:tr>
      <w:tr w:rsidR="00702E50" w:rsidRPr="00401C24" w14:paraId="0DD2FE62" w14:textId="77777777" w:rsidTr="00E24160">
        <w:trPr>
          <w:trHeight w:val="144"/>
        </w:trPr>
        <w:tc>
          <w:tcPr>
            <w:tcW w:w="590" w:type="dxa"/>
            <w:vAlign w:val="center"/>
          </w:tcPr>
          <w:p w14:paraId="0DD2FE5D" w14:textId="5650DDFA" w:rsidR="00702E50" w:rsidRPr="00401C24" w:rsidRDefault="002677A0" w:rsidP="00702E50">
            <w:pPr>
              <w:spacing w:after="0" w:line="240" w:lineRule="auto"/>
              <w:jc w:val="center"/>
              <w:rPr>
                <w:rFonts w:asciiTheme="minorHAnsi" w:hAnsiTheme="minorHAnsi"/>
                <w:sz w:val="18"/>
                <w:szCs w:val="18"/>
              </w:rPr>
            </w:pPr>
            <w:ins w:id="48" w:author="Smith, Alexis@Energy" w:date="2019-03-27T13:16:00Z">
              <w:r>
                <w:rPr>
                  <w:rFonts w:asciiTheme="minorHAnsi" w:hAnsiTheme="minorHAnsi"/>
                  <w:sz w:val="18"/>
                  <w:szCs w:val="18"/>
                </w:rPr>
                <w:t>10</w:t>
              </w:r>
            </w:ins>
            <w:del w:id="49" w:author="Smith, Alexis@Energy" w:date="2019-03-27T13:16:00Z">
              <w:r w:rsidR="00702E50" w:rsidRPr="00401C24" w:rsidDel="002677A0">
                <w:rPr>
                  <w:rFonts w:asciiTheme="minorHAnsi" w:hAnsiTheme="minorHAnsi"/>
                  <w:sz w:val="18"/>
                  <w:szCs w:val="18"/>
                </w:rPr>
                <w:delText>09</w:delText>
              </w:r>
            </w:del>
          </w:p>
        </w:tc>
        <w:tc>
          <w:tcPr>
            <w:tcW w:w="4925" w:type="dxa"/>
            <w:vAlign w:val="center"/>
          </w:tcPr>
          <w:p w14:paraId="0DD2FE5E" w14:textId="49A5FF5A" w:rsidR="00702E50" w:rsidRPr="00401C24" w:rsidDel="00B82A05" w:rsidRDefault="00702E50" w:rsidP="00702E50">
            <w:pPr>
              <w:spacing w:after="0" w:line="240" w:lineRule="auto"/>
              <w:rPr>
                <w:rFonts w:asciiTheme="minorHAnsi" w:hAnsiTheme="minorHAnsi"/>
                <w:sz w:val="18"/>
                <w:szCs w:val="18"/>
              </w:rPr>
            </w:pPr>
            <w:r>
              <w:rPr>
                <w:rFonts w:asciiTheme="minorHAnsi" w:hAnsiTheme="minorHAnsi"/>
                <w:sz w:val="18"/>
                <w:szCs w:val="18"/>
              </w:rPr>
              <w:t>Airflow Rate Verification Status</w:t>
            </w:r>
          </w:p>
        </w:tc>
        <w:tc>
          <w:tcPr>
            <w:tcW w:w="5500" w:type="dxa"/>
            <w:vAlign w:val="center"/>
          </w:tcPr>
          <w:p w14:paraId="24E55234" w14:textId="272DC6D8"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r>
              <w:rPr>
                <w:rFonts w:asciiTheme="minorHAnsi" w:hAnsiTheme="minorHAnsi" w:cs="Calibri"/>
                <w:sz w:val="18"/>
                <w:szCs w:val="18"/>
              </w:rPr>
              <w:t>For this air system, if variant = CF3R-MCH-23e, then if E03 = ‘System ventilation airflow rate complies’, result = ‘System Complies with Airflow Verification Requirements’</w:t>
            </w:r>
          </w:p>
          <w:p w14:paraId="672FB50A" w14:textId="5D6E4F9A"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p>
          <w:p w14:paraId="54BF47D6" w14:textId="22321E71"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ElseIf variant = CF3R-MCH-23f, then if F03 = ‘System ventilation airflow rate complies’, result = ‘System Complies with Airflow Verification Requirements’</w:t>
            </w:r>
          </w:p>
          <w:p w14:paraId="316D018F" w14:textId="462D1713"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p>
          <w:p w14:paraId="0DD2FE61" w14:textId="306D5B62" w:rsidR="00702E50" w:rsidRPr="00F13C80" w:rsidDel="00B82A05" w:rsidRDefault="00702E50" w:rsidP="00702E50">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ElseIf, result = ‘System Does Not Comply. A registered CF3R-MCH-23 is required’&gt;&gt;</w:t>
            </w:r>
          </w:p>
        </w:tc>
      </w:tr>
      <w:tr w:rsidR="00702E50" w:rsidRPr="00401C24" w14:paraId="0DD2FE68" w14:textId="77777777" w:rsidTr="00E24160">
        <w:trPr>
          <w:trHeight w:val="144"/>
        </w:trPr>
        <w:tc>
          <w:tcPr>
            <w:tcW w:w="590" w:type="dxa"/>
            <w:vAlign w:val="center"/>
          </w:tcPr>
          <w:p w14:paraId="0DD2FE63" w14:textId="43B76776" w:rsidR="00702E50" w:rsidRPr="00401C24" w:rsidRDefault="00702E50" w:rsidP="00702E50">
            <w:pPr>
              <w:spacing w:after="0" w:line="240" w:lineRule="auto"/>
              <w:jc w:val="center"/>
              <w:rPr>
                <w:rFonts w:asciiTheme="minorHAnsi" w:hAnsiTheme="minorHAnsi"/>
                <w:sz w:val="18"/>
                <w:szCs w:val="18"/>
              </w:rPr>
            </w:pPr>
            <w:r>
              <w:rPr>
                <w:rFonts w:asciiTheme="minorHAnsi" w:hAnsiTheme="minorHAnsi"/>
                <w:sz w:val="18"/>
                <w:szCs w:val="18"/>
              </w:rPr>
              <w:t>1</w:t>
            </w:r>
            <w:ins w:id="50" w:author="Smith, Alexis@Energy" w:date="2019-03-27T13:16:00Z">
              <w:r w:rsidR="002677A0">
                <w:rPr>
                  <w:rFonts w:asciiTheme="minorHAnsi" w:hAnsiTheme="minorHAnsi"/>
                  <w:sz w:val="18"/>
                  <w:szCs w:val="18"/>
                </w:rPr>
                <w:t>1</w:t>
              </w:r>
            </w:ins>
            <w:del w:id="51" w:author="Smith, Alexis@Energy" w:date="2019-03-27T13:16:00Z">
              <w:r w:rsidDel="002677A0">
                <w:rPr>
                  <w:rFonts w:asciiTheme="minorHAnsi" w:hAnsiTheme="minorHAnsi"/>
                  <w:sz w:val="18"/>
                  <w:szCs w:val="18"/>
                </w:rPr>
                <w:delText>0</w:delText>
              </w:r>
            </w:del>
          </w:p>
        </w:tc>
        <w:tc>
          <w:tcPr>
            <w:tcW w:w="4925" w:type="dxa"/>
            <w:vAlign w:val="center"/>
          </w:tcPr>
          <w:p w14:paraId="0DD2FE64" w14:textId="004206E0" w:rsidR="00702E50" w:rsidRPr="00401C24" w:rsidDel="00B82A05" w:rsidRDefault="00702E50" w:rsidP="00702E50">
            <w:pPr>
              <w:spacing w:after="0" w:line="240" w:lineRule="auto"/>
              <w:rPr>
                <w:rFonts w:asciiTheme="minorHAnsi" w:hAnsiTheme="minorHAnsi"/>
                <w:sz w:val="18"/>
                <w:szCs w:val="18"/>
              </w:rPr>
            </w:pPr>
            <w:r w:rsidRPr="00401C24">
              <w:rPr>
                <w:rFonts w:asciiTheme="minorHAnsi" w:hAnsiTheme="minorHAnsi"/>
                <w:sz w:val="18"/>
                <w:szCs w:val="18"/>
              </w:rPr>
              <w:t>Fan Efficacy Verification Status</w:t>
            </w:r>
          </w:p>
        </w:tc>
        <w:tc>
          <w:tcPr>
            <w:tcW w:w="5500" w:type="dxa"/>
            <w:vAlign w:val="center"/>
          </w:tcPr>
          <w:p w14:paraId="0DD2FE65" w14:textId="77777777"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p>
          <w:p w14:paraId="6A42E69C" w14:textId="6E578CC0"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For this air system, if variant = CF3R-MCH-22c, then if D05 = ‘System fan efficacy complies’, result = ‘System complies with fan efficacy verification requirements’</w:t>
            </w:r>
          </w:p>
          <w:p w14:paraId="2395E31D" w14:textId="77777777"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p>
          <w:p w14:paraId="48368D5A" w14:textId="2FBF8CE6"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ElseIf variant = CF3R-MCH-22d, then if E05 = ‘System fan efficacy complies’, result = ‘System complies with fan efficacy verification requirements’</w:t>
            </w:r>
          </w:p>
          <w:p w14:paraId="6FD989EA" w14:textId="77777777"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p>
          <w:p w14:paraId="0DD2FE67" w14:textId="43937629" w:rsidR="00702E50" w:rsidRPr="00F13C80" w:rsidDel="00B82A05" w:rsidRDefault="00702E50" w:rsidP="00702E50">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ElseIf, result = ‘System Does Not Comply. A registered CF3R-MCH-22 is required’&gt;&gt;</w:t>
            </w:r>
          </w:p>
        </w:tc>
      </w:tr>
      <w:tr w:rsidR="00702E50" w:rsidRPr="00401C24" w14:paraId="0DD2FE6C" w14:textId="77777777" w:rsidTr="00E24160">
        <w:trPr>
          <w:trHeight w:val="144"/>
        </w:trPr>
        <w:tc>
          <w:tcPr>
            <w:tcW w:w="590" w:type="dxa"/>
            <w:vAlign w:val="center"/>
          </w:tcPr>
          <w:p w14:paraId="0DD2FE69" w14:textId="527A43D6" w:rsidR="00702E50" w:rsidRDefault="00702E50" w:rsidP="00702E50">
            <w:pPr>
              <w:spacing w:after="0" w:line="240" w:lineRule="auto"/>
              <w:jc w:val="center"/>
              <w:rPr>
                <w:rFonts w:asciiTheme="minorHAnsi" w:hAnsiTheme="minorHAnsi"/>
                <w:sz w:val="18"/>
                <w:szCs w:val="18"/>
              </w:rPr>
            </w:pPr>
            <w:r>
              <w:rPr>
                <w:rFonts w:asciiTheme="minorHAnsi" w:hAnsiTheme="minorHAnsi"/>
                <w:sz w:val="18"/>
                <w:szCs w:val="18"/>
              </w:rPr>
              <w:t>1</w:t>
            </w:r>
            <w:ins w:id="52" w:author="Smith, Alexis@Energy" w:date="2019-03-27T13:16:00Z">
              <w:r w:rsidR="002677A0">
                <w:rPr>
                  <w:rFonts w:asciiTheme="minorHAnsi" w:hAnsiTheme="minorHAnsi"/>
                  <w:sz w:val="18"/>
                  <w:szCs w:val="18"/>
                </w:rPr>
                <w:t>2</w:t>
              </w:r>
            </w:ins>
            <w:del w:id="53" w:author="Smith, Alexis@Energy" w:date="2019-03-27T13:16:00Z">
              <w:r w:rsidDel="002677A0">
                <w:rPr>
                  <w:rFonts w:asciiTheme="minorHAnsi" w:hAnsiTheme="minorHAnsi"/>
                  <w:sz w:val="18"/>
                  <w:szCs w:val="18"/>
                </w:rPr>
                <w:delText>1</w:delText>
              </w:r>
            </w:del>
          </w:p>
        </w:tc>
        <w:tc>
          <w:tcPr>
            <w:tcW w:w="4925" w:type="dxa"/>
            <w:vAlign w:val="center"/>
          </w:tcPr>
          <w:p w14:paraId="0DD2FE6A" w14:textId="44E66730" w:rsidR="00702E50" w:rsidRPr="00401C24" w:rsidRDefault="00702E50" w:rsidP="00702E50">
            <w:pPr>
              <w:spacing w:after="0" w:line="240" w:lineRule="auto"/>
              <w:rPr>
                <w:rFonts w:asciiTheme="minorHAnsi" w:hAnsiTheme="minorHAnsi"/>
                <w:sz w:val="18"/>
                <w:szCs w:val="18"/>
              </w:rPr>
            </w:pPr>
            <w:r w:rsidRPr="005B2909">
              <w:rPr>
                <w:rFonts w:asciiTheme="minorHAnsi" w:hAnsiTheme="minorHAnsi"/>
                <w:sz w:val="18"/>
                <w:szCs w:val="18"/>
              </w:rPr>
              <w:t>Compliance Statement</w:t>
            </w:r>
            <w:r>
              <w:rPr>
                <w:rFonts w:asciiTheme="minorHAnsi" w:hAnsiTheme="minorHAnsi"/>
                <w:sz w:val="18"/>
                <w:szCs w:val="18"/>
              </w:rPr>
              <w:t>:</w:t>
            </w:r>
          </w:p>
        </w:tc>
        <w:tc>
          <w:tcPr>
            <w:tcW w:w="5500" w:type="dxa"/>
            <w:vAlign w:val="center"/>
          </w:tcPr>
          <w:p w14:paraId="0DD2FE6B" w14:textId="5763F45C" w:rsidR="00702E50" w:rsidRPr="00401C24" w:rsidRDefault="00702E50" w:rsidP="00702E50">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sz w:val="18"/>
                <w:szCs w:val="18"/>
              </w:rPr>
              <w:t xml:space="preserve">&lt;&lt; calculated field: If </w:t>
            </w:r>
            <w:r>
              <w:rPr>
                <w:rFonts w:asciiTheme="minorHAnsi" w:hAnsiTheme="minorHAnsi"/>
                <w:sz w:val="18"/>
                <w:szCs w:val="18"/>
              </w:rPr>
              <w:t>A0</w:t>
            </w:r>
            <w:ins w:id="54" w:author="Smith, Alexis@Energy" w:date="2019-03-27T13:19:00Z">
              <w:r w:rsidR="002677A0">
                <w:rPr>
                  <w:rFonts w:asciiTheme="minorHAnsi" w:hAnsiTheme="minorHAnsi"/>
                  <w:sz w:val="18"/>
                  <w:szCs w:val="18"/>
                </w:rPr>
                <w:t>7</w:t>
              </w:r>
            </w:ins>
            <w:del w:id="55" w:author="Smith, Alexis@Energy" w:date="2019-03-27T13:19:00Z">
              <w:r w:rsidDel="002677A0">
                <w:rPr>
                  <w:rFonts w:asciiTheme="minorHAnsi" w:hAnsiTheme="minorHAnsi"/>
                  <w:sz w:val="18"/>
                  <w:szCs w:val="18"/>
                </w:rPr>
                <w:delText>6</w:delText>
              </w:r>
            </w:del>
            <w:r>
              <w:rPr>
                <w:rFonts w:asciiTheme="minorHAnsi" w:hAnsiTheme="minorHAnsi"/>
                <w:sz w:val="18"/>
                <w:szCs w:val="18"/>
              </w:rPr>
              <w:t>=A0</w:t>
            </w:r>
            <w:ins w:id="56" w:author="Smith, Alexis@Energy" w:date="2019-03-27T13:19:00Z">
              <w:r w:rsidR="002677A0">
                <w:rPr>
                  <w:rFonts w:asciiTheme="minorHAnsi" w:hAnsiTheme="minorHAnsi"/>
                  <w:sz w:val="18"/>
                  <w:szCs w:val="18"/>
                </w:rPr>
                <w:t>6</w:t>
              </w:r>
            </w:ins>
            <w:del w:id="57" w:author="Smith, Alexis@Energy" w:date="2019-03-27T13:19:00Z">
              <w:r w:rsidDel="002677A0">
                <w:rPr>
                  <w:rFonts w:asciiTheme="minorHAnsi" w:hAnsiTheme="minorHAnsi"/>
                  <w:sz w:val="18"/>
                  <w:szCs w:val="18"/>
                </w:rPr>
                <w:delText>5</w:delText>
              </w:r>
            </w:del>
            <w:r>
              <w:rPr>
                <w:rFonts w:asciiTheme="minorHAnsi" w:hAnsiTheme="minorHAnsi"/>
                <w:sz w:val="18"/>
                <w:szCs w:val="18"/>
              </w:rPr>
              <w:t>; and A0</w:t>
            </w:r>
            <w:ins w:id="58" w:author="Smith, Alexis@Energy" w:date="2019-03-27T13:19:00Z">
              <w:r w:rsidR="002677A0">
                <w:rPr>
                  <w:rFonts w:asciiTheme="minorHAnsi" w:hAnsiTheme="minorHAnsi"/>
                  <w:sz w:val="18"/>
                  <w:szCs w:val="18"/>
                </w:rPr>
                <w:t>8</w:t>
              </w:r>
            </w:ins>
            <w:del w:id="59" w:author="Smith, Alexis@Energy" w:date="2019-03-27T13:19:00Z">
              <w:r w:rsidDel="002677A0">
                <w:rPr>
                  <w:rFonts w:asciiTheme="minorHAnsi" w:hAnsiTheme="minorHAnsi"/>
                  <w:sz w:val="18"/>
                  <w:szCs w:val="18"/>
                </w:rPr>
                <w:delText>7</w:delText>
              </w:r>
            </w:del>
            <w:r>
              <w:rPr>
                <w:rFonts w:asciiTheme="minorHAnsi" w:hAnsiTheme="minorHAnsi" w:cs="Calibri"/>
                <w:sz w:val="18"/>
                <w:szCs w:val="18"/>
              </w:rPr>
              <w:t xml:space="preserve">=Manufacturer system documentation </w:t>
            </w:r>
            <w:r w:rsidRPr="008D00B9">
              <w:rPr>
                <w:rFonts w:asciiTheme="minorHAnsi" w:hAnsiTheme="minorHAnsi" w:cs="Calibri"/>
                <w:sz w:val="18"/>
                <w:szCs w:val="18"/>
                <w:u w:val="single"/>
              </w:rPr>
              <w:t>meets the applicable requirements</w:t>
            </w:r>
            <w:r>
              <w:rPr>
                <w:rFonts w:asciiTheme="minorHAnsi" w:hAnsiTheme="minorHAnsi"/>
                <w:sz w:val="18"/>
                <w:szCs w:val="18"/>
              </w:rPr>
              <w:t>; and A0</w:t>
            </w:r>
            <w:ins w:id="60" w:author="Smith, Alexis@Energy" w:date="2019-03-27T13:19:00Z">
              <w:r w:rsidR="002677A0">
                <w:rPr>
                  <w:rFonts w:asciiTheme="minorHAnsi" w:hAnsiTheme="minorHAnsi"/>
                  <w:sz w:val="18"/>
                  <w:szCs w:val="18"/>
                </w:rPr>
                <w:t>9</w:t>
              </w:r>
            </w:ins>
            <w:del w:id="61" w:author="Smith, Alexis@Energy" w:date="2019-03-27T13:19:00Z">
              <w:r w:rsidDel="002677A0">
                <w:rPr>
                  <w:rFonts w:asciiTheme="minorHAnsi" w:hAnsiTheme="minorHAnsi"/>
                  <w:sz w:val="18"/>
                  <w:szCs w:val="18"/>
                </w:rPr>
                <w:delText>8</w:delText>
              </w:r>
            </w:del>
            <w:r>
              <w:rPr>
                <w:rFonts w:asciiTheme="minorHAnsi" w:hAnsiTheme="minorHAnsi"/>
                <w:sz w:val="18"/>
                <w:szCs w:val="18"/>
              </w:rPr>
              <w:t>=System Complies; and A</w:t>
            </w:r>
            <w:ins w:id="62" w:author="Smith, Alexis@Energy" w:date="2019-03-27T13:19:00Z">
              <w:r w:rsidR="002677A0">
                <w:rPr>
                  <w:rFonts w:asciiTheme="minorHAnsi" w:hAnsiTheme="minorHAnsi"/>
                  <w:sz w:val="18"/>
                  <w:szCs w:val="18"/>
                </w:rPr>
                <w:t>10</w:t>
              </w:r>
            </w:ins>
            <w:del w:id="63" w:author="Smith, Alexis@Energy" w:date="2019-03-27T13:19:00Z">
              <w:r w:rsidDel="002677A0">
                <w:rPr>
                  <w:rFonts w:asciiTheme="minorHAnsi" w:hAnsiTheme="minorHAnsi"/>
                  <w:sz w:val="18"/>
                  <w:szCs w:val="18"/>
                </w:rPr>
                <w:delText>09</w:delText>
              </w:r>
            </w:del>
            <w:r>
              <w:rPr>
                <w:rFonts w:asciiTheme="minorHAnsi" w:hAnsiTheme="minorHAnsi"/>
                <w:sz w:val="18"/>
                <w:szCs w:val="18"/>
              </w:rPr>
              <w:t>=System Complies; and A1</w:t>
            </w:r>
            <w:ins w:id="64" w:author="Smith, Alexis@Energy" w:date="2019-03-27T13:19:00Z">
              <w:r w:rsidR="002677A0">
                <w:rPr>
                  <w:rFonts w:asciiTheme="minorHAnsi" w:hAnsiTheme="minorHAnsi"/>
                  <w:sz w:val="18"/>
                  <w:szCs w:val="18"/>
                </w:rPr>
                <w:t>1</w:t>
              </w:r>
            </w:ins>
            <w:del w:id="65" w:author="Smith, Alexis@Energy" w:date="2019-03-27T13:19:00Z">
              <w:r w:rsidDel="002677A0">
                <w:rPr>
                  <w:rFonts w:asciiTheme="minorHAnsi" w:hAnsiTheme="minorHAnsi"/>
                  <w:sz w:val="18"/>
                  <w:szCs w:val="18"/>
                </w:rPr>
                <w:delText>0</w:delText>
              </w:r>
            </w:del>
            <w:r>
              <w:rPr>
                <w:rFonts w:asciiTheme="minorHAnsi" w:hAnsiTheme="minorHAnsi"/>
                <w:sz w:val="18"/>
                <w:szCs w:val="18"/>
              </w:rPr>
              <w:t>=System Complies; then display result = System Complies with Fan and Duct Verification Requirements; else display result=System does not Comply with Fan and Duct Verification Requirements&gt;&gt;</w:t>
            </w:r>
          </w:p>
        </w:tc>
      </w:tr>
    </w:tbl>
    <w:p w14:paraId="0DD2FE6D" w14:textId="77777777" w:rsidR="00C90138" w:rsidRPr="00401C24" w:rsidRDefault="00C90138" w:rsidP="00C90138">
      <w:pPr>
        <w:spacing w:after="0"/>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2137"/>
        <w:gridCol w:w="8303"/>
      </w:tblGrid>
      <w:tr w:rsidR="00C90138" w:rsidRPr="00401C24" w14:paraId="0DD2FE6F" w14:textId="77777777">
        <w:trPr>
          <w:trHeight w:val="158"/>
        </w:trPr>
        <w:tc>
          <w:tcPr>
            <w:tcW w:w="10998" w:type="dxa"/>
            <w:gridSpan w:val="3"/>
            <w:vAlign w:val="center"/>
          </w:tcPr>
          <w:p w14:paraId="0DD2FE6E" w14:textId="77777777" w:rsidR="00C90138" w:rsidRPr="00ED01D0" w:rsidRDefault="005B2909" w:rsidP="00D3484F">
            <w:pPr>
              <w:keepNext/>
              <w:spacing w:after="0"/>
              <w:rPr>
                <w:rFonts w:asciiTheme="minorHAnsi" w:hAnsiTheme="minorHAnsi"/>
                <w:b/>
                <w:sz w:val="20"/>
                <w:szCs w:val="18"/>
              </w:rPr>
            </w:pPr>
            <w:r w:rsidRPr="00ED01D0">
              <w:rPr>
                <w:rFonts w:asciiTheme="minorHAnsi" w:hAnsiTheme="minorHAnsi"/>
                <w:b/>
                <w:sz w:val="20"/>
                <w:szCs w:val="18"/>
              </w:rPr>
              <w:lastRenderedPageBreak/>
              <w:t>B</w:t>
            </w:r>
            <w:r w:rsidR="00C90138" w:rsidRPr="00ED01D0">
              <w:rPr>
                <w:rFonts w:asciiTheme="minorHAnsi" w:hAnsiTheme="minorHAnsi"/>
                <w:b/>
                <w:sz w:val="20"/>
                <w:szCs w:val="18"/>
              </w:rPr>
              <w:t>. Additional Requirements</w:t>
            </w:r>
          </w:p>
        </w:tc>
      </w:tr>
      <w:tr w:rsidR="00CC1995" w:rsidRPr="00401C24" w14:paraId="0DD2FE72" w14:textId="77777777">
        <w:trPr>
          <w:trHeight w:val="158"/>
        </w:trPr>
        <w:tc>
          <w:tcPr>
            <w:tcW w:w="558" w:type="dxa"/>
            <w:vAlign w:val="center"/>
          </w:tcPr>
          <w:p w14:paraId="0DD2FE70"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01</w:t>
            </w:r>
          </w:p>
        </w:tc>
        <w:tc>
          <w:tcPr>
            <w:tcW w:w="10440" w:type="dxa"/>
            <w:gridSpan w:val="2"/>
            <w:vAlign w:val="center"/>
          </w:tcPr>
          <w:p w14:paraId="0DD2FE71" w14:textId="437A7180" w:rsidR="009A6945" w:rsidRPr="00401C24" w:rsidRDefault="009A21F4" w:rsidP="00C92F80">
            <w:pPr>
              <w:keepNext/>
              <w:spacing w:after="0" w:line="240" w:lineRule="auto"/>
              <w:rPr>
                <w:rFonts w:asciiTheme="minorHAnsi" w:hAnsiTheme="minorHAnsi"/>
                <w:sz w:val="18"/>
                <w:szCs w:val="18"/>
              </w:rPr>
            </w:pPr>
            <w:r>
              <w:rPr>
                <w:rFonts w:asciiTheme="minorHAnsi" w:hAnsiTheme="minorHAnsi"/>
                <w:sz w:val="18"/>
                <w:szCs w:val="18"/>
              </w:rPr>
              <w:t xml:space="preserve">When the </w:t>
            </w:r>
            <w:r w:rsidR="00645C82">
              <w:rPr>
                <w:rFonts w:asciiTheme="minorHAnsi" w:hAnsiTheme="minorHAnsi"/>
                <w:sz w:val="18"/>
                <w:szCs w:val="18"/>
              </w:rPr>
              <w:t xml:space="preserve">Central Fan </w:t>
            </w:r>
            <w:r>
              <w:rPr>
                <w:rFonts w:asciiTheme="minorHAnsi" w:hAnsiTheme="minorHAnsi"/>
                <w:sz w:val="18"/>
                <w:szCs w:val="18"/>
              </w:rPr>
              <w:t>Ventilation Cooling system directs its relief airflow into the dwelling's attic, the a</w:t>
            </w:r>
            <w:r w:rsidR="00AB6DB5" w:rsidRPr="00AB6DB5">
              <w:rPr>
                <w:rFonts w:asciiTheme="minorHAnsi" w:hAnsiTheme="minorHAnsi"/>
                <w:sz w:val="18"/>
                <w:szCs w:val="18"/>
              </w:rPr>
              <w:t>ttic vent free area</w:t>
            </w:r>
            <w:r w:rsidR="00AB6DB5">
              <w:rPr>
                <w:rFonts w:asciiTheme="minorHAnsi" w:hAnsiTheme="minorHAnsi"/>
                <w:sz w:val="18"/>
                <w:szCs w:val="18"/>
              </w:rPr>
              <w:t xml:space="preserve"> shall be equal to or greater than </w:t>
            </w:r>
            <w:r w:rsidR="00AB6DB5" w:rsidRPr="00AB6DB5">
              <w:rPr>
                <w:rFonts w:asciiTheme="minorHAnsi" w:hAnsiTheme="minorHAnsi"/>
                <w:sz w:val="18"/>
                <w:szCs w:val="18"/>
              </w:rPr>
              <w:t xml:space="preserve">1 </w:t>
            </w:r>
            <w:r w:rsidR="000B282C">
              <w:rPr>
                <w:rFonts w:asciiTheme="minorHAnsi" w:hAnsiTheme="minorHAnsi"/>
                <w:sz w:val="18"/>
                <w:szCs w:val="18"/>
              </w:rPr>
              <w:t>ft</w:t>
            </w:r>
            <w:r w:rsidR="000B282C">
              <w:rPr>
                <w:rFonts w:asciiTheme="minorHAnsi" w:hAnsiTheme="minorHAnsi"/>
                <w:sz w:val="18"/>
                <w:szCs w:val="18"/>
                <w:vertAlign w:val="superscript"/>
              </w:rPr>
              <w:t>2</w:t>
            </w:r>
            <w:r w:rsidR="00AB6DB5" w:rsidRPr="00AB6DB5">
              <w:rPr>
                <w:rFonts w:asciiTheme="minorHAnsi" w:hAnsiTheme="minorHAnsi"/>
                <w:sz w:val="18"/>
                <w:szCs w:val="18"/>
              </w:rPr>
              <w:t xml:space="preserve"> </w:t>
            </w:r>
            <w:r w:rsidR="00AB6DB5">
              <w:rPr>
                <w:rFonts w:asciiTheme="minorHAnsi" w:hAnsiTheme="minorHAnsi"/>
                <w:sz w:val="18"/>
                <w:szCs w:val="18"/>
              </w:rPr>
              <w:t>per</w:t>
            </w:r>
            <w:r w:rsidR="00AB6DB5" w:rsidRPr="00AB6DB5">
              <w:rPr>
                <w:rFonts w:asciiTheme="minorHAnsi" w:hAnsiTheme="minorHAnsi"/>
                <w:sz w:val="18"/>
                <w:szCs w:val="18"/>
              </w:rPr>
              <w:t xml:space="preserve"> </w:t>
            </w:r>
            <w:r w:rsidR="00C92F80">
              <w:rPr>
                <w:rFonts w:asciiTheme="minorHAnsi" w:hAnsiTheme="minorHAnsi"/>
                <w:sz w:val="18"/>
                <w:szCs w:val="18"/>
              </w:rPr>
              <w:t>750</w:t>
            </w:r>
            <w:r w:rsidR="00C92F80" w:rsidRPr="00AB6DB5">
              <w:rPr>
                <w:rFonts w:asciiTheme="minorHAnsi" w:hAnsiTheme="minorHAnsi"/>
                <w:sz w:val="18"/>
                <w:szCs w:val="18"/>
              </w:rPr>
              <w:t xml:space="preserve"> </w:t>
            </w:r>
            <w:r w:rsidR="00AB6DB5" w:rsidRPr="00AB6DB5">
              <w:rPr>
                <w:rFonts w:asciiTheme="minorHAnsi" w:hAnsiTheme="minorHAnsi"/>
                <w:sz w:val="18"/>
                <w:szCs w:val="18"/>
              </w:rPr>
              <w:t xml:space="preserve">CFM of </w:t>
            </w:r>
            <w:r>
              <w:rPr>
                <w:rFonts w:asciiTheme="minorHAnsi" w:hAnsiTheme="minorHAnsi"/>
                <w:sz w:val="18"/>
                <w:szCs w:val="18"/>
              </w:rPr>
              <w:t xml:space="preserve">the </w:t>
            </w:r>
            <w:r w:rsidR="00645C82">
              <w:rPr>
                <w:rFonts w:asciiTheme="minorHAnsi" w:hAnsiTheme="minorHAnsi"/>
                <w:sz w:val="18"/>
                <w:szCs w:val="18"/>
              </w:rPr>
              <w:t xml:space="preserve">system's </w:t>
            </w:r>
            <w:r>
              <w:rPr>
                <w:rFonts w:asciiTheme="minorHAnsi" w:hAnsiTheme="minorHAnsi"/>
                <w:sz w:val="18"/>
                <w:szCs w:val="18"/>
              </w:rPr>
              <w:t xml:space="preserve">rated </w:t>
            </w:r>
            <w:r w:rsidR="00AB6DB5">
              <w:rPr>
                <w:rFonts w:asciiTheme="minorHAnsi" w:hAnsiTheme="minorHAnsi"/>
                <w:sz w:val="18"/>
                <w:szCs w:val="18"/>
              </w:rPr>
              <w:t>Ventilation Cooling airf</w:t>
            </w:r>
            <w:r w:rsidR="00AB6DB5" w:rsidRPr="00AB6DB5">
              <w:rPr>
                <w:rFonts w:asciiTheme="minorHAnsi" w:hAnsiTheme="minorHAnsi"/>
                <w:sz w:val="18"/>
                <w:szCs w:val="18"/>
              </w:rPr>
              <w:t>low</w:t>
            </w:r>
            <w:r w:rsidR="00AB6DB5">
              <w:rPr>
                <w:rFonts w:asciiTheme="minorHAnsi" w:hAnsiTheme="minorHAnsi"/>
                <w:sz w:val="18"/>
                <w:szCs w:val="18"/>
              </w:rPr>
              <w:t>.</w:t>
            </w:r>
          </w:p>
        </w:tc>
      </w:tr>
      <w:tr w:rsidR="00CC1995" w:rsidRPr="00401C24" w14:paraId="0DD2FE75" w14:textId="77777777">
        <w:trPr>
          <w:trHeight w:val="158"/>
        </w:trPr>
        <w:tc>
          <w:tcPr>
            <w:tcW w:w="558" w:type="dxa"/>
            <w:vAlign w:val="center"/>
          </w:tcPr>
          <w:p w14:paraId="0DD2FE73"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02</w:t>
            </w:r>
          </w:p>
        </w:tc>
        <w:tc>
          <w:tcPr>
            <w:tcW w:w="10440" w:type="dxa"/>
            <w:gridSpan w:val="2"/>
            <w:vAlign w:val="center"/>
          </w:tcPr>
          <w:p w14:paraId="0DD2FE74" w14:textId="6BAB2D46" w:rsidR="00CC1995" w:rsidRPr="00401C24" w:rsidRDefault="00CC1995" w:rsidP="00ED01D0">
            <w:pPr>
              <w:keepNext/>
              <w:spacing w:after="0" w:line="240" w:lineRule="auto"/>
              <w:rPr>
                <w:rFonts w:asciiTheme="minorHAnsi" w:hAnsiTheme="minorHAnsi"/>
                <w:sz w:val="18"/>
                <w:szCs w:val="18"/>
              </w:rPr>
            </w:pPr>
            <w:r w:rsidRPr="00401C24">
              <w:rPr>
                <w:rFonts w:asciiTheme="minorHAnsi" w:eastAsia="Times New Roman" w:hAnsiTheme="minorHAnsi" w:cs="Arial"/>
                <w:bCs/>
                <w:sz w:val="18"/>
                <w:szCs w:val="18"/>
              </w:rPr>
              <w:t>Variable speed motor systems shall be capable of varying system airflow rate in a continuous range between full airflow rate (100%) and a minimum airflow rate of no more than 25% of the full airflow rate.</w:t>
            </w:r>
          </w:p>
        </w:tc>
      </w:tr>
      <w:tr w:rsidR="00CC1995" w:rsidRPr="00401C24" w14:paraId="0DD2FE78" w14:textId="77777777">
        <w:trPr>
          <w:trHeight w:val="158"/>
        </w:trPr>
        <w:tc>
          <w:tcPr>
            <w:tcW w:w="558" w:type="dxa"/>
            <w:vAlign w:val="center"/>
          </w:tcPr>
          <w:p w14:paraId="0DD2FE76"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03</w:t>
            </w:r>
          </w:p>
        </w:tc>
        <w:tc>
          <w:tcPr>
            <w:tcW w:w="10440" w:type="dxa"/>
            <w:gridSpan w:val="2"/>
            <w:vAlign w:val="center"/>
          </w:tcPr>
          <w:p w14:paraId="0DD2FE77" w14:textId="77777777" w:rsidR="00CC1995" w:rsidRPr="00401C24" w:rsidRDefault="00CC199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system </w:t>
            </w:r>
            <w:r w:rsidRPr="00401C24">
              <w:rPr>
                <w:rFonts w:asciiTheme="minorHAnsi" w:hAnsiTheme="minorHAnsi"/>
                <w:sz w:val="18"/>
                <w:szCs w:val="18"/>
              </w:rPr>
              <w:t>controls</w:t>
            </w:r>
            <w:r>
              <w:rPr>
                <w:rFonts w:asciiTheme="minorHAnsi" w:hAnsiTheme="minorHAnsi"/>
                <w:sz w:val="18"/>
                <w:szCs w:val="18"/>
              </w:rPr>
              <w:t xml:space="preserve"> shall </w:t>
            </w:r>
            <w:r w:rsidRPr="00401C24">
              <w:rPr>
                <w:rFonts w:asciiTheme="minorHAnsi" w:hAnsiTheme="minorHAnsi"/>
                <w:sz w:val="18"/>
                <w:szCs w:val="18"/>
              </w:rPr>
              <w:t xml:space="preserve">include proper installation of </w:t>
            </w:r>
            <w:r>
              <w:rPr>
                <w:rFonts w:asciiTheme="minorHAnsi" w:hAnsiTheme="minorHAnsi"/>
                <w:sz w:val="18"/>
                <w:szCs w:val="18"/>
              </w:rPr>
              <w:t>an indoor thermostat.</w:t>
            </w:r>
          </w:p>
        </w:tc>
      </w:tr>
      <w:tr w:rsidR="00CC1995" w:rsidRPr="00401C24" w14:paraId="0DD2FE7B" w14:textId="77777777">
        <w:trPr>
          <w:trHeight w:val="158"/>
        </w:trPr>
        <w:tc>
          <w:tcPr>
            <w:tcW w:w="558" w:type="dxa"/>
            <w:vAlign w:val="center"/>
          </w:tcPr>
          <w:p w14:paraId="0DD2FE79"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04</w:t>
            </w:r>
          </w:p>
        </w:tc>
        <w:tc>
          <w:tcPr>
            <w:tcW w:w="10440" w:type="dxa"/>
            <w:gridSpan w:val="2"/>
            <w:vAlign w:val="center"/>
          </w:tcPr>
          <w:p w14:paraId="0DD2FE7A" w14:textId="77777777" w:rsidR="00CC1995" w:rsidRPr="00401C24" w:rsidRDefault="009A694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w:t>
            </w:r>
            <w:r w:rsidR="00D82DE2">
              <w:rPr>
                <w:rFonts w:asciiTheme="minorHAnsi" w:hAnsiTheme="minorHAnsi"/>
                <w:sz w:val="18"/>
                <w:szCs w:val="18"/>
              </w:rPr>
              <w:t xml:space="preserve">system </w:t>
            </w:r>
            <w:r>
              <w:rPr>
                <w:rFonts w:asciiTheme="minorHAnsi" w:hAnsiTheme="minorHAnsi"/>
                <w:sz w:val="18"/>
                <w:szCs w:val="18"/>
              </w:rPr>
              <w:t xml:space="preserve">controls shall </w:t>
            </w:r>
            <w:r w:rsidRPr="00401C24">
              <w:rPr>
                <w:rFonts w:asciiTheme="minorHAnsi" w:hAnsiTheme="minorHAnsi"/>
                <w:sz w:val="18"/>
                <w:szCs w:val="18"/>
              </w:rPr>
              <w:t xml:space="preserve">include installation of an outdoor temperature sensor to initiate </w:t>
            </w:r>
            <w:r w:rsidR="004464E0">
              <w:rPr>
                <w:rFonts w:asciiTheme="minorHAnsi" w:hAnsiTheme="minorHAnsi"/>
                <w:sz w:val="18"/>
                <w:szCs w:val="18"/>
              </w:rPr>
              <w:t>or</w:t>
            </w:r>
            <w:r w:rsidRPr="00401C24">
              <w:rPr>
                <w:rFonts w:asciiTheme="minorHAnsi" w:hAnsiTheme="minorHAnsi"/>
                <w:sz w:val="18"/>
                <w:szCs w:val="18"/>
              </w:rPr>
              <w:t xml:space="preserve"> terminate ventilation cooling operation automatically</w:t>
            </w:r>
            <w:r w:rsidR="004464E0">
              <w:rPr>
                <w:rFonts w:asciiTheme="minorHAnsi" w:hAnsiTheme="minorHAnsi"/>
                <w:sz w:val="18"/>
                <w:szCs w:val="18"/>
              </w:rPr>
              <w:t xml:space="preserve"> in response to user preference or availability of ventilation cooling capacity of outside air.</w:t>
            </w:r>
          </w:p>
        </w:tc>
      </w:tr>
      <w:tr w:rsidR="00CC1995" w:rsidRPr="00401C24" w14:paraId="0DD2FE7E" w14:textId="77777777">
        <w:trPr>
          <w:trHeight w:val="158"/>
        </w:trPr>
        <w:tc>
          <w:tcPr>
            <w:tcW w:w="558" w:type="dxa"/>
            <w:vAlign w:val="center"/>
          </w:tcPr>
          <w:p w14:paraId="0DD2FE7C"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05</w:t>
            </w:r>
          </w:p>
        </w:tc>
        <w:tc>
          <w:tcPr>
            <w:tcW w:w="10440" w:type="dxa"/>
            <w:gridSpan w:val="2"/>
            <w:vAlign w:val="center"/>
          </w:tcPr>
          <w:p w14:paraId="0DD2FE7D" w14:textId="77777777" w:rsidR="00CC1995" w:rsidRPr="00401C24" w:rsidRDefault="009A694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w:t>
            </w:r>
            <w:r w:rsidR="00D82DE2">
              <w:rPr>
                <w:rFonts w:asciiTheme="minorHAnsi" w:hAnsiTheme="minorHAnsi"/>
                <w:sz w:val="18"/>
                <w:szCs w:val="18"/>
              </w:rPr>
              <w:t xml:space="preserve">system </w:t>
            </w:r>
            <w:r>
              <w:rPr>
                <w:rFonts w:asciiTheme="minorHAnsi" w:hAnsiTheme="minorHAnsi"/>
                <w:sz w:val="18"/>
                <w:szCs w:val="18"/>
              </w:rPr>
              <w:t>controls shall</w:t>
            </w:r>
            <w:r w:rsidRPr="00401C24">
              <w:rPr>
                <w:rFonts w:asciiTheme="minorHAnsi" w:hAnsiTheme="minorHAnsi"/>
                <w:sz w:val="18"/>
                <w:szCs w:val="18"/>
              </w:rPr>
              <w:t xml:space="preserve"> include proper installation of an air handler temperature sensor</w:t>
            </w:r>
            <w:r>
              <w:rPr>
                <w:rFonts w:asciiTheme="minorHAnsi" w:hAnsiTheme="minorHAnsi"/>
                <w:sz w:val="18"/>
                <w:szCs w:val="18"/>
              </w:rPr>
              <w:t>, or damper end switches,</w:t>
            </w:r>
            <w:r w:rsidRPr="00401C24">
              <w:rPr>
                <w:rFonts w:asciiTheme="minorHAnsi" w:hAnsiTheme="minorHAnsi"/>
                <w:sz w:val="18"/>
                <w:szCs w:val="18"/>
              </w:rPr>
              <w:t xml:space="preserve"> </w:t>
            </w:r>
            <w:r>
              <w:rPr>
                <w:rFonts w:asciiTheme="minorHAnsi" w:hAnsiTheme="minorHAnsi"/>
                <w:sz w:val="18"/>
                <w:szCs w:val="18"/>
              </w:rPr>
              <w:t>or other control device(s) that</w:t>
            </w:r>
            <w:r w:rsidRPr="00401C24">
              <w:rPr>
                <w:rFonts w:asciiTheme="minorHAnsi" w:hAnsiTheme="minorHAnsi"/>
                <w:sz w:val="18"/>
                <w:szCs w:val="18"/>
              </w:rPr>
              <w:t xml:space="preserve"> ensure correct outdoor air damper position.</w:t>
            </w:r>
          </w:p>
        </w:tc>
      </w:tr>
      <w:tr w:rsidR="00CC1995" w:rsidRPr="00401C24" w14:paraId="0DD2FE81" w14:textId="77777777">
        <w:trPr>
          <w:trHeight w:val="158"/>
        </w:trPr>
        <w:tc>
          <w:tcPr>
            <w:tcW w:w="558" w:type="dxa"/>
            <w:vAlign w:val="center"/>
          </w:tcPr>
          <w:p w14:paraId="0DD2FE7F"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06</w:t>
            </w:r>
          </w:p>
        </w:tc>
        <w:tc>
          <w:tcPr>
            <w:tcW w:w="10440" w:type="dxa"/>
            <w:gridSpan w:val="2"/>
            <w:vAlign w:val="center"/>
          </w:tcPr>
          <w:p w14:paraId="0DD2FE80" w14:textId="77777777" w:rsidR="00CC1995" w:rsidRPr="00401C24" w:rsidRDefault="00CC1995" w:rsidP="00ED01D0">
            <w:pPr>
              <w:keepNext/>
              <w:spacing w:after="0" w:line="240" w:lineRule="auto"/>
              <w:rPr>
                <w:rFonts w:asciiTheme="minorHAnsi" w:eastAsia="Times New Roman" w:hAnsiTheme="minorHAnsi" w:cs="Arial"/>
                <w:bCs/>
                <w:sz w:val="18"/>
                <w:szCs w:val="18"/>
              </w:rPr>
            </w:pPr>
            <w:r w:rsidRPr="00401C24">
              <w:rPr>
                <w:rFonts w:asciiTheme="minorHAnsi" w:eastAsia="Times New Roman" w:hAnsiTheme="minorHAnsi" w:cs="Arial"/>
                <w:bCs/>
                <w:sz w:val="18"/>
                <w:szCs w:val="18"/>
              </w:rPr>
              <w:t xml:space="preserve">The </w:t>
            </w:r>
            <w:r w:rsidR="00D82DE2" w:rsidRPr="00401C24">
              <w:rPr>
                <w:rFonts w:asciiTheme="minorHAnsi" w:eastAsia="Times New Roman" w:hAnsiTheme="minorHAnsi" w:cs="Arial"/>
                <w:bCs/>
                <w:sz w:val="18"/>
                <w:szCs w:val="18"/>
              </w:rPr>
              <w:t xml:space="preserve">central fan ventilation cooling system </w:t>
            </w:r>
            <w:r w:rsidRPr="00401C24">
              <w:rPr>
                <w:rFonts w:asciiTheme="minorHAnsi" w:eastAsia="Times New Roman" w:hAnsiTheme="minorHAnsi" w:cs="Arial"/>
                <w:bCs/>
                <w:sz w:val="18"/>
                <w:szCs w:val="18"/>
              </w:rPr>
              <w:t>manufacturer shall provide detailed system operation documentation to the building owner that describes how to configure the system controls and operate the system to obtain the maximum energy savings benefit.  The manufacturer's system operation documentation shall also describe how the system's control strategy is implemented; how the fan speed is controlled during ventilation cooling mode; and how ventilation cooling rates are determined. System target ventilation cooling</w:t>
            </w:r>
            <w:r w:rsidRPr="00401C24">
              <w:rPr>
                <w:rStyle w:val="apple-converted-space"/>
                <w:rFonts w:asciiTheme="minorHAnsi" w:eastAsia="Times New Roman" w:hAnsiTheme="minorHAnsi" w:cs="Arial"/>
                <w:bCs/>
                <w:sz w:val="18"/>
                <w:szCs w:val="18"/>
              </w:rPr>
              <w:t xml:space="preserve"> </w:t>
            </w:r>
            <w:r w:rsidRPr="00401C24">
              <w:rPr>
                <w:rFonts w:asciiTheme="minorHAnsi" w:eastAsia="Times New Roman" w:hAnsiTheme="minorHAnsi" w:cs="Arial"/>
                <w:bCs/>
                <w:sz w:val="18"/>
                <w:szCs w:val="18"/>
              </w:rPr>
              <w:t>rate calculations (if applicable) shall occur at time intervals of 24 hours or less to ensure the system responds correctly to changes in weather patterns.</w:t>
            </w:r>
          </w:p>
        </w:tc>
      </w:tr>
      <w:tr w:rsidR="00011435" w:rsidRPr="00401C24" w14:paraId="17321FD2" w14:textId="77777777" w:rsidTr="00011435">
        <w:trPr>
          <w:trHeight w:val="158"/>
        </w:trPr>
        <w:tc>
          <w:tcPr>
            <w:tcW w:w="558" w:type="dxa"/>
            <w:vAlign w:val="center"/>
          </w:tcPr>
          <w:p w14:paraId="3E626592" w14:textId="3B388252" w:rsidR="00011435" w:rsidRDefault="00011435" w:rsidP="00011435">
            <w:pPr>
              <w:keepNext/>
              <w:spacing w:after="0"/>
              <w:jc w:val="center"/>
              <w:rPr>
                <w:rFonts w:asciiTheme="minorHAnsi" w:hAnsiTheme="minorHAnsi"/>
                <w:sz w:val="18"/>
                <w:szCs w:val="18"/>
              </w:rPr>
            </w:pPr>
            <w:r>
              <w:rPr>
                <w:rFonts w:asciiTheme="minorHAnsi" w:hAnsiTheme="minorHAnsi"/>
                <w:sz w:val="18"/>
                <w:szCs w:val="18"/>
              </w:rPr>
              <w:t>07</w:t>
            </w:r>
          </w:p>
        </w:tc>
        <w:tc>
          <w:tcPr>
            <w:tcW w:w="2137" w:type="dxa"/>
            <w:vAlign w:val="center"/>
          </w:tcPr>
          <w:p w14:paraId="2E909854" w14:textId="777B4864" w:rsidR="00011435" w:rsidRPr="00401C24" w:rsidRDefault="00011435" w:rsidP="00011435">
            <w:pPr>
              <w:keepNext/>
              <w:spacing w:after="0" w:line="240" w:lineRule="auto"/>
              <w:rPr>
                <w:rFonts w:asciiTheme="minorHAnsi" w:eastAsia="Times New Roman" w:hAnsiTheme="minorHAnsi" w:cs="Arial"/>
                <w:bCs/>
                <w:sz w:val="18"/>
                <w:szCs w:val="18"/>
              </w:rPr>
            </w:pPr>
            <w:r w:rsidRPr="00041961">
              <w:rPr>
                <w:sz w:val="18"/>
              </w:rPr>
              <w:t>Verification Status:</w:t>
            </w:r>
          </w:p>
        </w:tc>
        <w:tc>
          <w:tcPr>
            <w:tcW w:w="8303" w:type="dxa"/>
            <w:vAlign w:val="center"/>
          </w:tcPr>
          <w:p w14:paraId="4F951D90" w14:textId="77777777" w:rsidR="00011435" w:rsidRPr="00041961" w:rsidRDefault="00011435" w:rsidP="00011435">
            <w:pPr>
              <w:spacing w:after="0"/>
              <w:rPr>
                <w:sz w:val="24"/>
                <w:szCs w:val="24"/>
              </w:rPr>
            </w:pPr>
            <w:r w:rsidRPr="00041961">
              <w:rPr>
                <w:sz w:val="18"/>
              </w:rPr>
              <w:t>&lt;&lt;user pick from list:</w:t>
            </w:r>
          </w:p>
          <w:p w14:paraId="269BF342" w14:textId="77777777" w:rsidR="00011435" w:rsidRPr="00041961" w:rsidRDefault="00011435" w:rsidP="00011435">
            <w:pPr>
              <w:spacing w:after="0"/>
              <w:rPr>
                <w:sz w:val="24"/>
                <w:szCs w:val="24"/>
              </w:rPr>
            </w:pPr>
            <w:r w:rsidRPr="00041961">
              <w:rPr>
                <w:sz w:val="18"/>
              </w:rPr>
              <w:t xml:space="preserve">*** </w:t>
            </w:r>
            <w:r w:rsidRPr="00041961">
              <w:rPr>
                <w:sz w:val="18"/>
                <w:u w:val="single"/>
              </w:rPr>
              <w:t>Pass</w:t>
            </w:r>
            <w:r w:rsidRPr="00041961">
              <w:rPr>
                <w:sz w:val="18"/>
              </w:rPr>
              <w:t xml:space="preserve"> - all applicable requirements are met; or</w:t>
            </w:r>
          </w:p>
          <w:p w14:paraId="47CFEB91" w14:textId="77777777" w:rsidR="00011435" w:rsidRPr="00041961" w:rsidRDefault="00011435" w:rsidP="00011435">
            <w:pPr>
              <w:spacing w:after="0"/>
              <w:ind w:left="340" w:hanging="340"/>
              <w:rPr>
                <w:sz w:val="24"/>
                <w:szCs w:val="24"/>
              </w:rPr>
            </w:pPr>
            <w:r w:rsidRPr="00041961">
              <w:rPr>
                <w:sz w:val="18"/>
              </w:rPr>
              <w:t xml:space="preserve">*** </w:t>
            </w:r>
            <w:r w:rsidRPr="00041961">
              <w:rPr>
                <w:sz w:val="18"/>
                <w:u w:val="single"/>
              </w:rPr>
              <w:t>Fail</w:t>
            </w:r>
            <w:r w:rsidRPr="00041961">
              <w:rPr>
                <w:sz w:val="18"/>
              </w:rPr>
              <w:t xml:space="preserve"> - one or more applicable requirements are not met. Enter reason for failure in corrections notes field below; or</w:t>
            </w:r>
          </w:p>
          <w:p w14:paraId="5FDF5E50" w14:textId="0E8CE32F" w:rsidR="00011435" w:rsidRPr="00401C24" w:rsidRDefault="00011435" w:rsidP="00011435">
            <w:pPr>
              <w:keepNext/>
              <w:spacing w:after="0" w:line="240" w:lineRule="auto"/>
              <w:rPr>
                <w:rFonts w:asciiTheme="minorHAnsi" w:eastAsia="Times New Roman" w:hAnsiTheme="minorHAnsi" w:cs="Arial"/>
                <w:bCs/>
                <w:sz w:val="18"/>
                <w:szCs w:val="18"/>
              </w:rPr>
            </w:pPr>
            <w:r w:rsidRPr="00041961">
              <w:rPr>
                <w:sz w:val="18"/>
              </w:rPr>
              <w:t xml:space="preserve">*** </w:t>
            </w:r>
            <w:r w:rsidRPr="00041961">
              <w:rPr>
                <w:sz w:val="18"/>
                <w:u w:val="single"/>
              </w:rPr>
              <w:t>All n/a</w:t>
            </w:r>
            <w:r w:rsidRPr="00041961">
              <w:rPr>
                <w:sz w:val="18"/>
              </w:rPr>
              <w:t xml:space="preserve"> - This entire table is not applicable</w:t>
            </w:r>
            <w:r>
              <w:rPr>
                <w:sz w:val="18"/>
              </w:rPr>
              <w:t>&gt;&gt;</w:t>
            </w:r>
          </w:p>
        </w:tc>
      </w:tr>
      <w:tr w:rsidR="00011435" w:rsidRPr="00401C24" w14:paraId="4ACF83BF" w14:textId="77777777" w:rsidTr="00011435">
        <w:trPr>
          <w:trHeight w:val="158"/>
        </w:trPr>
        <w:tc>
          <w:tcPr>
            <w:tcW w:w="558" w:type="dxa"/>
            <w:vAlign w:val="center"/>
          </w:tcPr>
          <w:p w14:paraId="7D8C648A" w14:textId="37C4A695" w:rsidR="00011435" w:rsidRDefault="00011435" w:rsidP="00011435">
            <w:pPr>
              <w:keepNext/>
              <w:spacing w:after="0"/>
              <w:jc w:val="center"/>
              <w:rPr>
                <w:rFonts w:asciiTheme="minorHAnsi" w:hAnsiTheme="minorHAnsi"/>
                <w:sz w:val="18"/>
                <w:szCs w:val="18"/>
              </w:rPr>
            </w:pPr>
            <w:r>
              <w:rPr>
                <w:rFonts w:asciiTheme="minorHAnsi" w:hAnsiTheme="minorHAnsi"/>
                <w:sz w:val="18"/>
                <w:szCs w:val="18"/>
              </w:rPr>
              <w:t>08</w:t>
            </w:r>
          </w:p>
        </w:tc>
        <w:tc>
          <w:tcPr>
            <w:tcW w:w="2137" w:type="dxa"/>
            <w:vAlign w:val="center"/>
          </w:tcPr>
          <w:p w14:paraId="622AEA6F" w14:textId="2DCE075A" w:rsidR="00011435" w:rsidRPr="00401C24" w:rsidRDefault="00011435" w:rsidP="00011435">
            <w:pPr>
              <w:keepNext/>
              <w:spacing w:after="0" w:line="240" w:lineRule="auto"/>
              <w:rPr>
                <w:rFonts w:asciiTheme="minorHAnsi" w:eastAsia="Times New Roman" w:hAnsiTheme="minorHAnsi" w:cs="Arial"/>
                <w:bCs/>
                <w:sz w:val="18"/>
                <w:szCs w:val="18"/>
              </w:rPr>
            </w:pPr>
            <w:r w:rsidRPr="00041961">
              <w:rPr>
                <w:sz w:val="18"/>
              </w:rPr>
              <w:t>Correction Notes:</w:t>
            </w:r>
          </w:p>
        </w:tc>
        <w:tc>
          <w:tcPr>
            <w:tcW w:w="8303" w:type="dxa"/>
            <w:vAlign w:val="center"/>
          </w:tcPr>
          <w:p w14:paraId="0DF9FF9B" w14:textId="53FCD0F9" w:rsidR="00011435" w:rsidRPr="00401C24" w:rsidRDefault="00011435" w:rsidP="00011435">
            <w:pPr>
              <w:keepNext/>
              <w:spacing w:after="0" w:line="240" w:lineRule="auto"/>
              <w:rPr>
                <w:rFonts w:asciiTheme="minorHAnsi" w:eastAsia="Times New Roman" w:hAnsiTheme="minorHAnsi" w:cs="Arial"/>
                <w:bCs/>
                <w:sz w:val="18"/>
                <w:szCs w:val="18"/>
              </w:rPr>
            </w:pPr>
            <w:r w:rsidRPr="00041961">
              <w:rPr>
                <w:sz w:val="18"/>
              </w:rPr>
              <w:t xml:space="preserve">&lt;&lt;if </w:t>
            </w:r>
            <w:r w:rsidRPr="00041961">
              <w:rPr>
                <w:sz w:val="18"/>
                <w:u w:val="single"/>
              </w:rPr>
              <w:t>Verification Status</w:t>
            </w:r>
            <w:r w:rsidRPr="00041961">
              <w:rPr>
                <w:sz w:val="18"/>
              </w:rPr>
              <w:t xml:space="preserve">= </w:t>
            </w:r>
            <w:r w:rsidRPr="00041961">
              <w:rPr>
                <w:sz w:val="18"/>
                <w:u w:val="single"/>
              </w:rPr>
              <w:t>Fail</w:t>
            </w:r>
            <w:r w:rsidRPr="00041961">
              <w:rPr>
                <w:sz w:val="18"/>
              </w:rPr>
              <w:t>, then text entry in this Corrections Notes field is required;  user input text&gt;&gt;</w:t>
            </w:r>
          </w:p>
        </w:tc>
      </w:tr>
      <w:tr w:rsidR="00011435" w:rsidRPr="00A3547B" w14:paraId="0DD2FE83" w14:textId="77777777">
        <w:trPr>
          <w:trHeight w:val="158"/>
        </w:trPr>
        <w:tc>
          <w:tcPr>
            <w:tcW w:w="10998" w:type="dxa"/>
            <w:gridSpan w:val="3"/>
            <w:vAlign w:val="center"/>
          </w:tcPr>
          <w:p w14:paraId="0DD2FE82" w14:textId="553DB293" w:rsidR="00011435" w:rsidRPr="00A3547B" w:rsidRDefault="00011435" w:rsidP="00011435">
            <w:pPr>
              <w:keepNext/>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0DD2FE84" w14:textId="77777777" w:rsidR="00C90138" w:rsidRPr="00A3547B" w:rsidRDefault="00C90138" w:rsidP="00C90138">
      <w:pPr>
        <w:spacing w:after="0"/>
        <w:ind w:hanging="677"/>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E458DD" w:rsidRPr="00E458DD" w14:paraId="3B8710D7" w14:textId="77777777" w:rsidTr="007B2714">
        <w:trPr>
          <w:cantSplit/>
          <w:trHeight w:val="432"/>
        </w:trPr>
        <w:tc>
          <w:tcPr>
            <w:tcW w:w="5000" w:type="pct"/>
            <w:gridSpan w:val="2"/>
            <w:vAlign w:val="center"/>
          </w:tcPr>
          <w:p w14:paraId="170FF26E" w14:textId="5E4D5173" w:rsidR="00E458DD" w:rsidRPr="00E458DD" w:rsidRDefault="00E458DD" w:rsidP="00E458DD">
            <w:pPr>
              <w:keepNext/>
              <w:spacing w:after="0" w:line="240" w:lineRule="auto"/>
              <w:rPr>
                <w:rFonts w:asciiTheme="minorHAnsi" w:eastAsia="Times New Roman" w:hAnsiTheme="minorHAnsi"/>
                <w:b/>
                <w:sz w:val="20"/>
                <w:szCs w:val="18"/>
              </w:rPr>
            </w:pPr>
            <w:r>
              <w:rPr>
                <w:rFonts w:asciiTheme="minorHAnsi" w:eastAsia="Times New Roman" w:hAnsiTheme="minorHAnsi"/>
                <w:b/>
                <w:sz w:val="20"/>
                <w:szCs w:val="18"/>
              </w:rPr>
              <w:t>C</w:t>
            </w:r>
            <w:r w:rsidRPr="00E458DD">
              <w:rPr>
                <w:rFonts w:asciiTheme="minorHAnsi" w:eastAsia="Times New Roman" w:hAnsiTheme="minorHAnsi"/>
                <w:b/>
                <w:sz w:val="20"/>
                <w:szCs w:val="18"/>
              </w:rPr>
              <w:t>. Determination of HERS Verification Compliance</w:t>
            </w:r>
          </w:p>
          <w:p w14:paraId="59D42B1E" w14:textId="77777777" w:rsidR="00E458DD" w:rsidRPr="00E458DD" w:rsidRDefault="00E458DD" w:rsidP="00E458DD">
            <w:pPr>
              <w:keepNext/>
              <w:spacing w:after="0" w:line="240" w:lineRule="auto"/>
              <w:rPr>
                <w:rFonts w:asciiTheme="minorHAnsi" w:eastAsia="Times New Roman" w:hAnsiTheme="minorHAnsi"/>
                <w:sz w:val="18"/>
                <w:szCs w:val="18"/>
              </w:rPr>
            </w:pPr>
            <w:r w:rsidRPr="00E458DD">
              <w:rPr>
                <w:rFonts w:asciiTheme="minorHAnsi" w:eastAsia="Times New Roman"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E458DD" w:rsidRPr="00E458DD" w14:paraId="4EFFAE38" w14:textId="77777777" w:rsidTr="007B2714">
        <w:trPr>
          <w:cantSplit/>
          <w:trHeight w:val="432"/>
        </w:trPr>
        <w:tc>
          <w:tcPr>
            <w:tcW w:w="253" w:type="pct"/>
            <w:vAlign w:val="center"/>
          </w:tcPr>
          <w:p w14:paraId="479DD402" w14:textId="77777777" w:rsidR="00E458DD" w:rsidRPr="00E458DD" w:rsidDel="00C76C40" w:rsidRDefault="00E458DD" w:rsidP="00E458DD">
            <w:pPr>
              <w:keepNext/>
              <w:spacing w:after="0" w:line="240" w:lineRule="auto"/>
              <w:rPr>
                <w:rFonts w:asciiTheme="minorHAnsi" w:eastAsia="Times New Roman" w:hAnsiTheme="minorHAnsi"/>
                <w:sz w:val="18"/>
                <w:szCs w:val="18"/>
              </w:rPr>
            </w:pPr>
            <w:r w:rsidRPr="00E458DD">
              <w:rPr>
                <w:rFonts w:asciiTheme="minorHAnsi" w:eastAsia="Times New Roman" w:hAnsiTheme="minorHAnsi"/>
                <w:sz w:val="18"/>
                <w:szCs w:val="18"/>
              </w:rPr>
              <w:t>01</w:t>
            </w:r>
          </w:p>
        </w:tc>
        <w:tc>
          <w:tcPr>
            <w:tcW w:w="4747" w:type="pct"/>
            <w:vAlign w:val="center"/>
          </w:tcPr>
          <w:p w14:paraId="0CDB2AA5" w14:textId="6FB5AF17" w:rsidR="00E458DD" w:rsidRPr="00E458DD" w:rsidRDefault="00E458DD">
            <w:pPr>
              <w:keepNext/>
              <w:spacing w:after="60" w:line="240" w:lineRule="auto"/>
              <w:rPr>
                <w:rFonts w:asciiTheme="minorHAnsi" w:eastAsia="Times New Roman" w:hAnsiTheme="minorHAnsi"/>
                <w:sz w:val="18"/>
                <w:szCs w:val="18"/>
              </w:rPr>
            </w:pPr>
            <w:r w:rsidRPr="00E458DD">
              <w:rPr>
                <w:rFonts w:asciiTheme="minorHAnsi" w:eastAsia="Times New Roman" w:hAnsiTheme="minorHAnsi"/>
                <w:sz w:val="18"/>
                <w:szCs w:val="18"/>
              </w:rPr>
              <w:t>&lt;&lt;</w:t>
            </w:r>
            <w:r>
              <w:rPr>
                <w:rFonts w:asciiTheme="minorHAnsi" w:eastAsia="Times New Roman" w:hAnsiTheme="minorHAnsi"/>
                <w:sz w:val="18"/>
                <w:szCs w:val="18"/>
              </w:rPr>
              <w:t>if A1</w:t>
            </w:r>
            <w:ins w:id="66" w:author="Smith, Alexis@Energy" w:date="2019-03-27T13:16:00Z">
              <w:r w:rsidR="002677A0">
                <w:rPr>
                  <w:rFonts w:asciiTheme="minorHAnsi" w:eastAsia="Times New Roman" w:hAnsiTheme="minorHAnsi"/>
                  <w:sz w:val="18"/>
                  <w:szCs w:val="18"/>
                </w:rPr>
                <w:t>2</w:t>
              </w:r>
            </w:ins>
            <w:del w:id="67" w:author="Smith, Alexis@Energy" w:date="2019-03-27T13:16:00Z">
              <w:r w:rsidDel="002677A0">
                <w:rPr>
                  <w:rFonts w:asciiTheme="minorHAnsi" w:eastAsia="Times New Roman" w:hAnsiTheme="minorHAnsi"/>
                  <w:sz w:val="18"/>
                  <w:szCs w:val="18"/>
                </w:rPr>
                <w:delText>1</w:delText>
              </w:r>
            </w:del>
            <w:r>
              <w:rPr>
                <w:rFonts w:asciiTheme="minorHAnsi" w:eastAsia="Times New Roman" w:hAnsiTheme="minorHAnsi"/>
                <w:sz w:val="18"/>
                <w:szCs w:val="18"/>
              </w:rPr>
              <w:t xml:space="preserve"> = </w:t>
            </w:r>
            <w:r w:rsidRPr="00E458DD">
              <w:rPr>
                <w:rFonts w:asciiTheme="minorHAnsi" w:eastAsia="Times New Roman" w:hAnsiTheme="minorHAnsi"/>
                <w:sz w:val="18"/>
                <w:szCs w:val="18"/>
              </w:rPr>
              <w:t xml:space="preserve"> </w:t>
            </w:r>
            <w:r>
              <w:rPr>
                <w:rFonts w:asciiTheme="minorHAnsi" w:hAnsiTheme="minorHAnsi"/>
                <w:sz w:val="18"/>
                <w:szCs w:val="18"/>
              </w:rPr>
              <w:t>System Complies with Fan and Duct Verification Requirements</w:t>
            </w:r>
            <w:r w:rsidRPr="00E458DD">
              <w:rPr>
                <w:rFonts w:asciiTheme="minorHAnsi" w:eastAsia="Times New Roman" w:hAnsiTheme="minorHAnsi"/>
                <w:sz w:val="18"/>
                <w:szCs w:val="18"/>
              </w:rPr>
              <w:t xml:space="preserve"> </w:t>
            </w:r>
            <w:r>
              <w:rPr>
                <w:rFonts w:asciiTheme="minorHAnsi" w:eastAsia="Times New Roman" w:hAnsiTheme="minorHAnsi"/>
                <w:sz w:val="18"/>
                <w:szCs w:val="18"/>
              </w:rPr>
              <w:t>and B0</w:t>
            </w:r>
            <w:r w:rsidR="00A140C9">
              <w:rPr>
                <w:rFonts w:asciiTheme="minorHAnsi" w:eastAsia="Times New Roman" w:hAnsiTheme="minorHAnsi"/>
                <w:sz w:val="18"/>
                <w:szCs w:val="18"/>
              </w:rPr>
              <w:t>7</w:t>
            </w:r>
            <w:r>
              <w:rPr>
                <w:rFonts w:asciiTheme="minorHAnsi" w:eastAsia="Times New Roman" w:hAnsiTheme="minorHAnsi"/>
                <w:sz w:val="18"/>
                <w:szCs w:val="18"/>
              </w:rPr>
              <w:t xml:space="preserve"> </w:t>
            </w:r>
            <w:r>
              <w:rPr>
                <w:rFonts w:asciiTheme="minorHAnsi" w:hAnsiTheme="minorHAnsi"/>
                <w:sz w:val="18"/>
                <w:szCs w:val="18"/>
              </w:rPr>
              <w:t>≠ Fail, then display “</w:t>
            </w:r>
            <w:r w:rsidRPr="0061067E">
              <w:rPr>
                <w:rFonts w:asciiTheme="minorHAnsi" w:hAnsiTheme="minorHAnsi"/>
                <w:sz w:val="18"/>
                <w:szCs w:val="18"/>
              </w:rPr>
              <w:t>Complies: All specified verification protocol requirements on this document are met</w:t>
            </w:r>
            <w:r>
              <w:rPr>
                <w:rFonts w:asciiTheme="minorHAnsi" w:hAnsiTheme="minorHAnsi"/>
                <w:sz w:val="18"/>
                <w:szCs w:val="18"/>
              </w:rPr>
              <w:t>”</w:t>
            </w:r>
            <w:r w:rsidRPr="0061067E">
              <w:rPr>
                <w:rFonts w:asciiTheme="minorHAnsi" w:hAnsiTheme="minorHAnsi"/>
                <w:sz w:val="18"/>
                <w:szCs w:val="18"/>
              </w:rPr>
              <w:t xml:space="preserve">;  else display: </w:t>
            </w:r>
            <w:r>
              <w:rPr>
                <w:rFonts w:asciiTheme="minorHAnsi" w:hAnsiTheme="minorHAnsi"/>
                <w:sz w:val="18"/>
                <w:szCs w:val="18"/>
              </w:rPr>
              <w:t>“</w:t>
            </w:r>
            <w:r w:rsidRPr="0061067E">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w:t>
            </w:r>
            <w:r w:rsidRPr="00E458DD">
              <w:rPr>
                <w:rFonts w:asciiTheme="minorHAnsi" w:eastAsia="Times New Roman" w:hAnsiTheme="minorHAnsi"/>
                <w:sz w:val="18"/>
                <w:szCs w:val="18"/>
              </w:rPr>
              <w:t>&gt;&gt;</w:t>
            </w:r>
          </w:p>
        </w:tc>
      </w:tr>
    </w:tbl>
    <w:p w14:paraId="0DD2FE85" w14:textId="77777777" w:rsidR="00A3352B" w:rsidRDefault="00A3352B" w:rsidP="00A3352B">
      <w:pPr>
        <w:rPr>
          <w:rFonts w:asciiTheme="minorHAnsi" w:hAnsiTheme="minorHAnsi"/>
          <w:sz w:val="18"/>
          <w:szCs w:val="18"/>
        </w:rPr>
      </w:pPr>
    </w:p>
    <w:p w14:paraId="735ABBBA" w14:textId="77777777" w:rsidR="00ED01D0" w:rsidRDefault="00ED01D0">
      <w:r>
        <w:br w:type="page"/>
      </w:r>
    </w:p>
    <w:tbl>
      <w:tblPr>
        <w:tblW w:w="5000" w:type="pct"/>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52"/>
        <w:gridCol w:w="41"/>
        <w:gridCol w:w="7"/>
        <w:gridCol w:w="5390"/>
      </w:tblGrid>
      <w:tr w:rsidR="00244162" w14:paraId="48BA7F53" w14:textId="77777777" w:rsidTr="00244162">
        <w:trPr>
          <w:trHeight w:val="288"/>
        </w:trPr>
        <w:tc>
          <w:tcPr>
            <w:tcW w:w="10790" w:type="dxa"/>
            <w:gridSpan w:val="4"/>
            <w:tcBorders>
              <w:top w:val="single" w:sz="4" w:space="0" w:color="auto"/>
              <w:left w:val="single" w:sz="4" w:space="0" w:color="auto"/>
              <w:bottom w:val="single" w:sz="4" w:space="0" w:color="auto"/>
              <w:right w:val="single" w:sz="4" w:space="0" w:color="auto"/>
            </w:tcBorders>
            <w:vAlign w:val="center"/>
            <w:hideMark/>
          </w:tcPr>
          <w:p w14:paraId="5A173E36"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Pr>
                <w:rFonts w:cs="Arial"/>
                <w:b/>
                <w:caps/>
                <w:sz w:val="18"/>
                <w:szCs w:val="18"/>
              </w:rPr>
              <w:lastRenderedPageBreak/>
              <w:t>Documentation Author's Declaration Statement</w:t>
            </w:r>
          </w:p>
        </w:tc>
      </w:tr>
      <w:tr w:rsidR="00244162" w14:paraId="3E9A2742" w14:textId="77777777" w:rsidTr="00244162">
        <w:trPr>
          <w:trHeight w:val="360"/>
        </w:trPr>
        <w:tc>
          <w:tcPr>
            <w:tcW w:w="10790" w:type="dxa"/>
            <w:gridSpan w:val="4"/>
            <w:tcBorders>
              <w:top w:val="single" w:sz="4" w:space="0" w:color="auto"/>
              <w:left w:val="single" w:sz="4" w:space="0" w:color="auto"/>
              <w:bottom w:val="single" w:sz="4" w:space="0" w:color="auto"/>
              <w:right w:val="single" w:sz="4" w:space="0" w:color="auto"/>
            </w:tcBorders>
            <w:vAlign w:val="center"/>
            <w:hideMark/>
          </w:tcPr>
          <w:p w14:paraId="35B36799" w14:textId="77777777" w:rsidR="00244162" w:rsidRDefault="00244162" w:rsidP="00244162">
            <w:pPr>
              <w:numPr>
                <w:ilvl w:val="0"/>
                <w:numId w:val="29"/>
              </w:numPr>
              <w:spacing w:after="0" w:line="240" w:lineRule="auto"/>
              <w:ind w:left="271" w:hanging="270"/>
              <w:rPr>
                <w:sz w:val="18"/>
                <w:szCs w:val="18"/>
              </w:rPr>
            </w:pPr>
            <w:r>
              <w:rPr>
                <w:sz w:val="18"/>
                <w:szCs w:val="18"/>
              </w:rPr>
              <w:t>I certify that this Certificate of Verification documentation is accurate and complete.</w:t>
            </w:r>
          </w:p>
        </w:tc>
      </w:tr>
      <w:tr w:rsidR="00244162" w14:paraId="3A2DE97F"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3AE0DE2D" w14:textId="77777777" w:rsidR="00244162" w:rsidRDefault="00244162" w:rsidP="007B2714">
            <w:pPr>
              <w:spacing w:after="0"/>
              <w:rPr>
                <w:sz w:val="14"/>
                <w:szCs w:val="14"/>
              </w:rPr>
            </w:pPr>
            <w:r>
              <w:rPr>
                <w:sz w:val="14"/>
                <w:szCs w:val="14"/>
              </w:rPr>
              <w:t>Documentation Author Name:</w:t>
            </w:r>
          </w:p>
        </w:tc>
        <w:tc>
          <w:tcPr>
            <w:tcW w:w="5438" w:type="dxa"/>
            <w:gridSpan w:val="3"/>
            <w:tcBorders>
              <w:top w:val="single" w:sz="4" w:space="0" w:color="auto"/>
              <w:left w:val="single" w:sz="4" w:space="0" w:color="auto"/>
              <w:bottom w:val="single" w:sz="4" w:space="0" w:color="auto"/>
              <w:right w:val="single" w:sz="4" w:space="0" w:color="auto"/>
            </w:tcBorders>
            <w:hideMark/>
          </w:tcPr>
          <w:p w14:paraId="5FB83DF6" w14:textId="77777777" w:rsidR="00244162" w:rsidRDefault="00244162" w:rsidP="007B2714">
            <w:pPr>
              <w:spacing w:after="0"/>
              <w:rPr>
                <w:sz w:val="14"/>
                <w:szCs w:val="14"/>
              </w:rPr>
            </w:pPr>
            <w:r>
              <w:rPr>
                <w:sz w:val="14"/>
                <w:szCs w:val="14"/>
              </w:rPr>
              <w:t>Documentation Author Signature:</w:t>
            </w:r>
          </w:p>
        </w:tc>
      </w:tr>
      <w:tr w:rsidR="00244162" w14:paraId="30E1DDC8"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0E6392E5" w14:textId="77777777" w:rsidR="00244162" w:rsidRDefault="00244162" w:rsidP="007B2714">
            <w:pPr>
              <w:spacing w:after="0"/>
              <w:rPr>
                <w:sz w:val="14"/>
                <w:szCs w:val="14"/>
              </w:rPr>
            </w:pPr>
            <w:r>
              <w:rPr>
                <w:sz w:val="14"/>
                <w:szCs w:val="14"/>
              </w:rPr>
              <w:t>Company:</w:t>
            </w:r>
          </w:p>
        </w:tc>
        <w:tc>
          <w:tcPr>
            <w:tcW w:w="5438" w:type="dxa"/>
            <w:gridSpan w:val="3"/>
            <w:tcBorders>
              <w:top w:val="single" w:sz="4" w:space="0" w:color="auto"/>
              <w:left w:val="single" w:sz="4" w:space="0" w:color="auto"/>
              <w:bottom w:val="single" w:sz="4" w:space="0" w:color="auto"/>
              <w:right w:val="single" w:sz="4" w:space="0" w:color="auto"/>
            </w:tcBorders>
            <w:hideMark/>
          </w:tcPr>
          <w:p w14:paraId="1D0701EF" w14:textId="77777777" w:rsidR="00244162" w:rsidRDefault="00244162" w:rsidP="007B2714">
            <w:pPr>
              <w:spacing w:after="0"/>
              <w:rPr>
                <w:sz w:val="14"/>
                <w:szCs w:val="14"/>
              </w:rPr>
            </w:pPr>
            <w:r>
              <w:rPr>
                <w:sz w:val="14"/>
                <w:szCs w:val="14"/>
              </w:rPr>
              <w:t>Date Signed:</w:t>
            </w:r>
          </w:p>
        </w:tc>
      </w:tr>
      <w:tr w:rsidR="00244162" w14:paraId="760F1092"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6405FEB9" w14:textId="77777777" w:rsidR="00244162" w:rsidRDefault="00244162" w:rsidP="007B2714">
            <w:pPr>
              <w:spacing w:after="0"/>
              <w:rPr>
                <w:sz w:val="14"/>
                <w:szCs w:val="14"/>
              </w:rPr>
            </w:pPr>
            <w:r>
              <w:rPr>
                <w:sz w:val="14"/>
                <w:szCs w:val="14"/>
              </w:rPr>
              <w:t>Address:</w:t>
            </w:r>
          </w:p>
        </w:tc>
        <w:tc>
          <w:tcPr>
            <w:tcW w:w="5438" w:type="dxa"/>
            <w:gridSpan w:val="3"/>
            <w:tcBorders>
              <w:top w:val="single" w:sz="4" w:space="0" w:color="auto"/>
              <w:left w:val="single" w:sz="4" w:space="0" w:color="auto"/>
              <w:bottom w:val="single" w:sz="4" w:space="0" w:color="auto"/>
              <w:right w:val="single" w:sz="4" w:space="0" w:color="auto"/>
            </w:tcBorders>
            <w:hideMark/>
          </w:tcPr>
          <w:p w14:paraId="5509DA78" w14:textId="77777777" w:rsidR="00244162" w:rsidRDefault="00244162" w:rsidP="007B2714">
            <w:pPr>
              <w:spacing w:after="0"/>
              <w:rPr>
                <w:sz w:val="14"/>
                <w:szCs w:val="14"/>
              </w:rPr>
            </w:pPr>
            <w:r>
              <w:rPr>
                <w:sz w:val="14"/>
                <w:szCs w:val="14"/>
              </w:rPr>
              <w:t>CEA/HERS Certification Information (if applicable):</w:t>
            </w:r>
          </w:p>
        </w:tc>
      </w:tr>
      <w:tr w:rsidR="00244162" w14:paraId="49225181"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3AFBAF38" w14:textId="77777777" w:rsidR="00244162" w:rsidRDefault="00244162" w:rsidP="007B2714">
            <w:pPr>
              <w:spacing w:after="0"/>
              <w:rPr>
                <w:sz w:val="14"/>
                <w:szCs w:val="14"/>
              </w:rPr>
            </w:pPr>
            <w:r>
              <w:rPr>
                <w:sz w:val="14"/>
                <w:szCs w:val="14"/>
              </w:rPr>
              <w:t>City/State/Zip:</w:t>
            </w:r>
          </w:p>
        </w:tc>
        <w:tc>
          <w:tcPr>
            <w:tcW w:w="5438" w:type="dxa"/>
            <w:gridSpan w:val="3"/>
            <w:tcBorders>
              <w:top w:val="single" w:sz="4" w:space="0" w:color="auto"/>
              <w:left w:val="single" w:sz="4" w:space="0" w:color="auto"/>
              <w:bottom w:val="single" w:sz="4" w:space="0" w:color="auto"/>
              <w:right w:val="single" w:sz="4" w:space="0" w:color="auto"/>
            </w:tcBorders>
            <w:hideMark/>
          </w:tcPr>
          <w:p w14:paraId="647DCCAF" w14:textId="77777777" w:rsidR="00244162" w:rsidRDefault="00244162" w:rsidP="007B2714">
            <w:pPr>
              <w:spacing w:after="0"/>
              <w:rPr>
                <w:sz w:val="14"/>
                <w:szCs w:val="14"/>
              </w:rPr>
            </w:pPr>
            <w:r>
              <w:rPr>
                <w:sz w:val="14"/>
                <w:szCs w:val="14"/>
              </w:rPr>
              <w:t>Phone:</w:t>
            </w:r>
          </w:p>
        </w:tc>
      </w:tr>
      <w:tr w:rsidR="00244162" w14:paraId="6FE93D59" w14:textId="77777777" w:rsidTr="00244162">
        <w:trPr>
          <w:trHeight w:val="296"/>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49DAC56"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244162" w14:paraId="5BF224F3" w14:textId="77777777" w:rsidTr="00244162">
        <w:trPr>
          <w:trHeight w:val="504"/>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1E384ED" w14:textId="77777777" w:rsidR="00244162" w:rsidRDefault="00244162" w:rsidP="007B2714">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706F7334"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7EA37C6F"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60E9B9EA"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18E2F23"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46B2FF1F"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44162" w14:paraId="1DB00959" w14:textId="77777777" w:rsidTr="00244162">
        <w:trPr>
          <w:trHeight w:val="278"/>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38057AA"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244162" w14:paraId="517682F8" w14:textId="77777777" w:rsidTr="00244162">
        <w:trPr>
          <w:trHeight w:val="360"/>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5636717"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244162" w14:paraId="080D8241" w14:textId="77777777" w:rsidTr="00244162">
        <w:trPr>
          <w:trHeight w:hRule="exact" w:val="360"/>
        </w:trPr>
        <w:tc>
          <w:tcPr>
            <w:tcW w:w="5393"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8B44FA" w14:textId="77777777" w:rsidR="00244162" w:rsidRDefault="00244162" w:rsidP="007B271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397"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BE1FF57" w14:textId="77777777" w:rsidR="00244162" w:rsidRDefault="00244162" w:rsidP="007B271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244162" w14:paraId="0E5C1C82" w14:textId="77777777" w:rsidTr="00244162">
        <w:trPr>
          <w:trHeight w:val="288"/>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94A9C55" w14:textId="77777777" w:rsidR="00244162" w:rsidRDefault="00244162" w:rsidP="007B271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244162" w14:paraId="2D61F8F5" w14:textId="77777777" w:rsidTr="00244162">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BE6078"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6887D31A"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BA81DC"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3714A09A"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244162" w14:paraId="517EC716" w14:textId="77777777" w:rsidTr="00244162">
        <w:trPr>
          <w:trHeight w:val="288"/>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2988DA5" w14:textId="77777777" w:rsidR="00244162" w:rsidRDefault="00244162" w:rsidP="007B271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244162" w14:paraId="2BD3AC19" w14:textId="77777777" w:rsidTr="00244162">
        <w:trPr>
          <w:trHeight w:val="360"/>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A87029" w14:textId="77777777" w:rsidR="00244162" w:rsidRDefault="00244162" w:rsidP="007B271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63E38E36" w14:textId="77777777" w:rsidR="00244162" w:rsidRDefault="00244162" w:rsidP="007B271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244162" w14:paraId="4DE71B66" w14:textId="77777777" w:rsidTr="00244162">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7E05EF"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B68D45"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61567C30"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244162" w14:paraId="1ECA6324" w14:textId="77777777" w:rsidTr="00244162">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12E95A"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8EFE9C"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0DD2FEB0" w14:textId="77777777" w:rsidR="00A3352B" w:rsidRDefault="00A3352B">
      <w:pPr>
        <w:rPr>
          <w:sz w:val="20"/>
          <w:szCs w:val="20"/>
        </w:rPr>
      </w:pPr>
    </w:p>
    <w:sectPr w:rsidR="00A3352B" w:rsidSect="00B05498">
      <w:headerReference w:type="even" r:id="rId18"/>
      <w:headerReference w:type="default" r:id="rId19"/>
      <w:footerReference w:type="default" r:id="rId20"/>
      <w:headerReference w:type="first" r:id="rId21"/>
      <w:footerReference w:type="first" r:id="rId22"/>
      <w:pgSz w:w="12240" w:h="15840" w:code="1"/>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450D1" w14:textId="77777777" w:rsidR="004D2ECA" w:rsidRDefault="004D2ECA" w:rsidP="00C25A5C">
      <w:pPr>
        <w:spacing w:after="0" w:line="240" w:lineRule="auto"/>
      </w:pPr>
      <w:r>
        <w:separator/>
      </w:r>
    </w:p>
  </w:endnote>
  <w:endnote w:type="continuationSeparator" w:id="0">
    <w:p w14:paraId="0DDDCC5E" w14:textId="77777777" w:rsidR="004D2ECA" w:rsidRDefault="004D2ECA" w:rsidP="00C25A5C">
      <w:pPr>
        <w:spacing w:after="0" w:line="240" w:lineRule="auto"/>
      </w:pPr>
      <w:r>
        <w:continuationSeparator/>
      </w:r>
    </w:p>
  </w:endnote>
  <w:endnote w:type="continuationNotice" w:id="1">
    <w:p w14:paraId="4420C0AD" w14:textId="77777777" w:rsidR="004D2ECA" w:rsidRDefault="004D2E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85725" w14:textId="77777777" w:rsidR="00BB4FA4" w:rsidRDefault="00BB4F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C8" w14:textId="77777777" w:rsidR="004D2ECA" w:rsidRPr="007304C6" w:rsidRDefault="004D2ECA"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0DD2FEC9" w14:textId="46B5F260" w:rsidR="004D2ECA" w:rsidRPr="007304C6" w:rsidRDefault="004D2ECA" w:rsidP="007304C6">
    <w:pPr>
      <w:pStyle w:val="Footer"/>
      <w:pBdr>
        <w:top w:val="single" w:sz="4" w:space="1" w:color="auto"/>
      </w:pBdr>
      <w:tabs>
        <w:tab w:val="clear" w:pos="9360"/>
        <w:tab w:val="right" w:pos="10800"/>
      </w:tabs>
      <w:spacing w:after="0"/>
      <w:rPr>
        <w:sz w:val="18"/>
        <w:szCs w:val="18"/>
      </w:rPr>
    </w:pPr>
    <w:r w:rsidRPr="00702E50">
      <w:rPr>
        <w:sz w:val="20"/>
        <w:szCs w:val="20"/>
      </w:rPr>
      <w:t>CA Building Energy Efficiency Standards - 2019 Residential Compliance</w:t>
    </w:r>
    <w:r>
      <w:rPr>
        <w:sz w:val="18"/>
        <w:szCs w:val="18"/>
      </w:rPr>
      <w:tab/>
    </w:r>
    <w:r w:rsidRPr="00702E50">
      <w:rPr>
        <w:sz w:val="20"/>
        <w:szCs w:val="20"/>
      </w:rPr>
      <w:t>January 20</w:t>
    </w:r>
    <w:r>
      <w:rPr>
        <w:sz w:val="20"/>
        <w:szCs w:val="20"/>
      </w:rPr>
      <w:t>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5" w14:textId="77777777" w:rsidR="004D2ECA" w:rsidRPr="009577D0" w:rsidRDefault="004D2ECA"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0DD2FED6" w14:textId="77777777" w:rsidR="004D2ECA" w:rsidRPr="009577D0" w:rsidRDefault="004D2ECA"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0" w14:textId="2D3E71EF" w:rsidR="004D2ECA" w:rsidRPr="0089341A" w:rsidRDefault="004D2ECA" w:rsidP="005844AB">
    <w:pPr>
      <w:pStyle w:val="Footer"/>
      <w:pBdr>
        <w:top w:val="single" w:sz="4" w:space="1" w:color="auto"/>
      </w:pBdr>
      <w:tabs>
        <w:tab w:val="clear" w:pos="9360"/>
        <w:tab w:val="right" w:pos="10800"/>
      </w:tabs>
      <w:spacing w:after="0"/>
      <w:rPr>
        <w:rFonts w:asciiTheme="minorHAnsi" w:hAnsiTheme="minorHAnsi"/>
        <w:sz w:val="18"/>
        <w:szCs w:val="18"/>
      </w:rPr>
    </w:pPr>
    <w:r w:rsidRPr="00702E50">
      <w:rPr>
        <w:rFonts w:asciiTheme="minorHAnsi" w:hAnsiTheme="minorHAnsi"/>
        <w:sz w:val="20"/>
        <w:szCs w:val="20"/>
      </w:rPr>
      <w:t>CA Building Energy Efficiency Standards - 2019 Residential Compliance</w:t>
    </w:r>
    <w:r w:rsidRPr="0089341A">
      <w:rPr>
        <w:rFonts w:asciiTheme="minorHAnsi" w:hAnsiTheme="minorHAnsi"/>
        <w:sz w:val="18"/>
        <w:szCs w:val="18"/>
      </w:rPr>
      <w:tab/>
    </w:r>
    <w:r w:rsidRPr="00702E50">
      <w:rPr>
        <w:sz w:val="20"/>
        <w:szCs w:val="20"/>
      </w:rPr>
      <w:t>January 20</w:t>
    </w:r>
    <w:r>
      <w:rPr>
        <w:sz w:val="20"/>
        <w:szCs w:val="20"/>
      </w:rPr>
      <w:t>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9" w14:textId="2E780FEE" w:rsidR="004D2ECA" w:rsidRPr="00702E50" w:rsidRDefault="004D2ECA" w:rsidP="00901A8A">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702E50">
      <w:rPr>
        <w:rFonts w:asciiTheme="minorHAnsi" w:eastAsia="Times New Roman" w:hAnsiTheme="minorHAnsi"/>
        <w:sz w:val="20"/>
        <w:szCs w:val="20"/>
      </w:rPr>
      <w:t>CA Building Energy Efficiency Standards - 2019 Residential Compliance</w:t>
    </w:r>
    <w:r w:rsidRPr="00702E50">
      <w:rPr>
        <w:rFonts w:asciiTheme="minorHAnsi" w:eastAsia="Times New Roman" w:hAnsiTheme="minorHAnsi"/>
        <w:sz w:val="20"/>
        <w:szCs w:val="20"/>
      </w:rPr>
      <w:tab/>
      <w:t>January 20</w:t>
    </w:r>
    <w:r w:rsidR="00216C2B">
      <w:rPr>
        <w:rFonts w:asciiTheme="minorHAnsi" w:eastAsia="Times New Roman" w:hAnsiTheme="minorHAnsi"/>
        <w:sz w:val="20"/>
        <w:szCs w:val="20"/>
      </w:rPr>
      <w:t>19</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F1" w14:textId="0862ABDE" w:rsidR="004D2ECA" w:rsidRPr="0089341A" w:rsidRDefault="004D2ECA" w:rsidP="005844AB">
    <w:pPr>
      <w:pStyle w:val="Footer"/>
      <w:pBdr>
        <w:top w:val="single" w:sz="4" w:space="1" w:color="auto"/>
      </w:pBdr>
      <w:tabs>
        <w:tab w:val="clear" w:pos="9360"/>
        <w:tab w:val="right" w:pos="10800"/>
      </w:tabs>
      <w:spacing w:after="0"/>
      <w:rPr>
        <w:rFonts w:asciiTheme="minorHAnsi" w:hAnsiTheme="minorHAnsi"/>
        <w:sz w:val="18"/>
        <w:szCs w:val="18"/>
      </w:rPr>
    </w:pPr>
    <w:r w:rsidRPr="00702E50">
      <w:rPr>
        <w:rFonts w:asciiTheme="minorHAnsi" w:hAnsiTheme="minorHAnsi"/>
        <w:sz w:val="20"/>
        <w:szCs w:val="20"/>
      </w:rPr>
      <w:t>CA Building Energy Efficiency Standards - 2019 Residential Compliance</w:t>
    </w:r>
    <w:r w:rsidRPr="0089341A">
      <w:rPr>
        <w:rFonts w:asciiTheme="minorHAnsi" w:hAnsiTheme="minorHAnsi"/>
        <w:sz w:val="18"/>
        <w:szCs w:val="18"/>
      </w:rPr>
      <w:tab/>
    </w:r>
    <w:r w:rsidRPr="00702E50">
      <w:rPr>
        <w:rFonts w:asciiTheme="minorHAnsi" w:hAnsiTheme="minorHAnsi"/>
        <w:sz w:val="20"/>
        <w:szCs w:val="20"/>
      </w:rPr>
      <w:t>January 20</w:t>
    </w:r>
    <w:r>
      <w:rPr>
        <w:rFonts w:asciiTheme="minorHAnsi" w:hAnsiTheme="minorHAnsi"/>
        <w:sz w:val="20"/>
        <w:szCs w:val="20"/>
      </w:rPr>
      <w:t>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F5AA7" w14:textId="77777777" w:rsidR="004D2ECA" w:rsidRDefault="004D2ECA" w:rsidP="00C25A5C">
      <w:pPr>
        <w:spacing w:after="0" w:line="240" w:lineRule="auto"/>
      </w:pPr>
      <w:r>
        <w:separator/>
      </w:r>
    </w:p>
  </w:footnote>
  <w:footnote w:type="continuationSeparator" w:id="0">
    <w:p w14:paraId="34155E07" w14:textId="77777777" w:rsidR="004D2ECA" w:rsidRDefault="004D2ECA" w:rsidP="00C25A5C">
      <w:pPr>
        <w:spacing w:after="0" w:line="240" w:lineRule="auto"/>
      </w:pPr>
      <w:r>
        <w:continuationSeparator/>
      </w:r>
    </w:p>
  </w:footnote>
  <w:footnote w:type="continuationNotice" w:id="1">
    <w:p w14:paraId="4CE0589E" w14:textId="77777777" w:rsidR="004D2ECA" w:rsidRDefault="004D2E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B5" w14:textId="77777777" w:rsidR="004D2ECA" w:rsidRDefault="008C39D9">
    <w:pPr>
      <w:pStyle w:val="Header"/>
    </w:pPr>
    <w:r>
      <w:rPr>
        <w:noProof/>
      </w:rPr>
      <w:pict w14:anchorId="0DD2FE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0" o:spid="_x0000_s8194" type="#_x0000_t75" style="position:absolute;margin-left:0;margin-top:0;width:540pt;height:405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B6" w14:textId="0D360C6D" w:rsidR="004D2ECA" w:rsidRPr="00901A8A" w:rsidRDefault="004D2ECA" w:rsidP="00901A8A">
    <w:pPr>
      <w:suppressAutoHyphens/>
      <w:spacing w:after="0" w:line="240" w:lineRule="auto"/>
      <w:ind w:left="-90"/>
      <w:rPr>
        <w:rFonts w:ascii="Arial" w:eastAsia="Times New Roman" w:hAnsi="Arial" w:cs="Arial"/>
        <w:sz w:val="14"/>
        <w:szCs w:val="14"/>
      </w:rPr>
    </w:pPr>
    <w:r w:rsidRPr="003174E0">
      <w:rPr>
        <w:rFonts w:ascii="Arial" w:eastAsia="Times New Roman" w:hAnsi="Arial"/>
        <w:noProof/>
        <w:sz w:val="14"/>
      </w:rPr>
      <w:drawing>
        <wp:anchor distT="0" distB="0" distL="114300" distR="114300" simplePos="0" relativeHeight="251658249" behindDoc="0" locked="0" layoutInCell="1" allowOverlap="1" wp14:anchorId="0DD2FEF4" wp14:editId="33D75062">
          <wp:simplePos x="0" y="0"/>
          <wp:positionH relativeFrom="margin">
            <wp:posOffset>6636385</wp:posOffset>
          </wp:positionH>
          <wp:positionV relativeFrom="margin">
            <wp:posOffset>-1227455</wp:posOffset>
          </wp:positionV>
          <wp:extent cx="319405" cy="28003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9405" cy="280035"/>
                  </a:xfrm>
                  <a:prstGeom prst="rect">
                    <a:avLst/>
                  </a:prstGeom>
                  <a:noFill/>
                </pic:spPr>
              </pic:pic>
            </a:graphicData>
          </a:graphic>
          <wp14:sizeRelV relativeFrom="margin">
            <wp14:pctHeight>0</wp14:pctHeight>
          </wp14:sizeRelV>
        </wp:anchor>
      </w:drawing>
    </w:r>
    <w:r w:rsidR="008C39D9">
      <w:rPr>
        <w:rFonts w:ascii="Arial" w:eastAsia="Times New Roman" w:hAnsi="Arial" w:cs="Arial"/>
        <w:noProof/>
        <w:sz w:val="14"/>
        <w:szCs w:val="14"/>
      </w:rPr>
      <w:pict w14:anchorId="0DD2FE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8195" type="#_x0000_t75" style="position:absolute;left:0;text-align:left;margin-left:0;margin-top:0;width:540pt;height:405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eastAsia="Times New Roman" w:hAnsi="Arial" w:cs="Arial"/>
        <w:sz w:val="14"/>
        <w:szCs w:val="14"/>
      </w:rPr>
      <w:t>STATE OF CALIFORNIA</w:t>
    </w:r>
  </w:p>
  <w:p w14:paraId="0DD2FEB7" w14:textId="77777777" w:rsidR="004D2ECA" w:rsidRDefault="004D2ECA" w:rsidP="00901A8A">
    <w:pPr>
      <w:suppressAutoHyphens/>
      <w:spacing w:after="0" w:line="240" w:lineRule="auto"/>
      <w:ind w:left="-90"/>
      <w:rPr>
        <w:rFonts w:ascii="Arial" w:eastAsia="Times New Roman" w:hAnsi="Arial" w:cs="Arial"/>
        <w:b/>
        <w:sz w:val="24"/>
        <w:szCs w:val="24"/>
      </w:rPr>
    </w:pPr>
    <w:r w:rsidRPr="00901A8A">
      <w:rPr>
        <w:rFonts w:ascii="Arial" w:eastAsia="Times New Roman" w:hAnsi="Arial" w:cs="Arial"/>
        <w:b/>
        <w:sz w:val="24"/>
        <w:szCs w:val="24"/>
      </w:rPr>
      <w:t>Central Fan Ventilation Cooling Systems (VCS)</w:t>
    </w:r>
  </w:p>
  <w:p w14:paraId="0DD2FEB8" w14:textId="7329395F" w:rsidR="004D2ECA" w:rsidRPr="00901A8A" w:rsidRDefault="004D2ECA" w:rsidP="00901A8A">
    <w:pPr>
      <w:suppressAutoHyphens/>
      <w:spacing w:after="0" w:line="240" w:lineRule="auto"/>
      <w:ind w:left="-90"/>
      <w:rPr>
        <w:rFonts w:ascii="Arial" w:eastAsia="Times New Roman" w:hAnsi="Arial" w:cs="Arial"/>
        <w:sz w:val="14"/>
        <w:szCs w:val="14"/>
      </w:rPr>
    </w:pPr>
    <w:r>
      <w:rPr>
        <w:rFonts w:ascii="Arial" w:eastAsia="Times New Roman" w:hAnsi="Arial" w:cs="Arial"/>
        <w:sz w:val="14"/>
        <w:szCs w:val="14"/>
      </w:rPr>
      <w:t>CEC-CF</w:t>
    </w:r>
    <w:r w:rsidR="00244162">
      <w:rPr>
        <w:rFonts w:ascii="Arial" w:eastAsia="Times New Roman" w:hAnsi="Arial" w:cs="Arial"/>
        <w:sz w:val="14"/>
        <w:szCs w:val="14"/>
      </w:rPr>
      <w:t>3</w:t>
    </w:r>
    <w:r>
      <w:rPr>
        <w:rFonts w:ascii="Arial" w:eastAsia="Times New Roman" w:hAnsi="Arial" w:cs="Arial"/>
        <w:sz w:val="14"/>
        <w:szCs w:val="14"/>
      </w:rPr>
      <w:t>R-MCH-30-</w:t>
    </w:r>
    <w:r w:rsidR="00BB4FA4">
      <w:rPr>
        <w:rFonts w:ascii="Arial" w:eastAsia="Times New Roman" w:hAnsi="Arial" w:cs="Arial"/>
        <w:sz w:val="14"/>
        <w:szCs w:val="14"/>
      </w:rPr>
      <w:t>H</w:t>
    </w:r>
    <w:r w:rsidRPr="00901A8A">
      <w:rPr>
        <w:rFonts w:ascii="Arial" w:eastAsia="Times New Roman" w:hAnsi="Arial" w:cs="Arial"/>
        <w:sz w:val="14"/>
        <w:szCs w:val="14"/>
      </w:rPr>
      <w:t xml:space="preserve"> (Revised </w:t>
    </w:r>
    <w:r>
      <w:rPr>
        <w:rFonts w:ascii="Arial" w:eastAsia="Times New Roman" w:hAnsi="Arial" w:cs="Arial"/>
        <w:sz w:val="14"/>
        <w:szCs w:val="14"/>
      </w:rPr>
      <w:t>01/19</w:t>
    </w:r>
    <w:r w:rsidRPr="00901A8A">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4D2ECA" w:rsidRPr="00F85124" w14:paraId="0DD2FEBB" w14:textId="77777777" w:rsidTr="00901A8A">
      <w:trPr>
        <w:cantSplit/>
        <w:trHeight w:val="288"/>
      </w:trPr>
      <w:tc>
        <w:tcPr>
          <w:tcW w:w="3877" w:type="pct"/>
          <w:gridSpan w:val="2"/>
          <w:tcBorders>
            <w:right w:val="nil"/>
          </w:tcBorders>
          <w:vAlign w:val="center"/>
        </w:tcPr>
        <w:p w14:paraId="0DD2FEB9" w14:textId="0F8AD5B2" w:rsidR="004D2ECA" w:rsidRPr="00AF7776" w:rsidRDefault="004D2ECA"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w:t>
          </w:r>
          <w:r w:rsidR="00244162">
            <w:rPr>
              <w:rFonts w:asciiTheme="minorHAnsi" w:hAnsiTheme="minorHAnsi"/>
              <w:color w:val="auto"/>
              <w:sz w:val="20"/>
              <w:szCs w:val="20"/>
            </w:rPr>
            <w:t xml:space="preserve"> VERIFIC</w:t>
          </w:r>
          <w:r w:rsidRPr="00AF7776">
            <w:rPr>
              <w:rFonts w:asciiTheme="minorHAnsi" w:hAnsiTheme="minorHAnsi"/>
              <w:color w:val="auto"/>
              <w:sz w:val="20"/>
              <w:szCs w:val="20"/>
            </w:rPr>
            <w:t>ATION</w:t>
          </w:r>
        </w:p>
      </w:tc>
      <w:tc>
        <w:tcPr>
          <w:tcW w:w="1123" w:type="pct"/>
          <w:tcBorders>
            <w:left w:val="nil"/>
          </w:tcBorders>
          <w:tcMar>
            <w:left w:w="115" w:type="dxa"/>
            <w:right w:w="115" w:type="dxa"/>
          </w:tcMar>
          <w:vAlign w:val="center"/>
        </w:tcPr>
        <w:p w14:paraId="0DD2FEBA" w14:textId="6E0D9D51" w:rsidR="004D2ECA" w:rsidRPr="00AF7776" w:rsidRDefault="004D2ECA">
          <w:pPr>
            <w:pStyle w:val="Style18"/>
            <w:rPr>
              <w:rFonts w:asciiTheme="minorHAnsi" w:hAnsiTheme="minorHAnsi"/>
              <w:b/>
              <w:color w:val="auto"/>
              <w:sz w:val="20"/>
              <w:szCs w:val="20"/>
            </w:rPr>
          </w:pPr>
          <w:r>
            <w:rPr>
              <w:rFonts w:asciiTheme="minorHAnsi" w:hAnsiTheme="minorHAnsi"/>
              <w:color w:val="auto"/>
              <w:sz w:val="20"/>
              <w:szCs w:val="20"/>
            </w:rPr>
            <w:t>CF</w:t>
          </w:r>
          <w:r w:rsidR="00244162">
            <w:rPr>
              <w:rFonts w:asciiTheme="minorHAnsi" w:hAnsiTheme="minorHAnsi"/>
              <w:color w:val="auto"/>
              <w:sz w:val="20"/>
              <w:szCs w:val="20"/>
            </w:rPr>
            <w:t>3</w:t>
          </w:r>
          <w:r>
            <w:rPr>
              <w:rFonts w:asciiTheme="minorHAnsi" w:hAnsiTheme="minorHAnsi"/>
              <w:color w:val="auto"/>
              <w:sz w:val="20"/>
              <w:szCs w:val="20"/>
            </w:rPr>
            <w:t>R-MCH-30-</w:t>
          </w:r>
          <w:r w:rsidR="00BB4FA4">
            <w:rPr>
              <w:rFonts w:asciiTheme="minorHAnsi" w:hAnsiTheme="minorHAnsi"/>
              <w:color w:val="auto"/>
              <w:sz w:val="20"/>
              <w:szCs w:val="20"/>
            </w:rPr>
            <w:t>H</w:t>
          </w:r>
        </w:p>
      </w:tc>
    </w:tr>
    <w:tr w:rsidR="004D2ECA" w:rsidRPr="00F85124" w14:paraId="0DD2FEBE" w14:textId="77777777">
      <w:trPr>
        <w:cantSplit/>
        <w:trHeight w:val="226"/>
      </w:trPr>
      <w:tc>
        <w:tcPr>
          <w:tcW w:w="2500" w:type="pct"/>
          <w:tcBorders>
            <w:right w:val="nil"/>
          </w:tcBorders>
        </w:tcPr>
        <w:p w14:paraId="0DD2FEBC" w14:textId="77777777" w:rsidR="004D2ECA" w:rsidRPr="00AF7776" w:rsidRDefault="004D2ECA" w:rsidP="00AF7776">
          <w:pPr>
            <w:pStyle w:val="Style75"/>
          </w:pPr>
          <w:r w:rsidRPr="00AF4A05">
            <w:t>Central Fan Ventilation Cooling Systems</w:t>
          </w:r>
          <w:r>
            <w:t xml:space="preserve"> (VCS)</w:t>
          </w:r>
        </w:p>
      </w:tc>
      <w:tc>
        <w:tcPr>
          <w:tcW w:w="2500" w:type="pct"/>
          <w:gridSpan w:val="2"/>
          <w:tcBorders>
            <w:left w:val="nil"/>
          </w:tcBorders>
        </w:tcPr>
        <w:p w14:paraId="0DD2FEBD" w14:textId="7DCCF6CC" w:rsidR="004D2ECA" w:rsidRPr="00AF7776" w:rsidRDefault="004D2ECA" w:rsidP="00AF7776">
          <w:pPr>
            <w:pStyle w:val="Style75"/>
            <w:tabs>
              <w:tab w:val="right" w:pos="5280"/>
            </w:tabs>
          </w:pPr>
          <w:r>
            <w:tab/>
          </w:r>
          <w:r w:rsidRPr="00F85124">
            <w:t xml:space="preserve">(Page </w:t>
          </w:r>
          <w:r>
            <w:fldChar w:fldCharType="begin"/>
          </w:r>
          <w:r>
            <w:instrText xml:space="preserve"> PAGE   \* MERGEFORMAT </w:instrText>
          </w:r>
          <w:r>
            <w:fldChar w:fldCharType="separate"/>
          </w:r>
          <w:r w:rsidR="008C39D9">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8C39D9">
            <w:rPr>
              <w:noProof/>
            </w:rPr>
            <w:t>2</w:t>
          </w:r>
          <w:r>
            <w:rPr>
              <w:noProof/>
            </w:rPr>
            <w:fldChar w:fldCharType="end"/>
          </w:r>
          <w:r w:rsidRPr="00F85124">
            <w:t>)</w:t>
          </w:r>
        </w:p>
      </w:tc>
    </w:tr>
    <w:tr w:rsidR="004D2ECA" w:rsidRPr="00F85124" w14:paraId="0DD2FEC2" w14:textId="77777777" w:rsidTr="00901A8A">
      <w:trPr>
        <w:cantSplit/>
        <w:trHeight w:val="288"/>
      </w:trPr>
      <w:tc>
        <w:tcPr>
          <w:tcW w:w="0" w:type="auto"/>
        </w:tcPr>
        <w:p w14:paraId="0DD2FEBF" w14:textId="77777777" w:rsidR="004D2ECA" w:rsidRPr="009A055C" w:rsidRDefault="004D2ECA" w:rsidP="00082521">
          <w:pPr>
            <w:pStyle w:val="Style20"/>
          </w:pPr>
          <w:r w:rsidRPr="009A055C">
            <w:t>Project Name:</w:t>
          </w:r>
        </w:p>
      </w:tc>
      <w:tc>
        <w:tcPr>
          <w:tcW w:w="1377" w:type="pct"/>
        </w:tcPr>
        <w:p w14:paraId="0DD2FEC0" w14:textId="77777777" w:rsidR="004D2ECA" w:rsidRPr="009A055C" w:rsidRDefault="004D2ECA" w:rsidP="00082521">
          <w:pPr>
            <w:pStyle w:val="Style20"/>
          </w:pPr>
          <w:r w:rsidRPr="009A055C">
            <w:t>Enforcement Agency:</w:t>
          </w:r>
        </w:p>
      </w:tc>
      <w:tc>
        <w:tcPr>
          <w:tcW w:w="1123" w:type="pct"/>
        </w:tcPr>
        <w:p w14:paraId="0DD2FEC1" w14:textId="77777777" w:rsidR="004D2ECA" w:rsidRPr="009A055C" w:rsidRDefault="004D2ECA" w:rsidP="00082521">
          <w:pPr>
            <w:pStyle w:val="Style20"/>
          </w:pPr>
          <w:r w:rsidRPr="009A055C">
            <w:t>Permit Number:</w:t>
          </w:r>
        </w:p>
      </w:tc>
    </w:tr>
    <w:tr w:rsidR="004D2ECA" w:rsidRPr="00F85124" w14:paraId="0DD2FEC6" w14:textId="77777777" w:rsidTr="00901A8A">
      <w:trPr>
        <w:cantSplit/>
        <w:trHeight w:val="288"/>
      </w:trPr>
      <w:tc>
        <w:tcPr>
          <w:tcW w:w="0" w:type="auto"/>
        </w:tcPr>
        <w:p w14:paraId="0DD2FEC3" w14:textId="77777777" w:rsidR="004D2ECA" w:rsidRPr="009A055C" w:rsidRDefault="004D2ECA" w:rsidP="00082521">
          <w:pPr>
            <w:pStyle w:val="Style20"/>
            <w:rPr>
              <w:vertAlign w:val="superscript"/>
            </w:rPr>
          </w:pPr>
          <w:r w:rsidRPr="009A055C">
            <w:t>Dwelling Address:</w:t>
          </w:r>
        </w:p>
      </w:tc>
      <w:tc>
        <w:tcPr>
          <w:tcW w:w="1377" w:type="pct"/>
        </w:tcPr>
        <w:p w14:paraId="0DD2FEC4" w14:textId="489DEEC3" w:rsidR="004D2ECA" w:rsidRPr="009A055C" w:rsidRDefault="004D2ECA" w:rsidP="00082521">
          <w:pPr>
            <w:pStyle w:val="Style20"/>
            <w:rPr>
              <w:vertAlign w:val="superscript"/>
            </w:rPr>
          </w:pPr>
          <w:r w:rsidRPr="009A055C">
            <w:t>City</w:t>
          </w:r>
          <w:r>
            <w:t>:</w:t>
          </w:r>
        </w:p>
      </w:tc>
      <w:tc>
        <w:tcPr>
          <w:tcW w:w="1123" w:type="pct"/>
        </w:tcPr>
        <w:p w14:paraId="0DD2FEC5" w14:textId="6DDD81DC" w:rsidR="004D2ECA" w:rsidRPr="009A055C" w:rsidRDefault="004D2ECA" w:rsidP="00082521">
          <w:pPr>
            <w:pStyle w:val="Style20"/>
            <w:rPr>
              <w:vertAlign w:val="superscript"/>
            </w:rPr>
          </w:pPr>
          <w:r w:rsidRPr="009A055C">
            <w:t>Zip Code</w:t>
          </w:r>
          <w:r>
            <w:t>:</w:t>
          </w:r>
        </w:p>
      </w:tc>
    </w:tr>
  </w:tbl>
  <w:p w14:paraId="0DD2FEC7" w14:textId="77777777" w:rsidR="004D2ECA" w:rsidRPr="00ED01D0" w:rsidRDefault="004D2ECA"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519"/>
      <w:gridCol w:w="2646"/>
      <w:gridCol w:w="110"/>
      <w:gridCol w:w="1223"/>
      <w:gridCol w:w="1536"/>
    </w:tblGrid>
    <w:tr w:rsidR="004D2ECA" w:rsidRPr="002047DE" w14:paraId="0DD2FECC" w14:textId="77777777">
      <w:trPr>
        <w:cantSplit/>
        <w:trHeight w:val="420"/>
      </w:trPr>
      <w:tc>
        <w:tcPr>
          <w:tcW w:w="3700" w:type="pct"/>
          <w:gridSpan w:val="2"/>
          <w:tcBorders>
            <w:right w:val="nil"/>
          </w:tcBorders>
        </w:tcPr>
        <w:p w14:paraId="0DD2FECA" w14:textId="14F532C9" w:rsidR="004D2ECA" w:rsidRPr="002047DE" w:rsidRDefault="004D2ECA"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0DD2FECB" w14:textId="77777777" w:rsidR="004D2ECA" w:rsidRPr="002047DE" w:rsidRDefault="004D2ECA"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4D2ECA" w:rsidRPr="002047DE" w14:paraId="0DD2FECF" w14:textId="77777777">
      <w:trPr>
        <w:cantSplit/>
      </w:trPr>
      <w:tc>
        <w:tcPr>
          <w:tcW w:w="4304" w:type="pct"/>
          <w:gridSpan w:val="4"/>
          <w:tcBorders>
            <w:bottom w:val="single" w:sz="12" w:space="0" w:color="auto"/>
            <w:right w:val="nil"/>
          </w:tcBorders>
          <w:vAlign w:val="center"/>
        </w:tcPr>
        <w:p w14:paraId="0DD2FECD" w14:textId="77777777" w:rsidR="004D2ECA" w:rsidRPr="002047DE" w:rsidRDefault="004D2ECA"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0DD2FECE" w14:textId="77777777" w:rsidR="004D2ECA" w:rsidRPr="002047DE" w:rsidRDefault="004D2ECA" w:rsidP="00660438">
          <w:pPr>
            <w:spacing w:after="0"/>
            <w:ind w:left="-118" w:right="-108"/>
            <w:jc w:val="right"/>
            <w:rPr>
              <w:b/>
            </w:rPr>
          </w:pPr>
          <w:r w:rsidRPr="002047DE">
            <w:rPr>
              <w:b/>
              <w:bCs/>
            </w:rPr>
            <w:t xml:space="preserve">(Page </w:t>
          </w:r>
          <w:r>
            <w:fldChar w:fldCharType="begin"/>
          </w:r>
          <w:r>
            <w:instrText xml:space="preserve"> PAGE   \* MERGEFORMAT </w:instrText>
          </w:r>
          <w:r>
            <w:fldChar w:fldCharType="separate"/>
          </w:r>
          <w:r>
            <w:rPr>
              <w:b/>
              <w:bCs/>
              <w:noProof/>
            </w:rPr>
            <w:t>3</w:t>
          </w:r>
          <w:r>
            <w:rPr>
              <w:b/>
              <w:bCs/>
              <w:noProof/>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Pr="00A35A71">
            <w:rPr>
              <w:b/>
              <w:bCs/>
              <w:noProof/>
            </w:rPr>
            <w:t>2</w:t>
          </w:r>
          <w:r>
            <w:rPr>
              <w:b/>
              <w:bCs/>
              <w:noProof/>
            </w:rPr>
            <w:fldChar w:fldCharType="end"/>
          </w:r>
          <w:r w:rsidRPr="002047DE">
            <w:rPr>
              <w:b/>
              <w:bCs/>
            </w:rPr>
            <w:t>)</w:t>
          </w:r>
        </w:p>
      </w:tc>
    </w:tr>
    <w:tr w:rsidR="004D2ECA" w:rsidRPr="002047DE" w14:paraId="0DD2FED3" w14:textId="77777777">
      <w:trPr>
        <w:cantSplit/>
        <w:trHeight w:val="504"/>
      </w:trPr>
      <w:tc>
        <w:tcPr>
          <w:tcW w:w="2501" w:type="pct"/>
          <w:tcBorders>
            <w:bottom w:val="single" w:sz="12" w:space="0" w:color="auto"/>
          </w:tcBorders>
        </w:tcPr>
        <w:p w14:paraId="0DD2FED0" w14:textId="77777777" w:rsidR="004D2ECA" w:rsidRPr="002047DE" w:rsidRDefault="004D2ECA"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0DD2FED1" w14:textId="77777777" w:rsidR="004D2ECA" w:rsidRPr="002047DE" w:rsidRDefault="004D2ECA"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0DD2FED2" w14:textId="77777777" w:rsidR="004D2ECA" w:rsidRPr="002047DE" w:rsidRDefault="004D2ECA" w:rsidP="00660438">
          <w:pPr>
            <w:rPr>
              <w:b/>
              <w:sz w:val="18"/>
              <w:szCs w:val="18"/>
              <w:vertAlign w:val="superscript"/>
            </w:rPr>
          </w:pPr>
          <w:r w:rsidRPr="002047DE">
            <w:rPr>
              <w:b/>
              <w:sz w:val="18"/>
              <w:szCs w:val="18"/>
            </w:rPr>
            <w:t>Permit Number:</w:t>
          </w:r>
        </w:p>
      </w:tc>
    </w:tr>
  </w:tbl>
  <w:p w14:paraId="0DD2FED4" w14:textId="1DAA04F7" w:rsidR="004D2ECA" w:rsidRDefault="008C39D9" w:rsidP="003C0502">
    <w:pPr>
      <w:pStyle w:val="Header"/>
      <w:spacing w:after="0"/>
    </w:pPr>
    <w:r>
      <w:rPr>
        <w:b/>
        <w:bCs/>
        <w:noProof/>
      </w:rPr>
      <w:pict w14:anchorId="0DD2F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09" o:spid="_x0000_s8205" type="#_x0000_t75" style="position:absolute;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7" w14:textId="77777777" w:rsidR="004D2ECA" w:rsidRDefault="008C39D9">
    <w:pPr>
      <w:pStyle w:val="Header"/>
    </w:pPr>
    <w:r>
      <w:rPr>
        <w:noProof/>
      </w:rPr>
      <w:pict w14:anchorId="0DD2F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3" o:spid="_x0000_s8197" type="#_x0000_t75" style="position:absolute;margin-left:0;margin-top:0;width:540pt;height:405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8" w14:textId="77777777" w:rsidR="004D2ECA" w:rsidRDefault="008C39D9">
    <w:pPr>
      <w:pStyle w:val="Header"/>
    </w:pPr>
    <w:r>
      <w:rPr>
        <w:noProof/>
      </w:rPr>
      <w:pict w14:anchorId="0DD2F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4" o:spid="_x0000_s8198" type="#_x0000_t75" style="position:absolute;margin-left:0;margin-top:0;width:540pt;height:405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4D2ECA" w:rsidRPr="00496CF1" w14:paraId="0DD2FEDB" w14:textId="77777777">
      <w:trPr>
        <w:cantSplit/>
        <w:trHeight w:val="288"/>
      </w:trPr>
      <w:tc>
        <w:tcPr>
          <w:tcW w:w="3738" w:type="pct"/>
          <w:gridSpan w:val="2"/>
          <w:tcBorders>
            <w:bottom w:val="single" w:sz="4" w:space="0" w:color="auto"/>
            <w:right w:val="nil"/>
          </w:tcBorders>
          <w:vAlign w:val="center"/>
        </w:tcPr>
        <w:p w14:paraId="0DD2FED9" w14:textId="4D2017A7" w:rsidR="004D2ECA" w:rsidRPr="00496CF1" w:rsidRDefault="004D2ECA" w:rsidP="00DD62CC">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sidR="00244162">
            <w:rPr>
              <w:rFonts w:asciiTheme="minorHAnsi" w:eastAsia="Times New Roman" w:hAnsiTheme="minorHAnsi"/>
              <w:bCs/>
              <w:sz w:val="20"/>
              <w:szCs w:val="20"/>
            </w:rPr>
            <w:t xml:space="preserve">VERIFICATION </w:t>
          </w:r>
          <w:r>
            <w:rPr>
              <w:rFonts w:asciiTheme="minorHAnsi" w:eastAsia="Times New Roman" w:hAnsiTheme="minorHAnsi"/>
              <w:bCs/>
              <w:sz w:val="20"/>
              <w:szCs w:val="20"/>
            </w:rPr>
            <w:t>– USER INSTRUCTIONS</w:t>
          </w:r>
        </w:p>
      </w:tc>
      <w:tc>
        <w:tcPr>
          <w:tcW w:w="1262" w:type="pct"/>
          <w:tcBorders>
            <w:left w:val="nil"/>
            <w:bottom w:val="single" w:sz="4" w:space="0" w:color="auto"/>
          </w:tcBorders>
          <w:tcMar>
            <w:left w:w="115" w:type="dxa"/>
            <w:right w:w="115" w:type="dxa"/>
          </w:tcMar>
          <w:vAlign w:val="center"/>
        </w:tcPr>
        <w:p w14:paraId="0DD2FEDA" w14:textId="00E7E98A" w:rsidR="004D2ECA" w:rsidRPr="00496CF1" w:rsidRDefault="004D2ECA">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sidR="00244162">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30-</w:t>
          </w:r>
          <w:r w:rsidR="00BB4FA4">
            <w:rPr>
              <w:rFonts w:asciiTheme="minorHAnsi" w:eastAsia="Times New Roman" w:hAnsiTheme="minorHAnsi"/>
              <w:bCs/>
              <w:sz w:val="20"/>
              <w:szCs w:val="20"/>
            </w:rPr>
            <w:t>H</w:t>
          </w:r>
        </w:p>
      </w:tc>
    </w:tr>
    <w:tr w:rsidR="004D2ECA" w:rsidRPr="00496CF1" w14:paraId="0DD2FEDE" w14:textId="77777777">
      <w:trPr>
        <w:cantSplit/>
        <w:trHeight w:val="288"/>
      </w:trPr>
      <w:tc>
        <w:tcPr>
          <w:tcW w:w="2500" w:type="pct"/>
          <w:tcBorders>
            <w:right w:val="nil"/>
          </w:tcBorders>
        </w:tcPr>
        <w:p w14:paraId="0DD2FEDC" w14:textId="77777777" w:rsidR="004D2ECA" w:rsidRPr="00496CF1" w:rsidRDefault="004D2ECA" w:rsidP="00496CF1">
          <w:pPr>
            <w:tabs>
              <w:tab w:val="right" w:pos="10543"/>
            </w:tabs>
            <w:spacing w:after="0" w:line="240" w:lineRule="auto"/>
            <w:rPr>
              <w:rFonts w:asciiTheme="minorHAnsi" w:eastAsia="Times New Roman" w:hAnsiTheme="minorHAnsi"/>
              <w:sz w:val="12"/>
              <w:szCs w:val="12"/>
            </w:rPr>
          </w:pPr>
          <w:r w:rsidRPr="00AF4A05">
            <w:t>Central Fan Ventilation Cooling Systems</w:t>
          </w:r>
          <w:r>
            <w:t xml:space="preserve"> (VCS)</w:t>
          </w:r>
          <w:r w:rsidRPr="00496CF1">
            <w:rPr>
              <w:rFonts w:asciiTheme="minorHAnsi" w:eastAsia="Times New Roman" w:hAnsiTheme="minorHAnsi"/>
              <w:bCs/>
              <w:sz w:val="20"/>
              <w:szCs w:val="20"/>
            </w:rPr>
            <w:t>- MCH-</w:t>
          </w:r>
          <w:r>
            <w:rPr>
              <w:rFonts w:asciiTheme="minorHAnsi" w:eastAsia="Times New Roman" w:hAnsiTheme="minorHAnsi"/>
              <w:bCs/>
              <w:sz w:val="20"/>
              <w:szCs w:val="20"/>
            </w:rPr>
            <w:t>30</w:t>
          </w:r>
        </w:p>
      </w:tc>
      <w:tc>
        <w:tcPr>
          <w:tcW w:w="2500" w:type="pct"/>
          <w:gridSpan w:val="2"/>
          <w:tcBorders>
            <w:left w:val="nil"/>
          </w:tcBorders>
        </w:tcPr>
        <w:p w14:paraId="0DD2FEDD" w14:textId="027709C9" w:rsidR="004D2ECA" w:rsidRPr="00496CF1" w:rsidRDefault="004D2ECA"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8C39D9">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0DD2FEDF" w14:textId="3B0AD208" w:rsidR="004D2ECA" w:rsidRPr="00ED01D0" w:rsidRDefault="008C39D9" w:rsidP="003C0502">
    <w:pPr>
      <w:pStyle w:val="Header"/>
      <w:spacing w:after="0"/>
      <w:rPr>
        <w:sz w:val="20"/>
        <w:szCs w:val="16"/>
      </w:rPr>
    </w:pPr>
    <w:r>
      <w:rPr>
        <w:rFonts w:asciiTheme="minorHAnsi" w:eastAsia="Times New Roman" w:hAnsiTheme="minorHAnsi"/>
        <w:bCs/>
        <w:noProof/>
        <w:sz w:val="20"/>
        <w:szCs w:val="20"/>
      </w:rPr>
      <w:pict w14:anchorId="0DD2FE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2" o:spid="_x0000_s8204" type="#_x0000_t75" style="position:absolute;margin-left:0;margin-top:0;width:540pt;height:405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1" w14:textId="77777777" w:rsidR="004D2ECA" w:rsidRDefault="008C39D9">
    <w:pPr>
      <w:pStyle w:val="Header"/>
    </w:pPr>
    <w:r>
      <w:rPr>
        <w:noProof/>
      </w:rPr>
      <w:pict w14:anchorId="0DD2F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6" o:spid="_x0000_s8200" type="#_x0000_t75" style="position:absolute;margin-left:0;margin-top:0;width:540pt;height:405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4D2ECA" w:rsidRPr="00496CF1" w14:paraId="0DD2FEE4" w14:textId="77777777">
      <w:trPr>
        <w:cantSplit/>
        <w:trHeight w:val="288"/>
      </w:trPr>
      <w:tc>
        <w:tcPr>
          <w:tcW w:w="3738" w:type="pct"/>
          <w:gridSpan w:val="2"/>
          <w:tcBorders>
            <w:bottom w:val="single" w:sz="4" w:space="0" w:color="auto"/>
            <w:right w:val="nil"/>
          </w:tcBorders>
          <w:vAlign w:val="center"/>
        </w:tcPr>
        <w:p w14:paraId="0DD2FEE2" w14:textId="4FA5B3B1" w:rsidR="004D2ECA" w:rsidRPr="00496CF1" w:rsidRDefault="004D2ECA" w:rsidP="00DD62CC">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sidR="00011435">
            <w:rPr>
              <w:rFonts w:asciiTheme="minorHAnsi" w:eastAsia="Times New Roman" w:hAnsiTheme="minorHAnsi"/>
              <w:bCs/>
              <w:sz w:val="20"/>
              <w:szCs w:val="20"/>
            </w:rPr>
            <w:t xml:space="preserve">VERIFICATION </w:t>
          </w:r>
          <w:r>
            <w:rPr>
              <w:rFonts w:asciiTheme="minorHAnsi" w:eastAsia="Times New Roman" w:hAnsiTheme="minorHAnsi"/>
              <w:bCs/>
              <w:sz w:val="20"/>
              <w:szCs w:val="20"/>
            </w:rPr>
            <w:t>– DATA FIELD DEFINITIONS AND CALCULATIONS</w:t>
          </w:r>
        </w:p>
      </w:tc>
      <w:tc>
        <w:tcPr>
          <w:tcW w:w="1262" w:type="pct"/>
          <w:tcBorders>
            <w:left w:val="nil"/>
            <w:bottom w:val="single" w:sz="4" w:space="0" w:color="auto"/>
          </w:tcBorders>
          <w:tcMar>
            <w:left w:w="115" w:type="dxa"/>
            <w:right w:w="115" w:type="dxa"/>
          </w:tcMar>
          <w:vAlign w:val="center"/>
        </w:tcPr>
        <w:p w14:paraId="0DD2FEE3" w14:textId="3CCC5725" w:rsidR="004D2ECA" w:rsidRPr="00496CF1" w:rsidRDefault="004D2ECA">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sidR="00011435">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30-</w:t>
          </w:r>
          <w:r w:rsidR="00BB4FA4">
            <w:rPr>
              <w:rFonts w:asciiTheme="minorHAnsi" w:eastAsia="Times New Roman" w:hAnsiTheme="minorHAnsi"/>
              <w:bCs/>
              <w:sz w:val="20"/>
              <w:szCs w:val="20"/>
            </w:rPr>
            <w:t>H</w:t>
          </w:r>
        </w:p>
      </w:tc>
    </w:tr>
    <w:tr w:rsidR="004D2ECA" w:rsidRPr="00496CF1" w14:paraId="0DD2FEE7" w14:textId="77777777">
      <w:trPr>
        <w:cantSplit/>
        <w:trHeight w:val="288"/>
      </w:trPr>
      <w:tc>
        <w:tcPr>
          <w:tcW w:w="2500" w:type="pct"/>
          <w:tcBorders>
            <w:right w:val="nil"/>
          </w:tcBorders>
        </w:tcPr>
        <w:p w14:paraId="0DD2FEE5" w14:textId="77777777" w:rsidR="004D2ECA" w:rsidRPr="00496CF1" w:rsidRDefault="004D2ECA" w:rsidP="00691CEE">
          <w:pPr>
            <w:tabs>
              <w:tab w:val="right" w:pos="10543"/>
            </w:tabs>
            <w:spacing w:after="0" w:line="240" w:lineRule="auto"/>
            <w:rPr>
              <w:rFonts w:asciiTheme="minorHAnsi" w:eastAsia="Times New Roman" w:hAnsiTheme="minorHAnsi"/>
              <w:sz w:val="12"/>
              <w:szCs w:val="12"/>
            </w:rPr>
          </w:pPr>
          <w:r w:rsidRPr="005844AB">
            <w:rPr>
              <w:sz w:val="20"/>
            </w:rPr>
            <w:t>Central Fan Ventilation Cooling Systems</w:t>
          </w:r>
        </w:p>
      </w:tc>
      <w:tc>
        <w:tcPr>
          <w:tcW w:w="2500" w:type="pct"/>
          <w:gridSpan w:val="2"/>
          <w:tcBorders>
            <w:left w:val="nil"/>
          </w:tcBorders>
        </w:tcPr>
        <w:p w14:paraId="0DD2FEE6" w14:textId="1F4CF32E" w:rsidR="004D2ECA" w:rsidRPr="00496CF1" w:rsidRDefault="004D2ECA" w:rsidP="009E0BD3">
          <w:pPr>
            <w:tabs>
              <w:tab w:val="right" w:pos="10543"/>
            </w:tabs>
            <w:spacing w:after="0" w:line="240" w:lineRule="auto"/>
            <w:jc w:val="right"/>
            <w:rPr>
              <w:rFonts w:asciiTheme="minorHAnsi" w:eastAsia="Times New Roman" w:hAnsiTheme="minorHAnsi"/>
              <w:sz w:val="12"/>
              <w:szCs w:val="12"/>
            </w:rPr>
          </w:pPr>
          <w:r w:rsidRPr="009942CF">
            <w:rPr>
              <w:rFonts w:asciiTheme="minorHAnsi" w:eastAsia="Times New Roman" w:hAnsiTheme="minorHAnsi"/>
              <w:bCs/>
              <w:sz w:val="20"/>
              <w:szCs w:val="20"/>
            </w:rPr>
            <w:t>(</w:t>
          </w:r>
          <w:r w:rsidRPr="009942CF">
            <w:rPr>
              <w:sz w:val="20"/>
              <w:szCs w:val="20"/>
            </w:rPr>
            <w:t xml:space="preserve">Page </w:t>
          </w:r>
          <w:r w:rsidRPr="009942CF">
            <w:rPr>
              <w:sz w:val="20"/>
              <w:szCs w:val="20"/>
            </w:rPr>
            <w:fldChar w:fldCharType="begin"/>
          </w:r>
          <w:r w:rsidRPr="009942CF">
            <w:rPr>
              <w:sz w:val="20"/>
              <w:szCs w:val="20"/>
            </w:rPr>
            <w:instrText xml:space="preserve"> PAGE   \* MERGEFORMAT </w:instrText>
          </w:r>
          <w:r w:rsidRPr="009942CF">
            <w:rPr>
              <w:sz w:val="20"/>
              <w:szCs w:val="20"/>
            </w:rPr>
            <w:fldChar w:fldCharType="separate"/>
          </w:r>
          <w:r w:rsidR="008C39D9">
            <w:rPr>
              <w:noProof/>
              <w:sz w:val="20"/>
              <w:szCs w:val="20"/>
            </w:rPr>
            <w:t>3</w:t>
          </w:r>
          <w:r w:rsidRPr="009942CF">
            <w:rPr>
              <w:noProof/>
              <w:sz w:val="20"/>
              <w:szCs w:val="20"/>
            </w:rPr>
            <w:fldChar w:fldCharType="end"/>
          </w:r>
          <w:r w:rsidRPr="009942CF">
            <w:rPr>
              <w:sz w:val="20"/>
              <w:szCs w:val="20"/>
            </w:rPr>
            <w:t xml:space="preserve"> of </w:t>
          </w:r>
          <w:r w:rsidRPr="009942CF">
            <w:rPr>
              <w:sz w:val="20"/>
              <w:szCs w:val="20"/>
            </w:rPr>
            <w:fldChar w:fldCharType="begin"/>
          </w:r>
          <w:r w:rsidRPr="009942CF">
            <w:rPr>
              <w:sz w:val="20"/>
              <w:szCs w:val="20"/>
            </w:rPr>
            <w:instrText xml:space="preserve"> SECTIONPAGES   \* MERGEFORMAT </w:instrText>
          </w:r>
          <w:r w:rsidRPr="009942CF">
            <w:rPr>
              <w:sz w:val="20"/>
              <w:szCs w:val="20"/>
            </w:rPr>
            <w:fldChar w:fldCharType="separate"/>
          </w:r>
          <w:r w:rsidR="008C39D9">
            <w:rPr>
              <w:noProof/>
              <w:sz w:val="20"/>
              <w:szCs w:val="20"/>
            </w:rPr>
            <w:t>3</w:t>
          </w:r>
          <w:r w:rsidRPr="009942CF">
            <w:rPr>
              <w:noProof/>
              <w:sz w:val="20"/>
              <w:szCs w:val="20"/>
            </w:rPr>
            <w:fldChar w:fldCharType="end"/>
          </w:r>
          <w:r w:rsidRPr="00F82817">
            <w:rPr>
              <w:rFonts w:asciiTheme="minorHAnsi" w:eastAsia="Times New Roman" w:hAnsiTheme="minorHAnsi"/>
              <w:bCs/>
              <w:sz w:val="20"/>
              <w:szCs w:val="20"/>
            </w:rPr>
            <w:t>)</w:t>
          </w:r>
        </w:p>
      </w:tc>
    </w:tr>
  </w:tbl>
  <w:p w14:paraId="0DD2FEE8" w14:textId="42A8BDD8" w:rsidR="004D2ECA" w:rsidRPr="00AF7776" w:rsidRDefault="008C39D9" w:rsidP="003C0502">
    <w:pPr>
      <w:pStyle w:val="Header"/>
      <w:spacing w:after="0"/>
      <w:rPr>
        <w:sz w:val="16"/>
        <w:szCs w:val="16"/>
      </w:rPr>
    </w:pPr>
    <w:r>
      <w:rPr>
        <w:rFonts w:asciiTheme="minorHAnsi" w:eastAsia="Times New Roman" w:hAnsiTheme="minorHAnsi"/>
        <w:bCs/>
        <w:noProof/>
        <w:sz w:val="20"/>
        <w:szCs w:val="20"/>
      </w:rPr>
      <w:pict w14:anchorId="0DD2F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7" o:spid="_x0000_s8203" type="#_x0000_t75" style="position:absolute;margin-left:0;margin-top:0;width:540pt;height:405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4D2ECA" w:rsidRPr="00496CF1" w14:paraId="0DD2FEEC" w14:textId="77777777">
      <w:trPr>
        <w:cantSplit/>
        <w:trHeight w:val="288"/>
      </w:trPr>
      <w:tc>
        <w:tcPr>
          <w:tcW w:w="3738" w:type="pct"/>
          <w:gridSpan w:val="2"/>
          <w:tcBorders>
            <w:bottom w:val="single" w:sz="4" w:space="0" w:color="auto"/>
            <w:right w:val="nil"/>
          </w:tcBorders>
          <w:vAlign w:val="center"/>
        </w:tcPr>
        <w:p w14:paraId="0DD2FEEA" w14:textId="4F07FB58" w:rsidR="004D2ECA" w:rsidRPr="00496CF1" w:rsidRDefault="004D2ECA" w:rsidP="00496CF1">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sidR="00244162">
            <w:rPr>
              <w:rFonts w:asciiTheme="minorHAnsi" w:eastAsia="Times New Roman" w:hAnsiTheme="minorHAnsi"/>
              <w:bCs/>
              <w:sz w:val="20"/>
              <w:szCs w:val="20"/>
            </w:rPr>
            <w:t>VERIFIC</w:t>
          </w:r>
          <w:r>
            <w:rPr>
              <w:rFonts w:asciiTheme="minorHAnsi" w:eastAsia="Times New Roman" w:hAnsiTheme="minorHAnsi"/>
              <w:bCs/>
              <w:sz w:val="20"/>
              <w:szCs w:val="20"/>
            </w:rPr>
            <w:t>ATION – DATA FIELD DEFINITIONS AND CALCULATIONS</w:t>
          </w:r>
        </w:p>
      </w:tc>
      <w:tc>
        <w:tcPr>
          <w:tcW w:w="1262" w:type="pct"/>
          <w:tcBorders>
            <w:left w:val="nil"/>
            <w:bottom w:val="single" w:sz="4" w:space="0" w:color="auto"/>
          </w:tcBorders>
          <w:tcMar>
            <w:left w:w="115" w:type="dxa"/>
            <w:right w:w="115" w:type="dxa"/>
          </w:tcMar>
          <w:vAlign w:val="center"/>
        </w:tcPr>
        <w:p w14:paraId="0DD2FEEB" w14:textId="0AF6E76E" w:rsidR="004D2ECA" w:rsidRPr="00496CF1" w:rsidRDefault="004D2ECA" w:rsidP="00A86285">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sidR="00244162">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30-</w:t>
          </w:r>
          <w:r w:rsidR="00BB4FA4">
            <w:rPr>
              <w:rFonts w:asciiTheme="minorHAnsi" w:eastAsia="Times New Roman" w:hAnsiTheme="minorHAnsi"/>
              <w:bCs/>
              <w:sz w:val="20"/>
              <w:szCs w:val="20"/>
            </w:rPr>
            <w:t>H</w:t>
          </w:r>
        </w:p>
      </w:tc>
    </w:tr>
    <w:tr w:rsidR="004D2ECA" w:rsidRPr="00496CF1" w14:paraId="0DD2FEEF" w14:textId="77777777">
      <w:trPr>
        <w:cantSplit/>
        <w:trHeight w:val="288"/>
      </w:trPr>
      <w:tc>
        <w:tcPr>
          <w:tcW w:w="2500" w:type="pct"/>
          <w:tcBorders>
            <w:right w:val="nil"/>
          </w:tcBorders>
        </w:tcPr>
        <w:p w14:paraId="0DD2FEED" w14:textId="77777777" w:rsidR="004D2ECA" w:rsidRPr="005844AB" w:rsidRDefault="004D2ECA" w:rsidP="00496CF1">
          <w:pPr>
            <w:tabs>
              <w:tab w:val="right" w:pos="10543"/>
            </w:tabs>
            <w:spacing w:after="0" w:line="240" w:lineRule="auto"/>
            <w:rPr>
              <w:rFonts w:asciiTheme="minorHAnsi" w:eastAsia="Times New Roman" w:hAnsiTheme="minorHAnsi"/>
              <w:sz w:val="20"/>
              <w:szCs w:val="20"/>
            </w:rPr>
          </w:pPr>
          <w:r w:rsidRPr="005844AB">
            <w:rPr>
              <w:sz w:val="20"/>
              <w:szCs w:val="20"/>
            </w:rPr>
            <w:t>Central Fan Ventilation Cooling Systems (VCS)</w:t>
          </w:r>
        </w:p>
      </w:tc>
      <w:tc>
        <w:tcPr>
          <w:tcW w:w="2500" w:type="pct"/>
          <w:gridSpan w:val="2"/>
          <w:tcBorders>
            <w:left w:val="nil"/>
          </w:tcBorders>
        </w:tcPr>
        <w:p w14:paraId="0DD2FEEE" w14:textId="3A850157" w:rsidR="004D2ECA" w:rsidRPr="005844AB" w:rsidRDefault="004D2ECA" w:rsidP="005844AB">
          <w:pPr>
            <w:tabs>
              <w:tab w:val="left" w:pos="4118"/>
              <w:tab w:val="right" w:pos="5289"/>
              <w:tab w:val="right" w:pos="10543"/>
            </w:tabs>
            <w:spacing w:after="0" w:line="240" w:lineRule="auto"/>
            <w:rPr>
              <w:rFonts w:asciiTheme="minorHAnsi" w:eastAsia="Times New Roman" w:hAnsiTheme="minorHAnsi"/>
              <w:sz w:val="20"/>
              <w:szCs w:val="20"/>
            </w:rPr>
          </w:pPr>
          <w:r w:rsidRPr="00F82817">
            <w:rPr>
              <w:rFonts w:asciiTheme="minorHAnsi" w:eastAsia="Times New Roman" w:hAnsiTheme="minorHAnsi"/>
              <w:bCs/>
              <w:sz w:val="20"/>
              <w:szCs w:val="20"/>
            </w:rPr>
            <w:tab/>
          </w:r>
          <w:r w:rsidRPr="00F82817">
            <w:rPr>
              <w:rFonts w:asciiTheme="minorHAnsi" w:eastAsia="Times New Roman" w:hAnsiTheme="minorHAnsi"/>
              <w:bCs/>
              <w:sz w:val="20"/>
              <w:szCs w:val="20"/>
            </w:rPr>
            <w:tab/>
            <w:t>(</w:t>
          </w:r>
          <w:r w:rsidRPr="005844AB">
            <w:rPr>
              <w:sz w:val="20"/>
              <w:szCs w:val="20"/>
            </w:rPr>
            <w:t xml:space="preserve">Page </w:t>
          </w:r>
          <w:r w:rsidRPr="005844AB">
            <w:rPr>
              <w:sz w:val="20"/>
              <w:szCs w:val="20"/>
            </w:rPr>
            <w:fldChar w:fldCharType="begin"/>
          </w:r>
          <w:r w:rsidRPr="005844AB">
            <w:rPr>
              <w:sz w:val="20"/>
              <w:szCs w:val="20"/>
            </w:rPr>
            <w:instrText xml:space="preserve"> PAGE   \* MERGEFORMAT </w:instrText>
          </w:r>
          <w:r w:rsidRPr="005844AB">
            <w:rPr>
              <w:sz w:val="20"/>
              <w:szCs w:val="20"/>
            </w:rPr>
            <w:fldChar w:fldCharType="separate"/>
          </w:r>
          <w:r w:rsidR="008C39D9" w:rsidRPr="008C39D9">
            <w:rPr>
              <w:noProof/>
            </w:rPr>
            <w:t>1</w:t>
          </w:r>
          <w:r w:rsidRPr="005844AB">
            <w:rPr>
              <w:noProof/>
              <w:sz w:val="20"/>
              <w:szCs w:val="20"/>
            </w:rPr>
            <w:fldChar w:fldCharType="end"/>
          </w:r>
          <w:r w:rsidRPr="005844AB">
            <w:rPr>
              <w:sz w:val="20"/>
              <w:szCs w:val="20"/>
            </w:rPr>
            <w:t xml:space="preserve"> of </w:t>
          </w:r>
          <w:r w:rsidRPr="005844AB">
            <w:rPr>
              <w:sz w:val="20"/>
              <w:szCs w:val="20"/>
            </w:rPr>
            <w:fldChar w:fldCharType="begin"/>
          </w:r>
          <w:r w:rsidRPr="005844AB">
            <w:rPr>
              <w:sz w:val="20"/>
              <w:szCs w:val="20"/>
            </w:rPr>
            <w:instrText xml:space="preserve"> SECTIONPAGES   \* MERGEFORMAT </w:instrText>
          </w:r>
          <w:r w:rsidRPr="005844AB">
            <w:rPr>
              <w:sz w:val="20"/>
              <w:szCs w:val="20"/>
            </w:rPr>
            <w:fldChar w:fldCharType="separate"/>
          </w:r>
          <w:r w:rsidR="008C39D9" w:rsidRPr="008C39D9">
            <w:rPr>
              <w:noProof/>
            </w:rPr>
            <w:t>2</w:t>
          </w:r>
          <w:r w:rsidRPr="005844AB">
            <w:rPr>
              <w:noProof/>
              <w:sz w:val="20"/>
              <w:szCs w:val="20"/>
            </w:rPr>
            <w:fldChar w:fldCharType="end"/>
          </w:r>
          <w:r w:rsidRPr="00F82817">
            <w:rPr>
              <w:rFonts w:asciiTheme="minorHAnsi" w:eastAsia="Times New Roman" w:hAnsiTheme="minorHAnsi"/>
              <w:bCs/>
              <w:sz w:val="20"/>
              <w:szCs w:val="20"/>
            </w:rPr>
            <w:t>)</w:t>
          </w:r>
        </w:p>
      </w:tc>
    </w:tr>
  </w:tbl>
  <w:p w14:paraId="0DD2FEF0" w14:textId="1828DE1E" w:rsidR="004D2ECA" w:rsidRPr="00702E50" w:rsidRDefault="008C39D9" w:rsidP="003C0502">
    <w:pPr>
      <w:pStyle w:val="Header"/>
      <w:spacing w:after="0"/>
      <w:rPr>
        <w:sz w:val="20"/>
        <w:szCs w:val="20"/>
      </w:rPr>
    </w:pPr>
    <w:r>
      <w:rPr>
        <w:rFonts w:asciiTheme="minorHAnsi" w:eastAsia="Times New Roman" w:hAnsiTheme="minorHAnsi"/>
        <w:bCs/>
        <w:noProof/>
        <w:sz w:val="20"/>
        <w:szCs w:val="20"/>
      </w:rPr>
      <w:pict w14:anchorId="0DD2FE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5" o:spid="_x0000_s8202" type="#_x0000_t75" style="position:absolute;margin-left:0;margin-top:0;width:540pt;height:405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A330D"/>
    <w:multiLevelType w:val="hybridMultilevel"/>
    <w:tmpl w:val="1C8A6032"/>
    <w:lvl w:ilvl="0" w:tplc="C8CE3920">
      <w:start w:val="1"/>
      <w:numFmt w:val="decimal"/>
      <w:lvlText w:val="%1."/>
      <w:lvlJc w:val="left"/>
      <w:pPr>
        <w:ind w:left="630" w:hanging="360"/>
      </w:pPr>
      <w:rPr>
        <w:rFonts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72DE3"/>
    <w:multiLevelType w:val="hybridMultilevel"/>
    <w:tmpl w:val="0EA66FA8"/>
    <w:lvl w:ilvl="0" w:tplc="19AE71EE">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AD4FAA"/>
    <w:multiLevelType w:val="hybridMultilevel"/>
    <w:tmpl w:val="F870A850"/>
    <w:lvl w:ilvl="0" w:tplc="10CCB9F4">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AB6E1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6516CA"/>
    <w:multiLevelType w:val="hybridMultilevel"/>
    <w:tmpl w:val="7D324AC8"/>
    <w:lvl w:ilvl="0" w:tplc="72EAD7EC">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F46B38"/>
    <w:multiLevelType w:val="hybridMultilevel"/>
    <w:tmpl w:val="79705A2A"/>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9B5314"/>
    <w:multiLevelType w:val="hybridMultilevel"/>
    <w:tmpl w:val="F870A850"/>
    <w:lvl w:ilvl="0" w:tplc="10CCB9F4">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B3090A"/>
    <w:multiLevelType w:val="hybridMultilevel"/>
    <w:tmpl w:val="CF50EE5A"/>
    <w:lvl w:ilvl="0" w:tplc="AFFC0AF2">
      <w:start w:val="1"/>
      <w:numFmt w:val="decimal"/>
      <w:lvlText w:val="%1."/>
      <w:lvlJc w:val="left"/>
      <w:pPr>
        <w:ind w:left="270" w:hanging="360"/>
      </w:pPr>
      <w:rPr>
        <w:rFonts w:hint="default"/>
        <w:sz w:val="18"/>
        <w:szCs w:val="20"/>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0"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6F3F92"/>
    <w:multiLevelType w:val="hybridMultilevel"/>
    <w:tmpl w:val="CD0864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DC41F8"/>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B736A8"/>
    <w:multiLevelType w:val="hybridMultilevel"/>
    <w:tmpl w:val="DC3A351E"/>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24"/>
  </w:num>
  <w:num w:numId="4">
    <w:abstractNumId w:val="0"/>
  </w:num>
  <w:num w:numId="5">
    <w:abstractNumId w:val="3"/>
  </w:num>
  <w:num w:numId="6">
    <w:abstractNumId w:val="14"/>
  </w:num>
  <w:num w:numId="7">
    <w:abstractNumId w:val="13"/>
  </w:num>
  <w:num w:numId="8">
    <w:abstractNumId w:val="16"/>
  </w:num>
  <w:num w:numId="9">
    <w:abstractNumId w:val="23"/>
  </w:num>
  <w:num w:numId="10">
    <w:abstractNumId w:val="2"/>
  </w:num>
  <w:num w:numId="11">
    <w:abstractNumId w:val="15"/>
  </w:num>
  <w:num w:numId="12">
    <w:abstractNumId w:val="12"/>
  </w:num>
  <w:num w:numId="13">
    <w:abstractNumId w:val="7"/>
  </w:num>
  <w:num w:numId="14">
    <w:abstractNumId w:val="21"/>
  </w:num>
  <w:num w:numId="15">
    <w:abstractNumId w:val="17"/>
  </w:num>
  <w:num w:numId="16">
    <w:abstractNumId w:val="5"/>
  </w:num>
  <w:num w:numId="17">
    <w:abstractNumId w:val="22"/>
  </w:num>
  <w:num w:numId="18">
    <w:abstractNumId w:val="6"/>
  </w:num>
  <w:num w:numId="19">
    <w:abstractNumId w:val="19"/>
  </w:num>
  <w:num w:numId="20">
    <w:abstractNumId w:val="1"/>
  </w:num>
  <w:num w:numId="21">
    <w:abstractNumId w:val="10"/>
  </w:num>
  <w:num w:numId="22">
    <w:abstractNumId w:val="9"/>
  </w:num>
  <w:num w:numId="23">
    <w:abstractNumId w:val="26"/>
  </w:num>
  <w:num w:numId="24">
    <w:abstractNumId w:val="20"/>
  </w:num>
  <w:num w:numId="25">
    <w:abstractNumId w:val="4"/>
  </w:num>
  <w:num w:numId="26">
    <w:abstractNumId w:val="7"/>
  </w:num>
  <w:num w:numId="27">
    <w:abstractNumId w:val="7"/>
  </w:num>
  <w:num w:numId="28">
    <w:abstractNumId w:val="18"/>
  </w:num>
  <w:num w:numId="29">
    <w:abstractNumId w:val="19"/>
    <w:lvlOverride w:ilvl="0">
      <w:startOverride w:val="1"/>
    </w:lvlOverride>
    <w:lvlOverride w:ilvl="1"/>
    <w:lvlOverride w:ilvl="2"/>
    <w:lvlOverride w:ilvl="3"/>
    <w:lvlOverride w:ilvl="4"/>
    <w:lvlOverride w:ilvl="5"/>
    <w:lvlOverride w:ilvl="6"/>
    <w:lvlOverride w:ilvl="7"/>
    <w:lvlOverride w:ilvl="8"/>
  </w:num>
  <w:num w:numId="30">
    <w:abstractNumId w:val="11"/>
    <w:lvlOverride w:ilvl="0">
      <w:startOverride w:val="1"/>
    </w:lvlOverride>
    <w:lvlOverride w:ilvl="1"/>
    <w:lvlOverride w:ilvl="2"/>
    <w:lvlOverride w:ilvl="3"/>
    <w:lvlOverride w:ilvl="4"/>
    <w:lvlOverride w:ilvl="5"/>
    <w:lvlOverride w:ilvl="6"/>
    <w:lvlOverride w:ilvl="7"/>
    <w:lvlOverride w:ilvl="8"/>
  </w:num>
  <w:num w:numId="31">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10"/>
  <w:displayHorizontalDrawingGridEvery w:val="2"/>
  <w:displayVerticalDrawingGridEvery w:val="2"/>
  <w:characterSpacingControl w:val="doNotCompress"/>
  <w:hdrShapeDefaults>
    <o:shapedefaults v:ext="edit" spidmax="8206"/>
    <o:shapelayout v:ext="edit">
      <o:idmap v:ext="edit" data="8"/>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1CFC"/>
    <w:rsid w:val="0000430E"/>
    <w:rsid w:val="000105BD"/>
    <w:rsid w:val="00011435"/>
    <w:rsid w:val="00013179"/>
    <w:rsid w:val="00042357"/>
    <w:rsid w:val="000719ED"/>
    <w:rsid w:val="00082521"/>
    <w:rsid w:val="0008314C"/>
    <w:rsid w:val="00084B1C"/>
    <w:rsid w:val="00095AC3"/>
    <w:rsid w:val="000A723B"/>
    <w:rsid w:val="000B282C"/>
    <w:rsid w:val="000C4BC5"/>
    <w:rsid w:val="000D310C"/>
    <w:rsid w:val="000E2A00"/>
    <w:rsid w:val="000F2560"/>
    <w:rsid w:val="000F265A"/>
    <w:rsid w:val="00104A78"/>
    <w:rsid w:val="0010558C"/>
    <w:rsid w:val="001262B5"/>
    <w:rsid w:val="001615DA"/>
    <w:rsid w:val="001735CE"/>
    <w:rsid w:val="001A7726"/>
    <w:rsid w:val="001C6FBB"/>
    <w:rsid w:val="001D7EE2"/>
    <w:rsid w:val="00200106"/>
    <w:rsid w:val="002025CE"/>
    <w:rsid w:val="00215AC6"/>
    <w:rsid w:val="00216C2B"/>
    <w:rsid w:val="00223A63"/>
    <w:rsid w:val="00234FBA"/>
    <w:rsid w:val="00244162"/>
    <w:rsid w:val="00245F8C"/>
    <w:rsid w:val="002460B8"/>
    <w:rsid w:val="00266994"/>
    <w:rsid w:val="00267060"/>
    <w:rsid w:val="002677A0"/>
    <w:rsid w:val="00276829"/>
    <w:rsid w:val="002A7B2E"/>
    <w:rsid w:val="0030001B"/>
    <w:rsid w:val="00316210"/>
    <w:rsid w:val="003174E0"/>
    <w:rsid w:val="00326C73"/>
    <w:rsid w:val="00334868"/>
    <w:rsid w:val="00340480"/>
    <w:rsid w:val="003477E0"/>
    <w:rsid w:val="00357037"/>
    <w:rsid w:val="003612FF"/>
    <w:rsid w:val="00362BF8"/>
    <w:rsid w:val="0036399C"/>
    <w:rsid w:val="00372A4E"/>
    <w:rsid w:val="00372DE1"/>
    <w:rsid w:val="00374476"/>
    <w:rsid w:val="00384F74"/>
    <w:rsid w:val="00391318"/>
    <w:rsid w:val="0039209F"/>
    <w:rsid w:val="00392ACC"/>
    <w:rsid w:val="003A44AF"/>
    <w:rsid w:val="003C0502"/>
    <w:rsid w:val="003C14B8"/>
    <w:rsid w:val="003C2ABA"/>
    <w:rsid w:val="003C7985"/>
    <w:rsid w:val="003C7B4A"/>
    <w:rsid w:val="003D1DD1"/>
    <w:rsid w:val="003D553F"/>
    <w:rsid w:val="003F7629"/>
    <w:rsid w:val="00401C24"/>
    <w:rsid w:val="0041500D"/>
    <w:rsid w:val="00433EC4"/>
    <w:rsid w:val="0043716E"/>
    <w:rsid w:val="00441822"/>
    <w:rsid w:val="004464E0"/>
    <w:rsid w:val="00452150"/>
    <w:rsid w:val="0045400A"/>
    <w:rsid w:val="004645C2"/>
    <w:rsid w:val="004934E7"/>
    <w:rsid w:val="00495C52"/>
    <w:rsid w:val="00496CF1"/>
    <w:rsid w:val="004A5F2A"/>
    <w:rsid w:val="004B3E1B"/>
    <w:rsid w:val="004D2ECA"/>
    <w:rsid w:val="004D33F4"/>
    <w:rsid w:val="004D3AD2"/>
    <w:rsid w:val="004E2B2C"/>
    <w:rsid w:val="004E3F2C"/>
    <w:rsid w:val="0052213F"/>
    <w:rsid w:val="00522C24"/>
    <w:rsid w:val="00524F51"/>
    <w:rsid w:val="00531D4C"/>
    <w:rsid w:val="00553E1C"/>
    <w:rsid w:val="00553FD9"/>
    <w:rsid w:val="005608C4"/>
    <w:rsid w:val="005844AB"/>
    <w:rsid w:val="005A605D"/>
    <w:rsid w:val="005B2909"/>
    <w:rsid w:val="005C5CE9"/>
    <w:rsid w:val="005F24E1"/>
    <w:rsid w:val="005F6684"/>
    <w:rsid w:val="0060558D"/>
    <w:rsid w:val="00625042"/>
    <w:rsid w:val="006334E2"/>
    <w:rsid w:val="00645C82"/>
    <w:rsid w:val="00653DF7"/>
    <w:rsid w:val="00660438"/>
    <w:rsid w:val="0066107C"/>
    <w:rsid w:val="00662C3C"/>
    <w:rsid w:val="00663DB6"/>
    <w:rsid w:val="006642FB"/>
    <w:rsid w:val="00667E18"/>
    <w:rsid w:val="00671E7C"/>
    <w:rsid w:val="006802FC"/>
    <w:rsid w:val="00681536"/>
    <w:rsid w:val="00691CEE"/>
    <w:rsid w:val="00693B33"/>
    <w:rsid w:val="006C67B3"/>
    <w:rsid w:val="006D3E78"/>
    <w:rsid w:val="006E3951"/>
    <w:rsid w:val="006F1000"/>
    <w:rsid w:val="006F6969"/>
    <w:rsid w:val="00702E50"/>
    <w:rsid w:val="0071421A"/>
    <w:rsid w:val="007304C6"/>
    <w:rsid w:val="00732F57"/>
    <w:rsid w:val="00741C68"/>
    <w:rsid w:val="00744C38"/>
    <w:rsid w:val="0075020A"/>
    <w:rsid w:val="0075209E"/>
    <w:rsid w:val="007818EC"/>
    <w:rsid w:val="00785D7D"/>
    <w:rsid w:val="007A37A6"/>
    <w:rsid w:val="007B54E0"/>
    <w:rsid w:val="007B6227"/>
    <w:rsid w:val="007C309A"/>
    <w:rsid w:val="007E2B1F"/>
    <w:rsid w:val="007E67F5"/>
    <w:rsid w:val="007F2497"/>
    <w:rsid w:val="00802B42"/>
    <w:rsid w:val="00813980"/>
    <w:rsid w:val="00820364"/>
    <w:rsid w:val="0085536F"/>
    <w:rsid w:val="0089341A"/>
    <w:rsid w:val="008A2D6C"/>
    <w:rsid w:val="008A4463"/>
    <w:rsid w:val="008A5696"/>
    <w:rsid w:val="008A7E6D"/>
    <w:rsid w:val="008C1817"/>
    <w:rsid w:val="008C39D9"/>
    <w:rsid w:val="008C407C"/>
    <w:rsid w:val="008C7C5A"/>
    <w:rsid w:val="008D00B9"/>
    <w:rsid w:val="008E2124"/>
    <w:rsid w:val="008E59E7"/>
    <w:rsid w:val="008F0DE7"/>
    <w:rsid w:val="008F5C6F"/>
    <w:rsid w:val="00901924"/>
    <w:rsid w:val="00901A8A"/>
    <w:rsid w:val="009029E7"/>
    <w:rsid w:val="009043A5"/>
    <w:rsid w:val="00904606"/>
    <w:rsid w:val="0092246A"/>
    <w:rsid w:val="00922B8D"/>
    <w:rsid w:val="00927F3D"/>
    <w:rsid w:val="00936990"/>
    <w:rsid w:val="009400E2"/>
    <w:rsid w:val="00952212"/>
    <w:rsid w:val="00954549"/>
    <w:rsid w:val="00954694"/>
    <w:rsid w:val="00956A4B"/>
    <w:rsid w:val="009577D0"/>
    <w:rsid w:val="00963CDB"/>
    <w:rsid w:val="00967690"/>
    <w:rsid w:val="009770D4"/>
    <w:rsid w:val="0098438B"/>
    <w:rsid w:val="009A20E6"/>
    <w:rsid w:val="009A21F4"/>
    <w:rsid w:val="009A6945"/>
    <w:rsid w:val="009B32F5"/>
    <w:rsid w:val="009B7770"/>
    <w:rsid w:val="009E0BD3"/>
    <w:rsid w:val="009E3875"/>
    <w:rsid w:val="009F4A90"/>
    <w:rsid w:val="00A12D86"/>
    <w:rsid w:val="00A140C9"/>
    <w:rsid w:val="00A217C8"/>
    <w:rsid w:val="00A3352B"/>
    <w:rsid w:val="00A3547B"/>
    <w:rsid w:val="00A35A71"/>
    <w:rsid w:val="00A5153E"/>
    <w:rsid w:val="00A86285"/>
    <w:rsid w:val="00A9502B"/>
    <w:rsid w:val="00AA6E9F"/>
    <w:rsid w:val="00AB3846"/>
    <w:rsid w:val="00AB6DB5"/>
    <w:rsid w:val="00AB70C1"/>
    <w:rsid w:val="00AD2A51"/>
    <w:rsid w:val="00AF1D71"/>
    <w:rsid w:val="00AF7776"/>
    <w:rsid w:val="00AF7BBC"/>
    <w:rsid w:val="00B05498"/>
    <w:rsid w:val="00B13309"/>
    <w:rsid w:val="00B136CF"/>
    <w:rsid w:val="00B156CF"/>
    <w:rsid w:val="00B216B0"/>
    <w:rsid w:val="00B375BE"/>
    <w:rsid w:val="00B47265"/>
    <w:rsid w:val="00B477C8"/>
    <w:rsid w:val="00B7228A"/>
    <w:rsid w:val="00B82A05"/>
    <w:rsid w:val="00B9051E"/>
    <w:rsid w:val="00B90748"/>
    <w:rsid w:val="00BB282A"/>
    <w:rsid w:val="00BB4FA4"/>
    <w:rsid w:val="00BB712E"/>
    <w:rsid w:val="00BB720C"/>
    <w:rsid w:val="00BE4A8E"/>
    <w:rsid w:val="00C25A5C"/>
    <w:rsid w:val="00C318E2"/>
    <w:rsid w:val="00C45933"/>
    <w:rsid w:val="00C5527B"/>
    <w:rsid w:val="00C6014E"/>
    <w:rsid w:val="00C732D0"/>
    <w:rsid w:val="00C73FEB"/>
    <w:rsid w:val="00C76263"/>
    <w:rsid w:val="00C8339F"/>
    <w:rsid w:val="00C90138"/>
    <w:rsid w:val="00C92F80"/>
    <w:rsid w:val="00CA56B9"/>
    <w:rsid w:val="00CB124D"/>
    <w:rsid w:val="00CC1995"/>
    <w:rsid w:val="00CD089D"/>
    <w:rsid w:val="00CD1198"/>
    <w:rsid w:val="00CD4C90"/>
    <w:rsid w:val="00CE4C76"/>
    <w:rsid w:val="00CF3DD7"/>
    <w:rsid w:val="00D1733A"/>
    <w:rsid w:val="00D25FD8"/>
    <w:rsid w:val="00D3076E"/>
    <w:rsid w:val="00D3484F"/>
    <w:rsid w:val="00D36A37"/>
    <w:rsid w:val="00D3785D"/>
    <w:rsid w:val="00D73292"/>
    <w:rsid w:val="00D7699D"/>
    <w:rsid w:val="00D77F1D"/>
    <w:rsid w:val="00D82DE2"/>
    <w:rsid w:val="00DB15B5"/>
    <w:rsid w:val="00DB41B4"/>
    <w:rsid w:val="00DB6B11"/>
    <w:rsid w:val="00DC65C8"/>
    <w:rsid w:val="00DD4CA6"/>
    <w:rsid w:val="00DD62CC"/>
    <w:rsid w:val="00DE4E82"/>
    <w:rsid w:val="00DF0892"/>
    <w:rsid w:val="00DF1DCA"/>
    <w:rsid w:val="00DF58E8"/>
    <w:rsid w:val="00E06E50"/>
    <w:rsid w:val="00E10501"/>
    <w:rsid w:val="00E24160"/>
    <w:rsid w:val="00E33591"/>
    <w:rsid w:val="00E458DD"/>
    <w:rsid w:val="00E55B8F"/>
    <w:rsid w:val="00E61432"/>
    <w:rsid w:val="00E62E04"/>
    <w:rsid w:val="00E654E5"/>
    <w:rsid w:val="00E8462E"/>
    <w:rsid w:val="00E8566C"/>
    <w:rsid w:val="00E86003"/>
    <w:rsid w:val="00E94E5A"/>
    <w:rsid w:val="00EB5E17"/>
    <w:rsid w:val="00EB7DC2"/>
    <w:rsid w:val="00ED01D0"/>
    <w:rsid w:val="00F116F6"/>
    <w:rsid w:val="00F13C80"/>
    <w:rsid w:val="00F15985"/>
    <w:rsid w:val="00F23400"/>
    <w:rsid w:val="00F34834"/>
    <w:rsid w:val="00F57C7C"/>
    <w:rsid w:val="00F6184D"/>
    <w:rsid w:val="00F61B08"/>
    <w:rsid w:val="00F63D86"/>
    <w:rsid w:val="00F75E94"/>
    <w:rsid w:val="00F82817"/>
    <w:rsid w:val="00FC1152"/>
    <w:rsid w:val="00FC45CF"/>
    <w:rsid w:val="00FC6CC6"/>
    <w:rsid w:val="00FE6D81"/>
    <w:rsid w:val="00FE6D88"/>
    <w:rsid w:val="00FF4E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06"/>
    <o:shapelayout v:ext="edit">
      <o:idmap v:ext="edit" data="1"/>
    </o:shapelayout>
  </w:shapeDefaults>
  <w:decimalSymbol w:val="."/>
  <w:listSeparator w:val=","/>
  <w14:docId w14:val="0DD2FD9E"/>
  <w15:docId w15:val="{011CA8B2-5E5C-4990-943C-3C700E8C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7A37A6"/>
    <w:rPr>
      <w:color w:val="0000FF" w:themeColor="hyperlink"/>
      <w:u w:val="single"/>
    </w:rPr>
  </w:style>
  <w:style w:type="character" w:customStyle="1" w:styleId="apple-tab-span">
    <w:name w:val="apple-tab-span"/>
    <w:basedOn w:val="DefaultParagraphFont"/>
    <w:rsid w:val="00DF0892"/>
  </w:style>
  <w:style w:type="character" w:customStyle="1" w:styleId="apple-converted-space">
    <w:name w:val="apple-converted-space"/>
    <w:basedOn w:val="DefaultParagraphFont"/>
    <w:rsid w:val="00DF0892"/>
  </w:style>
  <w:style w:type="paragraph" w:styleId="Revision">
    <w:name w:val="Revision"/>
    <w:hidden/>
    <w:uiPriority w:val="99"/>
    <w:semiHidden/>
    <w:rsid w:val="00584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04079">
      <w:bodyDiv w:val="1"/>
      <w:marLeft w:val="0"/>
      <w:marRight w:val="0"/>
      <w:marTop w:val="0"/>
      <w:marBottom w:val="0"/>
      <w:divBdr>
        <w:top w:val="none" w:sz="0" w:space="0" w:color="auto"/>
        <w:left w:val="none" w:sz="0" w:space="0" w:color="auto"/>
        <w:bottom w:val="none" w:sz="0" w:space="0" w:color="auto"/>
        <w:right w:val="none" w:sz="0" w:space="0" w:color="auto"/>
      </w:divBdr>
    </w:div>
    <w:div w:id="930628159">
      <w:bodyDiv w:val="1"/>
      <w:marLeft w:val="0"/>
      <w:marRight w:val="0"/>
      <w:marTop w:val="0"/>
      <w:marBottom w:val="0"/>
      <w:divBdr>
        <w:top w:val="none" w:sz="0" w:space="0" w:color="auto"/>
        <w:left w:val="none" w:sz="0" w:space="0" w:color="auto"/>
        <w:bottom w:val="none" w:sz="0" w:space="0" w:color="auto"/>
        <w:right w:val="none" w:sz="0" w:space="0" w:color="auto"/>
      </w:divBdr>
    </w:div>
    <w:div w:id="1035815408">
      <w:bodyDiv w:val="1"/>
      <w:marLeft w:val="0"/>
      <w:marRight w:val="0"/>
      <w:marTop w:val="0"/>
      <w:marBottom w:val="0"/>
      <w:divBdr>
        <w:top w:val="none" w:sz="0" w:space="0" w:color="auto"/>
        <w:left w:val="none" w:sz="0" w:space="0" w:color="auto"/>
        <w:bottom w:val="none" w:sz="0" w:space="0" w:color="auto"/>
        <w:right w:val="none" w:sz="0" w:space="0" w:color="auto"/>
      </w:divBdr>
    </w:div>
    <w:div w:id="1321079967">
      <w:bodyDiv w:val="1"/>
      <w:marLeft w:val="0"/>
      <w:marRight w:val="0"/>
      <w:marTop w:val="0"/>
      <w:marBottom w:val="0"/>
      <w:divBdr>
        <w:top w:val="none" w:sz="0" w:space="0" w:color="auto"/>
        <w:left w:val="none" w:sz="0" w:space="0" w:color="auto"/>
        <w:bottom w:val="none" w:sz="0" w:space="0" w:color="auto"/>
        <w:right w:val="none" w:sz="0" w:space="0" w:color="auto"/>
      </w:divBdr>
    </w:div>
    <w:div w:id="1531190010">
      <w:bodyDiv w:val="1"/>
      <w:marLeft w:val="0"/>
      <w:marRight w:val="0"/>
      <w:marTop w:val="0"/>
      <w:marBottom w:val="0"/>
      <w:divBdr>
        <w:top w:val="none" w:sz="0" w:space="0" w:color="auto"/>
        <w:left w:val="none" w:sz="0" w:space="0" w:color="auto"/>
        <w:bottom w:val="none" w:sz="0" w:space="0" w:color="auto"/>
        <w:right w:val="none" w:sz="0" w:space="0" w:color="auto"/>
      </w:divBdr>
    </w:div>
    <w:div w:id="1595744359">
      <w:bodyDiv w:val="1"/>
      <w:marLeft w:val="0"/>
      <w:marRight w:val="0"/>
      <w:marTop w:val="0"/>
      <w:marBottom w:val="0"/>
      <w:divBdr>
        <w:top w:val="none" w:sz="0" w:space="0" w:color="auto"/>
        <w:left w:val="none" w:sz="0" w:space="0" w:color="auto"/>
        <w:bottom w:val="none" w:sz="0" w:space="0" w:color="auto"/>
        <w:right w:val="none" w:sz="0" w:space="0" w:color="auto"/>
      </w:divBdr>
    </w:div>
    <w:div w:id="209855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A311C-9E73-43DD-BD2E-E1F636CE2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2019-05-17T16:43:00Z</dcterms:created>
  <dcterms:modified xsi:type="dcterms:W3CDTF">2019-05-17T16:43:00Z</dcterms:modified>
</cp:coreProperties>
</file>
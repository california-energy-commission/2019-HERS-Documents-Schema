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Borders>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475"/>
        <w:gridCol w:w="4950"/>
        <w:gridCol w:w="5605"/>
      </w:tblGrid>
      <w:tr w:rsidR="00E3551F" w:rsidRPr="00D83E48" w14:paraId="65CE9BD8" w14:textId="77777777" w:rsidTr="00E3551F">
        <w:trPr>
          <w:cantSplit/>
          <w:trHeight w:val="144"/>
        </w:trPr>
        <w:tc>
          <w:tcPr>
            <w:tcW w:w="11030" w:type="dxa"/>
            <w:gridSpan w:val="3"/>
            <w:tcBorders>
              <w:top w:val="single" w:sz="4" w:space="0" w:color="auto"/>
            </w:tcBorders>
            <w:vAlign w:val="center"/>
          </w:tcPr>
          <w:p w14:paraId="65CE9BD7" w14:textId="77777777" w:rsidR="00E3551F" w:rsidRPr="005B03AD" w:rsidRDefault="00E3551F" w:rsidP="00E3551F">
            <w:pPr>
              <w:keepNext/>
              <w:rPr>
                <w:rFonts w:asciiTheme="minorHAnsi" w:hAnsiTheme="minorHAnsi"/>
                <w:b/>
                <w:sz w:val="18"/>
                <w:szCs w:val="18"/>
              </w:rPr>
            </w:pPr>
            <w:bookmarkStart w:id="0" w:name="_GoBack"/>
            <w:bookmarkEnd w:id="0"/>
            <w:r>
              <w:br w:type="page"/>
            </w:r>
            <w:r w:rsidRPr="0036342F">
              <w:rPr>
                <w:rFonts w:asciiTheme="minorHAnsi" w:hAnsiTheme="minorHAnsi"/>
                <w:b/>
                <w:szCs w:val="18"/>
              </w:rPr>
              <w:t>A. Ducted Cooling System Information</w:t>
            </w:r>
          </w:p>
        </w:tc>
      </w:tr>
      <w:tr w:rsidR="006A67C2" w:rsidRPr="00D83E48" w14:paraId="65CE9BDC" w14:textId="77777777" w:rsidTr="00E3551F">
        <w:trPr>
          <w:cantSplit/>
          <w:trHeight w:val="144"/>
        </w:trPr>
        <w:tc>
          <w:tcPr>
            <w:tcW w:w="475" w:type="dxa"/>
            <w:vAlign w:val="center"/>
          </w:tcPr>
          <w:p w14:paraId="65CE9BD9" w14:textId="77777777" w:rsidR="006A67C2" w:rsidRPr="005B03AD" w:rsidRDefault="006A67C2" w:rsidP="00E3551F">
            <w:pPr>
              <w:pStyle w:val="FootnoteText"/>
              <w:jc w:val="center"/>
              <w:rPr>
                <w:rFonts w:asciiTheme="minorHAnsi" w:hAnsiTheme="minorHAnsi"/>
                <w:sz w:val="18"/>
                <w:szCs w:val="18"/>
              </w:rPr>
            </w:pPr>
            <w:r w:rsidRPr="005B03AD">
              <w:rPr>
                <w:rFonts w:asciiTheme="minorHAnsi" w:hAnsiTheme="minorHAnsi"/>
                <w:sz w:val="18"/>
                <w:szCs w:val="18"/>
              </w:rPr>
              <w:t>01</w:t>
            </w:r>
          </w:p>
        </w:tc>
        <w:tc>
          <w:tcPr>
            <w:tcW w:w="4950" w:type="dxa"/>
            <w:vAlign w:val="center"/>
          </w:tcPr>
          <w:p w14:paraId="65CE9BDA" w14:textId="55B8F208" w:rsidR="006A67C2" w:rsidRPr="005B03AD" w:rsidRDefault="006A67C2" w:rsidP="00E3551F">
            <w:pPr>
              <w:rPr>
                <w:rFonts w:asciiTheme="minorHAnsi" w:hAnsiTheme="minorHAnsi"/>
                <w:color w:val="000000"/>
                <w:sz w:val="18"/>
                <w:szCs w:val="18"/>
                <w:highlight w:val="yellow"/>
              </w:rPr>
            </w:pPr>
            <w:r w:rsidRPr="005B03AD">
              <w:rPr>
                <w:rFonts w:asciiTheme="minorHAnsi" w:hAnsiTheme="minorHAnsi"/>
                <w:sz w:val="18"/>
                <w:szCs w:val="18"/>
              </w:rPr>
              <w:t>System Identification or Name</w:t>
            </w:r>
          </w:p>
        </w:tc>
        <w:tc>
          <w:tcPr>
            <w:tcW w:w="5605" w:type="dxa"/>
            <w:vAlign w:val="center"/>
          </w:tcPr>
          <w:p w14:paraId="65CE9BDB" w14:textId="77777777" w:rsidR="006A67C2" w:rsidRPr="005B03AD" w:rsidRDefault="006A67C2" w:rsidP="00E3551F">
            <w:pPr>
              <w:rPr>
                <w:rFonts w:asciiTheme="minorHAnsi" w:hAnsiTheme="minorHAnsi"/>
                <w:color w:val="000000"/>
                <w:sz w:val="18"/>
                <w:szCs w:val="18"/>
                <w:highlight w:val="yellow"/>
              </w:rPr>
            </w:pPr>
          </w:p>
        </w:tc>
      </w:tr>
      <w:tr w:rsidR="006A67C2" w:rsidRPr="00D83E48" w14:paraId="65CE9BE0" w14:textId="77777777" w:rsidTr="00E3551F">
        <w:trPr>
          <w:cantSplit/>
          <w:trHeight w:val="144"/>
        </w:trPr>
        <w:tc>
          <w:tcPr>
            <w:tcW w:w="475" w:type="dxa"/>
            <w:vAlign w:val="center"/>
          </w:tcPr>
          <w:p w14:paraId="65CE9BDD" w14:textId="77777777" w:rsidR="006A67C2" w:rsidRPr="005B03AD" w:rsidRDefault="006A67C2" w:rsidP="00E3551F">
            <w:pPr>
              <w:pStyle w:val="FootnoteText"/>
              <w:jc w:val="center"/>
              <w:rPr>
                <w:rFonts w:asciiTheme="minorHAnsi" w:hAnsiTheme="minorHAnsi"/>
                <w:sz w:val="18"/>
                <w:szCs w:val="18"/>
              </w:rPr>
            </w:pPr>
            <w:r w:rsidRPr="005B03AD">
              <w:rPr>
                <w:rFonts w:asciiTheme="minorHAnsi" w:hAnsiTheme="minorHAnsi"/>
                <w:sz w:val="18"/>
                <w:szCs w:val="18"/>
              </w:rPr>
              <w:t>02</w:t>
            </w:r>
          </w:p>
        </w:tc>
        <w:tc>
          <w:tcPr>
            <w:tcW w:w="4950" w:type="dxa"/>
            <w:vAlign w:val="center"/>
          </w:tcPr>
          <w:p w14:paraId="65CE9BDE" w14:textId="3329F998" w:rsidR="006A67C2" w:rsidRPr="005B03AD" w:rsidRDefault="006A67C2" w:rsidP="00E3551F">
            <w:pPr>
              <w:rPr>
                <w:rFonts w:asciiTheme="minorHAnsi" w:hAnsiTheme="minorHAnsi"/>
                <w:sz w:val="18"/>
                <w:szCs w:val="18"/>
              </w:rPr>
            </w:pPr>
            <w:r w:rsidRPr="005B03AD">
              <w:rPr>
                <w:rFonts w:asciiTheme="minorHAnsi" w:hAnsiTheme="minorHAnsi"/>
                <w:sz w:val="18"/>
                <w:szCs w:val="18"/>
              </w:rPr>
              <w:t>System Location or Area Served</w:t>
            </w:r>
          </w:p>
        </w:tc>
        <w:tc>
          <w:tcPr>
            <w:tcW w:w="5605" w:type="dxa"/>
            <w:vAlign w:val="center"/>
          </w:tcPr>
          <w:p w14:paraId="65CE9BDF" w14:textId="77777777" w:rsidR="006A67C2" w:rsidRPr="005B03AD" w:rsidRDefault="006A67C2" w:rsidP="00E3551F">
            <w:pPr>
              <w:rPr>
                <w:rFonts w:asciiTheme="minorHAnsi" w:hAnsiTheme="minorHAnsi"/>
                <w:sz w:val="18"/>
                <w:szCs w:val="18"/>
              </w:rPr>
            </w:pPr>
          </w:p>
        </w:tc>
      </w:tr>
      <w:tr w:rsidR="00516658" w:rsidRPr="00D83E48" w14:paraId="52C04E0B" w14:textId="77777777" w:rsidTr="00516658">
        <w:trPr>
          <w:cantSplit/>
          <w:trHeight w:val="144"/>
          <w:ins w:id="1" w:author="Smith, Alexis@Energy" w:date="2019-03-26T15:51:00Z"/>
        </w:trPr>
        <w:tc>
          <w:tcPr>
            <w:tcW w:w="475" w:type="dxa"/>
            <w:tcBorders>
              <w:top w:val="single" w:sz="4" w:space="0" w:color="auto"/>
              <w:left w:val="single" w:sz="4" w:space="0" w:color="auto"/>
              <w:bottom w:val="single" w:sz="4" w:space="0" w:color="auto"/>
              <w:right w:val="single" w:sz="4" w:space="0" w:color="auto"/>
            </w:tcBorders>
            <w:vAlign w:val="center"/>
          </w:tcPr>
          <w:p w14:paraId="72AD143F" w14:textId="748DBEDF" w:rsidR="00516658" w:rsidRPr="005B03AD" w:rsidRDefault="00516658" w:rsidP="00516658">
            <w:pPr>
              <w:pStyle w:val="FootnoteText"/>
              <w:jc w:val="center"/>
              <w:rPr>
                <w:ins w:id="2" w:author="Smith, Alexis@Energy" w:date="2019-03-26T15:51:00Z"/>
                <w:rFonts w:asciiTheme="minorHAnsi" w:hAnsiTheme="minorHAnsi"/>
                <w:sz w:val="18"/>
                <w:szCs w:val="18"/>
              </w:rPr>
            </w:pPr>
            <w:ins w:id="3" w:author="Smith, Alexis@Energy" w:date="2019-03-26T15:51:00Z">
              <w:r w:rsidRPr="007A6D82">
                <w:rPr>
                  <w:rFonts w:asciiTheme="minorHAnsi" w:hAnsiTheme="minorHAnsi"/>
                  <w:sz w:val="18"/>
                </w:rPr>
                <w:t>03</w:t>
              </w:r>
            </w:ins>
          </w:p>
        </w:tc>
        <w:tc>
          <w:tcPr>
            <w:tcW w:w="4950" w:type="dxa"/>
            <w:tcBorders>
              <w:top w:val="single" w:sz="4" w:space="0" w:color="auto"/>
              <w:left w:val="single" w:sz="4" w:space="0" w:color="auto"/>
              <w:bottom w:val="single" w:sz="4" w:space="0" w:color="auto"/>
              <w:right w:val="single" w:sz="4" w:space="0" w:color="auto"/>
            </w:tcBorders>
            <w:vAlign w:val="center"/>
          </w:tcPr>
          <w:p w14:paraId="74EEAEB8" w14:textId="4FED5E20" w:rsidR="00516658" w:rsidRPr="005B03AD" w:rsidRDefault="00516658" w:rsidP="00516658">
            <w:pPr>
              <w:rPr>
                <w:ins w:id="4" w:author="Smith, Alexis@Energy" w:date="2019-03-26T15:51:00Z"/>
                <w:rFonts w:asciiTheme="minorHAnsi" w:hAnsiTheme="minorHAnsi"/>
                <w:sz w:val="18"/>
                <w:szCs w:val="18"/>
              </w:rPr>
            </w:pPr>
            <w:ins w:id="5" w:author="Smith, Alexis@Energy" w:date="2019-03-26T15:51:00Z">
              <w:r w:rsidRPr="007A6D82">
                <w:rPr>
                  <w:rFonts w:asciiTheme="minorHAnsi" w:hAnsiTheme="minorHAnsi"/>
                  <w:sz w:val="18"/>
                </w:rPr>
                <w:t>Indoor Unit Name</w:t>
              </w:r>
            </w:ins>
            <w:ins w:id="6" w:author="Smith, Alexis@Energy" w:date="2019-04-10T15:20:00Z">
              <w:r w:rsidR="00E6518A">
                <w:rPr>
                  <w:rFonts w:asciiTheme="minorHAnsi" w:hAnsiTheme="minorHAnsi"/>
                  <w:sz w:val="18"/>
                </w:rPr>
                <w:t xml:space="preserve"> </w:t>
              </w:r>
              <w:r w:rsidR="00E6518A" w:rsidRPr="00AA1C65">
                <w:rPr>
                  <w:rFonts w:asciiTheme="minorHAnsi" w:hAnsiTheme="minorHAnsi"/>
                  <w:sz w:val="18"/>
                  <w:szCs w:val="18"/>
                </w:rPr>
                <w:t>or Description of Area Served</w:t>
              </w:r>
            </w:ins>
          </w:p>
        </w:tc>
        <w:tc>
          <w:tcPr>
            <w:tcW w:w="5605" w:type="dxa"/>
            <w:vAlign w:val="center"/>
          </w:tcPr>
          <w:p w14:paraId="03B1B02D" w14:textId="77777777" w:rsidR="00516658" w:rsidRPr="005B03AD" w:rsidRDefault="00516658" w:rsidP="00516658">
            <w:pPr>
              <w:rPr>
                <w:ins w:id="7" w:author="Smith, Alexis@Energy" w:date="2019-03-26T15:51:00Z"/>
                <w:rFonts w:asciiTheme="minorHAnsi" w:hAnsiTheme="minorHAnsi"/>
                <w:sz w:val="18"/>
                <w:szCs w:val="18"/>
              </w:rPr>
            </w:pPr>
          </w:p>
        </w:tc>
      </w:tr>
      <w:tr w:rsidR="00516658" w:rsidRPr="00D83E48" w14:paraId="65CE9BE4" w14:textId="77777777" w:rsidTr="00E3551F">
        <w:trPr>
          <w:cantSplit/>
          <w:trHeight w:val="144"/>
        </w:trPr>
        <w:tc>
          <w:tcPr>
            <w:tcW w:w="475" w:type="dxa"/>
            <w:vAlign w:val="center"/>
          </w:tcPr>
          <w:p w14:paraId="65CE9BE1" w14:textId="0923A018" w:rsidR="00516658" w:rsidRPr="005B03AD" w:rsidRDefault="00516658" w:rsidP="00516658">
            <w:pPr>
              <w:pStyle w:val="FootnoteText"/>
              <w:jc w:val="center"/>
              <w:rPr>
                <w:rFonts w:asciiTheme="minorHAnsi" w:hAnsiTheme="minorHAnsi"/>
                <w:sz w:val="18"/>
                <w:szCs w:val="18"/>
              </w:rPr>
            </w:pPr>
            <w:r w:rsidRPr="005B03AD">
              <w:rPr>
                <w:rFonts w:asciiTheme="minorHAnsi" w:hAnsiTheme="minorHAnsi"/>
                <w:sz w:val="18"/>
                <w:szCs w:val="18"/>
              </w:rPr>
              <w:t>0</w:t>
            </w:r>
            <w:ins w:id="8" w:author="Smith, Alexis@Energy" w:date="2019-03-26T15:51:00Z">
              <w:r>
                <w:rPr>
                  <w:rFonts w:asciiTheme="minorHAnsi" w:hAnsiTheme="minorHAnsi"/>
                  <w:sz w:val="18"/>
                  <w:szCs w:val="18"/>
                </w:rPr>
                <w:t>4</w:t>
              </w:r>
            </w:ins>
            <w:del w:id="9" w:author="Smith, Alexis@Energy" w:date="2019-03-26T15:51:00Z">
              <w:r w:rsidRPr="005B03AD" w:rsidDel="00516658">
                <w:rPr>
                  <w:rFonts w:asciiTheme="minorHAnsi" w:hAnsiTheme="minorHAnsi"/>
                  <w:sz w:val="18"/>
                  <w:szCs w:val="18"/>
                </w:rPr>
                <w:delText>3</w:delText>
              </w:r>
            </w:del>
          </w:p>
        </w:tc>
        <w:tc>
          <w:tcPr>
            <w:tcW w:w="4950" w:type="dxa"/>
            <w:vAlign w:val="center"/>
          </w:tcPr>
          <w:p w14:paraId="65CE9BE2" w14:textId="2A79EE93" w:rsidR="00516658" w:rsidRPr="005B03AD" w:rsidRDefault="00516658" w:rsidP="00516658">
            <w:pPr>
              <w:rPr>
                <w:rFonts w:asciiTheme="minorHAnsi" w:hAnsiTheme="minorHAnsi"/>
                <w:sz w:val="18"/>
                <w:szCs w:val="18"/>
              </w:rPr>
            </w:pPr>
            <w:r w:rsidRPr="005B03AD">
              <w:rPr>
                <w:rFonts w:asciiTheme="minorHAnsi" w:hAnsiTheme="minorHAnsi"/>
                <w:sz w:val="18"/>
                <w:szCs w:val="18"/>
              </w:rPr>
              <w:t>System Installation Type</w:t>
            </w:r>
          </w:p>
        </w:tc>
        <w:tc>
          <w:tcPr>
            <w:tcW w:w="5605" w:type="dxa"/>
            <w:vAlign w:val="center"/>
          </w:tcPr>
          <w:p w14:paraId="65CE9BE3" w14:textId="77777777" w:rsidR="00516658" w:rsidRPr="005B03AD" w:rsidRDefault="00516658" w:rsidP="00516658">
            <w:pPr>
              <w:pStyle w:val="ListParagraph"/>
              <w:ind w:left="0"/>
              <w:rPr>
                <w:rFonts w:asciiTheme="minorHAnsi" w:hAnsiTheme="minorHAnsi"/>
                <w:sz w:val="18"/>
                <w:szCs w:val="18"/>
              </w:rPr>
            </w:pPr>
          </w:p>
        </w:tc>
      </w:tr>
      <w:tr w:rsidR="00516658" w:rsidRPr="00D83E48" w14:paraId="65CE9BE8" w14:textId="77777777" w:rsidTr="00E3551F">
        <w:trPr>
          <w:cantSplit/>
          <w:trHeight w:val="144"/>
        </w:trPr>
        <w:tc>
          <w:tcPr>
            <w:tcW w:w="475" w:type="dxa"/>
            <w:vAlign w:val="center"/>
          </w:tcPr>
          <w:p w14:paraId="65CE9BE5" w14:textId="1658D016" w:rsidR="00516658" w:rsidRPr="005B03AD" w:rsidRDefault="00516658" w:rsidP="00516658">
            <w:pPr>
              <w:pStyle w:val="FootnoteText"/>
              <w:jc w:val="center"/>
              <w:rPr>
                <w:rFonts w:asciiTheme="minorHAnsi" w:hAnsiTheme="minorHAnsi"/>
                <w:sz w:val="18"/>
                <w:szCs w:val="18"/>
              </w:rPr>
            </w:pPr>
            <w:r w:rsidRPr="005B03AD">
              <w:rPr>
                <w:rFonts w:asciiTheme="minorHAnsi" w:hAnsiTheme="minorHAnsi"/>
                <w:sz w:val="18"/>
                <w:szCs w:val="18"/>
              </w:rPr>
              <w:t>0</w:t>
            </w:r>
            <w:ins w:id="10" w:author="Smith, Alexis@Energy" w:date="2019-03-26T15:51:00Z">
              <w:r>
                <w:rPr>
                  <w:rFonts w:asciiTheme="minorHAnsi" w:hAnsiTheme="minorHAnsi"/>
                  <w:sz w:val="18"/>
                  <w:szCs w:val="18"/>
                </w:rPr>
                <w:t>5</w:t>
              </w:r>
            </w:ins>
            <w:del w:id="11" w:author="Smith, Alexis@Energy" w:date="2019-03-26T15:51:00Z">
              <w:r w:rsidRPr="005B03AD" w:rsidDel="00516658">
                <w:rPr>
                  <w:rFonts w:asciiTheme="minorHAnsi" w:hAnsiTheme="minorHAnsi"/>
                  <w:sz w:val="18"/>
                  <w:szCs w:val="18"/>
                </w:rPr>
                <w:delText>4</w:delText>
              </w:r>
            </w:del>
          </w:p>
        </w:tc>
        <w:tc>
          <w:tcPr>
            <w:tcW w:w="4950" w:type="dxa"/>
            <w:vAlign w:val="center"/>
          </w:tcPr>
          <w:p w14:paraId="65CE9BE6" w14:textId="22C234A0" w:rsidR="00516658" w:rsidRPr="005B03AD" w:rsidRDefault="00516658" w:rsidP="00516658">
            <w:pPr>
              <w:pStyle w:val="Header"/>
              <w:tabs>
                <w:tab w:val="clear" w:pos="4320"/>
                <w:tab w:val="clear" w:pos="8640"/>
              </w:tabs>
              <w:rPr>
                <w:rFonts w:asciiTheme="minorHAnsi" w:hAnsiTheme="minorHAnsi"/>
                <w:sz w:val="18"/>
                <w:szCs w:val="18"/>
              </w:rPr>
            </w:pPr>
            <w:r w:rsidRPr="005B03AD">
              <w:rPr>
                <w:rFonts w:asciiTheme="minorHAnsi" w:hAnsiTheme="minorHAnsi"/>
                <w:sz w:val="18"/>
                <w:szCs w:val="18"/>
              </w:rPr>
              <w:t>Nominal Cooling Capacity (tons) of Condenser</w:t>
            </w:r>
          </w:p>
        </w:tc>
        <w:tc>
          <w:tcPr>
            <w:tcW w:w="5605" w:type="dxa"/>
            <w:vAlign w:val="center"/>
          </w:tcPr>
          <w:p w14:paraId="65CE9BE7" w14:textId="77777777" w:rsidR="00516658" w:rsidRPr="005B03AD" w:rsidRDefault="00516658" w:rsidP="00516658">
            <w:pPr>
              <w:rPr>
                <w:rFonts w:asciiTheme="minorHAnsi" w:hAnsiTheme="minorHAnsi"/>
                <w:sz w:val="18"/>
                <w:szCs w:val="18"/>
              </w:rPr>
            </w:pPr>
          </w:p>
        </w:tc>
      </w:tr>
      <w:tr w:rsidR="00516658" w:rsidRPr="00D83E48" w14:paraId="65CE9BEC" w14:textId="77777777" w:rsidTr="00E3551F">
        <w:trPr>
          <w:cantSplit/>
          <w:trHeight w:val="144"/>
        </w:trPr>
        <w:tc>
          <w:tcPr>
            <w:tcW w:w="475" w:type="dxa"/>
            <w:vAlign w:val="center"/>
          </w:tcPr>
          <w:p w14:paraId="65CE9BE9" w14:textId="6D5D300A" w:rsidR="00516658" w:rsidRPr="005B03AD" w:rsidRDefault="00516658" w:rsidP="00516658">
            <w:pPr>
              <w:pStyle w:val="Header"/>
              <w:tabs>
                <w:tab w:val="clear" w:pos="4320"/>
                <w:tab w:val="clear" w:pos="8640"/>
              </w:tabs>
              <w:jc w:val="center"/>
              <w:rPr>
                <w:rFonts w:asciiTheme="minorHAnsi" w:hAnsiTheme="minorHAnsi"/>
                <w:sz w:val="18"/>
                <w:szCs w:val="18"/>
              </w:rPr>
            </w:pPr>
            <w:r w:rsidRPr="005B03AD">
              <w:rPr>
                <w:rFonts w:asciiTheme="minorHAnsi" w:hAnsiTheme="minorHAnsi"/>
                <w:sz w:val="18"/>
                <w:szCs w:val="18"/>
              </w:rPr>
              <w:t>0</w:t>
            </w:r>
            <w:ins w:id="12" w:author="Smith, Alexis@Energy" w:date="2019-03-26T15:51:00Z">
              <w:r>
                <w:rPr>
                  <w:rFonts w:asciiTheme="minorHAnsi" w:hAnsiTheme="minorHAnsi"/>
                  <w:sz w:val="18"/>
                  <w:szCs w:val="18"/>
                </w:rPr>
                <w:t>6</w:t>
              </w:r>
            </w:ins>
            <w:del w:id="13" w:author="Smith, Alexis@Energy" w:date="2019-03-26T15:51:00Z">
              <w:r w:rsidRPr="005B03AD" w:rsidDel="00516658">
                <w:rPr>
                  <w:rFonts w:asciiTheme="minorHAnsi" w:hAnsiTheme="minorHAnsi"/>
                  <w:sz w:val="18"/>
                  <w:szCs w:val="18"/>
                </w:rPr>
                <w:delText>5</w:delText>
              </w:r>
            </w:del>
          </w:p>
        </w:tc>
        <w:tc>
          <w:tcPr>
            <w:tcW w:w="4950" w:type="dxa"/>
            <w:vAlign w:val="center"/>
          </w:tcPr>
          <w:p w14:paraId="65CE9BEA" w14:textId="0F69B2F2" w:rsidR="00516658" w:rsidRPr="005B03AD" w:rsidRDefault="00516658" w:rsidP="00516658">
            <w:pPr>
              <w:pStyle w:val="Header"/>
              <w:tabs>
                <w:tab w:val="clear" w:pos="4320"/>
                <w:tab w:val="clear" w:pos="8640"/>
              </w:tabs>
              <w:rPr>
                <w:rFonts w:asciiTheme="minorHAnsi" w:hAnsiTheme="minorHAnsi"/>
                <w:sz w:val="18"/>
                <w:szCs w:val="18"/>
              </w:rPr>
            </w:pPr>
            <w:r w:rsidRPr="005B03AD">
              <w:rPr>
                <w:rFonts w:asciiTheme="minorHAnsi" w:hAnsiTheme="minorHAnsi"/>
                <w:sz w:val="18"/>
                <w:szCs w:val="18"/>
              </w:rPr>
              <w:t>Condenser Speed Type</w:t>
            </w:r>
          </w:p>
        </w:tc>
        <w:tc>
          <w:tcPr>
            <w:tcW w:w="5605" w:type="dxa"/>
            <w:vAlign w:val="center"/>
          </w:tcPr>
          <w:p w14:paraId="65CE9BEB" w14:textId="77777777" w:rsidR="00516658" w:rsidRPr="005B03AD" w:rsidRDefault="00516658" w:rsidP="00516658">
            <w:pPr>
              <w:rPr>
                <w:rFonts w:asciiTheme="minorHAnsi" w:hAnsiTheme="minorHAnsi"/>
                <w:sz w:val="18"/>
                <w:szCs w:val="18"/>
              </w:rPr>
            </w:pPr>
          </w:p>
        </w:tc>
      </w:tr>
      <w:tr w:rsidR="00516658" w:rsidRPr="00D83E48" w14:paraId="65CE9BF0" w14:textId="77777777" w:rsidTr="00E3551F">
        <w:trPr>
          <w:cantSplit/>
          <w:trHeight w:val="144"/>
        </w:trPr>
        <w:tc>
          <w:tcPr>
            <w:tcW w:w="475" w:type="dxa"/>
            <w:vAlign w:val="center"/>
          </w:tcPr>
          <w:p w14:paraId="65CE9BED" w14:textId="551E784A" w:rsidR="00516658" w:rsidRPr="005B03AD" w:rsidRDefault="00516658" w:rsidP="00516658">
            <w:pPr>
              <w:pStyle w:val="Header"/>
              <w:tabs>
                <w:tab w:val="clear" w:pos="4320"/>
                <w:tab w:val="clear" w:pos="8640"/>
              </w:tabs>
              <w:jc w:val="center"/>
              <w:rPr>
                <w:rFonts w:asciiTheme="minorHAnsi" w:hAnsiTheme="minorHAnsi"/>
                <w:sz w:val="18"/>
                <w:szCs w:val="18"/>
              </w:rPr>
            </w:pPr>
            <w:r w:rsidRPr="005B03AD">
              <w:rPr>
                <w:rFonts w:asciiTheme="minorHAnsi" w:hAnsiTheme="minorHAnsi"/>
                <w:sz w:val="18"/>
                <w:szCs w:val="18"/>
              </w:rPr>
              <w:t>0</w:t>
            </w:r>
            <w:ins w:id="14" w:author="Smith, Alexis@Energy" w:date="2019-03-26T15:51:00Z">
              <w:r>
                <w:rPr>
                  <w:rFonts w:asciiTheme="minorHAnsi" w:hAnsiTheme="minorHAnsi"/>
                  <w:sz w:val="18"/>
                  <w:szCs w:val="18"/>
                </w:rPr>
                <w:t>7</w:t>
              </w:r>
            </w:ins>
            <w:del w:id="15" w:author="Smith, Alexis@Energy" w:date="2019-03-26T15:51:00Z">
              <w:r w:rsidRPr="005B03AD" w:rsidDel="00516658">
                <w:rPr>
                  <w:rFonts w:asciiTheme="minorHAnsi" w:hAnsiTheme="minorHAnsi"/>
                  <w:sz w:val="18"/>
                  <w:szCs w:val="18"/>
                </w:rPr>
                <w:delText>6</w:delText>
              </w:r>
            </w:del>
          </w:p>
        </w:tc>
        <w:tc>
          <w:tcPr>
            <w:tcW w:w="4950" w:type="dxa"/>
            <w:vAlign w:val="center"/>
          </w:tcPr>
          <w:p w14:paraId="65CE9BEE" w14:textId="6502B911" w:rsidR="00516658" w:rsidRPr="005B03AD" w:rsidRDefault="00516658" w:rsidP="00516658">
            <w:pPr>
              <w:pStyle w:val="Header"/>
              <w:tabs>
                <w:tab w:val="clear" w:pos="4320"/>
                <w:tab w:val="clear" w:pos="8640"/>
              </w:tabs>
              <w:rPr>
                <w:rFonts w:asciiTheme="minorHAnsi" w:hAnsiTheme="minorHAnsi"/>
                <w:sz w:val="18"/>
                <w:szCs w:val="18"/>
              </w:rPr>
            </w:pPr>
            <w:r w:rsidRPr="005B03AD">
              <w:rPr>
                <w:rFonts w:asciiTheme="minorHAnsi" w:hAnsiTheme="minorHAnsi"/>
                <w:sz w:val="18"/>
                <w:szCs w:val="18"/>
              </w:rPr>
              <w:t>Cooling System Zonal Control Type</w:t>
            </w:r>
          </w:p>
        </w:tc>
        <w:tc>
          <w:tcPr>
            <w:tcW w:w="5605" w:type="dxa"/>
            <w:vAlign w:val="center"/>
          </w:tcPr>
          <w:p w14:paraId="65CE9BEF" w14:textId="77777777" w:rsidR="00516658" w:rsidRPr="005B03AD" w:rsidRDefault="00516658" w:rsidP="00516658">
            <w:pPr>
              <w:rPr>
                <w:rFonts w:asciiTheme="minorHAnsi" w:hAnsiTheme="minorHAnsi"/>
                <w:sz w:val="18"/>
                <w:szCs w:val="18"/>
              </w:rPr>
            </w:pPr>
          </w:p>
        </w:tc>
      </w:tr>
      <w:tr w:rsidR="00516658" w:rsidRPr="00D83E48" w14:paraId="65CE9BF4" w14:textId="77777777" w:rsidTr="00E3551F">
        <w:trPr>
          <w:cantSplit/>
          <w:trHeight w:val="144"/>
        </w:trPr>
        <w:tc>
          <w:tcPr>
            <w:tcW w:w="475" w:type="dxa"/>
            <w:vAlign w:val="center"/>
          </w:tcPr>
          <w:p w14:paraId="65CE9BF1" w14:textId="0927571E" w:rsidR="00516658" w:rsidRPr="005B03AD" w:rsidRDefault="00516658" w:rsidP="00516658">
            <w:pPr>
              <w:pStyle w:val="FootnoteText"/>
              <w:jc w:val="center"/>
              <w:rPr>
                <w:rFonts w:asciiTheme="minorHAnsi" w:hAnsiTheme="minorHAnsi"/>
                <w:sz w:val="18"/>
                <w:szCs w:val="18"/>
              </w:rPr>
            </w:pPr>
            <w:r w:rsidRPr="005B03AD">
              <w:rPr>
                <w:rFonts w:asciiTheme="minorHAnsi" w:hAnsiTheme="minorHAnsi"/>
                <w:sz w:val="18"/>
                <w:szCs w:val="18"/>
              </w:rPr>
              <w:t>0</w:t>
            </w:r>
            <w:ins w:id="16" w:author="Smith, Alexis@Energy" w:date="2019-03-26T15:51:00Z">
              <w:r>
                <w:rPr>
                  <w:rFonts w:asciiTheme="minorHAnsi" w:hAnsiTheme="minorHAnsi"/>
                  <w:sz w:val="18"/>
                  <w:szCs w:val="18"/>
                </w:rPr>
                <w:t>8</w:t>
              </w:r>
            </w:ins>
            <w:del w:id="17" w:author="Smith, Alexis@Energy" w:date="2019-03-26T15:51:00Z">
              <w:r w:rsidRPr="005B03AD" w:rsidDel="00516658">
                <w:rPr>
                  <w:rFonts w:asciiTheme="minorHAnsi" w:hAnsiTheme="minorHAnsi"/>
                  <w:sz w:val="18"/>
                  <w:szCs w:val="18"/>
                </w:rPr>
                <w:delText>7</w:delText>
              </w:r>
            </w:del>
          </w:p>
        </w:tc>
        <w:tc>
          <w:tcPr>
            <w:tcW w:w="4950" w:type="dxa"/>
            <w:vAlign w:val="center"/>
          </w:tcPr>
          <w:p w14:paraId="65CE9BF2" w14:textId="3482A222" w:rsidR="00516658" w:rsidRPr="005B03AD" w:rsidRDefault="00516658" w:rsidP="00516658">
            <w:pPr>
              <w:keepNext/>
              <w:rPr>
                <w:rFonts w:asciiTheme="minorHAnsi" w:hAnsiTheme="minorHAnsi"/>
                <w:sz w:val="18"/>
                <w:szCs w:val="18"/>
              </w:rPr>
            </w:pPr>
            <w:r w:rsidRPr="005B03AD">
              <w:rPr>
                <w:rFonts w:asciiTheme="minorHAnsi" w:hAnsiTheme="minorHAnsi"/>
                <w:sz w:val="18"/>
                <w:szCs w:val="18"/>
              </w:rPr>
              <w:t>Central Fan Integrated (CFI) Ventilation System Status</w:t>
            </w:r>
          </w:p>
        </w:tc>
        <w:tc>
          <w:tcPr>
            <w:tcW w:w="5605" w:type="dxa"/>
            <w:vAlign w:val="center"/>
          </w:tcPr>
          <w:p w14:paraId="65CE9BF3" w14:textId="77777777" w:rsidR="00516658" w:rsidRPr="005B03AD" w:rsidRDefault="00516658" w:rsidP="00516658">
            <w:pPr>
              <w:rPr>
                <w:rFonts w:asciiTheme="minorHAnsi" w:hAnsiTheme="minorHAnsi"/>
                <w:sz w:val="18"/>
                <w:szCs w:val="18"/>
              </w:rPr>
            </w:pPr>
          </w:p>
        </w:tc>
      </w:tr>
      <w:tr w:rsidR="00516658" w:rsidRPr="00D83E48" w14:paraId="65CE9BF8" w14:textId="77777777" w:rsidTr="00E3551F">
        <w:trPr>
          <w:cantSplit/>
          <w:trHeight w:val="144"/>
        </w:trPr>
        <w:tc>
          <w:tcPr>
            <w:tcW w:w="475" w:type="dxa"/>
            <w:vAlign w:val="center"/>
          </w:tcPr>
          <w:p w14:paraId="65CE9BF5" w14:textId="699AEDE8" w:rsidR="00516658" w:rsidRPr="005B03AD" w:rsidRDefault="00516658" w:rsidP="00516658">
            <w:pPr>
              <w:pStyle w:val="FootnoteText"/>
              <w:jc w:val="center"/>
              <w:rPr>
                <w:rFonts w:asciiTheme="minorHAnsi" w:hAnsiTheme="minorHAnsi"/>
                <w:sz w:val="18"/>
                <w:szCs w:val="18"/>
              </w:rPr>
            </w:pPr>
            <w:r w:rsidRPr="005B03AD">
              <w:rPr>
                <w:rFonts w:asciiTheme="minorHAnsi" w:hAnsiTheme="minorHAnsi"/>
                <w:sz w:val="18"/>
                <w:szCs w:val="18"/>
              </w:rPr>
              <w:t>0</w:t>
            </w:r>
            <w:ins w:id="18" w:author="Smith, Alexis@Energy" w:date="2019-03-26T15:51:00Z">
              <w:r>
                <w:rPr>
                  <w:rFonts w:asciiTheme="minorHAnsi" w:hAnsiTheme="minorHAnsi"/>
                  <w:sz w:val="18"/>
                  <w:szCs w:val="18"/>
                </w:rPr>
                <w:t>9</w:t>
              </w:r>
            </w:ins>
            <w:del w:id="19" w:author="Smith, Alexis@Energy" w:date="2019-03-26T15:51:00Z">
              <w:r w:rsidRPr="005B03AD" w:rsidDel="00516658">
                <w:rPr>
                  <w:rFonts w:asciiTheme="minorHAnsi" w:hAnsiTheme="minorHAnsi"/>
                  <w:sz w:val="18"/>
                  <w:szCs w:val="18"/>
                </w:rPr>
                <w:delText>8</w:delText>
              </w:r>
            </w:del>
          </w:p>
        </w:tc>
        <w:tc>
          <w:tcPr>
            <w:tcW w:w="4950" w:type="dxa"/>
            <w:vAlign w:val="center"/>
          </w:tcPr>
          <w:p w14:paraId="65CE9BF6" w14:textId="1292CDD8" w:rsidR="00516658" w:rsidRPr="005B03AD" w:rsidRDefault="00516658" w:rsidP="00516658">
            <w:pPr>
              <w:keepNext/>
              <w:rPr>
                <w:rFonts w:asciiTheme="minorHAnsi" w:hAnsiTheme="minorHAnsi"/>
                <w:sz w:val="18"/>
                <w:szCs w:val="18"/>
              </w:rPr>
            </w:pPr>
            <w:r w:rsidRPr="005B03AD">
              <w:rPr>
                <w:rFonts w:asciiTheme="minorHAnsi" w:hAnsiTheme="minorHAnsi"/>
                <w:sz w:val="18"/>
                <w:szCs w:val="18"/>
              </w:rPr>
              <w:t>System Bypass Duct Status</w:t>
            </w:r>
          </w:p>
        </w:tc>
        <w:tc>
          <w:tcPr>
            <w:tcW w:w="5605" w:type="dxa"/>
            <w:vAlign w:val="center"/>
          </w:tcPr>
          <w:p w14:paraId="65CE9BF7" w14:textId="77777777" w:rsidR="00516658" w:rsidRPr="005B03AD" w:rsidRDefault="00516658" w:rsidP="00516658">
            <w:pPr>
              <w:pStyle w:val="ListParagraph"/>
              <w:keepNext/>
              <w:ind w:left="0"/>
              <w:rPr>
                <w:rFonts w:asciiTheme="minorHAnsi" w:hAnsiTheme="minorHAnsi"/>
                <w:sz w:val="18"/>
                <w:szCs w:val="18"/>
              </w:rPr>
            </w:pPr>
          </w:p>
        </w:tc>
      </w:tr>
      <w:tr w:rsidR="00516658" w:rsidRPr="00D83E48" w14:paraId="65CE9BFC" w14:textId="77777777" w:rsidTr="00E3551F">
        <w:trPr>
          <w:cantSplit/>
          <w:trHeight w:val="144"/>
        </w:trPr>
        <w:tc>
          <w:tcPr>
            <w:tcW w:w="475" w:type="dxa"/>
            <w:vAlign w:val="center"/>
          </w:tcPr>
          <w:p w14:paraId="65CE9BF9" w14:textId="6CCA1816" w:rsidR="00516658" w:rsidRPr="005B03AD" w:rsidRDefault="00516658" w:rsidP="00516658">
            <w:pPr>
              <w:pStyle w:val="FootnoteText"/>
              <w:jc w:val="center"/>
              <w:rPr>
                <w:rFonts w:asciiTheme="minorHAnsi" w:hAnsiTheme="minorHAnsi"/>
                <w:sz w:val="18"/>
                <w:szCs w:val="18"/>
              </w:rPr>
            </w:pPr>
            <w:ins w:id="20" w:author="Smith, Alexis@Energy" w:date="2019-03-26T15:51:00Z">
              <w:r>
                <w:rPr>
                  <w:rFonts w:asciiTheme="minorHAnsi" w:hAnsiTheme="minorHAnsi"/>
                  <w:sz w:val="18"/>
                  <w:szCs w:val="18"/>
                </w:rPr>
                <w:t>10</w:t>
              </w:r>
            </w:ins>
            <w:del w:id="21" w:author="Smith, Alexis@Energy" w:date="2019-03-26T15:51:00Z">
              <w:r w:rsidRPr="005B03AD" w:rsidDel="00516658">
                <w:rPr>
                  <w:rFonts w:asciiTheme="minorHAnsi" w:hAnsiTheme="minorHAnsi"/>
                  <w:sz w:val="18"/>
                  <w:szCs w:val="18"/>
                </w:rPr>
                <w:delText>09</w:delText>
              </w:r>
            </w:del>
          </w:p>
        </w:tc>
        <w:tc>
          <w:tcPr>
            <w:tcW w:w="4950" w:type="dxa"/>
            <w:vAlign w:val="center"/>
          </w:tcPr>
          <w:p w14:paraId="65CE9BFA" w14:textId="24EF82A1" w:rsidR="00516658" w:rsidRPr="005B03AD" w:rsidRDefault="00516658" w:rsidP="00516658">
            <w:pPr>
              <w:keepNext/>
              <w:rPr>
                <w:rFonts w:asciiTheme="minorHAnsi" w:hAnsiTheme="minorHAnsi"/>
                <w:sz w:val="18"/>
                <w:szCs w:val="18"/>
              </w:rPr>
            </w:pPr>
            <w:r w:rsidRPr="005B03AD">
              <w:rPr>
                <w:rFonts w:asciiTheme="minorHAnsi" w:hAnsiTheme="minorHAnsi"/>
                <w:sz w:val="18"/>
                <w:szCs w:val="18"/>
              </w:rPr>
              <w:t>Date of System Airflow Rate Measurement</w:t>
            </w:r>
          </w:p>
        </w:tc>
        <w:tc>
          <w:tcPr>
            <w:tcW w:w="5605" w:type="dxa"/>
            <w:vAlign w:val="center"/>
          </w:tcPr>
          <w:p w14:paraId="65CE9BFB" w14:textId="77777777" w:rsidR="00516658" w:rsidRPr="005B03AD" w:rsidRDefault="00516658" w:rsidP="00516658">
            <w:pPr>
              <w:keepNext/>
              <w:rPr>
                <w:rFonts w:asciiTheme="minorHAnsi" w:hAnsiTheme="minorHAnsi"/>
                <w:sz w:val="18"/>
                <w:szCs w:val="18"/>
              </w:rPr>
            </w:pPr>
          </w:p>
        </w:tc>
      </w:tr>
      <w:tr w:rsidR="00516658" w:rsidRPr="00D83E48" w14:paraId="65CE9C00" w14:textId="77777777" w:rsidTr="00E3551F">
        <w:trPr>
          <w:cantSplit/>
          <w:trHeight w:val="144"/>
        </w:trPr>
        <w:tc>
          <w:tcPr>
            <w:tcW w:w="475" w:type="dxa"/>
            <w:vAlign w:val="center"/>
          </w:tcPr>
          <w:p w14:paraId="65CE9BFD" w14:textId="52085A8C" w:rsidR="00516658" w:rsidRPr="005B03AD" w:rsidDel="006E5AE2" w:rsidRDefault="00516658" w:rsidP="00516658">
            <w:pPr>
              <w:pStyle w:val="FootnoteText"/>
              <w:jc w:val="center"/>
              <w:rPr>
                <w:rFonts w:asciiTheme="minorHAnsi" w:hAnsiTheme="minorHAnsi"/>
                <w:sz w:val="18"/>
                <w:szCs w:val="18"/>
              </w:rPr>
            </w:pPr>
            <w:r>
              <w:rPr>
                <w:rFonts w:asciiTheme="minorHAnsi" w:hAnsiTheme="minorHAnsi"/>
                <w:sz w:val="18"/>
                <w:szCs w:val="18"/>
              </w:rPr>
              <w:t>1</w:t>
            </w:r>
            <w:ins w:id="22" w:author="Smith, Alexis@Energy" w:date="2019-03-26T15:51:00Z">
              <w:r>
                <w:rPr>
                  <w:rFonts w:asciiTheme="minorHAnsi" w:hAnsiTheme="minorHAnsi"/>
                  <w:sz w:val="18"/>
                  <w:szCs w:val="18"/>
                </w:rPr>
                <w:t>1</w:t>
              </w:r>
            </w:ins>
            <w:del w:id="23" w:author="Smith, Alexis@Energy" w:date="2019-03-26T15:51:00Z">
              <w:r w:rsidDel="00516658">
                <w:rPr>
                  <w:rFonts w:asciiTheme="minorHAnsi" w:hAnsiTheme="minorHAnsi"/>
                  <w:sz w:val="18"/>
                  <w:szCs w:val="18"/>
                </w:rPr>
                <w:delText>0</w:delText>
              </w:r>
            </w:del>
          </w:p>
        </w:tc>
        <w:tc>
          <w:tcPr>
            <w:tcW w:w="4950" w:type="dxa"/>
            <w:vAlign w:val="center"/>
          </w:tcPr>
          <w:p w14:paraId="65CE9BFE" w14:textId="137325F2" w:rsidR="00516658" w:rsidRPr="005B03AD" w:rsidRDefault="00516658" w:rsidP="00516658">
            <w:pPr>
              <w:keepNext/>
              <w:rPr>
                <w:rFonts w:asciiTheme="minorHAnsi" w:hAnsiTheme="minorHAnsi"/>
                <w:sz w:val="18"/>
                <w:szCs w:val="18"/>
              </w:rPr>
            </w:pPr>
            <w:r w:rsidRPr="005B03AD">
              <w:rPr>
                <w:rFonts w:asciiTheme="minorHAnsi" w:hAnsiTheme="minorHAnsi"/>
                <w:sz w:val="18"/>
                <w:szCs w:val="18"/>
              </w:rPr>
              <w:t xml:space="preserve">Airflow Rate Protocol </w:t>
            </w:r>
            <w:r>
              <w:rPr>
                <w:rFonts w:asciiTheme="minorHAnsi" w:hAnsiTheme="minorHAnsi"/>
                <w:sz w:val="18"/>
                <w:szCs w:val="18"/>
              </w:rPr>
              <w:t>U</w:t>
            </w:r>
            <w:r w:rsidRPr="005B03AD">
              <w:rPr>
                <w:rFonts w:asciiTheme="minorHAnsi" w:hAnsiTheme="minorHAnsi"/>
                <w:sz w:val="18"/>
                <w:szCs w:val="18"/>
              </w:rPr>
              <w:t>tilized</w:t>
            </w:r>
          </w:p>
        </w:tc>
        <w:tc>
          <w:tcPr>
            <w:tcW w:w="5605" w:type="dxa"/>
            <w:vAlign w:val="center"/>
          </w:tcPr>
          <w:p w14:paraId="65CE9BFF" w14:textId="77777777" w:rsidR="00516658" w:rsidRPr="005B03AD" w:rsidRDefault="00516658" w:rsidP="00516658">
            <w:pPr>
              <w:keepNext/>
              <w:rPr>
                <w:rFonts w:asciiTheme="minorHAnsi" w:hAnsiTheme="minorHAnsi"/>
                <w:sz w:val="18"/>
                <w:szCs w:val="18"/>
              </w:rPr>
            </w:pPr>
          </w:p>
        </w:tc>
      </w:tr>
      <w:tr w:rsidR="00516658" w:rsidRPr="00D83E48" w14:paraId="07E7E800" w14:textId="77777777" w:rsidTr="00E3551F">
        <w:trPr>
          <w:cantSplit/>
          <w:trHeight w:val="144"/>
        </w:trPr>
        <w:tc>
          <w:tcPr>
            <w:tcW w:w="475" w:type="dxa"/>
            <w:vAlign w:val="center"/>
          </w:tcPr>
          <w:p w14:paraId="3FC7EED0" w14:textId="02FB9548" w:rsidR="00516658" w:rsidRDefault="00516658" w:rsidP="00516658">
            <w:pPr>
              <w:pStyle w:val="FootnoteText"/>
              <w:jc w:val="center"/>
              <w:rPr>
                <w:rFonts w:asciiTheme="minorHAnsi" w:hAnsiTheme="minorHAnsi"/>
                <w:sz w:val="18"/>
                <w:szCs w:val="18"/>
              </w:rPr>
            </w:pPr>
            <w:r>
              <w:rPr>
                <w:rFonts w:asciiTheme="minorHAnsi" w:hAnsiTheme="minorHAnsi"/>
                <w:sz w:val="18"/>
                <w:szCs w:val="18"/>
              </w:rPr>
              <w:t>1</w:t>
            </w:r>
            <w:ins w:id="24" w:author="Smith, Alexis@Energy" w:date="2019-03-26T15:51:00Z">
              <w:r>
                <w:rPr>
                  <w:rFonts w:asciiTheme="minorHAnsi" w:hAnsiTheme="minorHAnsi"/>
                  <w:sz w:val="18"/>
                  <w:szCs w:val="18"/>
                </w:rPr>
                <w:t>2</w:t>
              </w:r>
            </w:ins>
            <w:del w:id="25" w:author="Smith, Alexis@Energy" w:date="2019-03-26T15:51:00Z">
              <w:r w:rsidDel="00516658">
                <w:rPr>
                  <w:rFonts w:asciiTheme="minorHAnsi" w:hAnsiTheme="minorHAnsi"/>
                  <w:sz w:val="18"/>
                  <w:szCs w:val="18"/>
                </w:rPr>
                <w:delText>1</w:delText>
              </w:r>
            </w:del>
          </w:p>
        </w:tc>
        <w:tc>
          <w:tcPr>
            <w:tcW w:w="4950" w:type="dxa"/>
            <w:vAlign w:val="center"/>
          </w:tcPr>
          <w:p w14:paraId="7421879D" w14:textId="21909DE8" w:rsidR="00516658" w:rsidRPr="005B03AD" w:rsidRDefault="00516658" w:rsidP="00516658">
            <w:pPr>
              <w:keepNext/>
              <w:rPr>
                <w:rFonts w:asciiTheme="minorHAnsi" w:hAnsiTheme="minorHAnsi"/>
                <w:sz w:val="18"/>
                <w:szCs w:val="18"/>
              </w:rPr>
            </w:pPr>
            <w:r>
              <w:rPr>
                <w:rFonts w:asciiTheme="minorHAnsi" w:hAnsiTheme="minorHAnsi"/>
                <w:sz w:val="18"/>
                <w:szCs w:val="18"/>
              </w:rPr>
              <w:t>Central Fan Ventilation Cooling System Status</w:t>
            </w:r>
          </w:p>
        </w:tc>
        <w:tc>
          <w:tcPr>
            <w:tcW w:w="5605" w:type="dxa"/>
            <w:vAlign w:val="center"/>
          </w:tcPr>
          <w:p w14:paraId="455C7B02" w14:textId="77777777" w:rsidR="00516658" w:rsidRPr="005B03AD" w:rsidRDefault="00516658" w:rsidP="00516658">
            <w:pPr>
              <w:keepNext/>
              <w:rPr>
                <w:rFonts w:asciiTheme="minorHAnsi" w:hAnsiTheme="minorHAnsi"/>
                <w:sz w:val="18"/>
                <w:szCs w:val="18"/>
              </w:rPr>
            </w:pPr>
          </w:p>
        </w:tc>
      </w:tr>
    </w:tbl>
    <w:p w14:paraId="65CE9C01" w14:textId="77777777" w:rsidR="003602D0" w:rsidRPr="0036342F" w:rsidRDefault="003602D0" w:rsidP="00B816B4">
      <w:pPr>
        <w:rPr>
          <w:rFonts w:asciiTheme="minorHAnsi" w:hAnsiTheme="minorHAnsi"/>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7"/>
        <w:gridCol w:w="4938"/>
        <w:gridCol w:w="5395"/>
      </w:tblGrid>
      <w:tr w:rsidR="00E3551F" w:rsidRPr="00D83E48" w14:paraId="65CE9C04" w14:textId="77777777" w:rsidTr="00E3551F">
        <w:trPr>
          <w:cantSplit/>
          <w:trHeight w:val="144"/>
        </w:trPr>
        <w:tc>
          <w:tcPr>
            <w:tcW w:w="5000" w:type="pct"/>
            <w:gridSpan w:val="3"/>
            <w:vAlign w:val="center"/>
          </w:tcPr>
          <w:p w14:paraId="65CE9C02" w14:textId="23FB147E" w:rsidR="00E3551F" w:rsidRPr="0036342F" w:rsidRDefault="00E3551F" w:rsidP="00E3551F">
            <w:pPr>
              <w:keepNext/>
              <w:rPr>
                <w:rFonts w:asciiTheme="minorHAnsi" w:hAnsiTheme="minorHAnsi"/>
                <w:b/>
                <w:szCs w:val="18"/>
              </w:rPr>
            </w:pPr>
            <w:r w:rsidRPr="0036342F">
              <w:rPr>
                <w:rFonts w:asciiTheme="minorHAnsi" w:hAnsiTheme="minorHAnsi"/>
                <w:b/>
                <w:szCs w:val="18"/>
              </w:rPr>
              <w:t>B. Fan Watt Measurement Apparatus and Procedure Information</w:t>
            </w:r>
          </w:p>
          <w:p w14:paraId="65CE9C03" w14:textId="77777777" w:rsidR="00E3551F" w:rsidRPr="00E3551F" w:rsidRDefault="00E3551F" w:rsidP="00E3551F">
            <w:pPr>
              <w:keepNext/>
              <w:rPr>
                <w:rFonts w:asciiTheme="minorHAnsi" w:hAnsiTheme="minorHAnsi"/>
                <w:b/>
                <w:sz w:val="18"/>
                <w:szCs w:val="18"/>
              </w:rPr>
            </w:pPr>
            <w:r w:rsidRPr="00E3551F">
              <w:rPr>
                <w:rFonts w:asciiTheme="minorHAnsi" w:hAnsiTheme="minorHAnsi"/>
                <w:i/>
                <w:sz w:val="18"/>
                <w:szCs w:val="18"/>
              </w:rPr>
              <w:t>Instrument Specifications are given in RA3.3.1, and system fan watt measurement apparatus information is given in RA3.3.2.2.</w:t>
            </w:r>
          </w:p>
        </w:tc>
      </w:tr>
      <w:tr w:rsidR="00E3551F" w:rsidRPr="00D83E48" w14:paraId="65CE9C08" w14:textId="77777777" w:rsidTr="00710CB9">
        <w:trPr>
          <w:cantSplit/>
          <w:trHeight w:val="144"/>
        </w:trPr>
        <w:tc>
          <w:tcPr>
            <w:tcW w:w="212" w:type="pct"/>
            <w:vAlign w:val="center"/>
          </w:tcPr>
          <w:p w14:paraId="65CE9C05" w14:textId="77777777" w:rsidR="00E3551F" w:rsidRPr="00E3551F" w:rsidRDefault="00E3551F" w:rsidP="00E3551F">
            <w:pPr>
              <w:keepNext/>
              <w:jc w:val="center"/>
              <w:rPr>
                <w:rFonts w:asciiTheme="minorHAnsi" w:hAnsiTheme="minorHAnsi"/>
                <w:sz w:val="18"/>
                <w:szCs w:val="18"/>
              </w:rPr>
            </w:pPr>
            <w:r w:rsidRPr="00E3551F">
              <w:rPr>
                <w:rFonts w:asciiTheme="minorHAnsi" w:hAnsiTheme="minorHAnsi"/>
                <w:sz w:val="18"/>
                <w:szCs w:val="18"/>
              </w:rPr>
              <w:t>01</w:t>
            </w:r>
          </w:p>
        </w:tc>
        <w:tc>
          <w:tcPr>
            <w:tcW w:w="2288" w:type="pct"/>
            <w:vAlign w:val="center"/>
          </w:tcPr>
          <w:p w14:paraId="65CE9C06" w14:textId="43836505" w:rsidR="00E3551F" w:rsidRPr="00E3551F" w:rsidRDefault="00E3551F" w:rsidP="00E3551F">
            <w:pPr>
              <w:keepNext/>
              <w:rPr>
                <w:rFonts w:asciiTheme="minorHAnsi" w:hAnsiTheme="minorHAnsi"/>
                <w:sz w:val="18"/>
                <w:szCs w:val="18"/>
              </w:rPr>
            </w:pPr>
            <w:r w:rsidRPr="00E3551F">
              <w:rPr>
                <w:rFonts w:asciiTheme="minorHAnsi" w:hAnsiTheme="minorHAnsi"/>
                <w:sz w:val="18"/>
                <w:szCs w:val="18"/>
              </w:rPr>
              <w:t>Fan Watt Verification Device Used</w:t>
            </w:r>
          </w:p>
        </w:tc>
        <w:tc>
          <w:tcPr>
            <w:tcW w:w="2500" w:type="pct"/>
          </w:tcPr>
          <w:p w14:paraId="65CE9C07" w14:textId="77777777" w:rsidR="00E3551F" w:rsidRPr="00E3551F" w:rsidRDefault="00E3551F" w:rsidP="006A67C2">
            <w:pPr>
              <w:pStyle w:val="ListParagraph"/>
              <w:keepNext/>
              <w:ind w:left="0"/>
              <w:rPr>
                <w:rFonts w:asciiTheme="minorHAnsi" w:hAnsiTheme="minorHAnsi"/>
                <w:sz w:val="18"/>
                <w:szCs w:val="18"/>
              </w:rPr>
            </w:pPr>
          </w:p>
        </w:tc>
      </w:tr>
    </w:tbl>
    <w:p w14:paraId="65CE9C09" w14:textId="77777777" w:rsidR="00E3551F" w:rsidRPr="00710CB9" w:rsidRDefault="00E3551F" w:rsidP="00B816B4">
      <w:pPr>
        <w:rPr>
          <w:rFonts w:asciiTheme="minorHAnsi" w:hAnsiTheme="minorHAnsi"/>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E3551F" w:rsidRPr="00D83E48" w14:paraId="65CE9C0D" w14:textId="77777777" w:rsidTr="00E3551F">
        <w:trPr>
          <w:cantSplit/>
          <w:trHeight w:val="144"/>
        </w:trPr>
        <w:tc>
          <w:tcPr>
            <w:tcW w:w="5000" w:type="pct"/>
            <w:vAlign w:val="center"/>
          </w:tcPr>
          <w:p w14:paraId="65CE9C0C" w14:textId="06617648" w:rsidR="004F6841" w:rsidRPr="00E3551F" w:rsidRDefault="00036F28" w:rsidP="00E3551F">
            <w:pPr>
              <w:rPr>
                <w:rFonts w:asciiTheme="minorHAnsi" w:hAnsiTheme="minorHAnsi"/>
                <w:b/>
                <w:sz w:val="18"/>
                <w:szCs w:val="18"/>
              </w:rPr>
            </w:pPr>
            <w:r w:rsidRPr="005B03AD">
              <w:rPr>
                <w:rFonts w:asciiTheme="minorHAnsi" w:hAnsiTheme="minorHAnsi"/>
                <w:b/>
                <w:sz w:val="18"/>
                <w:szCs w:val="18"/>
              </w:rPr>
              <w:t>MCH-22b Forced Air System Fan Efficacy Measurement – Newly Installed Zoned Single-Speed Compressor Systems</w:t>
            </w:r>
          </w:p>
        </w:tc>
      </w:tr>
    </w:tbl>
    <w:p w14:paraId="65CE9C0E" w14:textId="77777777" w:rsidR="00E3551F" w:rsidRPr="00710CB9" w:rsidRDefault="00E3551F" w:rsidP="00B816B4">
      <w:pPr>
        <w:rPr>
          <w:rFonts w:asciiTheme="minorHAnsi" w:hAnsiTheme="minorHAnsi"/>
          <w:szCs w:val="18"/>
        </w:rPr>
      </w:pPr>
    </w:p>
    <w:tbl>
      <w:tblPr>
        <w:tblW w:w="506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
      <w:tblGrid>
        <w:gridCol w:w="463"/>
        <w:gridCol w:w="5004"/>
        <w:gridCol w:w="5459"/>
        <w:gridCol w:w="9"/>
      </w:tblGrid>
      <w:tr w:rsidR="00E3551F" w:rsidRPr="00D83E48" w14:paraId="65CE9C11" w14:textId="77777777" w:rsidTr="000E3240">
        <w:trPr>
          <w:gridAfter w:val="1"/>
          <w:wAfter w:w="4" w:type="pct"/>
          <w:trHeight w:val="144"/>
        </w:trPr>
        <w:tc>
          <w:tcPr>
            <w:tcW w:w="4996" w:type="pct"/>
            <w:gridSpan w:val="3"/>
            <w:vAlign w:val="center"/>
          </w:tcPr>
          <w:p w14:paraId="65CE9C0F" w14:textId="2C2C344F" w:rsidR="00E3551F" w:rsidRPr="005B03AD" w:rsidRDefault="00E3551F" w:rsidP="00E3551F">
            <w:pPr>
              <w:keepNext/>
              <w:rPr>
                <w:rFonts w:asciiTheme="minorHAnsi" w:hAnsiTheme="minorHAnsi"/>
                <w:b/>
                <w:sz w:val="18"/>
                <w:szCs w:val="18"/>
              </w:rPr>
            </w:pPr>
            <w:r w:rsidRPr="00710CB9">
              <w:rPr>
                <w:rFonts w:asciiTheme="minorHAnsi" w:hAnsiTheme="minorHAnsi"/>
                <w:b/>
                <w:szCs w:val="18"/>
              </w:rPr>
              <w:t xml:space="preserve">C. Forced Air System </w:t>
            </w:r>
            <w:r w:rsidR="004D5FB9" w:rsidRPr="00710CB9">
              <w:rPr>
                <w:rFonts w:asciiTheme="minorHAnsi" w:hAnsiTheme="minorHAnsi"/>
                <w:b/>
                <w:szCs w:val="18"/>
              </w:rPr>
              <w:t>Fan Efficacy</w:t>
            </w:r>
            <w:r w:rsidRPr="00710CB9">
              <w:rPr>
                <w:rFonts w:asciiTheme="minorHAnsi" w:hAnsiTheme="minorHAnsi"/>
                <w:b/>
                <w:szCs w:val="18"/>
              </w:rPr>
              <w:t xml:space="preserve"> Measurement – All Zones Calling</w:t>
            </w:r>
          </w:p>
          <w:p w14:paraId="65CE9C10" w14:textId="6891AE73" w:rsidR="00E3551F" w:rsidRPr="005B03AD" w:rsidRDefault="00E3551F" w:rsidP="00B32117">
            <w:pPr>
              <w:keepNext/>
              <w:rPr>
                <w:rFonts w:asciiTheme="minorHAnsi" w:hAnsiTheme="minorHAnsi"/>
                <w:b/>
                <w:i/>
                <w:sz w:val="18"/>
                <w:szCs w:val="18"/>
              </w:rPr>
            </w:pPr>
            <w:r w:rsidRPr="005B03AD">
              <w:rPr>
                <w:rFonts w:asciiTheme="minorHAnsi" w:hAnsiTheme="minorHAnsi"/>
                <w:i/>
                <w:sz w:val="18"/>
                <w:szCs w:val="18"/>
              </w:rPr>
              <w:t>The procedures for System Fan Watt Verification are specified in Reference Residential Appendix RA3.3.</w:t>
            </w:r>
          </w:p>
        </w:tc>
      </w:tr>
      <w:tr w:rsidR="00E3551F" w:rsidRPr="00D83E48" w14:paraId="65CE9C15" w14:textId="77777777" w:rsidTr="000E3240">
        <w:tblPrEx>
          <w:tblCellMar>
            <w:top w:w="0" w:type="dxa"/>
            <w:left w:w="108" w:type="dxa"/>
            <w:bottom w:w="0" w:type="dxa"/>
            <w:right w:w="108" w:type="dxa"/>
          </w:tblCellMar>
        </w:tblPrEx>
        <w:trPr>
          <w:cantSplit/>
          <w:trHeight w:val="144"/>
        </w:trPr>
        <w:tc>
          <w:tcPr>
            <w:tcW w:w="212" w:type="pct"/>
            <w:vAlign w:val="center"/>
          </w:tcPr>
          <w:p w14:paraId="65CE9C12" w14:textId="77777777" w:rsidR="00E3551F" w:rsidRPr="005B03AD" w:rsidRDefault="00E3551F" w:rsidP="00E3551F">
            <w:pPr>
              <w:keepNext/>
              <w:jc w:val="center"/>
              <w:rPr>
                <w:rFonts w:asciiTheme="minorHAnsi" w:hAnsiTheme="minorHAnsi"/>
                <w:sz w:val="18"/>
                <w:szCs w:val="18"/>
              </w:rPr>
            </w:pPr>
            <w:r w:rsidRPr="005B03AD">
              <w:rPr>
                <w:rFonts w:asciiTheme="minorHAnsi" w:hAnsiTheme="minorHAnsi"/>
                <w:sz w:val="18"/>
                <w:szCs w:val="18"/>
              </w:rPr>
              <w:t>01</w:t>
            </w:r>
          </w:p>
        </w:tc>
        <w:tc>
          <w:tcPr>
            <w:tcW w:w="2288" w:type="pct"/>
            <w:vAlign w:val="center"/>
          </w:tcPr>
          <w:p w14:paraId="65CE9C13" w14:textId="22C73BD2" w:rsidR="00E3551F" w:rsidRPr="005B03AD" w:rsidRDefault="00E3551F" w:rsidP="00E3551F">
            <w:pPr>
              <w:keepNext/>
              <w:rPr>
                <w:rFonts w:asciiTheme="minorHAnsi" w:hAnsiTheme="minorHAnsi"/>
                <w:sz w:val="18"/>
                <w:szCs w:val="18"/>
              </w:rPr>
            </w:pPr>
            <w:r w:rsidRPr="005B03AD">
              <w:rPr>
                <w:rFonts w:asciiTheme="minorHAnsi" w:hAnsiTheme="minorHAnsi"/>
                <w:sz w:val="18"/>
                <w:szCs w:val="18"/>
              </w:rPr>
              <w:t>Actual Tested Watts</w:t>
            </w:r>
          </w:p>
        </w:tc>
        <w:tc>
          <w:tcPr>
            <w:tcW w:w="2500" w:type="pct"/>
            <w:gridSpan w:val="2"/>
            <w:vAlign w:val="center"/>
          </w:tcPr>
          <w:p w14:paraId="65CE9C14" w14:textId="77777777" w:rsidR="00E3551F" w:rsidRPr="005B03AD" w:rsidRDefault="00E3551F" w:rsidP="00E3551F">
            <w:pPr>
              <w:keepNext/>
              <w:rPr>
                <w:rFonts w:asciiTheme="minorHAnsi" w:hAnsiTheme="minorHAnsi"/>
                <w:sz w:val="18"/>
                <w:szCs w:val="18"/>
              </w:rPr>
            </w:pPr>
          </w:p>
        </w:tc>
      </w:tr>
      <w:tr w:rsidR="00E3551F" w:rsidRPr="00D83E48" w14:paraId="65CE9C19" w14:textId="77777777" w:rsidTr="000E3240">
        <w:tblPrEx>
          <w:tblCellMar>
            <w:top w:w="0" w:type="dxa"/>
            <w:left w:w="108" w:type="dxa"/>
            <w:bottom w:w="0" w:type="dxa"/>
            <w:right w:w="108" w:type="dxa"/>
          </w:tblCellMar>
        </w:tblPrEx>
        <w:trPr>
          <w:cantSplit/>
          <w:trHeight w:val="144"/>
        </w:trPr>
        <w:tc>
          <w:tcPr>
            <w:tcW w:w="212" w:type="pct"/>
            <w:vAlign w:val="center"/>
          </w:tcPr>
          <w:p w14:paraId="65CE9C16" w14:textId="77777777" w:rsidR="00E3551F" w:rsidRPr="005B03AD" w:rsidRDefault="00E3551F" w:rsidP="00E3551F">
            <w:pPr>
              <w:keepNext/>
              <w:jc w:val="center"/>
              <w:rPr>
                <w:rFonts w:asciiTheme="minorHAnsi" w:hAnsiTheme="minorHAnsi"/>
                <w:sz w:val="18"/>
                <w:szCs w:val="18"/>
              </w:rPr>
            </w:pPr>
            <w:r w:rsidRPr="005B03AD">
              <w:rPr>
                <w:rFonts w:asciiTheme="minorHAnsi" w:hAnsiTheme="minorHAnsi"/>
                <w:sz w:val="18"/>
                <w:szCs w:val="18"/>
              </w:rPr>
              <w:t>02</w:t>
            </w:r>
          </w:p>
        </w:tc>
        <w:tc>
          <w:tcPr>
            <w:tcW w:w="2288" w:type="pct"/>
            <w:vAlign w:val="center"/>
          </w:tcPr>
          <w:p w14:paraId="65CE9C17" w14:textId="504EBA4F" w:rsidR="00E3551F" w:rsidRPr="005B03AD" w:rsidRDefault="00E3551F" w:rsidP="00E3551F">
            <w:pPr>
              <w:keepNext/>
              <w:rPr>
                <w:rFonts w:asciiTheme="minorHAnsi" w:hAnsiTheme="minorHAnsi"/>
                <w:sz w:val="18"/>
                <w:szCs w:val="18"/>
              </w:rPr>
            </w:pPr>
            <w:r w:rsidRPr="005B03AD">
              <w:rPr>
                <w:rFonts w:asciiTheme="minorHAnsi" w:hAnsiTheme="minorHAnsi"/>
                <w:sz w:val="18"/>
                <w:szCs w:val="18"/>
              </w:rPr>
              <w:t>Actual Tested Airflow from MCH-23 (cfm)</w:t>
            </w:r>
          </w:p>
        </w:tc>
        <w:tc>
          <w:tcPr>
            <w:tcW w:w="2500" w:type="pct"/>
            <w:gridSpan w:val="2"/>
            <w:vAlign w:val="center"/>
          </w:tcPr>
          <w:p w14:paraId="65CE9C18" w14:textId="77777777" w:rsidR="00E3551F" w:rsidRPr="005B03AD" w:rsidRDefault="00E3551F" w:rsidP="00E3551F">
            <w:pPr>
              <w:keepNext/>
              <w:rPr>
                <w:rFonts w:asciiTheme="minorHAnsi" w:hAnsiTheme="minorHAnsi"/>
                <w:sz w:val="18"/>
                <w:szCs w:val="18"/>
              </w:rPr>
            </w:pPr>
          </w:p>
        </w:tc>
      </w:tr>
      <w:tr w:rsidR="00E3551F" w:rsidRPr="00D83E48" w14:paraId="65CE9C1D" w14:textId="77777777" w:rsidTr="000E3240">
        <w:tblPrEx>
          <w:tblCellMar>
            <w:top w:w="0" w:type="dxa"/>
            <w:left w:w="108" w:type="dxa"/>
            <w:bottom w:w="0" w:type="dxa"/>
            <w:right w:w="108" w:type="dxa"/>
          </w:tblCellMar>
        </w:tblPrEx>
        <w:trPr>
          <w:cantSplit/>
          <w:trHeight w:val="144"/>
        </w:trPr>
        <w:tc>
          <w:tcPr>
            <w:tcW w:w="212" w:type="pct"/>
            <w:vAlign w:val="center"/>
          </w:tcPr>
          <w:p w14:paraId="65CE9C1A" w14:textId="77777777" w:rsidR="00E3551F" w:rsidRPr="005B03AD" w:rsidRDefault="00E3551F" w:rsidP="00E3551F">
            <w:pPr>
              <w:keepNext/>
              <w:jc w:val="center"/>
              <w:rPr>
                <w:rFonts w:asciiTheme="minorHAnsi" w:hAnsiTheme="minorHAnsi"/>
                <w:sz w:val="18"/>
                <w:szCs w:val="18"/>
              </w:rPr>
            </w:pPr>
            <w:r w:rsidRPr="005B03AD">
              <w:rPr>
                <w:rFonts w:asciiTheme="minorHAnsi" w:hAnsiTheme="minorHAnsi"/>
                <w:sz w:val="18"/>
                <w:szCs w:val="18"/>
              </w:rPr>
              <w:t>03</w:t>
            </w:r>
          </w:p>
        </w:tc>
        <w:tc>
          <w:tcPr>
            <w:tcW w:w="2288" w:type="pct"/>
            <w:vAlign w:val="center"/>
          </w:tcPr>
          <w:p w14:paraId="65CE9C1B" w14:textId="5C609738" w:rsidR="00E3551F" w:rsidRPr="005B03AD" w:rsidRDefault="00E3551F" w:rsidP="002E53A2">
            <w:pPr>
              <w:keepNext/>
              <w:rPr>
                <w:rFonts w:asciiTheme="minorHAnsi" w:hAnsiTheme="minorHAnsi"/>
                <w:sz w:val="18"/>
                <w:szCs w:val="18"/>
              </w:rPr>
            </w:pPr>
            <w:r w:rsidRPr="005B03AD">
              <w:rPr>
                <w:rFonts w:asciiTheme="minorHAnsi" w:hAnsiTheme="minorHAnsi"/>
                <w:sz w:val="18"/>
                <w:szCs w:val="18"/>
              </w:rPr>
              <w:t>Required Fan Efficacy (</w:t>
            </w:r>
            <w:r w:rsidR="002E53A2">
              <w:rPr>
                <w:rFonts w:asciiTheme="minorHAnsi" w:hAnsiTheme="minorHAnsi"/>
                <w:sz w:val="18"/>
                <w:szCs w:val="18"/>
              </w:rPr>
              <w:t>w</w:t>
            </w:r>
            <w:r w:rsidRPr="005B03AD">
              <w:rPr>
                <w:rFonts w:asciiTheme="minorHAnsi" w:hAnsiTheme="minorHAnsi"/>
                <w:sz w:val="18"/>
                <w:szCs w:val="18"/>
              </w:rPr>
              <w:t>atts/cfm)</w:t>
            </w:r>
          </w:p>
        </w:tc>
        <w:tc>
          <w:tcPr>
            <w:tcW w:w="2500" w:type="pct"/>
            <w:gridSpan w:val="2"/>
            <w:vAlign w:val="center"/>
          </w:tcPr>
          <w:p w14:paraId="65CE9C1C" w14:textId="77777777" w:rsidR="00E3551F" w:rsidRPr="005B03AD" w:rsidRDefault="00E3551F" w:rsidP="00E3551F">
            <w:pPr>
              <w:keepNext/>
              <w:rPr>
                <w:rFonts w:asciiTheme="minorHAnsi" w:hAnsiTheme="minorHAnsi"/>
                <w:sz w:val="18"/>
                <w:szCs w:val="18"/>
              </w:rPr>
            </w:pPr>
          </w:p>
        </w:tc>
      </w:tr>
      <w:tr w:rsidR="00E3551F" w:rsidRPr="00D83E48" w14:paraId="65CE9C21" w14:textId="77777777" w:rsidTr="000E3240">
        <w:tblPrEx>
          <w:tblCellMar>
            <w:top w:w="0" w:type="dxa"/>
            <w:left w:w="108" w:type="dxa"/>
            <w:bottom w:w="0" w:type="dxa"/>
            <w:right w:w="108" w:type="dxa"/>
          </w:tblCellMar>
        </w:tblPrEx>
        <w:trPr>
          <w:cantSplit/>
          <w:trHeight w:val="144"/>
        </w:trPr>
        <w:tc>
          <w:tcPr>
            <w:tcW w:w="212" w:type="pct"/>
            <w:vAlign w:val="center"/>
          </w:tcPr>
          <w:p w14:paraId="65CE9C1E" w14:textId="77777777" w:rsidR="00E3551F" w:rsidRPr="005B03AD" w:rsidRDefault="00E3551F" w:rsidP="00E3551F">
            <w:pPr>
              <w:keepNext/>
              <w:jc w:val="center"/>
              <w:rPr>
                <w:rFonts w:asciiTheme="minorHAnsi" w:hAnsiTheme="minorHAnsi"/>
                <w:sz w:val="18"/>
                <w:szCs w:val="18"/>
              </w:rPr>
            </w:pPr>
            <w:r w:rsidRPr="005B03AD">
              <w:rPr>
                <w:rFonts w:asciiTheme="minorHAnsi" w:hAnsiTheme="minorHAnsi"/>
                <w:sz w:val="18"/>
                <w:szCs w:val="18"/>
              </w:rPr>
              <w:t>04</w:t>
            </w:r>
          </w:p>
        </w:tc>
        <w:tc>
          <w:tcPr>
            <w:tcW w:w="2288" w:type="pct"/>
            <w:vAlign w:val="center"/>
          </w:tcPr>
          <w:p w14:paraId="65CE9C1F" w14:textId="00963775" w:rsidR="00E3551F" w:rsidRPr="005B03AD" w:rsidRDefault="00E3551F" w:rsidP="002E53A2">
            <w:pPr>
              <w:keepNext/>
              <w:rPr>
                <w:rFonts w:asciiTheme="minorHAnsi" w:hAnsiTheme="minorHAnsi"/>
                <w:sz w:val="18"/>
                <w:szCs w:val="18"/>
              </w:rPr>
            </w:pPr>
            <w:r w:rsidRPr="005B03AD">
              <w:rPr>
                <w:rFonts w:asciiTheme="minorHAnsi" w:hAnsiTheme="minorHAnsi"/>
                <w:sz w:val="18"/>
                <w:szCs w:val="18"/>
              </w:rPr>
              <w:t>Actual Fan Efficacy (</w:t>
            </w:r>
            <w:r w:rsidR="002E53A2">
              <w:rPr>
                <w:rFonts w:asciiTheme="minorHAnsi" w:hAnsiTheme="minorHAnsi"/>
                <w:sz w:val="18"/>
                <w:szCs w:val="18"/>
              </w:rPr>
              <w:t>w</w:t>
            </w:r>
            <w:r w:rsidRPr="005B03AD">
              <w:rPr>
                <w:rFonts w:asciiTheme="minorHAnsi" w:hAnsiTheme="minorHAnsi"/>
                <w:sz w:val="18"/>
                <w:szCs w:val="18"/>
              </w:rPr>
              <w:t>atts/cfm)</w:t>
            </w:r>
          </w:p>
        </w:tc>
        <w:tc>
          <w:tcPr>
            <w:tcW w:w="2500" w:type="pct"/>
            <w:gridSpan w:val="2"/>
            <w:vAlign w:val="center"/>
          </w:tcPr>
          <w:p w14:paraId="65CE9C20" w14:textId="77777777" w:rsidR="00E3551F" w:rsidRPr="005B03AD" w:rsidRDefault="00E3551F" w:rsidP="00E3551F">
            <w:pPr>
              <w:keepNext/>
              <w:rPr>
                <w:rFonts w:asciiTheme="minorHAnsi" w:hAnsiTheme="minorHAnsi"/>
                <w:sz w:val="18"/>
                <w:szCs w:val="18"/>
              </w:rPr>
            </w:pPr>
          </w:p>
        </w:tc>
      </w:tr>
      <w:tr w:rsidR="00E3551F" w:rsidRPr="00D83E48" w14:paraId="65CE9C25" w14:textId="77777777" w:rsidTr="000E3240">
        <w:tblPrEx>
          <w:tblCellMar>
            <w:top w:w="0" w:type="dxa"/>
            <w:left w:w="108" w:type="dxa"/>
            <w:bottom w:w="0" w:type="dxa"/>
            <w:right w:w="108" w:type="dxa"/>
          </w:tblCellMar>
        </w:tblPrEx>
        <w:trPr>
          <w:cantSplit/>
          <w:trHeight w:val="144"/>
        </w:trPr>
        <w:tc>
          <w:tcPr>
            <w:tcW w:w="212" w:type="pct"/>
            <w:vAlign w:val="center"/>
          </w:tcPr>
          <w:p w14:paraId="65CE9C22" w14:textId="77777777" w:rsidR="00E3551F" w:rsidRPr="005B03AD" w:rsidRDefault="00E3551F" w:rsidP="00E3551F">
            <w:pPr>
              <w:keepNext/>
              <w:jc w:val="center"/>
              <w:rPr>
                <w:rFonts w:asciiTheme="minorHAnsi" w:hAnsiTheme="minorHAnsi"/>
                <w:sz w:val="18"/>
                <w:szCs w:val="18"/>
              </w:rPr>
            </w:pPr>
            <w:r>
              <w:rPr>
                <w:rFonts w:asciiTheme="minorHAnsi" w:hAnsiTheme="minorHAnsi"/>
                <w:sz w:val="18"/>
                <w:szCs w:val="18"/>
              </w:rPr>
              <w:t>05</w:t>
            </w:r>
          </w:p>
        </w:tc>
        <w:tc>
          <w:tcPr>
            <w:tcW w:w="2288" w:type="pct"/>
            <w:vAlign w:val="center"/>
          </w:tcPr>
          <w:p w14:paraId="65CE9C23" w14:textId="77777777" w:rsidR="00E3551F" w:rsidRPr="005B03AD" w:rsidRDefault="00E3551F" w:rsidP="00E3551F">
            <w:pPr>
              <w:keepNext/>
              <w:rPr>
                <w:rFonts w:asciiTheme="minorHAnsi" w:hAnsiTheme="minorHAnsi"/>
                <w:sz w:val="18"/>
                <w:szCs w:val="18"/>
              </w:rPr>
            </w:pPr>
            <w:r w:rsidRPr="005B03AD">
              <w:rPr>
                <w:rFonts w:asciiTheme="minorHAnsi" w:hAnsiTheme="minorHAnsi"/>
                <w:sz w:val="18"/>
                <w:szCs w:val="18"/>
              </w:rPr>
              <w:t>Compliance Statement:</w:t>
            </w:r>
          </w:p>
        </w:tc>
        <w:tc>
          <w:tcPr>
            <w:tcW w:w="2500" w:type="pct"/>
            <w:gridSpan w:val="2"/>
            <w:vAlign w:val="center"/>
          </w:tcPr>
          <w:p w14:paraId="65CE9C24" w14:textId="77777777" w:rsidR="00E3551F" w:rsidRPr="005B03AD" w:rsidRDefault="00E3551F" w:rsidP="006A67C2">
            <w:pPr>
              <w:keepNext/>
              <w:rPr>
                <w:rFonts w:asciiTheme="minorHAnsi" w:hAnsiTheme="minorHAnsi"/>
                <w:sz w:val="18"/>
                <w:szCs w:val="18"/>
              </w:rPr>
            </w:pPr>
          </w:p>
        </w:tc>
      </w:tr>
    </w:tbl>
    <w:p w14:paraId="65CE9C26" w14:textId="77777777" w:rsidR="00E3551F" w:rsidRDefault="00E3551F" w:rsidP="00B816B4">
      <w:pPr>
        <w:rPr>
          <w:rFonts w:asciiTheme="minorHAnsi" w:hAnsiTheme="minorHAnsi"/>
          <w:sz w:val="18"/>
          <w:szCs w:val="18"/>
        </w:rPr>
      </w:pPr>
    </w:p>
    <w:tbl>
      <w:tblPr>
        <w:tblW w:w="5069"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43" w:type="dxa"/>
          <w:bottom w:w="29" w:type="dxa"/>
          <w:right w:w="43" w:type="dxa"/>
        </w:tblCellMar>
        <w:tblLook w:val="0000" w:firstRow="0" w:lastRow="0" w:firstColumn="0" w:lastColumn="0" w:noHBand="0" w:noVBand="0"/>
      </w:tblPr>
      <w:tblGrid>
        <w:gridCol w:w="476"/>
        <w:gridCol w:w="1394"/>
        <w:gridCol w:w="1811"/>
        <w:gridCol w:w="1787"/>
        <w:gridCol w:w="1838"/>
        <w:gridCol w:w="1811"/>
        <w:gridCol w:w="1822"/>
      </w:tblGrid>
      <w:tr w:rsidR="00E3551F" w:rsidRPr="00D83E48" w14:paraId="65CE9C29" w14:textId="77777777" w:rsidTr="00E3551F">
        <w:trPr>
          <w:trHeight w:val="144"/>
        </w:trPr>
        <w:tc>
          <w:tcPr>
            <w:tcW w:w="5000" w:type="pct"/>
            <w:gridSpan w:val="7"/>
          </w:tcPr>
          <w:p w14:paraId="65CE9C27" w14:textId="345DB250" w:rsidR="00E3551F" w:rsidRPr="00AF2430" w:rsidRDefault="00E3551F" w:rsidP="00E3551F">
            <w:pPr>
              <w:keepNext/>
              <w:rPr>
                <w:rFonts w:asciiTheme="minorHAnsi" w:hAnsiTheme="minorHAnsi"/>
                <w:b/>
                <w:sz w:val="18"/>
                <w:szCs w:val="18"/>
              </w:rPr>
            </w:pPr>
            <w:r w:rsidRPr="00710CB9">
              <w:rPr>
                <w:rFonts w:asciiTheme="minorHAnsi" w:hAnsiTheme="minorHAnsi"/>
                <w:b/>
                <w:szCs w:val="18"/>
              </w:rPr>
              <w:lastRenderedPageBreak/>
              <w:t>D. Forced Air System Fan Efficacy Measurement – All Zonal Control Modes</w:t>
            </w:r>
          </w:p>
          <w:p w14:paraId="65CE9C28" w14:textId="77777777" w:rsidR="00E3551F" w:rsidRPr="00AF2430" w:rsidRDefault="00E3551F" w:rsidP="00E3551F">
            <w:pPr>
              <w:keepNext/>
              <w:rPr>
                <w:rFonts w:asciiTheme="minorHAnsi" w:hAnsiTheme="minorHAnsi"/>
                <w:b/>
                <w:sz w:val="18"/>
                <w:szCs w:val="18"/>
              </w:rPr>
            </w:pPr>
            <w:r w:rsidRPr="00AF2430">
              <w:rPr>
                <w:rFonts w:asciiTheme="minorHAnsi" w:hAnsiTheme="minorHAnsi"/>
                <w:sz w:val="18"/>
                <w:szCs w:val="18"/>
              </w:rPr>
              <w:t>The procedures for System Fan Efficacy Verification are specified in Reference Residential Appendix RA3.3.Note: For compliance with verification in all zonal control modes, it is sufficient to verify fan efficacy for operation of each individual zone when the individual zone is the sole zone calling for conditioning.  It is not necessary to verify fan efficacy for combinations of 2 or more zones that are less than all zones calling (e.g., 2 out of three zones calling).</w:t>
            </w:r>
          </w:p>
        </w:tc>
      </w:tr>
      <w:tr w:rsidR="00E3551F" w:rsidRPr="00D83E48" w14:paraId="65CE9C2D" w14:textId="77777777" w:rsidTr="000E3240">
        <w:tblPrEx>
          <w:tblCellMar>
            <w:top w:w="0" w:type="dxa"/>
            <w:left w:w="115" w:type="dxa"/>
            <w:bottom w:w="0" w:type="dxa"/>
            <w:right w:w="115" w:type="dxa"/>
          </w:tblCellMar>
        </w:tblPrEx>
        <w:trPr>
          <w:trHeight w:val="144"/>
        </w:trPr>
        <w:tc>
          <w:tcPr>
            <w:tcW w:w="217" w:type="pct"/>
            <w:vAlign w:val="center"/>
          </w:tcPr>
          <w:p w14:paraId="65CE9C2A" w14:textId="77777777" w:rsidR="00E3551F" w:rsidRPr="00AF2430" w:rsidRDefault="00E3551F" w:rsidP="00E3551F">
            <w:pPr>
              <w:pStyle w:val="FootnoteText"/>
              <w:keepNext/>
              <w:jc w:val="center"/>
              <w:rPr>
                <w:rFonts w:asciiTheme="minorHAnsi" w:hAnsiTheme="minorHAnsi"/>
                <w:sz w:val="18"/>
                <w:szCs w:val="18"/>
              </w:rPr>
            </w:pPr>
            <w:r w:rsidRPr="00AF2430">
              <w:rPr>
                <w:rFonts w:asciiTheme="minorHAnsi" w:hAnsiTheme="minorHAnsi"/>
                <w:sz w:val="18"/>
                <w:szCs w:val="18"/>
              </w:rPr>
              <w:t>01</w:t>
            </w:r>
          </w:p>
        </w:tc>
        <w:tc>
          <w:tcPr>
            <w:tcW w:w="2282" w:type="pct"/>
            <w:gridSpan w:val="3"/>
          </w:tcPr>
          <w:p w14:paraId="35D440A9" w14:textId="6C590A24" w:rsidR="00710CB9" w:rsidRDefault="00E3551F" w:rsidP="00E3551F">
            <w:pPr>
              <w:pStyle w:val="FootnoteText"/>
              <w:keepNext/>
              <w:rPr>
                <w:rFonts w:asciiTheme="minorHAnsi" w:hAnsiTheme="minorHAnsi"/>
                <w:sz w:val="18"/>
                <w:szCs w:val="18"/>
              </w:rPr>
            </w:pPr>
            <w:r w:rsidRPr="00AF2430">
              <w:rPr>
                <w:rFonts w:asciiTheme="minorHAnsi" w:hAnsiTheme="minorHAnsi"/>
                <w:sz w:val="18"/>
                <w:szCs w:val="18"/>
              </w:rPr>
              <w:t xml:space="preserve">Number of </w:t>
            </w:r>
            <w:r w:rsidR="00710CB9">
              <w:rPr>
                <w:rFonts w:asciiTheme="minorHAnsi" w:hAnsiTheme="minorHAnsi"/>
                <w:sz w:val="18"/>
                <w:szCs w:val="18"/>
              </w:rPr>
              <w:t>I</w:t>
            </w:r>
            <w:r w:rsidRPr="00AF2430">
              <w:rPr>
                <w:rFonts w:asciiTheme="minorHAnsi" w:hAnsiTheme="minorHAnsi"/>
                <w:sz w:val="18"/>
                <w:szCs w:val="18"/>
              </w:rPr>
              <w:t xml:space="preserve">ndependently </w:t>
            </w:r>
            <w:r w:rsidR="00710CB9">
              <w:rPr>
                <w:rFonts w:asciiTheme="minorHAnsi" w:hAnsiTheme="minorHAnsi"/>
                <w:sz w:val="18"/>
                <w:szCs w:val="18"/>
              </w:rPr>
              <w:t>C</w:t>
            </w:r>
            <w:r w:rsidRPr="00AF2430">
              <w:rPr>
                <w:rFonts w:asciiTheme="minorHAnsi" w:hAnsiTheme="minorHAnsi"/>
                <w:sz w:val="18"/>
                <w:szCs w:val="18"/>
              </w:rPr>
              <w:t xml:space="preserve">ontrolled </w:t>
            </w:r>
            <w:r w:rsidR="00710CB9">
              <w:rPr>
                <w:rFonts w:asciiTheme="minorHAnsi" w:hAnsiTheme="minorHAnsi"/>
                <w:sz w:val="18"/>
                <w:szCs w:val="18"/>
              </w:rPr>
              <w:t>Z</w:t>
            </w:r>
            <w:r w:rsidRPr="00AF2430">
              <w:rPr>
                <w:rFonts w:asciiTheme="minorHAnsi" w:hAnsiTheme="minorHAnsi"/>
                <w:sz w:val="18"/>
                <w:szCs w:val="18"/>
              </w:rPr>
              <w:t>ones</w:t>
            </w:r>
          </w:p>
          <w:p w14:paraId="65CE9C2B" w14:textId="2AC16059" w:rsidR="00E3551F" w:rsidRPr="00AF2430" w:rsidRDefault="00E3551F" w:rsidP="00E3551F">
            <w:pPr>
              <w:pStyle w:val="FootnoteText"/>
              <w:keepNext/>
              <w:rPr>
                <w:rFonts w:asciiTheme="minorHAnsi" w:hAnsiTheme="minorHAnsi"/>
                <w:sz w:val="18"/>
                <w:szCs w:val="18"/>
              </w:rPr>
            </w:pPr>
            <w:r w:rsidRPr="00AF2430">
              <w:rPr>
                <w:rFonts w:asciiTheme="minorHAnsi" w:hAnsiTheme="minorHAnsi"/>
                <w:sz w:val="18"/>
                <w:szCs w:val="18"/>
              </w:rPr>
              <w:t>(i.e., number of thermostats or temperature sensors that independently control one or more dampers.)</w:t>
            </w:r>
          </w:p>
        </w:tc>
        <w:tc>
          <w:tcPr>
            <w:tcW w:w="2501" w:type="pct"/>
            <w:gridSpan w:val="3"/>
            <w:vAlign w:val="center"/>
          </w:tcPr>
          <w:p w14:paraId="65CE9C2C" w14:textId="77777777" w:rsidR="00E3551F" w:rsidRPr="00AF2430" w:rsidRDefault="00E3551F" w:rsidP="006A67C2">
            <w:pPr>
              <w:pStyle w:val="FootnoteText"/>
              <w:keepNext/>
              <w:rPr>
                <w:rFonts w:asciiTheme="minorHAnsi" w:hAnsiTheme="minorHAnsi"/>
                <w:sz w:val="18"/>
                <w:szCs w:val="18"/>
              </w:rPr>
            </w:pPr>
          </w:p>
        </w:tc>
      </w:tr>
      <w:tr w:rsidR="00E3551F" w:rsidRPr="00D83E48" w14:paraId="65CE9C31" w14:textId="77777777" w:rsidTr="000E3240">
        <w:tblPrEx>
          <w:tblCellMar>
            <w:top w:w="0" w:type="dxa"/>
            <w:left w:w="108" w:type="dxa"/>
            <w:bottom w:w="0" w:type="dxa"/>
            <w:right w:w="108" w:type="dxa"/>
          </w:tblCellMar>
        </w:tblPrEx>
        <w:trPr>
          <w:trHeight w:val="144"/>
        </w:trPr>
        <w:tc>
          <w:tcPr>
            <w:tcW w:w="217" w:type="pct"/>
            <w:vAlign w:val="center"/>
          </w:tcPr>
          <w:p w14:paraId="65CE9C2E" w14:textId="77777777" w:rsidR="00E3551F" w:rsidRPr="00AF2430" w:rsidRDefault="00E3551F" w:rsidP="00E3551F">
            <w:pPr>
              <w:keepNext/>
              <w:rPr>
                <w:rFonts w:asciiTheme="minorHAnsi" w:hAnsiTheme="minorHAnsi"/>
                <w:sz w:val="18"/>
                <w:szCs w:val="18"/>
              </w:rPr>
            </w:pPr>
            <w:r w:rsidRPr="00AF2430">
              <w:rPr>
                <w:rFonts w:asciiTheme="minorHAnsi" w:hAnsiTheme="minorHAnsi"/>
                <w:sz w:val="18"/>
                <w:szCs w:val="18"/>
              </w:rPr>
              <w:t>02</w:t>
            </w:r>
          </w:p>
        </w:tc>
        <w:tc>
          <w:tcPr>
            <w:tcW w:w="2282" w:type="pct"/>
            <w:gridSpan w:val="3"/>
            <w:vAlign w:val="center"/>
          </w:tcPr>
          <w:p w14:paraId="65CE9C2F" w14:textId="51C7B30F" w:rsidR="00E3551F" w:rsidRPr="00AF2430" w:rsidRDefault="00E3551F" w:rsidP="00710CB9">
            <w:pPr>
              <w:keepNext/>
              <w:rPr>
                <w:rFonts w:asciiTheme="minorHAnsi" w:hAnsiTheme="minorHAnsi"/>
                <w:sz w:val="18"/>
                <w:szCs w:val="18"/>
              </w:rPr>
            </w:pPr>
            <w:r w:rsidRPr="00AF2430">
              <w:rPr>
                <w:rFonts w:asciiTheme="minorHAnsi" w:hAnsiTheme="minorHAnsi"/>
                <w:sz w:val="18"/>
                <w:szCs w:val="18"/>
              </w:rPr>
              <w:t xml:space="preserve">Required Fan Efficacy in </w:t>
            </w:r>
            <w:r w:rsidR="00710CB9">
              <w:rPr>
                <w:rFonts w:asciiTheme="minorHAnsi" w:hAnsiTheme="minorHAnsi"/>
                <w:sz w:val="18"/>
                <w:szCs w:val="18"/>
              </w:rPr>
              <w:t>A</w:t>
            </w:r>
            <w:r w:rsidRPr="00AF2430">
              <w:rPr>
                <w:rFonts w:asciiTheme="minorHAnsi" w:hAnsiTheme="minorHAnsi"/>
                <w:sz w:val="18"/>
                <w:szCs w:val="18"/>
              </w:rPr>
              <w:t>ll Zonal Control Modes(</w:t>
            </w:r>
            <w:r w:rsidR="00710CB9">
              <w:rPr>
                <w:rFonts w:asciiTheme="minorHAnsi" w:hAnsiTheme="minorHAnsi"/>
                <w:sz w:val="18"/>
                <w:szCs w:val="18"/>
              </w:rPr>
              <w:t>W</w:t>
            </w:r>
            <w:r w:rsidRPr="00AF2430">
              <w:rPr>
                <w:rFonts w:asciiTheme="minorHAnsi" w:hAnsiTheme="minorHAnsi"/>
                <w:sz w:val="18"/>
                <w:szCs w:val="18"/>
              </w:rPr>
              <w:t>att/cfm)</w:t>
            </w:r>
          </w:p>
        </w:tc>
        <w:tc>
          <w:tcPr>
            <w:tcW w:w="2501" w:type="pct"/>
            <w:gridSpan w:val="3"/>
            <w:vAlign w:val="center"/>
          </w:tcPr>
          <w:p w14:paraId="65CE9C30" w14:textId="77777777" w:rsidR="00E3551F" w:rsidRPr="00AF2430" w:rsidRDefault="00E3551F" w:rsidP="00E3551F">
            <w:pPr>
              <w:keepNext/>
              <w:rPr>
                <w:rFonts w:asciiTheme="minorHAnsi" w:hAnsiTheme="minorHAnsi"/>
                <w:sz w:val="18"/>
                <w:szCs w:val="18"/>
              </w:rPr>
            </w:pPr>
          </w:p>
        </w:tc>
      </w:tr>
      <w:tr w:rsidR="00E3551F" w:rsidRPr="00710CB9" w14:paraId="65CE9C33" w14:textId="77777777" w:rsidTr="00710CB9">
        <w:tblPrEx>
          <w:tblCellMar>
            <w:top w:w="0" w:type="dxa"/>
            <w:left w:w="108" w:type="dxa"/>
            <w:bottom w:w="0" w:type="dxa"/>
            <w:right w:w="108" w:type="dxa"/>
          </w:tblCellMar>
        </w:tblPrEx>
        <w:trPr>
          <w:trHeight w:val="62"/>
        </w:trPr>
        <w:tc>
          <w:tcPr>
            <w:tcW w:w="5000" w:type="pct"/>
            <w:gridSpan w:val="7"/>
            <w:vAlign w:val="center"/>
          </w:tcPr>
          <w:p w14:paraId="65CE9C32" w14:textId="77777777" w:rsidR="00E3551F" w:rsidRPr="00710CB9" w:rsidRDefault="00E3551F" w:rsidP="00E3551F">
            <w:pPr>
              <w:keepNext/>
              <w:rPr>
                <w:rFonts w:asciiTheme="minorHAnsi" w:hAnsiTheme="minorHAnsi"/>
                <w:sz w:val="4"/>
                <w:szCs w:val="18"/>
              </w:rPr>
            </w:pPr>
          </w:p>
        </w:tc>
      </w:tr>
      <w:tr w:rsidR="00E3551F" w:rsidRPr="00D83E48" w14:paraId="65CE9C3A" w14:textId="77777777" w:rsidTr="00710CB9">
        <w:tblPrEx>
          <w:tblCellMar>
            <w:top w:w="0" w:type="dxa"/>
            <w:left w:w="108" w:type="dxa"/>
            <w:bottom w:w="0" w:type="dxa"/>
            <w:right w:w="108" w:type="dxa"/>
          </w:tblCellMar>
        </w:tblPrEx>
        <w:trPr>
          <w:trHeight w:val="144"/>
        </w:trPr>
        <w:tc>
          <w:tcPr>
            <w:tcW w:w="854" w:type="pct"/>
            <w:gridSpan w:val="2"/>
            <w:vAlign w:val="center"/>
          </w:tcPr>
          <w:p w14:paraId="65CE9C34" w14:textId="77777777" w:rsidR="00E3551F" w:rsidRPr="00AF2430" w:rsidRDefault="00E3551F" w:rsidP="00E3551F">
            <w:pPr>
              <w:keepNext/>
              <w:jc w:val="center"/>
              <w:rPr>
                <w:rFonts w:asciiTheme="minorHAnsi" w:hAnsiTheme="minorHAnsi"/>
                <w:sz w:val="18"/>
                <w:szCs w:val="18"/>
              </w:rPr>
            </w:pPr>
            <w:r w:rsidRPr="00AF2430">
              <w:rPr>
                <w:rFonts w:asciiTheme="minorHAnsi" w:hAnsiTheme="minorHAnsi"/>
                <w:sz w:val="18"/>
                <w:szCs w:val="18"/>
              </w:rPr>
              <w:t>03</w:t>
            </w:r>
          </w:p>
        </w:tc>
        <w:tc>
          <w:tcPr>
            <w:tcW w:w="828" w:type="pct"/>
            <w:vAlign w:val="center"/>
          </w:tcPr>
          <w:p w14:paraId="65CE9C35" w14:textId="77777777" w:rsidR="00E3551F" w:rsidRPr="00AF2430" w:rsidRDefault="00E3551F" w:rsidP="00E3551F">
            <w:pPr>
              <w:keepNext/>
              <w:jc w:val="center"/>
              <w:rPr>
                <w:rFonts w:asciiTheme="minorHAnsi" w:hAnsiTheme="minorHAnsi"/>
                <w:sz w:val="18"/>
                <w:szCs w:val="18"/>
              </w:rPr>
            </w:pPr>
            <w:r w:rsidRPr="00AF2430">
              <w:rPr>
                <w:rFonts w:asciiTheme="minorHAnsi" w:hAnsiTheme="minorHAnsi"/>
                <w:sz w:val="18"/>
                <w:szCs w:val="18"/>
              </w:rPr>
              <w:t>04</w:t>
            </w:r>
          </w:p>
        </w:tc>
        <w:tc>
          <w:tcPr>
            <w:tcW w:w="817" w:type="pct"/>
            <w:vAlign w:val="center"/>
          </w:tcPr>
          <w:p w14:paraId="65CE9C36" w14:textId="77777777" w:rsidR="00E3551F" w:rsidRPr="00AF2430" w:rsidRDefault="00E3551F" w:rsidP="00E3551F">
            <w:pPr>
              <w:keepNext/>
              <w:jc w:val="center"/>
              <w:rPr>
                <w:rFonts w:asciiTheme="minorHAnsi" w:hAnsiTheme="minorHAnsi"/>
                <w:sz w:val="18"/>
                <w:szCs w:val="18"/>
              </w:rPr>
            </w:pPr>
            <w:r w:rsidRPr="00AF2430">
              <w:rPr>
                <w:rFonts w:asciiTheme="minorHAnsi" w:hAnsiTheme="minorHAnsi"/>
                <w:sz w:val="18"/>
                <w:szCs w:val="18"/>
              </w:rPr>
              <w:t>05</w:t>
            </w:r>
          </w:p>
        </w:tc>
        <w:tc>
          <w:tcPr>
            <w:tcW w:w="840" w:type="pct"/>
            <w:vAlign w:val="center"/>
          </w:tcPr>
          <w:p w14:paraId="65CE9C37" w14:textId="77777777" w:rsidR="00E3551F" w:rsidRPr="00AF2430" w:rsidRDefault="00E3551F" w:rsidP="00E3551F">
            <w:pPr>
              <w:keepNext/>
              <w:jc w:val="center"/>
              <w:rPr>
                <w:rFonts w:asciiTheme="minorHAnsi" w:hAnsiTheme="minorHAnsi"/>
                <w:sz w:val="18"/>
                <w:szCs w:val="18"/>
              </w:rPr>
            </w:pPr>
            <w:r w:rsidRPr="00AF2430">
              <w:rPr>
                <w:rFonts w:asciiTheme="minorHAnsi" w:hAnsiTheme="minorHAnsi"/>
                <w:sz w:val="18"/>
                <w:szCs w:val="18"/>
              </w:rPr>
              <w:t>06</w:t>
            </w:r>
          </w:p>
        </w:tc>
        <w:tc>
          <w:tcPr>
            <w:tcW w:w="828" w:type="pct"/>
            <w:vAlign w:val="center"/>
          </w:tcPr>
          <w:p w14:paraId="65CE9C38" w14:textId="77777777" w:rsidR="00E3551F" w:rsidRPr="00AF2430" w:rsidRDefault="00E3551F" w:rsidP="00E3551F">
            <w:pPr>
              <w:keepNext/>
              <w:jc w:val="center"/>
              <w:rPr>
                <w:rFonts w:asciiTheme="minorHAnsi" w:hAnsiTheme="minorHAnsi"/>
                <w:sz w:val="18"/>
                <w:szCs w:val="18"/>
              </w:rPr>
            </w:pPr>
            <w:r w:rsidRPr="00AF2430">
              <w:rPr>
                <w:rFonts w:asciiTheme="minorHAnsi" w:hAnsiTheme="minorHAnsi"/>
                <w:sz w:val="18"/>
                <w:szCs w:val="18"/>
              </w:rPr>
              <w:t>07</w:t>
            </w:r>
          </w:p>
        </w:tc>
        <w:tc>
          <w:tcPr>
            <w:tcW w:w="833" w:type="pct"/>
            <w:vAlign w:val="center"/>
          </w:tcPr>
          <w:p w14:paraId="65CE9C39" w14:textId="77777777" w:rsidR="00E3551F" w:rsidRPr="00AF2430" w:rsidRDefault="00E3551F" w:rsidP="00E3551F">
            <w:pPr>
              <w:keepNext/>
              <w:jc w:val="center"/>
              <w:rPr>
                <w:rFonts w:asciiTheme="minorHAnsi" w:hAnsiTheme="minorHAnsi"/>
                <w:sz w:val="18"/>
                <w:szCs w:val="18"/>
              </w:rPr>
            </w:pPr>
            <w:r w:rsidRPr="00AF2430">
              <w:rPr>
                <w:rFonts w:asciiTheme="minorHAnsi" w:hAnsiTheme="minorHAnsi"/>
                <w:sz w:val="18"/>
                <w:szCs w:val="18"/>
              </w:rPr>
              <w:t>08</w:t>
            </w:r>
          </w:p>
        </w:tc>
      </w:tr>
      <w:tr w:rsidR="00E3551F" w:rsidRPr="00D83E48" w14:paraId="65CE9C44" w14:textId="77777777" w:rsidTr="00710CB9">
        <w:tblPrEx>
          <w:tblCellMar>
            <w:top w:w="0" w:type="dxa"/>
            <w:left w:w="108" w:type="dxa"/>
            <w:bottom w:w="0" w:type="dxa"/>
            <w:right w:w="108" w:type="dxa"/>
          </w:tblCellMar>
        </w:tblPrEx>
        <w:trPr>
          <w:trHeight w:val="144"/>
        </w:trPr>
        <w:tc>
          <w:tcPr>
            <w:tcW w:w="854" w:type="pct"/>
            <w:gridSpan w:val="2"/>
            <w:vAlign w:val="center"/>
          </w:tcPr>
          <w:p w14:paraId="65CE9C3B" w14:textId="77777777" w:rsidR="00E3551F" w:rsidRPr="00AF2430" w:rsidRDefault="00E3551F" w:rsidP="00E3551F">
            <w:pPr>
              <w:keepNext/>
              <w:jc w:val="center"/>
              <w:rPr>
                <w:rFonts w:asciiTheme="minorHAnsi" w:hAnsiTheme="minorHAnsi"/>
                <w:sz w:val="18"/>
                <w:szCs w:val="18"/>
              </w:rPr>
            </w:pPr>
            <w:r w:rsidRPr="00AF2430">
              <w:rPr>
                <w:rFonts w:asciiTheme="minorHAnsi" w:hAnsiTheme="minorHAnsi"/>
                <w:sz w:val="18"/>
                <w:szCs w:val="18"/>
              </w:rPr>
              <w:t>Zone Name</w:t>
            </w:r>
          </w:p>
        </w:tc>
        <w:tc>
          <w:tcPr>
            <w:tcW w:w="828" w:type="pct"/>
            <w:vAlign w:val="center"/>
          </w:tcPr>
          <w:p w14:paraId="65CE9C3C" w14:textId="77777777" w:rsidR="00E3551F" w:rsidRPr="00AF2430" w:rsidRDefault="00E3551F" w:rsidP="00E3551F">
            <w:pPr>
              <w:keepNext/>
              <w:jc w:val="center"/>
              <w:rPr>
                <w:rFonts w:asciiTheme="minorHAnsi" w:hAnsiTheme="minorHAnsi"/>
                <w:sz w:val="18"/>
                <w:szCs w:val="18"/>
              </w:rPr>
            </w:pPr>
            <w:r w:rsidRPr="00AF2430">
              <w:rPr>
                <w:rFonts w:asciiTheme="minorHAnsi" w:hAnsiTheme="minorHAnsi"/>
                <w:sz w:val="18"/>
                <w:szCs w:val="18"/>
              </w:rPr>
              <w:t>Zone Description</w:t>
            </w:r>
          </w:p>
        </w:tc>
        <w:tc>
          <w:tcPr>
            <w:tcW w:w="817" w:type="pct"/>
            <w:vAlign w:val="center"/>
          </w:tcPr>
          <w:p w14:paraId="65CE9C3E" w14:textId="63207186" w:rsidR="00E3551F" w:rsidRPr="00AF2430" w:rsidRDefault="00E3551F" w:rsidP="004416D7">
            <w:pPr>
              <w:keepNext/>
              <w:jc w:val="center"/>
              <w:rPr>
                <w:rFonts w:asciiTheme="minorHAnsi" w:hAnsiTheme="minorHAnsi"/>
                <w:sz w:val="18"/>
                <w:szCs w:val="18"/>
              </w:rPr>
            </w:pPr>
            <w:r w:rsidRPr="00AF2430">
              <w:rPr>
                <w:rFonts w:asciiTheme="minorHAnsi" w:hAnsiTheme="minorHAnsi"/>
                <w:sz w:val="18"/>
                <w:szCs w:val="18"/>
              </w:rPr>
              <w:t xml:space="preserve">Measured Watt Draw with all </w:t>
            </w:r>
            <w:r w:rsidR="004416D7">
              <w:rPr>
                <w:rFonts w:asciiTheme="minorHAnsi" w:hAnsiTheme="minorHAnsi"/>
                <w:sz w:val="18"/>
                <w:szCs w:val="18"/>
              </w:rPr>
              <w:t>O</w:t>
            </w:r>
            <w:r w:rsidRPr="00AF2430">
              <w:rPr>
                <w:rFonts w:asciiTheme="minorHAnsi" w:hAnsiTheme="minorHAnsi"/>
                <w:sz w:val="18"/>
                <w:szCs w:val="18"/>
              </w:rPr>
              <w:t xml:space="preserve">ther </w:t>
            </w:r>
            <w:r w:rsidR="004416D7">
              <w:rPr>
                <w:rFonts w:asciiTheme="minorHAnsi" w:hAnsiTheme="minorHAnsi"/>
                <w:sz w:val="18"/>
                <w:szCs w:val="18"/>
              </w:rPr>
              <w:t>Z</w:t>
            </w:r>
            <w:r w:rsidRPr="00AF2430">
              <w:rPr>
                <w:rFonts w:asciiTheme="minorHAnsi" w:hAnsiTheme="minorHAnsi"/>
                <w:sz w:val="18"/>
                <w:szCs w:val="18"/>
              </w:rPr>
              <w:t xml:space="preserve">ones </w:t>
            </w:r>
            <w:r w:rsidR="004416D7">
              <w:rPr>
                <w:rFonts w:asciiTheme="minorHAnsi" w:hAnsiTheme="minorHAnsi"/>
                <w:sz w:val="18"/>
                <w:szCs w:val="18"/>
              </w:rPr>
              <w:t>O</w:t>
            </w:r>
            <w:r w:rsidRPr="00AF2430">
              <w:rPr>
                <w:rFonts w:asciiTheme="minorHAnsi" w:hAnsiTheme="minorHAnsi"/>
                <w:sz w:val="18"/>
                <w:szCs w:val="18"/>
              </w:rPr>
              <w:t>ff</w:t>
            </w:r>
          </w:p>
        </w:tc>
        <w:tc>
          <w:tcPr>
            <w:tcW w:w="840" w:type="pct"/>
            <w:vAlign w:val="center"/>
          </w:tcPr>
          <w:p w14:paraId="65CE9C40" w14:textId="20FADE86" w:rsidR="00E3551F" w:rsidRPr="00AF2430" w:rsidRDefault="00E3551F" w:rsidP="004416D7">
            <w:pPr>
              <w:keepNext/>
              <w:jc w:val="center"/>
              <w:rPr>
                <w:rFonts w:asciiTheme="minorHAnsi" w:hAnsiTheme="minorHAnsi"/>
                <w:sz w:val="18"/>
                <w:szCs w:val="18"/>
              </w:rPr>
            </w:pPr>
            <w:r w:rsidRPr="00AF2430">
              <w:rPr>
                <w:rFonts w:asciiTheme="minorHAnsi" w:hAnsiTheme="minorHAnsi"/>
                <w:sz w:val="18"/>
                <w:szCs w:val="18"/>
              </w:rPr>
              <w:t xml:space="preserve">Measured Airflow with all </w:t>
            </w:r>
            <w:r w:rsidR="004416D7">
              <w:rPr>
                <w:rFonts w:asciiTheme="minorHAnsi" w:hAnsiTheme="minorHAnsi"/>
                <w:sz w:val="18"/>
                <w:szCs w:val="18"/>
              </w:rPr>
              <w:t>O</w:t>
            </w:r>
            <w:r w:rsidRPr="00AF2430">
              <w:rPr>
                <w:rFonts w:asciiTheme="minorHAnsi" w:hAnsiTheme="minorHAnsi"/>
                <w:sz w:val="18"/>
                <w:szCs w:val="18"/>
              </w:rPr>
              <w:t xml:space="preserve">ther </w:t>
            </w:r>
            <w:r w:rsidR="004416D7">
              <w:rPr>
                <w:rFonts w:asciiTheme="minorHAnsi" w:hAnsiTheme="minorHAnsi"/>
                <w:sz w:val="18"/>
                <w:szCs w:val="18"/>
              </w:rPr>
              <w:t>Z</w:t>
            </w:r>
            <w:r w:rsidRPr="00AF2430">
              <w:rPr>
                <w:rFonts w:asciiTheme="minorHAnsi" w:hAnsiTheme="minorHAnsi"/>
                <w:sz w:val="18"/>
                <w:szCs w:val="18"/>
              </w:rPr>
              <w:t xml:space="preserve">ones </w:t>
            </w:r>
            <w:r w:rsidR="004416D7">
              <w:rPr>
                <w:rFonts w:asciiTheme="minorHAnsi" w:hAnsiTheme="minorHAnsi"/>
                <w:sz w:val="18"/>
                <w:szCs w:val="18"/>
              </w:rPr>
              <w:t>O</w:t>
            </w:r>
            <w:r w:rsidRPr="00AF2430">
              <w:rPr>
                <w:rFonts w:asciiTheme="minorHAnsi" w:hAnsiTheme="minorHAnsi"/>
                <w:sz w:val="18"/>
                <w:szCs w:val="18"/>
              </w:rPr>
              <w:t>ff</w:t>
            </w:r>
            <w:r w:rsidR="001445A1">
              <w:rPr>
                <w:rFonts w:asciiTheme="minorHAnsi" w:hAnsiTheme="minorHAnsi"/>
                <w:sz w:val="18"/>
                <w:szCs w:val="18"/>
              </w:rPr>
              <w:t xml:space="preserve"> (cfm)</w:t>
            </w:r>
          </w:p>
        </w:tc>
        <w:tc>
          <w:tcPr>
            <w:tcW w:w="828" w:type="pct"/>
            <w:vAlign w:val="center"/>
          </w:tcPr>
          <w:p w14:paraId="65CE9C41" w14:textId="77777777" w:rsidR="00E3551F" w:rsidRPr="00AF2430" w:rsidRDefault="00E3551F" w:rsidP="00E3551F">
            <w:pPr>
              <w:keepNext/>
              <w:jc w:val="center"/>
              <w:rPr>
                <w:rFonts w:asciiTheme="minorHAnsi" w:hAnsiTheme="minorHAnsi"/>
                <w:sz w:val="18"/>
                <w:szCs w:val="18"/>
              </w:rPr>
            </w:pPr>
            <w:r w:rsidRPr="00AF2430">
              <w:rPr>
                <w:rFonts w:asciiTheme="minorHAnsi" w:hAnsiTheme="minorHAnsi"/>
                <w:sz w:val="18"/>
                <w:szCs w:val="18"/>
              </w:rPr>
              <w:t>Calculated Fan Efficacy</w:t>
            </w:r>
          </w:p>
          <w:p w14:paraId="65CE9C42" w14:textId="3D85BC6C" w:rsidR="00E3551F" w:rsidRPr="00AF2430" w:rsidRDefault="00E3551F" w:rsidP="00E3551F">
            <w:pPr>
              <w:keepNext/>
              <w:jc w:val="center"/>
              <w:rPr>
                <w:rFonts w:asciiTheme="minorHAnsi" w:hAnsiTheme="minorHAnsi"/>
                <w:sz w:val="18"/>
                <w:szCs w:val="18"/>
              </w:rPr>
            </w:pPr>
            <w:r w:rsidRPr="00AF2430">
              <w:rPr>
                <w:rFonts w:asciiTheme="minorHAnsi" w:hAnsiTheme="minorHAnsi"/>
                <w:sz w:val="18"/>
                <w:szCs w:val="18"/>
              </w:rPr>
              <w:t>(W</w:t>
            </w:r>
            <w:r w:rsidR="004416D7">
              <w:rPr>
                <w:rFonts w:asciiTheme="minorHAnsi" w:hAnsiTheme="minorHAnsi"/>
                <w:sz w:val="18"/>
                <w:szCs w:val="18"/>
              </w:rPr>
              <w:t>atts</w:t>
            </w:r>
            <w:r w:rsidRPr="00AF2430">
              <w:rPr>
                <w:rFonts w:asciiTheme="minorHAnsi" w:hAnsiTheme="minorHAnsi"/>
                <w:sz w:val="18"/>
                <w:szCs w:val="18"/>
              </w:rPr>
              <w:t>/cfm)</w:t>
            </w:r>
          </w:p>
        </w:tc>
        <w:tc>
          <w:tcPr>
            <w:tcW w:w="833" w:type="pct"/>
            <w:vAlign w:val="center"/>
          </w:tcPr>
          <w:p w14:paraId="65CE9C43" w14:textId="77777777" w:rsidR="00E3551F" w:rsidRPr="00AF2430" w:rsidRDefault="00E3551F" w:rsidP="00E3551F">
            <w:pPr>
              <w:keepNext/>
              <w:jc w:val="center"/>
              <w:rPr>
                <w:rFonts w:asciiTheme="minorHAnsi" w:hAnsiTheme="minorHAnsi"/>
                <w:sz w:val="18"/>
                <w:szCs w:val="18"/>
              </w:rPr>
            </w:pPr>
            <w:r w:rsidRPr="00AF2430">
              <w:rPr>
                <w:rFonts w:asciiTheme="minorHAnsi" w:hAnsiTheme="minorHAnsi"/>
                <w:sz w:val="18"/>
                <w:szCs w:val="18"/>
              </w:rPr>
              <w:t>Zone Compliance Status</w:t>
            </w:r>
          </w:p>
        </w:tc>
      </w:tr>
      <w:tr w:rsidR="00E3551F" w:rsidRPr="00D83E48" w14:paraId="65CE9C4B" w14:textId="77777777" w:rsidTr="00710CB9">
        <w:tblPrEx>
          <w:tblCellMar>
            <w:top w:w="0" w:type="dxa"/>
            <w:left w:w="108" w:type="dxa"/>
            <w:bottom w:w="0" w:type="dxa"/>
            <w:right w:w="108" w:type="dxa"/>
          </w:tblCellMar>
        </w:tblPrEx>
        <w:trPr>
          <w:trHeight w:val="144"/>
        </w:trPr>
        <w:tc>
          <w:tcPr>
            <w:tcW w:w="854" w:type="pct"/>
            <w:gridSpan w:val="2"/>
            <w:vAlign w:val="center"/>
          </w:tcPr>
          <w:p w14:paraId="65CE9C45" w14:textId="77777777" w:rsidR="00E3551F" w:rsidRPr="00AF2430" w:rsidRDefault="00E3551F" w:rsidP="00E3551F">
            <w:pPr>
              <w:keepNext/>
              <w:jc w:val="center"/>
              <w:rPr>
                <w:rFonts w:asciiTheme="minorHAnsi" w:hAnsiTheme="minorHAnsi"/>
                <w:sz w:val="18"/>
                <w:szCs w:val="18"/>
              </w:rPr>
            </w:pPr>
          </w:p>
        </w:tc>
        <w:tc>
          <w:tcPr>
            <w:tcW w:w="828" w:type="pct"/>
            <w:vAlign w:val="center"/>
          </w:tcPr>
          <w:p w14:paraId="65CE9C46" w14:textId="77777777" w:rsidR="00E3551F" w:rsidRPr="00AF2430" w:rsidRDefault="00E3551F" w:rsidP="00E3551F">
            <w:pPr>
              <w:keepNext/>
              <w:jc w:val="center"/>
              <w:rPr>
                <w:rFonts w:asciiTheme="minorHAnsi" w:hAnsiTheme="minorHAnsi"/>
                <w:sz w:val="18"/>
                <w:szCs w:val="18"/>
              </w:rPr>
            </w:pPr>
          </w:p>
        </w:tc>
        <w:tc>
          <w:tcPr>
            <w:tcW w:w="817" w:type="pct"/>
            <w:vAlign w:val="center"/>
          </w:tcPr>
          <w:p w14:paraId="65CE9C47" w14:textId="77777777" w:rsidR="00E3551F" w:rsidRPr="00AF2430" w:rsidRDefault="00E3551F" w:rsidP="00E3551F">
            <w:pPr>
              <w:keepNext/>
              <w:jc w:val="center"/>
              <w:rPr>
                <w:rFonts w:asciiTheme="minorHAnsi" w:hAnsiTheme="minorHAnsi"/>
                <w:sz w:val="18"/>
                <w:szCs w:val="18"/>
              </w:rPr>
            </w:pPr>
          </w:p>
        </w:tc>
        <w:tc>
          <w:tcPr>
            <w:tcW w:w="840" w:type="pct"/>
            <w:vAlign w:val="center"/>
          </w:tcPr>
          <w:p w14:paraId="65CE9C48" w14:textId="77777777" w:rsidR="00E3551F" w:rsidRPr="00AF2430" w:rsidRDefault="00E3551F" w:rsidP="00E3551F">
            <w:pPr>
              <w:keepNext/>
              <w:jc w:val="center"/>
              <w:rPr>
                <w:rFonts w:asciiTheme="minorHAnsi" w:hAnsiTheme="minorHAnsi"/>
                <w:sz w:val="18"/>
                <w:szCs w:val="18"/>
              </w:rPr>
            </w:pPr>
          </w:p>
        </w:tc>
        <w:tc>
          <w:tcPr>
            <w:tcW w:w="828" w:type="pct"/>
            <w:vAlign w:val="center"/>
          </w:tcPr>
          <w:p w14:paraId="65CE9C49" w14:textId="77777777" w:rsidR="00E3551F" w:rsidRPr="00AF2430" w:rsidRDefault="00E3551F" w:rsidP="00E3551F">
            <w:pPr>
              <w:keepNext/>
              <w:jc w:val="center"/>
              <w:rPr>
                <w:rFonts w:asciiTheme="minorHAnsi" w:hAnsiTheme="minorHAnsi"/>
                <w:sz w:val="18"/>
                <w:szCs w:val="18"/>
              </w:rPr>
            </w:pPr>
          </w:p>
        </w:tc>
        <w:tc>
          <w:tcPr>
            <w:tcW w:w="833" w:type="pct"/>
            <w:vAlign w:val="center"/>
          </w:tcPr>
          <w:p w14:paraId="65CE9C4A" w14:textId="77777777" w:rsidR="00E3551F" w:rsidRPr="00AF2430" w:rsidRDefault="00E3551F" w:rsidP="00E3551F">
            <w:pPr>
              <w:keepNext/>
              <w:jc w:val="center"/>
              <w:rPr>
                <w:rFonts w:asciiTheme="minorHAnsi" w:hAnsiTheme="minorHAnsi"/>
                <w:sz w:val="18"/>
                <w:szCs w:val="18"/>
              </w:rPr>
            </w:pPr>
          </w:p>
        </w:tc>
      </w:tr>
      <w:tr w:rsidR="006A67C2" w:rsidRPr="00D83E48" w14:paraId="65CE9C52" w14:textId="77777777" w:rsidTr="00710CB9">
        <w:tblPrEx>
          <w:tblCellMar>
            <w:top w:w="0" w:type="dxa"/>
            <w:left w:w="108" w:type="dxa"/>
            <w:bottom w:w="0" w:type="dxa"/>
            <w:right w:w="108" w:type="dxa"/>
          </w:tblCellMar>
        </w:tblPrEx>
        <w:trPr>
          <w:trHeight w:val="144"/>
        </w:trPr>
        <w:tc>
          <w:tcPr>
            <w:tcW w:w="854" w:type="pct"/>
            <w:gridSpan w:val="2"/>
            <w:vAlign w:val="center"/>
          </w:tcPr>
          <w:p w14:paraId="65CE9C4C" w14:textId="77777777" w:rsidR="006A67C2" w:rsidRPr="00AF2430" w:rsidRDefault="006A67C2" w:rsidP="00E3551F">
            <w:pPr>
              <w:keepNext/>
              <w:jc w:val="center"/>
              <w:rPr>
                <w:rFonts w:asciiTheme="minorHAnsi" w:hAnsiTheme="minorHAnsi"/>
                <w:sz w:val="18"/>
                <w:szCs w:val="18"/>
              </w:rPr>
            </w:pPr>
          </w:p>
        </w:tc>
        <w:tc>
          <w:tcPr>
            <w:tcW w:w="828" w:type="pct"/>
            <w:vAlign w:val="center"/>
          </w:tcPr>
          <w:p w14:paraId="65CE9C4D" w14:textId="77777777" w:rsidR="006A67C2" w:rsidRPr="00AF2430" w:rsidRDefault="006A67C2" w:rsidP="006A67C2">
            <w:pPr>
              <w:keepNext/>
              <w:jc w:val="center"/>
              <w:rPr>
                <w:rFonts w:asciiTheme="minorHAnsi" w:hAnsiTheme="minorHAnsi"/>
                <w:sz w:val="18"/>
                <w:szCs w:val="18"/>
              </w:rPr>
            </w:pPr>
          </w:p>
        </w:tc>
        <w:tc>
          <w:tcPr>
            <w:tcW w:w="817" w:type="pct"/>
            <w:vAlign w:val="center"/>
          </w:tcPr>
          <w:p w14:paraId="65CE9C4E" w14:textId="77777777" w:rsidR="006A67C2" w:rsidRPr="00AF2430" w:rsidRDefault="006A67C2" w:rsidP="006A67C2">
            <w:pPr>
              <w:keepNext/>
              <w:jc w:val="center"/>
              <w:rPr>
                <w:rFonts w:asciiTheme="minorHAnsi" w:hAnsiTheme="minorHAnsi"/>
                <w:sz w:val="18"/>
                <w:szCs w:val="18"/>
              </w:rPr>
            </w:pPr>
          </w:p>
        </w:tc>
        <w:tc>
          <w:tcPr>
            <w:tcW w:w="840" w:type="pct"/>
            <w:vAlign w:val="center"/>
          </w:tcPr>
          <w:p w14:paraId="65CE9C4F" w14:textId="77777777" w:rsidR="006A67C2" w:rsidRPr="00AF2430" w:rsidRDefault="006A67C2" w:rsidP="006A67C2">
            <w:pPr>
              <w:keepNext/>
              <w:jc w:val="center"/>
              <w:rPr>
                <w:rFonts w:asciiTheme="minorHAnsi" w:hAnsiTheme="minorHAnsi"/>
                <w:sz w:val="18"/>
                <w:szCs w:val="18"/>
              </w:rPr>
            </w:pPr>
          </w:p>
        </w:tc>
        <w:tc>
          <w:tcPr>
            <w:tcW w:w="828" w:type="pct"/>
            <w:vAlign w:val="center"/>
          </w:tcPr>
          <w:p w14:paraId="65CE9C50" w14:textId="77777777" w:rsidR="006A67C2" w:rsidRPr="00AF2430" w:rsidRDefault="006A67C2" w:rsidP="006A67C2">
            <w:pPr>
              <w:keepNext/>
              <w:jc w:val="center"/>
              <w:rPr>
                <w:rFonts w:asciiTheme="minorHAnsi" w:hAnsiTheme="minorHAnsi"/>
                <w:sz w:val="18"/>
                <w:szCs w:val="18"/>
              </w:rPr>
            </w:pPr>
          </w:p>
        </w:tc>
        <w:tc>
          <w:tcPr>
            <w:tcW w:w="833" w:type="pct"/>
            <w:vAlign w:val="center"/>
          </w:tcPr>
          <w:p w14:paraId="65CE9C51" w14:textId="77777777" w:rsidR="006A67C2" w:rsidRPr="00AF2430" w:rsidRDefault="006A67C2" w:rsidP="00E3551F">
            <w:pPr>
              <w:keepNext/>
              <w:jc w:val="center"/>
              <w:rPr>
                <w:rFonts w:asciiTheme="minorHAnsi" w:hAnsiTheme="minorHAnsi"/>
                <w:sz w:val="18"/>
                <w:szCs w:val="18"/>
              </w:rPr>
            </w:pPr>
          </w:p>
        </w:tc>
      </w:tr>
      <w:tr w:rsidR="006A67C2" w:rsidRPr="00D83E48" w14:paraId="65CE9C56" w14:textId="77777777" w:rsidTr="000E3240">
        <w:tblPrEx>
          <w:tblCellMar>
            <w:top w:w="0" w:type="dxa"/>
            <w:left w:w="115" w:type="dxa"/>
            <w:bottom w:w="0" w:type="dxa"/>
            <w:right w:w="115" w:type="dxa"/>
          </w:tblCellMar>
        </w:tblPrEx>
        <w:trPr>
          <w:trHeight w:val="144"/>
        </w:trPr>
        <w:tc>
          <w:tcPr>
            <w:tcW w:w="217" w:type="pct"/>
            <w:vAlign w:val="center"/>
          </w:tcPr>
          <w:p w14:paraId="65CE9C53" w14:textId="77777777" w:rsidR="006A67C2" w:rsidRPr="00AF2430" w:rsidRDefault="006A67C2" w:rsidP="00E3551F">
            <w:pPr>
              <w:pStyle w:val="FootnoteText"/>
              <w:keepNext/>
              <w:jc w:val="center"/>
              <w:rPr>
                <w:rFonts w:asciiTheme="minorHAnsi" w:hAnsiTheme="minorHAnsi"/>
                <w:sz w:val="18"/>
                <w:szCs w:val="18"/>
              </w:rPr>
            </w:pPr>
            <w:r w:rsidRPr="00AF2430">
              <w:rPr>
                <w:rFonts w:asciiTheme="minorHAnsi" w:hAnsiTheme="minorHAnsi"/>
                <w:sz w:val="18"/>
                <w:szCs w:val="18"/>
              </w:rPr>
              <w:t>09</w:t>
            </w:r>
          </w:p>
        </w:tc>
        <w:tc>
          <w:tcPr>
            <w:tcW w:w="2282" w:type="pct"/>
            <w:gridSpan w:val="3"/>
            <w:vAlign w:val="center"/>
          </w:tcPr>
          <w:p w14:paraId="65CE9C54" w14:textId="77777777" w:rsidR="006A67C2" w:rsidRPr="00AF2430" w:rsidRDefault="006A67C2" w:rsidP="00E3551F">
            <w:pPr>
              <w:pStyle w:val="FootnoteText"/>
              <w:keepNext/>
              <w:rPr>
                <w:rFonts w:asciiTheme="minorHAnsi" w:hAnsiTheme="minorHAnsi"/>
                <w:sz w:val="18"/>
                <w:szCs w:val="18"/>
              </w:rPr>
            </w:pPr>
            <w:r w:rsidRPr="00AF2430">
              <w:rPr>
                <w:rFonts w:asciiTheme="minorHAnsi" w:hAnsiTheme="minorHAnsi"/>
                <w:sz w:val="18"/>
                <w:szCs w:val="18"/>
              </w:rPr>
              <w:t>Compliance Statement:</w:t>
            </w:r>
          </w:p>
        </w:tc>
        <w:tc>
          <w:tcPr>
            <w:tcW w:w="2501" w:type="pct"/>
            <w:gridSpan w:val="3"/>
            <w:vAlign w:val="center"/>
          </w:tcPr>
          <w:p w14:paraId="65CE9C55" w14:textId="77777777" w:rsidR="006A67C2" w:rsidRPr="00AF2430" w:rsidRDefault="006A67C2" w:rsidP="00E3551F">
            <w:pPr>
              <w:pStyle w:val="FootnoteText"/>
              <w:keepNext/>
              <w:rPr>
                <w:rFonts w:asciiTheme="minorHAnsi" w:hAnsiTheme="minorHAnsi"/>
                <w:sz w:val="18"/>
                <w:szCs w:val="18"/>
              </w:rPr>
            </w:pPr>
          </w:p>
        </w:tc>
      </w:tr>
    </w:tbl>
    <w:p w14:paraId="65CE9C57" w14:textId="77777777" w:rsidR="00E3551F" w:rsidRDefault="00E3551F" w:rsidP="00B816B4">
      <w:pPr>
        <w:rPr>
          <w:rFonts w:asciiTheme="minorHAnsi" w:hAnsiTheme="minorHAnsi"/>
          <w:sz w:val="18"/>
          <w:szCs w:val="18"/>
        </w:rPr>
      </w:pPr>
    </w:p>
    <w:tbl>
      <w:tblPr>
        <w:tblW w:w="10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468"/>
        <w:gridCol w:w="2430"/>
        <w:gridCol w:w="8100"/>
      </w:tblGrid>
      <w:tr w:rsidR="00036F28" w:rsidRPr="00D83E48" w14:paraId="65CE9C59" w14:textId="77777777" w:rsidTr="0005113D">
        <w:trPr>
          <w:trHeight w:val="144"/>
        </w:trPr>
        <w:tc>
          <w:tcPr>
            <w:tcW w:w="10998" w:type="dxa"/>
            <w:gridSpan w:val="3"/>
          </w:tcPr>
          <w:p w14:paraId="65CE9C58" w14:textId="77777777" w:rsidR="00036F28" w:rsidRPr="00207D4B" w:rsidRDefault="00036F28" w:rsidP="00036F28">
            <w:pPr>
              <w:keepNext/>
              <w:rPr>
                <w:rFonts w:asciiTheme="minorHAnsi" w:hAnsiTheme="minorHAnsi"/>
                <w:sz w:val="18"/>
                <w:szCs w:val="18"/>
              </w:rPr>
            </w:pPr>
            <w:r w:rsidRPr="0036342F">
              <w:rPr>
                <w:rFonts w:asciiTheme="minorHAnsi" w:hAnsiTheme="minorHAnsi"/>
                <w:b/>
                <w:szCs w:val="18"/>
              </w:rPr>
              <w:t>E. Additional Requirements</w:t>
            </w:r>
          </w:p>
        </w:tc>
      </w:tr>
      <w:tr w:rsidR="00036F28" w:rsidRPr="00D83E48" w14:paraId="65CE9C5C" w14:textId="77777777" w:rsidTr="0005113D">
        <w:trPr>
          <w:trHeight w:val="144"/>
        </w:trPr>
        <w:tc>
          <w:tcPr>
            <w:tcW w:w="468" w:type="dxa"/>
          </w:tcPr>
          <w:p w14:paraId="65CE9C5A" w14:textId="77777777" w:rsidR="00036F28" w:rsidRPr="00207D4B" w:rsidRDefault="00036F28" w:rsidP="0005113D">
            <w:pPr>
              <w:pStyle w:val="FootnoteText"/>
              <w:keepNext/>
              <w:jc w:val="center"/>
              <w:rPr>
                <w:rFonts w:asciiTheme="minorHAnsi" w:hAnsiTheme="minorHAnsi"/>
                <w:sz w:val="18"/>
                <w:szCs w:val="18"/>
              </w:rPr>
            </w:pPr>
            <w:r w:rsidRPr="00207D4B">
              <w:rPr>
                <w:rFonts w:asciiTheme="minorHAnsi" w:hAnsiTheme="minorHAnsi"/>
                <w:sz w:val="18"/>
                <w:szCs w:val="18"/>
              </w:rPr>
              <w:t>01</w:t>
            </w:r>
          </w:p>
        </w:tc>
        <w:tc>
          <w:tcPr>
            <w:tcW w:w="10530" w:type="dxa"/>
            <w:gridSpan w:val="2"/>
          </w:tcPr>
          <w:p w14:paraId="65CE9C5B" w14:textId="77777777" w:rsidR="00036F28" w:rsidRPr="00207D4B" w:rsidRDefault="00036F28" w:rsidP="0005113D">
            <w:pPr>
              <w:rPr>
                <w:rFonts w:asciiTheme="minorHAnsi" w:hAnsiTheme="minorHAnsi"/>
                <w:sz w:val="18"/>
                <w:szCs w:val="18"/>
              </w:rPr>
            </w:pPr>
            <w:r w:rsidRPr="00207D4B">
              <w:rPr>
                <w:rFonts w:asciiTheme="minorHAnsi" w:hAnsiTheme="minorHAnsi"/>
                <w:sz w:val="18"/>
                <w:szCs w:val="18"/>
              </w:rPr>
              <w:t>All registers were fully open during the diagnostic test.</w:t>
            </w:r>
          </w:p>
        </w:tc>
      </w:tr>
      <w:tr w:rsidR="00036F28" w:rsidRPr="00D83E48" w14:paraId="65CE9C5F" w14:textId="77777777" w:rsidTr="0005113D">
        <w:trPr>
          <w:trHeight w:val="144"/>
        </w:trPr>
        <w:tc>
          <w:tcPr>
            <w:tcW w:w="468" w:type="dxa"/>
          </w:tcPr>
          <w:p w14:paraId="65CE9C5D" w14:textId="77777777" w:rsidR="00036F28" w:rsidRPr="00207D4B" w:rsidRDefault="00036F28" w:rsidP="0005113D">
            <w:pPr>
              <w:pStyle w:val="FootnoteText"/>
              <w:keepNext/>
              <w:jc w:val="center"/>
              <w:rPr>
                <w:rFonts w:asciiTheme="minorHAnsi" w:hAnsiTheme="minorHAnsi"/>
                <w:sz w:val="18"/>
                <w:szCs w:val="18"/>
              </w:rPr>
            </w:pPr>
            <w:r w:rsidRPr="00207D4B">
              <w:rPr>
                <w:rFonts w:asciiTheme="minorHAnsi" w:hAnsiTheme="minorHAnsi"/>
                <w:sz w:val="18"/>
                <w:szCs w:val="18"/>
              </w:rPr>
              <w:t>02</w:t>
            </w:r>
          </w:p>
        </w:tc>
        <w:tc>
          <w:tcPr>
            <w:tcW w:w="10530" w:type="dxa"/>
            <w:gridSpan w:val="2"/>
          </w:tcPr>
          <w:p w14:paraId="65CE9C5E" w14:textId="77777777" w:rsidR="00036F28" w:rsidRPr="00207D4B" w:rsidRDefault="00036F28" w:rsidP="0005113D">
            <w:pPr>
              <w:rPr>
                <w:rFonts w:asciiTheme="minorHAnsi" w:hAnsiTheme="minorHAnsi"/>
                <w:sz w:val="18"/>
                <w:szCs w:val="18"/>
              </w:rPr>
            </w:pPr>
            <w:r w:rsidRPr="00207D4B">
              <w:rPr>
                <w:rFonts w:asciiTheme="minorHAnsi" w:hAnsiTheme="minorHAnsi"/>
                <w:sz w:val="18"/>
                <w:szCs w:val="18"/>
              </w:rPr>
              <w:t>System fan was set at maximum speed during the diagnostic test.</w:t>
            </w:r>
          </w:p>
        </w:tc>
      </w:tr>
      <w:tr w:rsidR="00036F28" w:rsidRPr="00D83E48" w14:paraId="65CE9C62" w14:textId="77777777" w:rsidTr="0005113D">
        <w:trPr>
          <w:trHeight w:val="144"/>
        </w:trPr>
        <w:tc>
          <w:tcPr>
            <w:tcW w:w="468" w:type="dxa"/>
          </w:tcPr>
          <w:p w14:paraId="65CE9C60" w14:textId="77777777" w:rsidR="00036F28" w:rsidRPr="00207D4B" w:rsidRDefault="00036F28" w:rsidP="0005113D">
            <w:pPr>
              <w:pStyle w:val="FootnoteText"/>
              <w:keepNext/>
              <w:jc w:val="center"/>
              <w:rPr>
                <w:rFonts w:asciiTheme="minorHAnsi" w:hAnsiTheme="minorHAnsi"/>
                <w:sz w:val="18"/>
                <w:szCs w:val="18"/>
              </w:rPr>
            </w:pPr>
            <w:r w:rsidRPr="00207D4B">
              <w:rPr>
                <w:rFonts w:asciiTheme="minorHAnsi" w:hAnsiTheme="minorHAnsi"/>
                <w:sz w:val="18"/>
                <w:szCs w:val="18"/>
              </w:rPr>
              <w:t>03</w:t>
            </w:r>
          </w:p>
        </w:tc>
        <w:tc>
          <w:tcPr>
            <w:tcW w:w="10530" w:type="dxa"/>
            <w:gridSpan w:val="2"/>
          </w:tcPr>
          <w:p w14:paraId="65CE9C61" w14:textId="77777777" w:rsidR="00036F28" w:rsidRPr="00207D4B" w:rsidRDefault="00036F28" w:rsidP="0005113D">
            <w:pPr>
              <w:rPr>
                <w:rFonts w:asciiTheme="minorHAnsi" w:hAnsiTheme="minorHAnsi"/>
                <w:sz w:val="18"/>
                <w:szCs w:val="18"/>
              </w:rPr>
            </w:pPr>
            <w:r w:rsidRPr="00207D4B">
              <w:rPr>
                <w:rFonts w:asciiTheme="minorHAnsi" w:hAnsiTheme="minorHAnsi"/>
                <w:sz w:val="18"/>
                <w:szCs w:val="18"/>
              </w:rPr>
              <w:t>If fresh air duct is part of the HVAC system it was not closed during the diagnostic test.</w:t>
            </w:r>
          </w:p>
        </w:tc>
      </w:tr>
      <w:tr w:rsidR="00036F28" w:rsidRPr="00D83E48" w14:paraId="65CE9C65" w14:textId="77777777" w:rsidTr="0005113D">
        <w:trPr>
          <w:trHeight w:val="144"/>
        </w:trPr>
        <w:tc>
          <w:tcPr>
            <w:tcW w:w="468" w:type="dxa"/>
          </w:tcPr>
          <w:p w14:paraId="65CE9C63" w14:textId="77777777" w:rsidR="00036F28" w:rsidRPr="00207D4B" w:rsidRDefault="00036F28" w:rsidP="0005113D">
            <w:pPr>
              <w:pStyle w:val="FootnoteText"/>
              <w:keepNext/>
              <w:jc w:val="center"/>
              <w:rPr>
                <w:rFonts w:asciiTheme="minorHAnsi" w:hAnsiTheme="minorHAnsi"/>
                <w:sz w:val="18"/>
                <w:szCs w:val="18"/>
              </w:rPr>
            </w:pPr>
            <w:r w:rsidRPr="00207D4B">
              <w:rPr>
                <w:rFonts w:asciiTheme="minorHAnsi" w:hAnsiTheme="minorHAnsi"/>
                <w:sz w:val="18"/>
                <w:szCs w:val="18"/>
              </w:rPr>
              <w:t>04</w:t>
            </w:r>
          </w:p>
        </w:tc>
        <w:tc>
          <w:tcPr>
            <w:tcW w:w="10530" w:type="dxa"/>
            <w:gridSpan w:val="2"/>
          </w:tcPr>
          <w:p w14:paraId="65CE9C64" w14:textId="77777777" w:rsidR="00036F28" w:rsidRPr="00207D4B" w:rsidRDefault="00036F28" w:rsidP="0005113D">
            <w:pPr>
              <w:keepNext/>
              <w:rPr>
                <w:rFonts w:asciiTheme="minorHAnsi" w:hAnsiTheme="minorHAnsi"/>
                <w:sz w:val="18"/>
                <w:szCs w:val="18"/>
              </w:rPr>
            </w:pPr>
            <w:r w:rsidRPr="00207D4B">
              <w:rPr>
                <w:rFonts w:asciiTheme="minorHAnsi" w:hAnsiTheme="minorHAnsi"/>
                <w:sz w:val="18"/>
                <w:szCs w:val="18"/>
              </w:rPr>
              <w:t>Airflow rate and fan watt draw shall be simultaneous measurements when used to calculate the fan efficacy tested value.</w:t>
            </w:r>
          </w:p>
        </w:tc>
      </w:tr>
      <w:tr w:rsidR="00036F28" w:rsidRPr="00D83E48" w14:paraId="65CE9C68" w14:textId="77777777" w:rsidTr="00036F28">
        <w:trPr>
          <w:trHeight w:val="144"/>
        </w:trPr>
        <w:tc>
          <w:tcPr>
            <w:tcW w:w="468" w:type="dxa"/>
            <w:vAlign w:val="center"/>
          </w:tcPr>
          <w:p w14:paraId="65CE9C66" w14:textId="77777777" w:rsidR="00036F28" w:rsidRPr="00207D4B" w:rsidRDefault="00036F28" w:rsidP="00036F28">
            <w:pPr>
              <w:pStyle w:val="FootnoteText"/>
              <w:keepNext/>
              <w:jc w:val="center"/>
              <w:rPr>
                <w:rFonts w:asciiTheme="minorHAnsi" w:hAnsiTheme="minorHAnsi"/>
                <w:sz w:val="18"/>
                <w:szCs w:val="18"/>
              </w:rPr>
            </w:pPr>
            <w:r w:rsidRPr="00207D4B">
              <w:rPr>
                <w:rFonts w:asciiTheme="minorHAnsi" w:hAnsiTheme="minorHAnsi"/>
                <w:sz w:val="18"/>
                <w:szCs w:val="18"/>
              </w:rPr>
              <w:t>05</w:t>
            </w:r>
          </w:p>
        </w:tc>
        <w:tc>
          <w:tcPr>
            <w:tcW w:w="10530" w:type="dxa"/>
            <w:gridSpan w:val="2"/>
          </w:tcPr>
          <w:p w14:paraId="65CE9C67" w14:textId="1DDA3D80" w:rsidR="00036F28" w:rsidRPr="00207D4B" w:rsidRDefault="00036F28" w:rsidP="002E53A2">
            <w:pPr>
              <w:pStyle w:val="NormalBullet"/>
              <w:tabs>
                <w:tab w:val="clear" w:pos="-2966"/>
              </w:tabs>
              <w:spacing w:before="0"/>
              <w:ind w:left="0" w:firstLine="0"/>
              <w:rPr>
                <w:rFonts w:asciiTheme="minorHAnsi" w:hAnsiTheme="minorHAnsi"/>
                <w:sz w:val="18"/>
                <w:szCs w:val="18"/>
              </w:rPr>
            </w:pPr>
            <w:r w:rsidRPr="00207D4B">
              <w:rPr>
                <w:rFonts w:asciiTheme="minorHAnsi" w:hAnsiTheme="minorHAnsi"/>
                <w:sz w:val="18"/>
                <w:szCs w:val="18"/>
              </w:rPr>
              <w:t>Multi-speed compressor space cooling systems or variable speed compressor systems shall verify airflow (cfm/ton) and fan efficacy (</w:t>
            </w:r>
            <w:r w:rsidR="002E53A2">
              <w:rPr>
                <w:rFonts w:asciiTheme="minorHAnsi" w:hAnsiTheme="minorHAnsi"/>
                <w:sz w:val="18"/>
                <w:szCs w:val="18"/>
              </w:rPr>
              <w:t>w</w:t>
            </w:r>
            <w:r w:rsidRPr="00207D4B">
              <w:rPr>
                <w:rFonts w:asciiTheme="minorHAnsi" w:hAnsiTheme="minorHAnsi"/>
                <w:sz w:val="18"/>
                <w:szCs w:val="18"/>
              </w:rPr>
              <w:t>att/cfm) with system operating in cooling mode at the maximum compressor speed and the maximum air handler fan speed.</w:t>
            </w:r>
          </w:p>
        </w:tc>
      </w:tr>
      <w:tr w:rsidR="00036F28" w:rsidRPr="00D83E48" w14:paraId="65CE9C6B" w14:textId="77777777" w:rsidTr="00036F28">
        <w:trPr>
          <w:trHeight w:val="144"/>
        </w:trPr>
        <w:tc>
          <w:tcPr>
            <w:tcW w:w="468" w:type="dxa"/>
            <w:vAlign w:val="center"/>
          </w:tcPr>
          <w:p w14:paraId="65CE9C69" w14:textId="77777777" w:rsidR="00036F28" w:rsidRPr="00207D4B" w:rsidRDefault="00036F28" w:rsidP="00036F28">
            <w:pPr>
              <w:pStyle w:val="FootnoteText"/>
              <w:keepNext/>
              <w:jc w:val="center"/>
              <w:rPr>
                <w:rFonts w:asciiTheme="minorHAnsi" w:hAnsiTheme="minorHAnsi"/>
                <w:sz w:val="18"/>
                <w:szCs w:val="18"/>
              </w:rPr>
            </w:pPr>
            <w:r w:rsidRPr="00207D4B">
              <w:rPr>
                <w:rFonts w:asciiTheme="minorHAnsi" w:hAnsiTheme="minorHAnsi"/>
                <w:sz w:val="18"/>
                <w:szCs w:val="18"/>
              </w:rPr>
              <w:t>06</w:t>
            </w:r>
          </w:p>
        </w:tc>
        <w:tc>
          <w:tcPr>
            <w:tcW w:w="10530" w:type="dxa"/>
            <w:gridSpan w:val="2"/>
          </w:tcPr>
          <w:p w14:paraId="65CE9C6A" w14:textId="5876219B" w:rsidR="00036F28" w:rsidRPr="00207D4B" w:rsidRDefault="00036F28" w:rsidP="002E53A2">
            <w:pPr>
              <w:keepNext/>
              <w:rPr>
                <w:rFonts w:asciiTheme="minorHAnsi" w:hAnsiTheme="minorHAnsi"/>
                <w:sz w:val="18"/>
                <w:szCs w:val="18"/>
              </w:rPr>
            </w:pPr>
            <w:r w:rsidRPr="00207D4B">
              <w:rPr>
                <w:rFonts w:asciiTheme="minorHAnsi" w:hAnsiTheme="minorHAnsi"/>
                <w:sz w:val="18"/>
                <w:szCs w:val="18"/>
              </w:rPr>
              <w:t>Zoned cooling air distribution systems with single speed compressors shall meet both the airflow (cfm/ton) and fan efficacy (</w:t>
            </w:r>
            <w:r w:rsidR="002E53A2">
              <w:rPr>
                <w:rFonts w:asciiTheme="minorHAnsi" w:hAnsiTheme="minorHAnsi"/>
                <w:sz w:val="18"/>
                <w:szCs w:val="18"/>
              </w:rPr>
              <w:t>w</w:t>
            </w:r>
            <w:r w:rsidRPr="00207D4B">
              <w:rPr>
                <w:rFonts w:asciiTheme="minorHAnsi" w:hAnsiTheme="minorHAnsi"/>
                <w:sz w:val="18"/>
                <w:szCs w:val="18"/>
              </w:rPr>
              <w:t>att/cfm) criteria in every zonal control mode.</w:t>
            </w:r>
          </w:p>
        </w:tc>
      </w:tr>
      <w:tr w:rsidR="00036F28" w:rsidRPr="00D83E48" w14:paraId="65CE9C6E" w14:textId="77777777" w:rsidTr="00036F28">
        <w:trPr>
          <w:trHeight w:val="144"/>
        </w:trPr>
        <w:tc>
          <w:tcPr>
            <w:tcW w:w="468" w:type="dxa"/>
            <w:vAlign w:val="center"/>
          </w:tcPr>
          <w:p w14:paraId="65CE9C6C" w14:textId="77777777" w:rsidR="00036F28" w:rsidRPr="00207D4B" w:rsidRDefault="00036F28" w:rsidP="00036F28">
            <w:pPr>
              <w:pStyle w:val="FootnoteText"/>
              <w:keepNext/>
              <w:jc w:val="center"/>
              <w:rPr>
                <w:rFonts w:asciiTheme="minorHAnsi" w:hAnsiTheme="minorHAnsi"/>
                <w:sz w:val="18"/>
                <w:szCs w:val="18"/>
              </w:rPr>
            </w:pPr>
            <w:r>
              <w:rPr>
                <w:rFonts w:asciiTheme="minorHAnsi" w:hAnsiTheme="minorHAnsi"/>
                <w:sz w:val="18"/>
                <w:szCs w:val="18"/>
              </w:rPr>
              <w:t>07</w:t>
            </w:r>
          </w:p>
        </w:tc>
        <w:tc>
          <w:tcPr>
            <w:tcW w:w="10530" w:type="dxa"/>
            <w:gridSpan w:val="2"/>
          </w:tcPr>
          <w:p w14:paraId="65CE9C6D" w14:textId="46F40EF0" w:rsidR="00036F28" w:rsidRPr="00207D4B" w:rsidRDefault="00036F28" w:rsidP="002E53A2">
            <w:pPr>
              <w:keepNext/>
              <w:rPr>
                <w:rFonts w:asciiTheme="minorHAnsi" w:hAnsiTheme="minorHAnsi"/>
                <w:sz w:val="18"/>
                <w:szCs w:val="18"/>
              </w:rPr>
            </w:pPr>
            <w:r w:rsidRPr="00207D4B">
              <w:rPr>
                <w:rFonts w:asciiTheme="minorHAnsi" w:hAnsiTheme="minorHAnsi"/>
                <w:sz w:val="18"/>
                <w:szCs w:val="18"/>
              </w:rPr>
              <w:t>Portable Watt meters used for measurements of air</w:t>
            </w:r>
            <w:r w:rsidR="004416D7">
              <w:rPr>
                <w:rFonts w:asciiTheme="minorHAnsi" w:hAnsiTheme="minorHAnsi"/>
                <w:sz w:val="18"/>
                <w:szCs w:val="18"/>
              </w:rPr>
              <w:t>-</w:t>
            </w:r>
            <w:r w:rsidRPr="00207D4B">
              <w:rPr>
                <w:rFonts w:asciiTheme="minorHAnsi" w:hAnsiTheme="minorHAnsi"/>
                <w:sz w:val="18"/>
                <w:szCs w:val="18"/>
              </w:rPr>
              <w:t xml:space="preserve">handler </w:t>
            </w:r>
            <w:r w:rsidR="004416D7">
              <w:rPr>
                <w:rFonts w:asciiTheme="minorHAnsi" w:hAnsiTheme="minorHAnsi"/>
                <w:sz w:val="18"/>
                <w:szCs w:val="18"/>
              </w:rPr>
              <w:t>w</w:t>
            </w:r>
            <w:r w:rsidRPr="00207D4B">
              <w:rPr>
                <w:rFonts w:asciiTheme="minorHAnsi" w:hAnsiTheme="minorHAnsi"/>
                <w:sz w:val="18"/>
                <w:szCs w:val="18"/>
              </w:rPr>
              <w:t xml:space="preserve">att draws shall be true power measurement systems (i.e., sensor plus data acquisition system) having an accuracy of ± 2% of reading or ± 10 </w:t>
            </w:r>
            <w:r w:rsidR="002E53A2">
              <w:rPr>
                <w:rFonts w:asciiTheme="minorHAnsi" w:hAnsiTheme="minorHAnsi"/>
                <w:sz w:val="18"/>
                <w:szCs w:val="18"/>
              </w:rPr>
              <w:t>w</w:t>
            </w:r>
            <w:r w:rsidRPr="00207D4B">
              <w:rPr>
                <w:rFonts w:asciiTheme="minorHAnsi" w:hAnsiTheme="minorHAnsi"/>
                <w:sz w:val="18"/>
                <w:szCs w:val="18"/>
              </w:rPr>
              <w:t>atts whichever is greater</w:t>
            </w:r>
            <w:r w:rsidR="00710CB9">
              <w:rPr>
                <w:rFonts w:asciiTheme="minorHAnsi" w:hAnsiTheme="minorHAnsi"/>
                <w:sz w:val="18"/>
                <w:szCs w:val="18"/>
              </w:rPr>
              <w:t>.</w:t>
            </w:r>
          </w:p>
        </w:tc>
      </w:tr>
      <w:tr w:rsidR="002D241C" w:rsidRPr="00D83E48" w14:paraId="71B059B7" w14:textId="77777777" w:rsidTr="004F1966">
        <w:trPr>
          <w:trHeight w:val="144"/>
        </w:trPr>
        <w:tc>
          <w:tcPr>
            <w:tcW w:w="468" w:type="dxa"/>
            <w:vAlign w:val="center"/>
          </w:tcPr>
          <w:p w14:paraId="30275DEE" w14:textId="77777777" w:rsidR="002D241C" w:rsidRDefault="002D241C" w:rsidP="002D241C">
            <w:pPr>
              <w:pStyle w:val="FootnoteText"/>
              <w:keepNext/>
              <w:jc w:val="center"/>
              <w:rPr>
                <w:rFonts w:asciiTheme="minorHAnsi" w:hAnsiTheme="minorHAnsi"/>
                <w:sz w:val="18"/>
                <w:szCs w:val="18"/>
              </w:rPr>
            </w:pPr>
          </w:p>
        </w:tc>
        <w:tc>
          <w:tcPr>
            <w:tcW w:w="2430" w:type="dxa"/>
            <w:vAlign w:val="center"/>
          </w:tcPr>
          <w:p w14:paraId="3D015113" w14:textId="71CC420E" w:rsidR="002D241C" w:rsidRPr="00207D4B" w:rsidRDefault="002D241C" w:rsidP="002D241C">
            <w:pPr>
              <w:keepNext/>
              <w:rPr>
                <w:rFonts w:asciiTheme="minorHAnsi" w:hAnsiTheme="minorHAnsi"/>
                <w:sz w:val="18"/>
                <w:szCs w:val="18"/>
              </w:rPr>
            </w:pPr>
            <w:r w:rsidRPr="00B57311">
              <w:rPr>
                <w:rFonts w:asciiTheme="minorHAnsi" w:hAnsiTheme="minorHAnsi"/>
                <w:sz w:val="18"/>
                <w:szCs w:val="18"/>
              </w:rPr>
              <w:t>Verification Status</w:t>
            </w:r>
            <w:r>
              <w:rPr>
                <w:rFonts w:asciiTheme="minorHAnsi" w:hAnsiTheme="minorHAnsi"/>
                <w:sz w:val="18"/>
                <w:szCs w:val="18"/>
              </w:rPr>
              <w:t>:</w:t>
            </w:r>
          </w:p>
        </w:tc>
        <w:tc>
          <w:tcPr>
            <w:tcW w:w="8100" w:type="dxa"/>
            <w:vAlign w:val="center"/>
          </w:tcPr>
          <w:p w14:paraId="440EF564" w14:textId="77777777" w:rsidR="002D241C" w:rsidRDefault="002D241C" w:rsidP="002D241C">
            <w:pPr>
              <w:pStyle w:val="ListParagraph"/>
              <w:keepNext/>
              <w:numPr>
                <w:ilvl w:val="0"/>
                <w:numId w:val="41"/>
              </w:numPr>
              <w:tabs>
                <w:tab w:val="left" w:pos="356"/>
              </w:tabs>
              <w:rPr>
                <w:rFonts w:ascii="Calibri" w:hAnsi="Calibri"/>
                <w:sz w:val="18"/>
                <w:szCs w:val="18"/>
              </w:rPr>
            </w:pPr>
            <w:r>
              <w:rPr>
                <w:rFonts w:ascii="Calibri" w:hAnsi="Calibri"/>
                <w:sz w:val="18"/>
                <w:szCs w:val="18"/>
                <w:u w:val="single"/>
              </w:rPr>
              <w:t>Pass</w:t>
            </w:r>
            <w:r>
              <w:rPr>
                <w:rFonts w:ascii="Calibri" w:hAnsi="Calibri"/>
                <w:sz w:val="18"/>
                <w:szCs w:val="18"/>
              </w:rPr>
              <w:t xml:space="preserve"> - all applicable requirements are met; or</w:t>
            </w:r>
          </w:p>
          <w:p w14:paraId="0CE8E329" w14:textId="4BCC6226" w:rsidR="002D241C" w:rsidRDefault="002D241C" w:rsidP="002D241C">
            <w:pPr>
              <w:pStyle w:val="ListParagraph"/>
              <w:keepNext/>
              <w:numPr>
                <w:ilvl w:val="0"/>
                <w:numId w:val="41"/>
              </w:numPr>
              <w:tabs>
                <w:tab w:val="left" w:pos="356"/>
              </w:tabs>
              <w:rPr>
                <w:rFonts w:ascii="Calibri" w:hAnsi="Calibri"/>
                <w:sz w:val="18"/>
                <w:szCs w:val="18"/>
              </w:rPr>
            </w:pPr>
            <w:r>
              <w:rPr>
                <w:rFonts w:ascii="Calibri" w:hAnsi="Calibri"/>
                <w:sz w:val="18"/>
                <w:szCs w:val="18"/>
                <w:u w:val="single"/>
              </w:rPr>
              <w:t>Fail</w:t>
            </w:r>
            <w:r>
              <w:rPr>
                <w:rFonts w:ascii="Calibri" w:hAnsi="Calibri"/>
                <w:sz w:val="18"/>
                <w:szCs w:val="18"/>
              </w:rPr>
              <w:t xml:space="preserve"> - one or more applicable requirements are not met. Enter reason for failure in corrections notes field below; or</w:t>
            </w:r>
          </w:p>
          <w:p w14:paraId="714B52B2" w14:textId="010299FA" w:rsidR="002D241C" w:rsidRPr="00207D4B" w:rsidRDefault="002D241C" w:rsidP="00610257">
            <w:pPr>
              <w:pStyle w:val="ListParagraph"/>
              <w:keepNext/>
              <w:numPr>
                <w:ilvl w:val="0"/>
                <w:numId w:val="41"/>
              </w:numPr>
              <w:tabs>
                <w:tab w:val="left" w:pos="356"/>
              </w:tabs>
              <w:rPr>
                <w:rFonts w:asciiTheme="minorHAnsi" w:hAnsiTheme="minorHAnsi"/>
                <w:sz w:val="18"/>
                <w:szCs w:val="18"/>
              </w:rPr>
            </w:pPr>
            <w:r>
              <w:rPr>
                <w:rFonts w:ascii="Calibri" w:hAnsi="Calibri"/>
                <w:sz w:val="18"/>
                <w:szCs w:val="18"/>
                <w:u w:val="single"/>
              </w:rPr>
              <w:t>All N/A</w:t>
            </w:r>
            <w:r>
              <w:rPr>
                <w:rFonts w:ascii="Calibri" w:hAnsi="Calibri"/>
                <w:sz w:val="18"/>
                <w:szCs w:val="18"/>
              </w:rPr>
              <w:t xml:space="preserve"> - This entire table is not applicable</w:t>
            </w:r>
          </w:p>
        </w:tc>
      </w:tr>
      <w:tr w:rsidR="002D241C" w:rsidRPr="00D83E48" w14:paraId="6E5CBAC1" w14:textId="77777777" w:rsidTr="004F1966">
        <w:trPr>
          <w:trHeight w:val="144"/>
        </w:trPr>
        <w:tc>
          <w:tcPr>
            <w:tcW w:w="468" w:type="dxa"/>
            <w:vAlign w:val="center"/>
          </w:tcPr>
          <w:p w14:paraId="10ACBFB1" w14:textId="77777777" w:rsidR="002D241C" w:rsidRDefault="002D241C" w:rsidP="002D241C">
            <w:pPr>
              <w:pStyle w:val="FootnoteText"/>
              <w:keepNext/>
              <w:jc w:val="center"/>
              <w:rPr>
                <w:rFonts w:asciiTheme="minorHAnsi" w:hAnsiTheme="minorHAnsi"/>
                <w:sz w:val="18"/>
                <w:szCs w:val="18"/>
              </w:rPr>
            </w:pPr>
          </w:p>
        </w:tc>
        <w:tc>
          <w:tcPr>
            <w:tcW w:w="10530" w:type="dxa"/>
            <w:gridSpan w:val="2"/>
            <w:vAlign w:val="center"/>
          </w:tcPr>
          <w:p w14:paraId="4E42A910" w14:textId="2B976B25" w:rsidR="002D241C" w:rsidRPr="00207D4B" w:rsidRDefault="002D241C" w:rsidP="002D241C">
            <w:pPr>
              <w:keepNext/>
              <w:rPr>
                <w:rFonts w:asciiTheme="minorHAnsi" w:hAnsiTheme="minorHAnsi"/>
                <w:sz w:val="18"/>
                <w:szCs w:val="18"/>
              </w:rPr>
            </w:pPr>
            <w:r>
              <w:rPr>
                <w:rFonts w:ascii="Calibri" w:hAnsi="Calibri"/>
                <w:sz w:val="18"/>
              </w:rPr>
              <w:t>Correction Notes:</w:t>
            </w:r>
          </w:p>
        </w:tc>
      </w:tr>
      <w:tr w:rsidR="002D241C" w:rsidRPr="00D83E48" w14:paraId="65CE9C70" w14:textId="77777777" w:rsidTr="0005113D">
        <w:trPr>
          <w:trHeight w:val="144"/>
        </w:trPr>
        <w:tc>
          <w:tcPr>
            <w:tcW w:w="10998" w:type="dxa"/>
            <w:gridSpan w:val="3"/>
          </w:tcPr>
          <w:p w14:paraId="65CE9C6F" w14:textId="105A6E01" w:rsidR="002D241C" w:rsidRPr="00207D4B" w:rsidRDefault="002D241C" w:rsidP="002D241C">
            <w:pPr>
              <w:pStyle w:val="FootnoteText"/>
              <w:keepNext/>
              <w:rPr>
                <w:rFonts w:asciiTheme="minorHAnsi" w:hAnsiTheme="minorHAnsi"/>
                <w:sz w:val="18"/>
                <w:szCs w:val="18"/>
              </w:rPr>
            </w:pPr>
            <w:r w:rsidRPr="008D67CB">
              <w:rPr>
                <w:rFonts w:asciiTheme="minorHAnsi" w:hAnsiTheme="minorHAnsi" w:cs="Calibri-Bold"/>
                <w:b/>
                <w:bCs/>
                <w:sz w:val="18"/>
                <w:szCs w:val="18"/>
              </w:rPr>
              <w:t>The responsible person’s signature on this compliance document affirms that all applicable requirements in this table have been met</w:t>
            </w:r>
            <w:r w:rsidRPr="00E52AF0">
              <w:rPr>
                <w:rFonts w:asciiTheme="minorHAnsi" w:hAnsiTheme="minorHAnsi" w:cs="Calibri-Bold"/>
                <w:b/>
                <w:bCs/>
                <w:sz w:val="18"/>
                <w:szCs w:val="18"/>
              </w:rPr>
              <w:t xml:space="preserve"> unless otherwise noted in the Verification Status and the Corrections Notes in this table</w:t>
            </w:r>
            <w:r w:rsidRPr="008D67CB">
              <w:rPr>
                <w:rFonts w:asciiTheme="minorHAnsi" w:hAnsiTheme="minorHAnsi" w:cs="Calibri-Bold"/>
                <w:b/>
                <w:bCs/>
                <w:sz w:val="18"/>
                <w:szCs w:val="18"/>
              </w:rPr>
              <w:t>.</w:t>
            </w:r>
          </w:p>
        </w:tc>
      </w:tr>
    </w:tbl>
    <w:p w14:paraId="65CE9C71" w14:textId="77777777" w:rsidR="00863755" w:rsidRDefault="00863755" w:rsidP="00B816B4">
      <w:pPr>
        <w:rPr>
          <w:rFonts w:asciiTheme="minorHAnsi" w:hAnsiTheme="minorHAns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46"/>
        <w:gridCol w:w="10244"/>
      </w:tblGrid>
      <w:tr w:rsidR="002D241C" w:rsidRPr="0084687D" w14:paraId="5D9478B5" w14:textId="77777777" w:rsidTr="00C4739A">
        <w:trPr>
          <w:cantSplit/>
          <w:trHeight w:val="432"/>
        </w:trPr>
        <w:tc>
          <w:tcPr>
            <w:tcW w:w="5000" w:type="pct"/>
            <w:gridSpan w:val="2"/>
            <w:vAlign w:val="center"/>
          </w:tcPr>
          <w:p w14:paraId="1E95D92C" w14:textId="25447EC7" w:rsidR="002D241C" w:rsidRPr="002E5E6E" w:rsidRDefault="002D241C" w:rsidP="00C4739A">
            <w:pPr>
              <w:keepNext/>
              <w:rPr>
                <w:rFonts w:ascii="Calibri" w:hAnsi="Calibri"/>
                <w:b/>
                <w:szCs w:val="18"/>
              </w:rPr>
            </w:pPr>
            <w:r>
              <w:rPr>
                <w:rFonts w:ascii="Calibri" w:hAnsi="Calibri"/>
                <w:b/>
                <w:szCs w:val="18"/>
              </w:rPr>
              <w:t>F</w:t>
            </w:r>
            <w:r w:rsidRPr="002E5E6E">
              <w:rPr>
                <w:rFonts w:ascii="Calibri" w:hAnsi="Calibri"/>
                <w:b/>
                <w:szCs w:val="18"/>
              </w:rPr>
              <w:t>. Determination of HERS Verification Compliance</w:t>
            </w:r>
          </w:p>
          <w:p w14:paraId="75B93789" w14:textId="77777777" w:rsidR="002D241C" w:rsidRPr="0084687D" w:rsidRDefault="002D241C" w:rsidP="00C4739A">
            <w:pPr>
              <w:keepNext/>
              <w:rPr>
                <w:rFonts w:ascii="Calibri" w:hAnsi="Calibri"/>
                <w:sz w:val="18"/>
                <w:szCs w:val="18"/>
              </w:rPr>
            </w:pPr>
            <w:r w:rsidRPr="0084687D">
              <w:rPr>
                <w:rFonts w:ascii="Calibri" w:hAnsi="Calibri"/>
                <w:sz w:val="18"/>
                <w:szCs w:val="18"/>
              </w:rPr>
              <w:t>All applicable sections of this document shall indicate compliance with the specified verification protocol requirements in order for this Certificate of Verification as a whole to be determined to be in compliance.</w:t>
            </w:r>
          </w:p>
        </w:tc>
      </w:tr>
      <w:tr w:rsidR="002D241C" w:rsidRPr="0084687D" w14:paraId="68573A77" w14:textId="77777777" w:rsidTr="00C4739A">
        <w:trPr>
          <w:cantSplit/>
          <w:trHeight w:val="144"/>
        </w:trPr>
        <w:tc>
          <w:tcPr>
            <w:tcW w:w="253" w:type="pct"/>
            <w:vAlign w:val="center"/>
          </w:tcPr>
          <w:p w14:paraId="23E78E00" w14:textId="77777777" w:rsidR="002D241C" w:rsidRPr="0084687D" w:rsidDel="00C76C40" w:rsidRDefault="002D241C" w:rsidP="00C4739A">
            <w:pPr>
              <w:keepNext/>
              <w:jc w:val="center"/>
              <w:rPr>
                <w:rFonts w:ascii="Calibri" w:hAnsi="Calibri"/>
                <w:sz w:val="18"/>
                <w:szCs w:val="18"/>
              </w:rPr>
            </w:pPr>
            <w:r w:rsidRPr="0084687D">
              <w:rPr>
                <w:rFonts w:ascii="Calibri" w:hAnsi="Calibri"/>
                <w:sz w:val="18"/>
                <w:szCs w:val="18"/>
              </w:rPr>
              <w:t>01</w:t>
            </w:r>
          </w:p>
        </w:tc>
        <w:tc>
          <w:tcPr>
            <w:tcW w:w="4747" w:type="pct"/>
            <w:vAlign w:val="center"/>
          </w:tcPr>
          <w:p w14:paraId="053F4C1A" w14:textId="77777777" w:rsidR="002D241C" w:rsidRPr="0084687D" w:rsidRDefault="002D241C" w:rsidP="00C4739A">
            <w:pPr>
              <w:keepNext/>
              <w:spacing w:after="60"/>
              <w:rPr>
                <w:rFonts w:ascii="Calibri" w:hAnsi="Calibri"/>
                <w:sz w:val="18"/>
                <w:szCs w:val="18"/>
              </w:rPr>
            </w:pPr>
          </w:p>
        </w:tc>
      </w:tr>
    </w:tbl>
    <w:p w14:paraId="65CE9C72" w14:textId="53A4F324" w:rsidR="00A0534A" w:rsidRDefault="00A0534A">
      <w:pPr>
        <w:rPr>
          <w:rFonts w:asciiTheme="minorHAnsi" w:hAnsiTheme="minorHAnsi"/>
          <w:sz w:val="18"/>
          <w:szCs w:val="18"/>
        </w:rPr>
      </w:pPr>
      <w:r>
        <w:rPr>
          <w:rFonts w:asciiTheme="minorHAnsi" w:hAnsiTheme="minorHAnsi"/>
          <w:sz w:val="18"/>
          <w:szCs w:val="18"/>
        </w:rPr>
        <w:br w:type="page"/>
      </w:r>
    </w:p>
    <w:tbl>
      <w:tblPr>
        <w:tblW w:w="4990"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434"/>
        <w:gridCol w:w="41"/>
        <w:gridCol w:w="7"/>
        <w:gridCol w:w="5468"/>
      </w:tblGrid>
      <w:tr w:rsidR="002D241C" w:rsidRPr="005A1599" w14:paraId="23184A64" w14:textId="77777777" w:rsidTr="00C4739A">
        <w:trPr>
          <w:trHeight w:val="288"/>
        </w:trPr>
        <w:tc>
          <w:tcPr>
            <w:tcW w:w="10950" w:type="dxa"/>
            <w:gridSpan w:val="4"/>
            <w:vAlign w:val="center"/>
          </w:tcPr>
          <w:p w14:paraId="26DA6318" w14:textId="77777777" w:rsidR="002D241C" w:rsidRPr="005A1599" w:rsidRDefault="002D241C" w:rsidP="00C4739A">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cs="Arial"/>
                <w:b/>
              </w:rPr>
            </w:pPr>
            <w:r w:rsidRPr="005A1599">
              <w:rPr>
                <w:rFonts w:asciiTheme="minorHAnsi" w:hAnsiTheme="minorHAnsi" w:cs="Arial"/>
                <w:b/>
                <w:caps/>
                <w:sz w:val="18"/>
                <w:szCs w:val="18"/>
              </w:rPr>
              <w:lastRenderedPageBreak/>
              <w:t>Documentation Author's Declaration Statement</w:t>
            </w:r>
          </w:p>
        </w:tc>
      </w:tr>
      <w:tr w:rsidR="002D241C" w:rsidRPr="005A1599" w14:paraId="4432EEA3" w14:textId="77777777" w:rsidTr="00C4739A">
        <w:trPr>
          <w:trHeight w:val="278"/>
        </w:trPr>
        <w:tc>
          <w:tcPr>
            <w:tcW w:w="10950" w:type="dxa"/>
            <w:gridSpan w:val="4"/>
            <w:vAlign w:val="center"/>
          </w:tcPr>
          <w:p w14:paraId="75EA9A6B" w14:textId="77777777" w:rsidR="002D241C" w:rsidRPr="005A1599" w:rsidRDefault="002D241C" w:rsidP="002D241C">
            <w:pPr>
              <w:keepNext/>
              <w:numPr>
                <w:ilvl w:val="0"/>
                <w:numId w:val="33"/>
              </w:numPr>
              <w:ind w:left="271" w:hanging="270"/>
              <w:rPr>
                <w:rFonts w:asciiTheme="minorHAnsi" w:hAnsiTheme="minorHAnsi"/>
                <w:sz w:val="18"/>
                <w:szCs w:val="18"/>
              </w:rPr>
            </w:pPr>
            <w:r w:rsidRPr="005A1599">
              <w:rPr>
                <w:rFonts w:asciiTheme="minorHAnsi" w:hAnsiTheme="minorHAnsi"/>
                <w:sz w:val="18"/>
                <w:szCs w:val="18"/>
              </w:rPr>
              <w:t>I certify that this Certificate of Verification documentation is accurate and complete.</w:t>
            </w:r>
          </w:p>
        </w:tc>
      </w:tr>
      <w:tr w:rsidR="002D241C" w:rsidRPr="005A1599" w14:paraId="1EC66334" w14:textId="77777777" w:rsidTr="00C4739A">
        <w:trPr>
          <w:trHeight w:val="360"/>
        </w:trPr>
        <w:tc>
          <w:tcPr>
            <w:tcW w:w="5434" w:type="dxa"/>
          </w:tcPr>
          <w:p w14:paraId="70F9AF1D" w14:textId="77777777" w:rsidR="002D241C" w:rsidRPr="005A1599" w:rsidRDefault="002D241C" w:rsidP="00C4739A">
            <w:pPr>
              <w:keepNext/>
              <w:rPr>
                <w:rFonts w:asciiTheme="minorHAnsi" w:hAnsiTheme="minorHAnsi"/>
                <w:sz w:val="14"/>
                <w:szCs w:val="14"/>
              </w:rPr>
            </w:pPr>
            <w:r w:rsidRPr="005A1599">
              <w:rPr>
                <w:rFonts w:asciiTheme="minorHAnsi" w:hAnsiTheme="minorHAnsi"/>
                <w:sz w:val="14"/>
                <w:szCs w:val="14"/>
              </w:rPr>
              <w:t>Documentation Author Name:</w:t>
            </w:r>
          </w:p>
        </w:tc>
        <w:tc>
          <w:tcPr>
            <w:tcW w:w="5516" w:type="dxa"/>
            <w:gridSpan w:val="3"/>
          </w:tcPr>
          <w:p w14:paraId="35BFEBD0" w14:textId="77777777" w:rsidR="002D241C" w:rsidRPr="005A1599" w:rsidRDefault="002D241C" w:rsidP="00C4739A">
            <w:pPr>
              <w:keepNext/>
              <w:rPr>
                <w:rFonts w:asciiTheme="minorHAnsi" w:hAnsiTheme="minorHAnsi"/>
                <w:sz w:val="14"/>
                <w:szCs w:val="14"/>
              </w:rPr>
            </w:pPr>
            <w:r w:rsidRPr="005A1599">
              <w:rPr>
                <w:rFonts w:asciiTheme="minorHAnsi" w:hAnsiTheme="minorHAnsi"/>
                <w:sz w:val="14"/>
                <w:szCs w:val="14"/>
              </w:rPr>
              <w:t>Documentation Author Signature:</w:t>
            </w:r>
          </w:p>
        </w:tc>
      </w:tr>
      <w:tr w:rsidR="002D241C" w:rsidRPr="005A1599" w14:paraId="4E9DA65E" w14:textId="77777777" w:rsidTr="00C4739A">
        <w:trPr>
          <w:trHeight w:val="360"/>
        </w:trPr>
        <w:tc>
          <w:tcPr>
            <w:tcW w:w="5434" w:type="dxa"/>
          </w:tcPr>
          <w:p w14:paraId="3BD89729" w14:textId="77777777" w:rsidR="002D241C" w:rsidRPr="005A1599" w:rsidRDefault="002D241C" w:rsidP="00C4739A">
            <w:pPr>
              <w:keepNext/>
              <w:rPr>
                <w:rFonts w:asciiTheme="minorHAnsi" w:hAnsiTheme="minorHAnsi"/>
                <w:sz w:val="14"/>
                <w:szCs w:val="14"/>
              </w:rPr>
            </w:pPr>
            <w:r w:rsidRPr="005A1599">
              <w:rPr>
                <w:rFonts w:asciiTheme="minorHAnsi" w:hAnsiTheme="minorHAnsi"/>
                <w:sz w:val="14"/>
                <w:szCs w:val="14"/>
              </w:rPr>
              <w:t>Company:</w:t>
            </w:r>
          </w:p>
        </w:tc>
        <w:tc>
          <w:tcPr>
            <w:tcW w:w="5516" w:type="dxa"/>
            <w:gridSpan w:val="3"/>
          </w:tcPr>
          <w:p w14:paraId="7F2BCE7E" w14:textId="77777777" w:rsidR="002D241C" w:rsidRPr="005A1599" w:rsidRDefault="002D241C" w:rsidP="00C4739A">
            <w:pPr>
              <w:keepNext/>
              <w:rPr>
                <w:rFonts w:asciiTheme="minorHAnsi" w:hAnsiTheme="minorHAnsi"/>
                <w:sz w:val="14"/>
                <w:szCs w:val="14"/>
              </w:rPr>
            </w:pPr>
            <w:r w:rsidRPr="005A1599">
              <w:rPr>
                <w:rFonts w:asciiTheme="minorHAnsi" w:hAnsiTheme="minorHAnsi"/>
                <w:sz w:val="14"/>
                <w:szCs w:val="14"/>
              </w:rPr>
              <w:t>Date Signed:</w:t>
            </w:r>
          </w:p>
        </w:tc>
      </w:tr>
      <w:tr w:rsidR="002D241C" w:rsidRPr="005A1599" w14:paraId="6AFD83D5" w14:textId="77777777" w:rsidTr="00C4739A">
        <w:trPr>
          <w:trHeight w:val="360"/>
        </w:trPr>
        <w:tc>
          <w:tcPr>
            <w:tcW w:w="5434" w:type="dxa"/>
          </w:tcPr>
          <w:p w14:paraId="110441E3" w14:textId="77777777" w:rsidR="002D241C" w:rsidRPr="005A1599" w:rsidRDefault="002D241C" w:rsidP="00C4739A">
            <w:pPr>
              <w:keepNext/>
              <w:rPr>
                <w:rFonts w:asciiTheme="minorHAnsi" w:hAnsiTheme="minorHAnsi"/>
                <w:sz w:val="14"/>
                <w:szCs w:val="14"/>
              </w:rPr>
            </w:pPr>
            <w:r w:rsidRPr="005A1599">
              <w:rPr>
                <w:rFonts w:asciiTheme="minorHAnsi" w:hAnsiTheme="minorHAnsi"/>
                <w:sz w:val="14"/>
                <w:szCs w:val="14"/>
              </w:rPr>
              <w:t>Address:</w:t>
            </w:r>
          </w:p>
        </w:tc>
        <w:tc>
          <w:tcPr>
            <w:tcW w:w="5516" w:type="dxa"/>
            <w:gridSpan w:val="3"/>
          </w:tcPr>
          <w:p w14:paraId="6B605DDB" w14:textId="77777777" w:rsidR="002D241C" w:rsidRPr="005A1599" w:rsidRDefault="002D241C" w:rsidP="00C4739A">
            <w:pPr>
              <w:keepNext/>
              <w:rPr>
                <w:rFonts w:asciiTheme="minorHAnsi" w:hAnsiTheme="minorHAnsi"/>
                <w:sz w:val="14"/>
                <w:szCs w:val="14"/>
              </w:rPr>
            </w:pPr>
            <w:r w:rsidRPr="005A1599">
              <w:rPr>
                <w:rFonts w:asciiTheme="minorHAnsi" w:hAnsiTheme="minorHAnsi"/>
                <w:sz w:val="14"/>
                <w:szCs w:val="14"/>
              </w:rPr>
              <w:t>CEA/HERS Certification Information (if applicable):</w:t>
            </w:r>
          </w:p>
        </w:tc>
      </w:tr>
      <w:tr w:rsidR="002D241C" w:rsidRPr="005A1599" w14:paraId="3DD40520" w14:textId="77777777" w:rsidTr="00C4739A">
        <w:trPr>
          <w:trHeight w:val="360"/>
        </w:trPr>
        <w:tc>
          <w:tcPr>
            <w:tcW w:w="5434" w:type="dxa"/>
          </w:tcPr>
          <w:p w14:paraId="1AB7642A" w14:textId="77777777" w:rsidR="002D241C" w:rsidRPr="005A1599" w:rsidRDefault="002D241C" w:rsidP="00C4739A">
            <w:pPr>
              <w:keepNext/>
              <w:rPr>
                <w:rFonts w:asciiTheme="minorHAnsi" w:hAnsiTheme="minorHAnsi"/>
                <w:sz w:val="14"/>
                <w:szCs w:val="14"/>
              </w:rPr>
            </w:pPr>
            <w:r w:rsidRPr="005A1599">
              <w:rPr>
                <w:rFonts w:asciiTheme="minorHAnsi" w:hAnsiTheme="minorHAnsi"/>
                <w:sz w:val="14"/>
                <w:szCs w:val="14"/>
              </w:rPr>
              <w:t>City/State/Zip:</w:t>
            </w:r>
          </w:p>
        </w:tc>
        <w:tc>
          <w:tcPr>
            <w:tcW w:w="5516" w:type="dxa"/>
            <w:gridSpan w:val="3"/>
          </w:tcPr>
          <w:p w14:paraId="088A5463" w14:textId="77777777" w:rsidR="002D241C" w:rsidRPr="005A1599" w:rsidRDefault="002D241C" w:rsidP="00C4739A">
            <w:pPr>
              <w:keepNext/>
              <w:rPr>
                <w:rFonts w:asciiTheme="minorHAnsi" w:hAnsiTheme="minorHAnsi"/>
                <w:sz w:val="14"/>
                <w:szCs w:val="14"/>
              </w:rPr>
            </w:pPr>
            <w:r w:rsidRPr="005A1599">
              <w:rPr>
                <w:rFonts w:asciiTheme="minorHAnsi" w:hAnsiTheme="minorHAnsi"/>
                <w:sz w:val="14"/>
                <w:szCs w:val="14"/>
              </w:rPr>
              <w:t>Phone:</w:t>
            </w:r>
          </w:p>
        </w:tc>
      </w:tr>
      <w:tr w:rsidR="002D241C" w:rsidRPr="005A1599" w14:paraId="5B069DBB" w14:textId="77777777" w:rsidTr="00C4739A">
        <w:tblPrEx>
          <w:tblCellMar>
            <w:left w:w="115" w:type="dxa"/>
            <w:right w:w="115" w:type="dxa"/>
          </w:tblCellMar>
        </w:tblPrEx>
        <w:trPr>
          <w:trHeight w:val="296"/>
        </w:trPr>
        <w:tc>
          <w:tcPr>
            <w:tcW w:w="10950" w:type="dxa"/>
            <w:gridSpan w:val="4"/>
            <w:vAlign w:val="center"/>
          </w:tcPr>
          <w:p w14:paraId="09D56815" w14:textId="77777777" w:rsidR="002D241C" w:rsidRPr="005A1599" w:rsidRDefault="002D241C" w:rsidP="00C4739A">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5A1599">
              <w:rPr>
                <w:rFonts w:asciiTheme="minorHAnsi" w:hAnsiTheme="minorHAnsi" w:cs="Arial"/>
                <w:b/>
                <w:caps/>
                <w:sz w:val="18"/>
                <w:szCs w:val="18"/>
              </w:rPr>
              <w:t xml:space="preserve">Responsible Person's Declaration statement </w:t>
            </w:r>
          </w:p>
        </w:tc>
      </w:tr>
      <w:tr w:rsidR="002D241C" w:rsidRPr="005A1599" w14:paraId="0BF15416" w14:textId="77777777" w:rsidTr="00C4739A">
        <w:tblPrEx>
          <w:tblCellMar>
            <w:left w:w="115" w:type="dxa"/>
            <w:right w:w="115" w:type="dxa"/>
          </w:tblCellMar>
        </w:tblPrEx>
        <w:trPr>
          <w:trHeight w:val="504"/>
        </w:trPr>
        <w:tc>
          <w:tcPr>
            <w:tcW w:w="10950" w:type="dxa"/>
            <w:gridSpan w:val="4"/>
            <w:shd w:val="clear" w:color="auto" w:fill="auto"/>
          </w:tcPr>
          <w:p w14:paraId="27DE004D" w14:textId="77777777" w:rsidR="002D241C" w:rsidRPr="005A1599" w:rsidRDefault="002D241C" w:rsidP="00C4739A">
            <w:pPr>
              <w:keepNext/>
              <w:widowControl w:val="0"/>
              <w:ind w:right="90"/>
              <w:rPr>
                <w:rFonts w:asciiTheme="minorHAnsi" w:hAnsiTheme="minorHAnsi"/>
                <w:snapToGrid w:val="0"/>
                <w:sz w:val="18"/>
                <w:szCs w:val="18"/>
              </w:rPr>
            </w:pPr>
            <w:r w:rsidRPr="005A1599">
              <w:rPr>
                <w:rFonts w:asciiTheme="minorHAnsi" w:hAnsiTheme="minorHAnsi"/>
                <w:snapToGrid w:val="0"/>
                <w:sz w:val="18"/>
                <w:szCs w:val="18"/>
              </w:rPr>
              <w:t xml:space="preserve">I certify the following under penalty of perjury, under the laws of the State of California: </w:t>
            </w:r>
          </w:p>
          <w:p w14:paraId="0ABE5CFF" w14:textId="77777777" w:rsidR="002D241C" w:rsidRPr="005A1599" w:rsidRDefault="002D241C" w:rsidP="002D241C">
            <w:pPr>
              <w:keepNext/>
              <w:widowControl w:val="0"/>
              <w:numPr>
                <w:ilvl w:val="0"/>
                <w:numId w:val="42"/>
              </w:numPr>
              <w:ind w:right="90"/>
              <w:rPr>
                <w:rFonts w:asciiTheme="minorHAnsi" w:hAnsiTheme="minorHAnsi"/>
                <w:snapToGrid w:val="0"/>
                <w:sz w:val="18"/>
                <w:szCs w:val="18"/>
              </w:rPr>
            </w:pPr>
            <w:r w:rsidRPr="005A1599">
              <w:rPr>
                <w:rFonts w:asciiTheme="minorHAnsi" w:hAnsiTheme="minorHAnsi"/>
                <w:snapToGrid w:val="0"/>
                <w:sz w:val="18"/>
                <w:szCs w:val="18"/>
              </w:rPr>
              <w:t>The information provided on this Certificate of Verification is true and correct.</w:t>
            </w:r>
          </w:p>
          <w:p w14:paraId="44026001" w14:textId="77777777" w:rsidR="002D241C" w:rsidRPr="005A1599" w:rsidRDefault="002D241C" w:rsidP="002D241C">
            <w:pPr>
              <w:keepNext/>
              <w:widowControl w:val="0"/>
              <w:numPr>
                <w:ilvl w:val="0"/>
                <w:numId w:val="42"/>
              </w:numPr>
              <w:ind w:right="90"/>
              <w:rPr>
                <w:rFonts w:asciiTheme="minorHAnsi" w:hAnsiTheme="minorHAnsi"/>
                <w:snapToGrid w:val="0"/>
                <w:sz w:val="18"/>
                <w:szCs w:val="18"/>
              </w:rPr>
            </w:pPr>
            <w:r w:rsidRPr="005A1599">
              <w:rPr>
                <w:rFonts w:asciiTheme="minorHAnsi" w:hAnsiTheme="minorHAnsi"/>
                <w:snapToGrid w:val="0"/>
                <w:sz w:val="18"/>
                <w:szCs w:val="18"/>
              </w:rPr>
              <w:t>I am the certified HERS Rater who performed the verification identified and reported on this Certificate of Verification (responsible rater).</w:t>
            </w:r>
          </w:p>
          <w:p w14:paraId="2A29D723" w14:textId="77777777" w:rsidR="002D241C" w:rsidRPr="005A1599" w:rsidRDefault="002D241C" w:rsidP="002D241C">
            <w:pPr>
              <w:keepNext/>
              <w:widowControl w:val="0"/>
              <w:numPr>
                <w:ilvl w:val="0"/>
                <w:numId w:val="42"/>
              </w:numPr>
              <w:ind w:right="90"/>
              <w:rPr>
                <w:rFonts w:asciiTheme="minorHAnsi" w:hAnsiTheme="minorHAnsi"/>
                <w:snapToGrid w:val="0"/>
                <w:sz w:val="18"/>
                <w:szCs w:val="18"/>
              </w:rPr>
            </w:pPr>
            <w:r w:rsidRPr="005A1599">
              <w:rPr>
                <w:rFonts w:asciiTheme="minorHAnsi" w:hAnsiTheme="minorHAnsi"/>
                <w:snapToGrid w:val="0"/>
                <w:sz w:val="18"/>
                <w:szCs w:val="18"/>
              </w:rPr>
              <w:t>The installed features, materials, components, manufactured devices, or system performance diagnostic results that require HERS verification identified on this Certificate of Verification comply with the applicable requirements in Reference Appendices RA2, RA3, and the requirements specified on the Certificate of Compliance for the building approved by the enforcement agency.</w:t>
            </w:r>
          </w:p>
          <w:p w14:paraId="222F2C37" w14:textId="77777777" w:rsidR="002D241C" w:rsidRPr="005A1599" w:rsidRDefault="002D241C" w:rsidP="002D241C">
            <w:pPr>
              <w:keepNext/>
              <w:widowControl w:val="0"/>
              <w:numPr>
                <w:ilvl w:val="0"/>
                <w:numId w:val="42"/>
              </w:numPr>
              <w:ind w:right="90"/>
              <w:rPr>
                <w:rFonts w:asciiTheme="minorHAnsi" w:hAnsiTheme="minorHAnsi"/>
                <w:snapToGrid w:val="0"/>
                <w:sz w:val="18"/>
                <w:szCs w:val="18"/>
              </w:rPr>
            </w:pPr>
            <w:r w:rsidRPr="005A1599">
              <w:rPr>
                <w:rFonts w:asciiTheme="minorHAnsi" w:hAnsiTheme="minorHAnsi"/>
                <w:snapToGrid w:val="0"/>
                <w:sz w:val="18"/>
                <w:szCs w:val="18"/>
              </w:rPr>
              <w:t xml:space="preserve"> The information reported on applicable sections of the Certificate(s) of Installation (CF2R) signed and submitted by the person(s) responsible for the construction or installation conforms to the requirements specified on the Certificate(s) of Compliance (CF1R) approved by the enforcement agency.</w:t>
            </w:r>
          </w:p>
          <w:p w14:paraId="06BFECEF" w14:textId="77777777" w:rsidR="002D241C" w:rsidRPr="005A1599" w:rsidRDefault="002D241C" w:rsidP="002D241C">
            <w:pPr>
              <w:keepNext/>
              <w:widowControl w:val="0"/>
              <w:numPr>
                <w:ilvl w:val="0"/>
                <w:numId w:val="42"/>
              </w:numPr>
              <w:ind w:right="90"/>
              <w:rPr>
                <w:rFonts w:asciiTheme="minorHAnsi" w:hAnsiTheme="minorHAnsi"/>
                <w:snapToGrid w:val="0"/>
                <w:sz w:val="18"/>
                <w:szCs w:val="18"/>
              </w:rPr>
            </w:pPr>
            <w:r w:rsidRPr="005A1599">
              <w:rPr>
                <w:rFonts w:asciiTheme="minorHAnsi" w:hAnsiTheme="minorHAnsi"/>
                <w:snapToGrid w:val="0"/>
                <w:sz w:val="18"/>
                <w:szCs w:val="18"/>
              </w:rPr>
              <w:t xml:space="preserve">I will ensure that a registered copy of this Certificate of Verification shall be posted, or made available with the building permit(s) issued for the building, and made available to the enforcement agency for all applicable inspections. I understand that a registered copy of this Certificate of Verification is required to be included with the documentation the builder provides to the building owner at occupancy.  </w:t>
            </w:r>
          </w:p>
        </w:tc>
      </w:tr>
      <w:tr w:rsidR="002D241C" w:rsidRPr="005A1599" w14:paraId="05C91578" w14:textId="77777777" w:rsidTr="00C4739A">
        <w:tblPrEx>
          <w:tblCellMar>
            <w:left w:w="115" w:type="dxa"/>
            <w:right w:w="115" w:type="dxa"/>
          </w:tblCellMar>
        </w:tblPrEx>
        <w:trPr>
          <w:trHeight w:val="278"/>
        </w:trPr>
        <w:tc>
          <w:tcPr>
            <w:tcW w:w="10950" w:type="dxa"/>
            <w:gridSpan w:val="4"/>
            <w:vAlign w:val="center"/>
          </w:tcPr>
          <w:p w14:paraId="44337981" w14:textId="77777777" w:rsidR="002D241C" w:rsidRPr="005A1599" w:rsidRDefault="002D241C" w:rsidP="00C4739A">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cs="Arial"/>
                <w:b/>
                <w:caps/>
                <w:sz w:val="18"/>
                <w:szCs w:val="18"/>
              </w:rPr>
            </w:pPr>
            <w:r w:rsidRPr="005A1599">
              <w:rPr>
                <w:rFonts w:asciiTheme="minorHAnsi" w:hAnsiTheme="minorHAnsi" w:cs="Arial"/>
                <w:b/>
                <w:caps/>
                <w:sz w:val="18"/>
                <w:szCs w:val="18"/>
              </w:rPr>
              <w:t>BUILDER OR INSTALLER INFORMATION AS SHOWN ON THE CERTIFICATE OF INSTALLATION</w:t>
            </w:r>
          </w:p>
        </w:tc>
      </w:tr>
      <w:tr w:rsidR="002D241C" w:rsidRPr="005A1599" w14:paraId="2F26E1FA" w14:textId="77777777" w:rsidTr="00C4739A">
        <w:tblPrEx>
          <w:tblCellMar>
            <w:left w:w="115" w:type="dxa"/>
            <w:right w:w="115" w:type="dxa"/>
          </w:tblCellMar>
        </w:tblPrEx>
        <w:trPr>
          <w:trHeight w:hRule="exact" w:val="360"/>
        </w:trPr>
        <w:tc>
          <w:tcPr>
            <w:tcW w:w="10950" w:type="dxa"/>
            <w:gridSpan w:val="4"/>
            <w:vAlign w:val="center"/>
          </w:tcPr>
          <w:p w14:paraId="0E495AA3" w14:textId="77777777" w:rsidR="002D241C" w:rsidRPr="005A1599" w:rsidRDefault="002D241C" w:rsidP="00C4739A">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240"/>
              <w:rPr>
                <w:rFonts w:asciiTheme="minorHAnsi" w:hAnsiTheme="minorHAnsi"/>
                <w:sz w:val="14"/>
                <w:szCs w:val="14"/>
              </w:rPr>
            </w:pPr>
            <w:r w:rsidRPr="005A1599">
              <w:rPr>
                <w:rFonts w:asciiTheme="minorHAnsi" w:hAnsiTheme="minorHAnsi"/>
                <w:sz w:val="14"/>
                <w:szCs w:val="14"/>
              </w:rPr>
              <w:t>Company Name (Installing Subcontractor, General Contractor, or Builder/Owner):</w:t>
            </w:r>
          </w:p>
        </w:tc>
      </w:tr>
      <w:tr w:rsidR="002D241C" w:rsidRPr="005A1599" w14:paraId="2B3C8A6D" w14:textId="77777777" w:rsidTr="00C4739A">
        <w:tblPrEx>
          <w:tblCellMar>
            <w:left w:w="115" w:type="dxa"/>
            <w:right w:w="115" w:type="dxa"/>
          </w:tblCellMar>
        </w:tblPrEx>
        <w:trPr>
          <w:trHeight w:hRule="exact" w:val="360"/>
        </w:trPr>
        <w:tc>
          <w:tcPr>
            <w:tcW w:w="5475" w:type="dxa"/>
            <w:gridSpan w:val="2"/>
          </w:tcPr>
          <w:p w14:paraId="01B80798" w14:textId="77777777" w:rsidR="002D241C" w:rsidRPr="005A1599" w:rsidRDefault="002D241C" w:rsidP="00C4739A">
            <w:pPr>
              <w:keepNext/>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240"/>
              <w:rPr>
                <w:rFonts w:asciiTheme="minorHAnsi" w:hAnsiTheme="minorHAnsi"/>
                <w:sz w:val="14"/>
                <w:szCs w:val="14"/>
              </w:rPr>
            </w:pPr>
            <w:r w:rsidRPr="005A1599">
              <w:rPr>
                <w:rFonts w:asciiTheme="minorHAnsi" w:hAnsiTheme="minorHAnsi"/>
                <w:sz w:val="14"/>
                <w:szCs w:val="14"/>
              </w:rPr>
              <w:t>Responsible Builder or Installer Name:</w:t>
            </w:r>
          </w:p>
        </w:tc>
        <w:tc>
          <w:tcPr>
            <w:tcW w:w="5475" w:type="dxa"/>
            <w:gridSpan w:val="2"/>
          </w:tcPr>
          <w:p w14:paraId="0C08088C" w14:textId="77777777" w:rsidR="002D241C" w:rsidRPr="005A1599" w:rsidRDefault="002D241C" w:rsidP="00C4739A">
            <w:pPr>
              <w:keepNext/>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4"/>
              </w:rPr>
            </w:pPr>
            <w:r w:rsidRPr="005A1599">
              <w:rPr>
                <w:rFonts w:asciiTheme="minorHAnsi" w:hAnsiTheme="minorHAnsi"/>
                <w:sz w:val="14"/>
                <w:szCs w:val="14"/>
              </w:rPr>
              <w:t>CSLB License:</w:t>
            </w:r>
          </w:p>
        </w:tc>
      </w:tr>
      <w:tr w:rsidR="002D241C" w:rsidRPr="005A1599" w14:paraId="61446C1A" w14:textId="77777777" w:rsidTr="00C4739A">
        <w:tblPrEx>
          <w:tblCellMar>
            <w:left w:w="108" w:type="dxa"/>
            <w:right w:w="108" w:type="dxa"/>
          </w:tblCellMar>
        </w:tblPrEx>
        <w:trPr>
          <w:trHeight w:hRule="exact" w:val="288"/>
        </w:trPr>
        <w:tc>
          <w:tcPr>
            <w:tcW w:w="10950" w:type="dxa"/>
            <w:gridSpan w:val="4"/>
            <w:vAlign w:val="center"/>
          </w:tcPr>
          <w:p w14:paraId="4C973E78" w14:textId="77777777" w:rsidR="002D241C" w:rsidRPr="005A1599" w:rsidRDefault="002D241C" w:rsidP="00C4739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4"/>
                <w:szCs w:val="14"/>
              </w:rPr>
            </w:pPr>
            <w:r w:rsidRPr="005A1599">
              <w:rPr>
                <w:rFonts w:asciiTheme="minorHAnsi" w:hAnsiTheme="minorHAnsi" w:cs="Arial"/>
                <w:b/>
                <w:caps/>
                <w:sz w:val="18"/>
                <w:szCs w:val="18"/>
              </w:rPr>
              <w:t>HERS PROVIDER DATA REGISTRY INFORMATION</w:t>
            </w:r>
          </w:p>
        </w:tc>
      </w:tr>
      <w:tr w:rsidR="002D241C" w:rsidRPr="005A1599" w14:paraId="1B1F3CF1" w14:textId="77777777" w:rsidTr="00C4739A">
        <w:tblPrEx>
          <w:tblCellMar>
            <w:left w:w="108" w:type="dxa"/>
            <w:right w:w="108" w:type="dxa"/>
          </w:tblCellMar>
        </w:tblPrEx>
        <w:trPr>
          <w:trHeight w:hRule="exact" w:val="360"/>
        </w:trPr>
        <w:tc>
          <w:tcPr>
            <w:tcW w:w="5482" w:type="dxa"/>
            <w:gridSpan w:val="3"/>
          </w:tcPr>
          <w:p w14:paraId="18F41630" w14:textId="77777777" w:rsidR="002D241C" w:rsidRPr="005A1599" w:rsidRDefault="002D241C" w:rsidP="00C4739A">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4"/>
              </w:rPr>
            </w:pPr>
            <w:r w:rsidRPr="005A1599">
              <w:rPr>
                <w:rFonts w:asciiTheme="minorHAnsi" w:hAnsiTheme="minorHAnsi"/>
                <w:sz w:val="14"/>
                <w:szCs w:val="14"/>
              </w:rPr>
              <w:t>Sample Group Number (if applicable):</w:t>
            </w:r>
          </w:p>
        </w:tc>
        <w:tc>
          <w:tcPr>
            <w:tcW w:w="5468" w:type="dxa"/>
          </w:tcPr>
          <w:p w14:paraId="6703E2C3" w14:textId="77777777" w:rsidR="002D241C" w:rsidRPr="005A1599" w:rsidRDefault="002D241C" w:rsidP="00C4739A">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4"/>
              </w:rPr>
            </w:pPr>
            <w:r w:rsidRPr="005A1599">
              <w:rPr>
                <w:rFonts w:asciiTheme="minorHAnsi" w:hAnsiTheme="minorHAnsi"/>
                <w:sz w:val="14"/>
                <w:szCs w:val="14"/>
              </w:rPr>
              <w:t>Dwelling Test Status in Sample Group (if applicable)</w:t>
            </w:r>
            <w:r>
              <w:rPr>
                <w:rFonts w:asciiTheme="minorHAnsi" w:hAnsiTheme="minorHAnsi"/>
                <w:sz w:val="14"/>
                <w:szCs w:val="14"/>
              </w:rPr>
              <w:t>:</w:t>
            </w:r>
          </w:p>
        </w:tc>
      </w:tr>
      <w:tr w:rsidR="002D241C" w:rsidRPr="005A1599" w14:paraId="5ACCD9C3" w14:textId="77777777" w:rsidTr="00C4739A">
        <w:tblPrEx>
          <w:tblCellMar>
            <w:left w:w="108" w:type="dxa"/>
            <w:right w:w="108" w:type="dxa"/>
          </w:tblCellMar>
        </w:tblPrEx>
        <w:trPr>
          <w:trHeight w:val="288"/>
        </w:trPr>
        <w:tc>
          <w:tcPr>
            <w:tcW w:w="10950" w:type="dxa"/>
            <w:gridSpan w:val="4"/>
            <w:vAlign w:val="center"/>
          </w:tcPr>
          <w:p w14:paraId="1871A4D2" w14:textId="77777777" w:rsidR="002D241C" w:rsidRPr="005A1599" w:rsidRDefault="002D241C" w:rsidP="00C4739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4"/>
                <w:szCs w:val="14"/>
              </w:rPr>
            </w:pPr>
            <w:r w:rsidRPr="005A1599">
              <w:rPr>
                <w:rFonts w:asciiTheme="minorHAnsi" w:hAnsiTheme="minorHAnsi" w:cs="Arial"/>
                <w:b/>
                <w:caps/>
                <w:sz w:val="18"/>
                <w:szCs w:val="18"/>
              </w:rPr>
              <w:t>HERS RATER INFORMATION</w:t>
            </w:r>
          </w:p>
        </w:tc>
      </w:tr>
      <w:tr w:rsidR="002D241C" w:rsidRPr="005A1599" w14:paraId="2AD859D4" w14:textId="77777777" w:rsidTr="00C4739A">
        <w:tblPrEx>
          <w:tblCellMar>
            <w:left w:w="108" w:type="dxa"/>
            <w:right w:w="108" w:type="dxa"/>
          </w:tblCellMar>
        </w:tblPrEx>
        <w:trPr>
          <w:trHeight w:hRule="exact" w:val="360"/>
        </w:trPr>
        <w:tc>
          <w:tcPr>
            <w:tcW w:w="10950" w:type="dxa"/>
            <w:gridSpan w:val="4"/>
          </w:tcPr>
          <w:p w14:paraId="7FCB06FF" w14:textId="77777777" w:rsidR="002D241C" w:rsidRPr="005A1599" w:rsidRDefault="002D241C" w:rsidP="00C4739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5A1599">
              <w:rPr>
                <w:rFonts w:asciiTheme="minorHAnsi" w:hAnsiTheme="minorHAnsi"/>
                <w:sz w:val="14"/>
                <w:szCs w:val="14"/>
              </w:rPr>
              <w:t>HERS Rater Company Name:</w:t>
            </w:r>
          </w:p>
        </w:tc>
      </w:tr>
      <w:tr w:rsidR="002D241C" w:rsidRPr="005A1599" w14:paraId="07921DFF" w14:textId="77777777" w:rsidTr="00C4739A">
        <w:tblPrEx>
          <w:tblCellMar>
            <w:left w:w="108" w:type="dxa"/>
            <w:right w:w="108" w:type="dxa"/>
          </w:tblCellMar>
        </w:tblPrEx>
        <w:trPr>
          <w:trHeight w:hRule="exact" w:val="360"/>
        </w:trPr>
        <w:tc>
          <w:tcPr>
            <w:tcW w:w="5482" w:type="dxa"/>
            <w:gridSpan w:val="3"/>
            <w:tcBorders>
              <w:top w:val="single" w:sz="4" w:space="0" w:color="auto"/>
              <w:left w:val="single" w:sz="4" w:space="0" w:color="auto"/>
              <w:bottom w:val="single" w:sz="4" w:space="0" w:color="auto"/>
              <w:right w:val="single" w:sz="4" w:space="0" w:color="auto"/>
            </w:tcBorders>
          </w:tcPr>
          <w:p w14:paraId="48FAD0CA" w14:textId="77777777" w:rsidR="002D241C" w:rsidRPr="005A1599" w:rsidRDefault="002D241C" w:rsidP="00C4739A">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5A1599">
              <w:rPr>
                <w:rFonts w:asciiTheme="minorHAnsi" w:hAnsiTheme="minorHAnsi"/>
                <w:sz w:val="14"/>
                <w:szCs w:val="14"/>
              </w:rPr>
              <w:t>Responsible Rater Name:</w:t>
            </w:r>
          </w:p>
        </w:tc>
        <w:tc>
          <w:tcPr>
            <w:tcW w:w="5468" w:type="dxa"/>
            <w:tcBorders>
              <w:top w:val="single" w:sz="4" w:space="0" w:color="auto"/>
              <w:left w:val="single" w:sz="4" w:space="0" w:color="auto"/>
              <w:bottom w:val="single" w:sz="4" w:space="0" w:color="auto"/>
              <w:right w:val="single" w:sz="4" w:space="0" w:color="auto"/>
            </w:tcBorders>
          </w:tcPr>
          <w:p w14:paraId="5928A6C1" w14:textId="77777777" w:rsidR="002D241C" w:rsidRPr="005A1599" w:rsidRDefault="002D241C" w:rsidP="00C4739A">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5A1599">
              <w:rPr>
                <w:rFonts w:asciiTheme="minorHAnsi" w:hAnsiTheme="minorHAnsi"/>
                <w:sz w:val="14"/>
                <w:szCs w:val="14"/>
              </w:rPr>
              <w:t>Responsible Rater Signature:</w:t>
            </w:r>
          </w:p>
        </w:tc>
      </w:tr>
      <w:tr w:rsidR="002D241C" w:rsidRPr="005A1599" w14:paraId="37AC3A8A" w14:textId="77777777" w:rsidTr="00C4739A">
        <w:tblPrEx>
          <w:tblCellMar>
            <w:left w:w="108" w:type="dxa"/>
            <w:right w:w="108" w:type="dxa"/>
          </w:tblCellMar>
        </w:tblPrEx>
        <w:trPr>
          <w:trHeight w:hRule="exact" w:val="360"/>
        </w:trPr>
        <w:tc>
          <w:tcPr>
            <w:tcW w:w="5482" w:type="dxa"/>
            <w:gridSpan w:val="3"/>
            <w:tcBorders>
              <w:top w:val="single" w:sz="4" w:space="0" w:color="auto"/>
              <w:left w:val="single" w:sz="4" w:space="0" w:color="auto"/>
              <w:bottom w:val="single" w:sz="4" w:space="0" w:color="auto"/>
              <w:right w:val="single" w:sz="4" w:space="0" w:color="auto"/>
            </w:tcBorders>
          </w:tcPr>
          <w:p w14:paraId="0B9577FC" w14:textId="77777777" w:rsidR="002D241C" w:rsidRPr="005A1599" w:rsidRDefault="002D241C" w:rsidP="00C4739A">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5A1599">
              <w:rPr>
                <w:rFonts w:asciiTheme="minorHAnsi" w:hAnsiTheme="minorHAnsi"/>
                <w:sz w:val="14"/>
                <w:szCs w:val="14"/>
              </w:rPr>
              <w:t>Responsible Rater Certification Number w/ this HERS Provider</w:t>
            </w:r>
            <w:r>
              <w:rPr>
                <w:rFonts w:asciiTheme="minorHAnsi" w:hAnsiTheme="minorHAnsi"/>
                <w:sz w:val="14"/>
                <w:szCs w:val="14"/>
              </w:rPr>
              <w:t>:</w:t>
            </w:r>
          </w:p>
        </w:tc>
        <w:tc>
          <w:tcPr>
            <w:tcW w:w="5468" w:type="dxa"/>
            <w:tcBorders>
              <w:top w:val="single" w:sz="4" w:space="0" w:color="auto"/>
              <w:left w:val="single" w:sz="4" w:space="0" w:color="auto"/>
              <w:bottom w:val="single" w:sz="4" w:space="0" w:color="auto"/>
              <w:right w:val="single" w:sz="4" w:space="0" w:color="auto"/>
            </w:tcBorders>
          </w:tcPr>
          <w:p w14:paraId="0028C8CE" w14:textId="77777777" w:rsidR="002D241C" w:rsidRPr="005A1599" w:rsidRDefault="002D241C" w:rsidP="00C4739A">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5A1599">
              <w:rPr>
                <w:rFonts w:asciiTheme="minorHAnsi" w:hAnsiTheme="minorHAnsi"/>
                <w:sz w:val="14"/>
                <w:szCs w:val="14"/>
              </w:rPr>
              <w:t>Date Signed:</w:t>
            </w:r>
          </w:p>
        </w:tc>
      </w:tr>
    </w:tbl>
    <w:p w14:paraId="65CE9C9D" w14:textId="77777777" w:rsidR="003602D0" w:rsidRPr="00D83E48" w:rsidRDefault="003602D0" w:rsidP="00DA2B2D">
      <w:pPr>
        <w:pStyle w:val="CommentText"/>
        <w:rPr>
          <w:rFonts w:ascii="Calibri" w:hAnsi="Calibri"/>
        </w:rPr>
      </w:pPr>
    </w:p>
    <w:p w14:paraId="65CE9C9E" w14:textId="77777777" w:rsidR="003602D0" w:rsidRPr="00D83E48" w:rsidRDefault="003602D0" w:rsidP="00DA2B2D">
      <w:pPr>
        <w:pStyle w:val="CommentText"/>
        <w:rPr>
          <w:rFonts w:ascii="Calibri" w:hAnsi="Calibri"/>
        </w:rPr>
      </w:pPr>
    </w:p>
    <w:p w14:paraId="65CE9C9F" w14:textId="77777777" w:rsidR="003602D0" w:rsidRPr="00D83E48" w:rsidRDefault="003602D0" w:rsidP="00DA2B2D">
      <w:pPr>
        <w:rPr>
          <w:rFonts w:ascii="Calibri" w:hAnsi="Calibri"/>
          <w:b/>
          <w:sz w:val="32"/>
          <w:szCs w:val="32"/>
        </w:rPr>
        <w:sectPr w:rsidR="003602D0" w:rsidRPr="00D83E48" w:rsidSect="003C4626">
          <w:headerReference w:type="even" r:id="rId9"/>
          <w:headerReference w:type="default" r:id="rId10"/>
          <w:footerReference w:type="default" r:id="rId11"/>
          <w:headerReference w:type="first" r:id="rId12"/>
          <w:footerReference w:type="first" r:id="rId13"/>
          <w:pgSz w:w="12240" w:h="15840" w:code="1"/>
          <w:pgMar w:top="720" w:right="720" w:bottom="720" w:left="720" w:header="432" w:footer="432" w:gutter="0"/>
          <w:cols w:space="720"/>
          <w:docGrid w:linePitch="272"/>
        </w:sectPr>
      </w:pPr>
    </w:p>
    <w:p w14:paraId="65CE9CA0" w14:textId="2A85CFE8" w:rsidR="003602D0" w:rsidRPr="00710CB9" w:rsidRDefault="006F6146" w:rsidP="00710CB9">
      <w:pPr>
        <w:jc w:val="center"/>
        <w:rPr>
          <w:rFonts w:ascii="Calibri" w:hAnsi="Calibri"/>
          <w:b/>
        </w:rPr>
      </w:pPr>
      <w:r w:rsidRPr="00710CB9">
        <w:rPr>
          <w:rFonts w:ascii="Calibri" w:hAnsi="Calibri"/>
          <w:b/>
        </w:rPr>
        <w:lastRenderedPageBreak/>
        <w:t>CF2R-MCH-22b</w:t>
      </w:r>
      <w:r w:rsidR="00710CB9">
        <w:rPr>
          <w:rFonts w:ascii="Calibri" w:hAnsi="Calibri"/>
          <w:b/>
        </w:rPr>
        <w:t>-H User Instructions</w:t>
      </w:r>
    </w:p>
    <w:p w14:paraId="65CE9CA1" w14:textId="77777777" w:rsidR="004F6841" w:rsidRDefault="004F6841" w:rsidP="0009456E">
      <w:pPr>
        <w:rPr>
          <w:rFonts w:ascii="Calibri" w:hAnsi="Calibri"/>
        </w:rPr>
      </w:pPr>
    </w:p>
    <w:p w14:paraId="65CE9CA2" w14:textId="77777777" w:rsidR="006F6146" w:rsidRPr="00710CB9" w:rsidRDefault="006F6146" w:rsidP="006F6146">
      <w:pPr>
        <w:rPr>
          <w:rFonts w:ascii="Calibri" w:hAnsi="Calibri"/>
          <w:b/>
        </w:rPr>
      </w:pPr>
      <w:r w:rsidRPr="00710CB9">
        <w:rPr>
          <w:rFonts w:ascii="Calibri" w:hAnsi="Calibri"/>
          <w:b/>
        </w:rPr>
        <w:t>Section A. Ducted Cooling System Information</w:t>
      </w:r>
    </w:p>
    <w:p w14:paraId="65CE9CA3" w14:textId="27EDFD5D" w:rsidR="006F6146" w:rsidRPr="00710CB9" w:rsidRDefault="006F6146" w:rsidP="006F6146">
      <w:pPr>
        <w:numPr>
          <w:ilvl w:val="0"/>
          <w:numId w:val="34"/>
        </w:numPr>
        <w:ind w:left="360" w:hanging="360"/>
        <w:contextualSpacing/>
        <w:rPr>
          <w:rFonts w:ascii="Calibri" w:hAnsi="Calibri"/>
          <w:i/>
        </w:rPr>
      </w:pPr>
      <w:r w:rsidRPr="00710CB9">
        <w:rPr>
          <w:rFonts w:ascii="Calibri" w:hAnsi="Calibri"/>
          <w:i/>
        </w:rPr>
        <w:t xml:space="preserve">System Identification or Name: </w:t>
      </w:r>
      <w:r w:rsidRPr="00710CB9">
        <w:rPr>
          <w:rFonts w:ascii="Calibri" w:hAnsi="Calibri"/>
        </w:rPr>
        <w:t>This field is filled out automatically. It is referenced from the CF2R-MCH-23, which must be completed prior to this document.</w:t>
      </w:r>
    </w:p>
    <w:p w14:paraId="65CE9CA4" w14:textId="57318529" w:rsidR="006F6146" w:rsidRPr="00516658" w:rsidRDefault="006F6146" w:rsidP="006F6146">
      <w:pPr>
        <w:numPr>
          <w:ilvl w:val="0"/>
          <w:numId w:val="34"/>
        </w:numPr>
        <w:ind w:left="360" w:hanging="360"/>
        <w:contextualSpacing/>
        <w:rPr>
          <w:ins w:id="26" w:author="Smith, Alexis@Energy" w:date="2019-03-26T15:51:00Z"/>
          <w:rFonts w:ascii="Calibri" w:hAnsi="Calibri"/>
          <w:i/>
        </w:rPr>
      </w:pPr>
      <w:r w:rsidRPr="00710CB9">
        <w:rPr>
          <w:rFonts w:asciiTheme="minorHAnsi" w:hAnsiTheme="minorHAnsi"/>
          <w:i/>
        </w:rPr>
        <w:t>System Location or Area Served:</w:t>
      </w:r>
      <w:r w:rsidRPr="00710CB9">
        <w:rPr>
          <w:rFonts w:ascii="Calibri" w:hAnsi="Calibri"/>
        </w:rPr>
        <w:t xml:space="preserve"> This field is filled out automatically. It is referenced from the CF2R-MCH-23, which must be completed prior to this document.</w:t>
      </w:r>
    </w:p>
    <w:p w14:paraId="21CE5954" w14:textId="66507E25" w:rsidR="00516658" w:rsidRPr="00516658" w:rsidRDefault="00516658" w:rsidP="00516658">
      <w:pPr>
        <w:numPr>
          <w:ilvl w:val="0"/>
          <w:numId w:val="34"/>
        </w:numPr>
        <w:spacing w:line="276" w:lineRule="auto"/>
        <w:ind w:left="360" w:hanging="360"/>
        <w:contextualSpacing/>
        <w:rPr>
          <w:rFonts w:ascii="Calibri" w:hAnsi="Calibri"/>
          <w:i/>
        </w:rPr>
      </w:pPr>
      <w:ins w:id="27" w:author="Smith, Alexis@Energy" w:date="2019-03-26T15:51:00Z">
        <w:r w:rsidRPr="00516658">
          <w:rPr>
            <w:rFonts w:asciiTheme="minorHAnsi" w:hAnsiTheme="minorHAnsi"/>
            <w:i/>
          </w:rPr>
          <w:t xml:space="preserve">Indoor Unit Name: </w:t>
        </w:r>
        <w:r w:rsidRPr="00516658">
          <w:rPr>
            <w:rFonts w:ascii="Calibri" w:hAnsi="Calibri"/>
          </w:rPr>
          <w:t>This field is filled out automatically. It is referenced from the CF2R-MCH-23, which must be completed prior to this document.</w:t>
        </w:r>
      </w:ins>
    </w:p>
    <w:p w14:paraId="65CE9CA5" w14:textId="55659D84" w:rsidR="006F6146" w:rsidRPr="00710CB9" w:rsidRDefault="006F6146" w:rsidP="006F6146">
      <w:pPr>
        <w:numPr>
          <w:ilvl w:val="0"/>
          <w:numId w:val="34"/>
        </w:numPr>
        <w:ind w:left="360" w:hanging="360"/>
        <w:contextualSpacing/>
        <w:rPr>
          <w:rFonts w:ascii="Calibri" w:hAnsi="Calibri"/>
          <w:i/>
        </w:rPr>
      </w:pPr>
      <w:r w:rsidRPr="00710CB9">
        <w:rPr>
          <w:rFonts w:asciiTheme="minorHAnsi" w:hAnsiTheme="minorHAnsi"/>
          <w:i/>
        </w:rPr>
        <w:t>System Installation Type:</w:t>
      </w:r>
      <w:r w:rsidRPr="00710CB9">
        <w:rPr>
          <w:rFonts w:ascii="Calibri" w:hAnsi="Calibri"/>
        </w:rPr>
        <w:t xml:space="preserve"> This field is filled out automatically. It is referenced from the CF2R-MCH-23, which must be completed prior to this document.</w:t>
      </w:r>
    </w:p>
    <w:p w14:paraId="65CE9CA6" w14:textId="32EDFB8D" w:rsidR="006F6146" w:rsidRPr="00710CB9" w:rsidRDefault="006F6146" w:rsidP="006F6146">
      <w:pPr>
        <w:numPr>
          <w:ilvl w:val="0"/>
          <w:numId w:val="34"/>
        </w:numPr>
        <w:ind w:left="360" w:hanging="360"/>
        <w:contextualSpacing/>
        <w:rPr>
          <w:rFonts w:ascii="Calibri" w:hAnsi="Calibri"/>
          <w:i/>
        </w:rPr>
      </w:pPr>
      <w:r w:rsidRPr="00710CB9">
        <w:rPr>
          <w:rFonts w:asciiTheme="minorHAnsi" w:hAnsiTheme="minorHAnsi"/>
          <w:i/>
        </w:rPr>
        <w:t>Nominal Cooling Capacity (tons) of Condenser:</w:t>
      </w:r>
      <w:r w:rsidRPr="00710CB9">
        <w:rPr>
          <w:rFonts w:ascii="Calibri" w:hAnsi="Calibri"/>
        </w:rPr>
        <w:t xml:space="preserve"> This field is filled out automatically. It is referenced from the CF2R-MCH-23, which must be completed prior to this document.</w:t>
      </w:r>
    </w:p>
    <w:p w14:paraId="65CE9CA7" w14:textId="1D9B502C" w:rsidR="006F6146" w:rsidRPr="00710CB9" w:rsidRDefault="006F6146" w:rsidP="006F6146">
      <w:pPr>
        <w:numPr>
          <w:ilvl w:val="0"/>
          <w:numId w:val="34"/>
        </w:numPr>
        <w:ind w:left="360" w:hanging="360"/>
        <w:contextualSpacing/>
        <w:rPr>
          <w:rFonts w:ascii="Calibri" w:hAnsi="Calibri"/>
          <w:i/>
        </w:rPr>
      </w:pPr>
      <w:r w:rsidRPr="00710CB9">
        <w:rPr>
          <w:rFonts w:asciiTheme="minorHAnsi" w:hAnsiTheme="minorHAnsi"/>
          <w:i/>
        </w:rPr>
        <w:t>Condenser Speed Type:</w:t>
      </w:r>
      <w:r w:rsidRPr="00710CB9">
        <w:rPr>
          <w:rFonts w:ascii="Calibri" w:hAnsi="Calibri"/>
        </w:rPr>
        <w:t xml:space="preserve"> This field is filled out automatically. It is referenced from the CF2R-MCH-23, which must be completed prior to this document.</w:t>
      </w:r>
    </w:p>
    <w:p w14:paraId="65CE9CA8" w14:textId="674385BC" w:rsidR="006F6146" w:rsidRPr="00710CB9" w:rsidRDefault="006F6146" w:rsidP="006F6146">
      <w:pPr>
        <w:numPr>
          <w:ilvl w:val="0"/>
          <w:numId w:val="34"/>
        </w:numPr>
        <w:ind w:left="360" w:hanging="360"/>
        <w:contextualSpacing/>
        <w:rPr>
          <w:rFonts w:ascii="Calibri" w:hAnsi="Calibri"/>
          <w:i/>
        </w:rPr>
      </w:pPr>
      <w:r w:rsidRPr="00710CB9">
        <w:rPr>
          <w:rFonts w:asciiTheme="minorHAnsi" w:hAnsiTheme="minorHAnsi"/>
          <w:i/>
        </w:rPr>
        <w:t>Cooling System Zonal Control Type:</w:t>
      </w:r>
      <w:r w:rsidRPr="00710CB9">
        <w:rPr>
          <w:rFonts w:ascii="Calibri" w:hAnsi="Calibri"/>
        </w:rPr>
        <w:t xml:space="preserve"> This field is filled out automatically. It is referenced from the CF2R-MCH-23, which must be completed prior to this document.</w:t>
      </w:r>
    </w:p>
    <w:p w14:paraId="65CE9CA9" w14:textId="1E985450" w:rsidR="006F6146" w:rsidRPr="00710CB9" w:rsidRDefault="006F6146" w:rsidP="006F6146">
      <w:pPr>
        <w:numPr>
          <w:ilvl w:val="0"/>
          <w:numId w:val="34"/>
        </w:numPr>
        <w:ind w:left="360" w:hanging="360"/>
        <w:contextualSpacing/>
        <w:rPr>
          <w:rFonts w:ascii="Calibri" w:hAnsi="Calibri"/>
          <w:i/>
        </w:rPr>
      </w:pPr>
      <w:r w:rsidRPr="00710CB9">
        <w:rPr>
          <w:rFonts w:asciiTheme="minorHAnsi" w:hAnsiTheme="minorHAnsi"/>
          <w:i/>
        </w:rPr>
        <w:t>Central Fan Integrated (CFI) Ventilation System Status:</w:t>
      </w:r>
      <w:r w:rsidRPr="00710CB9">
        <w:rPr>
          <w:rFonts w:ascii="Calibri" w:hAnsi="Calibri"/>
        </w:rPr>
        <w:t xml:space="preserve"> This field is filled out automatically. It is referenced from the CF2R-MCH-23, which must be completed prior to this document.</w:t>
      </w:r>
    </w:p>
    <w:p w14:paraId="65CE9CAA" w14:textId="78BC69C7" w:rsidR="006F6146" w:rsidRPr="00710CB9" w:rsidRDefault="006F6146" w:rsidP="006F6146">
      <w:pPr>
        <w:numPr>
          <w:ilvl w:val="0"/>
          <w:numId w:val="34"/>
        </w:numPr>
        <w:ind w:left="360" w:hanging="360"/>
        <w:contextualSpacing/>
        <w:rPr>
          <w:rFonts w:ascii="Calibri" w:hAnsi="Calibri"/>
          <w:i/>
        </w:rPr>
      </w:pPr>
      <w:r w:rsidRPr="00710CB9">
        <w:rPr>
          <w:rFonts w:asciiTheme="minorHAnsi" w:hAnsiTheme="minorHAnsi"/>
          <w:i/>
        </w:rPr>
        <w:t>System Bypass Duct Status:</w:t>
      </w:r>
      <w:r w:rsidRPr="00710CB9">
        <w:rPr>
          <w:rFonts w:ascii="Calibri" w:hAnsi="Calibri"/>
        </w:rPr>
        <w:t xml:space="preserve"> This field is filled out automatically. It is referenced from the CF2R-MCH-23, which must be completed prior to this document.</w:t>
      </w:r>
    </w:p>
    <w:p w14:paraId="65CE9CAB" w14:textId="3B378D58" w:rsidR="006F6146" w:rsidRPr="00710CB9" w:rsidRDefault="006F6146" w:rsidP="006F6146">
      <w:pPr>
        <w:numPr>
          <w:ilvl w:val="0"/>
          <w:numId w:val="34"/>
        </w:numPr>
        <w:ind w:left="360" w:hanging="360"/>
        <w:contextualSpacing/>
        <w:rPr>
          <w:rFonts w:ascii="Calibri" w:hAnsi="Calibri"/>
          <w:i/>
        </w:rPr>
      </w:pPr>
      <w:r w:rsidRPr="00710CB9">
        <w:rPr>
          <w:rFonts w:asciiTheme="minorHAnsi" w:hAnsiTheme="minorHAnsi"/>
          <w:i/>
        </w:rPr>
        <w:t>Date of System Airflow Rate Measurement:</w:t>
      </w:r>
      <w:r w:rsidRPr="00710CB9">
        <w:rPr>
          <w:rFonts w:ascii="Calibri" w:hAnsi="Calibri"/>
        </w:rPr>
        <w:t xml:space="preserve"> This field is filled out automatically. It is referenced from the CF2R-MCH-23, which must be completed prior to this document.</w:t>
      </w:r>
    </w:p>
    <w:p w14:paraId="65CE9CAC" w14:textId="4765B805" w:rsidR="006F6146" w:rsidRPr="004F1966" w:rsidRDefault="006F6146" w:rsidP="006F6146">
      <w:pPr>
        <w:numPr>
          <w:ilvl w:val="0"/>
          <w:numId w:val="34"/>
        </w:numPr>
        <w:ind w:left="360" w:hanging="360"/>
        <w:contextualSpacing/>
        <w:rPr>
          <w:rFonts w:ascii="Calibri" w:hAnsi="Calibri"/>
          <w:i/>
        </w:rPr>
      </w:pPr>
      <w:r w:rsidRPr="00710CB9">
        <w:rPr>
          <w:rFonts w:asciiTheme="minorHAnsi" w:hAnsiTheme="minorHAnsi"/>
          <w:i/>
        </w:rPr>
        <w:t>Airflow Rate Protocol utilized:</w:t>
      </w:r>
      <w:r w:rsidRPr="00710CB9">
        <w:rPr>
          <w:rFonts w:ascii="Calibri" w:hAnsi="Calibri"/>
        </w:rPr>
        <w:t xml:space="preserve"> This field is filled out automatically. It is referenced from the CF2R-MCH-23, which must be completed prior to this document.</w:t>
      </w:r>
    </w:p>
    <w:p w14:paraId="2451722F" w14:textId="05E6C58E" w:rsidR="005A044D" w:rsidRPr="00710CB9" w:rsidRDefault="005A044D" w:rsidP="006F6146">
      <w:pPr>
        <w:numPr>
          <w:ilvl w:val="0"/>
          <w:numId w:val="34"/>
        </w:numPr>
        <w:ind w:left="360" w:hanging="360"/>
        <w:contextualSpacing/>
        <w:rPr>
          <w:rFonts w:ascii="Calibri" w:hAnsi="Calibri"/>
          <w:i/>
        </w:rPr>
      </w:pPr>
      <w:r>
        <w:rPr>
          <w:rFonts w:asciiTheme="minorHAnsi" w:hAnsiTheme="minorHAnsi"/>
          <w:i/>
          <w:szCs w:val="18"/>
        </w:rPr>
        <w:t xml:space="preserve">Central Fan Ventilation Cooling System Status: </w:t>
      </w:r>
      <w:r w:rsidRPr="00CB4055">
        <w:rPr>
          <w:rFonts w:asciiTheme="minorHAnsi" w:hAnsiTheme="minorHAnsi"/>
          <w:szCs w:val="18"/>
        </w:rPr>
        <w:t>This field is filled out automatically. It is reference</w:t>
      </w:r>
      <w:r>
        <w:rPr>
          <w:rFonts w:asciiTheme="minorHAnsi" w:hAnsiTheme="minorHAnsi"/>
          <w:szCs w:val="18"/>
        </w:rPr>
        <w:t>d</w:t>
      </w:r>
      <w:r w:rsidRPr="00CB4055">
        <w:rPr>
          <w:rFonts w:asciiTheme="minorHAnsi" w:hAnsiTheme="minorHAnsi"/>
          <w:szCs w:val="18"/>
        </w:rPr>
        <w:t xml:space="preserve"> from the CF2R-MCH-23, which must be completed prior to this document.</w:t>
      </w:r>
    </w:p>
    <w:p w14:paraId="65CE9CAD" w14:textId="77777777" w:rsidR="006F6146" w:rsidRPr="00710CB9" w:rsidRDefault="006F6146" w:rsidP="006F6146">
      <w:pPr>
        <w:rPr>
          <w:rFonts w:ascii="Calibri" w:hAnsi="Calibri"/>
        </w:rPr>
      </w:pPr>
    </w:p>
    <w:p w14:paraId="65CE9CAE" w14:textId="00EA92EC" w:rsidR="006F6146" w:rsidRPr="00710CB9" w:rsidRDefault="006F6146" w:rsidP="006F6146">
      <w:pPr>
        <w:keepNext/>
        <w:rPr>
          <w:rFonts w:asciiTheme="minorHAnsi" w:hAnsiTheme="minorHAnsi"/>
          <w:b/>
        </w:rPr>
      </w:pPr>
      <w:r w:rsidRPr="00710CB9">
        <w:rPr>
          <w:rFonts w:asciiTheme="minorHAnsi" w:hAnsiTheme="minorHAnsi"/>
          <w:b/>
        </w:rPr>
        <w:t>Section B. Fan Watt Measurement Apparatus and Procedure Information</w:t>
      </w:r>
    </w:p>
    <w:p w14:paraId="65CE9CAF" w14:textId="47D4F544" w:rsidR="006F6146" w:rsidRPr="00710CB9" w:rsidRDefault="006F6146" w:rsidP="006F6146">
      <w:pPr>
        <w:numPr>
          <w:ilvl w:val="0"/>
          <w:numId w:val="35"/>
        </w:numPr>
        <w:ind w:left="360" w:hanging="360"/>
        <w:contextualSpacing/>
        <w:rPr>
          <w:rFonts w:ascii="Calibri" w:hAnsi="Calibri"/>
          <w:i/>
        </w:rPr>
      </w:pPr>
      <w:r w:rsidRPr="00710CB9">
        <w:rPr>
          <w:rFonts w:asciiTheme="minorHAnsi" w:hAnsiTheme="minorHAnsi"/>
          <w:i/>
        </w:rPr>
        <w:t>Fan Watt Verification Device Used</w:t>
      </w:r>
      <w:r w:rsidRPr="00710CB9">
        <w:rPr>
          <w:rFonts w:ascii="Calibri" w:hAnsi="Calibri"/>
          <w:i/>
        </w:rPr>
        <w:t xml:space="preserve">:  </w:t>
      </w:r>
      <w:r w:rsidRPr="00710CB9">
        <w:rPr>
          <w:rFonts w:ascii="Calibri" w:hAnsi="Calibri"/>
        </w:rPr>
        <w:t>If the device used to measure fan watts was a portable watt meter then select “Portable Watt Meter”. This can include plug-in devices such as a “Watts-Up” meter, or a “Kill-a-Watt” meter, or a clamp-on type meter that reads true power watts directly (must account for power factor – multiplying amps x volts is not adequate).</w:t>
      </w:r>
    </w:p>
    <w:p w14:paraId="65CE9CB0" w14:textId="77777777" w:rsidR="006F6146" w:rsidRPr="00710CB9" w:rsidRDefault="006F6146" w:rsidP="006F6146">
      <w:pPr>
        <w:rPr>
          <w:rFonts w:ascii="Calibri" w:hAnsi="Calibri"/>
          <w:i/>
        </w:rPr>
      </w:pPr>
    </w:p>
    <w:p w14:paraId="65CE9CB1" w14:textId="42131584" w:rsidR="006F6146" w:rsidRPr="00710CB9" w:rsidRDefault="006F6146" w:rsidP="006F6146">
      <w:pPr>
        <w:keepNext/>
        <w:rPr>
          <w:rFonts w:asciiTheme="minorHAnsi" w:hAnsiTheme="minorHAnsi"/>
          <w:b/>
        </w:rPr>
      </w:pPr>
      <w:r w:rsidRPr="00710CB9">
        <w:rPr>
          <w:rFonts w:asciiTheme="minorHAnsi" w:hAnsiTheme="minorHAnsi"/>
          <w:b/>
        </w:rPr>
        <w:t>Section C. Forced Air System Fan Efficacy Measurement – All Zones Calling</w:t>
      </w:r>
    </w:p>
    <w:p w14:paraId="65CE9CB2" w14:textId="712D421E" w:rsidR="006F6146" w:rsidRPr="00710CB9" w:rsidRDefault="006F6146" w:rsidP="006F6146">
      <w:pPr>
        <w:numPr>
          <w:ilvl w:val="0"/>
          <w:numId w:val="36"/>
        </w:numPr>
        <w:ind w:left="360" w:hanging="360"/>
        <w:contextualSpacing/>
        <w:rPr>
          <w:rFonts w:ascii="Calibri" w:hAnsi="Calibri"/>
        </w:rPr>
      </w:pPr>
      <w:r w:rsidRPr="00710CB9">
        <w:rPr>
          <w:rFonts w:asciiTheme="minorHAnsi" w:hAnsiTheme="minorHAnsi"/>
          <w:i/>
        </w:rPr>
        <w:t>Actual Tested Watts</w:t>
      </w:r>
      <w:r w:rsidRPr="00710CB9">
        <w:rPr>
          <w:rFonts w:ascii="Calibri" w:hAnsi="Calibri"/>
          <w:i/>
        </w:rPr>
        <w:t xml:space="preserve">: </w:t>
      </w:r>
      <w:r w:rsidRPr="00710CB9">
        <w:rPr>
          <w:rFonts w:ascii="Calibri" w:hAnsi="Calibri"/>
        </w:rPr>
        <w:t xml:space="preserve">Enter the number of watts tested using the device specified in </w:t>
      </w:r>
      <w:r w:rsidR="004416D7">
        <w:rPr>
          <w:rFonts w:ascii="Calibri" w:hAnsi="Calibri"/>
        </w:rPr>
        <w:t>S</w:t>
      </w:r>
      <w:r w:rsidRPr="00710CB9">
        <w:rPr>
          <w:rFonts w:ascii="Calibri" w:hAnsi="Calibri"/>
        </w:rPr>
        <w:t>ection B and tested with all zones calling for cooling simultaneously.</w:t>
      </w:r>
    </w:p>
    <w:p w14:paraId="65CE9CB3" w14:textId="1AA4C96E" w:rsidR="006F6146" w:rsidRPr="00710CB9" w:rsidRDefault="006F6146" w:rsidP="006F6146">
      <w:pPr>
        <w:numPr>
          <w:ilvl w:val="0"/>
          <w:numId w:val="36"/>
        </w:numPr>
        <w:ind w:left="360" w:hanging="360"/>
        <w:contextualSpacing/>
        <w:rPr>
          <w:rFonts w:ascii="Calibri" w:hAnsi="Calibri"/>
          <w:i/>
        </w:rPr>
      </w:pPr>
      <w:r w:rsidRPr="00710CB9">
        <w:rPr>
          <w:rFonts w:asciiTheme="minorHAnsi" w:hAnsiTheme="minorHAnsi"/>
          <w:i/>
        </w:rPr>
        <w:t xml:space="preserve">Actual Tested Airflow from MCH-23 (cfm): </w:t>
      </w:r>
      <w:r w:rsidRPr="00710CB9">
        <w:rPr>
          <w:rFonts w:ascii="Calibri" w:hAnsi="Calibri"/>
        </w:rPr>
        <w:t>This field is filled out automatically. It is referenced from the CF2R-MCH-23, which must be completed prior to this document.</w:t>
      </w:r>
    </w:p>
    <w:p w14:paraId="79EA189F" w14:textId="77777777" w:rsidR="00DA771C" w:rsidRPr="00CB4055" w:rsidRDefault="00DA771C" w:rsidP="00DA771C">
      <w:pPr>
        <w:numPr>
          <w:ilvl w:val="0"/>
          <w:numId w:val="36"/>
        </w:numPr>
        <w:ind w:left="360" w:hanging="360"/>
        <w:contextualSpacing/>
        <w:rPr>
          <w:rFonts w:ascii="Calibri" w:hAnsi="Calibri"/>
        </w:rPr>
      </w:pPr>
      <w:r w:rsidRPr="00710CB9">
        <w:rPr>
          <w:rFonts w:asciiTheme="minorHAnsi" w:hAnsiTheme="minorHAnsi"/>
          <w:i/>
        </w:rPr>
        <w:t>Required Fan Efficacy (</w:t>
      </w:r>
      <w:r>
        <w:rPr>
          <w:rFonts w:asciiTheme="minorHAnsi" w:hAnsiTheme="minorHAnsi"/>
          <w:i/>
        </w:rPr>
        <w:t>w</w:t>
      </w:r>
      <w:r w:rsidRPr="00710CB9">
        <w:rPr>
          <w:rFonts w:asciiTheme="minorHAnsi" w:hAnsiTheme="minorHAnsi"/>
          <w:i/>
        </w:rPr>
        <w:t xml:space="preserve">atts/cfm): </w:t>
      </w:r>
      <w:r w:rsidRPr="00CB4055">
        <w:rPr>
          <w:rFonts w:ascii="Calibri" w:hAnsi="Calibri"/>
        </w:rPr>
        <w:t xml:space="preserve">This field is filled out automatically and referenced from MCH-01. Values below are used unless higher efficacy values are </w:t>
      </w:r>
      <w:r>
        <w:rPr>
          <w:rFonts w:ascii="Calibri" w:hAnsi="Calibri"/>
        </w:rPr>
        <w:t>listed</w:t>
      </w:r>
      <w:r w:rsidRPr="00CB4055">
        <w:rPr>
          <w:rFonts w:ascii="Calibri" w:hAnsi="Calibri"/>
        </w:rPr>
        <w:t xml:space="preserve"> on the CF1R for performance compliance.</w:t>
      </w:r>
    </w:p>
    <w:p w14:paraId="24BF7AE2" w14:textId="77777777" w:rsidR="00DA771C" w:rsidRPr="00CB4055" w:rsidRDefault="00DA771C" w:rsidP="00DA771C">
      <w:pPr>
        <w:pStyle w:val="ListParagraph"/>
        <w:numPr>
          <w:ilvl w:val="1"/>
          <w:numId w:val="36"/>
        </w:numPr>
        <w:rPr>
          <w:rFonts w:ascii="Calibri" w:hAnsi="Calibri"/>
          <w:i/>
        </w:rPr>
      </w:pPr>
      <w:r>
        <w:rPr>
          <w:rFonts w:ascii="Calibri" w:hAnsi="Calibri"/>
        </w:rPr>
        <w:t>0.62 watts/cfm for small duct high velocity HP or AC systems</w:t>
      </w:r>
    </w:p>
    <w:p w14:paraId="60D9F1F6" w14:textId="77777777" w:rsidR="00DA771C" w:rsidRPr="00CB4055" w:rsidRDefault="00DA771C" w:rsidP="00DA771C">
      <w:pPr>
        <w:pStyle w:val="ListParagraph"/>
        <w:numPr>
          <w:ilvl w:val="1"/>
          <w:numId w:val="36"/>
        </w:numPr>
        <w:rPr>
          <w:rFonts w:ascii="Calibri" w:hAnsi="Calibri"/>
          <w:i/>
        </w:rPr>
      </w:pPr>
      <w:r>
        <w:rPr>
          <w:rFonts w:ascii="Calibri" w:hAnsi="Calibri"/>
        </w:rPr>
        <w:t>0.45 watts/cfm for central gas furnace or packaged gas furnace systems</w:t>
      </w:r>
    </w:p>
    <w:p w14:paraId="24245D9C" w14:textId="77777777" w:rsidR="00DA771C" w:rsidRPr="00710CB9" w:rsidRDefault="00DA771C" w:rsidP="00DA771C">
      <w:pPr>
        <w:numPr>
          <w:ilvl w:val="1"/>
          <w:numId w:val="36"/>
        </w:numPr>
        <w:contextualSpacing/>
        <w:rPr>
          <w:rFonts w:ascii="Calibri" w:hAnsi="Calibri"/>
          <w:i/>
        </w:rPr>
      </w:pPr>
      <w:r w:rsidRPr="00CB4055">
        <w:rPr>
          <w:rFonts w:ascii="Calibri" w:hAnsi="Calibri"/>
        </w:rPr>
        <w:t>0.58 watt</w:t>
      </w:r>
      <w:r>
        <w:rPr>
          <w:rFonts w:ascii="Calibri" w:hAnsi="Calibri"/>
        </w:rPr>
        <w:t>s</w:t>
      </w:r>
      <w:r w:rsidRPr="00CB4055">
        <w:rPr>
          <w:rFonts w:ascii="Calibri" w:hAnsi="Calibri"/>
        </w:rPr>
        <w:t>/cfm for all other systems</w:t>
      </w:r>
    </w:p>
    <w:p w14:paraId="65CE9CB5" w14:textId="74688506" w:rsidR="006F6146" w:rsidRPr="00710CB9" w:rsidRDefault="006F6146" w:rsidP="006F6146">
      <w:pPr>
        <w:numPr>
          <w:ilvl w:val="0"/>
          <w:numId w:val="36"/>
        </w:numPr>
        <w:ind w:left="360" w:hanging="360"/>
        <w:contextualSpacing/>
        <w:rPr>
          <w:rFonts w:ascii="Calibri" w:hAnsi="Calibri"/>
          <w:i/>
        </w:rPr>
      </w:pPr>
      <w:r w:rsidRPr="00710CB9">
        <w:rPr>
          <w:rFonts w:asciiTheme="minorHAnsi" w:hAnsiTheme="minorHAnsi"/>
          <w:i/>
        </w:rPr>
        <w:t>Actual Fan Efficacy (</w:t>
      </w:r>
      <w:r w:rsidR="00DA771C">
        <w:rPr>
          <w:rFonts w:asciiTheme="minorHAnsi" w:hAnsiTheme="minorHAnsi"/>
          <w:i/>
        </w:rPr>
        <w:t>w</w:t>
      </w:r>
      <w:r w:rsidRPr="00710CB9">
        <w:rPr>
          <w:rFonts w:asciiTheme="minorHAnsi" w:hAnsiTheme="minorHAnsi"/>
          <w:i/>
        </w:rPr>
        <w:t xml:space="preserve">atts/cfm): </w:t>
      </w:r>
      <w:r w:rsidRPr="00710CB9">
        <w:rPr>
          <w:rFonts w:ascii="Calibri" w:hAnsi="Calibri"/>
        </w:rPr>
        <w:t>This field is filled out automatically. It is calculated by dividing the actual tested watts by the actual tested airflow.</w:t>
      </w:r>
    </w:p>
    <w:p w14:paraId="65CE9CB6" w14:textId="20D16CB7" w:rsidR="006F6146" w:rsidRPr="004F1966" w:rsidRDefault="006F6146" w:rsidP="006F6146">
      <w:pPr>
        <w:numPr>
          <w:ilvl w:val="0"/>
          <w:numId w:val="36"/>
        </w:numPr>
        <w:ind w:left="360" w:hanging="360"/>
        <w:contextualSpacing/>
        <w:rPr>
          <w:rFonts w:ascii="Calibri" w:hAnsi="Calibri"/>
          <w:i/>
        </w:rPr>
      </w:pPr>
      <w:r w:rsidRPr="00710CB9">
        <w:rPr>
          <w:rFonts w:asciiTheme="minorHAnsi" w:hAnsiTheme="minorHAnsi"/>
          <w:i/>
        </w:rPr>
        <w:t xml:space="preserve">Compliance Statement: </w:t>
      </w:r>
      <w:r w:rsidRPr="00710CB9">
        <w:rPr>
          <w:rFonts w:asciiTheme="minorHAnsi" w:hAnsiTheme="minorHAnsi"/>
        </w:rPr>
        <w:t>This field is filled out automatically. The result is based on whether or not the actual fan efficacy meets the required fan efficacy.</w:t>
      </w:r>
    </w:p>
    <w:p w14:paraId="1D447044" w14:textId="77777777" w:rsidR="00332ADB" w:rsidRPr="00710CB9" w:rsidRDefault="00332ADB" w:rsidP="004F1966">
      <w:pPr>
        <w:contextualSpacing/>
        <w:rPr>
          <w:rFonts w:ascii="Calibri" w:hAnsi="Calibri"/>
          <w:i/>
        </w:rPr>
      </w:pPr>
    </w:p>
    <w:p w14:paraId="65CE9CB7" w14:textId="43D333E9" w:rsidR="004F6841" w:rsidRDefault="005A044D" w:rsidP="004F1966">
      <w:pPr>
        <w:keepNext/>
        <w:rPr>
          <w:rFonts w:asciiTheme="minorHAnsi" w:hAnsiTheme="minorHAnsi"/>
          <w:b/>
        </w:rPr>
      </w:pPr>
      <w:r w:rsidRPr="004F1966">
        <w:rPr>
          <w:rFonts w:asciiTheme="minorHAnsi" w:hAnsiTheme="minorHAnsi"/>
          <w:b/>
        </w:rPr>
        <w:t xml:space="preserve">Section </w:t>
      </w:r>
      <w:r>
        <w:rPr>
          <w:rFonts w:asciiTheme="minorHAnsi" w:hAnsiTheme="minorHAnsi"/>
          <w:b/>
        </w:rPr>
        <w:t>D</w:t>
      </w:r>
      <w:r w:rsidRPr="004F1966">
        <w:rPr>
          <w:rFonts w:asciiTheme="minorHAnsi" w:hAnsiTheme="minorHAnsi"/>
          <w:b/>
        </w:rPr>
        <w:t xml:space="preserve">. Forced Air System Fan Efficacy Measurement – </w:t>
      </w:r>
      <w:r w:rsidRPr="005A044D">
        <w:rPr>
          <w:rFonts w:asciiTheme="minorHAnsi" w:hAnsiTheme="minorHAnsi"/>
          <w:b/>
        </w:rPr>
        <w:t>All Zonal Control Modes</w:t>
      </w:r>
    </w:p>
    <w:p w14:paraId="31401CBB" w14:textId="77777777" w:rsidR="00B72566" w:rsidRDefault="005A044D" w:rsidP="004F1966">
      <w:pPr>
        <w:numPr>
          <w:ilvl w:val="0"/>
          <w:numId w:val="39"/>
        </w:numPr>
        <w:ind w:left="360" w:hanging="360"/>
        <w:contextualSpacing/>
        <w:rPr>
          <w:rFonts w:ascii="Calibri" w:hAnsi="Calibri"/>
        </w:rPr>
      </w:pPr>
      <w:r>
        <w:rPr>
          <w:rFonts w:asciiTheme="minorHAnsi" w:hAnsiTheme="minorHAnsi"/>
          <w:i/>
        </w:rPr>
        <w:t>Number of Independently Controlled Zones:</w:t>
      </w:r>
      <w:r w:rsidR="008264FD">
        <w:rPr>
          <w:rFonts w:asciiTheme="minorHAnsi" w:hAnsiTheme="minorHAnsi"/>
          <w:i/>
        </w:rPr>
        <w:t xml:space="preserve"> Enter the number of </w:t>
      </w:r>
      <w:r w:rsidR="00311DA4">
        <w:rPr>
          <w:rFonts w:asciiTheme="minorHAnsi" w:hAnsiTheme="minorHAnsi"/>
          <w:i/>
        </w:rPr>
        <w:t xml:space="preserve">independently controlled </w:t>
      </w:r>
      <w:r w:rsidR="008264FD">
        <w:rPr>
          <w:rFonts w:asciiTheme="minorHAnsi" w:hAnsiTheme="minorHAnsi"/>
          <w:i/>
        </w:rPr>
        <w:t>zones</w:t>
      </w:r>
      <w:r w:rsidR="00311DA4">
        <w:rPr>
          <w:rFonts w:asciiTheme="minorHAnsi" w:hAnsiTheme="minorHAnsi"/>
          <w:i/>
        </w:rPr>
        <w:t>.</w:t>
      </w:r>
    </w:p>
    <w:p w14:paraId="5322A0FA" w14:textId="34A8227E" w:rsidR="00311DA4" w:rsidRPr="004F1966" w:rsidRDefault="00311DA4">
      <w:pPr>
        <w:numPr>
          <w:ilvl w:val="0"/>
          <w:numId w:val="39"/>
        </w:numPr>
        <w:ind w:left="360" w:hanging="360"/>
        <w:contextualSpacing/>
        <w:rPr>
          <w:rFonts w:ascii="Calibri" w:hAnsi="Calibri"/>
        </w:rPr>
      </w:pPr>
      <w:r w:rsidRPr="004F1966">
        <w:rPr>
          <w:rFonts w:ascii="Calibri" w:hAnsi="Calibri"/>
          <w:i/>
        </w:rPr>
        <w:t>Required Fan Efficacy (Watts/cfm):</w:t>
      </w:r>
      <w:r w:rsidRPr="004F1966">
        <w:rPr>
          <w:rFonts w:ascii="Calibri" w:hAnsi="Calibri"/>
        </w:rPr>
        <w:t xml:space="preserve"> This field is filled out automatically and referenced from MCH-01. Values below are used unless higher efficacy values are scheduled on the CF1R for performance compliance.</w:t>
      </w:r>
    </w:p>
    <w:p w14:paraId="72866C50" w14:textId="271C4891" w:rsidR="00311DA4" w:rsidRPr="00CB4055" w:rsidRDefault="00311DA4" w:rsidP="00311DA4">
      <w:pPr>
        <w:pStyle w:val="ListParagraph"/>
        <w:numPr>
          <w:ilvl w:val="1"/>
          <w:numId w:val="36"/>
        </w:numPr>
        <w:rPr>
          <w:rFonts w:ascii="Calibri" w:hAnsi="Calibri"/>
          <w:i/>
        </w:rPr>
      </w:pPr>
      <w:r>
        <w:rPr>
          <w:rFonts w:ascii="Calibri" w:hAnsi="Calibri"/>
        </w:rPr>
        <w:t>0.62 watt</w:t>
      </w:r>
      <w:r w:rsidR="00DA771C">
        <w:rPr>
          <w:rFonts w:ascii="Calibri" w:hAnsi="Calibri"/>
        </w:rPr>
        <w:t>s</w:t>
      </w:r>
      <w:r>
        <w:rPr>
          <w:rFonts w:ascii="Calibri" w:hAnsi="Calibri"/>
        </w:rPr>
        <w:t>/cfm for small duct high velocity HP or AC systems</w:t>
      </w:r>
    </w:p>
    <w:p w14:paraId="4DF24CF9" w14:textId="68F6BA8F" w:rsidR="00311DA4" w:rsidRPr="004F1966" w:rsidRDefault="00311DA4" w:rsidP="004F1966">
      <w:pPr>
        <w:pStyle w:val="ListParagraph"/>
        <w:numPr>
          <w:ilvl w:val="1"/>
          <w:numId w:val="36"/>
        </w:numPr>
        <w:rPr>
          <w:rFonts w:ascii="Calibri" w:hAnsi="Calibri"/>
          <w:i/>
        </w:rPr>
      </w:pPr>
      <w:r>
        <w:rPr>
          <w:rFonts w:ascii="Calibri" w:hAnsi="Calibri"/>
        </w:rPr>
        <w:t>0.45 watt</w:t>
      </w:r>
      <w:r w:rsidR="00DA771C">
        <w:rPr>
          <w:rFonts w:ascii="Calibri" w:hAnsi="Calibri"/>
        </w:rPr>
        <w:t>s</w:t>
      </w:r>
      <w:r>
        <w:rPr>
          <w:rFonts w:ascii="Calibri" w:hAnsi="Calibri"/>
        </w:rPr>
        <w:t>/cfm for central gas furnace or packaged gas furnace systems</w:t>
      </w:r>
    </w:p>
    <w:p w14:paraId="5ED16A32" w14:textId="15CF589D" w:rsidR="005D779B" w:rsidRPr="004F1966" w:rsidRDefault="00311DA4" w:rsidP="004F1966">
      <w:pPr>
        <w:pStyle w:val="ListParagraph"/>
        <w:numPr>
          <w:ilvl w:val="1"/>
          <w:numId w:val="36"/>
        </w:numPr>
        <w:rPr>
          <w:rFonts w:ascii="Calibri" w:hAnsi="Calibri"/>
          <w:i/>
        </w:rPr>
      </w:pPr>
      <w:r w:rsidRPr="004F1966">
        <w:rPr>
          <w:rFonts w:ascii="Calibri" w:hAnsi="Calibri"/>
        </w:rPr>
        <w:lastRenderedPageBreak/>
        <w:t>0.58 watt</w:t>
      </w:r>
      <w:r w:rsidR="00DA771C">
        <w:rPr>
          <w:rFonts w:ascii="Calibri" w:hAnsi="Calibri"/>
        </w:rPr>
        <w:t>s</w:t>
      </w:r>
      <w:r w:rsidRPr="004F1966">
        <w:rPr>
          <w:rFonts w:ascii="Calibri" w:hAnsi="Calibri"/>
        </w:rPr>
        <w:t>/cfm for all other systems</w:t>
      </w:r>
    </w:p>
    <w:p w14:paraId="6258BF19" w14:textId="43A7774F" w:rsidR="001802CC" w:rsidRDefault="001802CC" w:rsidP="001802CC">
      <w:pPr>
        <w:numPr>
          <w:ilvl w:val="0"/>
          <w:numId w:val="39"/>
        </w:numPr>
        <w:ind w:left="360" w:hanging="360"/>
        <w:contextualSpacing/>
        <w:rPr>
          <w:rFonts w:ascii="Calibri" w:hAnsi="Calibri"/>
        </w:rPr>
      </w:pPr>
      <w:r w:rsidRPr="004F1966">
        <w:rPr>
          <w:rFonts w:ascii="Calibri" w:hAnsi="Calibri"/>
          <w:i/>
        </w:rPr>
        <w:t>Zone Name</w:t>
      </w:r>
      <w:r>
        <w:rPr>
          <w:rFonts w:ascii="Calibri" w:hAnsi="Calibri"/>
        </w:rPr>
        <w:t xml:space="preserve">: Enter </w:t>
      </w:r>
      <w:r w:rsidR="00672473">
        <w:rPr>
          <w:rFonts w:ascii="Calibri" w:hAnsi="Calibri"/>
        </w:rPr>
        <w:t xml:space="preserve">a </w:t>
      </w:r>
      <w:r>
        <w:rPr>
          <w:rFonts w:ascii="Calibri" w:hAnsi="Calibri"/>
        </w:rPr>
        <w:t>unique name for each independent zone.</w:t>
      </w:r>
    </w:p>
    <w:p w14:paraId="0987E785" w14:textId="034807E3" w:rsidR="001802CC" w:rsidRDefault="001802CC" w:rsidP="001802CC">
      <w:pPr>
        <w:numPr>
          <w:ilvl w:val="0"/>
          <w:numId w:val="39"/>
        </w:numPr>
        <w:ind w:left="360" w:hanging="360"/>
        <w:contextualSpacing/>
        <w:rPr>
          <w:rFonts w:ascii="Calibri" w:hAnsi="Calibri"/>
        </w:rPr>
      </w:pPr>
      <w:r w:rsidRPr="004F1966">
        <w:rPr>
          <w:rFonts w:ascii="Calibri" w:hAnsi="Calibri"/>
          <w:i/>
        </w:rPr>
        <w:t>Zone Description</w:t>
      </w:r>
      <w:r>
        <w:rPr>
          <w:rFonts w:ascii="Calibri" w:hAnsi="Calibri"/>
        </w:rPr>
        <w:t xml:space="preserve">: </w:t>
      </w:r>
      <w:r w:rsidR="00672473">
        <w:rPr>
          <w:rFonts w:ascii="Calibri" w:hAnsi="Calibri"/>
        </w:rPr>
        <w:t>Enter a description of the zone (e.g. upstairs, downstairs).</w:t>
      </w:r>
    </w:p>
    <w:p w14:paraId="210C3CF7" w14:textId="65B94B4E" w:rsidR="001802CC" w:rsidRDefault="00057DB2" w:rsidP="001802CC">
      <w:pPr>
        <w:numPr>
          <w:ilvl w:val="0"/>
          <w:numId w:val="39"/>
        </w:numPr>
        <w:ind w:left="360" w:hanging="360"/>
        <w:contextualSpacing/>
        <w:rPr>
          <w:rFonts w:ascii="Calibri" w:hAnsi="Calibri"/>
        </w:rPr>
      </w:pPr>
      <w:r w:rsidRPr="004F1966">
        <w:rPr>
          <w:rFonts w:ascii="Calibri" w:hAnsi="Calibri"/>
          <w:i/>
        </w:rPr>
        <w:t>Measured Watt Draw with All Other Zones Off</w:t>
      </w:r>
      <w:r>
        <w:rPr>
          <w:rFonts w:ascii="Calibri" w:hAnsi="Calibri"/>
        </w:rPr>
        <w:t xml:space="preserve">: </w:t>
      </w:r>
      <w:r w:rsidR="00FB1F76" w:rsidRPr="00710CB9">
        <w:rPr>
          <w:rFonts w:ascii="Calibri" w:hAnsi="Calibri"/>
        </w:rPr>
        <w:t xml:space="preserve">Enter the number of watts tested using the device specified in </w:t>
      </w:r>
      <w:r w:rsidR="00FB1F76">
        <w:rPr>
          <w:rFonts w:ascii="Calibri" w:hAnsi="Calibri"/>
        </w:rPr>
        <w:t>S</w:t>
      </w:r>
      <w:r w:rsidR="00FB1F76" w:rsidRPr="00710CB9">
        <w:rPr>
          <w:rFonts w:ascii="Calibri" w:hAnsi="Calibri"/>
        </w:rPr>
        <w:t xml:space="preserve">ection B and tested with all </w:t>
      </w:r>
      <w:r w:rsidR="00672473">
        <w:rPr>
          <w:rFonts w:ascii="Calibri" w:hAnsi="Calibri"/>
        </w:rPr>
        <w:t xml:space="preserve">other </w:t>
      </w:r>
      <w:r w:rsidR="00FB1F76" w:rsidRPr="00710CB9">
        <w:rPr>
          <w:rFonts w:ascii="Calibri" w:hAnsi="Calibri"/>
        </w:rPr>
        <w:t xml:space="preserve">zones </w:t>
      </w:r>
      <w:r w:rsidR="00672473">
        <w:rPr>
          <w:rFonts w:ascii="Calibri" w:hAnsi="Calibri"/>
        </w:rPr>
        <w:t>off</w:t>
      </w:r>
      <w:r w:rsidR="00FB1F76" w:rsidRPr="00710CB9">
        <w:rPr>
          <w:rFonts w:ascii="Calibri" w:hAnsi="Calibri"/>
        </w:rPr>
        <w:t>.</w:t>
      </w:r>
    </w:p>
    <w:p w14:paraId="76BEA74E" w14:textId="3486E627" w:rsidR="00057DB2" w:rsidRPr="00672473" w:rsidRDefault="00057DB2" w:rsidP="00672473">
      <w:pPr>
        <w:numPr>
          <w:ilvl w:val="0"/>
          <w:numId w:val="39"/>
        </w:numPr>
        <w:ind w:left="360" w:hanging="360"/>
        <w:contextualSpacing/>
        <w:rPr>
          <w:rFonts w:ascii="Calibri" w:hAnsi="Calibri"/>
        </w:rPr>
      </w:pPr>
      <w:r w:rsidRPr="004F1966">
        <w:rPr>
          <w:rFonts w:ascii="Calibri" w:hAnsi="Calibri"/>
          <w:i/>
        </w:rPr>
        <w:t>Measured Airflow with All Other Zones Off</w:t>
      </w:r>
      <w:r w:rsidRPr="00672473">
        <w:rPr>
          <w:rFonts w:ascii="Calibri" w:hAnsi="Calibri"/>
        </w:rPr>
        <w:t>:</w:t>
      </w:r>
      <w:r w:rsidR="00672473" w:rsidRPr="00672473">
        <w:rPr>
          <w:rFonts w:ascii="Calibri" w:hAnsi="Calibri"/>
        </w:rPr>
        <w:t xml:space="preserve"> This field is filled out automatically. It is referenced from the CF2R-MCH-23, which must be completed prior to this document.</w:t>
      </w:r>
    </w:p>
    <w:p w14:paraId="4F1AE1DD" w14:textId="724EBC0F" w:rsidR="00057DB2" w:rsidRDefault="00057DB2" w:rsidP="001802CC">
      <w:pPr>
        <w:numPr>
          <w:ilvl w:val="0"/>
          <w:numId w:val="39"/>
        </w:numPr>
        <w:ind w:left="360" w:hanging="360"/>
        <w:contextualSpacing/>
        <w:rPr>
          <w:rFonts w:ascii="Calibri" w:hAnsi="Calibri"/>
        </w:rPr>
      </w:pPr>
      <w:r w:rsidRPr="004F1966">
        <w:rPr>
          <w:rFonts w:ascii="Calibri" w:hAnsi="Calibri"/>
          <w:i/>
        </w:rPr>
        <w:t>Calculated Fan Efficacy</w:t>
      </w:r>
      <w:r>
        <w:rPr>
          <w:rFonts w:ascii="Calibri" w:hAnsi="Calibri"/>
        </w:rPr>
        <w:t>:</w:t>
      </w:r>
      <w:r w:rsidR="00FB1F76" w:rsidRPr="00FB1F76">
        <w:rPr>
          <w:rFonts w:ascii="Calibri" w:hAnsi="Calibri"/>
        </w:rPr>
        <w:t xml:space="preserve"> </w:t>
      </w:r>
      <w:r w:rsidR="00FB1F76" w:rsidRPr="00710CB9">
        <w:rPr>
          <w:rFonts w:ascii="Calibri" w:hAnsi="Calibri"/>
        </w:rPr>
        <w:t xml:space="preserve">This field is filled out automatically. It is calculated by dividing the </w:t>
      </w:r>
      <w:r w:rsidR="00FB1F76">
        <w:rPr>
          <w:rFonts w:ascii="Calibri" w:hAnsi="Calibri"/>
        </w:rPr>
        <w:t xml:space="preserve">measured watt draw by the measured </w:t>
      </w:r>
      <w:r w:rsidR="00FB1F76" w:rsidRPr="00710CB9">
        <w:rPr>
          <w:rFonts w:ascii="Calibri" w:hAnsi="Calibri"/>
        </w:rPr>
        <w:t>airflow.</w:t>
      </w:r>
    </w:p>
    <w:p w14:paraId="65E6896A" w14:textId="40D5C192" w:rsidR="00057DB2" w:rsidRDefault="00057DB2" w:rsidP="001802CC">
      <w:pPr>
        <w:numPr>
          <w:ilvl w:val="0"/>
          <w:numId w:val="39"/>
        </w:numPr>
        <w:ind w:left="360" w:hanging="360"/>
        <w:contextualSpacing/>
        <w:rPr>
          <w:rFonts w:ascii="Calibri" w:hAnsi="Calibri"/>
        </w:rPr>
      </w:pPr>
      <w:r w:rsidRPr="004F1966">
        <w:rPr>
          <w:rFonts w:ascii="Calibri" w:hAnsi="Calibri"/>
          <w:i/>
        </w:rPr>
        <w:t>Zone Compliance Status</w:t>
      </w:r>
      <w:r>
        <w:rPr>
          <w:rFonts w:ascii="Calibri" w:hAnsi="Calibri"/>
        </w:rPr>
        <w:t>:</w:t>
      </w:r>
      <w:r w:rsidR="00672473" w:rsidRPr="00672473">
        <w:rPr>
          <w:rFonts w:asciiTheme="minorHAnsi" w:hAnsiTheme="minorHAnsi"/>
        </w:rPr>
        <w:t xml:space="preserve"> </w:t>
      </w:r>
      <w:r w:rsidR="00672473" w:rsidRPr="00710CB9">
        <w:rPr>
          <w:rFonts w:asciiTheme="minorHAnsi" w:hAnsiTheme="minorHAnsi"/>
        </w:rPr>
        <w:t>This field is filled out automatically. The result is based on whether or not the actual fan efficacy meets the required fan efficacy</w:t>
      </w:r>
      <w:r w:rsidR="00672473">
        <w:rPr>
          <w:rFonts w:asciiTheme="minorHAnsi" w:hAnsiTheme="minorHAnsi"/>
        </w:rPr>
        <w:t xml:space="preserve"> for this zone.</w:t>
      </w:r>
    </w:p>
    <w:p w14:paraId="7AC5FAA4" w14:textId="25C5DF35" w:rsidR="00057DB2" w:rsidRPr="004F1966" w:rsidRDefault="00057DB2" w:rsidP="001802CC">
      <w:pPr>
        <w:numPr>
          <w:ilvl w:val="0"/>
          <w:numId w:val="39"/>
        </w:numPr>
        <w:ind w:left="360" w:hanging="360"/>
        <w:contextualSpacing/>
        <w:rPr>
          <w:rFonts w:ascii="Calibri" w:hAnsi="Calibri"/>
        </w:rPr>
      </w:pPr>
      <w:r w:rsidRPr="004F1966">
        <w:rPr>
          <w:rFonts w:ascii="Calibri" w:hAnsi="Calibri"/>
          <w:i/>
        </w:rPr>
        <w:t>Compliance Statement</w:t>
      </w:r>
      <w:r>
        <w:rPr>
          <w:rFonts w:ascii="Calibri" w:hAnsi="Calibri"/>
        </w:rPr>
        <w:t>:</w:t>
      </w:r>
      <w:r w:rsidRPr="00057DB2">
        <w:rPr>
          <w:rFonts w:asciiTheme="minorHAnsi" w:hAnsiTheme="minorHAnsi"/>
        </w:rPr>
        <w:t xml:space="preserve"> </w:t>
      </w:r>
      <w:r w:rsidRPr="00710CB9">
        <w:rPr>
          <w:rFonts w:asciiTheme="minorHAnsi" w:hAnsiTheme="minorHAnsi"/>
        </w:rPr>
        <w:t>This field is filled out automatically. The result is based on whether or not the actual fan efficacy meets the required fan efficacy</w:t>
      </w:r>
      <w:r w:rsidR="00672473">
        <w:rPr>
          <w:rFonts w:asciiTheme="minorHAnsi" w:hAnsiTheme="minorHAnsi"/>
        </w:rPr>
        <w:t xml:space="preserve"> for all zones tested.</w:t>
      </w:r>
    </w:p>
    <w:p w14:paraId="3310CB06" w14:textId="58B669F9" w:rsidR="00DA771C" w:rsidRDefault="00DA771C" w:rsidP="004F1966">
      <w:pPr>
        <w:contextualSpacing/>
        <w:rPr>
          <w:rFonts w:ascii="Calibri" w:hAnsi="Calibri"/>
        </w:rPr>
      </w:pPr>
    </w:p>
    <w:p w14:paraId="1B5B891C" w14:textId="3726BF2C" w:rsidR="00DA771C" w:rsidRDefault="00DA771C" w:rsidP="00DA771C">
      <w:pPr>
        <w:contextualSpacing/>
        <w:rPr>
          <w:rFonts w:ascii="Calibri" w:hAnsi="Calibri"/>
          <w:b/>
        </w:rPr>
      </w:pPr>
      <w:r>
        <w:rPr>
          <w:rFonts w:ascii="Calibri" w:hAnsi="Calibri"/>
          <w:b/>
        </w:rPr>
        <w:t>Section E. Additional Requirements</w:t>
      </w:r>
    </w:p>
    <w:p w14:paraId="21A7A75A" w14:textId="77777777" w:rsidR="00DA771C" w:rsidRPr="00C62500" w:rsidRDefault="00DA771C" w:rsidP="00DA771C">
      <w:pPr>
        <w:numPr>
          <w:ilvl w:val="0"/>
          <w:numId w:val="40"/>
        </w:numPr>
        <w:ind w:left="360" w:hanging="360"/>
        <w:rPr>
          <w:rFonts w:asciiTheme="minorHAnsi" w:hAnsiTheme="minorHAnsi"/>
        </w:rPr>
      </w:pPr>
      <w:r w:rsidRPr="00714E84">
        <w:rPr>
          <w:rFonts w:asciiTheme="minorHAnsi" w:hAnsiTheme="minorHAnsi"/>
        </w:rPr>
        <w:t>This field must be a true statement (or not applicable) for the system to comply.</w:t>
      </w:r>
    </w:p>
    <w:p w14:paraId="37CBF9AB" w14:textId="77777777" w:rsidR="00DA771C" w:rsidRPr="00C62500" w:rsidRDefault="00DA771C" w:rsidP="00DA771C">
      <w:pPr>
        <w:numPr>
          <w:ilvl w:val="0"/>
          <w:numId w:val="40"/>
        </w:numPr>
        <w:ind w:left="360" w:hanging="360"/>
        <w:rPr>
          <w:rFonts w:asciiTheme="minorHAnsi" w:hAnsiTheme="minorHAnsi"/>
        </w:rPr>
      </w:pPr>
      <w:r w:rsidRPr="00714E84">
        <w:rPr>
          <w:rFonts w:asciiTheme="minorHAnsi" w:hAnsiTheme="minorHAnsi"/>
        </w:rPr>
        <w:t>This field must be a true statement (or not applicable) for the system to comply.</w:t>
      </w:r>
    </w:p>
    <w:p w14:paraId="2735E406" w14:textId="77777777" w:rsidR="00DA771C" w:rsidRPr="00C62500" w:rsidRDefault="00DA771C" w:rsidP="00DA771C">
      <w:pPr>
        <w:numPr>
          <w:ilvl w:val="0"/>
          <w:numId w:val="40"/>
        </w:numPr>
        <w:ind w:left="360" w:hanging="360"/>
        <w:rPr>
          <w:rFonts w:asciiTheme="minorHAnsi" w:hAnsiTheme="minorHAnsi"/>
        </w:rPr>
      </w:pPr>
      <w:r w:rsidRPr="00714E84">
        <w:rPr>
          <w:rFonts w:asciiTheme="minorHAnsi" w:hAnsiTheme="minorHAnsi"/>
        </w:rPr>
        <w:t>This field must be a true statement (or not applicable) for the system to comply.</w:t>
      </w:r>
    </w:p>
    <w:p w14:paraId="597977EB" w14:textId="77777777" w:rsidR="00DA771C" w:rsidRPr="00C62500" w:rsidRDefault="00DA771C" w:rsidP="00DA771C">
      <w:pPr>
        <w:numPr>
          <w:ilvl w:val="0"/>
          <w:numId w:val="40"/>
        </w:numPr>
        <w:ind w:left="360" w:hanging="360"/>
        <w:rPr>
          <w:rFonts w:asciiTheme="minorHAnsi" w:hAnsiTheme="minorHAnsi"/>
        </w:rPr>
      </w:pPr>
      <w:r w:rsidRPr="00714E84">
        <w:rPr>
          <w:rFonts w:asciiTheme="minorHAnsi" w:hAnsiTheme="minorHAnsi"/>
        </w:rPr>
        <w:t>This field must be a true statement (or not applicable) for the system to comply.</w:t>
      </w:r>
    </w:p>
    <w:p w14:paraId="23FA65FD" w14:textId="77777777" w:rsidR="00DA771C" w:rsidRPr="00C62500" w:rsidRDefault="00DA771C" w:rsidP="00DA771C">
      <w:pPr>
        <w:numPr>
          <w:ilvl w:val="0"/>
          <w:numId w:val="40"/>
        </w:numPr>
        <w:ind w:left="360" w:hanging="360"/>
        <w:rPr>
          <w:rFonts w:asciiTheme="minorHAnsi" w:hAnsiTheme="minorHAnsi"/>
        </w:rPr>
      </w:pPr>
      <w:r w:rsidRPr="00714E84">
        <w:rPr>
          <w:rFonts w:asciiTheme="minorHAnsi" w:hAnsiTheme="minorHAnsi"/>
        </w:rPr>
        <w:t>This field must be a true statement (or not applicable) for the system to comply.</w:t>
      </w:r>
    </w:p>
    <w:p w14:paraId="582758CD" w14:textId="77777777" w:rsidR="00DA771C" w:rsidRDefault="00DA771C" w:rsidP="00DA771C">
      <w:pPr>
        <w:numPr>
          <w:ilvl w:val="0"/>
          <w:numId w:val="40"/>
        </w:numPr>
        <w:ind w:left="360" w:hanging="360"/>
        <w:rPr>
          <w:rFonts w:asciiTheme="minorHAnsi" w:hAnsiTheme="minorHAnsi"/>
        </w:rPr>
      </w:pPr>
      <w:r w:rsidRPr="00714E84">
        <w:rPr>
          <w:rFonts w:asciiTheme="minorHAnsi" w:hAnsiTheme="minorHAnsi"/>
        </w:rPr>
        <w:t>This field must be a true statement (or not applicable) for the system to comply.</w:t>
      </w:r>
    </w:p>
    <w:p w14:paraId="78868BA8" w14:textId="726821BC" w:rsidR="00DA771C" w:rsidRDefault="00DA771C" w:rsidP="00DA771C">
      <w:pPr>
        <w:numPr>
          <w:ilvl w:val="0"/>
          <w:numId w:val="40"/>
        </w:numPr>
        <w:ind w:left="360" w:hanging="360"/>
        <w:rPr>
          <w:rFonts w:asciiTheme="minorHAnsi" w:hAnsiTheme="minorHAnsi"/>
        </w:rPr>
      </w:pPr>
      <w:r w:rsidRPr="00717A77">
        <w:rPr>
          <w:rFonts w:asciiTheme="minorHAnsi" w:hAnsiTheme="minorHAnsi"/>
        </w:rPr>
        <w:t>This field must be a true statement (or not applicable) for the system to comply.</w:t>
      </w:r>
    </w:p>
    <w:p w14:paraId="3EDD062B" w14:textId="77777777" w:rsidR="002D241C" w:rsidRDefault="002D241C" w:rsidP="002D241C">
      <w:pPr>
        <w:numPr>
          <w:ilvl w:val="0"/>
          <w:numId w:val="40"/>
        </w:numPr>
        <w:ind w:left="360" w:hanging="360"/>
        <w:rPr>
          <w:rFonts w:asciiTheme="minorHAnsi" w:hAnsiTheme="minorHAnsi"/>
        </w:rPr>
      </w:pPr>
      <w:r>
        <w:rPr>
          <w:rFonts w:asciiTheme="minorHAnsi" w:hAnsiTheme="minorHAnsi"/>
          <w:i/>
        </w:rPr>
        <w:t>Verification Status:</w:t>
      </w:r>
      <w:r>
        <w:rPr>
          <w:rFonts w:asciiTheme="minorHAnsi" w:hAnsiTheme="minorHAnsi"/>
        </w:rPr>
        <w:t xml:space="preserve"> If this Section does not apply, then select “All N/A”.</w:t>
      </w:r>
      <w:r w:rsidRPr="007C086C">
        <w:rPr>
          <w:rFonts w:asciiTheme="minorHAnsi" w:hAnsiTheme="minorHAnsi"/>
        </w:rPr>
        <w:t xml:space="preserve"> If the system meets the criteria for </w:t>
      </w:r>
      <w:r w:rsidRPr="007C086C">
        <w:rPr>
          <w:rFonts w:asciiTheme="minorHAnsi" w:hAnsiTheme="minorHAnsi"/>
          <w:i/>
        </w:rPr>
        <w:t>Ducts Located in Conditioned Space</w:t>
      </w:r>
      <w:r w:rsidRPr="007C086C">
        <w:rPr>
          <w:rFonts w:asciiTheme="minorHAnsi" w:hAnsiTheme="minorHAnsi"/>
        </w:rPr>
        <w:t xml:space="preserve"> </w:t>
      </w:r>
      <w:r>
        <w:rPr>
          <w:rFonts w:asciiTheme="minorHAnsi" w:hAnsiTheme="minorHAnsi"/>
        </w:rPr>
        <w:t>credit</w:t>
      </w:r>
      <w:r w:rsidRPr="007C086C">
        <w:rPr>
          <w:rFonts w:asciiTheme="minorHAnsi" w:hAnsiTheme="minorHAnsi"/>
        </w:rPr>
        <w:t xml:space="preserve"> then select “Pass”, otherwise select “Fail”. The latter selection means that the system does not meet the requirements and the CF1R will have to be revised, or the system will need to be modified to meet the requirements.</w:t>
      </w:r>
    </w:p>
    <w:p w14:paraId="404263A8" w14:textId="77777777" w:rsidR="002D241C" w:rsidRPr="00586FBD" w:rsidRDefault="002D241C" w:rsidP="002D241C">
      <w:pPr>
        <w:numPr>
          <w:ilvl w:val="0"/>
          <w:numId w:val="40"/>
        </w:numPr>
        <w:ind w:left="360" w:hanging="360"/>
        <w:rPr>
          <w:rFonts w:asciiTheme="minorHAnsi" w:hAnsiTheme="minorHAnsi"/>
        </w:rPr>
      </w:pPr>
      <w:r>
        <w:rPr>
          <w:rFonts w:asciiTheme="minorHAnsi" w:hAnsiTheme="minorHAnsi"/>
          <w:i/>
        </w:rPr>
        <w:t>Correction Notes:</w:t>
      </w:r>
      <w:r>
        <w:rPr>
          <w:rFonts w:asciiTheme="minorHAnsi" w:hAnsiTheme="minorHAnsi"/>
        </w:rPr>
        <w:t xml:space="preserve"> If one or more applicable requirements are not met “Fail” will appear in the row above. When this occurs the rater is required to enter detailed notes here that describe what failed and why. </w:t>
      </w:r>
    </w:p>
    <w:p w14:paraId="1FE32D19" w14:textId="77777777" w:rsidR="002D241C" w:rsidRPr="0029461A" w:rsidRDefault="002D241C" w:rsidP="004F1966">
      <w:pPr>
        <w:ind w:left="360"/>
        <w:rPr>
          <w:rFonts w:asciiTheme="minorHAnsi" w:hAnsiTheme="minorHAnsi"/>
        </w:rPr>
      </w:pPr>
    </w:p>
    <w:p w14:paraId="690C6B78" w14:textId="77777777" w:rsidR="00DA771C" w:rsidRPr="00311DA4" w:rsidRDefault="00DA771C" w:rsidP="004F1966">
      <w:pPr>
        <w:contextualSpacing/>
        <w:rPr>
          <w:rFonts w:ascii="Calibri" w:hAnsi="Calibri"/>
        </w:rPr>
      </w:pPr>
    </w:p>
    <w:p w14:paraId="73DDE81B" w14:textId="77777777" w:rsidR="001802CC" w:rsidRPr="004F1966" w:rsidRDefault="001802CC">
      <w:pPr>
        <w:rPr>
          <w:rFonts w:ascii="Calibri" w:hAnsi="Calibri"/>
          <w:i/>
        </w:rPr>
      </w:pPr>
    </w:p>
    <w:p w14:paraId="187B3E26" w14:textId="77777777" w:rsidR="005A044D" w:rsidRPr="00311DA4" w:rsidRDefault="005A044D">
      <w:pPr>
        <w:keepNext/>
        <w:rPr>
          <w:rFonts w:ascii="Calibri" w:hAnsi="Calibri"/>
        </w:rPr>
      </w:pPr>
    </w:p>
    <w:p w14:paraId="65CE9CB8" w14:textId="77777777" w:rsidR="003602D0" w:rsidRPr="004F1966" w:rsidRDefault="003602D0">
      <w:pPr>
        <w:keepNext/>
        <w:rPr>
          <w:rFonts w:asciiTheme="minorHAnsi" w:hAnsiTheme="minorHAnsi"/>
          <w:b/>
        </w:rPr>
      </w:pPr>
    </w:p>
    <w:p w14:paraId="65CE9CB9" w14:textId="77777777" w:rsidR="003602D0" w:rsidRPr="00D83E48" w:rsidRDefault="003602D0" w:rsidP="0009456E">
      <w:pPr>
        <w:rPr>
          <w:rFonts w:ascii="Calibri" w:hAnsi="Calibri"/>
        </w:rPr>
        <w:sectPr w:rsidR="003602D0" w:rsidRPr="00D83E48">
          <w:headerReference w:type="even" r:id="rId14"/>
          <w:headerReference w:type="default" r:id="rId15"/>
          <w:footerReference w:type="default" r:id="rId16"/>
          <w:headerReference w:type="first" r:id="rId17"/>
          <w:footerReference w:type="first" r:id="rId18"/>
          <w:pgSz w:w="12240" w:h="15840" w:code="1"/>
          <w:pgMar w:top="720" w:right="720" w:bottom="720" w:left="720" w:header="720" w:footer="576" w:gutter="0"/>
          <w:pgNumType w:start="1"/>
          <w:cols w:space="720"/>
          <w:docGrid w:linePitch="272"/>
        </w:sectPr>
      </w:pPr>
    </w:p>
    <w:tbl>
      <w:tblPr>
        <w:tblW w:w="5000" w:type="pct"/>
        <w:tblBorders>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475"/>
        <w:gridCol w:w="4950"/>
        <w:gridCol w:w="5605"/>
      </w:tblGrid>
      <w:tr w:rsidR="00A97BC3" w:rsidRPr="002C21B2" w14:paraId="65CE9CBB" w14:textId="77777777" w:rsidTr="00A0534A">
        <w:trPr>
          <w:cantSplit/>
          <w:trHeight w:val="144"/>
        </w:trPr>
        <w:tc>
          <w:tcPr>
            <w:tcW w:w="11030" w:type="dxa"/>
            <w:gridSpan w:val="3"/>
            <w:tcBorders>
              <w:top w:val="single" w:sz="4" w:space="0" w:color="auto"/>
            </w:tcBorders>
            <w:vAlign w:val="center"/>
          </w:tcPr>
          <w:p w14:paraId="65CE9CBA" w14:textId="77777777" w:rsidR="00A97BC3" w:rsidRPr="002C21B2" w:rsidRDefault="00A97BC3" w:rsidP="00A0534A">
            <w:pPr>
              <w:keepNext/>
              <w:rPr>
                <w:rFonts w:asciiTheme="minorHAnsi" w:hAnsiTheme="minorHAnsi"/>
                <w:b/>
                <w:sz w:val="18"/>
                <w:szCs w:val="18"/>
              </w:rPr>
            </w:pPr>
            <w:r w:rsidRPr="0036342F">
              <w:rPr>
                <w:rFonts w:asciiTheme="minorHAnsi" w:hAnsiTheme="minorHAnsi"/>
                <w:b/>
                <w:szCs w:val="18"/>
              </w:rPr>
              <w:lastRenderedPageBreak/>
              <w:t>A. Ducted Cooling System Information</w:t>
            </w:r>
          </w:p>
        </w:tc>
      </w:tr>
      <w:tr w:rsidR="00A97BC3" w:rsidRPr="002C21B2" w14:paraId="65CE9CBF" w14:textId="77777777" w:rsidTr="00A0534A">
        <w:trPr>
          <w:cantSplit/>
          <w:trHeight w:val="144"/>
        </w:trPr>
        <w:tc>
          <w:tcPr>
            <w:tcW w:w="475" w:type="dxa"/>
            <w:vAlign w:val="center"/>
          </w:tcPr>
          <w:p w14:paraId="65CE9CBC" w14:textId="77777777" w:rsidR="00A97BC3" w:rsidRPr="002C21B2" w:rsidRDefault="00A97BC3" w:rsidP="00A0534A">
            <w:pPr>
              <w:jc w:val="center"/>
              <w:rPr>
                <w:rFonts w:asciiTheme="minorHAnsi" w:hAnsiTheme="minorHAnsi"/>
                <w:sz w:val="18"/>
                <w:szCs w:val="18"/>
              </w:rPr>
            </w:pPr>
            <w:r w:rsidRPr="002C21B2">
              <w:rPr>
                <w:rFonts w:asciiTheme="minorHAnsi" w:hAnsiTheme="minorHAnsi"/>
                <w:sz w:val="18"/>
                <w:szCs w:val="18"/>
              </w:rPr>
              <w:t>01</w:t>
            </w:r>
          </w:p>
        </w:tc>
        <w:tc>
          <w:tcPr>
            <w:tcW w:w="4950" w:type="dxa"/>
            <w:vAlign w:val="center"/>
          </w:tcPr>
          <w:p w14:paraId="65CE9CBD" w14:textId="2B18A621" w:rsidR="00A97BC3" w:rsidRPr="002C21B2" w:rsidRDefault="00A97BC3" w:rsidP="00A0534A">
            <w:pPr>
              <w:rPr>
                <w:rFonts w:asciiTheme="minorHAnsi" w:hAnsiTheme="minorHAnsi"/>
                <w:color w:val="000000"/>
                <w:sz w:val="18"/>
                <w:szCs w:val="18"/>
                <w:highlight w:val="yellow"/>
              </w:rPr>
            </w:pPr>
            <w:r w:rsidRPr="002C21B2">
              <w:rPr>
                <w:rFonts w:asciiTheme="minorHAnsi" w:hAnsiTheme="minorHAnsi"/>
                <w:sz w:val="18"/>
                <w:szCs w:val="18"/>
              </w:rPr>
              <w:t>System Identification or Name</w:t>
            </w:r>
          </w:p>
        </w:tc>
        <w:tc>
          <w:tcPr>
            <w:tcW w:w="5605" w:type="dxa"/>
            <w:vAlign w:val="center"/>
          </w:tcPr>
          <w:p w14:paraId="65CE9CBE" w14:textId="1E6E3B44" w:rsidR="00A97BC3" w:rsidRPr="002C21B2" w:rsidRDefault="00A97BC3" w:rsidP="00E37BA0">
            <w:pPr>
              <w:rPr>
                <w:rFonts w:asciiTheme="minorHAnsi" w:hAnsiTheme="minorHAnsi"/>
                <w:color w:val="000000"/>
                <w:sz w:val="18"/>
                <w:szCs w:val="18"/>
                <w:highlight w:val="yellow"/>
              </w:rPr>
            </w:pPr>
            <w:r w:rsidRPr="002C21B2">
              <w:rPr>
                <w:rFonts w:asciiTheme="minorHAnsi" w:hAnsiTheme="minorHAnsi"/>
                <w:sz w:val="18"/>
                <w:szCs w:val="18"/>
              </w:rPr>
              <w:t xml:space="preserve">&lt;&lt;auto filled text: referenced from </w:t>
            </w:r>
            <w:r w:rsidR="00E37BA0">
              <w:rPr>
                <w:rFonts w:asciiTheme="minorHAnsi" w:hAnsiTheme="minorHAnsi"/>
                <w:sz w:val="18"/>
                <w:szCs w:val="18"/>
              </w:rPr>
              <w:t>CF</w:t>
            </w:r>
            <w:ins w:id="28" w:author="Smith, Alexis@Energy" w:date="2019-02-22T08:46:00Z">
              <w:r w:rsidR="00841D55">
                <w:rPr>
                  <w:rFonts w:asciiTheme="minorHAnsi" w:hAnsiTheme="minorHAnsi"/>
                  <w:sz w:val="18"/>
                  <w:szCs w:val="18"/>
                </w:rPr>
                <w:t>3</w:t>
              </w:r>
            </w:ins>
            <w:del w:id="29" w:author="Smith, Alexis@Energy" w:date="2019-02-22T08:46:00Z">
              <w:r w:rsidR="00E37BA0" w:rsidDel="00841D55">
                <w:rPr>
                  <w:rFonts w:asciiTheme="minorHAnsi" w:hAnsiTheme="minorHAnsi"/>
                  <w:sz w:val="18"/>
                  <w:szCs w:val="18"/>
                </w:rPr>
                <w:delText>2</w:delText>
              </w:r>
            </w:del>
            <w:r w:rsidR="00E37BA0">
              <w:rPr>
                <w:rFonts w:asciiTheme="minorHAnsi" w:hAnsiTheme="minorHAnsi"/>
                <w:sz w:val="18"/>
                <w:szCs w:val="18"/>
              </w:rPr>
              <w:t>R-</w:t>
            </w:r>
            <w:r w:rsidRPr="002C21B2">
              <w:rPr>
                <w:rFonts w:asciiTheme="minorHAnsi" w:hAnsiTheme="minorHAnsi"/>
                <w:sz w:val="18"/>
                <w:szCs w:val="18"/>
              </w:rPr>
              <w:t>MCH</w:t>
            </w:r>
            <w:r>
              <w:rPr>
                <w:rFonts w:asciiTheme="minorHAnsi" w:hAnsiTheme="minorHAnsi"/>
                <w:sz w:val="18"/>
                <w:szCs w:val="18"/>
              </w:rPr>
              <w:t>23</w:t>
            </w:r>
            <w:r w:rsidRPr="002C21B2">
              <w:rPr>
                <w:rFonts w:asciiTheme="minorHAnsi" w:hAnsiTheme="minorHAnsi"/>
                <w:sz w:val="18"/>
                <w:szCs w:val="18"/>
              </w:rPr>
              <w:t>&gt;&gt;</w:t>
            </w:r>
          </w:p>
        </w:tc>
      </w:tr>
      <w:tr w:rsidR="00A97BC3" w:rsidRPr="002C21B2" w14:paraId="65CE9CC3" w14:textId="77777777" w:rsidTr="00A0534A">
        <w:trPr>
          <w:cantSplit/>
          <w:trHeight w:val="144"/>
        </w:trPr>
        <w:tc>
          <w:tcPr>
            <w:tcW w:w="475" w:type="dxa"/>
            <w:vAlign w:val="center"/>
          </w:tcPr>
          <w:p w14:paraId="65CE9CC0" w14:textId="77777777" w:rsidR="00A97BC3" w:rsidRPr="002C21B2" w:rsidRDefault="00A97BC3" w:rsidP="00A0534A">
            <w:pPr>
              <w:jc w:val="center"/>
              <w:rPr>
                <w:rFonts w:asciiTheme="minorHAnsi" w:hAnsiTheme="minorHAnsi"/>
                <w:sz w:val="18"/>
                <w:szCs w:val="18"/>
              </w:rPr>
            </w:pPr>
            <w:r w:rsidRPr="002C21B2">
              <w:rPr>
                <w:rFonts w:asciiTheme="minorHAnsi" w:hAnsiTheme="minorHAnsi"/>
                <w:sz w:val="18"/>
                <w:szCs w:val="18"/>
              </w:rPr>
              <w:t>02</w:t>
            </w:r>
          </w:p>
        </w:tc>
        <w:tc>
          <w:tcPr>
            <w:tcW w:w="4950" w:type="dxa"/>
            <w:vAlign w:val="center"/>
          </w:tcPr>
          <w:p w14:paraId="65CE9CC1" w14:textId="6BAA0991" w:rsidR="00A97BC3" w:rsidRPr="002C21B2" w:rsidRDefault="00A97BC3" w:rsidP="00A0534A">
            <w:pPr>
              <w:rPr>
                <w:rFonts w:asciiTheme="minorHAnsi" w:hAnsiTheme="minorHAnsi"/>
                <w:sz w:val="18"/>
                <w:szCs w:val="18"/>
              </w:rPr>
            </w:pPr>
            <w:r w:rsidRPr="002C21B2">
              <w:rPr>
                <w:rFonts w:asciiTheme="minorHAnsi" w:hAnsiTheme="minorHAnsi"/>
                <w:sz w:val="18"/>
                <w:szCs w:val="18"/>
              </w:rPr>
              <w:t>System Location or Area Served</w:t>
            </w:r>
          </w:p>
        </w:tc>
        <w:tc>
          <w:tcPr>
            <w:tcW w:w="5605" w:type="dxa"/>
            <w:vAlign w:val="center"/>
          </w:tcPr>
          <w:p w14:paraId="65CE9CC2" w14:textId="50BD1F1D" w:rsidR="00A97BC3" w:rsidRPr="002C21B2" w:rsidRDefault="00A97BC3" w:rsidP="00A0534A">
            <w:pPr>
              <w:rPr>
                <w:rFonts w:asciiTheme="minorHAnsi" w:hAnsiTheme="minorHAnsi"/>
                <w:sz w:val="18"/>
                <w:szCs w:val="18"/>
              </w:rPr>
            </w:pPr>
            <w:r w:rsidRPr="002C21B2">
              <w:rPr>
                <w:rFonts w:asciiTheme="minorHAnsi" w:hAnsiTheme="minorHAnsi"/>
                <w:sz w:val="18"/>
                <w:szCs w:val="18"/>
              </w:rPr>
              <w:t xml:space="preserve">&lt;&lt;auto filled text: referenced from </w:t>
            </w:r>
            <w:r w:rsidR="00E37BA0">
              <w:rPr>
                <w:rFonts w:asciiTheme="minorHAnsi" w:hAnsiTheme="minorHAnsi"/>
                <w:sz w:val="18"/>
                <w:szCs w:val="18"/>
              </w:rPr>
              <w:t>CF</w:t>
            </w:r>
            <w:ins w:id="30" w:author="Smith, Alexis@Energy" w:date="2019-02-22T08:46:00Z">
              <w:r w:rsidR="00841D55">
                <w:rPr>
                  <w:rFonts w:asciiTheme="minorHAnsi" w:hAnsiTheme="minorHAnsi"/>
                  <w:sz w:val="18"/>
                  <w:szCs w:val="18"/>
                </w:rPr>
                <w:t>3</w:t>
              </w:r>
            </w:ins>
            <w:del w:id="31" w:author="Smith, Alexis@Energy" w:date="2019-02-22T08:46:00Z">
              <w:r w:rsidR="00E37BA0" w:rsidDel="00841D55">
                <w:rPr>
                  <w:rFonts w:asciiTheme="minorHAnsi" w:hAnsiTheme="minorHAnsi"/>
                  <w:sz w:val="18"/>
                  <w:szCs w:val="18"/>
                </w:rPr>
                <w:delText>2</w:delText>
              </w:r>
            </w:del>
            <w:r w:rsidR="00E37BA0">
              <w:rPr>
                <w:rFonts w:asciiTheme="minorHAnsi" w:hAnsiTheme="minorHAnsi"/>
                <w:sz w:val="18"/>
                <w:szCs w:val="18"/>
              </w:rPr>
              <w:t>R-</w:t>
            </w:r>
            <w:r w:rsidRPr="002C21B2">
              <w:rPr>
                <w:rFonts w:asciiTheme="minorHAnsi" w:hAnsiTheme="minorHAnsi"/>
                <w:sz w:val="18"/>
                <w:szCs w:val="18"/>
              </w:rPr>
              <w:t>MCH</w:t>
            </w:r>
            <w:r>
              <w:rPr>
                <w:rFonts w:asciiTheme="minorHAnsi" w:hAnsiTheme="minorHAnsi"/>
                <w:sz w:val="18"/>
                <w:szCs w:val="18"/>
              </w:rPr>
              <w:t>23</w:t>
            </w:r>
            <w:r w:rsidRPr="002C21B2">
              <w:rPr>
                <w:rFonts w:asciiTheme="minorHAnsi" w:hAnsiTheme="minorHAnsi"/>
                <w:sz w:val="18"/>
                <w:szCs w:val="18"/>
              </w:rPr>
              <w:t>&gt;&gt;</w:t>
            </w:r>
          </w:p>
        </w:tc>
      </w:tr>
      <w:tr w:rsidR="00516658" w:rsidRPr="002C21B2" w14:paraId="01010DA5" w14:textId="77777777" w:rsidTr="00E6518A">
        <w:trPr>
          <w:cantSplit/>
          <w:trHeight w:val="144"/>
          <w:ins w:id="32" w:author="Smith, Alexis@Energy" w:date="2019-03-26T15:52:00Z"/>
        </w:trPr>
        <w:tc>
          <w:tcPr>
            <w:tcW w:w="475" w:type="dxa"/>
            <w:tcBorders>
              <w:top w:val="single" w:sz="4" w:space="0" w:color="auto"/>
              <w:left w:val="single" w:sz="4" w:space="0" w:color="auto"/>
              <w:bottom w:val="single" w:sz="4" w:space="0" w:color="auto"/>
              <w:right w:val="single" w:sz="4" w:space="0" w:color="auto"/>
            </w:tcBorders>
            <w:vAlign w:val="center"/>
          </w:tcPr>
          <w:p w14:paraId="2F283101" w14:textId="36D5DB04" w:rsidR="00516658" w:rsidRPr="002C21B2" w:rsidRDefault="00516658" w:rsidP="00516658">
            <w:pPr>
              <w:jc w:val="center"/>
              <w:rPr>
                <w:ins w:id="33" w:author="Smith, Alexis@Energy" w:date="2019-03-26T15:52:00Z"/>
                <w:rFonts w:asciiTheme="minorHAnsi" w:hAnsiTheme="minorHAnsi"/>
                <w:sz w:val="18"/>
                <w:szCs w:val="18"/>
              </w:rPr>
            </w:pPr>
            <w:ins w:id="34" w:author="Smith, Alexis@Energy" w:date="2019-03-26T15:52:00Z">
              <w:r w:rsidRPr="003E3490">
                <w:rPr>
                  <w:rFonts w:asciiTheme="minorHAnsi" w:hAnsiTheme="minorHAnsi"/>
                  <w:sz w:val="18"/>
                </w:rPr>
                <w:t>03</w:t>
              </w:r>
            </w:ins>
          </w:p>
        </w:tc>
        <w:tc>
          <w:tcPr>
            <w:tcW w:w="4950" w:type="dxa"/>
            <w:tcBorders>
              <w:top w:val="single" w:sz="4" w:space="0" w:color="auto"/>
              <w:left w:val="single" w:sz="4" w:space="0" w:color="auto"/>
              <w:bottom w:val="single" w:sz="4" w:space="0" w:color="auto"/>
              <w:right w:val="single" w:sz="4" w:space="0" w:color="auto"/>
            </w:tcBorders>
            <w:vAlign w:val="center"/>
          </w:tcPr>
          <w:p w14:paraId="33ECAE68" w14:textId="49D9B59B" w:rsidR="00516658" w:rsidRPr="002C21B2" w:rsidRDefault="00516658" w:rsidP="00516658">
            <w:pPr>
              <w:rPr>
                <w:ins w:id="35" w:author="Smith, Alexis@Energy" w:date="2019-03-26T15:52:00Z"/>
                <w:rFonts w:asciiTheme="minorHAnsi" w:hAnsiTheme="minorHAnsi"/>
                <w:sz w:val="18"/>
                <w:szCs w:val="18"/>
              </w:rPr>
            </w:pPr>
            <w:ins w:id="36" w:author="Smith, Alexis@Energy" w:date="2019-03-26T15:52:00Z">
              <w:r w:rsidRPr="003E3490">
                <w:rPr>
                  <w:rFonts w:asciiTheme="minorHAnsi" w:hAnsiTheme="minorHAnsi"/>
                  <w:sz w:val="18"/>
                </w:rPr>
                <w:t>Indoor Unit Name</w:t>
              </w:r>
            </w:ins>
            <w:ins w:id="37" w:author="Smith, Alexis@Energy" w:date="2019-04-10T15:20:00Z">
              <w:r w:rsidR="00E6518A">
                <w:rPr>
                  <w:rFonts w:asciiTheme="minorHAnsi" w:hAnsiTheme="minorHAnsi"/>
                  <w:sz w:val="18"/>
                </w:rPr>
                <w:t xml:space="preserve"> </w:t>
              </w:r>
              <w:r w:rsidR="00E6518A" w:rsidRPr="00AA1C65">
                <w:rPr>
                  <w:rFonts w:asciiTheme="minorHAnsi" w:hAnsiTheme="minorHAnsi"/>
                  <w:sz w:val="18"/>
                  <w:szCs w:val="18"/>
                </w:rPr>
                <w:t>or Description of Area Served</w:t>
              </w:r>
            </w:ins>
          </w:p>
        </w:tc>
        <w:tc>
          <w:tcPr>
            <w:tcW w:w="5605" w:type="dxa"/>
            <w:tcBorders>
              <w:top w:val="single" w:sz="4" w:space="0" w:color="auto"/>
              <w:left w:val="single" w:sz="4" w:space="0" w:color="auto"/>
              <w:bottom w:val="single" w:sz="4" w:space="0" w:color="auto"/>
              <w:right w:val="single" w:sz="4" w:space="0" w:color="auto"/>
            </w:tcBorders>
            <w:vAlign w:val="center"/>
          </w:tcPr>
          <w:p w14:paraId="19EBAAB8" w14:textId="413AC4B9" w:rsidR="00516658" w:rsidRPr="002C21B2" w:rsidRDefault="00516658" w:rsidP="00516658">
            <w:pPr>
              <w:rPr>
                <w:ins w:id="38" w:author="Smith, Alexis@Energy" w:date="2019-03-26T15:52:00Z"/>
                <w:rFonts w:asciiTheme="minorHAnsi" w:hAnsiTheme="minorHAnsi"/>
                <w:sz w:val="18"/>
                <w:szCs w:val="18"/>
              </w:rPr>
            </w:pPr>
            <w:ins w:id="39" w:author="Smith, Alexis@Energy" w:date="2019-03-26T15:52:00Z">
              <w:r w:rsidRPr="002C21B2">
                <w:rPr>
                  <w:rFonts w:asciiTheme="minorHAnsi" w:hAnsiTheme="minorHAnsi"/>
                  <w:sz w:val="18"/>
                  <w:szCs w:val="18"/>
                </w:rPr>
                <w:t xml:space="preserve">&lt;&lt;auto filled text: referenced from </w:t>
              </w:r>
              <w:r>
                <w:rPr>
                  <w:rFonts w:asciiTheme="minorHAnsi" w:hAnsiTheme="minorHAnsi"/>
                  <w:sz w:val="18"/>
                  <w:szCs w:val="18"/>
                </w:rPr>
                <w:t>CF3R-</w:t>
              </w:r>
              <w:r w:rsidRPr="002C21B2">
                <w:rPr>
                  <w:rFonts w:asciiTheme="minorHAnsi" w:hAnsiTheme="minorHAnsi"/>
                  <w:sz w:val="18"/>
                  <w:szCs w:val="18"/>
                </w:rPr>
                <w:t>MCH</w:t>
              </w:r>
              <w:r>
                <w:rPr>
                  <w:rFonts w:asciiTheme="minorHAnsi" w:hAnsiTheme="minorHAnsi"/>
                  <w:sz w:val="18"/>
                  <w:szCs w:val="18"/>
                </w:rPr>
                <w:t>23</w:t>
              </w:r>
              <w:r w:rsidRPr="002C21B2">
                <w:rPr>
                  <w:rFonts w:asciiTheme="minorHAnsi" w:hAnsiTheme="minorHAnsi"/>
                  <w:sz w:val="18"/>
                  <w:szCs w:val="18"/>
                </w:rPr>
                <w:t>&gt;&gt;</w:t>
              </w:r>
            </w:ins>
          </w:p>
        </w:tc>
      </w:tr>
      <w:tr w:rsidR="00516658" w:rsidRPr="002C21B2" w14:paraId="65CE9CC7" w14:textId="77777777" w:rsidTr="00A0534A">
        <w:trPr>
          <w:cantSplit/>
          <w:trHeight w:val="144"/>
        </w:trPr>
        <w:tc>
          <w:tcPr>
            <w:tcW w:w="475" w:type="dxa"/>
            <w:vAlign w:val="center"/>
          </w:tcPr>
          <w:p w14:paraId="65CE9CC4" w14:textId="09F40340" w:rsidR="00516658" w:rsidRPr="002C21B2" w:rsidRDefault="00516658" w:rsidP="00516658">
            <w:pPr>
              <w:jc w:val="center"/>
              <w:rPr>
                <w:rFonts w:asciiTheme="minorHAnsi" w:hAnsiTheme="minorHAnsi"/>
                <w:sz w:val="18"/>
                <w:szCs w:val="18"/>
              </w:rPr>
            </w:pPr>
            <w:r w:rsidRPr="002C21B2">
              <w:rPr>
                <w:rFonts w:asciiTheme="minorHAnsi" w:hAnsiTheme="minorHAnsi"/>
                <w:sz w:val="18"/>
                <w:szCs w:val="18"/>
              </w:rPr>
              <w:t>0</w:t>
            </w:r>
            <w:ins w:id="40" w:author="Smith, Alexis@Energy" w:date="2019-03-26T15:52:00Z">
              <w:r>
                <w:rPr>
                  <w:rFonts w:asciiTheme="minorHAnsi" w:hAnsiTheme="minorHAnsi"/>
                  <w:sz w:val="18"/>
                  <w:szCs w:val="18"/>
                </w:rPr>
                <w:t>4</w:t>
              </w:r>
            </w:ins>
            <w:del w:id="41" w:author="Smith, Alexis@Energy" w:date="2019-03-26T15:52:00Z">
              <w:r w:rsidRPr="002C21B2" w:rsidDel="00516658">
                <w:rPr>
                  <w:rFonts w:asciiTheme="minorHAnsi" w:hAnsiTheme="minorHAnsi"/>
                  <w:sz w:val="18"/>
                  <w:szCs w:val="18"/>
                </w:rPr>
                <w:delText>3</w:delText>
              </w:r>
            </w:del>
          </w:p>
        </w:tc>
        <w:tc>
          <w:tcPr>
            <w:tcW w:w="4950" w:type="dxa"/>
            <w:vAlign w:val="center"/>
          </w:tcPr>
          <w:p w14:paraId="65CE9CC5" w14:textId="68ECBC1C" w:rsidR="00516658" w:rsidRPr="002C21B2" w:rsidRDefault="00516658" w:rsidP="00516658">
            <w:pPr>
              <w:rPr>
                <w:rFonts w:asciiTheme="minorHAnsi" w:hAnsiTheme="minorHAnsi"/>
                <w:sz w:val="18"/>
                <w:szCs w:val="18"/>
              </w:rPr>
            </w:pPr>
            <w:r w:rsidRPr="002C21B2">
              <w:rPr>
                <w:rFonts w:asciiTheme="minorHAnsi" w:hAnsiTheme="minorHAnsi"/>
                <w:sz w:val="18"/>
                <w:szCs w:val="18"/>
              </w:rPr>
              <w:t>System Installation Type</w:t>
            </w:r>
          </w:p>
        </w:tc>
        <w:tc>
          <w:tcPr>
            <w:tcW w:w="5605" w:type="dxa"/>
            <w:vAlign w:val="center"/>
          </w:tcPr>
          <w:p w14:paraId="65CE9CC6" w14:textId="6A22E6A9" w:rsidR="00516658" w:rsidRPr="002C21B2" w:rsidRDefault="00516658" w:rsidP="00516658">
            <w:pPr>
              <w:rPr>
                <w:rFonts w:asciiTheme="minorHAnsi" w:hAnsiTheme="minorHAnsi"/>
                <w:sz w:val="18"/>
                <w:szCs w:val="18"/>
              </w:rPr>
            </w:pPr>
            <w:r w:rsidRPr="004F0968">
              <w:rPr>
                <w:rFonts w:asciiTheme="minorHAnsi" w:hAnsiTheme="minorHAnsi"/>
                <w:sz w:val="18"/>
                <w:szCs w:val="18"/>
              </w:rPr>
              <w:t>&lt;&lt;</w:t>
            </w:r>
            <w:r w:rsidRPr="002C21B2">
              <w:rPr>
                <w:rFonts w:asciiTheme="minorHAnsi" w:hAnsiTheme="minorHAnsi"/>
                <w:sz w:val="18"/>
                <w:szCs w:val="18"/>
              </w:rPr>
              <w:t xml:space="preserve"> auto filled text: referenced from </w:t>
            </w:r>
            <w:r>
              <w:rPr>
                <w:rFonts w:asciiTheme="minorHAnsi" w:hAnsiTheme="minorHAnsi"/>
                <w:sz w:val="18"/>
                <w:szCs w:val="18"/>
              </w:rPr>
              <w:t>CF</w:t>
            </w:r>
            <w:ins w:id="42" w:author="Smith, Alexis@Energy" w:date="2019-02-22T08:46:00Z">
              <w:r>
                <w:rPr>
                  <w:rFonts w:asciiTheme="minorHAnsi" w:hAnsiTheme="minorHAnsi"/>
                  <w:sz w:val="18"/>
                  <w:szCs w:val="18"/>
                </w:rPr>
                <w:t>3</w:t>
              </w:r>
            </w:ins>
            <w:del w:id="43" w:author="Smith, Alexis@Energy" w:date="2019-02-22T08:46:00Z">
              <w:r w:rsidDel="00841D55">
                <w:rPr>
                  <w:rFonts w:asciiTheme="minorHAnsi" w:hAnsiTheme="minorHAnsi"/>
                  <w:sz w:val="18"/>
                  <w:szCs w:val="18"/>
                </w:rPr>
                <w:delText>2</w:delText>
              </w:r>
            </w:del>
            <w:r>
              <w:rPr>
                <w:rFonts w:asciiTheme="minorHAnsi" w:hAnsiTheme="minorHAnsi"/>
                <w:sz w:val="18"/>
                <w:szCs w:val="18"/>
              </w:rPr>
              <w:t>R-MCH23&gt;&gt;</w:t>
            </w:r>
            <w:r w:rsidRPr="002C21B2">
              <w:rPr>
                <w:rFonts w:asciiTheme="minorHAnsi" w:hAnsiTheme="minorHAnsi"/>
                <w:sz w:val="18"/>
                <w:szCs w:val="18"/>
              </w:rPr>
              <w:t xml:space="preserve"> </w:t>
            </w:r>
          </w:p>
        </w:tc>
      </w:tr>
      <w:tr w:rsidR="00516658" w:rsidRPr="002C21B2" w14:paraId="65CE9CCB" w14:textId="77777777" w:rsidTr="00A0534A">
        <w:trPr>
          <w:cantSplit/>
          <w:trHeight w:val="144"/>
        </w:trPr>
        <w:tc>
          <w:tcPr>
            <w:tcW w:w="475" w:type="dxa"/>
            <w:vAlign w:val="center"/>
          </w:tcPr>
          <w:p w14:paraId="65CE9CC8" w14:textId="2D73A208" w:rsidR="00516658" w:rsidRPr="002C21B2" w:rsidRDefault="00516658">
            <w:pPr>
              <w:jc w:val="center"/>
              <w:rPr>
                <w:rFonts w:asciiTheme="minorHAnsi" w:hAnsiTheme="minorHAnsi"/>
                <w:sz w:val="18"/>
                <w:szCs w:val="18"/>
              </w:rPr>
            </w:pPr>
            <w:r w:rsidRPr="002C21B2">
              <w:rPr>
                <w:rFonts w:asciiTheme="minorHAnsi" w:hAnsiTheme="minorHAnsi"/>
                <w:sz w:val="18"/>
                <w:szCs w:val="18"/>
              </w:rPr>
              <w:t>0</w:t>
            </w:r>
            <w:del w:id="44" w:author="Smith, Alexis@Energy" w:date="2019-03-26T15:52:00Z">
              <w:r w:rsidRPr="002C21B2" w:rsidDel="00516658">
                <w:rPr>
                  <w:rFonts w:asciiTheme="minorHAnsi" w:hAnsiTheme="minorHAnsi"/>
                  <w:sz w:val="18"/>
                  <w:szCs w:val="18"/>
                </w:rPr>
                <w:delText>4</w:delText>
              </w:r>
            </w:del>
            <w:ins w:id="45" w:author="Smith, Alexis@Energy" w:date="2019-03-26T15:52:00Z">
              <w:r>
                <w:rPr>
                  <w:rFonts w:asciiTheme="minorHAnsi" w:hAnsiTheme="minorHAnsi"/>
                  <w:sz w:val="18"/>
                  <w:szCs w:val="18"/>
                </w:rPr>
                <w:t>5</w:t>
              </w:r>
            </w:ins>
          </w:p>
        </w:tc>
        <w:tc>
          <w:tcPr>
            <w:tcW w:w="4950" w:type="dxa"/>
          </w:tcPr>
          <w:p w14:paraId="65CE9CC9" w14:textId="5CF96293" w:rsidR="00516658" w:rsidRPr="002C21B2" w:rsidRDefault="00516658" w:rsidP="00516658">
            <w:pPr>
              <w:rPr>
                <w:rFonts w:asciiTheme="minorHAnsi" w:hAnsiTheme="minorHAnsi"/>
                <w:sz w:val="18"/>
                <w:szCs w:val="18"/>
              </w:rPr>
            </w:pPr>
            <w:r w:rsidRPr="002C21B2">
              <w:rPr>
                <w:rFonts w:asciiTheme="minorHAnsi" w:hAnsiTheme="minorHAnsi"/>
                <w:sz w:val="18"/>
                <w:szCs w:val="18"/>
              </w:rPr>
              <w:t>Nominal Cooling Capacity (tons) of Condenser</w:t>
            </w:r>
          </w:p>
        </w:tc>
        <w:tc>
          <w:tcPr>
            <w:tcW w:w="5605" w:type="dxa"/>
            <w:vAlign w:val="center"/>
          </w:tcPr>
          <w:p w14:paraId="65CE9CCA" w14:textId="384F4FDC" w:rsidR="00516658" w:rsidRPr="002C21B2" w:rsidRDefault="00516658" w:rsidP="00516658">
            <w:pPr>
              <w:rPr>
                <w:rFonts w:asciiTheme="minorHAnsi" w:hAnsiTheme="minorHAnsi"/>
                <w:sz w:val="18"/>
                <w:szCs w:val="18"/>
              </w:rPr>
            </w:pPr>
            <w:r w:rsidRPr="002C21B2">
              <w:rPr>
                <w:rFonts w:asciiTheme="minorHAnsi" w:hAnsiTheme="minorHAnsi"/>
                <w:sz w:val="18"/>
                <w:szCs w:val="18"/>
              </w:rPr>
              <w:t xml:space="preserve">&lt;&lt; auto filled text: referenced from </w:t>
            </w:r>
            <w:r>
              <w:rPr>
                <w:rFonts w:asciiTheme="minorHAnsi" w:hAnsiTheme="minorHAnsi"/>
                <w:sz w:val="18"/>
                <w:szCs w:val="18"/>
              </w:rPr>
              <w:t>CF</w:t>
            </w:r>
            <w:ins w:id="46" w:author="Smith, Alexis@Energy" w:date="2019-02-22T08:46:00Z">
              <w:r>
                <w:rPr>
                  <w:rFonts w:asciiTheme="minorHAnsi" w:hAnsiTheme="minorHAnsi"/>
                  <w:sz w:val="18"/>
                  <w:szCs w:val="18"/>
                </w:rPr>
                <w:t>3</w:t>
              </w:r>
            </w:ins>
            <w:del w:id="47" w:author="Smith, Alexis@Energy" w:date="2019-02-22T08:46:00Z">
              <w:r w:rsidDel="00841D55">
                <w:rPr>
                  <w:rFonts w:asciiTheme="minorHAnsi" w:hAnsiTheme="minorHAnsi"/>
                  <w:sz w:val="18"/>
                  <w:szCs w:val="18"/>
                </w:rPr>
                <w:delText>2</w:delText>
              </w:r>
            </w:del>
            <w:r>
              <w:rPr>
                <w:rFonts w:asciiTheme="minorHAnsi" w:hAnsiTheme="minorHAnsi"/>
                <w:sz w:val="18"/>
                <w:szCs w:val="18"/>
              </w:rPr>
              <w:t>R-MCH23</w:t>
            </w:r>
            <w:r w:rsidRPr="002C21B2">
              <w:rPr>
                <w:rFonts w:asciiTheme="minorHAnsi" w:hAnsiTheme="minorHAnsi"/>
                <w:sz w:val="18"/>
                <w:szCs w:val="18"/>
              </w:rPr>
              <w:t>&gt;&gt;</w:t>
            </w:r>
          </w:p>
        </w:tc>
      </w:tr>
      <w:tr w:rsidR="00516658" w:rsidRPr="002C21B2" w14:paraId="65CE9CCF" w14:textId="77777777" w:rsidTr="00A0534A">
        <w:trPr>
          <w:cantSplit/>
          <w:trHeight w:val="144"/>
        </w:trPr>
        <w:tc>
          <w:tcPr>
            <w:tcW w:w="475" w:type="dxa"/>
            <w:vAlign w:val="center"/>
          </w:tcPr>
          <w:p w14:paraId="65CE9CCC" w14:textId="3EFEB72A" w:rsidR="00516658" w:rsidRPr="002C21B2" w:rsidRDefault="00516658" w:rsidP="00516658">
            <w:pPr>
              <w:jc w:val="center"/>
              <w:rPr>
                <w:rFonts w:asciiTheme="minorHAnsi" w:hAnsiTheme="minorHAnsi"/>
                <w:sz w:val="18"/>
                <w:szCs w:val="18"/>
              </w:rPr>
            </w:pPr>
            <w:r w:rsidRPr="002C21B2">
              <w:rPr>
                <w:rFonts w:asciiTheme="minorHAnsi" w:hAnsiTheme="minorHAnsi"/>
                <w:sz w:val="18"/>
                <w:szCs w:val="18"/>
              </w:rPr>
              <w:t>0</w:t>
            </w:r>
            <w:ins w:id="48" w:author="Smith, Alexis@Energy" w:date="2019-03-26T15:52:00Z">
              <w:r>
                <w:rPr>
                  <w:rFonts w:asciiTheme="minorHAnsi" w:hAnsiTheme="minorHAnsi"/>
                  <w:sz w:val="18"/>
                  <w:szCs w:val="18"/>
                </w:rPr>
                <w:t>5</w:t>
              </w:r>
            </w:ins>
            <w:del w:id="49" w:author="Smith, Alexis@Energy" w:date="2019-03-26T15:52:00Z">
              <w:r w:rsidRPr="002C21B2" w:rsidDel="00516658">
                <w:rPr>
                  <w:rFonts w:asciiTheme="minorHAnsi" w:hAnsiTheme="minorHAnsi"/>
                  <w:sz w:val="18"/>
                  <w:szCs w:val="18"/>
                </w:rPr>
                <w:delText>5</w:delText>
              </w:r>
            </w:del>
          </w:p>
        </w:tc>
        <w:tc>
          <w:tcPr>
            <w:tcW w:w="4950" w:type="dxa"/>
            <w:vAlign w:val="center"/>
          </w:tcPr>
          <w:p w14:paraId="65CE9CCD" w14:textId="66478A86" w:rsidR="00516658" w:rsidRPr="002C21B2" w:rsidRDefault="00516658" w:rsidP="00516658">
            <w:pPr>
              <w:rPr>
                <w:rFonts w:asciiTheme="minorHAnsi" w:hAnsiTheme="minorHAnsi"/>
                <w:sz w:val="18"/>
                <w:szCs w:val="18"/>
              </w:rPr>
            </w:pPr>
            <w:r w:rsidRPr="002C21B2">
              <w:rPr>
                <w:rFonts w:asciiTheme="minorHAnsi" w:hAnsiTheme="minorHAnsi"/>
                <w:sz w:val="18"/>
                <w:szCs w:val="18"/>
              </w:rPr>
              <w:t>Condenser Speed Type</w:t>
            </w:r>
          </w:p>
        </w:tc>
        <w:tc>
          <w:tcPr>
            <w:tcW w:w="5605" w:type="dxa"/>
            <w:vAlign w:val="center"/>
          </w:tcPr>
          <w:p w14:paraId="65CE9CCE" w14:textId="3F65153A" w:rsidR="00516658" w:rsidRDefault="00516658" w:rsidP="00516658">
            <w:pPr>
              <w:rPr>
                <w:rFonts w:asciiTheme="minorHAnsi" w:hAnsiTheme="minorHAnsi"/>
                <w:sz w:val="18"/>
                <w:szCs w:val="18"/>
              </w:rPr>
            </w:pPr>
            <w:r w:rsidRPr="002C21B2">
              <w:rPr>
                <w:rFonts w:asciiTheme="minorHAnsi" w:hAnsiTheme="minorHAnsi"/>
                <w:sz w:val="18"/>
                <w:szCs w:val="18"/>
              </w:rPr>
              <w:t xml:space="preserve">&lt;&lt; auto filled text: referenced from </w:t>
            </w:r>
            <w:r>
              <w:rPr>
                <w:rFonts w:asciiTheme="minorHAnsi" w:hAnsiTheme="minorHAnsi"/>
                <w:sz w:val="18"/>
                <w:szCs w:val="18"/>
              </w:rPr>
              <w:t>CF</w:t>
            </w:r>
            <w:ins w:id="50" w:author="Smith, Alexis@Energy" w:date="2019-02-22T08:46:00Z">
              <w:r>
                <w:rPr>
                  <w:rFonts w:asciiTheme="minorHAnsi" w:hAnsiTheme="minorHAnsi"/>
                  <w:sz w:val="18"/>
                  <w:szCs w:val="18"/>
                </w:rPr>
                <w:t>3</w:t>
              </w:r>
            </w:ins>
            <w:del w:id="51" w:author="Smith, Alexis@Energy" w:date="2019-02-22T08:46:00Z">
              <w:r w:rsidDel="00841D55">
                <w:rPr>
                  <w:rFonts w:asciiTheme="minorHAnsi" w:hAnsiTheme="minorHAnsi"/>
                  <w:sz w:val="18"/>
                  <w:szCs w:val="18"/>
                </w:rPr>
                <w:delText>2</w:delText>
              </w:r>
            </w:del>
            <w:r>
              <w:rPr>
                <w:rFonts w:asciiTheme="minorHAnsi" w:hAnsiTheme="minorHAnsi"/>
                <w:sz w:val="18"/>
                <w:szCs w:val="18"/>
              </w:rPr>
              <w:t>R-MCH23&gt;&gt;</w:t>
            </w:r>
          </w:p>
        </w:tc>
      </w:tr>
      <w:tr w:rsidR="00516658" w:rsidRPr="002C21B2" w14:paraId="65CE9CD3" w14:textId="77777777" w:rsidTr="00A0534A">
        <w:trPr>
          <w:cantSplit/>
          <w:trHeight w:val="144"/>
        </w:trPr>
        <w:tc>
          <w:tcPr>
            <w:tcW w:w="475" w:type="dxa"/>
            <w:vAlign w:val="center"/>
          </w:tcPr>
          <w:p w14:paraId="65CE9CD0" w14:textId="10637383" w:rsidR="00516658" w:rsidRPr="002C21B2" w:rsidRDefault="00516658" w:rsidP="00516658">
            <w:pPr>
              <w:jc w:val="center"/>
              <w:rPr>
                <w:rFonts w:asciiTheme="minorHAnsi" w:hAnsiTheme="minorHAnsi"/>
                <w:sz w:val="18"/>
                <w:szCs w:val="18"/>
              </w:rPr>
            </w:pPr>
            <w:r w:rsidRPr="002C21B2">
              <w:rPr>
                <w:rFonts w:asciiTheme="minorHAnsi" w:hAnsiTheme="minorHAnsi"/>
                <w:sz w:val="18"/>
                <w:szCs w:val="18"/>
              </w:rPr>
              <w:t>0</w:t>
            </w:r>
            <w:ins w:id="52" w:author="Smith, Alexis@Energy" w:date="2019-03-26T15:52:00Z">
              <w:r>
                <w:rPr>
                  <w:rFonts w:asciiTheme="minorHAnsi" w:hAnsiTheme="minorHAnsi"/>
                  <w:sz w:val="18"/>
                  <w:szCs w:val="18"/>
                </w:rPr>
                <w:t>7</w:t>
              </w:r>
            </w:ins>
            <w:del w:id="53" w:author="Smith, Alexis@Energy" w:date="2019-03-26T15:52:00Z">
              <w:r w:rsidRPr="002C21B2" w:rsidDel="00516658">
                <w:rPr>
                  <w:rFonts w:asciiTheme="minorHAnsi" w:hAnsiTheme="minorHAnsi"/>
                  <w:sz w:val="18"/>
                  <w:szCs w:val="18"/>
                </w:rPr>
                <w:delText>6</w:delText>
              </w:r>
            </w:del>
          </w:p>
        </w:tc>
        <w:tc>
          <w:tcPr>
            <w:tcW w:w="4950" w:type="dxa"/>
            <w:vAlign w:val="center"/>
          </w:tcPr>
          <w:p w14:paraId="65CE9CD1" w14:textId="619A30D0" w:rsidR="00516658" w:rsidRPr="002C21B2" w:rsidRDefault="00516658" w:rsidP="00516658">
            <w:pPr>
              <w:rPr>
                <w:rFonts w:asciiTheme="minorHAnsi" w:hAnsiTheme="minorHAnsi"/>
                <w:sz w:val="18"/>
                <w:szCs w:val="18"/>
              </w:rPr>
            </w:pPr>
            <w:r w:rsidRPr="002C21B2">
              <w:rPr>
                <w:rFonts w:asciiTheme="minorHAnsi" w:hAnsiTheme="minorHAnsi"/>
                <w:sz w:val="18"/>
                <w:szCs w:val="18"/>
              </w:rPr>
              <w:t>Cooling System Zonal Control Type</w:t>
            </w:r>
          </w:p>
        </w:tc>
        <w:tc>
          <w:tcPr>
            <w:tcW w:w="5605" w:type="dxa"/>
            <w:vAlign w:val="center"/>
          </w:tcPr>
          <w:p w14:paraId="65CE9CD2" w14:textId="268F0A35" w:rsidR="00516658" w:rsidRDefault="00516658" w:rsidP="00516658">
            <w:pPr>
              <w:rPr>
                <w:rFonts w:asciiTheme="minorHAnsi" w:hAnsiTheme="minorHAnsi"/>
                <w:sz w:val="18"/>
                <w:szCs w:val="18"/>
              </w:rPr>
            </w:pPr>
            <w:r w:rsidRPr="002C21B2">
              <w:rPr>
                <w:rFonts w:asciiTheme="minorHAnsi" w:hAnsiTheme="minorHAnsi"/>
                <w:sz w:val="18"/>
                <w:szCs w:val="18"/>
              </w:rPr>
              <w:t xml:space="preserve">&lt;&lt; auto filled text: referenced from </w:t>
            </w:r>
            <w:r>
              <w:rPr>
                <w:rFonts w:asciiTheme="minorHAnsi" w:hAnsiTheme="minorHAnsi"/>
                <w:sz w:val="18"/>
                <w:szCs w:val="18"/>
              </w:rPr>
              <w:t>CF</w:t>
            </w:r>
            <w:ins w:id="54" w:author="Smith, Alexis@Energy" w:date="2019-02-22T08:46:00Z">
              <w:r>
                <w:rPr>
                  <w:rFonts w:asciiTheme="minorHAnsi" w:hAnsiTheme="minorHAnsi"/>
                  <w:sz w:val="18"/>
                  <w:szCs w:val="18"/>
                </w:rPr>
                <w:t>3</w:t>
              </w:r>
            </w:ins>
            <w:del w:id="55" w:author="Smith, Alexis@Energy" w:date="2019-02-22T08:46:00Z">
              <w:r w:rsidDel="00841D55">
                <w:rPr>
                  <w:rFonts w:asciiTheme="minorHAnsi" w:hAnsiTheme="minorHAnsi"/>
                  <w:sz w:val="18"/>
                  <w:szCs w:val="18"/>
                </w:rPr>
                <w:delText>2</w:delText>
              </w:r>
            </w:del>
            <w:r>
              <w:rPr>
                <w:rFonts w:asciiTheme="minorHAnsi" w:hAnsiTheme="minorHAnsi"/>
                <w:sz w:val="18"/>
                <w:szCs w:val="18"/>
              </w:rPr>
              <w:t>R-MCH-23&gt;&gt;</w:t>
            </w:r>
          </w:p>
        </w:tc>
      </w:tr>
      <w:tr w:rsidR="00516658" w:rsidRPr="002C21B2" w14:paraId="65CE9CD7" w14:textId="77777777" w:rsidTr="00A0534A">
        <w:trPr>
          <w:cantSplit/>
          <w:trHeight w:val="144"/>
        </w:trPr>
        <w:tc>
          <w:tcPr>
            <w:tcW w:w="475" w:type="dxa"/>
            <w:vAlign w:val="center"/>
          </w:tcPr>
          <w:p w14:paraId="65CE9CD4" w14:textId="703C7331" w:rsidR="00516658" w:rsidRPr="002C21B2" w:rsidRDefault="00516658" w:rsidP="00516658">
            <w:pPr>
              <w:jc w:val="center"/>
              <w:rPr>
                <w:rFonts w:asciiTheme="minorHAnsi" w:hAnsiTheme="minorHAnsi"/>
                <w:sz w:val="18"/>
                <w:szCs w:val="18"/>
              </w:rPr>
            </w:pPr>
            <w:r w:rsidRPr="002C21B2">
              <w:rPr>
                <w:rFonts w:asciiTheme="minorHAnsi" w:hAnsiTheme="minorHAnsi"/>
                <w:sz w:val="18"/>
                <w:szCs w:val="18"/>
              </w:rPr>
              <w:t>0</w:t>
            </w:r>
            <w:ins w:id="56" w:author="Smith, Alexis@Energy" w:date="2019-03-26T15:52:00Z">
              <w:r>
                <w:rPr>
                  <w:rFonts w:asciiTheme="minorHAnsi" w:hAnsiTheme="minorHAnsi"/>
                  <w:sz w:val="18"/>
                  <w:szCs w:val="18"/>
                </w:rPr>
                <w:t>8</w:t>
              </w:r>
            </w:ins>
            <w:del w:id="57" w:author="Smith, Alexis@Energy" w:date="2019-03-26T15:52:00Z">
              <w:r w:rsidRPr="002C21B2" w:rsidDel="00516658">
                <w:rPr>
                  <w:rFonts w:asciiTheme="minorHAnsi" w:hAnsiTheme="minorHAnsi"/>
                  <w:sz w:val="18"/>
                  <w:szCs w:val="18"/>
                </w:rPr>
                <w:delText>7</w:delText>
              </w:r>
            </w:del>
          </w:p>
        </w:tc>
        <w:tc>
          <w:tcPr>
            <w:tcW w:w="4950" w:type="dxa"/>
            <w:vAlign w:val="center"/>
          </w:tcPr>
          <w:p w14:paraId="65CE9CD5" w14:textId="734F783F" w:rsidR="00516658" w:rsidRPr="002C21B2" w:rsidRDefault="00516658" w:rsidP="00516658">
            <w:pPr>
              <w:keepNext/>
              <w:rPr>
                <w:rFonts w:asciiTheme="minorHAnsi" w:hAnsiTheme="minorHAnsi"/>
                <w:sz w:val="18"/>
                <w:szCs w:val="18"/>
              </w:rPr>
            </w:pPr>
            <w:r w:rsidRPr="002C21B2">
              <w:rPr>
                <w:rFonts w:asciiTheme="minorHAnsi" w:hAnsiTheme="minorHAnsi"/>
                <w:sz w:val="18"/>
                <w:szCs w:val="18"/>
              </w:rPr>
              <w:t>Central Fan Integrated (CFI) Ventilation System Status</w:t>
            </w:r>
          </w:p>
        </w:tc>
        <w:tc>
          <w:tcPr>
            <w:tcW w:w="5605" w:type="dxa"/>
            <w:vAlign w:val="center"/>
          </w:tcPr>
          <w:p w14:paraId="65CE9CD6" w14:textId="2B2CAFCB" w:rsidR="00516658" w:rsidRDefault="00516658" w:rsidP="00516658">
            <w:pPr>
              <w:rPr>
                <w:rFonts w:asciiTheme="minorHAnsi" w:hAnsiTheme="minorHAnsi"/>
                <w:sz w:val="18"/>
                <w:szCs w:val="18"/>
              </w:rPr>
            </w:pPr>
            <w:r w:rsidRPr="002C21B2">
              <w:rPr>
                <w:rFonts w:asciiTheme="minorHAnsi" w:hAnsiTheme="minorHAnsi"/>
                <w:sz w:val="18"/>
                <w:szCs w:val="18"/>
              </w:rPr>
              <w:t>&lt;&lt; auto filled text: reference</w:t>
            </w:r>
            <w:r>
              <w:rPr>
                <w:rFonts w:asciiTheme="minorHAnsi" w:hAnsiTheme="minorHAnsi"/>
                <w:sz w:val="18"/>
                <w:szCs w:val="18"/>
              </w:rPr>
              <w:t>d from CF</w:t>
            </w:r>
            <w:ins w:id="58" w:author="Smith, Alexis@Energy" w:date="2019-02-22T08:46:00Z">
              <w:r>
                <w:rPr>
                  <w:rFonts w:asciiTheme="minorHAnsi" w:hAnsiTheme="minorHAnsi"/>
                  <w:sz w:val="18"/>
                  <w:szCs w:val="18"/>
                </w:rPr>
                <w:t>3</w:t>
              </w:r>
            </w:ins>
            <w:del w:id="59" w:author="Smith, Alexis@Energy" w:date="2019-02-22T08:46:00Z">
              <w:r w:rsidDel="00841D55">
                <w:rPr>
                  <w:rFonts w:asciiTheme="minorHAnsi" w:hAnsiTheme="minorHAnsi"/>
                  <w:sz w:val="18"/>
                  <w:szCs w:val="18"/>
                </w:rPr>
                <w:delText>2</w:delText>
              </w:r>
            </w:del>
            <w:r>
              <w:rPr>
                <w:rFonts w:asciiTheme="minorHAnsi" w:hAnsiTheme="minorHAnsi"/>
                <w:sz w:val="18"/>
                <w:szCs w:val="18"/>
              </w:rPr>
              <w:t>R-MCH-23</w:t>
            </w:r>
            <w:r w:rsidRPr="002C21B2">
              <w:rPr>
                <w:rFonts w:asciiTheme="minorHAnsi" w:hAnsiTheme="minorHAnsi"/>
                <w:sz w:val="18"/>
                <w:szCs w:val="18"/>
              </w:rPr>
              <w:t>&gt;&gt;</w:t>
            </w:r>
          </w:p>
        </w:tc>
      </w:tr>
      <w:tr w:rsidR="00516658" w:rsidRPr="002C21B2" w14:paraId="65CE9CDB" w14:textId="77777777" w:rsidTr="00A0534A">
        <w:trPr>
          <w:cantSplit/>
          <w:trHeight w:val="144"/>
        </w:trPr>
        <w:tc>
          <w:tcPr>
            <w:tcW w:w="475" w:type="dxa"/>
            <w:vAlign w:val="center"/>
          </w:tcPr>
          <w:p w14:paraId="65CE9CD8" w14:textId="7BE6365E" w:rsidR="00516658" w:rsidRPr="002C21B2" w:rsidRDefault="00516658" w:rsidP="00516658">
            <w:pPr>
              <w:jc w:val="center"/>
              <w:rPr>
                <w:rFonts w:asciiTheme="minorHAnsi" w:hAnsiTheme="minorHAnsi"/>
                <w:sz w:val="18"/>
                <w:szCs w:val="18"/>
              </w:rPr>
            </w:pPr>
            <w:r w:rsidRPr="002C21B2">
              <w:rPr>
                <w:rFonts w:asciiTheme="minorHAnsi" w:hAnsiTheme="minorHAnsi"/>
                <w:sz w:val="18"/>
                <w:szCs w:val="18"/>
              </w:rPr>
              <w:t>0</w:t>
            </w:r>
            <w:ins w:id="60" w:author="Smith, Alexis@Energy" w:date="2019-03-26T15:52:00Z">
              <w:r>
                <w:rPr>
                  <w:rFonts w:asciiTheme="minorHAnsi" w:hAnsiTheme="minorHAnsi"/>
                  <w:sz w:val="18"/>
                  <w:szCs w:val="18"/>
                </w:rPr>
                <w:t>9</w:t>
              </w:r>
            </w:ins>
            <w:del w:id="61" w:author="Smith, Alexis@Energy" w:date="2019-03-26T15:52:00Z">
              <w:r w:rsidRPr="002C21B2" w:rsidDel="00516658">
                <w:rPr>
                  <w:rFonts w:asciiTheme="minorHAnsi" w:hAnsiTheme="minorHAnsi"/>
                  <w:sz w:val="18"/>
                  <w:szCs w:val="18"/>
                </w:rPr>
                <w:delText>8</w:delText>
              </w:r>
            </w:del>
          </w:p>
        </w:tc>
        <w:tc>
          <w:tcPr>
            <w:tcW w:w="4950" w:type="dxa"/>
            <w:vAlign w:val="center"/>
          </w:tcPr>
          <w:p w14:paraId="65CE9CD9" w14:textId="4AC4FD2D" w:rsidR="00516658" w:rsidRPr="002C21B2" w:rsidRDefault="00516658" w:rsidP="00516658">
            <w:pPr>
              <w:keepNext/>
              <w:rPr>
                <w:rFonts w:asciiTheme="minorHAnsi" w:hAnsiTheme="minorHAnsi"/>
                <w:sz w:val="18"/>
                <w:szCs w:val="18"/>
              </w:rPr>
            </w:pPr>
            <w:r w:rsidRPr="002C21B2">
              <w:rPr>
                <w:rFonts w:asciiTheme="minorHAnsi" w:hAnsiTheme="minorHAnsi"/>
                <w:sz w:val="18"/>
                <w:szCs w:val="18"/>
              </w:rPr>
              <w:t>System Bypass Duct Status</w:t>
            </w:r>
          </w:p>
        </w:tc>
        <w:tc>
          <w:tcPr>
            <w:tcW w:w="5605" w:type="dxa"/>
            <w:vAlign w:val="center"/>
          </w:tcPr>
          <w:p w14:paraId="65CE9CDA" w14:textId="30EFCE7F" w:rsidR="00516658" w:rsidRDefault="00516658" w:rsidP="00516658">
            <w:pPr>
              <w:rPr>
                <w:rFonts w:asciiTheme="minorHAnsi" w:hAnsiTheme="minorHAnsi"/>
                <w:sz w:val="18"/>
                <w:szCs w:val="18"/>
              </w:rPr>
            </w:pPr>
            <w:r w:rsidRPr="002C21B2">
              <w:rPr>
                <w:rFonts w:asciiTheme="minorHAnsi" w:hAnsiTheme="minorHAnsi"/>
                <w:sz w:val="18"/>
                <w:szCs w:val="18"/>
              </w:rPr>
              <w:t xml:space="preserve">&lt;&lt; auto filled text: referenced from </w:t>
            </w:r>
            <w:r>
              <w:rPr>
                <w:rFonts w:asciiTheme="minorHAnsi" w:hAnsiTheme="minorHAnsi"/>
                <w:sz w:val="18"/>
                <w:szCs w:val="18"/>
              </w:rPr>
              <w:t>CF</w:t>
            </w:r>
            <w:ins w:id="62" w:author="Smith, Alexis@Energy" w:date="2019-02-22T08:46:00Z">
              <w:r>
                <w:rPr>
                  <w:rFonts w:asciiTheme="minorHAnsi" w:hAnsiTheme="minorHAnsi"/>
                  <w:sz w:val="18"/>
                  <w:szCs w:val="18"/>
                </w:rPr>
                <w:t>3</w:t>
              </w:r>
            </w:ins>
            <w:del w:id="63" w:author="Smith, Alexis@Energy" w:date="2019-02-22T08:46:00Z">
              <w:r w:rsidDel="00841D55">
                <w:rPr>
                  <w:rFonts w:asciiTheme="minorHAnsi" w:hAnsiTheme="minorHAnsi"/>
                  <w:sz w:val="18"/>
                  <w:szCs w:val="18"/>
                </w:rPr>
                <w:delText>2</w:delText>
              </w:r>
            </w:del>
            <w:r>
              <w:rPr>
                <w:rFonts w:asciiTheme="minorHAnsi" w:hAnsiTheme="minorHAnsi"/>
                <w:sz w:val="18"/>
                <w:szCs w:val="18"/>
              </w:rPr>
              <w:t>R-MCH23&gt;&gt;</w:t>
            </w:r>
          </w:p>
        </w:tc>
      </w:tr>
      <w:tr w:rsidR="00516658" w:rsidRPr="002C21B2" w14:paraId="65CE9CDF" w14:textId="77777777" w:rsidTr="00A0534A">
        <w:trPr>
          <w:cantSplit/>
          <w:trHeight w:val="144"/>
        </w:trPr>
        <w:tc>
          <w:tcPr>
            <w:tcW w:w="475" w:type="dxa"/>
            <w:vAlign w:val="center"/>
          </w:tcPr>
          <w:p w14:paraId="65CE9CDC" w14:textId="6A871FC4" w:rsidR="00516658" w:rsidRPr="002C21B2" w:rsidRDefault="00516658" w:rsidP="00516658">
            <w:pPr>
              <w:jc w:val="center"/>
              <w:rPr>
                <w:rFonts w:asciiTheme="minorHAnsi" w:hAnsiTheme="minorHAnsi"/>
                <w:sz w:val="18"/>
                <w:szCs w:val="18"/>
              </w:rPr>
            </w:pPr>
            <w:ins w:id="64" w:author="Smith, Alexis@Energy" w:date="2019-03-26T15:52:00Z">
              <w:r>
                <w:rPr>
                  <w:rFonts w:asciiTheme="minorHAnsi" w:hAnsiTheme="minorHAnsi"/>
                  <w:sz w:val="18"/>
                  <w:szCs w:val="18"/>
                </w:rPr>
                <w:t>10</w:t>
              </w:r>
            </w:ins>
            <w:del w:id="65" w:author="Smith, Alexis@Energy" w:date="2019-03-26T15:52:00Z">
              <w:r w:rsidRPr="002C21B2" w:rsidDel="00516658">
                <w:rPr>
                  <w:rFonts w:asciiTheme="minorHAnsi" w:hAnsiTheme="minorHAnsi"/>
                  <w:sz w:val="18"/>
                  <w:szCs w:val="18"/>
                </w:rPr>
                <w:delText>09</w:delText>
              </w:r>
            </w:del>
          </w:p>
        </w:tc>
        <w:tc>
          <w:tcPr>
            <w:tcW w:w="4950" w:type="dxa"/>
            <w:vAlign w:val="center"/>
          </w:tcPr>
          <w:p w14:paraId="65CE9CDD" w14:textId="02317D98" w:rsidR="00516658" w:rsidRPr="002C21B2" w:rsidRDefault="00516658" w:rsidP="00516658">
            <w:pPr>
              <w:keepNext/>
              <w:rPr>
                <w:rFonts w:asciiTheme="minorHAnsi" w:hAnsiTheme="minorHAnsi"/>
                <w:sz w:val="18"/>
                <w:szCs w:val="18"/>
              </w:rPr>
            </w:pPr>
            <w:r w:rsidRPr="002C21B2">
              <w:rPr>
                <w:rFonts w:asciiTheme="minorHAnsi" w:hAnsiTheme="minorHAnsi"/>
                <w:sz w:val="18"/>
                <w:szCs w:val="18"/>
              </w:rPr>
              <w:t>Date of System Airflow Rate Measurement</w:t>
            </w:r>
          </w:p>
        </w:tc>
        <w:tc>
          <w:tcPr>
            <w:tcW w:w="5605" w:type="dxa"/>
            <w:vAlign w:val="center"/>
          </w:tcPr>
          <w:p w14:paraId="65CE9CDE" w14:textId="0ECDBAEF" w:rsidR="00516658" w:rsidRPr="002C21B2" w:rsidRDefault="00516658" w:rsidP="00516658">
            <w:pPr>
              <w:keepNext/>
              <w:rPr>
                <w:rFonts w:asciiTheme="minorHAnsi" w:hAnsiTheme="minorHAnsi"/>
                <w:sz w:val="18"/>
                <w:szCs w:val="18"/>
              </w:rPr>
            </w:pPr>
            <w:r w:rsidRPr="002C21B2">
              <w:rPr>
                <w:rFonts w:asciiTheme="minorHAnsi" w:hAnsiTheme="minorHAnsi"/>
                <w:sz w:val="18"/>
                <w:szCs w:val="18"/>
              </w:rPr>
              <w:t xml:space="preserve">&lt;&lt; auto filled text: referenced from </w:t>
            </w:r>
            <w:r>
              <w:rPr>
                <w:rFonts w:asciiTheme="minorHAnsi" w:hAnsiTheme="minorHAnsi"/>
                <w:sz w:val="18"/>
                <w:szCs w:val="18"/>
              </w:rPr>
              <w:t>CF</w:t>
            </w:r>
            <w:ins w:id="66" w:author="Smith, Alexis@Energy" w:date="2019-02-22T08:46:00Z">
              <w:r>
                <w:rPr>
                  <w:rFonts w:asciiTheme="minorHAnsi" w:hAnsiTheme="minorHAnsi"/>
                  <w:sz w:val="18"/>
                  <w:szCs w:val="18"/>
                </w:rPr>
                <w:t>3</w:t>
              </w:r>
            </w:ins>
            <w:del w:id="67" w:author="Smith, Alexis@Energy" w:date="2019-02-22T08:46:00Z">
              <w:r w:rsidDel="00841D55">
                <w:rPr>
                  <w:rFonts w:asciiTheme="minorHAnsi" w:hAnsiTheme="minorHAnsi"/>
                  <w:sz w:val="18"/>
                  <w:szCs w:val="18"/>
                </w:rPr>
                <w:delText>2</w:delText>
              </w:r>
            </w:del>
            <w:r>
              <w:rPr>
                <w:rFonts w:asciiTheme="minorHAnsi" w:hAnsiTheme="minorHAnsi"/>
                <w:sz w:val="18"/>
                <w:szCs w:val="18"/>
              </w:rPr>
              <w:t>R-MCH23</w:t>
            </w:r>
            <w:r w:rsidRPr="002C21B2">
              <w:rPr>
                <w:rFonts w:asciiTheme="minorHAnsi" w:hAnsiTheme="minorHAnsi"/>
                <w:sz w:val="18"/>
                <w:szCs w:val="18"/>
              </w:rPr>
              <w:t>&gt;&gt;</w:t>
            </w:r>
          </w:p>
        </w:tc>
      </w:tr>
      <w:tr w:rsidR="00516658" w:rsidRPr="002C21B2" w14:paraId="65CE9CE3" w14:textId="77777777" w:rsidTr="00A0534A">
        <w:trPr>
          <w:cantSplit/>
          <w:trHeight w:val="144"/>
        </w:trPr>
        <w:tc>
          <w:tcPr>
            <w:tcW w:w="475" w:type="dxa"/>
            <w:vAlign w:val="center"/>
          </w:tcPr>
          <w:p w14:paraId="65CE9CE0" w14:textId="4856722D" w:rsidR="00516658" w:rsidRPr="002C21B2" w:rsidDel="006E5AE2" w:rsidRDefault="00516658" w:rsidP="00516658">
            <w:pPr>
              <w:jc w:val="center"/>
              <w:rPr>
                <w:rFonts w:asciiTheme="minorHAnsi" w:hAnsiTheme="minorHAnsi"/>
                <w:sz w:val="18"/>
                <w:szCs w:val="18"/>
              </w:rPr>
            </w:pPr>
            <w:r w:rsidRPr="002C21B2">
              <w:rPr>
                <w:rFonts w:asciiTheme="minorHAnsi" w:hAnsiTheme="minorHAnsi"/>
                <w:sz w:val="18"/>
                <w:szCs w:val="18"/>
              </w:rPr>
              <w:t>1</w:t>
            </w:r>
            <w:ins w:id="68" w:author="Smith, Alexis@Energy" w:date="2019-03-26T15:52:00Z">
              <w:r>
                <w:rPr>
                  <w:rFonts w:asciiTheme="minorHAnsi" w:hAnsiTheme="minorHAnsi"/>
                  <w:sz w:val="18"/>
                  <w:szCs w:val="18"/>
                </w:rPr>
                <w:t>1</w:t>
              </w:r>
            </w:ins>
            <w:del w:id="69" w:author="Smith, Alexis@Energy" w:date="2019-03-26T15:52:00Z">
              <w:r w:rsidDel="00516658">
                <w:rPr>
                  <w:rFonts w:asciiTheme="minorHAnsi" w:hAnsiTheme="minorHAnsi"/>
                  <w:sz w:val="18"/>
                  <w:szCs w:val="18"/>
                </w:rPr>
                <w:delText>0</w:delText>
              </w:r>
            </w:del>
          </w:p>
        </w:tc>
        <w:tc>
          <w:tcPr>
            <w:tcW w:w="4950" w:type="dxa"/>
            <w:vAlign w:val="center"/>
          </w:tcPr>
          <w:p w14:paraId="65CE9CE1" w14:textId="76CF7050" w:rsidR="00516658" w:rsidRPr="002C21B2" w:rsidRDefault="00516658" w:rsidP="00516658">
            <w:pPr>
              <w:keepNext/>
              <w:rPr>
                <w:rFonts w:asciiTheme="minorHAnsi" w:hAnsiTheme="minorHAnsi"/>
                <w:sz w:val="18"/>
                <w:szCs w:val="18"/>
              </w:rPr>
            </w:pPr>
            <w:r w:rsidRPr="002C21B2">
              <w:rPr>
                <w:rFonts w:asciiTheme="minorHAnsi" w:hAnsiTheme="minorHAnsi"/>
                <w:sz w:val="18"/>
                <w:szCs w:val="18"/>
              </w:rPr>
              <w:t xml:space="preserve">Airflow Rate Protocol </w:t>
            </w:r>
            <w:r>
              <w:rPr>
                <w:rFonts w:asciiTheme="minorHAnsi" w:hAnsiTheme="minorHAnsi"/>
                <w:sz w:val="18"/>
                <w:szCs w:val="18"/>
              </w:rPr>
              <w:t>U</w:t>
            </w:r>
            <w:r w:rsidRPr="002C21B2">
              <w:rPr>
                <w:rFonts w:asciiTheme="minorHAnsi" w:hAnsiTheme="minorHAnsi"/>
                <w:sz w:val="18"/>
                <w:szCs w:val="18"/>
              </w:rPr>
              <w:t>tilized</w:t>
            </w:r>
          </w:p>
        </w:tc>
        <w:tc>
          <w:tcPr>
            <w:tcW w:w="5605" w:type="dxa"/>
            <w:vAlign w:val="center"/>
          </w:tcPr>
          <w:p w14:paraId="65CE9CE2" w14:textId="2B4D9515" w:rsidR="00516658" w:rsidRPr="002C21B2" w:rsidRDefault="00516658" w:rsidP="00516658">
            <w:pPr>
              <w:keepNext/>
              <w:rPr>
                <w:rFonts w:asciiTheme="minorHAnsi" w:hAnsiTheme="minorHAnsi"/>
                <w:sz w:val="18"/>
                <w:szCs w:val="18"/>
              </w:rPr>
            </w:pPr>
            <w:r w:rsidRPr="002C21B2">
              <w:rPr>
                <w:rFonts w:asciiTheme="minorHAnsi" w:hAnsiTheme="minorHAnsi"/>
                <w:sz w:val="18"/>
                <w:szCs w:val="18"/>
              </w:rPr>
              <w:t xml:space="preserve">&lt;&lt; auto filled text: referenced from </w:t>
            </w:r>
            <w:r>
              <w:rPr>
                <w:rFonts w:asciiTheme="minorHAnsi" w:hAnsiTheme="minorHAnsi"/>
                <w:sz w:val="18"/>
                <w:szCs w:val="18"/>
              </w:rPr>
              <w:t>CF</w:t>
            </w:r>
            <w:ins w:id="70" w:author="Smith, Alexis@Energy" w:date="2019-02-22T08:46:00Z">
              <w:r>
                <w:rPr>
                  <w:rFonts w:asciiTheme="minorHAnsi" w:hAnsiTheme="minorHAnsi"/>
                  <w:sz w:val="18"/>
                  <w:szCs w:val="18"/>
                </w:rPr>
                <w:t>3</w:t>
              </w:r>
            </w:ins>
            <w:del w:id="71" w:author="Smith, Alexis@Energy" w:date="2019-02-22T08:46:00Z">
              <w:r w:rsidDel="00841D55">
                <w:rPr>
                  <w:rFonts w:asciiTheme="minorHAnsi" w:hAnsiTheme="minorHAnsi"/>
                  <w:sz w:val="18"/>
                  <w:szCs w:val="18"/>
                </w:rPr>
                <w:delText>2</w:delText>
              </w:r>
            </w:del>
            <w:r>
              <w:rPr>
                <w:rFonts w:asciiTheme="minorHAnsi" w:hAnsiTheme="minorHAnsi"/>
                <w:sz w:val="18"/>
                <w:szCs w:val="18"/>
              </w:rPr>
              <w:t>R-MCH23</w:t>
            </w:r>
            <w:r w:rsidRPr="002C21B2">
              <w:rPr>
                <w:rFonts w:asciiTheme="minorHAnsi" w:hAnsiTheme="minorHAnsi"/>
                <w:sz w:val="18"/>
                <w:szCs w:val="18"/>
              </w:rPr>
              <w:t>&gt;&gt;</w:t>
            </w:r>
          </w:p>
        </w:tc>
      </w:tr>
      <w:tr w:rsidR="00516658" w:rsidRPr="002C21B2" w14:paraId="28C315E8" w14:textId="77777777" w:rsidTr="00A0534A">
        <w:trPr>
          <w:cantSplit/>
          <w:trHeight w:val="144"/>
        </w:trPr>
        <w:tc>
          <w:tcPr>
            <w:tcW w:w="475" w:type="dxa"/>
            <w:vAlign w:val="center"/>
          </w:tcPr>
          <w:p w14:paraId="3BD8E905" w14:textId="276FF700" w:rsidR="00516658" w:rsidRPr="002C21B2" w:rsidRDefault="00516658" w:rsidP="00516658">
            <w:pPr>
              <w:jc w:val="center"/>
              <w:rPr>
                <w:rFonts w:asciiTheme="minorHAnsi" w:hAnsiTheme="minorHAnsi"/>
                <w:sz w:val="18"/>
                <w:szCs w:val="18"/>
              </w:rPr>
            </w:pPr>
            <w:r>
              <w:rPr>
                <w:rFonts w:asciiTheme="minorHAnsi" w:hAnsiTheme="minorHAnsi"/>
                <w:sz w:val="18"/>
                <w:szCs w:val="18"/>
              </w:rPr>
              <w:t>1</w:t>
            </w:r>
            <w:ins w:id="72" w:author="Smith, Alexis@Energy" w:date="2019-03-26T15:52:00Z">
              <w:r>
                <w:rPr>
                  <w:rFonts w:asciiTheme="minorHAnsi" w:hAnsiTheme="minorHAnsi"/>
                  <w:sz w:val="18"/>
                  <w:szCs w:val="18"/>
                </w:rPr>
                <w:t>2</w:t>
              </w:r>
            </w:ins>
            <w:del w:id="73" w:author="Smith, Alexis@Energy" w:date="2019-03-26T15:52:00Z">
              <w:r w:rsidDel="00516658">
                <w:rPr>
                  <w:rFonts w:asciiTheme="minorHAnsi" w:hAnsiTheme="minorHAnsi"/>
                  <w:sz w:val="18"/>
                  <w:szCs w:val="18"/>
                </w:rPr>
                <w:delText>1</w:delText>
              </w:r>
            </w:del>
          </w:p>
        </w:tc>
        <w:tc>
          <w:tcPr>
            <w:tcW w:w="4950" w:type="dxa"/>
            <w:vAlign w:val="center"/>
          </w:tcPr>
          <w:p w14:paraId="0B703F42" w14:textId="3160AB96" w:rsidR="00516658" w:rsidRPr="002C21B2" w:rsidRDefault="00516658" w:rsidP="00516658">
            <w:pPr>
              <w:keepNext/>
              <w:rPr>
                <w:rFonts w:asciiTheme="minorHAnsi" w:hAnsiTheme="minorHAnsi"/>
                <w:sz w:val="18"/>
                <w:szCs w:val="18"/>
              </w:rPr>
            </w:pPr>
            <w:r w:rsidRPr="0060069E">
              <w:rPr>
                <w:rFonts w:asciiTheme="minorHAnsi" w:hAnsiTheme="minorHAnsi"/>
                <w:sz w:val="18"/>
                <w:szCs w:val="18"/>
              </w:rPr>
              <w:t>Central Fan Ventilation Cooling System Status</w:t>
            </w:r>
          </w:p>
        </w:tc>
        <w:tc>
          <w:tcPr>
            <w:tcW w:w="5605" w:type="dxa"/>
            <w:vAlign w:val="center"/>
          </w:tcPr>
          <w:p w14:paraId="6C3783AB" w14:textId="45E000A5" w:rsidR="00516658" w:rsidRPr="002C21B2" w:rsidRDefault="00516658" w:rsidP="00516658">
            <w:pPr>
              <w:keepNext/>
              <w:rPr>
                <w:rFonts w:asciiTheme="minorHAnsi" w:hAnsiTheme="minorHAnsi"/>
                <w:sz w:val="18"/>
                <w:szCs w:val="18"/>
              </w:rPr>
            </w:pPr>
            <w:r w:rsidRPr="002C21B2">
              <w:rPr>
                <w:rFonts w:asciiTheme="minorHAnsi" w:hAnsiTheme="minorHAnsi"/>
                <w:sz w:val="18"/>
                <w:szCs w:val="18"/>
              </w:rPr>
              <w:t xml:space="preserve">&lt;&lt; auto filled text: referenced from </w:t>
            </w:r>
            <w:r>
              <w:rPr>
                <w:rFonts w:asciiTheme="minorHAnsi" w:hAnsiTheme="minorHAnsi"/>
                <w:sz w:val="18"/>
                <w:szCs w:val="18"/>
              </w:rPr>
              <w:t>CF</w:t>
            </w:r>
            <w:ins w:id="74" w:author="Smith, Alexis@Energy" w:date="2019-02-22T08:46:00Z">
              <w:r>
                <w:rPr>
                  <w:rFonts w:asciiTheme="minorHAnsi" w:hAnsiTheme="minorHAnsi"/>
                  <w:sz w:val="18"/>
                  <w:szCs w:val="18"/>
                </w:rPr>
                <w:t>3</w:t>
              </w:r>
            </w:ins>
            <w:del w:id="75" w:author="Smith, Alexis@Energy" w:date="2019-02-22T08:46:00Z">
              <w:r w:rsidDel="00841D55">
                <w:rPr>
                  <w:rFonts w:asciiTheme="minorHAnsi" w:hAnsiTheme="minorHAnsi"/>
                  <w:sz w:val="18"/>
                  <w:szCs w:val="18"/>
                </w:rPr>
                <w:delText>2</w:delText>
              </w:r>
            </w:del>
            <w:r>
              <w:rPr>
                <w:rFonts w:asciiTheme="minorHAnsi" w:hAnsiTheme="minorHAnsi"/>
                <w:sz w:val="18"/>
                <w:szCs w:val="18"/>
              </w:rPr>
              <w:t>R-MCH23</w:t>
            </w:r>
            <w:r w:rsidRPr="002C21B2">
              <w:rPr>
                <w:rFonts w:asciiTheme="minorHAnsi" w:hAnsiTheme="minorHAnsi"/>
                <w:sz w:val="18"/>
                <w:szCs w:val="18"/>
              </w:rPr>
              <w:t>&gt;&gt;</w:t>
            </w:r>
          </w:p>
        </w:tc>
      </w:tr>
    </w:tbl>
    <w:p w14:paraId="65CE9CE4" w14:textId="77777777" w:rsidR="003602D0" w:rsidRPr="0036342F" w:rsidRDefault="003602D0" w:rsidP="0009456E">
      <w:pPr>
        <w:rPr>
          <w:rFonts w:asciiTheme="minorHAnsi" w:hAnsiTheme="minorHAnsi"/>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7"/>
        <w:gridCol w:w="4953"/>
        <w:gridCol w:w="5596"/>
      </w:tblGrid>
      <w:tr w:rsidR="003602D0" w:rsidRPr="00D83E48" w14:paraId="65CE9CE7" w14:textId="77777777" w:rsidTr="00E3551F">
        <w:trPr>
          <w:cantSplit/>
          <w:trHeight w:val="144"/>
        </w:trPr>
        <w:tc>
          <w:tcPr>
            <w:tcW w:w="5000" w:type="pct"/>
            <w:gridSpan w:val="3"/>
            <w:vAlign w:val="center"/>
          </w:tcPr>
          <w:p w14:paraId="65CE9CE5" w14:textId="10D72E45" w:rsidR="003602D0" w:rsidRPr="0036342F" w:rsidRDefault="003602D0" w:rsidP="00693010">
            <w:pPr>
              <w:keepNext/>
              <w:rPr>
                <w:rFonts w:asciiTheme="minorHAnsi" w:hAnsiTheme="minorHAnsi"/>
                <w:b/>
              </w:rPr>
            </w:pPr>
            <w:r w:rsidRPr="0036342F">
              <w:rPr>
                <w:rFonts w:asciiTheme="minorHAnsi" w:hAnsiTheme="minorHAnsi"/>
                <w:b/>
              </w:rPr>
              <w:t>B. Fan Watt Measurement Apparatus and Procedure Information</w:t>
            </w:r>
          </w:p>
          <w:p w14:paraId="65CE9CE6" w14:textId="77777777" w:rsidR="003602D0" w:rsidRPr="00E3551F" w:rsidRDefault="003602D0" w:rsidP="003E6408">
            <w:pPr>
              <w:keepNext/>
              <w:rPr>
                <w:rFonts w:asciiTheme="minorHAnsi" w:hAnsiTheme="minorHAnsi"/>
                <w:b/>
                <w:sz w:val="18"/>
                <w:szCs w:val="18"/>
              </w:rPr>
            </w:pPr>
            <w:r w:rsidRPr="00E3551F">
              <w:rPr>
                <w:rFonts w:asciiTheme="minorHAnsi" w:hAnsiTheme="minorHAnsi"/>
                <w:i/>
                <w:sz w:val="18"/>
                <w:szCs w:val="18"/>
              </w:rPr>
              <w:t>Instrument Specifications are given in RA3.3.1, and system fan watt measurement apparatus information is given in RA3.3.2.2.</w:t>
            </w:r>
          </w:p>
        </w:tc>
      </w:tr>
      <w:tr w:rsidR="003602D0" w:rsidRPr="00D83E48" w14:paraId="65CE9CEE" w14:textId="77777777" w:rsidTr="00E3551F">
        <w:trPr>
          <w:cantSplit/>
          <w:trHeight w:val="144"/>
        </w:trPr>
        <w:tc>
          <w:tcPr>
            <w:tcW w:w="212" w:type="pct"/>
            <w:vAlign w:val="center"/>
          </w:tcPr>
          <w:p w14:paraId="65CE9CE8" w14:textId="77777777" w:rsidR="003602D0" w:rsidRPr="00E3551F" w:rsidRDefault="003602D0" w:rsidP="00693010">
            <w:pPr>
              <w:keepNext/>
              <w:jc w:val="center"/>
              <w:rPr>
                <w:rFonts w:asciiTheme="minorHAnsi" w:hAnsiTheme="minorHAnsi"/>
                <w:sz w:val="18"/>
                <w:szCs w:val="18"/>
              </w:rPr>
            </w:pPr>
            <w:r w:rsidRPr="00E3551F">
              <w:rPr>
                <w:rFonts w:asciiTheme="minorHAnsi" w:hAnsiTheme="minorHAnsi"/>
                <w:sz w:val="18"/>
                <w:szCs w:val="18"/>
              </w:rPr>
              <w:t>01</w:t>
            </w:r>
          </w:p>
        </w:tc>
        <w:tc>
          <w:tcPr>
            <w:tcW w:w="2248" w:type="pct"/>
            <w:vAlign w:val="center"/>
          </w:tcPr>
          <w:p w14:paraId="65CE9CE9" w14:textId="0F14A999" w:rsidR="003602D0" w:rsidRPr="00E3551F" w:rsidRDefault="003602D0" w:rsidP="00693010">
            <w:pPr>
              <w:keepNext/>
              <w:rPr>
                <w:rFonts w:asciiTheme="minorHAnsi" w:hAnsiTheme="minorHAnsi"/>
                <w:sz w:val="18"/>
                <w:szCs w:val="18"/>
              </w:rPr>
            </w:pPr>
            <w:r w:rsidRPr="00E3551F">
              <w:rPr>
                <w:rFonts w:asciiTheme="minorHAnsi" w:hAnsiTheme="minorHAnsi"/>
                <w:sz w:val="18"/>
                <w:szCs w:val="18"/>
              </w:rPr>
              <w:t>Fan Watt Verification Device Used</w:t>
            </w:r>
          </w:p>
        </w:tc>
        <w:tc>
          <w:tcPr>
            <w:tcW w:w="2540" w:type="pct"/>
          </w:tcPr>
          <w:p w14:paraId="65CE9CEA" w14:textId="77777777" w:rsidR="003602D0" w:rsidRPr="00E3551F" w:rsidRDefault="003602D0" w:rsidP="00693010">
            <w:pPr>
              <w:keepNext/>
              <w:rPr>
                <w:rFonts w:asciiTheme="minorHAnsi" w:hAnsiTheme="minorHAnsi"/>
                <w:sz w:val="18"/>
                <w:szCs w:val="18"/>
              </w:rPr>
            </w:pPr>
            <w:r w:rsidRPr="00E3551F">
              <w:rPr>
                <w:rFonts w:asciiTheme="minorHAnsi" w:hAnsiTheme="minorHAnsi"/>
                <w:sz w:val="18"/>
                <w:szCs w:val="18"/>
              </w:rPr>
              <w:t xml:space="preserve">&lt;&lt; user select one from list: </w:t>
            </w:r>
          </w:p>
          <w:p w14:paraId="65CE9CEB" w14:textId="77777777" w:rsidR="003602D0" w:rsidRPr="00E3551F" w:rsidRDefault="003602D0" w:rsidP="00693010">
            <w:pPr>
              <w:pStyle w:val="ListParagraph"/>
              <w:keepNext/>
              <w:numPr>
                <w:ilvl w:val="0"/>
                <w:numId w:val="25"/>
              </w:numPr>
              <w:rPr>
                <w:rFonts w:asciiTheme="minorHAnsi" w:hAnsiTheme="minorHAnsi"/>
                <w:sz w:val="18"/>
                <w:szCs w:val="18"/>
              </w:rPr>
            </w:pPr>
            <w:r w:rsidRPr="00E3551F">
              <w:rPr>
                <w:rFonts w:asciiTheme="minorHAnsi" w:hAnsiTheme="minorHAnsi"/>
                <w:sz w:val="18"/>
                <w:szCs w:val="18"/>
                <w:u w:val="single"/>
              </w:rPr>
              <w:t>Portable watt meter</w:t>
            </w:r>
          </w:p>
          <w:p w14:paraId="65CE9CEC" w14:textId="77777777" w:rsidR="003602D0" w:rsidRPr="00E3551F" w:rsidRDefault="003602D0" w:rsidP="00693010">
            <w:pPr>
              <w:pStyle w:val="ListParagraph"/>
              <w:keepNext/>
              <w:numPr>
                <w:ilvl w:val="0"/>
                <w:numId w:val="25"/>
              </w:numPr>
              <w:rPr>
                <w:rFonts w:asciiTheme="minorHAnsi" w:hAnsiTheme="minorHAnsi"/>
                <w:sz w:val="18"/>
                <w:szCs w:val="18"/>
              </w:rPr>
            </w:pPr>
            <w:r w:rsidRPr="00E3551F">
              <w:rPr>
                <w:rFonts w:asciiTheme="minorHAnsi" w:hAnsiTheme="minorHAnsi"/>
                <w:sz w:val="18"/>
                <w:szCs w:val="18"/>
                <w:u w:val="single"/>
              </w:rPr>
              <w:t>Analog Utility Revenue Meter (spinning wheel type)</w:t>
            </w:r>
          </w:p>
          <w:p w14:paraId="65CE9CED" w14:textId="77777777" w:rsidR="003602D0" w:rsidRPr="00E3551F" w:rsidRDefault="003602D0" w:rsidP="00693010">
            <w:pPr>
              <w:pStyle w:val="ListParagraph"/>
              <w:keepNext/>
              <w:numPr>
                <w:ilvl w:val="0"/>
                <w:numId w:val="25"/>
              </w:numPr>
              <w:rPr>
                <w:rFonts w:asciiTheme="minorHAnsi" w:hAnsiTheme="minorHAnsi"/>
                <w:sz w:val="18"/>
                <w:szCs w:val="18"/>
              </w:rPr>
            </w:pPr>
            <w:r w:rsidRPr="00E3551F">
              <w:rPr>
                <w:rFonts w:asciiTheme="minorHAnsi" w:hAnsiTheme="minorHAnsi"/>
                <w:sz w:val="18"/>
                <w:szCs w:val="18"/>
                <w:u w:val="single"/>
              </w:rPr>
              <w:t>Digital Utility Revenue Meter</w:t>
            </w:r>
            <w:r w:rsidRPr="00E3551F">
              <w:rPr>
                <w:rFonts w:asciiTheme="minorHAnsi" w:hAnsiTheme="minorHAnsi"/>
                <w:sz w:val="18"/>
                <w:szCs w:val="18"/>
              </w:rPr>
              <w:t>&gt;&gt;</w:t>
            </w:r>
          </w:p>
        </w:tc>
      </w:tr>
      <w:tr w:rsidR="002E268D" w:rsidRPr="00D83E48" w14:paraId="65CE9CF3" w14:textId="77777777" w:rsidTr="00E3551F">
        <w:trPr>
          <w:cantSplit/>
          <w:trHeight w:val="144"/>
        </w:trPr>
        <w:tc>
          <w:tcPr>
            <w:tcW w:w="212" w:type="pct"/>
            <w:vAlign w:val="center"/>
          </w:tcPr>
          <w:p w14:paraId="65CE9CEF" w14:textId="77777777" w:rsidR="002E268D" w:rsidRPr="00E3551F" w:rsidRDefault="002E268D" w:rsidP="002E268D">
            <w:pPr>
              <w:keepNext/>
              <w:jc w:val="center"/>
              <w:rPr>
                <w:rFonts w:asciiTheme="minorHAnsi" w:hAnsiTheme="minorHAnsi"/>
                <w:sz w:val="18"/>
                <w:szCs w:val="18"/>
              </w:rPr>
            </w:pPr>
            <w:r w:rsidRPr="00E3551F">
              <w:rPr>
                <w:rFonts w:asciiTheme="minorHAnsi" w:hAnsiTheme="minorHAnsi"/>
                <w:sz w:val="18"/>
                <w:szCs w:val="18"/>
              </w:rPr>
              <w:t>02</w:t>
            </w:r>
          </w:p>
        </w:tc>
        <w:tc>
          <w:tcPr>
            <w:tcW w:w="2248" w:type="pct"/>
            <w:vAlign w:val="center"/>
          </w:tcPr>
          <w:p w14:paraId="65CE9CF0" w14:textId="77777777" w:rsidR="002E268D" w:rsidRPr="00E3551F" w:rsidRDefault="002E268D" w:rsidP="002E268D">
            <w:pPr>
              <w:keepNext/>
              <w:rPr>
                <w:rFonts w:asciiTheme="minorHAnsi" w:hAnsiTheme="minorHAnsi"/>
                <w:sz w:val="18"/>
                <w:szCs w:val="18"/>
              </w:rPr>
            </w:pPr>
            <w:r w:rsidRPr="00E3551F">
              <w:rPr>
                <w:rFonts w:asciiTheme="minorHAnsi" w:hAnsiTheme="minorHAnsi"/>
                <w:sz w:val="18"/>
                <w:szCs w:val="18"/>
              </w:rPr>
              <w:t>Determination of MCH22 type (this field not visible to user)</w:t>
            </w:r>
          </w:p>
        </w:tc>
        <w:tc>
          <w:tcPr>
            <w:tcW w:w="2540" w:type="pct"/>
          </w:tcPr>
          <w:p w14:paraId="06EF86C9" w14:textId="77777777" w:rsidR="002E268D" w:rsidRDefault="002E268D" w:rsidP="002E268D">
            <w:pPr>
              <w:pStyle w:val="ListParagraph"/>
              <w:keepNext/>
              <w:ind w:left="0"/>
              <w:rPr>
                <w:ins w:id="76" w:author="2/21/19:Wichert, RJ@Energy" w:date="2019-02-21T17:23:00Z"/>
                <w:rFonts w:ascii="Calibri" w:hAnsi="Calibri"/>
                <w:sz w:val="18"/>
                <w:szCs w:val="18"/>
              </w:rPr>
            </w:pPr>
            <w:ins w:id="77" w:author="2/21/19:Wichert, RJ@Energy" w:date="2019-02-21T17:23:00Z">
              <w:r w:rsidRPr="00E3551F">
                <w:rPr>
                  <w:rFonts w:asciiTheme="minorHAnsi" w:hAnsiTheme="minorHAnsi"/>
                  <w:sz w:val="18"/>
                  <w:szCs w:val="18"/>
                </w:rPr>
                <w:t>&lt;&lt;calculated field:</w:t>
              </w:r>
              <w:r w:rsidRPr="00E3551F">
                <w:rPr>
                  <w:rFonts w:ascii="Calibri" w:hAnsi="Calibri"/>
                  <w:sz w:val="18"/>
                  <w:szCs w:val="18"/>
                </w:rPr>
                <w:t xml:space="preserve"> </w:t>
              </w:r>
            </w:ins>
          </w:p>
          <w:p w14:paraId="2E128A76" w14:textId="77777777" w:rsidR="002E268D" w:rsidRDefault="002E268D" w:rsidP="002E268D">
            <w:pPr>
              <w:pStyle w:val="ListParagraph"/>
              <w:keepNext/>
              <w:ind w:left="0"/>
              <w:rPr>
                <w:ins w:id="78" w:author="2/21/19:Wichert, RJ@Energy" w:date="2019-02-21T17:23:00Z"/>
                <w:rFonts w:ascii="Calibri" w:hAnsi="Calibri"/>
                <w:sz w:val="18"/>
                <w:szCs w:val="18"/>
              </w:rPr>
            </w:pPr>
            <w:ins w:id="79" w:author="2/21/19:Wichert, RJ@Energy" w:date="2019-02-21T17:23:00Z">
              <w:r>
                <w:rPr>
                  <w:rFonts w:ascii="Calibri" w:hAnsi="Calibri"/>
                  <w:sz w:val="18"/>
                  <w:szCs w:val="18"/>
                </w:rPr>
                <w:t>If MCH-23 variant = MCH-23a, then display version MCH-22a;</w:t>
              </w:r>
            </w:ins>
          </w:p>
          <w:p w14:paraId="1856A89C" w14:textId="77777777" w:rsidR="002E268D" w:rsidRDefault="002E268D" w:rsidP="002E268D">
            <w:pPr>
              <w:pStyle w:val="ListParagraph"/>
              <w:keepNext/>
              <w:ind w:left="0"/>
              <w:rPr>
                <w:ins w:id="80" w:author="2/21/19:Wichert, RJ@Energy" w:date="2019-02-21T17:23:00Z"/>
                <w:rFonts w:ascii="Calibri" w:hAnsi="Calibri"/>
                <w:sz w:val="18"/>
                <w:szCs w:val="18"/>
              </w:rPr>
            </w:pPr>
            <w:ins w:id="81" w:author="2/21/19:Wichert, RJ@Energy" w:date="2019-02-21T17:23:00Z">
              <w:r>
                <w:rPr>
                  <w:rFonts w:ascii="Calibri" w:hAnsi="Calibri"/>
                  <w:sz w:val="18"/>
                  <w:szCs w:val="18"/>
                </w:rPr>
                <w:t>If MCH-23 variant = MCH-23b, then display version MCH-22b;</w:t>
              </w:r>
            </w:ins>
          </w:p>
          <w:p w14:paraId="4F8F370C" w14:textId="77777777" w:rsidR="002E268D" w:rsidRDefault="002E268D" w:rsidP="002E268D">
            <w:pPr>
              <w:pStyle w:val="ListParagraph"/>
              <w:keepNext/>
              <w:ind w:left="0"/>
              <w:rPr>
                <w:ins w:id="82" w:author="2/21/19:Wichert, RJ@Energy" w:date="2019-02-21T17:23:00Z"/>
                <w:rFonts w:ascii="Calibri" w:hAnsi="Calibri"/>
                <w:sz w:val="18"/>
                <w:szCs w:val="18"/>
              </w:rPr>
            </w:pPr>
            <w:ins w:id="83" w:author="2/21/19:Wichert, RJ@Energy" w:date="2019-02-21T17:23:00Z">
              <w:r>
                <w:rPr>
                  <w:rFonts w:ascii="Calibri" w:hAnsi="Calibri"/>
                  <w:sz w:val="18"/>
                  <w:szCs w:val="18"/>
                </w:rPr>
                <w:t>I</w:t>
              </w:r>
              <w:r w:rsidRPr="00E3551F">
                <w:rPr>
                  <w:rFonts w:ascii="Calibri" w:hAnsi="Calibri"/>
                  <w:sz w:val="18"/>
                  <w:szCs w:val="18"/>
                </w:rPr>
                <w:t>f MCH</w:t>
              </w:r>
              <w:r>
                <w:rPr>
                  <w:rFonts w:ascii="Calibri" w:hAnsi="Calibri"/>
                  <w:sz w:val="18"/>
                  <w:szCs w:val="18"/>
                </w:rPr>
                <w:t>-</w:t>
              </w:r>
              <w:r w:rsidRPr="00E3551F">
                <w:rPr>
                  <w:rFonts w:ascii="Calibri" w:hAnsi="Calibri"/>
                  <w:sz w:val="18"/>
                  <w:szCs w:val="18"/>
                </w:rPr>
                <w:t>23 variant = MCH</w:t>
              </w:r>
              <w:r>
                <w:rPr>
                  <w:rFonts w:ascii="Calibri" w:hAnsi="Calibri"/>
                  <w:sz w:val="18"/>
                  <w:szCs w:val="18"/>
                </w:rPr>
                <w:t>-</w:t>
              </w:r>
              <w:r w:rsidRPr="00E3551F">
                <w:rPr>
                  <w:rFonts w:ascii="Calibri" w:hAnsi="Calibri"/>
                  <w:sz w:val="18"/>
                  <w:szCs w:val="18"/>
                </w:rPr>
                <w:t>23</w:t>
              </w:r>
              <w:r>
                <w:rPr>
                  <w:rFonts w:ascii="Calibri" w:hAnsi="Calibri"/>
                  <w:sz w:val="18"/>
                  <w:szCs w:val="18"/>
                </w:rPr>
                <w:t>e,</w:t>
              </w:r>
              <w:r w:rsidRPr="00E3551F">
                <w:rPr>
                  <w:rFonts w:ascii="Calibri" w:hAnsi="Calibri"/>
                  <w:sz w:val="18"/>
                  <w:szCs w:val="18"/>
                </w:rPr>
                <w:t xml:space="preserve"> then display version MCH-22</w:t>
              </w:r>
              <w:r>
                <w:rPr>
                  <w:rFonts w:ascii="Calibri" w:hAnsi="Calibri"/>
                  <w:sz w:val="18"/>
                  <w:szCs w:val="18"/>
                </w:rPr>
                <w:t>c;</w:t>
              </w:r>
            </w:ins>
          </w:p>
          <w:p w14:paraId="443FA10C" w14:textId="77777777" w:rsidR="002E268D" w:rsidRDefault="002E268D" w:rsidP="002E268D">
            <w:pPr>
              <w:pStyle w:val="ListParagraph"/>
              <w:keepNext/>
              <w:ind w:left="0"/>
              <w:rPr>
                <w:ins w:id="84" w:author="2/21/19:Wichert, RJ@Energy" w:date="2019-02-21T17:23:00Z"/>
                <w:rFonts w:ascii="Calibri" w:hAnsi="Calibri"/>
                <w:sz w:val="18"/>
                <w:szCs w:val="18"/>
              </w:rPr>
            </w:pPr>
            <w:ins w:id="85" w:author="2/21/19:Wichert, RJ@Energy" w:date="2019-02-21T17:23:00Z">
              <w:r>
                <w:rPr>
                  <w:rFonts w:ascii="Calibri" w:hAnsi="Calibri"/>
                  <w:sz w:val="18"/>
                  <w:szCs w:val="18"/>
                </w:rPr>
                <w:t>If MCH-23 variant = MCH-23f, then display version MCH-22d;</w:t>
              </w:r>
            </w:ins>
          </w:p>
          <w:p w14:paraId="58123375" w14:textId="77777777" w:rsidR="002E268D" w:rsidRDefault="002E268D" w:rsidP="002E268D">
            <w:pPr>
              <w:pStyle w:val="ListParagraph"/>
              <w:keepNext/>
              <w:ind w:left="0"/>
              <w:rPr>
                <w:ins w:id="86" w:author="2/21/19:Wichert, RJ@Energy" w:date="2019-02-21T17:23:00Z"/>
                <w:rFonts w:ascii="Calibri" w:hAnsi="Calibri"/>
                <w:sz w:val="18"/>
                <w:szCs w:val="18"/>
              </w:rPr>
            </w:pPr>
          </w:p>
          <w:p w14:paraId="4D4CF123" w14:textId="77777777" w:rsidR="002E268D" w:rsidRDefault="002E268D" w:rsidP="002E268D">
            <w:pPr>
              <w:pStyle w:val="ListParagraph"/>
              <w:keepNext/>
              <w:ind w:left="0"/>
              <w:rPr>
                <w:ins w:id="87" w:author="2/21/19:Wichert, RJ@Energy" w:date="2019-02-21T17:23:00Z"/>
                <w:rFonts w:ascii="Calibri" w:hAnsi="Calibri"/>
                <w:sz w:val="18"/>
                <w:szCs w:val="18"/>
              </w:rPr>
            </w:pPr>
            <w:ins w:id="88" w:author="2/21/19:Wichert, RJ@Energy" w:date="2019-02-21T17:23:00Z">
              <w:r>
                <w:rPr>
                  <w:rFonts w:ascii="Calibri" w:hAnsi="Calibri"/>
                  <w:sz w:val="18"/>
                  <w:szCs w:val="18"/>
                </w:rPr>
                <w:t>If MCH-23 variant = MCH-23c and A07 = ZonallyControlled and A06 = SingleSpeed, then display MCH-22b; Else display version MCH-22a;</w:t>
              </w:r>
            </w:ins>
          </w:p>
          <w:p w14:paraId="1BCB9931" w14:textId="77777777" w:rsidR="002E268D" w:rsidRDefault="002E268D" w:rsidP="002E268D">
            <w:pPr>
              <w:pStyle w:val="ListParagraph"/>
              <w:keepNext/>
              <w:ind w:left="0"/>
              <w:rPr>
                <w:ins w:id="89" w:author="2/21/19:Wichert, RJ@Energy" w:date="2019-02-21T17:23:00Z"/>
                <w:rFonts w:ascii="Calibri" w:hAnsi="Calibri"/>
                <w:sz w:val="18"/>
                <w:szCs w:val="18"/>
              </w:rPr>
            </w:pPr>
          </w:p>
          <w:p w14:paraId="6CC0BF98" w14:textId="5C9886C9" w:rsidR="002E268D" w:rsidRDefault="002E268D" w:rsidP="002E268D">
            <w:pPr>
              <w:pStyle w:val="ListParagraph"/>
              <w:keepNext/>
              <w:ind w:left="0"/>
              <w:rPr>
                <w:ins w:id="90" w:author="2/21/19:Wichert, RJ@Energy" w:date="2019-02-21T17:23:00Z"/>
                <w:rFonts w:ascii="Calibri" w:hAnsi="Calibri"/>
                <w:sz w:val="18"/>
                <w:szCs w:val="18"/>
              </w:rPr>
            </w:pPr>
            <w:ins w:id="91" w:author="2/21/19:Wichert, RJ@Energy" w:date="2019-02-21T17:23:00Z">
              <w:r>
                <w:rPr>
                  <w:rFonts w:ascii="Calibri" w:hAnsi="Calibri"/>
                  <w:sz w:val="18"/>
                  <w:szCs w:val="18"/>
                </w:rPr>
                <w:t>If MCH-23 variant = MCH-23d and A1</w:t>
              </w:r>
            </w:ins>
            <w:ins w:id="92" w:author="Smith, Alexis@Energy" w:date="2019-03-26T15:52:00Z">
              <w:r w:rsidR="00516658">
                <w:rPr>
                  <w:rFonts w:ascii="Calibri" w:hAnsi="Calibri"/>
                  <w:sz w:val="18"/>
                  <w:szCs w:val="18"/>
                </w:rPr>
                <w:t>2</w:t>
              </w:r>
            </w:ins>
            <w:ins w:id="93" w:author="2/21/19:Wichert, RJ@Energy" w:date="2019-02-21T17:23:00Z">
              <w:del w:id="94" w:author="Smith, Alexis@Energy" w:date="2019-03-26T15:52:00Z">
                <w:r w:rsidDel="00516658">
                  <w:rPr>
                    <w:rFonts w:ascii="Calibri" w:hAnsi="Calibri"/>
                    <w:sz w:val="18"/>
                    <w:szCs w:val="18"/>
                  </w:rPr>
                  <w:delText>1</w:delText>
                </w:r>
              </w:del>
              <w:r>
                <w:rPr>
                  <w:rFonts w:ascii="Calibri" w:hAnsi="Calibri"/>
                  <w:sz w:val="18"/>
                  <w:szCs w:val="18"/>
                </w:rPr>
                <w:t xml:space="preserve"> = ‘</w:t>
              </w:r>
              <w:r>
                <w:rPr>
                  <w:rFonts w:asciiTheme="minorHAnsi" w:hAnsiTheme="minorHAnsi"/>
                  <w:sz w:val="18"/>
                  <w:szCs w:val="18"/>
                </w:rPr>
                <w:t>Variable CFVCS’ or ‘Fixed CFVCS’, then display version MCH-22c; Else display version MCH-22a</w:t>
              </w:r>
            </w:ins>
          </w:p>
          <w:p w14:paraId="10D41CA2" w14:textId="39831F68" w:rsidR="002E268D" w:rsidDel="00615657" w:rsidRDefault="002E268D" w:rsidP="002E268D">
            <w:pPr>
              <w:pStyle w:val="ListParagraph"/>
              <w:keepNext/>
              <w:ind w:left="0"/>
              <w:rPr>
                <w:del w:id="95" w:author="2/21/19:Wichert, RJ@Energy" w:date="2019-02-21T16:58:00Z"/>
                <w:rFonts w:ascii="Calibri" w:hAnsi="Calibri"/>
                <w:sz w:val="18"/>
                <w:szCs w:val="18"/>
              </w:rPr>
            </w:pPr>
            <w:ins w:id="96" w:author="2/21/19:Wichert, RJ@Energy" w:date="2019-02-21T17:23:00Z">
              <w:r w:rsidRPr="00E3551F">
                <w:rPr>
                  <w:rFonts w:ascii="Calibri" w:hAnsi="Calibri"/>
                  <w:sz w:val="18"/>
                  <w:szCs w:val="18"/>
                </w:rPr>
                <w:t>&gt;&gt;</w:t>
              </w:r>
            </w:ins>
            <w:del w:id="97" w:author="2/21/19:Wichert, RJ@Energy" w:date="2019-02-21T16:58:00Z">
              <w:r w:rsidRPr="00E3551F" w:rsidDel="00615657">
                <w:rPr>
                  <w:rFonts w:asciiTheme="minorHAnsi" w:hAnsiTheme="minorHAnsi"/>
                  <w:sz w:val="18"/>
                  <w:szCs w:val="18"/>
                </w:rPr>
                <w:delText>&lt;&lt;calculated field:</w:delText>
              </w:r>
              <w:r w:rsidRPr="00E3551F" w:rsidDel="00615657">
                <w:rPr>
                  <w:rFonts w:ascii="Calibri" w:hAnsi="Calibri"/>
                  <w:sz w:val="18"/>
                  <w:szCs w:val="18"/>
                </w:rPr>
                <w:delText xml:space="preserve"> </w:delText>
              </w:r>
            </w:del>
          </w:p>
          <w:p w14:paraId="345B1AA4" w14:textId="77777777" w:rsidR="002E268D" w:rsidDel="00615657" w:rsidRDefault="002E268D" w:rsidP="002E268D">
            <w:pPr>
              <w:pStyle w:val="ListParagraph"/>
              <w:keepNext/>
              <w:ind w:left="0"/>
              <w:rPr>
                <w:del w:id="98" w:author="2/21/19:Wichert, RJ@Energy" w:date="2019-02-21T16:58:00Z"/>
                <w:rFonts w:ascii="Calibri" w:hAnsi="Calibri"/>
                <w:sz w:val="18"/>
                <w:szCs w:val="18"/>
              </w:rPr>
            </w:pPr>
            <w:del w:id="99" w:author="2/21/19:Wichert, RJ@Energy" w:date="2019-02-21T16:58:00Z">
              <w:r w:rsidDel="00615657">
                <w:rPr>
                  <w:rFonts w:ascii="Calibri" w:hAnsi="Calibri"/>
                  <w:sz w:val="18"/>
                  <w:szCs w:val="18"/>
                </w:rPr>
                <w:delText>I</w:delText>
              </w:r>
              <w:r w:rsidRPr="00E3551F" w:rsidDel="00615657">
                <w:rPr>
                  <w:rFonts w:ascii="Calibri" w:hAnsi="Calibri"/>
                  <w:sz w:val="18"/>
                  <w:szCs w:val="18"/>
                </w:rPr>
                <w:delText>f MCH23 variant = MCH23a or d</w:delText>
              </w:r>
              <w:r w:rsidDel="00615657">
                <w:rPr>
                  <w:rFonts w:ascii="Calibri" w:hAnsi="Calibri"/>
                  <w:sz w:val="18"/>
                  <w:szCs w:val="18"/>
                </w:rPr>
                <w:delText xml:space="preserve"> and A11 = ‘Central Fan Ventilation Cooling System’,</w:delText>
              </w:r>
              <w:r w:rsidRPr="00E3551F" w:rsidDel="00615657">
                <w:rPr>
                  <w:rFonts w:ascii="Calibri" w:hAnsi="Calibri"/>
                  <w:sz w:val="18"/>
                  <w:szCs w:val="18"/>
                </w:rPr>
                <w:delText xml:space="preserve"> then display version MCH-22</w:delText>
              </w:r>
              <w:r w:rsidDel="00615657">
                <w:rPr>
                  <w:rFonts w:ascii="Calibri" w:hAnsi="Calibri"/>
                  <w:sz w:val="18"/>
                  <w:szCs w:val="18"/>
                </w:rPr>
                <w:delText>c;</w:delText>
              </w:r>
            </w:del>
          </w:p>
          <w:p w14:paraId="2619CA5D" w14:textId="77777777" w:rsidR="002E268D" w:rsidDel="00615657" w:rsidRDefault="002E268D" w:rsidP="002E268D">
            <w:pPr>
              <w:pStyle w:val="ListParagraph"/>
              <w:keepNext/>
              <w:ind w:left="0"/>
              <w:rPr>
                <w:del w:id="100" w:author="2/21/19:Wichert, RJ@Energy" w:date="2019-02-21T16:58:00Z"/>
                <w:rFonts w:ascii="Calibri" w:hAnsi="Calibri"/>
                <w:sz w:val="18"/>
                <w:szCs w:val="18"/>
              </w:rPr>
            </w:pPr>
            <w:del w:id="101" w:author="2/21/19:Wichert, RJ@Energy" w:date="2019-02-21T16:58:00Z">
              <w:r w:rsidDel="00615657">
                <w:rPr>
                  <w:rFonts w:ascii="Calibri" w:hAnsi="Calibri"/>
                  <w:sz w:val="18"/>
                  <w:szCs w:val="18"/>
                </w:rPr>
                <w:delText>Else display MCH-22a</w:delText>
              </w:r>
            </w:del>
          </w:p>
          <w:p w14:paraId="467521E2" w14:textId="77777777" w:rsidR="002E268D" w:rsidRPr="00E3551F" w:rsidDel="00615657" w:rsidRDefault="002E268D" w:rsidP="002E268D">
            <w:pPr>
              <w:pStyle w:val="ListParagraph"/>
              <w:keepNext/>
              <w:ind w:left="0"/>
              <w:rPr>
                <w:del w:id="102" w:author="2/21/19:Wichert, RJ@Energy" w:date="2019-02-21T16:58:00Z"/>
                <w:rFonts w:ascii="Calibri" w:hAnsi="Calibri"/>
                <w:sz w:val="18"/>
                <w:szCs w:val="18"/>
              </w:rPr>
            </w:pPr>
          </w:p>
          <w:p w14:paraId="16A1BB9D" w14:textId="77777777" w:rsidR="002E268D" w:rsidDel="00615657" w:rsidRDefault="002E268D" w:rsidP="002E268D">
            <w:pPr>
              <w:keepNext/>
              <w:rPr>
                <w:del w:id="103" w:author="2/21/19:Wichert, RJ@Energy" w:date="2019-02-21T16:58:00Z"/>
                <w:rFonts w:ascii="Calibri" w:hAnsi="Calibri"/>
                <w:sz w:val="18"/>
                <w:szCs w:val="18"/>
              </w:rPr>
            </w:pPr>
            <w:del w:id="104" w:author="2/21/19:Wichert, RJ@Energy" w:date="2019-02-21T16:58:00Z">
              <w:r w:rsidDel="00615657">
                <w:rPr>
                  <w:rFonts w:ascii="Calibri" w:hAnsi="Calibri"/>
                  <w:sz w:val="18"/>
                  <w:szCs w:val="18"/>
                </w:rPr>
                <w:delText>I</w:delText>
              </w:r>
              <w:r w:rsidRPr="00E3551F" w:rsidDel="00615657">
                <w:rPr>
                  <w:rFonts w:ascii="Calibri" w:hAnsi="Calibri"/>
                  <w:sz w:val="18"/>
                  <w:szCs w:val="18"/>
                </w:rPr>
                <w:delText>f MCH23 variant = MCH23b</w:delText>
              </w:r>
              <w:r w:rsidDel="00615657">
                <w:rPr>
                  <w:rFonts w:ascii="Calibri" w:hAnsi="Calibri"/>
                  <w:sz w:val="18"/>
                  <w:szCs w:val="18"/>
                </w:rPr>
                <w:delText xml:space="preserve"> and A11 = ‘Central Fan Ventilation Cooling System’,</w:delText>
              </w:r>
              <w:r w:rsidRPr="00E3551F" w:rsidDel="00615657">
                <w:rPr>
                  <w:rFonts w:ascii="Calibri" w:hAnsi="Calibri"/>
                  <w:sz w:val="18"/>
                  <w:szCs w:val="18"/>
                </w:rPr>
                <w:delText xml:space="preserve"> then display version MCH-22</w:delText>
              </w:r>
              <w:r w:rsidDel="00615657">
                <w:rPr>
                  <w:rFonts w:ascii="Calibri" w:hAnsi="Calibri"/>
                  <w:sz w:val="18"/>
                  <w:szCs w:val="18"/>
                </w:rPr>
                <w:delText>d;</w:delText>
              </w:r>
            </w:del>
          </w:p>
          <w:p w14:paraId="65CE9CF2" w14:textId="7A110A4A" w:rsidR="002E268D" w:rsidRPr="00E3551F" w:rsidRDefault="002E268D" w:rsidP="002E268D">
            <w:pPr>
              <w:keepNext/>
              <w:rPr>
                <w:rFonts w:asciiTheme="minorHAnsi" w:hAnsiTheme="minorHAnsi"/>
                <w:sz w:val="18"/>
                <w:szCs w:val="18"/>
              </w:rPr>
            </w:pPr>
            <w:del w:id="105" w:author="2/21/19:Wichert, RJ@Energy" w:date="2019-02-21T16:58:00Z">
              <w:r w:rsidDel="00615657">
                <w:rPr>
                  <w:rFonts w:ascii="Calibri" w:hAnsi="Calibri"/>
                  <w:sz w:val="18"/>
                  <w:szCs w:val="18"/>
                </w:rPr>
                <w:delText>Else display MCH-22b</w:delText>
              </w:r>
              <w:r w:rsidRPr="00E3551F" w:rsidDel="00615657">
                <w:rPr>
                  <w:rFonts w:ascii="Calibri" w:hAnsi="Calibri"/>
                  <w:sz w:val="18"/>
                  <w:szCs w:val="18"/>
                </w:rPr>
                <w:delText>&gt;&gt;</w:delText>
              </w:r>
            </w:del>
          </w:p>
        </w:tc>
      </w:tr>
    </w:tbl>
    <w:p w14:paraId="65CE9CF5" w14:textId="77777777" w:rsidR="00170DAA" w:rsidRPr="0036342F" w:rsidRDefault="00170DAA" w:rsidP="00693010">
      <w:pPr>
        <w:rPr>
          <w:rFonts w:asciiTheme="minorHAnsi" w:hAnsiTheme="minorHAnsi"/>
          <w:szCs w:val="18"/>
        </w:rPr>
      </w:pPr>
    </w:p>
    <w:tbl>
      <w:tblPr>
        <w:tblW w:w="5060" w:type="pct"/>
        <w:tblInd w:w="-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
      <w:tblGrid>
        <w:gridCol w:w="11017"/>
      </w:tblGrid>
      <w:tr w:rsidR="003602D0" w:rsidRPr="00D83E48" w14:paraId="65CE9CF9" w14:textId="77777777" w:rsidTr="00E3551F">
        <w:trPr>
          <w:trHeight w:val="144"/>
        </w:trPr>
        <w:tc>
          <w:tcPr>
            <w:tcW w:w="5000" w:type="pct"/>
            <w:vAlign w:val="center"/>
          </w:tcPr>
          <w:p w14:paraId="65CE9CF8" w14:textId="09282E0F" w:rsidR="004F6841" w:rsidRPr="005B03AD" w:rsidRDefault="003602D0" w:rsidP="005B03AD">
            <w:pPr>
              <w:rPr>
                <w:rFonts w:asciiTheme="minorHAnsi" w:hAnsiTheme="minorHAnsi"/>
                <w:b/>
                <w:sz w:val="18"/>
                <w:szCs w:val="18"/>
              </w:rPr>
            </w:pPr>
            <w:r w:rsidRPr="0036342F">
              <w:rPr>
                <w:rFonts w:asciiTheme="minorHAnsi" w:hAnsiTheme="minorHAnsi"/>
                <w:b/>
                <w:szCs w:val="18"/>
              </w:rPr>
              <w:t>MCH-22b Forced Air System Fan Efficacy Measurement – Newly Installed Zoned Single-Speed Compressor Systems</w:t>
            </w:r>
          </w:p>
        </w:tc>
      </w:tr>
    </w:tbl>
    <w:p w14:paraId="65CE9CFB" w14:textId="77777777" w:rsidR="004F6841" w:rsidRPr="0036342F" w:rsidRDefault="004F6841" w:rsidP="00693010">
      <w:pPr>
        <w:rPr>
          <w:rFonts w:asciiTheme="minorHAnsi" w:hAnsiTheme="minorHAnsi"/>
          <w:szCs w:val="18"/>
        </w:rPr>
      </w:pPr>
    </w:p>
    <w:tbl>
      <w:tblPr>
        <w:tblW w:w="506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
      <w:tblGrid>
        <w:gridCol w:w="468"/>
        <w:gridCol w:w="5048"/>
        <w:gridCol w:w="5507"/>
        <w:gridCol w:w="9"/>
      </w:tblGrid>
      <w:tr w:rsidR="003602D0" w:rsidRPr="00D83E48" w14:paraId="65CE9CFE" w14:textId="77777777" w:rsidTr="004D5FB9">
        <w:trPr>
          <w:gridAfter w:val="1"/>
          <w:wAfter w:w="4" w:type="pct"/>
          <w:trHeight w:val="144"/>
        </w:trPr>
        <w:tc>
          <w:tcPr>
            <w:tcW w:w="4996" w:type="pct"/>
            <w:gridSpan w:val="3"/>
            <w:vAlign w:val="center"/>
          </w:tcPr>
          <w:p w14:paraId="65CE9CFC" w14:textId="6B064CE2" w:rsidR="003602D0" w:rsidRPr="005B03AD" w:rsidRDefault="003602D0" w:rsidP="005B03AD">
            <w:pPr>
              <w:keepNext/>
              <w:rPr>
                <w:rFonts w:asciiTheme="minorHAnsi" w:hAnsiTheme="minorHAnsi"/>
                <w:b/>
                <w:sz w:val="18"/>
                <w:szCs w:val="18"/>
              </w:rPr>
            </w:pPr>
            <w:r w:rsidRPr="0036342F">
              <w:rPr>
                <w:rFonts w:asciiTheme="minorHAnsi" w:hAnsiTheme="minorHAnsi"/>
                <w:b/>
                <w:szCs w:val="18"/>
              </w:rPr>
              <w:t xml:space="preserve">C. Forced Air System </w:t>
            </w:r>
            <w:r w:rsidR="004D5FB9" w:rsidRPr="0036342F">
              <w:rPr>
                <w:rFonts w:asciiTheme="minorHAnsi" w:hAnsiTheme="minorHAnsi"/>
                <w:b/>
                <w:szCs w:val="18"/>
              </w:rPr>
              <w:t>Fan Efficacy</w:t>
            </w:r>
            <w:r w:rsidRPr="0036342F">
              <w:rPr>
                <w:rFonts w:asciiTheme="minorHAnsi" w:hAnsiTheme="minorHAnsi"/>
                <w:b/>
                <w:szCs w:val="18"/>
              </w:rPr>
              <w:t xml:space="preserve"> Measurement – All Zones Calling</w:t>
            </w:r>
          </w:p>
          <w:p w14:paraId="65CE9CFD" w14:textId="63D9BD75" w:rsidR="003602D0" w:rsidRPr="005B03AD" w:rsidRDefault="003602D0" w:rsidP="005B03AD">
            <w:pPr>
              <w:keepNext/>
              <w:rPr>
                <w:rFonts w:asciiTheme="minorHAnsi" w:hAnsiTheme="minorHAnsi"/>
                <w:b/>
                <w:i/>
                <w:sz w:val="18"/>
                <w:szCs w:val="18"/>
              </w:rPr>
            </w:pPr>
            <w:r w:rsidRPr="005B03AD">
              <w:rPr>
                <w:rFonts w:asciiTheme="minorHAnsi" w:hAnsiTheme="minorHAnsi"/>
                <w:i/>
                <w:sz w:val="18"/>
                <w:szCs w:val="18"/>
              </w:rPr>
              <w:t>The procedures for System Fan Watt Verification are specified in Reference Residential Appendix RA3.3.</w:t>
            </w:r>
          </w:p>
        </w:tc>
      </w:tr>
      <w:tr w:rsidR="003602D0" w:rsidRPr="00D83E48" w14:paraId="65CE9D02" w14:textId="77777777" w:rsidTr="004D5FB9">
        <w:tblPrEx>
          <w:tblCellMar>
            <w:top w:w="0" w:type="dxa"/>
            <w:left w:w="108" w:type="dxa"/>
            <w:bottom w:w="0" w:type="dxa"/>
            <w:right w:w="108" w:type="dxa"/>
          </w:tblCellMar>
        </w:tblPrEx>
        <w:trPr>
          <w:cantSplit/>
          <w:trHeight w:val="144"/>
        </w:trPr>
        <w:tc>
          <w:tcPr>
            <w:tcW w:w="212" w:type="pct"/>
            <w:vAlign w:val="center"/>
          </w:tcPr>
          <w:p w14:paraId="65CE9CFF" w14:textId="77777777" w:rsidR="003602D0" w:rsidRPr="005B03AD" w:rsidRDefault="003602D0" w:rsidP="005B03AD">
            <w:pPr>
              <w:keepNext/>
              <w:jc w:val="center"/>
              <w:rPr>
                <w:rFonts w:asciiTheme="minorHAnsi" w:hAnsiTheme="minorHAnsi"/>
                <w:sz w:val="18"/>
                <w:szCs w:val="18"/>
              </w:rPr>
            </w:pPr>
            <w:r w:rsidRPr="005B03AD">
              <w:rPr>
                <w:rFonts w:asciiTheme="minorHAnsi" w:hAnsiTheme="minorHAnsi"/>
                <w:sz w:val="18"/>
                <w:szCs w:val="18"/>
              </w:rPr>
              <w:t>01</w:t>
            </w:r>
          </w:p>
        </w:tc>
        <w:tc>
          <w:tcPr>
            <w:tcW w:w="2288" w:type="pct"/>
            <w:vAlign w:val="center"/>
          </w:tcPr>
          <w:p w14:paraId="65CE9D00" w14:textId="26BB01B7" w:rsidR="003602D0" w:rsidRPr="005B03AD" w:rsidRDefault="003602D0" w:rsidP="00693010">
            <w:pPr>
              <w:keepNext/>
              <w:rPr>
                <w:rFonts w:asciiTheme="minorHAnsi" w:hAnsiTheme="minorHAnsi"/>
                <w:sz w:val="18"/>
                <w:szCs w:val="18"/>
              </w:rPr>
            </w:pPr>
            <w:r w:rsidRPr="005B03AD">
              <w:rPr>
                <w:rFonts w:asciiTheme="minorHAnsi" w:hAnsiTheme="minorHAnsi"/>
                <w:sz w:val="18"/>
                <w:szCs w:val="18"/>
              </w:rPr>
              <w:t>Actual Tested Watts</w:t>
            </w:r>
          </w:p>
        </w:tc>
        <w:tc>
          <w:tcPr>
            <w:tcW w:w="2500" w:type="pct"/>
            <w:gridSpan w:val="2"/>
            <w:vAlign w:val="center"/>
          </w:tcPr>
          <w:p w14:paraId="65CE9D01" w14:textId="77777777" w:rsidR="003602D0" w:rsidRPr="005B03AD" w:rsidRDefault="003602D0" w:rsidP="00693010">
            <w:pPr>
              <w:keepNext/>
              <w:rPr>
                <w:rFonts w:asciiTheme="minorHAnsi" w:hAnsiTheme="minorHAnsi"/>
                <w:sz w:val="18"/>
                <w:szCs w:val="18"/>
              </w:rPr>
            </w:pPr>
            <w:r w:rsidRPr="005B03AD">
              <w:rPr>
                <w:rFonts w:asciiTheme="minorHAnsi" w:hAnsiTheme="minorHAnsi"/>
                <w:sz w:val="18"/>
                <w:szCs w:val="18"/>
              </w:rPr>
              <w:t>&lt;&lt;user input, numeric value xx.xx&gt;&gt;</w:t>
            </w:r>
          </w:p>
        </w:tc>
      </w:tr>
      <w:tr w:rsidR="003602D0" w:rsidRPr="00D83E48" w14:paraId="65CE9D06" w14:textId="77777777" w:rsidTr="004D5FB9">
        <w:tblPrEx>
          <w:tblCellMar>
            <w:top w:w="0" w:type="dxa"/>
            <w:left w:w="108" w:type="dxa"/>
            <w:bottom w:w="0" w:type="dxa"/>
            <w:right w:w="108" w:type="dxa"/>
          </w:tblCellMar>
        </w:tblPrEx>
        <w:trPr>
          <w:cantSplit/>
          <w:trHeight w:val="144"/>
        </w:trPr>
        <w:tc>
          <w:tcPr>
            <w:tcW w:w="212" w:type="pct"/>
            <w:vAlign w:val="center"/>
          </w:tcPr>
          <w:p w14:paraId="65CE9D03" w14:textId="77777777" w:rsidR="003602D0" w:rsidRPr="005B03AD" w:rsidRDefault="003602D0" w:rsidP="005B03AD">
            <w:pPr>
              <w:keepNext/>
              <w:jc w:val="center"/>
              <w:rPr>
                <w:rFonts w:asciiTheme="minorHAnsi" w:hAnsiTheme="minorHAnsi"/>
                <w:sz w:val="18"/>
                <w:szCs w:val="18"/>
              </w:rPr>
            </w:pPr>
            <w:r w:rsidRPr="005B03AD">
              <w:rPr>
                <w:rFonts w:asciiTheme="minorHAnsi" w:hAnsiTheme="minorHAnsi"/>
                <w:sz w:val="18"/>
                <w:szCs w:val="18"/>
              </w:rPr>
              <w:t>02</w:t>
            </w:r>
          </w:p>
        </w:tc>
        <w:tc>
          <w:tcPr>
            <w:tcW w:w="2288" w:type="pct"/>
            <w:vAlign w:val="center"/>
          </w:tcPr>
          <w:p w14:paraId="65CE9D04" w14:textId="6F3D869F" w:rsidR="003602D0" w:rsidRPr="005B03AD" w:rsidRDefault="003602D0" w:rsidP="00693010">
            <w:pPr>
              <w:keepNext/>
              <w:rPr>
                <w:rFonts w:asciiTheme="minorHAnsi" w:hAnsiTheme="minorHAnsi"/>
                <w:sz w:val="18"/>
                <w:szCs w:val="18"/>
              </w:rPr>
            </w:pPr>
            <w:r w:rsidRPr="005B03AD">
              <w:rPr>
                <w:rFonts w:asciiTheme="minorHAnsi" w:hAnsiTheme="minorHAnsi"/>
                <w:sz w:val="18"/>
                <w:szCs w:val="18"/>
              </w:rPr>
              <w:t>Actual Tested Airflow from MCH-23 (cfm)</w:t>
            </w:r>
          </w:p>
        </w:tc>
        <w:tc>
          <w:tcPr>
            <w:tcW w:w="2500" w:type="pct"/>
            <w:gridSpan w:val="2"/>
            <w:vAlign w:val="center"/>
          </w:tcPr>
          <w:p w14:paraId="65CE9D05" w14:textId="77777777" w:rsidR="003602D0" w:rsidRPr="005B03AD" w:rsidRDefault="003602D0" w:rsidP="00693010">
            <w:pPr>
              <w:keepNext/>
              <w:rPr>
                <w:rFonts w:asciiTheme="minorHAnsi" w:hAnsiTheme="minorHAnsi"/>
                <w:sz w:val="18"/>
                <w:szCs w:val="18"/>
              </w:rPr>
            </w:pPr>
            <w:r w:rsidRPr="005B03AD">
              <w:rPr>
                <w:rFonts w:asciiTheme="minorHAnsi" w:hAnsiTheme="minorHAnsi"/>
                <w:sz w:val="18"/>
                <w:szCs w:val="18"/>
              </w:rPr>
              <w:t>&lt;&lt;referenced from MCH-23 (make sure to reference tested airflow value and not target airflow value)&gt;&gt;</w:t>
            </w:r>
          </w:p>
        </w:tc>
      </w:tr>
      <w:tr w:rsidR="003602D0" w:rsidRPr="00D83E48" w14:paraId="65CE9D0D" w14:textId="77777777" w:rsidTr="004D5FB9">
        <w:tblPrEx>
          <w:tblCellMar>
            <w:top w:w="0" w:type="dxa"/>
            <w:left w:w="108" w:type="dxa"/>
            <w:bottom w:w="0" w:type="dxa"/>
            <w:right w:w="108" w:type="dxa"/>
          </w:tblCellMar>
        </w:tblPrEx>
        <w:trPr>
          <w:cantSplit/>
          <w:trHeight w:val="144"/>
        </w:trPr>
        <w:tc>
          <w:tcPr>
            <w:tcW w:w="212" w:type="pct"/>
            <w:vAlign w:val="center"/>
          </w:tcPr>
          <w:p w14:paraId="65CE9D07" w14:textId="77777777" w:rsidR="003602D0" w:rsidRPr="005B03AD" w:rsidRDefault="003602D0" w:rsidP="005B03AD">
            <w:pPr>
              <w:keepNext/>
              <w:jc w:val="center"/>
              <w:rPr>
                <w:rFonts w:asciiTheme="minorHAnsi" w:hAnsiTheme="minorHAnsi"/>
                <w:sz w:val="18"/>
                <w:szCs w:val="18"/>
              </w:rPr>
            </w:pPr>
            <w:r w:rsidRPr="005B03AD">
              <w:rPr>
                <w:rFonts w:asciiTheme="minorHAnsi" w:hAnsiTheme="minorHAnsi"/>
                <w:sz w:val="18"/>
                <w:szCs w:val="18"/>
              </w:rPr>
              <w:t>03</w:t>
            </w:r>
          </w:p>
        </w:tc>
        <w:tc>
          <w:tcPr>
            <w:tcW w:w="2288" w:type="pct"/>
            <w:vAlign w:val="center"/>
          </w:tcPr>
          <w:p w14:paraId="65CE9D08" w14:textId="7AC4BC01" w:rsidR="003602D0" w:rsidRPr="005B03AD" w:rsidRDefault="003602D0" w:rsidP="00B50563">
            <w:pPr>
              <w:keepNext/>
              <w:rPr>
                <w:rFonts w:asciiTheme="minorHAnsi" w:hAnsiTheme="minorHAnsi"/>
                <w:sz w:val="18"/>
                <w:szCs w:val="18"/>
              </w:rPr>
            </w:pPr>
            <w:r w:rsidRPr="005B03AD">
              <w:rPr>
                <w:rFonts w:asciiTheme="minorHAnsi" w:hAnsiTheme="minorHAnsi"/>
                <w:sz w:val="18"/>
                <w:szCs w:val="18"/>
              </w:rPr>
              <w:t>Required Fan Efficacy (</w:t>
            </w:r>
            <w:r w:rsidR="00B50563">
              <w:rPr>
                <w:rFonts w:asciiTheme="minorHAnsi" w:hAnsiTheme="minorHAnsi"/>
                <w:sz w:val="18"/>
                <w:szCs w:val="18"/>
              </w:rPr>
              <w:t>w</w:t>
            </w:r>
            <w:r w:rsidRPr="005B03AD">
              <w:rPr>
                <w:rFonts w:asciiTheme="minorHAnsi" w:hAnsiTheme="minorHAnsi"/>
                <w:sz w:val="18"/>
                <w:szCs w:val="18"/>
              </w:rPr>
              <w:t>atts/cfm)</w:t>
            </w:r>
          </w:p>
        </w:tc>
        <w:tc>
          <w:tcPr>
            <w:tcW w:w="2500" w:type="pct"/>
            <w:gridSpan w:val="2"/>
            <w:vAlign w:val="center"/>
          </w:tcPr>
          <w:p w14:paraId="65CE9D09" w14:textId="0A09FFF5" w:rsidR="004F6841" w:rsidRDefault="004F6841" w:rsidP="004F6841">
            <w:pPr>
              <w:keepNext/>
              <w:rPr>
                <w:rFonts w:asciiTheme="minorHAnsi" w:hAnsiTheme="minorHAnsi"/>
                <w:sz w:val="18"/>
                <w:szCs w:val="18"/>
              </w:rPr>
            </w:pPr>
            <w:r w:rsidRPr="00926D9A">
              <w:rPr>
                <w:rFonts w:asciiTheme="minorHAnsi" w:hAnsiTheme="minorHAnsi"/>
                <w:sz w:val="18"/>
                <w:szCs w:val="18"/>
              </w:rPr>
              <w:t>&lt;&lt;</w:t>
            </w:r>
            <w:r>
              <w:rPr>
                <w:rFonts w:asciiTheme="minorHAnsi" w:hAnsiTheme="minorHAnsi"/>
                <w:sz w:val="18"/>
                <w:szCs w:val="18"/>
              </w:rPr>
              <w:t>calculated field:</w:t>
            </w:r>
          </w:p>
          <w:p w14:paraId="0ED4699B" w14:textId="77777777" w:rsidR="00163B06" w:rsidRDefault="00163B06" w:rsidP="00163B06">
            <w:pPr>
              <w:keepNext/>
              <w:rPr>
                <w:rFonts w:asciiTheme="minorHAnsi" w:hAnsiTheme="minorHAnsi"/>
                <w:sz w:val="18"/>
                <w:szCs w:val="18"/>
              </w:rPr>
            </w:pPr>
            <w:r>
              <w:rPr>
                <w:rFonts w:asciiTheme="minorHAnsi" w:hAnsiTheme="minorHAnsi"/>
                <w:sz w:val="18"/>
                <w:szCs w:val="18"/>
              </w:rPr>
              <w:t xml:space="preserve">if parent is MCH-01a, then reference value from MCH-01a Section C </w:t>
            </w:r>
            <w:r w:rsidRPr="00470B9A">
              <w:rPr>
                <w:rFonts w:asciiTheme="minorHAnsi" w:hAnsiTheme="minorHAnsi"/>
                <w:sz w:val="18"/>
                <w:szCs w:val="18"/>
              </w:rPr>
              <w:t xml:space="preserve">Row </w:t>
            </w:r>
            <w:r w:rsidRPr="00EB198C">
              <w:rPr>
                <w:rFonts w:asciiTheme="minorHAnsi" w:hAnsiTheme="minorHAnsi"/>
                <w:i/>
                <w:sz w:val="18"/>
                <w:szCs w:val="18"/>
              </w:rPr>
              <w:t>C09 – MaximumCoolingWperCFM</w:t>
            </w:r>
            <w:r>
              <w:rPr>
                <w:rFonts w:asciiTheme="minorHAnsi" w:hAnsiTheme="minorHAnsi"/>
                <w:sz w:val="18"/>
                <w:szCs w:val="18"/>
              </w:rPr>
              <w:t>;</w:t>
            </w:r>
          </w:p>
          <w:p w14:paraId="05E41A48" w14:textId="77777777" w:rsidR="00163B06" w:rsidRDefault="00163B06" w:rsidP="00163B06">
            <w:pPr>
              <w:keepNext/>
              <w:rPr>
                <w:rFonts w:asciiTheme="minorHAnsi" w:hAnsiTheme="minorHAnsi"/>
                <w:sz w:val="18"/>
                <w:szCs w:val="18"/>
              </w:rPr>
            </w:pPr>
          </w:p>
          <w:p w14:paraId="1AD0EDC3" w14:textId="77777777" w:rsidR="00163B06" w:rsidRPr="00470B9A" w:rsidRDefault="00163B06" w:rsidP="00163B06">
            <w:pPr>
              <w:keepNext/>
              <w:rPr>
                <w:rFonts w:asciiTheme="minorHAnsi" w:hAnsiTheme="minorHAnsi"/>
                <w:sz w:val="18"/>
                <w:szCs w:val="18"/>
              </w:rPr>
            </w:pPr>
            <w:r>
              <w:rPr>
                <w:rFonts w:asciiTheme="minorHAnsi" w:hAnsiTheme="minorHAnsi"/>
                <w:sz w:val="18"/>
                <w:szCs w:val="18"/>
              </w:rPr>
              <w:t xml:space="preserve">else if parent is MCH-01d, then reference value from MCH-01d Section C </w:t>
            </w:r>
            <w:r w:rsidRPr="00EB198C">
              <w:rPr>
                <w:rFonts w:asciiTheme="minorHAnsi" w:hAnsiTheme="minorHAnsi"/>
                <w:i/>
                <w:sz w:val="18"/>
                <w:szCs w:val="18"/>
              </w:rPr>
              <w:t>Row C09 – MaximumCoolingWperCFM</w:t>
            </w:r>
            <w:r>
              <w:rPr>
                <w:rFonts w:asciiTheme="minorHAnsi" w:hAnsiTheme="minorHAnsi"/>
                <w:sz w:val="18"/>
                <w:szCs w:val="18"/>
              </w:rPr>
              <w:t>;</w:t>
            </w:r>
          </w:p>
          <w:p w14:paraId="5C3E0EC1" w14:textId="77777777" w:rsidR="00163B06" w:rsidRDefault="00163B06" w:rsidP="00163B06">
            <w:pPr>
              <w:keepNext/>
              <w:rPr>
                <w:rFonts w:asciiTheme="minorHAnsi" w:hAnsiTheme="minorHAnsi"/>
                <w:sz w:val="18"/>
                <w:szCs w:val="18"/>
              </w:rPr>
            </w:pPr>
          </w:p>
          <w:p w14:paraId="53C8F5CD" w14:textId="77777777" w:rsidR="00163B06" w:rsidRDefault="00163B06" w:rsidP="00163B06">
            <w:pPr>
              <w:keepNext/>
              <w:rPr>
                <w:rFonts w:asciiTheme="minorHAnsi" w:hAnsiTheme="minorHAnsi"/>
                <w:sz w:val="18"/>
                <w:szCs w:val="18"/>
              </w:rPr>
            </w:pPr>
            <w:r>
              <w:rPr>
                <w:rFonts w:asciiTheme="minorHAnsi" w:hAnsiTheme="minorHAnsi"/>
                <w:sz w:val="18"/>
                <w:szCs w:val="18"/>
              </w:rPr>
              <w:t xml:space="preserve">else if parent is MCH-01b then calculate: </w:t>
            </w:r>
          </w:p>
          <w:p w14:paraId="5F8AA4B2" w14:textId="77777777" w:rsidR="00163B06" w:rsidRDefault="00163B06" w:rsidP="00163B06">
            <w:pPr>
              <w:keepNext/>
              <w:rPr>
                <w:rFonts w:asciiTheme="minorHAnsi" w:hAnsiTheme="minorHAnsi"/>
                <w:sz w:val="18"/>
                <w:szCs w:val="18"/>
              </w:rPr>
            </w:pPr>
            <w:r>
              <w:rPr>
                <w:rFonts w:asciiTheme="minorHAnsi" w:hAnsiTheme="minorHAnsi"/>
                <w:sz w:val="18"/>
                <w:szCs w:val="18"/>
              </w:rPr>
              <w:t xml:space="preserve">if MCH-01b Section C </w:t>
            </w:r>
            <w:r w:rsidRPr="00CB4055">
              <w:rPr>
                <w:rFonts w:asciiTheme="minorHAnsi" w:hAnsiTheme="minorHAnsi"/>
                <w:i/>
                <w:sz w:val="18"/>
                <w:szCs w:val="18"/>
              </w:rPr>
              <w:t>Row C06 – ResidentialCoolingSystemType</w:t>
            </w:r>
            <w:r>
              <w:rPr>
                <w:rFonts w:asciiTheme="minorHAnsi" w:hAnsiTheme="minorHAnsi"/>
                <w:sz w:val="18"/>
                <w:szCs w:val="18"/>
              </w:rPr>
              <w:t xml:space="preserve"> = Small duct high velocity HP or </w:t>
            </w:r>
            <w:r w:rsidRPr="001D4ACF">
              <w:rPr>
                <w:rFonts w:asciiTheme="minorHAnsi" w:hAnsiTheme="minorHAnsi"/>
                <w:sz w:val="18"/>
                <w:szCs w:val="18"/>
              </w:rPr>
              <w:t>Small duct high velocity AC</w:t>
            </w:r>
            <w:r>
              <w:rPr>
                <w:rFonts w:asciiTheme="minorHAnsi" w:hAnsiTheme="minorHAnsi"/>
                <w:sz w:val="18"/>
                <w:szCs w:val="18"/>
              </w:rPr>
              <w:t xml:space="preserve"> then use value 0.62,</w:t>
            </w:r>
          </w:p>
          <w:p w14:paraId="64DD17BB" w14:textId="77777777" w:rsidR="00163B06" w:rsidRDefault="00163B06" w:rsidP="00163B06">
            <w:pPr>
              <w:keepNext/>
              <w:rPr>
                <w:rFonts w:asciiTheme="minorHAnsi" w:hAnsiTheme="minorHAnsi"/>
                <w:sz w:val="18"/>
                <w:szCs w:val="18"/>
              </w:rPr>
            </w:pPr>
          </w:p>
          <w:p w14:paraId="10E43D53" w14:textId="77777777" w:rsidR="00163B06" w:rsidRDefault="00163B06" w:rsidP="00163B06">
            <w:pPr>
              <w:keepNext/>
              <w:rPr>
                <w:rFonts w:asciiTheme="minorHAnsi" w:hAnsiTheme="minorHAnsi"/>
                <w:sz w:val="18"/>
                <w:szCs w:val="18"/>
              </w:rPr>
            </w:pPr>
            <w:r>
              <w:rPr>
                <w:rFonts w:asciiTheme="minorHAnsi" w:hAnsiTheme="minorHAnsi"/>
                <w:sz w:val="18"/>
                <w:szCs w:val="18"/>
              </w:rPr>
              <w:t xml:space="preserve">else if MCH-01b Section C </w:t>
            </w:r>
            <w:r w:rsidRPr="00EB198C">
              <w:rPr>
                <w:rFonts w:asciiTheme="minorHAnsi" w:hAnsiTheme="minorHAnsi"/>
                <w:i/>
                <w:sz w:val="18"/>
                <w:szCs w:val="18"/>
              </w:rPr>
              <w:t>Row C0</w:t>
            </w:r>
            <w:r>
              <w:rPr>
                <w:rFonts w:asciiTheme="minorHAnsi" w:hAnsiTheme="minorHAnsi"/>
                <w:i/>
                <w:sz w:val="18"/>
                <w:szCs w:val="18"/>
              </w:rPr>
              <w:t>2</w:t>
            </w:r>
            <w:r w:rsidRPr="00EB198C">
              <w:rPr>
                <w:rFonts w:asciiTheme="minorHAnsi" w:hAnsiTheme="minorHAnsi"/>
                <w:i/>
                <w:sz w:val="18"/>
                <w:szCs w:val="18"/>
              </w:rPr>
              <w:t xml:space="preserve"> – </w:t>
            </w:r>
            <w:r>
              <w:rPr>
                <w:rFonts w:asciiTheme="minorHAnsi" w:hAnsiTheme="minorHAnsi"/>
                <w:i/>
                <w:sz w:val="18"/>
                <w:szCs w:val="18"/>
              </w:rPr>
              <w:t>ResidentialHeatingSystemType = Central Gas Furnace or Package Gas Furnace then use value 0.45, else use value 0.58</w:t>
            </w:r>
            <w:r w:rsidRPr="002E64C4">
              <w:rPr>
                <w:rFonts w:asciiTheme="minorHAnsi" w:hAnsiTheme="minorHAnsi"/>
                <w:sz w:val="18"/>
                <w:szCs w:val="18"/>
              </w:rPr>
              <w:t>;</w:t>
            </w:r>
          </w:p>
          <w:p w14:paraId="1F114B35" w14:textId="77777777" w:rsidR="00163B06" w:rsidRDefault="00163B06" w:rsidP="00163B06">
            <w:pPr>
              <w:keepNext/>
              <w:rPr>
                <w:rFonts w:asciiTheme="minorHAnsi" w:hAnsiTheme="minorHAnsi"/>
                <w:sz w:val="18"/>
                <w:szCs w:val="18"/>
              </w:rPr>
            </w:pPr>
          </w:p>
          <w:p w14:paraId="757EF09D" w14:textId="77777777" w:rsidR="00163B06" w:rsidRDefault="00163B06" w:rsidP="00163B06">
            <w:pPr>
              <w:keepNext/>
              <w:rPr>
                <w:rFonts w:asciiTheme="minorHAnsi" w:hAnsiTheme="minorHAnsi"/>
                <w:sz w:val="18"/>
                <w:szCs w:val="18"/>
              </w:rPr>
            </w:pPr>
            <w:r>
              <w:rPr>
                <w:rFonts w:asciiTheme="minorHAnsi" w:hAnsiTheme="minorHAnsi"/>
                <w:sz w:val="18"/>
                <w:szCs w:val="18"/>
              </w:rPr>
              <w:t xml:space="preserve">if parent is MCH-01c then calculate: </w:t>
            </w:r>
          </w:p>
          <w:p w14:paraId="21E1B85D" w14:textId="77777777" w:rsidR="00163B06" w:rsidRDefault="00163B06" w:rsidP="00163B06">
            <w:pPr>
              <w:keepNext/>
              <w:rPr>
                <w:rFonts w:asciiTheme="minorHAnsi" w:hAnsiTheme="minorHAnsi"/>
                <w:sz w:val="18"/>
                <w:szCs w:val="18"/>
              </w:rPr>
            </w:pPr>
            <w:r>
              <w:rPr>
                <w:rFonts w:asciiTheme="minorHAnsi" w:hAnsiTheme="minorHAnsi"/>
                <w:sz w:val="18"/>
                <w:szCs w:val="18"/>
              </w:rPr>
              <w:t xml:space="preserve">if MCH-01c Section B </w:t>
            </w:r>
            <w:r w:rsidRPr="00CB4055">
              <w:rPr>
                <w:rFonts w:asciiTheme="minorHAnsi" w:hAnsiTheme="minorHAnsi"/>
                <w:i/>
                <w:sz w:val="18"/>
                <w:szCs w:val="18"/>
              </w:rPr>
              <w:t xml:space="preserve">Row </w:t>
            </w:r>
            <w:r>
              <w:rPr>
                <w:rFonts w:asciiTheme="minorHAnsi" w:hAnsiTheme="minorHAnsi"/>
                <w:i/>
                <w:sz w:val="18"/>
                <w:szCs w:val="18"/>
              </w:rPr>
              <w:t>B</w:t>
            </w:r>
            <w:r w:rsidRPr="00CB4055">
              <w:rPr>
                <w:rFonts w:asciiTheme="minorHAnsi" w:hAnsiTheme="minorHAnsi"/>
                <w:i/>
                <w:sz w:val="18"/>
                <w:szCs w:val="18"/>
              </w:rPr>
              <w:t>0</w:t>
            </w:r>
            <w:r>
              <w:rPr>
                <w:rFonts w:asciiTheme="minorHAnsi" w:hAnsiTheme="minorHAnsi"/>
                <w:i/>
                <w:sz w:val="18"/>
                <w:szCs w:val="18"/>
              </w:rPr>
              <w:t>5</w:t>
            </w:r>
            <w:r w:rsidRPr="00CB4055">
              <w:rPr>
                <w:rFonts w:asciiTheme="minorHAnsi" w:hAnsiTheme="minorHAnsi"/>
                <w:i/>
                <w:sz w:val="18"/>
                <w:szCs w:val="18"/>
              </w:rPr>
              <w:t xml:space="preserve"> – ResidentialCoolingSystemType</w:t>
            </w:r>
            <w:r>
              <w:rPr>
                <w:rFonts w:asciiTheme="minorHAnsi" w:hAnsiTheme="minorHAnsi"/>
                <w:sz w:val="18"/>
                <w:szCs w:val="18"/>
              </w:rPr>
              <w:t xml:space="preserve"> = Small duct high velocity HP or </w:t>
            </w:r>
            <w:r w:rsidRPr="001D4ACF">
              <w:rPr>
                <w:rFonts w:asciiTheme="minorHAnsi" w:hAnsiTheme="minorHAnsi"/>
                <w:sz w:val="18"/>
                <w:szCs w:val="18"/>
              </w:rPr>
              <w:t>Small duct high velocity AC</w:t>
            </w:r>
            <w:r>
              <w:rPr>
                <w:rFonts w:asciiTheme="minorHAnsi" w:hAnsiTheme="minorHAnsi"/>
                <w:sz w:val="18"/>
                <w:szCs w:val="18"/>
              </w:rPr>
              <w:t xml:space="preserve"> then use value 0.62,</w:t>
            </w:r>
          </w:p>
          <w:p w14:paraId="6B6A8F0A" w14:textId="77777777" w:rsidR="00163B06" w:rsidRDefault="00163B06" w:rsidP="00163B06">
            <w:pPr>
              <w:keepNext/>
              <w:rPr>
                <w:rFonts w:asciiTheme="minorHAnsi" w:hAnsiTheme="minorHAnsi"/>
                <w:sz w:val="18"/>
                <w:szCs w:val="18"/>
              </w:rPr>
            </w:pPr>
          </w:p>
          <w:p w14:paraId="3CAD08D6" w14:textId="71FE68DE" w:rsidR="00163B06" w:rsidRDefault="00163B06" w:rsidP="00163B06">
            <w:pPr>
              <w:keepNext/>
              <w:rPr>
                <w:rFonts w:asciiTheme="minorHAnsi" w:hAnsiTheme="minorHAnsi"/>
                <w:sz w:val="18"/>
                <w:szCs w:val="18"/>
              </w:rPr>
            </w:pPr>
            <w:r>
              <w:rPr>
                <w:rFonts w:asciiTheme="minorHAnsi" w:hAnsiTheme="minorHAnsi"/>
                <w:sz w:val="18"/>
                <w:szCs w:val="18"/>
              </w:rPr>
              <w:t xml:space="preserve">else if MCH-01c Section B </w:t>
            </w:r>
            <w:r w:rsidRPr="00EB198C">
              <w:rPr>
                <w:rFonts w:asciiTheme="minorHAnsi" w:hAnsiTheme="minorHAnsi"/>
                <w:i/>
                <w:sz w:val="18"/>
                <w:szCs w:val="18"/>
              </w:rPr>
              <w:t xml:space="preserve">Row </w:t>
            </w:r>
            <w:r>
              <w:rPr>
                <w:rFonts w:asciiTheme="minorHAnsi" w:hAnsiTheme="minorHAnsi"/>
                <w:i/>
                <w:sz w:val="18"/>
                <w:szCs w:val="18"/>
              </w:rPr>
              <w:t>B</w:t>
            </w:r>
            <w:r w:rsidRPr="00EB198C">
              <w:rPr>
                <w:rFonts w:asciiTheme="minorHAnsi" w:hAnsiTheme="minorHAnsi"/>
                <w:i/>
                <w:sz w:val="18"/>
                <w:szCs w:val="18"/>
              </w:rPr>
              <w:t>0</w:t>
            </w:r>
            <w:r>
              <w:rPr>
                <w:rFonts w:asciiTheme="minorHAnsi" w:hAnsiTheme="minorHAnsi"/>
                <w:i/>
                <w:sz w:val="18"/>
                <w:szCs w:val="18"/>
              </w:rPr>
              <w:t>2</w:t>
            </w:r>
            <w:r w:rsidRPr="00EB198C">
              <w:rPr>
                <w:rFonts w:asciiTheme="minorHAnsi" w:hAnsiTheme="minorHAnsi"/>
                <w:i/>
                <w:sz w:val="18"/>
                <w:szCs w:val="18"/>
              </w:rPr>
              <w:t xml:space="preserve"> – </w:t>
            </w:r>
            <w:r>
              <w:rPr>
                <w:rFonts w:asciiTheme="minorHAnsi" w:hAnsiTheme="minorHAnsi"/>
                <w:i/>
                <w:sz w:val="18"/>
                <w:szCs w:val="18"/>
              </w:rPr>
              <w:t>ResidentialHeatingSystemType = Central Gas Furnace or Package Gas Furnace then use value 0.45, else use value 0.58</w:t>
            </w:r>
          </w:p>
          <w:p w14:paraId="65CE9D0C" w14:textId="5EEFF497" w:rsidR="003602D0" w:rsidRPr="005B03AD" w:rsidRDefault="004F6841" w:rsidP="004F6841">
            <w:pPr>
              <w:keepNext/>
              <w:rPr>
                <w:rFonts w:asciiTheme="minorHAnsi" w:hAnsiTheme="minorHAnsi"/>
                <w:sz w:val="18"/>
                <w:szCs w:val="18"/>
              </w:rPr>
            </w:pPr>
            <w:r w:rsidRPr="00926D9A">
              <w:rPr>
                <w:rFonts w:asciiTheme="minorHAnsi" w:hAnsiTheme="minorHAnsi"/>
                <w:sz w:val="18"/>
                <w:szCs w:val="18"/>
              </w:rPr>
              <w:t>&gt;&gt;</w:t>
            </w:r>
          </w:p>
        </w:tc>
      </w:tr>
      <w:tr w:rsidR="003602D0" w:rsidRPr="00D83E48" w14:paraId="65CE9D11" w14:textId="77777777" w:rsidTr="004D5FB9">
        <w:tblPrEx>
          <w:tblCellMar>
            <w:top w:w="0" w:type="dxa"/>
            <w:left w:w="108" w:type="dxa"/>
            <w:bottom w:w="0" w:type="dxa"/>
            <w:right w:w="108" w:type="dxa"/>
          </w:tblCellMar>
        </w:tblPrEx>
        <w:trPr>
          <w:cantSplit/>
          <w:trHeight w:val="144"/>
        </w:trPr>
        <w:tc>
          <w:tcPr>
            <w:tcW w:w="212" w:type="pct"/>
            <w:vAlign w:val="center"/>
          </w:tcPr>
          <w:p w14:paraId="65CE9D0E" w14:textId="77777777" w:rsidR="003602D0" w:rsidRPr="005B03AD" w:rsidRDefault="003602D0" w:rsidP="005B03AD">
            <w:pPr>
              <w:keepNext/>
              <w:jc w:val="center"/>
              <w:rPr>
                <w:rFonts w:asciiTheme="minorHAnsi" w:hAnsiTheme="minorHAnsi"/>
                <w:sz w:val="18"/>
                <w:szCs w:val="18"/>
              </w:rPr>
            </w:pPr>
            <w:r w:rsidRPr="005B03AD">
              <w:rPr>
                <w:rFonts w:asciiTheme="minorHAnsi" w:hAnsiTheme="minorHAnsi"/>
                <w:sz w:val="18"/>
                <w:szCs w:val="18"/>
              </w:rPr>
              <w:t>04</w:t>
            </w:r>
          </w:p>
        </w:tc>
        <w:tc>
          <w:tcPr>
            <w:tcW w:w="2288" w:type="pct"/>
            <w:vAlign w:val="center"/>
          </w:tcPr>
          <w:p w14:paraId="65CE9D0F" w14:textId="36871D59" w:rsidR="003602D0" w:rsidRPr="005B03AD" w:rsidRDefault="003602D0" w:rsidP="00B50563">
            <w:pPr>
              <w:keepNext/>
              <w:rPr>
                <w:rFonts w:asciiTheme="minorHAnsi" w:hAnsiTheme="minorHAnsi"/>
                <w:sz w:val="18"/>
                <w:szCs w:val="18"/>
              </w:rPr>
            </w:pPr>
            <w:r w:rsidRPr="005B03AD">
              <w:rPr>
                <w:rFonts w:asciiTheme="minorHAnsi" w:hAnsiTheme="minorHAnsi"/>
                <w:sz w:val="18"/>
                <w:szCs w:val="18"/>
              </w:rPr>
              <w:t>Actual Fan Efficacy (</w:t>
            </w:r>
            <w:r w:rsidR="00B50563">
              <w:rPr>
                <w:rFonts w:asciiTheme="minorHAnsi" w:hAnsiTheme="minorHAnsi"/>
                <w:sz w:val="18"/>
                <w:szCs w:val="18"/>
              </w:rPr>
              <w:t>w</w:t>
            </w:r>
            <w:r w:rsidRPr="005B03AD">
              <w:rPr>
                <w:rFonts w:asciiTheme="minorHAnsi" w:hAnsiTheme="minorHAnsi"/>
                <w:sz w:val="18"/>
                <w:szCs w:val="18"/>
              </w:rPr>
              <w:t>atts/cfm)</w:t>
            </w:r>
          </w:p>
        </w:tc>
        <w:tc>
          <w:tcPr>
            <w:tcW w:w="2500" w:type="pct"/>
            <w:gridSpan w:val="2"/>
            <w:vAlign w:val="center"/>
          </w:tcPr>
          <w:p w14:paraId="65CE9D10" w14:textId="77777777" w:rsidR="003602D0" w:rsidRPr="005B03AD" w:rsidRDefault="003602D0" w:rsidP="00693010">
            <w:pPr>
              <w:keepNext/>
              <w:rPr>
                <w:rFonts w:asciiTheme="minorHAnsi" w:hAnsiTheme="minorHAnsi"/>
                <w:sz w:val="18"/>
                <w:szCs w:val="18"/>
              </w:rPr>
            </w:pPr>
            <w:r w:rsidRPr="005B03AD">
              <w:rPr>
                <w:rFonts w:asciiTheme="minorHAnsi" w:hAnsiTheme="minorHAnsi"/>
                <w:sz w:val="18"/>
                <w:szCs w:val="18"/>
              </w:rPr>
              <w:t>&lt;&lt;calculated field, row C01/row C02&gt;&gt;</w:t>
            </w:r>
          </w:p>
        </w:tc>
      </w:tr>
      <w:tr w:rsidR="005B03AD" w:rsidRPr="00D83E48" w14:paraId="65CE9D15" w14:textId="77777777" w:rsidTr="004D5FB9">
        <w:tblPrEx>
          <w:tblCellMar>
            <w:top w:w="0" w:type="dxa"/>
            <w:left w:w="108" w:type="dxa"/>
            <w:bottom w:w="0" w:type="dxa"/>
            <w:right w:w="108" w:type="dxa"/>
          </w:tblCellMar>
        </w:tblPrEx>
        <w:trPr>
          <w:cantSplit/>
          <w:trHeight w:val="144"/>
        </w:trPr>
        <w:tc>
          <w:tcPr>
            <w:tcW w:w="212" w:type="pct"/>
            <w:vAlign w:val="center"/>
          </w:tcPr>
          <w:p w14:paraId="65CE9D12" w14:textId="77777777" w:rsidR="005B03AD" w:rsidRPr="005B03AD" w:rsidRDefault="005B03AD" w:rsidP="005B03AD">
            <w:pPr>
              <w:keepNext/>
              <w:jc w:val="center"/>
              <w:rPr>
                <w:rFonts w:asciiTheme="minorHAnsi" w:hAnsiTheme="minorHAnsi"/>
                <w:sz w:val="18"/>
                <w:szCs w:val="18"/>
              </w:rPr>
            </w:pPr>
            <w:r>
              <w:rPr>
                <w:rFonts w:asciiTheme="minorHAnsi" w:hAnsiTheme="minorHAnsi"/>
                <w:sz w:val="18"/>
                <w:szCs w:val="18"/>
              </w:rPr>
              <w:t>05</w:t>
            </w:r>
          </w:p>
        </w:tc>
        <w:tc>
          <w:tcPr>
            <w:tcW w:w="2288" w:type="pct"/>
            <w:vAlign w:val="center"/>
          </w:tcPr>
          <w:p w14:paraId="65CE9D13" w14:textId="77777777" w:rsidR="005B03AD" w:rsidRPr="005B03AD" w:rsidRDefault="005B03AD" w:rsidP="005B03AD">
            <w:pPr>
              <w:keepNext/>
              <w:rPr>
                <w:rFonts w:asciiTheme="minorHAnsi" w:hAnsiTheme="minorHAnsi"/>
                <w:sz w:val="18"/>
                <w:szCs w:val="18"/>
              </w:rPr>
            </w:pPr>
            <w:r w:rsidRPr="005B03AD">
              <w:rPr>
                <w:rFonts w:asciiTheme="minorHAnsi" w:hAnsiTheme="minorHAnsi"/>
                <w:sz w:val="18"/>
                <w:szCs w:val="18"/>
              </w:rPr>
              <w:t>Compliance Statement:</w:t>
            </w:r>
          </w:p>
        </w:tc>
        <w:tc>
          <w:tcPr>
            <w:tcW w:w="2500" w:type="pct"/>
            <w:gridSpan w:val="2"/>
            <w:vAlign w:val="center"/>
          </w:tcPr>
          <w:p w14:paraId="40D946B2" w14:textId="60244180" w:rsidR="00C83BB5" w:rsidRDefault="005B03AD" w:rsidP="00C83BB5">
            <w:pPr>
              <w:keepNext/>
              <w:rPr>
                <w:rFonts w:asciiTheme="minorHAnsi" w:hAnsiTheme="minorHAnsi"/>
                <w:sz w:val="18"/>
                <w:szCs w:val="18"/>
              </w:rPr>
            </w:pPr>
            <w:r w:rsidRPr="005B03AD">
              <w:rPr>
                <w:rFonts w:asciiTheme="minorHAnsi" w:hAnsiTheme="minorHAnsi"/>
                <w:sz w:val="18"/>
                <w:szCs w:val="18"/>
              </w:rPr>
              <w:t>&lt;&lt;</w:t>
            </w:r>
            <w:r>
              <w:rPr>
                <w:rFonts w:asciiTheme="minorHAnsi" w:hAnsiTheme="minorHAnsi"/>
                <w:sz w:val="18"/>
                <w:szCs w:val="18"/>
              </w:rPr>
              <w:t>I</w:t>
            </w:r>
            <w:r w:rsidRPr="005B03AD">
              <w:rPr>
                <w:rFonts w:asciiTheme="minorHAnsi" w:hAnsiTheme="minorHAnsi"/>
                <w:sz w:val="18"/>
                <w:szCs w:val="18"/>
              </w:rPr>
              <w:t xml:space="preserve">f </w:t>
            </w:r>
            <w:r w:rsidR="002B2C63">
              <w:rPr>
                <w:rFonts w:asciiTheme="minorHAnsi" w:hAnsiTheme="minorHAnsi"/>
                <w:sz w:val="18"/>
                <w:szCs w:val="18"/>
              </w:rPr>
              <w:t>C</w:t>
            </w:r>
            <w:r w:rsidRPr="005B03AD">
              <w:rPr>
                <w:rFonts w:asciiTheme="minorHAnsi" w:hAnsiTheme="minorHAnsi"/>
                <w:sz w:val="18"/>
                <w:szCs w:val="18"/>
              </w:rPr>
              <w:t>03≥</w:t>
            </w:r>
            <w:r w:rsidR="002B2C63">
              <w:rPr>
                <w:rFonts w:asciiTheme="minorHAnsi" w:hAnsiTheme="minorHAnsi"/>
                <w:sz w:val="18"/>
                <w:szCs w:val="18"/>
              </w:rPr>
              <w:t>C</w:t>
            </w:r>
            <w:r w:rsidRPr="005B03AD">
              <w:rPr>
                <w:rFonts w:asciiTheme="minorHAnsi" w:hAnsiTheme="minorHAnsi"/>
                <w:sz w:val="18"/>
                <w:szCs w:val="18"/>
              </w:rPr>
              <w:t>04, then display text: system fan efficacy complies</w:t>
            </w:r>
            <w:r w:rsidR="00C83BB5">
              <w:rPr>
                <w:rFonts w:asciiTheme="minorHAnsi" w:hAnsiTheme="minorHAnsi"/>
                <w:sz w:val="18"/>
                <w:szCs w:val="18"/>
              </w:rPr>
              <w:t>;</w:t>
            </w:r>
            <w:r w:rsidRPr="005B03AD">
              <w:rPr>
                <w:rFonts w:asciiTheme="minorHAnsi" w:hAnsiTheme="minorHAnsi"/>
                <w:sz w:val="18"/>
                <w:szCs w:val="18"/>
              </w:rPr>
              <w:t xml:space="preserve"> </w:t>
            </w:r>
          </w:p>
          <w:p w14:paraId="65CE9D14" w14:textId="1A9AD490" w:rsidR="005B03AD" w:rsidRPr="005B03AD" w:rsidRDefault="005B03AD" w:rsidP="00C83BB5">
            <w:pPr>
              <w:keepNext/>
              <w:rPr>
                <w:rFonts w:asciiTheme="minorHAnsi" w:hAnsiTheme="minorHAnsi"/>
                <w:sz w:val="18"/>
                <w:szCs w:val="18"/>
              </w:rPr>
            </w:pPr>
            <w:r w:rsidRPr="005B03AD">
              <w:rPr>
                <w:rFonts w:asciiTheme="minorHAnsi" w:hAnsiTheme="minorHAnsi"/>
                <w:sz w:val="18"/>
                <w:szCs w:val="18"/>
              </w:rPr>
              <w:t>else display text: system does not comply with fan efficacy requirement</w:t>
            </w:r>
            <w:r>
              <w:rPr>
                <w:rFonts w:asciiTheme="minorHAnsi" w:hAnsiTheme="minorHAnsi"/>
                <w:sz w:val="18"/>
                <w:szCs w:val="18"/>
              </w:rPr>
              <w:t>&gt;&gt;</w:t>
            </w:r>
          </w:p>
        </w:tc>
      </w:tr>
    </w:tbl>
    <w:p w14:paraId="65CE9D16" w14:textId="77777777" w:rsidR="003602D0" w:rsidRDefault="003602D0" w:rsidP="00693010"/>
    <w:tbl>
      <w:tblPr>
        <w:tblW w:w="5069"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43" w:type="dxa"/>
          <w:bottom w:w="29" w:type="dxa"/>
          <w:right w:w="43" w:type="dxa"/>
        </w:tblCellMar>
        <w:tblLook w:val="0000" w:firstRow="0" w:lastRow="0" w:firstColumn="0" w:lastColumn="0" w:noHBand="0" w:noVBand="0"/>
      </w:tblPr>
      <w:tblGrid>
        <w:gridCol w:w="478"/>
        <w:gridCol w:w="1406"/>
        <w:gridCol w:w="1828"/>
        <w:gridCol w:w="1803"/>
        <w:gridCol w:w="1854"/>
        <w:gridCol w:w="1828"/>
        <w:gridCol w:w="1839"/>
      </w:tblGrid>
      <w:tr w:rsidR="003602D0" w:rsidRPr="00D83E48" w14:paraId="65CE9D19" w14:textId="77777777" w:rsidTr="00036F28">
        <w:trPr>
          <w:trHeight w:val="144"/>
        </w:trPr>
        <w:tc>
          <w:tcPr>
            <w:tcW w:w="5000" w:type="pct"/>
            <w:gridSpan w:val="7"/>
          </w:tcPr>
          <w:p w14:paraId="65CE9D17" w14:textId="0DC1AC56" w:rsidR="003602D0" w:rsidRPr="0036342F" w:rsidRDefault="003602D0" w:rsidP="00E15FD7">
            <w:pPr>
              <w:keepNext/>
              <w:rPr>
                <w:rFonts w:asciiTheme="minorHAnsi" w:hAnsiTheme="minorHAnsi"/>
                <w:b/>
                <w:szCs w:val="18"/>
              </w:rPr>
            </w:pPr>
            <w:r w:rsidRPr="0036342F">
              <w:rPr>
                <w:rFonts w:asciiTheme="minorHAnsi" w:hAnsiTheme="minorHAnsi"/>
                <w:b/>
                <w:szCs w:val="18"/>
              </w:rPr>
              <w:t>D. Forced Air System Fan Efficacy Measurement – All Zonal Control Modes</w:t>
            </w:r>
          </w:p>
          <w:p w14:paraId="5A1D39EC" w14:textId="77777777" w:rsidR="0036342F" w:rsidRDefault="003602D0" w:rsidP="00E15FD7">
            <w:pPr>
              <w:keepNext/>
              <w:rPr>
                <w:rFonts w:asciiTheme="minorHAnsi" w:hAnsiTheme="minorHAnsi"/>
                <w:sz w:val="18"/>
                <w:szCs w:val="18"/>
              </w:rPr>
            </w:pPr>
            <w:r w:rsidRPr="00AF2430">
              <w:rPr>
                <w:rFonts w:asciiTheme="minorHAnsi" w:hAnsiTheme="minorHAnsi"/>
                <w:sz w:val="18"/>
                <w:szCs w:val="18"/>
              </w:rPr>
              <w:t>The procedures for System Fan Efficacy Verification are specified in Reference Residential Appendix RA3.3.</w:t>
            </w:r>
          </w:p>
          <w:p w14:paraId="65CE9D18" w14:textId="7F77E0C2" w:rsidR="003602D0" w:rsidRPr="00AF2430" w:rsidRDefault="003602D0" w:rsidP="00E15FD7">
            <w:pPr>
              <w:keepNext/>
              <w:rPr>
                <w:rFonts w:asciiTheme="minorHAnsi" w:hAnsiTheme="minorHAnsi"/>
                <w:b/>
                <w:sz w:val="18"/>
                <w:szCs w:val="18"/>
              </w:rPr>
            </w:pPr>
            <w:r w:rsidRPr="00AF2430">
              <w:rPr>
                <w:rFonts w:asciiTheme="minorHAnsi" w:hAnsiTheme="minorHAnsi"/>
                <w:sz w:val="18"/>
                <w:szCs w:val="18"/>
              </w:rPr>
              <w:t>Note: For compliance with verification in all zonal control modes, it is sufficient to verify fan efficacy for operation of each individual zone when the individual zone is the sole zone calling for conditioning. It is not necessary to verify fan efficacy for combinations of 2 or more zones that are less than all zones calling (e.g., 2 out of three zones calling).</w:t>
            </w:r>
          </w:p>
        </w:tc>
      </w:tr>
      <w:tr w:rsidR="003602D0" w:rsidRPr="00D83E48" w14:paraId="65CE9D1D" w14:textId="77777777" w:rsidTr="004D5FB9">
        <w:tblPrEx>
          <w:tblCellMar>
            <w:top w:w="0" w:type="dxa"/>
            <w:left w:w="115" w:type="dxa"/>
            <w:bottom w:w="0" w:type="dxa"/>
            <w:right w:w="115" w:type="dxa"/>
          </w:tblCellMar>
        </w:tblPrEx>
        <w:trPr>
          <w:trHeight w:val="144"/>
        </w:trPr>
        <w:tc>
          <w:tcPr>
            <w:tcW w:w="217" w:type="pct"/>
            <w:vAlign w:val="center"/>
          </w:tcPr>
          <w:p w14:paraId="65CE9D1A" w14:textId="77777777" w:rsidR="003602D0" w:rsidRPr="00AF2430" w:rsidRDefault="003602D0" w:rsidP="00E15FD7">
            <w:pPr>
              <w:pStyle w:val="FootnoteText"/>
              <w:keepNext/>
              <w:jc w:val="center"/>
              <w:rPr>
                <w:rFonts w:asciiTheme="minorHAnsi" w:hAnsiTheme="minorHAnsi"/>
                <w:sz w:val="18"/>
                <w:szCs w:val="18"/>
              </w:rPr>
            </w:pPr>
            <w:r w:rsidRPr="00AF2430">
              <w:rPr>
                <w:rFonts w:asciiTheme="minorHAnsi" w:hAnsiTheme="minorHAnsi"/>
                <w:sz w:val="18"/>
                <w:szCs w:val="18"/>
              </w:rPr>
              <w:t>01</w:t>
            </w:r>
          </w:p>
        </w:tc>
        <w:tc>
          <w:tcPr>
            <w:tcW w:w="2282" w:type="pct"/>
            <w:gridSpan w:val="3"/>
          </w:tcPr>
          <w:p w14:paraId="4A5D8666" w14:textId="753DE7C0" w:rsidR="0036342F" w:rsidRDefault="003602D0" w:rsidP="00E15FD7">
            <w:pPr>
              <w:pStyle w:val="FootnoteText"/>
              <w:keepNext/>
              <w:rPr>
                <w:rFonts w:asciiTheme="minorHAnsi" w:hAnsiTheme="minorHAnsi"/>
                <w:sz w:val="18"/>
                <w:szCs w:val="18"/>
              </w:rPr>
            </w:pPr>
            <w:r w:rsidRPr="00AF2430">
              <w:rPr>
                <w:rFonts w:asciiTheme="minorHAnsi" w:hAnsiTheme="minorHAnsi"/>
                <w:sz w:val="18"/>
                <w:szCs w:val="18"/>
              </w:rPr>
              <w:t xml:space="preserve">Number of </w:t>
            </w:r>
            <w:r w:rsidR="0036342F">
              <w:rPr>
                <w:rFonts w:asciiTheme="minorHAnsi" w:hAnsiTheme="minorHAnsi"/>
                <w:sz w:val="18"/>
                <w:szCs w:val="18"/>
              </w:rPr>
              <w:t>I</w:t>
            </w:r>
            <w:r w:rsidRPr="00AF2430">
              <w:rPr>
                <w:rFonts w:asciiTheme="minorHAnsi" w:hAnsiTheme="minorHAnsi"/>
                <w:sz w:val="18"/>
                <w:szCs w:val="18"/>
              </w:rPr>
              <w:t xml:space="preserve">ndependently </w:t>
            </w:r>
            <w:r w:rsidR="0036342F">
              <w:rPr>
                <w:rFonts w:asciiTheme="minorHAnsi" w:hAnsiTheme="minorHAnsi"/>
                <w:sz w:val="18"/>
                <w:szCs w:val="18"/>
              </w:rPr>
              <w:t>C</w:t>
            </w:r>
            <w:r w:rsidRPr="00AF2430">
              <w:rPr>
                <w:rFonts w:asciiTheme="minorHAnsi" w:hAnsiTheme="minorHAnsi"/>
                <w:sz w:val="18"/>
                <w:szCs w:val="18"/>
              </w:rPr>
              <w:t xml:space="preserve">ontrolled </w:t>
            </w:r>
            <w:r w:rsidR="0036342F">
              <w:rPr>
                <w:rFonts w:asciiTheme="minorHAnsi" w:hAnsiTheme="minorHAnsi"/>
                <w:sz w:val="18"/>
                <w:szCs w:val="18"/>
              </w:rPr>
              <w:t>Z</w:t>
            </w:r>
            <w:r w:rsidRPr="00AF2430">
              <w:rPr>
                <w:rFonts w:asciiTheme="minorHAnsi" w:hAnsiTheme="minorHAnsi"/>
                <w:sz w:val="18"/>
                <w:szCs w:val="18"/>
              </w:rPr>
              <w:t>ones</w:t>
            </w:r>
          </w:p>
          <w:p w14:paraId="65CE9D1B" w14:textId="00F9DE50" w:rsidR="003602D0" w:rsidRPr="00AF2430" w:rsidRDefault="003602D0" w:rsidP="00E15FD7">
            <w:pPr>
              <w:pStyle w:val="FootnoteText"/>
              <w:keepNext/>
              <w:rPr>
                <w:rFonts w:asciiTheme="minorHAnsi" w:hAnsiTheme="minorHAnsi"/>
                <w:sz w:val="18"/>
                <w:szCs w:val="18"/>
              </w:rPr>
            </w:pPr>
            <w:r w:rsidRPr="00AF2430">
              <w:rPr>
                <w:rFonts w:asciiTheme="minorHAnsi" w:hAnsiTheme="minorHAnsi"/>
                <w:sz w:val="18"/>
                <w:szCs w:val="18"/>
              </w:rPr>
              <w:t>(i.e., number of thermostats or temperature sensors that independently control one or more dampers.)</w:t>
            </w:r>
          </w:p>
        </w:tc>
        <w:tc>
          <w:tcPr>
            <w:tcW w:w="2501" w:type="pct"/>
            <w:gridSpan w:val="3"/>
          </w:tcPr>
          <w:p w14:paraId="65CE9D1C" w14:textId="77777777" w:rsidR="003602D0" w:rsidRPr="00AF2430" w:rsidRDefault="003602D0" w:rsidP="00E15FD7">
            <w:pPr>
              <w:pStyle w:val="FootnoteText"/>
              <w:keepNext/>
              <w:rPr>
                <w:rFonts w:asciiTheme="minorHAnsi" w:hAnsiTheme="minorHAnsi"/>
                <w:sz w:val="18"/>
                <w:szCs w:val="18"/>
              </w:rPr>
            </w:pPr>
            <w:r w:rsidRPr="00AF2430">
              <w:rPr>
                <w:rFonts w:asciiTheme="minorHAnsi" w:hAnsiTheme="minorHAnsi"/>
                <w:sz w:val="18"/>
                <w:szCs w:val="18"/>
              </w:rPr>
              <w:t>&lt;&lt;user input, integer&gt;&gt;</w:t>
            </w:r>
          </w:p>
        </w:tc>
      </w:tr>
      <w:tr w:rsidR="003602D0" w:rsidRPr="00D83E48" w14:paraId="65CE9D24" w14:textId="77777777" w:rsidTr="004D5FB9">
        <w:tblPrEx>
          <w:tblCellMar>
            <w:top w:w="0" w:type="dxa"/>
            <w:left w:w="108" w:type="dxa"/>
            <w:bottom w:w="0" w:type="dxa"/>
            <w:right w:w="108" w:type="dxa"/>
          </w:tblCellMar>
        </w:tblPrEx>
        <w:trPr>
          <w:trHeight w:val="144"/>
        </w:trPr>
        <w:tc>
          <w:tcPr>
            <w:tcW w:w="217" w:type="pct"/>
            <w:vAlign w:val="center"/>
          </w:tcPr>
          <w:p w14:paraId="65CE9D1E" w14:textId="77777777" w:rsidR="003602D0" w:rsidRPr="00AF2430" w:rsidRDefault="003602D0" w:rsidP="00E15FD7">
            <w:pPr>
              <w:keepNext/>
              <w:rPr>
                <w:rFonts w:asciiTheme="minorHAnsi" w:hAnsiTheme="minorHAnsi"/>
                <w:sz w:val="18"/>
                <w:szCs w:val="18"/>
              </w:rPr>
            </w:pPr>
            <w:r w:rsidRPr="00AF2430">
              <w:rPr>
                <w:rFonts w:asciiTheme="minorHAnsi" w:hAnsiTheme="minorHAnsi"/>
                <w:sz w:val="18"/>
                <w:szCs w:val="18"/>
              </w:rPr>
              <w:t>02</w:t>
            </w:r>
          </w:p>
        </w:tc>
        <w:tc>
          <w:tcPr>
            <w:tcW w:w="2282" w:type="pct"/>
            <w:gridSpan w:val="3"/>
            <w:vAlign w:val="center"/>
          </w:tcPr>
          <w:p w14:paraId="65CE9D1F" w14:textId="69F1B73F" w:rsidR="003602D0" w:rsidRPr="00AF2430" w:rsidRDefault="003602D0" w:rsidP="00E15FD7">
            <w:pPr>
              <w:keepNext/>
              <w:rPr>
                <w:rFonts w:asciiTheme="minorHAnsi" w:hAnsiTheme="minorHAnsi"/>
                <w:sz w:val="18"/>
                <w:szCs w:val="18"/>
              </w:rPr>
            </w:pPr>
            <w:r w:rsidRPr="00AF2430">
              <w:rPr>
                <w:rFonts w:asciiTheme="minorHAnsi" w:hAnsiTheme="minorHAnsi"/>
                <w:sz w:val="18"/>
                <w:szCs w:val="18"/>
              </w:rPr>
              <w:t>Required Fan Efficacy in all Zonal Control Modes(</w:t>
            </w:r>
            <w:r w:rsidR="00B50563">
              <w:rPr>
                <w:rFonts w:asciiTheme="minorHAnsi" w:hAnsiTheme="minorHAnsi"/>
                <w:sz w:val="18"/>
                <w:szCs w:val="18"/>
              </w:rPr>
              <w:t>w</w:t>
            </w:r>
            <w:r w:rsidRPr="00AF2430">
              <w:rPr>
                <w:rFonts w:asciiTheme="minorHAnsi" w:hAnsiTheme="minorHAnsi"/>
                <w:sz w:val="18"/>
                <w:szCs w:val="18"/>
              </w:rPr>
              <w:t>att</w:t>
            </w:r>
            <w:r w:rsidR="00B50563">
              <w:rPr>
                <w:rFonts w:asciiTheme="minorHAnsi" w:hAnsiTheme="minorHAnsi"/>
                <w:sz w:val="18"/>
                <w:szCs w:val="18"/>
              </w:rPr>
              <w:t>s</w:t>
            </w:r>
            <w:r w:rsidRPr="00AF2430">
              <w:rPr>
                <w:rFonts w:asciiTheme="minorHAnsi" w:hAnsiTheme="minorHAnsi"/>
                <w:sz w:val="18"/>
                <w:szCs w:val="18"/>
              </w:rPr>
              <w:t>/cfm)</w:t>
            </w:r>
          </w:p>
        </w:tc>
        <w:tc>
          <w:tcPr>
            <w:tcW w:w="2501" w:type="pct"/>
            <w:gridSpan w:val="3"/>
            <w:vAlign w:val="center"/>
          </w:tcPr>
          <w:p w14:paraId="65CE9D20" w14:textId="70AEBFC1" w:rsidR="004F6841" w:rsidRDefault="004F6841" w:rsidP="004F6841">
            <w:pPr>
              <w:keepNext/>
              <w:rPr>
                <w:rFonts w:asciiTheme="minorHAnsi" w:hAnsiTheme="minorHAnsi"/>
                <w:sz w:val="18"/>
                <w:szCs w:val="18"/>
              </w:rPr>
            </w:pPr>
            <w:r w:rsidRPr="00926D9A">
              <w:rPr>
                <w:rFonts w:asciiTheme="minorHAnsi" w:hAnsiTheme="minorHAnsi"/>
                <w:sz w:val="18"/>
                <w:szCs w:val="18"/>
              </w:rPr>
              <w:t>&lt;&lt;</w:t>
            </w:r>
            <w:r>
              <w:rPr>
                <w:rFonts w:asciiTheme="minorHAnsi" w:hAnsiTheme="minorHAnsi"/>
                <w:sz w:val="18"/>
                <w:szCs w:val="18"/>
              </w:rPr>
              <w:t>calculated field:</w:t>
            </w:r>
          </w:p>
          <w:p w14:paraId="11A71A46" w14:textId="77777777" w:rsidR="0060069E" w:rsidRDefault="0060069E" w:rsidP="0060069E">
            <w:pPr>
              <w:keepNext/>
              <w:rPr>
                <w:rFonts w:asciiTheme="minorHAnsi" w:hAnsiTheme="minorHAnsi"/>
                <w:sz w:val="18"/>
                <w:szCs w:val="18"/>
              </w:rPr>
            </w:pPr>
            <w:r>
              <w:rPr>
                <w:rFonts w:asciiTheme="minorHAnsi" w:hAnsiTheme="minorHAnsi"/>
                <w:sz w:val="18"/>
                <w:szCs w:val="18"/>
              </w:rPr>
              <w:t xml:space="preserve">if parent is MCH-01a, then reference value from MCH-01a Section C </w:t>
            </w:r>
            <w:r w:rsidRPr="00470B9A">
              <w:rPr>
                <w:rFonts w:asciiTheme="minorHAnsi" w:hAnsiTheme="minorHAnsi"/>
                <w:sz w:val="18"/>
                <w:szCs w:val="18"/>
              </w:rPr>
              <w:t xml:space="preserve">Row </w:t>
            </w:r>
            <w:r w:rsidRPr="00EB198C">
              <w:rPr>
                <w:rFonts w:asciiTheme="minorHAnsi" w:hAnsiTheme="minorHAnsi"/>
                <w:i/>
                <w:sz w:val="18"/>
                <w:szCs w:val="18"/>
              </w:rPr>
              <w:t>C09 – MaximumCoolingWperCFM</w:t>
            </w:r>
            <w:r>
              <w:rPr>
                <w:rFonts w:asciiTheme="minorHAnsi" w:hAnsiTheme="minorHAnsi"/>
                <w:sz w:val="18"/>
                <w:szCs w:val="18"/>
              </w:rPr>
              <w:t>;</w:t>
            </w:r>
          </w:p>
          <w:p w14:paraId="52A7BD0E" w14:textId="77777777" w:rsidR="0060069E" w:rsidRDefault="0060069E" w:rsidP="0060069E">
            <w:pPr>
              <w:keepNext/>
              <w:rPr>
                <w:rFonts w:asciiTheme="minorHAnsi" w:hAnsiTheme="minorHAnsi"/>
                <w:sz w:val="18"/>
                <w:szCs w:val="18"/>
              </w:rPr>
            </w:pPr>
          </w:p>
          <w:p w14:paraId="080CA2D2" w14:textId="77777777" w:rsidR="0060069E" w:rsidRPr="00470B9A" w:rsidRDefault="0060069E" w:rsidP="0060069E">
            <w:pPr>
              <w:keepNext/>
              <w:rPr>
                <w:rFonts w:asciiTheme="minorHAnsi" w:hAnsiTheme="minorHAnsi"/>
                <w:sz w:val="18"/>
                <w:szCs w:val="18"/>
              </w:rPr>
            </w:pPr>
            <w:r>
              <w:rPr>
                <w:rFonts w:asciiTheme="minorHAnsi" w:hAnsiTheme="minorHAnsi"/>
                <w:sz w:val="18"/>
                <w:szCs w:val="18"/>
              </w:rPr>
              <w:t xml:space="preserve">else if parent is MCH-01d, then reference value from MCH-01d Section C </w:t>
            </w:r>
            <w:r w:rsidRPr="00EB198C">
              <w:rPr>
                <w:rFonts w:asciiTheme="minorHAnsi" w:hAnsiTheme="minorHAnsi"/>
                <w:i/>
                <w:sz w:val="18"/>
                <w:szCs w:val="18"/>
              </w:rPr>
              <w:t>Row C09 – MaximumCoolingWperCFM</w:t>
            </w:r>
            <w:r>
              <w:rPr>
                <w:rFonts w:asciiTheme="minorHAnsi" w:hAnsiTheme="minorHAnsi"/>
                <w:sz w:val="18"/>
                <w:szCs w:val="18"/>
              </w:rPr>
              <w:t>;</w:t>
            </w:r>
          </w:p>
          <w:p w14:paraId="67CF18DF" w14:textId="77777777" w:rsidR="0060069E" w:rsidRDefault="0060069E" w:rsidP="0060069E">
            <w:pPr>
              <w:keepNext/>
              <w:rPr>
                <w:rFonts w:asciiTheme="minorHAnsi" w:hAnsiTheme="minorHAnsi"/>
                <w:sz w:val="18"/>
                <w:szCs w:val="18"/>
              </w:rPr>
            </w:pPr>
          </w:p>
          <w:p w14:paraId="0EFA00E6" w14:textId="77777777" w:rsidR="0060069E" w:rsidRDefault="0060069E" w:rsidP="0060069E">
            <w:pPr>
              <w:keepNext/>
              <w:rPr>
                <w:rFonts w:asciiTheme="minorHAnsi" w:hAnsiTheme="minorHAnsi"/>
                <w:sz w:val="18"/>
                <w:szCs w:val="18"/>
              </w:rPr>
            </w:pPr>
            <w:r>
              <w:rPr>
                <w:rFonts w:asciiTheme="minorHAnsi" w:hAnsiTheme="minorHAnsi"/>
                <w:sz w:val="18"/>
                <w:szCs w:val="18"/>
              </w:rPr>
              <w:t xml:space="preserve">else if parent is MCH-01b then calculate: </w:t>
            </w:r>
          </w:p>
          <w:p w14:paraId="280141E3" w14:textId="77777777" w:rsidR="0060069E" w:rsidRDefault="0060069E" w:rsidP="0060069E">
            <w:pPr>
              <w:keepNext/>
              <w:rPr>
                <w:rFonts w:asciiTheme="minorHAnsi" w:hAnsiTheme="minorHAnsi"/>
                <w:sz w:val="18"/>
                <w:szCs w:val="18"/>
              </w:rPr>
            </w:pPr>
            <w:r>
              <w:rPr>
                <w:rFonts w:asciiTheme="minorHAnsi" w:hAnsiTheme="minorHAnsi"/>
                <w:sz w:val="18"/>
                <w:szCs w:val="18"/>
              </w:rPr>
              <w:t xml:space="preserve">if MCH-01b Section C </w:t>
            </w:r>
            <w:r w:rsidRPr="00CB4055">
              <w:rPr>
                <w:rFonts w:asciiTheme="minorHAnsi" w:hAnsiTheme="minorHAnsi"/>
                <w:i/>
                <w:sz w:val="18"/>
                <w:szCs w:val="18"/>
              </w:rPr>
              <w:t>Row C06 – ResidentialCoolingSystemType</w:t>
            </w:r>
            <w:r>
              <w:rPr>
                <w:rFonts w:asciiTheme="minorHAnsi" w:hAnsiTheme="minorHAnsi"/>
                <w:sz w:val="18"/>
                <w:szCs w:val="18"/>
              </w:rPr>
              <w:t xml:space="preserve"> = Small duct high velocity HP or </w:t>
            </w:r>
            <w:r w:rsidRPr="001D4ACF">
              <w:rPr>
                <w:rFonts w:asciiTheme="minorHAnsi" w:hAnsiTheme="minorHAnsi"/>
                <w:sz w:val="18"/>
                <w:szCs w:val="18"/>
              </w:rPr>
              <w:t>Small duct high velocity AC</w:t>
            </w:r>
            <w:r>
              <w:rPr>
                <w:rFonts w:asciiTheme="minorHAnsi" w:hAnsiTheme="minorHAnsi"/>
                <w:sz w:val="18"/>
                <w:szCs w:val="18"/>
              </w:rPr>
              <w:t xml:space="preserve"> then use value 0.62,</w:t>
            </w:r>
          </w:p>
          <w:p w14:paraId="53495C22" w14:textId="77777777" w:rsidR="0060069E" w:rsidRDefault="0060069E" w:rsidP="0060069E">
            <w:pPr>
              <w:keepNext/>
              <w:rPr>
                <w:rFonts w:asciiTheme="minorHAnsi" w:hAnsiTheme="minorHAnsi"/>
                <w:sz w:val="18"/>
                <w:szCs w:val="18"/>
              </w:rPr>
            </w:pPr>
          </w:p>
          <w:p w14:paraId="406066CF" w14:textId="77777777" w:rsidR="0060069E" w:rsidRDefault="0060069E" w:rsidP="0060069E">
            <w:pPr>
              <w:keepNext/>
              <w:rPr>
                <w:rFonts w:asciiTheme="minorHAnsi" w:hAnsiTheme="minorHAnsi"/>
                <w:sz w:val="18"/>
                <w:szCs w:val="18"/>
              </w:rPr>
            </w:pPr>
            <w:r>
              <w:rPr>
                <w:rFonts w:asciiTheme="minorHAnsi" w:hAnsiTheme="minorHAnsi"/>
                <w:sz w:val="18"/>
                <w:szCs w:val="18"/>
              </w:rPr>
              <w:t xml:space="preserve">else if MCH-01b Section C </w:t>
            </w:r>
            <w:r w:rsidRPr="00EB198C">
              <w:rPr>
                <w:rFonts w:asciiTheme="minorHAnsi" w:hAnsiTheme="minorHAnsi"/>
                <w:i/>
                <w:sz w:val="18"/>
                <w:szCs w:val="18"/>
              </w:rPr>
              <w:t>Row C0</w:t>
            </w:r>
            <w:r>
              <w:rPr>
                <w:rFonts w:asciiTheme="minorHAnsi" w:hAnsiTheme="minorHAnsi"/>
                <w:i/>
                <w:sz w:val="18"/>
                <w:szCs w:val="18"/>
              </w:rPr>
              <w:t>2</w:t>
            </w:r>
            <w:r w:rsidRPr="00EB198C">
              <w:rPr>
                <w:rFonts w:asciiTheme="minorHAnsi" w:hAnsiTheme="minorHAnsi"/>
                <w:i/>
                <w:sz w:val="18"/>
                <w:szCs w:val="18"/>
              </w:rPr>
              <w:t xml:space="preserve"> – </w:t>
            </w:r>
            <w:r>
              <w:rPr>
                <w:rFonts w:asciiTheme="minorHAnsi" w:hAnsiTheme="minorHAnsi"/>
                <w:i/>
                <w:sz w:val="18"/>
                <w:szCs w:val="18"/>
              </w:rPr>
              <w:t>ResidentialHeatingSystemType = Central Gas Furnace or Package Gas Furnace then use value 0.45, else use value 0.58</w:t>
            </w:r>
            <w:r w:rsidRPr="002E64C4">
              <w:rPr>
                <w:rFonts w:asciiTheme="minorHAnsi" w:hAnsiTheme="minorHAnsi"/>
                <w:sz w:val="18"/>
                <w:szCs w:val="18"/>
              </w:rPr>
              <w:t>;</w:t>
            </w:r>
          </w:p>
          <w:p w14:paraId="4D54E09A" w14:textId="77777777" w:rsidR="0060069E" w:rsidRDefault="0060069E" w:rsidP="0060069E">
            <w:pPr>
              <w:keepNext/>
              <w:rPr>
                <w:rFonts w:asciiTheme="minorHAnsi" w:hAnsiTheme="minorHAnsi"/>
                <w:sz w:val="18"/>
                <w:szCs w:val="18"/>
              </w:rPr>
            </w:pPr>
          </w:p>
          <w:p w14:paraId="4C393FC6" w14:textId="77777777" w:rsidR="0060069E" w:rsidRDefault="0060069E" w:rsidP="0060069E">
            <w:pPr>
              <w:keepNext/>
              <w:rPr>
                <w:rFonts w:asciiTheme="minorHAnsi" w:hAnsiTheme="minorHAnsi"/>
                <w:sz w:val="18"/>
                <w:szCs w:val="18"/>
              </w:rPr>
            </w:pPr>
            <w:r>
              <w:rPr>
                <w:rFonts w:asciiTheme="minorHAnsi" w:hAnsiTheme="minorHAnsi"/>
                <w:sz w:val="18"/>
                <w:szCs w:val="18"/>
              </w:rPr>
              <w:t xml:space="preserve">if parent is MCH-01c then calculate: </w:t>
            </w:r>
          </w:p>
          <w:p w14:paraId="4B5061E0" w14:textId="77777777" w:rsidR="0060069E" w:rsidRDefault="0060069E" w:rsidP="0060069E">
            <w:pPr>
              <w:keepNext/>
              <w:rPr>
                <w:rFonts w:asciiTheme="minorHAnsi" w:hAnsiTheme="minorHAnsi"/>
                <w:sz w:val="18"/>
                <w:szCs w:val="18"/>
              </w:rPr>
            </w:pPr>
            <w:r>
              <w:rPr>
                <w:rFonts w:asciiTheme="minorHAnsi" w:hAnsiTheme="minorHAnsi"/>
                <w:sz w:val="18"/>
                <w:szCs w:val="18"/>
              </w:rPr>
              <w:t xml:space="preserve">if MCH-01c Section B </w:t>
            </w:r>
            <w:r w:rsidRPr="00CB4055">
              <w:rPr>
                <w:rFonts w:asciiTheme="minorHAnsi" w:hAnsiTheme="minorHAnsi"/>
                <w:i/>
                <w:sz w:val="18"/>
                <w:szCs w:val="18"/>
              </w:rPr>
              <w:t xml:space="preserve">Row </w:t>
            </w:r>
            <w:r>
              <w:rPr>
                <w:rFonts w:asciiTheme="minorHAnsi" w:hAnsiTheme="minorHAnsi"/>
                <w:i/>
                <w:sz w:val="18"/>
                <w:szCs w:val="18"/>
              </w:rPr>
              <w:t>B</w:t>
            </w:r>
            <w:r w:rsidRPr="00CB4055">
              <w:rPr>
                <w:rFonts w:asciiTheme="minorHAnsi" w:hAnsiTheme="minorHAnsi"/>
                <w:i/>
                <w:sz w:val="18"/>
                <w:szCs w:val="18"/>
              </w:rPr>
              <w:t>0</w:t>
            </w:r>
            <w:r>
              <w:rPr>
                <w:rFonts w:asciiTheme="minorHAnsi" w:hAnsiTheme="minorHAnsi"/>
                <w:i/>
                <w:sz w:val="18"/>
                <w:szCs w:val="18"/>
              </w:rPr>
              <w:t>5</w:t>
            </w:r>
            <w:r w:rsidRPr="00CB4055">
              <w:rPr>
                <w:rFonts w:asciiTheme="minorHAnsi" w:hAnsiTheme="minorHAnsi"/>
                <w:i/>
                <w:sz w:val="18"/>
                <w:szCs w:val="18"/>
              </w:rPr>
              <w:t xml:space="preserve"> – ResidentialCoolingSystemType</w:t>
            </w:r>
            <w:r>
              <w:rPr>
                <w:rFonts w:asciiTheme="minorHAnsi" w:hAnsiTheme="minorHAnsi"/>
                <w:sz w:val="18"/>
                <w:szCs w:val="18"/>
              </w:rPr>
              <w:t xml:space="preserve"> = Small duct high velocity HP or </w:t>
            </w:r>
            <w:r w:rsidRPr="001D4ACF">
              <w:rPr>
                <w:rFonts w:asciiTheme="minorHAnsi" w:hAnsiTheme="minorHAnsi"/>
                <w:sz w:val="18"/>
                <w:szCs w:val="18"/>
              </w:rPr>
              <w:t>Small duct high velocity AC</w:t>
            </w:r>
            <w:r>
              <w:rPr>
                <w:rFonts w:asciiTheme="minorHAnsi" w:hAnsiTheme="minorHAnsi"/>
                <w:sz w:val="18"/>
                <w:szCs w:val="18"/>
              </w:rPr>
              <w:t xml:space="preserve"> then use value 0.62,</w:t>
            </w:r>
          </w:p>
          <w:p w14:paraId="65C7AB22" w14:textId="77777777" w:rsidR="0060069E" w:rsidRDefault="0060069E" w:rsidP="0060069E">
            <w:pPr>
              <w:keepNext/>
              <w:rPr>
                <w:rFonts w:asciiTheme="minorHAnsi" w:hAnsiTheme="minorHAnsi"/>
                <w:sz w:val="18"/>
                <w:szCs w:val="18"/>
              </w:rPr>
            </w:pPr>
          </w:p>
          <w:p w14:paraId="7AFF31A4" w14:textId="37650483" w:rsidR="0060069E" w:rsidRDefault="0060069E" w:rsidP="004F6841">
            <w:pPr>
              <w:keepNext/>
              <w:rPr>
                <w:rFonts w:asciiTheme="minorHAnsi" w:hAnsiTheme="minorHAnsi"/>
                <w:sz w:val="18"/>
                <w:szCs w:val="18"/>
              </w:rPr>
            </w:pPr>
            <w:r>
              <w:rPr>
                <w:rFonts w:asciiTheme="minorHAnsi" w:hAnsiTheme="minorHAnsi"/>
                <w:sz w:val="18"/>
                <w:szCs w:val="18"/>
              </w:rPr>
              <w:t xml:space="preserve">else if MCH-01c Section B </w:t>
            </w:r>
            <w:r w:rsidRPr="00EB198C">
              <w:rPr>
                <w:rFonts w:asciiTheme="minorHAnsi" w:hAnsiTheme="minorHAnsi"/>
                <w:i/>
                <w:sz w:val="18"/>
                <w:szCs w:val="18"/>
              </w:rPr>
              <w:t xml:space="preserve">Row </w:t>
            </w:r>
            <w:r>
              <w:rPr>
                <w:rFonts w:asciiTheme="minorHAnsi" w:hAnsiTheme="minorHAnsi"/>
                <w:i/>
                <w:sz w:val="18"/>
                <w:szCs w:val="18"/>
              </w:rPr>
              <w:t>B</w:t>
            </w:r>
            <w:r w:rsidRPr="00EB198C">
              <w:rPr>
                <w:rFonts w:asciiTheme="minorHAnsi" w:hAnsiTheme="minorHAnsi"/>
                <w:i/>
                <w:sz w:val="18"/>
                <w:szCs w:val="18"/>
              </w:rPr>
              <w:t>0</w:t>
            </w:r>
            <w:r>
              <w:rPr>
                <w:rFonts w:asciiTheme="minorHAnsi" w:hAnsiTheme="minorHAnsi"/>
                <w:i/>
                <w:sz w:val="18"/>
                <w:szCs w:val="18"/>
              </w:rPr>
              <w:t>2</w:t>
            </w:r>
            <w:r w:rsidRPr="00EB198C">
              <w:rPr>
                <w:rFonts w:asciiTheme="minorHAnsi" w:hAnsiTheme="minorHAnsi"/>
                <w:i/>
                <w:sz w:val="18"/>
                <w:szCs w:val="18"/>
              </w:rPr>
              <w:t xml:space="preserve"> – </w:t>
            </w:r>
            <w:r>
              <w:rPr>
                <w:rFonts w:asciiTheme="minorHAnsi" w:hAnsiTheme="minorHAnsi"/>
                <w:i/>
                <w:sz w:val="18"/>
                <w:szCs w:val="18"/>
              </w:rPr>
              <w:t>ResidentialHeatingSystemType = Central Gas Furnace or Package Gas Furnace then use value 0.45, else use value 0.58</w:t>
            </w:r>
          </w:p>
          <w:p w14:paraId="65CE9D23" w14:textId="20054EC3" w:rsidR="003602D0" w:rsidRPr="00AF2430" w:rsidRDefault="004F6841" w:rsidP="004F6841">
            <w:pPr>
              <w:keepNext/>
              <w:rPr>
                <w:rFonts w:asciiTheme="minorHAnsi" w:hAnsiTheme="minorHAnsi"/>
                <w:sz w:val="18"/>
                <w:szCs w:val="18"/>
              </w:rPr>
            </w:pPr>
            <w:r w:rsidRPr="00926D9A">
              <w:rPr>
                <w:rFonts w:asciiTheme="minorHAnsi" w:hAnsiTheme="minorHAnsi"/>
                <w:sz w:val="18"/>
                <w:szCs w:val="18"/>
              </w:rPr>
              <w:t>&gt;&gt;</w:t>
            </w:r>
          </w:p>
        </w:tc>
      </w:tr>
      <w:tr w:rsidR="003602D0" w:rsidRPr="00D83E48" w14:paraId="65CE9D26" w14:textId="77777777" w:rsidTr="00036F28">
        <w:tblPrEx>
          <w:tblCellMar>
            <w:top w:w="0" w:type="dxa"/>
            <w:left w:w="108" w:type="dxa"/>
            <w:bottom w:w="0" w:type="dxa"/>
            <w:right w:w="108" w:type="dxa"/>
          </w:tblCellMar>
        </w:tblPrEx>
        <w:trPr>
          <w:trHeight w:val="144"/>
        </w:trPr>
        <w:tc>
          <w:tcPr>
            <w:tcW w:w="5000" w:type="pct"/>
            <w:gridSpan w:val="7"/>
            <w:vAlign w:val="center"/>
          </w:tcPr>
          <w:p w14:paraId="65CE9D25" w14:textId="77777777" w:rsidR="003602D0" w:rsidRPr="00AF2430" w:rsidRDefault="003602D0" w:rsidP="00E15FD7">
            <w:pPr>
              <w:keepNext/>
              <w:rPr>
                <w:rFonts w:asciiTheme="minorHAnsi" w:hAnsiTheme="minorHAnsi"/>
                <w:sz w:val="18"/>
                <w:szCs w:val="18"/>
              </w:rPr>
            </w:pPr>
            <w:r w:rsidRPr="00AF2430">
              <w:rPr>
                <w:rFonts w:asciiTheme="minorHAnsi" w:hAnsiTheme="minorHAnsi"/>
                <w:sz w:val="18"/>
                <w:szCs w:val="18"/>
              </w:rPr>
              <w:t>&lt;&lt;create 1 row of data for each of the number of independently controlled zones identified in D01&gt;&gt;</w:t>
            </w:r>
          </w:p>
        </w:tc>
      </w:tr>
      <w:tr w:rsidR="003602D0" w:rsidRPr="00D83E48" w14:paraId="65CE9D2D" w14:textId="77777777" w:rsidTr="0036342F">
        <w:tblPrEx>
          <w:tblCellMar>
            <w:top w:w="0" w:type="dxa"/>
            <w:left w:w="108" w:type="dxa"/>
            <w:bottom w:w="0" w:type="dxa"/>
            <w:right w:w="108" w:type="dxa"/>
          </w:tblCellMar>
        </w:tblPrEx>
        <w:trPr>
          <w:trHeight w:val="144"/>
        </w:trPr>
        <w:tc>
          <w:tcPr>
            <w:tcW w:w="854" w:type="pct"/>
            <w:gridSpan w:val="2"/>
            <w:vAlign w:val="center"/>
          </w:tcPr>
          <w:p w14:paraId="65CE9D27" w14:textId="77777777" w:rsidR="003602D0" w:rsidRPr="00AF2430" w:rsidRDefault="003602D0" w:rsidP="00E15FD7">
            <w:pPr>
              <w:keepNext/>
              <w:jc w:val="center"/>
              <w:rPr>
                <w:rFonts w:asciiTheme="minorHAnsi" w:hAnsiTheme="minorHAnsi"/>
                <w:sz w:val="18"/>
                <w:szCs w:val="18"/>
              </w:rPr>
            </w:pPr>
            <w:r w:rsidRPr="00AF2430">
              <w:rPr>
                <w:rFonts w:asciiTheme="minorHAnsi" w:hAnsiTheme="minorHAnsi"/>
                <w:sz w:val="18"/>
                <w:szCs w:val="18"/>
              </w:rPr>
              <w:t>03</w:t>
            </w:r>
          </w:p>
        </w:tc>
        <w:tc>
          <w:tcPr>
            <w:tcW w:w="828" w:type="pct"/>
            <w:vAlign w:val="center"/>
          </w:tcPr>
          <w:p w14:paraId="65CE9D28" w14:textId="77777777" w:rsidR="003602D0" w:rsidRPr="00AF2430" w:rsidRDefault="003602D0" w:rsidP="00E15FD7">
            <w:pPr>
              <w:keepNext/>
              <w:jc w:val="center"/>
              <w:rPr>
                <w:rFonts w:asciiTheme="minorHAnsi" w:hAnsiTheme="minorHAnsi"/>
                <w:sz w:val="18"/>
                <w:szCs w:val="18"/>
              </w:rPr>
            </w:pPr>
            <w:r w:rsidRPr="00AF2430">
              <w:rPr>
                <w:rFonts w:asciiTheme="minorHAnsi" w:hAnsiTheme="minorHAnsi"/>
                <w:sz w:val="18"/>
                <w:szCs w:val="18"/>
              </w:rPr>
              <w:t>04</w:t>
            </w:r>
          </w:p>
        </w:tc>
        <w:tc>
          <w:tcPr>
            <w:tcW w:w="817" w:type="pct"/>
            <w:vAlign w:val="center"/>
          </w:tcPr>
          <w:p w14:paraId="65CE9D29" w14:textId="77777777" w:rsidR="003602D0" w:rsidRPr="00AF2430" w:rsidRDefault="003602D0" w:rsidP="00E15FD7">
            <w:pPr>
              <w:keepNext/>
              <w:jc w:val="center"/>
              <w:rPr>
                <w:rFonts w:asciiTheme="minorHAnsi" w:hAnsiTheme="minorHAnsi"/>
                <w:sz w:val="18"/>
                <w:szCs w:val="18"/>
              </w:rPr>
            </w:pPr>
            <w:r w:rsidRPr="00AF2430">
              <w:rPr>
                <w:rFonts w:asciiTheme="minorHAnsi" w:hAnsiTheme="minorHAnsi"/>
                <w:sz w:val="18"/>
                <w:szCs w:val="18"/>
              </w:rPr>
              <w:t>05</w:t>
            </w:r>
          </w:p>
        </w:tc>
        <w:tc>
          <w:tcPr>
            <w:tcW w:w="840" w:type="pct"/>
            <w:vAlign w:val="center"/>
          </w:tcPr>
          <w:p w14:paraId="65CE9D2A" w14:textId="77777777" w:rsidR="003602D0" w:rsidRPr="00AF2430" w:rsidRDefault="003602D0" w:rsidP="00E15FD7">
            <w:pPr>
              <w:keepNext/>
              <w:jc w:val="center"/>
              <w:rPr>
                <w:rFonts w:asciiTheme="minorHAnsi" w:hAnsiTheme="minorHAnsi"/>
                <w:sz w:val="18"/>
                <w:szCs w:val="18"/>
              </w:rPr>
            </w:pPr>
            <w:r w:rsidRPr="00AF2430">
              <w:rPr>
                <w:rFonts w:asciiTheme="minorHAnsi" w:hAnsiTheme="minorHAnsi"/>
                <w:sz w:val="18"/>
                <w:szCs w:val="18"/>
              </w:rPr>
              <w:t>06</w:t>
            </w:r>
          </w:p>
        </w:tc>
        <w:tc>
          <w:tcPr>
            <w:tcW w:w="828" w:type="pct"/>
            <w:vAlign w:val="center"/>
          </w:tcPr>
          <w:p w14:paraId="65CE9D2B" w14:textId="77777777" w:rsidR="003602D0" w:rsidRPr="00AF2430" w:rsidRDefault="003602D0" w:rsidP="00E15FD7">
            <w:pPr>
              <w:keepNext/>
              <w:jc w:val="center"/>
              <w:rPr>
                <w:rFonts w:asciiTheme="minorHAnsi" w:hAnsiTheme="minorHAnsi"/>
                <w:sz w:val="18"/>
                <w:szCs w:val="18"/>
              </w:rPr>
            </w:pPr>
            <w:r w:rsidRPr="00AF2430">
              <w:rPr>
                <w:rFonts w:asciiTheme="minorHAnsi" w:hAnsiTheme="minorHAnsi"/>
                <w:sz w:val="18"/>
                <w:szCs w:val="18"/>
              </w:rPr>
              <w:t>07</w:t>
            </w:r>
          </w:p>
        </w:tc>
        <w:tc>
          <w:tcPr>
            <w:tcW w:w="833" w:type="pct"/>
            <w:vAlign w:val="center"/>
          </w:tcPr>
          <w:p w14:paraId="65CE9D2C" w14:textId="77777777" w:rsidR="003602D0" w:rsidRPr="00AF2430" w:rsidRDefault="003602D0" w:rsidP="00E15FD7">
            <w:pPr>
              <w:keepNext/>
              <w:jc w:val="center"/>
              <w:rPr>
                <w:rFonts w:asciiTheme="minorHAnsi" w:hAnsiTheme="minorHAnsi"/>
                <w:sz w:val="18"/>
                <w:szCs w:val="18"/>
              </w:rPr>
            </w:pPr>
            <w:r w:rsidRPr="00AF2430">
              <w:rPr>
                <w:rFonts w:asciiTheme="minorHAnsi" w:hAnsiTheme="minorHAnsi"/>
                <w:sz w:val="18"/>
                <w:szCs w:val="18"/>
              </w:rPr>
              <w:t>08</w:t>
            </w:r>
          </w:p>
        </w:tc>
      </w:tr>
      <w:tr w:rsidR="003602D0" w:rsidRPr="00D83E48" w14:paraId="65CE9D35" w14:textId="77777777" w:rsidTr="0036342F">
        <w:tblPrEx>
          <w:tblCellMar>
            <w:top w:w="0" w:type="dxa"/>
            <w:left w:w="108" w:type="dxa"/>
            <w:bottom w:w="0" w:type="dxa"/>
            <w:right w:w="108" w:type="dxa"/>
          </w:tblCellMar>
        </w:tblPrEx>
        <w:trPr>
          <w:trHeight w:val="144"/>
        </w:trPr>
        <w:tc>
          <w:tcPr>
            <w:tcW w:w="854" w:type="pct"/>
            <w:gridSpan w:val="2"/>
            <w:vAlign w:val="center"/>
          </w:tcPr>
          <w:p w14:paraId="65CE9D2E" w14:textId="77777777" w:rsidR="003602D0" w:rsidRPr="00AF2430" w:rsidRDefault="003602D0" w:rsidP="00207D4B">
            <w:pPr>
              <w:keepNext/>
              <w:jc w:val="center"/>
              <w:rPr>
                <w:rFonts w:asciiTheme="minorHAnsi" w:hAnsiTheme="minorHAnsi"/>
                <w:sz w:val="18"/>
                <w:szCs w:val="18"/>
              </w:rPr>
            </w:pPr>
            <w:r w:rsidRPr="00AF2430">
              <w:rPr>
                <w:rFonts w:asciiTheme="minorHAnsi" w:hAnsiTheme="minorHAnsi"/>
                <w:sz w:val="18"/>
                <w:szCs w:val="18"/>
              </w:rPr>
              <w:t>Zone Name</w:t>
            </w:r>
          </w:p>
        </w:tc>
        <w:tc>
          <w:tcPr>
            <w:tcW w:w="828" w:type="pct"/>
            <w:vAlign w:val="center"/>
          </w:tcPr>
          <w:p w14:paraId="65CE9D2F" w14:textId="77777777" w:rsidR="003602D0" w:rsidRPr="00AF2430" w:rsidRDefault="003602D0" w:rsidP="00207D4B">
            <w:pPr>
              <w:keepNext/>
              <w:jc w:val="center"/>
              <w:rPr>
                <w:rFonts w:asciiTheme="minorHAnsi" w:hAnsiTheme="minorHAnsi"/>
                <w:sz w:val="18"/>
                <w:szCs w:val="18"/>
              </w:rPr>
            </w:pPr>
            <w:r w:rsidRPr="00AF2430">
              <w:rPr>
                <w:rFonts w:asciiTheme="minorHAnsi" w:hAnsiTheme="minorHAnsi"/>
                <w:sz w:val="18"/>
                <w:szCs w:val="18"/>
              </w:rPr>
              <w:t>Zone Description</w:t>
            </w:r>
          </w:p>
        </w:tc>
        <w:tc>
          <w:tcPr>
            <w:tcW w:w="817" w:type="pct"/>
            <w:vAlign w:val="center"/>
          </w:tcPr>
          <w:p w14:paraId="65CE9D30" w14:textId="69C991AA" w:rsidR="003602D0" w:rsidRPr="00AF2430" w:rsidRDefault="003602D0" w:rsidP="004416D7">
            <w:pPr>
              <w:keepNext/>
              <w:jc w:val="center"/>
              <w:rPr>
                <w:rFonts w:asciiTheme="minorHAnsi" w:hAnsiTheme="minorHAnsi"/>
                <w:sz w:val="18"/>
                <w:szCs w:val="18"/>
              </w:rPr>
            </w:pPr>
            <w:r w:rsidRPr="00AF2430">
              <w:rPr>
                <w:rFonts w:asciiTheme="minorHAnsi" w:hAnsiTheme="minorHAnsi"/>
                <w:sz w:val="18"/>
                <w:szCs w:val="18"/>
              </w:rPr>
              <w:t xml:space="preserve">Measured Watt Draw with </w:t>
            </w:r>
            <w:r w:rsidR="004416D7">
              <w:rPr>
                <w:rFonts w:asciiTheme="minorHAnsi" w:hAnsiTheme="minorHAnsi"/>
                <w:sz w:val="18"/>
                <w:szCs w:val="18"/>
              </w:rPr>
              <w:t>A</w:t>
            </w:r>
            <w:r w:rsidRPr="00AF2430">
              <w:rPr>
                <w:rFonts w:asciiTheme="minorHAnsi" w:hAnsiTheme="minorHAnsi"/>
                <w:sz w:val="18"/>
                <w:szCs w:val="18"/>
              </w:rPr>
              <w:t xml:space="preserve">ll </w:t>
            </w:r>
            <w:r w:rsidR="004416D7">
              <w:rPr>
                <w:rFonts w:asciiTheme="minorHAnsi" w:hAnsiTheme="minorHAnsi"/>
                <w:sz w:val="18"/>
                <w:szCs w:val="18"/>
              </w:rPr>
              <w:t>O</w:t>
            </w:r>
            <w:r w:rsidRPr="00AF2430">
              <w:rPr>
                <w:rFonts w:asciiTheme="minorHAnsi" w:hAnsiTheme="minorHAnsi"/>
                <w:sz w:val="18"/>
                <w:szCs w:val="18"/>
              </w:rPr>
              <w:t xml:space="preserve">ther </w:t>
            </w:r>
            <w:r w:rsidR="004416D7">
              <w:rPr>
                <w:rFonts w:asciiTheme="minorHAnsi" w:hAnsiTheme="minorHAnsi"/>
                <w:sz w:val="18"/>
                <w:szCs w:val="18"/>
              </w:rPr>
              <w:t>Z</w:t>
            </w:r>
            <w:r w:rsidRPr="00AF2430">
              <w:rPr>
                <w:rFonts w:asciiTheme="minorHAnsi" w:hAnsiTheme="minorHAnsi"/>
                <w:sz w:val="18"/>
                <w:szCs w:val="18"/>
              </w:rPr>
              <w:t xml:space="preserve">ones </w:t>
            </w:r>
            <w:r w:rsidR="004416D7">
              <w:rPr>
                <w:rFonts w:asciiTheme="minorHAnsi" w:hAnsiTheme="minorHAnsi"/>
                <w:sz w:val="18"/>
                <w:szCs w:val="18"/>
              </w:rPr>
              <w:t>O</w:t>
            </w:r>
            <w:r w:rsidRPr="00AF2430">
              <w:rPr>
                <w:rFonts w:asciiTheme="minorHAnsi" w:hAnsiTheme="minorHAnsi"/>
                <w:sz w:val="18"/>
                <w:szCs w:val="18"/>
              </w:rPr>
              <w:t>ff</w:t>
            </w:r>
          </w:p>
        </w:tc>
        <w:tc>
          <w:tcPr>
            <w:tcW w:w="840" w:type="pct"/>
            <w:vAlign w:val="center"/>
          </w:tcPr>
          <w:p w14:paraId="65CE9D31" w14:textId="4F75CAFA" w:rsidR="003602D0" w:rsidRPr="00AF2430" w:rsidRDefault="003602D0" w:rsidP="004416D7">
            <w:pPr>
              <w:keepNext/>
              <w:jc w:val="center"/>
              <w:rPr>
                <w:rFonts w:asciiTheme="minorHAnsi" w:hAnsiTheme="minorHAnsi"/>
                <w:sz w:val="18"/>
                <w:szCs w:val="18"/>
              </w:rPr>
            </w:pPr>
            <w:r w:rsidRPr="00AF2430">
              <w:rPr>
                <w:rFonts w:asciiTheme="minorHAnsi" w:hAnsiTheme="minorHAnsi"/>
                <w:sz w:val="18"/>
                <w:szCs w:val="18"/>
              </w:rPr>
              <w:t xml:space="preserve">Measured Airflow with </w:t>
            </w:r>
            <w:r w:rsidR="004416D7">
              <w:rPr>
                <w:rFonts w:asciiTheme="minorHAnsi" w:hAnsiTheme="minorHAnsi"/>
                <w:sz w:val="18"/>
                <w:szCs w:val="18"/>
              </w:rPr>
              <w:t>A</w:t>
            </w:r>
            <w:r w:rsidRPr="00AF2430">
              <w:rPr>
                <w:rFonts w:asciiTheme="minorHAnsi" w:hAnsiTheme="minorHAnsi"/>
                <w:sz w:val="18"/>
                <w:szCs w:val="18"/>
              </w:rPr>
              <w:t xml:space="preserve">ll </w:t>
            </w:r>
            <w:r w:rsidR="004416D7">
              <w:rPr>
                <w:rFonts w:asciiTheme="minorHAnsi" w:hAnsiTheme="minorHAnsi"/>
                <w:sz w:val="18"/>
                <w:szCs w:val="18"/>
              </w:rPr>
              <w:t>O</w:t>
            </w:r>
            <w:r w:rsidRPr="00AF2430">
              <w:rPr>
                <w:rFonts w:asciiTheme="minorHAnsi" w:hAnsiTheme="minorHAnsi"/>
                <w:sz w:val="18"/>
                <w:szCs w:val="18"/>
              </w:rPr>
              <w:t xml:space="preserve">ther </w:t>
            </w:r>
            <w:r w:rsidR="004416D7">
              <w:rPr>
                <w:rFonts w:asciiTheme="minorHAnsi" w:hAnsiTheme="minorHAnsi"/>
                <w:sz w:val="18"/>
                <w:szCs w:val="18"/>
              </w:rPr>
              <w:t>Z</w:t>
            </w:r>
            <w:r w:rsidRPr="00AF2430">
              <w:rPr>
                <w:rFonts w:asciiTheme="minorHAnsi" w:hAnsiTheme="minorHAnsi"/>
                <w:sz w:val="18"/>
                <w:szCs w:val="18"/>
              </w:rPr>
              <w:t xml:space="preserve">ones </w:t>
            </w:r>
            <w:r w:rsidR="004416D7">
              <w:rPr>
                <w:rFonts w:asciiTheme="minorHAnsi" w:hAnsiTheme="minorHAnsi"/>
                <w:sz w:val="18"/>
                <w:szCs w:val="18"/>
              </w:rPr>
              <w:t>O</w:t>
            </w:r>
            <w:r w:rsidRPr="00AF2430">
              <w:rPr>
                <w:rFonts w:asciiTheme="minorHAnsi" w:hAnsiTheme="minorHAnsi"/>
                <w:sz w:val="18"/>
                <w:szCs w:val="18"/>
              </w:rPr>
              <w:t>ff</w:t>
            </w:r>
            <w:r w:rsidR="001445A1">
              <w:rPr>
                <w:rFonts w:asciiTheme="minorHAnsi" w:hAnsiTheme="minorHAnsi"/>
                <w:sz w:val="18"/>
                <w:szCs w:val="18"/>
              </w:rPr>
              <w:t xml:space="preserve"> (cfm)</w:t>
            </w:r>
          </w:p>
        </w:tc>
        <w:tc>
          <w:tcPr>
            <w:tcW w:w="828" w:type="pct"/>
            <w:vAlign w:val="center"/>
          </w:tcPr>
          <w:p w14:paraId="65CE9D32" w14:textId="77777777" w:rsidR="003602D0" w:rsidRPr="00AF2430" w:rsidRDefault="003602D0" w:rsidP="00207D4B">
            <w:pPr>
              <w:keepNext/>
              <w:jc w:val="center"/>
              <w:rPr>
                <w:rFonts w:asciiTheme="minorHAnsi" w:hAnsiTheme="minorHAnsi"/>
                <w:sz w:val="18"/>
                <w:szCs w:val="18"/>
              </w:rPr>
            </w:pPr>
            <w:r w:rsidRPr="00AF2430">
              <w:rPr>
                <w:rFonts w:asciiTheme="minorHAnsi" w:hAnsiTheme="minorHAnsi"/>
                <w:sz w:val="18"/>
                <w:szCs w:val="18"/>
              </w:rPr>
              <w:t>Calculated Fan Efficacy</w:t>
            </w:r>
          </w:p>
          <w:p w14:paraId="65CE9D33" w14:textId="12BC5B0B" w:rsidR="003602D0" w:rsidRPr="00AF2430" w:rsidRDefault="003602D0" w:rsidP="00207D4B">
            <w:pPr>
              <w:keepNext/>
              <w:jc w:val="center"/>
              <w:rPr>
                <w:rFonts w:asciiTheme="minorHAnsi" w:hAnsiTheme="minorHAnsi"/>
                <w:sz w:val="18"/>
                <w:szCs w:val="18"/>
              </w:rPr>
            </w:pPr>
            <w:r w:rsidRPr="00AF2430">
              <w:rPr>
                <w:rFonts w:asciiTheme="minorHAnsi" w:hAnsiTheme="minorHAnsi"/>
                <w:sz w:val="18"/>
                <w:szCs w:val="18"/>
              </w:rPr>
              <w:t>(W</w:t>
            </w:r>
            <w:r w:rsidR="004416D7">
              <w:rPr>
                <w:rFonts w:asciiTheme="minorHAnsi" w:hAnsiTheme="minorHAnsi"/>
                <w:sz w:val="18"/>
                <w:szCs w:val="18"/>
              </w:rPr>
              <w:t>atts</w:t>
            </w:r>
            <w:r w:rsidRPr="00AF2430">
              <w:rPr>
                <w:rFonts w:asciiTheme="minorHAnsi" w:hAnsiTheme="minorHAnsi"/>
                <w:sz w:val="18"/>
                <w:szCs w:val="18"/>
              </w:rPr>
              <w:t>/cfm)</w:t>
            </w:r>
          </w:p>
        </w:tc>
        <w:tc>
          <w:tcPr>
            <w:tcW w:w="833" w:type="pct"/>
            <w:vAlign w:val="center"/>
          </w:tcPr>
          <w:p w14:paraId="65CE9D34" w14:textId="77777777" w:rsidR="003602D0" w:rsidRPr="00AF2430" w:rsidRDefault="003602D0" w:rsidP="00207D4B">
            <w:pPr>
              <w:keepNext/>
              <w:jc w:val="center"/>
              <w:rPr>
                <w:rFonts w:asciiTheme="minorHAnsi" w:hAnsiTheme="minorHAnsi"/>
                <w:sz w:val="18"/>
                <w:szCs w:val="18"/>
              </w:rPr>
            </w:pPr>
            <w:r w:rsidRPr="00AF2430">
              <w:rPr>
                <w:rFonts w:asciiTheme="minorHAnsi" w:hAnsiTheme="minorHAnsi"/>
                <w:sz w:val="18"/>
                <w:szCs w:val="18"/>
              </w:rPr>
              <w:t>Zone Compliance Status</w:t>
            </w:r>
          </w:p>
        </w:tc>
      </w:tr>
      <w:tr w:rsidR="003602D0" w:rsidRPr="00D83E48" w14:paraId="65CE9D3C" w14:textId="77777777" w:rsidTr="0036342F">
        <w:tblPrEx>
          <w:tblCellMar>
            <w:top w:w="0" w:type="dxa"/>
            <w:left w:w="108" w:type="dxa"/>
            <w:bottom w:w="0" w:type="dxa"/>
            <w:right w:w="108" w:type="dxa"/>
          </w:tblCellMar>
        </w:tblPrEx>
        <w:trPr>
          <w:trHeight w:val="144"/>
        </w:trPr>
        <w:tc>
          <w:tcPr>
            <w:tcW w:w="854" w:type="pct"/>
            <w:gridSpan w:val="2"/>
            <w:vAlign w:val="center"/>
          </w:tcPr>
          <w:p w14:paraId="65CE9D36" w14:textId="77777777" w:rsidR="003602D0" w:rsidRPr="00AF2430" w:rsidRDefault="003602D0" w:rsidP="00207D4B">
            <w:pPr>
              <w:keepNext/>
              <w:jc w:val="center"/>
              <w:rPr>
                <w:rFonts w:asciiTheme="minorHAnsi" w:hAnsiTheme="minorHAnsi"/>
                <w:sz w:val="18"/>
                <w:szCs w:val="18"/>
              </w:rPr>
            </w:pPr>
            <w:r w:rsidRPr="00AF2430">
              <w:rPr>
                <w:rFonts w:asciiTheme="minorHAnsi" w:hAnsiTheme="minorHAnsi"/>
                <w:sz w:val="18"/>
                <w:szCs w:val="18"/>
              </w:rPr>
              <w:t>&lt;&lt;user entry, text field 20 characters&gt;&gt;</w:t>
            </w:r>
          </w:p>
        </w:tc>
        <w:tc>
          <w:tcPr>
            <w:tcW w:w="828" w:type="pct"/>
            <w:vAlign w:val="center"/>
          </w:tcPr>
          <w:p w14:paraId="65CE9D37" w14:textId="77777777" w:rsidR="003602D0" w:rsidRPr="00AF2430" w:rsidRDefault="003602D0" w:rsidP="00207D4B">
            <w:pPr>
              <w:keepNext/>
              <w:jc w:val="center"/>
              <w:rPr>
                <w:rFonts w:asciiTheme="minorHAnsi" w:hAnsiTheme="minorHAnsi"/>
                <w:sz w:val="18"/>
                <w:szCs w:val="18"/>
              </w:rPr>
            </w:pPr>
            <w:r w:rsidRPr="00AF2430">
              <w:rPr>
                <w:rFonts w:asciiTheme="minorHAnsi" w:hAnsiTheme="minorHAnsi"/>
                <w:sz w:val="18"/>
                <w:szCs w:val="18"/>
              </w:rPr>
              <w:t>&lt;&lt;user entry, text field 50 characters&gt;&gt;</w:t>
            </w:r>
          </w:p>
        </w:tc>
        <w:tc>
          <w:tcPr>
            <w:tcW w:w="817" w:type="pct"/>
            <w:vAlign w:val="center"/>
          </w:tcPr>
          <w:p w14:paraId="65CE9D38" w14:textId="77777777" w:rsidR="003602D0" w:rsidRPr="00AF2430" w:rsidRDefault="003602D0" w:rsidP="00207D4B">
            <w:pPr>
              <w:keepNext/>
              <w:jc w:val="center"/>
              <w:rPr>
                <w:rFonts w:asciiTheme="minorHAnsi" w:hAnsiTheme="minorHAnsi"/>
                <w:sz w:val="18"/>
                <w:szCs w:val="18"/>
              </w:rPr>
            </w:pPr>
            <w:r w:rsidRPr="00AF2430">
              <w:rPr>
                <w:rFonts w:asciiTheme="minorHAnsi" w:hAnsiTheme="minorHAnsi"/>
                <w:sz w:val="18"/>
                <w:szCs w:val="18"/>
              </w:rPr>
              <w:t>&lt;&lt;user input numeric value: xxxx&gt;&gt;</w:t>
            </w:r>
          </w:p>
        </w:tc>
        <w:tc>
          <w:tcPr>
            <w:tcW w:w="840" w:type="pct"/>
            <w:vAlign w:val="center"/>
          </w:tcPr>
          <w:p w14:paraId="65CE9D39" w14:textId="77777777" w:rsidR="003602D0" w:rsidRPr="00AF2430" w:rsidRDefault="003602D0" w:rsidP="00207D4B">
            <w:pPr>
              <w:keepNext/>
              <w:jc w:val="center"/>
              <w:rPr>
                <w:rFonts w:asciiTheme="minorHAnsi" w:hAnsiTheme="minorHAnsi"/>
                <w:sz w:val="18"/>
                <w:szCs w:val="18"/>
              </w:rPr>
            </w:pPr>
            <w:r w:rsidRPr="00AF2430">
              <w:rPr>
                <w:rFonts w:asciiTheme="minorHAnsi" w:hAnsiTheme="minorHAnsi"/>
                <w:sz w:val="18"/>
                <w:szCs w:val="18"/>
              </w:rPr>
              <w:t>&lt;&lt;from MCH23&gt;&gt;</w:t>
            </w:r>
          </w:p>
        </w:tc>
        <w:tc>
          <w:tcPr>
            <w:tcW w:w="828" w:type="pct"/>
            <w:vAlign w:val="center"/>
          </w:tcPr>
          <w:p w14:paraId="65CE9D3A" w14:textId="77777777" w:rsidR="003602D0" w:rsidRPr="00AF2430" w:rsidRDefault="003602D0" w:rsidP="00207D4B">
            <w:pPr>
              <w:keepNext/>
              <w:jc w:val="center"/>
              <w:rPr>
                <w:rFonts w:asciiTheme="minorHAnsi" w:hAnsiTheme="minorHAnsi"/>
                <w:sz w:val="18"/>
                <w:szCs w:val="18"/>
              </w:rPr>
            </w:pPr>
            <w:r w:rsidRPr="00AF2430">
              <w:rPr>
                <w:rFonts w:asciiTheme="minorHAnsi" w:hAnsiTheme="minorHAnsi"/>
                <w:sz w:val="18"/>
                <w:szCs w:val="18"/>
              </w:rPr>
              <w:t>&lt;&lt;calculated value, D05</w:t>
            </w:r>
            <w:r w:rsidR="001445A1">
              <w:rPr>
                <w:rFonts w:asciiTheme="minorHAnsi" w:hAnsiTheme="minorHAnsi"/>
                <w:sz w:val="18"/>
                <w:szCs w:val="18"/>
              </w:rPr>
              <w:t>divided by</w:t>
            </w:r>
            <w:r w:rsidRPr="00AF2430">
              <w:rPr>
                <w:rFonts w:asciiTheme="minorHAnsi" w:hAnsiTheme="minorHAnsi"/>
                <w:sz w:val="18"/>
                <w:szCs w:val="18"/>
              </w:rPr>
              <w:t>D06&gt;&gt;</w:t>
            </w:r>
          </w:p>
        </w:tc>
        <w:tc>
          <w:tcPr>
            <w:tcW w:w="833" w:type="pct"/>
            <w:vAlign w:val="center"/>
          </w:tcPr>
          <w:p w14:paraId="65CE9D3B" w14:textId="77777777" w:rsidR="003602D0" w:rsidRPr="00AF2430" w:rsidRDefault="003602D0" w:rsidP="002E7255">
            <w:pPr>
              <w:keepNext/>
              <w:jc w:val="center"/>
              <w:rPr>
                <w:rFonts w:asciiTheme="minorHAnsi" w:hAnsiTheme="minorHAnsi"/>
                <w:sz w:val="18"/>
                <w:szCs w:val="18"/>
              </w:rPr>
            </w:pPr>
            <w:r w:rsidRPr="00AF2430">
              <w:rPr>
                <w:rFonts w:asciiTheme="minorHAnsi" w:hAnsiTheme="minorHAnsi"/>
                <w:sz w:val="18"/>
                <w:szCs w:val="18"/>
              </w:rPr>
              <w:t xml:space="preserve">&lt;&lt;if D07 &lt;= </w:t>
            </w:r>
            <w:r w:rsidR="002E7255">
              <w:rPr>
                <w:rFonts w:asciiTheme="minorHAnsi" w:hAnsiTheme="minorHAnsi"/>
                <w:sz w:val="18"/>
                <w:szCs w:val="18"/>
              </w:rPr>
              <w:t>D02</w:t>
            </w:r>
            <w:r w:rsidRPr="00AF2430">
              <w:rPr>
                <w:rFonts w:asciiTheme="minorHAnsi" w:hAnsiTheme="minorHAnsi"/>
                <w:sz w:val="18"/>
                <w:szCs w:val="18"/>
              </w:rPr>
              <w:t>, then display text: Pass, else display text: Fail&gt;&gt;</w:t>
            </w:r>
          </w:p>
        </w:tc>
      </w:tr>
      <w:tr w:rsidR="003602D0" w:rsidRPr="00D83E48" w14:paraId="65CE9D43" w14:textId="77777777" w:rsidTr="0036342F">
        <w:tblPrEx>
          <w:tblCellMar>
            <w:top w:w="0" w:type="dxa"/>
            <w:left w:w="108" w:type="dxa"/>
            <w:bottom w:w="0" w:type="dxa"/>
            <w:right w:w="108" w:type="dxa"/>
          </w:tblCellMar>
        </w:tblPrEx>
        <w:trPr>
          <w:trHeight w:val="144"/>
        </w:trPr>
        <w:tc>
          <w:tcPr>
            <w:tcW w:w="854" w:type="pct"/>
            <w:gridSpan w:val="2"/>
            <w:vAlign w:val="center"/>
          </w:tcPr>
          <w:p w14:paraId="65CE9D3D" w14:textId="77777777" w:rsidR="003602D0" w:rsidRPr="00AF2430" w:rsidRDefault="003602D0" w:rsidP="00E15FD7">
            <w:pPr>
              <w:keepNext/>
              <w:jc w:val="center"/>
              <w:rPr>
                <w:rFonts w:asciiTheme="minorHAnsi" w:hAnsiTheme="minorHAnsi"/>
                <w:sz w:val="18"/>
                <w:szCs w:val="18"/>
              </w:rPr>
            </w:pPr>
          </w:p>
        </w:tc>
        <w:tc>
          <w:tcPr>
            <w:tcW w:w="828" w:type="pct"/>
            <w:vAlign w:val="center"/>
          </w:tcPr>
          <w:p w14:paraId="65CE9D3E" w14:textId="77777777" w:rsidR="003602D0" w:rsidRPr="00AF2430" w:rsidRDefault="003602D0" w:rsidP="00E15FD7">
            <w:pPr>
              <w:keepNext/>
              <w:jc w:val="center"/>
              <w:rPr>
                <w:rFonts w:asciiTheme="minorHAnsi" w:hAnsiTheme="minorHAnsi"/>
                <w:sz w:val="18"/>
                <w:szCs w:val="18"/>
              </w:rPr>
            </w:pPr>
          </w:p>
        </w:tc>
        <w:tc>
          <w:tcPr>
            <w:tcW w:w="817" w:type="pct"/>
            <w:vAlign w:val="center"/>
          </w:tcPr>
          <w:p w14:paraId="65CE9D3F" w14:textId="77777777" w:rsidR="003602D0" w:rsidRPr="00AF2430" w:rsidRDefault="003602D0" w:rsidP="00E15FD7">
            <w:pPr>
              <w:keepNext/>
              <w:jc w:val="center"/>
              <w:rPr>
                <w:rFonts w:asciiTheme="minorHAnsi" w:hAnsiTheme="minorHAnsi"/>
                <w:sz w:val="18"/>
                <w:szCs w:val="18"/>
              </w:rPr>
            </w:pPr>
          </w:p>
        </w:tc>
        <w:tc>
          <w:tcPr>
            <w:tcW w:w="840" w:type="pct"/>
            <w:vAlign w:val="center"/>
          </w:tcPr>
          <w:p w14:paraId="65CE9D40" w14:textId="77777777" w:rsidR="003602D0" w:rsidRPr="00AF2430" w:rsidRDefault="003602D0" w:rsidP="00E15FD7">
            <w:pPr>
              <w:keepNext/>
              <w:jc w:val="center"/>
              <w:rPr>
                <w:rFonts w:asciiTheme="minorHAnsi" w:hAnsiTheme="minorHAnsi"/>
                <w:sz w:val="18"/>
                <w:szCs w:val="18"/>
              </w:rPr>
            </w:pPr>
          </w:p>
        </w:tc>
        <w:tc>
          <w:tcPr>
            <w:tcW w:w="828" w:type="pct"/>
            <w:vAlign w:val="center"/>
          </w:tcPr>
          <w:p w14:paraId="65CE9D41" w14:textId="77777777" w:rsidR="003602D0" w:rsidRPr="00AF2430" w:rsidRDefault="003602D0" w:rsidP="00E15FD7">
            <w:pPr>
              <w:keepNext/>
              <w:jc w:val="center"/>
              <w:rPr>
                <w:rFonts w:asciiTheme="minorHAnsi" w:hAnsiTheme="minorHAnsi"/>
                <w:sz w:val="18"/>
                <w:szCs w:val="18"/>
              </w:rPr>
            </w:pPr>
          </w:p>
        </w:tc>
        <w:tc>
          <w:tcPr>
            <w:tcW w:w="833" w:type="pct"/>
            <w:vAlign w:val="center"/>
          </w:tcPr>
          <w:p w14:paraId="65CE9D42" w14:textId="77777777" w:rsidR="003602D0" w:rsidRPr="00AF2430" w:rsidRDefault="003602D0" w:rsidP="00E15FD7">
            <w:pPr>
              <w:keepNext/>
              <w:jc w:val="center"/>
              <w:rPr>
                <w:rFonts w:asciiTheme="minorHAnsi" w:hAnsiTheme="minorHAnsi"/>
                <w:sz w:val="18"/>
                <w:szCs w:val="18"/>
              </w:rPr>
            </w:pPr>
          </w:p>
        </w:tc>
      </w:tr>
      <w:tr w:rsidR="004D5FB9" w:rsidRPr="00D83E48" w14:paraId="65CE9D4A" w14:textId="77777777" w:rsidTr="0036342F">
        <w:tblPrEx>
          <w:tblCellMar>
            <w:top w:w="0" w:type="dxa"/>
            <w:left w:w="108" w:type="dxa"/>
            <w:bottom w:w="0" w:type="dxa"/>
            <w:right w:w="108" w:type="dxa"/>
          </w:tblCellMar>
        </w:tblPrEx>
        <w:trPr>
          <w:trHeight w:val="144"/>
        </w:trPr>
        <w:tc>
          <w:tcPr>
            <w:tcW w:w="854" w:type="pct"/>
            <w:gridSpan w:val="2"/>
            <w:vAlign w:val="center"/>
          </w:tcPr>
          <w:p w14:paraId="65CE9D44" w14:textId="77777777" w:rsidR="004D5FB9" w:rsidRPr="00AF2430" w:rsidRDefault="004D5FB9" w:rsidP="00E15FD7">
            <w:pPr>
              <w:keepNext/>
              <w:jc w:val="center"/>
              <w:rPr>
                <w:rFonts w:asciiTheme="minorHAnsi" w:hAnsiTheme="minorHAnsi"/>
                <w:sz w:val="18"/>
                <w:szCs w:val="18"/>
              </w:rPr>
            </w:pPr>
          </w:p>
        </w:tc>
        <w:tc>
          <w:tcPr>
            <w:tcW w:w="828" w:type="pct"/>
            <w:vAlign w:val="center"/>
          </w:tcPr>
          <w:p w14:paraId="65CE9D45" w14:textId="77777777" w:rsidR="004D5FB9" w:rsidRPr="00AF2430" w:rsidRDefault="004D5FB9" w:rsidP="00E15FD7">
            <w:pPr>
              <w:keepNext/>
              <w:jc w:val="center"/>
              <w:rPr>
                <w:rFonts w:asciiTheme="minorHAnsi" w:hAnsiTheme="minorHAnsi"/>
                <w:sz w:val="18"/>
                <w:szCs w:val="18"/>
              </w:rPr>
            </w:pPr>
          </w:p>
        </w:tc>
        <w:tc>
          <w:tcPr>
            <w:tcW w:w="817" w:type="pct"/>
            <w:vAlign w:val="center"/>
          </w:tcPr>
          <w:p w14:paraId="65CE9D46" w14:textId="77777777" w:rsidR="004D5FB9" w:rsidRPr="00AF2430" w:rsidRDefault="004D5FB9" w:rsidP="00E15FD7">
            <w:pPr>
              <w:keepNext/>
              <w:jc w:val="center"/>
              <w:rPr>
                <w:rFonts w:asciiTheme="minorHAnsi" w:hAnsiTheme="minorHAnsi"/>
                <w:sz w:val="18"/>
                <w:szCs w:val="18"/>
              </w:rPr>
            </w:pPr>
          </w:p>
        </w:tc>
        <w:tc>
          <w:tcPr>
            <w:tcW w:w="840" w:type="pct"/>
            <w:vAlign w:val="center"/>
          </w:tcPr>
          <w:p w14:paraId="65CE9D47" w14:textId="77777777" w:rsidR="004D5FB9" w:rsidRPr="00AF2430" w:rsidRDefault="004D5FB9" w:rsidP="00E15FD7">
            <w:pPr>
              <w:keepNext/>
              <w:jc w:val="center"/>
              <w:rPr>
                <w:rFonts w:asciiTheme="minorHAnsi" w:hAnsiTheme="minorHAnsi"/>
                <w:sz w:val="18"/>
                <w:szCs w:val="18"/>
              </w:rPr>
            </w:pPr>
          </w:p>
        </w:tc>
        <w:tc>
          <w:tcPr>
            <w:tcW w:w="828" w:type="pct"/>
            <w:vAlign w:val="center"/>
          </w:tcPr>
          <w:p w14:paraId="65CE9D48" w14:textId="77777777" w:rsidR="004D5FB9" w:rsidRPr="00AF2430" w:rsidRDefault="004D5FB9" w:rsidP="00E15FD7">
            <w:pPr>
              <w:keepNext/>
              <w:jc w:val="center"/>
              <w:rPr>
                <w:rFonts w:asciiTheme="minorHAnsi" w:hAnsiTheme="minorHAnsi"/>
                <w:sz w:val="18"/>
                <w:szCs w:val="18"/>
              </w:rPr>
            </w:pPr>
          </w:p>
        </w:tc>
        <w:tc>
          <w:tcPr>
            <w:tcW w:w="833" w:type="pct"/>
            <w:vAlign w:val="center"/>
          </w:tcPr>
          <w:p w14:paraId="65CE9D49" w14:textId="77777777" w:rsidR="004D5FB9" w:rsidRPr="00AF2430" w:rsidRDefault="004D5FB9" w:rsidP="00E15FD7">
            <w:pPr>
              <w:keepNext/>
              <w:jc w:val="center"/>
              <w:rPr>
                <w:rFonts w:asciiTheme="minorHAnsi" w:hAnsiTheme="minorHAnsi"/>
                <w:sz w:val="18"/>
                <w:szCs w:val="18"/>
              </w:rPr>
            </w:pPr>
          </w:p>
        </w:tc>
      </w:tr>
      <w:tr w:rsidR="00207D4B" w:rsidRPr="00D83E48" w14:paraId="65CE9D4E" w14:textId="77777777" w:rsidTr="004D5FB9">
        <w:tblPrEx>
          <w:tblCellMar>
            <w:top w:w="0" w:type="dxa"/>
            <w:left w:w="115" w:type="dxa"/>
            <w:bottom w:w="0" w:type="dxa"/>
            <w:right w:w="115" w:type="dxa"/>
          </w:tblCellMar>
        </w:tblPrEx>
        <w:trPr>
          <w:trHeight w:val="144"/>
        </w:trPr>
        <w:tc>
          <w:tcPr>
            <w:tcW w:w="217" w:type="pct"/>
            <w:vAlign w:val="center"/>
          </w:tcPr>
          <w:p w14:paraId="65CE9D4B" w14:textId="77777777" w:rsidR="00207D4B" w:rsidRPr="00AF2430" w:rsidRDefault="00207D4B" w:rsidP="00E15FD7">
            <w:pPr>
              <w:pStyle w:val="FootnoteText"/>
              <w:keepNext/>
              <w:jc w:val="center"/>
              <w:rPr>
                <w:rFonts w:asciiTheme="minorHAnsi" w:hAnsiTheme="minorHAnsi"/>
                <w:sz w:val="18"/>
                <w:szCs w:val="18"/>
              </w:rPr>
            </w:pPr>
            <w:r w:rsidRPr="00AF2430">
              <w:rPr>
                <w:rFonts w:asciiTheme="minorHAnsi" w:hAnsiTheme="minorHAnsi"/>
                <w:sz w:val="18"/>
                <w:szCs w:val="18"/>
              </w:rPr>
              <w:t>09</w:t>
            </w:r>
          </w:p>
        </w:tc>
        <w:tc>
          <w:tcPr>
            <w:tcW w:w="2282" w:type="pct"/>
            <w:gridSpan w:val="3"/>
            <w:vAlign w:val="center"/>
          </w:tcPr>
          <w:p w14:paraId="65CE9D4C" w14:textId="77777777" w:rsidR="00207D4B" w:rsidRPr="00AF2430" w:rsidRDefault="00207D4B" w:rsidP="00207D4B">
            <w:pPr>
              <w:pStyle w:val="FootnoteText"/>
              <w:keepNext/>
              <w:rPr>
                <w:rFonts w:asciiTheme="minorHAnsi" w:hAnsiTheme="minorHAnsi"/>
                <w:sz w:val="18"/>
                <w:szCs w:val="18"/>
              </w:rPr>
            </w:pPr>
            <w:r w:rsidRPr="00AF2430">
              <w:rPr>
                <w:rFonts w:asciiTheme="minorHAnsi" w:hAnsiTheme="minorHAnsi"/>
                <w:sz w:val="18"/>
                <w:szCs w:val="18"/>
              </w:rPr>
              <w:t>Compliance Statement:</w:t>
            </w:r>
          </w:p>
        </w:tc>
        <w:tc>
          <w:tcPr>
            <w:tcW w:w="2501" w:type="pct"/>
            <w:gridSpan w:val="3"/>
            <w:vAlign w:val="center"/>
          </w:tcPr>
          <w:p w14:paraId="65CE9D4D" w14:textId="77777777" w:rsidR="00207D4B" w:rsidRPr="00AF2430" w:rsidRDefault="00207D4B" w:rsidP="00207D4B">
            <w:pPr>
              <w:pStyle w:val="FootnoteText"/>
              <w:keepNext/>
              <w:rPr>
                <w:rFonts w:asciiTheme="minorHAnsi" w:hAnsiTheme="minorHAnsi"/>
                <w:sz w:val="18"/>
                <w:szCs w:val="18"/>
              </w:rPr>
            </w:pPr>
            <w:r w:rsidRPr="00AF2430">
              <w:rPr>
                <w:rFonts w:asciiTheme="minorHAnsi" w:hAnsiTheme="minorHAnsi"/>
                <w:sz w:val="18"/>
                <w:szCs w:val="18"/>
              </w:rPr>
              <w:t>&lt;&lt;</w:t>
            </w:r>
            <w:r>
              <w:rPr>
                <w:rFonts w:asciiTheme="minorHAnsi" w:hAnsiTheme="minorHAnsi"/>
                <w:sz w:val="18"/>
                <w:szCs w:val="18"/>
              </w:rPr>
              <w:t>I</w:t>
            </w:r>
            <w:r w:rsidRPr="00AF2430">
              <w:rPr>
                <w:rFonts w:asciiTheme="minorHAnsi" w:hAnsiTheme="minorHAnsi"/>
                <w:sz w:val="18"/>
                <w:szCs w:val="18"/>
              </w:rPr>
              <w:t>f all values in D08 = pass, then display text: system fan efficacy complies, else display text: system does not comply with fan efficacy requirement&gt;&gt;</w:t>
            </w:r>
          </w:p>
        </w:tc>
      </w:tr>
    </w:tbl>
    <w:p w14:paraId="65CE9D4F" w14:textId="77777777" w:rsidR="003602D0" w:rsidRPr="0036342F" w:rsidRDefault="003602D0" w:rsidP="00693010">
      <w:pPr>
        <w:rPr>
          <w:rFonts w:asciiTheme="minorHAnsi" w:hAnsiTheme="minorHAnsi"/>
          <w:b/>
          <w:szCs w:val="18"/>
        </w:rPr>
      </w:pPr>
    </w:p>
    <w:tbl>
      <w:tblPr>
        <w:tblW w:w="10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468"/>
        <w:gridCol w:w="2790"/>
        <w:gridCol w:w="7740"/>
      </w:tblGrid>
      <w:tr w:rsidR="003602D0" w:rsidRPr="0036342F" w14:paraId="65CE9D51" w14:textId="77777777" w:rsidTr="00207D4B">
        <w:trPr>
          <w:trHeight w:val="144"/>
        </w:trPr>
        <w:tc>
          <w:tcPr>
            <w:tcW w:w="10998" w:type="dxa"/>
            <w:gridSpan w:val="3"/>
          </w:tcPr>
          <w:p w14:paraId="65CE9D50" w14:textId="77777777" w:rsidR="003602D0" w:rsidRPr="0036342F" w:rsidRDefault="003602D0" w:rsidP="00693010">
            <w:pPr>
              <w:keepNext/>
              <w:rPr>
                <w:rFonts w:asciiTheme="minorHAnsi" w:hAnsiTheme="minorHAnsi"/>
                <w:b/>
                <w:szCs w:val="18"/>
              </w:rPr>
            </w:pPr>
            <w:r w:rsidRPr="0036342F">
              <w:rPr>
                <w:rFonts w:asciiTheme="minorHAnsi" w:hAnsiTheme="minorHAnsi"/>
                <w:b/>
                <w:szCs w:val="18"/>
              </w:rPr>
              <w:t>E. Additional Requirements</w:t>
            </w:r>
          </w:p>
        </w:tc>
      </w:tr>
      <w:tr w:rsidR="003602D0" w:rsidRPr="00D83E48" w14:paraId="65CE9D54" w14:textId="77777777" w:rsidTr="00207D4B">
        <w:trPr>
          <w:trHeight w:val="144"/>
        </w:trPr>
        <w:tc>
          <w:tcPr>
            <w:tcW w:w="468" w:type="dxa"/>
          </w:tcPr>
          <w:p w14:paraId="65CE9D52" w14:textId="77777777" w:rsidR="003602D0" w:rsidRPr="00207D4B" w:rsidRDefault="003602D0" w:rsidP="00693010">
            <w:pPr>
              <w:pStyle w:val="FootnoteText"/>
              <w:keepNext/>
              <w:jc w:val="center"/>
              <w:rPr>
                <w:rFonts w:asciiTheme="minorHAnsi" w:hAnsiTheme="minorHAnsi"/>
                <w:sz w:val="18"/>
                <w:szCs w:val="18"/>
              </w:rPr>
            </w:pPr>
            <w:r w:rsidRPr="00207D4B">
              <w:rPr>
                <w:rFonts w:asciiTheme="minorHAnsi" w:hAnsiTheme="minorHAnsi"/>
                <w:sz w:val="18"/>
                <w:szCs w:val="18"/>
              </w:rPr>
              <w:t>01</w:t>
            </w:r>
          </w:p>
        </w:tc>
        <w:tc>
          <w:tcPr>
            <w:tcW w:w="10530" w:type="dxa"/>
            <w:gridSpan w:val="2"/>
          </w:tcPr>
          <w:p w14:paraId="65CE9D53" w14:textId="77777777" w:rsidR="003602D0" w:rsidRPr="00207D4B" w:rsidRDefault="003602D0" w:rsidP="001376A8">
            <w:pPr>
              <w:rPr>
                <w:rFonts w:asciiTheme="minorHAnsi" w:hAnsiTheme="minorHAnsi"/>
                <w:sz w:val="18"/>
                <w:szCs w:val="18"/>
              </w:rPr>
            </w:pPr>
            <w:r w:rsidRPr="00207D4B">
              <w:rPr>
                <w:rFonts w:asciiTheme="minorHAnsi" w:hAnsiTheme="minorHAnsi"/>
                <w:sz w:val="18"/>
                <w:szCs w:val="18"/>
              </w:rPr>
              <w:t>All registers were fully open during the diagnostic test.</w:t>
            </w:r>
          </w:p>
        </w:tc>
      </w:tr>
      <w:tr w:rsidR="003602D0" w:rsidRPr="00D83E48" w14:paraId="65CE9D57" w14:textId="77777777" w:rsidTr="00207D4B">
        <w:trPr>
          <w:trHeight w:val="144"/>
        </w:trPr>
        <w:tc>
          <w:tcPr>
            <w:tcW w:w="468" w:type="dxa"/>
          </w:tcPr>
          <w:p w14:paraId="65CE9D55" w14:textId="77777777" w:rsidR="003602D0" w:rsidRPr="00207D4B" w:rsidRDefault="003602D0" w:rsidP="00693010">
            <w:pPr>
              <w:pStyle w:val="FootnoteText"/>
              <w:keepNext/>
              <w:jc w:val="center"/>
              <w:rPr>
                <w:rFonts w:asciiTheme="minorHAnsi" w:hAnsiTheme="minorHAnsi"/>
                <w:sz w:val="18"/>
                <w:szCs w:val="18"/>
              </w:rPr>
            </w:pPr>
            <w:r w:rsidRPr="00207D4B">
              <w:rPr>
                <w:rFonts w:asciiTheme="minorHAnsi" w:hAnsiTheme="minorHAnsi"/>
                <w:sz w:val="18"/>
                <w:szCs w:val="18"/>
              </w:rPr>
              <w:t>02</w:t>
            </w:r>
          </w:p>
        </w:tc>
        <w:tc>
          <w:tcPr>
            <w:tcW w:w="10530" w:type="dxa"/>
            <w:gridSpan w:val="2"/>
          </w:tcPr>
          <w:p w14:paraId="65CE9D56" w14:textId="77777777" w:rsidR="003602D0" w:rsidRPr="00207D4B" w:rsidRDefault="003602D0" w:rsidP="001376A8">
            <w:pPr>
              <w:rPr>
                <w:rFonts w:asciiTheme="minorHAnsi" w:hAnsiTheme="minorHAnsi"/>
                <w:sz w:val="18"/>
                <w:szCs w:val="18"/>
              </w:rPr>
            </w:pPr>
            <w:r w:rsidRPr="00207D4B">
              <w:rPr>
                <w:rFonts w:asciiTheme="minorHAnsi" w:hAnsiTheme="minorHAnsi"/>
                <w:sz w:val="18"/>
                <w:szCs w:val="18"/>
              </w:rPr>
              <w:t>System fan was set at maximum speed during the diagnostic test.</w:t>
            </w:r>
          </w:p>
        </w:tc>
      </w:tr>
      <w:tr w:rsidR="003602D0" w:rsidRPr="00D83E48" w14:paraId="65CE9D5A" w14:textId="77777777" w:rsidTr="00207D4B">
        <w:trPr>
          <w:trHeight w:val="144"/>
        </w:trPr>
        <w:tc>
          <w:tcPr>
            <w:tcW w:w="468" w:type="dxa"/>
          </w:tcPr>
          <w:p w14:paraId="65CE9D58" w14:textId="77777777" w:rsidR="003602D0" w:rsidRPr="00207D4B" w:rsidRDefault="003602D0" w:rsidP="00693010">
            <w:pPr>
              <w:pStyle w:val="FootnoteText"/>
              <w:keepNext/>
              <w:jc w:val="center"/>
              <w:rPr>
                <w:rFonts w:asciiTheme="minorHAnsi" w:hAnsiTheme="minorHAnsi"/>
                <w:sz w:val="18"/>
                <w:szCs w:val="18"/>
              </w:rPr>
            </w:pPr>
            <w:r w:rsidRPr="00207D4B">
              <w:rPr>
                <w:rFonts w:asciiTheme="minorHAnsi" w:hAnsiTheme="minorHAnsi"/>
                <w:sz w:val="18"/>
                <w:szCs w:val="18"/>
              </w:rPr>
              <w:t>03</w:t>
            </w:r>
          </w:p>
        </w:tc>
        <w:tc>
          <w:tcPr>
            <w:tcW w:w="10530" w:type="dxa"/>
            <w:gridSpan w:val="2"/>
          </w:tcPr>
          <w:p w14:paraId="65CE9D59" w14:textId="77777777" w:rsidR="003602D0" w:rsidRPr="00207D4B" w:rsidRDefault="003602D0" w:rsidP="001376A8">
            <w:pPr>
              <w:rPr>
                <w:rFonts w:asciiTheme="minorHAnsi" w:hAnsiTheme="minorHAnsi"/>
                <w:sz w:val="18"/>
                <w:szCs w:val="18"/>
              </w:rPr>
            </w:pPr>
            <w:r w:rsidRPr="00207D4B">
              <w:rPr>
                <w:rFonts w:asciiTheme="minorHAnsi" w:hAnsiTheme="minorHAnsi"/>
                <w:sz w:val="18"/>
                <w:szCs w:val="18"/>
              </w:rPr>
              <w:t>If fresh air duct is part of the HVAC system it was not closed during the diagnostic test.</w:t>
            </w:r>
          </w:p>
        </w:tc>
      </w:tr>
      <w:tr w:rsidR="003602D0" w:rsidRPr="00D83E48" w14:paraId="65CE9D5D" w14:textId="77777777" w:rsidTr="00207D4B">
        <w:trPr>
          <w:trHeight w:val="144"/>
        </w:trPr>
        <w:tc>
          <w:tcPr>
            <w:tcW w:w="468" w:type="dxa"/>
          </w:tcPr>
          <w:p w14:paraId="65CE9D5B" w14:textId="77777777" w:rsidR="003602D0" w:rsidRPr="00207D4B" w:rsidRDefault="003602D0" w:rsidP="00693010">
            <w:pPr>
              <w:pStyle w:val="FootnoteText"/>
              <w:keepNext/>
              <w:jc w:val="center"/>
              <w:rPr>
                <w:rFonts w:asciiTheme="minorHAnsi" w:hAnsiTheme="minorHAnsi"/>
                <w:sz w:val="18"/>
                <w:szCs w:val="18"/>
              </w:rPr>
            </w:pPr>
            <w:r w:rsidRPr="00207D4B">
              <w:rPr>
                <w:rFonts w:asciiTheme="minorHAnsi" w:hAnsiTheme="minorHAnsi"/>
                <w:sz w:val="18"/>
                <w:szCs w:val="18"/>
              </w:rPr>
              <w:t>04</w:t>
            </w:r>
          </w:p>
        </w:tc>
        <w:tc>
          <w:tcPr>
            <w:tcW w:w="10530" w:type="dxa"/>
            <w:gridSpan w:val="2"/>
          </w:tcPr>
          <w:p w14:paraId="65CE9D5C" w14:textId="77777777" w:rsidR="003602D0" w:rsidRPr="00207D4B" w:rsidRDefault="003602D0" w:rsidP="009D7D0E">
            <w:pPr>
              <w:keepNext/>
              <w:rPr>
                <w:rFonts w:asciiTheme="minorHAnsi" w:hAnsiTheme="minorHAnsi"/>
                <w:sz w:val="18"/>
                <w:szCs w:val="18"/>
              </w:rPr>
            </w:pPr>
            <w:r w:rsidRPr="00207D4B">
              <w:rPr>
                <w:rFonts w:asciiTheme="minorHAnsi" w:hAnsiTheme="minorHAnsi"/>
                <w:sz w:val="18"/>
                <w:szCs w:val="18"/>
              </w:rPr>
              <w:t>Airflow rate and fan watt draw shall be simultaneous measurements when used to calculate the fan efficacy tested value.</w:t>
            </w:r>
          </w:p>
        </w:tc>
      </w:tr>
      <w:tr w:rsidR="003602D0" w:rsidRPr="00D83E48" w14:paraId="65CE9D60" w14:textId="77777777" w:rsidTr="00036F28">
        <w:trPr>
          <w:trHeight w:val="144"/>
        </w:trPr>
        <w:tc>
          <w:tcPr>
            <w:tcW w:w="468" w:type="dxa"/>
            <w:vAlign w:val="center"/>
          </w:tcPr>
          <w:p w14:paraId="65CE9D5E" w14:textId="77777777" w:rsidR="003602D0" w:rsidRPr="00207D4B" w:rsidRDefault="003602D0" w:rsidP="00036F28">
            <w:pPr>
              <w:pStyle w:val="FootnoteText"/>
              <w:keepNext/>
              <w:jc w:val="center"/>
              <w:rPr>
                <w:rFonts w:asciiTheme="minorHAnsi" w:hAnsiTheme="minorHAnsi"/>
                <w:sz w:val="18"/>
                <w:szCs w:val="18"/>
              </w:rPr>
            </w:pPr>
            <w:r w:rsidRPr="00207D4B">
              <w:rPr>
                <w:rFonts w:asciiTheme="minorHAnsi" w:hAnsiTheme="minorHAnsi"/>
                <w:sz w:val="18"/>
                <w:szCs w:val="18"/>
              </w:rPr>
              <w:t>05</w:t>
            </w:r>
          </w:p>
        </w:tc>
        <w:tc>
          <w:tcPr>
            <w:tcW w:w="10530" w:type="dxa"/>
            <w:gridSpan w:val="2"/>
          </w:tcPr>
          <w:p w14:paraId="65CE9D5F" w14:textId="06AB5CFE" w:rsidR="003602D0" w:rsidRPr="00207D4B" w:rsidRDefault="003602D0" w:rsidP="00B50563">
            <w:pPr>
              <w:pStyle w:val="NormalBullet"/>
              <w:tabs>
                <w:tab w:val="clear" w:pos="-2966"/>
              </w:tabs>
              <w:spacing w:before="0"/>
              <w:ind w:left="0" w:firstLine="0"/>
              <w:rPr>
                <w:rFonts w:asciiTheme="minorHAnsi" w:hAnsiTheme="minorHAnsi"/>
                <w:sz w:val="18"/>
                <w:szCs w:val="18"/>
              </w:rPr>
            </w:pPr>
            <w:r w:rsidRPr="00207D4B">
              <w:rPr>
                <w:rFonts w:asciiTheme="minorHAnsi" w:hAnsiTheme="minorHAnsi"/>
                <w:sz w:val="18"/>
                <w:szCs w:val="18"/>
              </w:rPr>
              <w:t>Multi-speed compressor space cooling systems or variable speed compressor systems shall verify airflow (cfm/ton) and fan efficacy (</w:t>
            </w:r>
            <w:r w:rsidR="00B50563">
              <w:rPr>
                <w:rFonts w:asciiTheme="minorHAnsi" w:hAnsiTheme="minorHAnsi"/>
                <w:sz w:val="18"/>
                <w:szCs w:val="18"/>
              </w:rPr>
              <w:t>w</w:t>
            </w:r>
            <w:r w:rsidRPr="00207D4B">
              <w:rPr>
                <w:rFonts w:asciiTheme="minorHAnsi" w:hAnsiTheme="minorHAnsi"/>
                <w:sz w:val="18"/>
                <w:szCs w:val="18"/>
              </w:rPr>
              <w:t>att/cfm) with system operating in cooling mode at the maximum compressor speed and the maximum air handler fan speed.</w:t>
            </w:r>
          </w:p>
        </w:tc>
      </w:tr>
      <w:tr w:rsidR="003602D0" w:rsidRPr="00D83E48" w14:paraId="65CE9D63" w14:textId="77777777" w:rsidTr="00036F28">
        <w:trPr>
          <w:trHeight w:val="144"/>
        </w:trPr>
        <w:tc>
          <w:tcPr>
            <w:tcW w:w="468" w:type="dxa"/>
            <w:vAlign w:val="center"/>
          </w:tcPr>
          <w:p w14:paraId="65CE9D61" w14:textId="77777777" w:rsidR="003602D0" w:rsidRPr="00207D4B" w:rsidRDefault="003602D0" w:rsidP="00036F28">
            <w:pPr>
              <w:pStyle w:val="FootnoteText"/>
              <w:keepNext/>
              <w:jc w:val="center"/>
              <w:rPr>
                <w:rFonts w:asciiTheme="minorHAnsi" w:hAnsiTheme="minorHAnsi"/>
                <w:sz w:val="18"/>
                <w:szCs w:val="18"/>
              </w:rPr>
            </w:pPr>
            <w:r w:rsidRPr="00207D4B">
              <w:rPr>
                <w:rFonts w:asciiTheme="minorHAnsi" w:hAnsiTheme="minorHAnsi"/>
                <w:sz w:val="18"/>
                <w:szCs w:val="18"/>
              </w:rPr>
              <w:t>06</w:t>
            </w:r>
          </w:p>
        </w:tc>
        <w:tc>
          <w:tcPr>
            <w:tcW w:w="10530" w:type="dxa"/>
            <w:gridSpan w:val="2"/>
          </w:tcPr>
          <w:p w14:paraId="65CE9D62" w14:textId="771B410E" w:rsidR="003602D0" w:rsidRPr="00207D4B" w:rsidRDefault="003602D0" w:rsidP="00B50563">
            <w:pPr>
              <w:keepNext/>
              <w:rPr>
                <w:rFonts w:asciiTheme="minorHAnsi" w:hAnsiTheme="minorHAnsi"/>
                <w:sz w:val="18"/>
                <w:szCs w:val="18"/>
              </w:rPr>
            </w:pPr>
            <w:r w:rsidRPr="00207D4B">
              <w:rPr>
                <w:rFonts w:asciiTheme="minorHAnsi" w:hAnsiTheme="minorHAnsi"/>
                <w:sz w:val="18"/>
                <w:szCs w:val="18"/>
              </w:rPr>
              <w:t>Zoned cooling air distribution systems with single speed compressors shall meet both the airflow (cfm/ton) and fan efficacy (</w:t>
            </w:r>
            <w:r w:rsidR="00B50563">
              <w:rPr>
                <w:rFonts w:asciiTheme="minorHAnsi" w:hAnsiTheme="minorHAnsi"/>
                <w:sz w:val="18"/>
                <w:szCs w:val="18"/>
              </w:rPr>
              <w:t>w</w:t>
            </w:r>
            <w:r w:rsidRPr="00207D4B">
              <w:rPr>
                <w:rFonts w:asciiTheme="minorHAnsi" w:hAnsiTheme="minorHAnsi"/>
                <w:sz w:val="18"/>
                <w:szCs w:val="18"/>
              </w:rPr>
              <w:t>att/cfm) criteria in every zonal control mode.</w:t>
            </w:r>
          </w:p>
        </w:tc>
      </w:tr>
      <w:tr w:rsidR="003602D0" w:rsidRPr="00D83E48" w14:paraId="65CE9D66" w14:textId="77777777" w:rsidTr="00036F28">
        <w:trPr>
          <w:trHeight w:val="144"/>
        </w:trPr>
        <w:tc>
          <w:tcPr>
            <w:tcW w:w="468" w:type="dxa"/>
            <w:vAlign w:val="center"/>
          </w:tcPr>
          <w:p w14:paraId="65CE9D64" w14:textId="77777777" w:rsidR="003602D0" w:rsidRPr="00207D4B" w:rsidRDefault="003602D0" w:rsidP="00036F28">
            <w:pPr>
              <w:pStyle w:val="FootnoteText"/>
              <w:keepNext/>
              <w:jc w:val="center"/>
              <w:rPr>
                <w:rFonts w:asciiTheme="minorHAnsi" w:hAnsiTheme="minorHAnsi"/>
                <w:sz w:val="18"/>
                <w:szCs w:val="18"/>
              </w:rPr>
            </w:pPr>
            <w:r w:rsidRPr="00207D4B">
              <w:rPr>
                <w:rFonts w:asciiTheme="minorHAnsi" w:hAnsiTheme="minorHAnsi"/>
                <w:sz w:val="18"/>
                <w:szCs w:val="18"/>
              </w:rPr>
              <w:t>07</w:t>
            </w:r>
          </w:p>
        </w:tc>
        <w:tc>
          <w:tcPr>
            <w:tcW w:w="10530" w:type="dxa"/>
            <w:gridSpan w:val="2"/>
          </w:tcPr>
          <w:p w14:paraId="65CE9D65" w14:textId="3C226923" w:rsidR="003602D0" w:rsidRPr="00207D4B" w:rsidRDefault="003602D0" w:rsidP="00B50563">
            <w:pPr>
              <w:keepNext/>
              <w:rPr>
                <w:rFonts w:asciiTheme="minorHAnsi" w:hAnsiTheme="minorHAnsi"/>
                <w:sz w:val="18"/>
                <w:szCs w:val="18"/>
              </w:rPr>
            </w:pPr>
            <w:r w:rsidRPr="00207D4B">
              <w:rPr>
                <w:rFonts w:asciiTheme="minorHAnsi" w:hAnsiTheme="minorHAnsi"/>
                <w:sz w:val="18"/>
                <w:szCs w:val="18"/>
              </w:rPr>
              <w:t xml:space="preserve">Portable </w:t>
            </w:r>
            <w:r w:rsidR="00B50563">
              <w:rPr>
                <w:rFonts w:asciiTheme="minorHAnsi" w:hAnsiTheme="minorHAnsi"/>
                <w:sz w:val="18"/>
                <w:szCs w:val="18"/>
              </w:rPr>
              <w:t>w</w:t>
            </w:r>
            <w:r w:rsidRPr="00207D4B">
              <w:rPr>
                <w:rFonts w:asciiTheme="minorHAnsi" w:hAnsiTheme="minorHAnsi"/>
                <w:sz w:val="18"/>
                <w:szCs w:val="18"/>
              </w:rPr>
              <w:t xml:space="preserve">att meters used for measurements of air handler </w:t>
            </w:r>
            <w:r w:rsidR="00B50563">
              <w:rPr>
                <w:rFonts w:asciiTheme="minorHAnsi" w:hAnsiTheme="minorHAnsi"/>
                <w:sz w:val="18"/>
                <w:szCs w:val="18"/>
              </w:rPr>
              <w:t>w</w:t>
            </w:r>
            <w:r w:rsidRPr="00207D4B">
              <w:rPr>
                <w:rFonts w:asciiTheme="minorHAnsi" w:hAnsiTheme="minorHAnsi"/>
                <w:sz w:val="18"/>
                <w:szCs w:val="18"/>
              </w:rPr>
              <w:t xml:space="preserve">att draws shall be true power measurement systems (i.e., sensor plus data acquisition system) having an accuracy of ± 2% of reading or ± 10 </w:t>
            </w:r>
            <w:r w:rsidR="00B50563">
              <w:rPr>
                <w:rFonts w:asciiTheme="minorHAnsi" w:hAnsiTheme="minorHAnsi"/>
                <w:sz w:val="18"/>
                <w:szCs w:val="18"/>
              </w:rPr>
              <w:t>w</w:t>
            </w:r>
            <w:r w:rsidRPr="00207D4B">
              <w:rPr>
                <w:rFonts w:asciiTheme="minorHAnsi" w:hAnsiTheme="minorHAnsi"/>
                <w:sz w:val="18"/>
                <w:szCs w:val="18"/>
              </w:rPr>
              <w:t>atts whichever is greater</w:t>
            </w:r>
          </w:p>
        </w:tc>
      </w:tr>
      <w:tr w:rsidR="002D241C" w:rsidRPr="00D83E48" w14:paraId="1BD318F2" w14:textId="77777777" w:rsidTr="004F1966">
        <w:trPr>
          <w:trHeight w:val="144"/>
        </w:trPr>
        <w:tc>
          <w:tcPr>
            <w:tcW w:w="468" w:type="dxa"/>
            <w:vAlign w:val="center"/>
          </w:tcPr>
          <w:p w14:paraId="189AF844" w14:textId="6E6E3876" w:rsidR="002D241C" w:rsidRPr="00207D4B" w:rsidRDefault="002D241C" w:rsidP="002D241C">
            <w:pPr>
              <w:pStyle w:val="FootnoteText"/>
              <w:keepNext/>
              <w:jc w:val="center"/>
              <w:rPr>
                <w:rFonts w:asciiTheme="minorHAnsi" w:hAnsiTheme="minorHAnsi"/>
                <w:sz w:val="18"/>
                <w:szCs w:val="18"/>
              </w:rPr>
            </w:pPr>
            <w:r>
              <w:rPr>
                <w:rFonts w:asciiTheme="minorHAnsi" w:hAnsiTheme="minorHAnsi"/>
                <w:sz w:val="18"/>
                <w:szCs w:val="18"/>
              </w:rPr>
              <w:t>08</w:t>
            </w:r>
          </w:p>
        </w:tc>
        <w:tc>
          <w:tcPr>
            <w:tcW w:w="2790" w:type="dxa"/>
            <w:vAlign w:val="center"/>
          </w:tcPr>
          <w:p w14:paraId="3EA99EBB" w14:textId="4A475F5C" w:rsidR="002D241C" w:rsidRPr="00207D4B" w:rsidRDefault="002D241C" w:rsidP="002D241C">
            <w:pPr>
              <w:keepNext/>
              <w:rPr>
                <w:rFonts w:asciiTheme="minorHAnsi" w:hAnsiTheme="minorHAnsi"/>
                <w:sz w:val="18"/>
                <w:szCs w:val="18"/>
              </w:rPr>
            </w:pPr>
            <w:r w:rsidRPr="00B57311">
              <w:rPr>
                <w:rFonts w:asciiTheme="minorHAnsi" w:hAnsiTheme="minorHAnsi"/>
                <w:sz w:val="18"/>
                <w:szCs w:val="18"/>
              </w:rPr>
              <w:t>Verification Status</w:t>
            </w:r>
            <w:r>
              <w:rPr>
                <w:rFonts w:asciiTheme="minorHAnsi" w:hAnsiTheme="minorHAnsi"/>
                <w:sz w:val="18"/>
                <w:szCs w:val="18"/>
              </w:rPr>
              <w:t>:</w:t>
            </w:r>
          </w:p>
        </w:tc>
        <w:tc>
          <w:tcPr>
            <w:tcW w:w="7740" w:type="dxa"/>
            <w:vAlign w:val="center"/>
          </w:tcPr>
          <w:p w14:paraId="2F222883" w14:textId="77777777" w:rsidR="002D241C" w:rsidRDefault="002D241C" w:rsidP="002D241C">
            <w:pPr>
              <w:rPr>
                <w:sz w:val="24"/>
                <w:szCs w:val="24"/>
              </w:rPr>
            </w:pPr>
            <w:r>
              <w:rPr>
                <w:rFonts w:ascii="Calibri" w:hAnsi="Calibri"/>
                <w:sz w:val="18"/>
              </w:rPr>
              <w:t>&lt;&lt;user pick from list:</w:t>
            </w:r>
          </w:p>
          <w:p w14:paraId="4C78E622" w14:textId="77777777" w:rsidR="002D241C" w:rsidRDefault="002D241C" w:rsidP="002D241C">
            <w:pPr>
              <w:rPr>
                <w:sz w:val="24"/>
                <w:szCs w:val="24"/>
              </w:rPr>
            </w:pPr>
            <w:r>
              <w:rPr>
                <w:rFonts w:ascii="Calibri" w:hAnsi="Calibri"/>
                <w:sz w:val="18"/>
              </w:rPr>
              <w:t xml:space="preserve">*** </w:t>
            </w:r>
            <w:r>
              <w:rPr>
                <w:rFonts w:ascii="Calibri" w:hAnsi="Calibri"/>
                <w:sz w:val="18"/>
                <w:u w:val="single"/>
              </w:rPr>
              <w:t>Pass</w:t>
            </w:r>
            <w:r>
              <w:rPr>
                <w:rFonts w:ascii="Calibri" w:hAnsi="Calibri"/>
                <w:sz w:val="18"/>
              </w:rPr>
              <w:t xml:space="preserve"> - all applicable requirements are met; or</w:t>
            </w:r>
          </w:p>
          <w:p w14:paraId="55217733" w14:textId="77777777" w:rsidR="002D241C" w:rsidRDefault="002D241C" w:rsidP="002D241C">
            <w:pPr>
              <w:ind w:left="340" w:hanging="340"/>
              <w:rPr>
                <w:sz w:val="24"/>
                <w:szCs w:val="24"/>
              </w:rPr>
            </w:pPr>
            <w:r>
              <w:rPr>
                <w:rFonts w:ascii="Calibri" w:hAnsi="Calibri"/>
                <w:sz w:val="18"/>
              </w:rPr>
              <w:t xml:space="preserve">*** </w:t>
            </w:r>
            <w:r>
              <w:rPr>
                <w:rFonts w:ascii="Calibri" w:hAnsi="Calibri"/>
                <w:sz w:val="18"/>
                <w:u w:val="single"/>
              </w:rPr>
              <w:t>Fail</w:t>
            </w:r>
            <w:r>
              <w:rPr>
                <w:rFonts w:ascii="Calibri" w:hAnsi="Calibri"/>
                <w:sz w:val="18"/>
              </w:rPr>
              <w:t xml:space="preserve"> - one or more applicable requirements are not met. Enter reason for failure in corrections notes field below; or</w:t>
            </w:r>
          </w:p>
          <w:p w14:paraId="0C3301A7" w14:textId="7FE6B8FD" w:rsidR="002D241C" w:rsidRPr="00207D4B" w:rsidRDefault="002D241C" w:rsidP="002D241C">
            <w:pPr>
              <w:keepNext/>
              <w:rPr>
                <w:rFonts w:asciiTheme="minorHAnsi" w:hAnsiTheme="minorHAnsi"/>
                <w:sz w:val="18"/>
                <w:szCs w:val="18"/>
              </w:rPr>
            </w:pPr>
            <w:r>
              <w:rPr>
                <w:rFonts w:ascii="Calibri" w:hAnsi="Calibri"/>
                <w:sz w:val="18"/>
              </w:rPr>
              <w:t xml:space="preserve">*** </w:t>
            </w:r>
            <w:r>
              <w:rPr>
                <w:rFonts w:ascii="Calibri" w:hAnsi="Calibri"/>
                <w:sz w:val="18"/>
                <w:u w:val="single"/>
              </w:rPr>
              <w:t>All n/a</w:t>
            </w:r>
            <w:r>
              <w:rPr>
                <w:rFonts w:ascii="Calibri" w:hAnsi="Calibri"/>
                <w:sz w:val="18"/>
              </w:rPr>
              <w:t xml:space="preserve"> - This entire table is not applicable</w:t>
            </w:r>
          </w:p>
        </w:tc>
      </w:tr>
      <w:tr w:rsidR="002D241C" w:rsidRPr="00D83E48" w14:paraId="1F5F8AA7" w14:textId="77777777" w:rsidTr="004F1966">
        <w:trPr>
          <w:trHeight w:val="144"/>
        </w:trPr>
        <w:tc>
          <w:tcPr>
            <w:tcW w:w="468" w:type="dxa"/>
            <w:vAlign w:val="center"/>
          </w:tcPr>
          <w:p w14:paraId="74EA9FA1" w14:textId="04A013D9" w:rsidR="002D241C" w:rsidRPr="00207D4B" w:rsidRDefault="002D241C" w:rsidP="002D241C">
            <w:pPr>
              <w:pStyle w:val="FootnoteText"/>
              <w:keepNext/>
              <w:jc w:val="center"/>
              <w:rPr>
                <w:rFonts w:asciiTheme="minorHAnsi" w:hAnsiTheme="minorHAnsi"/>
                <w:sz w:val="18"/>
                <w:szCs w:val="18"/>
              </w:rPr>
            </w:pPr>
            <w:r>
              <w:rPr>
                <w:rFonts w:asciiTheme="minorHAnsi" w:hAnsiTheme="minorHAnsi"/>
                <w:sz w:val="18"/>
                <w:szCs w:val="18"/>
              </w:rPr>
              <w:t>09</w:t>
            </w:r>
          </w:p>
        </w:tc>
        <w:tc>
          <w:tcPr>
            <w:tcW w:w="2790" w:type="dxa"/>
            <w:vAlign w:val="center"/>
          </w:tcPr>
          <w:p w14:paraId="2B93C627" w14:textId="5153BD77" w:rsidR="002D241C" w:rsidRPr="00207D4B" w:rsidRDefault="002D241C" w:rsidP="002D241C">
            <w:pPr>
              <w:keepNext/>
              <w:rPr>
                <w:rFonts w:asciiTheme="minorHAnsi" w:hAnsiTheme="minorHAnsi"/>
                <w:sz w:val="18"/>
                <w:szCs w:val="18"/>
              </w:rPr>
            </w:pPr>
            <w:r>
              <w:rPr>
                <w:rFonts w:ascii="Calibri" w:hAnsi="Calibri"/>
                <w:sz w:val="18"/>
              </w:rPr>
              <w:t>Correction Notes:</w:t>
            </w:r>
          </w:p>
        </w:tc>
        <w:tc>
          <w:tcPr>
            <w:tcW w:w="7740" w:type="dxa"/>
            <w:vAlign w:val="center"/>
          </w:tcPr>
          <w:p w14:paraId="67FAE63C" w14:textId="14986C4E" w:rsidR="002D241C" w:rsidRPr="00207D4B" w:rsidRDefault="002D241C" w:rsidP="002D241C">
            <w:pPr>
              <w:keepNext/>
              <w:rPr>
                <w:rFonts w:asciiTheme="minorHAnsi" w:hAnsiTheme="minorHAnsi"/>
                <w:sz w:val="18"/>
                <w:szCs w:val="18"/>
              </w:rPr>
            </w:pPr>
            <w:r>
              <w:rPr>
                <w:rFonts w:ascii="Calibri" w:hAnsi="Calibri"/>
                <w:sz w:val="18"/>
              </w:rPr>
              <w:t xml:space="preserve">&lt;&lt;if </w:t>
            </w:r>
            <w:r>
              <w:rPr>
                <w:rFonts w:ascii="Calibri" w:hAnsi="Calibri"/>
                <w:sz w:val="18"/>
                <w:u w:val="single"/>
              </w:rPr>
              <w:t>Verification Status</w:t>
            </w:r>
            <w:r>
              <w:rPr>
                <w:rFonts w:ascii="Calibri" w:hAnsi="Calibri"/>
                <w:sz w:val="18"/>
              </w:rPr>
              <w:t xml:space="preserve">= </w:t>
            </w:r>
            <w:r>
              <w:rPr>
                <w:rFonts w:ascii="Calibri" w:hAnsi="Calibri"/>
                <w:sz w:val="18"/>
                <w:u w:val="single"/>
              </w:rPr>
              <w:t>Fail</w:t>
            </w:r>
            <w:r>
              <w:rPr>
                <w:rFonts w:ascii="Calibri" w:hAnsi="Calibri"/>
                <w:sz w:val="18"/>
              </w:rPr>
              <w:t>, then text entry in this Corrections Notes field is required;  user input text&gt;&gt;</w:t>
            </w:r>
          </w:p>
        </w:tc>
      </w:tr>
      <w:tr w:rsidR="002D241C" w:rsidRPr="00D83E48" w14:paraId="65CE9D68" w14:textId="77777777" w:rsidTr="004F1966">
        <w:trPr>
          <w:trHeight w:val="144"/>
        </w:trPr>
        <w:tc>
          <w:tcPr>
            <w:tcW w:w="10998" w:type="dxa"/>
            <w:gridSpan w:val="3"/>
            <w:vAlign w:val="center"/>
          </w:tcPr>
          <w:p w14:paraId="65CE9D67" w14:textId="0F282A73" w:rsidR="002D241C" w:rsidRPr="00207D4B" w:rsidRDefault="002D241C" w:rsidP="002D241C">
            <w:pPr>
              <w:pStyle w:val="FootnoteText"/>
              <w:keepNext/>
              <w:rPr>
                <w:rFonts w:asciiTheme="minorHAnsi" w:hAnsiTheme="minorHAnsi"/>
                <w:sz w:val="18"/>
                <w:szCs w:val="18"/>
              </w:rPr>
            </w:pPr>
            <w:r w:rsidRPr="00423F31">
              <w:rPr>
                <w:rFonts w:asciiTheme="minorHAnsi" w:hAnsiTheme="minorHAnsi" w:cs="Calibri-Bold"/>
                <w:b/>
                <w:bCs/>
                <w:sz w:val="18"/>
                <w:szCs w:val="18"/>
              </w:rPr>
              <w:t xml:space="preserve">The responsible person’s signature on this compliance document affirms that all applicable requirements in this table have been met </w:t>
            </w:r>
            <w:r w:rsidRPr="00423F31">
              <w:rPr>
                <w:rFonts w:asciiTheme="minorHAnsi" w:hAnsiTheme="minorHAnsi" w:cs="MS Sans Serif"/>
                <w:b/>
                <w:color w:val="000000"/>
                <w:sz w:val="18"/>
                <w:szCs w:val="18"/>
                <w:highlight w:val="white"/>
              </w:rPr>
              <w:t>unless otherwise noted in the Verification Status and the Corrections Notes in this table</w:t>
            </w:r>
          </w:p>
        </w:tc>
      </w:tr>
    </w:tbl>
    <w:p w14:paraId="334FD7CE" w14:textId="522A4C50" w:rsidR="002D241C" w:rsidRDefault="002D241C" w:rsidP="0009456E">
      <w:pPr>
        <w:rPr>
          <w:rFonts w:ascii="Calibri" w:hAnsi="Calibr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57"/>
        <w:gridCol w:w="10459"/>
      </w:tblGrid>
      <w:tr w:rsidR="002D241C" w:rsidRPr="0084687D" w14:paraId="3EE04933" w14:textId="77777777" w:rsidTr="00C4739A">
        <w:trPr>
          <w:cantSplit/>
          <w:trHeight w:val="432"/>
        </w:trPr>
        <w:tc>
          <w:tcPr>
            <w:tcW w:w="5000" w:type="pct"/>
            <w:gridSpan w:val="2"/>
            <w:vAlign w:val="center"/>
          </w:tcPr>
          <w:p w14:paraId="1E165754" w14:textId="62DE3141" w:rsidR="002D241C" w:rsidRPr="002E5E6E" w:rsidRDefault="002D241C" w:rsidP="00C4739A">
            <w:pPr>
              <w:keepNext/>
              <w:rPr>
                <w:rFonts w:ascii="Calibri" w:hAnsi="Calibri"/>
                <w:b/>
                <w:szCs w:val="18"/>
              </w:rPr>
            </w:pPr>
            <w:r>
              <w:rPr>
                <w:rFonts w:ascii="Calibri" w:hAnsi="Calibri"/>
                <w:b/>
                <w:szCs w:val="18"/>
              </w:rPr>
              <w:t>F</w:t>
            </w:r>
            <w:r w:rsidRPr="002E5E6E">
              <w:rPr>
                <w:rFonts w:ascii="Calibri" w:hAnsi="Calibri"/>
                <w:b/>
                <w:szCs w:val="18"/>
              </w:rPr>
              <w:t>. Determination of HERS Verification Compliance</w:t>
            </w:r>
          </w:p>
          <w:p w14:paraId="5A20FEEA" w14:textId="77777777" w:rsidR="002D241C" w:rsidRPr="0084687D" w:rsidRDefault="002D241C" w:rsidP="00C4739A">
            <w:pPr>
              <w:keepNext/>
              <w:rPr>
                <w:rFonts w:ascii="Calibri" w:hAnsi="Calibri"/>
                <w:sz w:val="18"/>
                <w:szCs w:val="18"/>
              </w:rPr>
            </w:pPr>
            <w:r w:rsidRPr="0084687D">
              <w:rPr>
                <w:rFonts w:ascii="Calibri" w:hAnsi="Calibri"/>
                <w:sz w:val="18"/>
                <w:szCs w:val="18"/>
              </w:rPr>
              <w:t>All applicable sections of this document shall indicate compliance with the specified verification protocol requirements in order for this Certificate of Verification as a whole to be determined to be in compliance.</w:t>
            </w:r>
          </w:p>
        </w:tc>
      </w:tr>
      <w:tr w:rsidR="002D241C" w:rsidRPr="0084687D" w14:paraId="557489BD" w14:textId="77777777" w:rsidTr="00C4739A">
        <w:trPr>
          <w:cantSplit/>
          <w:trHeight w:val="144"/>
        </w:trPr>
        <w:tc>
          <w:tcPr>
            <w:tcW w:w="253" w:type="pct"/>
            <w:vAlign w:val="center"/>
          </w:tcPr>
          <w:p w14:paraId="3D64FC79" w14:textId="77777777" w:rsidR="002D241C" w:rsidRPr="0084687D" w:rsidDel="00C76C40" w:rsidRDefault="002D241C" w:rsidP="00C4739A">
            <w:pPr>
              <w:keepNext/>
              <w:jc w:val="center"/>
              <w:rPr>
                <w:rFonts w:ascii="Calibri" w:hAnsi="Calibri"/>
                <w:sz w:val="18"/>
                <w:szCs w:val="18"/>
              </w:rPr>
            </w:pPr>
            <w:r w:rsidRPr="0084687D">
              <w:rPr>
                <w:rFonts w:ascii="Calibri" w:hAnsi="Calibri"/>
                <w:sz w:val="18"/>
                <w:szCs w:val="18"/>
              </w:rPr>
              <w:t>01</w:t>
            </w:r>
          </w:p>
        </w:tc>
        <w:tc>
          <w:tcPr>
            <w:tcW w:w="4747" w:type="pct"/>
            <w:vAlign w:val="center"/>
          </w:tcPr>
          <w:p w14:paraId="66368AB7" w14:textId="178E4A0C" w:rsidR="002D241C" w:rsidRPr="0084687D" w:rsidRDefault="002D241C">
            <w:pPr>
              <w:keepNext/>
              <w:spacing w:after="60"/>
              <w:rPr>
                <w:rFonts w:ascii="Calibri" w:hAnsi="Calibri"/>
                <w:sz w:val="18"/>
                <w:szCs w:val="18"/>
              </w:rPr>
            </w:pPr>
            <w:r>
              <w:rPr>
                <w:rFonts w:ascii="Calibri" w:hAnsi="Calibri"/>
                <w:sz w:val="18"/>
                <w:szCs w:val="18"/>
              </w:rPr>
              <w:t>&lt;&lt; If C05 result is “</w:t>
            </w:r>
            <w:r w:rsidRPr="00926D9A">
              <w:rPr>
                <w:rFonts w:asciiTheme="minorHAnsi" w:hAnsiTheme="minorHAnsi"/>
                <w:sz w:val="18"/>
                <w:szCs w:val="18"/>
              </w:rPr>
              <w:t>system fan efficacy complies</w:t>
            </w:r>
            <w:r>
              <w:rPr>
                <w:rFonts w:asciiTheme="minorHAnsi" w:hAnsiTheme="minorHAnsi"/>
                <w:sz w:val="18"/>
                <w:szCs w:val="18"/>
              </w:rPr>
              <w:t xml:space="preserve">” and D09 result is “system fan efficacy complies” and E08 result is Pass or All n/a </w:t>
            </w:r>
            <w:r w:rsidRPr="00AA4E27">
              <w:rPr>
                <w:rFonts w:asciiTheme="minorHAnsi" w:hAnsiTheme="minorHAnsi"/>
                <w:sz w:val="18"/>
                <w:szCs w:val="18"/>
              </w:rPr>
              <w:t>then display: Complies: All specified verification protocol requirements on this document are met; else display: Does not comply: One or more specified verification protocol requirements on this document are not met&gt;&gt;</w:t>
            </w:r>
          </w:p>
        </w:tc>
      </w:tr>
    </w:tbl>
    <w:p w14:paraId="3BBE81D0" w14:textId="77777777" w:rsidR="002D241C" w:rsidRPr="00D83E48" w:rsidRDefault="002D241C" w:rsidP="0009456E">
      <w:pPr>
        <w:rPr>
          <w:rFonts w:ascii="Calibri" w:hAnsi="Calibri"/>
        </w:rPr>
      </w:pPr>
    </w:p>
    <w:p w14:paraId="65CE9D71" w14:textId="77777777" w:rsidR="003602D0" w:rsidRPr="00D83E48" w:rsidRDefault="003602D0" w:rsidP="0009456E">
      <w:pPr>
        <w:rPr>
          <w:rFonts w:ascii="Calibri" w:hAnsi="Calibri"/>
        </w:rPr>
      </w:pPr>
    </w:p>
    <w:sectPr w:rsidR="003602D0" w:rsidRPr="00D83E48" w:rsidSect="003C4626">
      <w:headerReference w:type="even" r:id="rId19"/>
      <w:headerReference w:type="default" r:id="rId20"/>
      <w:headerReference w:type="first" r:id="rId21"/>
      <w:pgSz w:w="12240" w:h="15840" w:code="1"/>
      <w:pgMar w:top="720" w:right="720" w:bottom="720" w:left="720" w:header="576" w:footer="576"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F1ED08F" w14:textId="77777777" w:rsidR="00615657" w:rsidRDefault="00615657">
      <w:r>
        <w:separator/>
      </w:r>
    </w:p>
  </w:endnote>
  <w:endnote w:type="continuationSeparator" w:id="0">
    <w:p w14:paraId="1D4EA205" w14:textId="77777777" w:rsidR="00615657" w:rsidRDefault="00615657">
      <w:r>
        <w:continuationSeparator/>
      </w:r>
    </w:p>
  </w:endnote>
  <w:endnote w:type="continuationNotice" w:id="1">
    <w:p w14:paraId="6040DB6E" w14:textId="77777777" w:rsidR="00615657" w:rsidRDefault="0061565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BlackItalic">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Bold">
    <w:panose1 w:val="00000000000000000000"/>
    <w:charset w:val="00"/>
    <w:family w:val="roman"/>
    <w:notTrueType/>
    <w:pitch w:val="default"/>
  </w:font>
  <w:font w:name="MS Sans Serif">
    <w:panose1 w:val="00000000000000000000"/>
    <w:charset w:val="00"/>
    <w:family w:val="swiss"/>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CE9D8C" w14:textId="77777777" w:rsidR="00615657" w:rsidRPr="00CB64DD" w:rsidRDefault="00615657" w:rsidP="0036342F">
    <w:pPr>
      <w:pStyle w:val="Footer"/>
    </w:pPr>
    <w:r w:rsidRPr="00CB64DD">
      <w:t xml:space="preserve">Registration Number:                                                           Registration Date/Time:                                           HERS Provider:                       </w:t>
    </w:r>
  </w:p>
  <w:p w14:paraId="65CE9D8D" w14:textId="2EFA05C9" w:rsidR="00615657" w:rsidRPr="00CB64DD" w:rsidRDefault="00615657" w:rsidP="0036342F">
    <w:pPr>
      <w:pStyle w:val="Footer"/>
    </w:pPr>
    <w:r w:rsidRPr="00CB64DD">
      <w:t>CA Building Energy Efficiency Standards - 201</w:t>
    </w:r>
    <w:r>
      <w:t>9</w:t>
    </w:r>
    <w:r w:rsidRPr="00CB64DD">
      <w:t xml:space="preserve"> Residential Compliance</w:t>
    </w:r>
    <w:r w:rsidRPr="00CB64DD">
      <w:tab/>
    </w:r>
    <w:r>
      <w:t>January 2019</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CE9D9D" w14:textId="77777777" w:rsidR="00615657" w:rsidRPr="00CB64DD" w:rsidRDefault="00615657" w:rsidP="0036342F">
    <w:pPr>
      <w:pStyle w:val="Footer"/>
    </w:pPr>
    <w:r w:rsidRPr="00CB64DD">
      <w:t xml:space="preserve">Registration Number:                                                           Registration Date/Time:                                           HERS Provider:                       </w:t>
    </w:r>
  </w:p>
  <w:p w14:paraId="65CE9D9E" w14:textId="77777777" w:rsidR="00615657" w:rsidRPr="00CB64DD" w:rsidRDefault="00615657" w:rsidP="0036342F">
    <w:pPr>
      <w:pStyle w:val="Footer"/>
    </w:pPr>
    <w:r w:rsidRPr="00CB64DD">
      <w:t>CA Building Energy Efficiency Standards - 2013 Residential Compliance</w:t>
    </w:r>
    <w:r w:rsidRPr="00CB64DD">
      <w:tab/>
      <w:t>June 2013</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CE9DA7" w14:textId="382A2AC7" w:rsidR="00615657" w:rsidRPr="00CB64DD" w:rsidRDefault="00615657" w:rsidP="0036342F">
    <w:pPr>
      <w:pStyle w:val="Footer"/>
    </w:pPr>
    <w:r w:rsidRPr="00CB64DD">
      <w:t>CA Building Energy Efficiency Standards - 201</w:t>
    </w:r>
    <w:r>
      <w:t>9</w:t>
    </w:r>
    <w:r w:rsidRPr="00CB64DD">
      <w:t xml:space="preserve"> Residential Compliance</w:t>
    </w:r>
    <w:r w:rsidRPr="00CB64DD">
      <w:tab/>
    </w:r>
    <w:r>
      <w:t>January 2019</w: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CE9DAF" w14:textId="77777777" w:rsidR="00615657" w:rsidRPr="00CB64DD" w:rsidRDefault="00615657" w:rsidP="0036342F">
    <w:pPr>
      <w:pStyle w:val="Footer"/>
    </w:pPr>
    <w:r w:rsidRPr="00CB64DD">
      <w:t>CA Building Energy Efficiency Standards - 2013 Residential Compliance</w:t>
    </w:r>
    <w:r w:rsidRPr="00CB64DD">
      <w:tab/>
      <w:t>June 2013</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92012BC" w14:textId="77777777" w:rsidR="00615657" w:rsidRDefault="00615657">
      <w:r>
        <w:separator/>
      </w:r>
    </w:p>
  </w:footnote>
  <w:footnote w:type="continuationSeparator" w:id="0">
    <w:p w14:paraId="6089F79B" w14:textId="77777777" w:rsidR="00615657" w:rsidRDefault="00615657">
      <w:r>
        <w:continuationSeparator/>
      </w:r>
    </w:p>
  </w:footnote>
  <w:footnote w:type="continuationNotice" w:id="1">
    <w:p w14:paraId="47C47D93" w14:textId="77777777" w:rsidR="00615657" w:rsidRDefault="00615657"/>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CE9D78" w14:textId="77777777" w:rsidR="00615657" w:rsidRDefault="00A903EB">
    <w:pPr>
      <w:pStyle w:val="Header"/>
    </w:pPr>
    <w:r>
      <w:rPr>
        <w:noProof/>
      </w:rPr>
      <w:pict w14:anchorId="65CE9DB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245516" o:spid="_x0000_s18434" type="#_x0000_t75" style="position:absolute;margin-left:0;margin-top:0;width:10in;height:540pt;z-index:-251658239;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CE9D79" w14:textId="53663876" w:rsidR="00615657" w:rsidRPr="007770C5" w:rsidRDefault="00A903EB" w:rsidP="00986D7B">
    <w:pPr>
      <w:suppressAutoHyphens/>
      <w:ind w:left="-90"/>
      <w:rPr>
        <w:rFonts w:ascii="Arial" w:hAnsi="Arial" w:cs="Arial"/>
        <w:sz w:val="14"/>
        <w:szCs w:val="14"/>
      </w:rPr>
    </w:pPr>
    <w:r>
      <w:rPr>
        <w:noProof/>
      </w:rPr>
      <w:pict w14:anchorId="65CE9DB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245517" o:spid="_x0000_s18435" type="#_x0000_t75" style="position:absolute;left:0;text-align:left;margin-left:0;margin-top:0;width:10in;height:540pt;z-index:-251658238;mso-position-horizontal:center;mso-position-horizontal-relative:margin;mso-position-vertical:center;mso-position-vertical-relative:margin" o:allowincell="f">
          <v:imagedata r:id="rId1" o:title="Watermark" gain="19661f" blacklevel="22938f"/>
          <w10:wrap anchorx="margin" anchory="margin"/>
        </v:shape>
      </w:pict>
    </w:r>
    <w:r w:rsidR="00615657" w:rsidRPr="007770C5">
      <w:rPr>
        <w:rFonts w:ascii="Arial" w:hAnsi="Arial" w:cs="Arial"/>
        <w:sz w:val="14"/>
        <w:szCs w:val="14"/>
      </w:rPr>
      <w:t xml:space="preserve">STATE OF </w:t>
    </w:r>
    <w:smartTag w:uri="urn:schemas-microsoft-com:office:smarttags" w:element="State">
      <w:smartTag w:uri="urn:schemas-microsoft-com:office:smarttags" w:element="place">
        <w:r w:rsidR="00615657" w:rsidRPr="007770C5">
          <w:rPr>
            <w:rFonts w:ascii="Arial" w:hAnsi="Arial" w:cs="Arial"/>
            <w:sz w:val="14"/>
            <w:szCs w:val="14"/>
          </w:rPr>
          <w:t>CALIFORNIA</w:t>
        </w:r>
      </w:smartTag>
    </w:smartTag>
  </w:p>
  <w:p w14:paraId="65CE9D7A" w14:textId="3F235CAC" w:rsidR="00615657" w:rsidRPr="007770C5" w:rsidRDefault="00615657" w:rsidP="00986D7B">
    <w:pPr>
      <w:suppressAutoHyphens/>
      <w:ind w:left="-90"/>
      <w:rPr>
        <w:rFonts w:ascii="Arial" w:hAnsi="Arial" w:cs="Arial"/>
        <w:b/>
        <w:sz w:val="24"/>
        <w:szCs w:val="24"/>
      </w:rPr>
    </w:pPr>
    <w:r>
      <w:rPr>
        <w:noProof/>
      </w:rPr>
      <w:drawing>
        <wp:anchor distT="0" distB="0" distL="114300" distR="114300" simplePos="0" relativeHeight="251658249" behindDoc="0" locked="0" layoutInCell="1" allowOverlap="1" wp14:anchorId="65CE9DBB" wp14:editId="390D0D4E">
          <wp:simplePos x="0" y="0"/>
          <wp:positionH relativeFrom="margin">
            <wp:posOffset>6629400</wp:posOffset>
          </wp:positionH>
          <wp:positionV relativeFrom="margin">
            <wp:posOffset>-1207770</wp:posOffset>
          </wp:positionV>
          <wp:extent cx="311785" cy="273685"/>
          <wp:effectExtent l="0" t="0" r="0" b="0"/>
          <wp:wrapSquare wrapText="bothSides"/>
          <wp:docPr id="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311785" cy="273685"/>
                  </a:xfrm>
                  <a:prstGeom prst="rect">
                    <a:avLst/>
                  </a:prstGeom>
                  <a:noFill/>
                </pic:spPr>
              </pic:pic>
            </a:graphicData>
          </a:graphic>
          <wp14:sizeRelV relativeFrom="margin">
            <wp14:pctHeight>0</wp14:pctHeight>
          </wp14:sizeRelV>
        </wp:anchor>
      </w:drawing>
    </w:r>
    <w:r>
      <w:rPr>
        <w:rFonts w:ascii="Arial" w:hAnsi="Arial" w:cs="Arial"/>
        <w:b/>
        <w:sz w:val="24"/>
        <w:szCs w:val="24"/>
      </w:rPr>
      <w:t>SPACE CONDITIONING SYSTEM FAN EFFICACY</w:t>
    </w:r>
  </w:p>
  <w:p w14:paraId="65CE9D7B" w14:textId="5F7C2A88" w:rsidR="00615657" w:rsidRPr="007770C5" w:rsidRDefault="00615657" w:rsidP="00986D7B">
    <w:pPr>
      <w:suppressAutoHyphens/>
      <w:ind w:left="-90"/>
      <w:rPr>
        <w:rFonts w:ascii="Arial" w:hAnsi="Arial" w:cs="Arial"/>
        <w:sz w:val="14"/>
        <w:szCs w:val="14"/>
      </w:rPr>
    </w:pPr>
    <w:r>
      <w:rPr>
        <w:rFonts w:ascii="Arial" w:hAnsi="Arial" w:cs="Arial"/>
        <w:sz w:val="14"/>
        <w:szCs w:val="14"/>
      </w:rPr>
      <w:t>CEC-CF3R-MCH-22-H</w:t>
    </w:r>
    <w:r w:rsidRPr="007770C5">
      <w:rPr>
        <w:rFonts w:ascii="Arial" w:hAnsi="Arial" w:cs="Arial"/>
        <w:sz w:val="14"/>
        <w:szCs w:val="14"/>
      </w:rPr>
      <w:t xml:space="preserve"> (Revised </w:t>
    </w:r>
    <w:r>
      <w:rPr>
        <w:rFonts w:ascii="Arial" w:hAnsi="Arial" w:cs="Arial"/>
        <w:sz w:val="14"/>
        <w:szCs w:val="14"/>
      </w:rPr>
      <w:t>01/19</w:t>
    </w:r>
    <w:r w:rsidRPr="007770C5">
      <w:rPr>
        <w:rFonts w:ascii="Arial" w:hAnsi="Arial" w:cs="Arial"/>
        <w:sz w:val="14"/>
        <w:szCs w:val="14"/>
      </w:rPr>
      <w:t xml:space="preserve">)                                                                                                                                   </w:t>
    </w:r>
    <w:r>
      <w:rPr>
        <w:rFonts w:ascii="Arial" w:hAnsi="Arial" w:cs="Arial"/>
        <w:sz w:val="14"/>
        <w:szCs w:val="14"/>
      </w:rPr>
      <w:t xml:space="preserve">             </w:t>
    </w:r>
    <w:r w:rsidRPr="007770C5">
      <w:rPr>
        <w:rFonts w:ascii="Arial" w:hAnsi="Arial" w:cs="Arial"/>
        <w:sz w:val="14"/>
        <w:szCs w:val="14"/>
      </w:rPr>
      <w:t>CALIFORNIA ENERGY COMMISSION</w:t>
    </w:r>
  </w:p>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400"/>
      <w:gridCol w:w="3574"/>
      <w:gridCol w:w="1825"/>
    </w:tblGrid>
    <w:tr w:rsidR="00615657" w:rsidRPr="00F85124" w14:paraId="65CE9D7E" w14:textId="77777777">
      <w:trPr>
        <w:cantSplit/>
        <w:trHeight w:val="288"/>
      </w:trPr>
      <w:tc>
        <w:tcPr>
          <w:tcW w:w="4016" w:type="pct"/>
          <w:gridSpan w:val="2"/>
          <w:tcBorders>
            <w:right w:val="nil"/>
          </w:tcBorders>
          <w:vAlign w:val="center"/>
        </w:tcPr>
        <w:p w14:paraId="65CE9D7C" w14:textId="39789453" w:rsidR="00615657" w:rsidRPr="00F85124" w:rsidRDefault="00615657">
          <w:pPr>
            <w:pStyle w:val="Heading1"/>
            <w:rPr>
              <w:rFonts w:ascii="Calibri" w:hAnsi="Calibri"/>
              <w:b w:val="0"/>
              <w:bCs/>
              <w:sz w:val="20"/>
            </w:rPr>
          </w:pPr>
          <w:r>
            <w:rPr>
              <w:rFonts w:ascii="Calibri" w:hAnsi="Calibri"/>
              <w:b w:val="0"/>
              <w:bCs/>
              <w:sz w:val="20"/>
            </w:rPr>
            <w:t>CERTIFICATE OF VERIFICATION</w:t>
          </w:r>
        </w:p>
      </w:tc>
      <w:tc>
        <w:tcPr>
          <w:tcW w:w="984" w:type="pct"/>
          <w:tcBorders>
            <w:left w:val="nil"/>
          </w:tcBorders>
          <w:tcMar>
            <w:left w:w="115" w:type="dxa"/>
            <w:right w:w="115" w:type="dxa"/>
          </w:tcMar>
          <w:vAlign w:val="center"/>
        </w:tcPr>
        <w:p w14:paraId="65CE9D7D" w14:textId="61DF03B9" w:rsidR="00615657" w:rsidRPr="00F85124" w:rsidRDefault="00615657">
          <w:pPr>
            <w:pStyle w:val="Heading1"/>
            <w:jc w:val="right"/>
            <w:rPr>
              <w:rFonts w:ascii="Calibri" w:hAnsi="Calibri"/>
              <w:b w:val="0"/>
              <w:bCs/>
              <w:sz w:val="20"/>
            </w:rPr>
          </w:pPr>
          <w:r>
            <w:rPr>
              <w:rFonts w:ascii="Calibri" w:hAnsi="Calibri"/>
              <w:b w:val="0"/>
              <w:bCs/>
              <w:sz w:val="20"/>
            </w:rPr>
            <w:t>CF3R-MCH-22-H</w:t>
          </w:r>
        </w:p>
      </w:tc>
    </w:tr>
    <w:tr w:rsidR="00615657" w:rsidRPr="00F85124" w14:paraId="65CE9D81" w14:textId="77777777">
      <w:trPr>
        <w:cantSplit/>
        <w:trHeight w:val="288"/>
      </w:trPr>
      <w:tc>
        <w:tcPr>
          <w:tcW w:w="2500" w:type="pct"/>
          <w:tcBorders>
            <w:right w:val="nil"/>
          </w:tcBorders>
        </w:tcPr>
        <w:p w14:paraId="65CE9D7F" w14:textId="77777777" w:rsidR="00615657" w:rsidRPr="002E105D" w:rsidRDefault="00615657" w:rsidP="00F334AF">
          <w:pPr>
            <w:tabs>
              <w:tab w:val="right" w:pos="10543"/>
            </w:tabs>
            <w:rPr>
              <w:rFonts w:ascii="Calibri" w:hAnsi="Calibri"/>
              <w:sz w:val="12"/>
              <w:szCs w:val="12"/>
            </w:rPr>
          </w:pPr>
          <w:r>
            <w:rPr>
              <w:rFonts w:ascii="Calibri" w:hAnsi="Calibri"/>
              <w:bCs/>
            </w:rPr>
            <w:t xml:space="preserve">Space Conditioning </w:t>
          </w:r>
          <w:r w:rsidRPr="002E105D">
            <w:rPr>
              <w:rFonts w:ascii="Calibri" w:hAnsi="Calibri"/>
              <w:bCs/>
            </w:rPr>
            <w:t xml:space="preserve">System </w:t>
          </w:r>
          <w:r>
            <w:rPr>
              <w:rFonts w:ascii="Calibri" w:hAnsi="Calibri"/>
              <w:bCs/>
            </w:rPr>
            <w:t>Fan Efficacy</w:t>
          </w:r>
        </w:p>
      </w:tc>
      <w:tc>
        <w:tcPr>
          <w:tcW w:w="2500" w:type="pct"/>
          <w:gridSpan w:val="2"/>
          <w:tcBorders>
            <w:left w:val="nil"/>
          </w:tcBorders>
        </w:tcPr>
        <w:p w14:paraId="65CE9D80" w14:textId="7FA5A905" w:rsidR="00615657" w:rsidRPr="00F85124" w:rsidRDefault="00615657" w:rsidP="007924C2">
          <w:pPr>
            <w:tabs>
              <w:tab w:val="right" w:pos="10543"/>
            </w:tabs>
            <w:jc w:val="right"/>
            <w:rPr>
              <w:rFonts w:ascii="Calibri" w:hAnsi="Calibri"/>
              <w:sz w:val="12"/>
              <w:szCs w:val="12"/>
            </w:rPr>
          </w:pPr>
          <w:r w:rsidRPr="00F85124">
            <w:rPr>
              <w:rFonts w:ascii="Calibri" w:hAnsi="Calibri"/>
              <w:bCs/>
            </w:rPr>
            <w:t xml:space="preserve">(Page </w:t>
          </w:r>
          <w:r>
            <w:fldChar w:fldCharType="begin"/>
          </w:r>
          <w:r>
            <w:instrText xml:space="preserve"> PAGE   \* MERGEFORMAT </w:instrText>
          </w:r>
          <w:r>
            <w:fldChar w:fldCharType="separate"/>
          </w:r>
          <w:r w:rsidR="00A903EB" w:rsidRPr="00A903EB">
            <w:rPr>
              <w:rFonts w:ascii="Calibri" w:hAnsi="Calibri"/>
              <w:bCs/>
              <w:noProof/>
            </w:rPr>
            <w:t>1</w:t>
          </w:r>
          <w:r>
            <w:rPr>
              <w:rFonts w:ascii="Calibri" w:hAnsi="Calibri"/>
              <w:bCs/>
              <w:noProof/>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A903EB">
            <w:rPr>
              <w:rFonts w:ascii="Calibri" w:hAnsi="Calibri"/>
              <w:bCs/>
              <w:noProof/>
            </w:rPr>
            <w:t>3</w:t>
          </w:r>
          <w:r>
            <w:rPr>
              <w:rFonts w:ascii="Calibri" w:hAnsi="Calibri"/>
              <w:bCs/>
              <w:noProof/>
            </w:rPr>
            <w:fldChar w:fldCharType="end"/>
          </w:r>
          <w:r w:rsidRPr="00F85124">
            <w:rPr>
              <w:rFonts w:ascii="Calibri" w:hAnsi="Calibri"/>
              <w:bCs/>
            </w:rPr>
            <w:t>)</w:t>
          </w:r>
        </w:p>
      </w:tc>
    </w:tr>
    <w:tr w:rsidR="00615657" w:rsidRPr="00F85124" w14:paraId="65CE9D85" w14:textId="77777777">
      <w:trPr>
        <w:cantSplit/>
        <w:trHeight w:val="288"/>
      </w:trPr>
      <w:tc>
        <w:tcPr>
          <w:tcW w:w="0" w:type="auto"/>
        </w:tcPr>
        <w:p w14:paraId="65CE9D82" w14:textId="77777777" w:rsidR="00615657" w:rsidRPr="00F85124" w:rsidRDefault="00615657" w:rsidP="007924C2">
          <w:pPr>
            <w:rPr>
              <w:rFonts w:ascii="Calibri" w:hAnsi="Calibri"/>
              <w:sz w:val="12"/>
              <w:szCs w:val="12"/>
            </w:rPr>
          </w:pPr>
          <w:r w:rsidRPr="00F85124">
            <w:rPr>
              <w:rFonts w:ascii="Calibri" w:hAnsi="Calibri"/>
              <w:sz w:val="12"/>
              <w:szCs w:val="12"/>
            </w:rPr>
            <w:t>Project Name:</w:t>
          </w:r>
        </w:p>
      </w:tc>
      <w:tc>
        <w:tcPr>
          <w:tcW w:w="1655" w:type="pct"/>
        </w:tcPr>
        <w:p w14:paraId="65CE9D83" w14:textId="77777777" w:rsidR="00615657" w:rsidRPr="00F85124" w:rsidRDefault="00615657" w:rsidP="007924C2">
          <w:pPr>
            <w:rPr>
              <w:rFonts w:ascii="Calibri" w:hAnsi="Calibri"/>
              <w:sz w:val="12"/>
              <w:szCs w:val="12"/>
            </w:rPr>
          </w:pPr>
          <w:r w:rsidRPr="00F85124">
            <w:rPr>
              <w:rFonts w:ascii="Calibri" w:hAnsi="Calibri"/>
              <w:sz w:val="12"/>
              <w:szCs w:val="12"/>
            </w:rPr>
            <w:t>Enforcement Agency:</w:t>
          </w:r>
        </w:p>
      </w:tc>
      <w:tc>
        <w:tcPr>
          <w:tcW w:w="984" w:type="pct"/>
        </w:tcPr>
        <w:p w14:paraId="65CE9D84" w14:textId="77777777" w:rsidR="00615657" w:rsidRPr="00F85124" w:rsidRDefault="00615657" w:rsidP="007924C2">
          <w:pPr>
            <w:rPr>
              <w:rFonts w:ascii="Calibri" w:hAnsi="Calibri"/>
              <w:sz w:val="12"/>
              <w:szCs w:val="12"/>
            </w:rPr>
          </w:pPr>
          <w:r w:rsidRPr="00F85124">
            <w:rPr>
              <w:rFonts w:ascii="Calibri" w:hAnsi="Calibri"/>
              <w:sz w:val="12"/>
              <w:szCs w:val="12"/>
            </w:rPr>
            <w:t>Permit Number:</w:t>
          </w:r>
        </w:p>
      </w:tc>
    </w:tr>
    <w:tr w:rsidR="00615657" w:rsidRPr="00F85124" w14:paraId="65CE9D89" w14:textId="77777777">
      <w:trPr>
        <w:cantSplit/>
        <w:trHeight w:val="288"/>
      </w:trPr>
      <w:tc>
        <w:tcPr>
          <w:tcW w:w="0" w:type="auto"/>
        </w:tcPr>
        <w:p w14:paraId="65CE9D86" w14:textId="77777777" w:rsidR="00615657" w:rsidRPr="00F85124" w:rsidRDefault="00615657" w:rsidP="007924C2">
          <w:pPr>
            <w:rPr>
              <w:rFonts w:ascii="Calibri" w:hAnsi="Calibri"/>
              <w:sz w:val="12"/>
              <w:szCs w:val="12"/>
              <w:vertAlign w:val="superscript"/>
            </w:rPr>
          </w:pPr>
          <w:r w:rsidRPr="00F85124">
            <w:rPr>
              <w:rFonts w:ascii="Calibri" w:hAnsi="Calibri"/>
              <w:sz w:val="12"/>
              <w:szCs w:val="12"/>
            </w:rPr>
            <w:t>Dwelling Address:</w:t>
          </w:r>
        </w:p>
      </w:tc>
      <w:tc>
        <w:tcPr>
          <w:tcW w:w="1655" w:type="pct"/>
        </w:tcPr>
        <w:p w14:paraId="65CE9D87" w14:textId="79906B34" w:rsidR="00615657" w:rsidRPr="00F85124" w:rsidRDefault="00615657" w:rsidP="007924C2">
          <w:pPr>
            <w:rPr>
              <w:rFonts w:ascii="Calibri" w:hAnsi="Calibri"/>
              <w:sz w:val="12"/>
              <w:szCs w:val="12"/>
              <w:vertAlign w:val="superscript"/>
            </w:rPr>
          </w:pPr>
          <w:r w:rsidRPr="00F85124">
            <w:rPr>
              <w:rFonts w:ascii="Calibri" w:hAnsi="Calibri"/>
              <w:sz w:val="12"/>
              <w:szCs w:val="12"/>
            </w:rPr>
            <w:t>City</w:t>
          </w:r>
          <w:r>
            <w:rPr>
              <w:rFonts w:ascii="Calibri" w:hAnsi="Calibri"/>
              <w:sz w:val="12"/>
              <w:szCs w:val="12"/>
            </w:rPr>
            <w:t>:</w:t>
          </w:r>
        </w:p>
      </w:tc>
      <w:tc>
        <w:tcPr>
          <w:tcW w:w="984" w:type="pct"/>
        </w:tcPr>
        <w:p w14:paraId="65CE9D88" w14:textId="346DA4A0" w:rsidR="00615657" w:rsidRPr="00F85124" w:rsidRDefault="00615657" w:rsidP="007924C2">
          <w:pPr>
            <w:rPr>
              <w:rFonts w:ascii="Calibri" w:hAnsi="Calibri"/>
              <w:sz w:val="12"/>
              <w:szCs w:val="12"/>
              <w:vertAlign w:val="superscript"/>
            </w:rPr>
          </w:pPr>
          <w:r w:rsidRPr="00F85124">
            <w:rPr>
              <w:rFonts w:ascii="Calibri" w:hAnsi="Calibri"/>
              <w:sz w:val="12"/>
              <w:szCs w:val="12"/>
            </w:rPr>
            <w:t>Zip Code</w:t>
          </w:r>
          <w:r>
            <w:rPr>
              <w:rFonts w:ascii="Calibri" w:hAnsi="Calibri"/>
              <w:sz w:val="12"/>
              <w:szCs w:val="12"/>
            </w:rPr>
            <w:t>:</w:t>
          </w:r>
        </w:p>
      </w:tc>
    </w:tr>
  </w:tbl>
  <w:p w14:paraId="65CE9D8A" w14:textId="77777777" w:rsidR="00615657" w:rsidRDefault="00615657" w:rsidP="002E105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520"/>
      <w:gridCol w:w="3040"/>
      <w:gridCol w:w="2479"/>
    </w:tblGrid>
    <w:tr w:rsidR="00615657" w:rsidRPr="00F85124" w14:paraId="65CE9D90" w14:textId="77777777">
      <w:trPr>
        <w:cantSplit/>
        <w:trHeight w:val="288"/>
      </w:trPr>
      <w:tc>
        <w:tcPr>
          <w:tcW w:w="3738" w:type="pct"/>
          <w:gridSpan w:val="2"/>
          <w:tcBorders>
            <w:right w:val="nil"/>
          </w:tcBorders>
          <w:vAlign w:val="center"/>
        </w:tcPr>
        <w:p w14:paraId="65CE9D8E" w14:textId="13966CA1" w:rsidR="00615657" w:rsidRPr="00F85124" w:rsidRDefault="00615657" w:rsidP="007924C2">
          <w:pPr>
            <w:pStyle w:val="Heading1"/>
            <w:rPr>
              <w:rFonts w:ascii="Calibri" w:hAnsi="Calibri"/>
              <w:b w:val="0"/>
              <w:bCs/>
              <w:sz w:val="20"/>
            </w:rPr>
          </w:pPr>
          <w:r>
            <w:rPr>
              <w:rFonts w:ascii="Calibri" w:hAnsi="Calibri"/>
              <w:b w:val="0"/>
              <w:bCs/>
              <w:sz w:val="20"/>
            </w:rPr>
            <w:t>CERTIFICATE OF INSTALLATION</w:t>
          </w:r>
        </w:p>
      </w:tc>
      <w:tc>
        <w:tcPr>
          <w:tcW w:w="1262" w:type="pct"/>
          <w:tcBorders>
            <w:left w:val="nil"/>
          </w:tcBorders>
          <w:tcMar>
            <w:left w:w="115" w:type="dxa"/>
            <w:right w:w="115" w:type="dxa"/>
          </w:tcMar>
          <w:vAlign w:val="center"/>
        </w:tcPr>
        <w:p w14:paraId="65CE9D8F" w14:textId="77777777" w:rsidR="00615657" w:rsidRPr="00F85124" w:rsidRDefault="00615657" w:rsidP="002E105D">
          <w:pPr>
            <w:pStyle w:val="Heading1"/>
            <w:jc w:val="right"/>
            <w:rPr>
              <w:rFonts w:ascii="Calibri" w:hAnsi="Calibri"/>
              <w:b w:val="0"/>
              <w:bCs/>
              <w:sz w:val="20"/>
            </w:rPr>
          </w:pPr>
          <w:r>
            <w:rPr>
              <w:rFonts w:ascii="Calibri" w:hAnsi="Calibri"/>
              <w:b w:val="0"/>
              <w:bCs/>
              <w:sz w:val="20"/>
            </w:rPr>
            <w:t>CF2R-MCH-23-H</w:t>
          </w:r>
        </w:p>
      </w:tc>
    </w:tr>
    <w:tr w:rsidR="00615657" w:rsidRPr="00F85124" w14:paraId="65CE9D93" w14:textId="77777777">
      <w:trPr>
        <w:cantSplit/>
        <w:trHeight w:val="288"/>
      </w:trPr>
      <w:tc>
        <w:tcPr>
          <w:tcW w:w="2500" w:type="pct"/>
          <w:tcBorders>
            <w:right w:val="nil"/>
          </w:tcBorders>
        </w:tcPr>
        <w:p w14:paraId="65CE9D91" w14:textId="77777777" w:rsidR="00615657" w:rsidRPr="002E105D" w:rsidRDefault="00615657" w:rsidP="007924C2">
          <w:pPr>
            <w:tabs>
              <w:tab w:val="right" w:pos="10543"/>
            </w:tabs>
            <w:rPr>
              <w:rFonts w:ascii="Calibri" w:hAnsi="Calibri"/>
              <w:sz w:val="12"/>
              <w:szCs w:val="12"/>
            </w:rPr>
          </w:pPr>
          <w:r w:rsidRPr="002E105D">
            <w:rPr>
              <w:rFonts w:ascii="Calibri" w:hAnsi="Calibri"/>
              <w:bCs/>
            </w:rPr>
            <w:t>HSPP/PSPP Installation &amp; System Airflow Rate</w:t>
          </w:r>
        </w:p>
      </w:tc>
      <w:tc>
        <w:tcPr>
          <w:tcW w:w="2500" w:type="pct"/>
          <w:gridSpan w:val="2"/>
          <w:tcBorders>
            <w:left w:val="nil"/>
          </w:tcBorders>
        </w:tcPr>
        <w:p w14:paraId="65CE9D92" w14:textId="77777777" w:rsidR="00615657" w:rsidRPr="00F85124" w:rsidRDefault="00615657" w:rsidP="007924C2">
          <w:pPr>
            <w:tabs>
              <w:tab w:val="right" w:pos="10543"/>
            </w:tabs>
            <w:jc w:val="right"/>
            <w:rPr>
              <w:rFonts w:ascii="Calibri" w:hAnsi="Calibri"/>
              <w:sz w:val="12"/>
              <w:szCs w:val="12"/>
            </w:rPr>
          </w:pPr>
          <w:r w:rsidRPr="00F85124">
            <w:rPr>
              <w:rFonts w:ascii="Calibri" w:hAnsi="Calibri"/>
              <w:bCs/>
            </w:rPr>
            <w:t xml:space="preserve">(Page </w:t>
          </w:r>
          <w:r>
            <w:fldChar w:fldCharType="begin"/>
          </w:r>
          <w:r>
            <w:instrText xml:space="preserve"> PAGE   \* MERGEFORMAT </w:instrText>
          </w:r>
          <w:r>
            <w:fldChar w:fldCharType="separate"/>
          </w:r>
          <w:r>
            <w:rPr>
              <w:rFonts w:ascii="Calibri" w:hAnsi="Calibri"/>
              <w:bCs/>
              <w:noProof/>
            </w:rPr>
            <w:t>1</w:t>
          </w:r>
          <w:r>
            <w:rPr>
              <w:rFonts w:ascii="Calibri" w:hAnsi="Calibri"/>
              <w:bCs/>
              <w:noProof/>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Pr="00CB64DD">
            <w:rPr>
              <w:rFonts w:ascii="Calibri" w:hAnsi="Calibri"/>
              <w:bCs/>
              <w:noProof/>
            </w:rPr>
            <w:t>2</w:t>
          </w:r>
          <w:r>
            <w:rPr>
              <w:rFonts w:ascii="Calibri" w:hAnsi="Calibri"/>
              <w:bCs/>
              <w:noProof/>
            </w:rPr>
            <w:fldChar w:fldCharType="end"/>
          </w:r>
          <w:r w:rsidRPr="00F85124">
            <w:rPr>
              <w:rFonts w:ascii="Calibri" w:hAnsi="Calibri"/>
              <w:bCs/>
            </w:rPr>
            <w:t>)</w:t>
          </w:r>
        </w:p>
      </w:tc>
    </w:tr>
    <w:tr w:rsidR="00615657" w:rsidRPr="00F85124" w14:paraId="65CE9D97" w14:textId="77777777">
      <w:trPr>
        <w:cantSplit/>
        <w:trHeight w:val="288"/>
      </w:trPr>
      <w:tc>
        <w:tcPr>
          <w:tcW w:w="0" w:type="auto"/>
        </w:tcPr>
        <w:p w14:paraId="65CE9D94" w14:textId="77777777" w:rsidR="00615657" w:rsidRPr="00F85124" w:rsidRDefault="00615657" w:rsidP="007924C2">
          <w:pPr>
            <w:rPr>
              <w:rFonts w:ascii="Calibri" w:hAnsi="Calibri"/>
              <w:sz w:val="12"/>
              <w:szCs w:val="12"/>
            </w:rPr>
          </w:pPr>
          <w:r w:rsidRPr="00F85124">
            <w:rPr>
              <w:rFonts w:ascii="Calibri" w:hAnsi="Calibri"/>
              <w:sz w:val="12"/>
              <w:szCs w:val="12"/>
            </w:rPr>
            <w:t>Project Name:</w:t>
          </w:r>
        </w:p>
      </w:tc>
      <w:tc>
        <w:tcPr>
          <w:tcW w:w="1377" w:type="pct"/>
        </w:tcPr>
        <w:p w14:paraId="65CE9D95" w14:textId="77777777" w:rsidR="00615657" w:rsidRPr="00F85124" w:rsidRDefault="00615657" w:rsidP="007924C2">
          <w:pPr>
            <w:rPr>
              <w:rFonts w:ascii="Calibri" w:hAnsi="Calibri"/>
              <w:sz w:val="12"/>
              <w:szCs w:val="12"/>
            </w:rPr>
          </w:pPr>
          <w:r w:rsidRPr="00F85124">
            <w:rPr>
              <w:rFonts w:ascii="Calibri" w:hAnsi="Calibri"/>
              <w:sz w:val="12"/>
              <w:szCs w:val="12"/>
            </w:rPr>
            <w:t>Enforcement Agency:</w:t>
          </w:r>
        </w:p>
      </w:tc>
      <w:tc>
        <w:tcPr>
          <w:tcW w:w="1262" w:type="pct"/>
        </w:tcPr>
        <w:p w14:paraId="65CE9D96" w14:textId="77777777" w:rsidR="00615657" w:rsidRPr="00F85124" w:rsidRDefault="00615657" w:rsidP="007924C2">
          <w:pPr>
            <w:rPr>
              <w:rFonts w:ascii="Calibri" w:hAnsi="Calibri"/>
              <w:sz w:val="12"/>
              <w:szCs w:val="12"/>
            </w:rPr>
          </w:pPr>
          <w:r w:rsidRPr="00F85124">
            <w:rPr>
              <w:rFonts w:ascii="Calibri" w:hAnsi="Calibri"/>
              <w:sz w:val="12"/>
              <w:szCs w:val="12"/>
            </w:rPr>
            <w:t>Permit Number:</w:t>
          </w:r>
        </w:p>
      </w:tc>
    </w:tr>
    <w:tr w:rsidR="00615657" w:rsidRPr="00F85124" w14:paraId="65CE9D9B" w14:textId="77777777">
      <w:trPr>
        <w:cantSplit/>
        <w:trHeight w:val="288"/>
      </w:trPr>
      <w:tc>
        <w:tcPr>
          <w:tcW w:w="0" w:type="auto"/>
        </w:tcPr>
        <w:p w14:paraId="65CE9D98" w14:textId="77777777" w:rsidR="00615657" w:rsidRPr="00F85124" w:rsidRDefault="00615657" w:rsidP="007924C2">
          <w:pPr>
            <w:rPr>
              <w:rFonts w:ascii="Calibri" w:hAnsi="Calibri"/>
              <w:sz w:val="12"/>
              <w:szCs w:val="12"/>
              <w:vertAlign w:val="superscript"/>
            </w:rPr>
          </w:pPr>
          <w:r w:rsidRPr="00F85124">
            <w:rPr>
              <w:rFonts w:ascii="Calibri" w:hAnsi="Calibri"/>
              <w:sz w:val="12"/>
              <w:szCs w:val="12"/>
            </w:rPr>
            <w:t>Dwelling Address:</w:t>
          </w:r>
        </w:p>
      </w:tc>
      <w:tc>
        <w:tcPr>
          <w:tcW w:w="1377" w:type="pct"/>
        </w:tcPr>
        <w:p w14:paraId="65CE9D99" w14:textId="77777777" w:rsidR="00615657" w:rsidRPr="00F85124" w:rsidRDefault="00615657" w:rsidP="007924C2">
          <w:pPr>
            <w:rPr>
              <w:rFonts w:ascii="Calibri" w:hAnsi="Calibri"/>
              <w:sz w:val="12"/>
              <w:szCs w:val="12"/>
              <w:vertAlign w:val="superscript"/>
            </w:rPr>
          </w:pPr>
          <w:r w:rsidRPr="00F85124">
            <w:rPr>
              <w:rFonts w:ascii="Calibri" w:hAnsi="Calibri"/>
              <w:sz w:val="12"/>
              <w:szCs w:val="12"/>
            </w:rPr>
            <w:t>City</w:t>
          </w:r>
        </w:p>
      </w:tc>
      <w:tc>
        <w:tcPr>
          <w:tcW w:w="1262" w:type="pct"/>
        </w:tcPr>
        <w:p w14:paraId="65CE9D9A" w14:textId="77777777" w:rsidR="00615657" w:rsidRPr="00F85124" w:rsidRDefault="00615657" w:rsidP="007924C2">
          <w:pPr>
            <w:rPr>
              <w:rFonts w:ascii="Calibri" w:hAnsi="Calibri"/>
              <w:sz w:val="12"/>
              <w:szCs w:val="12"/>
              <w:vertAlign w:val="superscript"/>
            </w:rPr>
          </w:pPr>
          <w:r w:rsidRPr="00F85124">
            <w:rPr>
              <w:rFonts w:ascii="Calibri" w:hAnsi="Calibri"/>
              <w:sz w:val="12"/>
              <w:szCs w:val="12"/>
            </w:rPr>
            <w:t>Zip Code</w:t>
          </w:r>
        </w:p>
      </w:tc>
    </w:tr>
  </w:tbl>
  <w:p w14:paraId="65CE9D9C" w14:textId="0CD20F98" w:rsidR="00615657" w:rsidRDefault="00A903EB">
    <w:pPr>
      <w:pStyle w:val="Header"/>
    </w:pPr>
    <w:r>
      <w:rPr>
        <w:rFonts w:ascii="Calibri" w:hAnsi="Calibri"/>
        <w:b/>
        <w:bCs/>
        <w:noProof/>
      </w:rPr>
      <w:pict w14:anchorId="65CE9D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245515" o:spid="_x0000_s18445" type="#_x0000_t75" style="position:absolute;margin-left:0;margin-top:0;width:10in;height:540pt;z-index:-251658240;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CE9D9F" w14:textId="77777777" w:rsidR="00615657" w:rsidRDefault="00A903EB">
    <w:pPr>
      <w:pStyle w:val="Header"/>
    </w:pPr>
    <w:r>
      <w:rPr>
        <w:noProof/>
      </w:rPr>
      <w:pict w14:anchorId="65CE9DB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245519" o:spid="_x0000_s18437" type="#_x0000_t75" style="position:absolute;margin-left:0;margin-top:0;width:10in;height:540pt;z-index:-251658236;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520"/>
      <w:gridCol w:w="3347"/>
      <w:gridCol w:w="2172"/>
    </w:tblGrid>
    <w:tr w:rsidR="00615657" w:rsidRPr="00F85124" w14:paraId="65CE9DA2" w14:textId="77777777">
      <w:trPr>
        <w:cantSplit/>
        <w:trHeight w:val="288"/>
      </w:trPr>
      <w:tc>
        <w:tcPr>
          <w:tcW w:w="4016" w:type="pct"/>
          <w:gridSpan w:val="2"/>
          <w:tcBorders>
            <w:right w:val="nil"/>
          </w:tcBorders>
          <w:vAlign w:val="center"/>
        </w:tcPr>
        <w:p w14:paraId="65CE9DA0" w14:textId="0C41E1E9" w:rsidR="00615657" w:rsidRPr="00F85124" w:rsidRDefault="00615657">
          <w:pPr>
            <w:pStyle w:val="Heading1"/>
            <w:rPr>
              <w:rFonts w:ascii="Calibri" w:hAnsi="Calibri"/>
              <w:b w:val="0"/>
              <w:bCs/>
              <w:sz w:val="20"/>
            </w:rPr>
          </w:pPr>
          <w:r>
            <w:rPr>
              <w:rFonts w:ascii="Calibri" w:hAnsi="Calibri"/>
              <w:b w:val="0"/>
              <w:bCs/>
              <w:sz w:val="20"/>
            </w:rPr>
            <w:t>CERTIFICATE OF VERIFICATION – USER INSTRUCTIONS</w:t>
          </w:r>
        </w:p>
      </w:tc>
      <w:tc>
        <w:tcPr>
          <w:tcW w:w="984" w:type="pct"/>
          <w:tcBorders>
            <w:left w:val="nil"/>
          </w:tcBorders>
          <w:tcMar>
            <w:left w:w="115" w:type="dxa"/>
            <w:right w:w="115" w:type="dxa"/>
          </w:tcMar>
          <w:vAlign w:val="center"/>
        </w:tcPr>
        <w:p w14:paraId="65CE9DA1" w14:textId="77777777" w:rsidR="00615657" w:rsidRPr="00F85124" w:rsidRDefault="00615657" w:rsidP="007924C2">
          <w:pPr>
            <w:pStyle w:val="Heading1"/>
            <w:jc w:val="right"/>
            <w:rPr>
              <w:rFonts w:ascii="Calibri" w:hAnsi="Calibri"/>
              <w:b w:val="0"/>
              <w:bCs/>
              <w:sz w:val="20"/>
            </w:rPr>
          </w:pPr>
          <w:r>
            <w:rPr>
              <w:rFonts w:ascii="Calibri" w:hAnsi="Calibri"/>
              <w:b w:val="0"/>
              <w:bCs/>
              <w:sz w:val="20"/>
            </w:rPr>
            <w:t>CF2R-MCH-22-H</w:t>
          </w:r>
        </w:p>
      </w:tc>
    </w:tr>
    <w:tr w:rsidR="00615657" w:rsidRPr="00F85124" w14:paraId="65CE9DA5" w14:textId="77777777">
      <w:trPr>
        <w:cantSplit/>
        <w:trHeight w:val="288"/>
      </w:trPr>
      <w:tc>
        <w:tcPr>
          <w:tcW w:w="2500" w:type="pct"/>
          <w:tcBorders>
            <w:right w:val="nil"/>
          </w:tcBorders>
        </w:tcPr>
        <w:p w14:paraId="65CE9DA3" w14:textId="77777777" w:rsidR="00615657" w:rsidRPr="002E105D" w:rsidRDefault="00615657" w:rsidP="007924C2">
          <w:pPr>
            <w:tabs>
              <w:tab w:val="right" w:pos="10543"/>
            </w:tabs>
            <w:rPr>
              <w:rFonts w:ascii="Calibri" w:hAnsi="Calibri"/>
              <w:sz w:val="12"/>
              <w:szCs w:val="12"/>
            </w:rPr>
          </w:pPr>
          <w:r>
            <w:rPr>
              <w:rFonts w:ascii="Calibri" w:hAnsi="Calibri"/>
              <w:bCs/>
            </w:rPr>
            <w:t xml:space="preserve">Space Conditioning </w:t>
          </w:r>
          <w:r w:rsidRPr="002E105D">
            <w:rPr>
              <w:rFonts w:ascii="Calibri" w:hAnsi="Calibri"/>
              <w:bCs/>
            </w:rPr>
            <w:t xml:space="preserve">System </w:t>
          </w:r>
          <w:r>
            <w:rPr>
              <w:rFonts w:ascii="Calibri" w:hAnsi="Calibri"/>
              <w:bCs/>
            </w:rPr>
            <w:t>Fan Efficacy</w:t>
          </w:r>
        </w:p>
      </w:tc>
      <w:tc>
        <w:tcPr>
          <w:tcW w:w="2500" w:type="pct"/>
          <w:gridSpan w:val="2"/>
          <w:tcBorders>
            <w:left w:val="nil"/>
          </w:tcBorders>
        </w:tcPr>
        <w:p w14:paraId="65CE9DA4" w14:textId="7A5361E0" w:rsidR="00615657" w:rsidRPr="00F85124" w:rsidRDefault="00615657" w:rsidP="007924C2">
          <w:pPr>
            <w:tabs>
              <w:tab w:val="right" w:pos="10543"/>
            </w:tabs>
            <w:jc w:val="right"/>
            <w:rPr>
              <w:rFonts w:ascii="Calibri" w:hAnsi="Calibri"/>
              <w:sz w:val="12"/>
              <w:szCs w:val="12"/>
            </w:rPr>
          </w:pPr>
          <w:r w:rsidRPr="00F85124">
            <w:rPr>
              <w:rFonts w:ascii="Calibri" w:hAnsi="Calibri"/>
              <w:bCs/>
            </w:rPr>
            <w:t xml:space="preserve">(Page </w:t>
          </w:r>
          <w:r>
            <w:fldChar w:fldCharType="begin"/>
          </w:r>
          <w:r>
            <w:instrText xml:space="preserve"> PAGE   \* MERGEFORMAT </w:instrText>
          </w:r>
          <w:r>
            <w:fldChar w:fldCharType="separate"/>
          </w:r>
          <w:r w:rsidR="00A903EB" w:rsidRPr="00A903EB">
            <w:rPr>
              <w:rFonts w:ascii="Calibri" w:hAnsi="Calibri"/>
              <w:bCs/>
              <w:noProof/>
            </w:rPr>
            <w:t>2</w:t>
          </w:r>
          <w:r>
            <w:rPr>
              <w:rFonts w:ascii="Calibri" w:hAnsi="Calibri"/>
              <w:bCs/>
              <w:noProof/>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A903EB">
            <w:rPr>
              <w:rFonts w:ascii="Calibri" w:hAnsi="Calibri"/>
              <w:bCs/>
              <w:noProof/>
            </w:rPr>
            <w:t>2</w:t>
          </w:r>
          <w:r>
            <w:rPr>
              <w:rFonts w:ascii="Calibri" w:hAnsi="Calibri"/>
              <w:bCs/>
              <w:noProof/>
            </w:rPr>
            <w:fldChar w:fldCharType="end"/>
          </w:r>
          <w:r w:rsidRPr="00F85124">
            <w:rPr>
              <w:rFonts w:ascii="Calibri" w:hAnsi="Calibri"/>
              <w:bCs/>
            </w:rPr>
            <w:t>)</w:t>
          </w:r>
        </w:p>
      </w:tc>
    </w:tr>
  </w:tbl>
  <w:p w14:paraId="65CE9DA6" w14:textId="56845BA5" w:rsidR="00615657" w:rsidRDefault="00A903EB" w:rsidP="002E105D">
    <w:pPr>
      <w:pStyle w:val="Header"/>
    </w:pPr>
    <w:r>
      <w:rPr>
        <w:rFonts w:ascii="Calibri" w:hAnsi="Calibri"/>
        <w:b/>
        <w:bCs/>
        <w:noProof/>
      </w:rPr>
      <w:pict w14:anchorId="65CE9DB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245520" o:spid="_x0000_s18444" type="#_x0000_t75" style="position:absolute;margin-left:0;margin-top:0;width:10in;height:540pt;z-index:-251658235;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520"/>
      <w:gridCol w:w="3347"/>
      <w:gridCol w:w="2172"/>
    </w:tblGrid>
    <w:tr w:rsidR="00615657" w:rsidRPr="00F85124" w14:paraId="65CE9DAA" w14:textId="77777777">
      <w:trPr>
        <w:cantSplit/>
        <w:trHeight w:val="288"/>
      </w:trPr>
      <w:tc>
        <w:tcPr>
          <w:tcW w:w="4016" w:type="pct"/>
          <w:gridSpan w:val="2"/>
          <w:tcBorders>
            <w:right w:val="nil"/>
          </w:tcBorders>
          <w:vAlign w:val="center"/>
        </w:tcPr>
        <w:p w14:paraId="65CE9DA8" w14:textId="7FE33FA7" w:rsidR="00615657" w:rsidRPr="00F85124" w:rsidRDefault="00615657" w:rsidP="007924C2">
          <w:pPr>
            <w:pStyle w:val="Heading1"/>
            <w:rPr>
              <w:rFonts w:ascii="Calibri" w:hAnsi="Calibri"/>
              <w:b w:val="0"/>
              <w:bCs/>
              <w:sz w:val="20"/>
            </w:rPr>
          </w:pPr>
          <w:r>
            <w:rPr>
              <w:rFonts w:ascii="Calibri" w:hAnsi="Calibri"/>
              <w:b w:val="0"/>
              <w:bCs/>
              <w:sz w:val="20"/>
            </w:rPr>
            <w:t>CERTIFICATE OF INSTALLATION – USER INSTRUCTIONS</w:t>
          </w:r>
        </w:p>
      </w:tc>
      <w:tc>
        <w:tcPr>
          <w:tcW w:w="984" w:type="pct"/>
          <w:tcBorders>
            <w:left w:val="nil"/>
          </w:tcBorders>
          <w:tcMar>
            <w:left w:w="115" w:type="dxa"/>
            <w:right w:w="115" w:type="dxa"/>
          </w:tcMar>
          <w:vAlign w:val="center"/>
        </w:tcPr>
        <w:p w14:paraId="65CE9DA9" w14:textId="77777777" w:rsidR="00615657" w:rsidRPr="00F85124" w:rsidRDefault="00615657" w:rsidP="002E105D">
          <w:pPr>
            <w:pStyle w:val="Heading1"/>
            <w:jc w:val="right"/>
            <w:rPr>
              <w:rFonts w:ascii="Calibri" w:hAnsi="Calibri"/>
              <w:b w:val="0"/>
              <w:bCs/>
              <w:sz w:val="20"/>
            </w:rPr>
          </w:pPr>
          <w:r>
            <w:rPr>
              <w:rFonts w:ascii="Calibri" w:hAnsi="Calibri"/>
              <w:b w:val="0"/>
              <w:bCs/>
              <w:sz w:val="20"/>
            </w:rPr>
            <w:t>CF2R-MCH-23-H</w:t>
          </w:r>
        </w:p>
      </w:tc>
    </w:tr>
    <w:tr w:rsidR="00615657" w:rsidRPr="00F85124" w14:paraId="65CE9DAD" w14:textId="77777777">
      <w:trPr>
        <w:cantSplit/>
        <w:trHeight w:val="288"/>
      </w:trPr>
      <w:tc>
        <w:tcPr>
          <w:tcW w:w="2500" w:type="pct"/>
          <w:tcBorders>
            <w:right w:val="nil"/>
          </w:tcBorders>
        </w:tcPr>
        <w:p w14:paraId="65CE9DAB" w14:textId="77777777" w:rsidR="00615657" w:rsidRPr="002E105D" w:rsidRDefault="00615657" w:rsidP="007924C2">
          <w:pPr>
            <w:tabs>
              <w:tab w:val="right" w:pos="10543"/>
            </w:tabs>
            <w:rPr>
              <w:rFonts w:ascii="Calibri" w:hAnsi="Calibri"/>
              <w:sz w:val="12"/>
              <w:szCs w:val="12"/>
            </w:rPr>
          </w:pPr>
          <w:r w:rsidRPr="002E105D">
            <w:rPr>
              <w:rFonts w:ascii="Calibri" w:hAnsi="Calibri"/>
              <w:bCs/>
            </w:rPr>
            <w:t>HSPP/PSPP Installation &amp; System Airflow Rate</w:t>
          </w:r>
        </w:p>
      </w:tc>
      <w:tc>
        <w:tcPr>
          <w:tcW w:w="2500" w:type="pct"/>
          <w:gridSpan w:val="2"/>
          <w:tcBorders>
            <w:left w:val="nil"/>
          </w:tcBorders>
        </w:tcPr>
        <w:p w14:paraId="65CE9DAC" w14:textId="77777777" w:rsidR="00615657" w:rsidRPr="00F85124" w:rsidRDefault="00615657" w:rsidP="007924C2">
          <w:pPr>
            <w:tabs>
              <w:tab w:val="right" w:pos="10543"/>
            </w:tabs>
            <w:jc w:val="right"/>
            <w:rPr>
              <w:rFonts w:ascii="Calibri" w:hAnsi="Calibri"/>
              <w:sz w:val="12"/>
              <w:szCs w:val="12"/>
            </w:rPr>
          </w:pPr>
          <w:r w:rsidRPr="00F85124">
            <w:rPr>
              <w:rFonts w:ascii="Calibri" w:hAnsi="Calibri"/>
              <w:bCs/>
            </w:rPr>
            <w:t xml:space="preserve">(Page </w:t>
          </w:r>
          <w:r>
            <w:fldChar w:fldCharType="begin"/>
          </w:r>
          <w:r>
            <w:instrText xml:space="preserve"> PAGE   \* MERGEFORMAT </w:instrText>
          </w:r>
          <w:r>
            <w:fldChar w:fldCharType="separate"/>
          </w:r>
          <w:r>
            <w:rPr>
              <w:rFonts w:ascii="Calibri" w:hAnsi="Calibri"/>
              <w:bCs/>
              <w:noProof/>
            </w:rPr>
            <w:t>1</w:t>
          </w:r>
          <w:r>
            <w:rPr>
              <w:rFonts w:ascii="Calibri" w:hAnsi="Calibri"/>
              <w:bCs/>
              <w:noProof/>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Pr="00CB64DD">
            <w:rPr>
              <w:rFonts w:ascii="Calibri" w:hAnsi="Calibri"/>
              <w:bCs/>
              <w:noProof/>
            </w:rPr>
            <w:t>2</w:t>
          </w:r>
          <w:r>
            <w:rPr>
              <w:rFonts w:ascii="Calibri" w:hAnsi="Calibri"/>
              <w:bCs/>
              <w:noProof/>
            </w:rPr>
            <w:fldChar w:fldCharType="end"/>
          </w:r>
          <w:r w:rsidRPr="00F85124">
            <w:rPr>
              <w:rFonts w:ascii="Calibri" w:hAnsi="Calibri"/>
              <w:bCs/>
            </w:rPr>
            <w:t>)</w:t>
          </w:r>
        </w:p>
      </w:tc>
    </w:tr>
  </w:tbl>
  <w:p w14:paraId="65CE9DAE" w14:textId="4C0DF0EA" w:rsidR="00615657" w:rsidRDefault="00A903EB">
    <w:pPr>
      <w:pStyle w:val="Header"/>
    </w:pPr>
    <w:r>
      <w:rPr>
        <w:rFonts w:ascii="Calibri" w:hAnsi="Calibri"/>
        <w:b/>
        <w:bCs/>
        <w:noProof/>
      </w:rPr>
      <w:pict w14:anchorId="65CE9DC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245518" o:spid="_x0000_s18443" type="#_x0000_t75" style="position:absolute;margin-left:0;margin-top:0;width:10in;height:540pt;z-index:-251658237;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CE9DB0" w14:textId="77777777" w:rsidR="00615657" w:rsidRDefault="00A903EB">
    <w:pPr>
      <w:pStyle w:val="Header"/>
    </w:pPr>
    <w:r>
      <w:rPr>
        <w:noProof/>
      </w:rPr>
      <w:pict w14:anchorId="65CE9DC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245522" o:spid="_x0000_s18440" type="#_x0000_t75" style="position:absolute;margin-left:0;margin-top:0;width:10in;height:540pt;z-index:-251658233;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520"/>
      <w:gridCol w:w="3347"/>
      <w:gridCol w:w="2172"/>
    </w:tblGrid>
    <w:tr w:rsidR="00615657" w:rsidRPr="00F85124" w14:paraId="65CE9DB3" w14:textId="77777777">
      <w:trPr>
        <w:cantSplit/>
        <w:trHeight w:val="288"/>
      </w:trPr>
      <w:tc>
        <w:tcPr>
          <w:tcW w:w="4016" w:type="pct"/>
          <w:gridSpan w:val="2"/>
          <w:tcBorders>
            <w:right w:val="nil"/>
          </w:tcBorders>
          <w:vAlign w:val="center"/>
        </w:tcPr>
        <w:p w14:paraId="65CE9DB1" w14:textId="0C85F2A4" w:rsidR="00615657" w:rsidRPr="00F85124" w:rsidRDefault="00615657">
          <w:pPr>
            <w:pStyle w:val="Heading1"/>
            <w:rPr>
              <w:rFonts w:ascii="Calibri" w:hAnsi="Calibri"/>
              <w:b w:val="0"/>
              <w:bCs/>
              <w:sz w:val="20"/>
            </w:rPr>
          </w:pPr>
          <w:r>
            <w:rPr>
              <w:rFonts w:ascii="Calibri" w:hAnsi="Calibri"/>
              <w:b w:val="0"/>
              <w:bCs/>
              <w:sz w:val="20"/>
            </w:rPr>
            <w:t xml:space="preserve">CERTIFICATE OF VERIFICATION – </w:t>
          </w:r>
          <w:r w:rsidRPr="00B40F13">
            <w:rPr>
              <w:rFonts w:ascii="Calibri" w:hAnsi="Calibri"/>
              <w:b w:val="0"/>
              <w:bCs/>
              <w:sz w:val="20"/>
            </w:rPr>
            <w:t>DATA FIELD DEFINITIONS AND CALCULATIONS</w:t>
          </w:r>
        </w:p>
      </w:tc>
      <w:tc>
        <w:tcPr>
          <w:tcW w:w="984" w:type="pct"/>
          <w:tcBorders>
            <w:left w:val="nil"/>
          </w:tcBorders>
          <w:tcMar>
            <w:left w:w="115" w:type="dxa"/>
            <w:right w:w="115" w:type="dxa"/>
          </w:tcMar>
          <w:vAlign w:val="center"/>
        </w:tcPr>
        <w:p w14:paraId="65CE9DB2" w14:textId="77777777" w:rsidR="00615657" w:rsidRPr="00F85124" w:rsidRDefault="00615657" w:rsidP="007924C2">
          <w:pPr>
            <w:pStyle w:val="Heading1"/>
            <w:jc w:val="right"/>
            <w:rPr>
              <w:rFonts w:ascii="Calibri" w:hAnsi="Calibri"/>
              <w:b w:val="0"/>
              <w:bCs/>
              <w:sz w:val="20"/>
            </w:rPr>
          </w:pPr>
          <w:r>
            <w:rPr>
              <w:rFonts w:ascii="Calibri" w:hAnsi="Calibri"/>
              <w:b w:val="0"/>
              <w:bCs/>
              <w:sz w:val="20"/>
            </w:rPr>
            <w:t>CF2R-MCH-22-H</w:t>
          </w:r>
        </w:p>
      </w:tc>
    </w:tr>
    <w:tr w:rsidR="00615657" w:rsidRPr="00F85124" w14:paraId="65CE9DB6" w14:textId="77777777">
      <w:trPr>
        <w:cantSplit/>
        <w:trHeight w:val="288"/>
      </w:trPr>
      <w:tc>
        <w:tcPr>
          <w:tcW w:w="2500" w:type="pct"/>
          <w:tcBorders>
            <w:right w:val="nil"/>
          </w:tcBorders>
        </w:tcPr>
        <w:p w14:paraId="65CE9DB4" w14:textId="77777777" w:rsidR="00615657" w:rsidRPr="002E105D" w:rsidRDefault="00615657" w:rsidP="00F334AF">
          <w:pPr>
            <w:tabs>
              <w:tab w:val="right" w:pos="10543"/>
            </w:tabs>
            <w:rPr>
              <w:rFonts w:ascii="Calibri" w:hAnsi="Calibri"/>
              <w:sz w:val="12"/>
              <w:szCs w:val="12"/>
            </w:rPr>
          </w:pPr>
          <w:r>
            <w:rPr>
              <w:rFonts w:ascii="Calibri" w:hAnsi="Calibri"/>
              <w:bCs/>
            </w:rPr>
            <w:t xml:space="preserve">Space Conditioning </w:t>
          </w:r>
          <w:r w:rsidRPr="002E105D">
            <w:rPr>
              <w:rFonts w:ascii="Calibri" w:hAnsi="Calibri"/>
              <w:bCs/>
            </w:rPr>
            <w:t xml:space="preserve">System </w:t>
          </w:r>
          <w:r>
            <w:rPr>
              <w:rFonts w:ascii="Calibri" w:hAnsi="Calibri"/>
              <w:bCs/>
            </w:rPr>
            <w:t>Fan Efficacy</w:t>
          </w:r>
        </w:p>
      </w:tc>
      <w:tc>
        <w:tcPr>
          <w:tcW w:w="2500" w:type="pct"/>
          <w:gridSpan w:val="2"/>
          <w:tcBorders>
            <w:left w:val="nil"/>
          </w:tcBorders>
        </w:tcPr>
        <w:p w14:paraId="65CE9DB5" w14:textId="2F044EF0" w:rsidR="00615657" w:rsidRPr="00F85124" w:rsidRDefault="00615657" w:rsidP="007924C2">
          <w:pPr>
            <w:tabs>
              <w:tab w:val="right" w:pos="10543"/>
            </w:tabs>
            <w:jc w:val="right"/>
            <w:rPr>
              <w:rFonts w:ascii="Calibri" w:hAnsi="Calibri"/>
              <w:sz w:val="12"/>
              <w:szCs w:val="12"/>
            </w:rPr>
          </w:pPr>
          <w:r w:rsidRPr="00F85124">
            <w:rPr>
              <w:rFonts w:ascii="Calibri" w:hAnsi="Calibri"/>
              <w:bCs/>
            </w:rPr>
            <w:t xml:space="preserve">(Page </w:t>
          </w:r>
          <w:r>
            <w:fldChar w:fldCharType="begin"/>
          </w:r>
          <w:r>
            <w:instrText xml:space="preserve"> PAGE   \* MERGEFORMAT </w:instrText>
          </w:r>
          <w:r>
            <w:fldChar w:fldCharType="separate"/>
          </w:r>
          <w:r w:rsidR="00A903EB" w:rsidRPr="00A903EB">
            <w:rPr>
              <w:rFonts w:ascii="Calibri" w:hAnsi="Calibri"/>
              <w:bCs/>
              <w:noProof/>
            </w:rPr>
            <w:t>4</w:t>
          </w:r>
          <w:r>
            <w:rPr>
              <w:rFonts w:ascii="Calibri" w:hAnsi="Calibri"/>
              <w:bCs/>
              <w:noProof/>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A903EB">
            <w:rPr>
              <w:rFonts w:ascii="Calibri" w:hAnsi="Calibri"/>
              <w:bCs/>
              <w:noProof/>
            </w:rPr>
            <w:t>4</w:t>
          </w:r>
          <w:r>
            <w:rPr>
              <w:rFonts w:ascii="Calibri" w:hAnsi="Calibri"/>
              <w:bCs/>
              <w:noProof/>
            </w:rPr>
            <w:fldChar w:fldCharType="end"/>
          </w:r>
          <w:r w:rsidRPr="00F85124">
            <w:rPr>
              <w:rFonts w:ascii="Calibri" w:hAnsi="Calibri"/>
              <w:bCs/>
            </w:rPr>
            <w:t>)</w:t>
          </w:r>
        </w:p>
      </w:tc>
    </w:tr>
  </w:tbl>
  <w:p w14:paraId="65CE9DB7" w14:textId="09BA309C" w:rsidR="00615657" w:rsidRDefault="00A903EB" w:rsidP="002E105D">
    <w:pPr>
      <w:pStyle w:val="Header"/>
    </w:pPr>
    <w:r>
      <w:rPr>
        <w:rFonts w:ascii="Calibri" w:hAnsi="Calibri"/>
        <w:b/>
        <w:bCs/>
        <w:noProof/>
      </w:rPr>
      <w:pict w14:anchorId="65CE9DC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245523" o:spid="_x0000_s18442" type="#_x0000_t75" style="position:absolute;margin-left:0;margin-top:0;width:10in;height:540pt;z-index:-251658232;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CE9DB8" w14:textId="77777777" w:rsidR="00615657" w:rsidRDefault="00A903EB">
    <w:pPr>
      <w:pStyle w:val="Header"/>
    </w:pPr>
    <w:r>
      <w:rPr>
        <w:noProof/>
      </w:rPr>
      <w:pict w14:anchorId="65CE9DC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245521" o:spid="_x0000_s18439" type="#_x0000_t75" style="position:absolute;margin-left:0;margin-top:0;width:10in;height:540pt;z-index:-251658234;mso-position-horizontal:center;mso-position-horizontal-relative:margin;mso-position-vertical:center;mso-position-vertical-relative:margin" o:allowincell="f">
          <v:imagedata r:id="rId1" o:title="Watermark"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singleLevel"/>
    <w:tmpl w:val="D9040760"/>
    <w:lvl w:ilvl="0">
      <w:start w:val="1"/>
      <w:numFmt w:val="decimal"/>
      <w:lvlText w:val="%1."/>
      <w:lvlJc w:val="left"/>
      <w:pPr>
        <w:tabs>
          <w:tab w:val="num" w:pos="1080"/>
        </w:tabs>
        <w:ind w:left="1080" w:hanging="360"/>
      </w:pPr>
      <w:rPr>
        <w:rFonts w:cs="Times New Roman"/>
      </w:rPr>
    </w:lvl>
  </w:abstractNum>
  <w:abstractNum w:abstractNumId="1" w15:restartNumberingAfterBreak="0">
    <w:nsid w:val="FFFFFF80"/>
    <w:multiLevelType w:val="singleLevel"/>
    <w:tmpl w:val="C91CF59E"/>
    <w:lvl w:ilvl="0">
      <w:start w:val="1"/>
      <w:numFmt w:val="bullet"/>
      <w:pStyle w:val="Heading2"/>
      <w:lvlText w:val=""/>
      <w:lvlJc w:val="left"/>
      <w:pPr>
        <w:tabs>
          <w:tab w:val="num" w:pos="1800"/>
        </w:tabs>
        <w:ind w:left="1800" w:hanging="360"/>
      </w:pPr>
      <w:rPr>
        <w:rFonts w:ascii="Symbol" w:hAnsi="Symbol" w:hint="default"/>
      </w:rPr>
    </w:lvl>
  </w:abstractNum>
  <w:abstractNum w:abstractNumId="2" w15:restartNumberingAfterBreak="0">
    <w:nsid w:val="0A767CAD"/>
    <w:multiLevelType w:val="multilevel"/>
    <w:tmpl w:val="26588134"/>
    <w:lvl w:ilvl="0">
      <w:start w:val="3"/>
      <w:numFmt w:val="decimal"/>
      <w:lvlText w:val="%1."/>
      <w:lvlJc w:val="left"/>
      <w:pPr>
        <w:tabs>
          <w:tab w:val="num" w:pos="360"/>
        </w:tabs>
      </w:pPr>
      <w:rPr>
        <w:rFonts w:cs="Times New Roman" w:hint="default"/>
      </w:rPr>
    </w:lvl>
    <w:lvl w:ilvl="1">
      <w:start w:val="7"/>
      <w:numFmt w:val="decimal"/>
      <w:lvlText w:val="%1.%2"/>
      <w:lvlJc w:val="left"/>
      <w:pPr>
        <w:tabs>
          <w:tab w:val="num" w:pos="720"/>
        </w:tabs>
      </w:pPr>
      <w:rPr>
        <w:rFonts w:cs="Times New Roman" w:hint="default"/>
      </w:rPr>
    </w:lvl>
    <w:lvl w:ilvl="2">
      <w:start w:val="3"/>
      <w:numFmt w:val="decimal"/>
      <w:pStyle w:val="Heading3"/>
      <w:lvlText w:val="%1.%2.%3"/>
      <w:lvlJc w:val="left"/>
      <w:pPr>
        <w:tabs>
          <w:tab w:val="num" w:pos="1080"/>
        </w:tabs>
      </w:pPr>
      <w:rPr>
        <w:rFonts w:cs="Times New Roman" w:hint="default"/>
      </w:rPr>
    </w:lvl>
    <w:lvl w:ilvl="3">
      <w:start w:val="1"/>
      <w:numFmt w:val="decimal"/>
      <w:suff w:val="nothing"/>
      <w:lvlText w:val="%4.1.1.1"/>
      <w:lvlJc w:val="left"/>
      <w:pPr>
        <w:ind w:left="-6646"/>
      </w:pPr>
      <w:rPr>
        <w:rFonts w:cs="Times New Roman" w:hint="default"/>
      </w:rPr>
    </w:lvl>
    <w:lvl w:ilvl="4">
      <w:start w:val="1"/>
      <w:numFmt w:val="none"/>
      <w:suff w:val="nothing"/>
      <w:lvlText w:val=""/>
      <w:lvlJc w:val="left"/>
      <w:pPr>
        <w:ind w:left="-6646"/>
      </w:pPr>
      <w:rPr>
        <w:rFonts w:cs="Times New Roman" w:hint="default"/>
      </w:rPr>
    </w:lvl>
    <w:lvl w:ilvl="5">
      <w:numFmt w:val="decimal"/>
      <w:lvlText w:val="%6"/>
      <w:lvlJc w:val="left"/>
      <w:pPr>
        <w:tabs>
          <w:tab w:val="num" w:pos="-6646"/>
        </w:tabs>
        <w:ind w:left="-6646"/>
      </w:pPr>
      <w:rPr>
        <w:rFonts w:ascii="Times New Roman" w:hAnsi="Times New Roman" w:cs="Times New Roman" w:hint="default"/>
      </w:rPr>
    </w:lvl>
    <w:lvl w:ilvl="6">
      <w:start w:val="1"/>
      <w:numFmt w:val="none"/>
      <w:suff w:val="nothing"/>
      <w:lvlText w:val=""/>
      <w:lvlJc w:val="left"/>
      <w:pPr>
        <w:ind w:left="-6646"/>
      </w:pPr>
      <w:rPr>
        <w:rFonts w:cs="Times New Roman" w:hint="default"/>
      </w:rPr>
    </w:lvl>
    <w:lvl w:ilvl="7">
      <w:start w:val="1"/>
      <w:numFmt w:val="none"/>
      <w:suff w:val="nothing"/>
      <w:lvlText w:val=""/>
      <w:lvlJc w:val="left"/>
      <w:pPr>
        <w:ind w:left="-6646"/>
      </w:pPr>
      <w:rPr>
        <w:rFonts w:cs="Times New Roman" w:hint="default"/>
      </w:rPr>
    </w:lvl>
    <w:lvl w:ilvl="8">
      <w:start w:val="1"/>
      <w:numFmt w:val="none"/>
      <w:suff w:val="nothing"/>
      <w:lvlText w:val=""/>
      <w:lvlJc w:val="left"/>
      <w:pPr>
        <w:ind w:left="-6646"/>
      </w:pPr>
      <w:rPr>
        <w:rFonts w:cs="Times New Roman" w:hint="default"/>
      </w:rPr>
    </w:lvl>
  </w:abstractNum>
  <w:abstractNum w:abstractNumId="3" w15:restartNumberingAfterBreak="0">
    <w:nsid w:val="17B77CDA"/>
    <w:multiLevelType w:val="hybridMultilevel"/>
    <w:tmpl w:val="FC72407C"/>
    <w:lvl w:ilvl="0" w:tplc="B84E1034">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860609F"/>
    <w:multiLevelType w:val="hybridMultilevel"/>
    <w:tmpl w:val="0AE2F2F6"/>
    <w:lvl w:ilvl="0" w:tplc="A7469F62">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8760CFC"/>
    <w:multiLevelType w:val="hybridMultilevel"/>
    <w:tmpl w:val="9438B836"/>
    <w:lvl w:ilvl="0" w:tplc="04090015">
      <w:start w:val="1"/>
      <w:numFmt w:val="upperLetter"/>
      <w:lvlText w:val="%1."/>
      <w:lvlJc w:val="left"/>
      <w:pPr>
        <w:ind w:left="720" w:hanging="360"/>
      </w:pPr>
      <w:rPr>
        <w:rFonts w:cs="Times New Roman" w:hint="default"/>
        <w:b w:val="0"/>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15:restartNumberingAfterBreak="0">
    <w:nsid w:val="1F066726"/>
    <w:multiLevelType w:val="hybridMultilevel"/>
    <w:tmpl w:val="D0E69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D72DE3"/>
    <w:multiLevelType w:val="hybridMultilevel"/>
    <w:tmpl w:val="4EA6B18E"/>
    <w:lvl w:ilvl="0" w:tplc="0D966F38">
      <w:start w:val="1"/>
      <w:numFmt w:val="decimal"/>
      <w:lvlText w:val="%1."/>
      <w:lvlJc w:val="left"/>
      <w:pPr>
        <w:ind w:left="360" w:hanging="360"/>
      </w:pPr>
      <w:rPr>
        <w:rFonts w:hint="default"/>
        <w:b w:val="0"/>
        <w:sz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6455D8B"/>
    <w:multiLevelType w:val="multilevel"/>
    <w:tmpl w:val="38DE0982"/>
    <w:lvl w:ilvl="0">
      <w:start w:val="2"/>
      <w:numFmt w:val="decimal"/>
      <w:lvlText w:val="%1."/>
      <w:lvlJc w:val="left"/>
      <w:pPr>
        <w:tabs>
          <w:tab w:val="num" w:pos="-2966"/>
        </w:tabs>
        <w:ind w:left="-3326"/>
      </w:pPr>
      <w:rPr>
        <w:rFonts w:cs="Times New Roman" w:hint="default"/>
      </w:rPr>
    </w:lvl>
    <w:lvl w:ilvl="1">
      <w:start w:val="5"/>
      <w:numFmt w:val="decimal"/>
      <w:lvlText w:val="%1.%2"/>
      <w:lvlJc w:val="left"/>
      <w:pPr>
        <w:tabs>
          <w:tab w:val="num" w:pos="-2606"/>
        </w:tabs>
        <w:ind w:left="-3326"/>
      </w:pPr>
      <w:rPr>
        <w:rFonts w:cs="Times New Roman" w:hint="default"/>
      </w:rPr>
    </w:lvl>
    <w:lvl w:ilvl="2">
      <w:start w:val="1"/>
      <w:numFmt w:val="decimal"/>
      <w:lvlText w:val="%1.%2.%3"/>
      <w:lvlJc w:val="left"/>
      <w:pPr>
        <w:tabs>
          <w:tab w:val="num" w:pos="-2606"/>
        </w:tabs>
        <w:ind w:left="-3326"/>
      </w:pPr>
      <w:rPr>
        <w:rFonts w:cs="Times New Roman" w:hint="default"/>
      </w:rPr>
    </w:lvl>
    <w:lvl w:ilvl="3">
      <w:start w:val="1"/>
      <w:numFmt w:val="decimal"/>
      <w:suff w:val="nothing"/>
      <w:lvlText w:val="%4.1.1.1"/>
      <w:lvlJc w:val="left"/>
      <w:pPr>
        <w:ind w:left="-9972"/>
      </w:pPr>
      <w:rPr>
        <w:rFonts w:cs="Times New Roman" w:hint="default"/>
      </w:rPr>
    </w:lvl>
    <w:lvl w:ilvl="4">
      <w:start w:val="1"/>
      <w:numFmt w:val="none"/>
      <w:suff w:val="nothing"/>
      <w:lvlText w:val=""/>
      <w:lvlJc w:val="left"/>
      <w:pPr>
        <w:ind w:left="-9972"/>
      </w:pPr>
      <w:rPr>
        <w:rFonts w:cs="Times New Roman" w:hint="default"/>
      </w:rPr>
    </w:lvl>
    <w:lvl w:ilvl="5">
      <w:numFmt w:val="decimal"/>
      <w:lvlText w:val="%6"/>
      <w:lvlJc w:val="left"/>
      <w:pPr>
        <w:tabs>
          <w:tab w:val="num" w:pos="-9972"/>
        </w:tabs>
        <w:ind w:left="-9972"/>
      </w:pPr>
      <w:rPr>
        <w:rFonts w:ascii="Times New Roman" w:hAnsi="Times New Roman" w:cs="Times New Roman" w:hint="default"/>
      </w:rPr>
    </w:lvl>
    <w:lvl w:ilvl="6">
      <w:start w:val="1"/>
      <w:numFmt w:val="none"/>
      <w:suff w:val="nothing"/>
      <w:lvlText w:val=""/>
      <w:lvlJc w:val="left"/>
      <w:pPr>
        <w:ind w:left="-9972"/>
      </w:pPr>
      <w:rPr>
        <w:rFonts w:cs="Times New Roman" w:hint="default"/>
      </w:rPr>
    </w:lvl>
    <w:lvl w:ilvl="7">
      <w:start w:val="1"/>
      <w:numFmt w:val="none"/>
      <w:suff w:val="nothing"/>
      <w:lvlText w:val=""/>
      <w:lvlJc w:val="left"/>
      <w:pPr>
        <w:ind w:left="-9972"/>
      </w:pPr>
      <w:rPr>
        <w:rFonts w:cs="Times New Roman" w:hint="default"/>
      </w:rPr>
    </w:lvl>
    <w:lvl w:ilvl="8">
      <w:start w:val="1"/>
      <w:numFmt w:val="none"/>
      <w:suff w:val="nothing"/>
      <w:lvlText w:val=""/>
      <w:lvlJc w:val="left"/>
      <w:pPr>
        <w:ind w:left="-9972"/>
      </w:pPr>
      <w:rPr>
        <w:rFonts w:cs="Times New Roman" w:hint="default"/>
      </w:rPr>
    </w:lvl>
  </w:abstractNum>
  <w:abstractNum w:abstractNumId="9" w15:restartNumberingAfterBreak="0">
    <w:nsid w:val="27C43ABD"/>
    <w:multiLevelType w:val="hybridMultilevel"/>
    <w:tmpl w:val="40567A32"/>
    <w:lvl w:ilvl="0" w:tplc="75C81306">
      <w:start w:val="1"/>
      <w:numFmt w:val="decimal"/>
      <w:lvlText w:val="%1"/>
      <w:lvlJc w:val="left"/>
      <w:pPr>
        <w:ind w:left="720" w:hanging="720"/>
      </w:pPr>
      <w:rPr>
        <w:rFonts w:hint="default"/>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B8B35AE"/>
    <w:multiLevelType w:val="hybridMultilevel"/>
    <w:tmpl w:val="191EFBC2"/>
    <w:lvl w:ilvl="0" w:tplc="0409000F">
      <w:start w:val="1"/>
      <w:numFmt w:val="decimal"/>
      <w:lvlText w:val="%1."/>
      <w:lvlJc w:val="left"/>
      <w:pPr>
        <w:ind w:left="360" w:hanging="360"/>
      </w:pPr>
      <w:rPr>
        <w:rFonts w:hint="default"/>
      </w:rPr>
    </w:lvl>
    <w:lvl w:ilvl="1" w:tplc="10027426">
      <w:start w:val="1"/>
      <w:numFmt w:val="bullet"/>
      <w:lvlText w:val="o"/>
      <w:lvlJc w:val="left"/>
      <w:pPr>
        <w:tabs>
          <w:tab w:val="num" w:pos="1440"/>
        </w:tabs>
        <w:ind w:left="1440" w:hanging="360"/>
      </w:pPr>
      <w:rPr>
        <w:rFonts w:ascii="Courier New" w:hAnsi="Courier New" w:hint="default"/>
      </w:rPr>
    </w:lvl>
    <w:lvl w:ilvl="2" w:tplc="5C189F9E" w:tentative="1">
      <w:start w:val="1"/>
      <w:numFmt w:val="bullet"/>
      <w:lvlText w:val=""/>
      <w:lvlJc w:val="left"/>
      <w:pPr>
        <w:tabs>
          <w:tab w:val="num" w:pos="2160"/>
        </w:tabs>
        <w:ind w:left="2160" w:hanging="360"/>
      </w:pPr>
      <w:rPr>
        <w:rFonts w:ascii="Wingdings" w:hAnsi="Wingdings" w:hint="default"/>
      </w:rPr>
    </w:lvl>
    <w:lvl w:ilvl="3" w:tplc="DE749958" w:tentative="1">
      <w:start w:val="1"/>
      <w:numFmt w:val="bullet"/>
      <w:lvlText w:val=""/>
      <w:lvlJc w:val="left"/>
      <w:pPr>
        <w:tabs>
          <w:tab w:val="num" w:pos="2880"/>
        </w:tabs>
        <w:ind w:left="2880" w:hanging="360"/>
      </w:pPr>
      <w:rPr>
        <w:rFonts w:ascii="Symbol" w:hAnsi="Symbol" w:hint="default"/>
      </w:rPr>
    </w:lvl>
    <w:lvl w:ilvl="4" w:tplc="3374635E" w:tentative="1">
      <w:start w:val="1"/>
      <w:numFmt w:val="bullet"/>
      <w:lvlText w:val="o"/>
      <w:lvlJc w:val="left"/>
      <w:pPr>
        <w:tabs>
          <w:tab w:val="num" w:pos="3600"/>
        </w:tabs>
        <w:ind w:left="3600" w:hanging="360"/>
      </w:pPr>
      <w:rPr>
        <w:rFonts w:ascii="Courier New" w:hAnsi="Courier New" w:hint="default"/>
      </w:rPr>
    </w:lvl>
    <w:lvl w:ilvl="5" w:tplc="957E9596" w:tentative="1">
      <w:start w:val="1"/>
      <w:numFmt w:val="bullet"/>
      <w:lvlText w:val=""/>
      <w:lvlJc w:val="left"/>
      <w:pPr>
        <w:tabs>
          <w:tab w:val="num" w:pos="4320"/>
        </w:tabs>
        <w:ind w:left="4320" w:hanging="360"/>
      </w:pPr>
      <w:rPr>
        <w:rFonts w:ascii="Wingdings" w:hAnsi="Wingdings" w:hint="default"/>
      </w:rPr>
    </w:lvl>
    <w:lvl w:ilvl="6" w:tplc="2F88F650" w:tentative="1">
      <w:start w:val="1"/>
      <w:numFmt w:val="bullet"/>
      <w:lvlText w:val=""/>
      <w:lvlJc w:val="left"/>
      <w:pPr>
        <w:tabs>
          <w:tab w:val="num" w:pos="5040"/>
        </w:tabs>
        <w:ind w:left="5040" w:hanging="360"/>
      </w:pPr>
      <w:rPr>
        <w:rFonts w:ascii="Symbol" w:hAnsi="Symbol" w:hint="default"/>
      </w:rPr>
    </w:lvl>
    <w:lvl w:ilvl="7" w:tplc="074C37B8" w:tentative="1">
      <w:start w:val="1"/>
      <w:numFmt w:val="bullet"/>
      <w:lvlText w:val="o"/>
      <w:lvlJc w:val="left"/>
      <w:pPr>
        <w:tabs>
          <w:tab w:val="num" w:pos="5760"/>
        </w:tabs>
        <w:ind w:left="5760" w:hanging="360"/>
      </w:pPr>
      <w:rPr>
        <w:rFonts w:ascii="Courier New" w:hAnsi="Courier New" w:hint="default"/>
      </w:rPr>
    </w:lvl>
    <w:lvl w:ilvl="8" w:tplc="1CF666E2"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CA9013F"/>
    <w:multiLevelType w:val="hybridMultilevel"/>
    <w:tmpl w:val="1A70A816"/>
    <w:lvl w:ilvl="0" w:tplc="BCBC11F6">
      <w:start w:val="1"/>
      <w:numFmt w:val="decimal"/>
      <w:lvlText w:val="%1."/>
      <w:lvlJc w:val="left"/>
      <w:pPr>
        <w:tabs>
          <w:tab w:val="num" w:pos="360"/>
        </w:tabs>
        <w:ind w:left="360" w:hanging="360"/>
      </w:pPr>
      <w:rPr>
        <w:rFonts w:cs="Times New Roman" w:hint="default"/>
        <w:b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15:restartNumberingAfterBreak="0">
    <w:nsid w:val="338418B5"/>
    <w:multiLevelType w:val="hybridMultilevel"/>
    <w:tmpl w:val="22D81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4DE71FA"/>
    <w:multiLevelType w:val="hybridMultilevel"/>
    <w:tmpl w:val="9438B836"/>
    <w:lvl w:ilvl="0" w:tplc="04090015">
      <w:start w:val="1"/>
      <w:numFmt w:val="upperLetter"/>
      <w:lvlText w:val="%1."/>
      <w:lvlJc w:val="left"/>
      <w:pPr>
        <w:ind w:left="720" w:hanging="360"/>
      </w:pPr>
      <w:rPr>
        <w:rFonts w:cs="Times New Roman" w:hint="default"/>
        <w:b w:val="0"/>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15:restartNumberingAfterBreak="0">
    <w:nsid w:val="36017F74"/>
    <w:multiLevelType w:val="multilevel"/>
    <w:tmpl w:val="60C01518"/>
    <w:styleLink w:val="Numbered"/>
    <w:lvl w:ilvl="0">
      <w:start w:val="1"/>
      <w:numFmt w:val="decimal"/>
      <w:lvlText w:val="%1."/>
      <w:lvlJc w:val="left"/>
      <w:pPr>
        <w:tabs>
          <w:tab w:val="num" w:pos="360"/>
        </w:tabs>
        <w:ind w:left="360" w:hanging="360"/>
      </w:pPr>
      <w:rPr>
        <w:rFonts w:cs="Times New Roman" w:hint="default"/>
      </w:rPr>
    </w:lvl>
    <w:lvl w:ilvl="1">
      <w:start w:val="1"/>
      <w:numFmt w:val="lowerLetter"/>
      <w:lvlText w:val="%2."/>
      <w:lvlJc w:val="left"/>
      <w:pPr>
        <w:tabs>
          <w:tab w:val="num" w:pos="720"/>
        </w:tabs>
        <w:ind w:left="720" w:hanging="360"/>
      </w:pPr>
      <w:rPr>
        <w:rFonts w:cs="Times New Roman" w:hint="default"/>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15" w15:restartNumberingAfterBreak="0">
    <w:nsid w:val="36DF4A33"/>
    <w:multiLevelType w:val="hybridMultilevel"/>
    <w:tmpl w:val="A9222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A842022"/>
    <w:multiLevelType w:val="hybridMultilevel"/>
    <w:tmpl w:val="EA2E844A"/>
    <w:lvl w:ilvl="0" w:tplc="04090015">
      <w:start w:val="1"/>
      <w:numFmt w:val="upp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15:restartNumberingAfterBreak="0">
    <w:nsid w:val="504D5A9E"/>
    <w:multiLevelType w:val="hybridMultilevel"/>
    <w:tmpl w:val="A40A97EC"/>
    <w:lvl w:ilvl="0" w:tplc="75E42DB4">
      <w:start w:val="1"/>
      <w:numFmt w:val="bullet"/>
      <w:pStyle w:val="Style4"/>
      <w:lvlText w:val=""/>
      <w:lvlJc w:val="left"/>
      <w:pPr>
        <w:tabs>
          <w:tab w:val="num" w:pos="720"/>
        </w:tabs>
        <w:ind w:left="720" w:hanging="360"/>
      </w:pPr>
      <w:rPr>
        <w:rFonts w:ascii="Symbol" w:hAnsi="Symbol" w:hint="default"/>
      </w:rPr>
    </w:lvl>
    <w:lvl w:ilvl="1" w:tplc="FFFFFFFF">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1B3090A"/>
    <w:multiLevelType w:val="hybridMultilevel"/>
    <w:tmpl w:val="3DF44716"/>
    <w:lvl w:ilvl="0" w:tplc="949C8AD4">
      <w:start w:val="1"/>
      <w:numFmt w:val="decimal"/>
      <w:lvlText w:val="%1."/>
      <w:lvlJc w:val="left"/>
      <w:pPr>
        <w:ind w:left="630" w:hanging="360"/>
      </w:pPr>
      <w:rPr>
        <w:rFonts w:hint="default"/>
        <w:sz w:val="18"/>
        <w:szCs w:val="20"/>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9" w15:restartNumberingAfterBreak="0">
    <w:nsid w:val="598914A8"/>
    <w:multiLevelType w:val="hybridMultilevel"/>
    <w:tmpl w:val="A46AE8F8"/>
    <w:lvl w:ilvl="0" w:tplc="99C0DBC4">
      <w:start w:val="1"/>
      <w:numFmt w:val="decimal"/>
      <w:lvlText w:val="%1"/>
      <w:lvlJc w:val="left"/>
      <w:pPr>
        <w:ind w:left="720" w:hanging="720"/>
      </w:pPr>
      <w:rPr>
        <w:rFonts w:asciiTheme="minorHAnsi" w:hAnsiTheme="minorHAnsi" w:hint="default"/>
        <w:i/>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606F3F92"/>
    <w:multiLevelType w:val="hybridMultilevel"/>
    <w:tmpl w:val="21761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E6A2E87"/>
    <w:multiLevelType w:val="hybridMultilevel"/>
    <w:tmpl w:val="CF5A3E5C"/>
    <w:lvl w:ilvl="0" w:tplc="FA38DF12">
      <w:start w:val="1"/>
      <w:numFmt w:val="upperLetter"/>
      <w:lvlText w:val="%1."/>
      <w:lvlJc w:val="left"/>
      <w:pPr>
        <w:ind w:left="720" w:hanging="360"/>
      </w:pPr>
      <w:rPr>
        <w:rFonts w:cs="Times New Roman" w:hint="default"/>
        <w:b w:val="0"/>
        <w:sz w:val="20"/>
        <w:szCs w:val="2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2" w15:restartNumberingAfterBreak="0">
    <w:nsid w:val="6FA01B51"/>
    <w:multiLevelType w:val="hybridMultilevel"/>
    <w:tmpl w:val="EA2E844A"/>
    <w:lvl w:ilvl="0" w:tplc="04090015">
      <w:start w:val="1"/>
      <w:numFmt w:val="upperLetter"/>
      <w:lvlText w:val="%1."/>
      <w:lvlJc w:val="left"/>
      <w:pPr>
        <w:ind w:left="810" w:hanging="360"/>
      </w:pPr>
      <w:rPr>
        <w:rFonts w:cs="Times New Roman" w:hint="default"/>
      </w:rPr>
    </w:lvl>
    <w:lvl w:ilvl="1" w:tplc="04090019" w:tentative="1">
      <w:start w:val="1"/>
      <w:numFmt w:val="lowerLetter"/>
      <w:lvlText w:val="%2."/>
      <w:lvlJc w:val="left"/>
      <w:pPr>
        <w:ind w:left="1530" w:hanging="360"/>
      </w:pPr>
      <w:rPr>
        <w:rFonts w:cs="Times New Roman"/>
      </w:rPr>
    </w:lvl>
    <w:lvl w:ilvl="2" w:tplc="0409001B" w:tentative="1">
      <w:start w:val="1"/>
      <w:numFmt w:val="lowerRoman"/>
      <w:lvlText w:val="%3."/>
      <w:lvlJc w:val="right"/>
      <w:pPr>
        <w:ind w:left="2250" w:hanging="180"/>
      </w:pPr>
      <w:rPr>
        <w:rFonts w:cs="Times New Roman"/>
      </w:rPr>
    </w:lvl>
    <w:lvl w:ilvl="3" w:tplc="0409000F" w:tentative="1">
      <w:start w:val="1"/>
      <w:numFmt w:val="decimal"/>
      <w:lvlText w:val="%4."/>
      <w:lvlJc w:val="left"/>
      <w:pPr>
        <w:ind w:left="2970" w:hanging="360"/>
      </w:pPr>
      <w:rPr>
        <w:rFonts w:cs="Times New Roman"/>
      </w:rPr>
    </w:lvl>
    <w:lvl w:ilvl="4" w:tplc="04090019" w:tentative="1">
      <w:start w:val="1"/>
      <w:numFmt w:val="lowerLetter"/>
      <w:lvlText w:val="%5."/>
      <w:lvlJc w:val="left"/>
      <w:pPr>
        <w:ind w:left="3690" w:hanging="360"/>
      </w:pPr>
      <w:rPr>
        <w:rFonts w:cs="Times New Roman"/>
      </w:rPr>
    </w:lvl>
    <w:lvl w:ilvl="5" w:tplc="0409001B" w:tentative="1">
      <w:start w:val="1"/>
      <w:numFmt w:val="lowerRoman"/>
      <w:lvlText w:val="%6."/>
      <w:lvlJc w:val="right"/>
      <w:pPr>
        <w:ind w:left="4410" w:hanging="180"/>
      </w:pPr>
      <w:rPr>
        <w:rFonts w:cs="Times New Roman"/>
      </w:rPr>
    </w:lvl>
    <w:lvl w:ilvl="6" w:tplc="0409000F" w:tentative="1">
      <w:start w:val="1"/>
      <w:numFmt w:val="decimal"/>
      <w:lvlText w:val="%7."/>
      <w:lvlJc w:val="left"/>
      <w:pPr>
        <w:ind w:left="5130" w:hanging="360"/>
      </w:pPr>
      <w:rPr>
        <w:rFonts w:cs="Times New Roman"/>
      </w:rPr>
    </w:lvl>
    <w:lvl w:ilvl="7" w:tplc="04090019" w:tentative="1">
      <w:start w:val="1"/>
      <w:numFmt w:val="lowerLetter"/>
      <w:lvlText w:val="%8."/>
      <w:lvlJc w:val="left"/>
      <w:pPr>
        <w:ind w:left="5850" w:hanging="360"/>
      </w:pPr>
      <w:rPr>
        <w:rFonts w:cs="Times New Roman"/>
      </w:rPr>
    </w:lvl>
    <w:lvl w:ilvl="8" w:tplc="0409001B" w:tentative="1">
      <w:start w:val="1"/>
      <w:numFmt w:val="lowerRoman"/>
      <w:lvlText w:val="%9."/>
      <w:lvlJc w:val="right"/>
      <w:pPr>
        <w:ind w:left="6570" w:hanging="180"/>
      </w:pPr>
      <w:rPr>
        <w:rFonts w:cs="Times New Roman"/>
      </w:rPr>
    </w:lvl>
  </w:abstractNum>
  <w:abstractNum w:abstractNumId="23" w15:restartNumberingAfterBreak="0">
    <w:nsid w:val="71483049"/>
    <w:multiLevelType w:val="hybridMultilevel"/>
    <w:tmpl w:val="478E6F28"/>
    <w:lvl w:ilvl="0" w:tplc="99C0DBC4">
      <w:start w:val="1"/>
      <w:numFmt w:val="decimal"/>
      <w:lvlText w:val="%1"/>
      <w:lvlJc w:val="left"/>
      <w:pPr>
        <w:ind w:left="720" w:hanging="720"/>
      </w:pPr>
      <w:rPr>
        <w:rFonts w:asciiTheme="minorHAnsi" w:hAnsiTheme="minorHAnsi"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1581D4F"/>
    <w:multiLevelType w:val="hybridMultilevel"/>
    <w:tmpl w:val="AED6DED2"/>
    <w:lvl w:ilvl="0" w:tplc="04848196">
      <w:start w:val="1"/>
      <w:numFmt w:val="upperLetter"/>
      <w:lvlText w:val="%1."/>
      <w:lvlJc w:val="left"/>
      <w:pPr>
        <w:ind w:left="720" w:hanging="360"/>
      </w:pPr>
      <w:rPr>
        <w:rFonts w:cs="Times New Roman" w:hint="default"/>
        <w:b w:val="0"/>
      </w:rPr>
    </w:lvl>
    <w:lvl w:ilvl="1" w:tplc="0EE4994A">
      <w:start w:val="1"/>
      <w:numFmt w:val="lowerLetter"/>
      <w:lvlText w:val="%2."/>
      <w:lvlJc w:val="left"/>
      <w:pPr>
        <w:ind w:left="1440" w:hanging="360"/>
      </w:pPr>
      <w:rPr>
        <w:rFonts w:cs="Times New Roman"/>
        <w:b w:val="0"/>
      </w:rPr>
    </w:lvl>
    <w:lvl w:ilvl="2" w:tplc="A9D840A0">
      <w:start w:val="7"/>
      <w:numFmt w:val="decimal"/>
      <w:lvlText w:val="%3."/>
      <w:lvlJc w:val="left"/>
      <w:pPr>
        <w:ind w:left="450" w:hanging="360"/>
      </w:pPr>
      <w:rPr>
        <w:rFonts w:cs="Times New Roman" w:hint="default"/>
      </w:rPr>
    </w:lvl>
    <w:lvl w:ilvl="3" w:tplc="0409000F">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5" w15:restartNumberingAfterBreak="0">
    <w:nsid w:val="72767747"/>
    <w:multiLevelType w:val="hybridMultilevel"/>
    <w:tmpl w:val="57CCC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B3E4888"/>
    <w:multiLevelType w:val="hybridMultilevel"/>
    <w:tmpl w:val="B20E7872"/>
    <w:lvl w:ilvl="0" w:tplc="9E409484">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7" w15:restartNumberingAfterBreak="0">
    <w:nsid w:val="7B6D48CB"/>
    <w:multiLevelType w:val="hybridMultilevel"/>
    <w:tmpl w:val="4B7A0870"/>
    <w:lvl w:ilvl="0" w:tplc="7090C1A4">
      <w:start w:val="1"/>
      <w:numFmt w:val="decimal"/>
      <w:lvlText w:val="%1."/>
      <w:lvlJc w:val="left"/>
      <w:pPr>
        <w:tabs>
          <w:tab w:val="num" w:pos="360"/>
        </w:tabs>
        <w:ind w:left="360" w:hanging="360"/>
      </w:pPr>
      <w:rPr>
        <w:rFonts w:cs="Times New Roman"/>
        <w:b w:val="0"/>
      </w:rPr>
    </w:lvl>
    <w:lvl w:ilvl="1" w:tplc="04090019">
      <w:start w:val="1"/>
      <w:numFmt w:val="lowerLetter"/>
      <w:lvlText w:val="%2."/>
      <w:lvlJc w:val="left"/>
      <w:pPr>
        <w:tabs>
          <w:tab w:val="num" w:pos="1620"/>
        </w:tabs>
        <w:ind w:left="1620" w:hanging="360"/>
      </w:pPr>
      <w:rPr>
        <w:rFonts w:cs="Times New Roman"/>
      </w:rPr>
    </w:lvl>
    <w:lvl w:ilvl="2" w:tplc="0409001B" w:tentative="1">
      <w:start w:val="1"/>
      <w:numFmt w:val="lowerRoman"/>
      <w:lvlText w:val="%3."/>
      <w:lvlJc w:val="right"/>
      <w:pPr>
        <w:tabs>
          <w:tab w:val="num" w:pos="2340"/>
        </w:tabs>
        <w:ind w:left="2340" w:hanging="180"/>
      </w:pPr>
      <w:rPr>
        <w:rFonts w:cs="Times New Roman"/>
      </w:rPr>
    </w:lvl>
    <w:lvl w:ilvl="3" w:tplc="0409000F" w:tentative="1">
      <w:start w:val="1"/>
      <w:numFmt w:val="decimal"/>
      <w:lvlText w:val="%4."/>
      <w:lvlJc w:val="left"/>
      <w:pPr>
        <w:tabs>
          <w:tab w:val="num" w:pos="3060"/>
        </w:tabs>
        <w:ind w:left="3060" w:hanging="360"/>
      </w:pPr>
      <w:rPr>
        <w:rFonts w:cs="Times New Roman"/>
      </w:rPr>
    </w:lvl>
    <w:lvl w:ilvl="4" w:tplc="04090019" w:tentative="1">
      <w:start w:val="1"/>
      <w:numFmt w:val="lowerLetter"/>
      <w:lvlText w:val="%5."/>
      <w:lvlJc w:val="left"/>
      <w:pPr>
        <w:tabs>
          <w:tab w:val="num" w:pos="3780"/>
        </w:tabs>
        <w:ind w:left="3780" w:hanging="360"/>
      </w:pPr>
      <w:rPr>
        <w:rFonts w:cs="Times New Roman"/>
      </w:rPr>
    </w:lvl>
    <w:lvl w:ilvl="5" w:tplc="0409001B" w:tentative="1">
      <w:start w:val="1"/>
      <w:numFmt w:val="lowerRoman"/>
      <w:lvlText w:val="%6."/>
      <w:lvlJc w:val="right"/>
      <w:pPr>
        <w:tabs>
          <w:tab w:val="num" w:pos="4500"/>
        </w:tabs>
        <w:ind w:left="4500" w:hanging="180"/>
      </w:pPr>
      <w:rPr>
        <w:rFonts w:cs="Times New Roman"/>
      </w:rPr>
    </w:lvl>
    <w:lvl w:ilvl="6" w:tplc="0409000F" w:tentative="1">
      <w:start w:val="1"/>
      <w:numFmt w:val="decimal"/>
      <w:lvlText w:val="%7."/>
      <w:lvlJc w:val="left"/>
      <w:pPr>
        <w:tabs>
          <w:tab w:val="num" w:pos="5220"/>
        </w:tabs>
        <w:ind w:left="5220" w:hanging="360"/>
      </w:pPr>
      <w:rPr>
        <w:rFonts w:cs="Times New Roman"/>
      </w:rPr>
    </w:lvl>
    <w:lvl w:ilvl="7" w:tplc="04090019" w:tentative="1">
      <w:start w:val="1"/>
      <w:numFmt w:val="lowerLetter"/>
      <w:lvlText w:val="%8."/>
      <w:lvlJc w:val="left"/>
      <w:pPr>
        <w:tabs>
          <w:tab w:val="num" w:pos="5940"/>
        </w:tabs>
        <w:ind w:left="5940" w:hanging="360"/>
      </w:pPr>
      <w:rPr>
        <w:rFonts w:cs="Times New Roman"/>
      </w:rPr>
    </w:lvl>
    <w:lvl w:ilvl="8" w:tplc="0409001B" w:tentative="1">
      <w:start w:val="1"/>
      <w:numFmt w:val="lowerRoman"/>
      <w:lvlText w:val="%9."/>
      <w:lvlJc w:val="right"/>
      <w:pPr>
        <w:tabs>
          <w:tab w:val="num" w:pos="6660"/>
        </w:tabs>
        <w:ind w:left="6660" w:hanging="180"/>
      </w:pPr>
      <w:rPr>
        <w:rFonts w:cs="Times New Roman"/>
      </w:rPr>
    </w:lvl>
  </w:abstractNum>
  <w:abstractNum w:abstractNumId="28" w15:restartNumberingAfterBreak="0">
    <w:nsid w:val="7DB736A8"/>
    <w:multiLevelType w:val="hybridMultilevel"/>
    <w:tmpl w:val="2B10845C"/>
    <w:lvl w:ilvl="0" w:tplc="0230300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7F3730D4"/>
    <w:multiLevelType w:val="hybridMultilevel"/>
    <w:tmpl w:val="A46AE8F8"/>
    <w:lvl w:ilvl="0" w:tplc="99C0DBC4">
      <w:start w:val="1"/>
      <w:numFmt w:val="decimal"/>
      <w:lvlText w:val="%1"/>
      <w:lvlJc w:val="left"/>
      <w:pPr>
        <w:ind w:left="720" w:hanging="720"/>
      </w:pPr>
      <w:rPr>
        <w:rFonts w:asciiTheme="minorHAnsi" w:hAnsiTheme="minorHAnsi" w:hint="default"/>
        <w:i/>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 w:numId="3">
    <w:abstractNumId w:val="1"/>
  </w:num>
  <w:num w:numId="4">
    <w:abstractNumId w:val="0"/>
  </w:num>
  <w:num w:numId="5">
    <w:abstractNumId w:val="1"/>
  </w:num>
  <w:num w:numId="6">
    <w:abstractNumId w:val="0"/>
  </w:num>
  <w:num w:numId="7">
    <w:abstractNumId w:val="1"/>
  </w:num>
  <w:num w:numId="8">
    <w:abstractNumId w:val="0"/>
  </w:num>
  <w:num w:numId="9">
    <w:abstractNumId w:val="1"/>
  </w:num>
  <w:num w:numId="10">
    <w:abstractNumId w:val="0"/>
  </w:num>
  <w:num w:numId="11">
    <w:abstractNumId w:val="0"/>
  </w:num>
  <w:num w:numId="12">
    <w:abstractNumId w:val="1"/>
  </w:num>
  <w:num w:numId="13">
    <w:abstractNumId w:val="8"/>
  </w:num>
  <w:num w:numId="14">
    <w:abstractNumId w:val="8"/>
  </w:num>
  <w:num w:numId="15">
    <w:abstractNumId w:val="2"/>
  </w:num>
  <w:num w:numId="16">
    <w:abstractNumId w:val="17"/>
  </w:num>
  <w:num w:numId="17">
    <w:abstractNumId w:val="14"/>
  </w:num>
  <w:num w:numId="18">
    <w:abstractNumId w:val="27"/>
  </w:num>
  <w:num w:numId="19">
    <w:abstractNumId w:val="16"/>
  </w:num>
  <w:num w:numId="20">
    <w:abstractNumId w:val="24"/>
  </w:num>
  <w:num w:numId="21">
    <w:abstractNumId w:val="22"/>
  </w:num>
  <w:num w:numId="22">
    <w:abstractNumId w:val="21"/>
  </w:num>
  <w:num w:numId="23">
    <w:abstractNumId w:val="5"/>
  </w:num>
  <w:num w:numId="24">
    <w:abstractNumId w:val="13"/>
  </w:num>
  <w:num w:numId="25">
    <w:abstractNumId w:val="25"/>
  </w:num>
  <w:num w:numId="26">
    <w:abstractNumId w:val="20"/>
  </w:num>
  <w:num w:numId="27">
    <w:abstractNumId w:val="15"/>
  </w:num>
  <w:num w:numId="28">
    <w:abstractNumId w:val="11"/>
  </w:num>
  <w:num w:numId="29">
    <w:abstractNumId w:val="26"/>
  </w:num>
  <w:num w:numId="30">
    <w:abstractNumId w:val="6"/>
  </w:num>
  <w:num w:numId="31">
    <w:abstractNumId w:val="12"/>
  </w:num>
  <w:num w:numId="32">
    <w:abstractNumId w:val="7"/>
  </w:num>
  <w:num w:numId="33">
    <w:abstractNumId w:val="18"/>
  </w:num>
  <w:num w:numId="34">
    <w:abstractNumId w:val="3"/>
  </w:num>
  <w:num w:numId="35">
    <w:abstractNumId w:val="9"/>
  </w:num>
  <w:num w:numId="36">
    <w:abstractNumId w:val="29"/>
  </w:num>
  <w:num w:numId="37">
    <w:abstractNumId w:val="2"/>
    <w:lvlOverride w:ilvl="0">
      <w:startOverride w:val="3"/>
    </w:lvlOverride>
    <w:lvlOverride w:ilvl="1">
      <w:startOverride w:val="7"/>
    </w:lvlOverride>
    <w:lvlOverride w:ilvl="2">
      <w:startOverride w:val="3"/>
    </w:lvlOverride>
    <w:lvlOverride w:ilvl="3">
      <w:startOverride w:val="1"/>
    </w:lvlOverride>
    <w:lvlOverride w:ilvl="4">
      <w:startOverride w:val="1"/>
    </w:lvlOverride>
    <w:lvlOverride w:ilvl="5"/>
    <w:lvlOverride w:ilvl="6">
      <w:startOverride w:val="1"/>
    </w:lvlOverride>
    <w:lvlOverride w:ilvl="7">
      <w:startOverride w:val="1"/>
    </w:lvlOverride>
    <w:lvlOverride w:ilvl="8">
      <w:startOverride w:val="1"/>
    </w:lvlOverride>
  </w:num>
  <w:num w:numId="38">
    <w:abstractNumId w:val="7"/>
    <w:lvlOverride w:ilvl="0">
      <w:startOverride w:val="1"/>
    </w:lvlOverride>
    <w:lvlOverride w:ilvl="1"/>
    <w:lvlOverride w:ilvl="2"/>
    <w:lvlOverride w:ilvl="3"/>
    <w:lvlOverride w:ilvl="4"/>
    <w:lvlOverride w:ilvl="5"/>
    <w:lvlOverride w:ilvl="6"/>
    <w:lvlOverride w:ilvl="7"/>
    <w:lvlOverride w:ilvl="8"/>
  </w:num>
  <w:num w:numId="39">
    <w:abstractNumId w:val="19"/>
  </w:num>
  <w:num w:numId="40">
    <w:abstractNumId w:val="23"/>
  </w:num>
  <w:num w:numId="41">
    <w:abstractNumId w:val="28"/>
  </w:num>
  <w:num w:numId="42">
    <w:abstractNumId w:val="10"/>
  </w:num>
  <w:num w:numId="43">
    <w:abstractNumId w:val="4"/>
  </w:num>
  <w:numIdMacAtCleanup w:val="21"/>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mith, Alexis@Energy">
    <w15:presenceInfo w15:providerId="AD" w15:userId="S-1-5-21-606747145-1060284298-682003330-86948"/>
  </w15:person>
  <w15:person w15:author="2/21/19:Wichert, RJ@Energy">
    <w15:presenceInfo w15:providerId="None" w15:userId="2/21/19:Wichert, RJ@Energ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trackRevisions/>
  <w:defaultTabStop w:val="720"/>
  <w:drawingGridHorizontalSpacing w:val="100"/>
  <w:drawingGridVerticalSpacing w:val="109"/>
  <w:displayHorizontalDrawingGridEvery w:val="0"/>
  <w:displayVerticalDrawingGridEvery w:val="2"/>
  <w:noPunctuationKerning/>
  <w:characterSpacingControl w:val="doNotCompress"/>
  <w:hdrShapeDefaults>
    <o:shapedefaults v:ext="edit" spidmax="18446"/>
    <o:shapelayout v:ext="edit">
      <o:idmap v:ext="edit" data="18"/>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7B2F"/>
    <w:rsid w:val="000016CE"/>
    <w:rsid w:val="00001A55"/>
    <w:rsid w:val="00003076"/>
    <w:rsid w:val="000036FF"/>
    <w:rsid w:val="0001436B"/>
    <w:rsid w:val="000253BC"/>
    <w:rsid w:val="00025422"/>
    <w:rsid w:val="00026750"/>
    <w:rsid w:val="00031D84"/>
    <w:rsid w:val="00035A79"/>
    <w:rsid w:val="00036F28"/>
    <w:rsid w:val="0003790E"/>
    <w:rsid w:val="00037926"/>
    <w:rsid w:val="00042F52"/>
    <w:rsid w:val="0004396E"/>
    <w:rsid w:val="000470D7"/>
    <w:rsid w:val="000471F6"/>
    <w:rsid w:val="0005113D"/>
    <w:rsid w:val="00051F14"/>
    <w:rsid w:val="00053A0E"/>
    <w:rsid w:val="0005435C"/>
    <w:rsid w:val="00056129"/>
    <w:rsid w:val="00057DB2"/>
    <w:rsid w:val="0006016B"/>
    <w:rsid w:val="000631C6"/>
    <w:rsid w:val="0006337C"/>
    <w:rsid w:val="000644B7"/>
    <w:rsid w:val="00076155"/>
    <w:rsid w:val="00076F08"/>
    <w:rsid w:val="00080A37"/>
    <w:rsid w:val="00080EEE"/>
    <w:rsid w:val="00081216"/>
    <w:rsid w:val="00081867"/>
    <w:rsid w:val="00083548"/>
    <w:rsid w:val="000861F1"/>
    <w:rsid w:val="000902F7"/>
    <w:rsid w:val="00091C81"/>
    <w:rsid w:val="00091D81"/>
    <w:rsid w:val="0009456E"/>
    <w:rsid w:val="0009471E"/>
    <w:rsid w:val="00094EF2"/>
    <w:rsid w:val="0009748D"/>
    <w:rsid w:val="000A03F7"/>
    <w:rsid w:val="000A0D18"/>
    <w:rsid w:val="000A105B"/>
    <w:rsid w:val="000A1F02"/>
    <w:rsid w:val="000A34DF"/>
    <w:rsid w:val="000A35C7"/>
    <w:rsid w:val="000A4A99"/>
    <w:rsid w:val="000A4B0A"/>
    <w:rsid w:val="000B0C08"/>
    <w:rsid w:val="000B4491"/>
    <w:rsid w:val="000B5785"/>
    <w:rsid w:val="000B72F0"/>
    <w:rsid w:val="000B7F1D"/>
    <w:rsid w:val="000C03FB"/>
    <w:rsid w:val="000C0A04"/>
    <w:rsid w:val="000C0AD0"/>
    <w:rsid w:val="000C1A4A"/>
    <w:rsid w:val="000C301E"/>
    <w:rsid w:val="000C3774"/>
    <w:rsid w:val="000C4C97"/>
    <w:rsid w:val="000C6426"/>
    <w:rsid w:val="000C6B8F"/>
    <w:rsid w:val="000C7320"/>
    <w:rsid w:val="000D25DB"/>
    <w:rsid w:val="000D51EE"/>
    <w:rsid w:val="000D7DA8"/>
    <w:rsid w:val="000E0BE1"/>
    <w:rsid w:val="000E3240"/>
    <w:rsid w:val="000E53E9"/>
    <w:rsid w:val="000E7344"/>
    <w:rsid w:val="000E7ABD"/>
    <w:rsid w:val="000F070F"/>
    <w:rsid w:val="000F0BA7"/>
    <w:rsid w:val="000F3B26"/>
    <w:rsid w:val="000F67E7"/>
    <w:rsid w:val="000F754C"/>
    <w:rsid w:val="00104505"/>
    <w:rsid w:val="00104AAF"/>
    <w:rsid w:val="00112E80"/>
    <w:rsid w:val="001131A2"/>
    <w:rsid w:val="00114750"/>
    <w:rsid w:val="00121AAA"/>
    <w:rsid w:val="00123861"/>
    <w:rsid w:val="00125717"/>
    <w:rsid w:val="00126F26"/>
    <w:rsid w:val="001305CE"/>
    <w:rsid w:val="0013118A"/>
    <w:rsid w:val="001315EE"/>
    <w:rsid w:val="00134757"/>
    <w:rsid w:val="00135763"/>
    <w:rsid w:val="001376A8"/>
    <w:rsid w:val="00137AA4"/>
    <w:rsid w:val="00142FD3"/>
    <w:rsid w:val="001445A1"/>
    <w:rsid w:val="00151757"/>
    <w:rsid w:val="0015180E"/>
    <w:rsid w:val="00154354"/>
    <w:rsid w:val="00155ACD"/>
    <w:rsid w:val="00155BF5"/>
    <w:rsid w:val="0015741B"/>
    <w:rsid w:val="001577AB"/>
    <w:rsid w:val="001615D7"/>
    <w:rsid w:val="00162081"/>
    <w:rsid w:val="00163B06"/>
    <w:rsid w:val="00165726"/>
    <w:rsid w:val="00170DAA"/>
    <w:rsid w:val="00171597"/>
    <w:rsid w:val="001739A4"/>
    <w:rsid w:val="001739FA"/>
    <w:rsid w:val="00174BD1"/>
    <w:rsid w:val="00175D42"/>
    <w:rsid w:val="00177A87"/>
    <w:rsid w:val="001802CC"/>
    <w:rsid w:val="00181190"/>
    <w:rsid w:val="00183AA3"/>
    <w:rsid w:val="00185834"/>
    <w:rsid w:val="00187604"/>
    <w:rsid w:val="0019624F"/>
    <w:rsid w:val="0019726F"/>
    <w:rsid w:val="001A2E6A"/>
    <w:rsid w:val="001A5583"/>
    <w:rsid w:val="001B29A4"/>
    <w:rsid w:val="001B3D76"/>
    <w:rsid w:val="001B5BA4"/>
    <w:rsid w:val="001C56C2"/>
    <w:rsid w:val="001C6A01"/>
    <w:rsid w:val="001D51B2"/>
    <w:rsid w:val="001E3C52"/>
    <w:rsid w:val="001F0E8D"/>
    <w:rsid w:val="001F20EE"/>
    <w:rsid w:val="00200E53"/>
    <w:rsid w:val="0020229C"/>
    <w:rsid w:val="00202608"/>
    <w:rsid w:val="00206039"/>
    <w:rsid w:val="00207D4B"/>
    <w:rsid w:val="00213E8E"/>
    <w:rsid w:val="002155B9"/>
    <w:rsid w:val="00216C55"/>
    <w:rsid w:val="00222F6D"/>
    <w:rsid w:val="002241A5"/>
    <w:rsid w:val="002308EB"/>
    <w:rsid w:val="00231FB7"/>
    <w:rsid w:val="00236841"/>
    <w:rsid w:val="002379A7"/>
    <w:rsid w:val="002420D2"/>
    <w:rsid w:val="00243047"/>
    <w:rsid w:val="00243923"/>
    <w:rsid w:val="00245AF0"/>
    <w:rsid w:val="00251448"/>
    <w:rsid w:val="00251B09"/>
    <w:rsid w:val="002532A8"/>
    <w:rsid w:val="002562A4"/>
    <w:rsid w:val="002615BC"/>
    <w:rsid w:val="00262721"/>
    <w:rsid w:val="0026342B"/>
    <w:rsid w:val="002641C7"/>
    <w:rsid w:val="002710BB"/>
    <w:rsid w:val="002719D2"/>
    <w:rsid w:val="00271E1D"/>
    <w:rsid w:val="00274618"/>
    <w:rsid w:val="00277212"/>
    <w:rsid w:val="0028466E"/>
    <w:rsid w:val="00284AFC"/>
    <w:rsid w:val="00284C8F"/>
    <w:rsid w:val="00285960"/>
    <w:rsid w:val="00285A7C"/>
    <w:rsid w:val="002873B8"/>
    <w:rsid w:val="00287573"/>
    <w:rsid w:val="0029058A"/>
    <w:rsid w:val="002916F3"/>
    <w:rsid w:val="00291F72"/>
    <w:rsid w:val="00292CE8"/>
    <w:rsid w:val="00292D49"/>
    <w:rsid w:val="00295ED5"/>
    <w:rsid w:val="002979F2"/>
    <w:rsid w:val="002A1004"/>
    <w:rsid w:val="002A199B"/>
    <w:rsid w:val="002A3F41"/>
    <w:rsid w:val="002A6A1F"/>
    <w:rsid w:val="002A7C05"/>
    <w:rsid w:val="002B2393"/>
    <w:rsid w:val="002B2C63"/>
    <w:rsid w:val="002B4F6F"/>
    <w:rsid w:val="002B6520"/>
    <w:rsid w:val="002B73D1"/>
    <w:rsid w:val="002C131A"/>
    <w:rsid w:val="002C423D"/>
    <w:rsid w:val="002C586B"/>
    <w:rsid w:val="002D1475"/>
    <w:rsid w:val="002D1AB0"/>
    <w:rsid w:val="002D241C"/>
    <w:rsid w:val="002D38CA"/>
    <w:rsid w:val="002D3BA6"/>
    <w:rsid w:val="002D59DB"/>
    <w:rsid w:val="002D680A"/>
    <w:rsid w:val="002D7AC0"/>
    <w:rsid w:val="002D7DB8"/>
    <w:rsid w:val="002E105D"/>
    <w:rsid w:val="002E1841"/>
    <w:rsid w:val="002E268D"/>
    <w:rsid w:val="002E2945"/>
    <w:rsid w:val="002E3676"/>
    <w:rsid w:val="002E3F17"/>
    <w:rsid w:val="002E53A2"/>
    <w:rsid w:val="002E7255"/>
    <w:rsid w:val="002E7941"/>
    <w:rsid w:val="002F40A7"/>
    <w:rsid w:val="002F6775"/>
    <w:rsid w:val="003051D0"/>
    <w:rsid w:val="0030536C"/>
    <w:rsid w:val="00306026"/>
    <w:rsid w:val="00311DA4"/>
    <w:rsid w:val="00312673"/>
    <w:rsid w:val="00313178"/>
    <w:rsid w:val="0031378A"/>
    <w:rsid w:val="00314D52"/>
    <w:rsid w:val="00314EC3"/>
    <w:rsid w:val="0032018D"/>
    <w:rsid w:val="00320F01"/>
    <w:rsid w:val="00323157"/>
    <w:rsid w:val="003247CA"/>
    <w:rsid w:val="00332ADB"/>
    <w:rsid w:val="00334030"/>
    <w:rsid w:val="00334F4F"/>
    <w:rsid w:val="00335C78"/>
    <w:rsid w:val="00337397"/>
    <w:rsid w:val="00340CE9"/>
    <w:rsid w:val="00346A44"/>
    <w:rsid w:val="003500C8"/>
    <w:rsid w:val="00350A8C"/>
    <w:rsid w:val="00350A99"/>
    <w:rsid w:val="0035179E"/>
    <w:rsid w:val="00352FF0"/>
    <w:rsid w:val="00353C3B"/>
    <w:rsid w:val="00355827"/>
    <w:rsid w:val="0035603C"/>
    <w:rsid w:val="00357343"/>
    <w:rsid w:val="003602D0"/>
    <w:rsid w:val="0036342F"/>
    <w:rsid w:val="00371157"/>
    <w:rsid w:val="00372700"/>
    <w:rsid w:val="003761D5"/>
    <w:rsid w:val="00376EAA"/>
    <w:rsid w:val="003809C0"/>
    <w:rsid w:val="00383ADD"/>
    <w:rsid w:val="003850E9"/>
    <w:rsid w:val="0038521B"/>
    <w:rsid w:val="00386209"/>
    <w:rsid w:val="003864EA"/>
    <w:rsid w:val="0038684E"/>
    <w:rsid w:val="00386CC0"/>
    <w:rsid w:val="0039142A"/>
    <w:rsid w:val="00394C8C"/>
    <w:rsid w:val="003A3E27"/>
    <w:rsid w:val="003A4FE2"/>
    <w:rsid w:val="003A754B"/>
    <w:rsid w:val="003B20F8"/>
    <w:rsid w:val="003B3641"/>
    <w:rsid w:val="003B3B36"/>
    <w:rsid w:val="003B4815"/>
    <w:rsid w:val="003B5B3C"/>
    <w:rsid w:val="003C1788"/>
    <w:rsid w:val="003C4626"/>
    <w:rsid w:val="003C60D3"/>
    <w:rsid w:val="003C7B7A"/>
    <w:rsid w:val="003D349A"/>
    <w:rsid w:val="003D449E"/>
    <w:rsid w:val="003D5183"/>
    <w:rsid w:val="003D5350"/>
    <w:rsid w:val="003D7D22"/>
    <w:rsid w:val="003E13D9"/>
    <w:rsid w:val="003E1E09"/>
    <w:rsid w:val="003E22AB"/>
    <w:rsid w:val="003E3866"/>
    <w:rsid w:val="003E6408"/>
    <w:rsid w:val="003F064C"/>
    <w:rsid w:val="003F1C6F"/>
    <w:rsid w:val="003F49BD"/>
    <w:rsid w:val="003F6A76"/>
    <w:rsid w:val="00401367"/>
    <w:rsid w:val="00404538"/>
    <w:rsid w:val="0041147D"/>
    <w:rsid w:val="00413C34"/>
    <w:rsid w:val="004145CD"/>
    <w:rsid w:val="00415FD0"/>
    <w:rsid w:val="00426AD4"/>
    <w:rsid w:val="00430C61"/>
    <w:rsid w:val="00430CEA"/>
    <w:rsid w:val="00432098"/>
    <w:rsid w:val="00433301"/>
    <w:rsid w:val="0043390E"/>
    <w:rsid w:val="0043422C"/>
    <w:rsid w:val="00435279"/>
    <w:rsid w:val="004367A7"/>
    <w:rsid w:val="00440841"/>
    <w:rsid w:val="004416D7"/>
    <w:rsid w:val="00444C61"/>
    <w:rsid w:val="004469E1"/>
    <w:rsid w:val="004471E4"/>
    <w:rsid w:val="00447230"/>
    <w:rsid w:val="004507D3"/>
    <w:rsid w:val="004510F5"/>
    <w:rsid w:val="00451C85"/>
    <w:rsid w:val="00452364"/>
    <w:rsid w:val="00454C3D"/>
    <w:rsid w:val="00462AAE"/>
    <w:rsid w:val="00462AC1"/>
    <w:rsid w:val="00463CA1"/>
    <w:rsid w:val="00463D1E"/>
    <w:rsid w:val="004655CC"/>
    <w:rsid w:val="0046633E"/>
    <w:rsid w:val="0046705B"/>
    <w:rsid w:val="00470951"/>
    <w:rsid w:val="00471185"/>
    <w:rsid w:val="00472384"/>
    <w:rsid w:val="00473374"/>
    <w:rsid w:val="004737C4"/>
    <w:rsid w:val="00474509"/>
    <w:rsid w:val="00474A7A"/>
    <w:rsid w:val="00475987"/>
    <w:rsid w:val="00475F22"/>
    <w:rsid w:val="00477D56"/>
    <w:rsid w:val="0048031E"/>
    <w:rsid w:val="004809EE"/>
    <w:rsid w:val="00483995"/>
    <w:rsid w:val="0048472E"/>
    <w:rsid w:val="00486CD2"/>
    <w:rsid w:val="00486F0B"/>
    <w:rsid w:val="004944D6"/>
    <w:rsid w:val="004948E2"/>
    <w:rsid w:val="004A025A"/>
    <w:rsid w:val="004A1BEB"/>
    <w:rsid w:val="004A264A"/>
    <w:rsid w:val="004A4030"/>
    <w:rsid w:val="004A4903"/>
    <w:rsid w:val="004A5C7F"/>
    <w:rsid w:val="004A6E7F"/>
    <w:rsid w:val="004B056A"/>
    <w:rsid w:val="004B0D6C"/>
    <w:rsid w:val="004B1012"/>
    <w:rsid w:val="004B2092"/>
    <w:rsid w:val="004B24AB"/>
    <w:rsid w:val="004B4582"/>
    <w:rsid w:val="004B6E17"/>
    <w:rsid w:val="004B7BD2"/>
    <w:rsid w:val="004C0E48"/>
    <w:rsid w:val="004C23D9"/>
    <w:rsid w:val="004C2C61"/>
    <w:rsid w:val="004C6E7B"/>
    <w:rsid w:val="004D1CE3"/>
    <w:rsid w:val="004D1F13"/>
    <w:rsid w:val="004D287C"/>
    <w:rsid w:val="004D3474"/>
    <w:rsid w:val="004D49F5"/>
    <w:rsid w:val="004D5FB9"/>
    <w:rsid w:val="004E112A"/>
    <w:rsid w:val="004E230B"/>
    <w:rsid w:val="004E4E00"/>
    <w:rsid w:val="004E73D1"/>
    <w:rsid w:val="004F0A7F"/>
    <w:rsid w:val="004F1966"/>
    <w:rsid w:val="004F40C1"/>
    <w:rsid w:val="004F66DC"/>
    <w:rsid w:val="004F6841"/>
    <w:rsid w:val="005037EA"/>
    <w:rsid w:val="005130DF"/>
    <w:rsid w:val="00513D83"/>
    <w:rsid w:val="00514ADB"/>
    <w:rsid w:val="00515DC6"/>
    <w:rsid w:val="00516658"/>
    <w:rsid w:val="00517A90"/>
    <w:rsid w:val="00520412"/>
    <w:rsid w:val="005222CB"/>
    <w:rsid w:val="00527ACC"/>
    <w:rsid w:val="005304FA"/>
    <w:rsid w:val="00530F4C"/>
    <w:rsid w:val="00531044"/>
    <w:rsid w:val="005340A2"/>
    <w:rsid w:val="005340BF"/>
    <w:rsid w:val="00535EF7"/>
    <w:rsid w:val="00536AA4"/>
    <w:rsid w:val="00541293"/>
    <w:rsid w:val="005432CE"/>
    <w:rsid w:val="005437EB"/>
    <w:rsid w:val="00550783"/>
    <w:rsid w:val="00551599"/>
    <w:rsid w:val="00552A3E"/>
    <w:rsid w:val="00553650"/>
    <w:rsid w:val="00555139"/>
    <w:rsid w:val="005554F1"/>
    <w:rsid w:val="00555884"/>
    <w:rsid w:val="00555D1F"/>
    <w:rsid w:val="005607CA"/>
    <w:rsid w:val="00560A10"/>
    <w:rsid w:val="00562BA8"/>
    <w:rsid w:val="005678C7"/>
    <w:rsid w:val="00572AA5"/>
    <w:rsid w:val="00572B72"/>
    <w:rsid w:val="00573417"/>
    <w:rsid w:val="005742B2"/>
    <w:rsid w:val="00574E6A"/>
    <w:rsid w:val="00576457"/>
    <w:rsid w:val="005769DD"/>
    <w:rsid w:val="00577B4C"/>
    <w:rsid w:val="00577F79"/>
    <w:rsid w:val="005813CE"/>
    <w:rsid w:val="005821CB"/>
    <w:rsid w:val="00582272"/>
    <w:rsid w:val="00583E5E"/>
    <w:rsid w:val="005877FC"/>
    <w:rsid w:val="0059070E"/>
    <w:rsid w:val="00594C36"/>
    <w:rsid w:val="005A044D"/>
    <w:rsid w:val="005B03AD"/>
    <w:rsid w:val="005B19EC"/>
    <w:rsid w:val="005B1AD1"/>
    <w:rsid w:val="005B3A68"/>
    <w:rsid w:val="005B6F6C"/>
    <w:rsid w:val="005C0766"/>
    <w:rsid w:val="005C1AC1"/>
    <w:rsid w:val="005C4233"/>
    <w:rsid w:val="005C4D4D"/>
    <w:rsid w:val="005C5038"/>
    <w:rsid w:val="005C73C7"/>
    <w:rsid w:val="005D2752"/>
    <w:rsid w:val="005D30D4"/>
    <w:rsid w:val="005D43B3"/>
    <w:rsid w:val="005D55BB"/>
    <w:rsid w:val="005D779B"/>
    <w:rsid w:val="005E23CD"/>
    <w:rsid w:val="005E2724"/>
    <w:rsid w:val="005E2AE3"/>
    <w:rsid w:val="005E3E55"/>
    <w:rsid w:val="005E68FF"/>
    <w:rsid w:val="005F178B"/>
    <w:rsid w:val="005F4CDC"/>
    <w:rsid w:val="005F5D2C"/>
    <w:rsid w:val="0060069E"/>
    <w:rsid w:val="006016EB"/>
    <w:rsid w:val="006019F9"/>
    <w:rsid w:val="00601C19"/>
    <w:rsid w:val="006040F5"/>
    <w:rsid w:val="00605944"/>
    <w:rsid w:val="00605FEF"/>
    <w:rsid w:val="00610257"/>
    <w:rsid w:val="00610D55"/>
    <w:rsid w:val="00611910"/>
    <w:rsid w:val="00613F4A"/>
    <w:rsid w:val="00614268"/>
    <w:rsid w:val="00615657"/>
    <w:rsid w:val="006169F1"/>
    <w:rsid w:val="00616C4D"/>
    <w:rsid w:val="00617B42"/>
    <w:rsid w:val="006200D7"/>
    <w:rsid w:val="006222FF"/>
    <w:rsid w:val="006225F1"/>
    <w:rsid w:val="006227B1"/>
    <w:rsid w:val="00622943"/>
    <w:rsid w:val="00622990"/>
    <w:rsid w:val="00631115"/>
    <w:rsid w:val="00632F51"/>
    <w:rsid w:val="00632F73"/>
    <w:rsid w:val="00633F6C"/>
    <w:rsid w:val="006411CF"/>
    <w:rsid w:val="00641C71"/>
    <w:rsid w:val="00641F88"/>
    <w:rsid w:val="0064300C"/>
    <w:rsid w:val="00643BDC"/>
    <w:rsid w:val="00643FF1"/>
    <w:rsid w:val="00654BBD"/>
    <w:rsid w:val="00654F37"/>
    <w:rsid w:val="00663AF7"/>
    <w:rsid w:val="00664AA2"/>
    <w:rsid w:val="00666C02"/>
    <w:rsid w:val="00667362"/>
    <w:rsid w:val="00672473"/>
    <w:rsid w:val="00674FED"/>
    <w:rsid w:val="006804AD"/>
    <w:rsid w:val="00680780"/>
    <w:rsid w:val="00682193"/>
    <w:rsid w:val="0068226F"/>
    <w:rsid w:val="00682CBA"/>
    <w:rsid w:val="00685276"/>
    <w:rsid w:val="00685D72"/>
    <w:rsid w:val="006860D2"/>
    <w:rsid w:val="00686B8B"/>
    <w:rsid w:val="00692EDF"/>
    <w:rsid w:val="00693010"/>
    <w:rsid w:val="006930E5"/>
    <w:rsid w:val="00697E29"/>
    <w:rsid w:val="006A156C"/>
    <w:rsid w:val="006A1EB6"/>
    <w:rsid w:val="006A57F1"/>
    <w:rsid w:val="006A67C2"/>
    <w:rsid w:val="006A722E"/>
    <w:rsid w:val="006B4081"/>
    <w:rsid w:val="006B6431"/>
    <w:rsid w:val="006C0044"/>
    <w:rsid w:val="006C0E98"/>
    <w:rsid w:val="006C3CC2"/>
    <w:rsid w:val="006C7335"/>
    <w:rsid w:val="006C7406"/>
    <w:rsid w:val="006D05FB"/>
    <w:rsid w:val="006D21DC"/>
    <w:rsid w:val="006D2463"/>
    <w:rsid w:val="006D4D01"/>
    <w:rsid w:val="006D5730"/>
    <w:rsid w:val="006D7492"/>
    <w:rsid w:val="006E1FC1"/>
    <w:rsid w:val="006E36A3"/>
    <w:rsid w:val="006E5AE2"/>
    <w:rsid w:val="006F0652"/>
    <w:rsid w:val="006F1BC9"/>
    <w:rsid w:val="006F2C70"/>
    <w:rsid w:val="006F38BB"/>
    <w:rsid w:val="006F6146"/>
    <w:rsid w:val="006F702A"/>
    <w:rsid w:val="0070354F"/>
    <w:rsid w:val="00703A31"/>
    <w:rsid w:val="007108CC"/>
    <w:rsid w:val="00710BD4"/>
    <w:rsid w:val="00710CB9"/>
    <w:rsid w:val="00714442"/>
    <w:rsid w:val="0071460A"/>
    <w:rsid w:val="00714A89"/>
    <w:rsid w:val="00714CBC"/>
    <w:rsid w:val="00714DAD"/>
    <w:rsid w:val="00716F11"/>
    <w:rsid w:val="0071761E"/>
    <w:rsid w:val="00717752"/>
    <w:rsid w:val="00717DEA"/>
    <w:rsid w:val="00720306"/>
    <w:rsid w:val="00723136"/>
    <w:rsid w:val="007261EC"/>
    <w:rsid w:val="00731F6D"/>
    <w:rsid w:val="00740640"/>
    <w:rsid w:val="00743217"/>
    <w:rsid w:val="007439DA"/>
    <w:rsid w:val="0074424A"/>
    <w:rsid w:val="00746D06"/>
    <w:rsid w:val="00750EA4"/>
    <w:rsid w:val="00751673"/>
    <w:rsid w:val="00753CFA"/>
    <w:rsid w:val="007551EC"/>
    <w:rsid w:val="007635A5"/>
    <w:rsid w:val="0076441C"/>
    <w:rsid w:val="00764CBD"/>
    <w:rsid w:val="00765F67"/>
    <w:rsid w:val="007755D6"/>
    <w:rsid w:val="007756F6"/>
    <w:rsid w:val="00775CAB"/>
    <w:rsid w:val="00776799"/>
    <w:rsid w:val="007770C5"/>
    <w:rsid w:val="00777B2F"/>
    <w:rsid w:val="00777F24"/>
    <w:rsid w:val="00780FD8"/>
    <w:rsid w:val="00783A13"/>
    <w:rsid w:val="00785B34"/>
    <w:rsid w:val="007924C2"/>
    <w:rsid w:val="007931FB"/>
    <w:rsid w:val="00793E1C"/>
    <w:rsid w:val="0079479E"/>
    <w:rsid w:val="007952E9"/>
    <w:rsid w:val="00795EB8"/>
    <w:rsid w:val="00797224"/>
    <w:rsid w:val="00797290"/>
    <w:rsid w:val="00797860"/>
    <w:rsid w:val="007A2BF2"/>
    <w:rsid w:val="007A4603"/>
    <w:rsid w:val="007A6818"/>
    <w:rsid w:val="007B2B98"/>
    <w:rsid w:val="007B4BEA"/>
    <w:rsid w:val="007B645E"/>
    <w:rsid w:val="007C05F6"/>
    <w:rsid w:val="007C12FC"/>
    <w:rsid w:val="007C24A3"/>
    <w:rsid w:val="007C30FF"/>
    <w:rsid w:val="007D060B"/>
    <w:rsid w:val="007D0D8F"/>
    <w:rsid w:val="007D19B2"/>
    <w:rsid w:val="007D2198"/>
    <w:rsid w:val="007D2B57"/>
    <w:rsid w:val="007D2DD3"/>
    <w:rsid w:val="007D39E2"/>
    <w:rsid w:val="007D726A"/>
    <w:rsid w:val="007E26E9"/>
    <w:rsid w:val="007E2934"/>
    <w:rsid w:val="007E32B3"/>
    <w:rsid w:val="007E655F"/>
    <w:rsid w:val="007F3E17"/>
    <w:rsid w:val="007F4A73"/>
    <w:rsid w:val="007F52AE"/>
    <w:rsid w:val="007F57DC"/>
    <w:rsid w:val="00802596"/>
    <w:rsid w:val="00802671"/>
    <w:rsid w:val="00804C36"/>
    <w:rsid w:val="00807045"/>
    <w:rsid w:val="00810CCF"/>
    <w:rsid w:val="00811285"/>
    <w:rsid w:val="00812BDF"/>
    <w:rsid w:val="00814D0C"/>
    <w:rsid w:val="00815AA1"/>
    <w:rsid w:val="0081628C"/>
    <w:rsid w:val="00816F4C"/>
    <w:rsid w:val="00821F42"/>
    <w:rsid w:val="00822E28"/>
    <w:rsid w:val="0082448D"/>
    <w:rsid w:val="00824EFA"/>
    <w:rsid w:val="008264FD"/>
    <w:rsid w:val="008353B6"/>
    <w:rsid w:val="00837995"/>
    <w:rsid w:val="00840723"/>
    <w:rsid w:val="00840759"/>
    <w:rsid w:val="00841186"/>
    <w:rsid w:val="00841D55"/>
    <w:rsid w:val="00842FD5"/>
    <w:rsid w:val="008459F6"/>
    <w:rsid w:val="00847E91"/>
    <w:rsid w:val="00847EF3"/>
    <w:rsid w:val="00851334"/>
    <w:rsid w:val="0085268F"/>
    <w:rsid w:val="00853177"/>
    <w:rsid w:val="008540F3"/>
    <w:rsid w:val="00855246"/>
    <w:rsid w:val="008555E3"/>
    <w:rsid w:val="00857498"/>
    <w:rsid w:val="00857939"/>
    <w:rsid w:val="00860E60"/>
    <w:rsid w:val="00861BF8"/>
    <w:rsid w:val="00863755"/>
    <w:rsid w:val="00863DD8"/>
    <w:rsid w:val="0086502C"/>
    <w:rsid w:val="00865861"/>
    <w:rsid w:val="0087046E"/>
    <w:rsid w:val="00873A16"/>
    <w:rsid w:val="00880727"/>
    <w:rsid w:val="00882BD7"/>
    <w:rsid w:val="00886660"/>
    <w:rsid w:val="00890DB2"/>
    <w:rsid w:val="0089151A"/>
    <w:rsid w:val="008931CD"/>
    <w:rsid w:val="00894E3E"/>
    <w:rsid w:val="008A5B91"/>
    <w:rsid w:val="008A6A61"/>
    <w:rsid w:val="008A715A"/>
    <w:rsid w:val="008A7891"/>
    <w:rsid w:val="008A7F5C"/>
    <w:rsid w:val="008B05CC"/>
    <w:rsid w:val="008B21EC"/>
    <w:rsid w:val="008B324C"/>
    <w:rsid w:val="008B416B"/>
    <w:rsid w:val="008B7031"/>
    <w:rsid w:val="008B71F6"/>
    <w:rsid w:val="008C10F1"/>
    <w:rsid w:val="008C23D7"/>
    <w:rsid w:val="008C4452"/>
    <w:rsid w:val="008C60CA"/>
    <w:rsid w:val="008C6F5C"/>
    <w:rsid w:val="008D0B8D"/>
    <w:rsid w:val="008D14C1"/>
    <w:rsid w:val="008D3743"/>
    <w:rsid w:val="008D3813"/>
    <w:rsid w:val="008D464B"/>
    <w:rsid w:val="008D6BC2"/>
    <w:rsid w:val="008E429B"/>
    <w:rsid w:val="008E42D0"/>
    <w:rsid w:val="008E4542"/>
    <w:rsid w:val="008E7E5C"/>
    <w:rsid w:val="008F1900"/>
    <w:rsid w:val="008F1DA0"/>
    <w:rsid w:val="00900C86"/>
    <w:rsid w:val="0090130C"/>
    <w:rsid w:val="00904D03"/>
    <w:rsid w:val="00910674"/>
    <w:rsid w:val="0091105E"/>
    <w:rsid w:val="009119ED"/>
    <w:rsid w:val="009142F9"/>
    <w:rsid w:val="00915048"/>
    <w:rsid w:val="00915BCF"/>
    <w:rsid w:val="00923AC3"/>
    <w:rsid w:val="00931348"/>
    <w:rsid w:val="0093223E"/>
    <w:rsid w:val="009379DB"/>
    <w:rsid w:val="009412E7"/>
    <w:rsid w:val="00941530"/>
    <w:rsid w:val="00941E17"/>
    <w:rsid w:val="009437C6"/>
    <w:rsid w:val="009461BE"/>
    <w:rsid w:val="00946688"/>
    <w:rsid w:val="00954E45"/>
    <w:rsid w:val="00955A9A"/>
    <w:rsid w:val="009561BC"/>
    <w:rsid w:val="009564C7"/>
    <w:rsid w:val="00957C6B"/>
    <w:rsid w:val="00971957"/>
    <w:rsid w:val="00972766"/>
    <w:rsid w:val="009727B8"/>
    <w:rsid w:val="0097558E"/>
    <w:rsid w:val="009757C5"/>
    <w:rsid w:val="009764A9"/>
    <w:rsid w:val="00976637"/>
    <w:rsid w:val="00980FB6"/>
    <w:rsid w:val="00982535"/>
    <w:rsid w:val="00985B3F"/>
    <w:rsid w:val="00986D7B"/>
    <w:rsid w:val="00992035"/>
    <w:rsid w:val="00992EF8"/>
    <w:rsid w:val="009A059F"/>
    <w:rsid w:val="009A1F14"/>
    <w:rsid w:val="009A2630"/>
    <w:rsid w:val="009A2D42"/>
    <w:rsid w:val="009A3318"/>
    <w:rsid w:val="009A3B68"/>
    <w:rsid w:val="009A5A68"/>
    <w:rsid w:val="009A698F"/>
    <w:rsid w:val="009A6F10"/>
    <w:rsid w:val="009B0540"/>
    <w:rsid w:val="009B7349"/>
    <w:rsid w:val="009C1C43"/>
    <w:rsid w:val="009C1F4E"/>
    <w:rsid w:val="009C4B49"/>
    <w:rsid w:val="009C4F9A"/>
    <w:rsid w:val="009C53C1"/>
    <w:rsid w:val="009C7266"/>
    <w:rsid w:val="009C7B11"/>
    <w:rsid w:val="009D0F10"/>
    <w:rsid w:val="009D1A2A"/>
    <w:rsid w:val="009D3023"/>
    <w:rsid w:val="009D7D0E"/>
    <w:rsid w:val="009E0B1A"/>
    <w:rsid w:val="009E2E57"/>
    <w:rsid w:val="009E3BB5"/>
    <w:rsid w:val="009E5099"/>
    <w:rsid w:val="009E6117"/>
    <w:rsid w:val="009E6B59"/>
    <w:rsid w:val="009F2090"/>
    <w:rsid w:val="009F3C44"/>
    <w:rsid w:val="009F5E57"/>
    <w:rsid w:val="00A0003D"/>
    <w:rsid w:val="00A0027A"/>
    <w:rsid w:val="00A00AE7"/>
    <w:rsid w:val="00A02090"/>
    <w:rsid w:val="00A029A2"/>
    <w:rsid w:val="00A034EC"/>
    <w:rsid w:val="00A0534A"/>
    <w:rsid w:val="00A05D8F"/>
    <w:rsid w:val="00A07D19"/>
    <w:rsid w:val="00A11984"/>
    <w:rsid w:val="00A12015"/>
    <w:rsid w:val="00A16546"/>
    <w:rsid w:val="00A24BE2"/>
    <w:rsid w:val="00A24F9F"/>
    <w:rsid w:val="00A251BE"/>
    <w:rsid w:val="00A2721A"/>
    <w:rsid w:val="00A279BA"/>
    <w:rsid w:val="00A30A15"/>
    <w:rsid w:val="00A320B5"/>
    <w:rsid w:val="00A33A50"/>
    <w:rsid w:val="00A3438B"/>
    <w:rsid w:val="00A37075"/>
    <w:rsid w:val="00A4021A"/>
    <w:rsid w:val="00A40540"/>
    <w:rsid w:val="00A42C60"/>
    <w:rsid w:val="00A44A18"/>
    <w:rsid w:val="00A4594F"/>
    <w:rsid w:val="00A46AEC"/>
    <w:rsid w:val="00A51851"/>
    <w:rsid w:val="00A55365"/>
    <w:rsid w:val="00A55444"/>
    <w:rsid w:val="00A66549"/>
    <w:rsid w:val="00A66D66"/>
    <w:rsid w:val="00A670F8"/>
    <w:rsid w:val="00A677BB"/>
    <w:rsid w:val="00A702F0"/>
    <w:rsid w:val="00A70722"/>
    <w:rsid w:val="00A742B3"/>
    <w:rsid w:val="00A75B9B"/>
    <w:rsid w:val="00A81137"/>
    <w:rsid w:val="00A87572"/>
    <w:rsid w:val="00A903EB"/>
    <w:rsid w:val="00A90ECB"/>
    <w:rsid w:val="00A97BC3"/>
    <w:rsid w:val="00AA01C1"/>
    <w:rsid w:val="00AA18EC"/>
    <w:rsid w:val="00AA464A"/>
    <w:rsid w:val="00AA5B60"/>
    <w:rsid w:val="00AA63EF"/>
    <w:rsid w:val="00AA767E"/>
    <w:rsid w:val="00AB07F0"/>
    <w:rsid w:val="00AB1578"/>
    <w:rsid w:val="00AB4166"/>
    <w:rsid w:val="00AB4EB9"/>
    <w:rsid w:val="00AB7E1D"/>
    <w:rsid w:val="00AC212D"/>
    <w:rsid w:val="00AC2C0E"/>
    <w:rsid w:val="00AC348D"/>
    <w:rsid w:val="00AC4755"/>
    <w:rsid w:val="00AC5DE9"/>
    <w:rsid w:val="00AC65B1"/>
    <w:rsid w:val="00AD4561"/>
    <w:rsid w:val="00AD4FAE"/>
    <w:rsid w:val="00AD5A7C"/>
    <w:rsid w:val="00AD67BC"/>
    <w:rsid w:val="00AE39CC"/>
    <w:rsid w:val="00AF2430"/>
    <w:rsid w:val="00AF314D"/>
    <w:rsid w:val="00AF4004"/>
    <w:rsid w:val="00AF7B65"/>
    <w:rsid w:val="00B02BCF"/>
    <w:rsid w:val="00B02E79"/>
    <w:rsid w:val="00B03FBA"/>
    <w:rsid w:val="00B04BC3"/>
    <w:rsid w:val="00B132B1"/>
    <w:rsid w:val="00B17F24"/>
    <w:rsid w:val="00B2256E"/>
    <w:rsid w:val="00B23304"/>
    <w:rsid w:val="00B273D8"/>
    <w:rsid w:val="00B27A2A"/>
    <w:rsid w:val="00B30A7D"/>
    <w:rsid w:val="00B32117"/>
    <w:rsid w:val="00B33471"/>
    <w:rsid w:val="00B34290"/>
    <w:rsid w:val="00B35C45"/>
    <w:rsid w:val="00B401EA"/>
    <w:rsid w:val="00B40F13"/>
    <w:rsid w:val="00B4146E"/>
    <w:rsid w:val="00B4216F"/>
    <w:rsid w:val="00B429F3"/>
    <w:rsid w:val="00B43A8B"/>
    <w:rsid w:val="00B446FE"/>
    <w:rsid w:val="00B47B99"/>
    <w:rsid w:val="00B50563"/>
    <w:rsid w:val="00B51352"/>
    <w:rsid w:val="00B55F60"/>
    <w:rsid w:val="00B61D39"/>
    <w:rsid w:val="00B6238C"/>
    <w:rsid w:val="00B644F7"/>
    <w:rsid w:val="00B6647D"/>
    <w:rsid w:val="00B67A1C"/>
    <w:rsid w:val="00B710F5"/>
    <w:rsid w:val="00B72566"/>
    <w:rsid w:val="00B7450E"/>
    <w:rsid w:val="00B767F7"/>
    <w:rsid w:val="00B778B9"/>
    <w:rsid w:val="00B816B4"/>
    <w:rsid w:val="00B82069"/>
    <w:rsid w:val="00B82CAC"/>
    <w:rsid w:val="00B82F48"/>
    <w:rsid w:val="00B85CEC"/>
    <w:rsid w:val="00B867D6"/>
    <w:rsid w:val="00B90F8F"/>
    <w:rsid w:val="00B940F6"/>
    <w:rsid w:val="00B94F6B"/>
    <w:rsid w:val="00BA0A8C"/>
    <w:rsid w:val="00BA1C0D"/>
    <w:rsid w:val="00BA2927"/>
    <w:rsid w:val="00BA3419"/>
    <w:rsid w:val="00BA4050"/>
    <w:rsid w:val="00BA6DA1"/>
    <w:rsid w:val="00BA6FA0"/>
    <w:rsid w:val="00BB5A6F"/>
    <w:rsid w:val="00BB7A32"/>
    <w:rsid w:val="00BC184C"/>
    <w:rsid w:val="00BC323B"/>
    <w:rsid w:val="00BC64F6"/>
    <w:rsid w:val="00BC6F83"/>
    <w:rsid w:val="00BC786D"/>
    <w:rsid w:val="00BD2452"/>
    <w:rsid w:val="00BD71C5"/>
    <w:rsid w:val="00BD7CD9"/>
    <w:rsid w:val="00BD7DA4"/>
    <w:rsid w:val="00BE1B07"/>
    <w:rsid w:val="00BE7F99"/>
    <w:rsid w:val="00BF2635"/>
    <w:rsid w:val="00BF530C"/>
    <w:rsid w:val="00BF77FA"/>
    <w:rsid w:val="00C04EA8"/>
    <w:rsid w:val="00C06085"/>
    <w:rsid w:val="00C060F0"/>
    <w:rsid w:val="00C06AE0"/>
    <w:rsid w:val="00C072DB"/>
    <w:rsid w:val="00C107D2"/>
    <w:rsid w:val="00C13757"/>
    <w:rsid w:val="00C14210"/>
    <w:rsid w:val="00C15FFB"/>
    <w:rsid w:val="00C173DB"/>
    <w:rsid w:val="00C2497D"/>
    <w:rsid w:val="00C2506A"/>
    <w:rsid w:val="00C252D6"/>
    <w:rsid w:val="00C25873"/>
    <w:rsid w:val="00C30BB9"/>
    <w:rsid w:val="00C30FB6"/>
    <w:rsid w:val="00C30FDD"/>
    <w:rsid w:val="00C35471"/>
    <w:rsid w:val="00C36596"/>
    <w:rsid w:val="00C367B7"/>
    <w:rsid w:val="00C36879"/>
    <w:rsid w:val="00C42E0D"/>
    <w:rsid w:val="00C4739A"/>
    <w:rsid w:val="00C477A7"/>
    <w:rsid w:val="00C50E08"/>
    <w:rsid w:val="00C51617"/>
    <w:rsid w:val="00C520F6"/>
    <w:rsid w:val="00C557A8"/>
    <w:rsid w:val="00C5702B"/>
    <w:rsid w:val="00C60365"/>
    <w:rsid w:val="00C6068F"/>
    <w:rsid w:val="00C64E63"/>
    <w:rsid w:val="00C65399"/>
    <w:rsid w:val="00C65957"/>
    <w:rsid w:val="00C66D9B"/>
    <w:rsid w:val="00C67305"/>
    <w:rsid w:val="00C679B6"/>
    <w:rsid w:val="00C71EA2"/>
    <w:rsid w:val="00C73E32"/>
    <w:rsid w:val="00C74D2D"/>
    <w:rsid w:val="00C77A8B"/>
    <w:rsid w:val="00C80426"/>
    <w:rsid w:val="00C80803"/>
    <w:rsid w:val="00C83BB5"/>
    <w:rsid w:val="00C841DC"/>
    <w:rsid w:val="00C874DA"/>
    <w:rsid w:val="00C87925"/>
    <w:rsid w:val="00C91D27"/>
    <w:rsid w:val="00CA129C"/>
    <w:rsid w:val="00CA1A3D"/>
    <w:rsid w:val="00CA1F13"/>
    <w:rsid w:val="00CA1FA3"/>
    <w:rsid w:val="00CA2CCA"/>
    <w:rsid w:val="00CA425A"/>
    <w:rsid w:val="00CA49FF"/>
    <w:rsid w:val="00CB096F"/>
    <w:rsid w:val="00CB33D5"/>
    <w:rsid w:val="00CB3D99"/>
    <w:rsid w:val="00CB64DD"/>
    <w:rsid w:val="00CB691A"/>
    <w:rsid w:val="00CB6FE9"/>
    <w:rsid w:val="00CB7159"/>
    <w:rsid w:val="00CC211E"/>
    <w:rsid w:val="00CC2620"/>
    <w:rsid w:val="00CC2F36"/>
    <w:rsid w:val="00CC3614"/>
    <w:rsid w:val="00CC6B2C"/>
    <w:rsid w:val="00CC6E96"/>
    <w:rsid w:val="00CD031A"/>
    <w:rsid w:val="00CD394A"/>
    <w:rsid w:val="00CD3EBD"/>
    <w:rsid w:val="00CD6076"/>
    <w:rsid w:val="00CD7D13"/>
    <w:rsid w:val="00CE03E0"/>
    <w:rsid w:val="00CE104A"/>
    <w:rsid w:val="00CE2183"/>
    <w:rsid w:val="00CE2409"/>
    <w:rsid w:val="00CE24FE"/>
    <w:rsid w:val="00CE33A8"/>
    <w:rsid w:val="00CE4AF0"/>
    <w:rsid w:val="00CE4E99"/>
    <w:rsid w:val="00CE5390"/>
    <w:rsid w:val="00CE6EA5"/>
    <w:rsid w:val="00CF098F"/>
    <w:rsid w:val="00CF6791"/>
    <w:rsid w:val="00D00777"/>
    <w:rsid w:val="00D01766"/>
    <w:rsid w:val="00D05A28"/>
    <w:rsid w:val="00D06E4B"/>
    <w:rsid w:val="00D0788B"/>
    <w:rsid w:val="00D165AA"/>
    <w:rsid w:val="00D17E5B"/>
    <w:rsid w:val="00D2266C"/>
    <w:rsid w:val="00D2673F"/>
    <w:rsid w:val="00D32BE4"/>
    <w:rsid w:val="00D34244"/>
    <w:rsid w:val="00D35026"/>
    <w:rsid w:val="00D430F6"/>
    <w:rsid w:val="00D4468E"/>
    <w:rsid w:val="00D44F0C"/>
    <w:rsid w:val="00D462C2"/>
    <w:rsid w:val="00D4686B"/>
    <w:rsid w:val="00D47F2D"/>
    <w:rsid w:val="00D50B07"/>
    <w:rsid w:val="00D53350"/>
    <w:rsid w:val="00D53733"/>
    <w:rsid w:val="00D53974"/>
    <w:rsid w:val="00D56CD8"/>
    <w:rsid w:val="00D57765"/>
    <w:rsid w:val="00D57A73"/>
    <w:rsid w:val="00D62D39"/>
    <w:rsid w:val="00D62DB5"/>
    <w:rsid w:val="00D651D1"/>
    <w:rsid w:val="00D67071"/>
    <w:rsid w:val="00D7323D"/>
    <w:rsid w:val="00D76FE3"/>
    <w:rsid w:val="00D77E2E"/>
    <w:rsid w:val="00D81ED4"/>
    <w:rsid w:val="00D82516"/>
    <w:rsid w:val="00D83CD6"/>
    <w:rsid w:val="00D83E48"/>
    <w:rsid w:val="00D84532"/>
    <w:rsid w:val="00D87559"/>
    <w:rsid w:val="00D916A4"/>
    <w:rsid w:val="00D924FC"/>
    <w:rsid w:val="00DA23E0"/>
    <w:rsid w:val="00DA2B2D"/>
    <w:rsid w:val="00DA3D14"/>
    <w:rsid w:val="00DA40CB"/>
    <w:rsid w:val="00DA41D8"/>
    <w:rsid w:val="00DA6654"/>
    <w:rsid w:val="00DA771C"/>
    <w:rsid w:val="00DA7914"/>
    <w:rsid w:val="00DB17CA"/>
    <w:rsid w:val="00DB44FE"/>
    <w:rsid w:val="00DB49D1"/>
    <w:rsid w:val="00DB5125"/>
    <w:rsid w:val="00DC0505"/>
    <w:rsid w:val="00DC20F2"/>
    <w:rsid w:val="00DC242D"/>
    <w:rsid w:val="00DC3CB2"/>
    <w:rsid w:val="00DC516E"/>
    <w:rsid w:val="00DC7484"/>
    <w:rsid w:val="00DD2B0C"/>
    <w:rsid w:val="00DD2F31"/>
    <w:rsid w:val="00DD41B5"/>
    <w:rsid w:val="00DE0768"/>
    <w:rsid w:val="00DE0AD3"/>
    <w:rsid w:val="00DE4647"/>
    <w:rsid w:val="00DF1740"/>
    <w:rsid w:val="00DF25CC"/>
    <w:rsid w:val="00DF381E"/>
    <w:rsid w:val="00DF453E"/>
    <w:rsid w:val="00DF6ADD"/>
    <w:rsid w:val="00E00E2C"/>
    <w:rsid w:val="00E00F00"/>
    <w:rsid w:val="00E01B17"/>
    <w:rsid w:val="00E04D18"/>
    <w:rsid w:val="00E074BC"/>
    <w:rsid w:val="00E114D6"/>
    <w:rsid w:val="00E12FCC"/>
    <w:rsid w:val="00E1414A"/>
    <w:rsid w:val="00E15FD7"/>
    <w:rsid w:val="00E224A4"/>
    <w:rsid w:val="00E23A7C"/>
    <w:rsid w:val="00E25456"/>
    <w:rsid w:val="00E25F01"/>
    <w:rsid w:val="00E32371"/>
    <w:rsid w:val="00E336A6"/>
    <w:rsid w:val="00E3551F"/>
    <w:rsid w:val="00E35F78"/>
    <w:rsid w:val="00E36AEC"/>
    <w:rsid w:val="00E37BA0"/>
    <w:rsid w:val="00E40256"/>
    <w:rsid w:val="00E419F7"/>
    <w:rsid w:val="00E458D7"/>
    <w:rsid w:val="00E45D6F"/>
    <w:rsid w:val="00E47FB6"/>
    <w:rsid w:val="00E5051C"/>
    <w:rsid w:val="00E510FF"/>
    <w:rsid w:val="00E53C54"/>
    <w:rsid w:val="00E57065"/>
    <w:rsid w:val="00E570A4"/>
    <w:rsid w:val="00E61ADA"/>
    <w:rsid w:val="00E62426"/>
    <w:rsid w:val="00E63BC7"/>
    <w:rsid w:val="00E6518A"/>
    <w:rsid w:val="00E719F4"/>
    <w:rsid w:val="00E72366"/>
    <w:rsid w:val="00E72E91"/>
    <w:rsid w:val="00E756C6"/>
    <w:rsid w:val="00E76912"/>
    <w:rsid w:val="00E779B8"/>
    <w:rsid w:val="00E829EB"/>
    <w:rsid w:val="00E838D6"/>
    <w:rsid w:val="00E83F81"/>
    <w:rsid w:val="00E84817"/>
    <w:rsid w:val="00E87474"/>
    <w:rsid w:val="00E94F29"/>
    <w:rsid w:val="00E9540C"/>
    <w:rsid w:val="00E96503"/>
    <w:rsid w:val="00EA0E37"/>
    <w:rsid w:val="00EB1719"/>
    <w:rsid w:val="00EB19D1"/>
    <w:rsid w:val="00EB42BF"/>
    <w:rsid w:val="00EB4D48"/>
    <w:rsid w:val="00EB6A58"/>
    <w:rsid w:val="00EC09AF"/>
    <w:rsid w:val="00EC21BB"/>
    <w:rsid w:val="00EC3B21"/>
    <w:rsid w:val="00ED0C3C"/>
    <w:rsid w:val="00ED0EBB"/>
    <w:rsid w:val="00EE19D8"/>
    <w:rsid w:val="00EE2A79"/>
    <w:rsid w:val="00EE35D0"/>
    <w:rsid w:val="00EE7347"/>
    <w:rsid w:val="00EE77ED"/>
    <w:rsid w:val="00EF00B4"/>
    <w:rsid w:val="00EF03D0"/>
    <w:rsid w:val="00EF1254"/>
    <w:rsid w:val="00EF3B3C"/>
    <w:rsid w:val="00EF3E05"/>
    <w:rsid w:val="00EF764F"/>
    <w:rsid w:val="00F00493"/>
    <w:rsid w:val="00F00B7C"/>
    <w:rsid w:val="00F0379B"/>
    <w:rsid w:val="00F03C64"/>
    <w:rsid w:val="00F10646"/>
    <w:rsid w:val="00F14D4B"/>
    <w:rsid w:val="00F22DF7"/>
    <w:rsid w:val="00F230AF"/>
    <w:rsid w:val="00F23B4A"/>
    <w:rsid w:val="00F25D56"/>
    <w:rsid w:val="00F334AF"/>
    <w:rsid w:val="00F36DEC"/>
    <w:rsid w:val="00F426FB"/>
    <w:rsid w:val="00F4326A"/>
    <w:rsid w:val="00F45CAA"/>
    <w:rsid w:val="00F501EC"/>
    <w:rsid w:val="00F512AC"/>
    <w:rsid w:val="00F53F9A"/>
    <w:rsid w:val="00F54276"/>
    <w:rsid w:val="00F555CD"/>
    <w:rsid w:val="00F5614E"/>
    <w:rsid w:val="00F6060C"/>
    <w:rsid w:val="00F60828"/>
    <w:rsid w:val="00F630D2"/>
    <w:rsid w:val="00F6376C"/>
    <w:rsid w:val="00F655D6"/>
    <w:rsid w:val="00F707C1"/>
    <w:rsid w:val="00F70ACB"/>
    <w:rsid w:val="00F71AC4"/>
    <w:rsid w:val="00F725F3"/>
    <w:rsid w:val="00F739C8"/>
    <w:rsid w:val="00F74FE8"/>
    <w:rsid w:val="00F7769F"/>
    <w:rsid w:val="00F77F99"/>
    <w:rsid w:val="00F81046"/>
    <w:rsid w:val="00F821B1"/>
    <w:rsid w:val="00F85124"/>
    <w:rsid w:val="00F93566"/>
    <w:rsid w:val="00F949C8"/>
    <w:rsid w:val="00FA1346"/>
    <w:rsid w:val="00FA2F41"/>
    <w:rsid w:val="00FA35DD"/>
    <w:rsid w:val="00FA473E"/>
    <w:rsid w:val="00FA5BCF"/>
    <w:rsid w:val="00FB1F76"/>
    <w:rsid w:val="00FB2FA7"/>
    <w:rsid w:val="00FB3189"/>
    <w:rsid w:val="00FB3217"/>
    <w:rsid w:val="00FB77A2"/>
    <w:rsid w:val="00FC0300"/>
    <w:rsid w:val="00FC0A25"/>
    <w:rsid w:val="00FC25BE"/>
    <w:rsid w:val="00FC2A0E"/>
    <w:rsid w:val="00FD08B4"/>
    <w:rsid w:val="00FD1218"/>
    <w:rsid w:val="00FD3283"/>
    <w:rsid w:val="00FD3686"/>
    <w:rsid w:val="00FD380D"/>
    <w:rsid w:val="00FD3F8A"/>
    <w:rsid w:val="00FD51E2"/>
    <w:rsid w:val="00FE0622"/>
    <w:rsid w:val="00FE153B"/>
    <w:rsid w:val="00FE3982"/>
    <w:rsid w:val="00FE5E48"/>
    <w:rsid w:val="00FF218D"/>
    <w:rsid w:val="00FF21DA"/>
    <w:rsid w:val="00FF486A"/>
    <w:rsid w:val="00FF6C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State"/>
  <w:shapeDefaults>
    <o:shapedefaults v:ext="edit" spidmax="18446"/>
    <o:shapelayout v:ext="edit">
      <o:idmap v:ext="edit" data="1"/>
    </o:shapelayout>
  </w:shapeDefaults>
  <w:decimalSymbol w:val="."/>
  <w:listSeparator w:val=","/>
  <w14:docId w14:val="65CE9BD7"/>
  <w15:docId w15:val="{F2F9614A-5C3A-471F-8DBD-2009355C5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lsdException w:name="toc 7" w:locked="1" w:uiPriority="0"/>
    <w:lsdException w:name="toc 8" w:locked="1" w:uiPriority="0"/>
    <w:lsdException w:name="toc 9" w:locked="1" w:uiPriority="0"/>
    <w:lsdException w:name="Normal Indent" w:semiHidden="1" w:unhideWhenUsed="1"/>
    <w:lsdException w:name="footnote text" w:locked="1"/>
    <w:lsdException w:name="annotation text" w:semiHidden="1" w:unhideWhenUsed="1"/>
    <w:lsdException w:name="header" w:semiHidden="1" w:unhideWhenUsed="1"/>
    <w:lsdException w:name="footer" w:semiHidden="1" w:unhideWhenUsed="1"/>
    <w:lsdException w:name="index heading" w:lock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lsdException w:name="FollowedHyperlink" w:semiHidden="1" w:unhideWhenUsed="1"/>
    <w:lsdException w:name="Strong" w:locked="1" w:uiPriority="0"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7B2F"/>
  </w:style>
  <w:style w:type="paragraph" w:styleId="Heading1">
    <w:name w:val="heading 1"/>
    <w:basedOn w:val="Normal"/>
    <w:next w:val="Normal"/>
    <w:link w:val="Heading1Char"/>
    <w:uiPriority w:val="99"/>
    <w:qFormat/>
    <w:rsid w:val="00777B2F"/>
    <w:pPr>
      <w:keepNext/>
      <w:outlineLvl w:val="0"/>
    </w:pPr>
    <w:rPr>
      <w:b/>
      <w:sz w:val="30"/>
    </w:rPr>
  </w:style>
  <w:style w:type="paragraph" w:styleId="Heading2">
    <w:name w:val="heading 2"/>
    <w:aliases w:val="h2,h21,h22"/>
    <w:basedOn w:val="Normal"/>
    <w:next w:val="Normal"/>
    <w:link w:val="Heading2Char"/>
    <w:uiPriority w:val="99"/>
    <w:qFormat/>
    <w:rsid w:val="004E73D1"/>
    <w:pPr>
      <w:keepNext/>
      <w:numPr>
        <w:ilvl w:val="1"/>
        <w:numId w:val="3"/>
      </w:numPr>
      <w:pBdr>
        <w:top w:val="single" w:sz="4" w:space="1" w:color="auto"/>
      </w:pBdr>
      <w:tabs>
        <w:tab w:val="num" w:pos="-2606"/>
      </w:tabs>
      <w:spacing w:before="720"/>
      <w:ind w:left="-3326"/>
      <w:outlineLvl w:val="1"/>
    </w:pPr>
    <w:rPr>
      <w:rFonts w:ascii="Arial" w:hAnsi="Arial"/>
      <w:b/>
      <w:i/>
      <w:sz w:val="22"/>
    </w:rPr>
  </w:style>
  <w:style w:type="paragraph" w:styleId="Heading3">
    <w:name w:val="heading 3"/>
    <w:aliases w:val="h3,h31,h32"/>
    <w:basedOn w:val="Normal"/>
    <w:next w:val="Normal"/>
    <w:link w:val="Heading3Char"/>
    <w:uiPriority w:val="99"/>
    <w:qFormat/>
    <w:rsid w:val="004E73D1"/>
    <w:pPr>
      <w:keepNext/>
      <w:numPr>
        <w:ilvl w:val="2"/>
        <w:numId w:val="15"/>
      </w:numPr>
      <w:tabs>
        <w:tab w:val="left" w:pos="-2600"/>
      </w:tabs>
      <w:spacing w:before="480"/>
      <w:outlineLvl w:val="2"/>
    </w:pPr>
    <w:rPr>
      <w:rFonts w:ascii="Arial Black" w:hAnsi="Arial Black"/>
      <w:sz w:val="22"/>
    </w:rPr>
  </w:style>
  <w:style w:type="paragraph" w:styleId="Heading4">
    <w:name w:val="heading 4"/>
    <w:basedOn w:val="Normal"/>
    <w:next w:val="Normal"/>
    <w:link w:val="Heading4Char"/>
    <w:uiPriority w:val="99"/>
    <w:qFormat/>
    <w:rsid w:val="00A4021A"/>
    <w:pPr>
      <w:keepNext/>
      <w:spacing w:before="240" w:after="60"/>
      <w:outlineLvl w:val="3"/>
    </w:pPr>
    <w:rPr>
      <w:b/>
      <w:bCs/>
      <w:sz w:val="28"/>
      <w:szCs w:val="28"/>
    </w:rPr>
  </w:style>
  <w:style w:type="paragraph" w:styleId="Heading5">
    <w:name w:val="heading 5"/>
    <w:basedOn w:val="Normal"/>
    <w:next w:val="Normal"/>
    <w:link w:val="Heading5Char"/>
    <w:uiPriority w:val="99"/>
    <w:qFormat/>
    <w:rsid w:val="00A4021A"/>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5554F1"/>
    <w:rPr>
      <w:rFonts w:cs="Times New Roman"/>
      <w:b/>
      <w:sz w:val="30"/>
    </w:rPr>
  </w:style>
  <w:style w:type="character" w:customStyle="1" w:styleId="Heading2Char">
    <w:name w:val="Heading 2 Char"/>
    <w:aliases w:val="h2 Char,h21 Char,h22 Char"/>
    <w:basedOn w:val="DefaultParagraphFont"/>
    <w:link w:val="Heading2"/>
    <w:uiPriority w:val="99"/>
    <w:semiHidden/>
    <w:locked/>
    <w:rsid w:val="00B03FBA"/>
    <w:rPr>
      <w:rFonts w:ascii="Arial" w:hAnsi="Arial" w:cs="Times New Roman"/>
      <w:b/>
      <w:i/>
      <w:sz w:val="22"/>
      <w:lang w:val="en-US" w:eastAsia="en-US" w:bidi="ar-SA"/>
    </w:rPr>
  </w:style>
  <w:style w:type="character" w:customStyle="1" w:styleId="Heading3Char">
    <w:name w:val="Heading 3 Char"/>
    <w:aliases w:val="h3 Char,h31 Char,h32 Char"/>
    <w:basedOn w:val="DefaultParagraphFont"/>
    <w:link w:val="Heading3"/>
    <w:uiPriority w:val="99"/>
    <w:locked/>
    <w:rsid w:val="00B4146E"/>
    <w:rPr>
      <w:rFonts w:ascii="Arial Black" w:hAnsi="Arial Black"/>
      <w:szCs w:val="20"/>
    </w:rPr>
  </w:style>
  <w:style w:type="character" w:customStyle="1" w:styleId="Heading4Char">
    <w:name w:val="Heading 4 Char"/>
    <w:basedOn w:val="DefaultParagraphFont"/>
    <w:link w:val="Heading4"/>
    <w:uiPriority w:val="99"/>
    <w:semiHidden/>
    <w:locked/>
    <w:rsid w:val="00B03FBA"/>
    <w:rPr>
      <w:rFonts w:ascii="Calibri" w:hAnsi="Calibri" w:cs="Times New Roman"/>
      <w:b/>
      <w:bCs/>
      <w:sz w:val="28"/>
      <w:szCs w:val="28"/>
    </w:rPr>
  </w:style>
  <w:style w:type="character" w:customStyle="1" w:styleId="Heading5Char">
    <w:name w:val="Heading 5 Char"/>
    <w:basedOn w:val="DefaultParagraphFont"/>
    <w:link w:val="Heading5"/>
    <w:uiPriority w:val="99"/>
    <w:semiHidden/>
    <w:locked/>
    <w:rsid w:val="00B03FBA"/>
    <w:rPr>
      <w:rFonts w:ascii="Calibri" w:hAnsi="Calibri" w:cs="Times New Roman"/>
      <w:b/>
      <w:bCs/>
      <w:i/>
      <w:iCs/>
      <w:sz w:val="26"/>
      <w:szCs w:val="26"/>
    </w:rPr>
  </w:style>
  <w:style w:type="paragraph" w:customStyle="1" w:styleId="Style2">
    <w:name w:val="Style2"/>
    <w:basedOn w:val="Normal"/>
    <w:uiPriority w:val="99"/>
    <w:rsid w:val="007E26E9"/>
    <w:pPr>
      <w:spacing w:before="120"/>
    </w:pPr>
  </w:style>
  <w:style w:type="paragraph" w:customStyle="1" w:styleId="Style3">
    <w:name w:val="Style3"/>
    <w:basedOn w:val="Normal"/>
    <w:autoRedefine/>
    <w:uiPriority w:val="99"/>
    <w:rsid w:val="007E26E9"/>
    <w:pPr>
      <w:spacing w:before="120"/>
    </w:pPr>
  </w:style>
  <w:style w:type="paragraph" w:customStyle="1" w:styleId="Style4">
    <w:name w:val="Style4"/>
    <w:basedOn w:val="Normal"/>
    <w:uiPriority w:val="99"/>
    <w:rsid w:val="007E26E9"/>
    <w:pPr>
      <w:numPr>
        <w:numId w:val="16"/>
      </w:numPr>
      <w:spacing w:before="120"/>
    </w:pPr>
    <w:rPr>
      <w:sz w:val="22"/>
    </w:rPr>
  </w:style>
  <w:style w:type="paragraph" w:customStyle="1" w:styleId="Style5">
    <w:name w:val="Style5"/>
    <w:basedOn w:val="Normal"/>
    <w:autoRedefine/>
    <w:uiPriority w:val="99"/>
    <w:rsid w:val="007E26E9"/>
    <w:pPr>
      <w:spacing w:before="120"/>
    </w:pPr>
    <w:rPr>
      <w:sz w:val="22"/>
    </w:rPr>
  </w:style>
  <w:style w:type="paragraph" w:customStyle="1" w:styleId="Style6">
    <w:name w:val="Style6"/>
    <w:basedOn w:val="Normal"/>
    <w:uiPriority w:val="99"/>
    <w:rsid w:val="007E26E9"/>
    <w:pPr>
      <w:spacing w:before="120"/>
    </w:pPr>
    <w:rPr>
      <w:sz w:val="22"/>
      <w:szCs w:val="22"/>
    </w:rPr>
  </w:style>
  <w:style w:type="paragraph" w:customStyle="1" w:styleId="Style8">
    <w:name w:val="Style8"/>
    <w:basedOn w:val="Heading2"/>
    <w:uiPriority w:val="99"/>
    <w:rsid w:val="000A1F02"/>
    <w:pPr>
      <w:numPr>
        <w:ilvl w:val="0"/>
        <w:numId w:val="0"/>
      </w:numPr>
      <w:pBdr>
        <w:top w:val="none" w:sz="0" w:space="0" w:color="auto"/>
      </w:pBdr>
      <w:autoSpaceDE w:val="0"/>
      <w:autoSpaceDN w:val="0"/>
      <w:adjustRightInd w:val="0"/>
      <w:spacing w:before="0"/>
    </w:pPr>
    <w:rPr>
      <w:rFonts w:ascii="Arial-BlackItalic" w:hAnsi="Arial-BlackItalic"/>
      <w:b w:val="0"/>
      <w:iCs/>
      <w:szCs w:val="22"/>
    </w:rPr>
  </w:style>
  <w:style w:type="paragraph" w:styleId="Footer">
    <w:name w:val="footer"/>
    <w:basedOn w:val="Normal"/>
    <w:link w:val="FooterChar"/>
    <w:autoRedefine/>
    <w:uiPriority w:val="99"/>
    <w:rsid w:val="0036342F"/>
    <w:pPr>
      <w:pBdr>
        <w:top w:val="single" w:sz="4" w:space="1" w:color="auto"/>
      </w:pBdr>
      <w:tabs>
        <w:tab w:val="center" w:pos="4320"/>
        <w:tab w:val="right" w:pos="10800"/>
      </w:tabs>
    </w:pPr>
    <w:rPr>
      <w:rFonts w:ascii="Calibri" w:hAnsi="Calibri"/>
    </w:rPr>
  </w:style>
  <w:style w:type="character" w:customStyle="1" w:styleId="FooterChar">
    <w:name w:val="Footer Char"/>
    <w:basedOn w:val="DefaultParagraphFont"/>
    <w:link w:val="Footer"/>
    <w:uiPriority w:val="99"/>
    <w:locked/>
    <w:rsid w:val="0036342F"/>
    <w:rPr>
      <w:rFonts w:ascii="Calibri" w:hAnsi="Calibri"/>
    </w:rPr>
  </w:style>
  <w:style w:type="paragraph" w:styleId="Index1">
    <w:name w:val="index 1"/>
    <w:basedOn w:val="Normal"/>
    <w:next w:val="Normal"/>
    <w:autoRedefine/>
    <w:uiPriority w:val="99"/>
    <w:semiHidden/>
    <w:rsid w:val="00777B2F"/>
    <w:pPr>
      <w:ind w:left="200" w:hanging="200"/>
    </w:pPr>
  </w:style>
  <w:style w:type="paragraph" w:styleId="IndexHeading">
    <w:name w:val="index heading"/>
    <w:basedOn w:val="Normal"/>
    <w:next w:val="Index1"/>
    <w:uiPriority w:val="99"/>
    <w:semiHidden/>
    <w:rsid w:val="00777B2F"/>
    <w:rPr>
      <w:rFonts w:ascii="Arial" w:hAnsi="Arial"/>
      <w:b/>
    </w:rPr>
  </w:style>
  <w:style w:type="paragraph" w:styleId="ListBullet5">
    <w:name w:val="List Bullet 5"/>
    <w:basedOn w:val="Normal"/>
    <w:autoRedefine/>
    <w:uiPriority w:val="99"/>
    <w:rsid w:val="00777B2F"/>
    <w:pPr>
      <w:tabs>
        <w:tab w:val="num" w:pos="-2966"/>
        <w:tab w:val="num" w:pos="1800"/>
      </w:tabs>
      <w:ind w:left="1800" w:hanging="360"/>
    </w:pPr>
  </w:style>
  <w:style w:type="paragraph" w:styleId="CommentText">
    <w:name w:val="annotation text"/>
    <w:basedOn w:val="Normal"/>
    <w:link w:val="CommentTextChar"/>
    <w:uiPriority w:val="99"/>
    <w:rsid w:val="00777B2F"/>
  </w:style>
  <w:style w:type="character" w:customStyle="1" w:styleId="CommentTextChar">
    <w:name w:val="Comment Text Char"/>
    <w:basedOn w:val="DefaultParagraphFont"/>
    <w:link w:val="CommentText"/>
    <w:uiPriority w:val="99"/>
    <w:locked/>
    <w:rsid w:val="007635A5"/>
    <w:rPr>
      <w:rFonts w:cs="Times New Roman"/>
    </w:rPr>
  </w:style>
  <w:style w:type="paragraph" w:styleId="CommentSubject">
    <w:name w:val="annotation subject"/>
    <w:basedOn w:val="CommentText"/>
    <w:next w:val="CommentText"/>
    <w:link w:val="CommentSubjectChar"/>
    <w:uiPriority w:val="99"/>
    <w:semiHidden/>
    <w:rsid w:val="00777B2F"/>
    <w:rPr>
      <w:b/>
      <w:bCs/>
    </w:rPr>
  </w:style>
  <w:style w:type="character" w:customStyle="1" w:styleId="CommentSubjectChar">
    <w:name w:val="Comment Subject Char"/>
    <w:basedOn w:val="DefaultParagraphFont"/>
    <w:link w:val="CommentSubject"/>
    <w:uiPriority w:val="99"/>
    <w:semiHidden/>
    <w:locked/>
    <w:rsid w:val="007635A5"/>
    <w:rPr>
      <w:rFonts w:cs="Times New Roman"/>
      <w:b/>
      <w:bCs/>
    </w:rPr>
  </w:style>
  <w:style w:type="paragraph" w:styleId="Header">
    <w:name w:val="header"/>
    <w:basedOn w:val="Normal"/>
    <w:link w:val="HeaderChar"/>
    <w:uiPriority w:val="99"/>
    <w:rsid w:val="00AC65B1"/>
    <w:pPr>
      <w:tabs>
        <w:tab w:val="center" w:pos="4320"/>
        <w:tab w:val="right" w:pos="8640"/>
      </w:tabs>
    </w:pPr>
  </w:style>
  <w:style w:type="character" w:customStyle="1" w:styleId="HeaderChar">
    <w:name w:val="Header Char"/>
    <w:basedOn w:val="DefaultParagraphFont"/>
    <w:link w:val="Header"/>
    <w:uiPriority w:val="99"/>
    <w:locked/>
    <w:rsid w:val="007635A5"/>
    <w:rPr>
      <w:rFonts w:cs="Times New Roman"/>
    </w:rPr>
  </w:style>
  <w:style w:type="paragraph" w:styleId="FootnoteText">
    <w:name w:val="footnote text"/>
    <w:basedOn w:val="Normal"/>
    <w:link w:val="FootnoteTextChar"/>
    <w:uiPriority w:val="99"/>
    <w:semiHidden/>
    <w:rsid w:val="00A75B9B"/>
  </w:style>
  <w:style w:type="character" w:customStyle="1" w:styleId="FootnoteTextChar">
    <w:name w:val="Footnote Text Char"/>
    <w:basedOn w:val="DefaultParagraphFont"/>
    <w:link w:val="FootnoteText"/>
    <w:uiPriority w:val="99"/>
    <w:semiHidden/>
    <w:locked/>
    <w:rsid w:val="00B03FBA"/>
    <w:rPr>
      <w:rFonts w:cs="Times New Roman"/>
      <w:sz w:val="20"/>
      <w:szCs w:val="20"/>
    </w:rPr>
  </w:style>
  <w:style w:type="paragraph" w:styleId="ListNumber3">
    <w:name w:val="List Number 3"/>
    <w:basedOn w:val="Normal"/>
    <w:uiPriority w:val="99"/>
    <w:rsid w:val="00A75B9B"/>
    <w:pPr>
      <w:tabs>
        <w:tab w:val="num" w:pos="-2966"/>
        <w:tab w:val="num" w:pos="1080"/>
      </w:tabs>
      <w:ind w:left="1080" w:hanging="360"/>
    </w:pPr>
  </w:style>
  <w:style w:type="paragraph" w:customStyle="1" w:styleId="doublelineabove">
    <w:name w:val="double line above"/>
    <w:basedOn w:val="Normal"/>
    <w:uiPriority w:val="99"/>
    <w:rsid w:val="00F5614E"/>
    <w:pPr>
      <w:pBdr>
        <w:top w:val="double" w:sz="4" w:space="1" w:color="auto"/>
      </w:pBdr>
      <w:tabs>
        <w:tab w:val="left" w:pos="360"/>
        <w:tab w:val="left" w:pos="3600"/>
        <w:tab w:val="left" w:pos="4680"/>
        <w:tab w:val="left" w:pos="5940"/>
        <w:tab w:val="left" w:pos="6930"/>
        <w:tab w:val="left" w:pos="8100"/>
        <w:tab w:val="left" w:pos="9090"/>
      </w:tabs>
    </w:pPr>
    <w:rPr>
      <w:b/>
      <w:szCs w:val="24"/>
    </w:rPr>
  </w:style>
  <w:style w:type="paragraph" w:customStyle="1" w:styleId="p2">
    <w:name w:val="p2"/>
    <w:basedOn w:val="Normal"/>
    <w:uiPriority w:val="99"/>
    <w:rsid w:val="00A75B9B"/>
    <w:pPr>
      <w:widowControl w:val="0"/>
      <w:tabs>
        <w:tab w:val="left" w:pos="357"/>
      </w:tabs>
      <w:spacing w:line="255" w:lineRule="atLeast"/>
      <w:ind w:left="1083" w:hanging="357"/>
    </w:pPr>
    <w:rPr>
      <w:sz w:val="24"/>
    </w:rPr>
  </w:style>
  <w:style w:type="paragraph" w:styleId="BlockText">
    <w:name w:val="Block Text"/>
    <w:basedOn w:val="Normal"/>
    <w:uiPriority w:val="99"/>
    <w:rsid w:val="00A75B9B"/>
    <w:pPr>
      <w:spacing w:after="120"/>
      <w:ind w:left="1440" w:right="1440"/>
    </w:pPr>
  </w:style>
  <w:style w:type="paragraph" w:styleId="BalloonText">
    <w:name w:val="Balloon Text"/>
    <w:basedOn w:val="Normal"/>
    <w:link w:val="BalloonTextChar"/>
    <w:uiPriority w:val="99"/>
    <w:semiHidden/>
    <w:rsid w:val="00262721"/>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B03FBA"/>
    <w:rPr>
      <w:rFonts w:cs="Times New Roman"/>
      <w:sz w:val="2"/>
    </w:rPr>
  </w:style>
  <w:style w:type="character" w:styleId="CommentReference">
    <w:name w:val="annotation reference"/>
    <w:basedOn w:val="DefaultParagraphFont"/>
    <w:uiPriority w:val="99"/>
    <w:semiHidden/>
    <w:rsid w:val="00262721"/>
    <w:rPr>
      <w:rFonts w:cs="Times New Roman"/>
      <w:sz w:val="16"/>
      <w:szCs w:val="16"/>
    </w:rPr>
  </w:style>
  <w:style w:type="paragraph" w:styleId="Revision">
    <w:name w:val="Revision"/>
    <w:hidden/>
    <w:uiPriority w:val="99"/>
    <w:semiHidden/>
    <w:rsid w:val="000470D7"/>
  </w:style>
  <w:style w:type="table" w:styleId="TableGrid">
    <w:name w:val="Table Grid"/>
    <w:basedOn w:val="TableNormal"/>
    <w:uiPriority w:val="99"/>
    <w:rsid w:val="009727B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Emphasis">
    <w:name w:val="Emphasis"/>
    <w:basedOn w:val="DefaultParagraphFont"/>
    <w:uiPriority w:val="99"/>
    <w:qFormat/>
    <w:rsid w:val="00F5614E"/>
    <w:rPr>
      <w:rFonts w:cs="Times New Roman"/>
      <w:i/>
      <w:iCs/>
    </w:rPr>
  </w:style>
  <w:style w:type="paragraph" w:customStyle="1" w:styleId="Style1">
    <w:name w:val="Style1"/>
    <w:link w:val="Style1Char"/>
    <w:uiPriority w:val="99"/>
    <w:rsid w:val="00080A37"/>
    <w:rPr>
      <w:b/>
      <w:szCs w:val="24"/>
    </w:rPr>
  </w:style>
  <w:style w:type="character" w:customStyle="1" w:styleId="Style1Char">
    <w:name w:val="Style1 Char"/>
    <w:basedOn w:val="DefaultParagraphFont"/>
    <w:link w:val="Style1"/>
    <w:uiPriority w:val="99"/>
    <w:locked/>
    <w:rsid w:val="00080A37"/>
    <w:rPr>
      <w:b/>
      <w:szCs w:val="24"/>
      <w:lang w:val="en-US" w:eastAsia="en-US" w:bidi="ar-SA"/>
    </w:rPr>
  </w:style>
  <w:style w:type="paragraph" w:styleId="ListParagraph">
    <w:name w:val="List Paragraph"/>
    <w:basedOn w:val="Normal"/>
    <w:uiPriority w:val="34"/>
    <w:qFormat/>
    <w:rsid w:val="009461BE"/>
    <w:pPr>
      <w:ind w:left="720"/>
      <w:contextualSpacing/>
    </w:pPr>
  </w:style>
  <w:style w:type="paragraph" w:customStyle="1" w:styleId="cf6rfooter20081113">
    <w:name w:val="cf6rfooter20081113"/>
    <w:basedOn w:val="Footer"/>
    <w:link w:val="cf6rfooter20081113Char"/>
    <w:uiPriority w:val="99"/>
    <w:rsid w:val="00CC2620"/>
    <w:pPr>
      <w:tabs>
        <w:tab w:val="right" w:pos="9900"/>
      </w:tabs>
    </w:pPr>
  </w:style>
  <w:style w:type="character" w:customStyle="1" w:styleId="cf6rfooter20081113Char">
    <w:name w:val="cf6rfooter20081113 Char"/>
    <w:basedOn w:val="FooterChar"/>
    <w:link w:val="cf6rfooter20081113"/>
    <w:uiPriority w:val="99"/>
    <w:locked/>
    <w:rsid w:val="00CC2620"/>
    <w:rPr>
      <w:rFonts w:ascii="Calibri" w:hAnsi="Calibri" w:cs="Times New Roman"/>
    </w:rPr>
  </w:style>
  <w:style w:type="paragraph" w:customStyle="1" w:styleId="BulletB1Number">
    <w:name w:val="Bullet B (1. Number)"/>
    <w:basedOn w:val="Normal"/>
    <w:uiPriority w:val="99"/>
    <w:rsid w:val="009D1A2A"/>
    <w:pPr>
      <w:suppressAutoHyphens/>
      <w:spacing w:before="120"/>
      <w:ind w:left="720" w:hanging="360"/>
    </w:pPr>
  </w:style>
  <w:style w:type="paragraph" w:customStyle="1" w:styleId="BulletCALetter">
    <w:name w:val="Bullet C (A. Letter)"/>
    <w:basedOn w:val="Normal"/>
    <w:uiPriority w:val="99"/>
    <w:rsid w:val="009D1A2A"/>
    <w:pPr>
      <w:suppressAutoHyphens/>
      <w:spacing w:before="120"/>
      <w:ind w:left="1080" w:hanging="360"/>
    </w:pPr>
  </w:style>
  <w:style w:type="character" w:customStyle="1" w:styleId="Char-Bold">
    <w:name w:val="Char - Bold"/>
    <w:uiPriority w:val="99"/>
    <w:rsid w:val="009D1A2A"/>
    <w:rPr>
      <w:b/>
    </w:rPr>
  </w:style>
  <w:style w:type="paragraph" w:customStyle="1" w:styleId="TableCell">
    <w:name w:val="Table Cell"/>
    <w:basedOn w:val="Normal"/>
    <w:link w:val="TableCellChar"/>
    <w:uiPriority w:val="99"/>
    <w:rsid w:val="00717752"/>
    <w:pPr>
      <w:keepNext/>
      <w:keepLines/>
      <w:suppressAutoHyphens/>
      <w:spacing w:before="40" w:after="40"/>
    </w:pPr>
    <w:rPr>
      <w:sz w:val="16"/>
    </w:rPr>
  </w:style>
  <w:style w:type="character" w:customStyle="1" w:styleId="TableCellChar">
    <w:name w:val="Table Cell Char"/>
    <w:link w:val="TableCell"/>
    <w:uiPriority w:val="99"/>
    <w:locked/>
    <w:rsid w:val="00717752"/>
    <w:rPr>
      <w:sz w:val="16"/>
    </w:rPr>
  </w:style>
  <w:style w:type="paragraph" w:customStyle="1" w:styleId="FigureTitle">
    <w:name w:val="Figure Title"/>
    <w:basedOn w:val="Normal"/>
    <w:uiPriority w:val="99"/>
    <w:rsid w:val="0009456E"/>
    <w:pPr>
      <w:spacing w:before="120"/>
      <w:jc w:val="center"/>
    </w:pPr>
    <w:rPr>
      <w:rFonts w:ascii="Arial" w:hAnsi="Arial"/>
      <w:i/>
    </w:rPr>
  </w:style>
  <w:style w:type="character" w:styleId="Hyperlink">
    <w:name w:val="Hyperlink"/>
    <w:basedOn w:val="DefaultParagraphFont"/>
    <w:uiPriority w:val="99"/>
    <w:rsid w:val="00BC786D"/>
    <w:rPr>
      <w:rFonts w:cs="Times New Roman"/>
      <w:color w:val="0000FF"/>
      <w:u w:val="single"/>
    </w:rPr>
  </w:style>
  <w:style w:type="paragraph" w:styleId="TOC6">
    <w:name w:val="toc 6"/>
    <w:basedOn w:val="Normal"/>
    <w:next w:val="Normal"/>
    <w:uiPriority w:val="99"/>
    <w:semiHidden/>
    <w:rsid w:val="00A4021A"/>
    <w:pPr>
      <w:tabs>
        <w:tab w:val="right" w:leader="dot" w:pos="9840"/>
      </w:tabs>
      <w:spacing w:before="120"/>
      <w:ind w:left="1000"/>
    </w:pPr>
    <w:rPr>
      <w:rFonts w:ascii="Arial" w:hAnsi="Arial"/>
    </w:rPr>
  </w:style>
  <w:style w:type="paragraph" w:customStyle="1" w:styleId="EquationNumber">
    <w:name w:val="Equation Number"/>
    <w:basedOn w:val="Normal"/>
    <w:uiPriority w:val="99"/>
    <w:rsid w:val="00A4021A"/>
    <w:pPr>
      <w:spacing w:before="240" w:after="240"/>
      <w:ind w:left="720"/>
      <w:jc w:val="right"/>
    </w:pPr>
    <w:rPr>
      <w:rFonts w:ascii="Arial" w:hAnsi="Arial"/>
      <w:b/>
    </w:rPr>
  </w:style>
  <w:style w:type="paragraph" w:customStyle="1" w:styleId="NormalBullet">
    <w:name w:val="Normal Bullet"/>
    <w:basedOn w:val="Normal"/>
    <w:uiPriority w:val="99"/>
    <w:rsid w:val="006F1BC9"/>
    <w:pPr>
      <w:tabs>
        <w:tab w:val="num" w:pos="-2966"/>
        <w:tab w:val="num" w:pos="1800"/>
      </w:tabs>
      <w:spacing w:before="120"/>
      <w:ind w:left="-3326" w:hanging="360"/>
    </w:pPr>
    <w:rPr>
      <w:rFonts w:ascii="Arial" w:hAnsi="Arial"/>
    </w:rPr>
  </w:style>
  <w:style w:type="numbering" w:customStyle="1" w:styleId="Numbered">
    <w:name w:val="Numbered"/>
    <w:rsid w:val="00EC2FDB"/>
    <w:pPr>
      <w:numPr>
        <w:numId w:val="1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008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footer" Target="footer4.xml"/><Relationship Id="rId3" Type="http://schemas.openxmlformats.org/officeDocument/2006/relationships/numbering" Target="numbering.xml"/><Relationship Id="rId21" Type="http://schemas.openxmlformats.org/officeDocument/2006/relationships/header" Target="header9.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header" Target="header6.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eader" Target="header5.xml"/><Relationship Id="rId23" Type="http://schemas.microsoft.com/office/2011/relationships/people" Target="people.xml"/><Relationship Id="rId10" Type="http://schemas.openxmlformats.org/officeDocument/2006/relationships/header" Target="header2.xml"/><Relationship Id="rId19" Type="http://schemas.openxmlformats.org/officeDocument/2006/relationships/header" Target="header7.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1" Type="http://schemas.openxmlformats.org/officeDocument/2006/relationships/image" Target="media/image1.jpeg"/></Relationships>
</file>

<file path=word/_rels/head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8FF2631-A4CB-410D-B194-0DA8D2A361DA}">
  <ds:schemaRefs>
    <ds:schemaRef ds:uri="http://schemas.openxmlformats.org/officeDocument/2006/bibliography"/>
  </ds:schemaRefs>
</ds:datastoreItem>
</file>

<file path=customXml/itemProps2.xml><?xml version="1.0" encoding="utf-8"?>
<ds:datastoreItem xmlns:ds="http://schemas.openxmlformats.org/officeDocument/2006/customXml" ds:itemID="{275DF27E-9034-4F67-82EF-C85D71FFD2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3177</Words>
  <Characters>18111</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California Energy Commission</Company>
  <LinksUpToDate>false</LinksUpToDate>
  <CharactersWithSpaces>21246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jrm20131116</dc:creator>
  <cp:lastModifiedBy>Smith, Alexis@Energy</cp:lastModifiedBy>
  <cp:revision>2</cp:revision>
  <dcterms:created xsi:type="dcterms:W3CDTF">2019-05-17T16:13:00Z</dcterms:created>
  <dcterms:modified xsi:type="dcterms:W3CDTF">2019-05-17T16:13:00Z</dcterms:modified>
</cp:coreProperties>
</file>
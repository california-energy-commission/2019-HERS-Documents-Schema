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5754"/>
        <w:gridCol w:w="4441"/>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5B389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3FD1C1C4" w:rsidR="005B3895" w:rsidRPr="00BD6432" w:rsidRDefault="002D77F8" w:rsidP="00BD6432">
            <w:pPr>
              <w:rPr>
                <w:rFonts w:asciiTheme="minorHAnsi" w:hAnsiTheme="minorHAnsi"/>
                <w:color w:val="000000"/>
                <w:sz w:val="18"/>
                <w:szCs w:val="18"/>
                <w:highlight w:val="yellow"/>
              </w:rPr>
            </w:pPr>
            <w:ins w:id="1" w:author="Smith, Alexis@Energy" w:date="2019-01-04T13:42:00Z">
              <w:r w:rsidRPr="00B2548D">
                <w:rPr>
                  <w:rFonts w:asciiTheme="minorHAnsi" w:hAnsiTheme="minorHAnsi"/>
                  <w:sz w:val="18"/>
                  <w:szCs w:val="18"/>
                </w:rPr>
                <w:t>Space Conditioning System Identification or Name</w:t>
              </w:r>
            </w:ins>
            <w:del w:id="2" w:author="Smith, Alexis@Energy" w:date="2019-01-04T13:42:00Z">
              <w:r w:rsidR="005B3895" w:rsidRPr="00BD6432" w:rsidDel="002D77F8">
                <w:rPr>
                  <w:rFonts w:asciiTheme="minorHAnsi" w:hAnsiTheme="minorHAnsi"/>
                  <w:sz w:val="18"/>
                  <w:szCs w:val="18"/>
                </w:rPr>
                <w:delText>System Identification or Name</w:delText>
              </w:r>
            </w:del>
          </w:p>
        </w:tc>
        <w:tc>
          <w:tcPr>
            <w:tcW w:w="4615" w:type="dxa"/>
            <w:vAlign w:val="center"/>
          </w:tcPr>
          <w:p w14:paraId="1933E93E" w14:textId="77777777" w:rsidR="005B3895" w:rsidRPr="00BD6432" w:rsidRDefault="005B3895" w:rsidP="00BD6432">
            <w:pPr>
              <w:rPr>
                <w:rFonts w:asciiTheme="minorHAnsi" w:hAnsiTheme="minorHAnsi"/>
                <w:color w:val="000000"/>
                <w:sz w:val="18"/>
                <w:szCs w:val="18"/>
                <w:highlight w:val="yellow"/>
              </w:rPr>
            </w:pPr>
          </w:p>
        </w:tc>
      </w:tr>
      <w:tr w:rsidR="005B389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1B22003C" w:rsidR="005B3895" w:rsidRPr="00BD6432" w:rsidRDefault="002D77F8" w:rsidP="00BD6432">
            <w:pPr>
              <w:rPr>
                <w:rFonts w:asciiTheme="minorHAnsi" w:hAnsiTheme="minorHAnsi"/>
                <w:sz w:val="18"/>
                <w:szCs w:val="18"/>
              </w:rPr>
            </w:pPr>
            <w:ins w:id="3" w:author="Smith, Alexis@Energy" w:date="2019-01-04T13:42:00Z">
              <w:r w:rsidRPr="002D77F8">
                <w:rPr>
                  <w:rFonts w:asciiTheme="minorHAnsi" w:hAnsiTheme="minorHAnsi"/>
                  <w:sz w:val="18"/>
                  <w:szCs w:val="18"/>
                </w:rPr>
                <w:t>Space Conditioning System Description of Area Served</w:t>
              </w:r>
            </w:ins>
            <w:del w:id="4" w:author="Smith, Alexis@Energy" w:date="2019-01-04T13:42:00Z">
              <w:r w:rsidR="005B3895" w:rsidRPr="00BD6432" w:rsidDel="002D77F8">
                <w:rPr>
                  <w:rFonts w:asciiTheme="minorHAnsi" w:hAnsiTheme="minorHAnsi"/>
                  <w:sz w:val="18"/>
                  <w:szCs w:val="18"/>
                </w:rPr>
                <w:delText>System Location or Area Served</w:delText>
              </w:r>
            </w:del>
          </w:p>
        </w:tc>
        <w:tc>
          <w:tcPr>
            <w:tcW w:w="4615" w:type="dxa"/>
            <w:vAlign w:val="center"/>
          </w:tcPr>
          <w:p w14:paraId="1933E942" w14:textId="77777777" w:rsidR="005B3895" w:rsidRPr="00BD6432" w:rsidRDefault="005B3895" w:rsidP="00BD6432">
            <w:pPr>
              <w:rPr>
                <w:rFonts w:asciiTheme="minorHAnsi" w:hAnsiTheme="minorHAnsi"/>
                <w:sz w:val="18"/>
                <w:szCs w:val="18"/>
              </w:rPr>
            </w:pPr>
          </w:p>
        </w:tc>
      </w:tr>
      <w:tr w:rsidR="002D77F8" w:rsidRPr="00BD6432" w14:paraId="7FA7BBD9" w14:textId="77777777" w:rsidTr="002B0777">
        <w:tblPrEx>
          <w:tblBorders>
            <w:top w:val="none" w:sz="0" w:space="0" w:color="auto"/>
          </w:tblBorders>
        </w:tblPrEx>
        <w:trPr>
          <w:cantSplit/>
          <w:trHeight w:val="144"/>
          <w:ins w:id="5" w:author="Smith, Alexis@Energy" w:date="2019-01-04T13:42:00Z"/>
        </w:trPr>
        <w:tc>
          <w:tcPr>
            <w:tcW w:w="475" w:type="dxa"/>
            <w:vAlign w:val="center"/>
          </w:tcPr>
          <w:p w14:paraId="3B08C9AA" w14:textId="468BEB0A" w:rsidR="002D77F8" w:rsidRPr="00BD6432" w:rsidRDefault="002D77F8" w:rsidP="002D77F8">
            <w:pPr>
              <w:pStyle w:val="FootnoteText"/>
              <w:jc w:val="center"/>
              <w:rPr>
                <w:ins w:id="6" w:author="Smith, Alexis@Energy" w:date="2019-01-04T13:42:00Z"/>
                <w:rFonts w:asciiTheme="minorHAnsi" w:hAnsiTheme="minorHAnsi"/>
                <w:sz w:val="18"/>
                <w:szCs w:val="18"/>
              </w:rPr>
            </w:pPr>
            <w:ins w:id="7" w:author="Smith, Alexis@Energy" w:date="2019-01-04T13:42:00Z">
              <w:r>
                <w:rPr>
                  <w:rFonts w:asciiTheme="minorHAnsi" w:hAnsiTheme="minorHAnsi"/>
                  <w:sz w:val="18"/>
                  <w:szCs w:val="18"/>
                </w:rPr>
                <w:t>03</w:t>
              </w:r>
            </w:ins>
          </w:p>
        </w:tc>
        <w:tc>
          <w:tcPr>
            <w:tcW w:w="5940" w:type="dxa"/>
            <w:vAlign w:val="center"/>
          </w:tcPr>
          <w:p w14:paraId="5B2D6509" w14:textId="3AE375B1" w:rsidR="002D77F8" w:rsidRPr="00BD6432" w:rsidRDefault="002D77F8" w:rsidP="00BA1258">
            <w:pPr>
              <w:rPr>
                <w:ins w:id="8" w:author="Smith, Alexis@Energy" w:date="2019-01-04T13:42:00Z"/>
                <w:rFonts w:asciiTheme="minorHAnsi" w:hAnsiTheme="minorHAnsi"/>
                <w:sz w:val="18"/>
                <w:szCs w:val="18"/>
              </w:rPr>
            </w:pPr>
            <w:ins w:id="9" w:author="Smith, Alexis@Energy" w:date="2019-01-04T13:42:00Z">
              <w:r w:rsidRPr="00B2548D">
                <w:rPr>
                  <w:rFonts w:asciiTheme="minorHAnsi" w:hAnsiTheme="minorHAnsi"/>
                  <w:sz w:val="18"/>
                  <w:szCs w:val="18"/>
                </w:rPr>
                <w:t>Indoor Unit Name</w:t>
              </w:r>
            </w:ins>
            <w:ins w:id="10" w:author="Smith, Alexis@Energy" w:date="2019-01-07T08:40:00Z">
              <w:r w:rsidR="00FC765D">
                <w:rPr>
                  <w:rFonts w:asciiTheme="minorHAnsi" w:hAnsiTheme="minorHAnsi"/>
                  <w:sz w:val="18"/>
                  <w:szCs w:val="18"/>
                </w:rPr>
                <w:t xml:space="preserve"> </w:t>
              </w:r>
            </w:ins>
          </w:p>
        </w:tc>
        <w:tc>
          <w:tcPr>
            <w:tcW w:w="4615" w:type="dxa"/>
            <w:vAlign w:val="center"/>
          </w:tcPr>
          <w:p w14:paraId="7789E1C8" w14:textId="77777777" w:rsidR="002D77F8" w:rsidRPr="00BD6432" w:rsidRDefault="002D77F8" w:rsidP="002D77F8">
            <w:pPr>
              <w:rPr>
                <w:ins w:id="11" w:author="Smith, Alexis@Energy" w:date="2019-01-04T13:42:00Z"/>
                <w:rFonts w:asciiTheme="minorHAnsi" w:hAnsiTheme="minorHAnsi"/>
                <w:sz w:val="18"/>
                <w:szCs w:val="18"/>
              </w:rPr>
            </w:pPr>
          </w:p>
        </w:tc>
      </w:tr>
      <w:tr w:rsidR="002D77F8" w:rsidRPr="00BD6432" w14:paraId="1933E947" w14:textId="77777777" w:rsidTr="002B0777">
        <w:tblPrEx>
          <w:tblBorders>
            <w:top w:val="none" w:sz="0" w:space="0" w:color="auto"/>
          </w:tblBorders>
        </w:tblPrEx>
        <w:trPr>
          <w:cantSplit/>
          <w:trHeight w:val="144"/>
        </w:trPr>
        <w:tc>
          <w:tcPr>
            <w:tcW w:w="475" w:type="dxa"/>
            <w:vAlign w:val="center"/>
          </w:tcPr>
          <w:p w14:paraId="1933E944" w14:textId="437DD0BF"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del w:id="12" w:author="Smith, Alexis@Energy" w:date="2019-01-04T13:42:00Z">
              <w:r w:rsidRPr="00BD6432" w:rsidDel="002D77F8">
                <w:rPr>
                  <w:rFonts w:asciiTheme="minorHAnsi" w:hAnsiTheme="minorHAnsi"/>
                  <w:sz w:val="18"/>
                  <w:szCs w:val="18"/>
                </w:rPr>
                <w:delText>3</w:delText>
              </w:r>
            </w:del>
            <w:ins w:id="13" w:author="Smith, Alexis@Energy" w:date="2019-01-04T13:42:00Z">
              <w:r>
                <w:rPr>
                  <w:rFonts w:asciiTheme="minorHAnsi" w:hAnsiTheme="minorHAnsi"/>
                  <w:sz w:val="18"/>
                  <w:szCs w:val="18"/>
                </w:rPr>
                <w:t>4</w:t>
              </w:r>
            </w:ins>
          </w:p>
        </w:tc>
        <w:tc>
          <w:tcPr>
            <w:tcW w:w="5940" w:type="dxa"/>
            <w:vAlign w:val="center"/>
          </w:tcPr>
          <w:p w14:paraId="1933E945" w14:textId="42982E75" w:rsidR="002D77F8" w:rsidRPr="00BD6432" w:rsidRDefault="002D77F8" w:rsidP="002D77F8">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2D77F8" w:rsidRPr="00BD6432" w:rsidRDefault="002D77F8" w:rsidP="002D77F8">
            <w:pPr>
              <w:pStyle w:val="ListParagraph"/>
              <w:ind w:left="0"/>
              <w:rPr>
                <w:rFonts w:asciiTheme="minorHAnsi" w:hAnsiTheme="minorHAnsi"/>
                <w:sz w:val="18"/>
                <w:szCs w:val="18"/>
              </w:rPr>
            </w:pPr>
          </w:p>
        </w:tc>
      </w:tr>
      <w:tr w:rsidR="002D77F8" w:rsidRPr="00BD6432" w14:paraId="1933E94B" w14:textId="77777777" w:rsidTr="002B0777">
        <w:tblPrEx>
          <w:tblBorders>
            <w:top w:val="none" w:sz="0" w:space="0" w:color="auto"/>
          </w:tblBorders>
        </w:tblPrEx>
        <w:trPr>
          <w:cantSplit/>
          <w:trHeight w:val="144"/>
        </w:trPr>
        <w:tc>
          <w:tcPr>
            <w:tcW w:w="475" w:type="dxa"/>
            <w:vAlign w:val="center"/>
          </w:tcPr>
          <w:p w14:paraId="1933E948" w14:textId="6A480961"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ins w:id="14" w:author="Smith, Alexis@Energy" w:date="2019-01-04T13:48:00Z">
              <w:r>
                <w:rPr>
                  <w:rFonts w:asciiTheme="minorHAnsi" w:hAnsiTheme="minorHAnsi"/>
                  <w:sz w:val="18"/>
                  <w:szCs w:val="18"/>
                </w:rPr>
                <w:t>5</w:t>
              </w:r>
            </w:ins>
            <w:del w:id="15" w:author="Smith, Alexis@Energy" w:date="2019-01-04T13:48:00Z">
              <w:r w:rsidRPr="00BD6432" w:rsidDel="002D77F8">
                <w:rPr>
                  <w:rFonts w:asciiTheme="minorHAnsi" w:hAnsiTheme="minorHAnsi"/>
                  <w:sz w:val="18"/>
                  <w:szCs w:val="18"/>
                </w:rPr>
                <w:delText>4</w:delText>
              </w:r>
            </w:del>
          </w:p>
        </w:tc>
        <w:tc>
          <w:tcPr>
            <w:tcW w:w="5940" w:type="dxa"/>
          </w:tcPr>
          <w:p w14:paraId="1933E949" w14:textId="232D3EF9" w:rsidR="002D77F8" w:rsidRPr="00BD6432" w:rsidRDefault="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del w:id="16" w:author="Wichert, RJ@Energy [2]" w:date="2019-04-17T17:39:00Z">
              <w:r w:rsidRPr="00BD6432" w:rsidDel="00A60A9E">
                <w:rPr>
                  <w:rFonts w:asciiTheme="minorHAnsi" w:hAnsiTheme="minorHAnsi"/>
                  <w:sz w:val="18"/>
                  <w:szCs w:val="18"/>
                </w:rPr>
                <w:delText xml:space="preserve"> of Condenser</w:delText>
              </w:r>
            </w:del>
          </w:p>
        </w:tc>
        <w:tc>
          <w:tcPr>
            <w:tcW w:w="4615" w:type="dxa"/>
            <w:vAlign w:val="center"/>
          </w:tcPr>
          <w:p w14:paraId="1933E94A" w14:textId="77777777" w:rsidR="002D77F8" w:rsidRPr="00BD6432" w:rsidRDefault="002D77F8" w:rsidP="002D77F8">
            <w:pPr>
              <w:rPr>
                <w:rFonts w:asciiTheme="minorHAnsi" w:hAnsiTheme="minorHAnsi"/>
                <w:sz w:val="18"/>
                <w:szCs w:val="18"/>
              </w:rPr>
            </w:pPr>
          </w:p>
        </w:tc>
      </w:tr>
      <w:tr w:rsidR="002D77F8" w:rsidRPr="00BD6432" w14:paraId="1933E94F" w14:textId="77777777" w:rsidTr="002B0777">
        <w:tblPrEx>
          <w:tblBorders>
            <w:top w:val="none" w:sz="0" w:space="0" w:color="auto"/>
          </w:tblBorders>
        </w:tblPrEx>
        <w:trPr>
          <w:cantSplit/>
          <w:trHeight w:val="144"/>
        </w:trPr>
        <w:tc>
          <w:tcPr>
            <w:tcW w:w="475" w:type="dxa"/>
            <w:vAlign w:val="center"/>
          </w:tcPr>
          <w:p w14:paraId="1933E94C" w14:textId="5CB184AF"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7" w:author="Smith, Alexis@Energy" w:date="2019-01-04T13:48:00Z">
              <w:r>
                <w:rPr>
                  <w:rFonts w:asciiTheme="minorHAnsi" w:hAnsiTheme="minorHAnsi"/>
                  <w:sz w:val="18"/>
                  <w:szCs w:val="18"/>
                </w:rPr>
                <w:t>6</w:t>
              </w:r>
            </w:ins>
            <w:del w:id="18" w:author="Smith, Alexis@Energy" w:date="2019-01-04T13:48:00Z">
              <w:r w:rsidRPr="00BD6432" w:rsidDel="002D77F8">
                <w:rPr>
                  <w:rFonts w:asciiTheme="minorHAnsi" w:hAnsiTheme="minorHAnsi"/>
                  <w:sz w:val="18"/>
                  <w:szCs w:val="18"/>
                </w:rPr>
                <w:delText>5</w:delText>
              </w:r>
            </w:del>
          </w:p>
        </w:tc>
        <w:tc>
          <w:tcPr>
            <w:tcW w:w="5940" w:type="dxa"/>
            <w:vAlign w:val="center"/>
          </w:tcPr>
          <w:p w14:paraId="1933E94D" w14:textId="6B3ECF5D"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2D77F8" w:rsidRPr="00BD6432" w:rsidRDefault="002D77F8" w:rsidP="002D77F8">
            <w:pPr>
              <w:rPr>
                <w:rFonts w:asciiTheme="minorHAnsi" w:hAnsiTheme="minorHAnsi"/>
                <w:sz w:val="18"/>
                <w:szCs w:val="18"/>
              </w:rPr>
            </w:pPr>
          </w:p>
        </w:tc>
      </w:tr>
      <w:tr w:rsidR="002D77F8" w:rsidRPr="00BD6432" w14:paraId="1933E953" w14:textId="77777777" w:rsidTr="002B0777">
        <w:tblPrEx>
          <w:tblBorders>
            <w:top w:val="none" w:sz="0" w:space="0" w:color="auto"/>
          </w:tblBorders>
        </w:tblPrEx>
        <w:trPr>
          <w:cantSplit/>
          <w:trHeight w:val="144"/>
        </w:trPr>
        <w:tc>
          <w:tcPr>
            <w:tcW w:w="475" w:type="dxa"/>
            <w:vAlign w:val="center"/>
          </w:tcPr>
          <w:p w14:paraId="1933E950" w14:textId="4E3CEF96"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9" w:author="Smith, Alexis@Energy" w:date="2019-01-04T13:48:00Z">
              <w:r>
                <w:rPr>
                  <w:rFonts w:asciiTheme="minorHAnsi" w:hAnsiTheme="minorHAnsi"/>
                  <w:sz w:val="18"/>
                  <w:szCs w:val="18"/>
                </w:rPr>
                <w:t>7</w:t>
              </w:r>
            </w:ins>
            <w:del w:id="20" w:author="Smith, Alexis@Energy" w:date="2019-01-04T13:48:00Z">
              <w:r w:rsidRPr="00BD6432" w:rsidDel="002D77F8">
                <w:rPr>
                  <w:rFonts w:asciiTheme="minorHAnsi" w:hAnsiTheme="minorHAnsi"/>
                  <w:sz w:val="18"/>
                  <w:szCs w:val="18"/>
                </w:rPr>
                <w:delText>6</w:delText>
              </w:r>
            </w:del>
          </w:p>
        </w:tc>
        <w:tc>
          <w:tcPr>
            <w:tcW w:w="5940" w:type="dxa"/>
            <w:vAlign w:val="center"/>
          </w:tcPr>
          <w:p w14:paraId="1933E951" w14:textId="63A62456"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2D77F8" w:rsidRPr="00BD6432" w:rsidRDefault="002D77F8" w:rsidP="002D77F8">
            <w:pPr>
              <w:rPr>
                <w:rFonts w:asciiTheme="minorHAnsi" w:hAnsiTheme="minorHAnsi"/>
                <w:sz w:val="18"/>
                <w:szCs w:val="18"/>
              </w:rPr>
            </w:pPr>
          </w:p>
        </w:tc>
      </w:tr>
      <w:tr w:rsidR="002D77F8" w:rsidRPr="00BD6432" w14:paraId="1933E957" w14:textId="77777777" w:rsidTr="002B0777">
        <w:tblPrEx>
          <w:tblBorders>
            <w:top w:val="none" w:sz="0" w:space="0" w:color="auto"/>
          </w:tblBorders>
        </w:tblPrEx>
        <w:trPr>
          <w:cantSplit/>
          <w:trHeight w:val="144"/>
        </w:trPr>
        <w:tc>
          <w:tcPr>
            <w:tcW w:w="475" w:type="dxa"/>
            <w:vAlign w:val="center"/>
          </w:tcPr>
          <w:p w14:paraId="1933E954" w14:textId="463CB46F"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ins w:id="21" w:author="Smith, Alexis@Energy" w:date="2019-01-04T13:48:00Z">
              <w:r>
                <w:rPr>
                  <w:rFonts w:asciiTheme="minorHAnsi" w:hAnsiTheme="minorHAnsi"/>
                  <w:sz w:val="18"/>
                  <w:szCs w:val="18"/>
                </w:rPr>
                <w:t>8</w:t>
              </w:r>
            </w:ins>
            <w:del w:id="22" w:author="Smith, Alexis@Energy" w:date="2019-01-04T13:48:00Z">
              <w:r w:rsidRPr="00BD6432" w:rsidDel="002D77F8">
                <w:rPr>
                  <w:rFonts w:asciiTheme="minorHAnsi" w:hAnsiTheme="minorHAnsi"/>
                  <w:sz w:val="18"/>
                  <w:szCs w:val="18"/>
                </w:rPr>
                <w:delText>7</w:delText>
              </w:r>
            </w:del>
          </w:p>
        </w:tc>
        <w:tc>
          <w:tcPr>
            <w:tcW w:w="5940" w:type="dxa"/>
            <w:vAlign w:val="center"/>
          </w:tcPr>
          <w:p w14:paraId="1933E955" w14:textId="77CCD353"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2D77F8" w:rsidRPr="00BD6432" w:rsidRDefault="002D77F8" w:rsidP="002D77F8">
            <w:pPr>
              <w:rPr>
                <w:rFonts w:asciiTheme="minorHAnsi" w:hAnsiTheme="minorHAnsi"/>
                <w:sz w:val="18"/>
                <w:szCs w:val="18"/>
              </w:rPr>
            </w:pPr>
          </w:p>
        </w:tc>
      </w:tr>
      <w:tr w:rsidR="002D77F8" w:rsidRPr="00BD6432" w14:paraId="1933E95B" w14:textId="77777777" w:rsidTr="002B0777">
        <w:tblPrEx>
          <w:tblBorders>
            <w:top w:val="none" w:sz="0" w:space="0" w:color="auto"/>
          </w:tblBorders>
        </w:tblPrEx>
        <w:trPr>
          <w:cantSplit/>
          <w:trHeight w:val="144"/>
        </w:trPr>
        <w:tc>
          <w:tcPr>
            <w:tcW w:w="475" w:type="dxa"/>
            <w:vAlign w:val="center"/>
          </w:tcPr>
          <w:p w14:paraId="1933E958" w14:textId="262EE155"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ins w:id="23" w:author="Smith, Alexis@Energy" w:date="2019-01-04T13:48:00Z">
              <w:r>
                <w:rPr>
                  <w:rFonts w:asciiTheme="minorHAnsi" w:hAnsiTheme="minorHAnsi"/>
                  <w:sz w:val="18"/>
                  <w:szCs w:val="18"/>
                </w:rPr>
                <w:t>9</w:t>
              </w:r>
            </w:ins>
            <w:del w:id="24" w:author="Smith, Alexis@Energy" w:date="2019-01-04T13:48:00Z">
              <w:r w:rsidRPr="00BD6432" w:rsidDel="002D77F8">
                <w:rPr>
                  <w:rFonts w:asciiTheme="minorHAnsi" w:hAnsiTheme="minorHAnsi"/>
                  <w:sz w:val="18"/>
                  <w:szCs w:val="18"/>
                </w:rPr>
                <w:delText>8</w:delText>
              </w:r>
            </w:del>
          </w:p>
        </w:tc>
        <w:tc>
          <w:tcPr>
            <w:tcW w:w="5940" w:type="dxa"/>
            <w:vAlign w:val="center"/>
          </w:tcPr>
          <w:p w14:paraId="1933E959" w14:textId="07D4206D"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2D77F8" w:rsidRPr="00BD6432" w:rsidRDefault="002D77F8" w:rsidP="002D77F8">
            <w:pPr>
              <w:pStyle w:val="ListParagraph"/>
              <w:keepNext/>
              <w:ind w:left="0"/>
              <w:rPr>
                <w:rFonts w:asciiTheme="minorHAnsi" w:hAnsiTheme="minorHAnsi"/>
                <w:sz w:val="18"/>
                <w:szCs w:val="18"/>
              </w:rPr>
            </w:pPr>
          </w:p>
        </w:tc>
      </w:tr>
      <w:tr w:rsidR="002D77F8" w:rsidRPr="00BD6432" w14:paraId="1933E95F" w14:textId="77777777" w:rsidTr="002B0777">
        <w:tblPrEx>
          <w:tblBorders>
            <w:top w:val="none" w:sz="0" w:space="0" w:color="auto"/>
          </w:tblBorders>
        </w:tblPrEx>
        <w:trPr>
          <w:cantSplit/>
          <w:trHeight w:val="144"/>
        </w:trPr>
        <w:tc>
          <w:tcPr>
            <w:tcW w:w="475" w:type="dxa"/>
            <w:vAlign w:val="center"/>
          </w:tcPr>
          <w:p w14:paraId="1933E95C" w14:textId="2C8EAC0C" w:rsidR="002D77F8" w:rsidRPr="00BD6432" w:rsidRDefault="002D77F8" w:rsidP="002D77F8">
            <w:pPr>
              <w:pStyle w:val="FootnoteText"/>
              <w:jc w:val="center"/>
              <w:rPr>
                <w:rFonts w:asciiTheme="minorHAnsi" w:hAnsiTheme="minorHAnsi"/>
                <w:sz w:val="18"/>
                <w:szCs w:val="18"/>
              </w:rPr>
            </w:pPr>
            <w:del w:id="25" w:author="Smith, Alexis@Energy" w:date="2019-01-04T13:48:00Z">
              <w:r w:rsidRPr="00BD6432" w:rsidDel="002D77F8">
                <w:rPr>
                  <w:rFonts w:asciiTheme="minorHAnsi" w:hAnsiTheme="minorHAnsi"/>
                  <w:sz w:val="18"/>
                  <w:szCs w:val="18"/>
                </w:rPr>
                <w:delText>0</w:delText>
              </w:r>
            </w:del>
            <w:ins w:id="26" w:author="Smith, Alexis@Energy" w:date="2019-01-04T13:48:00Z">
              <w:r>
                <w:rPr>
                  <w:rFonts w:asciiTheme="minorHAnsi" w:hAnsiTheme="minorHAnsi"/>
                  <w:sz w:val="18"/>
                  <w:szCs w:val="18"/>
                </w:rPr>
                <w:t>10</w:t>
              </w:r>
            </w:ins>
            <w:del w:id="27" w:author="Smith, Alexis@Energy" w:date="2019-01-04T13:48:00Z">
              <w:r w:rsidRPr="00BD6432" w:rsidDel="002D77F8">
                <w:rPr>
                  <w:rFonts w:asciiTheme="minorHAnsi" w:hAnsiTheme="minorHAnsi"/>
                  <w:sz w:val="18"/>
                  <w:szCs w:val="18"/>
                </w:rPr>
                <w:delText>9</w:delText>
              </w:r>
            </w:del>
          </w:p>
        </w:tc>
        <w:tc>
          <w:tcPr>
            <w:tcW w:w="5940" w:type="dxa"/>
            <w:vAlign w:val="center"/>
          </w:tcPr>
          <w:p w14:paraId="1933E95D" w14:textId="6FECA014"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2D77F8" w:rsidRPr="00BD6432" w:rsidRDefault="002D77F8" w:rsidP="002D77F8">
            <w:pPr>
              <w:keepNext/>
              <w:rPr>
                <w:rFonts w:asciiTheme="minorHAnsi" w:hAnsiTheme="minorHAnsi"/>
                <w:sz w:val="18"/>
                <w:szCs w:val="18"/>
              </w:rPr>
            </w:pPr>
          </w:p>
        </w:tc>
      </w:tr>
      <w:tr w:rsidR="002D77F8" w:rsidRPr="00BD6432" w14:paraId="1933E963" w14:textId="77777777" w:rsidTr="002B0777">
        <w:tblPrEx>
          <w:tblBorders>
            <w:top w:val="none" w:sz="0" w:space="0" w:color="auto"/>
          </w:tblBorders>
        </w:tblPrEx>
        <w:trPr>
          <w:cantSplit/>
          <w:trHeight w:val="144"/>
        </w:trPr>
        <w:tc>
          <w:tcPr>
            <w:tcW w:w="475" w:type="dxa"/>
            <w:vAlign w:val="center"/>
          </w:tcPr>
          <w:p w14:paraId="1933E960" w14:textId="190A5DC5" w:rsidR="002D77F8" w:rsidRPr="00BD6432" w:rsidDel="006E5AE2" w:rsidRDefault="002D77F8" w:rsidP="002D77F8">
            <w:pPr>
              <w:pStyle w:val="FootnoteText"/>
              <w:jc w:val="center"/>
              <w:rPr>
                <w:rFonts w:asciiTheme="minorHAnsi" w:hAnsiTheme="minorHAnsi"/>
                <w:sz w:val="18"/>
                <w:szCs w:val="18"/>
              </w:rPr>
            </w:pPr>
            <w:r>
              <w:rPr>
                <w:rFonts w:asciiTheme="minorHAnsi" w:hAnsiTheme="minorHAnsi"/>
                <w:sz w:val="18"/>
                <w:szCs w:val="18"/>
              </w:rPr>
              <w:t>1</w:t>
            </w:r>
            <w:ins w:id="28" w:author="Smith, Alexis@Energy" w:date="2019-01-04T13:48:00Z">
              <w:r>
                <w:rPr>
                  <w:rFonts w:asciiTheme="minorHAnsi" w:hAnsiTheme="minorHAnsi"/>
                  <w:sz w:val="18"/>
                  <w:szCs w:val="18"/>
                </w:rPr>
                <w:t>1</w:t>
              </w:r>
            </w:ins>
            <w:del w:id="29" w:author="Smith, Alexis@Energy" w:date="2019-01-04T13:48:00Z">
              <w:r w:rsidDel="002D77F8">
                <w:rPr>
                  <w:rFonts w:asciiTheme="minorHAnsi" w:hAnsiTheme="minorHAnsi"/>
                  <w:sz w:val="18"/>
                  <w:szCs w:val="18"/>
                </w:rPr>
                <w:delText>0</w:delText>
              </w:r>
            </w:del>
          </w:p>
        </w:tc>
        <w:tc>
          <w:tcPr>
            <w:tcW w:w="5940" w:type="dxa"/>
            <w:vAlign w:val="center"/>
          </w:tcPr>
          <w:p w14:paraId="1933E961" w14:textId="63C61F17"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2D77F8" w:rsidRPr="00BD6432" w:rsidRDefault="002D77F8" w:rsidP="002D77F8">
            <w:pPr>
              <w:keepNext/>
              <w:rPr>
                <w:rFonts w:asciiTheme="minorHAnsi" w:hAnsiTheme="minorHAnsi"/>
                <w:sz w:val="18"/>
                <w:szCs w:val="18"/>
              </w:rPr>
            </w:pPr>
          </w:p>
        </w:tc>
      </w:tr>
      <w:tr w:rsidR="002D77F8" w:rsidRPr="00BD6432" w14:paraId="46D1E8B0" w14:textId="77777777" w:rsidTr="002B0777">
        <w:tblPrEx>
          <w:tblBorders>
            <w:top w:val="none" w:sz="0" w:space="0" w:color="auto"/>
          </w:tblBorders>
        </w:tblPrEx>
        <w:trPr>
          <w:cantSplit/>
          <w:trHeight w:val="144"/>
          <w:ins w:id="30" w:author="Wichert, RJ@Energy" w:date="2018-10-18T07:32:00Z"/>
        </w:trPr>
        <w:tc>
          <w:tcPr>
            <w:tcW w:w="475" w:type="dxa"/>
            <w:vAlign w:val="center"/>
          </w:tcPr>
          <w:p w14:paraId="7F276F58" w14:textId="26061947" w:rsidR="002D77F8" w:rsidRDefault="002D77F8" w:rsidP="002D77F8">
            <w:pPr>
              <w:pStyle w:val="FootnoteText"/>
              <w:jc w:val="center"/>
              <w:rPr>
                <w:ins w:id="31" w:author="Wichert, RJ@Energy" w:date="2018-10-18T07:32:00Z"/>
                <w:rFonts w:asciiTheme="minorHAnsi" w:hAnsiTheme="minorHAnsi"/>
                <w:sz w:val="18"/>
                <w:szCs w:val="18"/>
              </w:rPr>
            </w:pPr>
            <w:ins w:id="32" w:author="Wichert, RJ@Energy" w:date="2018-10-18T07:32:00Z">
              <w:r>
                <w:rPr>
                  <w:rFonts w:asciiTheme="minorHAnsi" w:hAnsiTheme="minorHAnsi"/>
                  <w:sz w:val="18"/>
                  <w:szCs w:val="18"/>
                </w:rPr>
                <w:t>1</w:t>
              </w:r>
            </w:ins>
            <w:ins w:id="33" w:author="Smith, Alexis@Energy" w:date="2019-01-04T13:48:00Z">
              <w:r>
                <w:rPr>
                  <w:rFonts w:asciiTheme="minorHAnsi" w:hAnsiTheme="minorHAnsi"/>
                  <w:sz w:val="18"/>
                  <w:szCs w:val="18"/>
                </w:rPr>
                <w:t>2</w:t>
              </w:r>
            </w:ins>
            <w:ins w:id="34" w:author="Wichert, RJ@Energy" w:date="2018-10-18T07:32:00Z">
              <w:del w:id="35" w:author="Smith, Alexis@Energy" w:date="2019-01-04T13:48:00Z">
                <w:r w:rsidDel="002D77F8">
                  <w:rPr>
                    <w:rFonts w:asciiTheme="minorHAnsi" w:hAnsiTheme="minorHAnsi"/>
                    <w:sz w:val="18"/>
                    <w:szCs w:val="18"/>
                  </w:rPr>
                  <w:delText>1</w:delText>
                </w:r>
              </w:del>
            </w:ins>
          </w:p>
        </w:tc>
        <w:tc>
          <w:tcPr>
            <w:tcW w:w="5940" w:type="dxa"/>
            <w:vAlign w:val="center"/>
          </w:tcPr>
          <w:p w14:paraId="26E76E58" w14:textId="5F37A2C7" w:rsidR="002D77F8" w:rsidRPr="00BD6432" w:rsidRDefault="002D77F8" w:rsidP="002D77F8">
            <w:pPr>
              <w:keepNext/>
              <w:rPr>
                <w:ins w:id="36" w:author="Wichert, RJ@Energy" w:date="2018-10-18T07:32:00Z"/>
                <w:rFonts w:asciiTheme="minorHAnsi" w:hAnsiTheme="minorHAnsi"/>
                <w:sz w:val="18"/>
                <w:szCs w:val="18"/>
              </w:rPr>
            </w:pPr>
            <w:ins w:id="37" w:author="Wichert, RJ@Energy" w:date="2018-10-18T07:32:00Z">
              <w:r>
                <w:rPr>
                  <w:rFonts w:asciiTheme="minorHAnsi" w:hAnsiTheme="minorHAnsi"/>
                  <w:sz w:val="18"/>
                  <w:szCs w:val="18"/>
                </w:rPr>
                <w:t>Central Fan Ventilation Cooling System Status</w:t>
              </w:r>
            </w:ins>
          </w:p>
        </w:tc>
        <w:tc>
          <w:tcPr>
            <w:tcW w:w="4615" w:type="dxa"/>
            <w:vAlign w:val="center"/>
          </w:tcPr>
          <w:p w14:paraId="1780E4B0" w14:textId="77777777" w:rsidR="002D77F8" w:rsidRPr="00BD6432" w:rsidRDefault="002D77F8" w:rsidP="002D77F8">
            <w:pPr>
              <w:keepNext/>
              <w:rPr>
                <w:ins w:id="38" w:author="Wichert, RJ@Energy" w:date="2018-10-18T07:32:00Z"/>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Change w:id="39">
          <w:tblGrid>
            <w:gridCol w:w="113"/>
            <w:gridCol w:w="355"/>
            <w:gridCol w:w="113"/>
            <w:gridCol w:w="5152"/>
            <w:gridCol w:w="5265"/>
            <w:gridCol w:w="113"/>
          </w:tblGrid>
        </w:tblGridChange>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15157D05"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0" w:author="Wichert, RJ@Energy" w:date="2018-10-24T07:2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1" w:author="Wichert, RJ@Energy" w:date="2018-10-24T07:25:00Z"/>
          <w:trPrChange w:id="42" w:author="Wichert, RJ@Energy" w:date="2018-10-24T07:26:00Z">
            <w:trPr>
              <w:gridAfter w:val="0"/>
              <w:trHeight w:val="144"/>
            </w:trPr>
          </w:trPrChange>
        </w:trPr>
        <w:tc>
          <w:tcPr>
            <w:tcW w:w="468" w:type="dxa"/>
            <w:vAlign w:val="center"/>
            <w:tcPrChange w:id="43" w:author="Wichert, RJ@Energy" w:date="2018-10-24T07:26:00Z">
              <w:tcPr>
                <w:tcW w:w="468" w:type="dxa"/>
                <w:gridSpan w:val="2"/>
                <w:vAlign w:val="center"/>
              </w:tcPr>
            </w:tcPrChange>
          </w:tcPr>
          <w:p w14:paraId="43565641" w14:textId="517C06B5" w:rsidR="00084B48" w:rsidRPr="00837C51" w:rsidRDefault="00084B48" w:rsidP="00084B48">
            <w:pPr>
              <w:pStyle w:val="FootnoteText"/>
              <w:keepNext/>
              <w:jc w:val="center"/>
              <w:rPr>
                <w:ins w:id="44" w:author="Wichert, RJ@Energy" w:date="2018-10-24T07:25:00Z"/>
                <w:rFonts w:asciiTheme="minorHAnsi" w:hAnsiTheme="minorHAnsi"/>
                <w:sz w:val="18"/>
                <w:szCs w:val="18"/>
              </w:rPr>
            </w:pPr>
            <w:ins w:id="45" w:author="Wichert, RJ@Energy" w:date="2018-10-24T07:26:00Z">
              <w:r w:rsidRPr="00525196">
                <w:rPr>
                  <w:rFonts w:asciiTheme="minorHAnsi" w:hAnsiTheme="minorHAnsi"/>
                  <w:sz w:val="18"/>
                  <w:szCs w:val="18"/>
                </w:rPr>
                <w:t>0</w:t>
              </w:r>
              <w:r>
                <w:rPr>
                  <w:rFonts w:asciiTheme="minorHAnsi" w:hAnsiTheme="minorHAnsi"/>
                  <w:sz w:val="18"/>
                  <w:szCs w:val="18"/>
                </w:rPr>
                <w:t>9</w:t>
              </w:r>
            </w:ins>
          </w:p>
        </w:tc>
        <w:tc>
          <w:tcPr>
            <w:tcW w:w="2610" w:type="dxa"/>
            <w:vAlign w:val="center"/>
            <w:tcPrChange w:id="46" w:author="Wichert, RJ@Energy" w:date="2018-10-24T07:26:00Z">
              <w:tcPr>
                <w:tcW w:w="5265" w:type="dxa"/>
                <w:gridSpan w:val="2"/>
                <w:vAlign w:val="center"/>
              </w:tcPr>
            </w:tcPrChange>
          </w:tcPr>
          <w:p w14:paraId="26ED4B70" w14:textId="1E1A231A" w:rsidR="00084B48" w:rsidRPr="00837C51" w:rsidRDefault="00084B48" w:rsidP="00084B48">
            <w:pPr>
              <w:pStyle w:val="FootnoteText"/>
              <w:keepNext/>
              <w:rPr>
                <w:ins w:id="47" w:author="Wichert, RJ@Energy" w:date="2018-10-24T07:25:00Z"/>
                <w:rFonts w:asciiTheme="minorHAnsi" w:hAnsiTheme="minorHAnsi"/>
                <w:sz w:val="18"/>
                <w:szCs w:val="18"/>
              </w:rPr>
            </w:pPr>
            <w:ins w:id="48" w:author="Wichert, RJ@Energy" w:date="2018-10-24T07:26: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Change w:id="49" w:author="Wichert, RJ@Energy" w:date="2018-10-24T07:26:00Z">
              <w:tcPr>
                <w:tcW w:w="5265" w:type="dxa"/>
                <w:vAlign w:val="center"/>
              </w:tcPr>
            </w:tcPrChange>
          </w:tcPr>
          <w:p w14:paraId="6BC14BA6" w14:textId="77777777" w:rsidR="00084B48" w:rsidRDefault="00084B48" w:rsidP="00084B48">
            <w:pPr>
              <w:pStyle w:val="ListParagraph"/>
              <w:keepNext/>
              <w:numPr>
                <w:ilvl w:val="0"/>
                <w:numId w:val="46"/>
              </w:numPr>
              <w:tabs>
                <w:tab w:val="left" w:pos="356"/>
              </w:tabs>
              <w:rPr>
                <w:ins w:id="50" w:author="Wichert, RJ@Energy" w:date="2018-10-24T07:26:00Z"/>
                <w:rFonts w:ascii="Calibri" w:hAnsi="Calibri"/>
                <w:sz w:val="18"/>
                <w:szCs w:val="18"/>
              </w:rPr>
            </w:pPr>
            <w:ins w:id="51" w:author="Wichert, RJ@Energy" w:date="2018-10-24T07:26:00Z">
              <w:r>
                <w:rPr>
                  <w:rFonts w:ascii="Calibri" w:hAnsi="Calibri"/>
                  <w:sz w:val="18"/>
                  <w:szCs w:val="18"/>
                  <w:u w:val="single"/>
                </w:rPr>
                <w:t>Pass</w:t>
              </w:r>
              <w:r>
                <w:rPr>
                  <w:rFonts w:ascii="Calibri" w:hAnsi="Calibri"/>
                  <w:sz w:val="18"/>
                  <w:szCs w:val="18"/>
                </w:rPr>
                <w:t xml:space="preserve"> - all applicable requirements are met; or</w:t>
              </w:r>
            </w:ins>
          </w:p>
          <w:p w14:paraId="1FF17A3B" w14:textId="77777777" w:rsidR="00084B48" w:rsidRPr="00084B48" w:rsidRDefault="00084B48">
            <w:pPr>
              <w:pStyle w:val="ListParagraph"/>
              <w:keepNext/>
              <w:numPr>
                <w:ilvl w:val="0"/>
                <w:numId w:val="46"/>
              </w:numPr>
              <w:tabs>
                <w:tab w:val="left" w:pos="356"/>
              </w:tabs>
              <w:rPr>
                <w:ins w:id="52" w:author="Wichert, RJ@Energy" w:date="2018-10-24T07:26:00Z"/>
                <w:rFonts w:asciiTheme="minorHAnsi" w:hAnsiTheme="minorHAnsi"/>
                <w:sz w:val="18"/>
                <w:szCs w:val="18"/>
                <w:rPrChange w:id="53" w:author="Wichert, RJ@Energy" w:date="2018-10-24T07:26:00Z">
                  <w:rPr>
                    <w:ins w:id="54" w:author="Wichert, RJ@Energy" w:date="2018-10-24T07:26:00Z"/>
                    <w:rFonts w:ascii="Calibri" w:hAnsi="Calibri"/>
                    <w:sz w:val="18"/>
                    <w:szCs w:val="18"/>
                  </w:rPr>
                </w:rPrChange>
              </w:rPr>
              <w:pPrChange w:id="55" w:author="Wichert, RJ@Energy" w:date="2018-10-24T07:26:00Z">
                <w:pPr>
                  <w:pStyle w:val="FootnoteText"/>
                  <w:keepNext/>
                </w:pPr>
              </w:pPrChange>
            </w:pPr>
            <w:ins w:id="56" w:author="Wichert, RJ@Energy" w:date="2018-10-24T07:26: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6237E33D" w14:textId="5AD45C9B" w:rsidR="00084B48" w:rsidRPr="00837C51" w:rsidRDefault="00084B48">
            <w:pPr>
              <w:pStyle w:val="ListParagraph"/>
              <w:keepNext/>
              <w:numPr>
                <w:ilvl w:val="0"/>
                <w:numId w:val="46"/>
              </w:numPr>
              <w:tabs>
                <w:tab w:val="left" w:pos="356"/>
              </w:tabs>
              <w:rPr>
                <w:ins w:id="57" w:author="Wichert, RJ@Energy" w:date="2018-10-24T07:25:00Z"/>
                <w:rFonts w:asciiTheme="minorHAnsi" w:hAnsiTheme="minorHAnsi"/>
                <w:sz w:val="18"/>
                <w:szCs w:val="18"/>
              </w:rPr>
              <w:pPrChange w:id="58" w:author="Wichert, RJ@Energy" w:date="2018-10-24T07:26:00Z">
                <w:pPr>
                  <w:pStyle w:val="FootnoteText"/>
                  <w:keepNext/>
                </w:pPr>
              </w:pPrChange>
            </w:pPr>
            <w:ins w:id="59" w:author="Wichert, RJ@Energy" w:date="2018-10-24T07:26:00Z">
              <w:r>
                <w:rPr>
                  <w:rFonts w:ascii="Calibri" w:hAnsi="Calibri"/>
                  <w:sz w:val="18"/>
                  <w:szCs w:val="18"/>
                  <w:u w:val="single"/>
                </w:rPr>
                <w:t>All N/A</w:t>
              </w:r>
              <w:r>
                <w:rPr>
                  <w:rFonts w:ascii="Calibri" w:hAnsi="Calibri"/>
                  <w:sz w:val="18"/>
                  <w:szCs w:val="18"/>
                </w:rPr>
                <w:t xml:space="preserve"> - This entire table is not applicable</w:t>
              </w:r>
            </w:ins>
          </w:p>
        </w:tc>
      </w:tr>
      <w:tr w:rsidR="00084B48" w:rsidRPr="00D83E48" w14:paraId="6E99C3C4"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0" w:author="Wichert, RJ@Energy" w:date="2018-10-24T07:2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1" w:author="Wichert, RJ@Energy" w:date="2018-10-24T07:25:00Z"/>
          <w:trPrChange w:id="62" w:author="Wichert, RJ@Energy" w:date="2018-10-24T07:26:00Z">
            <w:trPr>
              <w:gridAfter w:val="0"/>
              <w:trHeight w:val="144"/>
            </w:trPr>
          </w:trPrChange>
        </w:trPr>
        <w:tc>
          <w:tcPr>
            <w:tcW w:w="468" w:type="dxa"/>
            <w:vAlign w:val="center"/>
            <w:tcPrChange w:id="63" w:author="Wichert, RJ@Energy" w:date="2018-10-24T07:26:00Z">
              <w:tcPr>
                <w:tcW w:w="468" w:type="dxa"/>
                <w:gridSpan w:val="2"/>
                <w:vAlign w:val="center"/>
              </w:tcPr>
            </w:tcPrChange>
          </w:tcPr>
          <w:p w14:paraId="444D1C60" w14:textId="2AED2F99" w:rsidR="00084B48" w:rsidRPr="00837C51" w:rsidRDefault="00084B48" w:rsidP="00084B48">
            <w:pPr>
              <w:pStyle w:val="FootnoteText"/>
              <w:keepNext/>
              <w:jc w:val="center"/>
              <w:rPr>
                <w:ins w:id="64" w:author="Wichert, RJ@Energy" w:date="2018-10-24T07:25:00Z"/>
                <w:rFonts w:asciiTheme="minorHAnsi" w:hAnsiTheme="minorHAnsi"/>
                <w:sz w:val="18"/>
                <w:szCs w:val="18"/>
              </w:rPr>
            </w:pPr>
            <w:ins w:id="65" w:author="Wichert, RJ@Energy" w:date="2018-10-24T07:26:00Z">
              <w:r>
                <w:rPr>
                  <w:rFonts w:asciiTheme="minorHAnsi" w:hAnsiTheme="minorHAnsi"/>
                  <w:sz w:val="18"/>
                  <w:szCs w:val="18"/>
                </w:rPr>
                <w:t>10</w:t>
              </w:r>
            </w:ins>
          </w:p>
        </w:tc>
        <w:tc>
          <w:tcPr>
            <w:tcW w:w="2610" w:type="dxa"/>
            <w:vAlign w:val="center"/>
            <w:tcPrChange w:id="66" w:author="Wichert, RJ@Energy" w:date="2018-10-24T07:26:00Z">
              <w:tcPr>
                <w:tcW w:w="5265" w:type="dxa"/>
                <w:gridSpan w:val="2"/>
                <w:vAlign w:val="center"/>
              </w:tcPr>
            </w:tcPrChange>
          </w:tcPr>
          <w:p w14:paraId="3D0D7C3F" w14:textId="6847D819" w:rsidR="00084B48" w:rsidRPr="00837C51" w:rsidRDefault="00084B48" w:rsidP="00084B48">
            <w:pPr>
              <w:pStyle w:val="FootnoteText"/>
              <w:keepNext/>
              <w:rPr>
                <w:ins w:id="67" w:author="Wichert, RJ@Energy" w:date="2018-10-24T07:25:00Z"/>
                <w:rFonts w:asciiTheme="minorHAnsi" w:hAnsiTheme="minorHAnsi"/>
                <w:sz w:val="18"/>
                <w:szCs w:val="18"/>
              </w:rPr>
            </w:pPr>
            <w:ins w:id="68" w:author="Wichert, RJ@Energy" w:date="2018-10-24T07:26:00Z">
              <w:r>
                <w:rPr>
                  <w:rFonts w:ascii="Calibri" w:hAnsi="Calibri"/>
                  <w:sz w:val="18"/>
                </w:rPr>
                <w:t>Correction Notes:</w:t>
              </w:r>
            </w:ins>
          </w:p>
        </w:tc>
        <w:tc>
          <w:tcPr>
            <w:tcW w:w="7920" w:type="dxa"/>
            <w:vAlign w:val="center"/>
            <w:tcPrChange w:id="69" w:author="Wichert, RJ@Energy" w:date="2018-10-24T07:26:00Z">
              <w:tcPr>
                <w:tcW w:w="5265" w:type="dxa"/>
                <w:vAlign w:val="center"/>
              </w:tcPr>
            </w:tcPrChange>
          </w:tcPr>
          <w:p w14:paraId="5D46578E" w14:textId="7031AED8" w:rsidR="00084B48" w:rsidRPr="00837C51" w:rsidRDefault="00084B48" w:rsidP="00084B48">
            <w:pPr>
              <w:pStyle w:val="FootnoteText"/>
              <w:keepNext/>
              <w:rPr>
                <w:ins w:id="70" w:author="Wichert, RJ@Energy" w:date="2018-10-24T07:25:00Z"/>
                <w:rFonts w:asciiTheme="minorHAnsi" w:hAnsiTheme="minorHAnsi"/>
                <w:sz w:val="18"/>
                <w:szCs w:val="18"/>
              </w:rPr>
            </w:pPr>
          </w:p>
        </w:tc>
      </w:tr>
      <w:tr w:rsidR="00084B48" w:rsidRPr="00D83E48" w14:paraId="1933E9DE" w14:textId="77777777" w:rsidTr="004A1875">
        <w:trPr>
          <w:trHeight w:val="144"/>
        </w:trPr>
        <w:tc>
          <w:tcPr>
            <w:tcW w:w="10998" w:type="dxa"/>
            <w:gridSpan w:val="3"/>
            <w:vAlign w:val="center"/>
          </w:tcPr>
          <w:p w14:paraId="1933E9DD" w14:textId="7A8DF50F" w:rsidR="00084B48" w:rsidRPr="008D67CB" w:rsidRDefault="00084B48" w:rsidP="00084B48">
            <w:pPr>
              <w:pStyle w:val="FootnoteText"/>
              <w:keepNext/>
              <w:rPr>
                <w:rFonts w:asciiTheme="minorHAnsi" w:hAnsiTheme="minorHAnsi"/>
                <w:sz w:val="18"/>
                <w:szCs w:val="18"/>
              </w:rPr>
            </w:pPr>
            <w:ins w:id="71" w:author="Wichert, RJ@Energy" w:date="2018-10-24T07:26: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72" w:author="Wichert, RJ@Energy" w:date="2018-10-24T07:26:00Z">
              <w:r w:rsidRPr="008D67CB" w:rsidDel="000B3646">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1933E9DF" w14:textId="77777777" w:rsidR="00C74B3C" w:rsidRPr="00BB611D" w:rsidRDefault="00C74B3C" w:rsidP="00B816B4">
      <w:pPr>
        <w:rPr>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084B48" w:rsidRPr="00DF3F73" w14:paraId="13C0EAC2" w14:textId="77777777" w:rsidTr="00E72BA4">
        <w:trPr>
          <w:cantSplit/>
          <w:trHeight w:val="432"/>
          <w:ins w:id="73" w:author="Wichert, RJ@Energy" w:date="2018-10-24T07:26:00Z"/>
        </w:trPr>
        <w:tc>
          <w:tcPr>
            <w:tcW w:w="5000" w:type="pct"/>
            <w:gridSpan w:val="2"/>
            <w:vAlign w:val="center"/>
          </w:tcPr>
          <w:p w14:paraId="462BDEFA" w14:textId="77777777" w:rsidR="00084B48" w:rsidRPr="00DF3F73" w:rsidRDefault="00084B48" w:rsidP="00E72BA4">
            <w:pPr>
              <w:keepNext/>
              <w:rPr>
                <w:ins w:id="74" w:author="Wichert, RJ@Energy" w:date="2018-10-24T07:26:00Z"/>
                <w:rFonts w:asciiTheme="minorHAnsi" w:hAnsiTheme="minorHAnsi"/>
                <w:b/>
                <w:sz w:val="18"/>
                <w:szCs w:val="18"/>
              </w:rPr>
            </w:pPr>
            <w:ins w:id="75" w:author="Wichert, RJ@Energy" w:date="2018-10-24T07:26:00Z">
              <w:r>
                <w:rPr>
                  <w:rFonts w:asciiTheme="minorHAnsi" w:hAnsiTheme="minorHAnsi"/>
                  <w:b/>
                  <w:sz w:val="18"/>
                  <w:szCs w:val="18"/>
                </w:rPr>
                <w:t>G. Determination of HERS Verification Compliance</w:t>
              </w:r>
            </w:ins>
          </w:p>
          <w:p w14:paraId="1C1604C0" w14:textId="77777777" w:rsidR="00084B48" w:rsidRPr="00DF3F73" w:rsidRDefault="00084B48" w:rsidP="00E72BA4">
            <w:pPr>
              <w:keepNext/>
              <w:rPr>
                <w:ins w:id="76" w:author="Wichert, RJ@Energy" w:date="2018-10-24T07:26:00Z"/>
                <w:rFonts w:asciiTheme="minorHAnsi" w:hAnsiTheme="minorHAnsi"/>
                <w:sz w:val="18"/>
                <w:szCs w:val="18"/>
              </w:rPr>
            </w:pPr>
            <w:ins w:id="77" w:author="Wichert, RJ@Energy" w:date="2018-10-24T07:26: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084B48" w:rsidRPr="00DF3F73" w14:paraId="443ED70B" w14:textId="77777777" w:rsidTr="00E72BA4">
        <w:trPr>
          <w:cantSplit/>
          <w:trHeight w:val="432"/>
          <w:ins w:id="78" w:author="Wichert, RJ@Energy" w:date="2018-10-24T07:26:00Z"/>
        </w:trPr>
        <w:tc>
          <w:tcPr>
            <w:tcW w:w="253" w:type="pct"/>
            <w:vAlign w:val="center"/>
          </w:tcPr>
          <w:p w14:paraId="6AFAC002" w14:textId="77777777" w:rsidR="00084B48" w:rsidRPr="00DF3F73" w:rsidDel="00C76C40" w:rsidRDefault="00084B48" w:rsidP="00E72BA4">
            <w:pPr>
              <w:keepNext/>
              <w:rPr>
                <w:ins w:id="79" w:author="Wichert, RJ@Energy" w:date="2018-10-24T07:26:00Z"/>
                <w:rFonts w:asciiTheme="minorHAnsi" w:hAnsiTheme="minorHAnsi"/>
                <w:sz w:val="18"/>
                <w:szCs w:val="18"/>
              </w:rPr>
            </w:pPr>
            <w:ins w:id="80" w:author="Wichert, RJ@Energy" w:date="2018-10-24T07:26: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30A4FB06" w14:textId="77777777" w:rsidR="00084B48" w:rsidRPr="00DF3F73" w:rsidRDefault="00084B48" w:rsidP="00E72BA4">
            <w:pPr>
              <w:keepNext/>
              <w:rPr>
                <w:ins w:id="81" w:author="Wichert, RJ@Energy" w:date="2018-10-24T07:26:00Z"/>
                <w:rFonts w:asciiTheme="minorHAnsi" w:hAnsiTheme="minorHAnsi"/>
                <w:sz w:val="18"/>
                <w:szCs w:val="18"/>
              </w:rPr>
            </w:pPr>
          </w:p>
        </w:tc>
      </w:tr>
    </w:tbl>
    <w:p w14:paraId="1933E9E0" w14:textId="763E3FDE" w:rsidR="001868E8" w:rsidRDefault="001868E8" w:rsidP="00DA2B2D">
      <w:pPr>
        <w:pStyle w:val="CommentText"/>
        <w:rPr>
          <w:ins w:id="82" w:author="Wichert, RJ@Energy" w:date="2018-10-24T07:26:00Z"/>
          <w:rFonts w:asciiTheme="minorHAnsi" w:hAnsiTheme="minorHAnsi"/>
          <w:sz w:val="18"/>
          <w:szCs w:val="18"/>
        </w:rPr>
      </w:pPr>
    </w:p>
    <w:p w14:paraId="4D251D10" w14:textId="77777777" w:rsidR="00084B48" w:rsidRPr="00BB611D" w:rsidRDefault="00084B4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p w14:paraId="1933EA0C" w14:textId="19F731AF" w:rsidR="001868E8" w:rsidRPr="00BB611D" w:rsidDel="00084B48" w:rsidRDefault="001868E8" w:rsidP="00DA2B2D">
      <w:pPr>
        <w:pStyle w:val="CommentText"/>
        <w:rPr>
          <w:del w:id="83" w:author="Wichert, RJ@Energy" w:date="2018-10-24T07:27: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084B48" w:rsidRPr="005A1599" w14:paraId="42A2C832" w14:textId="77777777" w:rsidTr="00E72BA4">
        <w:trPr>
          <w:trHeight w:val="288"/>
          <w:ins w:id="84" w:author="Wichert, RJ@Energy" w:date="2018-10-24T07:27:00Z"/>
        </w:trPr>
        <w:tc>
          <w:tcPr>
            <w:tcW w:w="10950" w:type="dxa"/>
            <w:gridSpan w:val="4"/>
            <w:vAlign w:val="center"/>
          </w:tcPr>
          <w:p w14:paraId="3F3DD861"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5" w:author="Wichert, RJ@Energy" w:date="2018-10-24T07:27:00Z"/>
                <w:rFonts w:asciiTheme="minorHAnsi" w:hAnsiTheme="minorHAnsi" w:cs="Arial"/>
                <w:b/>
              </w:rPr>
            </w:pPr>
            <w:ins w:id="86" w:author="Wichert, RJ@Energy" w:date="2018-10-24T07:27:00Z">
              <w:r w:rsidRPr="005A1599">
                <w:rPr>
                  <w:rFonts w:asciiTheme="minorHAnsi" w:hAnsiTheme="minorHAnsi" w:cs="Arial"/>
                  <w:b/>
                  <w:caps/>
                  <w:sz w:val="18"/>
                  <w:szCs w:val="18"/>
                </w:rPr>
                <w:t>Documentation Author's Declaration Statement</w:t>
              </w:r>
            </w:ins>
          </w:p>
        </w:tc>
      </w:tr>
      <w:tr w:rsidR="00084B48" w:rsidRPr="005A1599" w14:paraId="2E0C1722" w14:textId="77777777" w:rsidTr="00E72BA4">
        <w:trPr>
          <w:trHeight w:val="360"/>
          <w:ins w:id="87" w:author="Wichert, RJ@Energy" w:date="2018-10-24T07:27:00Z"/>
        </w:trPr>
        <w:tc>
          <w:tcPr>
            <w:tcW w:w="10950" w:type="dxa"/>
            <w:gridSpan w:val="4"/>
            <w:vAlign w:val="center"/>
          </w:tcPr>
          <w:p w14:paraId="79E70086" w14:textId="77777777" w:rsidR="00084B48" w:rsidRPr="005A1599" w:rsidRDefault="00084B48" w:rsidP="00084B48">
            <w:pPr>
              <w:numPr>
                <w:ilvl w:val="0"/>
                <w:numId w:val="37"/>
              </w:numPr>
              <w:ind w:left="271" w:hanging="270"/>
              <w:rPr>
                <w:ins w:id="88" w:author="Wichert, RJ@Energy" w:date="2018-10-24T07:27:00Z"/>
                <w:rFonts w:asciiTheme="minorHAnsi" w:hAnsiTheme="minorHAnsi"/>
                <w:sz w:val="18"/>
                <w:szCs w:val="18"/>
              </w:rPr>
            </w:pPr>
            <w:ins w:id="89" w:author="Wichert, RJ@Energy" w:date="2018-10-24T07:27:00Z">
              <w:r w:rsidRPr="005A1599">
                <w:rPr>
                  <w:rFonts w:asciiTheme="minorHAnsi" w:hAnsiTheme="minorHAnsi"/>
                  <w:sz w:val="18"/>
                  <w:szCs w:val="18"/>
                </w:rPr>
                <w:t>I certify that this Certificate of Verification documentation is accurate and complete.</w:t>
              </w:r>
            </w:ins>
          </w:p>
        </w:tc>
      </w:tr>
      <w:tr w:rsidR="00084B48" w:rsidRPr="005A1599" w14:paraId="4C3803FD" w14:textId="77777777" w:rsidTr="00E72BA4">
        <w:trPr>
          <w:trHeight w:val="360"/>
          <w:ins w:id="90" w:author="Wichert, RJ@Energy" w:date="2018-10-24T07:27:00Z"/>
        </w:trPr>
        <w:tc>
          <w:tcPr>
            <w:tcW w:w="5434" w:type="dxa"/>
          </w:tcPr>
          <w:p w14:paraId="20E02FF9" w14:textId="77777777" w:rsidR="00084B48" w:rsidRPr="005A1599" w:rsidRDefault="00084B48" w:rsidP="00E72BA4">
            <w:pPr>
              <w:rPr>
                <w:ins w:id="91" w:author="Wichert, RJ@Energy" w:date="2018-10-24T07:27:00Z"/>
                <w:rFonts w:asciiTheme="minorHAnsi" w:hAnsiTheme="minorHAnsi"/>
                <w:sz w:val="14"/>
                <w:szCs w:val="14"/>
              </w:rPr>
            </w:pPr>
            <w:ins w:id="92" w:author="Wichert, RJ@Energy" w:date="2018-10-24T07:27:00Z">
              <w:r w:rsidRPr="005A1599">
                <w:rPr>
                  <w:rFonts w:asciiTheme="minorHAnsi" w:hAnsiTheme="minorHAnsi"/>
                  <w:sz w:val="14"/>
                  <w:szCs w:val="14"/>
                </w:rPr>
                <w:t>Documentation Author Name:</w:t>
              </w:r>
            </w:ins>
          </w:p>
        </w:tc>
        <w:tc>
          <w:tcPr>
            <w:tcW w:w="5516" w:type="dxa"/>
            <w:gridSpan w:val="3"/>
          </w:tcPr>
          <w:p w14:paraId="539D14E9" w14:textId="77777777" w:rsidR="00084B48" w:rsidRPr="005A1599" w:rsidRDefault="00084B48" w:rsidP="00E72BA4">
            <w:pPr>
              <w:rPr>
                <w:ins w:id="93" w:author="Wichert, RJ@Energy" w:date="2018-10-24T07:27:00Z"/>
                <w:rFonts w:asciiTheme="minorHAnsi" w:hAnsiTheme="minorHAnsi"/>
                <w:sz w:val="14"/>
                <w:szCs w:val="14"/>
              </w:rPr>
            </w:pPr>
            <w:ins w:id="94" w:author="Wichert, RJ@Energy" w:date="2018-10-24T07:27:00Z">
              <w:r w:rsidRPr="005A1599">
                <w:rPr>
                  <w:rFonts w:asciiTheme="minorHAnsi" w:hAnsiTheme="minorHAnsi"/>
                  <w:sz w:val="14"/>
                  <w:szCs w:val="14"/>
                </w:rPr>
                <w:t>Documentation Author Signature:</w:t>
              </w:r>
            </w:ins>
          </w:p>
        </w:tc>
      </w:tr>
      <w:tr w:rsidR="00084B48" w:rsidRPr="005A1599" w14:paraId="223779DC" w14:textId="77777777" w:rsidTr="00E72BA4">
        <w:trPr>
          <w:trHeight w:val="360"/>
          <w:ins w:id="95" w:author="Wichert, RJ@Energy" w:date="2018-10-24T07:27:00Z"/>
        </w:trPr>
        <w:tc>
          <w:tcPr>
            <w:tcW w:w="5434" w:type="dxa"/>
          </w:tcPr>
          <w:p w14:paraId="1BFDD67B" w14:textId="77777777" w:rsidR="00084B48" w:rsidRPr="005A1599" w:rsidRDefault="00084B48" w:rsidP="00E72BA4">
            <w:pPr>
              <w:rPr>
                <w:ins w:id="96" w:author="Wichert, RJ@Energy" w:date="2018-10-24T07:27:00Z"/>
                <w:rFonts w:asciiTheme="minorHAnsi" w:hAnsiTheme="minorHAnsi"/>
                <w:sz w:val="14"/>
                <w:szCs w:val="14"/>
              </w:rPr>
            </w:pPr>
            <w:ins w:id="97" w:author="Wichert, RJ@Energy" w:date="2018-10-24T07:27:00Z">
              <w:r w:rsidRPr="005A1599">
                <w:rPr>
                  <w:rFonts w:asciiTheme="minorHAnsi" w:hAnsiTheme="minorHAnsi"/>
                  <w:sz w:val="14"/>
                  <w:szCs w:val="14"/>
                </w:rPr>
                <w:t>Company:</w:t>
              </w:r>
            </w:ins>
          </w:p>
        </w:tc>
        <w:tc>
          <w:tcPr>
            <w:tcW w:w="5516" w:type="dxa"/>
            <w:gridSpan w:val="3"/>
          </w:tcPr>
          <w:p w14:paraId="7419F0CA" w14:textId="77777777" w:rsidR="00084B48" w:rsidRPr="005A1599" w:rsidRDefault="00084B48" w:rsidP="00E72BA4">
            <w:pPr>
              <w:rPr>
                <w:ins w:id="98" w:author="Wichert, RJ@Energy" w:date="2018-10-24T07:27:00Z"/>
                <w:rFonts w:asciiTheme="minorHAnsi" w:hAnsiTheme="minorHAnsi"/>
                <w:sz w:val="14"/>
                <w:szCs w:val="14"/>
              </w:rPr>
            </w:pPr>
            <w:ins w:id="99" w:author="Wichert, RJ@Energy" w:date="2018-10-24T07:27:00Z">
              <w:r w:rsidRPr="005A1599">
                <w:rPr>
                  <w:rFonts w:asciiTheme="minorHAnsi" w:hAnsiTheme="minorHAnsi"/>
                  <w:sz w:val="14"/>
                  <w:szCs w:val="14"/>
                </w:rPr>
                <w:t>Date Signed:</w:t>
              </w:r>
            </w:ins>
          </w:p>
        </w:tc>
      </w:tr>
      <w:tr w:rsidR="00084B48" w:rsidRPr="005A1599" w14:paraId="03BF9317" w14:textId="77777777" w:rsidTr="00E72BA4">
        <w:trPr>
          <w:trHeight w:val="360"/>
          <w:ins w:id="100" w:author="Wichert, RJ@Energy" w:date="2018-10-24T07:27:00Z"/>
        </w:trPr>
        <w:tc>
          <w:tcPr>
            <w:tcW w:w="5434" w:type="dxa"/>
          </w:tcPr>
          <w:p w14:paraId="454AA5CB" w14:textId="77777777" w:rsidR="00084B48" w:rsidRPr="005A1599" w:rsidRDefault="00084B48" w:rsidP="00E72BA4">
            <w:pPr>
              <w:rPr>
                <w:ins w:id="101" w:author="Wichert, RJ@Energy" w:date="2018-10-24T07:27:00Z"/>
                <w:rFonts w:asciiTheme="minorHAnsi" w:hAnsiTheme="minorHAnsi"/>
                <w:sz w:val="14"/>
                <w:szCs w:val="14"/>
              </w:rPr>
            </w:pPr>
            <w:ins w:id="102" w:author="Wichert, RJ@Energy" w:date="2018-10-24T07:27:00Z">
              <w:r w:rsidRPr="005A1599">
                <w:rPr>
                  <w:rFonts w:asciiTheme="minorHAnsi" w:hAnsiTheme="minorHAnsi"/>
                  <w:sz w:val="14"/>
                  <w:szCs w:val="14"/>
                </w:rPr>
                <w:t>Address:</w:t>
              </w:r>
            </w:ins>
          </w:p>
        </w:tc>
        <w:tc>
          <w:tcPr>
            <w:tcW w:w="5516" w:type="dxa"/>
            <w:gridSpan w:val="3"/>
          </w:tcPr>
          <w:p w14:paraId="5BC7316A" w14:textId="77777777" w:rsidR="00084B48" w:rsidRPr="005A1599" w:rsidRDefault="00084B48" w:rsidP="00E72BA4">
            <w:pPr>
              <w:rPr>
                <w:ins w:id="103" w:author="Wichert, RJ@Energy" w:date="2018-10-24T07:27:00Z"/>
                <w:rFonts w:asciiTheme="minorHAnsi" w:hAnsiTheme="minorHAnsi"/>
                <w:sz w:val="14"/>
                <w:szCs w:val="14"/>
              </w:rPr>
            </w:pPr>
            <w:ins w:id="104" w:author="Wichert, RJ@Energy" w:date="2018-10-24T07:27:00Z">
              <w:r w:rsidRPr="005A1599">
                <w:rPr>
                  <w:rFonts w:asciiTheme="minorHAnsi" w:hAnsiTheme="minorHAnsi"/>
                  <w:sz w:val="14"/>
                  <w:szCs w:val="14"/>
                </w:rPr>
                <w:t>CEA/HERS Certification Information (if applicable):</w:t>
              </w:r>
            </w:ins>
          </w:p>
        </w:tc>
      </w:tr>
      <w:tr w:rsidR="00084B48" w:rsidRPr="005A1599" w14:paraId="19542CB3" w14:textId="77777777" w:rsidTr="00E72BA4">
        <w:trPr>
          <w:trHeight w:val="360"/>
          <w:ins w:id="105" w:author="Wichert, RJ@Energy" w:date="2018-10-24T07:27:00Z"/>
        </w:trPr>
        <w:tc>
          <w:tcPr>
            <w:tcW w:w="5434" w:type="dxa"/>
          </w:tcPr>
          <w:p w14:paraId="677A9C30" w14:textId="77777777" w:rsidR="00084B48" w:rsidRPr="005A1599" w:rsidRDefault="00084B48" w:rsidP="00E72BA4">
            <w:pPr>
              <w:rPr>
                <w:ins w:id="106" w:author="Wichert, RJ@Energy" w:date="2018-10-24T07:27:00Z"/>
                <w:rFonts w:asciiTheme="minorHAnsi" w:hAnsiTheme="minorHAnsi"/>
                <w:sz w:val="14"/>
                <w:szCs w:val="14"/>
              </w:rPr>
            </w:pPr>
            <w:ins w:id="107" w:author="Wichert, RJ@Energy" w:date="2018-10-24T07:27:00Z">
              <w:r w:rsidRPr="005A1599">
                <w:rPr>
                  <w:rFonts w:asciiTheme="minorHAnsi" w:hAnsiTheme="minorHAnsi"/>
                  <w:sz w:val="14"/>
                  <w:szCs w:val="14"/>
                </w:rPr>
                <w:t>City/State/Zip:</w:t>
              </w:r>
            </w:ins>
          </w:p>
        </w:tc>
        <w:tc>
          <w:tcPr>
            <w:tcW w:w="5516" w:type="dxa"/>
            <w:gridSpan w:val="3"/>
          </w:tcPr>
          <w:p w14:paraId="65C6DE89" w14:textId="77777777" w:rsidR="00084B48" w:rsidRPr="005A1599" w:rsidRDefault="00084B48" w:rsidP="00E72BA4">
            <w:pPr>
              <w:rPr>
                <w:ins w:id="108" w:author="Wichert, RJ@Energy" w:date="2018-10-24T07:27:00Z"/>
                <w:rFonts w:asciiTheme="minorHAnsi" w:hAnsiTheme="minorHAnsi"/>
                <w:sz w:val="14"/>
                <w:szCs w:val="14"/>
              </w:rPr>
            </w:pPr>
            <w:ins w:id="109" w:author="Wichert, RJ@Energy" w:date="2018-10-24T07:27:00Z">
              <w:r w:rsidRPr="005A1599">
                <w:rPr>
                  <w:rFonts w:asciiTheme="minorHAnsi" w:hAnsiTheme="minorHAnsi"/>
                  <w:sz w:val="14"/>
                  <w:szCs w:val="14"/>
                </w:rPr>
                <w:t>Phone:</w:t>
              </w:r>
            </w:ins>
          </w:p>
        </w:tc>
      </w:tr>
      <w:tr w:rsidR="00084B48" w:rsidRPr="005A1599" w14:paraId="35F7723D" w14:textId="77777777" w:rsidTr="00E72BA4">
        <w:tblPrEx>
          <w:tblCellMar>
            <w:left w:w="115" w:type="dxa"/>
            <w:right w:w="115" w:type="dxa"/>
          </w:tblCellMar>
        </w:tblPrEx>
        <w:trPr>
          <w:trHeight w:val="296"/>
          <w:ins w:id="110" w:author="Wichert, RJ@Energy" w:date="2018-10-24T07:27:00Z"/>
        </w:trPr>
        <w:tc>
          <w:tcPr>
            <w:tcW w:w="10950" w:type="dxa"/>
            <w:gridSpan w:val="4"/>
            <w:vAlign w:val="center"/>
          </w:tcPr>
          <w:p w14:paraId="4D439D54"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1" w:author="Wichert, RJ@Energy" w:date="2018-10-24T07:27:00Z"/>
                <w:rFonts w:asciiTheme="minorHAnsi" w:hAnsiTheme="minorHAnsi"/>
                <w:sz w:val="18"/>
                <w:szCs w:val="18"/>
              </w:rPr>
            </w:pPr>
            <w:ins w:id="112" w:author="Wichert, RJ@Energy" w:date="2018-10-24T07:27:00Z">
              <w:r w:rsidRPr="005A1599">
                <w:rPr>
                  <w:rFonts w:asciiTheme="minorHAnsi" w:hAnsiTheme="minorHAnsi" w:cs="Arial"/>
                  <w:b/>
                  <w:caps/>
                  <w:sz w:val="18"/>
                  <w:szCs w:val="18"/>
                </w:rPr>
                <w:t xml:space="preserve">Responsible Person's Declaration statement </w:t>
              </w:r>
            </w:ins>
          </w:p>
        </w:tc>
      </w:tr>
      <w:tr w:rsidR="00084B48" w:rsidRPr="005A1599" w14:paraId="18A0B9EB" w14:textId="77777777" w:rsidTr="00E72BA4">
        <w:tblPrEx>
          <w:tblCellMar>
            <w:left w:w="115" w:type="dxa"/>
            <w:right w:w="115" w:type="dxa"/>
          </w:tblCellMar>
        </w:tblPrEx>
        <w:trPr>
          <w:trHeight w:val="504"/>
          <w:ins w:id="113" w:author="Wichert, RJ@Energy" w:date="2018-10-24T07:27:00Z"/>
        </w:trPr>
        <w:tc>
          <w:tcPr>
            <w:tcW w:w="10950" w:type="dxa"/>
            <w:gridSpan w:val="4"/>
            <w:shd w:val="clear" w:color="auto" w:fill="auto"/>
          </w:tcPr>
          <w:p w14:paraId="70E65604" w14:textId="77777777" w:rsidR="00084B48" w:rsidRPr="005A1599" w:rsidRDefault="00084B48" w:rsidP="00E72BA4">
            <w:pPr>
              <w:keepNext/>
              <w:widowControl w:val="0"/>
              <w:ind w:right="90"/>
              <w:rPr>
                <w:ins w:id="114" w:author="Wichert, RJ@Energy" w:date="2018-10-24T07:27:00Z"/>
                <w:rFonts w:asciiTheme="minorHAnsi" w:hAnsiTheme="minorHAnsi"/>
                <w:snapToGrid w:val="0"/>
                <w:sz w:val="18"/>
                <w:szCs w:val="18"/>
              </w:rPr>
            </w:pPr>
            <w:ins w:id="115" w:author="Wichert, RJ@Energy" w:date="2018-10-24T07:27:00Z">
              <w:r w:rsidRPr="005A1599">
                <w:rPr>
                  <w:rFonts w:asciiTheme="minorHAnsi" w:hAnsiTheme="minorHAnsi"/>
                  <w:snapToGrid w:val="0"/>
                  <w:sz w:val="18"/>
                  <w:szCs w:val="18"/>
                </w:rPr>
                <w:t xml:space="preserve">I certify the following under penalty of perjury, under the laws of the State of California: </w:t>
              </w:r>
            </w:ins>
          </w:p>
          <w:p w14:paraId="4F7EB8B6" w14:textId="77777777" w:rsidR="00084B48" w:rsidRPr="005A1599" w:rsidRDefault="00084B48" w:rsidP="00084B48">
            <w:pPr>
              <w:keepNext/>
              <w:widowControl w:val="0"/>
              <w:numPr>
                <w:ilvl w:val="0"/>
                <w:numId w:val="47"/>
              </w:numPr>
              <w:ind w:right="90"/>
              <w:rPr>
                <w:ins w:id="116" w:author="Wichert, RJ@Energy" w:date="2018-10-24T07:27:00Z"/>
                <w:rFonts w:asciiTheme="minorHAnsi" w:hAnsiTheme="minorHAnsi"/>
                <w:snapToGrid w:val="0"/>
                <w:sz w:val="18"/>
                <w:szCs w:val="18"/>
              </w:rPr>
            </w:pPr>
            <w:ins w:id="117" w:author="Wichert, RJ@Energy" w:date="2018-10-24T07:27:00Z">
              <w:r w:rsidRPr="005A1599">
                <w:rPr>
                  <w:rFonts w:asciiTheme="minorHAnsi" w:hAnsiTheme="minorHAnsi"/>
                  <w:snapToGrid w:val="0"/>
                  <w:sz w:val="18"/>
                  <w:szCs w:val="18"/>
                </w:rPr>
                <w:t>The information provided on this Certificate of Verification is true and correct.</w:t>
              </w:r>
            </w:ins>
          </w:p>
          <w:p w14:paraId="4B80EF44" w14:textId="77777777" w:rsidR="00084B48" w:rsidRPr="005A1599" w:rsidRDefault="00084B48" w:rsidP="00084B48">
            <w:pPr>
              <w:keepNext/>
              <w:widowControl w:val="0"/>
              <w:numPr>
                <w:ilvl w:val="0"/>
                <w:numId w:val="47"/>
              </w:numPr>
              <w:ind w:right="90"/>
              <w:rPr>
                <w:ins w:id="118" w:author="Wichert, RJ@Energy" w:date="2018-10-24T07:27:00Z"/>
                <w:rFonts w:asciiTheme="minorHAnsi" w:hAnsiTheme="minorHAnsi"/>
                <w:snapToGrid w:val="0"/>
                <w:sz w:val="18"/>
                <w:szCs w:val="18"/>
              </w:rPr>
            </w:pPr>
            <w:ins w:id="119" w:author="Wichert, RJ@Energy" w:date="2018-10-24T07:27: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2C67D2AE" w14:textId="77777777" w:rsidR="00084B48" w:rsidRPr="005A1599" w:rsidRDefault="00084B48" w:rsidP="00084B48">
            <w:pPr>
              <w:keepNext/>
              <w:widowControl w:val="0"/>
              <w:numPr>
                <w:ilvl w:val="0"/>
                <w:numId w:val="47"/>
              </w:numPr>
              <w:ind w:right="90"/>
              <w:rPr>
                <w:ins w:id="120" w:author="Wichert, RJ@Energy" w:date="2018-10-24T07:27:00Z"/>
                <w:rFonts w:asciiTheme="minorHAnsi" w:hAnsiTheme="minorHAnsi"/>
                <w:snapToGrid w:val="0"/>
                <w:sz w:val="18"/>
                <w:szCs w:val="18"/>
              </w:rPr>
            </w:pPr>
            <w:ins w:id="121" w:author="Wichert, RJ@Energy" w:date="2018-10-24T07:27: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260A21EC" w14:textId="77777777" w:rsidR="00084B48" w:rsidRPr="005A1599" w:rsidRDefault="00084B48" w:rsidP="00084B48">
            <w:pPr>
              <w:keepNext/>
              <w:widowControl w:val="0"/>
              <w:numPr>
                <w:ilvl w:val="0"/>
                <w:numId w:val="47"/>
              </w:numPr>
              <w:ind w:right="90"/>
              <w:rPr>
                <w:ins w:id="122" w:author="Wichert, RJ@Energy" w:date="2018-10-24T07:27:00Z"/>
                <w:rFonts w:asciiTheme="minorHAnsi" w:hAnsiTheme="minorHAnsi"/>
                <w:snapToGrid w:val="0"/>
                <w:sz w:val="18"/>
                <w:szCs w:val="18"/>
              </w:rPr>
            </w:pPr>
            <w:ins w:id="123" w:author="Wichert, RJ@Energy" w:date="2018-10-24T07:27: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6DC423DD" w14:textId="77777777" w:rsidR="00084B48" w:rsidRPr="005A1599" w:rsidRDefault="00084B48" w:rsidP="00084B48">
            <w:pPr>
              <w:keepNext/>
              <w:widowControl w:val="0"/>
              <w:numPr>
                <w:ilvl w:val="0"/>
                <w:numId w:val="47"/>
              </w:numPr>
              <w:ind w:right="90"/>
              <w:rPr>
                <w:ins w:id="124" w:author="Wichert, RJ@Energy" w:date="2018-10-24T07:27:00Z"/>
                <w:rFonts w:asciiTheme="minorHAnsi" w:hAnsiTheme="minorHAnsi"/>
                <w:snapToGrid w:val="0"/>
                <w:sz w:val="18"/>
                <w:szCs w:val="18"/>
              </w:rPr>
            </w:pPr>
            <w:ins w:id="125" w:author="Wichert, RJ@Energy" w:date="2018-10-24T07:27: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084B48" w:rsidRPr="005A1599" w14:paraId="1DC71D21" w14:textId="77777777" w:rsidTr="00E72BA4">
        <w:tblPrEx>
          <w:tblCellMar>
            <w:left w:w="115" w:type="dxa"/>
            <w:right w:w="115" w:type="dxa"/>
          </w:tblCellMar>
        </w:tblPrEx>
        <w:trPr>
          <w:trHeight w:val="278"/>
          <w:ins w:id="126" w:author="Wichert, RJ@Energy" w:date="2018-10-24T07:27:00Z"/>
        </w:trPr>
        <w:tc>
          <w:tcPr>
            <w:tcW w:w="10950" w:type="dxa"/>
            <w:gridSpan w:val="4"/>
            <w:vAlign w:val="center"/>
          </w:tcPr>
          <w:p w14:paraId="69091DBF"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7" w:author="Wichert, RJ@Energy" w:date="2018-10-24T07:27:00Z"/>
                <w:rFonts w:asciiTheme="minorHAnsi" w:hAnsiTheme="minorHAnsi" w:cs="Arial"/>
                <w:b/>
                <w:caps/>
                <w:sz w:val="18"/>
                <w:szCs w:val="18"/>
              </w:rPr>
            </w:pPr>
            <w:ins w:id="128" w:author="Wichert, RJ@Energy" w:date="2018-10-24T07:27:00Z">
              <w:r w:rsidRPr="005A1599">
                <w:rPr>
                  <w:rFonts w:asciiTheme="minorHAnsi" w:hAnsiTheme="minorHAnsi" w:cs="Arial"/>
                  <w:b/>
                  <w:caps/>
                  <w:sz w:val="18"/>
                  <w:szCs w:val="18"/>
                </w:rPr>
                <w:t>BUILDER OR INSTALLER INFORMATION AS SHOWN ON THE CERTIFICATE OF INSTALLATION</w:t>
              </w:r>
            </w:ins>
          </w:p>
        </w:tc>
      </w:tr>
      <w:tr w:rsidR="00084B48" w:rsidRPr="005A1599" w14:paraId="13BE9D2A" w14:textId="77777777" w:rsidTr="00E72BA4">
        <w:tblPrEx>
          <w:tblCellMar>
            <w:left w:w="115" w:type="dxa"/>
            <w:right w:w="115" w:type="dxa"/>
          </w:tblCellMar>
        </w:tblPrEx>
        <w:trPr>
          <w:trHeight w:hRule="exact" w:val="360"/>
          <w:ins w:id="129" w:author="Wichert, RJ@Energy" w:date="2018-10-24T07:27:00Z"/>
        </w:trPr>
        <w:tc>
          <w:tcPr>
            <w:tcW w:w="10950" w:type="dxa"/>
            <w:gridSpan w:val="4"/>
            <w:vAlign w:val="center"/>
          </w:tcPr>
          <w:p w14:paraId="7AB52E50"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30" w:author="Wichert, RJ@Energy" w:date="2018-10-24T07:27:00Z"/>
                <w:rFonts w:asciiTheme="minorHAnsi" w:hAnsiTheme="minorHAnsi"/>
                <w:sz w:val="14"/>
                <w:szCs w:val="14"/>
              </w:rPr>
            </w:pPr>
            <w:ins w:id="131" w:author="Wichert, RJ@Energy" w:date="2018-10-24T07:27:00Z">
              <w:r w:rsidRPr="005A1599">
                <w:rPr>
                  <w:rFonts w:asciiTheme="minorHAnsi" w:hAnsiTheme="minorHAnsi"/>
                  <w:sz w:val="14"/>
                  <w:szCs w:val="14"/>
                </w:rPr>
                <w:t>Company Name (Installing Subcontractor, General Contractor, or Builder/Owner):</w:t>
              </w:r>
            </w:ins>
          </w:p>
        </w:tc>
      </w:tr>
      <w:tr w:rsidR="00084B48" w:rsidRPr="005A1599" w14:paraId="590F701C" w14:textId="77777777" w:rsidTr="00E72BA4">
        <w:tblPrEx>
          <w:tblCellMar>
            <w:left w:w="115" w:type="dxa"/>
            <w:right w:w="115" w:type="dxa"/>
          </w:tblCellMar>
        </w:tblPrEx>
        <w:trPr>
          <w:trHeight w:hRule="exact" w:val="360"/>
          <w:ins w:id="132" w:author="Wichert, RJ@Energy" w:date="2018-10-24T07:27:00Z"/>
        </w:trPr>
        <w:tc>
          <w:tcPr>
            <w:tcW w:w="5475" w:type="dxa"/>
            <w:gridSpan w:val="2"/>
          </w:tcPr>
          <w:p w14:paraId="12A00F87"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33" w:author="Wichert, RJ@Energy" w:date="2018-10-24T07:27:00Z"/>
                <w:rFonts w:asciiTheme="minorHAnsi" w:hAnsiTheme="minorHAnsi"/>
                <w:sz w:val="14"/>
                <w:szCs w:val="14"/>
              </w:rPr>
            </w:pPr>
            <w:ins w:id="134" w:author="Wichert, RJ@Energy" w:date="2018-10-24T07:27:00Z">
              <w:r w:rsidRPr="005A1599">
                <w:rPr>
                  <w:rFonts w:asciiTheme="minorHAnsi" w:hAnsiTheme="minorHAnsi"/>
                  <w:sz w:val="14"/>
                  <w:szCs w:val="14"/>
                </w:rPr>
                <w:t>Responsible Builder or Installer Name:</w:t>
              </w:r>
            </w:ins>
          </w:p>
        </w:tc>
        <w:tc>
          <w:tcPr>
            <w:tcW w:w="5475" w:type="dxa"/>
            <w:gridSpan w:val="2"/>
          </w:tcPr>
          <w:p w14:paraId="21807B85"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5" w:author="Wichert, RJ@Energy" w:date="2018-10-24T07:27:00Z"/>
                <w:rFonts w:asciiTheme="minorHAnsi" w:hAnsiTheme="minorHAnsi"/>
                <w:sz w:val="14"/>
                <w:szCs w:val="14"/>
              </w:rPr>
            </w:pPr>
            <w:ins w:id="136" w:author="Wichert, RJ@Energy" w:date="2018-10-24T07:27:00Z">
              <w:r w:rsidRPr="005A1599">
                <w:rPr>
                  <w:rFonts w:asciiTheme="minorHAnsi" w:hAnsiTheme="minorHAnsi"/>
                  <w:sz w:val="14"/>
                  <w:szCs w:val="14"/>
                </w:rPr>
                <w:t>CSLB License:</w:t>
              </w:r>
            </w:ins>
          </w:p>
        </w:tc>
      </w:tr>
      <w:tr w:rsidR="00084B48" w:rsidRPr="005A1599" w14:paraId="5EEEC18E" w14:textId="77777777" w:rsidTr="00E72BA4">
        <w:tblPrEx>
          <w:tblCellMar>
            <w:left w:w="108" w:type="dxa"/>
            <w:right w:w="108" w:type="dxa"/>
          </w:tblCellMar>
        </w:tblPrEx>
        <w:trPr>
          <w:trHeight w:hRule="exact" w:val="288"/>
          <w:ins w:id="137" w:author="Wichert, RJ@Energy" w:date="2018-10-24T07:27:00Z"/>
        </w:trPr>
        <w:tc>
          <w:tcPr>
            <w:tcW w:w="10950" w:type="dxa"/>
            <w:gridSpan w:val="4"/>
            <w:vAlign w:val="center"/>
          </w:tcPr>
          <w:p w14:paraId="404CD75C"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38" w:author="Wichert, RJ@Energy" w:date="2018-10-24T07:27:00Z"/>
                <w:rFonts w:asciiTheme="minorHAnsi" w:hAnsiTheme="minorHAnsi"/>
                <w:sz w:val="14"/>
                <w:szCs w:val="14"/>
              </w:rPr>
            </w:pPr>
            <w:ins w:id="139" w:author="Wichert, RJ@Energy" w:date="2018-10-24T07:27:00Z">
              <w:r w:rsidRPr="005A1599">
                <w:rPr>
                  <w:rFonts w:asciiTheme="minorHAnsi" w:hAnsiTheme="minorHAnsi" w:cs="Arial"/>
                  <w:b/>
                  <w:caps/>
                  <w:sz w:val="18"/>
                  <w:szCs w:val="18"/>
                </w:rPr>
                <w:t>HERS PROVIDER DATA REGISTRY INFORMATION</w:t>
              </w:r>
            </w:ins>
          </w:p>
        </w:tc>
      </w:tr>
      <w:tr w:rsidR="00084B48" w:rsidRPr="005A1599" w14:paraId="3BD213D5" w14:textId="77777777" w:rsidTr="00E72BA4">
        <w:tblPrEx>
          <w:tblCellMar>
            <w:left w:w="108" w:type="dxa"/>
            <w:right w:w="108" w:type="dxa"/>
          </w:tblCellMar>
        </w:tblPrEx>
        <w:trPr>
          <w:trHeight w:hRule="exact" w:val="360"/>
          <w:ins w:id="140" w:author="Wichert, RJ@Energy" w:date="2018-10-24T07:27:00Z"/>
        </w:trPr>
        <w:tc>
          <w:tcPr>
            <w:tcW w:w="5482" w:type="dxa"/>
            <w:gridSpan w:val="3"/>
          </w:tcPr>
          <w:p w14:paraId="08845C53"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1" w:author="Wichert, RJ@Energy" w:date="2018-10-24T07:27:00Z"/>
                <w:rFonts w:asciiTheme="minorHAnsi" w:hAnsiTheme="minorHAnsi"/>
                <w:sz w:val="14"/>
                <w:szCs w:val="14"/>
              </w:rPr>
            </w:pPr>
            <w:ins w:id="142" w:author="Wichert, RJ@Energy" w:date="2018-10-24T07:27:00Z">
              <w:r w:rsidRPr="005A1599">
                <w:rPr>
                  <w:rFonts w:asciiTheme="minorHAnsi" w:hAnsiTheme="minorHAnsi"/>
                  <w:sz w:val="14"/>
                  <w:szCs w:val="14"/>
                </w:rPr>
                <w:t>Sample Group Number (if applicable):</w:t>
              </w:r>
            </w:ins>
          </w:p>
        </w:tc>
        <w:tc>
          <w:tcPr>
            <w:tcW w:w="5468" w:type="dxa"/>
          </w:tcPr>
          <w:p w14:paraId="58D699AB"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3" w:author="Wichert, RJ@Energy" w:date="2018-10-24T07:27:00Z"/>
                <w:rFonts w:asciiTheme="minorHAnsi" w:hAnsiTheme="minorHAnsi"/>
                <w:sz w:val="14"/>
                <w:szCs w:val="14"/>
              </w:rPr>
            </w:pPr>
            <w:ins w:id="144" w:author="Wichert, RJ@Energy" w:date="2018-10-24T07:27: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084B48" w:rsidRPr="005A1599" w14:paraId="5A38CCEA" w14:textId="77777777" w:rsidTr="00E72BA4">
        <w:tblPrEx>
          <w:tblCellMar>
            <w:left w:w="108" w:type="dxa"/>
            <w:right w:w="108" w:type="dxa"/>
          </w:tblCellMar>
        </w:tblPrEx>
        <w:trPr>
          <w:trHeight w:val="288"/>
          <w:ins w:id="145" w:author="Wichert, RJ@Energy" w:date="2018-10-24T07:27:00Z"/>
        </w:trPr>
        <w:tc>
          <w:tcPr>
            <w:tcW w:w="10950" w:type="dxa"/>
            <w:gridSpan w:val="4"/>
            <w:vAlign w:val="center"/>
          </w:tcPr>
          <w:p w14:paraId="054F9CA3"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6" w:author="Wichert, RJ@Energy" w:date="2018-10-24T07:27:00Z"/>
                <w:rFonts w:asciiTheme="minorHAnsi" w:hAnsiTheme="minorHAnsi"/>
                <w:sz w:val="14"/>
                <w:szCs w:val="14"/>
              </w:rPr>
            </w:pPr>
            <w:ins w:id="147" w:author="Wichert, RJ@Energy" w:date="2018-10-24T07:27:00Z">
              <w:r w:rsidRPr="005A1599">
                <w:rPr>
                  <w:rFonts w:asciiTheme="minorHAnsi" w:hAnsiTheme="minorHAnsi" w:cs="Arial"/>
                  <w:b/>
                  <w:caps/>
                  <w:sz w:val="18"/>
                  <w:szCs w:val="18"/>
                </w:rPr>
                <w:t>HERS RATER INFORMATION</w:t>
              </w:r>
            </w:ins>
          </w:p>
        </w:tc>
      </w:tr>
      <w:tr w:rsidR="00084B48" w:rsidRPr="005A1599" w14:paraId="136E2E86" w14:textId="77777777" w:rsidTr="00E72BA4">
        <w:tblPrEx>
          <w:tblCellMar>
            <w:left w:w="108" w:type="dxa"/>
            <w:right w:w="108" w:type="dxa"/>
          </w:tblCellMar>
        </w:tblPrEx>
        <w:trPr>
          <w:trHeight w:hRule="exact" w:val="360"/>
          <w:ins w:id="148" w:author="Wichert, RJ@Energy" w:date="2018-10-24T07:27:00Z"/>
        </w:trPr>
        <w:tc>
          <w:tcPr>
            <w:tcW w:w="10950" w:type="dxa"/>
            <w:gridSpan w:val="4"/>
          </w:tcPr>
          <w:p w14:paraId="501A1396"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9" w:author="Wichert, RJ@Energy" w:date="2018-10-24T07:27:00Z"/>
                <w:rFonts w:asciiTheme="minorHAnsi" w:hAnsiTheme="minorHAnsi"/>
                <w:sz w:val="14"/>
                <w:szCs w:val="14"/>
              </w:rPr>
            </w:pPr>
            <w:ins w:id="150" w:author="Wichert, RJ@Energy" w:date="2018-10-24T07:27:00Z">
              <w:r w:rsidRPr="005A1599">
                <w:rPr>
                  <w:rFonts w:asciiTheme="minorHAnsi" w:hAnsiTheme="minorHAnsi"/>
                  <w:sz w:val="14"/>
                  <w:szCs w:val="14"/>
                </w:rPr>
                <w:t>HERS Rater Company Name:</w:t>
              </w:r>
            </w:ins>
          </w:p>
        </w:tc>
      </w:tr>
      <w:tr w:rsidR="00084B48" w:rsidRPr="005A1599" w14:paraId="04C43997" w14:textId="77777777" w:rsidTr="00E72BA4">
        <w:tblPrEx>
          <w:tblCellMar>
            <w:left w:w="108" w:type="dxa"/>
            <w:right w:w="108" w:type="dxa"/>
          </w:tblCellMar>
        </w:tblPrEx>
        <w:trPr>
          <w:trHeight w:hRule="exact" w:val="360"/>
          <w:ins w:id="151" w:author="Wichert, RJ@Energy" w:date="2018-10-24T07:27:00Z"/>
        </w:trPr>
        <w:tc>
          <w:tcPr>
            <w:tcW w:w="5482" w:type="dxa"/>
            <w:gridSpan w:val="3"/>
            <w:tcBorders>
              <w:top w:val="single" w:sz="4" w:space="0" w:color="auto"/>
              <w:left w:val="single" w:sz="4" w:space="0" w:color="auto"/>
              <w:bottom w:val="single" w:sz="4" w:space="0" w:color="auto"/>
              <w:right w:val="single" w:sz="4" w:space="0" w:color="auto"/>
            </w:tcBorders>
          </w:tcPr>
          <w:p w14:paraId="04FB73AB"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2" w:author="Wichert, RJ@Energy" w:date="2018-10-24T07:27:00Z"/>
                <w:rFonts w:asciiTheme="minorHAnsi" w:hAnsiTheme="minorHAnsi"/>
                <w:sz w:val="14"/>
                <w:szCs w:val="14"/>
              </w:rPr>
            </w:pPr>
            <w:ins w:id="153" w:author="Wichert, RJ@Energy" w:date="2018-10-24T07:27: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3D91284F"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4" w:author="Wichert, RJ@Energy" w:date="2018-10-24T07:27:00Z"/>
                <w:rFonts w:asciiTheme="minorHAnsi" w:hAnsiTheme="minorHAnsi"/>
                <w:sz w:val="14"/>
                <w:szCs w:val="14"/>
              </w:rPr>
            </w:pPr>
            <w:ins w:id="155" w:author="Wichert, RJ@Energy" w:date="2018-10-24T07:27:00Z">
              <w:r w:rsidRPr="005A1599">
                <w:rPr>
                  <w:rFonts w:asciiTheme="minorHAnsi" w:hAnsiTheme="minorHAnsi"/>
                  <w:sz w:val="14"/>
                  <w:szCs w:val="14"/>
                </w:rPr>
                <w:t>Responsible Rater Signature:</w:t>
              </w:r>
            </w:ins>
          </w:p>
        </w:tc>
      </w:tr>
      <w:tr w:rsidR="00084B48" w:rsidRPr="005A1599" w14:paraId="7A188935" w14:textId="77777777" w:rsidTr="00E72BA4">
        <w:tblPrEx>
          <w:tblCellMar>
            <w:left w:w="108" w:type="dxa"/>
            <w:right w:w="108" w:type="dxa"/>
          </w:tblCellMar>
        </w:tblPrEx>
        <w:trPr>
          <w:trHeight w:hRule="exact" w:val="360"/>
          <w:ins w:id="156" w:author="Wichert, RJ@Energy" w:date="2018-10-24T07:27:00Z"/>
        </w:trPr>
        <w:tc>
          <w:tcPr>
            <w:tcW w:w="5482" w:type="dxa"/>
            <w:gridSpan w:val="3"/>
            <w:tcBorders>
              <w:top w:val="single" w:sz="4" w:space="0" w:color="auto"/>
              <w:left w:val="single" w:sz="4" w:space="0" w:color="auto"/>
              <w:bottom w:val="single" w:sz="4" w:space="0" w:color="auto"/>
              <w:right w:val="single" w:sz="4" w:space="0" w:color="auto"/>
            </w:tcBorders>
          </w:tcPr>
          <w:p w14:paraId="76E215FE"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7" w:author="Wichert, RJ@Energy" w:date="2018-10-24T07:27:00Z"/>
                <w:rFonts w:asciiTheme="minorHAnsi" w:hAnsiTheme="minorHAnsi"/>
                <w:sz w:val="14"/>
                <w:szCs w:val="14"/>
              </w:rPr>
            </w:pPr>
            <w:ins w:id="158" w:author="Wichert, RJ@Energy" w:date="2018-10-24T07:27: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5A729DB2"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9" w:author="Wichert, RJ@Energy" w:date="2018-10-24T07:27:00Z"/>
                <w:rFonts w:asciiTheme="minorHAnsi" w:hAnsiTheme="minorHAnsi"/>
                <w:sz w:val="14"/>
                <w:szCs w:val="14"/>
              </w:rPr>
            </w:pPr>
            <w:ins w:id="160" w:author="Wichert, RJ@Energy" w:date="2018-10-24T07:27:00Z">
              <w:r w:rsidRPr="005A1599">
                <w:rPr>
                  <w:rFonts w:asciiTheme="minorHAnsi" w:hAnsiTheme="minorHAnsi"/>
                  <w:sz w:val="14"/>
                  <w:szCs w:val="14"/>
                </w:rPr>
                <w:t>Date Signed:</w:t>
              </w:r>
            </w:ins>
          </w:p>
        </w:tc>
      </w:tr>
    </w:tbl>
    <w:p w14:paraId="7E3B96F0" w14:textId="77777777" w:rsidR="00084B48" w:rsidRPr="00D83E48" w:rsidRDefault="00084B48" w:rsidP="00DA2B2D">
      <w:pPr>
        <w:rPr>
          <w:rFonts w:ascii="Calibri" w:hAnsi="Calibri"/>
          <w:b/>
          <w:sz w:val="32"/>
          <w:szCs w:val="32"/>
        </w:rPr>
        <w:sectPr w:rsidR="00084B4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3EE8A53D" w:rsidR="001868E8" w:rsidRPr="00EA3860" w:rsidRDefault="00617914" w:rsidP="00F062C2">
      <w:pPr>
        <w:jc w:val="center"/>
        <w:rPr>
          <w:rFonts w:ascii="Calibri" w:hAnsi="Calibri"/>
          <w:b/>
        </w:rPr>
      </w:pPr>
      <w:r w:rsidRPr="00EA3860">
        <w:rPr>
          <w:rFonts w:ascii="Calibri" w:hAnsi="Calibri"/>
          <w:b/>
        </w:rPr>
        <w:lastRenderedPageBreak/>
        <w:t>CF2R-MCH-23b-H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30148CD7" w:rsidR="007759B2" w:rsidRDefault="0092178C" w:rsidP="007759B2">
      <w:pPr>
        <w:pStyle w:val="ListParagraph"/>
        <w:numPr>
          <w:ilvl w:val="0"/>
          <w:numId w:val="38"/>
        </w:numPr>
        <w:ind w:left="360" w:hanging="360"/>
        <w:rPr>
          <w:ins w:id="179" w:author="Smith, Alexis@Energy" w:date="2019-01-07T09:04:00Z"/>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1F6BEDF2" w14:textId="437A301F" w:rsidR="00213E3A" w:rsidRPr="00213E3A" w:rsidRDefault="00213E3A" w:rsidP="00213E3A">
      <w:pPr>
        <w:pStyle w:val="ListParagraph"/>
        <w:numPr>
          <w:ilvl w:val="0"/>
          <w:numId w:val="38"/>
        </w:numPr>
        <w:ind w:left="360" w:hanging="360"/>
        <w:rPr>
          <w:rFonts w:asciiTheme="minorHAnsi" w:hAnsiTheme="minorHAnsi"/>
        </w:rPr>
      </w:pPr>
      <w:ins w:id="180" w:author="Smith, Alexis@Energy" w:date="2019-01-07T09:04:00Z">
        <w:r w:rsidRPr="00213E3A">
          <w:rPr>
            <w:rFonts w:asciiTheme="minorHAnsi" w:hAnsiTheme="minorHAnsi"/>
          </w:rPr>
          <w:t>Indoor Unit Name: This field is filled out automatically. It is referenced from the CF2R-MCH-01, which must be completed prior to this document.</w:t>
        </w:r>
      </w:ins>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61919FFB" w14:textId="77777777" w:rsidR="00A60A9E" w:rsidRPr="0029461A" w:rsidRDefault="00A60A9E" w:rsidP="00A60A9E">
      <w:pPr>
        <w:pStyle w:val="ListParagraph"/>
        <w:numPr>
          <w:ilvl w:val="0"/>
          <w:numId w:val="38"/>
        </w:numPr>
        <w:ind w:left="360" w:hanging="360"/>
        <w:rPr>
          <w:ins w:id="181" w:author="Wichert, RJ@Energy [2]" w:date="2019-04-17T17:39:00Z"/>
          <w:rFonts w:ascii="Calibri" w:hAnsi="Calibri"/>
        </w:rPr>
      </w:pPr>
      <w:ins w:id="182" w:author="Wichert, RJ@Energy [2]" w:date="2019-04-17T17:39: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1933EA1B" w14:textId="223110ED" w:rsidR="007759B2" w:rsidRPr="00986CA4" w:rsidDel="00A60A9E" w:rsidRDefault="0092178C" w:rsidP="007759B2">
      <w:pPr>
        <w:pStyle w:val="ListParagraph"/>
        <w:numPr>
          <w:ilvl w:val="0"/>
          <w:numId w:val="38"/>
        </w:numPr>
        <w:ind w:left="360" w:hanging="360"/>
        <w:rPr>
          <w:del w:id="183" w:author="Wichert, RJ@Energy [2]" w:date="2019-04-17T17:39:00Z"/>
          <w:rFonts w:ascii="Calibri" w:hAnsi="Calibri"/>
        </w:rPr>
      </w:pPr>
      <w:del w:id="184" w:author="Wichert, RJ@Energy [2]" w:date="2019-04-17T17:39:00Z">
        <w:r w:rsidRPr="0092178C" w:rsidDel="00A60A9E">
          <w:rPr>
            <w:rFonts w:asciiTheme="minorHAnsi" w:hAnsiTheme="minorHAnsi"/>
            <w:szCs w:val="18"/>
          </w:rPr>
          <w:delText>Nominal Cooling Capacity (tons) of Condenser:</w:delText>
        </w:r>
        <w:r w:rsidR="007759B2" w:rsidRPr="00986CA4" w:rsidDel="00A60A9E">
          <w:rPr>
            <w:rFonts w:ascii="Calibri" w:hAnsi="Calibri"/>
          </w:rPr>
          <w:delText xml:space="preserve"> This field is filled out automatically. It is referenced from the CF2R-MCH-01, which must be completed prior to this document.</w:delText>
        </w:r>
      </w:del>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ins w:id="185" w:author="Wichert, RJ@Energy" w:date="2019-01-03T08:18:00Z"/>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0FF9D92C" w14:textId="7F705FCD" w:rsidR="00C6285C" w:rsidRDefault="00C6285C" w:rsidP="007759B2">
      <w:pPr>
        <w:pStyle w:val="ListParagraph"/>
        <w:numPr>
          <w:ilvl w:val="0"/>
          <w:numId w:val="38"/>
        </w:numPr>
        <w:ind w:left="360" w:hanging="360"/>
        <w:rPr>
          <w:ins w:id="186" w:author="Wichert, RJ@Energy" w:date="2018-10-18T07:35:00Z"/>
          <w:rFonts w:ascii="Calibri" w:hAnsi="Calibri"/>
        </w:rPr>
      </w:pPr>
      <w:ins w:id="187" w:author="Wichert, RJ@Energy" w:date="2019-01-03T08:18: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3970808D" w14:textId="1CF0D034" w:rsidR="00E32A17" w:rsidRPr="00235FD7" w:rsidDel="00C6285C" w:rsidRDefault="00E32A17" w:rsidP="00E32A17">
      <w:pPr>
        <w:pStyle w:val="ListParagraph"/>
        <w:numPr>
          <w:ilvl w:val="0"/>
          <w:numId w:val="38"/>
        </w:numPr>
        <w:ind w:left="360" w:hanging="360"/>
        <w:rPr>
          <w:del w:id="188" w:author="Wichert, RJ@Energy" w:date="2019-01-03T08:18:00Z"/>
          <w:rFonts w:ascii="Calibri" w:hAnsi="Calibri"/>
        </w:rPr>
      </w:pP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2FD770" w:rsidR="001868E8" w:rsidRPr="00084B48" w:rsidRDefault="0092178C" w:rsidP="008656BC">
      <w:pPr>
        <w:numPr>
          <w:ilvl w:val="0"/>
          <w:numId w:val="43"/>
        </w:numPr>
        <w:ind w:left="360" w:hanging="360"/>
        <w:rPr>
          <w:ins w:id="189" w:author="Wichert, RJ@Energy" w:date="2018-10-24T07:27:00Z"/>
          <w:rFonts w:ascii="Calibri" w:hAnsi="Calibri"/>
          <w:rPrChange w:id="190" w:author="Wichert, RJ@Energy" w:date="2018-10-24T07:27:00Z">
            <w:rPr>
              <w:ins w:id="191" w:author="Wichert, RJ@Energy" w:date="2018-10-24T07:27:00Z"/>
              <w:rFonts w:asciiTheme="minorHAnsi" w:hAnsiTheme="minorHAnsi"/>
            </w:rPr>
          </w:rPrChange>
        </w:rPr>
      </w:pPr>
      <w:r w:rsidRPr="0092178C">
        <w:rPr>
          <w:rFonts w:asciiTheme="minorHAnsi" w:hAnsiTheme="minorHAnsi"/>
        </w:rPr>
        <w:t>This field must be a true statement (or not applicable) for the system to comply.</w:t>
      </w:r>
    </w:p>
    <w:p w14:paraId="4C8E0F82" w14:textId="77777777" w:rsidR="00084B48" w:rsidRPr="00FA25A3" w:rsidRDefault="00084B48" w:rsidP="00084B48">
      <w:pPr>
        <w:numPr>
          <w:ilvl w:val="0"/>
          <w:numId w:val="43"/>
        </w:numPr>
        <w:ind w:left="360" w:hanging="360"/>
        <w:rPr>
          <w:ins w:id="192" w:author="Wichert, RJ@Energy" w:date="2018-10-24T07:27:00Z"/>
          <w:rFonts w:asciiTheme="minorHAnsi" w:hAnsiTheme="minorHAnsi"/>
          <w:sz w:val="18"/>
          <w:szCs w:val="18"/>
        </w:rPr>
      </w:pPr>
      <w:ins w:id="193" w:author="Wichert, RJ@Energy" w:date="2018-10-24T07:27:00Z">
        <w:r w:rsidRPr="00FA25A3">
          <w:rPr>
            <w:rFonts w:asciiTheme="minorHAnsi" w:hAnsiTheme="minorHAnsi"/>
            <w:i/>
            <w:sz w:val="18"/>
            <w:szCs w:val="18"/>
          </w:rPr>
          <w:t>Verification Status:</w:t>
        </w:r>
        <w:r w:rsidRPr="00FA25A3">
          <w:rPr>
            <w:rFonts w:asciiTheme="minorHAnsi" w:hAnsiTheme="minorHAnsi"/>
            <w:sz w:val="18"/>
            <w:szCs w:val="18"/>
          </w:rPr>
          <w:t xml:space="preserve"> If this Section does not apply, then select “All </w:t>
        </w:r>
        <w:r>
          <w:rPr>
            <w:rFonts w:asciiTheme="minorHAnsi" w:hAnsiTheme="minorHAnsi"/>
            <w:sz w:val="18"/>
            <w:szCs w:val="18"/>
          </w:rPr>
          <w:t>N/A</w:t>
        </w:r>
        <w:r w:rsidRPr="00FA25A3">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46689CEF" w14:textId="6038548F" w:rsidR="00084B48" w:rsidRPr="00084B48" w:rsidRDefault="00084B48">
      <w:pPr>
        <w:numPr>
          <w:ilvl w:val="0"/>
          <w:numId w:val="43"/>
        </w:numPr>
        <w:ind w:left="360" w:hanging="360"/>
        <w:rPr>
          <w:rFonts w:ascii="Calibri" w:hAnsi="Calibri"/>
        </w:rPr>
      </w:pPr>
      <w:ins w:id="194" w:author="Wichert, RJ@Energy" w:date="2018-10-24T07:27:00Z">
        <w:r w:rsidRPr="00084B48">
          <w:rPr>
            <w:rFonts w:asciiTheme="minorHAnsi" w:hAnsiTheme="minorHAnsi"/>
            <w:i/>
            <w:sz w:val="18"/>
            <w:szCs w:val="18"/>
          </w:rPr>
          <w:t>Correction Notes:</w:t>
        </w:r>
        <w:r w:rsidRPr="00084B48">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ins>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2D77F8" w:rsidRPr="00966F61" w14:paraId="1933EA56" w14:textId="77777777" w:rsidTr="000D7943">
        <w:trPr>
          <w:cantSplit/>
          <w:trHeight w:val="144"/>
        </w:trPr>
        <w:tc>
          <w:tcPr>
            <w:tcW w:w="475" w:type="dxa"/>
            <w:vAlign w:val="center"/>
          </w:tcPr>
          <w:p w14:paraId="1933EA53" w14:textId="77777777" w:rsidR="002D77F8" w:rsidRPr="00966F61" w:rsidRDefault="002D77F8" w:rsidP="002D77F8">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2FF7CDA1" w:rsidR="002D77F8" w:rsidRPr="00966F61" w:rsidRDefault="002D77F8" w:rsidP="002D77F8">
            <w:pPr>
              <w:rPr>
                <w:rFonts w:asciiTheme="minorHAnsi" w:hAnsiTheme="minorHAnsi"/>
                <w:color w:val="000000"/>
                <w:sz w:val="18"/>
                <w:szCs w:val="18"/>
                <w:highlight w:val="yellow"/>
              </w:rPr>
            </w:pPr>
            <w:ins w:id="203" w:author="Smith, Alexis@Energy" w:date="2019-01-04T13:51:00Z">
              <w:r w:rsidRPr="00B2548D">
                <w:rPr>
                  <w:rFonts w:asciiTheme="minorHAnsi" w:hAnsiTheme="minorHAnsi"/>
                  <w:sz w:val="18"/>
                  <w:szCs w:val="18"/>
                </w:rPr>
                <w:t xml:space="preserve">Space Conditioning System Identification or Name </w:t>
              </w:r>
            </w:ins>
            <w:del w:id="204" w:author="Smith, Alexis@Energy" w:date="2019-01-04T13:51:00Z">
              <w:r w:rsidRPr="00966F61" w:rsidDel="000F42E6">
                <w:rPr>
                  <w:rFonts w:asciiTheme="minorHAnsi" w:hAnsiTheme="minorHAnsi"/>
                  <w:sz w:val="18"/>
                  <w:szCs w:val="18"/>
                </w:rPr>
                <w:delText>System Identification or Name</w:delText>
              </w:r>
            </w:del>
          </w:p>
        </w:tc>
        <w:tc>
          <w:tcPr>
            <w:tcW w:w="5605" w:type="dxa"/>
            <w:vAlign w:val="center"/>
          </w:tcPr>
          <w:p w14:paraId="1933EA55" w14:textId="77777777" w:rsidR="002D77F8" w:rsidRDefault="002D77F8" w:rsidP="002D77F8">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2D77F8" w:rsidRPr="00966F61" w14:paraId="1933EA5A" w14:textId="77777777" w:rsidTr="000D7943">
        <w:trPr>
          <w:cantSplit/>
          <w:trHeight w:val="144"/>
        </w:trPr>
        <w:tc>
          <w:tcPr>
            <w:tcW w:w="475" w:type="dxa"/>
            <w:vAlign w:val="center"/>
          </w:tcPr>
          <w:p w14:paraId="1933EA57" w14:textId="77777777" w:rsidR="002D77F8" w:rsidRPr="00966F61" w:rsidRDefault="002D77F8" w:rsidP="002D77F8">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044AE6A8" w:rsidR="002D77F8" w:rsidRPr="00966F61" w:rsidRDefault="002D77F8" w:rsidP="002D77F8">
            <w:pPr>
              <w:rPr>
                <w:rFonts w:asciiTheme="minorHAnsi" w:hAnsiTheme="minorHAnsi"/>
                <w:sz w:val="18"/>
                <w:szCs w:val="18"/>
              </w:rPr>
            </w:pPr>
            <w:ins w:id="205" w:author="Smith, Alexis@Energy" w:date="2019-01-04T13:51: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206" w:author="Smith, Alexis@Energy" w:date="2019-01-04T13:51:00Z">
              <w:r w:rsidRPr="00966F61" w:rsidDel="000F42E6">
                <w:rPr>
                  <w:rFonts w:asciiTheme="minorHAnsi" w:hAnsiTheme="minorHAnsi"/>
                  <w:sz w:val="18"/>
                  <w:szCs w:val="18"/>
                </w:rPr>
                <w:delText>System Location or Area Served</w:delText>
              </w:r>
            </w:del>
          </w:p>
        </w:tc>
        <w:tc>
          <w:tcPr>
            <w:tcW w:w="5605" w:type="dxa"/>
            <w:vAlign w:val="center"/>
          </w:tcPr>
          <w:p w14:paraId="1933EA59" w14:textId="77777777" w:rsidR="002D77F8" w:rsidRDefault="002D77F8" w:rsidP="002D77F8">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D77F8" w:rsidRPr="00966F61" w14:paraId="62804444" w14:textId="77777777" w:rsidTr="000D7943">
        <w:trPr>
          <w:cantSplit/>
          <w:trHeight w:val="144"/>
          <w:ins w:id="207" w:author="Smith, Alexis@Energy" w:date="2019-01-04T13:49:00Z"/>
        </w:trPr>
        <w:tc>
          <w:tcPr>
            <w:tcW w:w="475" w:type="dxa"/>
            <w:vAlign w:val="center"/>
          </w:tcPr>
          <w:p w14:paraId="64CD130A" w14:textId="21D6C23C" w:rsidR="002D77F8" w:rsidRPr="00966F61" w:rsidRDefault="002D77F8" w:rsidP="002D77F8">
            <w:pPr>
              <w:pStyle w:val="FootnoteText"/>
              <w:jc w:val="center"/>
              <w:rPr>
                <w:ins w:id="208" w:author="Smith, Alexis@Energy" w:date="2019-01-04T13:49:00Z"/>
                <w:rFonts w:asciiTheme="minorHAnsi" w:hAnsiTheme="minorHAnsi"/>
                <w:sz w:val="18"/>
                <w:szCs w:val="18"/>
              </w:rPr>
            </w:pPr>
            <w:ins w:id="209" w:author="Smith, Alexis@Energy" w:date="2019-01-04T13:51:00Z">
              <w:r>
                <w:rPr>
                  <w:rFonts w:asciiTheme="minorHAnsi" w:hAnsiTheme="minorHAnsi"/>
                  <w:sz w:val="18"/>
                  <w:szCs w:val="18"/>
                </w:rPr>
                <w:t>03</w:t>
              </w:r>
            </w:ins>
          </w:p>
        </w:tc>
        <w:tc>
          <w:tcPr>
            <w:tcW w:w="4950" w:type="dxa"/>
            <w:vAlign w:val="center"/>
          </w:tcPr>
          <w:p w14:paraId="2A605F0B" w14:textId="6A1D460F" w:rsidR="002D77F8" w:rsidRPr="00966F61" w:rsidRDefault="002D77F8" w:rsidP="00BA1258">
            <w:pPr>
              <w:rPr>
                <w:ins w:id="210" w:author="Smith, Alexis@Energy" w:date="2019-01-04T13:49:00Z"/>
                <w:rFonts w:asciiTheme="minorHAnsi" w:hAnsiTheme="minorHAnsi"/>
                <w:sz w:val="18"/>
                <w:szCs w:val="18"/>
              </w:rPr>
            </w:pPr>
            <w:ins w:id="211" w:author="Smith, Alexis@Energy" w:date="2019-01-04T13:51:00Z">
              <w:r w:rsidRPr="00B2548D">
                <w:rPr>
                  <w:rFonts w:asciiTheme="minorHAnsi" w:hAnsiTheme="minorHAnsi"/>
                  <w:sz w:val="18"/>
                  <w:szCs w:val="18"/>
                </w:rPr>
                <w:t>Indoor Unit Name</w:t>
              </w:r>
            </w:ins>
            <w:ins w:id="212" w:author="Smith, Alexis@Energy" w:date="2019-01-07T08:43:00Z">
              <w:r w:rsidR="00FC765D">
                <w:rPr>
                  <w:rFonts w:asciiTheme="minorHAnsi" w:hAnsiTheme="minorHAnsi"/>
                  <w:sz w:val="18"/>
                  <w:szCs w:val="18"/>
                </w:rPr>
                <w:t xml:space="preserve"> </w:t>
              </w:r>
            </w:ins>
          </w:p>
        </w:tc>
        <w:tc>
          <w:tcPr>
            <w:tcW w:w="5605" w:type="dxa"/>
            <w:vAlign w:val="center"/>
          </w:tcPr>
          <w:p w14:paraId="4E2AFEDD" w14:textId="064717EA" w:rsidR="002D77F8" w:rsidRPr="00966F61" w:rsidRDefault="002D77F8" w:rsidP="002D77F8">
            <w:pPr>
              <w:rPr>
                <w:ins w:id="213" w:author="Smith, Alexis@Energy" w:date="2019-01-04T13:49:00Z"/>
                <w:rFonts w:asciiTheme="minorHAnsi" w:hAnsiTheme="minorHAnsi"/>
                <w:sz w:val="18"/>
                <w:szCs w:val="18"/>
              </w:rPr>
            </w:pPr>
            <w:ins w:id="214" w:author="Smith, Alexis@Energy" w:date="2019-01-04T13:51:00Z">
              <w:r w:rsidRPr="00966F61">
                <w:rPr>
                  <w:rFonts w:asciiTheme="minorHAnsi" w:hAnsiTheme="minorHAnsi"/>
                  <w:sz w:val="18"/>
                  <w:szCs w:val="18"/>
                </w:rPr>
                <w:t>&lt;&lt;auto filled text: referenced from MCH01&gt;&gt;</w:t>
              </w:r>
            </w:ins>
          </w:p>
        </w:tc>
      </w:tr>
      <w:tr w:rsidR="000D7943" w:rsidRPr="00966F61" w14:paraId="1933EA5E" w14:textId="77777777" w:rsidTr="000D7943">
        <w:trPr>
          <w:cantSplit/>
          <w:trHeight w:val="144"/>
        </w:trPr>
        <w:tc>
          <w:tcPr>
            <w:tcW w:w="475" w:type="dxa"/>
            <w:vAlign w:val="center"/>
          </w:tcPr>
          <w:p w14:paraId="1933EA5B" w14:textId="77D5F60B"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15" w:author="Smith, Alexis@Energy" w:date="2019-01-04T13:52:00Z">
              <w:r w:rsidR="002D77F8">
                <w:rPr>
                  <w:rFonts w:asciiTheme="minorHAnsi" w:hAnsiTheme="minorHAnsi"/>
                  <w:sz w:val="18"/>
                  <w:szCs w:val="18"/>
                </w:rPr>
                <w:t>4</w:t>
              </w:r>
            </w:ins>
            <w:del w:id="216" w:author="Smith, Alexis@Energy" w:date="2019-01-04T13:52:00Z">
              <w:r w:rsidRPr="00966F61" w:rsidDel="002D77F8">
                <w:rPr>
                  <w:rFonts w:asciiTheme="minorHAnsi" w:hAnsiTheme="minorHAnsi"/>
                  <w:sz w:val="18"/>
                  <w:szCs w:val="18"/>
                </w:rPr>
                <w:delText>3</w:delText>
              </w:r>
            </w:del>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7F0237C0"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ins w:id="217" w:author="Smith, Alexis@Energy" w:date="2019-01-04T13:51:00Z">
              <w:r w:rsidR="002D77F8">
                <w:rPr>
                  <w:rFonts w:asciiTheme="minorHAnsi" w:hAnsiTheme="minorHAnsi"/>
                  <w:sz w:val="18"/>
                  <w:szCs w:val="18"/>
                </w:rPr>
                <w:t>4</w:t>
              </w:r>
            </w:ins>
            <w:del w:id="218" w:author="Smith, Alexis@Energy" w:date="2019-01-04T13:51:00Z">
              <w:r w:rsidR="007D369A" w:rsidDel="002D77F8">
                <w:rPr>
                  <w:rFonts w:asciiTheme="minorHAnsi" w:hAnsiTheme="minorHAnsi"/>
                  <w:sz w:val="18"/>
                  <w:szCs w:val="18"/>
                </w:rPr>
                <w:delText>3</w:delText>
              </w:r>
            </w:del>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A60A9E" w:rsidRPr="00966F61" w14:paraId="1933EA65" w14:textId="77777777" w:rsidTr="000D7943">
        <w:trPr>
          <w:cantSplit/>
          <w:trHeight w:val="144"/>
        </w:trPr>
        <w:tc>
          <w:tcPr>
            <w:tcW w:w="475" w:type="dxa"/>
            <w:vAlign w:val="center"/>
          </w:tcPr>
          <w:p w14:paraId="1933EA5F" w14:textId="61ED6869"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ins w:id="219" w:author="Smith, Alexis@Energy" w:date="2019-01-04T13:52:00Z">
              <w:r>
                <w:rPr>
                  <w:rFonts w:asciiTheme="minorHAnsi" w:hAnsiTheme="minorHAnsi"/>
                  <w:sz w:val="18"/>
                  <w:szCs w:val="18"/>
                </w:rPr>
                <w:t>5</w:t>
              </w:r>
            </w:ins>
            <w:del w:id="220" w:author="Smith, Alexis@Energy" w:date="2019-01-04T13:52:00Z">
              <w:r w:rsidRPr="00966F61" w:rsidDel="002D77F8">
                <w:rPr>
                  <w:rFonts w:asciiTheme="minorHAnsi" w:hAnsiTheme="minorHAnsi"/>
                  <w:sz w:val="18"/>
                  <w:szCs w:val="18"/>
                </w:rPr>
                <w:delText>4</w:delText>
              </w:r>
            </w:del>
          </w:p>
        </w:tc>
        <w:tc>
          <w:tcPr>
            <w:tcW w:w="4950" w:type="dxa"/>
            <w:vAlign w:val="center"/>
          </w:tcPr>
          <w:p w14:paraId="1933EA60" w14:textId="092F0080" w:rsidR="00A60A9E" w:rsidRPr="00966F61" w:rsidRDefault="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221" w:author="Wichert, RJ@Energy [2]" w:date="2019-04-17T17:40:00Z">
              <w:r w:rsidRPr="00966F61" w:rsidDel="00A60A9E">
                <w:rPr>
                  <w:rFonts w:asciiTheme="minorHAnsi" w:hAnsiTheme="minorHAnsi"/>
                  <w:sz w:val="18"/>
                  <w:szCs w:val="18"/>
                </w:rPr>
                <w:delText xml:space="preserve"> of Condenser</w:delText>
              </w:r>
            </w:del>
          </w:p>
        </w:tc>
        <w:tc>
          <w:tcPr>
            <w:tcW w:w="5605" w:type="dxa"/>
            <w:vAlign w:val="center"/>
          </w:tcPr>
          <w:p w14:paraId="25E5D9B7" w14:textId="77777777" w:rsidR="00A60A9E" w:rsidRPr="00480A17" w:rsidRDefault="00A60A9E" w:rsidP="00A60A9E">
            <w:pPr>
              <w:rPr>
                <w:ins w:id="222" w:author="Wichert, RJ@Energy [2]" w:date="2019-04-17T17:40:00Z"/>
                <w:rFonts w:asciiTheme="minorHAnsi" w:hAnsiTheme="minorHAnsi"/>
                <w:sz w:val="16"/>
                <w:szCs w:val="16"/>
              </w:rPr>
            </w:pPr>
            <w:ins w:id="223" w:author="Wichert, RJ@Energy [2]" w:date="2019-04-17T17:40:00Z">
              <w:r w:rsidRPr="00480A17">
                <w:rPr>
                  <w:rFonts w:asciiTheme="minorHAnsi" w:hAnsiTheme="minorHAnsi"/>
                  <w:sz w:val="16"/>
                  <w:szCs w:val="16"/>
                </w:rPr>
                <w:t xml:space="preserve">&lt;&lt;calculated field: </w:t>
              </w:r>
            </w:ins>
          </w:p>
          <w:p w14:paraId="7DDDFF98" w14:textId="77777777" w:rsidR="00A60A9E" w:rsidRPr="00480A17" w:rsidRDefault="00A60A9E" w:rsidP="00A60A9E">
            <w:pPr>
              <w:rPr>
                <w:ins w:id="224" w:author="Wichert, RJ@Energy [2]" w:date="2019-04-17T17:40:00Z"/>
                <w:rFonts w:asciiTheme="minorHAnsi" w:hAnsiTheme="minorHAnsi"/>
                <w:sz w:val="16"/>
                <w:szCs w:val="16"/>
              </w:rPr>
            </w:pPr>
            <w:ins w:id="225" w:author="Wichert, RJ@Energy [2]" w:date="2019-04-17T17:40:00Z">
              <w:r w:rsidRPr="00480A17">
                <w:rPr>
                  <w:rFonts w:asciiTheme="minorHAnsi" w:hAnsiTheme="minorHAnsi"/>
                  <w:sz w:val="16"/>
                  <w:szCs w:val="16"/>
                </w:rPr>
                <w:t xml:space="preserve">If Cooling System Type on MCH-01 = ‘NoCooling’, </w:t>
              </w:r>
            </w:ins>
          </w:p>
          <w:p w14:paraId="48A35A50" w14:textId="77777777" w:rsidR="00A60A9E" w:rsidRPr="00480A17" w:rsidRDefault="00A60A9E" w:rsidP="00A60A9E">
            <w:pPr>
              <w:rPr>
                <w:ins w:id="226" w:author="Wichert, RJ@Energy [2]" w:date="2019-04-17T17:40:00Z"/>
                <w:rFonts w:asciiTheme="minorHAnsi" w:hAnsiTheme="minorHAnsi"/>
                <w:sz w:val="16"/>
                <w:szCs w:val="16"/>
              </w:rPr>
            </w:pPr>
            <w:ins w:id="227" w:author="Wichert, RJ@Energy [2]" w:date="2019-04-17T17:40:00Z">
              <w:r w:rsidRPr="00480A17">
                <w:rPr>
                  <w:rFonts w:asciiTheme="minorHAnsi" w:hAnsiTheme="minorHAnsi"/>
                  <w:sz w:val="16"/>
                  <w:szCs w:val="16"/>
                </w:rPr>
                <w:t xml:space="preserve">then, result in this field = ‘N/A - Heating-only system’; </w:t>
              </w:r>
            </w:ins>
          </w:p>
          <w:p w14:paraId="3DCC7EB6" w14:textId="77777777" w:rsidR="00A60A9E" w:rsidRPr="00480A17" w:rsidRDefault="00A60A9E" w:rsidP="00A60A9E">
            <w:pPr>
              <w:rPr>
                <w:ins w:id="228" w:author="Wichert, RJ@Energy [2]" w:date="2019-04-17T17:40:00Z"/>
                <w:rFonts w:asciiTheme="minorHAnsi" w:hAnsiTheme="minorHAnsi"/>
                <w:sz w:val="16"/>
                <w:szCs w:val="16"/>
              </w:rPr>
            </w:pPr>
          </w:p>
          <w:p w14:paraId="6925E92D" w14:textId="77777777" w:rsidR="00A60A9E" w:rsidRPr="00480A17" w:rsidRDefault="00A60A9E" w:rsidP="00A60A9E">
            <w:pPr>
              <w:rPr>
                <w:ins w:id="229" w:author="Wichert, RJ@Energy [2]" w:date="2019-04-17T17:40:00Z"/>
                <w:rFonts w:asciiTheme="minorHAnsi" w:hAnsiTheme="minorHAnsi"/>
                <w:b/>
                <w:sz w:val="16"/>
                <w:szCs w:val="16"/>
                <w:u w:val="single"/>
              </w:rPr>
            </w:pPr>
            <w:ins w:id="230" w:author="Wichert, RJ@Energy [2]" w:date="2019-04-17T17:40: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6E6F541D" w14:textId="77777777" w:rsidR="00A60A9E" w:rsidRPr="00480A17" w:rsidRDefault="00A60A9E" w:rsidP="00A60A9E">
            <w:pPr>
              <w:ind w:left="720" w:hanging="560"/>
              <w:rPr>
                <w:ins w:id="231" w:author="Wichert, RJ@Energy [2]" w:date="2019-04-17T17:40:00Z"/>
                <w:rFonts w:asciiTheme="minorHAnsi" w:hAnsiTheme="minorHAnsi"/>
                <w:sz w:val="16"/>
                <w:szCs w:val="16"/>
              </w:rPr>
            </w:pPr>
            <w:ins w:id="232" w:author="Wichert, RJ@Energy [2]" w:date="2019-04-17T17:40: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3FFAC489" w14:textId="77777777" w:rsidR="00A60A9E" w:rsidRPr="00480A17" w:rsidRDefault="00A60A9E" w:rsidP="00A60A9E">
            <w:pPr>
              <w:ind w:left="720" w:hanging="560"/>
              <w:rPr>
                <w:ins w:id="233" w:author="Wichert, RJ@Energy [2]" w:date="2019-04-17T17:40:00Z"/>
                <w:rFonts w:asciiTheme="minorHAnsi" w:hAnsiTheme="minorHAnsi"/>
                <w:sz w:val="16"/>
                <w:szCs w:val="16"/>
              </w:rPr>
            </w:pPr>
            <w:ins w:id="234" w:author="Wichert, RJ@Energy [2]" w:date="2019-04-17T17:40: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12529A1B" w14:textId="77777777" w:rsidR="00A60A9E" w:rsidRPr="00480A17" w:rsidRDefault="00A60A9E" w:rsidP="00A60A9E">
            <w:pPr>
              <w:ind w:left="160"/>
              <w:rPr>
                <w:ins w:id="235" w:author="Wichert, RJ@Energy [2]" w:date="2019-04-17T17:40:00Z"/>
                <w:rFonts w:asciiTheme="minorHAnsi" w:hAnsiTheme="minorHAnsi"/>
                <w:sz w:val="16"/>
                <w:szCs w:val="16"/>
              </w:rPr>
            </w:pPr>
            <w:ins w:id="236" w:author="Wichert, RJ@Energy [2]" w:date="2019-04-17T17:40: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05EECB97" w14:textId="77777777" w:rsidR="00A60A9E" w:rsidRPr="00480A17" w:rsidRDefault="00A60A9E" w:rsidP="00A60A9E">
            <w:pPr>
              <w:ind w:left="160"/>
              <w:rPr>
                <w:ins w:id="237" w:author="Wichert, RJ@Energy [2]" w:date="2019-04-17T17:40:00Z"/>
                <w:rFonts w:asciiTheme="minorHAnsi" w:hAnsiTheme="minorHAnsi"/>
                <w:sz w:val="16"/>
                <w:szCs w:val="16"/>
              </w:rPr>
            </w:pPr>
          </w:p>
          <w:p w14:paraId="350501CD" w14:textId="77777777" w:rsidR="00A60A9E" w:rsidRPr="00480A17" w:rsidRDefault="00A60A9E" w:rsidP="00A60A9E">
            <w:pPr>
              <w:ind w:left="720" w:hanging="560"/>
              <w:rPr>
                <w:ins w:id="238" w:author="Wichert, RJ@Energy [2]" w:date="2019-04-17T17:40:00Z"/>
                <w:rFonts w:asciiTheme="minorHAnsi" w:hAnsiTheme="minorHAnsi"/>
                <w:sz w:val="16"/>
                <w:szCs w:val="16"/>
              </w:rPr>
            </w:pPr>
            <w:ins w:id="239" w:author="Wichert, RJ@Energy [2]" w:date="2019-04-17T17:40: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1C22D3D1" w14:textId="77777777" w:rsidR="00A60A9E" w:rsidRPr="00480A17" w:rsidRDefault="00A60A9E" w:rsidP="00A60A9E">
            <w:pPr>
              <w:ind w:left="720" w:hanging="560"/>
              <w:rPr>
                <w:ins w:id="240" w:author="Wichert, RJ@Energy [2]" w:date="2019-04-17T17:40:00Z"/>
                <w:rFonts w:asciiTheme="minorHAnsi" w:hAnsiTheme="minorHAnsi"/>
                <w:sz w:val="16"/>
                <w:szCs w:val="16"/>
              </w:rPr>
            </w:pPr>
            <w:ins w:id="241" w:author="Wichert, RJ@Energy [2]" w:date="2019-04-17T17:40: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7F24B132" w14:textId="77777777" w:rsidR="00A60A9E" w:rsidRPr="00480A17" w:rsidRDefault="00A60A9E" w:rsidP="00A60A9E">
            <w:pPr>
              <w:rPr>
                <w:ins w:id="242" w:author="Wichert, RJ@Energy [2]" w:date="2019-04-17T17:40:00Z"/>
                <w:rFonts w:asciiTheme="minorHAnsi" w:hAnsiTheme="minorHAnsi"/>
                <w:sz w:val="16"/>
                <w:szCs w:val="16"/>
              </w:rPr>
            </w:pPr>
          </w:p>
          <w:p w14:paraId="3DAEB4D0" w14:textId="77777777" w:rsidR="00A60A9E" w:rsidRPr="00480A17" w:rsidRDefault="00A60A9E" w:rsidP="00A60A9E">
            <w:pPr>
              <w:rPr>
                <w:ins w:id="243" w:author="Wichert, RJ@Energy [2]" w:date="2019-04-17T17:40:00Z"/>
                <w:rFonts w:asciiTheme="minorHAnsi" w:hAnsiTheme="minorHAnsi"/>
                <w:sz w:val="16"/>
                <w:szCs w:val="16"/>
              </w:rPr>
            </w:pPr>
            <w:ins w:id="244" w:author="Wichert, RJ@Energy [2]" w:date="2019-04-17T17:40: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725B6DE5" w14:textId="77777777" w:rsidR="00A60A9E" w:rsidRPr="00480A17" w:rsidRDefault="00A60A9E" w:rsidP="00A60A9E">
            <w:pPr>
              <w:ind w:firstLine="160"/>
              <w:rPr>
                <w:ins w:id="245" w:author="Wichert, RJ@Energy [2]" w:date="2019-04-17T17:40:00Z"/>
                <w:rFonts w:asciiTheme="minorHAnsi" w:hAnsiTheme="minorHAnsi"/>
                <w:sz w:val="16"/>
                <w:szCs w:val="16"/>
              </w:rPr>
            </w:pPr>
            <w:ins w:id="246" w:author="Wichert, RJ@Energy [2]" w:date="2019-04-17T17:40: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3893DE55" w14:textId="77777777" w:rsidR="00A60A9E" w:rsidRPr="00480A17" w:rsidRDefault="00A60A9E" w:rsidP="00A60A9E">
            <w:pPr>
              <w:ind w:left="154"/>
              <w:rPr>
                <w:ins w:id="247" w:author="Wichert, RJ@Energy [2]" w:date="2019-04-17T17:40:00Z"/>
                <w:rFonts w:asciiTheme="minorHAnsi" w:hAnsiTheme="minorHAnsi"/>
                <w:sz w:val="16"/>
                <w:szCs w:val="16"/>
              </w:rPr>
            </w:pPr>
            <w:ins w:id="248" w:author="Wichert, RJ@Energy [2]" w:date="2019-04-17T17:40: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1BC52B56" w14:textId="77777777" w:rsidR="00A60A9E" w:rsidRPr="00480A17" w:rsidRDefault="00A60A9E" w:rsidP="00A60A9E">
            <w:pPr>
              <w:ind w:firstLine="160"/>
              <w:rPr>
                <w:ins w:id="249" w:author="Wichert, RJ@Energy [2]" w:date="2019-04-17T17:40:00Z"/>
                <w:rFonts w:asciiTheme="minorHAnsi" w:hAnsiTheme="minorHAnsi"/>
                <w:sz w:val="16"/>
                <w:szCs w:val="16"/>
              </w:rPr>
            </w:pPr>
          </w:p>
          <w:p w14:paraId="761C4E84" w14:textId="77777777" w:rsidR="00A60A9E" w:rsidRPr="00480A17" w:rsidRDefault="00A60A9E" w:rsidP="00A60A9E">
            <w:pPr>
              <w:ind w:firstLine="160"/>
              <w:rPr>
                <w:ins w:id="250" w:author="Wichert, RJ@Energy [2]" w:date="2019-04-17T17:40:00Z"/>
                <w:rFonts w:asciiTheme="minorHAnsi" w:hAnsiTheme="minorHAnsi"/>
                <w:sz w:val="16"/>
                <w:szCs w:val="16"/>
                <w:highlight w:val="yellow"/>
              </w:rPr>
            </w:pPr>
            <w:ins w:id="251" w:author="Wichert, RJ@Energy [2]" w:date="2019-04-17T17:40: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36FD1AB6" w14:textId="77777777" w:rsidR="00A60A9E" w:rsidRPr="00480A17" w:rsidRDefault="00A60A9E" w:rsidP="00A60A9E">
            <w:pPr>
              <w:ind w:firstLine="160"/>
              <w:rPr>
                <w:ins w:id="252" w:author="Wichert, RJ@Energy [2]" w:date="2019-04-17T17:40:00Z"/>
                <w:rFonts w:asciiTheme="minorHAnsi" w:hAnsiTheme="minorHAnsi"/>
                <w:sz w:val="16"/>
                <w:szCs w:val="16"/>
                <w:highlight w:val="yellow"/>
              </w:rPr>
            </w:pPr>
            <w:ins w:id="253" w:author="Wichert, RJ@Energy [2]" w:date="2019-04-17T17:40: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26F67C3B" w14:textId="77777777" w:rsidR="00A60A9E" w:rsidRPr="00480A17" w:rsidRDefault="00A60A9E" w:rsidP="00A60A9E">
            <w:pPr>
              <w:ind w:left="154"/>
              <w:rPr>
                <w:ins w:id="254" w:author="Wichert, RJ@Energy [2]" w:date="2019-04-17T17:40:00Z"/>
                <w:rFonts w:asciiTheme="minorHAnsi" w:hAnsiTheme="minorHAnsi"/>
                <w:b/>
                <w:sz w:val="16"/>
                <w:szCs w:val="16"/>
              </w:rPr>
            </w:pPr>
          </w:p>
          <w:p w14:paraId="59089B2E" w14:textId="77777777" w:rsidR="00A60A9E" w:rsidRPr="00480A17" w:rsidRDefault="00A60A9E" w:rsidP="00A60A9E">
            <w:pPr>
              <w:ind w:left="154"/>
              <w:rPr>
                <w:ins w:id="255" w:author="Wichert, RJ@Energy [2]" w:date="2019-04-17T17:40:00Z"/>
                <w:rFonts w:asciiTheme="minorHAnsi" w:hAnsiTheme="minorHAnsi"/>
                <w:sz w:val="16"/>
                <w:szCs w:val="16"/>
              </w:rPr>
            </w:pPr>
            <w:ins w:id="256" w:author="Wichert, RJ@Energy [2]" w:date="2019-04-17T17:40: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3A3612F2" w14:textId="77777777" w:rsidR="00A60A9E" w:rsidRPr="00480A17" w:rsidRDefault="00A60A9E" w:rsidP="00A60A9E">
            <w:pPr>
              <w:rPr>
                <w:ins w:id="257" w:author="Wichert, RJ@Energy [2]" w:date="2019-04-17T17:40:00Z"/>
                <w:rFonts w:asciiTheme="minorHAnsi" w:hAnsiTheme="minorHAnsi"/>
                <w:sz w:val="16"/>
                <w:szCs w:val="16"/>
              </w:rPr>
            </w:pPr>
          </w:p>
          <w:p w14:paraId="4781A295" w14:textId="77777777" w:rsidR="00A60A9E" w:rsidRPr="00480A17" w:rsidRDefault="00A60A9E" w:rsidP="00A60A9E">
            <w:pPr>
              <w:rPr>
                <w:ins w:id="258" w:author="Wichert, RJ@Energy [2]" w:date="2019-04-17T17:40:00Z"/>
                <w:rFonts w:asciiTheme="minorHAnsi" w:hAnsiTheme="minorHAnsi"/>
                <w:sz w:val="16"/>
                <w:szCs w:val="16"/>
              </w:rPr>
            </w:pPr>
            <w:ins w:id="259" w:author="Wichert, RJ@Energy [2]" w:date="2019-04-17T17:40: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534711B5" w14:textId="77777777" w:rsidR="00A60A9E" w:rsidRPr="00480A17" w:rsidRDefault="00A60A9E" w:rsidP="00A60A9E">
            <w:pPr>
              <w:ind w:left="154"/>
              <w:rPr>
                <w:ins w:id="260" w:author="Wichert, RJ@Energy [2]" w:date="2019-04-17T17:40:00Z"/>
                <w:rFonts w:asciiTheme="minorHAnsi" w:hAnsiTheme="minorHAnsi"/>
                <w:sz w:val="16"/>
                <w:szCs w:val="16"/>
              </w:rPr>
            </w:pPr>
            <w:ins w:id="261" w:author="Wichert, RJ@Energy [2]" w:date="2019-04-17T17:40: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687F35F3" w14:textId="77777777" w:rsidR="00A60A9E" w:rsidRPr="00480A17" w:rsidRDefault="00A60A9E" w:rsidP="00A60A9E">
            <w:pPr>
              <w:ind w:left="154"/>
              <w:rPr>
                <w:ins w:id="262" w:author="Wichert, RJ@Energy [2]" w:date="2019-04-17T17:40:00Z"/>
                <w:rFonts w:asciiTheme="minorHAnsi" w:hAnsiTheme="minorHAnsi"/>
                <w:sz w:val="16"/>
                <w:szCs w:val="16"/>
              </w:rPr>
            </w:pPr>
            <w:ins w:id="263" w:author="Wichert, RJ@Energy [2]" w:date="2019-04-17T17:40: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7345AC60" w14:textId="77777777" w:rsidR="00A60A9E" w:rsidRPr="00480A17" w:rsidRDefault="00A60A9E" w:rsidP="00A60A9E">
            <w:pPr>
              <w:ind w:left="154"/>
              <w:rPr>
                <w:ins w:id="264" w:author="Wichert, RJ@Energy [2]" w:date="2019-04-17T17:40:00Z"/>
                <w:rFonts w:asciiTheme="minorHAnsi" w:hAnsiTheme="minorHAnsi"/>
                <w:sz w:val="16"/>
                <w:szCs w:val="16"/>
              </w:rPr>
            </w:pPr>
            <w:ins w:id="265" w:author="Wichert, RJ@Energy [2]" w:date="2019-04-17T17:40: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52F2DDCD" w14:textId="77777777" w:rsidR="00A60A9E" w:rsidRPr="00480A17" w:rsidRDefault="00A60A9E" w:rsidP="00A60A9E">
            <w:pPr>
              <w:rPr>
                <w:ins w:id="266" w:author="Wichert, RJ@Energy [2]" w:date="2019-04-17T17:40:00Z"/>
                <w:rFonts w:asciiTheme="minorHAnsi" w:hAnsiTheme="minorHAnsi"/>
                <w:sz w:val="16"/>
                <w:szCs w:val="16"/>
              </w:rPr>
            </w:pPr>
          </w:p>
          <w:p w14:paraId="4A33F649" w14:textId="77777777" w:rsidR="00A60A9E" w:rsidRPr="00480A17" w:rsidRDefault="00A60A9E" w:rsidP="00A60A9E">
            <w:pPr>
              <w:ind w:left="720" w:hanging="560"/>
              <w:rPr>
                <w:ins w:id="267" w:author="Wichert, RJ@Energy [2]" w:date="2019-04-17T17:40:00Z"/>
                <w:rFonts w:asciiTheme="minorHAnsi" w:hAnsiTheme="minorHAnsi"/>
                <w:sz w:val="16"/>
                <w:szCs w:val="16"/>
              </w:rPr>
            </w:pPr>
            <w:ins w:id="268" w:author="Wichert, RJ@Energy [2]" w:date="2019-04-17T17:40: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467C2F2D" w14:textId="77777777" w:rsidR="00A60A9E" w:rsidRPr="00480A17" w:rsidRDefault="00A60A9E" w:rsidP="00A60A9E">
            <w:pPr>
              <w:ind w:left="720" w:hanging="560"/>
              <w:rPr>
                <w:ins w:id="269" w:author="Wichert, RJ@Energy [2]" w:date="2019-04-17T17:40:00Z"/>
                <w:rFonts w:asciiTheme="minorHAnsi" w:hAnsiTheme="minorHAnsi"/>
                <w:sz w:val="16"/>
                <w:szCs w:val="16"/>
              </w:rPr>
            </w:pPr>
            <w:ins w:id="270" w:author="Wichert, RJ@Energy [2]" w:date="2019-04-17T17:40: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252AB754" w14:textId="77777777" w:rsidR="00A60A9E" w:rsidRPr="00480A17" w:rsidRDefault="00A60A9E" w:rsidP="00A60A9E">
            <w:pPr>
              <w:rPr>
                <w:ins w:id="271" w:author="Wichert, RJ@Energy [2]" w:date="2019-04-17T17:40:00Z"/>
                <w:rFonts w:asciiTheme="minorHAnsi" w:hAnsiTheme="minorHAnsi"/>
                <w:sz w:val="16"/>
                <w:szCs w:val="16"/>
              </w:rPr>
            </w:pPr>
          </w:p>
          <w:p w14:paraId="72C7CD28" w14:textId="77777777" w:rsidR="00A60A9E" w:rsidRPr="00480A17" w:rsidRDefault="00A60A9E" w:rsidP="00A60A9E">
            <w:pPr>
              <w:rPr>
                <w:ins w:id="272" w:author="Wichert, RJ@Energy [2]" w:date="2019-04-17T17:40:00Z"/>
                <w:rFonts w:asciiTheme="minorHAnsi" w:hAnsiTheme="minorHAnsi"/>
                <w:sz w:val="16"/>
                <w:szCs w:val="16"/>
              </w:rPr>
            </w:pPr>
            <w:ins w:id="273" w:author="Wichert, RJ@Energy [2]" w:date="2019-04-17T17:40: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761667D9" w14:textId="77777777" w:rsidR="00A60A9E" w:rsidRPr="00480A17" w:rsidRDefault="00A60A9E" w:rsidP="00A60A9E">
            <w:pPr>
              <w:ind w:left="153"/>
              <w:rPr>
                <w:ins w:id="274" w:author="Wichert, RJ@Energy [2]" w:date="2019-04-17T17:40:00Z"/>
                <w:rFonts w:asciiTheme="minorHAnsi" w:hAnsiTheme="minorHAnsi"/>
                <w:sz w:val="16"/>
                <w:szCs w:val="16"/>
              </w:rPr>
            </w:pPr>
            <w:ins w:id="275" w:author="Wichert, RJ@Energy [2]" w:date="2019-04-17T17:40: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549AD476" w14:textId="77777777" w:rsidR="00A60A9E" w:rsidRPr="00480A17" w:rsidRDefault="00A60A9E" w:rsidP="00A60A9E">
            <w:pPr>
              <w:ind w:left="153"/>
              <w:rPr>
                <w:ins w:id="276" w:author="Wichert, RJ@Energy [2]" w:date="2019-04-17T17:40:00Z"/>
                <w:rFonts w:asciiTheme="minorHAnsi" w:hAnsiTheme="minorHAnsi"/>
                <w:sz w:val="16"/>
                <w:szCs w:val="16"/>
              </w:rPr>
            </w:pPr>
            <w:ins w:id="277" w:author="Wichert, RJ@Energy [2]" w:date="2019-04-17T17:40: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52D58A9B" w14:textId="77777777" w:rsidR="00A60A9E" w:rsidRPr="00480A17" w:rsidRDefault="00A60A9E" w:rsidP="00A60A9E">
            <w:pPr>
              <w:ind w:left="153"/>
              <w:rPr>
                <w:ins w:id="278" w:author="Wichert, RJ@Energy [2]" w:date="2019-04-17T17:40:00Z"/>
                <w:rFonts w:asciiTheme="minorHAnsi" w:hAnsiTheme="minorHAnsi"/>
                <w:sz w:val="16"/>
                <w:szCs w:val="16"/>
              </w:rPr>
            </w:pPr>
          </w:p>
          <w:p w14:paraId="6533510C" w14:textId="77777777" w:rsidR="00A60A9E" w:rsidRPr="00480A17" w:rsidRDefault="00A60A9E" w:rsidP="00A60A9E">
            <w:pPr>
              <w:ind w:left="153"/>
              <w:rPr>
                <w:ins w:id="279" w:author="Wichert, RJ@Energy [2]" w:date="2019-04-17T17:40:00Z"/>
                <w:rFonts w:asciiTheme="minorHAnsi" w:hAnsiTheme="minorHAnsi"/>
                <w:sz w:val="16"/>
                <w:szCs w:val="16"/>
                <w:highlight w:val="yellow"/>
              </w:rPr>
            </w:pPr>
            <w:ins w:id="280" w:author="Wichert, RJ@Energy [2]" w:date="2019-04-17T17:40: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7CB9130C" w14:textId="77777777" w:rsidR="00A60A9E" w:rsidRPr="00480A17" w:rsidRDefault="00A60A9E" w:rsidP="00A60A9E">
            <w:pPr>
              <w:ind w:left="153"/>
              <w:rPr>
                <w:ins w:id="281" w:author="Wichert, RJ@Energy [2]" w:date="2019-04-17T17:40:00Z"/>
                <w:rFonts w:asciiTheme="minorHAnsi" w:hAnsiTheme="minorHAnsi"/>
                <w:sz w:val="16"/>
                <w:szCs w:val="16"/>
                <w:highlight w:val="yellow"/>
              </w:rPr>
            </w:pPr>
            <w:ins w:id="282" w:author="Wichert, RJ@Energy [2]" w:date="2019-04-17T17:40: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631C9D75" w14:textId="77777777" w:rsidR="00A60A9E" w:rsidRPr="00480A17" w:rsidRDefault="00A60A9E" w:rsidP="00A60A9E">
            <w:pPr>
              <w:ind w:left="153"/>
              <w:rPr>
                <w:ins w:id="283" w:author="Wichert, RJ@Energy [2]" w:date="2019-04-17T17:40:00Z"/>
                <w:rFonts w:asciiTheme="minorHAnsi" w:hAnsiTheme="minorHAnsi"/>
                <w:b/>
                <w:sz w:val="16"/>
                <w:szCs w:val="16"/>
              </w:rPr>
            </w:pPr>
          </w:p>
          <w:p w14:paraId="5BD17322" w14:textId="77777777" w:rsidR="00A60A9E" w:rsidRPr="00480A17" w:rsidRDefault="00A60A9E" w:rsidP="00A60A9E">
            <w:pPr>
              <w:ind w:left="153"/>
              <w:rPr>
                <w:ins w:id="284" w:author="Wichert, RJ@Energy [2]" w:date="2019-04-17T17:40:00Z"/>
                <w:rFonts w:asciiTheme="minorHAnsi" w:hAnsiTheme="minorHAnsi"/>
                <w:b/>
                <w:sz w:val="16"/>
                <w:szCs w:val="16"/>
              </w:rPr>
            </w:pPr>
          </w:p>
          <w:p w14:paraId="0D3AD332" w14:textId="77777777" w:rsidR="00A60A9E" w:rsidRPr="00480A17" w:rsidRDefault="00A60A9E" w:rsidP="00A60A9E">
            <w:pPr>
              <w:ind w:left="153"/>
              <w:rPr>
                <w:ins w:id="285" w:author="Wichert, RJ@Energy [2]" w:date="2019-04-17T17:40:00Z"/>
                <w:rFonts w:asciiTheme="minorHAnsi" w:hAnsiTheme="minorHAnsi"/>
                <w:sz w:val="16"/>
                <w:szCs w:val="16"/>
              </w:rPr>
            </w:pPr>
            <w:ins w:id="286" w:author="Wichert, RJ@Energy [2]" w:date="2019-04-17T17:40: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24C4D199" w14:textId="77777777" w:rsidR="00A60A9E" w:rsidRPr="00480A17" w:rsidRDefault="00A60A9E" w:rsidP="00A60A9E">
            <w:pPr>
              <w:rPr>
                <w:ins w:id="287" w:author="Wichert, RJ@Energy [2]" w:date="2019-04-17T17:40:00Z"/>
                <w:rFonts w:asciiTheme="minorHAnsi" w:hAnsiTheme="minorHAnsi"/>
                <w:sz w:val="16"/>
                <w:szCs w:val="16"/>
              </w:rPr>
            </w:pPr>
          </w:p>
          <w:p w14:paraId="2DA9A968" w14:textId="77777777" w:rsidR="00A60A9E" w:rsidRPr="00480A17" w:rsidRDefault="00A60A9E" w:rsidP="00A60A9E">
            <w:pPr>
              <w:ind w:left="720" w:hanging="560"/>
              <w:rPr>
                <w:ins w:id="288" w:author="Wichert, RJ@Energy [2]" w:date="2019-04-17T17:40:00Z"/>
                <w:rFonts w:asciiTheme="minorHAnsi" w:hAnsiTheme="minorHAnsi"/>
                <w:sz w:val="16"/>
                <w:szCs w:val="16"/>
              </w:rPr>
            </w:pPr>
            <w:ins w:id="289" w:author="Wichert, RJ@Energy [2]" w:date="2019-04-17T17:40: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60D4D7EA" w14:textId="77777777" w:rsidR="00A60A9E" w:rsidRPr="00480A17" w:rsidRDefault="00A60A9E" w:rsidP="00A60A9E">
            <w:pPr>
              <w:ind w:left="720" w:hanging="560"/>
              <w:rPr>
                <w:ins w:id="290" w:author="Wichert, RJ@Energy [2]" w:date="2019-04-17T17:40:00Z"/>
                <w:rFonts w:asciiTheme="minorHAnsi" w:hAnsiTheme="minorHAnsi"/>
                <w:sz w:val="16"/>
                <w:szCs w:val="16"/>
              </w:rPr>
            </w:pPr>
            <w:ins w:id="291" w:author="Wichert, RJ@Energy [2]" w:date="2019-04-17T17:40: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1933EA61" w14:textId="606C23BE" w:rsidR="00A60A9E" w:rsidRPr="00966F61" w:rsidDel="00A60A9E" w:rsidRDefault="00A60A9E" w:rsidP="00A60A9E">
            <w:pPr>
              <w:rPr>
                <w:del w:id="292" w:author="Wichert, RJ@Energy [2]" w:date="2019-04-17T17:40:00Z"/>
                <w:rFonts w:asciiTheme="minorHAnsi" w:hAnsiTheme="minorHAnsi"/>
                <w:sz w:val="18"/>
                <w:szCs w:val="18"/>
              </w:rPr>
            </w:pPr>
            <w:ins w:id="293" w:author="Wichert, RJ@Energy [2]" w:date="2019-04-17T17:40:00Z">
              <w:r w:rsidRPr="00480A17">
                <w:rPr>
                  <w:rFonts w:asciiTheme="minorHAnsi" w:hAnsiTheme="minorHAnsi"/>
                  <w:sz w:val="16"/>
                  <w:szCs w:val="16"/>
                </w:rPr>
                <w:t>&gt;&gt;</w:t>
              </w:r>
            </w:ins>
            <w:del w:id="294" w:author="Wichert, RJ@Energy [2]" w:date="2019-04-17T17:40:00Z">
              <w:r w:rsidRPr="00966F61" w:rsidDel="00A60A9E">
                <w:rPr>
                  <w:rFonts w:asciiTheme="minorHAnsi" w:hAnsiTheme="minorHAnsi"/>
                  <w:sz w:val="18"/>
                  <w:szCs w:val="18"/>
                </w:rPr>
                <w:delText xml:space="preserve">&lt;&lt;calculated field: </w:delText>
              </w:r>
            </w:del>
          </w:p>
          <w:p w14:paraId="1933EA62" w14:textId="73C9A7FF" w:rsidR="00A60A9E" w:rsidDel="00A60A9E" w:rsidRDefault="00A60A9E" w:rsidP="00A60A9E">
            <w:pPr>
              <w:rPr>
                <w:del w:id="295" w:author="Wichert, RJ@Energy [2]" w:date="2019-04-17T17:40:00Z"/>
                <w:rFonts w:asciiTheme="minorHAnsi" w:hAnsiTheme="minorHAnsi"/>
                <w:sz w:val="18"/>
                <w:szCs w:val="18"/>
              </w:rPr>
            </w:pPr>
            <w:del w:id="296" w:author="Wichert, RJ@Energy [2]" w:date="2019-04-17T17:40:00Z">
              <w:r w:rsidRPr="00966F61" w:rsidDel="00A60A9E">
                <w:rPr>
                  <w:rFonts w:asciiTheme="minorHAnsi" w:hAnsiTheme="minorHAnsi"/>
                  <w:sz w:val="18"/>
                  <w:szCs w:val="18"/>
                </w:rPr>
                <w:delText>if cooling system type</w:delText>
              </w:r>
              <w:r w:rsidDel="00A60A9E">
                <w:rPr>
                  <w:rFonts w:asciiTheme="minorHAnsi" w:hAnsiTheme="minorHAnsi"/>
                  <w:sz w:val="18"/>
                  <w:szCs w:val="18"/>
                </w:rPr>
                <w:delText xml:space="preserve"> on MCH-01</w:delText>
              </w:r>
              <w:r w:rsidRPr="00966F61" w:rsidDel="00A60A9E">
                <w:rPr>
                  <w:rFonts w:asciiTheme="minorHAnsi" w:hAnsiTheme="minorHAnsi"/>
                  <w:sz w:val="18"/>
                  <w:szCs w:val="18"/>
                </w:rPr>
                <w:delText>=NoCooling</w:delText>
              </w:r>
              <w:r w:rsidDel="00A60A9E">
                <w:rPr>
                  <w:rFonts w:asciiTheme="minorHAnsi" w:hAnsiTheme="minorHAnsi"/>
                  <w:sz w:val="18"/>
                  <w:szCs w:val="18"/>
                </w:rPr>
                <w:delText>,</w:delText>
              </w:r>
            </w:del>
          </w:p>
          <w:p w14:paraId="1933EA63" w14:textId="5EB79ED4" w:rsidR="00A60A9E" w:rsidRPr="00966F61" w:rsidDel="00A60A9E" w:rsidRDefault="00A60A9E" w:rsidP="00A60A9E">
            <w:pPr>
              <w:rPr>
                <w:del w:id="297" w:author="Wichert, RJ@Energy [2]" w:date="2019-04-17T17:40:00Z"/>
                <w:rFonts w:asciiTheme="minorHAnsi" w:hAnsiTheme="minorHAnsi"/>
                <w:sz w:val="18"/>
                <w:szCs w:val="18"/>
              </w:rPr>
            </w:pPr>
            <w:del w:id="298" w:author="Wichert, RJ@Energy [2]" w:date="2019-04-17T17:40:00Z">
              <w:r w:rsidRPr="00966F61" w:rsidDel="00A60A9E">
                <w:rPr>
                  <w:rFonts w:asciiTheme="minorHAnsi" w:hAnsiTheme="minorHAnsi"/>
                  <w:sz w:val="18"/>
                  <w:szCs w:val="18"/>
                </w:rPr>
                <w:delText xml:space="preserve"> then display text result= n/a - Heating-only</w:delText>
              </w:r>
              <w:r w:rsidDel="00A60A9E">
                <w:rPr>
                  <w:rFonts w:asciiTheme="minorHAnsi" w:hAnsiTheme="minorHAnsi"/>
                  <w:sz w:val="18"/>
                  <w:szCs w:val="18"/>
                </w:rPr>
                <w:delText xml:space="preserve"> system</w:delText>
              </w:r>
              <w:r w:rsidRPr="00966F61" w:rsidDel="00A60A9E">
                <w:rPr>
                  <w:rFonts w:asciiTheme="minorHAnsi" w:hAnsiTheme="minorHAnsi"/>
                  <w:sz w:val="18"/>
                  <w:szCs w:val="18"/>
                </w:rPr>
                <w:delText xml:space="preserve">; </w:delText>
              </w:r>
            </w:del>
          </w:p>
          <w:p w14:paraId="1933EA64" w14:textId="5235FA43" w:rsidR="00A60A9E" w:rsidRPr="00966F61" w:rsidRDefault="00A60A9E" w:rsidP="00A60A9E">
            <w:pPr>
              <w:rPr>
                <w:rFonts w:asciiTheme="minorHAnsi" w:hAnsiTheme="minorHAnsi"/>
                <w:sz w:val="18"/>
                <w:szCs w:val="18"/>
              </w:rPr>
            </w:pPr>
            <w:del w:id="299" w:author="Wichert, RJ@Energy [2]" w:date="2019-04-17T17:40:00Z">
              <w:r w:rsidRPr="00966F61" w:rsidDel="00A60A9E">
                <w:rPr>
                  <w:rFonts w:asciiTheme="minorHAnsi" w:hAnsiTheme="minorHAnsi"/>
                  <w:sz w:val="18"/>
                  <w:szCs w:val="18"/>
                </w:rPr>
                <w:delText xml:space="preserve">else </w:delText>
              </w:r>
              <w:r w:rsidDel="00A60A9E">
                <w:rPr>
                  <w:rFonts w:asciiTheme="minorHAnsi" w:hAnsiTheme="minorHAnsi"/>
                  <w:sz w:val="18"/>
                  <w:szCs w:val="18"/>
                </w:rPr>
                <w:delText xml:space="preserve"> user enter the nominal ton value: </w:delText>
              </w:r>
              <w:r w:rsidRPr="00966F61" w:rsidDel="00A60A9E">
                <w:rPr>
                  <w:rFonts w:asciiTheme="minorHAnsi" w:hAnsiTheme="minorHAnsi"/>
                  <w:sz w:val="18"/>
                  <w:szCs w:val="18"/>
                </w:rPr>
                <w:delText>numeric x.x&gt;&gt;</w:delText>
              </w:r>
            </w:del>
          </w:p>
        </w:tc>
      </w:tr>
      <w:tr w:rsidR="00A60A9E" w:rsidRPr="00966F61" w14:paraId="1933EA6E" w14:textId="77777777" w:rsidTr="000D7943">
        <w:trPr>
          <w:cantSplit/>
          <w:trHeight w:val="144"/>
        </w:trPr>
        <w:tc>
          <w:tcPr>
            <w:tcW w:w="475" w:type="dxa"/>
            <w:vAlign w:val="center"/>
          </w:tcPr>
          <w:p w14:paraId="1933EA66" w14:textId="44F7A4C6" w:rsidR="00A60A9E" w:rsidRPr="00966F61" w:rsidRDefault="00A60A9E" w:rsidP="00A60A9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300" w:author="Smith, Alexis@Energy" w:date="2019-01-04T13:52:00Z">
              <w:r>
                <w:rPr>
                  <w:rFonts w:asciiTheme="minorHAnsi" w:hAnsiTheme="minorHAnsi"/>
                  <w:sz w:val="18"/>
                  <w:szCs w:val="18"/>
                </w:rPr>
                <w:t>6</w:t>
              </w:r>
            </w:ins>
            <w:del w:id="301" w:author="Smith, Alexis@Energy" w:date="2019-01-04T13:52:00Z">
              <w:r w:rsidRPr="00966F61" w:rsidDel="002D77F8">
                <w:rPr>
                  <w:rFonts w:asciiTheme="minorHAnsi" w:hAnsiTheme="minorHAnsi"/>
                  <w:sz w:val="18"/>
                  <w:szCs w:val="18"/>
                </w:rPr>
                <w:delText>5</w:delText>
              </w:r>
            </w:del>
          </w:p>
        </w:tc>
        <w:tc>
          <w:tcPr>
            <w:tcW w:w="4950" w:type="dxa"/>
            <w:vAlign w:val="center"/>
          </w:tcPr>
          <w:p w14:paraId="1933EA67" w14:textId="498AB669" w:rsidR="00A60A9E" w:rsidRPr="00966F61" w:rsidRDefault="00A60A9E" w:rsidP="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A60A9E" w:rsidRDefault="00A60A9E" w:rsidP="00A60A9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A60A9E" w:rsidRDefault="00A60A9E" w:rsidP="00A60A9E">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A60A9E" w:rsidRDefault="00A60A9E" w:rsidP="00A60A9E">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A60A9E" w:rsidRDefault="00A60A9E" w:rsidP="00A60A9E">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A60A9E" w:rsidRDefault="00A60A9E" w:rsidP="00A60A9E">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A60A9E" w:rsidRPr="00966F61" w14:paraId="1933EA77" w14:textId="77777777" w:rsidTr="000D7943">
        <w:trPr>
          <w:cantSplit/>
          <w:trHeight w:val="144"/>
        </w:trPr>
        <w:tc>
          <w:tcPr>
            <w:tcW w:w="475" w:type="dxa"/>
            <w:vAlign w:val="center"/>
          </w:tcPr>
          <w:p w14:paraId="1933EA6F" w14:textId="57752034" w:rsidR="00A60A9E" w:rsidRPr="00966F61" w:rsidRDefault="00A60A9E" w:rsidP="00A60A9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302" w:author="Smith, Alexis@Energy" w:date="2019-01-04T13:52:00Z">
              <w:r>
                <w:rPr>
                  <w:rFonts w:asciiTheme="minorHAnsi" w:hAnsiTheme="minorHAnsi"/>
                  <w:sz w:val="18"/>
                  <w:szCs w:val="18"/>
                </w:rPr>
                <w:t>7</w:t>
              </w:r>
            </w:ins>
            <w:del w:id="303" w:author="Smith, Alexis@Energy" w:date="2019-01-04T13:52:00Z">
              <w:r w:rsidRPr="00966F61" w:rsidDel="002D77F8">
                <w:rPr>
                  <w:rFonts w:asciiTheme="minorHAnsi" w:hAnsiTheme="minorHAnsi"/>
                  <w:sz w:val="18"/>
                  <w:szCs w:val="18"/>
                </w:rPr>
                <w:delText>6</w:delText>
              </w:r>
            </w:del>
          </w:p>
        </w:tc>
        <w:tc>
          <w:tcPr>
            <w:tcW w:w="4950" w:type="dxa"/>
            <w:vAlign w:val="center"/>
          </w:tcPr>
          <w:p w14:paraId="1933EA70" w14:textId="6984B1A9" w:rsidR="00A60A9E" w:rsidRPr="00966F61" w:rsidRDefault="00A60A9E" w:rsidP="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706EBF0" w:rsidR="00A60A9E" w:rsidRDefault="00A60A9E" w:rsidP="00A60A9E">
            <w:pPr>
              <w:rPr>
                <w:rFonts w:asciiTheme="minorHAnsi" w:hAnsiTheme="minorHAnsi"/>
                <w:sz w:val="18"/>
                <w:szCs w:val="18"/>
              </w:rPr>
            </w:pPr>
            <w:r w:rsidRPr="00966F61">
              <w:rPr>
                <w:rFonts w:asciiTheme="minorHAnsi" w:hAnsiTheme="minorHAnsi"/>
                <w:sz w:val="18"/>
                <w:szCs w:val="18"/>
              </w:rPr>
              <w:t>&lt;&lt;calculated field:</w:t>
            </w:r>
            <w:del w:id="304" w:author="Wichert, RJ@Energy" w:date="2018-10-18T07:40:00Z">
              <w:r w:rsidDel="00E32A17">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A60A9E" w:rsidRDefault="00A60A9E" w:rsidP="00A60A9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A60A9E" w:rsidRDefault="00A60A9E" w:rsidP="00A60A9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A60A9E" w:rsidRDefault="00A60A9E" w:rsidP="00A60A9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A60A9E" w:rsidRDefault="00A60A9E" w:rsidP="00A60A9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A60A9E" w:rsidRPr="00966F61" w14:paraId="1933EA83" w14:textId="77777777" w:rsidTr="000D7943">
        <w:trPr>
          <w:cantSplit/>
          <w:trHeight w:val="144"/>
        </w:trPr>
        <w:tc>
          <w:tcPr>
            <w:tcW w:w="475" w:type="dxa"/>
            <w:vAlign w:val="center"/>
          </w:tcPr>
          <w:p w14:paraId="1933EA78" w14:textId="75B92F6A"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ins w:id="305" w:author="Smith, Alexis@Energy" w:date="2019-01-04T13:52:00Z">
              <w:r>
                <w:rPr>
                  <w:rFonts w:asciiTheme="minorHAnsi" w:hAnsiTheme="minorHAnsi"/>
                  <w:sz w:val="18"/>
                  <w:szCs w:val="18"/>
                </w:rPr>
                <w:t>8</w:t>
              </w:r>
            </w:ins>
            <w:del w:id="306" w:author="Smith, Alexis@Energy" w:date="2019-01-04T13:52:00Z">
              <w:r w:rsidRPr="00966F61" w:rsidDel="002D77F8">
                <w:rPr>
                  <w:rFonts w:asciiTheme="minorHAnsi" w:hAnsiTheme="minorHAnsi"/>
                  <w:sz w:val="18"/>
                  <w:szCs w:val="18"/>
                </w:rPr>
                <w:delText>7</w:delText>
              </w:r>
            </w:del>
          </w:p>
        </w:tc>
        <w:tc>
          <w:tcPr>
            <w:tcW w:w="4950" w:type="dxa"/>
            <w:vAlign w:val="center"/>
          </w:tcPr>
          <w:p w14:paraId="1933EA79" w14:textId="22A0803B"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A60A9E" w:rsidRDefault="00A60A9E" w:rsidP="00A60A9E">
            <w:pPr>
              <w:rPr>
                <w:rFonts w:asciiTheme="minorHAnsi" w:hAnsiTheme="minorHAnsi"/>
                <w:sz w:val="18"/>
                <w:szCs w:val="18"/>
              </w:rPr>
            </w:pPr>
            <w:r>
              <w:rPr>
                <w:rFonts w:asciiTheme="minorHAnsi" w:hAnsiTheme="minorHAnsi"/>
                <w:sz w:val="18"/>
                <w:szCs w:val="18"/>
              </w:rPr>
              <w:t>&lt;&lt;calculated field:</w:t>
            </w:r>
          </w:p>
          <w:p w14:paraId="1933EA7B" w14:textId="77777777" w:rsidR="00A60A9E" w:rsidRDefault="00A60A9E" w:rsidP="00A60A9E">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A60A9E" w:rsidRDefault="00A60A9E" w:rsidP="00A60A9E">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A60A9E" w:rsidRDefault="00A60A9E" w:rsidP="00A60A9E">
            <w:pPr>
              <w:keepNext/>
              <w:rPr>
                <w:rFonts w:ascii="Calibri" w:hAnsi="Calibri"/>
                <w:sz w:val="16"/>
                <w:szCs w:val="16"/>
              </w:rPr>
            </w:pPr>
            <w:r>
              <w:rPr>
                <w:rFonts w:ascii="Calibri" w:hAnsi="Calibri"/>
                <w:sz w:val="16"/>
                <w:szCs w:val="16"/>
              </w:rPr>
              <w:t>*CFI System</w:t>
            </w:r>
          </w:p>
          <w:p w14:paraId="1933EA7E" w14:textId="77777777" w:rsidR="00A60A9E" w:rsidRDefault="00A60A9E" w:rsidP="00A60A9E">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A60A9E" w:rsidRDefault="00A60A9E" w:rsidP="00A60A9E">
            <w:pPr>
              <w:rPr>
                <w:rFonts w:asciiTheme="minorHAnsi" w:hAnsiTheme="minorHAnsi"/>
                <w:sz w:val="18"/>
                <w:szCs w:val="18"/>
              </w:rPr>
            </w:pPr>
          </w:p>
        </w:tc>
      </w:tr>
      <w:tr w:rsidR="00A60A9E" w:rsidRPr="00966F61" w14:paraId="1933EA8B" w14:textId="77777777" w:rsidTr="000D7943">
        <w:trPr>
          <w:cantSplit/>
          <w:trHeight w:val="144"/>
        </w:trPr>
        <w:tc>
          <w:tcPr>
            <w:tcW w:w="475" w:type="dxa"/>
            <w:vAlign w:val="center"/>
          </w:tcPr>
          <w:p w14:paraId="1933EA84" w14:textId="69B73D54"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ins w:id="307" w:author="Smith, Alexis@Energy" w:date="2019-01-04T13:52:00Z">
              <w:r>
                <w:rPr>
                  <w:rFonts w:asciiTheme="minorHAnsi" w:hAnsiTheme="minorHAnsi"/>
                  <w:sz w:val="18"/>
                  <w:szCs w:val="18"/>
                </w:rPr>
                <w:t>9</w:t>
              </w:r>
            </w:ins>
            <w:del w:id="308" w:author="Smith, Alexis@Energy" w:date="2019-01-04T13:52:00Z">
              <w:r w:rsidRPr="00966F61" w:rsidDel="002D77F8">
                <w:rPr>
                  <w:rFonts w:asciiTheme="minorHAnsi" w:hAnsiTheme="minorHAnsi"/>
                  <w:sz w:val="18"/>
                  <w:szCs w:val="18"/>
                </w:rPr>
                <w:delText>8</w:delText>
              </w:r>
            </w:del>
          </w:p>
        </w:tc>
        <w:tc>
          <w:tcPr>
            <w:tcW w:w="4950" w:type="dxa"/>
            <w:vAlign w:val="center"/>
          </w:tcPr>
          <w:p w14:paraId="1933EA85" w14:textId="02641720"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1F1C6B43" w:rsidR="00A60A9E" w:rsidRDefault="00A60A9E" w:rsidP="00A60A9E">
            <w:pPr>
              <w:rPr>
                <w:rFonts w:asciiTheme="minorHAnsi" w:hAnsiTheme="minorHAnsi"/>
                <w:sz w:val="18"/>
                <w:szCs w:val="18"/>
              </w:rPr>
            </w:pPr>
            <w:r>
              <w:rPr>
                <w:rFonts w:asciiTheme="minorHAnsi" w:hAnsiTheme="minorHAnsi"/>
                <w:sz w:val="18"/>
                <w:szCs w:val="18"/>
              </w:rPr>
              <w:t xml:space="preserve">If parent is MCH-01b, </w:t>
            </w:r>
            <w:ins w:id="309" w:author="Smith, Alexis@Energy" w:date="2019-01-03T11:57:00Z">
              <w:r>
                <w:rPr>
                  <w:rFonts w:asciiTheme="minorHAnsi" w:hAnsiTheme="minorHAnsi"/>
                  <w:sz w:val="18"/>
                  <w:szCs w:val="18"/>
                </w:rPr>
                <w:t xml:space="preserve">MCh-01c, or MCH-01d, </w:t>
              </w:r>
            </w:ins>
            <w:r>
              <w:rPr>
                <w:rFonts w:asciiTheme="minorHAnsi" w:hAnsiTheme="minorHAnsi"/>
                <w:sz w:val="18"/>
                <w:szCs w:val="18"/>
              </w:rPr>
              <w:t>then value=N/A;</w:t>
            </w:r>
          </w:p>
          <w:p w14:paraId="1933EA88" w14:textId="65742533" w:rsidR="00A60A9E" w:rsidDel="009E5DC7" w:rsidRDefault="00A60A9E" w:rsidP="00A60A9E">
            <w:pPr>
              <w:rPr>
                <w:del w:id="310" w:author="Smith, Alexis@Energy" w:date="2019-01-03T12:17:00Z"/>
                <w:rFonts w:asciiTheme="minorHAnsi" w:hAnsiTheme="minorHAnsi"/>
                <w:sz w:val="18"/>
                <w:szCs w:val="18"/>
              </w:rPr>
            </w:pPr>
            <w:r>
              <w:rPr>
                <w:rFonts w:asciiTheme="minorHAnsi" w:hAnsiTheme="minorHAnsi"/>
                <w:sz w:val="18"/>
                <w:szCs w:val="18"/>
              </w:rPr>
              <w:t>elseif parent is</w:t>
            </w:r>
            <w:ins w:id="311" w:author="Smith, Alexis@Energy" w:date="2019-01-03T11:57:00Z">
              <w:r>
                <w:rPr>
                  <w:rFonts w:asciiTheme="minorHAnsi" w:hAnsiTheme="minorHAnsi"/>
                  <w:sz w:val="18"/>
                  <w:szCs w:val="18"/>
                </w:rPr>
                <w:t xml:space="preserve"> </w:t>
              </w:r>
            </w:ins>
            <w:r>
              <w:rPr>
                <w:rFonts w:asciiTheme="minorHAnsi" w:hAnsiTheme="minorHAnsi"/>
                <w:sz w:val="18"/>
                <w:szCs w:val="18"/>
              </w:rPr>
              <w:t>MCH-01a, reference value from MCH-01a section J</w:t>
            </w:r>
            <w:del w:id="312" w:author="Smith, Alexis@Energy" w:date="2019-01-03T12:17:00Z">
              <w:r w:rsidDel="009E5DC7">
                <w:rPr>
                  <w:rFonts w:asciiTheme="minorHAnsi" w:hAnsiTheme="minorHAnsi"/>
                  <w:sz w:val="18"/>
                  <w:szCs w:val="18"/>
                </w:rPr>
                <w:delText xml:space="preserve"> field </w:delText>
              </w:r>
            </w:del>
            <w:r>
              <w:rPr>
                <w:rFonts w:asciiTheme="minorHAnsi" w:hAnsiTheme="minorHAnsi"/>
                <w:sz w:val="18"/>
                <w:szCs w:val="18"/>
              </w:rPr>
              <w:t>10</w:t>
            </w:r>
            <w:ins w:id="313" w:author="Smith, Alexis@Energy" w:date="2019-01-03T12:17:00Z">
              <w:r w:rsidDel="009E5DC7">
                <w:rPr>
                  <w:rFonts w:asciiTheme="minorHAnsi" w:hAnsiTheme="minorHAnsi"/>
                  <w:sz w:val="18"/>
                  <w:szCs w:val="18"/>
                </w:rPr>
                <w:t xml:space="preserve"> </w:t>
              </w:r>
            </w:ins>
            <w:del w:id="314" w:author="Smith, Alexis@Energy" w:date="2019-01-03T12:17:00Z">
              <w:r w:rsidDel="009E5DC7">
                <w:rPr>
                  <w:rFonts w:asciiTheme="minorHAnsi" w:hAnsiTheme="minorHAnsi"/>
                  <w:sz w:val="18"/>
                  <w:szCs w:val="18"/>
                </w:rPr>
                <w:delText>;</w:delText>
              </w:r>
            </w:del>
          </w:p>
          <w:p w14:paraId="1933EA89" w14:textId="2E3C96DB" w:rsidR="00A60A9E" w:rsidDel="009E5DC7" w:rsidRDefault="00A60A9E" w:rsidP="00A60A9E">
            <w:pPr>
              <w:rPr>
                <w:del w:id="315" w:author="Smith, Alexis@Energy" w:date="2019-01-03T12:17:00Z"/>
                <w:rFonts w:asciiTheme="minorHAnsi" w:hAnsiTheme="minorHAnsi"/>
                <w:sz w:val="18"/>
                <w:szCs w:val="18"/>
              </w:rPr>
            </w:pPr>
            <w:del w:id="316" w:author="Smith, Alexis@Energy" w:date="2019-01-03T12:17:00Z">
              <w:r w:rsidDel="009E5DC7">
                <w:rPr>
                  <w:rFonts w:asciiTheme="minorHAnsi" w:hAnsiTheme="minorHAnsi"/>
                  <w:sz w:val="18"/>
                  <w:szCs w:val="18"/>
                </w:rPr>
                <w:delText>else for parent MCH-01c, reference value from MCH-01c Section I field 09</w:delText>
              </w:r>
            </w:del>
          </w:p>
          <w:p w14:paraId="1933EA8A" w14:textId="1FADEE7B" w:rsidR="00A60A9E" w:rsidRPr="00966F61" w:rsidRDefault="00A60A9E" w:rsidP="00A60A9E">
            <w:pPr>
              <w:rPr>
                <w:rFonts w:asciiTheme="minorHAnsi" w:hAnsiTheme="minorHAnsi"/>
                <w:sz w:val="18"/>
                <w:szCs w:val="18"/>
              </w:rPr>
            </w:pPr>
            <w:r w:rsidRPr="00966F61">
              <w:rPr>
                <w:rFonts w:asciiTheme="minorHAnsi" w:hAnsiTheme="minorHAnsi"/>
                <w:sz w:val="18"/>
                <w:szCs w:val="18"/>
              </w:rPr>
              <w:t>(note: on the MCH01</w:t>
            </w:r>
            <w:r>
              <w:rPr>
                <w:rFonts w:asciiTheme="minorHAnsi" w:hAnsiTheme="minorHAnsi"/>
                <w:sz w:val="18"/>
                <w:szCs w:val="18"/>
              </w:rPr>
              <w:t xml:space="preserve">a </w:t>
            </w:r>
            <w:del w:id="317" w:author="Smith, Alexis@Energy" w:date="2019-01-03T12:17:00Z">
              <w:r w:rsidDel="009E5DC7">
                <w:rPr>
                  <w:rFonts w:asciiTheme="minorHAnsi" w:hAnsiTheme="minorHAnsi"/>
                  <w:sz w:val="18"/>
                  <w:szCs w:val="18"/>
                </w:rPr>
                <w:delText>and MCH-01c</w:delText>
              </w:r>
              <w:r w:rsidRPr="00966F61" w:rsidDel="009E5DC7">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A60A9E" w:rsidRPr="00966F61" w14:paraId="1933EA8F" w14:textId="77777777" w:rsidTr="000D7943">
        <w:trPr>
          <w:cantSplit/>
          <w:trHeight w:val="144"/>
        </w:trPr>
        <w:tc>
          <w:tcPr>
            <w:tcW w:w="475" w:type="dxa"/>
            <w:vAlign w:val="center"/>
          </w:tcPr>
          <w:p w14:paraId="1933EA8C" w14:textId="254FBE02" w:rsidR="00A60A9E" w:rsidRPr="00966F61" w:rsidRDefault="00A60A9E" w:rsidP="00A60A9E">
            <w:pPr>
              <w:pStyle w:val="FootnoteText"/>
              <w:jc w:val="center"/>
              <w:rPr>
                <w:rFonts w:asciiTheme="minorHAnsi" w:hAnsiTheme="minorHAnsi"/>
                <w:sz w:val="18"/>
                <w:szCs w:val="18"/>
              </w:rPr>
            </w:pPr>
            <w:ins w:id="318" w:author="Smith, Alexis@Energy" w:date="2019-01-04T13:52:00Z">
              <w:r>
                <w:rPr>
                  <w:rFonts w:asciiTheme="minorHAnsi" w:hAnsiTheme="minorHAnsi"/>
                  <w:sz w:val="18"/>
                  <w:szCs w:val="18"/>
                </w:rPr>
                <w:t>10</w:t>
              </w:r>
            </w:ins>
            <w:del w:id="319" w:author="Smith, Alexis@Energy" w:date="2019-01-04T13:52:00Z">
              <w:r w:rsidRPr="00966F61" w:rsidDel="002D77F8">
                <w:rPr>
                  <w:rFonts w:asciiTheme="minorHAnsi" w:hAnsiTheme="minorHAnsi"/>
                  <w:sz w:val="18"/>
                  <w:szCs w:val="18"/>
                </w:rPr>
                <w:delText>09</w:delText>
              </w:r>
            </w:del>
          </w:p>
        </w:tc>
        <w:tc>
          <w:tcPr>
            <w:tcW w:w="4950" w:type="dxa"/>
            <w:vAlign w:val="center"/>
          </w:tcPr>
          <w:p w14:paraId="1933EA8D" w14:textId="54D7E93C"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A60A9E" w:rsidRPr="00966F61" w14:paraId="1933EA97" w14:textId="77777777" w:rsidTr="000D7943">
        <w:trPr>
          <w:cantSplit/>
          <w:trHeight w:val="144"/>
        </w:trPr>
        <w:tc>
          <w:tcPr>
            <w:tcW w:w="475" w:type="dxa"/>
            <w:vAlign w:val="center"/>
          </w:tcPr>
          <w:p w14:paraId="1933EA90" w14:textId="037BE168" w:rsidR="00A60A9E" w:rsidRPr="00966F61" w:rsidDel="006E5AE2" w:rsidRDefault="00A60A9E" w:rsidP="00A60A9E">
            <w:pPr>
              <w:pStyle w:val="FootnoteText"/>
              <w:jc w:val="center"/>
              <w:rPr>
                <w:rFonts w:asciiTheme="minorHAnsi" w:hAnsiTheme="minorHAnsi"/>
                <w:sz w:val="18"/>
                <w:szCs w:val="18"/>
              </w:rPr>
            </w:pPr>
            <w:r>
              <w:rPr>
                <w:rFonts w:asciiTheme="minorHAnsi" w:hAnsiTheme="minorHAnsi"/>
                <w:sz w:val="18"/>
                <w:szCs w:val="18"/>
              </w:rPr>
              <w:t>1</w:t>
            </w:r>
            <w:ins w:id="320" w:author="Smith, Alexis@Energy" w:date="2019-01-04T13:52:00Z">
              <w:r>
                <w:rPr>
                  <w:rFonts w:asciiTheme="minorHAnsi" w:hAnsiTheme="minorHAnsi"/>
                  <w:sz w:val="18"/>
                  <w:szCs w:val="18"/>
                </w:rPr>
                <w:t>1</w:t>
              </w:r>
            </w:ins>
            <w:del w:id="321" w:author="Smith, Alexis@Energy" w:date="2019-01-04T13:52:00Z">
              <w:r w:rsidDel="002D77F8">
                <w:rPr>
                  <w:rFonts w:asciiTheme="minorHAnsi" w:hAnsiTheme="minorHAnsi"/>
                  <w:sz w:val="18"/>
                  <w:szCs w:val="18"/>
                </w:rPr>
                <w:delText>0</w:delText>
              </w:r>
            </w:del>
          </w:p>
        </w:tc>
        <w:tc>
          <w:tcPr>
            <w:tcW w:w="4950" w:type="dxa"/>
            <w:vAlign w:val="center"/>
          </w:tcPr>
          <w:p w14:paraId="1933EA91" w14:textId="7A1B8EFE"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60936E78" w:rsidR="00A60A9E" w:rsidRDefault="00A60A9E" w:rsidP="00A60A9E">
            <w:pPr>
              <w:keepNext/>
              <w:rPr>
                <w:rFonts w:asciiTheme="minorHAnsi" w:hAnsiTheme="minorHAnsi"/>
                <w:sz w:val="18"/>
                <w:szCs w:val="18"/>
              </w:rPr>
            </w:pPr>
            <w:r w:rsidRPr="00966F61">
              <w:rPr>
                <w:rFonts w:asciiTheme="minorHAnsi" w:hAnsiTheme="minorHAnsi"/>
                <w:sz w:val="18"/>
                <w:szCs w:val="18"/>
              </w:rPr>
              <w:t>If A0</w:t>
            </w:r>
            <w:ins w:id="322" w:author="Smith, Alexis@Energy" w:date="2019-01-04T13:51:00Z">
              <w:r>
                <w:rPr>
                  <w:rFonts w:asciiTheme="minorHAnsi" w:hAnsiTheme="minorHAnsi"/>
                  <w:sz w:val="18"/>
                  <w:szCs w:val="18"/>
                </w:rPr>
                <w:t>4</w:t>
              </w:r>
            </w:ins>
            <w:del w:id="323" w:author="Smith, Alexis@Energy" w:date="2019-01-04T13:51:00Z">
              <w:r w:rsidRPr="00966F61" w:rsidDel="002D77F8">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0E0A5EDB" w:rsidR="00A60A9E" w:rsidRDefault="00A60A9E" w:rsidP="00A60A9E">
            <w:pPr>
              <w:keepNext/>
              <w:rPr>
                <w:rFonts w:asciiTheme="minorHAnsi" w:hAnsiTheme="minorHAnsi"/>
                <w:sz w:val="18"/>
                <w:szCs w:val="18"/>
              </w:rPr>
            </w:pPr>
            <w:r w:rsidRPr="00966F61">
              <w:rPr>
                <w:rFonts w:asciiTheme="minorHAnsi" w:hAnsiTheme="minorHAnsi"/>
                <w:sz w:val="18"/>
                <w:szCs w:val="18"/>
              </w:rPr>
              <w:t>elseif A0</w:t>
            </w:r>
            <w:del w:id="324" w:author="Smith, Alexis@Energy" w:date="2019-01-04T13:51:00Z">
              <w:r w:rsidRPr="00966F61" w:rsidDel="002D77F8">
                <w:rPr>
                  <w:rFonts w:asciiTheme="minorHAnsi" w:hAnsiTheme="minorHAnsi"/>
                  <w:sz w:val="18"/>
                  <w:szCs w:val="18"/>
                </w:rPr>
                <w:delText>3</w:delText>
              </w:r>
            </w:del>
            <w:ins w:id="325" w:author="Smith, Alexis@Energy" w:date="2019-01-04T13:51:00Z">
              <w:r>
                <w:rPr>
                  <w:rFonts w:asciiTheme="minorHAnsi" w:hAnsiTheme="minorHAnsi"/>
                  <w:sz w:val="18"/>
                  <w:szCs w:val="18"/>
                </w:rPr>
                <w:t>4</w:t>
              </w:r>
            </w:ins>
            <w:r w:rsidRPr="00966F61">
              <w:rPr>
                <w:rFonts w:asciiTheme="minorHAnsi" w:hAnsiTheme="minorHAnsi"/>
                <w:sz w:val="18"/>
                <w:szCs w:val="18"/>
              </w:rPr>
              <w:t>=Alteration then allow user to pick from list:</w:t>
            </w:r>
          </w:p>
          <w:p w14:paraId="1933EA95" w14:textId="1CC85137" w:rsidR="00A60A9E" w:rsidRDefault="00A60A9E" w:rsidP="00A60A9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A60A9E" w:rsidRPr="00966F61" w14:paraId="3A1F0E8C" w14:textId="77777777" w:rsidTr="000D7943">
        <w:trPr>
          <w:cantSplit/>
          <w:trHeight w:val="144"/>
          <w:ins w:id="326" w:author="Wichert, RJ@Energy" w:date="2018-10-18T07:40:00Z"/>
        </w:trPr>
        <w:tc>
          <w:tcPr>
            <w:tcW w:w="475" w:type="dxa"/>
            <w:vAlign w:val="center"/>
          </w:tcPr>
          <w:p w14:paraId="641E7BD6" w14:textId="2679A8AE" w:rsidR="00A60A9E" w:rsidRDefault="00A60A9E" w:rsidP="00A60A9E">
            <w:pPr>
              <w:pStyle w:val="FootnoteText"/>
              <w:jc w:val="center"/>
              <w:rPr>
                <w:ins w:id="327" w:author="Wichert, RJ@Energy" w:date="2018-10-18T07:40:00Z"/>
                <w:rFonts w:asciiTheme="minorHAnsi" w:hAnsiTheme="minorHAnsi"/>
                <w:sz w:val="18"/>
                <w:szCs w:val="18"/>
              </w:rPr>
            </w:pPr>
            <w:ins w:id="328" w:author="Wichert, RJ@Energy" w:date="2018-10-18T07:40:00Z">
              <w:r>
                <w:rPr>
                  <w:rFonts w:asciiTheme="minorHAnsi" w:hAnsiTheme="minorHAnsi"/>
                  <w:sz w:val="18"/>
                  <w:szCs w:val="18"/>
                </w:rPr>
                <w:t>1</w:t>
              </w:r>
            </w:ins>
            <w:ins w:id="329" w:author="Smith, Alexis@Energy" w:date="2019-01-04T13:52:00Z">
              <w:r>
                <w:rPr>
                  <w:rFonts w:asciiTheme="minorHAnsi" w:hAnsiTheme="minorHAnsi"/>
                  <w:sz w:val="18"/>
                  <w:szCs w:val="18"/>
                </w:rPr>
                <w:t>2</w:t>
              </w:r>
            </w:ins>
            <w:ins w:id="330" w:author="Wichert, RJ@Energy" w:date="2018-10-18T07:40:00Z">
              <w:del w:id="331" w:author="Smith, Alexis@Energy" w:date="2019-01-04T13:52:00Z">
                <w:r w:rsidDel="002D77F8">
                  <w:rPr>
                    <w:rFonts w:asciiTheme="minorHAnsi" w:hAnsiTheme="minorHAnsi"/>
                    <w:sz w:val="18"/>
                    <w:szCs w:val="18"/>
                  </w:rPr>
                  <w:delText>1</w:delText>
                </w:r>
              </w:del>
            </w:ins>
          </w:p>
        </w:tc>
        <w:tc>
          <w:tcPr>
            <w:tcW w:w="4950" w:type="dxa"/>
            <w:vAlign w:val="center"/>
          </w:tcPr>
          <w:p w14:paraId="0081ADFE" w14:textId="57665C32" w:rsidR="00A60A9E" w:rsidRPr="00966F61" w:rsidRDefault="00A60A9E" w:rsidP="00A60A9E">
            <w:pPr>
              <w:keepNext/>
              <w:rPr>
                <w:ins w:id="332" w:author="Wichert, RJ@Energy" w:date="2018-10-18T07:40:00Z"/>
                <w:rFonts w:asciiTheme="minorHAnsi" w:hAnsiTheme="minorHAnsi"/>
                <w:sz w:val="18"/>
                <w:szCs w:val="18"/>
              </w:rPr>
            </w:pPr>
            <w:ins w:id="333" w:author="Wichert, RJ@Energy" w:date="2018-10-18T07:40:00Z">
              <w:r>
                <w:rPr>
                  <w:rFonts w:asciiTheme="minorHAnsi" w:hAnsiTheme="minorHAnsi"/>
                  <w:sz w:val="18"/>
                  <w:szCs w:val="18"/>
                </w:rPr>
                <w:t>Central Fan Ventilation Cooling System Status</w:t>
              </w:r>
            </w:ins>
          </w:p>
        </w:tc>
        <w:tc>
          <w:tcPr>
            <w:tcW w:w="5605" w:type="dxa"/>
            <w:vAlign w:val="center"/>
          </w:tcPr>
          <w:p w14:paraId="0CEBD8C3" w14:textId="77777777" w:rsidR="00A60A9E" w:rsidRDefault="00A60A9E" w:rsidP="00A60A9E">
            <w:pPr>
              <w:keepNext/>
              <w:rPr>
                <w:ins w:id="334" w:author="Wichert, RJ@Energy" w:date="2019-01-03T08:19:00Z"/>
                <w:rFonts w:asciiTheme="minorHAnsi" w:hAnsiTheme="minorHAnsi"/>
                <w:sz w:val="18"/>
                <w:szCs w:val="18"/>
              </w:rPr>
            </w:pPr>
            <w:ins w:id="335" w:author="Wichert, RJ@Energy" w:date="2019-01-03T08:19:00Z">
              <w:r>
                <w:rPr>
                  <w:rFonts w:asciiTheme="minorHAnsi" w:hAnsiTheme="minorHAnsi"/>
                  <w:sz w:val="18"/>
                  <w:szCs w:val="18"/>
                </w:rPr>
                <w:t>&lt;&lt;Calculated Field:</w:t>
              </w:r>
            </w:ins>
          </w:p>
          <w:p w14:paraId="2449D2F9" w14:textId="77777777" w:rsidR="00A60A9E" w:rsidRDefault="00A60A9E" w:rsidP="00A60A9E">
            <w:pPr>
              <w:keepNext/>
              <w:rPr>
                <w:ins w:id="336" w:author="Smith, Alexis@Energy" w:date="2019-03-07T14:42:00Z"/>
                <w:rFonts w:asciiTheme="minorHAnsi" w:hAnsiTheme="minorHAnsi"/>
                <w:sz w:val="18"/>
                <w:szCs w:val="18"/>
              </w:rPr>
            </w:pPr>
            <w:ins w:id="337" w:author="Wichert, RJ@Energy" w:date="2019-01-03T08:19:00Z">
              <w:r>
                <w:rPr>
                  <w:rFonts w:asciiTheme="minorHAnsi" w:hAnsiTheme="minorHAnsi"/>
                  <w:sz w:val="18"/>
                  <w:szCs w:val="18"/>
                </w:rPr>
                <w:t xml:space="preserve">Referenced from MCH-01, </w:t>
              </w:r>
            </w:ins>
            <w:ins w:id="338" w:author="Smith, Alexis@Energy" w:date="2019-03-07T14:42:00Z">
              <w:r>
                <w:rPr>
                  <w:rFonts w:asciiTheme="minorHAnsi" w:hAnsiTheme="minorHAnsi"/>
                  <w:sz w:val="18"/>
                  <w:szCs w:val="18"/>
                </w:rPr>
                <w:t>if MCH-01 variant is b or c, then display ‘Not a CFVCS’,</w:t>
              </w:r>
            </w:ins>
          </w:p>
          <w:p w14:paraId="63731855" w14:textId="540D7B8E" w:rsidR="00A60A9E" w:rsidRDefault="00A60A9E" w:rsidP="00A60A9E">
            <w:pPr>
              <w:keepNext/>
              <w:rPr>
                <w:ins w:id="339" w:author="Wichert, RJ@Energy" w:date="2019-01-03T08:19:00Z"/>
                <w:rFonts w:asciiTheme="minorHAnsi" w:hAnsiTheme="minorHAnsi"/>
                <w:sz w:val="18"/>
                <w:szCs w:val="18"/>
              </w:rPr>
            </w:pPr>
            <w:ins w:id="340" w:author="Wichert, RJ@Energy" w:date="2019-01-03T08:19:00Z">
              <w:r>
                <w:rPr>
                  <w:rFonts w:asciiTheme="minorHAnsi" w:hAnsiTheme="minorHAnsi"/>
                  <w:sz w:val="18"/>
                  <w:szCs w:val="18"/>
                </w:rPr>
                <w:t>If B05 Central Fan Ventilation Cooling System Type = Variable, then display ‘Variable CFVCS’,</w:t>
              </w:r>
            </w:ins>
          </w:p>
          <w:p w14:paraId="51796FFC" w14:textId="77777777" w:rsidR="00A60A9E" w:rsidRDefault="00A60A9E" w:rsidP="00A60A9E">
            <w:pPr>
              <w:keepNext/>
              <w:rPr>
                <w:ins w:id="341" w:author="Wichert, RJ@Energy" w:date="2019-01-03T08:19:00Z"/>
                <w:rFonts w:asciiTheme="minorHAnsi" w:hAnsiTheme="minorHAnsi"/>
                <w:sz w:val="18"/>
                <w:szCs w:val="18"/>
              </w:rPr>
            </w:pPr>
            <w:ins w:id="342" w:author="Wichert, RJ@Energy" w:date="2019-01-03T08:19:00Z">
              <w:r>
                <w:rPr>
                  <w:rFonts w:asciiTheme="minorHAnsi" w:hAnsiTheme="minorHAnsi"/>
                  <w:sz w:val="18"/>
                  <w:szCs w:val="18"/>
                </w:rPr>
                <w:t>ElseIf Type = Fixed, then display ‘Fixed CFVCS’,</w:t>
              </w:r>
            </w:ins>
          </w:p>
          <w:p w14:paraId="09FC964F" w14:textId="3ACA0118" w:rsidR="00A60A9E" w:rsidRPr="00966F61" w:rsidRDefault="00A60A9E" w:rsidP="00A60A9E">
            <w:pPr>
              <w:keepNext/>
              <w:rPr>
                <w:ins w:id="343" w:author="Wichert, RJ@Energy" w:date="2018-10-18T07:40:00Z"/>
                <w:rFonts w:asciiTheme="minorHAnsi" w:hAnsiTheme="minorHAnsi"/>
                <w:sz w:val="18"/>
                <w:szCs w:val="18"/>
              </w:rPr>
            </w:pPr>
            <w:ins w:id="344" w:author="Wichert, RJ@Energy" w:date="2019-01-03T08:19: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FE772B" w:rsidP="002E17DB">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C6285C" w:rsidRPr="00D83E48" w14:paraId="1933EADC" w14:textId="77777777" w:rsidTr="00E32A17">
        <w:trPr>
          <w:cantSplit/>
          <w:trHeight w:val="432"/>
        </w:trPr>
        <w:tc>
          <w:tcPr>
            <w:tcW w:w="181" w:type="pct"/>
            <w:vAlign w:val="center"/>
          </w:tcPr>
          <w:p w14:paraId="1933EAC4" w14:textId="77777777" w:rsidR="00C6285C" w:rsidRPr="002E17DB" w:rsidRDefault="00C6285C" w:rsidP="00C6285C">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C6285C" w:rsidRPr="002E17DB" w:rsidRDefault="00C6285C" w:rsidP="00C6285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C6285C" w:rsidRDefault="00C6285C" w:rsidP="00C6285C">
            <w:pPr>
              <w:keepNext/>
              <w:rPr>
                <w:ins w:id="345" w:author="Wichert, RJ@Energy" w:date="2019-01-03T08:21:00Z"/>
                <w:rFonts w:asciiTheme="minorHAnsi" w:hAnsiTheme="minorHAnsi"/>
                <w:sz w:val="18"/>
                <w:szCs w:val="18"/>
              </w:rPr>
            </w:pPr>
            <w:ins w:id="346" w:author="Wichert, RJ@Energy" w:date="2019-01-03T08:21:00Z">
              <w:r>
                <w:rPr>
                  <w:rFonts w:asciiTheme="minorHAnsi" w:hAnsiTheme="minorHAnsi"/>
                  <w:sz w:val="18"/>
                  <w:szCs w:val="18"/>
                </w:rPr>
                <w:t xml:space="preserve">&lt;&lt;calculated field: </w:t>
              </w:r>
            </w:ins>
          </w:p>
          <w:p w14:paraId="7363AFFB" w14:textId="6FB9B439" w:rsidR="00C6285C" w:rsidRPr="00E00244" w:rsidRDefault="00C6285C" w:rsidP="00C6285C">
            <w:pPr>
              <w:keepNext/>
              <w:rPr>
                <w:ins w:id="347" w:author="Wichert, RJ@Energy" w:date="2019-01-03T08:21:00Z"/>
                <w:rFonts w:asciiTheme="minorHAnsi" w:hAnsiTheme="minorHAnsi"/>
                <w:sz w:val="16"/>
                <w:szCs w:val="16"/>
              </w:rPr>
            </w:pPr>
            <w:ins w:id="348" w:author="Wichert, RJ@Energy" w:date="2019-01-03T08:21:00Z">
              <w:r w:rsidRPr="00E00244">
                <w:rPr>
                  <w:rFonts w:asciiTheme="minorHAnsi" w:hAnsiTheme="minorHAnsi"/>
                  <w:sz w:val="16"/>
                  <w:szCs w:val="16"/>
                </w:rPr>
                <w:t>If A1</w:t>
              </w:r>
            </w:ins>
            <w:ins w:id="349" w:author="Smith, Alexis@Energy" w:date="2019-01-04T13:52:00Z">
              <w:r w:rsidR="002D77F8">
                <w:rPr>
                  <w:rFonts w:asciiTheme="minorHAnsi" w:hAnsiTheme="minorHAnsi"/>
                  <w:sz w:val="16"/>
                  <w:szCs w:val="16"/>
                </w:rPr>
                <w:t>1</w:t>
              </w:r>
            </w:ins>
            <w:ins w:id="350" w:author="Wichert, RJ@Energy" w:date="2019-01-03T08:21:00Z">
              <w:del w:id="351" w:author="Smith, Alexis@Energy" w:date="2019-01-04T13:52:00Z">
                <w:r w:rsidRPr="00E00244" w:rsidDel="002D77F8">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26336FB" w14:textId="2AF04153" w:rsidR="00C6285C" w:rsidRPr="00E00244" w:rsidRDefault="00C6285C" w:rsidP="00C6285C">
            <w:pPr>
              <w:keepNext/>
              <w:ind w:left="720"/>
              <w:rPr>
                <w:ins w:id="352" w:author="Wichert, RJ@Energy" w:date="2019-01-03T08:21:00Z"/>
                <w:rFonts w:asciiTheme="minorHAnsi" w:hAnsiTheme="minorHAnsi"/>
                <w:sz w:val="16"/>
                <w:szCs w:val="16"/>
              </w:rPr>
            </w:pPr>
            <w:ins w:id="353" w:author="Wichert, RJ@Energy" w:date="2019-01-03T08:21:00Z">
              <w:r w:rsidRPr="00E00244">
                <w:rPr>
                  <w:rFonts w:asciiTheme="minorHAnsi" w:hAnsiTheme="minorHAnsi"/>
                  <w:sz w:val="16"/>
                  <w:szCs w:val="16"/>
                </w:rPr>
                <w:t>If A0</w:t>
              </w:r>
            </w:ins>
            <w:ins w:id="354" w:author="Smith, Alexis@Energy" w:date="2019-01-04T13:52:00Z">
              <w:r w:rsidR="002D77F8">
                <w:rPr>
                  <w:rFonts w:asciiTheme="minorHAnsi" w:hAnsiTheme="minorHAnsi"/>
                  <w:sz w:val="16"/>
                  <w:szCs w:val="16"/>
                </w:rPr>
                <w:t>4</w:t>
              </w:r>
            </w:ins>
            <w:ins w:id="355" w:author="Wichert, RJ@Energy" w:date="2019-01-03T08:21:00Z">
              <w:del w:id="356" w:author="Smith, Alexis@Energy" w:date="2019-01-04T13:52:00Z">
                <w:r w:rsidRPr="00E00244" w:rsidDel="002D77F8">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43410C55" w14:textId="208929A8" w:rsidR="00C6285C" w:rsidRDefault="00C6285C" w:rsidP="00C6285C">
            <w:pPr>
              <w:keepNext/>
              <w:rPr>
                <w:ins w:id="357" w:author="Wichert, RJ@Energy" w:date="2019-01-03T08:21:00Z"/>
                <w:rFonts w:asciiTheme="minorHAnsi" w:hAnsiTheme="minorHAnsi"/>
                <w:sz w:val="16"/>
                <w:szCs w:val="16"/>
              </w:rPr>
            </w:pPr>
            <w:ins w:id="358" w:author="Wichert, RJ@Energy" w:date="2019-01-03T08:21:00Z">
              <w:r>
                <w:rPr>
                  <w:rFonts w:asciiTheme="minorHAnsi" w:hAnsiTheme="minorHAnsi"/>
                  <w:sz w:val="16"/>
                  <w:szCs w:val="16"/>
                </w:rPr>
                <w:t>Else</w:t>
              </w:r>
              <w:r w:rsidRPr="00E00244">
                <w:rPr>
                  <w:rFonts w:asciiTheme="minorHAnsi" w:hAnsiTheme="minorHAnsi"/>
                  <w:sz w:val="16"/>
                  <w:szCs w:val="16"/>
                </w:rPr>
                <w:t>If A1</w:t>
              </w:r>
            </w:ins>
            <w:ins w:id="359" w:author="Smith, Alexis@Energy" w:date="2019-01-04T13:52:00Z">
              <w:r w:rsidR="002D77F8">
                <w:rPr>
                  <w:rFonts w:asciiTheme="minorHAnsi" w:hAnsiTheme="minorHAnsi"/>
                  <w:sz w:val="16"/>
                  <w:szCs w:val="16"/>
                </w:rPr>
                <w:t>1</w:t>
              </w:r>
            </w:ins>
            <w:ins w:id="360" w:author="Wichert, RJ@Energy" w:date="2019-01-03T08:21:00Z">
              <w:del w:id="361" w:author="Smith, Alexis@Energy" w:date="2019-01-04T13:52:00Z">
                <w:r w:rsidRPr="00E00244" w:rsidDel="002D77F8">
                  <w:rPr>
                    <w:rFonts w:asciiTheme="minorHAnsi" w:hAnsiTheme="minorHAnsi"/>
                    <w:sz w:val="16"/>
                    <w:szCs w:val="16"/>
                  </w:rPr>
                  <w:delText>0</w:delText>
                </w:r>
              </w:del>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4467D68C" w14:textId="7826776F" w:rsidR="00C6285C" w:rsidRDefault="00C6285C" w:rsidP="00C6285C">
            <w:pPr>
              <w:keepNext/>
              <w:ind w:left="720"/>
              <w:rPr>
                <w:ins w:id="362" w:author="Wichert, RJ@Energy" w:date="2019-01-03T08:21:00Z"/>
                <w:rFonts w:asciiTheme="minorHAnsi" w:hAnsiTheme="minorHAnsi"/>
                <w:sz w:val="16"/>
                <w:szCs w:val="16"/>
              </w:rPr>
            </w:pPr>
            <w:ins w:id="363" w:author="Wichert, RJ@Energy" w:date="2019-01-03T08:21:00Z">
              <w:r>
                <w:rPr>
                  <w:rFonts w:asciiTheme="minorHAnsi" w:hAnsiTheme="minorHAnsi"/>
                  <w:sz w:val="16"/>
                  <w:szCs w:val="16"/>
                </w:rPr>
                <w:t>If A0</w:t>
              </w:r>
            </w:ins>
            <w:ins w:id="364" w:author="Smith, Alexis@Energy" w:date="2019-01-04T13:52:00Z">
              <w:r w:rsidR="002D77F8">
                <w:rPr>
                  <w:rFonts w:asciiTheme="minorHAnsi" w:hAnsiTheme="minorHAnsi"/>
                  <w:sz w:val="16"/>
                  <w:szCs w:val="16"/>
                </w:rPr>
                <w:t>4</w:t>
              </w:r>
            </w:ins>
            <w:ins w:id="365" w:author="Wichert, RJ@Energy" w:date="2019-01-03T08:21:00Z">
              <w:del w:id="366" w:author="Smith, Alexis@Energy" w:date="2019-01-04T13:52:00Z">
                <w:r w:rsidDel="002D77F8">
                  <w:rPr>
                    <w:rFonts w:asciiTheme="minorHAnsi" w:hAnsiTheme="minorHAnsi"/>
                    <w:sz w:val="16"/>
                    <w:szCs w:val="16"/>
                  </w:rPr>
                  <w:delText>3</w:delText>
                </w:r>
              </w:del>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ins>
          </w:p>
          <w:p w14:paraId="5E9E90E6" w14:textId="3820CA22" w:rsidR="00C6285C" w:rsidRDefault="00C6285C" w:rsidP="00C6285C">
            <w:pPr>
              <w:keepNext/>
              <w:ind w:left="720"/>
              <w:rPr>
                <w:ins w:id="367" w:author="Wichert, RJ@Energy" w:date="2019-01-03T08:21:00Z"/>
                <w:rFonts w:asciiTheme="minorHAnsi" w:hAnsiTheme="minorHAnsi"/>
                <w:sz w:val="16"/>
                <w:szCs w:val="16"/>
              </w:rPr>
            </w:pPr>
            <w:ins w:id="368" w:author="Wichert, RJ@Energy" w:date="2019-01-03T08:21:00Z">
              <w:r>
                <w:rPr>
                  <w:rFonts w:asciiTheme="minorHAnsi" w:hAnsiTheme="minorHAnsi"/>
                  <w:sz w:val="16"/>
                  <w:szCs w:val="16"/>
                </w:rPr>
                <w:t>If A1</w:t>
              </w:r>
              <w:del w:id="369" w:author="Smith, Alexis@Energy" w:date="2019-01-04T13:52:00Z">
                <w:r w:rsidDel="002D77F8">
                  <w:rPr>
                    <w:rFonts w:asciiTheme="minorHAnsi" w:hAnsiTheme="minorHAnsi"/>
                    <w:sz w:val="16"/>
                    <w:szCs w:val="16"/>
                  </w:rPr>
                  <w:delText>1</w:delText>
                </w:r>
              </w:del>
            </w:ins>
            <w:ins w:id="370" w:author="Smith, Alexis@Energy" w:date="2019-01-04T13:52:00Z">
              <w:r w:rsidR="002D77F8">
                <w:rPr>
                  <w:rFonts w:asciiTheme="minorHAnsi" w:hAnsiTheme="minorHAnsi"/>
                  <w:sz w:val="16"/>
                  <w:szCs w:val="16"/>
                </w:rPr>
                <w:t>2</w:t>
              </w:r>
            </w:ins>
            <w:ins w:id="371" w:author="Wichert, RJ@Energy" w:date="2019-01-03T08:21:00Z">
              <w:r>
                <w:rPr>
                  <w:rFonts w:asciiTheme="minorHAnsi" w:hAnsiTheme="minorHAnsi"/>
                  <w:sz w:val="16"/>
                  <w:szCs w:val="16"/>
                </w:rPr>
                <w:t xml:space="preserve"> = Variable CFVCS or Fixed CFVCS, then use variant MCH-23e,</w:t>
              </w:r>
            </w:ins>
          </w:p>
          <w:p w14:paraId="0429B1CF" w14:textId="77777777" w:rsidR="00C6285C" w:rsidRPr="00E00244" w:rsidRDefault="00C6285C" w:rsidP="00C6285C">
            <w:pPr>
              <w:keepNext/>
              <w:ind w:left="736"/>
              <w:rPr>
                <w:ins w:id="372" w:author="Wichert, RJ@Energy" w:date="2019-01-03T08:21:00Z"/>
                <w:rFonts w:asciiTheme="minorHAnsi" w:hAnsiTheme="minorHAnsi"/>
                <w:sz w:val="16"/>
                <w:szCs w:val="16"/>
              </w:rPr>
            </w:pPr>
            <w:ins w:id="373" w:author="Wichert, RJ@Energy" w:date="2019-01-03T08:21:00Z">
              <w:r>
                <w:rPr>
                  <w:rFonts w:asciiTheme="minorHAnsi" w:hAnsiTheme="minorHAnsi"/>
                  <w:sz w:val="16"/>
                  <w:szCs w:val="16"/>
                </w:rPr>
                <w:t>Else use MCH-23a;</w:t>
              </w:r>
            </w:ins>
          </w:p>
          <w:p w14:paraId="4E96F50A" w14:textId="77777777" w:rsidR="00C6285C" w:rsidRDefault="00C6285C" w:rsidP="00C6285C">
            <w:pPr>
              <w:keepNext/>
              <w:rPr>
                <w:ins w:id="374" w:author="Wichert, RJ@Energy" w:date="2019-01-03T08:21:00Z"/>
                <w:rFonts w:asciiTheme="minorHAnsi" w:hAnsiTheme="minorHAnsi"/>
                <w:sz w:val="16"/>
                <w:szCs w:val="16"/>
              </w:rPr>
            </w:pPr>
            <w:ins w:id="375" w:author="Wichert, RJ@Energy" w:date="2019-01-03T08:21:00Z">
              <w:r>
                <w:rPr>
                  <w:rFonts w:asciiTheme="minorHAnsi" w:hAnsiTheme="minorHAnsi"/>
                  <w:sz w:val="16"/>
                  <w:szCs w:val="16"/>
                </w:rPr>
                <w:t>End</w:t>
              </w:r>
              <w:r w:rsidRPr="00E00244">
                <w:rPr>
                  <w:rFonts w:asciiTheme="minorHAnsi" w:hAnsiTheme="minorHAnsi"/>
                  <w:sz w:val="16"/>
                  <w:szCs w:val="16"/>
                </w:rPr>
                <w:t>E</w:t>
              </w:r>
              <w:r>
                <w:rPr>
                  <w:rFonts w:asciiTheme="minorHAnsi" w:hAnsiTheme="minorHAnsi"/>
                  <w:sz w:val="16"/>
                  <w:szCs w:val="16"/>
                </w:rPr>
                <w:t>nd</w:t>
              </w:r>
            </w:ins>
          </w:p>
          <w:p w14:paraId="6ACA4BCA" w14:textId="77777777" w:rsidR="00C6285C" w:rsidRPr="00E00244" w:rsidRDefault="00C6285C" w:rsidP="00C6285C">
            <w:pPr>
              <w:keepNext/>
              <w:rPr>
                <w:ins w:id="376" w:author="Wichert, RJ@Energy" w:date="2019-01-03T08:21:00Z"/>
                <w:rFonts w:asciiTheme="minorHAnsi" w:hAnsiTheme="minorHAnsi"/>
                <w:sz w:val="16"/>
                <w:szCs w:val="16"/>
              </w:rPr>
            </w:pPr>
          </w:p>
          <w:p w14:paraId="6DCA8269" w14:textId="77C9BA78" w:rsidR="00C6285C" w:rsidRPr="00E00244" w:rsidRDefault="00C6285C" w:rsidP="00C6285C">
            <w:pPr>
              <w:keepNext/>
              <w:rPr>
                <w:ins w:id="377" w:author="Wichert, RJ@Energy" w:date="2019-01-03T08:21:00Z"/>
                <w:rFonts w:asciiTheme="minorHAnsi" w:hAnsiTheme="minorHAnsi"/>
                <w:sz w:val="16"/>
                <w:szCs w:val="16"/>
              </w:rPr>
            </w:pPr>
            <w:ins w:id="378" w:author="Wichert, RJ@Energy" w:date="2019-01-03T08:21:00Z">
              <w:r w:rsidRPr="00E00244">
                <w:rPr>
                  <w:rFonts w:asciiTheme="minorHAnsi" w:hAnsiTheme="minorHAnsi"/>
                  <w:sz w:val="16"/>
                  <w:szCs w:val="16"/>
                </w:rPr>
                <w:t>If A0</w:t>
              </w:r>
            </w:ins>
            <w:ins w:id="379" w:author="Smith, Alexis@Energy" w:date="2019-01-04T13:52:00Z">
              <w:r w:rsidR="002D77F8">
                <w:rPr>
                  <w:rFonts w:asciiTheme="minorHAnsi" w:hAnsiTheme="minorHAnsi"/>
                  <w:sz w:val="16"/>
                  <w:szCs w:val="16"/>
                </w:rPr>
                <w:t>7</w:t>
              </w:r>
            </w:ins>
            <w:ins w:id="380" w:author="Wichert, RJ@Energy" w:date="2019-01-03T08:21:00Z">
              <w:del w:id="381" w:author="Smith, Alexis@Energy" w:date="2019-01-04T13:52:00Z">
                <w:r w:rsidRPr="00E00244" w:rsidDel="002D77F8">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48F8F2F7" w14:textId="1C0EA0BD" w:rsidR="00C6285C" w:rsidRDefault="00C6285C" w:rsidP="00C6285C">
            <w:pPr>
              <w:keepNext/>
              <w:rPr>
                <w:ins w:id="382" w:author="Wichert, RJ@Energy" w:date="2019-01-03T08:21:00Z"/>
                <w:rFonts w:asciiTheme="minorHAnsi" w:hAnsiTheme="minorHAnsi"/>
                <w:sz w:val="16"/>
                <w:szCs w:val="16"/>
              </w:rPr>
            </w:pPr>
            <w:ins w:id="383" w:author="Wichert, RJ@Energy" w:date="2019-01-03T08:21:00Z">
              <w:r w:rsidRPr="00E00244">
                <w:rPr>
                  <w:rFonts w:asciiTheme="minorHAnsi" w:hAnsiTheme="minorHAnsi"/>
                  <w:sz w:val="16"/>
                  <w:szCs w:val="16"/>
                </w:rPr>
                <w:t>If A0</w:t>
              </w:r>
            </w:ins>
            <w:ins w:id="384" w:author="Smith, Alexis@Energy" w:date="2019-01-04T13:52:00Z">
              <w:r w:rsidR="002D77F8">
                <w:rPr>
                  <w:rFonts w:asciiTheme="minorHAnsi" w:hAnsiTheme="minorHAnsi"/>
                  <w:sz w:val="16"/>
                  <w:szCs w:val="16"/>
                </w:rPr>
                <w:t>6</w:t>
              </w:r>
            </w:ins>
            <w:ins w:id="385" w:author="Wichert, RJ@Energy" w:date="2019-01-03T08:21:00Z">
              <w:del w:id="386" w:author="Smith, Alexis@Energy" w:date="2019-01-04T13:52:00Z">
                <w:r w:rsidRPr="00E00244" w:rsidDel="002D77F8">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 xml:space="preserve">then </w:t>
              </w:r>
            </w:ins>
          </w:p>
          <w:p w14:paraId="118DC806" w14:textId="6AB76DE2" w:rsidR="00C6285C" w:rsidRDefault="00C6285C" w:rsidP="00C6285C">
            <w:pPr>
              <w:keepNext/>
              <w:ind w:left="646"/>
              <w:rPr>
                <w:ins w:id="387" w:author="Wichert, RJ@Energy" w:date="2019-01-03T08:21:00Z"/>
                <w:rFonts w:asciiTheme="minorHAnsi" w:hAnsiTheme="minorHAnsi"/>
                <w:sz w:val="16"/>
                <w:szCs w:val="16"/>
              </w:rPr>
            </w:pPr>
            <w:ins w:id="388" w:author="Wichert, RJ@Energy" w:date="2019-01-03T08:21:00Z">
              <w:r>
                <w:rPr>
                  <w:rFonts w:asciiTheme="minorHAnsi" w:hAnsiTheme="minorHAnsi"/>
                  <w:sz w:val="16"/>
                  <w:szCs w:val="16"/>
                </w:rPr>
                <w:t>if A1</w:t>
              </w:r>
            </w:ins>
            <w:ins w:id="389" w:author="Smith, Alexis@Energy" w:date="2019-01-04T13:53:00Z">
              <w:r w:rsidR="002D77F8">
                <w:rPr>
                  <w:rFonts w:asciiTheme="minorHAnsi" w:hAnsiTheme="minorHAnsi"/>
                  <w:sz w:val="16"/>
                  <w:szCs w:val="16"/>
                </w:rPr>
                <w:t>2</w:t>
              </w:r>
            </w:ins>
            <w:ins w:id="390" w:author="Wichert, RJ@Energy" w:date="2019-01-03T08:21:00Z">
              <w:del w:id="391" w:author="Smith, Alexis@Energy" w:date="2019-01-04T13:53:00Z">
                <w:r w:rsidDel="002D77F8">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073F3CF0" w14:textId="77777777" w:rsidR="00C6285C" w:rsidRPr="00E00244" w:rsidRDefault="00C6285C" w:rsidP="00C6285C">
            <w:pPr>
              <w:keepNext/>
              <w:ind w:left="646"/>
              <w:rPr>
                <w:ins w:id="392" w:author="Wichert, RJ@Energy" w:date="2019-01-03T08:21:00Z"/>
                <w:rFonts w:asciiTheme="minorHAnsi" w:hAnsiTheme="minorHAnsi"/>
                <w:sz w:val="16"/>
                <w:szCs w:val="16"/>
              </w:rPr>
            </w:pPr>
            <w:ins w:id="393" w:author="Wichert, RJ@Energy" w:date="2019-01-03T08:21:00Z">
              <w:r>
                <w:rPr>
                  <w:rFonts w:asciiTheme="minorHAnsi" w:hAnsiTheme="minorHAnsi"/>
                  <w:sz w:val="16"/>
                  <w:szCs w:val="16"/>
                </w:rPr>
                <w:t>Else use variant MCH-23b;</w:t>
              </w:r>
            </w:ins>
          </w:p>
          <w:p w14:paraId="201183DA" w14:textId="5B424ECC" w:rsidR="00C6285C" w:rsidRDefault="00C6285C" w:rsidP="00C6285C">
            <w:pPr>
              <w:keepNext/>
              <w:rPr>
                <w:ins w:id="394" w:author="Wichert, RJ@Energy" w:date="2019-01-03T08:21:00Z"/>
                <w:rFonts w:asciiTheme="minorHAnsi" w:hAnsiTheme="minorHAnsi"/>
                <w:sz w:val="16"/>
                <w:szCs w:val="16"/>
              </w:rPr>
            </w:pPr>
            <w:ins w:id="395" w:author="Wichert, RJ@Energy" w:date="2019-01-03T08:21:00Z">
              <w:r w:rsidRPr="00E00244">
                <w:rPr>
                  <w:rFonts w:asciiTheme="minorHAnsi" w:hAnsiTheme="minorHAnsi"/>
                  <w:sz w:val="16"/>
                  <w:szCs w:val="16"/>
                </w:rPr>
                <w:t>ElseIf A0</w:t>
              </w:r>
            </w:ins>
            <w:ins w:id="396" w:author="Smith, Alexis@Energy" w:date="2019-01-04T13:53:00Z">
              <w:r w:rsidR="002D77F8">
                <w:rPr>
                  <w:rFonts w:asciiTheme="minorHAnsi" w:hAnsiTheme="minorHAnsi"/>
                  <w:sz w:val="16"/>
                  <w:szCs w:val="16"/>
                </w:rPr>
                <w:t>6</w:t>
              </w:r>
            </w:ins>
            <w:ins w:id="397" w:author="Wichert, RJ@Energy" w:date="2019-01-03T08:21:00Z">
              <w:del w:id="398" w:author="Smith, Alexis@Energy" w:date="2019-01-04T13:53:00Z">
                <w:r w:rsidRPr="00E00244" w:rsidDel="002D77F8">
                  <w:rPr>
                    <w:rFonts w:asciiTheme="minorHAnsi" w:hAnsiTheme="minorHAnsi"/>
                    <w:sz w:val="16"/>
                    <w:szCs w:val="16"/>
                  </w:rPr>
                  <w:delText>5</w:delText>
                </w:r>
              </w:del>
              <w:r w:rsidRPr="00E00244">
                <w:rPr>
                  <w:rFonts w:asciiTheme="minorHAnsi" w:hAnsiTheme="minorHAnsi"/>
                  <w:sz w:val="16"/>
                  <w:szCs w:val="16"/>
                </w:rPr>
                <w:t xml:space="preserve"> = MultiSpeed </w:t>
              </w:r>
              <w:r>
                <w:rPr>
                  <w:rFonts w:asciiTheme="minorHAnsi" w:hAnsiTheme="minorHAnsi"/>
                  <w:sz w:val="16"/>
                  <w:szCs w:val="16"/>
                </w:rPr>
                <w:t>then</w:t>
              </w:r>
            </w:ins>
          </w:p>
          <w:p w14:paraId="5AFC12AB" w14:textId="7B450025" w:rsidR="00C6285C" w:rsidRDefault="00C6285C" w:rsidP="00C6285C">
            <w:pPr>
              <w:keepNext/>
              <w:ind w:left="646"/>
              <w:rPr>
                <w:ins w:id="399" w:author="Wichert, RJ@Energy" w:date="2019-01-03T08:21:00Z"/>
                <w:rFonts w:asciiTheme="minorHAnsi" w:hAnsiTheme="minorHAnsi"/>
                <w:sz w:val="16"/>
                <w:szCs w:val="16"/>
              </w:rPr>
            </w:pPr>
            <w:ins w:id="400" w:author="Wichert, RJ@Energy" w:date="2019-01-03T08:21:00Z">
              <w:r>
                <w:rPr>
                  <w:rFonts w:asciiTheme="minorHAnsi" w:hAnsiTheme="minorHAnsi"/>
                  <w:sz w:val="16"/>
                  <w:szCs w:val="16"/>
                </w:rPr>
                <w:t>if A1</w:t>
              </w:r>
              <w:del w:id="401" w:author="Smith, Alexis@Energy" w:date="2019-01-04T13:53:00Z">
                <w:r w:rsidDel="002D77F8">
                  <w:rPr>
                    <w:rFonts w:asciiTheme="minorHAnsi" w:hAnsiTheme="minorHAnsi"/>
                    <w:sz w:val="16"/>
                    <w:szCs w:val="16"/>
                  </w:rPr>
                  <w:delText>1</w:delText>
                </w:r>
              </w:del>
            </w:ins>
            <w:ins w:id="402" w:author="Smith, Alexis@Energy" w:date="2019-01-04T13:53:00Z">
              <w:r w:rsidR="002D77F8">
                <w:rPr>
                  <w:rFonts w:asciiTheme="minorHAnsi" w:hAnsiTheme="minorHAnsi"/>
                  <w:sz w:val="16"/>
                  <w:szCs w:val="16"/>
                </w:rPr>
                <w:t>2</w:t>
              </w:r>
            </w:ins>
            <w:ins w:id="403" w:author="Wichert, RJ@Energy" w:date="2019-01-03T08:21: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1365071C" w14:textId="77777777" w:rsidR="00C6285C" w:rsidRDefault="00C6285C" w:rsidP="00C6285C">
            <w:pPr>
              <w:keepNext/>
              <w:ind w:left="646"/>
              <w:rPr>
                <w:ins w:id="404" w:author="Wichert, RJ@Energy" w:date="2019-01-03T08:21:00Z"/>
                <w:rFonts w:asciiTheme="minorHAnsi" w:hAnsiTheme="minorHAnsi"/>
                <w:sz w:val="16"/>
                <w:szCs w:val="16"/>
              </w:rPr>
            </w:pPr>
            <w:ins w:id="405" w:author="Wichert, RJ@Energy" w:date="2019-01-03T08:21:00Z">
              <w:r>
                <w:rPr>
                  <w:rFonts w:asciiTheme="minorHAnsi" w:hAnsiTheme="minorHAnsi"/>
                  <w:sz w:val="16"/>
                  <w:szCs w:val="16"/>
                </w:rPr>
                <w:t>Else use variant MCH-23a;</w:t>
              </w:r>
            </w:ins>
          </w:p>
          <w:p w14:paraId="25CE809C" w14:textId="77777777" w:rsidR="00C6285C" w:rsidRPr="00E00244" w:rsidRDefault="00C6285C" w:rsidP="00C6285C">
            <w:pPr>
              <w:keepNext/>
              <w:ind w:left="646"/>
              <w:rPr>
                <w:ins w:id="406" w:author="Wichert, RJ@Energy" w:date="2019-01-03T08:21:00Z"/>
                <w:rFonts w:asciiTheme="minorHAnsi" w:hAnsiTheme="minorHAnsi"/>
                <w:sz w:val="16"/>
                <w:szCs w:val="16"/>
              </w:rPr>
            </w:pPr>
          </w:p>
          <w:p w14:paraId="7E28A66D" w14:textId="65898B80" w:rsidR="00C6285C" w:rsidRPr="00E00244" w:rsidRDefault="00C6285C" w:rsidP="00C6285C">
            <w:pPr>
              <w:keepNext/>
              <w:rPr>
                <w:ins w:id="407" w:author="Wichert, RJ@Energy" w:date="2019-01-03T08:21:00Z"/>
                <w:rFonts w:asciiTheme="minorHAnsi" w:hAnsiTheme="minorHAnsi"/>
                <w:sz w:val="16"/>
                <w:szCs w:val="16"/>
              </w:rPr>
            </w:pPr>
            <w:ins w:id="408" w:author="Wichert, RJ@Energy" w:date="2019-01-03T08:21:00Z">
              <w:r w:rsidRPr="00E00244">
                <w:rPr>
                  <w:rFonts w:asciiTheme="minorHAnsi" w:hAnsiTheme="minorHAnsi"/>
                  <w:sz w:val="16"/>
                  <w:szCs w:val="16"/>
                </w:rPr>
                <w:t>ElseIf A0</w:t>
              </w:r>
            </w:ins>
            <w:ins w:id="409" w:author="Smith, Alexis@Energy" w:date="2019-01-04T13:53:00Z">
              <w:r w:rsidR="002D77F8">
                <w:rPr>
                  <w:rFonts w:asciiTheme="minorHAnsi" w:hAnsiTheme="minorHAnsi"/>
                  <w:sz w:val="16"/>
                  <w:szCs w:val="16"/>
                </w:rPr>
                <w:t>7</w:t>
              </w:r>
            </w:ins>
            <w:ins w:id="410" w:author="Wichert, RJ@Energy" w:date="2019-01-03T08:21:00Z">
              <w:del w:id="411" w:author="Smith, Alexis@Energy" w:date="2019-01-04T13:53:00Z">
                <w:r w:rsidRPr="00E00244" w:rsidDel="002D77F8">
                  <w:rPr>
                    <w:rFonts w:asciiTheme="minorHAnsi" w:hAnsiTheme="minorHAnsi"/>
                    <w:sz w:val="16"/>
                    <w:szCs w:val="16"/>
                  </w:rPr>
                  <w:delText>6</w:delText>
                </w:r>
              </w:del>
              <w:r w:rsidRPr="00E00244">
                <w:rPr>
                  <w:rFonts w:asciiTheme="minorHAnsi" w:hAnsiTheme="minorHAnsi"/>
                  <w:sz w:val="16"/>
                  <w:szCs w:val="16"/>
                </w:rPr>
                <w:t xml:space="preserve"> = NotZonal Then</w:t>
              </w:r>
            </w:ins>
          </w:p>
          <w:p w14:paraId="7885A7EB" w14:textId="04FF3CAE" w:rsidR="00C6285C" w:rsidRPr="00E00244" w:rsidRDefault="00C6285C" w:rsidP="00C6285C">
            <w:pPr>
              <w:keepNext/>
              <w:ind w:left="646"/>
              <w:rPr>
                <w:ins w:id="412" w:author="Wichert, RJ@Energy" w:date="2019-01-03T08:21:00Z"/>
                <w:rFonts w:asciiTheme="minorHAnsi" w:hAnsiTheme="minorHAnsi"/>
                <w:sz w:val="16"/>
                <w:szCs w:val="16"/>
              </w:rPr>
            </w:pPr>
            <w:ins w:id="413" w:author="Wichert, RJ@Energy" w:date="2019-01-03T08:21: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del w:id="414" w:author="Smith, Alexis@Energy" w:date="2019-01-04T13:53:00Z">
                <w:r w:rsidRPr="00E00244" w:rsidDel="002D77F8">
                  <w:rPr>
                    <w:rFonts w:asciiTheme="minorHAnsi" w:hAnsiTheme="minorHAnsi"/>
                    <w:sz w:val="16"/>
                    <w:szCs w:val="16"/>
                  </w:rPr>
                  <w:delText>7</w:delText>
                </w:r>
              </w:del>
            </w:ins>
            <w:ins w:id="415" w:author="Smith, Alexis@Energy" w:date="2019-01-04T13:53:00Z">
              <w:r w:rsidR="002D77F8">
                <w:rPr>
                  <w:rFonts w:asciiTheme="minorHAnsi" w:hAnsiTheme="minorHAnsi"/>
                  <w:sz w:val="16"/>
                  <w:szCs w:val="16"/>
                </w:rPr>
                <w:t>8</w:t>
              </w:r>
            </w:ins>
            <w:ins w:id="416" w:author="Wichert, RJ@Energy" w:date="2019-01-03T08:21:00Z">
              <w:r w:rsidRPr="00E00244">
                <w:rPr>
                  <w:rFonts w:asciiTheme="minorHAnsi" w:hAnsiTheme="minorHAnsi"/>
                  <w:sz w:val="16"/>
                  <w:szCs w:val="16"/>
                </w:rPr>
                <w:t xml:space="preserve"> = CFI System </w:t>
              </w:r>
              <w:r>
                <w:rPr>
                  <w:rFonts w:asciiTheme="minorHAnsi" w:hAnsiTheme="minorHAnsi"/>
                  <w:sz w:val="16"/>
                  <w:szCs w:val="16"/>
                </w:rPr>
                <w:t>or A1</w:t>
              </w:r>
            </w:ins>
            <w:ins w:id="417" w:author="Smith, Alexis@Energy" w:date="2019-01-04T13:53:00Z">
              <w:r w:rsidR="002D77F8">
                <w:rPr>
                  <w:rFonts w:asciiTheme="minorHAnsi" w:hAnsiTheme="minorHAnsi"/>
                  <w:sz w:val="16"/>
                  <w:szCs w:val="16"/>
                </w:rPr>
                <w:t>2</w:t>
              </w:r>
            </w:ins>
            <w:ins w:id="418" w:author="Wichert, RJ@Energy" w:date="2019-01-03T08:21:00Z">
              <w:del w:id="419" w:author="Smith, Alexis@Energy" w:date="2019-01-04T13:53:00Z">
                <w:r w:rsidDel="002D77F8">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ins>
          </w:p>
          <w:p w14:paraId="3A87DA2F" w14:textId="33ED26B8" w:rsidR="00C6285C" w:rsidRDefault="00C6285C" w:rsidP="00C6285C">
            <w:pPr>
              <w:keepNext/>
              <w:ind w:left="646"/>
              <w:rPr>
                <w:ins w:id="420" w:author="Wichert, RJ@Energy" w:date="2019-01-03T08:21:00Z"/>
                <w:rFonts w:asciiTheme="minorHAnsi" w:hAnsiTheme="minorHAnsi"/>
                <w:sz w:val="16"/>
                <w:szCs w:val="16"/>
              </w:rPr>
            </w:pPr>
            <w:ins w:id="421" w:author="Wichert, RJ@Energy" w:date="2019-01-03T08:21:00Z">
              <w:r>
                <w:rPr>
                  <w:rFonts w:asciiTheme="minorHAnsi" w:hAnsiTheme="minorHAnsi"/>
                  <w:sz w:val="16"/>
                  <w:szCs w:val="16"/>
                </w:rPr>
                <w:t>else</w:t>
              </w:r>
              <w:r w:rsidRPr="00E00244">
                <w:rPr>
                  <w:rFonts w:asciiTheme="minorHAnsi" w:hAnsiTheme="minorHAnsi"/>
                  <w:sz w:val="16"/>
                  <w:szCs w:val="16"/>
                </w:rPr>
                <w:t>if A0</w:t>
              </w:r>
            </w:ins>
            <w:ins w:id="422" w:author="Smith, Alexis@Energy" w:date="2019-01-04T13:53:00Z">
              <w:r w:rsidR="002D77F8">
                <w:rPr>
                  <w:rFonts w:asciiTheme="minorHAnsi" w:hAnsiTheme="minorHAnsi"/>
                  <w:sz w:val="16"/>
                  <w:szCs w:val="16"/>
                </w:rPr>
                <w:t>4</w:t>
              </w:r>
            </w:ins>
            <w:ins w:id="423" w:author="Wichert, RJ@Energy" w:date="2019-01-03T08:21:00Z">
              <w:del w:id="424" w:author="Smith, Alexis@Energy" w:date="2019-01-04T13:53:00Z">
                <w:r w:rsidRPr="00E00244" w:rsidDel="002D77F8">
                  <w:rPr>
                    <w:rFonts w:asciiTheme="minorHAnsi" w:hAnsiTheme="minorHAnsi"/>
                    <w:sz w:val="16"/>
                    <w:szCs w:val="16"/>
                  </w:rPr>
                  <w:delText>3</w:delText>
                </w:r>
              </w:del>
              <w:r w:rsidRPr="00E00244">
                <w:rPr>
                  <w:rFonts w:asciiTheme="minorHAnsi" w:hAnsiTheme="minorHAnsi"/>
                  <w:sz w:val="16"/>
                  <w:szCs w:val="16"/>
                </w:rPr>
                <w:t xml:space="preserve"> = New or Replacement </w:t>
              </w:r>
              <w:r>
                <w:rPr>
                  <w:rFonts w:asciiTheme="minorHAnsi" w:hAnsiTheme="minorHAnsi"/>
                  <w:sz w:val="16"/>
                  <w:szCs w:val="16"/>
                </w:rPr>
                <w:t xml:space="preserve">then </w:t>
              </w:r>
            </w:ins>
          </w:p>
          <w:p w14:paraId="08CA01A3" w14:textId="77ABF377" w:rsidR="00C6285C" w:rsidRDefault="00C6285C" w:rsidP="00C6285C">
            <w:pPr>
              <w:keepNext/>
              <w:ind w:left="646"/>
              <w:rPr>
                <w:ins w:id="425" w:author="Wichert, RJ@Energy" w:date="2019-01-03T08:21:00Z"/>
                <w:rFonts w:asciiTheme="minorHAnsi" w:hAnsiTheme="minorHAnsi"/>
                <w:sz w:val="16"/>
                <w:szCs w:val="16"/>
              </w:rPr>
            </w:pPr>
            <w:ins w:id="426" w:author="Wichert, RJ@Energy" w:date="2019-01-03T08:21:00Z">
              <w:r>
                <w:rPr>
                  <w:rFonts w:asciiTheme="minorHAnsi" w:hAnsiTheme="minorHAnsi"/>
                  <w:sz w:val="16"/>
                  <w:szCs w:val="16"/>
                </w:rPr>
                <w:t>if A1</w:t>
              </w:r>
              <w:del w:id="427" w:author="Smith, Alexis@Energy" w:date="2019-01-04T13:53:00Z">
                <w:r w:rsidDel="002D77F8">
                  <w:rPr>
                    <w:rFonts w:asciiTheme="minorHAnsi" w:hAnsiTheme="minorHAnsi"/>
                    <w:sz w:val="16"/>
                    <w:szCs w:val="16"/>
                  </w:rPr>
                  <w:delText>1</w:delText>
                </w:r>
              </w:del>
            </w:ins>
            <w:ins w:id="428" w:author="Smith, Alexis@Energy" w:date="2019-01-04T13:53:00Z">
              <w:r w:rsidR="002D77F8">
                <w:rPr>
                  <w:rFonts w:asciiTheme="minorHAnsi" w:hAnsiTheme="minorHAnsi"/>
                  <w:sz w:val="16"/>
                  <w:szCs w:val="16"/>
                </w:rPr>
                <w:t>2</w:t>
              </w:r>
            </w:ins>
            <w:ins w:id="429" w:author="Wichert, RJ@Energy" w:date="2019-01-03T08:21: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48AD8568" w14:textId="77777777" w:rsidR="00C6285C" w:rsidRDefault="00C6285C" w:rsidP="00C6285C">
            <w:pPr>
              <w:keepNext/>
              <w:ind w:left="646"/>
              <w:rPr>
                <w:ins w:id="430" w:author="Wichert, RJ@Energy" w:date="2019-01-03T08:21:00Z"/>
                <w:rFonts w:asciiTheme="minorHAnsi" w:hAnsiTheme="minorHAnsi"/>
                <w:sz w:val="16"/>
                <w:szCs w:val="16"/>
              </w:rPr>
            </w:pPr>
            <w:ins w:id="431" w:author="Wichert, RJ@Energy" w:date="2019-01-03T08:21:00Z">
              <w:r>
                <w:rPr>
                  <w:rFonts w:asciiTheme="minorHAnsi" w:hAnsiTheme="minorHAnsi"/>
                  <w:sz w:val="16"/>
                  <w:szCs w:val="16"/>
                </w:rPr>
                <w:t>else use variant MCH-23a;</w:t>
              </w:r>
            </w:ins>
          </w:p>
          <w:p w14:paraId="4D6FA215" w14:textId="77777777" w:rsidR="00C6285C" w:rsidRDefault="00C6285C" w:rsidP="00C6285C">
            <w:pPr>
              <w:keepNext/>
              <w:ind w:left="646"/>
              <w:rPr>
                <w:ins w:id="432" w:author="Wichert, RJ@Energy" w:date="2019-01-03T08:21:00Z"/>
                <w:rFonts w:asciiTheme="minorHAnsi" w:hAnsiTheme="minorHAnsi"/>
                <w:sz w:val="16"/>
                <w:szCs w:val="16"/>
              </w:rPr>
            </w:pPr>
          </w:p>
          <w:p w14:paraId="4EA9D259" w14:textId="48239129" w:rsidR="00C6285C" w:rsidRDefault="00C6285C" w:rsidP="00C6285C">
            <w:pPr>
              <w:keepNext/>
              <w:rPr>
                <w:ins w:id="433" w:author="Wichert, RJ@Energy" w:date="2019-01-03T08:21:00Z"/>
                <w:rFonts w:ascii="Calibri" w:hAnsi="Calibri"/>
                <w:sz w:val="16"/>
                <w:szCs w:val="16"/>
              </w:rPr>
            </w:pPr>
            <w:ins w:id="434" w:author="Wichert, RJ@Energy" w:date="2019-01-03T08:21:00Z">
              <w:r w:rsidRPr="00E00244">
                <w:rPr>
                  <w:rFonts w:ascii="Calibri" w:hAnsi="Calibri"/>
                  <w:sz w:val="16"/>
                  <w:szCs w:val="16"/>
                </w:rPr>
                <w:t>ElseIf A0</w:t>
              </w:r>
            </w:ins>
            <w:ins w:id="435" w:author="Smith, Alexis@Energy" w:date="2019-01-04T13:53:00Z">
              <w:r w:rsidR="002D77F8">
                <w:rPr>
                  <w:rFonts w:ascii="Calibri" w:hAnsi="Calibri"/>
                  <w:sz w:val="16"/>
                  <w:szCs w:val="16"/>
                </w:rPr>
                <w:t>7</w:t>
              </w:r>
            </w:ins>
            <w:ins w:id="436" w:author="Wichert, RJ@Energy" w:date="2019-01-03T08:21:00Z">
              <w:del w:id="437" w:author="Smith, Alexis@Energy" w:date="2019-01-04T13:53:00Z">
                <w:r w:rsidRPr="00E00244" w:rsidDel="002D77F8">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045A3CF2" w14:textId="58AAFDCC" w:rsidR="00C6285C" w:rsidRDefault="00C6285C" w:rsidP="00C6285C">
            <w:pPr>
              <w:keepNext/>
              <w:ind w:left="646"/>
              <w:rPr>
                <w:ins w:id="438" w:author="Wichert, RJ@Energy" w:date="2019-01-03T08:21:00Z"/>
                <w:rFonts w:ascii="Calibri" w:hAnsi="Calibri"/>
                <w:sz w:val="16"/>
                <w:szCs w:val="16"/>
              </w:rPr>
            </w:pPr>
            <w:ins w:id="439" w:author="Wichert, RJ@Energy" w:date="2019-01-03T08:21:00Z">
              <w:r w:rsidRPr="00E00244">
                <w:rPr>
                  <w:rFonts w:ascii="Calibri" w:hAnsi="Calibri"/>
                  <w:sz w:val="16"/>
                  <w:szCs w:val="16"/>
                </w:rPr>
                <w:t>if A0</w:t>
              </w:r>
            </w:ins>
            <w:ins w:id="440" w:author="Smith, Alexis@Energy" w:date="2019-01-04T13:53:00Z">
              <w:r w:rsidR="002D77F8">
                <w:rPr>
                  <w:rFonts w:ascii="Calibri" w:hAnsi="Calibri"/>
                  <w:sz w:val="16"/>
                  <w:szCs w:val="16"/>
                </w:rPr>
                <w:t>4</w:t>
              </w:r>
            </w:ins>
            <w:ins w:id="441" w:author="Wichert, RJ@Energy" w:date="2019-01-03T08:21:00Z">
              <w:del w:id="442" w:author="Smith, Alexis@Energy" w:date="2019-01-04T13:53:00Z">
                <w:r w:rsidRPr="00E00244" w:rsidDel="002D77F8">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14E0CA36" w14:textId="674E321F" w:rsidR="00C6285C" w:rsidRDefault="00C6285C" w:rsidP="00C6285C">
            <w:pPr>
              <w:keepNext/>
              <w:ind w:left="646"/>
              <w:rPr>
                <w:ins w:id="443" w:author="Wichert, RJ@Energy" w:date="2019-01-03T08:21:00Z"/>
                <w:rFonts w:ascii="Calibri" w:hAnsi="Calibri"/>
                <w:sz w:val="16"/>
                <w:szCs w:val="16"/>
              </w:rPr>
            </w:pPr>
            <w:ins w:id="444" w:author="Wichert, RJ@Energy" w:date="2019-01-03T08:21:00Z">
              <w:r w:rsidRPr="00E00244">
                <w:rPr>
                  <w:rFonts w:ascii="Calibri" w:hAnsi="Calibri"/>
                  <w:sz w:val="16"/>
                  <w:szCs w:val="16"/>
                </w:rPr>
                <w:t xml:space="preserve">If cooling system type on MCH-01 = No Cooling </w:t>
              </w:r>
              <w:r>
                <w:rPr>
                  <w:rFonts w:ascii="Calibri" w:hAnsi="Calibri"/>
                  <w:sz w:val="16"/>
                  <w:szCs w:val="16"/>
                </w:rPr>
                <w:t>And A0</w:t>
              </w:r>
            </w:ins>
            <w:ins w:id="445" w:author="Smith, Alexis@Energy" w:date="2019-01-04T13:53:00Z">
              <w:r w:rsidR="002D77F8">
                <w:rPr>
                  <w:rFonts w:ascii="Calibri" w:hAnsi="Calibri"/>
                  <w:sz w:val="16"/>
                  <w:szCs w:val="16"/>
                </w:rPr>
                <w:t>8</w:t>
              </w:r>
            </w:ins>
            <w:ins w:id="446" w:author="Wichert, RJ@Energy" w:date="2019-01-03T08:21:00Z">
              <w:del w:id="447" w:author="Smith, Alexis@Energy" w:date="2019-01-04T13:53:00Z">
                <w:r w:rsidDel="002D77F8">
                  <w:rPr>
                    <w:rFonts w:ascii="Calibri" w:hAnsi="Calibri"/>
                    <w:sz w:val="16"/>
                    <w:szCs w:val="16"/>
                  </w:rPr>
                  <w:delText>7</w:delText>
                </w:r>
              </w:del>
              <w:r>
                <w:rPr>
                  <w:rFonts w:ascii="Calibri" w:hAnsi="Calibri"/>
                  <w:sz w:val="16"/>
                  <w:szCs w:val="16"/>
                </w:rPr>
                <w:t xml:space="preserve"> = CFI System or A1</w:t>
              </w:r>
              <w:del w:id="448" w:author="Smith, Alexis@Energy" w:date="2019-01-04T13:53:00Z">
                <w:r w:rsidDel="002D77F8">
                  <w:rPr>
                    <w:rFonts w:ascii="Calibri" w:hAnsi="Calibri"/>
                    <w:sz w:val="16"/>
                    <w:szCs w:val="16"/>
                  </w:rPr>
                  <w:delText>1</w:delText>
                </w:r>
              </w:del>
            </w:ins>
            <w:ins w:id="449" w:author="Smith, Alexis@Energy" w:date="2019-01-04T13:53:00Z">
              <w:r w:rsidR="002D77F8">
                <w:rPr>
                  <w:rFonts w:ascii="Calibri" w:hAnsi="Calibri"/>
                  <w:sz w:val="16"/>
                  <w:szCs w:val="16"/>
                </w:rPr>
                <w:t>2</w:t>
              </w:r>
            </w:ins>
            <w:ins w:id="450" w:author="Wichert, RJ@Energy" w:date="2019-01-03T08:21:00Z">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0EBA393C" w14:textId="52757B71" w:rsidR="00C6285C" w:rsidRDefault="00C6285C" w:rsidP="00C6285C">
            <w:pPr>
              <w:keepNext/>
              <w:ind w:left="646"/>
              <w:rPr>
                <w:ins w:id="451" w:author="Wichert, RJ@Energy" w:date="2019-01-03T08:21:00Z"/>
                <w:rFonts w:ascii="Calibri" w:hAnsi="Calibri"/>
                <w:sz w:val="16"/>
                <w:szCs w:val="16"/>
              </w:rPr>
            </w:pPr>
            <w:ins w:id="452" w:author="Wichert, RJ@Energy" w:date="2019-01-03T08:21:00Z">
              <w:r>
                <w:rPr>
                  <w:rFonts w:ascii="Calibri" w:hAnsi="Calibri"/>
                  <w:sz w:val="16"/>
                  <w:szCs w:val="16"/>
                </w:rPr>
                <w:t>if A1</w:t>
              </w:r>
            </w:ins>
            <w:ins w:id="453" w:author="Smith, Alexis@Energy" w:date="2019-01-04T13:53:00Z">
              <w:r w:rsidR="002D77F8">
                <w:rPr>
                  <w:rFonts w:ascii="Calibri" w:hAnsi="Calibri"/>
                  <w:sz w:val="16"/>
                  <w:szCs w:val="16"/>
                </w:rPr>
                <w:t>2</w:t>
              </w:r>
            </w:ins>
            <w:ins w:id="454" w:author="Wichert, RJ@Energy" w:date="2019-01-03T08:21:00Z">
              <w:del w:id="455" w:author="Smith, Alexis@Energy" w:date="2019-01-04T13:53:00Z">
                <w:r w:rsidDel="002D77F8">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 xml:space="preserve">Variable CFVCS or Fixed CFVCS </w:t>
              </w:r>
              <w:r>
                <w:rPr>
                  <w:rFonts w:ascii="Calibri" w:hAnsi="Calibri"/>
                  <w:sz w:val="16"/>
                  <w:szCs w:val="16"/>
                </w:rPr>
                <w:t>use variant MCH-23e,</w:t>
              </w:r>
            </w:ins>
          </w:p>
          <w:p w14:paraId="64CE359C" w14:textId="77777777" w:rsidR="00C6285C" w:rsidRPr="00E00244" w:rsidRDefault="00C6285C" w:rsidP="00C6285C">
            <w:pPr>
              <w:keepNext/>
              <w:ind w:left="646"/>
              <w:rPr>
                <w:ins w:id="456" w:author="Wichert, RJ@Energy" w:date="2019-01-03T08:21:00Z"/>
                <w:rFonts w:ascii="Calibri" w:hAnsi="Calibri"/>
                <w:sz w:val="16"/>
                <w:szCs w:val="16"/>
              </w:rPr>
            </w:pPr>
            <w:ins w:id="457" w:author="Wichert, RJ@Energy" w:date="2019-01-03T08:21:00Z">
              <w:r>
                <w:rPr>
                  <w:rFonts w:ascii="Calibri" w:hAnsi="Calibri"/>
                  <w:sz w:val="16"/>
                  <w:szCs w:val="16"/>
                </w:rPr>
                <w:t>Else use variant MCH-23-a</w:t>
              </w:r>
            </w:ins>
          </w:p>
          <w:p w14:paraId="55EB94FC" w14:textId="77777777" w:rsidR="00C6285C" w:rsidRDefault="00C6285C" w:rsidP="00C6285C">
            <w:pPr>
              <w:keepNext/>
              <w:ind w:left="1006"/>
              <w:rPr>
                <w:ins w:id="458" w:author="Wichert, RJ@Energy" w:date="2019-01-03T08:21:00Z"/>
                <w:rFonts w:asciiTheme="minorHAnsi" w:hAnsiTheme="minorHAnsi"/>
                <w:sz w:val="16"/>
                <w:szCs w:val="16"/>
              </w:rPr>
            </w:pPr>
            <w:ins w:id="459" w:author="Wichert, RJ@Energy" w:date="2019-01-03T08:21:00Z">
              <w:r w:rsidRPr="00E00244">
                <w:rPr>
                  <w:rFonts w:asciiTheme="minorHAnsi" w:hAnsiTheme="minorHAnsi"/>
                  <w:sz w:val="16"/>
                  <w:szCs w:val="16"/>
                </w:rPr>
                <w:t>End</w:t>
              </w:r>
            </w:ins>
          </w:p>
          <w:p w14:paraId="55670361" w14:textId="4E988219" w:rsidR="00C6285C" w:rsidDel="00AB001F" w:rsidRDefault="00C6285C" w:rsidP="00C6285C">
            <w:pPr>
              <w:keepNext/>
              <w:rPr>
                <w:del w:id="460" w:author="Wichert, RJ@Energy" w:date="2018-10-18T07:41:00Z"/>
                <w:rFonts w:asciiTheme="minorHAnsi" w:hAnsiTheme="minorHAnsi"/>
                <w:sz w:val="18"/>
                <w:szCs w:val="18"/>
              </w:rPr>
            </w:pPr>
            <w:ins w:id="461" w:author="Wichert, RJ@Energy" w:date="2019-01-03T08:21:00Z">
              <w:r w:rsidRPr="00E00244">
                <w:rPr>
                  <w:rFonts w:asciiTheme="minorHAnsi" w:hAnsiTheme="minorHAnsi"/>
                  <w:sz w:val="16"/>
                  <w:szCs w:val="16"/>
                </w:rPr>
                <w:t>End</w:t>
              </w:r>
              <w:r>
                <w:rPr>
                  <w:rFonts w:asciiTheme="minorHAnsi" w:hAnsiTheme="minorHAnsi"/>
                  <w:sz w:val="16"/>
                  <w:szCs w:val="16"/>
                </w:rPr>
                <w:t>&gt;&gt;</w:t>
              </w:r>
            </w:ins>
            <w:del w:id="462" w:author="Wichert, RJ@Energy" w:date="2018-10-18T07:41:00Z">
              <w:r w:rsidDel="00AB001F">
                <w:rPr>
                  <w:rFonts w:asciiTheme="minorHAnsi" w:hAnsiTheme="minorHAnsi"/>
                  <w:sz w:val="18"/>
                  <w:szCs w:val="18"/>
                </w:rPr>
                <w:delText xml:space="preserve">&lt;&lt;calculated field: </w:delText>
              </w:r>
            </w:del>
          </w:p>
          <w:p w14:paraId="6BF98DC8" w14:textId="35081D34" w:rsidR="00C6285C" w:rsidDel="00AB001F" w:rsidRDefault="00C6285C" w:rsidP="00C6285C">
            <w:pPr>
              <w:keepNext/>
              <w:rPr>
                <w:del w:id="463" w:author="Wichert, RJ@Energy" w:date="2018-10-18T07:41:00Z"/>
                <w:rFonts w:asciiTheme="minorHAnsi" w:hAnsiTheme="minorHAnsi"/>
                <w:sz w:val="16"/>
                <w:szCs w:val="16"/>
              </w:rPr>
            </w:pPr>
            <w:del w:id="464" w:author="Wichert, RJ@Energy" w:date="2018-10-18T07:41:00Z">
              <w:r w:rsidDel="00AB001F">
                <w:rPr>
                  <w:rFonts w:asciiTheme="minorHAnsi" w:hAnsiTheme="minorHAnsi"/>
                  <w:sz w:val="16"/>
                  <w:szCs w:val="16"/>
                </w:rPr>
                <w:delText>If A10 = RA3.3.3.1.5Then</w:delText>
              </w:r>
            </w:del>
          </w:p>
          <w:p w14:paraId="5FC120EC" w14:textId="443E6253" w:rsidR="00C6285C" w:rsidDel="00AB001F" w:rsidRDefault="00C6285C" w:rsidP="00C6285C">
            <w:pPr>
              <w:keepNext/>
              <w:ind w:left="720"/>
              <w:rPr>
                <w:del w:id="465" w:author="Wichert, RJ@Energy" w:date="2018-10-18T07:41:00Z"/>
                <w:rFonts w:asciiTheme="minorHAnsi" w:hAnsiTheme="minorHAnsi"/>
                <w:sz w:val="16"/>
                <w:szCs w:val="16"/>
              </w:rPr>
            </w:pPr>
            <w:del w:id="466" w:author="Wichert, RJ@Energy" w:date="2018-10-18T07:41:00Z">
              <w:r w:rsidDel="00AB001F">
                <w:rPr>
                  <w:rFonts w:asciiTheme="minorHAnsi" w:hAnsiTheme="minorHAnsi"/>
                  <w:sz w:val="16"/>
                  <w:szCs w:val="16"/>
                </w:rPr>
                <w:delText>If A03 = alteration Then Use variant MCH-23c</w:delText>
              </w:r>
            </w:del>
          </w:p>
          <w:p w14:paraId="0F18F3E6" w14:textId="222CD118" w:rsidR="00C6285C" w:rsidDel="00AB001F" w:rsidRDefault="00C6285C" w:rsidP="00C6285C">
            <w:pPr>
              <w:keepNext/>
              <w:rPr>
                <w:del w:id="467" w:author="Wichert, RJ@Energy" w:date="2018-10-18T07:41:00Z"/>
                <w:rFonts w:asciiTheme="minorHAnsi" w:hAnsiTheme="minorHAnsi"/>
                <w:sz w:val="16"/>
                <w:szCs w:val="16"/>
              </w:rPr>
            </w:pPr>
            <w:del w:id="468" w:author="Wichert, RJ@Energy" w:date="2018-10-18T07:41:00Z">
              <w:r w:rsidDel="00AB001F">
                <w:rPr>
                  <w:rFonts w:asciiTheme="minorHAnsi" w:hAnsiTheme="minorHAnsi"/>
                  <w:sz w:val="16"/>
                  <w:szCs w:val="16"/>
                </w:rPr>
                <w:delText xml:space="preserve">ElseIf A10 = </w:delText>
              </w:r>
              <w:r w:rsidDel="00AB001F">
                <w:rPr>
                  <w:rFonts w:asciiTheme="minorHAnsi" w:hAnsiTheme="minorHAnsi"/>
                  <w:sz w:val="18"/>
                  <w:szCs w:val="18"/>
                </w:rPr>
                <w:delText xml:space="preserve">RA3.3 procedures </w:delText>
              </w:r>
              <w:r w:rsidDel="00AB001F">
                <w:rPr>
                  <w:rFonts w:asciiTheme="minorHAnsi" w:hAnsiTheme="minorHAnsi"/>
                  <w:sz w:val="16"/>
                  <w:szCs w:val="16"/>
                </w:rPr>
                <w:delText>Then</w:delText>
              </w:r>
            </w:del>
          </w:p>
          <w:p w14:paraId="4B518330" w14:textId="3AB2EC10" w:rsidR="00C6285C" w:rsidDel="00AB001F" w:rsidRDefault="00C6285C" w:rsidP="00C6285C">
            <w:pPr>
              <w:keepNext/>
              <w:ind w:left="720"/>
              <w:rPr>
                <w:del w:id="469" w:author="Wichert, RJ@Energy" w:date="2018-10-18T07:41:00Z"/>
                <w:rFonts w:asciiTheme="minorHAnsi" w:hAnsiTheme="minorHAnsi"/>
                <w:sz w:val="16"/>
                <w:szCs w:val="16"/>
              </w:rPr>
            </w:pPr>
            <w:del w:id="470" w:author="Wichert, RJ@Energy" w:date="2018-10-18T07:41:00Z">
              <w:r w:rsidDel="00AB001F">
                <w:rPr>
                  <w:rFonts w:asciiTheme="minorHAnsi" w:hAnsiTheme="minorHAnsi"/>
                  <w:sz w:val="16"/>
                  <w:szCs w:val="16"/>
                </w:rPr>
                <w:delText>If A03=alteration Then use variant MCH-23a</w:delText>
              </w:r>
            </w:del>
          </w:p>
          <w:p w14:paraId="1122B0F7" w14:textId="74C6F297" w:rsidR="00C6285C" w:rsidDel="00AB001F" w:rsidRDefault="00C6285C" w:rsidP="00C6285C">
            <w:pPr>
              <w:keepNext/>
              <w:rPr>
                <w:del w:id="471" w:author="Wichert, RJ@Energy" w:date="2018-10-18T07:41:00Z"/>
                <w:rFonts w:asciiTheme="minorHAnsi" w:hAnsiTheme="minorHAnsi"/>
                <w:sz w:val="16"/>
                <w:szCs w:val="16"/>
              </w:rPr>
            </w:pPr>
            <w:del w:id="472" w:author="Wichert, RJ@Energy" w:date="2018-10-18T07:41:00Z">
              <w:r w:rsidDel="00AB001F">
                <w:rPr>
                  <w:rFonts w:asciiTheme="minorHAnsi" w:hAnsiTheme="minorHAnsi"/>
                  <w:sz w:val="16"/>
                  <w:szCs w:val="16"/>
                </w:rPr>
                <w:delText>End</w:delText>
              </w:r>
            </w:del>
          </w:p>
          <w:p w14:paraId="7AEBB61D" w14:textId="0F557196" w:rsidR="00C6285C" w:rsidDel="00AB001F" w:rsidRDefault="00C6285C" w:rsidP="00C6285C">
            <w:pPr>
              <w:keepNext/>
              <w:rPr>
                <w:del w:id="473" w:author="Wichert, RJ@Energy" w:date="2018-10-18T07:41:00Z"/>
                <w:rFonts w:asciiTheme="minorHAnsi" w:hAnsiTheme="minorHAnsi"/>
                <w:sz w:val="16"/>
                <w:szCs w:val="16"/>
              </w:rPr>
            </w:pPr>
          </w:p>
          <w:p w14:paraId="3FB67431" w14:textId="55C58FD8" w:rsidR="00C6285C" w:rsidDel="00AB001F" w:rsidRDefault="00C6285C" w:rsidP="00C6285C">
            <w:pPr>
              <w:keepNext/>
              <w:rPr>
                <w:del w:id="474" w:author="Wichert, RJ@Energy" w:date="2018-10-18T07:41:00Z"/>
                <w:rFonts w:asciiTheme="minorHAnsi" w:hAnsiTheme="minorHAnsi"/>
                <w:sz w:val="16"/>
                <w:szCs w:val="16"/>
              </w:rPr>
            </w:pPr>
            <w:del w:id="475" w:author="Wichert, RJ@Energy" w:date="2018-10-18T07:41:00Z">
              <w:r w:rsidDel="00AB001F">
                <w:rPr>
                  <w:rFonts w:asciiTheme="minorHAnsi" w:hAnsiTheme="minorHAnsi"/>
                  <w:sz w:val="16"/>
                  <w:szCs w:val="16"/>
                </w:rPr>
                <w:delText>If A06 =  ZonallyControlled Then</w:delText>
              </w:r>
            </w:del>
          </w:p>
          <w:p w14:paraId="559446CE" w14:textId="13AEB113" w:rsidR="00C6285C" w:rsidDel="00AB001F" w:rsidRDefault="00C6285C" w:rsidP="00C6285C">
            <w:pPr>
              <w:keepNext/>
              <w:ind w:left="646"/>
              <w:rPr>
                <w:del w:id="476" w:author="Wichert, RJ@Energy" w:date="2018-10-18T07:41:00Z"/>
                <w:rFonts w:asciiTheme="minorHAnsi" w:hAnsiTheme="minorHAnsi"/>
                <w:sz w:val="16"/>
                <w:szCs w:val="16"/>
              </w:rPr>
            </w:pPr>
            <w:del w:id="477" w:author="Wichert, RJ@Energy" w:date="2018-10-18T07:41:00Z">
              <w:r w:rsidDel="00AB001F">
                <w:rPr>
                  <w:rFonts w:asciiTheme="minorHAnsi" w:hAnsiTheme="minorHAnsi"/>
                  <w:sz w:val="16"/>
                  <w:szCs w:val="16"/>
                </w:rPr>
                <w:delText>If A05 = SingleSpeed Then use variant MCH-23b</w:delText>
              </w:r>
            </w:del>
          </w:p>
          <w:p w14:paraId="346D1FDC" w14:textId="3AA14CF0" w:rsidR="00C6285C" w:rsidDel="00AB001F" w:rsidRDefault="00C6285C" w:rsidP="00C6285C">
            <w:pPr>
              <w:keepNext/>
              <w:ind w:left="646"/>
              <w:rPr>
                <w:del w:id="478" w:author="Wichert, RJ@Energy" w:date="2018-10-18T07:41:00Z"/>
                <w:rFonts w:asciiTheme="minorHAnsi" w:hAnsiTheme="minorHAnsi"/>
                <w:sz w:val="16"/>
                <w:szCs w:val="16"/>
              </w:rPr>
            </w:pPr>
            <w:del w:id="479" w:author="Wichert, RJ@Energy" w:date="2018-10-18T07:41:00Z">
              <w:r w:rsidDel="00AB001F">
                <w:rPr>
                  <w:rFonts w:asciiTheme="minorHAnsi" w:hAnsiTheme="minorHAnsi"/>
                  <w:sz w:val="16"/>
                  <w:szCs w:val="16"/>
                </w:rPr>
                <w:delText>ElseIf A05 = MultiSpeed Then use variant MCH-23a</w:delText>
              </w:r>
            </w:del>
          </w:p>
          <w:p w14:paraId="596BF849" w14:textId="59115A85" w:rsidR="00C6285C" w:rsidDel="00AB001F" w:rsidRDefault="00C6285C" w:rsidP="00C6285C">
            <w:pPr>
              <w:keepNext/>
              <w:ind w:left="646"/>
              <w:rPr>
                <w:del w:id="480" w:author="Wichert, RJ@Energy" w:date="2018-10-18T07:41:00Z"/>
                <w:rFonts w:asciiTheme="minorHAnsi" w:hAnsiTheme="minorHAnsi"/>
                <w:sz w:val="16"/>
                <w:szCs w:val="16"/>
              </w:rPr>
            </w:pPr>
          </w:p>
          <w:p w14:paraId="1E20FFA8" w14:textId="374A2761" w:rsidR="00C6285C" w:rsidDel="00AB001F" w:rsidRDefault="00C6285C" w:rsidP="00C6285C">
            <w:pPr>
              <w:keepNext/>
              <w:rPr>
                <w:del w:id="481" w:author="Wichert, RJ@Energy" w:date="2018-10-18T07:41:00Z"/>
                <w:rFonts w:asciiTheme="minorHAnsi" w:hAnsiTheme="minorHAnsi"/>
                <w:sz w:val="16"/>
                <w:szCs w:val="16"/>
              </w:rPr>
            </w:pPr>
            <w:del w:id="482" w:author="Wichert, RJ@Energy" w:date="2018-10-18T07:41:00Z">
              <w:r w:rsidDel="00AB001F">
                <w:rPr>
                  <w:rFonts w:asciiTheme="minorHAnsi" w:hAnsiTheme="minorHAnsi"/>
                  <w:sz w:val="16"/>
                  <w:szCs w:val="16"/>
                </w:rPr>
                <w:delText>ElseIf A06 = NotZonal Then</w:delText>
              </w:r>
            </w:del>
          </w:p>
          <w:p w14:paraId="72FCA286" w14:textId="419C5645" w:rsidR="00C6285C" w:rsidDel="00AB001F" w:rsidRDefault="00C6285C" w:rsidP="00C6285C">
            <w:pPr>
              <w:keepNext/>
              <w:ind w:left="646"/>
              <w:rPr>
                <w:del w:id="483" w:author="Wichert, RJ@Energy" w:date="2018-10-18T07:41:00Z"/>
                <w:rFonts w:asciiTheme="minorHAnsi" w:hAnsiTheme="minorHAnsi"/>
                <w:sz w:val="16"/>
                <w:szCs w:val="16"/>
              </w:rPr>
            </w:pPr>
            <w:del w:id="484" w:author="Wichert, RJ@Energy" w:date="2018-10-18T07:41:00Z">
              <w:r w:rsidDel="00AB001F">
                <w:rPr>
                  <w:rFonts w:asciiTheme="minorHAnsi" w:hAnsiTheme="minorHAnsi"/>
                  <w:sz w:val="16"/>
                  <w:szCs w:val="16"/>
                </w:rPr>
                <w:delText>If cooling system type on MCH-01 = No Cooling And A07 = CFI System Then use variant MCH-23d</w:delText>
              </w:r>
            </w:del>
          </w:p>
          <w:p w14:paraId="60F3EE5B" w14:textId="3F636FF9" w:rsidR="00C6285C" w:rsidDel="00AB001F" w:rsidRDefault="00C6285C" w:rsidP="00C6285C">
            <w:pPr>
              <w:keepNext/>
              <w:ind w:left="646"/>
              <w:rPr>
                <w:del w:id="485" w:author="Wichert, RJ@Energy" w:date="2018-10-18T07:41:00Z"/>
                <w:rFonts w:asciiTheme="minorHAnsi" w:hAnsiTheme="minorHAnsi"/>
                <w:sz w:val="16"/>
                <w:szCs w:val="16"/>
              </w:rPr>
            </w:pPr>
            <w:del w:id="486" w:author="Wichert, RJ@Energy" w:date="2018-10-18T07:41:00Z">
              <w:r w:rsidDel="00AB001F">
                <w:rPr>
                  <w:rFonts w:asciiTheme="minorHAnsi" w:hAnsiTheme="minorHAnsi"/>
                  <w:sz w:val="16"/>
                  <w:szCs w:val="16"/>
                </w:rPr>
                <w:delText>if  A03 = New or Replacement Then use variant MCH-23a</w:delText>
              </w:r>
            </w:del>
          </w:p>
          <w:p w14:paraId="090C06AF" w14:textId="64CB85D6" w:rsidR="00C6285C" w:rsidDel="00AB001F" w:rsidRDefault="00C6285C" w:rsidP="00C6285C">
            <w:pPr>
              <w:keepNext/>
              <w:ind w:left="646"/>
              <w:rPr>
                <w:del w:id="487" w:author="Wichert, RJ@Energy" w:date="2018-10-18T07:41:00Z"/>
                <w:rFonts w:asciiTheme="minorHAnsi" w:hAnsiTheme="minorHAnsi"/>
                <w:sz w:val="16"/>
                <w:szCs w:val="16"/>
              </w:rPr>
            </w:pPr>
          </w:p>
          <w:p w14:paraId="2D691116" w14:textId="482A3115" w:rsidR="00C6285C" w:rsidDel="00AB001F" w:rsidRDefault="00C6285C" w:rsidP="00C6285C">
            <w:pPr>
              <w:keepNext/>
              <w:rPr>
                <w:del w:id="488" w:author="Wichert, RJ@Energy" w:date="2018-10-18T07:41:00Z"/>
                <w:rFonts w:ascii="Calibri" w:hAnsi="Calibri"/>
                <w:sz w:val="16"/>
                <w:szCs w:val="16"/>
              </w:rPr>
            </w:pPr>
            <w:del w:id="489" w:author="Wichert, RJ@Energy" w:date="2018-10-18T07:41:00Z">
              <w:r w:rsidDel="00AB001F">
                <w:rPr>
                  <w:rFonts w:ascii="Calibri" w:hAnsi="Calibri"/>
                  <w:sz w:val="16"/>
                  <w:szCs w:val="16"/>
                </w:rPr>
                <w:delText>ElseIf A06 = N/A Then</w:delText>
              </w:r>
            </w:del>
          </w:p>
          <w:p w14:paraId="32C14499" w14:textId="2D01F5AF" w:rsidR="00C6285C" w:rsidDel="00AB001F" w:rsidRDefault="00C6285C" w:rsidP="00C6285C">
            <w:pPr>
              <w:keepNext/>
              <w:ind w:left="646"/>
              <w:rPr>
                <w:del w:id="490" w:author="Wichert, RJ@Energy" w:date="2018-10-18T07:41:00Z"/>
                <w:rFonts w:ascii="Calibri" w:hAnsi="Calibri"/>
                <w:sz w:val="16"/>
                <w:szCs w:val="16"/>
              </w:rPr>
            </w:pPr>
            <w:del w:id="491" w:author="Wichert, RJ@Energy" w:date="2018-10-18T07:41:00Z">
              <w:r w:rsidDel="00AB001F">
                <w:rPr>
                  <w:rFonts w:ascii="Calibri" w:hAnsi="Calibri"/>
                  <w:sz w:val="16"/>
                  <w:szCs w:val="16"/>
                </w:rPr>
                <w:delText>if  A03 = New or Replacement, Then</w:delText>
              </w:r>
            </w:del>
          </w:p>
          <w:p w14:paraId="3B715FA0" w14:textId="5485E67A" w:rsidR="00C6285C" w:rsidDel="00AB001F" w:rsidRDefault="00C6285C" w:rsidP="00C6285C">
            <w:pPr>
              <w:keepNext/>
              <w:ind w:left="1186"/>
              <w:rPr>
                <w:del w:id="492" w:author="Wichert, RJ@Energy" w:date="2018-10-18T07:41:00Z"/>
                <w:rFonts w:ascii="Calibri" w:hAnsi="Calibri"/>
                <w:sz w:val="16"/>
                <w:szCs w:val="16"/>
              </w:rPr>
            </w:pPr>
            <w:del w:id="493" w:author="Wichert, RJ@Energy" w:date="2018-10-18T07:41:00Z">
              <w:r w:rsidDel="00AB001F">
                <w:rPr>
                  <w:rFonts w:ascii="Calibri" w:hAnsi="Calibri"/>
                  <w:sz w:val="16"/>
                  <w:szCs w:val="16"/>
                </w:rPr>
                <w:delText>If cooling system type on MCH-01 = No Cooling And A07 = CFI System, Then use variant MCH-23d</w:delText>
              </w:r>
            </w:del>
          </w:p>
          <w:p w14:paraId="076E3FE4" w14:textId="68ED4914" w:rsidR="00C6285C" w:rsidDel="00AB001F" w:rsidRDefault="00C6285C" w:rsidP="00C6285C">
            <w:pPr>
              <w:keepNext/>
              <w:ind w:left="1186"/>
              <w:rPr>
                <w:del w:id="494" w:author="Wichert, RJ@Energy" w:date="2018-10-18T07:41:00Z"/>
                <w:rFonts w:ascii="Calibri" w:hAnsi="Calibri"/>
                <w:sz w:val="16"/>
                <w:szCs w:val="16"/>
              </w:rPr>
            </w:pPr>
            <w:del w:id="495" w:author="Wichert, RJ@Energy" w:date="2018-10-18T07:41:00Z">
              <w:r w:rsidDel="00AB001F">
                <w:rPr>
                  <w:rFonts w:ascii="Calibri" w:hAnsi="Calibri"/>
                  <w:sz w:val="16"/>
                  <w:szCs w:val="16"/>
                </w:rPr>
                <w:delText>Else use variant MCH-23a</w:delText>
              </w:r>
            </w:del>
          </w:p>
          <w:p w14:paraId="2B95BB3C" w14:textId="551622A1" w:rsidR="00C6285C" w:rsidDel="00AB001F" w:rsidRDefault="00C6285C" w:rsidP="00C6285C">
            <w:pPr>
              <w:keepNext/>
              <w:ind w:left="1186"/>
              <w:rPr>
                <w:del w:id="496" w:author="Wichert, RJ@Energy" w:date="2018-10-18T07:41:00Z"/>
                <w:rFonts w:asciiTheme="minorHAnsi" w:hAnsiTheme="minorHAnsi"/>
                <w:sz w:val="16"/>
                <w:szCs w:val="16"/>
              </w:rPr>
            </w:pPr>
            <w:del w:id="497" w:author="Wichert, RJ@Energy" w:date="2018-10-18T07:41:00Z">
              <w:r w:rsidDel="00AB001F">
                <w:rPr>
                  <w:rFonts w:asciiTheme="minorHAnsi" w:hAnsiTheme="minorHAnsi"/>
                  <w:sz w:val="16"/>
                  <w:szCs w:val="16"/>
                </w:rPr>
                <w:delText>End</w:delText>
              </w:r>
            </w:del>
          </w:p>
          <w:p w14:paraId="2A3CC97C" w14:textId="7C29BDA0" w:rsidR="00C6285C" w:rsidDel="00AB001F" w:rsidRDefault="00C6285C" w:rsidP="00C6285C">
            <w:pPr>
              <w:keepNext/>
              <w:ind w:left="646"/>
              <w:rPr>
                <w:del w:id="498" w:author="Wichert, RJ@Energy" w:date="2018-10-18T07:41:00Z"/>
                <w:rFonts w:asciiTheme="minorHAnsi" w:hAnsiTheme="minorHAnsi"/>
                <w:sz w:val="16"/>
                <w:szCs w:val="16"/>
              </w:rPr>
            </w:pPr>
            <w:del w:id="499" w:author="Wichert, RJ@Energy" w:date="2018-10-18T07:41:00Z">
              <w:r w:rsidDel="00AB001F">
                <w:rPr>
                  <w:rFonts w:asciiTheme="minorHAnsi" w:hAnsiTheme="minorHAnsi"/>
                  <w:sz w:val="16"/>
                  <w:szCs w:val="16"/>
                </w:rPr>
                <w:delText>End</w:delText>
              </w:r>
            </w:del>
          </w:p>
          <w:p w14:paraId="1933EADB" w14:textId="685CAF77" w:rsidR="00C6285C" w:rsidRDefault="00C6285C" w:rsidP="00C6285C">
            <w:pPr>
              <w:keepNext/>
              <w:rPr>
                <w:rFonts w:asciiTheme="minorHAnsi" w:hAnsiTheme="minorHAnsi"/>
                <w:sz w:val="18"/>
                <w:szCs w:val="18"/>
              </w:rPr>
            </w:pPr>
            <w:del w:id="500" w:author="Wichert, RJ@Energy" w:date="2018-10-18T07:41:00Z">
              <w:r w:rsidDel="00AB001F">
                <w:rPr>
                  <w:rFonts w:asciiTheme="minorHAnsi" w:hAnsiTheme="minorHAnsi"/>
                  <w:sz w:val="16"/>
                  <w:szCs w:val="16"/>
                </w:rPr>
                <w:delText>End&gt;&gt;</w:delText>
              </w:r>
            </w:del>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ins w:id="501" w:author="Wichert, RJ@Energy" w:date="2018-10-18T07:42:00Z"/>
                <w:rFonts w:asciiTheme="minorHAnsi" w:hAnsiTheme="minorHAnsi"/>
                <w:sz w:val="18"/>
                <w:szCs w:val="18"/>
              </w:rPr>
            </w:pPr>
            <w:ins w:id="502"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65AA7C79" w14:textId="05D1ECB2" w:rsidR="00E32A17" w:rsidRDefault="00E32A17" w:rsidP="00E32A17">
            <w:pPr>
              <w:keepNext/>
              <w:rPr>
                <w:ins w:id="503" w:author="Wichert, RJ@Energy" w:date="2018-10-18T07:42:00Z"/>
                <w:rFonts w:asciiTheme="minorHAnsi" w:hAnsiTheme="minorHAnsi"/>
                <w:sz w:val="18"/>
                <w:szCs w:val="18"/>
              </w:rPr>
            </w:pPr>
            <w:ins w:id="504" w:author="Wichert, RJ@Energy" w:date="2018-10-18T07:42:00Z">
              <w:r>
                <w:rPr>
                  <w:rFonts w:asciiTheme="minorHAnsi" w:hAnsiTheme="minorHAnsi"/>
                  <w:sz w:val="18"/>
                  <w:szCs w:val="18"/>
                </w:rPr>
                <w:t>If MCH-01 – ResidentialCoolingSystemType = Small Duct High Velocity</w:t>
              </w:r>
            </w:ins>
            <w:ins w:id="505" w:author="Wichert, RJ@Energy" w:date="2019-01-03T08:21:00Z">
              <w:r w:rsidR="00C6285C">
                <w:rPr>
                  <w:rFonts w:asciiTheme="minorHAnsi" w:hAnsiTheme="minorHAnsi"/>
                  <w:sz w:val="18"/>
                  <w:szCs w:val="18"/>
                </w:rPr>
                <w:t xml:space="preserve"> AC or Small Duct High Velocity HP</w:t>
              </w:r>
            </w:ins>
            <w:ins w:id="506" w:author="Wichert, RJ@Energy" w:date="2018-10-18T07:42:00Z">
              <w:r>
                <w:rPr>
                  <w:rFonts w:asciiTheme="minorHAnsi" w:hAnsiTheme="minorHAnsi"/>
                  <w:sz w:val="18"/>
                  <w:szCs w:val="18"/>
                </w:rPr>
                <w:t>, then value = 250</w:t>
              </w:r>
            </w:ins>
          </w:p>
          <w:p w14:paraId="58760CD1" w14:textId="77777777" w:rsidR="00E32A17" w:rsidRDefault="00E32A17" w:rsidP="00E32A17">
            <w:pPr>
              <w:keepNext/>
              <w:rPr>
                <w:ins w:id="507" w:author="Wichert, RJ@Energy" w:date="2018-10-18T07:42:00Z"/>
                <w:rFonts w:asciiTheme="minorHAnsi" w:hAnsiTheme="minorHAnsi"/>
                <w:sz w:val="18"/>
                <w:szCs w:val="18"/>
              </w:rPr>
            </w:pPr>
          </w:p>
          <w:p w14:paraId="43D6861E" w14:textId="5478C4F1" w:rsidR="00E32A17" w:rsidRDefault="00E32A17" w:rsidP="00E32A17">
            <w:pPr>
              <w:keepNext/>
              <w:rPr>
                <w:ins w:id="508" w:author="Wichert, RJ@Energy" w:date="2018-10-18T07:42:00Z"/>
                <w:rFonts w:asciiTheme="minorHAnsi" w:hAnsiTheme="minorHAnsi"/>
                <w:sz w:val="18"/>
                <w:szCs w:val="18"/>
              </w:rPr>
            </w:pPr>
            <w:ins w:id="509" w:author="Wichert, RJ@Energy" w:date="2018-10-18T07:42:00Z">
              <w:r>
                <w:rPr>
                  <w:rFonts w:asciiTheme="minorHAnsi" w:hAnsiTheme="minorHAnsi"/>
                  <w:sz w:val="18"/>
                  <w:szCs w:val="18"/>
                </w:rPr>
                <w:t>Elseif, A0</w:t>
              </w:r>
              <w:del w:id="510" w:author="Smith, Alexis@Energy" w:date="2019-01-04T13:53:00Z">
                <w:r w:rsidDel="002D77F8">
                  <w:rPr>
                    <w:rFonts w:asciiTheme="minorHAnsi" w:hAnsiTheme="minorHAnsi"/>
                    <w:sz w:val="18"/>
                    <w:szCs w:val="18"/>
                  </w:rPr>
                  <w:delText>3</w:delText>
                </w:r>
              </w:del>
            </w:ins>
            <w:ins w:id="511" w:author="Smith, Alexis@Energy" w:date="2019-01-04T13:53:00Z">
              <w:r w:rsidR="002D77F8">
                <w:rPr>
                  <w:rFonts w:asciiTheme="minorHAnsi" w:hAnsiTheme="minorHAnsi"/>
                  <w:sz w:val="18"/>
                  <w:szCs w:val="18"/>
                </w:rPr>
                <w:t>4</w:t>
              </w:r>
            </w:ins>
            <w:ins w:id="512" w:author="Wichert, RJ@Energy" w:date="2018-10-18T07:42:00Z">
              <w:r>
                <w:rPr>
                  <w:rFonts w:asciiTheme="minorHAnsi" w:hAnsiTheme="minorHAnsi"/>
                  <w:sz w:val="18"/>
                  <w:szCs w:val="18"/>
                </w:rPr>
                <w:t xml:space="preserve"> = Alteration, then value = 300;</w:t>
              </w:r>
            </w:ins>
          </w:p>
          <w:p w14:paraId="17E3FEB9" w14:textId="77777777" w:rsidR="00E32A17" w:rsidRDefault="00E32A17" w:rsidP="00E32A17">
            <w:pPr>
              <w:keepNext/>
              <w:rPr>
                <w:ins w:id="513" w:author="Wichert, RJ@Energy" w:date="2018-10-18T07:42:00Z"/>
                <w:rFonts w:asciiTheme="minorHAnsi" w:hAnsiTheme="minorHAnsi"/>
                <w:sz w:val="18"/>
                <w:szCs w:val="18"/>
              </w:rPr>
            </w:pPr>
          </w:p>
          <w:p w14:paraId="20AFC02C" w14:textId="77073465" w:rsidR="00E32A17" w:rsidRDefault="00E32A17" w:rsidP="00E32A17">
            <w:pPr>
              <w:keepNext/>
              <w:rPr>
                <w:ins w:id="514" w:author="Wichert, RJ@Energy" w:date="2018-10-18T07:42:00Z"/>
                <w:rFonts w:asciiTheme="minorHAnsi" w:hAnsiTheme="minorHAnsi"/>
                <w:sz w:val="18"/>
                <w:szCs w:val="18"/>
              </w:rPr>
            </w:pPr>
            <w:ins w:id="515" w:author="Wichert, RJ@Energy" w:date="2018-10-18T07:42:00Z">
              <w:r>
                <w:rPr>
                  <w:rFonts w:asciiTheme="minorHAnsi" w:hAnsiTheme="minorHAnsi"/>
                  <w:sz w:val="18"/>
                  <w:szCs w:val="18"/>
                </w:rPr>
                <w:t>Elseif parent is MCH-01a, and B1</w:t>
              </w:r>
            </w:ins>
            <w:ins w:id="516" w:author="Wichert, RJ@Energy [2]" w:date="2019-04-17T17:40:00Z">
              <w:r w:rsidR="00A60A9E">
                <w:rPr>
                  <w:rFonts w:asciiTheme="minorHAnsi" w:hAnsiTheme="minorHAnsi"/>
                  <w:sz w:val="18"/>
                  <w:szCs w:val="18"/>
                </w:rPr>
                <w:t>0</w:t>
              </w:r>
            </w:ins>
            <w:ins w:id="517" w:author="Wichert, RJ@Energy" w:date="2018-10-18T07:42:00Z">
              <w:del w:id="518" w:author="Wichert, RJ@Energy [2]" w:date="2019-04-17T17:40:00Z">
                <w:r w:rsidDel="00A60A9E">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ins>
          </w:p>
          <w:p w14:paraId="116C1DF8" w14:textId="77777777" w:rsidR="00E32A17" w:rsidRDefault="00E32A17" w:rsidP="00E32A17">
            <w:pPr>
              <w:keepNext/>
              <w:rPr>
                <w:ins w:id="519" w:author="Wichert, RJ@Energy" w:date="2018-10-18T07:42:00Z"/>
                <w:rFonts w:asciiTheme="minorHAnsi" w:hAnsiTheme="minorHAnsi"/>
                <w:sz w:val="18"/>
                <w:szCs w:val="18"/>
              </w:rPr>
            </w:pPr>
          </w:p>
          <w:p w14:paraId="7BC67F98" w14:textId="77777777" w:rsidR="00E32A17" w:rsidRDefault="00E32A17" w:rsidP="00E32A17">
            <w:pPr>
              <w:keepNext/>
              <w:rPr>
                <w:ins w:id="520" w:author="Wichert, RJ@Energy" w:date="2018-10-18T07:42:00Z"/>
                <w:rFonts w:asciiTheme="minorHAnsi" w:hAnsiTheme="minorHAnsi"/>
                <w:sz w:val="18"/>
                <w:szCs w:val="18"/>
              </w:rPr>
            </w:pPr>
            <w:ins w:id="521"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0919D585" w14:textId="77777777" w:rsidR="00E32A17" w:rsidRDefault="00E32A17" w:rsidP="00E32A17">
            <w:pPr>
              <w:keepNext/>
              <w:rPr>
                <w:ins w:id="522" w:author="Wichert, RJ@Energy" w:date="2018-10-18T07:42:00Z"/>
                <w:rFonts w:asciiTheme="minorHAnsi" w:hAnsiTheme="minorHAnsi"/>
                <w:sz w:val="18"/>
                <w:szCs w:val="18"/>
              </w:rPr>
            </w:pPr>
          </w:p>
          <w:p w14:paraId="1933EAE8" w14:textId="3F2106FD" w:rsidR="00E32A17" w:rsidRPr="00966F61" w:rsidDel="009B2419" w:rsidRDefault="00E32A17" w:rsidP="00E32A17">
            <w:pPr>
              <w:keepNext/>
              <w:rPr>
                <w:del w:id="523" w:author="Wichert, RJ@Energy" w:date="2018-10-18T07:42:00Z"/>
                <w:rFonts w:asciiTheme="minorHAnsi" w:hAnsiTheme="minorHAnsi"/>
                <w:sz w:val="18"/>
                <w:szCs w:val="18"/>
              </w:rPr>
            </w:pPr>
            <w:ins w:id="524" w:author="Wichert, RJ@Energy" w:date="2018-10-18T07:42:00Z">
              <w:r>
                <w:rPr>
                  <w:rFonts w:asciiTheme="minorHAnsi" w:hAnsiTheme="minorHAnsi"/>
                  <w:sz w:val="18"/>
                  <w:szCs w:val="18"/>
                </w:rPr>
                <w:t>Else value = 350&gt;&gt;</w:t>
              </w:r>
            </w:ins>
            <w:del w:id="525" w:author="Wichert, RJ@Energy" w:date="2018-10-18T07:42:00Z">
              <w:r w:rsidRPr="00966F61" w:rsidDel="009B2419">
                <w:rPr>
                  <w:rFonts w:asciiTheme="minorHAnsi" w:hAnsiTheme="minorHAnsi"/>
                  <w:sz w:val="18"/>
                  <w:szCs w:val="18"/>
                </w:rPr>
                <w:delText xml:space="preserve">&lt;&lt;calculated </w:delText>
              </w:r>
              <w:r w:rsidDel="009B2419">
                <w:rPr>
                  <w:rFonts w:asciiTheme="minorHAnsi" w:hAnsiTheme="minorHAnsi"/>
                  <w:sz w:val="18"/>
                  <w:szCs w:val="18"/>
                </w:rPr>
                <w:delText>field</w:delText>
              </w:r>
              <w:r w:rsidRPr="00966F61" w:rsidDel="009B2419">
                <w:rPr>
                  <w:rFonts w:asciiTheme="minorHAnsi" w:hAnsiTheme="minorHAnsi"/>
                  <w:sz w:val="18"/>
                  <w:szCs w:val="18"/>
                </w:rPr>
                <w:delText xml:space="preserve">: </w:delText>
              </w:r>
            </w:del>
          </w:p>
          <w:p w14:paraId="1933EAE9" w14:textId="3ECCCF27" w:rsidR="00E32A17" w:rsidDel="009B2419" w:rsidRDefault="00E32A17" w:rsidP="00E32A17">
            <w:pPr>
              <w:keepNext/>
              <w:rPr>
                <w:del w:id="526" w:author="Wichert, RJ@Energy" w:date="2018-10-18T07:42:00Z"/>
                <w:rFonts w:asciiTheme="minorHAnsi" w:hAnsiTheme="minorHAnsi"/>
                <w:sz w:val="18"/>
                <w:szCs w:val="18"/>
              </w:rPr>
            </w:pPr>
            <w:del w:id="527" w:author="Wichert, RJ@Energy" w:date="2018-10-18T07:42:00Z">
              <w:r w:rsidDel="009B2419">
                <w:rPr>
                  <w:rFonts w:asciiTheme="minorHAnsi" w:hAnsiTheme="minorHAnsi"/>
                  <w:sz w:val="18"/>
                  <w:szCs w:val="18"/>
                </w:rPr>
                <w:delText xml:space="preserve">If parent is MCH-01a, then </w:delText>
              </w:r>
            </w:del>
          </w:p>
          <w:p w14:paraId="1933EAEA" w14:textId="3284B2CC" w:rsidR="00E32A17" w:rsidDel="009B2419" w:rsidRDefault="00E32A17" w:rsidP="009E5DC7">
            <w:pPr>
              <w:keepNext/>
              <w:rPr>
                <w:del w:id="528" w:author="Wichert, RJ@Energy" w:date="2018-10-18T07:42:00Z"/>
                <w:rFonts w:asciiTheme="minorHAnsi" w:hAnsiTheme="minorHAnsi"/>
                <w:sz w:val="18"/>
                <w:szCs w:val="18"/>
              </w:rPr>
            </w:pPr>
            <w:del w:id="529" w:author="Wichert, RJ@Energy" w:date="2018-10-18T07:42:00Z">
              <w:r w:rsidDel="009B2419">
                <w:rPr>
                  <w:rFonts w:asciiTheme="minorHAnsi" w:hAnsiTheme="minorHAnsi"/>
                  <w:sz w:val="18"/>
                  <w:szCs w:val="18"/>
                </w:rPr>
                <w:delText>if value from MCH-01a Section C field 08 is &gt;350,</w:delText>
              </w:r>
            </w:del>
          </w:p>
          <w:p w14:paraId="1933EAEB" w14:textId="59C97017" w:rsidR="00E32A17" w:rsidDel="009B2419" w:rsidRDefault="00E32A17" w:rsidP="009E5DC7">
            <w:pPr>
              <w:keepNext/>
              <w:rPr>
                <w:del w:id="530" w:author="Wichert, RJ@Energy" w:date="2018-10-18T07:42:00Z"/>
                <w:rFonts w:asciiTheme="minorHAnsi" w:hAnsiTheme="minorHAnsi"/>
                <w:sz w:val="18"/>
                <w:szCs w:val="18"/>
              </w:rPr>
            </w:pPr>
            <w:del w:id="531" w:author="Wichert, RJ@Energy" w:date="2018-10-18T07:42:00Z">
              <w:r w:rsidDel="009B2419">
                <w:rPr>
                  <w:rFonts w:asciiTheme="minorHAnsi" w:hAnsiTheme="minorHAnsi"/>
                  <w:sz w:val="18"/>
                  <w:szCs w:val="18"/>
                </w:rPr>
                <w:delText>then value in this field = value from MCH-01a Section C field 08</w:delText>
              </w:r>
            </w:del>
          </w:p>
          <w:p w14:paraId="1933EAEC" w14:textId="1FDDF7DA" w:rsidR="00E32A17" w:rsidRPr="002E17DB" w:rsidRDefault="00E32A17" w:rsidP="00E32A17">
            <w:pPr>
              <w:keepNext/>
              <w:rPr>
                <w:rFonts w:asciiTheme="minorHAnsi" w:hAnsiTheme="minorHAnsi"/>
                <w:sz w:val="18"/>
                <w:szCs w:val="18"/>
              </w:rPr>
            </w:pPr>
            <w:del w:id="532" w:author="Wichert, RJ@Energy" w:date="2018-10-18T07:42:00Z">
              <w:r w:rsidDel="009B2419">
                <w:rPr>
                  <w:rFonts w:asciiTheme="minorHAnsi" w:hAnsiTheme="minorHAnsi"/>
                  <w:sz w:val="18"/>
                  <w:szCs w:val="18"/>
                </w:rPr>
                <w:delText>else value=350&gt;&gt;</w:delText>
              </w:r>
            </w:del>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500F14B1"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ins w:id="533" w:author="Smith, Alexis@Energy" w:date="2019-01-04T13:54:00Z">
              <w:r w:rsidR="002D77F8">
                <w:rPr>
                  <w:rFonts w:asciiTheme="minorHAnsi" w:hAnsiTheme="minorHAnsi"/>
                  <w:sz w:val="18"/>
                  <w:szCs w:val="18"/>
                </w:rPr>
                <w:t>5</w:t>
              </w:r>
            </w:ins>
            <w:del w:id="534" w:author="Smith, Alexis@Energy" w:date="2019-01-04T13:54:00Z">
              <w:r w:rsidRPr="002E17DB" w:rsidDel="002D77F8">
                <w:rPr>
                  <w:rFonts w:asciiTheme="minorHAnsi" w:hAnsiTheme="minorHAnsi"/>
                  <w:sz w:val="18"/>
                  <w:szCs w:val="18"/>
                </w:rPr>
                <w:delText>4</w:delText>
              </w:r>
            </w:del>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ins w:id="535" w:author="Wichert, RJ@Energy" w:date="2018-10-18T07:42:00Z"/>
                <w:rFonts w:asciiTheme="minorHAnsi" w:hAnsiTheme="minorHAnsi"/>
                <w:sz w:val="18"/>
                <w:szCs w:val="18"/>
              </w:rPr>
            </w:pPr>
            <w:ins w:id="536"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BB3D49" w14:textId="682BB841" w:rsidR="00235FD7" w:rsidRDefault="00235FD7" w:rsidP="00235FD7">
            <w:pPr>
              <w:keepNext/>
              <w:rPr>
                <w:ins w:id="537" w:author="Wichert, RJ@Energy" w:date="2018-10-18T07:42:00Z"/>
                <w:rFonts w:asciiTheme="minorHAnsi" w:hAnsiTheme="minorHAnsi"/>
                <w:sz w:val="18"/>
                <w:szCs w:val="18"/>
              </w:rPr>
            </w:pPr>
            <w:ins w:id="538" w:author="Wichert, RJ@Energy" w:date="2018-10-18T07:42:00Z">
              <w:r>
                <w:rPr>
                  <w:rFonts w:asciiTheme="minorHAnsi" w:hAnsiTheme="minorHAnsi"/>
                  <w:sz w:val="18"/>
                  <w:szCs w:val="18"/>
                </w:rPr>
                <w:t>If MCH-01 – ResidentialCoolingSystemType = Small Duct High Velocity</w:t>
              </w:r>
            </w:ins>
            <w:ins w:id="539" w:author="Wichert, RJ@Energy" w:date="2019-01-03T08:22:00Z">
              <w:r w:rsidR="00C6285C">
                <w:rPr>
                  <w:rFonts w:asciiTheme="minorHAnsi" w:hAnsiTheme="minorHAnsi"/>
                  <w:sz w:val="18"/>
                  <w:szCs w:val="18"/>
                </w:rPr>
                <w:t xml:space="preserve"> AC or Small Duct High Velocity HP</w:t>
              </w:r>
            </w:ins>
            <w:ins w:id="540" w:author="Wichert, RJ@Energy" w:date="2018-10-18T07:42:00Z">
              <w:r>
                <w:rPr>
                  <w:rFonts w:asciiTheme="minorHAnsi" w:hAnsiTheme="minorHAnsi"/>
                  <w:sz w:val="18"/>
                  <w:szCs w:val="18"/>
                </w:rPr>
                <w:t>, then value = 250</w:t>
              </w:r>
            </w:ins>
          </w:p>
          <w:p w14:paraId="172AF71C" w14:textId="77777777" w:rsidR="00235FD7" w:rsidRDefault="00235FD7" w:rsidP="00235FD7">
            <w:pPr>
              <w:keepNext/>
              <w:rPr>
                <w:ins w:id="541" w:author="Wichert, RJ@Energy" w:date="2018-10-18T07:42:00Z"/>
                <w:rFonts w:asciiTheme="minorHAnsi" w:hAnsiTheme="minorHAnsi"/>
                <w:sz w:val="18"/>
                <w:szCs w:val="18"/>
              </w:rPr>
            </w:pPr>
          </w:p>
          <w:p w14:paraId="66569BA0" w14:textId="4C3D4B1E" w:rsidR="00235FD7" w:rsidRDefault="00235FD7" w:rsidP="00235FD7">
            <w:pPr>
              <w:keepNext/>
              <w:rPr>
                <w:ins w:id="542" w:author="Wichert, RJ@Energy" w:date="2018-10-18T07:42:00Z"/>
                <w:rFonts w:asciiTheme="minorHAnsi" w:hAnsiTheme="minorHAnsi"/>
                <w:sz w:val="18"/>
                <w:szCs w:val="18"/>
              </w:rPr>
            </w:pPr>
            <w:ins w:id="543" w:author="Wichert, RJ@Energy" w:date="2018-10-18T07:42:00Z">
              <w:r>
                <w:rPr>
                  <w:rFonts w:asciiTheme="minorHAnsi" w:hAnsiTheme="minorHAnsi"/>
                  <w:sz w:val="18"/>
                  <w:szCs w:val="18"/>
                </w:rPr>
                <w:t>Elseif, A0</w:t>
              </w:r>
            </w:ins>
            <w:ins w:id="544" w:author="Smith, Alexis@Energy" w:date="2019-01-04T13:54:00Z">
              <w:r w:rsidR="002D77F8">
                <w:rPr>
                  <w:rFonts w:asciiTheme="minorHAnsi" w:hAnsiTheme="minorHAnsi"/>
                  <w:sz w:val="18"/>
                  <w:szCs w:val="18"/>
                </w:rPr>
                <w:t>4</w:t>
              </w:r>
            </w:ins>
            <w:ins w:id="545" w:author="Wichert, RJ@Energy" w:date="2018-10-18T07:42:00Z">
              <w:del w:id="546" w:author="Smith, Alexis@Energy" w:date="2019-01-04T13:54:00Z">
                <w:r w:rsidDel="002D77F8">
                  <w:rPr>
                    <w:rFonts w:asciiTheme="minorHAnsi" w:hAnsiTheme="minorHAnsi"/>
                    <w:sz w:val="18"/>
                    <w:szCs w:val="18"/>
                  </w:rPr>
                  <w:delText>3</w:delText>
                </w:r>
              </w:del>
              <w:r>
                <w:rPr>
                  <w:rFonts w:asciiTheme="minorHAnsi" w:hAnsiTheme="minorHAnsi"/>
                  <w:sz w:val="18"/>
                  <w:szCs w:val="18"/>
                </w:rPr>
                <w:t xml:space="preserve"> = Alteration, then value = 300;</w:t>
              </w:r>
            </w:ins>
          </w:p>
          <w:p w14:paraId="239D3AA5" w14:textId="77777777" w:rsidR="00235FD7" w:rsidRDefault="00235FD7" w:rsidP="00235FD7">
            <w:pPr>
              <w:keepNext/>
              <w:rPr>
                <w:ins w:id="547" w:author="Wichert, RJ@Energy" w:date="2018-10-18T07:42:00Z"/>
                <w:rFonts w:asciiTheme="minorHAnsi" w:hAnsiTheme="minorHAnsi"/>
                <w:sz w:val="18"/>
                <w:szCs w:val="18"/>
              </w:rPr>
            </w:pPr>
          </w:p>
          <w:p w14:paraId="61DF8689" w14:textId="77777777" w:rsidR="00235FD7" w:rsidRDefault="00235FD7" w:rsidP="00235FD7">
            <w:pPr>
              <w:keepNext/>
              <w:rPr>
                <w:ins w:id="548" w:author="Wichert, RJ@Energy" w:date="2018-10-18T07:42:00Z"/>
                <w:rFonts w:asciiTheme="minorHAnsi" w:hAnsiTheme="minorHAnsi"/>
                <w:sz w:val="18"/>
                <w:szCs w:val="18"/>
              </w:rPr>
            </w:pPr>
            <w:ins w:id="549"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57391142" w14:textId="77777777" w:rsidR="00235FD7" w:rsidRDefault="00235FD7" w:rsidP="00235FD7">
            <w:pPr>
              <w:keepNext/>
              <w:rPr>
                <w:ins w:id="550" w:author="Wichert, RJ@Energy" w:date="2018-10-18T07:42:00Z"/>
                <w:rFonts w:asciiTheme="minorHAnsi" w:hAnsiTheme="minorHAnsi"/>
                <w:sz w:val="18"/>
                <w:szCs w:val="18"/>
              </w:rPr>
            </w:pPr>
          </w:p>
          <w:p w14:paraId="4357E280" w14:textId="77777777" w:rsidR="00235FD7" w:rsidRDefault="00235FD7" w:rsidP="00235FD7">
            <w:pPr>
              <w:keepNext/>
              <w:rPr>
                <w:ins w:id="551" w:author="Wichert, RJ@Energy" w:date="2018-10-18T07:42:00Z"/>
                <w:rFonts w:asciiTheme="minorHAnsi" w:hAnsiTheme="minorHAnsi"/>
                <w:sz w:val="18"/>
                <w:szCs w:val="18"/>
              </w:rPr>
            </w:pPr>
            <w:ins w:id="552"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1D9913F5" w14:textId="77777777" w:rsidR="00235FD7" w:rsidRDefault="00235FD7" w:rsidP="00235FD7">
            <w:pPr>
              <w:keepNext/>
              <w:rPr>
                <w:ins w:id="553" w:author="Wichert, RJ@Energy" w:date="2018-10-18T07:42:00Z"/>
                <w:rFonts w:asciiTheme="minorHAnsi" w:hAnsiTheme="minorHAnsi"/>
                <w:sz w:val="18"/>
                <w:szCs w:val="18"/>
              </w:rPr>
            </w:pPr>
          </w:p>
          <w:p w14:paraId="1933EB06" w14:textId="149F4E1C" w:rsidR="00235FD7" w:rsidRPr="00966F61" w:rsidDel="002A2BC3" w:rsidRDefault="00235FD7" w:rsidP="00235FD7">
            <w:pPr>
              <w:keepNext/>
              <w:rPr>
                <w:del w:id="554" w:author="Wichert, RJ@Energy" w:date="2018-10-18T07:42:00Z"/>
                <w:rFonts w:asciiTheme="minorHAnsi" w:hAnsiTheme="minorHAnsi"/>
                <w:sz w:val="18"/>
                <w:szCs w:val="18"/>
              </w:rPr>
            </w:pPr>
            <w:ins w:id="555" w:author="Wichert, RJ@Energy" w:date="2018-10-18T07:42:00Z">
              <w:r>
                <w:rPr>
                  <w:rFonts w:asciiTheme="minorHAnsi" w:hAnsiTheme="minorHAnsi"/>
                  <w:sz w:val="18"/>
                  <w:szCs w:val="18"/>
                </w:rPr>
                <w:t>Else value = 350&gt;&gt;</w:t>
              </w:r>
            </w:ins>
            <w:del w:id="556" w:author="Wichert, RJ@Energy" w:date="2018-10-18T07:42:00Z">
              <w:r w:rsidRPr="00966F61" w:rsidDel="002A2BC3">
                <w:rPr>
                  <w:rFonts w:asciiTheme="minorHAnsi" w:hAnsiTheme="minorHAnsi"/>
                  <w:sz w:val="18"/>
                  <w:szCs w:val="18"/>
                </w:rPr>
                <w:delText xml:space="preserve">&lt;&lt;calculated </w:delText>
              </w:r>
              <w:r w:rsidDel="002A2BC3">
                <w:rPr>
                  <w:rFonts w:asciiTheme="minorHAnsi" w:hAnsiTheme="minorHAnsi"/>
                  <w:sz w:val="18"/>
                  <w:szCs w:val="18"/>
                </w:rPr>
                <w:delText>field</w:delText>
              </w:r>
              <w:r w:rsidRPr="00966F61" w:rsidDel="002A2BC3">
                <w:rPr>
                  <w:rFonts w:asciiTheme="minorHAnsi" w:hAnsiTheme="minorHAnsi"/>
                  <w:sz w:val="18"/>
                  <w:szCs w:val="18"/>
                </w:rPr>
                <w:delText xml:space="preserve">: </w:delText>
              </w:r>
            </w:del>
          </w:p>
          <w:p w14:paraId="1933EB07" w14:textId="1569A4D2" w:rsidR="00235FD7" w:rsidDel="002A2BC3" w:rsidRDefault="00235FD7" w:rsidP="00235FD7">
            <w:pPr>
              <w:keepNext/>
              <w:rPr>
                <w:del w:id="557" w:author="Wichert, RJ@Energy" w:date="2018-10-18T07:42:00Z"/>
                <w:rFonts w:asciiTheme="minorHAnsi" w:hAnsiTheme="minorHAnsi"/>
                <w:sz w:val="18"/>
                <w:szCs w:val="18"/>
              </w:rPr>
            </w:pPr>
            <w:del w:id="558" w:author="Wichert, RJ@Energy" w:date="2018-10-18T07:42:00Z">
              <w:r w:rsidDel="002A2BC3">
                <w:rPr>
                  <w:rFonts w:asciiTheme="minorHAnsi" w:hAnsiTheme="minorHAnsi"/>
                  <w:sz w:val="18"/>
                  <w:szCs w:val="18"/>
                </w:rPr>
                <w:delText>If parent is MCH-01a,</w:delText>
              </w:r>
            </w:del>
          </w:p>
          <w:p w14:paraId="1933EB08" w14:textId="10E4C6BD" w:rsidR="00235FD7" w:rsidDel="002A2BC3" w:rsidRDefault="00235FD7" w:rsidP="00235FD7">
            <w:pPr>
              <w:keepNext/>
              <w:ind w:left="720"/>
              <w:rPr>
                <w:del w:id="559" w:author="Wichert, RJ@Energy" w:date="2018-10-18T07:42:00Z"/>
                <w:rFonts w:asciiTheme="minorHAnsi" w:hAnsiTheme="minorHAnsi"/>
                <w:sz w:val="18"/>
                <w:szCs w:val="18"/>
              </w:rPr>
            </w:pPr>
            <w:del w:id="560" w:author="Wichert, RJ@Energy" w:date="2018-10-18T07:42:00Z">
              <w:r w:rsidDel="002A2BC3">
                <w:rPr>
                  <w:rFonts w:asciiTheme="minorHAnsi" w:hAnsiTheme="minorHAnsi"/>
                  <w:sz w:val="18"/>
                  <w:szCs w:val="18"/>
                </w:rPr>
                <w:delText>then value in this field = value from MCH-01a Section C field 08</w:delText>
              </w:r>
            </w:del>
          </w:p>
          <w:p w14:paraId="1933EB09" w14:textId="33A8E7D9" w:rsidR="00235FD7" w:rsidRPr="00966F61" w:rsidRDefault="00235FD7" w:rsidP="00235FD7">
            <w:pPr>
              <w:keepNext/>
              <w:rPr>
                <w:rFonts w:asciiTheme="minorHAnsi" w:hAnsiTheme="minorHAnsi"/>
                <w:sz w:val="18"/>
                <w:szCs w:val="18"/>
              </w:rPr>
            </w:pPr>
            <w:del w:id="561" w:author="Wichert, RJ@Energy" w:date="2018-10-18T07:42:00Z">
              <w:r w:rsidDel="002A2BC3">
                <w:rPr>
                  <w:rFonts w:asciiTheme="minorHAnsi" w:hAnsiTheme="minorHAnsi"/>
                  <w:sz w:val="18"/>
                  <w:szCs w:val="18"/>
                </w:rPr>
                <w:delText>else value=350&gt;&gt;</w:delText>
              </w:r>
            </w:del>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77F078AD"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ins w:id="562" w:author="Smith, Alexis@Energy" w:date="2019-01-04T13:54:00Z">
              <w:r w:rsidR="002D77F8">
                <w:rPr>
                  <w:rFonts w:asciiTheme="minorHAnsi" w:hAnsiTheme="minorHAnsi"/>
                  <w:sz w:val="18"/>
                  <w:szCs w:val="18"/>
                </w:rPr>
                <w:t>5</w:t>
              </w:r>
            </w:ins>
            <w:del w:id="563" w:author="Smith, Alexis@Energy" w:date="2019-01-04T13:54:00Z">
              <w:r w:rsidRPr="002E17DB" w:rsidDel="002D77F8">
                <w:rPr>
                  <w:rFonts w:asciiTheme="minorHAnsi" w:hAnsiTheme="minorHAnsi"/>
                  <w:sz w:val="18"/>
                  <w:szCs w:val="18"/>
                </w:rPr>
                <w:delText>4</w:delText>
              </w:r>
            </w:del>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Change w:id="564">
          <w:tblGrid>
            <w:gridCol w:w="468"/>
            <w:gridCol w:w="5265"/>
            <w:gridCol w:w="5265"/>
          </w:tblGrid>
        </w:tblGridChange>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35AF63AE"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65" w:author="Wichert, RJ@Energy" w:date="2018-10-24T07:2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566" w:author="Wichert, RJ@Energy" w:date="2018-10-24T07:28:00Z"/>
          <w:trPrChange w:id="567" w:author="Wichert, RJ@Energy" w:date="2018-10-24T07:28:00Z">
            <w:trPr>
              <w:trHeight w:val="144"/>
            </w:trPr>
          </w:trPrChange>
        </w:trPr>
        <w:tc>
          <w:tcPr>
            <w:tcW w:w="468" w:type="dxa"/>
            <w:vAlign w:val="center"/>
            <w:tcPrChange w:id="568" w:author="Wichert, RJ@Energy" w:date="2018-10-24T07:28:00Z">
              <w:tcPr>
                <w:tcW w:w="468" w:type="dxa"/>
                <w:vAlign w:val="center"/>
              </w:tcPr>
            </w:tcPrChange>
          </w:tcPr>
          <w:p w14:paraId="30A85A63" w14:textId="4C9C40E5" w:rsidR="00084B48" w:rsidRPr="00837C51" w:rsidRDefault="00084B48" w:rsidP="00084B48">
            <w:pPr>
              <w:pStyle w:val="FootnoteText"/>
              <w:keepNext/>
              <w:jc w:val="center"/>
              <w:rPr>
                <w:ins w:id="569" w:author="Wichert, RJ@Energy" w:date="2018-10-24T07:28:00Z"/>
                <w:rFonts w:asciiTheme="minorHAnsi" w:hAnsiTheme="minorHAnsi"/>
                <w:sz w:val="18"/>
                <w:szCs w:val="18"/>
              </w:rPr>
            </w:pPr>
            <w:ins w:id="570" w:author="Wichert, RJ@Energy" w:date="2018-10-24T07:28:00Z">
              <w:r w:rsidRPr="00525196">
                <w:rPr>
                  <w:rFonts w:asciiTheme="minorHAnsi" w:hAnsiTheme="minorHAnsi"/>
                  <w:sz w:val="18"/>
                  <w:szCs w:val="18"/>
                </w:rPr>
                <w:t>0</w:t>
              </w:r>
              <w:r>
                <w:rPr>
                  <w:rFonts w:asciiTheme="minorHAnsi" w:hAnsiTheme="minorHAnsi"/>
                  <w:sz w:val="18"/>
                  <w:szCs w:val="18"/>
                </w:rPr>
                <w:t>9</w:t>
              </w:r>
            </w:ins>
          </w:p>
        </w:tc>
        <w:tc>
          <w:tcPr>
            <w:tcW w:w="2430" w:type="dxa"/>
            <w:vAlign w:val="center"/>
            <w:tcPrChange w:id="571" w:author="Wichert, RJ@Energy" w:date="2018-10-24T07:28:00Z">
              <w:tcPr>
                <w:tcW w:w="5265" w:type="dxa"/>
                <w:vAlign w:val="center"/>
              </w:tcPr>
            </w:tcPrChange>
          </w:tcPr>
          <w:p w14:paraId="343D60A1" w14:textId="217261AB" w:rsidR="00084B48" w:rsidRPr="00837C51" w:rsidRDefault="00084B48" w:rsidP="00084B48">
            <w:pPr>
              <w:pStyle w:val="FootnoteText"/>
              <w:keepNext/>
              <w:rPr>
                <w:ins w:id="572" w:author="Wichert, RJ@Energy" w:date="2018-10-24T07:28:00Z"/>
                <w:rFonts w:asciiTheme="minorHAnsi" w:hAnsiTheme="minorHAnsi"/>
                <w:sz w:val="18"/>
                <w:szCs w:val="18"/>
              </w:rPr>
            </w:pPr>
            <w:ins w:id="573" w:author="Wichert, RJ@Energy" w:date="2018-10-24T07:28:00Z">
              <w:r w:rsidRPr="00B57311">
                <w:rPr>
                  <w:rFonts w:asciiTheme="minorHAnsi" w:hAnsiTheme="minorHAnsi"/>
                  <w:sz w:val="18"/>
                  <w:szCs w:val="18"/>
                </w:rPr>
                <w:t>Verification Status</w:t>
              </w:r>
              <w:r>
                <w:rPr>
                  <w:rFonts w:asciiTheme="minorHAnsi" w:hAnsiTheme="minorHAnsi"/>
                  <w:sz w:val="18"/>
                  <w:szCs w:val="18"/>
                </w:rPr>
                <w:t>:</w:t>
              </w:r>
            </w:ins>
          </w:p>
        </w:tc>
        <w:tc>
          <w:tcPr>
            <w:tcW w:w="8100" w:type="dxa"/>
            <w:vAlign w:val="center"/>
            <w:tcPrChange w:id="574" w:author="Wichert, RJ@Energy" w:date="2018-10-24T07:28:00Z">
              <w:tcPr>
                <w:tcW w:w="5265" w:type="dxa"/>
                <w:vAlign w:val="center"/>
              </w:tcPr>
            </w:tcPrChange>
          </w:tcPr>
          <w:p w14:paraId="3C1993BF" w14:textId="77777777" w:rsidR="00084B48" w:rsidRDefault="00084B48" w:rsidP="00084B48">
            <w:pPr>
              <w:rPr>
                <w:ins w:id="575" w:author="Wichert, RJ@Energy" w:date="2018-10-24T07:28:00Z"/>
                <w:sz w:val="24"/>
                <w:szCs w:val="24"/>
              </w:rPr>
            </w:pPr>
            <w:ins w:id="576" w:author="Wichert, RJ@Energy" w:date="2018-10-24T07:28:00Z">
              <w:r>
                <w:rPr>
                  <w:rFonts w:ascii="Calibri" w:hAnsi="Calibri"/>
                  <w:sz w:val="18"/>
                </w:rPr>
                <w:t>&lt;&lt;user pick from list:</w:t>
              </w:r>
            </w:ins>
          </w:p>
          <w:p w14:paraId="3C45C9D3" w14:textId="77777777" w:rsidR="00084B48" w:rsidRDefault="00084B48" w:rsidP="00084B48">
            <w:pPr>
              <w:rPr>
                <w:ins w:id="577" w:author="Wichert, RJ@Energy" w:date="2018-10-24T07:28:00Z"/>
                <w:sz w:val="24"/>
                <w:szCs w:val="24"/>
              </w:rPr>
            </w:pPr>
            <w:ins w:id="578" w:author="Wichert, RJ@Energy" w:date="2018-10-24T07:28: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5C5C6969" w14:textId="77777777" w:rsidR="00084B48" w:rsidRDefault="00084B48" w:rsidP="00084B48">
            <w:pPr>
              <w:ind w:left="340" w:hanging="340"/>
              <w:rPr>
                <w:ins w:id="579" w:author="Wichert, RJ@Energy" w:date="2018-10-24T07:28:00Z"/>
                <w:sz w:val="24"/>
                <w:szCs w:val="24"/>
              </w:rPr>
            </w:pPr>
            <w:ins w:id="580" w:author="Wichert, RJ@Energy" w:date="2018-10-24T07:28: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45A06780" w14:textId="6044BF1A" w:rsidR="00084B48" w:rsidRPr="00837C51" w:rsidRDefault="00084B48" w:rsidP="00084B48">
            <w:pPr>
              <w:pStyle w:val="FootnoteText"/>
              <w:keepNext/>
              <w:rPr>
                <w:ins w:id="581" w:author="Wichert, RJ@Energy" w:date="2018-10-24T07:28:00Z"/>
                <w:rFonts w:asciiTheme="minorHAnsi" w:hAnsiTheme="minorHAnsi"/>
                <w:sz w:val="18"/>
                <w:szCs w:val="18"/>
              </w:rPr>
            </w:pPr>
            <w:ins w:id="582" w:author="Wichert, RJ@Energy" w:date="2018-10-24T07:28:00Z">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ins>
          </w:p>
        </w:tc>
      </w:tr>
      <w:tr w:rsidR="00084B48" w:rsidRPr="00D83E48" w14:paraId="0319DF64" w14:textId="77777777" w:rsidTr="00084B4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83" w:author="Wichert, RJ@Energy" w:date="2018-10-24T07:2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584" w:author="Wichert, RJ@Energy" w:date="2018-10-24T07:28:00Z"/>
          <w:trPrChange w:id="585" w:author="Wichert, RJ@Energy" w:date="2018-10-24T07:28:00Z">
            <w:trPr>
              <w:trHeight w:val="144"/>
            </w:trPr>
          </w:trPrChange>
        </w:trPr>
        <w:tc>
          <w:tcPr>
            <w:tcW w:w="468" w:type="dxa"/>
            <w:vAlign w:val="center"/>
            <w:tcPrChange w:id="586" w:author="Wichert, RJ@Energy" w:date="2018-10-24T07:28:00Z">
              <w:tcPr>
                <w:tcW w:w="468" w:type="dxa"/>
                <w:vAlign w:val="center"/>
              </w:tcPr>
            </w:tcPrChange>
          </w:tcPr>
          <w:p w14:paraId="6F69C226" w14:textId="4864401B" w:rsidR="00084B48" w:rsidRPr="00837C51" w:rsidRDefault="00084B48" w:rsidP="00084B48">
            <w:pPr>
              <w:pStyle w:val="FootnoteText"/>
              <w:keepNext/>
              <w:jc w:val="center"/>
              <w:rPr>
                <w:ins w:id="587" w:author="Wichert, RJ@Energy" w:date="2018-10-24T07:28:00Z"/>
                <w:rFonts w:asciiTheme="minorHAnsi" w:hAnsiTheme="minorHAnsi"/>
                <w:sz w:val="18"/>
                <w:szCs w:val="18"/>
              </w:rPr>
            </w:pPr>
            <w:ins w:id="588" w:author="Wichert, RJ@Energy" w:date="2018-10-24T07:28:00Z">
              <w:r>
                <w:rPr>
                  <w:rFonts w:asciiTheme="minorHAnsi" w:hAnsiTheme="minorHAnsi"/>
                  <w:sz w:val="18"/>
                  <w:szCs w:val="18"/>
                </w:rPr>
                <w:t>10</w:t>
              </w:r>
            </w:ins>
          </w:p>
        </w:tc>
        <w:tc>
          <w:tcPr>
            <w:tcW w:w="2430" w:type="dxa"/>
            <w:vAlign w:val="center"/>
            <w:tcPrChange w:id="589" w:author="Wichert, RJ@Energy" w:date="2018-10-24T07:28:00Z">
              <w:tcPr>
                <w:tcW w:w="5265" w:type="dxa"/>
                <w:vAlign w:val="center"/>
              </w:tcPr>
            </w:tcPrChange>
          </w:tcPr>
          <w:p w14:paraId="0CEF6106" w14:textId="48FC28B8" w:rsidR="00084B48" w:rsidRPr="00837C51" w:rsidRDefault="00084B48" w:rsidP="00084B48">
            <w:pPr>
              <w:pStyle w:val="FootnoteText"/>
              <w:keepNext/>
              <w:rPr>
                <w:ins w:id="590" w:author="Wichert, RJ@Energy" w:date="2018-10-24T07:28:00Z"/>
                <w:rFonts w:asciiTheme="minorHAnsi" w:hAnsiTheme="minorHAnsi"/>
                <w:sz w:val="18"/>
                <w:szCs w:val="18"/>
              </w:rPr>
            </w:pPr>
            <w:ins w:id="591" w:author="Wichert, RJ@Energy" w:date="2018-10-24T07:28:00Z">
              <w:r>
                <w:rPr>
                  <w:rFonts w:ascii="Calibri" w:hAnsi="Calibri"/>
                  <w:sz w:val="18"/>
                </w:rPr>
                <w:t>Correction Notes:</w:t>
              </w:r>
            </w:ins>
          </w:p>
        </w:tc>
        <w:tc>
          <w:tcPr>
            <w:tcW w:w="8100" w:type="dxa"/>
            <w:vAlign w:val="center"/>
            <w:tcPrChange w:id="592" w:author="Wichert, RJ@Energy" w:date="2018-10-24T07:28:00Z">
              <w:tcPr>
                <w:tcW w:w="5265" w:type="dxa"/>
                <w:vAlign w:val="center"/>
              </w:tcPr>
            </w:tcPrChange>
          </w:tcPr>
          <w:p w14:paraId="474A2929" w14:textId="0CB2FDAD" w:rsidR="00084B48" w:rsidRPr="00837C51" w:rsidRDefault="00084B48" w:rsidP="00084B48">
            <w:pPr>
              <w:pStyle w:val="FootnoteText"/>
              <w:keepNext/>
              <w:rPr>
                <w:ins w:id="593" w:author="Wichert, RJ@Energy" w:date="2018-10-24T07:28:00Z"/>
                <w:rFonts w:asciiTheme="minorHAnsi" w:hAnsiTheme="minorHAnsi"/>
                <w:sz w:val="18"/>
                <w:szCs w:val="18"/>
              </w:rPr>
            </w:pPr>
            <w:ins w:id="594" w:author="Wichert, RJ@Energy" w:date="2018-10-24T07:28: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084B48" w:rsidRPr="00D83E48" w14:paraId="1933EB47" w14:textId="77777777" w:rsidTr="004A1875">
        <w:trPr>
          <w:trHeight w:val="144"/>
        </w:trPr>
        <w:tc>
          <w:tcPr>
            <w:tcW w:w="10998" w:type="dxa"/>
            <w:gridSpan w:val="3"/>
            <w:vAlign w:val="center"/>
          </w:tcPr>
          <w:p w14:paraId="1933EB46" w14:textId="178E8029" w:rsidR="00084B48" w:rsidRPr="008D67CB" w:rsidRDefault="00084B48" w:rsidP="00084B48">
            <w:pPr>
              <w:pStyle w:val="FootnoteText"/>
              <w:keepNext/>
              <w:rPr>
                <w:rFonts w:asciiTheme="minorHAnsi" w:hAnsiTheme="minorHAnsi"/>
                <w:sz w:val="18"/>
                <w:szCs w:val="18"/>
              </w:rPr>
            </w:pPr>
            <w:ins w:id="595" w:author="Wichert, RJ@Energy" w:date="2018-10-24T07:28: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596" w:author="Wichert, RJ@Energy" w:date="2018-10-24T07:28:00Z">
              <w:r w:rsidRPr="008D67CB" w:rsidDel="008424E3">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1933EB48" w14:textId="4B000E4F" w:rsidR="001868E8" w:rsidRDefault="001868E8" w:rsidP="0009456E">
      <w:pPr>
        <w:rPr>
          <w:ins w:id="597" w:author="Wichert, RJ@Energy" w:date="2018-10-24T07:29: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084B48" w:rsidRPr="00DF3F73" w14:paraId="38AC73C3" w14:textId="77777777" w:rsidTr="00E72BA4">
        <w:trPr>
          <w:cantSplit/>
          <w:trHeight w:val="432"/>
          <w:ins w:id="598" w:author="Wichert, RJ@Energy" w:date="2018-10-24T07:29:00Z"/>
        </w:trPr>
        <w:tc>
          <w:tcPr>
            <w:tcW w:w="5000" w:type="pct"/>
            <w:gridSpan w:val="2"/>
            <w:vAlign w:val="center"/>
          </w:tcPr>
          <w:p w14:paraId="6581C432" w14:textId="77777777" w:rsidR="00084B48" w:rsidRPr="00DF3F73" w:rsidRDefault="00084B48" w:rsidP="00E72BA4">
            <w:pPr>
              <w:keepNext/>
              <w:rPr>
                <w:ins w:id="599" w:author="Wichert, RJ@Energy" w:date="2018-10-24T07:29:00Z"/>
                <w:rFonts w:asciiTheme="minorHAnsi" w:hAnsiTheme="minorHAnsi"/>
                <w:b/>
                <w:sz w:val="18"/>
                <w:szCs w:val="18"/>
              </w:rPr>
            </w:pPr>
            <w:ins w:id="600" w:author="Wichert, RJ@Energy" w:date="2018-10-24T07:29:00Z">
              <w:r>
                <w:rPr>
                  <w:rFonts w:asciiTheme="minorHAnsi" w:hAnsiTheme="minorHAnsi"/>
                  <w:b/>
                  <w:sz w:val="18"/>
                  <w:szCs w:val="18"/>
                </w:rPr>
                <w:t>G. Determination of HERS Verification Compliance</w:t>
              </w:r>
            </w:ins>
          </w:p>
          <w:p w14:paraId="3E50B13E" w14:textId="77777777" w:rsidR="00084B48" w:rsidRPr="00DF3F73" w:rsidRDefault="00084B48" w:rsidP="00E72BA4">
            <w:pPr>
              <w:keepNext/>
              <w:rPr>
                <w:ins w:id="601" w:author="Wichert, RJ@Energy" w:date="2018-10-24T07:29:00Z"/>
                <w:rFonts w:asciiTheme="minorHAnsi" w:hAnsiTheme="minorHAnsi"/>
                <w:sz w:val="18"/>
                <w:szCs w:val="18"/>
              </w:rPr>
            </w:pPr>
            <w:ins w:id="602" w:author="Wichert, RJ@Energy" w:date="2018-10-24T07:29: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084B48" w:rsidRPr="00DF3F73" w14:paraId="5F4D20E7" w14:textId="77777777" w:rsidTr="00E72BA4">
        <w:trPr>
          <w:cantSplit/>
          <w:trHeight w:val="432"/>
          <w:ins w:id="603" w:author="Wichert, RJ@Energy" w:date="2018-10-24T07:29:00Z"/>
        </w:trPr>
        <w:tc>
          <w:tcPr>
            <w:tcW w:w="253" w:type="pct"/>
            <w:vAlign w:val="center"/>
          </w:tcPr>
          <w:p w14:paraId="4AE1CA51" w14:textId="77777777" w:rsidR="00084B48" w:rsidRPr="00DF3F73" w:rsidDel="00C76C40" w:rsidRDefault="00084B48" w:rsidP="00E72BA4">
            <w:pPr>
              <w:keepNext/>
              <w:rPr>
                <w:ins w:id="604" w:author="Wichert, RJ@Energy" w:date="2018-10-24T07:29:00Z"/>
                <w:rFonts w:asciiTheme="minorHAnsi" w:hAnsiTheme="minorHAnsi"/>
                <w:sz w:val="18"/>
                <w:szCs w:val="18"/>
              </w:rPr>
            </w:pPr>
            <w:ins w:id="605" w:author="Wichert, RJ@Energy" w:date="2018-10-24T07:29: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531B7465" w14:textId="2FD104FD" w:rsidR="00084B48" w:rsidRPr="00DF3F73" w:rsidRDefault="00084B48">
            <w:pPr>
              <w:keepNext/>
              <w:spacing w:after="60"/>
              <w:rPr>
                <w:ins w:id="606" w:author="Wichert, RJ@Energy" w:date="2018-10-24T07:29:00Z"/>
                <w:rFonts w:asciiTheme="minorHAnsi" w:hAnsiTheme="minorHAnsi"/>
                <w:sz w:val="18"/>
                <w:szCs w:val="18"/>
              </w:rPr>
            </w:pPr>
            <w:ins w:id="607" w:author="Wichert, RJ@Energy" w:date="2018-10-24T07:29:00Z">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r>
                <w:rPr>
                  <w:rFonts w:asciiTheme="minorHAnsi" w:hAnsiTheme="minorHAnsi"/>
                  <w:sz w:val="18"/>
                  <w:szCs w:val="18"/>
                </w:rPr>
                <w:t xml:space="preserve">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5C31BC0C" w14:textId="77777777" w:rsidR="00084B48" w:rsidRPr="00D83E48" w:rsidRDefault="00084B48" w:rsidP="0009456E">
      <w:pPr>
        <w:rPr>
          <w:rFonts w:ascii="Calibri" w:hAnsi="Calibri"/>
        </w:rPr>
      </w:pPr>
    </w:p>
    <w:sectPr w:rsidR="00084B4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E6B7B" w14:textId="77777777" w:rsidR="004C5282" w:rsidRDefault="004C5282">
      <w:r>
        <w:separator/>
      </w:r>
    </w:p>
  </w:endnote>
  <w:endnote w:type="continuationSeparator" w:id="0">
    <w:p w14:paraId="17241580" w14:textId="77777777" w:rsidR="004C5282" w:rsidRDefault="004C5282">
      <w:r>
        <w:continuationSeparator/>
      </w:r>
    </w:p>
  </w:endnote>
  <w:endnote w:type="continuationNotice" w:id="1">
    <w:p w14:paraId="2D6C86B0" w14:textId="77777777" w:rsidR="004C5282" w:rsidRDefault="004C5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4C5282" w:rsidRPr="00CB64DD" w:rsidRDefault="004C5282" w:rsidP="007B33F2">
    <w:pPr>
      <w:pStyle w:val="Footer"/>
    </w:pPr>
    <w:r w:rsidRPr="00CB64DD">
      <w:t xml:space="preserve">Registration Number:                                                           Registration Date/Time:                                           HERS Provider:                       </w:t>
    </w:r>
  </w:p>
  <w:p w14:paraId="1933EB62" w14:textId="4E160AF1" w:rsidR="004C5282" w:rsidRPr="00CB64DD" w:rsidRDefault="004C5282">
    <w:pPr>
      <w:pStyle w:val="Footer"/>
    </w:pPr>
    <w:r w:rsidRPr="00CB64DD">
      <w:t>CA Building Energy Efficiency Standards - 201</w:t>
    </w:r>
    <w:del w:id="172" w:author="Ferris, Elizabeth@Energy" w:date="2018-08-13T11:04:00Z">
      <w:r w:rsidDel="008E4834">
        <w:delText>6</w:delText>
      </w:r>
    </w:del>
    <w:ins w:id="173" w:author="Ferris, Elizabeth@Energy" w:date="2018-08-13T11:04:00Z">
      <w:r>
        <w:t>9</w:t>
      </w:r>
    </w:ins>
    <w:r w:rsidRPr="00CB64DD">
      <w:t xml:space="preserve"> Residential Compliance</w:t>
    </w:r>
    <w:r w:rsidRPr="00CB64DD">
      <w:tab/>
    </w:r>
    <w:del w:id="174" w:author="Ferris, Elizabeth@Energy" w:date="2018-08-13T11:04:00Z">
      <w:r w:rsidDel="008E4834">
        <w:delText>October 2016</w:delText>
      </w:r>
    </w:del>
    <w:ins w:id="175" w:author="Ferris, Elizabeth@Energy" w:date="2018-08-13T11:04:00Z">
      <w:r>
        <w:t>January 20</w:t>
      </w:r>
    </w:ins>
    <w:ins w:id="176" w:author="Smith, Alexis@Energy" w:date="2018-12-13T11:10:00Z">
      <w:r>
        <w:t>19</w:t>
      </w:r>
    </w:ins>
    <w:ins w:id="177" w:author="Ferris, Elizabeth@Energy" w:date="2018-08-13T11:04:00Z">
      <w:del w:id="178" w:author="Smith, Alexis@Energy" w:date="2018-12-13T11:10:00Z">
        <w:r w:rsidDel="00E72BA4">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4C5282" w:rsidRPr="00CB64DD" w:rsidRDefault="004C5282">
    <w:pPr>
      <w:pStyle w:val="Footer"/>
    </w:pPr>
    <w:r w:rsidRPr="00CB64DD">
      <w:t xml:space="preserve">Registration Number:                                                           Registration Date/Time:                                           HERS Provider:                       </w:t>
    </w:r>
  </w:p>
  <w:p w14:paraId="1933EB73" w14:textId="77777777" w:rsidR="004C5282" w:rsidRPr="00CB64DD" w:rsidRDefault="004C5282">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45BD2533" w:rsidR="004C5282" w:rsidRPr="00CB64DD" w:rsidRDefault="004C5282" w:rsidP="007B33F2">
    <w:pPr>
      <w:pStyle w:val="Footer"/>
    </w:pPr>
    <w:r w:rsidRPr="00CB64DD">
      <w:t>CA Building Energy Efficiency Standards - 201</w:t>
    </w:r>
    <w:del w:id="197" w:author="Ferris, Elizabeth@Energy" w:date="2018-08-13T11:05:00Z">
      <w:r w:rsidDel="008E4834">
        <w:delText>6</w:delText>
      </w:r>
    </w:del>
    <w:ins w:id="198" w:author="Ferris, Elizabeth@Energy" w:date="2018-08-13T11:05:00Z">
      <w:r>
        <w:t>9</w:t>
      </w:r>
    </w:ins>
    <w:r w:rsidRPr="00CB64DD">
      <w:t xml:space="preserve"> Residential Compliance</w:t>
    </w:r>
    <w:r w:rsidRPr="00CB64DD">
      <w:tab/>
    </w:r>
    <w:del w:id="199" w:author="Ferris, Elizabeth@Energy" w:date="2018-08-13T11:05:00Z">
      <w:r w:rsidDel="008E4834">
        <w:delText>October 2016</w:delText>
      </w:r>
    </w:del>
    <w:ins w:id="200" w:author="Ferris, Elizabeth@Energy" w:date="2018-08-13T11:05:00Z">
      <w:r>
        <w:t>January 20</w:t>
      </w:r>
      <w:del w:id="201" w:author="Smith, Alexis@Energy" w:date="2018-12-13T11:09:00Z">
        <w:r w:rsidDel="00E72BA4">
          <w:delText>20</w:delText>
        </w:r>
      </w:del>
    </w:ins>
    <w:ins w:id="202" w:author="Smith, Alexis@Energy" w:date="2018-12-13T11:09: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4C5282" w:rsidRPr="00CB64DD" w:rsidRDefault="004C5282">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9A3BF" w14:textId="77777777" w:rsidR="004C5282" w:rsidRDefault="004C5282">
      <w:r>
        <w:separator/>
      </w:r>
    </w:p>
  </w:footnote>
  <w:footnote w:type="continuationSeparator" w:id="0">
    <w:p w14:paraId="4C22A6A9" w14:textId="77777777" w:rsidR="004C5282" w:rsidRDefault="004C5282">
      <w:r>
        <w:continuationSeparator/>
      </w:r>
    </w:p>
  </w:footnote>
  <w:footnote w:type="continuationNotice" w:id="1">
    <w:p w14:paraId="58D1B98E" w14:textId="77777777" w:rsidR="004C5282" w:rsidRDefault="004C52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4C5282" w:rsidRDefault="00FE772B">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4C5282" w:rsidRPr="007770C5" w:rsidRDefault="004C5282"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FE772B">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4C5282" w:rsidRPr="007770C5" w:rsidRDefault="004C5282"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4BFC5FCB" w:rsidR="004C5282" w:rsidRPr="007770C5" w:rsidRDefault="004C5282" w:rsidP="00986D7B">
    <w:pPr>
      <w:suppressAutoHyphens/>
      <w:ind w:left="-90"/>
      <w:rPr>
        <w:rFonts w:ascii="Arial" w:hAnsi="Arial" w:cs="Arial"/>
        <w:sz w:val="14"/>
        <w:szCs w:val="14"/>
      </w:rPr>
    </w:pPr>
    <w:r>
      <w:rPr>
        <w:rFonts w:ascii="Arial" w:hAnsi="Arial" w:cs="Arial"/>
        <w:sz w:val="14"/>
        <w:szCs w:val="14"/>
      </w:rPr>
      <w:t>CEC-CF</w:t>
    </w:r>
    <w:del w:id="161" w:author="Wichert, RJ@Energy" w:date="2018-10-25T08:53:00Z">
      <w:r w:rsidDel="00297712">
        <w:rPr>
          <w:rFonts w:ascii="Arial" w:hAnsi="Arial" w:cs="Arial"/>
          <w:sz w:val="14"/>
          <w:szCs w:val="14"/>
        </w:rPr>
        <w:delText>2</w:delText>
      </w:r>
    </w:del>
    <w:ins w:id="162" w:author="Wichert, RJ@Energy" w:date="2018-10-25T08:53:00Z">
      <w:r>
        <w:rPr>
          <w:rFonts w:ascii="Arial" w:hAnsi="Arial" w:cs="Arial"/>
          <w:sz w:val="14"/>
          <w:szCs w:val="14"/>
        </w:rPr>
        <w:t>3</w:t>
      </w:r>
    </w:ins>
    <w:r>
      <w:rPr>
        <w:rFonts w:ascii="Arial" w:hAnsi="Arial" w:cs="Arial"/>
        <w:sz w:val="14"/>
        <w:szCs w:val="14"/>
      </w:rPr>
      <w:t>R-MCH-23-H</w:t>
    </w:r>
    <w:r w:rsidRPr="007770C5">
      <w:rPr>
        <w:rFonts w:ascii="Arial" w:hAnsi="Arial" w:cs="Arial"/>
        <w:sz w:val="14"/>
        <w:szCs w:val="14"/>
      </w:rPr>
      <w:t xml:space="preserve"> (Revised </w:t>
    </w:r>
    <w:ins w:id="163" w:author="Ferris, Elizabeth@Energy" w:date="2018-08-13T11:04:00Z">
      <w:r>
        <w:rPr>
          <w:rFonts w:ascii="Arial" w:hAnsi="Arial" w:cs="Arial"/>
          <w:sz w:val="14"/>
          <w:szCs w:val="14"/>
        </w:rPr>
        <w:t>0</w:t>
      </w:r>
    </w:ins>
    <w:r>
      <w:rPr>
        <w:rFonts w:ascii="Arial" w:hAnsi="Arial" w:cs="Arial"/>
        <w:sz w:val="14"/>
        <w:szCs w:val="14"/>
      </w:rPr>
      <w:t>1</w:t>
    </w:r>
    <w:ins w:id="164" w:author="Ferris, Elizabeth@Energy" w:date="2018-08-13T11:04:00Z">
      <w:r>
        <w:rPr>
          <w:rFonts w:ascii="Arial" w:hAnsi="Arial" w:cs="Arial"/>
          <w:sz w:val="14"/>
          <w:szCs w:val="14"/>
        </w:rPr>
        <w:t>/</w:t>
      </w:r>
      <w:del w:id="165" w:author="Smith, Alexis@Energy" w:date="2018-12-13T11:09:00Z">
        <w:r w:rsidDel="00E72BA4">
          <w:rPr>
            <w:rFonts w:ascii="Arial" w:hAnsi="Arial" w:cs="Arial"/>
            <w:sz w:val="14"/>
            <w:szCs w:val="14"/>
          </w:rPr>
          <w:delText>20</w:delText>
        </w:r>
      </w:del>
    </w:ins>
    <w:ins w:id="166" w:author="Smith, Alexis@Energy" w:date="2018-12-13T11:10:00Z">
      <w:r>
        <w:rPr>
          <w:rFonts w:ascii="Arial" w:hAnsi="Arial" w:cs="Arial"/>
          <w:sz w:val="14"/>
          <w:szCs w:val="14"/>
        </w:rPr>
        <w:t>19</w:t>
      </w:r>
    </w:ins>
    <w:del w:id="167" w:author="Ferris, Elizabeth@Energy" w:date="2018-08-13T11:04:00Z">
      <w:r w:rsidDel="008E4834">
        <w:rPr>
          <w:rFonts w:ascii="Arial" w:hAnsi="Arial" w:cs="Arial"/>
          <w:sz w:val="14"/>
          <w:szCs w:val="14"/>
        </w:rPr>
        <w:delText>0/16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4C5282" w:rsidRPr="00F85124" w14:paraId="1933EB53" w14:textId="77777777" w:rsidTr="00986D7B">
      <w:trPr>
        <w:cantSplit/>
        <w:trHeight w:val="288"/>
      </w:trPr>
      <w:tc>
        <w:tcPr>
          <w:tcW w:w="4016" w:type="pct"/>
          <w:gridSpan w:val="3"/>
          <w:tcBorders>
            <w:right w:val="nil"/>
          </w:tcBorders>
          <w:vAlign w:val="center"/>
        </w:tcPr>
        <w:p w14:paraId="1933EB51" w14:textId="779F0554" w:rsidR="004C5282" w:rsidRPr="00F85124" w:rsidRDefault="004C5282" w:rsidP="00E72BA4">
          <w:pPr>
            <w:pStyle w:val="Heading1"/>
            <w:rPr>
              <w:rFonts w:ascii="Calibri" w:hAnsi="Calibri"/>
              <w:b w:val="0"/>
              <w:bCs/>
              <w:sz w:val="20"/>
            </w:rPr>
          </w:pPr>
          <w:r>
            <w:rPr>
              <w:rFonts w:ascii="Calibri" w:hAnsi="Calibri"/>
              <w:b w:val="0"/>
              <w:bCs/>
              <w:sz w:val="20"/>
            </w:rPr>
            <w:t xml:space="preserve">CERTIFICATE OF </w:t>
          </w:r>
          <w:del w:id="168" w:author="Smith, Alexis@Energy" w:date="2018-12-13T11:09:00Z">
            <w:r w:rsidDel="00E72BA4">
              <w:rPr>
                <w:rFonts w:ascii="Calibri" w:hAnsi="Calibri"/>
                <w:b w:val="0"/>
                <w:bCs/>
                <w:sz w:val="20"/>
              </w:rPr>
              <w:delText>INSTALLATION</w:delText>
            </w:r>
          </w:del>
          <w:ins w:id="169" w:author="Smith, Alexis@Energy" w:date="2018-12-13T11:09:00Z">
            <w:r>
              <w:rPr>
                <w:rFonts w:ascii="Calibri" w:hAnsi="Calibri"/>
                <w:b w:val="0"/>
                <w:bCs/>
                <w:sz w:val="20"/>
              </w:rPr>
              <w:t>VERIFICATION</w:t>
            </w:r>
          </w:ins>
        </w:p>
      </w:tc>
      <w:tc>
        <w:tcPr>
          <w:tcW w:w="984" w:type="pct"/>
          <w:tcBorders>
            <w:left w:val="nil"/>
          </w:tcBorders>
          <w:tcMar>
            <w:left w:w="115" w:type="dxa"/>
            <w:right w:w="115" w:type="dxa"/>
          </w:tcMar>
          <w:vAlign w:val="center"/>
        </w:tcPr>
        <w:p w14:paraId="1933EB52" w14:textId="1085427A" w:rsidR="004C5282" w:rsidRPr="00F85124" w:rsidRDefault="004C5282">
          <w:pPr>
            <w:pStyle w:val="Heading1"/>
            <w:jc w:val="right"/>
            <w:rPr>
              <w:rFonts w:ascii="Calibri" w:hAnsi="Calibri"/>
              <w:b w:val="0"/>
              <w:bCs/>
              <w:sz w:val="20"/>
            </w:rPr>
          </w:pPr>
          <w:r>
            <w:rPr>
              <w:rFonts w:ascii="Calibri" w:hAnsi="Calibri"/>
              <w:b w:val="0"/>
              <w:bCs/>
              <w:sz w:val="20"/>
            </w:rPr>
            <w:t>CF</w:t>
          </w:r>
          <w:del w:id="170" w:author="Wichert, RJ@Energy" w:date="2018-10-25T08:53:00Z">
            <w:r w:rsidDel="00297712">
              <w:rPr>
                <w:rFonts w:ascii="Calibri" w:hAnsi="Calibri"/>
                <w:b w:val="0"/>
                <w:bCs/>
                <w:sz w:val="20"/>
              </w:rPr>
              <w:delText>2</w:delText>
            </w:r>
          </w:del>
          <w:ins w:id="171" w:author="Wichert, RJ@Energy" w:date="2018-10-25T08:53:00Z">
            <w:r>
              <w:rPr>
                <w:rFonts w:ascii="Calibri" w:hAnsi="Calibri"/>
                <w:b w:val="0"/>
                <w:bCs/>
                <w:sz w:val="20"/>
              </w:rPr>
              <w:t>3</w:t>
            </w:r>
          </w:ins>
          <w:r>
            <w:rPr>
              <w:rFonts w:ascii="Calibri" w:hAnsi="Calibri"/>
              <w:b w:val="0"/>
              <w:bCs/>
              <w:sz w:val="20"/>
            </w:rPr>
            <w:t>R-MCH-23-H</w:t>
          </w:r>
        </w:p>
      </w:tc>
    </w:tr>
    <w:tr w:rsidR="004C5282" w:rsidRPr="00F85124" w14:paraId="1933EB56" w14:textId="77777777" w:rsidTr="007924C2">
      <w:trPr>
        <w:cantSplit/>
        <w:trHeight w:val="288"/>
      </w:trPr>
      <w:tc>
        <w:tcPr>
          <w:tcW w:w="2500" w:type="pct"/>
          <w:gridSpan w:val="2"/>
          <w:tcBorders>
            <w:right w:val="nil"/>
          </w:tcBorders>
        </w:tcPr>
        <w:p w14:paraId="1933EB54" w14:textId="77777777" w:rsidR="004C5282" w:rsidRPr="002E105D" w:rsidRDefault="004C5282"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55855329" w:rsidR="004C5282" w:rsidRPr="00F85124" w:rsidRDefault="004C528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E772B">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772B">
            <w:rPr>
              <w:rFonts w:ascii="Calibri" w:hAnsi="Calibri"/>
              <w:bCs/>
              <w:noProof/>
            </w:rPr>
            <w:t>3</w:t>
          </w:r>
          <w:r>
            <w:rPr>
              <w:rFonts w:ascii="Calibri" w:hAnsi="Calibri"/>
              <w:bCs/>
              <w:noProof/>
            </w:rPr>
            <w:fldChar w:fldCharType="end"/>
          </w:r>
          <w:r w:rsidRPr="00F85124">
            <w:rPr>
              <w:rFonts w:ascii="Calibri" w:hAnsi="Calibri"/>
              <w:bCs/>
            </w:rPr>
            <w:t>)</w:t>
          </w:r>
        </w:p>
      </w:tc>
    </w:tr>
    <w:tr w:rsidR="004C5282" w:rsidRPr="00F85124" w14:paraId="1933EB5A" w14:textId="77777777" w:rsidTr="00986D7B">
      <w:trPr>
        <w:cantSplit/>
        <w:trHeight w:val="288"/>
      </w:trPr>
      <w:tc>
        <w:tcPr>
          <w:tcW w:w="0" w:type="auto"/>
        </w:tcPr>
        <w:p w14:paraId="1933EB57" w14:textId="77777777" w:rsidR="004C5282" w:rsidRPr="00F85124" w:rsidRDefault="004C5282"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4C5282" w:rsidRPr="00F85124" w:rsidRDefault="004C5282"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4C5282" w:rsidRPr="00F85124" w:rsidRDefault="004C5282" w:rsidP="007924C2">
          <w:pPr>
            <w:rPr>
              <w:rFonts w:ascii="Calibri" w:hAnsi="Calibri"/>
              <w:sz w:val="12"/>
              <w:szCs w:val="12"/>
            </w:rPr>
          </w:pPr>
          <w:r w:rsidRPr="00F85124">
            <w:rPr>
              <w:rFonts w:ascii="Calibri" w:hAnsi="Calibri"/>
              <w:sz w:val="12"/>
              <w:szCs w:val="12"/>
            </w:rPr>
            <w:t>Permit Number:</w:t>
          </w:r>
        </w:p>
      </w:tc>
    </w:tr>
    <w:tr w:rsidR="004C5282" w:rsidRPr="00F85124" w14:paraId="1933EB5E" w14:textId="77777777" w:rsidTr="00986D7B">
      <w:trPr>
        <w:cantSplit/>
        <w:trHeight w:val="288"/>
      </w:trPr>
      <w:tc>
        <w:tcPr>
          <w:tcW w:w="0" w:type="auto"/>
        </w:tcPr>
        <w:p w14:paraId="1933EB5B" w14:textId="77777777" w:rsidR="004C5282" w:rsidRPr="00F85124" w:rsidRDefault="004C5282"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4C5282" w:rsidRPr="00F85124" w:rsidRDefault="004C5282"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4C5282" w:rsidRPr="00F85124" w:rsidRDefault="004C5282"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4C5282" w:rsidRDefault="004C5282"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4C5282" w:rsidRPr="00F85124" w14:paraId="1933EB65" w14:textId="77777777" w:rsidTr="002E105D">
      <w:trPr>
        <w:cantSplit/>
        <w:trHeight w:val="288"/>
      </w:trPr>
      <w:tc>
        <w:tcPr>
          <w:tcW w:w="3738" w:type="pct"/>
          <w:gridSpan w:val="3"/>
          <w:tcBorders>
            <w:right w:val="nil"/>
          </w:tcBorders>
          <w:vAlign w:val="center"/>
        </w:tcPr>
        <w:p w14:paraId="1933EB63" w14:textId="762F216B" w:rsidR="004C5282" w:rsidRPr="00F85124" w:rsidRDefault="004C5282"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4C5282" w:rsidRPr="00F85124" w:rsidRDefault="004C5282" w:rsidP="002E105D">
          <w:pPr>
            <w:pStyle w:val="Heading1"/>
            <w:jc w:val="right"/>
            <w:rPr>
              <w:rFonts w:ascii="Calibri" w:hAnsi="Calibri"/>
              <w:b w:val="0"/>
              <w:bCs/>
              <w:sz w:val="20"/>
            </w:rPr>
          </w:pPr>
          <w:r>
            <w:rPr>
              <w:rFonts w:ascii="Calibri" w:hAnsi="Calibri"/>
              <w:b w:val="0"/>
              <w:bCs/>
              <w:sz w:val="20"/>
            </w:rPr>
            <w:t>CF2R-MCH-23-H</w:t>
          </w:r>
        </w:p>
      </w:tc>
    </w:tr>
    <w:tr w:rsidR="004C5282" w:rsidRPr="00F85124" w14:paraId="1933EB68" w14:textId="77777777" w:rsidTr="007924C2">
      <w:trPr>
        <w:cantSplit/>
        <w:trHeight w:val="288"/>
      </w:trPr>
      <w:tc>
        <w:tcPr>
          <w:tcW w:w="2500" w:type="pct"/>
          <w:gridSpan w:val="2"/>
          <w:tcBorders>
            <w:right w:val="nil"/>
          </w:tcBorders>
        </w:tcPr>
        <w:p w14:paraId="1933EB66" w14:textId="77777777" w:rsidR="004C5282" w:rsidRPr="002E105D" w:rsidRDefault="004C528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4C5282" w:rsidRPr="00F85124" w:rsidRDefault="004C528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4C5282" w:rsidRPr="00F85124" w14:paraId="1933EB6C" w14:textId="77777777" w:rsidTr="002E105D">
      <w:trPr>
        <w:cantSplit/>
        <w:trHeight w:val="288"/>
      </w:trPr>
      <w:tc>
        <w:tcPr>
          <w:tcW w:w="0" w:type="auto"/>
        </w:tcPr>
        <w:p w14:paraId="1933EB69" w14:textId="77777777" w:rsidR="004C5282" w:rsidRPr="00F85124" w:rsidRDefault="004C5282"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4C5282" w:rsidRPr="00F85124" w:rsidRDefault="004C5282"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4C5282" w:rsidRPr="00F85124" w:rsidRDefault="004C5282" w:rsidP="007924C2">
          <w:pPr>
            <w:rPr>
              <w:rFonts w:ascii="Calibri" w:hAnsi="Calibri"/>
              <w:sz w:val="12"/>
              <w:szCs w:val="12"/>
            </w:rPr>
          </w:pPr>
          <w:r w:rsidRPr="00F85124">
            <w:rPr>
              <w:rFonts w:ascii="Calibri" w:hAnsi="Calibri"/>
              <w:sz w:val="12"/>
              <w:szCs w:val="12"/>
            </w:rPr>
            <w:t>Permit Number:</w:t>
          </w:r>
        </w:p>
      </w:tc>
    </w:tr>
    <w:tr w:rsidR="004C5282" w:rsidRPr="00F85124" w14:paraId="1933EB70" w14:textId="77777777" w:rsidTr="002E105D">
      <w:trPr>
        <w:cantSplit/>
        <w:trHeight w:val="288"/>
      </w:trPr>
      <w:tc>
        <w:tcPr>
          <w:tcW w:w="0" w:type="auto"/>
        </w:tcPr>
        <w:p w14:paraId="1933EB6D" w14:textId="77777777" w:rsidR="004C5282" w:rsidRPr="00F85124" w:rsidRDefault="004C5282"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4C5282" w:rsidRPr="00F85124" w:rsidRDefault="004C5282"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4C5282" w:rsidRPr="00F85124" w:rsidRDefault="004C5282" w:rsidP="007924C2">
          <w:pPr>
            <w:rPr>
              <w:rFonts w:ascii="Calibri" w:hAnsi="Calibri"/>
              <w:sz w:val="12"/>
              <w:szCs w:val="12"/>
              <w:vertAlign w:val="superscript"/>
            </w:rPr>
          </w:pPr>
          <w:r w:rsidRPr="00F85124">
            <w:rPr>
              <w:rFonts w:ascii="Calibri" w:hAnsi="Calibri"/>
              <w:sz w:val="12"/>
              <w:szCs w:val="12"/>
            </w:rPr>
            <w:t>Zip Code</w:t>
          </w:r>
        </w:p>
      </w:tc>
    </w:tr>
  </w:tbl>
  <w:p w14:paraId="1933EB71" w14:textId="0921F49F" w:rsidR="004C5282" w:rsidRDefault="00FE772B">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4C5282" w:rsidRDefault="00FE772B">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C5282" w:rsidRPr="00F85124" w14:paraId="1933EB77" w14:textId="77777777" w:rsidTr="00CB64DD">
      <w:trPr>
        <w:cantSplit/>
        <w:trHeight w:val="288"/>
      </w:trPr>
      <w:tc>
        <w:tcPr>
          <w:tcW w:w="4016" w:type="pct"/>
          <w:gridSpan w:val="2"/>
          <w:tcBorders>
            <w:right w:val="nil"/>
          </w:tcBorders>
          <w:vAlign w:val="center"/>
        </w:tcPr>
        <w:p w14:paraId="1933EB75" w14:textId="4573A5B8" w:rsidR="004C5282" w:rsidRPr="00F85124" w:rsidRDefault="004C5282" w:rsidP="00E72BA4">
          <w:pPr>
            <w:pStyle w:val="Heading1"/>
            <w:rPr>
              <w:rFonts w:ascii="Calibri" w:hAnsi="Calibri"/>
              <w:b w:val="0"/>
              <w:bCs/>
              <w:sz w:val="20"/>
            </w:rPr>
          </w:pPr>
          <w:r>
            <w:rPr>
              <w:rFonts w:ascii="Calibri" w:hAnsi="Calibri"/>
              <w:b w:val="0"/>
              <w:bCs/>
              <w:sz w:val="20"/>
            </w:rPr>
            <w:t xml:space="preserve">CERTIFICATE OF </w:t>
          </w:r>
          <w:del w:id="195" w:author="Smith, Alexis@Energy" w:date="2018-12-13T11:09:00Z">
            <w:r w:rsidDel="00E72BA4">
              <w:rPr>
                <w:rFonts w:ascii="Calibri" w:hAnsi="Calibri"/>
                <w:b w:val="0"/>
                <w:bCs/>
                <w:sz w:val="20"/>
              </w:rPr>
              <w:delText xml:space="preserve">INSTALLATION </w:delText>
            </w:r>
          </w:del>
          <w:ins w:id="196" w:author="Smith, Alexis@Energy" w:date="2018-12-13T11:09:00Z">
            <w:r>
              <w:rPr>
                <w:rFonts w:ascii="Calibri" w:hAnsi="Calibri"/>
                <w:b w:val="0"/>
                <w:bCs/>
                <w:sz w:val="20"/>
              </w:rPr>
              <w:t xml:space="preserve">VERIFICATION </w:t>
            </w:r>
          </w:ins>
          <w:r>
            <w:rPr>
              <w:rFonts w:ascii="Calibri" w:hAnsi="Calibri"/>
              <w:b w:val="0"/>
              <w:bCs/>
              <w:sz w:val="20"/>
            </w:rPr>
            <w:t>– USER INSTRUCTIONS</w:t>
          </w:r>
        </w:p>
      </w:tc>
      <w:tc>
        <w:tcPr>
          <w:tcW w:w="984" w:type="pct"/>
          <w:tcBorders>
            <w:left w:val="nil"/>
          </w:tcBorders>
          <w:tcMar>
            <w:left w:w="115" w:type="dxa"/>
            <w:right w:w="115" w:type="dxa"/>
          </w:tcMar>
          <w:vAlign w:val="center"/>
        </w:tcPr>
        <w:p w14:paraId="1933EB76" w14:textId="77777777" w:rsidR="004C5282" w:rsidRPr="00F85124" w:rsidRDefault="004C5282" w:rsidP="007924C2">
          <w:pPr>
            <w:pStyle w:val="Heading1"/>
            <w:jc w:val="right"/>
            <w:rPr>
              <w:rFonts w:ascii="Calibri" w:hAnsi="Calibri"/>
              <w:b w:val="0"/>
              <w:bCs/>
              <w:sz w:val="20"/>
            </w:rPr>
          </w:pPr>
          <w:r>
            <w:rPr>
              <w:rFonts w:ascii="Calibri" w:hAnsi="Calibri"/>
              <w:b w:val="0"/>
              <w:bCs/>
              <w:sz w:val="20"/>
            </w:rPr>
            <w:t>CF2R-MCH-23-H</w:t>
          </w:r>
        </w:p>
      </w:tc>
    </w:tr>
    <w:tr w:rsidR="004C5282" w:rsidRPr="00F85124" w14:paraId="1933EB7A" w14:textId="77777777" w:rsidTr="007924C2">
      <w:trPr>
        <w:cantSplit/>
        <w:trHeight w:val="288"/>
      </w:trPr>
      <w:tc>
        <w:tcPr>
          <w:tcW w:w="2500" w:type="pct"/>
          <w:tcBorders>
            <w:right w:val="nil"/>
          </w:tcBorders>
        </w:tcPr>
        <w:p w14:paraId="1933EB78" w14:textId="77777777" w:rsidR="004C5282" w:rsidRPr="002E105D" w:rsidRDefault="004C5282"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3C9D395B" w:rsidR="004C5282" w:rsidRPr="00F85124" w:rsidRDefault="004C528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E772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772B">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00A962C8" w:rsidR="004C5282" w:rsidRDefault="00FE772B"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C5282" w:rsidRPr="00F85124" w14:paraId="1933EB7F" w14:textId="77777777" w:rsidTr="002E105D">
      <w:trPr>
        <w:cantSplit/>
        <w:trHeight w:val="288"/>
      </w:trPr>
      <w:tc>
        <w:tcPr>
          <w:tcW w:w="4016" w:type="pct"/>
          <w:gridSpan w:val="2"/>
          <w:tcBorders>
            <w:right w:val="nil"/>
          </w:tcBorders>
          <w:vAlign w:val="center"/>
        </w:tcPr>
        <w:p w14:paraId="1933EB7D" w14:textId="4A976093" w:rsidR="004C5282" w:rsidRPr="00F85124" w:rsidRDefault="004C5282"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4C5282" w:rsidRPr="00F85124" w:rsidRDefault="004C5282" w:rsidP="002E105D">
          <w:pPr>
            <w:pStyle w:val="Heading1"/>
            <w:jc w:val="right"/>
            <w:rPr>
              <w:rFonts w:ascii="Calibri" w:hAnsi="Calibri"/>
              <w:b w:val="0"/>
              <w:bCs/>
              <w:sz w:val="20"/>
            </w:rPr>
          </w:pPr>
          <w:r>
            <w:rPr>
              <w:rFonts w:ascii="Calibri" w:hAnsi="Calibri"/>
              <w:b w:val="0"/>
              <w:bCs/>
              <w:sz w:val="20"/>
            </w:rPr>
            <w:t>CF2R-MCH-23-H</w:t>
          </w:r>
        </w:p>
      </w:tc>
    </w:tr>
    <w:tr w:rsidR="004C5282" w:rsidRPr="00F85124" w14:paraId="1933EB82" w14:textId="77777777" w:rsidTr="007924C2">
      <w:trPr>
        <w:cantSplit/>
        <w:trHeight w:val="288"/>
      </w:trPr>
      <w:tc>
        <w:tcPr>
          <w:tcW w:w="2500" w:type="pct"/>
          <w:tcBorders>
            <w:right w:val="nil"/>
          </w:tcBorders>
        </w:tcPr>
        <w:p w14:paraId="1933EB80" w14:textId="77777777" w:rsidR="004C5282" w:rsidRPr="002E105D" w:rsidRDefault="004C528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4C5282" w:rsidRPr="00F85124" w:rsidRDefault="004C528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2C60D46D" w:rsidR="004C5282" w:rsidRDefault="00FE772B">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4C5282" w:rsidRDefault="00FE772B">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C5282" w:rsidRPr="00F85124" w14:paraId="1933EB88" w14:textId="77777777" w:rsidTr="00CB64DD">
      <w:trPr>
        <w:cantSplit/>
        <w:trHeight w:val="288"/>
      </w:trPr>
      <w:tc>
        <w:tcPr>
          <w:tcW w:w="4016" w:type="pct"/>
          <w:gridSpan w:val="2"/>
          <w:tcBorders>
            <w:right w:val="nil"/>
          </w:tcBorders>
          <w:vAlign w:val="center"/>
        </w:tcPr>
        <w:p w14:paraId="1933EB86" w14:textId="4E7DA74E" w:rsidR="004C5282" w:rsidRPr="00F85124" w:rsidRDefault="004C5282" w:rsidP="00E72BA4">
          <w:pPr>
            <w:pStyle w:val="Heading1"/>
            <w:rPr>
              <w:rFonts w:ascii="Calibri" w:hAnsi="Calibri"/>
              <w:b w:val="0"/>
              <w:bCs/>
              <w:sz w:val="20"/>
            </w:rPr>
          </w:pPr>
          <w:r>
            <w:rPr>
              <w:rFonts w:ascii="Calibri" w:hAnsi="Calibri"/>
              <w:b w:val="0"/>
              <w:bCs/>
              <w:sz w:val="20"/>
            </w:rPr>
            <w:t xml:space="preserve">CERTIFICATE OF </w:t>
          </w:r>
          <w:del w:id="608" w:author="Smith, Alexis@Energy" w:date="2018-12-13T11:09:00Z">
            <w:r w:rsidDel="00E72BA4">
              <w:rPr>
                <w:rFonts w:ascii="Calibri" w:hAnsi="Calibri"/>
                <w:b w:val="0"/>
                <w:bCs/>
                <w:sz w:val="20"/>
              </w:rPr>
              <w:delText xml:space="preserve">INSTALLATION </w:delText>
            </w:r>
          </w:del>
          <w:ins w:id="609" w:author="Smith, Alexis@Energy" w:date="2018-12-13T11:09:00Z">
            <w:r>
              <w:rPr>
                <w:rFonts w:ascii="Calibri" w:hAnsi="Calibri"/>
                <w:b w:val="0"/>
                <w:bCs/>
                <w:sz w:val="20"/>
              </w:rPr>
              <w:t xml:space="preserve">VERIFICATION </w:t>
            </w:r>
          </w:ins>
          <w:r>
            <w:rPr>
              <w:rFonts w:ascii="Calibri" w:hAnsi="Calibri"/>
              <w:b w:val="0"/>
              <w:bCs/>
              <w:sz w:val="20"/>
            </w:rPr>
            <w:t xml:space="preserve">–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4C5282" w:rsidRPr="00F85124" w:rsidRDefault="004C5282" w:rsidP="007924C2">
          <w:pPr>
            <w:pStyle w:val="Heading1"/>
            <w:jc w:val="right"/>
            <w:rPr>
              <w:rFonts w:ascii="Calibri" w:hAnsi="Calibri"/>
              <w:b w:val="0"/>
              <w:bCs/>
              <w:sz w:val="20"/>
            </w:rPr>
          </w:pPr>
          <w:r>
            <w:rPr>
              <w:rFonts w:ascii="Calibri" w:hAnsi="Calibri"/>
              <w:b w:val="0"/>
              <w:bCs/>
              <w:sz w:val="20"/>
            </w:rPr>
            <w:t>CF2R-MCH-23-H</w:t>
          </w:r>
        </w:p>
      </w:tc>
    </w:tr>
    <w:tr w:rsidR="004C5282" w:rsidRPr="00F85124" w14:paraId="1933EB8B" w14:textId="77777777" w:rsidTr="007924C2">
      <w:trPr>
        <w:cantSplit/>
        <w:trHeight w:val="288"/>
      </w:trPr>
      <w:tc>
        <w:tcPr>
          <w:tcW w:w="2500" w:type="pct"/>
          <w:tcBorders>
            <w:right w:val="nil"/>
          </w:tcBorders>
        </w:tcPr>
        <w:p w14:paraId="1933EB89" w14:textId="77777777" w:rsidR="004C5282" w:rsidRPr="002E105D" w:rsidRDefault="004C5282"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0688DBAA" w:rsidR="004C5282" w:rsidRPr="00F85124" w:rsidRDefault="004C528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E772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772B">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4588480F" w:rsidR="004C5282" w:rsidRDefault="00FE772B"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4C5282" w:rsidRDefault="00FE772B">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2"/>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29"/>
  </w:num>
  <w:num w:numId="47">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2]">
    <w15:presenceInfo w15:providerId="None" w15:userId="Wichert, RJ@Energy"/>
  </w15:person>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4B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1C90"/>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3A"/>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712"/>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7F8"/>
    <w:rsid w:val="002D7AC0"/>
    <w:rsid w:val="002D7DB8"/>
    <w:rsid w:val="002E105D"/>
    <w:rsid w:val="002E16F8"/>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0E34"/>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282"/>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6487"/>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0D65"/>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0D76"/>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5DC7"/>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0A9E"/>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0434"/>
    <w:rsid w:val="00B73F3D"/>
    <w:rsid w:val="00B7450E"/>
    <w:rsid w:val="00B767F7"/>
    <w:rsid w:val="00B778B9"/>
    <w:rsid w:val="00B816B4"/>
    <w:rsid w:val="00B82CAC"/>
    <w:rsid w:val="00B82F48"/>
    <w:rsid w:val="00B85CEC"/>
    <w:rsid w:val="00B867D6"/>
    <w:rsid w:val="00B90F8F"/>
    <w:rsid w:val="00B940F6"/>
    <w:rsid w:val="00B94F6B"/>
    <w:rsid w:val="00B971C0"/>
    <w:rsid w:val="00BA0A8C"/>
    <w:rsid w:val="00BA1258"/>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285C"/>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BA4"/>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765D"/>
    <w:rsid w:val="00FD1218"/>
    <w:rsid w:val="00FD3283"/>
    <w:rsid w:val="00FD3686"/>
    <w:rsid w:val="00FD380D"/>
    <w:rsid w:val="00FD3F8A"/>
    <w:rsid w:val="00FE0622"/>
    <w:rsid w:val="00FE153B"/>
    <w:rsid w:val="00FE3982"/>
    <w:rsid w:val="00FE5E48"/>
    <w:rsid w:val="00FE61C1"/>
    <w:rsid w:val="00FE772B"/>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71EF84-3DD0-4148-8C42-AB7A0EF6A942}">
  <ds:schemaRefs>
    <ds:schemaRef ds:uri="http://schemas.openxmlformats.org/officeDocument/2006/bibliography"/>
  </ds:schemaRefs>
</ds:datastoreItem>
</file>

<file path=customXml/itemProps2.xml><?xml version="1.0" encoding="utf-8"?>
<ds:datastoreItem xmlns:ds="http://schemas.openxmlformats.org/officeDocument/2006/customXml" ds:itemID="{7D6B9001-963E-47FC-9F6D-0DFF2A64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2</cp:revision>
  <dcterms:created xsi:type="dcterms:W3CDTF">2019-05-17T16:15:00Z</dcterms:created>
  <dcterms:modified xsi:type="dcterms:W3CDTF">2019-05-17T16:15:00Z</dcterms:modified>
</cp:coreProperties>
</file>
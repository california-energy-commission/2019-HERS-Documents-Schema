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0435B139" w14:textId="77777777" w:rsidTr="003952E1">
        <w:tc>
          <w:tcPr>
            <w:tcW w:w="11016" w:type="dxa"/>
          </w:tcPr>
          <w:p w14:paraId="0435B138" w14:textId="3DA6583A"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0435B13A" w14:textId="77777777" w:rsidR="007056D7" w:rsidRPr="009D3D1C"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604"/>
        <w:gridCol w:w="5548"/>
      </w:tblGrid>
      <w:tr w:rsidR="007056D7" w:rsidRPr="00D2491C" w14:paraId="0435B13C" w14:textId="77777777" w:rsidTr="00B1391E">
        <w:tc>
          <w:tcPr>
            <w:tcW w:w="10790" w:type="dxa"/>
            <w:gridSpan w:val="3"/>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B1391E">
        <w:trPr>
          <w:trHeight w:val="158"/>
        </w:trPr>
        <w:tc>
          <w:tcPr>
            <w:tcW w:w="638" w:type="dxa"/>
            <w:vAlign w:val="center"/>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B1391E">
        <w:trPr>
          <w:trHeight w:val="158"/>
        </w:trPr>
        <w:tc>
          <w:tcPr>
            <w:tcW w:w="638" w:type="dxa"/>
            <w:vAlign w:val="center"/>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B1391E">
        <w:trPr>
          <w:trHeight w:val="158"/>
        </w:trPr>
        <w:tc>
          <w:tcPr>
            <w:tcW w:w="638" w:type="dxa"/>
            <w:vAlign w:val="center"/>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B1391E">
        <w:trPr>
          <w:trHeight w:val="158"/>
        </w:trPr>
        <w:tc>
          <w:tcPr>
            <w:tcW w:w="638" w:type="dxa"/>
            <w:vAlign w:val="center"/>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B1391E">
        <w:trPr>
          <w:trHeight w:val="158"/>
        </w:trPr>
        <w:tc>
          <w:tcPr>
            <w:tcW w:w="638" w:type="dxa"/>
            <w:vAlign w:val="center"/>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
          <w:p w14:paraId="0435B151" w14:textId="77777777" w:rsidR="007056D7" w:rsidRPr="00F5715E" w:rsidRDefault="007056D7" w:rsidP="003952E1">
            <w:pPr>
              <w:rPr>
                <w:rFonts w:asciiTheme="minorHAnsi" w:hAnsiTheme="minorHAnsi"/>
                <w:sz w:val="18"/>
                <w:szCs w:val="18"/>
              </w:rPr>
            </w:pPr>
          </w:p>
        </w:tc>
      </w:tr>
      <w:tr w:rsidR="007056D7" w:rsidRPr="00D2491C" w14:paraId="0435B173" w14:textId="77777777" w:rsidTr="00B1391E">
        <w:trPr>
          <w:trHeight w:val="158"/>
        </w:trPr>
        <w:tc>
          <w:tcPr>
            <w:tcW w:w="638" w:type="dxa"/>
            <w:vAlign w:val="center"/>
          </w:tcPr>
          <w:p w14:paraId="0435B170" w14:textId="4A8E93AE"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06</w:t>
            </w:r>
          </w:p>
        </w:tc>
        <w:tc>
          <w:tcPr>
            <w:tcW w:w="4604" w:type="dxa"/>
            <w:vAlign w:val="center"/>
          </w:tcPr>
          <w:p w14:paraId="0435B171"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48" w:type="dxa"/>
          </w:tcPr>
          <w:p w14:paraId="0435B172" w14:textId="77777777" w:rsidR="007056D7" w:rsidRDefault="007056D7" w:rsidP="003952E1">
            <w:pPr>
              <w:rPr>
                <w:rFonts w:asciiTheme="minorHAnsi" w:hAnsiTheme="minorHAnsi"/>
                <w:sz w:val="18"/>
                <w:szCs w:val="18"/>
              </w:rPr>
            </w:pPr>
          </w:p>
        </w:tc>
      </w:tr>
      <w:tr w:rsidR="007056D7" w:rsidRPr="00D2491C" w14:paraId="0435B177" w14:textId="77777777" w:rsidTr="00B1391E">
        <w:trPr>
          <w:trHeight w:val="158"/>
        </w:trPr>
        <w:tc>
          <w:tcPr>
            <w:tcW w:w="638" w:type="dxa"/>
            <w:vAlign w:val="center"/>
          </w:tcPr>
          <w:p w14:paraId="0435B174" w14:textId="5AE31D2A"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07</w:t>
            </w:r>
          </w:p>
        </w:tc>
        <w:tc>
          <w:tcPr>
            <w:tcW w:w="4604" w:type="dxa"/>
            <w:vAlign w:val="center"/>
          </w:tcPr>
          <w:p w14:paraId="0435B175"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48" w:type="dxa"/>
          </w:tcPr>
          <w:p w14:paraId="0435B176" w14:textId="77777777" w:rsidR="007056D7" w:rsidRDefault="007056D7" w:rsidP="003952E1">
            <w:pPr>
              <w:rPr>
                <w:rFonts w:asciiTheme="minorHAnsi" w:hAnsiTheme="minorHAnsi"/>
                <w:sz w:val="18"/>
                <w:szCs w:val="18"/>
              </w:rPr>
            </w:pPr>
          </w:p>
        </w:tc>
      </w:tr>
      <w:tr w:rsidR="007056D7" w:rsidRPr="00D2491C" w14:paraId="0435B190" w14:textId="77777777" w:rsidTr="00B1391E">
        <w:trPr>
          <w:trHeight w:val="158"/>
        </w:trPr>
        <w:tc>
          <w:tcPr>
            <w:tcW w:w="10790" w:type="dxa"/>
            <w:gridSpan w:val="3"/>
            <w:vAlign w:val="center"/>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9D3D1C"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65A5D069" w:rsidR="007056D7" w:rsidRDefault="007056D7" w:rsidP="00D76417">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sidR="00D76417">
              <w:rPr>
                <w:rFonts w:asciiTheme="minorHAnsi" w:hAnsiTheme="minorHAnsi"/>
                <w:b/>
                <w:szCs w:val="18"/>
              </w:rPr>
              <w:t>c</w:t>
            </w:r>
            <w:r>
              <w:rPr>
                <w:rFonts w:asciiTheme="minorHAnsi" w:hAnsiTheme="minorHAnsi"/>
                <w:b/>
                <w:szCs w:val="18"/>
              </w:rPr>
              <w:t xml:space="preserve"> – Single Family</w:t>
            </w:r>
            <w:r w:rsidR="00D76417">
              <w:rPr>
                <w:rFonts w:asciiTheme="minorHAnsi" w:hAnsiTheme="minorHAnsi"/>
                <w:b/>
                <w:szCs w:val="18"/>
              </w:rPr>
              <w:t xml:space="preserve"> and Multifamily – Scheduled and Real-Time Control</w:t>
            </w:r>
          </w:p>
        </w:tc>
      </w:tr>
    </w:tbl>
    <w:p w14:paraId="0435B194" w14:textId="77777777" w:rsidR="007056D7" w:rsidRPr="009D3D1C" w:rsidRDefault="007056D7" w:rsidP="007056D7">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0790"/>
      </w:tblGrid>
      <w:tr w:rsidR="00D76417" w14:paraId="323BE832" w14:textId="77777777" w:rsidTr="00D76417">
        <w:tc>
          <w:tcPr>
            <w:tcW w:w="10790" w:type="dxa"/>
          </w:tcPr>
          <w:p w14:paraId="2AD10454" w14:textId="77777777" w:rsidR="00D76417" w:rsidRDefault="00D76417">
            <w:pPr>
              <w:rPr>
                <w:rFonts w:asciiTheme="minorHAnsi" w:hAnsiTheme="minorHAnsi" w:cstheme="minorHAnsi"/>
                <w:sz w:val="18"/>
                <w:szCs w:val="18"/>
              </w:rPr>
            </w:pPr>
            <w:r>
              <w:rPr>
                <w:rFonts w:asciiTheme="minorHAnsi" w:hAnsiTheme="minorHAnsi" w:cs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587FC1FF" w14:textId="77777777" w:rsidR="00D76417" w:rsidRDefault="00D76417">
            <w:pPr>
              <w:rPr>
                <w:rFonts w:asciiTheme="minorHAnsi" w:hAnsiTheme="minorHAnsi" w:cstheme="minorHAnsi"/>
                <w:sz w:val="18"/>
                <w:szCs w:val="18"/>
              </w:rPr>
            </w:pPr>
          </w:p>
          <w:p w14:paraId="1F7DA551" w14:textId="6B62CCE0" w:rsidR="00D76417" w:rsidRDefault="00D76417">
            <w:pPr>
              <w:rPr>
                <w:rFonts w:asciiTheme="minorHAnsi" w:hAnsiTheme="minorHAnsi" w:cstheme="minorHAnsi"/>
                <w:sz w:val="18"/>
                <w:szCs w:val="18"/>
              </w:rPr>
            </w:pPr>
            <w:r>
              <w:rPr>
                <w:rFonts w:asciiTheme="minorHAnsi" w:hAnsiTheme="minorHAnsi" w:cs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6B788CCC" w14:textId="6FB65E61" w:rsidR="00380356" w:rsidRPr="009D3D1C" w:rsidRDefault="00380356">
      <w:pPr>
        <w:rPr>
          <w:rFonts w:asciiTheme="minorHAnsi" w:hAnsiTheme="minorHAnsi" w:cs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785BAA" w14:paraId="7E94B709" w14:textId="77777777" w:rsidTr="00600C31">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4594F556" w14:textId="546957AF" w:rsidR="00785BAA" w:rsidRPr="00A75DC5" w:rsidRDefault="00785BAA" w:rsidP="00785BAA">
            <w:pPr>
              <w:keepNext/>
              <w:rPr>
                <w:rFonts w:asciiTheme="minorHAnsi" w:hAnsiTheme="minorHAnsi"/>
                <w:b/>
                <w:bCs/>
                <w:szCs w:val="18"/>
              </w:rPr>
            </w:pPr>
            <w:r>
              <w:rPr>
                <w:rFonts w:asciiTheme="minorHAnsi" w:hAnsiTheme="minorHAnsi"/>
                <w:b/>
                <w:bCs/>
                <w:szCs w:val="18"/>
              </w:rPr>
              <w:lastRenderedPageBreak/>
              <w:t>B</w:t>
            </w:r>
            <w:r w:rsidRPr="0029047D">
              <w:rPr>
                <w:rFonts w:asciiTheme="minorHAnsi" w:hAnsiTheme="minorHAnsi"/>
                <w:b/>
                <w:bCs/>
                <w:szCs w:val="18"/>
              </w:rPr>
              <w:t>. Other Requirements</w:t>
            </w:r>
          </w:p>
        </w:tc>
      </w:tr>
      <w:tr w:rsidR="00785BAA" w14:paraId="45C36AA4" w14:textId="77777777" w:rsidTr="00600C31">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A3EC976" w14:textId="2539478E" w:rsidR="00785BAA" w:rsidRPr="00A75DC5" w:rsidRDefault="00785BAA" w:rsidP="00600C31">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785BAA" w14:paraId="2E17F9A6" w14:textId="77777777" w:rsidTr="00A17828">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4DEE6F3" w14:textId="77777777" w:rsidR="00785BAA" w:rsidRDefault="00785BAA" w:rsidP="00600C31">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64EDC29" w14:textId="77777777" w:rsidR="00785BAA" w:rsidRDefault="00785BAA" w:rsidP="00785BAA">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3A60C951" w14:textId="77777777" w:rsidR="00785BAA" w:rsidRDefault="00785BAA" w:rsidP="00600C31">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785BAA" w14:paraId="112E5F9D" w14:textId="77777777" w:rsidTr="00A17828">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8D12B3F" w14:textId="77777777" w:rsidR="00785BAA" w:rsidRDefault="00785BAA" w:rsidP="00600C31">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B74F6D7" w14:textId="77777777" w:rsidR="00785BAA" w:rsidRDefault="00785BAA" w:rsidP="00600C31">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785BAA" w14:paraId="5890AAFA" w14:textId="77777777" w:rsidTr="00A17828">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B16C4C8" w14:textId="77777777" w:rsidR="00785BAA" w:rsidRDefault="00785BAA" w:rsidP="00600C31">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387EFB7" w14:textId="77777777" w:rsidR="00785BAA" w:rsidRDefault="00785BAA" w:rsidP="00600C31">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41042F20" w14:textId="77777777" w:rsidR="00785BAA" w:rsidRDefault="00785BAA" w:rsidP="00600C31">
            <w:pPr>
              <w:ind w:left="274"/>
              <w:rPr>
                <w:sz w:val="22"/>
              </w:rPr>
            </w:pPr>
            <w:r w:rsidRPr="00215D5D">
              <w:rPr>
                <w:rFonts w:asciiTheme="minorHAnsi" w:hAnsiTheme="minorHAnsi" w:cstheme="minorHAnsi"/>
                <w:sz w:val="18"/>
                <w:szCs w:val="18"/>
              </w:rPr>
              <w:t>Exception: Condensing dryers plumbed to a drain.</w:t>
            </w:r>
          </w:p>
        </w:tc>
      </w:tr>
      <w:tr w:rsidR="00785BAA" w14:paraId="52C91416" w14:textId="77777777" w:rsidTr="00A17828">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0FC162E" w14:textId="77777777" w:rsidR="00785BAA" w:rsidRDefault="00785BAA" w:rsidP="00600C31">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21EBC8FD" w14:textId="77777777" w:rsidR="00785BAA" w:rsidRDefault="00785BAA" w:rsidP="00600C31">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6D8A696D" w14:textId="77777777" w:rsidR="00785BAA" w:rsidRDefault="00785BAA" w:rsidP="00600C31">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71FB5A6E" w14:textId="77777777" w:rsidR="00785BAA" w:rsidRDefault="00785BAA" w:rsidP="00600C31">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785BAA" w14:paraId="730D70C7" w14:textId="77777777" w:rsidTr="00A17828">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7148004" w14:textId="77777777" w:rsidR="00785BAA" w:rsidRDefault="00785BAA" w:rsidP="00600C31">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87FBBC5" w14:textId="77777777" w:rsidR="00785BAA" w:rsidRDefault="00785BAA" w:rsidP="00600C31">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175355C0" w14:textId="77777777" w:rsidR="00785BAA" w:rsidRDefault="00785BAA" w:rsidP="00600C31">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785BAA" w14:paraId="039D1E4D" w14:textId="77777777" w:rsidTr="00A17828">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5AC6DD0" w14:textId="77777777" w:rsidR="00785BAA" w:rsidRDefault="00785BAA" w:rsidP="00600C31">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2FDB794" w14:textId="77777777" w:rsidR="00785BAA" w:rsidRDefault="00785BAA" w:rsidP="00600C31">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7A787BA2" w14:textId="77777777" w:rsidR="00785BAA" w:rsidRDefault="00785BAA" w:rsidP="00600C31">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7B2BF201" w14:textId="77777777" w:rsidR="00785BAA" w:rsidRDefault="00785BAA" w:rsidP="00600C31">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5FF00FD1" w14:textId="77777777" w:rsidR="00785BAA" w:rsidRDefault="00785BAA" w:rsidP="00600C31">
            <w:pPr>
              <w:keepNext/>
              <w:ind w:left="763"/>
              <w:rPr>
                <w:rFonts w:asciiTheme="minorHAnsi" w:hAnsiTheme="minorHAnsi"/>
                <w:sz w:val="18"/>
                <w:szCs w:val="18"/>
              </w:rPr>
            </w:pPr>
            <w:r w:rsidRPr="0001108C">
              <w:rPr>
                <w:rFonts w:asciiTheme="minorHAnsi" w:hAnsiTheme="minorHAnsi"/>
                <w:sz w:val="18"/>
                <w:szCs w:val="18"/>
              </w:rPr>
              <w:t>Exceptions:</w:t>
            </w:r>
          </w:p>
          <w:p w14:paraId="179B9DB8" w14:textId="77777777" w:rsidR="00785BAA" w:rsidRDefault="00785BAA" w:rsidP="00600C31">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47FE58AF" w14:textId="77777777" w:rsidR="00785BAA" w:rsidRDefault="00785BAA" w:rsidP="00600C31">
            <w:pPr>
              <w:keepNext/>
              <w:ind w:left="1397" w:hanging="274"/>
            </w:pPr>
            <w:r w:rsidRPr="0001108C">
              <w:rPr>
                <w:rFonts w:asciiTheme="minorHAnsi" w:hAnsiTheme="minorHAnsi"/>
                <w:sz w:val="18"/>
                <w:szCs w:val="18"/>
              </w:rPr>
              <w:t>2. Toilet compartments in bathrooms.</w:t>
            </w:r>
          </w:p>
        </w:tc>
      </w:tr>
      <w:tr w:rsidR="00785BAA" w14:paraId="7EBF7702" w14:textId="77777777" w:rsidTr="00A17828">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DA01297" w14:textId="77777777" w:rsidR="00785BAA" w:rsidRDefault="00785BAA" w:rsidP="00600C31">
            <w:pPr>
              <w:keepNext/>
              <w:jc w:val="center"/>
              <w:rPr>
                <w:rFonts w:asciiTheme="minorHAnsi" w:hAnsiTheme="minorHAnsi"/>
                <w:sz w:val="18"/>
                <w:szCs w:val="18"/>
              </w:rPr>
            </w:pPr>
            <w:r>
              <w:rPr>
                <w:rFonts w:asciiTheme="minorHAnsi" w:hAnsiTheme="minorHAnsi"/>
                <w:sz w:val="18"/>
                <w:szCs w:val="18"/>
              </w:rPr>
              <w:lastRenderedPageBreak/>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0F6018C" w14:textId="77777777" w:rsidR="00785BAA" w:rsidRDefault="00785BAA" w:rsidP="00600C31">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38A637C5" w14:textId="77777777" w:rsidR="00785BAA" w:rsidRDefault="00785BAA" w:rsidP="00600C31">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5BB64739" w14:textId="77777777" w:rsidR="00785BAA" w:rsidRDefault="00785BAA" w:rsidP="00B1391E">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7AD73A8F" w14:textId="77777777" w:rsidR="00785BAA" w:rsidRDefault="00785BAA" w:rsidP="00600C31">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2DEE6C86" w14:textId="77777777" w:rsidR="00785BAA" w:rsidRDefault="00785BAA" w:rsidP="00B1391E">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2EC60BCD" w14:textId="77777777" w:rsidR="00785BAA" w:rsidRDefault="00785BAA" w:rsidP="00B1391E">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785BAA" w14:paraId="78C27ADC" w14:textId="77777777" w:rsidTr="00A17828">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2458921" w14:textId="77777777" w:rsidR="00785BAA" w:rsidRDefault="00785BAA" w:rsidP="00600C31">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0AA8524" w14:textId="77777777" w:rsidR="00785BAA" w:rsidRDefault="00785BAA" w:rsidP="00600C31">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785BAA" w14:paraId="36E2D02F" w14:textId="77777777" w:rsidTr="00600C31">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7F04062" w14:textId="77777777" w:rsidR="00785BAA" w:rsidRDefault="00785BAA" w:rsidP="00600C31">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36597A16" w14:textId="77777777" w:rsidR="00785BAA" w:rsidRDefault="00785BAA" w:rsidP="00785BAA"/>
    <w:p w14:paraId="21AD5DC2" w14:textId="77777777" w:rsidR="00785BAA" w:rsidRDefault="00785BAA" w:rsidP="00785BAA">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785BAA" w:rsidRPr="006C4FD8" w14:paraId="4900F433" w14:textId="77777777" w:rsidTr="00600C31">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1B2F22A" w14:textId="69FF2663" w:rsidR="00785BAA" w:rsidRPr="0047390B" w:rsidRDefault="00785BAA" w:rsidP="00785BAA">
            <w:pPr>
              <w:rPr>
                <w:rFonts w:asciiTheme="minorHAnsi" w:hAnsiTheme="minorHAnsi" w:cs="Arial"/>
                <w:b/>
                <w:szCs w:val="18"/>
              </w:rPr>
            </w:pPr>
            <w:r>
              <w:rPr>
                <w:rFonts w:asciiTheme="minorHAnsi" w:hAnsiTheme="minorHAnsi" w:cs="Arial"/>
                <w:b/>
                <w:szCs w:val="18"/>
              </w:rPr>
              <w:lastRenderedPageBreak/>
              <w:t>C</w:t>
            </w:r>
            <w:r w:rsidRPr="0047390B">
              <w:rPr>
                <w:rFonts w:asciiTheme="minorHAnsi" w:hAnsiTheme="minorHAnsi" w:cs="Arial"/>
                <w:b/>
                <w:szCs w:val="18"/>
              </w:rPr>
              <w:t>. Air Moving Equipment</w:t>
            </w:r>
          </w:p>
        </w:tc>
      </w:tr>
      <w:tr w:rsidR="00785BAA" w:rsidRPr="006C4FD8" w14:paraId="0BB774C3" w14:textId="77777777" w:rsidTr="00600C31">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44A5122F" w14:textId="77777777" w:rsidR="00785BAA" w:rsidRPr="0047390B" w:rsidRDefault="00785BAA" w:rsidP="00600C31">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785BAA" w:rsidRPr="006C4FD8" w14:paraId="4387A5FD" w14:textId="77777777" w:rsidTr="00600C31">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18070E98" w14:textId="77777777" w:rsidR="00785BAA" w:rsidRPr="006C4FD8" w:rsidRDefault="00785BAA" w:rsidP="00600C31">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61C7A812" w14:textId="7EFBBABF" w:rsidR="00785BAA" w:rsidRPr="00DA6319" w:rsidRDefault="00785BAA" w:rsidP="00600C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B1391E">
              <w:rPr>
                <w:rFonts w:asciiTheme="minorHAnsi" w:hAnsiTheme="minorHAnsi"/>
                <w:sz w:val="18"/>
                <w:szCs w:val="18"/>
              </w:rPr>
              <w:t>Ventilation devices and</w:t>
            </w:r>
            <w:r>
              <w:rPr>
                <w:rFonts w:asciiTheme="minorHAnsi" w:hAnsiTheme="minorHAnsi"/>
                <w:bCs/>
                <w:sz w:val="18"/>
                <w:szCs w:val="18"/>
              </w:rPr>
              <w:t xml:space="preserve"> </w:t>
            </w:r>
            <w:r w:rsidRPr="00B1391E">
              <w:rPr>
                <w:rFonts w:asciiTheme="minorHAnsi" w:hAnsiTheme="minorHAnsi"/>
                <w:sz w:val="18"/>
                <w:szCs w:val="18"/>
              </w:rPr>
              <w:t>equipment serving individual dwelling units shall be tested in</w:t>
            </w:r>
            <w:r>
              <w:rPr>
                <w:rFonts w:asciiTheme="minorHAnsi" w:hAnsiTheme="minorHAnsi"/>
                <w:bCs/>
                <w:sz w:val="18"/>
                <w:szCs w:val="18"/>
              </w:rPr>
              <w:t xml:space="preserve"> </w:t>
            </w:r>
            <w:r w:rsidRPr="00B1391E">
              <w:rPr>
                <w:rFonts w:asciiTheme="minorHAnsi" w:hAnsiTheme="minorHAnsi"/>
                <w:sz w:val="18"/>
                <w:szCs w:val="18"/>
              </w:rPr>
              <w:t>accordance with ANSI/ASHRAE Standard 51/AMCA 210,</w:t>
            </w:r>
            <w:r>
              <w:rPr>
                <w:rFonts w:asciiTheme="minorHAnsi" w:hAnsiTheme="minorHAnsi"/>
                <w:bCs/>
                <w:sz w:val="18"/>
                <w:szCs w:val="18"/>
              </w:rPr>
              <w:t xml:space="preserve"> </w:t>
            </w:r>
            <w:r w:rsidRPr="00B1391E">
              <w:rPr>
                <w:rFonts w:asciiTheme="minorHAnsi" w:hAnsiTheme="minorHAnsi"/>
                <w:i/>
                <w:sz w:val="18"/>
                <w:szCs w:val="18"/>
              </w:rPr>
              <w:t>Laboratory Methods of Testing Fans for Aerodynamic Performance Rating</w:t>
            </w:r>
            <w:r w:rsidRPr="00B1391E">
              <w:rPr>
                <w:rFonts w:asciiTheme="minorHAnsi" w:hAnsiTheme="minorHAnsi"/>
                <w:sz w:val="18"/>
                <w:szCs w:val="18"/>
              </w:rPr>
              <w:t xml:space="preserve">, and ANSI/AMCA Standard 300, </w:t>
            </w:r>
            <w:r w:rsidRPr="00B1391E">
              <w:rPr>
                <w:rFonts w:asciiTheme="minorHAnsi" w:hAnsiTheme="minorHAnsi"/>
                <w:i/>
                <w:sz w:val="18"/>
                <w:szCs w:val="18"/>
              </w:rPr>
              <w:t>Reverberant Room Method for Sound Testing of Fans</w:t>
            </w:r>
            <w:r w:rsidRPr="00B1391E">
              <w:rPr>
                <w:rFonts w:asciiTheme="minorHAnsi" w:hAnsiTheme="minorHAnsi"/>
                <w:sz w:val="18"/>
                <w:szCs w:val="18"/>
              </w:rPr>
              <w:t>, and rated in</w:t>
            </w:r>
            <w:r>
              <w:rPr>
                <w:rFonts w:asciiTheme="minorHAnsi" w:hAnsiTheme="minorHAnsi"/>
                <w:bCs/>
                <w:sz w:val="18"/>
                <w:szCs w:val="18"/>
              </w:rPr>
              <w:t xml:space="preserve"> </w:t>
            </w:r>
            <w:r w:rsidRPr="00B1391E">
              <w:rPr>
                <w:rFonts w:asciiTheme="minorHAnsi" w:hAnsiTheme="minorHAnsi"/>
                <w:sz w:val="18"/>
                <w:szCs w:val="18"/>
              </w:rPr>
              <w:t>accordance with the airflow and sound rating procedures of</w:t>
            </w:r>
            <w:r>
              <w:rPr>
                <w:rFonts w:asciiTheme="minorHAnsi" w:hAnsiTheme="minorHAnsi"/>
                <w:bCs/>
                <w:sz w:val="18"/>
                <w:szCs w:val="18"/>
              </w:rPr>
              <w:t xml:space="preserve"> </w:t>
            </w:r>
            <w:r w:rsidRPr="00B1391E">
              <w:rPr>
                <w:rFonts w:asciiTheme="minorHAnsi" w:hAnsiTheme="minorHAnsi"/>
                <w:sz w:val="18"/>
                <w:szCs w:val="18"/>
              </w:rPr>
              <w:t xml:space="preserve">the Home Ventilating Institute (HVI) (HVI 915, </w:t>
            </w:r>
            <w:r w:rsidRPr="00B1391E">
              <w:rPr>
                <w:rFonts w:asciiTheme="minorHAnsi" w:hAnsiTheme="minorHAnsi"/>
                <w:i/>
                <w:sz w:val="18"/>
                <w:szCs w:val="18"/>
              </w:rPr>
              <w:t>Loudness Testing and Rating Procedure</w:t>
            </w:r>
            <w:r w:rsidRPr="00B1391E">
              <w:rPr>
                <w:rFonts w:asciiTheme="minorHAnsi" w:hAnsiTheme="minorHAnsi"/>
                <w:sz w:val="18"/>
                <w:szCs w:val="18"/>
              </w:rPr>
              <w:t xml:space="preserve">; HVI 916, </w:t>
            </w:r>
            <w:r w:rsidRPr="00B1391E">
              <w:rPr>
                <w:rFonts w:asciiTheme="minorHAnsi" w:hAnsiTheme="minorHAnsi"/>
                <w:i/>
                <w:sz w:val="18"/>
                <w:szCs w:val="18"/>
              </w:rPr>
              <w:t>Air Flow Test Procedure</w:t>
            </w:r>
            <w:r w:rsidRPr="00B1391E">
              <w:rPr>
                <w:rFonts w:asciiTheme="minorHAnsi" w:hAnsiTheme="minorHAnsi"/>
                <w:sz w:val="18"/>
                <w:szCs w:val="18"/>
              </w:rPr>
              <w:t xml:space="preserve"> ; and HVI 920, </w:t>
            </w:r>
            <w:r w:rsidRPr="00B1391E">
              <w:rPr>
                <w:rFonts w:asciiTheme="minorHAnsi" w:hAnsiTheme="minorHAnsi"/>
                <w:i/>
                <w:sz w:val="18"/>
                <w:szCs w:val="18"/>
              </w:rPr>
              <w:t>Product Performance Certification Procedure Including Verification and Challenge</w:t>
            </w:r>
            <w:r w:rsidRPr="00B1391E">
              <w:rPr>
                <w:rFonts w:asciiTheme="minorHAnsi" w:hAnsiTheme="minorHAnsi"/>
                <w:sz w:val="18"/>
                <w:szCs w:val="18"/>
              </w:rPr>
              <w:t>).</w:t>
            </w:r>
            <w:r>
              <w:rPr>
                <w:rFonts w:asciiTheme="minorHAnsi" w:hAnsiTheme="minorHAnsi"/>
                <w:bCs/>
                <w:sz w:val="18"/>
                <w:szCs w:val="18"/>
              </w:rPr>
              <w:t xml:space="preserve"> </w:t>
            </w:r>
            <w:r w:rsidRPr="00B1391E">
              <w:rPr>
                <w:rFonts w:asciiTheme="minorHAnsi" w:hAnsiTheme="minorHAnsi"/>
                <w:sz w:val="18"/>
                <w:szCs w:val="18"/>
              </w:rPr>
              <w:t>Installations of systems or equipment shall be carried out in</w:t>
            </w:r>
            <w:r>
              <w:rPr>
                <w:rFonts w:asciiTheme="minorHAnsi" w:hAnsiTheme="minorHAnsi"/>
                <w:bCs/>
                <w:sz w:val="18"/>
                <w:szCs w:val="18"/>
              </w:rPr>
              <w:t xml:space="preserve"> </w:t>
            </w:r>
            <w:r w:rsidRPr="00B1391E">
              <w:rPr>
                <w:rFonts w:asciiTheme="minorHAnsi" w:hAnsiTheme="minorHAnsi"/>
                <w:sz w:val="18"/>
                <w:szCs w:val="18"/>
              </w:rPr>
              <w:t>accordance with manufacturers’ design requirements and</w:t>
            </w:r>
            <w:r>
              <w:rPr>
                <w:rFonts w:asciiTheme="minorHAnsi" w:hAnsiTheme="minorHAnsi"/>
                <w:bCs/>
                <w:sz w:val="18"/>
                <w:szCs w:val="18"/>
              </w:rPr>
              <w:t xml:space="preserve"> </w:t>
            </w:r>
            <w:r w:rsidRPr="00B1391E">
              <w:rPr>
                <w:rFonts w:asciiTheme="minorHAnsi" w:hAnsiTheme="minorHAnsi"/>
                <w:sz w:val="18"/>
                <w:szCs w:val="18"/>
              </w:rPr>
              <w:t>installation instructions.</w:t>
            </w:r>
          </w:p>
        </w:tc>
      </w:tr>
      <w:tr w:rsidR="00785BAA" w:rsidRPr="006C4FD8" w14:paraId="5FD04E3C" w14:textId="77777777" w:rsidTr="00600C31">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5F7A085" w14:textId="77777777" w:rsidR="00785BAA" w:rsidRPr="006C4FD8" w:rsidRDefault="00785BAA" w:rsidP="00600C31">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47D5DE57" w14:textId="77777777" w:rsidR="00785BAA" w:rsidRDefault="00785BAA" w:rsidP="00600C31">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B1391E">
              <w:rPr>
                <w:rFonts w:asciiTheme="minorHAnsi" w:hAnsiTheme="minorHAnsi"/>
                <w:sz w:val="18"/>
                <w:szCs w:val="18"/>
              </w:rPr>
              <w:t xml:space="preserve"> Ventilation fans shall be rated</w:t>
            </w:r>
            <w:r>
              <w:rPr>
                <w:rFonts w:asciiTheme="minorHAnsi" w:hAnsiTheme="minorHAnsi"/>
                <w:bCs/>
                <w:sz w:val="18"/>
                <w:szCs w:val="18"/>
              </w:rPr>
              <w:t xml:space="preserve"> </w:t>
            </w:r>
            <w:r w:rsidRPr="00B1391E">
              <w:rPr>
                <w:rFonts w:asciiTheme="minorHAnsi" w:hAnsiTheme="minorHAnsi"/>
                <w:sz w:val="18"/>
                <w:szCs w:val="18"/>
              </w:rPr>
              <w:t>for sound at no less than the minimum airflow rate required</w:t>
            </w:r>
            <w:r>
              <w:rPr>
                <w:rFonts w:asciiTheme="minorHAnsi" w:hAnsiTheme="minorHAnsi"/>
                <w:bCs/>
                <w:sz w:val="18"/>
                <w:szCs w:val="18"/>
              </w:rPr>
              <w:t xml:space="preserve"> </w:t>
            </w:r>
            <w:r w:rsidRPr="00B1391E">
              <w:rPr>
                <w:rFonts w:asciiTheme="minorHAnsi" w:hAnsiTheme="minorHAnsi"/>
                <w:sz w:val="18"/>
                <w:szCs w:val="18"/>
              </w:rPr>
              <w:t>by this standard as noted below. These sound ratings shall be</w:t>
            </w:r>
            <w:r>
              <w:rPr>
                <w:rFonts w:asciiTheme="minorHAnsi" w:hAnsiTheme="minorHAnsi"/>
                <w:bCs/>
                <w:sz w:val="18"/>
                <w:szCs w:val="18"/>
              </w:rPr>
              <w:t xml:space="preserve"> </w:t>
            </w:r>
            <w:r w:rsidRPr="00B1391E">
              <w:rPr>
                <w:rFonts w:asciiTheme="minorHAnsi" w:hAnsiTheme="minorHAnsi"/>
                <w:sz w:val="18"/>
                <w:szCs w:val="18"/>
              </w:rPr>
              <w:t>at a minimum of 0.1 in. of water (25 Pa) static pressure in</w:t>
            </w:r>
            <w:r>
              <w:rPr>
                <w:rFonts w:asciiTheme="minorHAnsi" w:hAnsiTheme="minorHAnsi"/>
                <w:bCs/>
                <w:sz w:val="18"/>
                <w:szCs w:val="18"/>
              </w:rPr>
              <w:t xml:space="preserve"> </w:t>
            </w:r>
            <w:r w:rsidRPr="00B1391E">
              <w:rPr>
                <w:rFonts w:asciiTheme="minorHAnsi" w:hAnsiTheme="minorHAnsi"/>
                <w:sz w:val="18"/>
                <w:szCs w:val="18"/>
              </w:rPr>
              <w:t>accordance with the HVI procedures referenced in Section</w:t>
            </w:r>
            <w:r>
              <w:rPr>
                <w:rFonts w:asciiTheme="minorHAnsi" w:hAnsiTheme="minorHAnsi"/>
                <w:bCs/>
                <w:sz w:val="18"/>
                <w:szCs w:val="18"/>
              </w:rPr>
              <w:t xml:space="preserve"> </w:t>
            </w:r>
            <w:r w:rsidRPr="00B1391E">
              <w:rPr>
                <w:rFonts w:asciiTheme="minorHAnsi" w:hAnsiTheme="minorHAnsi"/>
                <w:sz w:val="18"/>
                <w:szCs w:val="18"/>
              </w:rPr>
              <w:t>7.1.</w:t>
            </w:r>
          </w:p>
          <w:p w14:paraId="72BF8924" w14:textId="77777777" w:rsidR="00785BAA" w:rsidRDefault="00785BAA" w:rsidP="00600C31">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63A4F9F8" w14:textId="77777777" w:rsidR="00785BAA" w:rsidRDefault="00785BAA" w:rsidP="00B1391E">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B1391E">
              <w:rPr>
                <w:rFonts w:asciiTheme="minorHAnsi" w:hAnsiTheme="minorHAnsi"/>
                <w:sz w:val="18"/>
                <w:szCs w:val="18"/>
              </w:rPr>
              <w:t xml:space="preserve"> These fans shall be rated for sound at a maximum</w:t>
            </w:r>
            <w:r>
              <w:rPr>
                <w:rFonts w:asciiTheme="minorHAnsi" w:hAnsiTheme="minorHAnsi"/>
                <w:bCs/>
                <w:sz w:val="18"/>
                <w:szCs w:val="18"/>
              </w:rPr>
              <w:t xml:space="preserve"> </w:t>
            </w:r>
            <w:r w:rsidRPr="00B1391E">
              <w:rPr>
                <w:rFonts w:asciiTheme="minorHAnsi" w:hAnsiTheme="minorHAnsi"/>
                <w:sz w:val="18"/>
                <w:szCs w:val="18"/>
              </w:rPr>
              <w:t>of 1.0 sone.</w:t>
            </w:r>
          </w:p>
          <w:p w14:paraId="3849D913" w14:textId="77777777" w:rsidR="00785BAA" w:rsidRDefault="00785BAA" w:rsidP="00600C31">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04198054" w14:textId="77777777" w:rsidR="00785BAA" w:rsidRDefault="00785BAA" w:rsidP="00600C31">
            <w:pPr>
              <w:keepNext/>
              <w:ind w:left="763"/>
              <w:rPr>
                <w:rFonts w:asciiTheme="minorHAnsi" w:hAnsiTheme="minorHAnsi"/>
                <w:sz w:val="18"/>
                <w:szCs w:val="18"/>
              </w:rPr>
            </w:pPr>
            <w:r w:rsidRPr="0001108C">
              <w:rPr>
                <w:rFonts w:asciiTheme="minorHAnsi" w:hAnsiTheme="minorHAnsi"/>
                <w:sz w:val="18"/>
                <w:szCs w:val="18"/>
              </w:rPr>
              <w:t>Exceptions:</w:t>
            </w:r>
          </w:p>
          <w:p w14:paraId="615CC27F" w14:textId="77777777" w:rsidR="00785BAA" w:rsidRDefault="00785BAA" w:rsidP="00600C31">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3E9E73E1" w14:textId="6FAB414E" w:rsidR="00785BAA" w:rsidRDefault="00785BAA" w:rsidP="00B1391E">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785BAA" w:rsidRPr="006C4FD8" w14:paraId="53C294EE" w14:textId="77777777" w:rsidTr="00600C31">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5564949" w14:textId="77777777" w:rsidR="00785BAA" w:rsidRPr="006C4FD8" w:rsidRDefault="00785BAA" w:rsidP="00600C31">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6A46482A" w14:textId="77777777" w:rsidR="00785BAA" w:rsidRDefault="00785BAA" w:rsidP="00600C31">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254B5A83" w14:textId="33EF6F75" w:rsidR="00785BAA" w:rsidRDefault="00785BAA" w:rsidP="00600C31">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B1391E">
              <w:rPr>
                <w:rFonts w:asciiTheme="minorHAnsi" w:hAnsiTheme="minorHAnsi"/>
                <w:sz w:val="18"/>
                <w:szCs w:val="18"/>
              </w:rPr>
              <w:t>Exhaust</w:t>
            </w:r>
            <w:r>
              <w:rPr>
                <w:rFonts w:asciiTheme="minorHAnsi" w:hAnsiTheme="minorHAnsi"/>
                <w:bCs/>
                <w:sz w:val="18"/>
                <w:szCs w:val="18"/>
              </w:rPr>
              <w:t xml:space="preserve"> </w:t>
            </w:r>
            <w:r w:rsidRPr="00B1391E">
              <w:rPr>
                <w:rFonts w:asciiTheme="minorHAnsi" w:hAnsiTheme="minorHAnsi"/>
                <w:sz w:val="18"/>
                <w:szCs w:val="18"/>
              </w:rPr>
              <w:t>fans in separate dwelling units shall not share a common</w:t>
            </w:r>
            <w:r>
              <w:rPr>
                <w:rFonts w:asciiTheme="minorHAnsi" w:hAnsiTheme="minorHAnsi"/>
                <w:bCs/>
                <w:sz w:val="18"/>
                <w:szCs w:val="18"/>
              </w:rPr>
              <w:t xml:space="preserve"> </w:t>
            </w:r>
            <w:r w:rsidRPr="00B1391E">
              <w:rPr>
                <w:rFonts w:asciiTheme="minorHAnsi" w:hAnsiTheme="minorHAnsi"/>
                <w:sz w:val="18"/>
                <w:szCs w:val="18"/>
              </w:rPr>
              <w:t>exhaust duct. If more than one of the exhaust fans in a single</w:t>
            </w:r>
            <w:r>
              <w:rPr>
                <w:rFonts w:asciiTheme="minorHAnsi" w:hAnsiTheme="minorHAnsi"/>
                <w:bCs/>
                <w:sz w:val="18"/>
                <w:szCs w:val="18"/>
              </w:rPr>
              <w:t xml:space="preserve"> </w:t>
            </w:r>
            <w:r w:rsidRPr="00B1391E">
              <w:rPr>
                <w:rFonts w:asciiTheme="minorHAnsi" w:hAnsiTheme="minorHAnsi"/>
                <w:sz w:val="18"/>
                <w:szCs w:val="18"/>
              </w:rPr>
              <w:t>dwelling unit shares a common exhaust duct, each fan shall</w:t>
            </w:r>
            <w:r>
              <w:rPr>
                <w:rFonts w:asciiTheme="minorHAnsi" w:hAnsiTheme="minorHAnsi"/>
                <w:bCs/>
                <w:sz w:val="18"/>
                <w:szCs w:val="18"/>
              </w:rPr>
              <w:t xml:space="preserve"> </w:t>
            </w:r>
            <w:r w:rsidRPr="00B1391E">
              <w:rPr>
                <w:rFonts w:asciiTheme="minorHAnsi" w:hAnsiTheme="minorHAnsi"/>
                <w:sz w:val="18"/>
                <w:szCs w:val="18"/>
              </w:rPr>
              <w:t>be equipped with a backdraft damper to prevent the recirculation</w:t>
            </w:r>
            <w:r>
              <w:rPr>
                <w:rFonts w:asciiTheme="minorHAnsi" w:hAnsiTheme="minorHAnsi"/>
                <w:bCs/>
                <w:sz w:val="18"/>
                <w:szCs w:val="18"/>
              </w:rPr>
              <w:t xml:space="preserve"> </w:t>
            </w:r>
            <w:r w:rsidRPr="00B1391E">
              <w:rPr>
                <w:rFonts w:asciiTheme="minorHAnsi" w:hAnsiTheme="minorHAnsi"/>
                <w:sz w:val="18"/>
                <w:szCs w:val="18"/>
              </w:rPr>
              <w:t>of exhaust air from one room to another through the</w:t>
            </w:r>
            <w:r>
              <w:rPr>
                <w:rFonts w:asciiTheme="minorHAnsi" w:hAnsiTheme="minorHAnsi"/>
                <w:bCs/>
                <w:sz w:val="18"/>
                <w:szCs w:val="18"/>
              </w:rPr>
              <w:t xml:space="preserve"> </w:t>
            </w:r>
            <w:r w:rsidRPr="00B1391E">
              <w:rPr>
                <w:rFonts w:asciiTheme="minorHAnsi" w:hAnsiTheme="minorHAnsi"/>
                <w:sz w:val="18"/>
                <w:szCs w:val="18"/>
              </w:rPr>
              <w:t>exhaust ducting system</w:t>
            </w:r>
            <w:r w:rsidRPr="00F47345">
              <w:rPr>
                <w:rFonts w:asciiTheme="minorHAnsi" w:hAnsiTheme="minorHAnsi"/>
                <w:b/>
                <w:bCs/>
                <w:sz w:val="18"/>
                <w:szCs w:val="18"/>
              </w:rPr>
              <w:t>.</w:t>
            </w:r>
          </w:p>
          <w:p w14:paraId="56DC129A" w14:textId="76AB3C72" w:rsidR="00785BAA" w:rsidRPr="00B1391E" w:rsidRDefault="00785BAA" w:rsidP="00600C31">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B1391E">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B1391E">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B1391E">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B1391E">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B1391E">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B1391E">
              <w:rPr>
                <w:rFonts w:asciiTheme="minorHAnsi" w:hAnsiTheme="minorHAnsi" w:cstheme="minorHAnsi"/>
                <w:sz w:val="18"/>
                <w:szCs w:val="18"/>
              </w:rPr>
              <w:t xml:space="preserve">duct when the fan is not </w:t>
            </w:r>
            <w:r w:rsidRPr="00A17828">
              <w:rPr>
                <w:rFonts w:asciiTheme="minorHAnsi" w:hAnsiTheme="minorHAnsi" w:cstheme="minorHAnsi"/>
                <w:sz w:val="18"/>
                <w:szCs w:val="18"/>
              </w:rPr>
              <w:t>running</w:t>
            </w:r>
            <w:r>
              <w:rPr>
                <w:rFonts w:asciiTheme="minorHAnsi" w:hAnsiTheme="minorHAnsi" w:cstheme="minorHAnsi"/>
                <w:sz w:val="18"/>
                <w:szCs w:val="18"/>
              </w:rPr>
              <w:t>.</w:t>
            </w:r>
            <w:r w:rsidRPr="00A17828">
              <w:rPr>
                <w:rFonts w:asciiTheme="minorHAnsi" w:hAnsiTheme="minorHAnsi" w:cstheme="minorHAnsi"/>
                <w:sz w:val="18"/>
                <w:szCs w:val="18"/>
              </w:rPr>
              <w:t xml:space="preserve"> </w:t>
            </w:r>
          </w:p>
        </w:tc>
      </w:tr>
      <w:tr w:rsidR="00785BAA" w:rsidRPr="006C4FD8" w14:paraId="102F798E" w14:textId="77777777" w:rsidTr="00600C31">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6AD85962" w14:textId="77777777" w:rsidR="00785BAA" w:rsidRPr="006C4FD8" w:rsidRDefault="00785BAA" w:rsidP="00600C31">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08E9E629" w14:textId="77777777" w:rsidR="00785BAA" w:rsidRDefault="00785BAA" w:rsidP="00600C31">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785BAA" w:rsidRPr="006C4FD8" w14:paraId="0BEAF47A" w14:textId="77777777" w:rsidTr="00600C31">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856FB14" w14:textId="77777777" w:rsidR="00785BAA" w:rsidRPr="006C4FD8" w:rsidRDefault="00785BAA" w:rsidP="00600C31">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0435B1E3" w14:textId="77777777" w:rsidR="007056D7" w:rsidRPr="009D3D1C" w:rsidRDefault="007056D7" w:rsidP="007056D7">
      <w:pPr>
        <w:rPr>
          <w:rFonts w:asciiTheme="minorHAnsi" w:hAnsiTheme="minorHAnsi" w:cstheme="minorHAnsi"/>
          <w:sz w:val="18"/>
          <w:szCs w:val="18"/>
        </w:rPr>
      </w:pPr>
    </w:p>
    <w:p w14:paraId="0435B2AB"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532D53" w14:paraId="747F4B54" w14:textId="77777777" w:rsidTr="00600C31">
        <w:trPr>
          <w:trHeight w:val="288"/>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291A641C"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rPr>
            </w:pPr>
            <w:r w:rsidRPr="00532D53">
              <w:rPr>
                <w:rFonts w:asciiTheme="minorHAnsi" w:hAnsiTheme="minorHAnsi" w:cstheme="minorHAnsi"/>
                <w:b/>
                <w:caps/>
                <w:sz w:val="18"/>
                <w:szCs w:val="18"/>
              </w:rPr>
              <w:lastRenderedPageBreak/>
              <w:t>Documentation Author's Declaration Statement</w:t>
            </w:r>
          </w:p>
        </w:tc>
      </w:tr>
      <w:tr w:rsidR="00532D53" w14:paraId="250BFC8F" w14:textId="77777777" w:rsidTr="00600C31">
        <w:trPr>
          <w:trHeight w:val="360"/>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5279C874" w14:textId="77777777" w:rsidR="00532D53" w:rsidRPr="00532D53" w:rsidRDefault="00532D53" w:rsidP="00532D53">
            <w:pPr>
              <w:numPr>
                <w:ilvl w:val="0"/>
                <w:numId w:val="34"/>
              </w:numPr>
              <w:ind w:left="271" w:hanging="270"/>
              <w:rPr>
                <w:rFonts w:asciiTheme="minorHAnsi" w:hAnsiTheme="minorHAnsi" w:cstheme="minorHAnsi"/>
                <w:sz w:val="18"/>
                <w:szCs w:val="18"/>
              </w:rPr>
            </w:pPr>
            <w:r w:rsidRPr="00532D53">
              <w:rPr>
                <w:rFonts w:asciiTheme="minorHAnsi" w:hAnsiTheme="minorHAnsi" w:cstheme="minorHAnsi"/>
                <w:sz w:val="18"/>
                <w:szCs w:val="18"/>
              </w:rPr>
              <w:t>I certify that this Certificate of Verification documentation is accurate and complete.</w:t>
            </w:r>
          </w:p>
        </w:tc>
      </w:tr>
      <w:tr w:rsidR="00532D53" w14:paraId="3F2C8A03" w14:textId="77777777" w:rsidTr="00600C31">
        <w:trPr>
          <w:trHeight w:val="360"/>
        </w:trPr>
        <w:tc>
          <w:tcPr>
            <w:tcW w:w="5434" w:type="dxa"/>
            <w:tcBorders>
              <w:top w:val="single" w:sz="4" w:space="0" w:color="auto"/>
              <w:left w:val="single" w:sz="4" w:space="0" w:color="auto"/>
              <w:bottom w:val="single" w:sz="4" w:space="0" w:color="auto"/>
              <w:right w:val="single" w:sz="4" w:space="0" w:color="auto"/>
            </w:tcBorders>
            <w:hideMark/>
          </w:tcPr>
          <w:p w14:paraId="57E4BB6F"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Documentation Author Name:</w:t>
            </w:r>
          </w:p>
        </w:tc>
        <w:tc>
          <w:tcPr>
            <w:tcW w:w="5516" w:type="dxa"/>
            <w:gridSpan w:val="3"/>
            <w:tcBorders>
              <w:top w:val="single" w:sz="4" w:space="0" w:color="auto"/>
              <w:left w:val="single" w:sz="4" w:space="0" w:color="auto"/>
              <w:bottom w:val="single" w:sz="4" w:space="0" w:color="auto"/>
              <w:right w:val="single" w:sz="4" w:space="0" w:color="auto"/>
            </w:tcBorders>
            <w:hideMark/>
          </w:tcPr>
          <w:p w14:paraId="7CF78815"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Documentation Author Signature:</w:t>
            </w:r>
          </w:p>
        </w:tc>
      </w:tr>
      <w:tr w:rsidR="00532D53" w14:paraId="1B356E6C" w14:textId="77777777" w:rsidTr="00600C31">
        <w:trPr>
          <w:trHeight w:val="360"/>
        </w:trPr>
        <w:tc>
          <w:tcPr>
            <w:tcW w:w="5434" w:type="dxa"/>
            <w:tcBorders>
              <w:top w:val="single" w:sz="4" w:space="0" w:color="auto"/>
              <w:left w:val="single" w:sz="4" w:space="0" w:color="auto"/>
              <w:bottom w:val="single" w:sz="4" w:space="0" w:color="auto"/>
              <w:right w:val="single" w:sz="4" w:space="0" w:color="auto"/>
            </w:tcBorders>
            <w:hideMark/>
          </w:tcPr>
          <w:p w14:paraId="2AB75CA6"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Company:</w:t>
            </w:r>
          </w:p>
        </w:tc>
        <w:tc>
          <w:tcPr>
            <w:tcW w:w="5516" w:type="dxa"/>
            <w:gridSpan w:val="3"/>
            <w:tcBorders>
              <w:top w:val="single" w:sz="4" w:space="0" w:color="auto"/>
              <w:left w:val="single" w:sz="4" w:space="0" w:color="auto"/>
              <w:bottom w:val="single" w:sz="4" w:space="0" w:color="auto"/>
              <w:right w:val="single" w:sz="4" w:space="0" w:color="auto"/>
            </w:tcBorders>
            <w:hideMark/>
          </w:tcPr>
          <w:p w14:paraId="576A11B0"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Date Signed:</w:t>
            </w:r>
          </w:p>
        </w:tc>
      </w:tr>
      <w:tr w:rsidR="00532D53" w14:paraId="70F0AA3E" w14:textId="77777777" w:rsidTr="00600C31">
        <w:trPr>
          <w:trHeight w:val="360"/>
        </w:trPr>
        <w:tc>
          <w:tcPr>
            <w:tcW w:w="5434" w:type="dxa"/>
            <w:tcBorders>
              <w:top w:val="single" w:sz="4" w:space="0" w:color="auto"/>
              <w:left w:val="single" w:sz="4" w:space="0" w:color="auto"/>
              <w:bottom w:val="single" w:sz="4" w:space="0" w:color="auto"/>
              <w:right w:val="single" w:sz="4" w:space="0" w:color="auto"/>
            </w:tcBorders>
            <w:hideMark/>
          </w:tcPr>
          <w:p w14:paraId="6BD9E4C5"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Address:</w:t>
            </w:r>
          </w:p>
        </w:tc>
        <w:tc>
          <w:tcPr>
            <w:tcW w:w="5516" w:type="dxa"/>
            <w:gridSpan w:val="3"/>
            <w:tcBorders>
              <w:top w:val="single" w:sz="4" w:space="0" w:color="auto"/>
              <w:left w:val="single" w:sz="4" w:space="0" w:color="auto"/>
              <w:bottom w:val="single" w:sz="4" w:space="0" w:color="auto"/>
              <w:right w:val="single" w:sz="4" w:space="0" w:color="auto"/>
            </w:tcBorders>
            <w:hideMark/>
          </w:tcPr>
          <w:p w14:paraId="212A5AF8"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CEA/HERS Certification Information (if applicable):</w:t>
            </w:r>
          </w:p>
        </w:tc>
      </w:tr>
      <w:tr w:rsidR="00532D53" w14:paraId="3E856161" w14:textId="77777777" w:rsidTr="00600C31">
        <w:trPr>
          <w:trHeight w:val="360"/>
        </w:trPr>
        <w:tc>
          <w:tcPr>
            <w:tcW w:w="5434" w:type="dxa"/>
            <w:tcBorders>
              <w:top w:val="single" w:sz="4" w:space="0" w:color="auto"/>
              <w:left w:val="single" w:sz="4" w:space="0" w:color="auto"/>
              <w:bottom w:val="single" w:sz="4" w:space="0" w:color="auto"/>
              <w:right w:val="single" w:sz="4" w:space="0" w:color="auto"/>
            </w:tcBorders>
            <w:hideMark/>
          </w:tcPr>
          <w:p w14:paraId="5BBFF7AB"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City/State/Zip:</w:t>
            </w:r>
          </w:p>
        </w:tc>
        <w:tc>
          <w:tcPr>
            <w:tcW w:w="5516" w:type="dxa"/>
            <w:gridSpan w:val="3"/>
            <w:tcBorders>
              <w:top w:val="single" w:sz="4" w:space="0" w:color="auto"/>
              <w:left w:val="single" w:sz="4" w:space="0" w:color="auto"/>
              <w:bottom w:val="single" w:sz="4" w:space="0" w:color="auto"/>
              <w:right w:val="single" w:sz="4" w:space="0" w:color="auto"/>
            </w:tcBorders>
            <w:hideMark/>
          </w:tcPr>
          <w:p w14:paraId="6E8D51BB"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Phone:</w:t>
            </w:r>
          </w:p>
        </w:tc>
      </w:tr>
      <w:tr w:rsidR="00532D53" w14:paraId="718F8201" w14:textId="77777777" w:rsidTr="00600C31">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DF59630"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532D53">
              <w:rPr>
                <w:rFonts w:asciiTheme="minorHAnsi" w:hAnsiTheme="minorHAnsi" w:cstheme="minorHAnsi"/>
                <w:b/>
                <w:caps/>
                <w:sz w:val="18"/>
                <w:szCs w:val="18"/>
              </w:rPr>
              <w:t xml:space="preserve">Responsible Person's Declaration statement </w:t>
            </w:r>
          </w:p>
        </w:tc>
      </w:tr>
      <w:tr w:rsidR="00532D53" w14:paraId="3E52605B" w14:textId="77777777" w:rsidTr="00600C31">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97B6703" w14:textId="77777777" w:rsidR="00532D53" w:rsidRPr="00532D53" w:rsidRDefault="00532D53" w:rsidP="00600C31">
            <w:pPr>
              <w:pStyle w:val="p2"/>
              <w:keepNext/>
              <w:tabs>
                <w:tab w:val="clear" w:pos="357"/>
                <w:tab w:val="left" w:pos="720"/>
              </w:tabs>
              <w:spacing w:line="240" w:lineRule="auto"/>
              <w:ind w:left="0" w:right="90" w:firstLine="0"/>
              <w:rPr>
                <w:rFonts w:asciiTheme="minorHAnsi" w:hAnsiTheme="minorHAnsi" w:cstheme="minorHAnsi"/>
                <w:sz w:val="18"/>
                <w:szCs w:val="18"/>
              </w:rPr>
            </w:pPr>
            <w:r w:rsidRPr="00532D53">
              <w:rPr>
                <w:rFonts w:asciiTheme="minorHAnsi" w:hAnsiTheme="minorHAnsi" w:cstheme="minorHAnsi"/>
                <w:sz w:val="18"/>
                <w:szCs w:val="18"/>
              </w:rPr>
              <w:t xml:space="preserve">I certify the following under penalty of perjury, under the laws of the State of California: </w:t>
            </w:r>
          </w:p>
          <w:p w14:paraId="7E2BA14C"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The information provided on this Certificate of Verification is true and correct.</w:t>
            </w:r>
          </w:p>
          <w:p w14:paraId="6AD7DE30"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I am the certified HERS Rater who performed the verification identified and reported on this Certificate of Verification (responsible rater).</w:t>
            </w:r>
          </w:p>
          <w:p w14:paraId="7673C1C2"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1DD2616"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C0B0883"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532D53" w14:paraId="43B7DEB9" w14:textId="77777777" w:rsidTr="00600C31">
        <w:trPr>
          <w:trHeight w:val="278"/>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94769EF"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caps/>
                <w:sz w:val="18"/>
                <w:szCs w:val="18"/>
              </w:rPr>
            </w:pPr>
            <w:r w:rsidRPr="00532D53">
              <w:rPr>
                <w:rFonts w:asciiTheme="minorHAnsi" w:hAnsiTheme="minorHAnsi" w:cstheme="minorHAnsi"/>
                <w:b/>
                <w:caps/>
                <w:sz w:val="18"/>
                <w:szCs w:val="18"/>
              </w:rPr>
              <w:t>BUILDER OR INSTALLER INFORMATION AS SHOWN ON THE CERTIFICATE OF INSTALLATION</w:t>
            </w:r>
          </w:p>
        </w:tc>
      </w:tr>
      <w:tr w:rsidR="00532D53" w14:paraId="0C963F61" w14:textId="77777777" w:rsidTr="00600C31">
        <w:trPr>
          <w:trHeight w:val="360"/>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FE8446E"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Company Name (Installing Subcontractor, General Contractor, or Builder/Owner):</w:t>
            </w:r>
          </w:p>
        </w:tc>
      </w:tr>
      <w:tr w:rsidR="00532D53" w14:paraId="0F6B6984" w14:textId="77777777" w:rsidTr="00600C31">
        <w:trPr>
          <w:trHeight w:hRule="exact" w:val="360"/>
        </w:trPr>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B0A12D3" w14:textId="77777777" w:rsidR="00532D53" w:rsidRPr="00532D53" w:rsidRDefault="00532D53" w:rsidP="00600C3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Responsible Builder or Installer Name:</w:t>
            </w:r>
          </w:p>
        </w:tc>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C811765" w14:textId="77777777" w:rsidR="00532D53" w:rsidRPr="00532D53" w:rsidRDefault="00532D53" w:rsidP="00600C3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CSLB License:</w:t>
            </w:r>
          </w:p>
        </w:tc>
      </w:tr>
      <w:tr w:rsidR="00532D53" w14:paraId="0936F46B" w14:textId="77777777" w:rsidTr="00600C31">
        <w:trPr>
          <w:trHeight w:val="288"/>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BBAF0B" w14:textId="77777777" w:rsidR="00532D53" w:rsidRPr="00532D53" w:rsidRDefault="00532D53"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b/>
                <w:caps/>
                <w:sz w:val="18"/>
                <w:szCs w:val="18"/>
              </w:rPr>
              <w:t>HERS PROVIDER DATA REGISTRY INFORMATION</w:t>
            </w:r>
          </w:p>
        </w:tc>
      </w:tr>
      <w:tr w:rsidR="00532D53" w14:paraId="2873711C" w14:textId="77777777" w:rsidTr="00600C31">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4B61EC"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Sample Group Number (if applicable):</w:t>
            </w:r>
          </w:p>
          <w:p w14:paraId="12F8654B"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529775"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Dwelling Test Status in Sample Group (if applicable):</w:t>
            </w:r>
          </w:p>
          <w:p w14:paraId="21893999"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r>
      <w:tr w:rsidR="00532D53" w14:paraId="4068842E" w14:textId="77777777" w:rsidTr="00600C31">
        <w:trPr>
          <w:trHeight w:val="288"/>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FC7006F" w14:textId="77777777" w:rsidR="00532D53" w:rsidRPr="00532D53" w:rsidRDefault="00532D53"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b/>
                <w:caps/>
                <w:sz w:val="18"/>
                <w:szCs w:val="18"/>
              </w:rPr>
              <w:t>HERS RATER INFORMATION</w:t>
            </w:r>
          </w:p>
        </w:tc>
      </w:tr>
      <w:tr w:rsidR="00532D53" w14:paraId="4548D1E6" w14:textId="77777777" w:rsidTr="00600C31">
        <w:trPr>
          <w:trHeight w:val="360"/>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A3BB3F" w14:textId="77777777" w:rsidR="00532D53" w:rsidRPr="00532D53" w:rsidRDefault="00532D53"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HERS Rater Company Name:</w:t>
            </w:r>
          </w:p>
          <w:p w14:paraId="18530DE5" w14:textId="77777777" w:rsidR="00532D53" w:rsidRPr="00532D53" w:rsidRDefault="00532D53"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p>
        </w:tc>
      </w:tr>
      <w:tr w:rsidR="00532D53" w14:paraId="058A19F0" w14:textId="77777777" w:rsidTr="00600C31">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A937E1"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D1659E"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r w:rsidRPr="00532D53">
              <w:rPr>
                <w:rFonts w:asciiTheme="minorHAnsi" w:hAnsiTheme="minorHAnsi" w:cstheme="minorHAnsi"/>
                <w:sz w:val="14"/>
                <w:szCs w:val="14"/>
              </w:rPr>
              <w:t>Responsible Rater Signature:</w:t>
            </w:r>
          </w:p>
          <w:p w14:paraId="57341EB0"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p>
        </w:tc>
      </w:tr>
      <w:tr w:rsidR="00532D53" w14:paraId="5E77E2AB" w14:textId="77777777" w:rsidTr="00600C31">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11B10E"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Responsible Rater Certification Number w/ this HERS Provider:</w:t>
            </w: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C227A6"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Date Signed:</w:t>
            </w:r>
          </w:p>
        </w:tc>
      </w:tr>
    </w:tbl>
    <w:p w14:paraId="0435B2D5" w14:textId="77777777" w:rsidR="00C64DBF" w:rsidRDefault="00C64DBF" w:rsidP="00C64DBF">
      <w:pPr>
        <w:ind w:hanging="677"/>
        <w:rPr>
          <w:rFonts w:asciiTheme="minorHAnsi" w:hAnsiTheme="minorHAnsi"/>
        </w:rPr>
      </w:pPr>
    </w:p>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432" w:footer="432" w:gutter="0"/>
          <w:cols w:space="720"/>
          <w:docGrid w:linePitch="272"/>
        </w:sectPr>
      </w:pPr>
    </w:p>
    <w:p w14:paraId="0435B2D8" w14:textId="0BCE0E0E" w:rsidR="00636F83" w:rsidRPr="000A6716" w:rsidRDefault="00BD4E90" w:rsidP="000A6716">
      <w:pPr>
        <w:jc w:val="center"/>
        <w:rPr>
          <w:rFonts w:asciiTheme="minorHAnsi" w:hAnsiTheme="minorHAnsi"/>
          <w:b/>
          <w:sz w:val="28"/>
          <w:szCs w:val="18"/>
        </w:rPr>
      </w:pPr>
      <w:r>
        <w:rPr>
          <w:rFonts w:asciiTheme="minorHAnsi" w:hAnsiTheme="minorHAnsi"/>
          <w:b/>
          <w:szCs w:val="18"/>
        </w:rPr>
        <w:lastRenderedPageBreak/>
        <w:t>CF3</w:t>
      </w:r>
      <w:r w:rsidR="000A6716" w:rsidRPr="0029047D">
        <w:rPr>
          <w:rFonts w:asciiTheme="minorHAnsi" w:hAnsiTheme="minorHAnsi"/>
          <w:b/>
          <w:szCs w:val="18"/>
        </w:rPr>
        <w:t>R-MCH-27</w:t>
      </w:r>
      <w:r w:rsidR="00D76417">
        <w:rPr>
          <w:rFonts w:asciiTheme="minorHAnsi" w:hAnsiTheme="minorHAnsi"/>
          <w:b/>
          <w:szCs w:val="18"/>
        </w:rPr>
        <w:t>c</w:t>
      </w:r>
      <w:r w:rsidR="000A6716"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510DC39E"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1BFB6536"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4307">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4307">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0435B2DD" w14:textId="765443A3"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0435B2DE" w14:textId="1D21D59F"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0435B2D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0435B2E0" w14:textId="767A1D63"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w:t>
      </w:r>
      <w:r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w:t>
      </w:r>
      <w:r w:rsidR="009B68D4"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w:t>
      </w:r>
      <w:r w:rsidR="009B68D4" w:rsidRPr="009B68D4">
        <w:rPr>
          <w:rFonts w:asciiTheme="minorHAnsi" w:hAnsiTheme="minorHAnsi"/>
          <w:sz w:val="18"/>
          <w:szCs w:val="18"/>
          <w:vertAlign w:val="superscript"/>
        </w:rPr>
        <w: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w:t>
      </w:r>
      <w:r w:rsidR="009B68D4" w:rsidRPr="009B68D4">
        <w:rPr>
          <w:rFonts w:asciiTheme="minorHAnsi" w:hAnsiTheme="minorHAnsi"/>
          <w:sz w:val="18"/>
          <w:szCs w:val="18"/>
          <w:vertAlign w:val="superscript"/>
        </w:rPr>
        <w:t>2</w:t>
      </w:r>
      <w:r>
        <w:rPr>
          <w:rFonts w:asciiTheme="minorHAnsi" w:hAnsiTheme="minorHAnsi"/>
          <w:sz w:val="18"/>
          <w:szCs w:val="18"/>
        </w:rPr>
        <w:t>”</w:t>
      </w:r>
      <w:r w:rsidR="00495793" w:rsidRPr="00495793">
        <w:rPr>
          <w:rFonts w:asciiTheme="minorHAnsi" w:hAnsiTheme="minorHAnsi"/>
          <w:sz w:val="18"/>
          <w:szCs w:val="18"/>
        </w:rPr>
        <w:t>.</w:t>
      </w:r>
    </w:p>
    <w:p w14:paraId="0435B2E1" w14:textId="00BADD39"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0435B2E2" w14:textId="577F2CC9"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0435B2F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0435B2F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435B2F6" w14:textId="581A6040" w:rsidR="00CE3C37" w:rsidRPr="003E1B97" w:rsidRDefault="00AA3550"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sidR="00CE3C37">
        <w:rPr>
          <w:rFonts w:asciiTheme="minorHAnsi" w:hAnsiTheme="minorHAnsi"/>
          <w:sz w:val="18"/>
          <w:szCs w:val="18"/>
        </w:rPr>
        <w:t xml:space="preserve">uilding type is equal to </w:t>
      </w:r>
      <w:r w:rsidR="00454307">
        <w:rPr>
          <w:rFonts w:asciiTheme="minorHAnsi" w:hAnsiTheme="minorHAnsi"/>
          <w:sz w:val="18"/>
          <w:szCs w:val="18"/>
        </w:rPr>
        <w:t>N</w:t>
      </w:r>
      <w:r w:rsidR="00CE3C37">
        <w:rPr>
          <w:rFonts w:asciiTheme="minorHAnsi" w:hAnsiTheme="minorHAnsi"/>
          <w:sz w:val="18"/>
          <w:szCs w:val="18"/>
        </w:rPr>
        <w:t>on-dwelling unit, an N/A value will be filled out automatically.</w:t>
      </w:r>
    </w:p>
    <w:p w14:paraId="0435B2F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AA3550">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0435B2F8"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0435B2F9" w14:textId="61D0F215" w:rsidR="00CE3C37" w:rsidRPr="00E32596" w:rsidRDefault="00802732"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Building type is equal to </w:t>
      </w:r>
      <w:r w:rsidR="00454307">
        <w:rPr>
          <w:rFonts w:asciiTheme="minorHAnsi" w:hAnsiTheme="minorHAnsi"/>
          <w:sz w:val="18"/>
          <w:szCs w:val="18"/>
        </w:rPr>
        <w:t>N</w:t>
      </w:r>
      <w:r>
        <w:rPr>
          <w:rFonts w:asciiTheme="minorHAnsi" w:hAnsiTheme="minorHAnsi"/>
          <w:sz w:val="18"/>
          <w:szCs w:val="18"/>
        </w:rPr>
        <w:t xml:space="preserve">on-dwelling </w:t>
      </w:r>
      <w:r w:rsidR="00AA3550">
        <w:rPr>
          <w:rFonts w:asciiTheme="minorHAnsi" w:hAnsiTheme="minorHAnsi"/>
          <w:sz w:val="18"/>
          <w:szCs w:val="18"/>
        </w:rPr>
        <w:t>unit;</w:t>
      </w:r>
      <w:r>
        <w:rPr>
          <w:rFonts w:asciiTheme="minorHAnsi" w:hAnsiTheme="minorHAnsi"/>
          <w:sz w:val="18"/>
          <w:szCs w:val="18"/>
        </w:rPr>
        <w:t xml:space="preserve"> an N/A value will be filled out automatically.</w:t>
      </w:r>
    </w:p>
    <w:p w14:paraId="0435B2FA"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0435B2FB" w14:textId="539DDB11" w:rsid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w:t>
      </w:r>
      <w:r w:rsidR="006150E9">
        <w:rPr>
          <w:rFonts w:asciiTheme="minorHAnsi" w:hAnsiTheme="minorHAnsi" w:cstheme="minorHAnsi"/>
          <w:sz w:val="18"/>
          <w:szCs w:val="18"/>
        </w:rPr>
        <w:t>06</w:t>
      </w:r>
      <w:r w:rsidRPr="00802732">
        <w:rPr>
          <w:rFonts w:asciiTheme="minorHAnsi" w:hAnsiTheme="minorHAnsi" w:cstheme="minorHAnsi"/>
          <w:sz w:val="18"/>
          <w:szCs w:val="18"/>
        </w:rPr>
        <w:t>) = Central Fan Integrated &amp; “Ventilation Operation Schedule” (A</w:t>
      </w:r>
      <w:r w:rsidR="008002F8">
        <w:rPr>
          <w:rFonts w:asciiTheme="minorHAnsi" w:hAnsiTheme="minorHAnsi" w:cstheme="minorHAnsi"/>
          <w:sz w:val="18"/>
          <w:szCs w:val="18"/>
        </w:rPr>
        <w:t>0</w:t>
      </w:r>
      <w:r w:rsidR="006150E9">
        <w:rPr>
          <w:rFonts w:asciiTheme="minorHAnsi" w:hAnsiTheme="minorHAnsi" w:cstheme="minorHAnsi"/>
          <w:sz w:val="18"/>
          <w:szCs w:val="18"/>
        </w:rPr>
        <w:t>7</w:t>
      </w:r>
      <w:r w:rsidR="00AA3550"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4F925A91" w14:textId="79DC962B" w:rsidR="00CD1C6E" w:rsidRPr="00CD1C6E" w:rsidRDefault="00CD1C6E" w:rsidP="00CD1C6E">
      <w:pPr>
        <w:rPr>
          <w:rFonts w:asciiTheme="minorHAnsi" w:hAnsiTheme="minorHAnsi" w:cstheme="minorHAnsi"/>
          <w:b/>
          <w:sz w:val="18"/>
          <w:szCs w:val="18"/>
        </w:rPr>
      </w:pPr>
    </w:p>
    <w:p w14:paraId="0435B652" w14:textId="77777777" w:rsidR="00636F83" w:rsidRPr="00A35980" w:rsidRDefault="00636F83" w:rsidP="00636F83">
      <w:pPr>
        <w:contextualSpacing/>
        <w:rPr>
          <w:rFonts w:asciiTheme="minorHAnsi" w:eastAsia="Cambria" w:hAnsiTheme="minorHAnsi"/>
          <w:sz w:val="18"/>
          <w:szCs w:val="18"/>
        </w:rPr>
      </w:pPr>
    </w:p>
    <w:p w14:paraId="0435B660" w14:textId="2D26E7C8" w:rsidR="00EE3065" w:rsidRPr="00B1391E" w:rsidRDefault="00EE3065" w:rsidP="008464D7">
      <w:pPr>
        <w:pStyle w:val="ListParagraph"/>
        <w:numPr>
          <w:ilvl w:val="0"/>
          <w:numId w:val="33"/>
        </w:numPr>
        <w:rPr>
          <w:rFonts w:asciiTheme="minorHAnsi" w:eastAsia="Cambria" w:hAnsiTheme="minorHAnsi"/>
          <w:sz w:val="18"/>
          <w:szCs w:val="18"/>
        </w:rPr>
        <w:sectPr w:rsidR="00EE3065" w:rsidRPr="00B1391E" w:rsidSect="00FB7C8C">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6E4ACD06"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p>
        </w:tc>
      </w:tr>
    </w:tbl>
    <w:p w14:paraId="0435B664" w14:textId="77777777" w:rsidR="002A1F1B" w:rsidRPr="009D3D1C" w:rsidRDefault="002A1F1B" w:rsidP="00D65FA1">
      <w:pPr>
        <w:rPr>
          <w:rFonts w:asciiTheme="minorHAnsi" w:hAnsiTheme="minorHAnsi"/>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581"/>
        <w:gridCol w:w="5571"/>
      </w:tblGrid>
      <w:tr w:rsidR="002A1F1B" w:rsidRPr="00D2491C" w14:paraId="0435B666" w14:textId="77777777" w:rsidTr="00B1391E">
        <w:tc>
          <w:tcPr>
            <w:tcW w:w="10790" w:type="dxa"/>
            <w:gridSpan w:val="3"/>
          </w:tcPr>
          <w:p w14:paraId="0435B665" w14:textId="77777777" w:rsidR="002A1F1B" w:rsidRPr="00F5715E" w:rsidRDefault="002A1F1B" w:rsidP="00600C3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B1391E">
        <w:trPr>
          <w:trHeight w:val="158"/>
        </w:trPr>
        <w:tc>
          <w:tcPr>
            <w:tcW w:w="638" w:type="dxa"/>
            <w:vAlign w:val="center"/>
          </w:tcPr>
          <w:p w14:paraId="0435B667" w14:textId="77777777" w:rsidR="002A1F1B" w:rsidRPr="00F5715E" w:rsidRDefault="002A1F1B" w:rsidP="00600C31">
            <w:pPr>
              <w:jc w:val="center"/>
              <w:rPr>
                <w:rFonts w:asciiTheme="minorHAnsi" w:hAnsiTheme="minorHAnsi"/>
                <w:sz w:val="18"/>
                <w:szCs w:val="18"/>
              </w:rPr>
            </w:pPr>
            <w:r>
              <w:rPr>
                <w:rFonts w:asciiTheme="minorHAnsi" w:hAnsiTheme="minorHAnsi"/>
                <w:sz w:val="18"/>
                <w:szCs w:val="18"/>
              </w:rPr>
              <w:t>01</w:t>
            </w:r>
          </w:p>
        </w:tc>
        <w:tc>
          <w:tcPr>
            <w:tcW w:w="4581" w:type="dxa"/>
            <w:vAlign w:val="center"/>
          </w:tcPr>
          <w:p w14:paraId="0435B668" w14:textId="77777777" w:rsidR="002A1F1B" w:rsidRPr="00F5715E" w:rsidRDefault="002A1F1B" w:rsidP="00600C31">
            <w:pPr>
              <w:rPr>
                <w:rFonts w:asciiTheme="minorHAnsi" w:hAnsiTheme="minorHAnsi"/>
                <w:sz w:val="18"/>
                <w:szCs w:val="18"/>
              </w:rPr>
            </w:pPr>
            <w:r>
              <w:rPr>
                <w:rFonts w:asciiTheme="minorHAnsi" w:hAnsiTheme="minorHAnsi"/>
                <w:sz w:val="18"/>
                <w:szCs w:val="18"/>
              </w:rPr>
              <w:t>Dwelling Unit Name</w:t>
            </w:r>
          </w:p>
        </w:tc>
        <w:tc>
          <w:tcPr>
            <w:tcW w:w="5571" w:type="dxa"/>
          </w:tcPr>
          <w:p w14:paraId="0435B669" w14:textId="46A84FA6" w:rsidR="002A1F1B" w:rsidRPr="00F5715E" w:rsidRDefault="002A1F1B" w:rsidP="00600C31">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B1391E">
        <w:trPr>
          <w:trHeight w:val="158"/>
        </w:trPr>
        <w:tc>
          <w:tcPr>
            <w:tcW w:w="638" w:type="dxa"/>
            <w:vAlign w:val="center"/>
          </w:tcPr>
          <w:p w14:paraId="0435B66B" w14:textId="77777777" w:rsidR="002A1F1B" w:rsidRPr="00F5715E" w:rsidRDefault="002A1F1B" w:rsidP="00600C3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
          <w:p w14:paraId="0435B66C" w14:textId="77777777" w:rsidR="002A1F1B" w:rsidRPr="00F5715E" w:rsidRDefault="002A1F1B" w:rsidP="00600C31">
            <w:pPr>
              <w:rPr>
                <w:rFonts w:asciiTheme="minorHAnsi" w:hAnsiTheme="minorHAnsi"/>
                <w:sz w:val="18"/>
                <w:szCs w:val="18"/>
              </w:rPr>
            </w:pPr>
            <w:r w:rsidRPr="00F5715E">
              <w:rPr>
                <w:rFonts w:asciiTheme="minorHAnsi" w:hAnsiTheme="minorHAnsi"/>
                <w:sz w:val="18"/>
                <w:szCs w:val="18"/>
              </w:rPr>
              <w:t>Building Type</w:t>
            </w:r>
          </w:p>
        </w:tc>
        <w:tc>
          <w:tcPr>
            <w:tcW w:w="5571" w:type="dxa"/>
          </w:tcPr>
          <w:p w14:paraId="0435B66D" w14:textId="372CA369" w:rsidR="002A1F1B" w:rsidRPr="00F5715E" w:rsidRDefault="00912920" w:rsidP="006F44DF">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del w:id="1" w:author="Smith, Alexis@Energy" w:date="2019-04-08T15:31:00Z">
              <w:r w:rsidRPr="007A5D38" w:rsidDel="006F44DF">
                <w:rPr>
                  <w:rFonts w:asciiTheme="minorHAnsi" w:hAnsiTheme="minorHAnsi" w:cstheme="minorHAnsi"/>
                  <w:sz w:val="18"/>
                  <w:szCs w:val="18"/>
                </w:rPr>
                <w:delText>:</w:delText>
              </w:r>
              <w:r w:rsidRPr="007A5D38" w:rsidDel="006F44DF">
                <w:rPr>
                  <w:rFonts w:asciiTheme="minorHAnsi" w:hAnsiTheme="minorHAnsi" w:cstheme="minorHAnsi"/>
                  <w:sz w:val="18"/>
                  <w:szCs w:val="18"/>
                </w:rPr>
                <w:br/>
                <w:delText>**Non-dwelling unit</w:delText>
              </w:r>
            </w:del>
            <w:r>
              <w:rPr>
                <w:rFonts w:asciiTheme="minorHAnsi" w:hAnsiTheme="minorHAnsi"/>
                <w:sz w:val="18"/>
                <w:szCs w:val="18"/>
              </w:rPr>
              <w:t>&gt;&gt;</w:t>
            </w:r>
          </w:p>
        </w:tc>
      </w:tr>
      <w:tr w:rsidR="002A1F1B" w:rsidRPr="00D2491C" w14:paraId="0435B675" w14:textId="77777777" w:rsidTr="00B1391E">
        <w:trPr>
          <w:trHeight w:val="158"/>
        </w:trPr>
        <w:tc>
          <w:tcPr>
            <w:tcW w:w="638" w:type="dxa"/>
            <w:vAlign w:val="center"/>
          </w:tcPr>
          <w:p w14:paraId="0435B66F" w14:textId="77777777" w:rsidR="002A1F1B" w:rsidRPr="00F5715E" w:rsidRDefault="002A1F1B" w:rsidP="00600C3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
          <w:p w14:paraId="0435B670" w14:textId="77777777" w:rsidR="002A1F1B" w:rsidRPr="00F5715E" w:rsidRDefault="002A1F1B" w:rsidP="00600C3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
          <w:p w14:paraId="0435B671" w14:textId="77777777" w:rsidR="00912920" w:rsidRPr="007A5D38" w:rsidRDefault="00912920" w:rsidP="00600C31">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0435B672" w14:textId="77777777" w:rsidR="00912920" w:rsidRPr="007A5D38" w:rsidRDefault="00912920" w:rsidP="00600C31">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0435B673" w14:textId="77777777" w:rsidR="00912920" w:rsidRPr="007A5D38" w:rsidRDefault="00912920" w:rsidP="00600C31">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0435B674" w14:textId="6EC6406B" w:rsidR="002A1F1B" w:rsidRPr="00F5715E" w:rsidRDefault="00912920" w:rsidP="00600C31">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F5715E">
              <w:rPr>
                <w:rFonts w:asciiTheme="minorHAnsi" w:hAnsiTheme="minorHAnsi"/>
                <w:sz w:val="18"/>
                <w:szCs w:val="18"/>
                <w:u w:val="single"/>
              </w:rPr>
              <w:t>&gt;&gt;</w:t>
            </w:r>
          </w:p>
        </w:tc>
      </w:tr>
      <w:tr w:rsidR="002A1F1B" w:rsidRPr="00D2491C" w14:paraId="0435B67A" w14:textId="77777777" w:rsidTr="00B1391E">
        <w:trPr>
          <w:trHeight w:val="158"/>
        </w:trPr>
        <w:tc>
          <w:tcPr>
            <w:tcW w:w="638" w:type="dxa"/>
            <w:vAlign w:val="center"/>
          </w:tcPr>
          <w:p w14:paraId="0435B676" w14:textId="77777777" w:rsidR="002A1F1B" w:rsidRPr="00F5715E" w:rsidRDefault="002A1F1B" w:rsidP="00600C31">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
          <w:p w14:paraId="0435B677" w14:textId="77777777" w:rsidR="002A1F1B" w:rsidRDefault="002A1F1B" w:rsidP="00600C3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600C3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
          <w:p w14:paraId="0435B679" w14:textId="329D0654" w:rsidR="002A1F1B" w:rsidRPr="00F5715E" w:rsidRDefault="002A1F1B" w:rsidP="00600C31">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B1391E">
        <w:trPr>
          <w:trHeight w:val="158"/>
        </w:trPr>
        <w:tc>
          <w:tcPr>
            <w:tcW w:w="638" w:type="dxa"/>
            <w:vAlign w:val="center"/>
          </w:tcPr>
          <w:p w14:paraId="0435B67B" w14:textId="77777777" w:rsidR="002A1F1B" w:rsidRPr="00F5715E" w:rsidRDefault="002A1F1B" w:rsidP="00600C31">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
          <w:p w14:paraId="0435B67C" w14:textId="77777777" w:rsidR="002A1F1B" w:rsidRDefault="002A1F1B" w:rsidP="00600C3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600C3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
          <w:p w14:paraId="0435B67E" w14:textId="4D0891B1" w:rsidR="002A1F1B" w:rsidRPr="00F5715E" w:rsidRDefault="002A1F1B" w:rsidP="00600C31">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0435B6B8" w14:textId="77777777" w:rsidTr="00B1391E">
        <w:trPr>
          <w:trHeight w:val="158"/>
        </w:trPr>
        <w:tc>
          <w:tcPr>
            <w:tcW w:w="638" w:type="dxa"/>
            <w:vAlign w:val="center"/>
          </w:tcPr>
          <w:p w14:paraId="0435B6AB" w14:textId="603D38AC" w:rsidR="00EE3065" w:rsidRPr="00F5715E" w:rsidRDefault="008002F8" w:rsidP="00600C31">
            <w:pPr>
              <w:jc w:val="center"/>
              <w:rPr>
                <w:rFonts w:asciiTheme="minorHAnsi" w:hAnsiTheme="minorHAnsi"/>
                <w:sz w:val="18"/>
                <w:szCs w:val="18"/>
              </w:rPr>
            </w:pPr>
            <w:r>
              <w:rPr>
                <w:rFonts w:asciiTheme="minorHAnsi" w:hAnsiTheme="minorHAnsi" w:cstheme="minorHAnsi"/>
                <w:sz w:val="18"/>
                <w:szCs w:val="18"/>
              </w:rPr>
              <w:t>06</w:t>
            </w:r>
          </w:p>
        </w:tc>
        <w:tc>
          <w:tcPr>
            <w:tcW w:w="4581" w:type="dxa"/>
            <w:vAlign w:val="center"/>
          </w:tcPr>
          <w:p w14:paraId="0435B6AC" w14:textId="77777777" w:rsidR="00EE3065" w:rsidRDefault="00EE3065" w:rsidP="00600C3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71" w:type="dxa"/>
          </w:tcPr>
          <w:p w14:paraId="0435B6AD" w14:textId="77777777" w:rsidR="00EE3065" w:rsidRPr="007A5D38" w:rsidRDefault="00EE3065" w:rsidP="00600C31">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r w:rsidR="001F7B1E">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AE" w14:textId="77777777" w:rsidR="00EE3065" w:rsidRDefault="00EE3065" w:rsidP="00600C31">
            <w:pPr>
              <w:rPr>
                <w:rFonts w:asciiTheme="minorHAnsi" w:hAnsiTheme="minorHAnsi" w:cstheme="minorHAnsi"/>
                <w:sz w:val="18"/>
                <w:szCs w:val="18"/>
              </w:rPr>
            </w:pPr>
            <w:r w:rsidRPr="007A5D38">
              <w:rPr>
                <w:rFonts w:asciiTheme="minorHAnsi" w:hAnsiTheme="minorHAnsi" w:cstheme="minorHAnsi"/>
                <w:sz w:val="18"/>
                <w:szCs w:val="18"/>
              </w:rPr>
              <w:t>**Supply</w:t>
            </w:r>
          </w:p>
          <w:p w14:paraId="0435B6AF" w14:textId="77777777" w:rsidR="00EE3065" w:rsidRPr="007A5D38" w:rsidRDefault="00EE3065" w:rsidP="00600C31">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0435B6B0"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**Balanced; or</w:t>
            </w:r>
          </w:p>
          <w:p w14:paraId="0435B6B1"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0435B6B2"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0435B6B3"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435B6B4"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435B6B5"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0435B6B6" w14:textId="77777777" w:rsidR="00EE3065" w:rsidRPr="007A5D38" w:rsidRDefault="00EE3065" w:rsidP="00600C31">
            <w:pPr>
              <w:rPr>
                <w:rFonts w:asciiTheme="minorHAnsi" w:hAnsiTheme="minorHAnsi" w:cstheme="minorHAnsi"/>
                <w:sz w:val="18"/>
                <w:szCs w:val="18"/>
                <w:u w:val="single"/>
              </w:rPr>
            </w:pPr>
            <w:r w:rsidRPr="001C365C">
              <w:rPr>
                <w:rFonts w:asciiTheme="minorHAnsi" w:hAnsiTheme="minorHAnsi" w:cstheme="minorHAnsi"/>
                <w:sz w:val="18"/>
                <w:szCs w:val="18"/>
              </w:rPr>
              <w:t>**Central Ventilation System – Balanced; or</w:t>
            </w:r>
          </w:p>
          <w:p w14:paraId="0435B6B7" w14:textId="77777777" w:rsidR="00EE3065" w:rsidRDefault="00EE3065" w:rsidP="00600C31">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0435B6C2" w14:textId="77777777" w:rsidTr="00B1391E">
        <w:trPr>
          <w:trHeight w:val="158"/>
        </w:trPr>
        <w:tc>
          <w:tcPr>
            <w:tcW w:w="638" w:type="dxa"/>
            <w:vAlign w:val="center"/>
          </w:tcPr>
          <w:p w14:paraId="0435B6B9" w14:textId="1DA2EE72" w:rsidR="00EE3065" w:rsidRPr="00F5715E" w:rsidRDefault="008002F8" w:rsidP="00600C31">
            <w:pPr>
              <w:jc w:val="center"/>
              <w:rPr>
                <w:rFonts w:asciiTheme="minorHAnsi" w:hAnsiTheme="minorHAnsi"/>
                <w:sz w:val="18"/>
                <w:szCs w:val="18"/>
              </w:rPr>
            </w:pPr>
            <w:r>
              <w:rPr>
                <w:rFonts w:asciiTheme="minorHAnsi" w:hAnsiTheme="minorHAnsi" w:cstheme="minorHAnsi"/>
                <w:sz w:val="18"/>
                <w:szCs w:val="18"/>
              </w:rPr>
              <w:t>07</w:t>
            </w:r>
          </w:p>
        </w:tc>
        <w:tc>
          <w:tcPr>
            <w:tcW w:w="4581" w:type="dxa"/>
            <w:vAlign w:val="center"/>
          </w:tcPr>
          <w:p w14:paraId="0435B6BA" w14:textId="77777777" w:rsidR="00EE3065" w:rsidRDefault="00EE3065" w:rsidP="00600C3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71" w:type="dxa"/>
          </w:tcPr>
          <w:p w14:paraId="0435B6BB" w14:textId="77777777" w:rsidR="001F7B1E" w:rsidRDefault="00EE3065" w:rsidP="00600C31">
            <w:pPr>
              <w:rPr>
                <w:rFonts w:asciiTheme="minorHAnsi" w:hAnsiTheme="minorHAnsi" w:cstheme="minorHAnsi"/>
                <w:sz w:val="18"/>
                <w:szCs w:val="18"/>
              </w:rPr>
            </w:pPr>
            <w:r w:rsidRPr="007A5D38">
              <w:rPr>
                <w:rFonts w:asciiTheme="minorHAnsi" w:hAnsiTheme="minorHAnsi" w:cstheme="minorHAnsi"/>
                <w:sz w:val="18"/>
                <w:szCs w:val="18"/>
              </w:rPr>
              <w:t>&lt;&lt;</w:t>
            </w:r>
            <w:r w:rsidR="001F7B1E" w:rsidRPr="007A5D38">
              <w:rPr>
                <w:rFonts w:asciiTheme="minorHAnsi" w:hAnsiTheme="minorHAnsi" w:cstheme="minorHAnsi"/>
                <w:sz w:val="18"/>
                <w:szCs w:val="18"/>
              </w:rPr>
              <w:t xml:space="preserve"> calculated value if registered CF1R form equals CF1R-PRF-01, reference data from CF1R;</w:t>
            </w:r>
          </w:p>
          <w:p w14:paraId="0435B6BC" w14:textId="77777777" w:rsidR="001F7B1E" w:rsidRPr="007A5D38" w:rsidRDefault="001F7B1E" w:rsidP="00600C31">
            <w:pPr>
              <w:rPr>
                <w:rFonts w:asciiTheme="minorHAnsi" w:hAnsiTheme="minorHAnsi" w:cstheme="minorHAnsi"/>
                <w:sz w:val="18"/>
                <w:szCs w:val="18"/>
              </w:rPr>
            </w:pPr>
            <w:r>
              <w:rPr>
                <w:rFonts w:asciiTheme="minorHAnsi" w:hAnsiTheme="minorHAnsi" w:cstheme="minorHAnsi"/>
                <w:sz w:val="18"/>
                <w:szCs w:val="18"/>
              </w:rPr>
              <w:t xml:space="preserve">Else </w:t>
            </w:r>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r>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BD"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**Continuous; or</w:t>
            </w:r>
          </w:p>
          <w:p w14:paraId="0435B6BE"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**Short-Term Average; or</w:t>
            </w:r>
          </w:p>
          <w:p w14:paraId="0435B6BF"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**Scheduled; or</w:t>
            </w:r>
          </w:p>
          <w:p w14:paraId="0435B6C0" w14:textId="7E917D09" w:rsidR="00EE3065" w:rsidRPr="007A5D38" w:rsidRDefault="00EE3065" w:rsidP="00600C31">
            <w:pPr>
              <w:rPr>
                <w:rFonts w:asciiTheme="minorHAnsi" w:hAnsiTheme="minorHAnsi" w:cstheme="minorHAnsi"/>
                <w:sz w:val="18"/>
                <w:szCs w:val="18"/>
                <w:u w:val="single"/>
              </w:rPr>
            </w:pPr>
            <w:r w:rsidRPr="001C365C">
              <w:rPr>
                <w:rFonts w:asciiTheme="minorHAnsi" w:hAnsiTheme="minorHAnsi" w:cstheme="minorHAnsi"/>
                <w:sz w:val="18"/>
                <w:szCs w:val="18"/>
              </w:rPr>
              <w:t>**Real-time Control;</w:t>
            </w:r>
            <w:r w:rsidRPr="007A5D38">
              <w:rPr>
                <w:rFonts w:asciiTheme="minorHAnsi" w:hAnsiTheme="minorHAnsi" w:cstheme="minorHAnsi"/>
                <w:sz w:val="18"/>
                <w:szCs w:val="18"/>
                <w:u w:val="single"/>
              </w:rPr>
              <w:br/>
            </w:r>
            <w:r w:rsidR="001C365C">
              <w:rPr>
                <w:rFonts w:asciiTheme="minorHAnsi" w:hAnsiTheme="minorHAnsi" w:cstheme="minorHAnsi"/>
                <w:sz w:val="18"/>
                <w:szCs w:val="18"/>
              </w:rPr>
              <w:t xml:space="preserve">Else </w:t>
            </w:r>
            <w:r w:rsidRPr="007A5D38">
              <w:rPr>
                <w:rFonts w:asciiTheme="minorHAnsi" w:hAnsiTheme="minorHAnsi" w:cstheme="minorHAnsi"/>
                <w:sz w:val="18"/>
                <w:szCs w:val="18"/>
              </w:rPr>
              <w:t>if “Ventilation System Type” (A</w:t>
            </w:r>
            <w:r w:rsidR="008002F8">
              <w:rPr>
                <w:rFonts w:asciiTheme="minorHAnsi" w:hAnsiTheme="minorHAnsi" w:cstheme="minorHAnsi"/>
                <w:sz w:val="18"/>
                <w:szCs w:val="18"/>
              </w:rPr>
              <w:t>06</w:t>
            </w:r>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w:t>
            </w:r>
            <w:r w:rsidR="008002F8">
              <w:rPr>
                <w:rFonts w:asciiTheme="minorHAnsi" w:hAnsiTheme="minorHAnsi" w:cstheme="minorHAnsi"/>
                <w:sz w:val="18"/>
                <w:szCs w:val="18"/>
              </w:rPr>
              <w:t>07</w:t>
            </w:r>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p>
          <w:p w14:paraId="0435B6C1" w14:textId="77777777" w:rsidR="00EE3065" w:rsidRDefault="00EE3065" w:rsidP="00600C31">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0435B6F1" w14:textId="77777777" w:rsidTr="00B1391E">
        <w:trPr>
          <w:trHeight w:val="158"/>
        </w:trPr>
        <w:tc>
          <w:tcPr>
            <w:tcW w:w="638" w:type="dxa"/>
            <w:vAlign w:val="center"/>
          </w:tcPr>
          <w:p w14:paraId="0435B6DA" w14:textId="5CCA1096" w:rsidR="00EE3065" w:rsidRDefault="008002F8" w:rsidP="00600C31">
            <w:pPr>
              <w:jc w:val="center"/>
              <w:rPr>
                <w:rFonts w:asciiTheme="minorHAnsi" w:hAnsiTheme="minorHAnsi"/>
                <w:sz w:val="18"/>
                <w:szCs w:val="18"/>
              </w:rPr>
            </w:pPr>
            <w:r>
              <w:rPr>
                <w:rFonts w:asciiTheme="minorHAnsi" w:hAnsiTheme="minorHAnsi" w:cstheme="minorHAnsi"/>
                <w:sz w:val="18"/>
                <w:szCs w:val="18"/>
              </w:rPr>
              <w:t>08</w:t>
            </w:r>
          </w:p>
        </w:tc>
        <w:tc>
          <w:tcPr>
            <w:tcW w:w="4581" w:type="dxa"/>
            <w:vAlign w:val="center"/>
          </w:tcPr>
          <w:p w14:paraId="0435B6DB" w14:textId="77777777" w:rsidR="00EE3065" w:rsidRPr="007A5D38" w:rsidRDefault="00EE3065" w:rsidP="00600C31">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0435B6DC" w14:textId="77777777" w:rsidR="00EE3065" w:rsidRPr="004F4818" w:rsidRDefault="00EE3065" w:rsidP="00600C31">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571" w:type="dxa"/>
          </w:tcPr>
          <w:p w14:paraId="0435B6DD" w14:textId="77777777" w:rsidR="00EE3065" w:rsidRPr="007A5D38" w:rsidRDefault="00EE3065" w:rsidP="00600C31">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0435B6DF" w14:textId="4660F041" w:rsidR="00EE3065" w:rsidRPr="007A5D38" w:rsidRDefault="00EE3065" w:rsidP="00600C31">
            <w:pPr>
              <w:rPr>
                <w:rFonts w:asciiTheme="minorHAnsi" w:hAnsiTheme="minorHAnsi" w:cstheme="minorHAnsi"/>
                <w:sz w:val="18"/>
                <w:szCs w:val="18"/>
                <w:u w:val="single"/>
              </w:rPr>
            </w:pPr>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2" w14:textId="362EC367" w:rsidR="00EE3065" w:rsidRPr="007A5D38" w:rsidRDefault="00EE3065" w:rsidP="00600C31">
            <w:pPr>
              <w:rPr>
                <w:rFonts w:asciiTheme="minorHAnsi" w:hAnsiTheme="minorHAnsi" w:cstheme="minorHAnsi"/>
                <w:b/>
                <w:sz w:val="18"/>
                <w:szCs w:val="18"/>
                <w:u w:val="single"/>
              </w:rPr>
            </w:pPr>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p>
          <w:p w14:paraId="0435B6ED" w14:textId="336DBF4C" w:rsidR="00EE3065" w:rsidRPr="007A5D38" w:rsidRDefault="00EE3065" w:rsidP="00600C31">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E" w14:textId="3415C57B" w:rsidR="00EE3065" w:rsidRDefault="00EE3065" w:rsidP="00600C31">
            <w:pPr>
              <w:rPr>
                <w:rFonts w:asciiTheme="minorHAnsi" w:hAnsiTheme="minorHAnsi" w:cstheme="minorHAnsi"/>
                <w:b/>
                <w:sz w:val="18"/>
                <w:szCs w:val="18"/>
                <w:u w:val="single"/>
              </w:rPr>
            </w:pPr>
            <w:r w:rsidRPr="007A5D38">
              <w:rPr>
                <w:rFonts w:asciiTheme="minorHAnsi" w:hAnsiTheme="minorHAnsi" w:cstheme="minorHAnsi"/>
                <w:b/>
                <w:sz w:val="18"/>
                <w:szCs w:val="18"/>
              </w:rPr>
              <w:t>**27</w:t>
            </w:r>
            <w:r w:rsidR="00C0202F">
              <w:rPr>
                <w:rFonts w:asciiTheme="minorHAnsi" w:hAnsiTheme="minorHAnsi" w:cstheme="minorHAnsi"/>
                <w:b/>
                <w:sz w:val="18"/>
                <w:szCs w:val="18"/>
              </w:rPr>
              <w:t>c</w:t>
            </w:r>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p>
          <w:p w14:paraId="713D23D2" w14:textId="77777777" w:rsidR="004F461C" w:rsidRPr="007A5D38" w:rsidRDefault="004F461C" w:rsidP="004F461C">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 xml:space="preserve">Multifamily,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4245C272" w14:textId="316EDE41" w:rsidR="004F461C" w:rsidRPr="007A5D38" w:rsidDel="006F44DF" w:rsidRDefault="004F461C" w:rsidP="00982391">
            <w:pPr>
              <w:rPr>
                <w:del w:id="2" w:author="Smith, Alexis@Energy" w:date="2019-04-08T15:31:00Z"/>
                <w:rFonts w:asciiTheme="minorHAnsi" w:hAnsiTheme="minorHAnsi" w:cstheme="minorHAnsi"/>
                <w:b/>
                <w:sz w:val="18"/>
                <w:szCs w:val="18"/>
                <w:u w:val="single"/>
              </w:rPr>
            </w:pPr>
            <w:r w:rsidRPr="007A5D38">
              <w:rPr>
                <w:rFonts w:asciiTheme="minorHAnsi" w:hAnsiTheme="minorHAnsi" w:cstheme="minorHAnsi"/>
                <w:b/>
                <w:sz w:val="18"/>
                <w:szCs w:val="18"/>
              </w:rPr>
              <w:t>**27b – Multifamily Ventilation</w:t>
            </w:r>
            <w:ins w:id="3" w:author="Smith, Alexis@Energy" w:date="2019-04-08T15:31:00Z">
              <w:r w:rsidR="006F44DF">
                <w:rPr>
                  <w:rFonts w:asciiTheme="minorHAnsi" w:hAnsiTheme="minorHAnsi" w:cstheme="minorHAnsi"/>
                  <w:b/>
                  <w:sz w:val="18"/>
                  <w:szCs w:val="18"/>
                </w:rPr>
                <w:t>&gt;&gt;</w:t>
              </w:r>
              <w:r w:rsidR="006F44DF" w:rsidRPr="007A5D38" w:rsidDel="006F44DF">
                <w:rPr>
                  <w:rFonts w:asciiTheme="minorHAnsi" w:hAnsiTheme="minorHAnsi" w:cstheme="minorHAnsi"/>
                  <w:b/>
                  <w:sz w:val="18"/>
                  <w:szCs w:val="18"/>
                  <w:u w:val="single"/>
                </w:rPr>
                <w:t xml:space="preserve"> </w:t>
              </w:r>
            </w:ins>
            <w:del w:id="4" w:author="Smith, Alexis@Energy" w:date="2019-04-08T15:31:00Z">
              <w:r w:rsidRPr="007A5D38" w:rsidDel="006F44DF">
                <w:rPr>
                  <w:rFonts w:asciiTheme="minorHAnsi" w:hAnsiTheme="minorHAnsi" w:cstheme="minorHAnsi"/>
                  <w:b/>
                  <w:sz w:val="18"/>
                  <w:szCs w:val="18"/>
                  <w:u w:val="single"/>
                </w:rPr>
                <w:delText>;</w:delText>
              </w:r>
            </w:del>
          </w:p>
          <w:p w14:paraId="0435B6EF" w14:textId="3F498E53" w:rsidR="00EE3065" w:rsidRPr="007A5D38" w:rsidDel="006F44DF" w:rsidRDefault="00EE3065">
            <w:pPr>
              <w:rPr>
                <w:del w:id="5" w:author="Smith, Alexis@Energy" w:date="2019-04-08T15:31:00Z"/>
                <w:rFonts w:asciiTheme="minorHAnsi" w:hAnsiTheme="minorHAnsi" w:cstheme="minorHAnsi"/>
                <w:sz w:val="18"/>
                <w:szCs w:val="18"/>
                <w:u w:val="single"/>
              </w:rPr>
              <w:pPrChange w:id="6" w:author="Smith, Alexis@Energy" w:date="2019-04-08T15:31:00Z">
                <w:pPr>
                  <w:framePr w:hSpace="180" w:wrap="around" w:vAnchor="text" w:hAnchor="text" w:y="1"/>
                  <w:suppressOverlap/>
                </w:pPr>
              </w:pPrChange>
            </w:pPr>
            <w:del w:id="7" w:author="Smith, Alexis@Energy" w:date="2019-04-08T15:31:00Z">
              <w:r w:rsidRPr="007A5D38" w:rsidDel="006F44DF">
                <w:rPr>
                  <w:rFonts w:asciiTheme="minorHAnsi" w:hAnsiTheme="minorHAnsi" w:cstheme="minorHAnsi"/>
                  <w:sz w:val="18"/>
                  <w:szCs w:val="18"/>
                </w:rPr>
                <w:delText>if “Building Type” (A02)=</w:delText>
              </w:r>
              <w:r w:rsidRPr="007A5D38" w:rsidDel="006F44DF">
                <w:rPr>
                  <w:rFonts w:asciiTheme="minorHAnsi" w:hAnsiTheme="minorHAnsi" w:cstheme="minorHAnsi"/>
                  <w:sz w:val="18"/>
                  <w:szCs w:val="18"/>
                  <w:u w:val="single"/>
                </w:rPr>
                <w:delText xml:space="preserve"> “Non-dwelling unit”;</w:delText>
              </w:r>
              <w:r w:rsidRPr="007A5D38" w:rsidDel="006F44DF">
                <w:rPr>
                  <w:rFonts w:asciiTheme="minorHAnsi" w:hAnsiTheme="minorHAnsi" w:cstheme="minorHAnsi"/>
                  <w:sz w:val="18"/>
                  <w:szCs w:val="18"/>
                </w:rPr>
                <w:delText xml:space="preserve">  then display method</w:delText>
              </w:r>
              <w:r w:rsidRPr="007A5D38" w:rsidDel="006F44DF">
                <w:rPr>
                  <w:rFonts w:asciiTheme="minorHAnsi" w:hAnsiTheme="minorHAnsi" w:cstheme="minorHAnsi"/>
                  <w:sz w:val="18"/>
                  <w:szCs w:val="18"/>
                  <w:u w:val="single"/>
                </w:rPr>
                <w:delText>:</w:delText>
              </w:r>
            </w:del>
          </w:p>
          <w:p w14:paraId="0435B6F0" w14:textId="542191F3" w:rsidR="00EE3065" w:rsidRPr="007A5D38" w:rsidRDefault="00EE3065" w:rsidP="006F44DF">
            <w:pPr>
              <w:rPr>
                <w:rFonts w:asciiTheme="minorHAnsi" w:hAnsiTheme="minorHAnsi" w:cstheme="minorHAnsi"/>
                <w:sz w:val="18"/>
                <w:szCs w:val="18"/>
              </w:rPr>
            </w:pPr>
            <w:del w:id="8" w:author="Smith, Alexis@Energy" w:date="2019-04-08T15:31:00Z">
              <w:r w:rsidRPr="007A5D38" w:rsidDel="006F44DF">
                <w:rPr>
                  <w:rFonts w:asciiTheme="minorHAnsi" w:hAnsiTheme="minorHAnsi" w:cstheme="minorHAnsi"/>
                  <w:b/>
                  <w:sz w:val="18"/>
                  <w:szCs w:val="18"/>
                </w:rPr>
                <w:delText>**27</w:delText>
              </w:r>
              <w:r w:rsidR="00C0202F" w:rsidDel="006F44DF">
                <w:rPr>
                  <w:rFonts w:asciiTheme="minorHAnsi" w:hAnsiTheme="minorHAnsi" w:cstheme="minorHAnsi"/>
                  <w:b/>
                  <w:sz w:val="18"/>
                  <w:szCs w:val="18"/>
                </w:rPr>
                <w:delText>d</w:delText>
              </w:r>
              <w:r w:rsidRPr="007A5D38" w:rsidDel="006F44DF">
                <w:rPr>
                  <w:rFonts w:asciiTheme="minorHAnsi" w:hAnsiTheme="minorHAnsi" w:cstheme="minorHAnsi"/>
                  <w:b/>
                  <w:sz w:val="18"/>
                  <w:szCs w:val="18"/>
                </w:rPr>
                <w:delText xml:space="preserve"> – Non-dwelling unit</w:delText>
              </w:r>
            </w:del>
            <w:r w:rsidRPr="007A5D38">
              <w:rPr>
                <w:rFonts w:asciiTheme="minorHAnsi" w:hAnsiTheme="minorHAnsi" w:cstheme="minorHAnsi"/>
                <w:b/>
                <w:sz w:val="18"/>
                <w:szCs w:val="18"/>
              </w:rPr>
              <w:t>&gt;&gt;</w:t>
            </w:r>
          </w:p>
        </w:tc>
      </w:tr>
      <w:tr w:rsidR="00EE3065" w:rsidRPr="00D2491C" w14:paraId="0435B708" w14:textId="77777777" w:rsidTr="00B1391E">
        <w:trPr>
          <w:trHeight w:val="158"/>
        </w:trPr>
        <w:tc>
          <w:tcPr>
            <w:tcW w:w="10790" w:type="dxa"/>
            <w:gridSpan w:val="3"/>
            <w:vAlign w:val="center"/>
          </w:tcPr>
          <w:p w14:paraId="0435B706" w14:textId="77777777" w:rsidR="00EE3065" w:rsidRDefault="00EE3065" w:rsidP="00600C31">
            <w:pPr>
              <w:rPr>
                <w:rFonts w:asciiTheme="minorHAnsi" w:hAnsiTheme="minorHAnsi"/>
                <w:sz w:val="18"/>
                <w:szCs w:val="18"/>
              </w:rPr>
            </w:pPr>
            <w:r>
              <w:rPr>
                <w:rFonts w:asciiTheme="minorHAnsi" w:hAnsiTheme="minorHAnsi"/>
                <w:sz w:val="18"/>
                <w:szCs w:val="18"/>
              </w:rPr>
              <w:t xml:space="preserve">Note: </w:t>
            </w:r>
          </w:p>
          <w:p w14:paraId="0435B707" w14:textId="77777777" w:rsidR="00EE3065" w:rsidRDefault="00EE3065" w:rsidP="00600C3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4BC6D1A8" w:rsidR="005A2B97" w:rsidRPr="009D3D1C" w:rsidRDefault="00600C31" w:rsidP="00D65FA1">
      <w:pPr>
        <w:rPr>
          <w:rFonts w:asciiTheme="minorHAnsi" w:hAnsiTheme="minorHAnsi"/>
          <w:sz w:val="18"/>
          <w:szCs w:val="18"/>
        </w:rPr>
      </w:pPr>
      <w:r>
        <w:rPr>
          <w:rFonts w:asciiTheme="minorHAnsi" w:hAnsiTheme="minorHAnsi"/>
          <w:sz w:val="18"/>
          <w:szCs w:val="18"/>
        </w:rPr>
        <w:br w:type="textWrapping" w:clear="all"/>
      </w: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4541778E" w:rsidR="003F49B9" w:rsidRDefault="0029047D" w:rsidP="00A653AF">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A653AF">
              <w:rPr>
                <w:rFonts w:asciiTheme="minorHAnsi" w:hAnsiTheme="minorHAnsi"/>
                <w:b/>
                <w:szCs w:val="18"/>
              </w:rPr>
              <w:t>c</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r w:rsidR="00D44419">
              <w:rPr>
                <w:rFonts w:asciiTheme="minorHAnsi" w:hAnsiTheme="minorHAnsi"/>
                <w:b/>
                <w:szCs w:val="18"/>
              </w:rPr>
              <w:t xml:space="preserve"> </w:t>
            </w:r>
            <w:r w:rsidR="00D76417">
              <w:rPr>
                <w:rFonts w:asciiTheme="minorHAnsi" w:hAnsiTheme="minorHAnsi"/>
                <w:b/>
                <w:szCs w:val="18"/>
              </w:rPr>
              <w:t>and Multifamily – Scheduled and Real-Time Control</w:t>
            </w:r>
          </w:p>
        </w:tc>
      </w:tr>
    </w:tbl>
    <w:p w14:paraId="01F667EE" w14:textId="15D210A1" w:rsidR="006E08B4" w:rsidRPr="009D3D1C" w:rsidRDefault="006E08B4">
      <w:pPr>
        <w:rPr>
          <w:rFonts w:asciiTheme="minorHAnsi" w:hAnsiTheme="minorHAnsi" w:cstheme="minorHAnsi"/>
          <w:sz w:val="18"/>
          <w:szCs w:val="18"/>
        </w:rPr>
      </w:pPr>
    </w:p>
    <w:tbl>
      <w:tblPr>
        <w:tblStyle w:val="TableGrid"/>
        <w:tblW w:w="10790" w:type="dxa"/>
        <w:tblLook w:val="04A0" w:firstRow="1" w:lastRow="0" w:firstColumn="1" w:lastColumn="0" w:noHBand="0" w:noVBand="1"/>
      </w:tblPr>
      <w:tblGrid>
        <w:gridCol w:w="10790"/>
      </w:tblGrid>
      <w:tr w:rsidR="00A653AF" w14:paraId="6FADE231" w14:textId="77777777" w:rsidTr="00A653AF">
        <w:tc>
          <w:tcPr>
            <w:tcW w:w="10790" w:type="dxa"/>
          </w:tcPr>
          <w:p w14:paraId="6869FE94" w14:textId="77777777" w:rsidR="00A653AF" w:rsidRDefault="00A653AF" w:rsidP="00D76417">
            <w:pPr>
              <w:rPr>
                <w:rFonts w:asciiTheme="minorHAnsi" w:hAnsiTheme="minorHAnsi" w:cstheme="minorHAnsi"/>
                <w:sz w:val="18"/>
                <w:szCs w:val="18"/>
              </w:rPr>
            </w:pPr>
            <w:r>
              <w:rPr>
                <w:rFonts w:asciiTheme="minorHAnsi" w:hAnsiTheme="minorHAnsi" w:cs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455867FB" w14:textId="77777777" w:rsidR="00A653AF" w:rsidRDefault="00A653AF" w:rsidP="00D76417">
            <w:pPr>
              <w:rPr>
                <w:rFonts w:asciiTheme="minorHAnsi" w:hAnsiTheme="minorHAnsi" w:cstheme="minorHAnsi"/>
                <w:sz w:val="18"/>
                <w:szCs w:val="18"/>
              </w:rPr>
            </w:pPr>
          </w:p>
          <w:p w14:paraId="324AB79A" w14:textId="6B99D775" w:rsidR="00A653AF" w:rsidRDefault="00A653AF" w:rsidP="00D76417">
            <w:r>
              <w:rPr>
                <w:rFonts w:asciiTheme="minorHAnsi" w:hAnsiTheme="minorHAnsi" w:cs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36D4B460" w14:textId="4D502E9C" w:rsidR="006E08B4" w:rsidRDefault="006E08B4"/>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785BAA" w14:paraId="7608B30B" w14:textId="77777777" w:rsidTr="00600C31">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945CE51" w14:textId="5AB6FF6E" w:rsidR="00785BAA" w:rsidRPr="00A75DC5" w:rsidRDefault="00785BAA" w:rsidP="00785BAA">
            <w:pPr>
              <w:keepNext/>
              <w:rPr>
                <w:rFonts w:asciiTheme="minorHAnsi" w:hAnsiTheme="minorHAnsi"/>
                <w:b/>
                <w:bCs/>
                <w:szCs w:val="18"/>
              </w:rPr>
            </w:pPr>
            <w:r>
              <w:rPr>
                <w:rFonts w:asciiTheme="minorHAnsi" w:hAnsiTheme="minorHAnsi"/>
                <w:b/>
                <w:bCs/>
                <w:szCs w:val="18"/>
              </w:rPr>
              <w:t>B</w:t>
            </w:r>
            <w:r w:rsidRPr="0029047D">
              <w:rPr>
                <w:rFonts w:asciiTheme="minorHAnsi" w:hAnsiTheme="minorHAnsi"/>
                <w:b/>
                <w:bCs/>
                <w:szCs w:val="18"/>
              </w:rPr>
              <w:t>. Other Requirements</w:t>
            </w:r>
          </w:p>
        </w:tc>
      </w:tr>
      <w:tr w:rsidR="00785BAA" w14:paraId="4031C448" w14:textId="77777777" w:rsidTr="00600C31">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46C9A0FC" w14:textId="7B946783" w:rsidR="00785BAA" w:rsidRPr="00A75DC5" w:rsidRDefault="00785BAA" w:rsidP="00600C31">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785BAA" w14:paraId="13D02779" w14:textId="77777777" w:rsidTr="00A17828">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043C4BD" w14:textId="77777777" w:rsidR="00785BAA" w:rsidRDefault="00785BAA" w:rsidP="00600C31">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2DF648B" w14:textId="77777777" w:rsidR="00785BAA" w:rsidRDefault="00785BAA" w:rsidP="00785BAA">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5F211930" w14:textId="77777777" w:rsidR="00785BAA" w:rsidRDefault="00785BAA" w:rsidP="00600C31">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785BAA" w14:paraId="7D986873" w14:textId="77777777" w:rsidTr="00A17828">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387090D" w14:textId="77777777" w:rsidR="00785BAA" w:rsidRDefault="00785BAA" w:rsidP="00600C31">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E73051F" w14:textId="77777777" w:rsidR="00785BAA" w:rsidRDefault="00785BAA" w:rsidP="00600C31">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785BAA" w14:paraId="4A9FFEBD" w14:textId="77777777" w:rsidTr="00A17828">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AEBFD16" w14:textId="77777777" w:rsidR="00785BAA" w:rsidRDefault="00785BAA" w:rsidP="00600C31">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A5911D4" w14:textId="77777777" w:rsidR="00785BAA" w:rsidRDefault="00785BAA" w:rsidP="00600C31">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360DCDE1" w14:textId="77777777" w:rsidR="00785BAA" w:rsidRDefault="00785BAA" w:rsidP="00600C31">
            <w:pPr>
              <w:ind w:left="274"/>
              <w:rPr>
                <w:sz w:val="22"/>
              </w:rPr>
            </w:pPr>
            <w:r w:rsidRPr="00215D5D">
              <w:rPr>
                <w:rFonts w:asciiTheme="minorHAnsi" w:hAnsiTheme="minorHAnsi" w:cstheme="minorHAnsi"/>
                <w:sz w:val="18"/>
                <w:szCs w:val="18"/>
              </w:rPr>
              <w:t>Exception: Condensing dryers plumbed to a drain.</w:t>
            </w:r>
          </w:p>
        </w:tc>
      </w:tr>
      <w:tr w:rsidR="00785BAA" w14:paraId="7F0B8ED7" w14:textId="77777777" w:rsidTr="00A17828">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6FC75DE" w14:textId="77777777" w:rsidR="00785BAA" w:rsidRDefault="00785BAA" w:rsidP="00600C31">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E42C45A" w14:textId="77777777" w:rsidR="00785BAA" w:rsidRDefault="00785BAA" w:rsidP="00600C31">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72739087" w14:textId="77777777" w:rsidR="00785BAA" w:rsidRDefault="00785BAA" w:rsidP="00600C31">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567C7118" w14:textId="77777777" w:rsidR="00785BAA" w:rsidRDefault="00785BAA" w:rsidP="00600C31">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785BAA" w14:paraId="3F254E5F" w14:textId="77777777" w:rsidTr="00A17828">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973C83C" w14:textId="77777777" w:rsidR="00785BAA" w:rsidRDefault="00785BAA" w:rsidP="00600C31">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9D5A8FE" w14:textId="77777777" w:rsidR="00785BAA" w:rsidRDefault="00785BAA" w:rsidP="00600C31">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44C11A93" w14:textId="77777777" w:rsidR="00785BAA" w:rsidRDefault="00785BAA" w:rsidP="00600C31">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785BAA" w14:paraId="65B8158E" w14:textId="77777777" w:rsidTr="00A17828">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53C6B9B" w14:textId="77777777" w:rsidR="00785BAA" w:rsidRDefault="00785BAA" w:rsidP="00600C31">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9F8CBA9" w14:textId="77777777" w:rsidR="00785BAA" w:rsidRDefault="00785BAA" w:rsidP="00600C31">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68A9EEA1" w14:textId="77777777" w:rsidR="00785BAA" w:rsidRDefault="00785BAA" w:rsidP="00600C31">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5A348754" w14:textId="77777777" w:rsidR="00785BAA" w:rsidRDefault="00785BAA" w:rsidP="00600C31">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2C38907C" w14:textId="77777777" w:rsidR="00785BAA" w:rsidRDefault="00785BAA" w:rsidP="00600C31">
            <w:pPr>
              <w:keepNext/>
              <w:ind w:left="763"/>
              <w:rPr>
                <w:rFonts w:asciiTheme="minorHAnsi" w:hAnsiTheme="minorHAnsi"/>
                <w:sz w:val="18"/>
                <w:szCs w:val="18"/>
              </w:rPr>
            </w:pPr>
            <w:r w:rsidRPr="0001108C">
              <w:rPr>
                <w:rFonts w:asciiTheme="minorHAnsi" w:hAnsiTheme="minorHAnsi"/>
                <w:sz w:val="18"/>
                <w:szCs w:val="18"/>
              </w:rPr>
              <w:t>Exceptions:</w:t>
            </w:r>
          </w:p>
          <w:p w14:paraId="110BBF44" w14:textId="77777777" w:rsidR="00785BAA" w:rsidRDefault="00785BAA" w:rsidP="00600C31">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0AB53B7E" w14:textId="77777777" w:rsidR="00785BAA" w:rsidRDefault="00785BAA" w:rsidP="00600C31">
            <w:pPr>
              <w:keepNext/>
              <w:ind w:left="1397" w:hanging="274"/>
            </w:pPr>
            <w:r w:rsidRPr="0001108C">
              <w:rPr>
                <w:rFonts w:asciiTheme="minorHAnsi" w:hAnsiTheme="minorHAnsi"/>
                <w:sz w:val="18"/>
                <w:szCs w:val="18"/>
              </w:rPr>
              <w:t>2. Toilet compartments in bathrooms.</w:t>
            </w:r>
          </w:p>
        </w:tc>
      </w:tr>
      <w:tr w:rsidR="00785BAA" w14:paraId="670FA357" w14:textId="77777777" w:rsidTr="00A17828">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21FDF0C" w14:textId="77777777" w:rsidR="00785BAA" w:rsidRDefault="00785BAA" w:rsidP="00600C31">
            <w:pPr>
              <w:keepNext/>
              <w:jc w:val="center"/>
              <w:rPr>
                <w:rFonts w:asciiTheme="minorHAnsi" w:hAnsiTheme="minorHAnsi"/>
                <w:sz w:val="18"/>
                <w:szCs w:val="18"/>
              </w:rPr>
            </w:pPr>
            <w:r>
              <w:rPr>
                <w:rFonts w:asciiTheme="minorHAnsi" w:hAnsiTheme="minorHAnsi"/>
                <w:sz w:val="18"/>
                <w:szCs w:val="18"/>
              </w:rPr>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BBCAFDD" w14:textId="77777777" w:rsidR="00785BAA" w:rsidRDefault="00785BAA" w:rsidP="00600C31">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10B3AFB1" w14:textId="77777777" w:rsidR="00785BAA" w:rsidRDefault="00785BAA" w:rsidP="00600C31">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5867DD42" w14:textId="77777777" w:rsidR="00785BAA" w:rsidRDefault="00785BAA" w:rsidP="00B1391E">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23A02384" w14:textId="77777777" w:rsidR="00785BAA" w:rsidRDefault="00785BAA" w:rsidP="00600C31">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517F4011" w14:textId="77777777" w:rsidR="00785BAA" w:rsidRDefault="00785BAA" w:rsidP="00B1391E">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19C9A019" w14:textId="77777777" w:rsidR="00785BAA" w:rsidRDefault="00785BAA" w:rsidP="00B1391E">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785BAA" w14:paraId="669DFDD0" w14:textId="77777777" w:rsidTr="00A17828">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DFA2CA7" w14:textId="77777777" w:rsidR="00785BAA" w:rsidRDefault="00785BAA" w:rsidP="00600C31">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18FD9A8" w14:textId="77777777" w:rsidR="00785BAA" w:rsidRDefault="00785BAA" w:rsidP="00600C31">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785BAA" w14:paraId="7C14326E" w14:textId="77777777" w:rsidTr="00600C31">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61EF119" w14:textId="77777777" w:rsidR="00785BAA" w:rsidRDefault="00785BAA" w:rsidP="00600C31">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2DDFAACF" w14:textId="77777777" w:rsidR="00785BAA" w:rsidRDefault="00785BAA" w:rsidP="00785BAA"/>
    <w:p w14:paraId="78A8A2FC" w14:textId="77777777" w:rsidR="00785BAA" w:rsidRDefault="00785BAA" w:rsidP="00785BAA">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785BAA" w:rsidRPr="006C4FD8" w14:paraId="78465624" w14:textId="77777777" w:rsidTr="00600C31">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CBC20E3" w14:textId="4AAA950F" w:rsidR="00785BAA" w:rsidRPr="0047390B" w:rsidRDefault="00785BAA" w:rsidP="00785BAA">
            <w:pPr>
              <w:rPr>
                <w:rFonts w:asciiTheme="minorHAnsi" w:hAnsiTheme="minorHAnsi" w:cs="Arial"/>
                <w:b/>
                <w:szCs w:val="18"/>
              </w:rPr>
            </w:pPr>
            <w:r>
              <w:rPr>
                <w:rFonts w:asciiTheme="minorHAnsi" w:hAnsiTheme="minorHAnsi" w:cs="Arial"/>
                <w:b/>
                <w:szCs w:val="18"/>
              </w:rPr>
              <w:t>C</w:t>
            </w:r>
            <w:r w:rsidRPr="0047390B">
              <w:rPr>
                <w:rFonts w:asciiTheme="minorHAnsi" w:hAnsiTheme="minorHAnsi" w:cs="Arial"/>
                <w:b/>
                <w:szCs w:val="18"/>
              </w:rPr>
              <w:t>. Air Moving Equipment</w:t>
            </w:r>
          </w:p>
        </w:tc>
      </w:tr>
      <w:tr w:rsidR="00785BAA" w:rsidRPr="006C4FD8" w14:paraId="2F3198DF" w14:textId="77777777" w:rsidTr="00600C31">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3D638D54" w14:textId="77777777" w:rsidR="00785BAA" w:rsidRPr="0047390B" w:rsidRDefault="00785BAA" w:rsidP="00600C31">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785BAA" w:rsidRPr="006C4FD8" w14:paraId="12E0B5C6" w14:textId="77777777" w:rsidTr="00600C31">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1CC2762F" w14:textId="77777777" w:rsidR="00785BAA" w:rsidRPr="006C4FD8" w:rsidRDefault="00785BAA" w:rsidP="00600C31">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6B3CB460" w14:textId="3C95CF6D" w:rsidR="00785BAA" w:rsidRPr="00DA6319" w:rsidRDefault="00785BAA" w:rsidP="00600C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B1391E">
              <w:rPr>
                <w:rFonts w:asciiTheme="minorHAnsi" w:hAnsiTheme="minorHAnsi"/>
                <w:sz w:val="18"/>
                <w:szCs w:val="18"/>
              </w:rPr>
              <w:t>Ventilation devices and</w:t>
            </w:r>
            <w:r>
              <w:rPr>
                <w:rFonts w:asciiTheme="minorHAnsi" w:hAnsiTheme="minorHAnsi"/>
                <w:bCs/>
                <w:sz w:val="18"/>
                <w:szCs w:val="18"/>
              </w:rPr>
              <w:t xml:space="preserve"> </w:t>
            </w:r>
            <w:r w:rsidRPr="00B1391E">
              <w:rPr>
                <w:rFonts w:asciiTheme="minorHAnsi" w:hAnsiTheme="minorHAnsi"/>
                <w:sz w:val="18"/>
                <w:szCs w:val="18"/>
              </w:rPr>
              <w:t>equipment serving individual dwelling units shall be tested in</w:t>
            </w:r>
            <w:r>
              <w:rPr>
                <w:rFonts w:asciiTheme="minorHAnsi" w:hAnsiTheme="minorHAnsi"/>
                <w:bCs/>
                <w:sz w:val="18"/>
                <w:szCs w:val="18"/>
              </w:rPr>
              <w:t xml:space="preserve"> </w:t>
            </w:r>
            <w:r w:rsidRPr="00B1391E">
              <w:rPr>
                <w:rFonts w:asciiTheme="minorHAnsi" w:hAnsiTheme="minorHAnsi"/>
                <w:sz w:val="18"/>
                <w:szCs w:val="18"/>
              </w:rPr>
              <w:t>accordance with ANSI/ASHRAE Standard 51/AMCA 210,</w:t>
            </w:r>
            <w:r>
              <w:rPr>
                <w:rFonts w:asciiTheme="minorHAnsi" w:hAnsiTheme="minorHAnsi"/>
                <w:bCs/>
                <w:sz w:val="18"/>
                <w:szCs w:val="18"/>
              </w:rPr>
              <w:t xml:space="preserve"> </w:t>
            </w:r>
            <w:r w:rsidRPr="00B1391E">
              <w:rPr>
                <w:rFonts w:asciiTheme="minorHAnsi" w:hAnsiTheme="minorHAnsi"/>
                <w:i/>
                <w:sz w:val="18"/>
                <w:szCs w:val="18"/>
              </w:rPr>
              <w:t>Laboratory Methods of Testing Fans for Aerodynamic Performance Rating</w:t>
            </w:r>
            <w:r w:rsidRPr="00B1391E">
              <w:rPr>
                <w:rFonts w:asciiTheme="minorHAnsi" w:hAnsiTheme="minorHAnsi"/>
                <w:sz w:val="18"/>
                <w:szCs w:val="18"/>
              </w:rPr>
              <w:t xml:space="preserve">, and ANSI/AMCA Standard 300, </w:t>
            </w:r>
            <w:r w:rsidRPr="00B1391E">
              <w:rPr>
                <w:rFonts w:asciiTheme="minorHAnsi" w:hAnsiTheme="minorHAnsi"/>
                <w:i/>
                <w:sz w:val="18"/>
                <w:szCs w:val="18"/>
              </w:rPr>
              <w:t>Reverberant Room Method for Sound Testing of Fans</w:t>
            </w:r>
            <w:r w:rsidRPr="00B1391E">
              <w:rPr>
                <w:rFonts w:asciiTheme="minorHAnsi" w:hAnsiTheme="minorHAnsi"/>
                <w:sz w:val="18"/>
                <w:szCs w:val="18"/>
              </w:rPr>
              <w:t>, and rated in</w:t>
            </w:r>
            <w:r>
              <w:rPr>
                <w:rFonts w:asciiTheme="minorHAnsi" w:hAnsiTheme="minorHAnsi"/>
                <w:bCs/>
                <w:sz w:val="18"/>
                <w:szCs w:val="18"/>
              </w:rPr>
              <w:t xml:space="preserve"> </w:t>
            </w:r>
            <w:r w:rsidRPr="00B1391E">
              <w:rPr>
                <w:rFonts w:asciiTheme="minorHAnsi" w:hAnsiTheme="minorHAnsi"/>
                <w:sz w:val="18"/>
                <w:szCs w:val="18"/>
              </w:rPr>
              <w:t>accordance with the airflow and sound rating procedures of</w:t>
            </w:r>
            <w:r>
              <w:rPr>
                <w:rFonts w:asciiTheme="minorHAnsi" w:hAnsiTheme="minorHAnsi"/>
                <w:bCs/>
                <w:sz w:val="18"/>
                <w:szCs w:val="18"/>
              </w:rPr>
              <w:t xml:space="preserve"> </w:t>
            </w:r>
            <w:r w:rsidRPr="00B1391E">
              <w:rPr>
                <w:rFonts w:asciiTheme="minorHAnsi" w:hAnsiTheme="minorHAnsi"/>
                <w:sz w:val="18"/>
                <w:szCs w:val="18"/>
              </w:rPr>
              <w:t xml:space="preserve">the Home Ventilating Institute (HVI) (HVI 915, </w:t>
            </w:r>
            <w:r w:rsidRPr="00B1391E">
              <w:rPr>
                <w:rFonts w:asciiTheme="minorHAnsi" w:hAnsiTheme="minorHAnsi"/>
                <w:i/>
                <w:sz w:val="18"/>
                <w:szCs w:val="18"/>
              </w:rPr>
              <w:t>Loudness Testing and Rating Procedure</w:t>
            </w:r>
            <w:r w:rsidRPr="00B1391E">
              <w:rPr>
                <w:rFonts w:asciiTheme="minorHAnsi" w:hAnsiTheme="minorHAnsi"/>
                <w:sz w:val="18"/>
                <w:szCs w:val="18"/>
              </w:rPr>
              <w:t xml:space="preserve">; HVI 916, </w:t>
            </w:r>
            <w:r w:rsidRPr="00B1391E">
              <w:rPr>
                <w:rFonts w:asciiTheme="minorHAnsi" w:hAnsiTheme="minorHAnsi"/>
                <w:i/>
                <w:sz w:val="18"/>
                <w:szCs w:val="18"/>
              </w:rPr>
              <w:t>Air Flow Test Procedure</w:t>
            </w:r>
            <w:r w:rsidRPr="00B1391E">
              <w:rPr>
                <w:rFonts w:asciiTheme="minorHAnsi" w:hAnsiTheme="minorHAnsi"/>
                <w:sz w:val="18"/>
                <w:szCs w:val="18"/>
              </w:rPr>
              <w:t xml:space="preserve"> ; and HVI 920, </w:t>
            </w:r>
            <w:r w:rsidRPr="00B1391E">
              <w:rPr>
                <w:rFonts w:asciiTheme="minorHAnsi" w:hAnsiTheme="minorHAnsi"/>
                <w:i/>
                <w:sz w:val="18"/>
                <w:szCs w:val="18"/>
              </w:rPr>
              <w:t>Product Performance Certification Procedure Including Verification and Challenge</w:t>
            </w:r>
            <w:r w:rsidRPr="00B1391E">
              <w:rPr>
                <w:rFonts w:asciiTheme="minorHAnsi" w:hAnsiTheme="minorHAnsi"/>
                <w:sz w:val="18"/>
                <w:szCs w:val="18"/>
              </w:rPr>
              <w:t>).</w:t>
            </w:r>
            <w:r>
              <w:rPr>
                <w:rFonts w:asciiTheme="minorHAnsi" w:hAnsiTheme="minorHAnsi"/>
                <w:bCs/>
                <w:sz w:val="18"/>
                <w:szCs w:val="18"/>
              </w:rPr>
              <w:t xml:space="preserve"> </w:t>
            </w:r>
            <w:r w:rsidRPr="00B1391E">
              <w:rPr>
                <w:rFonts w:asciiTheme="minorHAnsi" w:hAnsiTheme="minorHAnsi"/>
                <w:sz w:val="18"/>
                <w:szCs w:val="18"/>
              </w:rPr>
              <w:t>Installations of systems or equipment shall be carried out in</w:t>
            </w:r>
            <w:r>
              <w:rPr>
                <w:rFonts w:asciiTheme="minorHAnsi" w:hAnsiTheme="minorHAnsi"/>
                <w:bCs/>
                <w:sz w:val="18"/>
                <w:szCs w:val="18"/>
              </w:rPr>
              <w:t xml:space="preserve"> </w:t>
            </w:r>
            <w:r w:rsidRPr="00B1391E">
              <w:rPr>
                <w:rFonts w:asciiTheme="minorHAnsi" w:hAnsiTheme="minorHAnsi"/>
                <w:sz w:val="18"/>
                <w:szCs w:val="18"/>
              </w:rPr>
              <w:t>accordance with manufacturers’ design requirements and</w:t>
            </w:r>
            <w:r>
              <w:rPr>
                <w:rFonts w:asciiTheme="minorHAnsi" w:hAnsiTheme="minorHAnsi"/>
                <w:bCs/>
                <w:sz w:val="18"/>
                <w:szCs w:val="18"/>
              </w:rPr>
              <w:t xml:space="preserve"> </w:t>
            </w:r>
            <w:r w:rsidRPr="00B1391E">
              <w:rPr>
                <w:rFonts w:asciiTheme="minorHAnsi" w:hAnsiTheme="minorHAnsi"/>
                <w:sz w:val="18"/>
                <w:szCs w:val="18"/>
              </w:rPr>
              <w:t>installation instructions.</w:t>
            </w:r>
          </w:p>
        </w:tc>
      </w:tr>
      <w:tr w:rsidR="00785BAA" w:rsidRPr="006C4FD8" w14:paraId="04D4B3E6" w14:textId="77777777" w:rsidTr="00600C31">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1AA19D0" w14:textId="77777777" w:rsidR="00785BAA" w:rsidRPr="006C4FD8" w:rsidRDefault="00785BAA" w:rsidP="00600C31">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05AD12D6" w14:textId="77777777" w:rsidR="00785BAA" w:rsidRDefault="00785BAA" w:rsidP="00600C31">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B1391E">
              <w:rPr>
                <w:rFonts w:asciiTheme="minorHAnsi" w:hAnsiTheme="minorHAnsi"/>
                <w:sz w:val="18"/>
                <w:szCs w:val="18"/>
              </w:rPr>
              <w:t xml:space="preserve"> Ventilation fans shall be rated</w:t>
            </w:r>
            <w:r>
              <w:rPr>
                <w:rFonts w:asciiTheme="minorHAnsi" w:hAnsiTheme="minorHAnsi"/>
                <w:bCs/>
                <w:sz w:val="18"/>
                <w:szCs w:val="18"/>
              </w:rPr>
              <w:t xml:space="preserve"> </w:t>
            </w:r>
            <w:r w:rsidRPr="00B1391E">
              <w:rPr>
                <w:rFonts w:asciiTheme="minorHAnsi" w:hAnsiTheme="minorHAnsi"/>
                <w:sz w:val="18"/>
                <w:szCs w:val="18"/>
              </w:rPr>
              <w:t>for sound at no less than the minimum airflow rate required</w:t>
            </w:r>
            <w:r>
              <w:rPr>
                <w:rFonts w:asciiTheme="minorHAnsi" w:hAnsiTheme="minorHAnsi"/>
                <w:bCs/>
                <w:sz w:val="18"/>
                <w:szCs w:val="18"/>
              </w:rPr>
              <w:t xml:space="preserve"> </w:t>
            </w:r>
            <w:r w:rsidRPr="00B1391E">
              <w:rPr>
                <w:rFonts w:asciiTheme="minorHAnsi" w:hAnsiTheme="minorHAnsi"/>
                <w:sz w:val="18"/>
                <w:szCs w:val="18"/>
              </w:rPr>
              <w:t>by this standard as noted below. These sound ratings shall be</w:t>
            </w:r>
            <w:r>
              <w:rPr>
                <w:rFonts w:asciiTheme="minorHAnsi" w:hAnsiTheme="minorHAnsi"/>
                <w:bCs/>
                <w:sz w:val="18"/>
                <w:szCs w:val="18"/>
              </w:rPr>
              <w:t xml:space="preserve"> </w:t>
            </w:r>
            <w:r w:rsidRPr="00B1391E">
              <w:rPr>
                <w:rFonts w:asciiTheme="minorHAnsi" w:hAnsiTheme="minorHAnsi"/>
                <w:sz w:val="18"/>
                <w:szCs w:val="18"/>
              </w:rPr>
              <w:t>at a minimum of 0.1 in. of water (25 Pa) static pressure in</w:t>
            </w:r>
            <w:r>
              <w:rPr>
                <w:rFonts w:asciiTheme="minorHAnsi" w:hAnsiTheme="minorHAnsi"/>
                <w:bCs/>
                <w:sz w:val="18"/>
                <w:szCs w:val="18"/>
              </w:rPr>
              <w:t xml:space="preserve"> </w:t>
            </w:r>
            <w:r w:rsidRPr="00B1391E">
              <w:rPr>
                <w:rFonts w:asciiTheme="minorHAnsi" w:hAnsiTheme="minorHAnsi"/>
                <w:sz w:val="18"/>
                <w:szCs w:val="18"/>
              </w:rPr>
              <w:t>accordance with the HVI procedures referenced in Section</w:t>
            </w:r>
            <w:r>
              <w:rPr>
                <w:rFonts w:asciiTheme="minorHAnsi" w:hAnsiTheme="minorHAnsi"/>
                <w:bCs/>
                <w:sz w:val="18"/>
                <w:szCs w:val="18"/>
              </w:rPr>
              <w:t xml:space="preserve"> </w:t>
            </w:r>
            <w:r w:rsidRPr="00B1391E">
              <w:rPr>
                <w:rFonts w:asciiTheme="minorHAnsi" w:hAnsiTheme="minorHAnsi"/>
                <w:sz w:val="18"/>
                <w:szCs w:val="18"/>
              </w:rPr>
              <w:t>7.1.</w:t>
            </w:r>
          </w:p>
          <w:p w14:paraId="5BB86026" w14:textId="77777777" w:rsidR="00785BAA" w:rsidRDefault="00785BAA" w:rsidP="00600C31">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78F89321" w14:textId="77777777" w:rsidR="00785BAA" w:rsidRDefault="00785BAA" w:rsidP="00B1391E">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B1391E">
              <w:rPr>
                <w:rFonts w:asciiTheme="minorHAnsi" w:hAnsiTheme="minorHAnsi"/>
                <w:sz w:val="18"/>
                <w:szCs w:val="18"/>
              </w:rPr>
              <w:t xml:space="preserve"> These fans shall be rated for sound at a maximum</w:t>
            </w:r>
            <w:r>
              <w:rPr>
                <w:rFonts w:asciiTheme="minorHAnsi" w:hAnsiTheme="minorHAnsi"/>
                <w:bCs/>
                <w:sz w:val="18"/>
                <w:szCs w:val="18"/>
              </w:rPr>
              <w:t xml:space="preserve"> </w:t>
            </w:r>
            <w:r w:rsidRPr="00B1391E">
              <w:rPr>
                <w:rFonts w:asciiTheme="minorHAnsi" w:hAnsiTheme="minorHAnsi"/>
                <w:sz w:val="18"/>
                <w:szCs w:val="18"/>
              </w:rPr>
              <w:t>of 1.0 sone.</w:t>
            </w:r>
          </w:p>
          <w:p w14:paraId="46AAA4F6" w14:textId="77777777" w:rsidR="00785BAA" w:rsidRDefault="00785BAA" w:rsidP="00600C31">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1B873C86" w14:textId="77777777" w:rsidR="00785BAA" w:rsidRDefault="00785BAA" w:rsidP="00600C31">
            <w:pPr>
              <w:keepNext/>
              <w:ind w:left="763"/>
              <w:rPr>
                <w:rFonts w:asciiTheme="minorHAnsi" w:hAnsiTheme="minorHAnsi"/>
                <w:sz w:val="18"/>
                <w:szCs w:val="18"/>
              </w:rPr>
            </w:pPr>
            <w:r w:rsidRPr="0001108C">
              <w:rPr>
                <w:rFonts w:asciiTheme="minorHAnsi" w:hAnsiTheme="minorHAnsi"/>
                <w:sz w:val="18"/>
                <w:szCs w:val="18"/>
              </w:rPr>
              <w:t>Exceptions:</w:t>
            </w:r>
          </w:p>
          <w:p w14:paraId="2E299B46" w14:textId="77777777" w:rsidR="00785BAA" w:rsidRDefault="00785BAA" w:rsidP="00600C31">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0D36A7EC" w14:textId="5211B0F4" w:rsidR="00785BAA" w:rsidRDefault="00785BAA" w:rsidP="00B1391E">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785BAA" w:rsidRPr="006C4FD8" w14:paraId="2B6FAC2A" w14:textId="77777777" w:rsidTr="00600C31">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6F0623A4" w14:textId="77777777" w:rsidR="00785BAA" w:rsidRPr="006C4FD8" w:rsidRDefault="00785BAA" w:rsidP="00600C31">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59924768" w14:textId="77777777" w:rsidR="00785BAA" w:rsidRDefault="00785BAA" w:rsidP="00600C31">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5BCA524C" w14:textId="23931079" w:rsidR="00785BAA" w:rsidRDefault="00785BAA" w:rsidP="00600C31">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B1391E">
              <w:rPr>
                <w:rFonts w:asciiTheme="minorHAnsi" w:hAnsiTheme="minorHAnsi"/>
                <w:sz w:val="18"/>
                <w:szCs w:val="18"/>
              </w:rPr>
              <w:t>Exhaust</w:t>
            </w:r>
            <w:r>
              <w:rPr>
                <w:rFonts w:asciiTheme="minorHAnsi" w:hAnsiTheme="minorHAnsi"/>
                <w:bCs/>
                <w:sz w:val="18"/>
                <w:szCs w:val="18"/>
              </w:rPr>
              <w:t xml:space="preserve"> </w:t>
            </w:r>
            <w:r w:rsidRPr="00B1391E">
              <w:rPr>
                <w:rFonts w:asciiTheme="minorHAnsi" w:hAnsiTheme="minorHAnsi"/>
                <w:sz w:val="18"/>
                <w:szCs w:val="18"/>
              </w:rPr>
              <w:t>fans in separate dwelling units shall not share a common</w:t>
            </w:r>
            <w:r>
              <w:rPr>
                <w:rFonts w:asciiTheme="minorHAnsi" w:hAnsiTheme="minorHAnsi"/>
                <w:bCs/>
                <w:sz w:val="18"/>
                <w:szCs w:val="18"/>
              </w:rPr>
              <w:t xml:space="preserve"> </w:t>
            </w:r>
            <w:r w:rsidRPr="00B1391E">
              <w:rPr>
                <w:rFonts w:asciiTheme="minorHAnsi" w:hAnsiTheme="minorHAnsi"/>
                <w:sz w:val="18"/>
                <w:szCs w:val="18"/>
              </w:rPr>
              <w:t>exhaust duct. If more than one of the exhaust fans in a single</w:t>
            </w:r>
            <w:r>
              <w:rPr>
                <w:rFonts w:asciiTheme="minorHAnsi" w:hAnsiTheme="minorHAnsi"/>
                <w:bCs/>
                <w:sz w:val="18"/>
                <w:szCs w:val="18"/>
              </w:rPr>
              <w:t xml:space="preserve"> </w:t>
            </w:r>
            <w:r w:rsidRPr="00B1391E">
              <w:rPr>
                <w:rFonts w:asciiTheme="minorHAnsi" w:hAnsiTheme="minorHAnsi"/>
                <w:sz w:val="18"/>
                <w:szCs w:val="18"/>
              </w:rPr>
              <w:t>dwelling unit shares a common exhaust duct, each fan shall</w:t>
            </w:r>
            <w:r>
              <w:rPr>
                <w:rFonts w:asciiTheme="minorHAnsi" w:hAnsiTheme="minorHAnsi"/>
                <w:bCs/>
                <w:sz w:val="18"/>
                <w:szCs w:val="18"/>
              </w:rPr>
              <w:t xml:space="preserve"> </w:t>
            </w:r>
            <w:r w:rsidRPr="00B1391E">
              <w:rPr>
                <w:rFonts w:asciiTheme="minorHAnsi" w:hAnsiTheme="minorHAnsi"/>
                <w:sz w:val="18"/>
                <w:szCs w:val="18"/>
              </w:rPr>
              <w:t>be equipped with a backdraft damper to prevent the recirculation</w:t>
            </w:r>
            <w:r>
              <w:rPr>
                <w:rFonts w:asciiTheme="minorHAnsi" w:hAnsiTheme="minorHAnsi"/>
                <w:bCs/>
                <w:sz w:val="18"/>
                <w:szCs w:val="18"/>
              </w:rPr>
              <w:t xml:space="preserve"> </w:t>
            </w:r>
            <w:r w:rsidRPr="00B1391E">
              <w:rPr>
                <w:rFonts w:asciiTheme="minorHAnsi" w:hAnsiTheme="minorHAnsi"/>
                <w:sz w:val="18"/>
                <w:szCs w:val="18"/>
              </w:rPr>
              <w:t>of exhaust air from one room to another through the</w:t>
            </w:r>
            <w:r>
              <w:rPr>
                <w:rFonts w:asciiTheme="minorHAnsi" w:hAnsiTheme="minorHAnsi"/>
                <w:bCs/>
                <w:sz w:val="18"/>
                <w:szCs w:val="18"/>
              </w:rPr>
              <w:t xml:space="preserve"> </w:t>
            </w:r>
            <w:r w:rsidRPr="00B1391E">
              <w:rPr>
                <w:rFonts w:asciiTheme="minorHAnsi" w:hAnsiTheme="minorHAnsi"/>
                <w:sz w:val="18"/>
                <w:szCs w:val="18"/>
              </w:rPr>
              <w:t>exhaust ducting system</w:t>
            </w:r>
            <w:r w:rsidRPr="00F47345">
              <w:rPr>
                <w:rFonts w:asciiTheme="minorHAnsi" w:hAnsiTheme="minorHAnsi"/>
                <w:b/>
                <w:bCs/>
                <w:sz w:val="18"/>
                <w:szCs w:val="18"/>
              </w:rPr>
              <w:t>.</w:t>
            </w:r>
          </w:p>
          <w:p w14:paraId="7BC40E90" w14:textId="78145698" w:rsidR="00785BAA" w:rsidRPr="00B1391E" w:rsidRDefault="00785BAA" w:rsidP="00600C31">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B1391E">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B1391E">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B1391E">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B1391E">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B1391E">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B1391E">
              <w:rPr>
                <w:rFonts w:asciiTheme="minorHAnsi" w:hAnsiTheme="minorHAnsi" w:cstheme="minorHAnsi"/>
                <w:sz w:val="18"/>
                <w:szCs w:val="18"/>
              </w:rPr>
              <w:t xml:space="preserve">duct when the fan is not </w:t>
            </w:r>
            <w:r w:rsidRPr="00A17828">
              <w:rPr>
                <w:rFonts w:asciiTheme="minorHAnsi" w:hAnsiTheme="minorHAnsi" w:cstheme="minorHAnsi"/>
                <w:sz w:val="18"/>
                <w:szCs w:val="18"/>
              </w:rPr>
              <w:t>running</w:t>
            </w:r>
            <w:r>
              <w:rPr>
                <w:rFonts w:asciiTheme="minorHAnsi" w:hAnsiTheme="minorHAnsi" w:cstheme="minorHAnsi"/>
                <w:sz w:val="18"/>
                <w:szCs w:val="18"/>
              </w:rPr>
              <w:t>.</w:t>
            </w:r>
            <w:r w:rsidRPr="00A17828">
              <w:rPr>
                <w:rFonts w:asciiTheme="minorHAnsi" w:hAnsiTheme="minorHAnsi" w:cstheme="minorHAnsi"/>
                <w:sz w:val="18"/>
                <w:szCs w:val="18"/>
              </w:rPr>
              <w:t xml:space="preserve"> </w:t>
            </w:r>
          </w:p>
        </w:tc>
      </w:tr>
      <w:tr w:rsidR="00785BAA" w:rsidRPr="006C4FD8" w14:paraId="5E33FE87" w14:textId="77777777" w:rsidTr="00600C31">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762C98DA" w14:textId="77777777" w:rsidR="00785BAA" w:rsidRPr="006C4FD8" w:rsidRDefault="00785BAA" w:rsidP="00600C31">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27F0DBFB" w14:textId="77777777" w:rsidR="00785BAA" w:rsidRDefault="00785BAA" w:rsidP="00600C31">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785BAA" w:rsidRPr="006C4FD8" w14:paraId="3E185885" w14:textId="77777777" w:rsidTr="00600C31">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BB872CA" w14:textId="77777777" w:rsidR="00785BAA" w:rsidRPr="006C4FD8" w:rsidRDefault="00785BAA" w:rsidP="00600C31">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1818EA98" w14:textId="77777777" w:rsidR="00785BAA" w:rsidRDefault="00785BAA"/>
    <w:p w14:paraId="7C521FBD" w14:textId="77777777" w:rsidR="00785BAA" w:rsidRDefault="00785BAA" w:rsidP="00785BAA"/>
    <w:p w14:paraId="75987E68" w14:textId="77777777" w:rsidR="00785BAA" w:rsidRDefault="00785BAA" w:rsidP="00785BAA">
      <w:r>
        <w:br w:type="page"/>
      </w:r>
    </w:p>
    <w:p w14:paraId="6D0BCC72" w14:textId="7B05EEFE" w:rsidR="0051676A" w:rsidRDefault="0051676A">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2030A2" w14:paraId="3E51AE3A" w14:textId="77777777" w:rsidTr="0051676A">
        <w:trPr>
          <w:trHeight w:val="288"/>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698C16C0"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rPr>
            </w:pPr>
            <w:r w:rsidRPr="002030A2">
              <w:rPr>
                <w:rFonts w:asciiTheme="minorHAnsi" w:hAnsiTheme="minorHAnsi" w:cstheme="minorHAnsi"/>
                <w:b/>
                <w:caps/>
                <w:sz w:val="18"/>
                <w:szCs w:val="18"/>
              </w:rPr>
              <w:t>Documentation Author's Declaration Statement</w:t>
            </w:r>
          </w:p>
        </w:tc>
      </w:tr>
      <w:tr w:rsidR="002030A2" w14:paraId="306D0F75" w14:textId="77777777" w:rsidTr="0051676A">
        <w:trPr>
          <w:trHeight w:val="360"/>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5E95B5D2" w14:textId="77777777" w:rsidR="002030A2" w:rsidRPr="002030A2" w:rsidRDefault="002030A2" w:rsidP="002030A2">
            <w:pPr>
              <w:numPr>
                <w:ilvl w:val="0"/>
                <w:numId w:val="36"/>
              </w:numPr>
              <w:ind w:left="360"/>
              <w:rPr>
                <w:rFonts w:asciiTheme="minorHAnsi" w:hAnsiTheme="minorHAnsi" w:cstheme="minorHAnsi"/>
                <w:sz w:val="18"/>
                <w:szCs w:val="18"/>
              </w:rPr>
            </w:pPr>
            <w:r w:rsidRPr="002030A2">
              <w:rPr>
                <w:rFonts w:asciiTheme="minorHAnsi" w:hAnsiTheme="minorHAnsi" w:cstheme="minorHAnsi"/>
                <w:sz w:val="18"/>
                <w:szCs w:val="18"/>
              </w:rPr>
              <w:t>I certify that this Certificate of Verification documentation is accurate and complete.</w:t>
            </w:r>
          </w:p>
        </w:tc>
      </w:tr>
      <w:tr w:rsidR="002030A2" w14:paraId="2DD80950" w14:textId="77777777" w:rsidTr="0051676A">
        <w:trPr>
          <w:trHeight w:val="360"/>
        </w:trPr>
        <w:tc>
          <w:tcPr>
            <w:tcW w:w="5344" w:type="dxa"/>
            <w:tcBorders>
              <w:top w:val="single" w:sz="4" w:space="0" w:color="auto"/>
              <w:left w:val="single" w:sz="4" w:space="0" w:color="auto"/>
              <w:bottom w:val="single" w:sz="4" w:space="0" w:color="auto"/>
              <w:right w:val="single" w:sz="4" w:space="0" w:color="auto"/>
            </w:tcBorders>
            <w:hideMark/>
          </w:tcPr>
          <w:p w14:paraId="62F6D0FF"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Documentation Author Name:</w:t>
            </w:r>
          </w:p>
        </w:tc>
        <w:tc>
          <w:tcPr>
            <w:tcW w:w="5424" w:type="dxa"/>
            <w:gridSpan w:val="3"/>
            <w:tcBorders>
              <w:top w:val="single" w:sz="4" w:space="0" w:color="auto"/>
              <w:left w:val="single" w:sz="4" w:space="0" w:color="auto"/>
              <w:bottom w:val="single" w:sz="4" w:space="0" w:color="auto"/>
              <w:right w:val="single" w:sz="4" w:space="0" w:color="auto"/>
            </w:tcBorders>
            <w:hideMark/>
          </w:tcPr>
          <w:p w14:paraId="31BCAA25"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Documentation Author Signature:</w:t>
            </w:r>
          </w:p>
        </w:tc>
      </w:tr>
      <w:tr w:rsidR="002030A2" w14:paraId="3330EEE7" w14:textId="77777777" w:rsidTr="0051676A">
        <w:trPr>
          <w:trHeight w:val="360"/>
        </w:trPr>
        <w:tc>
          <w:tcPr>
            <w:tcW w:w="5344" w:type="dxa"/>
            <w:tcBorders>
              <w:top w:val="single" w:sz="4" w:space="0" w:color="auto"/>
              <w:left w:val="single" w:sz="4" w:space="0" w:color="auto"/>
              <w:bottom w:val="single" w:sz="4" w:space="0" w:color="auto"/>
              <w:right w:val="single" w:sz="4" w:space="0" w:color="auto"/>
            </w:tcBorders>
            <w:hideMark/>
          </w:tcPr>
          <w:p w14:paraId="53E9FA8F"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Company:</w:t>
            </w:r>
          </w:p>
        </w:tc>
        <w:tc>
          <w:tcPr>
            <w:tcW w:w="5424" w:type="dxa"/>
            <w:gridSpan w:val="3"/>
            <w:tcBorders>
              <w:top w:val="single" w:sz="4" w:space="0" w:color="auto"/>
              <w:left w:val="single" w:sz="4" w:space="0" w:color="auto"/>
              <w:bottom w:val="single" w:sz="4" w:space="0" w:color="auto"/>
              <w:right w:val="single" w:sz="4" w:space="0" w:color="auto"/>
            </w:tcBorders>
            <w:hideMark/>
          </w:tcPr>
          <w:p w14:paraId="523E1824"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Date Signed:</w:t>
            </w:r>
          </w:p>
        </w:tc>
      </w:tr>
      <w:tr w:rsidR="002030A2" w14:paraId="3DD520A5" w14:textId="77777777" w:rsidTr="0051676A">
        <w:trPr>
          <w:trHeight w:val="360"/>
        </w:trPr>
        <w:tc>
          <w:tcPr>
            <w:tcW w:w="5344" w:type="dxa"/>
            <w:tcBorders>
              <w:top w:val="single" w:sz="4" w:space="0" w:color="auto"/>
              <w:left w:val="single" w:sz="4" w:space="0" w:color="auto"/>
              <w:bottom w:val="single" w:sz="4" w:space="0" w:color="auto"/>
              <w:right w:val="single" w:sz="4" w:space="0" w:color="auto"/>
            </w:tcBorders>
            <w:hideMark/>
          </w:tcPr>
          <w:p w14:paraId="7749D4E1"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Address:</w:t>
            </w:r>
          </w:p>
        </w:tc>
        <w:tc>
          <w:tcPr>
            <w:tcW w:w="5424" w:type="dxa"/>
            <w:gridSpan w:val="3"/>
            <w:tcBorders>
              <w:top w:val="single" w:sz="4" w:space="0" w:color="auto"/>
              <w:left w:val="single" w:sz="4" w:space="0" w:color="auto"/>
              <w:bottom w:val="single" w:sz="4" w:space="0" w:color="auto"/>
              <w:right w:val="single" w:sz="4" w:space="0" w:color="auto"/>
            </w:tcBorders>
            <w:hideMark/>
          </w:tcPr>
          <w:p w14:paraId="6678A815"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CEA/HERS Certification Information (if applicable):</w:t>
            </w:r>
          </w:p>
        </w:tc>
      </w:tr>
      <w:tr w:rsidR="002030A2" w14:paraId="153D6514" w14:textId="77777777" w:rsidTr="0051676A">
        <w:trPr>
          <w:trHeight w:val="360"/>
        </w:trPr>
        <w:tc>
          <w:tcPr>
            <w:tcW w:w="5344" w:type="dxa"/>
            <w:tcBorders>
              <w:top w:val="single" w:sz="4" w:space="0" w:color="auto"/>
              <w:left w:val="single" w:sz="4" w:space="0" w:color="auto"/>
              <w:bottom w:val="single" w:sz="4" w:space="0" w:color="auto"/>
              <w:right w:val="single" w:sz="4" w:space="0" w:color="auto"/>
            </w:tcBorders>
            <w:hideMark/>
          </w:tcPr>
          <w:p w14:paraId="34522CD0"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City/State/Zip:</w:t>
            </w:r>
          </w:p>
        </w:tc>
        <w:tc>
          <w:tcPr>
            <w:tcW w:w="5424" w:type="dxa"/>
            <w:gridSpan w:val="3"/>
            <w:tcBorders>
              <w:top w:val="single" w:sz="4" w:space="0" w:color="auto"/>
              <w:left w:val="single" w:sz="4" w:space="0" w:color="auto"/>
              <w:bottom w:val="single" w:sz="4" w:space="0" w:color="auto"/>
              <w:right w:val="single" w:sz="4" w:space="0" w:color="auto"/>
            </w:tcBorders>
            <w:hideMark/>
          </w:tcPr>
          <w:p w14:paraId="4F8DFD5B"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Phone:</w:t>
            </w:r>
          </w:p>
        </w:tc>
      </w:tr>
      <w:tr w:rsidR="002030A2" w14:paraId="1ED7CFAA" w14:textId="77777777" w:rsidTr="0051676A">
        <w:trPr>
          <w:trHeight w:val="296"/>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F5B5BA6"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2030A2">
              <w:rPr>
                <w:rFonts w:asciiTheme="minorHAnsi" w:hAnsiTheme="minorHAnsi" w:cstheme="minorHAnsi"/>
                <w:b/>
                <w:caps/>
                <w:sz w:val="18"/>
                <w:szCs w:val="18"/>
              </w:rPr>
              <w:t xml:space="preserve">Responsible Person's Declaration statement </w:t>
            </w:r>
          </w:p>
        </w:tc>
      </w:tr>
      <w:tr w:rsidR="002030A2" w14:paraId="70B35D0F" w14:textId="77777777" w:rsidTr="0051676A">
        <w:trPr>
          <w:trHeight w:val="504"/>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8467703" w14:textId="77777777" w:rsidR="002030A2" w:rsidRPr="002030A2" w:rsidRDefault="002030A2" w:rsidP="00600C31">
            <w:pPr>
              <w:pStyle w:val="p2"/>
              <w:keepNext/>
              <w:tabs>
                <w:tab w:val="clear" w:pos="357"/>
                <w:tab w:val="left" w:pos="720"/>
              </w:tabs>
              <w:spacing w:line="240" w:lineRule="auto"/>
              <w:ind w:left="0" w:right="90" w:firstLine="0"/>
              <w:rPr>
                <w:rFonts w:asciiTheme="minorHAnsi" w:hAnsiTheme="minorHAnsi" w:cstheme="minorHAnsi"/>
                <w:sz w:val="18"/>
                <w:szCs w:val="18"/>
              </w:rPr>
            </w:pPr>
            <w:r w:rsidRPr="002030A2">
              <w:rPr>
                <w:rFonts w:asciiTheme="minorHAnsi" w:hAnsiTheme="minorHAnsi" w:cstheme="minorHAnsi"/>
                <w:sz w:val="18"/>
                <w:szCs w:val="18"/>
              </w:rPr>
              <w:t xml:space="preserve">I certify the following under penalty of perjury, under the laws of the State of California: </w:t>
            </w:r>
          </w:p>
          <w:p w14:paraId="22508828"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The information provided on this Certificate of Verification is true and correct.</w:t>
            </w:r>
          </w:p>
          <w:p w14:paraId="068426C0"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I am the certified HERS Rater who performed the verification identified and reported on this Certificate of Verification (responsible rater).</w:t>
            </w:r>
          </w:p>
          <w:p w14:paraId="16CF3A6A"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2700C3DC"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6366901C"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030A2" w14:paraId="7AACCCB2" w14:textId="77777777" w:rsidTr="0051676A">
        <w:trPr>
          <w:trHeight w:val="278"/>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C05EEF4"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caps/>
                <w:sz w:val="18"/>
                <w:szCs w:val="18"/>
              </w:rPr>
            </w:pPr>
            <w:r w:rsidRPr="002030A2">
              <w:rPr>
                <w:rFonts w:asciiTheme="minorHAnsi" w:hAnsiTheme="minorHAnsi" w:cstheme="minorHAnsi"/>
                <w:b/>
                <w:caps/>
                <w:sz w:val="18"/>
                <w:szCs w:val="18"/>
              </w:rPr>
              <w:t>BUILDER OR INSTALLER INFORMATION AS SHOWN ON THE CERTIFICATE OF INSTALLATION</w:t>
            </w:r>
          </w:p>
        </w:tc>
      </w:tr>
      <w:tr w:rsidR="002030A2" w14:paraId="73736976" w14:textId="77777777" w:rsidTr="0051676A">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235C27F"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Company Name (Installing Subcontractor, General Contractor, or Builder/Owner):</w:t>
            </w:r>
          </w:p>
        </w:tc>
      </w:tr>
      <w:tr w:rsidR="002030A2" w14:paraId="10057BBA" w14:textId="77777777" w:rsidTr="0051676A">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DA1C037" w14:textId="77777777" w:rsidR="002030A2" w:rsidRPr="002030A2" w:rsidRDefault="002030A2" w:rsidP="00600C3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Responsible Builder or Installer Name:</w:t>
            </w:r>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157CAA2" w14:textId="77777777" w:rsidR="002030A2" w:rsidRPr="002030A2" w:rsidRDefault="002030A2" w:rsidP="00600C3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CSLB License:</w:t>
            </w:r>
          </w:p>
        </w:tc>
      </w:tr>
      <w:tr w:rsidR="002030A2" w14:paraId="631F5F03" w14:textId="77777777" w:rsidTr="0051676A">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683E00" w14:textId="77777777" w:rsidR="002030A2" w:rsidRPr="002030A2" w:rsidRDefault="002030A2"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b/>
                <w:caps/>
                <w:sz w:val="18"/>
                <w:szCs w:val="18"/>
              </w:rPr>
              <w:t>HERS PROVIDER DATA REGISTRY INFORMATION</w:t>
            </w:r>
          </w:p>
        </w:tc>
      </w:tr>
      <w:tr w:rsidR="002030A2" w14:paraId="4A86B314" w14:textId="77777777" w:rsidTr="0051676A">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8CEE33"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Sample Group Number (if applicable):</w:t>
            </w:r>
          </w:p>
          <w:p w14:paraId="4A9AFAE3"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97A092"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Dwelling Test Status in Sample Group (if applicable):</w:t>
            </w:r>
          </w:p>
          <w:p w14:paraId="71F7CD2A"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r>
      <w:tr w:rsidR="002030A2" w14:paraId="4AECD4C2" w14:textId="77777777" w:rsidTr="0051676A">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C90D29E" w14:textId="77777777" w:rsidR="002030A2" w:rsidRPr="002030A2" w:rsidRDefault="002030A2"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b/>
                <w:caps/>
                <w:sz w:val="18"/>
                <w:szCs w:val="18"/>
              </w:rPr>
              <w:t>HERS RATER INFORMATION</w:t>
            </w:r>
          </w:p>
        </w:tc>
      </w:tr>
      <w:tr w:rsidR="002030A2" w14:paraId="3C8EB352" w14:textId="77777777" w:rsidTr="0051676A">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AAFCC0" w14:textId="77777777" w:rsidR="002030A2" w:rsidRPr="002030A2" w:rsidRDefault="002030A2"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HERS Rater Company Name:</w:t>
            </w:r>
          </w:p>
          <w:p w14:paraId="0CAF4FA2" w14:textId="77777777" w:rsidR="002030A2" w:rsidRPr="002030A2" w:rsidRDefault="002030A2"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p>
        </w:tc>
      </w:tr>
      <w:tr w:rsidR="002030A2" w14:paraId="3F4FE9CC" w14:textId="77777777" w:rsidTr="0051676A">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8236D7"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7EBF15"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r w:rsidRPr="002030A2">
              <w:rPr>
                <w:rFonts w:asciiTheme="minorHAnsi" w:hAnsiTheme="minorHAnsi" w:cstheme="minorHAnsi"/>
                <w:sz w:val="14"/>
                <w:szCs w:val="14"/>
              </w:rPr>
              <w:t>Responsible Rater Signature:</w:t>
            </w:r>
          </w:p>
          <w:p w14:paraId="50754E76"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p>
        </w:tc>
      </w:tr>
      <w:tr w:rsidR="002030A2" w14:paraId="6C075B38" w14:textId="77777777" w:rsidTr="0051676A">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C90448"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Responsible Rater Certification Number w/ this HERS Provider:</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B641CD"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Date Signed:</w:t>
            </w:r>
          </w:p>
        </w:tc>
      </w:tr>
    </w:tbl>
    <w:p w14:paraId="0435B867" w14:textId="77777777" w:rsidR="00202E7F" w:rsidRDefault="00202E7F" w:rsidP="00AE4108">
      <w:pPr>
        <w:rPr>
          <w:rFonts w:asciiTheme="minorHAnsi" w:hAnsiTheme="minorHAnsi"/>
          <w:sz w:val="18"/>
          <w:szCs w:val="18"/>
        </w:rPr>
      </w:pPr>
    </w:p>
    <w:sectPr w:rsidR="00202E7F" w:rsidSect="0076421E">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AE07A" w14:textId="77777777" w:rsidR="00A17828" w:rsidRDefault="00A17828">
      <w:r>
        <w:separator/>
      </w:r>
    </w:p>
  </w:endnote>
  <w:endnote w:type="continuationSeparator" w:id="0">
    <w:p w14:paraId="78959102" w14:textId="77777777" w:rsidR="00A17828" w:rsidRDefault="00A17828">
      <w:r>
        <w:continuationSeparator/>
      </w:r>
    </w:p>
  </w:endnote>
  <w:endnote w:type="continuationNotice" w:id="1">
    <w:p w14:paraId="2F813FF4" w14:textId="77777777" w:rsidR="00A17828" w:rsidRDefault="00A178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5FA5E" w14:textId="77777777" w:rsidR="00A17828" w:rsidRDefault="00A178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A17828" w:rsidRPr="009213E6" w:rsidRDefault="00A17828" w:rsidP="009213E6">
    <w:pPr>
      <w:pStyle w:val="Footer"/>
      <w:rPr>
        <w:b/>
      </w:rPr>
    </w:pPr>
    <w:r w:rsidRPr="009213E6">
      <w:t xml:space="preserve">Registration Number:                                            Registration Date/Time:                                                    HERS Provider:                                   </w:t>
    </w:r>
  </w:p>
  <w:p w14:paraId="0435B886" w14:textId="61B7219C" w:rsidR="00A17828" w:rsidRPr="009213E6" w:rsidRDefault="00A17828" w:rsidP="009213E6">
    <w:pPr>
      <w:pStyle w:val="Footer"/>
    </w:pPr>
    <w:r w:rsidRPr="009213E6">
      <w:t>CA Building Energy Efficiency Standards - 201</w:t>
    </w:r>
    <w:r>
      <w:t>9</w:t>
    </w:r>
    <w:r w:rsidRPr="009213E6">
      <w:t xml:space="preserve"> Residential Compliance</w:t>
    </w:r>
    <w:r w:rsidRPr="009213E6">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1B442" w14:textId="77777777" w:rsidR="00A17828" w:rsidRDefault="00A178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6D822E06" w:rsidR="00A17828" w:rsidRPr="009213E6" w:rsidRDefault="00A17828" w:rsidP="009213E6">
    <w:pPr>
      <w:pStyle w:val="Footer"/>
    </w:pPr>
    <w:r w:rsidRPr="009213E6">
      <w:t>CA Building Energy Efficiency Standards - 201</w:t>
    </w:r>
    <w:r>
      <w:t>9</w:t>
    </w:r>
    <w:r w:rsidRPr="009213E6">
      <w:t xml:space="preserve"> Residential Compliance</w:t>
    </w:r>
    <w:r w:rsidRPr="009213E6">
      <w:tab/>
    </w:r>
    <w:r>
      <w:t>January 2019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1D1FC79E" w:rsidR="00A17828" w:rsidRPr="00A165EE" w:rsidRDefault="00A17828"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E41AE" w14:textId="77777777" w:rsidR="00A17828" w:rsidRDefault="00A17828">
      <w:r>
        <w:separator/>
      </w:r>
    </w:p>
  </w:footnote>
  <w:footnote w:type="continuationSeparator" w:id="0">
    <w:p w14:paraId="5340259E" w14:textId="77777777" w:rsidR="00A17828" w:rsidRDefault="00A17828">
      <w:r>
        <w:continuationSeparator/>
      </w:r>
    </w:p>
  </w:footnote>
  <w:footnote w:type="continuationNotice" w:id="1">
    <w:p w14:paraId="390CF712" w14:textId="77777777" w:rsidR="00A17828" w:rsidRDefault="00A1782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A17828" w:rsidRDefault="00D47347">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77777777" w:rsidR="00A17828" w:rsidRPr="007770C5" w:rsidRDefault="00D47347"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A17828" w:rsidRPr="007770C5">
      <w:rPr>
        <w:rFonts w:ascii="Arial" w:hAnsi="Arial" w:cs="Arial"/>
        <w:sz w:val="14"/>
        <w:szCs w:val="14"/>
      </w:rPr>
      <w:t>STATE OF CALIFORNIA</w:t>
    </w:r>
  </w:p>
  <w:p w14:paraId="0435B874" w14:textId="77777777" w:rsidR="00A17828" w:rsidRPr="007770C5" w:rsidRDefault="00A17828"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393BF317" w:rsidR="00A17828" w:rsidRPr="007770C5" w:rsidRDefault="00A17828" w:rsidP="00352336">
    <w:pPr>
      <w:suppressAutoHyphens/>
      <w:ind w:left="-90"/>
      <w:rPr>
        <w:rFonts w:ascii="Arial" w:hAnsi="Arial" w:cs="Arial"/>
        <w:sz w:val="14"/>
        <w:szCs w:val="14"/>
      </w:rPr>
    </w:pPr>
    <w:r>
      <w:rPr>
        <w:rFonts w:ascii="Arial" w:hAnsi="Arial" w:cs="Arial"/>
        <w:sz w:val="14"/>
        <w:szCs w:val="14"/>
      </w:rPr>
      <w:t>CEC-CF3R-MCH-27c-H</w:t>
    </w:r>
    <w:r w:rsidRPr="007770C5">
      <w:rPr>
        <w:rFonts w:ascii="Arial" w:hAnsi="Arial" w:cs="Arial"/>
        <w:sz w:val="14"/>
        <w:szCs w:val="14"/>
      </w:rPr>
      <w:t xml:space="preserve"> (Revised</w:t>
    </w:r>
    <w:r>
      <w:rPr>
        <w:rFonts w:ascii="Arial" w:hAnsi="Arial" w:cs="Arial"/>
        <w:sz w:val="14"/>
        <w:szCs w:val="14"/>
      </w:rPr>
      <w:t xml:space="preserve"> 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A17828"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2459B740" w:rsidR="00A17828" w:rsidRPr="00D65FA1" w:rsidRDefault="00A17828" w:rsidP="00D3146D">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0435B877" w14:textId="3BD0DB84" w:rsidR="00A17828" w:rsidRPr="00D65FA1" w:rsidRDefault="00A17828" w:rsidP="007F6151">
          <w:pPr>
            <w:pStyle w:val="Style18"/>
            <w:rPr>
              <w:b/>
              <w:sz w:val="20"/>
            </w:rPr>
          </w:pPr>
          <w:r>
            <w:rPr>
              <w:sz w:val="20"/>
            </w:rPr>
            <w:t>CF3</w:t>
          </w:r>
          <w:r w:rsidRPr="00D65FA1">
            <w:rPr>
              <w:sz w:val="20"/>
            </w:rPr>
            <w:t>R-MCH-27</w:t>
          </w:r>
          <w:r>
            <w:rPr>
              <w:sz w:val="20"/>
            </w:rPr>
            <w:t>-H</w:t>
          </w:r>
        </w:p>
      </w:tc>
    </w:tr>
    <w:tr w:rsidR="00A17828" w:rsidRPr="00F85124" w14:paraId="0435B87B" w14:textId="77777777" w:rsidTr="0013183D">
      <w:trPr>
        <w:cantSplit/>
        <w:trHeight w:val="288"/>
      </w:trPr>
      <w:tc>
        <w:tcPr>
          <w:tcW w:w="2285" w:type="pct"/>
          <w:tcBorders>
            <w:right w:val="nil"/>
          </w:tcBorders>
        </w:tcPr>
        <w:p w14:paraId="0435B879" w14:textId="77777777" w:rsidR="00A17828" w:rsidRPr="00F85124" w:rsidRDefault="00A17828" w:rsidP="0013183D">
          <w:pPr>
            <w:pStyle w:val="Style19"/>
            <w:rPr>
              <w:sz w:val="12"/>
              <w:szCs w:val="12"/>
            </w:rPr>
          </w:pPr>
          <w:r w:rsidRPr="00505A99">
            <w:t>Indoor Air Quality and Mechanical Ventilation</w:t>
          </w:r>
        </w:p>
      </w:tc>
      <w:tc>
        <w:tcPr>
          <w:tcW w:w="2715" w:type="pct"/>
          <w:gridSpan w:val="2"/>
          <w:tcBorders>
            <w:left w:val="nil"/>
          </w:tcBorders>
        </w:tcPr>
        <w:p w14:paraId="0435B87A" w14:textId="06C19CD8" w:rsidR="00A17828" w:rsidRPr="00F85124" w:rsidRDefault="00A17828"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D47347" w:rsidRPr="00D47347">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47347">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A17828" w:rsidRPr="00F85124" w14:paraId="0435B87F" w14:textId="77777777" w:rsidTr="0013183D">
      <w:trPr>
        <w:cantSplit/>
        <w:trHeight w:val="288"/>
      </w:trPr>
      <w:tc>
        <w:tcPr>
          <w:tcW w:w="0" w:type="auto"/>
        </w:tcPr>
        <w:p w14:paraId="0435B87C" w14:textId="77777777" w:rsidR="00A17828" w:rsidRPr="00F85124" w:rsidRDefault="00A17828" w:rsidP="0013183D">
          <w:pPr>
            <w:pStyle w:val="Style20"/>
          </w:pPr>
          <w:r w:rsidRPr="00F85124">
            <w:t>Project Name:</w:t>
          </w:r>
        </w:p>
      </w:tc>
      <w:tc>
        <w:tcPr>
          <w:tcW w:w="1596" w:type="pct"/>
        </w:tcPr>
        <w:p w14:paraId="0435B87D" w14:textId="77777777" w:rsidR="00A17828" w:rsidRPr="00F85124" w:rsidRDefault="00A17828" w:rsidP="0013183D">
          <w:pPr>
            <w:pStyle w:val="Style20"/>
          </w:pPr>
          <w:r w:rsidRPr="00F85124">
            <w:t>Enforcement Agency:</w:t>
          </w:r>
        </w:p>
      </w:tc>
      <w:tc>
        <w:tcPr>
          <w:tcW w:w="1119" w:type="pct"/>
        </w:tcPr>
        <w:p w14:paraId="0435B87E" w14:textId="77777777" w:rsidR="00A17828" w:rsidRPr="00F85124" w:rsidRDefault="00A17828" w:rsidP="0013183D">
          <w:pPr>
            <w:pStyle w:val="Style20"/>
          </w:pPr>
          <w:r w:rsidRPr="00F85124">
            <w:t>Permit Number:</w:t>
          </w:r>
        </w:p>
      </w:tc>
    </w:tr>
    <w:tr w:rsidR="00A17828" w:rsidRPr="00F85124" w14:paraId="0435B883" w14:textId="77777777" w:rsidTr="0013183D">
      <w:trPr>
        <w:cantSplit/>
        <w:trHeight w:val="288"/>
      </w:trPr>
      <w:tc>
        <w:tcPr>
          <w:tcW w:w="0" w:type="auto"/>
        </w:tcPr>
        <w:p w14:paraId="0435B880" w14:textId="77777777" w:rsidR="00A17828" w:rsidRPr="00F85124" w:rsidRDefault="00A17828" w:rsidP="0013183D">
          <w:pPr>
            <w:pStyle w:val="Style20"/>
            <w:rPr>
              <w:vertAlign w:val="superscript"/>
            </w:rPr>
          </w:pPr>
          <w:r w:rsidRPr="00F85124">
            <w:t>Dwelling Address:</w:t>
          </w:r>
        </w:p>
      </w:tc>
      <w:tc>
        <w:tcPr>
          <w:tcW w:w="1596" w:type="pct"/>
        </w:tcPr>
        <w:p w14:paraId="0435B881" w14:textId="77777777" w:rsidR="00A17828" w:rsidRPr="00F85124" w:rsidRDefault="00A17828" w:rsidP="0013183D">
          <w:pPr>
            <w:pStyle w:val="Style20"/>
            <w:rPr>
              <w:vertAlign w:val="superscript"/>
            </w:rPr>
          </w:pPr>
          <w:r w:rsidRPr="00F85124">
            <w:t>City</w:t>
          </w:r>
          <w:r>
            <w:t>:</w:t>
          </w:r>
        </w:p>
      </w:tc>
      <w:tc>
        <w:tcPr>
          <w:tcW w:w="1119" w:type="pct"/>
        </w:tcPr>
        <w:p w14:paraId="0435B882" w14:textId="77777777" w:rsidR="00A17828" w:rsidRPr="00F85124" w:rsidRDefault="00A17828" w:rsidP="0013183D">
          <w:pPr>
            <w:pStyle w:val="Style20"/>
            <w:rPr>
              <w:vertAlign w:val="superscript"/>
            </w:rPr>
          </w:pPr>
          <w:r w:rsidRPr="00F85124">
            <w:t>Zip Code</w:t>
          </w:r>
          <w:r>
            <w:t>:</w:t>
          </w:r>
        </w:p>
      </w:tc>
    </w:tr>
  </w:tbl>
  <w:p w14:paraId="0435B884" w14:textId="77777777" w:rsidR="00A17828" w:rsidRDefault="00A178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A17828" w:rsidRDefault="00D47347">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A17828" w:rsidRDefault="00D47347">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A17828"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4991394F" w:rsidR="00A17828" w:rsidRPr="00927918" w:rsidRDefault="00A17828" w:rsidP="0051676A">
          <w:pPr>
            <w:pStyle w:val="Style17"/>
            <w:rPr>
              <w:b/>
              <w:sz w:val="20"/>
            </w:rPr>
          </w:pPr>
          <w:r w:rsidRPr="00927918">
            <w:rPr>
              <w:sz w:val="20"/>
            </w:rPr>
            <w:t xml:space="preserve">CERTIFICATE OF </w:t>
          </w:r>
          <w:r>
            <w:rPr>
              <w:sz w:val="20"/>
            </w:rPr>
            <w:t>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4EFA544C" w:rsidR="00A17828" w:rsidRPr="00927918" w:rsidRDefault="00A17828" w:rsidP="00D85A3A">
          <w:pPr>
            <w:pStyle w:val="Style18"/>
            <w:rPr>
              <w:b/>
              <w:sz w:val="20"/>
            </w:rPr>
          </w:pPr>
          <w:r>
            <w:rPr>
              <w:sz w:val="20"/>
            </w:rPr>
            <w:t>CF3</w:t>
          </w:r>
          <w:r w:rsidRPr="00927918">
            <w:rPr>
              <w:sz w:val="20"/>
            </w:rPr>
            <w:t>R-MCH-27</w:t>
          </w:r>
          <w:r>
            <w:rPr>
              <w:sz w:val="20"/>
            </w:rPr>
            <w:t>-H</w:t>
          </w:r>
        </w:p>
      </w:tc>
    </w:tr>
    <w:tr w:rsidR="00A17828" w:rsidRPr="00F85124" w14:paraId="0435B88E" w14:textId="77777777" w:rsidTr="00023A98">
      <w:trPr>
        <w:cantSplit/>
        <w:trHeight w:val="288"/>
      </w:trPr>
      <w:tc>
        <w:tcPr>
          <w:tcW w:w="2285" w:type="pct"/>
          <w:tcBorders>
            <w:right w:val="nil"/>
          </w:tcBorders>
        </w:tcPr>
        <w:p w14:paraId="0435B88C" w14:textId="154BE469" w:rsidR="00A17828" w:rsidRPr="00F85124" w:rsidRDefault="00A17828" w:rsidP="00D76417">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0435B88D" w14:textId="0D1DD2CA" w:rsidR="00A17828" w:rsidRPr="00F85124" w:rsidRDefault="00A17828"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D47347" w:rsidRPr="00D47347">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47347">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0435B88F" w14:textId="77777777" w:rsidR="00A17828" w:rsidRDefault="00D47347"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A17828" w:rsidRDefault="00D47347">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A17828" w:rsidRDefault="00D47347">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A17828"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3594E509" w:rsidR="00A17828" w:rsidRPr="00D65FA1" w:rsidRDefault="00A17828" w:rsidP="00600C31">
          <w:pPr>
            <w:pStyle w:val="Style17"/>
            <w:rPr>
              <w:b/>
              <w:sz w:val="20"/>
            </w:rPr>
          </w:pPr>
          <w:r w:rsidRPr="00D65FA1">
            <w:rPr>
              <w:sz w:val="20"/>
            </w:rPr>
            <w:t xml:space="preserve">CERTIFICATE OF </w:t>
          </w:r>
          <w:r>
            <w:rPr>
              <w:sz w:val="20"/>
            </w:rPr>
            <w:t>VERIFICATION – DATA FIELD DEFINITIONS AND CALCULATIONS</w:t>
          </w:r>
        </w:p>
      </w:tc>
      <w:tc>
        <w:tcPr>
          <w:tcW w:w="1119" w:type="pct"/>
          <w:tcBorders>
            <w:left w:val="nil"/>
            <w:bottom w:val="single" w:sz="4" w:space="0" w:color="auto"/>
          </w:tcBorders>
          <w:tcMar>
            <w:left w:w="115" w:type="dxa"/>
            <w:right w:w="115" w:type="dxa"/>
          </w:tcMar>
          <w:vAlign w:val="center"/>
        </w:tcPr>
        <w:p w14:paraId="0435B894" w14:textId="4E153962" w:rsidR="00A17828" w:rsidRPr="00D65FA1" w:rsidRDefault="00A17828" w:rsidP="00D85A3A">
          <w:pPr>
            <w:pStyle w:val="Style18"/>
            <w:rPr>
              <w:b/>
              <w:sz w:val="20"/>
            </w:rPr>
          </w:pPr>
          <w:r>
            <w:rPr>
              <w:sz w:val="20"/>
            </w:rPr>
            <w:t>CF3</w:t>
          </w:r>
          <w:r w:rsidRPr="00D65FA1">
            <w:rPr>
              <w:sz w:val="20"/>
            </w:rPr>
            <w:t>R-MCH-27</w:t>
          </w:r>
          <w:r>
            <w:rPr>
              <w:sz w:val="20"/>
            </w:rPr>
            <w:t>-H</w:t>
          </w:r>
        </w:p>
      </w:tc>
    </w:tr>
    <w:tr w:rsidR="00A17828" w:rsidRPr="00F85124" w14:paraId="0435B898" w14:textId="77777777" w:rsidTr="00023A98">
      <w:trPr>
        <w:cantSplit/>
        <w:trHeight w:val="288"/>
      </w:trPr>
      <w:tc>
        <w:tcPr>
          <w:tcW w:w="2285" w:type="pct"/>
          <w:tcBorders>
            <w:right w:val="nil"/>
          </w:tcBorders>
        </w:tcPr>
        <w:p w14:paraId="0435B896" w14:textId="3FAEDCC5" w:rsidR="00A17828" w:rsidRPr="00F85124" w:rsidRDefault="00A17828" w:rsidP="00700338">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0435B897" w14:textId="643E66DC" w:rsidR="00A17828" w:rsidRPr="00F85124" w:rsidRDefault="00A17828"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D47347" w:rsidRPr="00D47347">
            <w:rPr>
              <w:rFonts w:asciiTheme="minorHAnsi" w:hAnsiTheme="minorHAnsi"/>
              <w:bCs/>
              <w:noProof/>
            </w:rPr>
            <w:t>7</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47347">
            <w:rPr>
              <w:rFonts w:asciiTheme="minorHAnsi" w:hAnsiTheme="minorHAnsi"/>
              <w:bCs/>
              <w:noProof/>
            </w:rPr>
            <w:t>7</w:t>
          </w:r>
          <w:r>
            <w:rPr>
              <w:rFonts w:asciiTheme="minorHAnsi" w:hAnsiTheme="minorHAnsi"/>
              <w:bCs/>
              <w:noProof/>
            </w:rPr>
            <w:fldChar w:fldCharType="end"/>
          </w:r>
          <w:r w:rsidRPr="00F85124">
            <w:rPr>
              <w:rFonts w:asciiTheme="minorHAnsi" w:hAnsiTheme="minorHAnsi"/>
              <w:bCs/>
            </w:rPr>
            <w:t>)</w:t>
          </w:r>
        </w:p>
      </w:tc>
    </w:tr>
  </w:tbl>
  <w:p w14:paraId="0435B899" w14:textId="77777777" w:rsidR="00A17828" w:rsidRDefault="00D47347"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A17828" w:rsidRDefault="00D47347">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4"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9"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554C03F1"/>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7"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1513C4"/>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32"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0"/>
  </w:num>
  <w:num w:numId="4">
    <w:abstractNumId w:val="1"/>
  </w:num>
  <w:num w:numId="5">
    <w:abstractNumId w:val="0"/>
  </w:num>
  <w:num w:numId="6">
    <w:abstractNumId w:val="9"/>
  </w:num>
  <w:num w:numId="7">
    <w:abstractNumId w:val="21"/>
  </w:num>
  <w:num w:numId="8">
    <w:abstractNumId w:val="24"/>
  </w:num>
  <w:num w:numId="9">
    <w:abstractNumId w:val="8"/>
  </w:num>
  <w:num w:numId="10">
    <w:abstractNumId w:val="16"/>
  </w:num>
  <w:num w:numId="11">
    <w:abstractNumId w:val="27"/>
  </w:num>
  <w:num w:numId="12">
    <w:abstractNumId w:val="18"/>
  </w:num>
  <w:num w:numId="13">
    <w:abstractNumId w:val="11"/>
  </w:num>
  <w:num w:numId="14">
    <w:abstractNumId w:val="19"/>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6"/>
  </w:num>
  <w:num w:numId="19">
    <w:abstractNumId w:val="7"/>
  </w:num>
  <w:num w:numId="20">
    <w:abstractNumId w:val="32"/>
  </w:num>
  <w:num w:numId="21">
    <w:abstractNumId w:val="12"/>
  </w:num>
  <w:num w:numId="22">
    <w:abstractNumId w:val="17"/>
  </w:num>
  <w:num w:numId="23">
    <w:abstractNumId w:val="30"/>
  </w:num>
  <w:num w:numId="24">
    <w:abstractNumId w:val="4"/>
  </w:num>
  <w:num w:numId="25">
    <w:abstractNumId w:val="2"/>
  </w:num>
  <w:num w:numId="26">
    <w:abstractNumId w:val="28"/>
  </w:num>
  <w:num w:numId="27">
    <w:abstractNumId w:val="15"/>
  </w:num>
  <w:num w:numId="28">
    <w:abstractNumId w:val="23"/>
  </w:num>
  <w:num w:numId="29">
    <w:abstractNumId w:val="25"/>
  </w:num>
  <w:num w:numId="30">
    <w:abstractNumId w:val="26"/>
  </w:num>
  <w:num w:numId="31">
    <w:abstractNumId w:val="13"/>
  </w:num>
  <w:num w:numId="32">
    <w:abstractNumId w:val="3"/>
  </w:num>
  <w:num w:numId="33">
    <w:abstractNumId w:val="31"/>
  </w:num>
  <w:num w:numId="34">
    <w:abstractNumId w:val="21"/>
    <w:lvlOverride w:ilvl="0">
      <w:startOverride w:val="1"/>
    </w:lvlOverride>
    <w:lvlOverride w:ilvl="1"/>
    <w:lvlOverride w:ilvl="2"/>
    <w:lvlOverride w:ilvl="3"/>
    <w:lvlOverride w:ilvl="4"/>
    <w:lvlOverride w:ilvl="5"/>
    <w:lvlOverride w:ilvl="6"/>
    <w:lvlOverride w:ilvl="7"/>
    <w:lvlOverride w:ilvl="8"/>
  </w:num>
  <w:num w:numId="35">
    <w:abstractNumId w:val="14"/>
    <w:lvlOverride w:ilvl="0">
      <w:startOverride w:val="1"/>
    </w:lvlOverride>
    <w:lvlOverride w:ilvl="1"/>
    <w:lvlOverride w:ilvl="2"/>
    <w:lvlOverride w:ilvl="3"/>
    <w:lvlOverride w:ilvl="4"/>
    <w:lvlOverride w:ilvl="5"/>
    <w:lvlOverride w:ilvl="6"/>
    <w:lvlOverride w:ilvl="7"/>
    <w:lvlOverride w:ilvl="8"/>
  </w:num>
  <w:num w:numId="36">
    <w:abstractNumId w:val="29"/>
  </w:num>
  <w:num w:numId="3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3921"/>
    <w:rsid w:val="0001052E"/>
    <w:rsid w:val="00010C95"/>
    <w:rsid w:val="0001108C"/>
    <w:rsid w:val="000165F9"/>
    <w:rsid w:val="00023A98"/>
    <w:rsid w:val="00025040"/>
    <w:rsid w:val="00026B59"/>
    <w:rsid w:val="00031FF2"/>
    <w:rsid w:val="00035135"/>
    <w:rsid w:val="00037F93"/>
    <w:rsid w:val="000452DE"/>
    <w:rsid w:val="00045AF9"/>
    <w:rsid w:val="0005156F"/>
    <w:rsid w:val="00052480"/>
    <w:rsid w:val="00052E5A"/>
    <w:rsid w:val="00057BD8"/>
    <w:rsid w:val="0006136B"/>
    <w:rsid w:val="0006325B"/>
    <w:rsid w:val="00065AA8"/>
    <w:rsid w:val="00067802"/>
    <w:rsid w:val="00070E18"/>
    <w:rsid w:val="000738E3"/>
    <w:rsid w:val="000753FB"/>
    <w:rsid w:val="00093A7F"/>
    <w:rsid w:val="00094357"/>
    <w:rsid w:val="0009608C"/>
    <w:rsid w:val="00097FDE"/>
    <w:rsid w:val="000A01E6"/>
    <w:rsid w:val="000A6716"/>
    <w:rsid w:val="000A7A62"/>
    <w:rsid w:val="000B1B45"/>
    <w:rsid w:val="000C0B3F"/>
    <w:rsid w:val="000C31D2"/>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1986"/>
    <w:rsid w:val="00121AEA"/>
    <w:rsid w:val="00127A5E"/>
    <w:rsid w:val="0013183D"/>
    <w:rsid w:val="00131E30"/>
    <w:rsid w:val="00135299"/>
    <w:rsid w:val="00141821"/>
    <w:rsid w:val="001456B0"/>
    <w:rsid w:val="0014582E"/>
    <w:rsid w:val="00163FB5"/>
    <w:rsid w:val="00164B1B"/>
    <w:rsid w:val="001706A4"/>
    <w:rsid w:val="00170A93"/>
    <w:rsid w:val="00174B78"/>
    <w:rsid w:val="001837A7"/>
    <w:rsid w:val="001844F5"/>
    <w:rsid w:val="00192313"/>
    <w:rsid w:val="001947AA"/>
    <w:rsid w:val="001A6444"/>
    <w:rsid w:val="001B0CEB"/>
    <w:rsid w:val="001B1FE6"/>
    <w:rsid w:val="001B335E"/>
    <w:rsid w:val="001B37A2"/>
    <w:rsid w:val="001B6972"/>
    <w:rsid w:val="001C0809"/>
    <w:rsid w:val="001C365C"/>
    <w:rsid w:val="001C4226"/>
    <w:rsid w:val="001C624C"/>
    <w:rsid w:val="001D331F"/>
    <w:rsid w:val="001E2BE1"/>
    <w:rsid w:val="001E3C1B"/>
    <w:rsid w:val="001F4A5C"/>
    <w:rsid w:val="001F7B1E"/>
    <w:rsid w:val="002011BC"/>
    <w:rsid w:val="00202A63"/>
    <w:rsid w:val="00202E7F"/>
    <w:rsid w:val="002030A2"/>
    <w:rsid w:val="00204C45"/>
    <w:rsid w:val="00212114"/>
    <w:rsid w:val="0021359B"/>
    <w:rsid w:val="00213B87"/>
    <w:rsid w:val="00215D5D"/>
    <w:rsid w:val="00222DEB"/>
    <w:rsid w:val="00223BFD"/>
    <w:rsid w:val="00232C1C"/>
    <w:rsid w:val="00236F90"/>
    <w:rsid w:val="00237379"/>
    <w:rsid w:val="00246307"/>
    <w:rsid w:val="00246D26"/>
    <w:rsid w:val="002477FB"/>
    <w:rsid w:val="002501AE"/>
    <w:rsid w:val="00256541"/>
    <w:rsid w:val="00260F33"/>
    <w:rsid w:val="0026531F"/>
    <w:rsid w:val="002679C3"/>
    <w:rsid w:val="00270950"/>
    <w:rsid w:val="00276E1F"/>
    <w:rsid w:val="0029047D"/>
    <w:rsid w:val="002912A4"/>
    <w:rsid w:val="0029154A"/>
    <w:rsid w:val="002A1F1B"/>
    <w:rsid w:val="002A28EA"/>
    <w:rsid w:val="002A3C7E"/>
    <w:rsid w:val="002A3EBD"/>
    <w:rsid w:val="002A4574"/>
    <w:rsid w:val="002C03F1"/>
    <w:rsid w:val="002C4695"/>
    <w:rsid w:val="002C490A"/>
    <w:rsid w:val="002D0D46"/>
    <w:rsid w:val="002D1C94"/>
    <w:rsid w:val="002D69FC"/>
    <w:rsid w:val="002F25BB"/>
    <w:rsid w:val="002F5EFB"/>
    <w:rsid w:val="002F679F"/>
    <w:rsid w:val="0030200E"/>
    <w:rsid w:val="00306C27"/>
    <w:rsid w:val="00324825"/>
    <w:rsid w:val="00326D40"/>
    <w:rsid w:val="00332461"/>
    <w:rsid w:val="003363E8"/>
    <w:rsid w:val="00340779"/>
    <w:rsid w:val="00341EBD"/>
    <w:rsid w:val="003426B7"/>
    <w:rsid w:val="00350756"/>
    <w:rsid w:val="00352336"/>
    <w:rsid w:val="00353923"/>
    <w:rsid w:val="00354C00"/>
    <w:rsid w:val="00355C2A"/>
    <w:rsid w:val="00355CC6"/>
    <w:rsid w:val="003563E7"/>
    <w:rsid w:val="003573E4"/>
    <w:rsid w:val="00362ECD"/>
    <w:rsid w:val="0036318F"/>
    <w:rsid w:val="0036351A"/>
    <w:rsid w:val="00370F90"/>
    <w:rsid w:val="003723C0"/>
    <w:rsid w:val="00377144"/>
    <w:rsid w:val="00380356"/>
    <w:rsid w:val="0038173A"/>
    <w:rsid w:val="003837C9"/>
    <w:rsid w:val="003952E1"/>
    <w:rsid w:val="003A3A65"/>
    <w:rsid w:val="003A3D8D"/>
    <w:rsid w:val="003A6A70"/>
    <w:rsid w:val="003A7CD3"/>
    <w:rsid w:val="003B4F74"/>
    <w:rsid w:val="003B6CB0"/>
    <w:rsid w:val="003C0B0D"/>
    <w:rsid w:val="003C0DA6"/>
    <w:rsid w:val="003C565D"/>
    <w:rsid w:val="003D0A5A"/>
    <w:rsid w:val="003D30A5"/>
    <w:rsid w:val="003E3948"/>
    <w:rsid w:val="003E7FF4"/>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5DA8"/>
    <w:rsid w:val="00467A82"/>
    <w:rsid w:val="004726CC"/>
    <w:rsid w:val="0047390B"/>
    <w:rsid w:val="004772E1"/>
    <w:rsid w:val="00484240"/>
    <w:rsid w:val="00490895"/>
    <w:rsid w:val="004913AF"/>
    <w:rsid w:val="004947F6"/>
    <w:rsid w:val="00495793"/>
    <w:rsid w:val="0049664A"/>
    <w:rsid w:val="004A27C6"/>
    <w:rsid w:val="004A3B1A"/>
    <w:rsid w:val="004A40B0"/>
    <w:rsid w:val="004B12CA"/>
    <w:rsid w:val="004B6E84"/>
    <w:rsid w:val="004C138D"/>
    <w:rsid w:val="004C3F98"/>
    <w:rsid w:val="004C4DA0"/>
    <w:rsid w:val="004C5AC8"/>
    <w:rsid w:val="004C65CB"/>
    <w:rsid w:val="004D1B4B"/>
    <w:rsid w:val="004D64CA"/>
    <w:rsid w:val="004E0BF4"/>
    <w:rsid w:val="004E4F83"/>
    <w:rsid w:val="004E5751"/>
    <w:rsid w:val="004F0D78"/>
    <w:rsid w:val="004F2569"/>
    <w:rsid w:val="004F461C"/>
    <w:rsid w:val="00502543"/>
    <w:rsid w:val="00502D64"/>
    <w:rsid w:val="00505A99"/>
    <w:rsid w:val="005066B1"/>
    <w:rsid w:val="00511464"/>
    <w:rsid w:val="0051676A"/>
    <w:rsid w:val="00517C75"/>
    <w:rsid w:val="00521E1D"/>
    <w:rsid w:val="00532D53"/>
    <w:rsid w:val="005405B0"/>
    <w:rsid w:val="005410ED"/>
    <w:rsid w:val="0054256A"/>
    <w:rsid w:val="005518CD"/>
    <w:rsid w:val="005670D3"/>
    <w:rsid w:val="00573D96"/>
    <w:rsid w:val="00584D67"/>
    <w:rsid w:val="005952AD"/>
    <w:rsid w:val="005A21B1"/>
    <w:rsid w:val="005A2B97"/>
    <w:rsid w:val="005B0932"/>
    <w:rsid w:val="005D3BD0"/>
    <w:rsid w:val="005D410F"/>
    <w:rsid w:val="005D51CC"/>
    <w:rsid w:val="005D5A2C"/>
    <w:rsid w:val="005D66CB"/>
    <w:rsid w:val="005E1615"/>
    <w:rsid w:val="005E2F74"/>
    <w:rsid w:val="005F61B2"/>
    <w:rsid w:val="00600C31"/>
    <w:rsid w:val="0060116F"/>
    <w:rsid w:val="006150E9"/>
    <w:rsid w:val="006312CE"/>
    <w:rsid w:val="006368EF"/>
    <w:rsid w:val="00636F83"/>
    <w:rsid w:val="0064067F"/>
    <w:rsid w:val="00640CBD"/>
    <w:rsid w:val="0064119B"/>
    <w:rsid w:val="00644DA5"/>
    <w:rsid w:val="00647B86"/>
    <w:rsid w:val="006610B8"/>
    <w:rsid w:val="0066221E"/>
    <w:rsid w:val="00665B38"/>
    <w:rsid w:val="00665F31"/>
    <w:rsid w:val="00670A84"/>
    <w:rsid w:val="006740ED"/>
    <w:rsid w:val="00681623"/>
    <w:rsid w:val="006849B6"/>
    <w:rsid w:val="0069465C"/>
    <w:rsid w:val="00696A6F"/>
    <w:rsid w:val="00696D31"/>
    <w:rsid w:val="00697E52"/>
    <w:rsid w:val="006A206B"/>
    <w:rsid w:val="006A4533"/>
    <w:rsid w:val="006A5191"/>
    <w:rsid w:val="006B7D08"/>
    <w:rsid w:val="006D0675"/>
    <w:rsid w:val="006D0A26"/>
    <w:rsid w:val="006D6FE1"/>
    <w:rsid w:val="006E0082"/>
    <w:rsid w:val="006E08B4"/>
    <w:rsid w:val="006E3552"/>
    <w:rsid w:val="006F20AA"/>
    <w:rsid w:val="006F44DF"/>
    <w:rsid w:val="006F5261"/>
    <w:rsid w:val="00700338"/>
    <w:rsid w:val="007043ED"/>
    <w:rsid w:val="007056D7"/>
    <w:rsid w:val="00707DEC"/>
    <w:rsid w:val="0072157A"/>
    <w:rsid w:val="00724B33"/>
    <w:rsid w:val="00731786"/>
    <w:rsid w:val="00746984"/>
    <w:rsid w:val="00752BAF"/>
    <w:rsid w:val="00753879"/>
    <w:rsid w:val="00762E40"/>
    <w:rsid w:val="0076421E"/>
    <w:rsid w:val="00771100"/>
    <w:rsid w:val="00777B2F"/>
    <w:rsid w:val="00785BAA"/>
    <w:rsid w:val="00786052"/>
    <w:rsid w:val="0078705F"/>
    <w:rsid w:val="0079128F"/>
    <w:rsid w:val="00791629"/>
    <w:rsid w:val="00792A45"/>
    <w:rsid w:val="00795E0C"/>
    <w:rsid w:val="007A093B"/>
    <w:rsid w:val="007A4BBF"/>
    <w:rsid w:val="007A5D38"/>
    <w:rsid w:val="007C522D"/>
    <w:rsid w:val="007D3387"/>
    <w:rsid w:val="007D4CA3"/>
    <w:rsid w:val="007E1719"/>
    <w:rsid w:val="007E5494"/>
    <w:rsid w:val="007F0770"/>
    <w:rsid w:val="007F6151"/>
    <w:rsid w:val="008002F8"/>
    <w:rsid w:val="00800C91"/>
    <w:rsid w:val="00801BFE"/>
    <w:rsid w:val="00802060"/>
    <w:rsid w:val="00802732"/>
    <w:rsid w:val="00802F5A"/>
    <w:rsid w:val="00806304"/>
    <w:rsid w:val="008236A7"/>
    <w:rsid w:val="00827F4B"/>
    <w:rsid w:val="00830150"/>
    <w:rsid w:val="008378BF"/>
    <w:rsid w:val="00840077"/>
    <w:rsid w:val="008464D7"/>
    <w:rsid w:val="008472E3"/>
    <w:rsid w:val="0085658C"/>
    <w:rsid w:val="008624D7"/>
    <w:rsid w:val="00873389"/>
    <w:rsid w:val="00883B90"/>
    <w:rsid w:val="008941A9"/>
    <w:rsid w:val="008951AB"/>
    <w:rsid w:val="008978A7"/>
    <w:rsid w:val="008A0EE5"/>
    <w:rsid w:val="008A46CE"/>
    <w:rsid w:val="008A77FE"/>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1F33"/>
    <w:rsid w:val="00932E1C"/>
    <w:rsid w:val="009335C5"/>
    <w:rsid w:val="009369F2"/>
    <w:rsid w:val="009402F9"/>
    <w:rsid w:val="00951BB7"/>
    <w:rsid w:val="009528FF"/>
    <w:rsid w:val="00954811"/>
    <w:rsid w:val="00954D4D"/>
    <w:rsid w:val="00954E27"/>
    <w:rsid w:val="0096325C"/>
    <w:rsid w:val="00972E73"/>
    <w:rsid w:val="00982391"/>
    <w:rsid w:val="00992AE0"/>
    <w:rsid w:val="0099732B"/>
    <w:rsid w:val="009A4F12"/>
    <w:rsid w:val="009A4F6D"/>
    <w:rsid w:val="009A708E"/>
    <w:rsid w:val="009B1087"/>
    <w:rsid w:val="009B1D56"/>
    <w:rsid w:val="009B68D4"/>
    <w:rsid w:val="009C7275"/>
    <w:rsid w:val="009D3D1C"/>
    <w:rsid w:val="009D4C4A"/>
    <w:rsid w:val="009D6D23"/>
    <w:rsid w:val="009E7A2F"/>
    <w:rsid w:val="009F41D2"/>
    <w:rsid w:val="009F4FC9"/>
    <w:rsid w:val="00A064F6"/>
    <w:rsid w:val="00A106C7"/>
    <w:rsid w:val="00A11558"/>
    <w:rsid w:val="00A17828"/>
    <w:rsid w:val="00A26E22"/>
    <w:rsid w:val="00A31477"/>
    <w:rsid w:val="00A35980"/>
    <w:rsid w:val="00A377D9"/>
    <w:rsid w:val="00A44C1C"/>
    <w:rsid w:val="00A4665D"/>
    <w:rsid w:val="00A56F73"/>
    <w:rsid w:val="00A6101B"/>
    <w:rsid w:val="00A625DC"/>
    <w:rsid w:val="00A635C0"/>
    <w:rsid w:val="00A648E4"/>
    <w:rsid w:val="00A653AF"/>
    <w:rsid w:val="00A70D8F"/>
    <w:rsid w:val="00A71969"/>
    <w:rsid w:val="00A729CA"/>
    <w:rsid w:val="00A75DC5"/>
    <w:rsid w:val="00A768FF"/>
    <w:rsid w:val="00A947A7"/>
    <w:rsid w:val="00AA157A"/>
    <w:rsid w:val="00AA3550"/>
    <w:rsid w:val="00AA3A32"/>
    <w:rsid w:val="00AA4AC4"/>
    <w:rsid w:val="00AA5BE8"/>
    <w:rsid w:val="00AA686E"/>
    <w:rsid w:val="00AA7267"/>
    <w:rsid w:val="00AB4A68"/>
    <w:rsid w:val="00AB4B57"/>
    <w:rsid w:val="00AB55F0"/>
    <w:rsid w:val="00AC01B4"/>
    <w:rsid w:val="00AC0F91"/>
    <w:rsid w:val="00AC1547"/>
    <w:rsid w:val="00AC2089"/>
    <w:rsid w:val="00AC36B4"/>
    <w:rsid w:val="00AC7866"/>
    <w:rsid w:val="00AC79A0"/>
    <w:rsid w:val="00AD1A32"/>
    <w:rsid w:val="00AE10C0"/>
    <w:rsid w:val="00AE4108"/>
    <w:rsid w:val="00AE5DAC"/>
    <w:rsid w:val="00AE6DE8"/>
    <w:rsid w:val="00AF584B"/>
    <w:rsid w:val="00B002FE"/>
    <w:rsid w:val="00B07B81"/>
    <w:rsid w:val="00B1391E"/>
    <w:rsid w:val="00B2607A"/>
    <w:rsid w:val="00B3284C"/>
    <w:rsid w:val="00B37E3B"/>
    <w:rsid w:val="00B41FFD"/>
    <w:rsid w:val="00B461A4"/>
    <w:rsid w:val="00B47A76"/>
    <w:rsid w:val="00B573A6"/>
    <w:rsid w:val="00B64414"/>
    <w:rsid w:val="00B71555"/>
    <w:rsid w:val="00B7353D"/>
    <w:rsid w:val="00B85083"/>
    <w:rsid w:val="00B866CA"/>
    <w:rsid w:val="00B9070D"/>
    <w:rsid w:val="00B91C90"/>
    <w:rsid w:val="00B96332"/>
    <w:rsid w:val="00B97159"/>
    <w:rsid w:val="00BA3C37"/>
    <w:rsid w:val="00BA4F7A"/>
    <w:rsid w:val="00BA4F86"/>
    <w:rsid w:val="00BA6D7A"/>
    <w:rsid w:val="00BB7005"/>
    <w:rsid w:val="00BC2AE6"/>
    <w:rsid w:val="00BC564F"/>
    <w:rsid w:val="00BD285F"/>
    <w:rsid w:val="00BD4E90"/>
    <w:rsid w:val="00BF340F"/>
    <w:rsid w:val="00BF54E0"/>
    <w:rsid w:val="00C01E1A"/>
    <w:rsid w:val="00C0202F"/>
    <w:rsid w:val="00C03396"/>
    <w:rsid w:val="00C053EF"/>
    <w:rsid w:val="00C135F2"/>
    <w:rsid w:val="00C16F33"/>
    <w:rsid w:val="00C16F9A"/>
    <w:rsid w:val="00C1794E"/>
    <w:rsid w:val="00C21469"/>
    <w:rsid w:val="00C23D5F"/>
    <w:rsid w:val="00C27BAB"/>
    <w:rsid w:val="00C3222B"/>
    <w:rsid w:val="00C43729"/>
    <w:rsid w:val="00C44A28"/>
    <w:rsid w:val="00C44D97"/>
    <w:rsid w:val="00C474C1"/>
    <w:rsid w:val="00C5055B"/>
    <w:rsid w:val="00C53F9A"/>
    <w:rsid w:val="00C56E30"/>
    <w:rsid w:val="00C62D48"/>
    <w:rsid w:val="00C64DBF"/>
    <w:rsid w:val="00C76888"/>
    <w:rsid w:val="00C91598"/>
    <w:rsid w:val="00C9288D"/>
    <w:rsid w:val="00CA4DB1"/>
    <w:rsid w:val="00CA4FE4"/>
    <w:rsid w:val="00CA740A"/>
    <w:rsid w:val="00CB00C9"/>
    <w:rsid w:val="00CB14DD"/>
    <w:rsid w:val="00CB22EC"/>
    <w:rsid w:val="00CB62E7"/>
    <w:rsid w:val="00CC5F3A"/>
    <w:rsid w:val="00CD1C6E"/>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6DCF"/>
    <w:rsid w:val="00D27AE0"/>
    <w:rsid w:val="00D3146D"/>
    <w:rsid w:val="00D329E4"/>
    <w:rsid w:val="00D32EB3"/>
    <w:rsid w:val="00D3687A"/>
    <w:rsid w:val="00D42F3C"/>
    <w:rsid w:val="00D431C2"/>
    <w:rsid w:val="00D434B0"/>
    <w:rsid w:val="00D44419"/>
    <w:rsid w:val="00D45D17"/>
    <w:rsid w:val="00D45E88"/>
    <w:rsid w:val="00D47347"/>
    <w:rsid w:val="00D53C41"/>
    <w:rsid w:val="00D546E0"/>
    <w:rsid w:val="00D54DA1"/>
    <w:rsid w:val="00D54E7C"/>
    <w:rsid w:val="00D611EF"/>
    <w:rsid w:val="00D6244D"/>
    <w:rsid w:val="00D642FF"/>
    <w:rsid w:val="00D65FA1"/>
    <w:rsid w:val="00D67E5B"/>
    <w:rsid w:val="00D71F67"/>
    <w:rsid w:val="00D76417"/>
    <w:rsid w:val="00D84059"/>
    <w:rsid w:val="00D85A3A"/>
    <w:rsid w:val="00D85C84"/>
    <w:rsid w:val="00D906DC"/>
    <w:rsid w:val="00D9307B"/>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5118D"/>
    <w:rsid w:val="00E54A96"/>
    <w:rsid w:val="00E658A8"/>
    <w:rsid w:val="00E74FA7"/>
    <w:rsid w:val="00E84254"/>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3877"/>
    <w:rsid w:val="00FA76EA"/>
    <w:rsid w:val="00FB5CF1"/>
    <w:rsid w:val="00FB7C8C"/>
    <w:rsid w:val="00FC25CF"/>
    <w:rsid w:val="00FC5CD6"/>
    <w:rsid w:val="00FC6E8F"/>
    <w:rsid w:val="00FD0B67"/>
    <w:rsid w:val="00FD4D9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15E94-3BE4-4778-8145-8578373A5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5233</Words>
  <Characters>29832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Smith, Alexis@Energy</cp:lastModifiedBy>
  <cp:revision>2</cp:revision>
  <cp:lastPrinted>2018-11-21T19:12:00Z</cp:lastPrinted>
  <dcterms:created xsi:type="dcterms:W3CDTF">2019-05-17T16:41:00Z</dcterms:created>
  <dcterms:modified xsi:type="dcterms:W3CDTF">2019-05-17T16:41:00Z</dcterms:modified>
</cp:coreProperties>
</file>
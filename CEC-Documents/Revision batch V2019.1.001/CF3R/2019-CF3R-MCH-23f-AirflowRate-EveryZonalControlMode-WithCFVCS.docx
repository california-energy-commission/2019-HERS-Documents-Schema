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7"/>
        <w:gridCol w:w="4500"/>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bookmarkStart w:id="0" w:name="_GoBack"/>
            <w:bookmarkEnd w:id="0"/>
            <w:r w:rsidRPr="00BD6432">
              <w:rPr>
                <w:rFonts w:asciiTheme="minorHAnsi" w:hAnsiTheme="minorHAnsi"/>
                <w:b/>
                <w:sz w:val="18"/>
                <w:szCs w:val="18"/>
              </w:rPr>
              <w:t>A. Ducted Cooling System Information</w:t>
            </w:r>
          </w:p>
        </w:tc>
      </w:tr>
      <w:tr w:rsidR="00D60C31"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D60C31" w:rsidRPr="00BD6432" w:rsidRDefault="00D60C31" w:rsidP="00D60C31">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69E5EB0A" w:rsidR="00D60C31" w:rsidRPr="00BD6432" w:rsidRDefault="00D60C31" w:rsidP="00D60C31">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1933E93E" w14:textId="77777777" w:rsidR="00D60C31" w:rsidRPr="00BD6432" w:rsidRDefault="00D60C31" w:rsidP="00D60C31">
            <w:pPr>
              <w:rPr>
                <w:rFonts w:asciiTheme="minorHAnsi" w:hAnsiTheme="minorHAnsi"/>
                <w:color w:val="000000"/>
                <w:sz w:val="18"/>
                <w:szCs w:val="18"/>
                <w:highlight w:val="yellow"/>
              </w:rPr>
            </w:pPr>
          </w:p>
        </w:tc>
      </w:tr>
      <w:tr w:rsidR="00D60C31"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D60C31" w:rsidRPr="00BD6432" w:rsidRDefault="00D60C31" w:rsidP="00D60C31">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4D6F7F03" w:rsidR="00D60C31" w:rsidRPr="00BD6432" w:rsidRDefault="00D60C31" w:rsidP="00D60C31">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1933E942" w14:textId="77777777" w:rsidR="00D60C31" w:rsidRPr="00BD6432" w:rsidRDefault="00D60C31" w:rsidP="00D60C31">
            <w:pPr>
              <w:rPr>
                <w:rFonts w:asciiTheme="minorHAnsi" w:hAnsiTheme="minorHAnsi"/>
                <w:sz w:val="18"/>
                <w:szCs w:val="18"/>
              </w:rPr>
            </w:pPr>
          </w:p>
        </w:tc>
      </w:tr>
      <w:tr w:rsidR="00D60C31" w:rsidRPr="00BD6432" w14:paraId="422295F0" w14:textId="77777777" w:rsidTr="002B0777">
        <w:tblPrEx>
          <w:tblBorders>
            <w:top w:val="none" w:sz="0" w:space="0" w:color="auto"/>
          </w:tblBorders>
        </w:tblPrEx>
        <w:trPr>
          <w:cantSplit/>
          <w:trHeight w:val="144"/>
        </w:trPr>
        <w:tc>
          <w:tcPr>
            <w:tcW w:w="475" w:type="dxa"/>
            <w:vAlign w:val="center"/>
          </w:tcPr>
          <w:p w14:paraId="31C502C2" w14:textId="4190894A" w:rsidR="00D60C31" w:rsidRPr="00BD6432" w:rsidRDefault="00D60C31" w:rsidP="00D60C31">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6E07A8C9" w14:textId="599BC9C6" w:rsidR="00D60C31" w:rsidRPr="00BD6432" w:rsidRDefault="00D60C31" w:rsidP="00D60C31">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36E31ED5" w14:textId="77777777" w:rsidR="00D60C31" w:rsidRPr="00BD6432" w:rsidRDefault="00D60C31" w:rsidP="00D60C31">
            <w:pPr>
              <w:rPr>
                <w:rFonts w:asciiTheme="minorHAnsi" w:hAnsiTheme="minorHAnsi"/>
                <w:sz w:val="18"/>
                <w:szCs w:val="18"/>
              </w:rPr>
            </w:pPr>
          </w:p>
        </w:tc>
      </w:tr>
      <w:tr w:rsidR="005B3895" w:rsidRPr="00BD6432" w14:paraId="1933E947" w14:textId="77777777" w:rsidTr="002B0777">
        <w:tblPrEx>
          <w:tblBorders>
            <w:top w:val="none" w:sz="0" w:space="0" w:color="auto"/>
          </w:tblBorders>
        </w:tblPrEx>
        <w:trPr>
          <w:cantSplit/>
          <w:trHeight w:val="144"/>
        </w:trPr>
        <w:tc>
          <w:tcPr>
            <w:tcW w:w="475" w:type="dxa"/>
            <w:vAlign w:val="center"/>
          </w:tcPr>
          <w:p w14:paraId="1933E944" w14:textId="49686D28"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D60C31">
              <w:rPr>
                <w:rFonts w:asciiTheme="minorHAnsi" w:hAnsiTheme="minorHAnsi"/>
                <w:sz w:val="18"/>
                <w:szCs w:val="18"/>
              </w:rPr>
              <w:t>4</w:t>
            </w:r>
          </w:p>
        </w:tc>
        <w:tc>
          <w:tcPr>
            <w:tcW w:w="5940" w:type="dxa"/>
            <w:vAlign w:val="center"/>
          </w:tcPr>
          <w:p w14:paraId="1933E945" w14:textId="42982E75" w:rsidR="005B3895" w:rsidRPr="00BD6432" w:rsidRDefault="005B3895" w:rsidP="00BD6432">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5B3895" w:rsidRPr="00BD6432" w:rsidRDefault="005B3895" w:rsidP="00BD6432">
            <w:pPr>
              <w:pStyle w:val="ListParagraph"/>
              <w:ind w:left="0"/>
              <w:rPr>
                <w:rFonts w:asciiTheme="minorHAnsi" w:hAnsiTheme="minorHAnsi"/>
                <w:sz w:val="18"/>
                <w:szCs w:val="18"/>
              </w:rPr>
            </w:pPr>
          </w:p>
        </w:tc>
      </w:tr>
      <w:tr w:rsidR="005B3895" w:rsidRPr="00BD6432" w14:paraId="1933E94B" w14:textId="77777777" w:rsidTr="002B0777">
        <w:tblPrEx>
          <w:tblBorders>
            <w:top w:val="none" w:sz="0" w:space="0" w:color="auto"/>
          </w:tblBorders>
        </w:tblPrEx>
        <w:trPr>
          <w:cantSplit/>
          <w:trHeight w:val="144"/>
        </w:trPr>
        <w:tc>
          <w:tcPr>
            <w:tcW w:w="475" w:type="dxa"/>
            <w:vAlign w:val="center"/>
          </w:tcPr>
          <w:p w14:paraId="1933E948" w14:textId="463073EB"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D60C31">
              <w:rPr>
                <w:rFonts w:asciiTheme="minorHAnsi" w:hAnsiTheme="minorHAnsi"/>
                <w:sz w:val="18"/>
                <w:szCs w:val="18"/>
              </w:rPr>
              <w:t>5</w:t>
            </w:r>
          </w:p>
        </w:tc>
        <w:tc>
          <w:tcPr>
            <w:tcW w:w="5940" w:type="dxa"/>
          </w:tcPr>
          <w:p w14:paraId="1933E949" w14:textId="1B343610" w:rsidR="005B3895" w:rsidRPr="00BD6432" w:rsidRDefault="005B3895" w:rsidP="00C50B87">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w:t>
            </w:r>
            <w:del w:id="1" w:author="Wichert, RJ@Energy" w:date="2019-04-17T17:35:00Z">
              <w:r w:rsidRPr="00BD6432" w:rsidDel="00C50B87">
                <w:rPr>
                  <w:rFonts w:asciiTheme="minorHAnsi" w:hAnsiTheme="minorHAnsi"/>
                  <w:sz w:val="18"/>
                  <w:szCs w:val="18"/>
                </w:rPr>
                <w:delText xml:space="preserve"> of Condenser</w:delText>
              </w:r>
            </w:del>
          </w:p>
        </w:tc>
        <w:tc>
          <w:tcPr>
            <w:tcW w:w="4615" w:type="dxa"/>
            <w:vAlign w:val="center"/>
          </w:tcPr>
          <w:p w14:paraId="1933E94A" w14:textId="77777777" w:rsidR="005B3895" w:rsidRPr="00BD6432" w:rsidRDefault="005B3895" w:rsidP="00BD6432">
            <w:pPr>
              <w:rPr>
                <w:rFonts w:asciiTheme="minorHAnsi" w:hAnsiTheme="minorHAnsi"/>
                <w:sz w:val="18"/>
                <w:szCs w:val="18"/>
              </w:rPr>
            </w:pPr>
          </w:p>
        </w:tc>
      </w:tr>
      <w:tr w:rsidR="005B3895" w:rsidRPr="00BD6432" w14:paraId="1933E94F" w14:textId="77777777" w:rsidTr="002B0777">
        <w:tblPrEx>
          <w:tblBorders>
            <w:top w:val="none" w:sz="0" w:space="0" w:color="auto"/>
          </w:tblBorders>
        </w:tblPrEx>
        <w:trPr>
          <w:cantSplit/>
          <w:trHeight w:val="144"/>
        </w:trPr>
        <w:tc>
          <w:tcPr>
            <w:tcW w:w="475" w:type="dxa"/>
            <w:vAlign w:val="center"/>
          </w:tcPr>
          <w:p w14:paraId="1933E94C" w14:textId="4BDBD6C9" w:rsidR="005B3895" w:rsidRPr="00BD6432" w:rsidRDefault="005B3895" w:rsidP="005F1C8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sidR="00D60C31">
              <w:rPr>
                <w:rFonts w:asciiTheme="minorHAnsi" w:hAnsiTheme="minorHAnsi"/>
                <w:sz w:val="18"/>
                <w:szCs w:val="18"/>
              </w:rPr>
              <w:t>6</w:t>
            </w:r>
          </w:p>
        </w:tc>
        <w:tc>
          <w:tcPr>
            <w:tcW w:w="5940" w:type="dxa"/>
            <w:vAlign w:val="center"/>
          </w:tcPr>
          <w:p w14:paraId="1933E94D" w14:textId="6B3ECF5D"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5B3895" w:rsidRPr="00BD6432" w:rsidRDefault="005B3895" w:rsidP="00BD6432">
            <w:pPr>
              <w:rPr>
                <w:rFonts w:asciiTheme="minorHAnsi" w:hAnsiTheme="minorHAnsi"/>
                <w:sz w:val="18"/>
                <w:szCs w:val="18"/>
              </w:rPr>
            </w:pPr>
          </w:p>
        </w:tc>
      </w:tr>
      <w:tr w:rsidR="005B3895" w:rsidRPr="00BD6432" w14:paraId="1933E953" w14:textId="77777777" w:rsidTr="002B0777">
        <w:tblPrEx>
          <w:tblBorders>
            <w:top w:val="none" w:sz="0" w:space="0" w:color="auto"/>
          </w:tblBorders>
        </w:tblPrEx>
        <w:trPr>
          <w:cantSplit/>
          <w:trHeight w:val="144"/>
        </w:trPr>
        <w:tc>
          <w:tcPr>
            <w:tcW w:w="475" w:type="dxa"/>
            <w:vAlign w:val="center"/>
          </w:tcPr>
          <w:p w14:paraId="1933E950" w14:textId="4BCBC3BF" w:rsidR="005B3895" w:rsidRPr="00BD6432" w:rsidRDefault="005B3895" w:rsidP="005F1C8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sidR="00D60C31">
              <w:rPr>
                <w:rFonts w:asciiTheme="minorHAnsi" w:hAnsiTheme="minorHAnsi"/>
                <w:sz w:val="18"/>
                <w:szCs w:val="18"/>
              </w:rPr>
              <w:t>7</w:t>
            </w:r>
          </w:p>
        </w:tc>
        <w:tc>
          <w:tcPr>
            <w:tcW w:w="5940" w:type="dxa"/>
            <w:vAlign w:val="center"/>
          </w:tcPr>
          <w:p w14:paraId="1933E951" w14:textId="63A62456"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5B3895" w:rsidRPr="00BD6432" w:rsidRDefault="005B3895" w:rsidP="00BD6432">
            <w:pPr>
              <w:rPr>
                <w:rFonts w:asciiTheme="minorHAnsi" w:hAnsiTheme="minorHAnsi"/>
                <w:sz w:val="18"/>
                <w:szCs w:val="18"/>
              </w:rPr>
            </w:pPr>
          </w:p>
        </w:tc>
      </w:tr>
      <w:tr w:rsidR="005B3895" w:rsidRPr="00BD6432" w14:paraId="1933E957" w14:textId="77777777" w:rsidTr="002B0777">
        <w:tblPrEx>
          <w:tblBorders>
            <w:top w:val="none" w:sz="0" w:space="0" w:color="auto"/>
          </w:tblBorders>
        </w:tblPrEx>
        <w:trPr>
          <w:cantSplit/>
          <w:trHeight w:val="144"/>
        </w:trPr>
        <w:tc>
          <w:tcPr>
            <w:tcW w:w="475" w:type="dxa"/>
            <w:vAlign w:val="center"/>
          </w:tcPr>
          <w:p w14:paraId="1933E954" w14:textId="63215159"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D60C31">
              <w:rPr>
                <w:rFonts w:asciiTheme="minorHAnsi" w:hAnsiTheme="minorHAnsi"/>
                <w:sz w:val="18"/>
                <w:szCs w:val="18"/>
              </w:rPr>
              <w:t>8</w:t>
            </w:r>
          </w:p>
        </w:tc>
        <w:tc>
          <w:tcPr>
            <w:tcW w:w="5940" w:type="dxa"/>
            <w:vAlign w:val="center"/>
          </w:tcPr>
          <w:p w14:paraId="1933E955" w14:textId="77CCD353" w:rsidR="005B3895" w:rsidRPr="00BD6432" w:rsidRDefault="005B3895" w:rsidP="007E05EA">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5B3895" w:rsidRPr="00BD6432" w:rsidRDefault="005B3895" w:rsidP="00BD6432">
            <w:pPr>
              <w:rPr>
                <w:rFonts w:asciiTheme="minorHAnsi" w:hAnsiTheme="minorHAnsi"/>
                <w:sz w:val="18"/>
                <w:szCs w:val="18"/>
              </w:rPr>
            </w:pPr>
          </w:p>
        </w:tc>
      </w:tr>
      <w:tr w:rsidR="005B3895" w:rsidRPr="00BD6432" w14:paraId="1933E95B" w14:textId="77777777" w:rsidTr="002B0777">
        <w:tblPrEx>
          <w:tblBorders>
            <w:top w:val="none" w:sz="0" w:space="0" w:color="auto"/>
          </w:tblBorders>
        </w:tblPrEx>
        <w:trPr>
          <w:cantSplit/>
          <w:trHeight w:val="144"/>
        </w:trPr>
        <w:tc>
          <w:tcPr>
            <w:tcW w:w="475" w:type="dxa"/>
            <w:vAlign w:val="center"/>
          </w:tcPr>
          <w:p w14:paraId="1933E958" w14:textId="103AB0CE"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D60C31">
              <w:rPr>
                <w:rFonts w:asciiTheme="minorHAnsi" w:hAnsiTheme="minorHAnsi"/>
                <w:sz w:val="18"/>
                <w:szCs w:val="18"/>
              </w:rPr>
              <w:t>9</w:t>
            </w:r>
          </w:p>
        </w:tc>
        <w:tc>
          <w:tcPr>
            <w:tcW w:w="5940" w:type="dxa"/>
            <w:vAlign w:val="center"/>
          </w:tcPr>
          <w:p w14:paraId="1933E959" w14:textId="07D4206D"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5B3895" w:rsidRPr="00BD6432" w:rsidRDefault="005B3895" w:rsidP="00E0185A">
            <w:pPr>
              <w:pStyle w:val="ListParagraph"/>
              <w:keepNext/>
              <w:ind w:left="0"/>
              <w:rPr>
                <w:rFonts w:asciiTheme="minorHAnsi" w:hAnsiTheme="minorHAnsi"/>
                <w:sz w:val="18"/>
                <w:szCs w:val="18"/>
              </w:rPr>
            </w:pPr>
          </w:p>
        </w:tc>
      </w:tr>
      <w:tr w:rsidR="005B3895" w:rsidRPr="00BD6432" w14:paraId="1933E95F" w14:textId="77777777" w:rsidTr="002B0777">
        <w:tblPrEx>
          <w:tblBorders>
            <w:top w:val="none" w:sz="0" w:space="0" w:color="auto"/>
          </w:tblBorders>
        </w:tblPrEx>
        <w:trPr>
          <w:cantSplit/>
          <w:trHeight w:val="144"/>
        </w:trPr>
        <w:tc>
          <w:tcPr>
            <w:tcW w:w="475" w:type="dxa"/>
            <w:vAlign w:val="center"/>
          </w:tcPr>
          <w:p w14:paraId="1933E95C" w14:textId="369D90C6" w:rsidR="005B3895" w:rsidRPr="00BD6432" w:rsidRDefault="00D60C31" w:rsidP="005F1C88">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1933E95D" w14:textId="6FECA014"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5B3895" w:rsidRPr="00BD6432" w:rsidRDefault="005B3895" w:rsidP="00BD6432">
            <w:pPr>
              <w:keepNext/>
              <w:rPr>
                <w:rFonts w:asciiTheme="minorHAnsi" w:hAnsiTheme="minorHAnsi"/>
                <w:sz w:val="18"/>
                <w:szCs w:val="18"/>
              </w:rPr>
            </w:pPr>
          </w:p>
        </w:tc>
      </w:tr>
      <w:tr w:rsidR="005B3895" w:rsidRPr="00BD6432" w14:paraId="1933E963" w14:textId="77777777" w:rsidTr="002B0777">
        <w:tblPrEx>
          <w:tblBorders>
            <w:top w:val="none" w:sz="0" w:space="0" w:color="auto"/>
          </w:tblBorders>
        </w:tblPrEx>
        <w:trPr>
          <w:cantSplit/>
          <w:trHeight w:val="144"/>
        </w:trPr>
        <w:tc>
          <w:tcPr>
            <w:tcW w:w="475" w:type="dxa"/>
            <w:vAlign w:val="center"/>
          </w:tcPr>
          <w:p w14:paraId="1933E960" w14:textId="55C7CFC6" w:rsidR="005B3895" w:rsidRPr="00BD6432" w:rsidDel="006E5AE2" w:rsidRDefault="00E43C81" w:rsidP="005F1C88">
            <w:pPr>
              <w:pStyle w:val="FootnoteText"/>
              <w:jc w:val="center"/>
              <w:rPr>
                <w:rFonts w:asciiTheme="minorHAnsi" w:hAnsiTheme="minorHAnsi"/>
                <w:sz w:val="18"/>
                <w:szCs w:val="18"/>
              </w:rPr>
            </w:pPr>
            <w:r>
              <w:rPr>
                <w:rFonts w:asciiTheme="minorHAnsi" w:hAnsiTheme="minorHAnsi"/>
                <w:sz w:val="18"/>
                <w:szCs w:val="18"/>
              </w:rPr>
              <w:t>1</w:t>
            </w:r>
            <w:r w:rsidR="00D60C31">
              <w:rPr>
                <w:rFonts w:asciiTheme="minorHAnsi" w:hAnsiTheme="minorHAnsi"/>
                <w:sz w:val="18"/>
                <w:szCs w:val="18"/>
              </w:rPr>
              <w:t>1</w:t>
            </w:r>
          </w:p>
        </w:tc>
        <w:tc>
          <w:tcPr>
            <w:tcW w:w="5940" w:type="dxa"/>
            <w:vAlign w:val="center"/>
          </w:tcPr>
          <w:p w14:paraId="1933E961" w14:textId="63C61F17"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 xml:space="preserve">Airflow Rate Protocol </w:t>
            </w:r>
            <w:r w:rsidR="007E05EA">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5B3895" w:rsidRPr="00BD6432" w:rsidRDefault="005B3895" w:rsidP="00BD6432">
            <w:pPr>
              <w:keepNext/>
              <w:rPr>
                <w:rFonts w:asciiTheme="minorHAnsi" w:hAnsiTheme="minorHAnsi"/>
                <w:sz w:val="18"/>
                <w:szCs w:val="18"/>
              </w:rPr>
            </w:pPr>
          </w:p>
        </w:tc>
      </w:tr>
      <w:tr w:rsidR="00E32A17" w:rsidRPr="00BD6432" w14:paraId="46D1E8B0" w14:textId="77777777" w:rsidTr="002B0777">
        <w:tblPrEx>
          <w:tblBorders>
            <w:top w:val="none" w:sz="0" w:space="0" w:color="auto"/>
          </w:tblBorders>
        </w:tblPrEx>
        <w:trPr>
          <w:cantSplit/>
          <w:trHeight w:val="144"/>
        </w:trPr>
        <w:tc>
          <w:tcPr>
            <w:tcW w:w="475" w:type="dxa"/>
            <w:vAlign w:val="center"/>
          </w:tcPr>
          <w:p w14:paraId="7F276F58" w14:textId="6D7AC295" w:rsidR="00E32A17" w:rsidRDefault="00E32A17" w:rsidP="00E32A17">
            <w:pPr>
              <w:pStyle w:val="FootnoteText"/>
              <w:jc w:val="center"/>
              <w:rPr>
                <w:rFonts w:asciiTheme="minorHAnsi" w:hAnsiTheme="minorHAnsi"/>
                <w:sz w:val="18"/>
                <w:szCs w:val="18"/>
              </w:rPr>
            </w:pPr>
            <w:r>
              <w:rPr>
                <w:rFonts w:asciiTheme="minorHAnsi" w:hAnsiTheme="minorHAnsi"/>
                <w:sz w:val="18"/>
                <w:szCs w:val="18"/>
              </w:rPr>
              <w:t>1</w:t>
            </w:r>
            <w:r w:rsidR="00D60C31">
              <w:rPr>
                <w:rFonts w:asciiTheme="minorHAnsi" w:hAnsiTheme="minorHAnsi"/>
                <w:sz w:val="18"/>
                <w:szCs w:val="18"/>
              </w:rPr>
              <w:t>2</w:t>
            </w:r>
          </w:p>
        </w:tc>
        <w:tc>
          <w:tcPr>
            <w:tcW w:w="5940" w:type="dxa"/>
            <w:vAlign w:val="center"/>
          </w:tcPr>
          <w:p w14:paraId="26E76E58" w14:textId="5F37A2C7" w:rsidR="00E32A17" w:rsidRPr="00BD6432" w:rsidRDefault="00E32A17" w:rsidP="00E32A17">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1780E4B0" w14:textId="77777777" w:rsidR="00E32A17" w:rsidRPr="00BD6432" w:rsidRDefault="00E32A17" w:rsidP="00E32A17">
            <w:pPr>
              <w:keepNext/>
              <w:rPr>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D6432" w:rsidRPr="00BD6432" w14:paraId="1933E984" w14:textId="77777777" w:rsidTr="00BD6432">
        <w:trPr>
          <w:trHeight w:val="144"/>
        </w:trPr>
        <w:tc>
          <w:tcPr>
            <w:tcW w:w="5000" w:type="pct"/>
          </w:tcPr>
          <w:p w14:paraId="1933E983" w14:textId="1987BE4D"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MCH-23</w:t>
            </w:r>
            <w:r w:rsidR="00EE0068">
              <w:rPr>
                <w:rFonts w:asciiTheme="minorHAnsi" w:hAnsiTheme="minorHAnsi"/>
                <w:b/>
                <w:sz w:val="18"/>
                <w:szCs w:val="18"/>
              </w:rPr>
              <w:t>f</w:t>
            </w:r>
            <w:r w:rsidRPr="006125E7">
              <w:rPr>
                <w:rFonts w:asciiTheme="minorHAnsi" w:hAnsiTheme="minorHAnsi"/>
                <w:b/>
                <w:sz w:val="18"/>
                <w:szCs w:val="18"/>
              </w:rPr>
              <w:t xml:space="preserve"> Forced Air System Airflow Rate Measurement – Newly Installed Zoned Single-Speed Compressor Systems </w:t>
            </w:r>
            <w:r w:rsidR="00EE0068">
              <w:rPr>
                <w:rFonts w:asciiTheme="minorHAnsi" w:hAnsiTheme="minorHAnsi"/>
                <w:b/>
                <w:sz w:val="18"/>
                <w:szCs w:val="18"/>
              </w:rPr>
              <w:t>with Central Fan Ventilation Cooling</w:t>
            </w:r>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2"/>
        <w:gridCol w:w="5888"/>
        <w:gridCol w:w="4569"/>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0"/>
        <w:gridCol w:w="2284"/>
        <w:gridCol w:w="2712"/>
        <w:gridCol w:w="2739"/>
        <w:gridCol w:w="2723"/>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4C6783D2" w:rsidR="001868E8" w:rsidRDefault="001868E8" w:rsidP="00B816B4">
      <w:pPr>
        <w:rPr>
          <w:rFonts w:asciiTheme="minorHAnsi" w:hAnsiTheme="minorHAnsi"/>
          <w:sz w:val="18"/>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9314F1" w:rsidRPr="00966F61" w14:paraId="21D015FE" w14:textId="77777777" w:rsidTr="00EE0068">
        <w:trPr>
          <w:trHeight w:val="144"/>
        </w:trPr>
        <w:tc>
          <w:tcPr>
            <w:tcW w:w="5000" w:type="pct"/>
            <w:gridSpan w:val="3"/>
          </w:tcPr>
          <w:p w14:paraId="1DACC7F4" w14:textId="43833B34" w:rsidR="009314F1" w:rsidRPr="00966F61" w:rsidRDefault="009314F1" w:rsidP="00EE0068">
            <w:pPr>
              <w:keepNext/>
              <w:rPr>
                <w:rFonts w:asciiTheme="minorHAnsi" w:hAnsiTheme="minorHAnsi"/>
                <w:b/>
                <w:sz w:val="18"/>
                <w:szCs w:val="18"/>
              </w:rPr>
            </w:pPr>
            <w:r>
              <w:rPr>
                <w:rFonts w:asciiTheme="minorHAnsi" w:hAnsiTheme="minorHAnsi"/>
                <w:b/>
                <w:sz w:val="18"/>
                <w:szCs w:val="18"/>
              </w:rPr>
              <w:t>F</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087F96FD" w14:textId="77777777" w:rsidR="009314F1" w:rsidRPr="00966F61" w:rsidRDefault="009314F1" w:rsidP="00EE0068">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9314F1" w:rsidRPr="00966F61" w14:paraId="62A93264" w14:textId="77777777" w:rsidTr="00EE0068">
        <w:tblPrEx>
          <w:tblCellMar>
            <w:top w:w="0" w:type="dxa"/>
            <w:left w:w="108" w:type="dxa"/>
            <w:bottom w:w="0" w:type="dxa"/>
            <w:right w:w="108" w:type="dxa"/>
          </w:tblCellMar>
        </w:tblPrEx>
        <w:trPr>
          <w:cantSplit/>
          <w:trHeight w:val="144"/>
        </w:trPr>
        <w:tc>
          <w:tcPr>
            <w:tcW w:w="212" w:type="pct"/>
            <w:vAlign w:val="center"/>
          </w:tcPr>
          <w:p w14:paraId="46E87FF3" w14:textId="77777777" w:rsidR="009314F1" w:rsidRPr="00966F61" w:rsidRDefault="009314F1" w:rsidP="00EE0068">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60815C7A" w14:textId="40F86685" w:rsidR="009314F1" w:rsidRPr="00966F61" w:rsidRDefault="009314F1" w:rsidP="002B664D">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7EE2ECF3" w14:textId="2CACC1D8" w:rsidR="009314F1" w:rsidRPr="00966F61" w:rsidRDefault="009314F1" w:rsidP="00EE0068">
            <w:pPr>
              <w:keepNext/>
              <w:rPr>
                <w:rFonts w:asciiTheme="minorHAnsi" w:hAnsiTheme="minorHAnsi"/>
                <w:sz w:val="18"/>
                <w:szCs w:val="18"/>
              </w:rPr>
            </w:pPr>
          </w:p>
        </w:tc>
      </w:tr>
      <w:tr w:rsidR="009314F1" w:rsidRPr="00966F61" w14:paraId="74469A30" w14:textId="77777777" w:rsidTr="00EE0068">
        <w:tblPrEx>
          <w:tblCellMar>
            <w:top w:w="0" w:type="dxa"/>
            <w:left w:w="108" w:type="dxa"/>
            <w:bottom w:w="0" w:type="dxa"/>
            <w:right w:w="108" w:type="dxa"/>
          </w:tblCellMar>
        </w:tblPrEx>
        <w:trPr>
          <w:cantSplit/>
          <w:trHeight w:val="144"/>
        </w:trPr>
        <w:tc>
          <w:tcPr>
            <w:tcW w:w="212" w:type="pct"/>
            <w:vAlign w:val="center"/>
          </w:tcPr>
          <w:p w14:paraId="0FFF19F2" w14:textId="77777777" w:rsidR="009314F1" w:rsidRPr="00966F61" w:rsidRDefault="009314F1" w:rsidP="00EE0068">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489316CE" w14:textId="77777777" w:rsidR="009314F1" w:rsidRPr="00966F61" w:rsidRDefault="009314F1" w:rsidP="00EE0068">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4DDEB806" w14:textId="7A954B6A" w:rsidR="009314F1" w:rsidRPr="00966F61" w:rsidRDefault="009314F1" w:rsidP="00EE0068">
            <w:pPr>
              <w:keepNext/>
              <w:rPr>
                <w:rFonts w:asciiTheme="minorHAnsi" w:hAnsiTheme="minorHAnsi"/>
                <w:sz w:val="18"/>
                <w:szCs w:val="18"/>
              </w:rPr>
            </w:pPr>
          </w:p>
        </w:tc>
      </w:tr>
      <w:tr w:rsidR="009314F1" w:rsidRPr="00966F61" w14:paraId="1EBF3D60" w14:textId="77777777" w:rsidTr="00EE0068">
        <w:tblPrEx>
          <w:tblCellMar>
            <w:top w:w="0" w:type="dxa"/>
            <w:left w:w="108" w:type="dxa"/>
            <w:bottom w:w="0" w:type="dxa"/>
            <w:right w:w="108" w:type="dxa"/>
          </w:tblCellMar>
        </w:tblPrEx>
        <w:trPr>
          <w:cantSplit/>
          <w:trHeight w:val="144"/>
        </w:trPr>
        <w:tc>
          <w:tcPr>
            <w:tcW w:w="212" w:type="pct"/>
            <w:vAlign w:val="center"/>
          </w:tcPr>
          <w:p w14:paraId="539625BD" w14:textId="77777777" w:rsidR="009314F1" w:rsidRPr="00966F61" w:rsidRDefault="009314F1" w:rsidP="00EE0068">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423298B4" w14:textId="77777777" w:rsidR="009314F1" w:rsidRPr="00966F61" w:rsidRDefault="009314F1" w:rsidP="00EE0068">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2A191173" w14:textId="091ECF59" w:rsidR="009314F1" w:rsidRPr="00966F61" w:rsidRDefault="009314F1" w:rsidP="00EE0068">
            <w:pPr>
              <w:keepNext/>
              <w:rPr>
                <w:rFonts w:asciiTheme="minorHAnsi" w:hAnsiTheme="minorHAnsi"/>
                <w:sz w:val="18"/>
                <w:szCs w:val="18"/>
              </w:rPr>
            </w:pPr>
          </w:p>
        </w:tc>
      </w:tr>
    </w:tbl>
    <w:p w14:paraId="2408C2E8" w14:textId="77777777" w:rsidR="009314F1" w:rsidRPr="00406C09" w:rsidRDefault="009314F1"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250"/>
        <w:gridCol w:w="8280"/>
      </w:tblGrid>
      <w:tr w:rsidR="00B22990" w:rsidRPr="00D83E48" w14:paraId="1933E9C4"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9C3" w14:textId="079C404E" w:rsidR="00B22990" w:rsidRPr="00FA0024" w:rsidRDefault="009314F1" w:rsidP="001664C1">
            <w:pPr>
              <w:keepNext/>
              <w:rPr>
                <w:rFonts w:asciiTheme="minorHAnsi" w:hAnsiTheme="minorHAnsi"/>
                <w:b/>
                <w:sz w:val="18"/>
                <w:szCs w:val="18"/>
              </w:rPr>
            </w:pPr>
            <w:r>
              <w:rPr>
                <w:rFonts w:asciiTheme="minorHAnsi" w:hAnsiTheme="minorHAnsi"/>
                <w:b/>
                <w:sz w:val="18"/>
                <w:szCs w:val="18"/>
              </w:rPr>
              <w:t>G</w:t>
            </w:r>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9F6096" w:rsidRPr="00D83E48" w14:paraId="3D44A632" w14:textId="77777777" w:rsidTr="00303198">
        <w:trPr>
          <w:trHeight w:val="144"/>
        </w:trPr>
        <w:tc>
          <w:tcPr>
            <w:tcW w:w="468" w:type="dxa"/>
            <w:vAlign w:val="center"/>
          </w:tcPr>
          <w:p w14:paraId="2CC30519" w14:textId="2C8CCFBB" w:rsidR="009F6096" w:rsidRPr="00837C51" w:rsidRDefault="009F6096" w:rsidP="009F6096">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9</w:t>
            </w:r>
          </w:p>
        </w:tc>
        <w:tc>
          <w:tcPr>
            <w:tcW w:w="2250" w:type="dxa"/>
            <w:vAlign w:val="center"/>
          </w:tcPr>
          <w:p w14:paraId="5D94D224" w14:textId="3109FCBF" w:rsidR="009F6096" w:rsidRPr="00837C51" w:rsidRDefault="009F6096" w:rsidP="009F6096">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280" w:type="dxa"/>
            <w:vAlign w:val="center"/>
          </w:tcPr>
          <w:p w14:paraId="6731ED9F" w14:textId="77777777" w:rsidR="009F6096" w:rsidRDefault="009F6096" w:rsidP="009F6096">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57920A6A" w14:textId="77777777" w:rsidR="009F6096" w:rsidRPr="009F6096" w:rsidRDefault="009F6096">
            <w:pPr>
              <w:pStyle w:val="ListParagraph"/>
              <w:keepNext/>
              <w:numPr>
                <w:ilvl w:val="0"/>
                <w:numId w:val="47"/>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50A74D13" w14:textId="3D57422A" w:rsidR="009F6096" w:rsidRPr="00837C51" w:rsidRDefault="009F6096">
            <w:pPr>
              <w:pStyle w:val="ListParagraph"/>
              <w:keepNext/>
              <w:numPr>
                <w:ilvl w:val="0"/>
                <w:numId w:val="47"/>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9F6096" w:rsidRPr="00D83E48" w14:paraId="167813F9" w14:textId="77777777" w:rsidTr="00303198">
        <w:trPr>
          <w:trHeight w:val="144"/>
        </w:trPr>
        <w:tc>
          <w:tcPr>
            <w:tcW w:w="468" w:type="dxa"/>
            <w:vAlign w:val="center"/>
          </w:tcPr>
          <w:p w14:paraId="20435FC0" w14:textId="6623F5DC" w:rsidR="009F6096" w:rsidRPr="00837C51" w:rsidRDefault="009F6096" w:rsidP="009F6096">
            <w:pPr>
              <w:pStyle w:val="FootnoteText"/>
              <w:keepNext/>
              <w:jc w:val="center"/>
              <w:rPr>
                <w:rFonts w:asciiTheme="minorHAnsi" w:hAnsiTheme="minorHAnsi"/>
                <w:sz w:val="18"/>
                <w:szCs w:val="18"/>
              </w:rPr>
            </w:pPr>
            <w:r>
              <w:rPr>
                <w:rFonts w:asciiTheme="minorHAnsi" w:hAnsiTheme="minorHAnsi"/>
                <w:sz w:val="18"/>
                <w:szCs w:val="18"/>
              </w:rPr>
              <w:t>10</w:t>
            </w:r>
          </w:p>
        </w:tc>
        <w:tc>
          <w:tcPr>
            <w:tcW w:w="2250" w:type="dxa"/>
            <w:vAlign w:val="center"/>
          </w:tcPr>
          <w:p w14:paraId="68B10597" w14:textId="0C9BF352" w:rsidR="009F6096" w:rsidRPr="00837C51" w:rsidRDefault="009F6096" w:rsidP="009F6096">
            <w:pPr>
              <w:pStyle w:val="FootnoteText"/>
              <w:keepNext/>
              <w:rPr>
                <w:rFonts w:asciiTheme="minorHAnsi" w:hAnsiTheme="minorHAnsi"/>
                <w:sz w:val="18"/>
                <w:szCs w:val="18"/>
              </w:rPr>
            </w:pPr>
            <w:r>
              <w:rPr>
                <w:rFonts w:ascii="Calibri" w:hAnsi="Calibri"/>
                <w:sz w:val="18"/>
              </w:rPr>
              <w:t>Correction Notes:</w:t>
            </w:r>
          </w:p>
        </w:tc>
        <w:tc>
          <w:tcPr>
            <w:tcW w:w="8280" w:type="dxa"/>
            <w:vAlign w:val="center"/>
          </w:tcPr>
          <w:p w14:paraId="53BD0BBC" w14:textId="15368C4C" w:rsidR="009F6096" w:rsidRPr="00837C51" w:rsidRDefault="009F6096" w:rsidP="009F6096">
            <w:pPr>
              <w:pStyle w:val="FootnoteText"/>
              <w:keepNext/>
              <w:rPr>
                <w:rFonts w:asciiTheme="minorHAnsi" w:hAnsiTheme="minorHAnsi"/>
                <w:sz w:val="18"/>
                <w:szCs w:val="18"/>
              </w:rPr>
            </w:pPr>
          </w:p>
        </w:tc>
      </w:tr>
      <w:tr w:rsidR="009F6096" w:rsidRPr="00D83E48" w14:paraId="1933E9DE" w14:textId="77777777" w:rsidTr="004A1875">
        <w:trPr>
          <w:trHeight w:val="144"/>
        </w:trPr>
        <w:tc>
          <w:tcPr>
            <w:tcW w:w="10998" w:type="dxa"/>
            <w:gridSpan w:val="3"/>
            <w:vAlign w:val="center"/>
          </w:tcPr>
          <w:p w14:paraId="1933E9DD" w14:textId="279109C3" w:rsidR="009F6096" w:rsidRPr="008D67CB" w:rsidRDefault="009F6096" w:rsidP="009F6096">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1933E9DF" w14:textId="118C94DD" w:rsidR="00C74B3C" w:rsidRDefault="00C74B3C" w:rsidP="00B816B4">
      <w:pPr>
        <w:rPr>
          <w:rFonts w:asciiTheme="minorHAnsi" w:hAnsiTheme="minorHAnsi"/>
          <w:sz w:val="18"/>
          <w:szCs w:val="18"/>
        </w:rPr>
      </w:pPr>
    </w:p>
    <w:tbl>
      <w:tblPr>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10473"/>
      </w:tblGrid>
      <w:tr w:rsidR="007F0E08" w:rsidRPr="00DF3F73" w14:paraId="35DAB692" w14:textId="77777777" w:rsidTr="00EE0068">
        <w:trPr>
          <w:cantSplit/>
          <w:trHeight w:val="432"/>
        </w:trPr>
        <w:tc>
          <w:tcPr>
            <w:tcW w:w="5000" w:type="pct"/>
            <w:gridSpan w:val="2"/>
            <w:vAlign w:val="center"/>
          </w:tcPr>
          <w:p w14:paraId="7B27C29F" w14:textId="0B0B9AEC" w:rsidR="007F0E08" w:rsidRPr="00DF3F73" w:rsidRDefault="007F0E08" w:rsidP="00EE0068">
            <w:pPr>
              <w:keepNext/>
              <w:rPr>
                <w:rFonts w:asciiTheme="minorHAnsi" w:hAnsiTheme="minorHAnsi"/>
                <w:b/>
                <w:sz w:val="18"/>
                <w:szCs w:val="18"/>
              </w:rPr>
            </w:pPr>
            <w:r>
              <w:rPr>
                <w:rFonts w:asciiTheme="minorHAnsi" w:hAnsiTheme="minorHAnsi"/>
                <w:b/>
                <w:sz w:val="18"/>
                <w:szCs w:val="18"/>
              </w:rPr>
              <w:lastRenderedPageBreak/>
              <w:t>H. Determination of HERS Verification Compliance</w:t>
            </w:r>
          </w:p>
          <w:p w14:paraId="3F6236BD" w14:textId="77777777" w:rsidR="007F0E08" w:rsidRPr="00DF3F73" w:rsidRDefault="007F0E08" w:rsidP="00EE0068">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7F0E08" w:rsidRPr="00DF3F73" w14:paraId="4BDBDA2A" w14:textId="77777777" w:rsidTr="00EE0068">
        <w:trPr>
          <w:cantSplit/>
          <w:trHeight w:val="432"/>
        </w:trPr>
        <w:tc>
          <w:tcPr>
            <w:tcW w:w="253" w:type="pct"/>
            <w:vAlign w:val="center"/>
          </w:tcPr>
          <w:p w14:paraId="229AC493" w14:textId="77777777" w:rsidR="007F0E08" w:rsidRPr="00DF3F73" w:rsidDel="00C76C40" w:rsidRDefault="007F0E08" w:rsidP="00EE0068">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26740476" w14:textId="77777777" w:rsidR="007F0E08" w:rsidRPr="00DF3F73" w:rsidRDefault="007F0E08" w:rsidP="00EE0068">
            <w:pPr>
              <w:keepNext/>
              <w:rPr>
                <w:rFonts w:asciiTheme="minorHAnsi" w:hAnsiTheme="minorHAnsi"/>
                <w:sz w:val="18"/>
                <w:szCs w:val="18"/>
              </w:rPr>
            </w:pPr>
          </w:p>
        </w:tc>
      </w:tr>
    </w:tbl>
    <w:p w14:paraId="5937AB0A" w14:textId="4A340ABF" w:rsidR="007F0E08" w:rsidRDefault="007F0E08" w:rsidP="00B816B4">
      <w:pPr>
        <w:rPr>
          <w:rFonts w:asciiTheme="minorHAnsi" w:hAnsiTheme="minorHAnsi"/>
          <w:sz w:val="18"/>
          <w:szCs w:val="18"/>
        </w:rPr>
      </w:pPr>
    </w:p>
    <w:p w14:paraId="498D1588" w14:textId="77777777" w:rsidR="007F0E08" w:rsidRPr="00BB611D" w:rsidRDefault="007F0E08" w:rsidP="00B816B4">
      <w:pPr>
        <w:rPr>
          <w:rFonts w:asciiTheme="minorHAnsi" w:hAnsiTheme="minorHAnsi"/>
          <w:sz w:val="18"/>
          <w:szCs w:val="18"/>
        </w:rPr>
      </w:pPr>
    </w:p>
    <w:p w14:paraId="1933E9E0" w14:textId="77777777" w:rsidR="001868E8" w:rsidRPr="00BB611D" w:rsidRDefault="001868E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7F0E08" w:rsidRPr="005A1599" w14:paraId="76AC3E00" w14:textId="77777777" w:rsidTr="00EE0068">
        <w:trPr>
          <w:trHeight w:val="288"/>
        </w:trPr>
        <w:tc>
          <w:tcPr>
            <w:tcW w:w="10950" w:type="dxa"/>
            <w:gridSpan w:val="4"/>
            <w:vAlign w:val="center"/>
          </w:tcPr>
          <w:p w14:paraId="0639E8FF"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5A1599">
              <w:rPr>
                <w:rFonts w:asciiTheme="minorHAnsi" w:hAnsiTheme="minorHAnsi" w:cs="Arial"/>
                <w:b/>
                <w:caps/>
                <w:sz w:val="18"/>
                <w:szCs w:val="18"/>
              </w:rPr>
              <w:lastRenderedPageBreak/>
              <w:t>Documentation Author's Declaration Statement</w:t>
            </w:r>
          </w:p>
        </w:tc>
      </w:tr>
      <w:tr w:rsidR="007F0E08" w:rsidRPr="005A1599" w14:paraId="73F0124D" w14:textId="77777777" w:rsidTr="00EE0068">
        <w:trPr>
          <w:trHeight w:val="360"/>
        </w:trPr>
        <w:tc>
          <w:tcPr>
            <w:tcW w:w="10950" w:type="dxa"/>
            <w:gridSpan w:val="4"/>
            <w:vAlign w:val="center"/>
          </w:tcPr>
          <w:p w14:paraId="48D379AF" w14:textId="77777777" w:rsidR="007F0E08" w:rsidRPr="005A1599" w:rsidRDefault="007F0E08" w:rsidP="00EE0068">
            <w:pPr>
              <w:numPr>
                <w:ilvl w:val="0"/>
                <w:numId w:val="37"/>
              </w:numPr>
              <w:ind w:left="271" w:hanging="270"/>
              <w:rPr>
                <w:rFonts w:asciiTheme="minorHAnsi" w:hAnsiTheme="minorHAnsi"/>
                <w:sz w:val="18"/>
                <w:szCs w:val="18"/>
              </w:rPr>
            </w:pPr>
            <w:r w:rsidRPr="005A1599">
              <w:rPr>
                <w:rFonts w:asciiTheme="minorHAnsi" w:hAnsiTheme="minorHAnsi"/>
                <w:sz w:val="18"/>
                <w:szCs w:val="18"/>
              </w:rPr>
              <w:t>I certify that this Certificate of Verification documentation is accurate and complete.</w:t>
            </w:r>
          </w:p>
        </w:tc>
      </w:tr>
      <w:tr w:rsidR="007F0E08" w:rsidRPr="005A1599" w14:paraId="3B2D502D" w14:textId="77777777" w:rsidTr="00EE0068">
        <w:trPr>
          <w:trHeight w:val="360"/>
        </w:trPr>
        <w:tc>
          <w:tcPr>
            <w:tcW w:w="5434" w:type="dxa"/>
          </w:tcPr>
          <w:p w14:paraId="5BFB0B1B"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Documentation Author Name:</w:t>
            </w:r>
          </w:p>
        </w:tc>
        <w:tc>
          <w:tcPr>
            <w:tcW w:w="5516" w:type="dxa"/>
            <w:gridSpan w:val="3"/>
          </w:tcPr>
          <w:p w14:paraId="48E603D1"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Documentation Author Signature:</w:t>
            </w:r>
          </w:p>
        </w:tc>
      </w:tr>
      <w:tr w:rsidR="007F0E08" w:rsidRPr="005A1599" w14:paraId="6020BDB9" w14:textId="77777777" w:rsidTr="00EE0068">
        <w:trPr>
          <w:trHeight w:val="360"/>
        </w:trPr>
        <w:tc>
          <w:tcPr>
            <w:tcW w:w="5434" w:type="dxa"/>
          </w:tcPr>
          <w:p w14:paraId="5469B3BA"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Company:</w:t>
            </w:r>
          </w:p>
        </w:tc>
        <w:tc>
          <w:tcPr>
            <w:tcW w:w="5516" w:type="dxa"/>
            <w:gridSpan w:val="3"/>
          </w:tcPr>
          <w:p w14:paraId="7620B731"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Date Signed:</w:t>
            </w:r>
          </w:p>
        </w:tc>
      </w:tr>
      <w:tr w:rsidR="007F0E08" w:rsidRPr="005A1599" w14:paraId="171A92ED" w14:textId="77777777" w:rsidTr="00EE0068">
        <w:trPr>
          <w:trHeight w:val="360"/>
        </w:trPr>
        <w:tc>
          <w:tcPr>
            <w:tcW w:w="5434" w:type="dxa"/>
          </w:tcPr>
          <w:p w14:paraId="631B43D6"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Address:</w:t>
            </w:r>
          </w:p>
        </w:tc>
        <w:tc>
          <w:tcPr>
            <w:tcW w:w="5516" w:type="dxa"/>
            <w:gridSpan w:val="3"/>
          </w:tcPr>
          <w:p w14:paraId="28065C95"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CEA/HERS Certification Information (if applicable):</w:t>
            </w:r>
          </w:p>
        </w:tc>
      </w:tr>
      <w:tr w:rsidR="007F0E08" w:rsidRPr="005A1599" w14:paraId="635E8A75" w14:textId="77777777" w:rsidTr="00EE0068">
        <w:trPr>
          <w:trHeight w:val="360"/>
        </w:trPr>
        <w:tc>
          <w:tcPr>
            <w:tcW w:w="5434" w:type="dxa"/>
          </w:tcPr>
          <w:p w14:paraId="71835CEB"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City/State/Zip:</w:t>
            </w:r>
          </w:p>
        </w:tc>
        <w:tc>
          <w:tcPr>
            <w:tcW w:w="5516" w:type="dxa"/>
            <w:gridSpan w:val="3"/>
          </w:tcPr>
          <w:p w14:paraId="5790A6DE"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Phone:</w:t>
            </w:r>
          </w:p>
        </w:tc>
      </w:tr>
      <w:tr w:rsidR="007F0E08" w:rsidRPr="005A1599" w14:paraId="41587849" w14:textId="77777777" w:rsidTr="00EE0068">
        <w:tblPrEx>
          <w:tblCellMar>
            <w:left w:w="115" w:type="dxa"/>
            <w:right w:w="115" w:type="dxa"/>
          </w:tblCellMar>
        </w:tblPrEx>
        <w:trPr>
          <w:trHeight w:val="296"/>
        </w:trPr>
        <w:tc>
          <w:tcPr>
            <w:tcW w:w="10950" w:type="dxa"/>
            <w:gridSpan w:val="4"/>
            <w:vAlign w:val="center"/>
          </w:tcPr>
          <w:p w14:paraId="3CF2955A"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A1599">
              <w:rPr>
                <w:rFonts w:asciiTheme="minorHAnsi" w:hAnsiTheme="minorHAnsi" w:cs="Arial"/>
                <w:b/>
                <w:caps/>
                <w:sz w:val="18"/>
                <w:szCs w:val="18"/>
              </w:rPr>
              <w:t xml:space="preserve">Responsible Person's Declaration statement </w:t>
            </w:r>
          </w:p>
        </w:tc>
      </w:tr>
      <w:tr w:rsidR="007F0E08" w:rsidRPr="005A1599" w14:paraId="2DD2DB3F" w14:textId="77777777" w:rsidTr="00EE0068">
        <w:tblPrEx>
          <w:tblCellMar>
            <w:left w:w="115" w:type="dxa"/>
            <w:right w:w="115" w:type="dxa"/>
          </w:tblCellMar>
        </w:tblPrEx>
        <w:trPr>
          <w:trHeight w:val="504"/>
        </w:trPr>
        <w:tc>
          <w:tcPr>
            <w:tcW w:w="10950" w:type="dxa"/>
            <w:gridSpan w:val="4"/>
            <w:shd w:val="clear" w:color="auto" w:fill="auto"/>
          </w:tcPr>
          <w:p w14:paraId="7A0B5325" w14:textId="77777777" w:rsidR="007F0E08" w:rsidRPr="005A1599" w:rsidRDefault="007F0E08" w:rsidP="00EE0068">
            <w:pPr>
              <w:keepNext/>
              <w:widowControl w:val="0"/>
              <w:ind w:right="90"/>
              <w:rPr>
                <w:rFonts w:asciiTheme="minorHAnsi" w:hAnsiTheme="minorHAnsi"/>
                <w:snapToGrid w:val="0"/>
                <w:sz w:val="18"/>
                <w:szCs w:val="18"/>
              </w:rPr>
            </w:pPr>
            <w:r w:rsidRPr="005A1599">
              <w:rPr>
                <w:rFonts w:asciiTheme="minorHAnsi" w:hAnsiTheme="minorHAnsi"/>
                <w:snapToGrid w:val="0"/>
                <w:sz w:val="18"/>
                <w:szCs w:val="18"/>
              </w:rPr>
              <w:t xml:space="preserve">I certify the following under penalty of perjury, under the laws of the State of California: </w:t>
            </w:r>
          </w:p>
          <w:p w14:paraId="1F81AF59" w14:textId="77777777" w:rsidR="007F0E08" w:rsidRPr="005A1599" w:rsidRDefault="007F0E08" w:rsidP="007F0E08">
            <w:pPr>
              <w:keepNext/>
              <w:widowControl w:val="0"/>
              <w:numPr>
                <w:ilvl w:val="0"/>
                <w:numId w:val="48"/>
              </w:numPr>
              <w:ind w:right="90"/>
              <w:rPr>
                <w:rFonts w:asciiTheme="minorHAnsi" w:hAnsiTheme="minorHAnsi"/>
                <w:snapToGrid w:val="0"/>
                <w:sz w:val="18"/>
                <w:szCs w:val="18"/>
              </w:rPr>
            </w:pPr>
            <w:r w:rsidRPr="005A1599">
              <w:rPr>
                <w:rFonts w:asciiTheme="minorHAnsi" w:hAnsiTheme="minorHAnsi"/>
                <w:snapToGrid w:val="0"/>
                <w:sz w:val="18"/>
                <w:szCs w:val="18"/>
              </w:rPr>
              <w:t>The information provided on this Certificate of Verification is true and correct.</w:t>
            </w:r>
          </w:p>
          <w:p w14:paraId="4D30BB61" w14:textId="77777777" w:rsidR="007F0E08" w:rsidRPr="005A1599" w:rsidRDefault="007F0E08" w:rsidP="007F0E08">
            <w:pPr>
              <w:keepNext/>
              <w:widowControl w:val="0"/>
              <w:numPr>
                <w:ilvl w:val="0"/>
                <w:numId w:val="48"/>
              </w:numPr>
              <w:ind w:right="90"/>
              <w:rPr>
                <w:rFonts w:asciiTheme="minorHAnsi" w:hAnsiTheme="minorHAnsi"/>
                <w:snapToGrid w:val="0"/>
                <w:sz w:val="18"/>
                <w:szCs w:val="18"/>
              </w:rPr>
            </w:pPr>
            <w:r w:rsidRPr="005A1599">
              <w:rPr>
                <w:rFonts w:asciiTheme="minorHAnsi" w:hAnsiTheme="minorHAnsi"/>
                <w:snapToGrid w:val="0"/>
                <w:sz w:val="18"/>
                <w:szCs w:val="18"/>
              </w:rPr>
              <w:t>I am the certified HERS Rater who performed the verification identified and reported on this Certificate of Verification (responsible rater).</w:t>
            </w:r>
          </w:p>
          <w:p w14:paraId="61914E1B" w14:textId="77777777" w:rsidR="007F0E08" w:rsidRPr="005A1599" w:rsidRDefault="007F0E08" w:rsidP="007F0E08">
            <w:pPr>
              <w:keepNext/>
              <w:widowControl w:val="0"/>
              <w:numPr>
                <w:ilvl w:val="0"/>
                <w:numId w:val="48"/>
              </w:numPr>
              <w:ind w:right="90"/>
              <w:rPr>
                <w:rFonts w:asciiTheme="minorHAnsi" w:hAnsiTheme="minorHAnsi"/>
                <w:snapToGrid w:val="0"/>
                <w:sz w:val="18"/>
                <w:szCs w:val="18"/>
              </w:rPr>
            </w:pPr>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1E6E41CB" w14:textId="77777777" w:rsidR="007F0E08" w:rsidRPr="005A1599" w:rsidRDefault="007F0E08" w:rsidP="007F0E08">
            <w:pPr>
              <w:keepNext/>
              <w:widowControl w:val="0"/>
              <w:numPr>
                <w:ilvl w:val="0"/>
                <w:numId w:val="48"/>
              </w:numPr>
              <w:ind w:right="90"/>
              <w:rPr>
                <w:rFonts w:asciiTheme="minorHAnsi" w:hAnsiTheme="minorHAnsi"/>
                <w:snapToGrid w:val="0"/>
                <w:sz w:val="18"/>
                <w:szCs w:val="18"/>
              </w:rPr>
            </w:pPr>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6DED660" w14:textId="77777777" w:rsidR="007F0E08" w:rsidRPr="005A1599" w:rsidRDefault="007F0E08" w:rsidP="007F0E08">
            <w:pPr>
              <w:keepNext/>
              <w:widowControl w:val="0"/>
              <w:numPr>
                <w:ilvl w:val="0"/>
                <w:numId w:val="48"/>
              </w:numPr>
              <w:ind w:right="90"/>
              <w:rPr>
                <w:rFonts w:asciiTheme="minorHAnsi" w:hAnsiTheme="minorHAnsi"/>
                <w:snapToGrid w:val="0"/>
                <w:sz w:val="18"/>
                <w:szCs w:val="18"/>
              </w:rPr>
            </w:pPr>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7F0E08" w:rsidRPr="005A1599" w14:paraId="4997C77B" w14:textId="77777777" w:rsidTr="00EE0068">
        <w:tblPrEx>
          <w:tblCellMar>
            <w:left w:w="115" w:type="dxa"/>
            <w:right w:w="115" w:type="dxa"/>
          </w:tblCellMar>
        </w:tblPrEx>
        <w:trPr>
          <w:trHeight w:val="278"/>
        </w:trPr>
        <w:tc>
          <w:tcPr>
            <w:tcW w:w="10950" w:type="dxa"/>
            <w:gridSpan w:val="4"/>
            <w:vAlign w:val="center"/>
          </w:tcPr>
          <w:p w14:paraId="0D31C679"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A1599">
              <w:rPr>
                <w:rFonts w:asciiTheme="minorHAnsi" w:hAnsiTheme="minorHAnsi" w:cs="Arial"/>
                <w:b/>
                <w:caps/>
                <w:sz w:val="18"/>
                <w:szCs w:val="18"/>
              </w:rPr>
              <w:t>BUILDER OR INSTALLER INFORMATION AS SHOWN ON THE CERTIFICATE OF INSTALLATION</w:t>
            </w:r>
          </w:p>
        </w:tc>
      </w:tr>
      <w:tr w:rsidR="007F0E08" w:rsidRPr="005A1599" w14:paraId="66F1481F" w14:textId="77777777" w:rsidTr="00EE0068">
        <w:tblPrEx>
          <w:tblCellMar>
            <w:left w:w="115" w:type="dxa"/>
            <w:right w:w="115" w:type="dxa"/>
          </w:tblCellMar>
        </w:tblPrEx>
        <w:trPr>
          <w:trHeight w:hRule="exact" w:val="360"/>
        </w:trPr>
        <w:tc>
          <w:tcPr>
            <w:tcW w:w="10950" w:type="dxa"/>
            <w:gridSpan w:val="4"/>
            <w:vAlign w:val="center"/>
          </w:tcPr>
          <w:p w14:paraId="5ECC8403"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Company Name (Installing Subcontractor, General Contractor, or Builder/Owner):</w:t>
            </w:r>
          </w:p>
        </w:tc>
      </w:tr>
      <w:tr w:rsidR="007F0E08" w:rsidRPr="005A1599" w14:paraId="3C6583B7" w14:textId="77777777" w:rsidTr="00EE0068">
        <w:tblPrEx>
          <w:tblCellMar>
            <w:left w:w="115" w:type="dxa"/>
            <w:right w:w="115" w:type="dxa"/>
          </w:tblCellMar>
        </w:tblPrEx>
        <w:trPr>
          <w:trHeight w:hRule="exact" w:val="360"/>
        </w:trPr>
        <w:tc>
          <w:tcPr>
            <w:tcW w:w="5475" w:type="dxa"/>
            <w:gridSpan w:val="2"/>
          </w:tcPr>
          <w:p w14:paraId="5168AFB7" w14:textId="77777777" w:rsidR="007F0E08" w:rsidRPr="005A1599" w:rsidRDefault="007F0E08" w:rsidP="00EE0068">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Responsible Builder or Installer Name:</w:t>
            </w:r>
          </w:p>
        </w:tc>
        <w:tc>
          <w:tcPr>
            <w:tcW w:w="5475" w:type="dxa"/>
            <w:gridSpan w:val="2"/>
          </w:tcPr>
          <w:p w14:paraId="3829F33F" w14:textId="77777777" w:rsidR="007F0E08" w:rsidRPr="005A1599" w:rsidRDefault="007F0E08" w:rsidP="00EE0068">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CSLB License:</w:t>
            </w:r>
          </w:p>
        </w:tc>
      </w:tr>
      <w:tr w:rsidR="007F0E08" w:rsidRPr="005A1599" w14:paraId="0C80F05D" w14:textId="77777777" w:rsidTr="00EE0068">
        <w:tblPrEx>
          <w:tblCellMar>
            <w:left w:w="108" w:type="dxa"/>
            <w:right w:w="108" w:type="dxa"/>
          </w:tblCellMar>
        </w:tblPrEx>
        <w:trPr>
          <w:trHeight w:hRule="exact" w:val="288"/>
        </w:trPr>
        <w:tc>
          <w:tcPr>
            <w:tcW w:w="10950" w:type="dxa"/>
            <w:gridSpan w:val="4"/>
            <w:vAlign w:val="center"/>
          </w:tcPr>
          <w:p w14:paraId="1D7AD66E" w14:textId="77777777" w:rsidR="007F0E08" w:rsidRPr="005A1599" w:rsidRDefault="007F0E08" w:rsidP="00EE006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cs="Arial"/>
                <w:b/>
                <w:caps/>
                <w:sz w:val="18"/>
                <w:szCs w:val="18"/>
              </w:rPr>
              <w:t>HERS PROVIDER DATA REGISTRY INFORMATION</w:t>
            </w:r>
          </w:p>
        </w:tc>
      </w:tr>
      <w:tr w:rsidR="007F0E08" w:rsidRPr="005A1599" w14:paraId="422196B2" w14:textId="77777777" w:rsidTr="00EE0068">
        <w:tblPrEx>
          <w:tblCellMar>
            <w:left w:w="108" w:type="dxa"/>
            <w:right w:w="108" w:type="dxa"/>
          </w:tblCellMar>
        </w:tblPrEx>
        <w:trPr>
          <w:trHeight w:hRule="exact" w:val="360"/>
        </w:trPr>
        <w:tc>
          <w:tcPr>
            <w:tcW w:w="5482" w:type="dxa"/>
            <w:gridSpan w:val="3"/>
          </w:tcPr>
          <w:p w14:paraId="4991CE51"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Sample Group Number (if applicable):</w:t>
            </w:r>
          </w:p>
        </w:tc>
        <w:tc>
          <w:tcPr>
            <w:tcW w:w="5468" w:type="dxa"/>
          </w:tcPr>
          <w:p w14:paraId="79A4CB8B"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Dwelling Test Status in Sample Group (if applicable)</w:t>
            </w:r>
            <w:r>
              <w:rPr>
                <w:rFonts w:asciiTheme="minorHAnsi" w:hAnsiTheme="minorHAnsi"/>
                <w:sz w:val="14"/>
                <w:szCs w:val="14"/>
              </w:rPr>
              <w:t>:</w:t>
            </w:r>
          </w:p>
        </w:tc>
      </w:tr>
      <w:tr w:rsidR="007F0E08" w:rsidRPr="005A1599" w14:paraId="78CD16E9" w14:textId="77777777" w:rsidTr="00EE0068">
        <w:tblPrEx>
          <w:tblCellMar>
            <w:left w:w="108" w:type="dxa"/>
            <w:right w:w="108" w:type="dxa"/>
          </w:tblCellMar>
        </w:tblPrEx>
        <w:trPr>
          <w:trHeight w:val="288"/>
        </w:trPr>
        <w:tc>
          <w:tcPr>
            <w:tcW w:w="10950" w:type="dxa"/>
            <w:gridSpan w:val="4"/>
            <w:vAlign w:val="center"/>
          </w:tcPr>
          <w:p w14:paraId="1D9F069A" w14:textId="77777777" w:rsidR="007F0E08" w:rsidRPr="005A1599" w:rsidRDefault="007F0E08" w:rsidP="00EE006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cs="Arial"/>
                <w:b/>
                <w:caps/>
                <w:sz w:val="18"/>
                <w:szCs w:val="18"/>
              </w:rPr>
              <w:t>HERS RATER INFORMATION</w:t>
            </w:r>
          </w:p>
        </w:tc>
      </w:tr>
      <w:tr w:rsidR="007F0E08" w:rsidRPr="005A1599" w14:paraId="4478DFDF" w14:textId="77777777" w:rsidTr="00EE0068">
        <w:tblPrEx>
          <w:tblCellMar>
            <w:left w:w="108" w:type="dxa"/>
            <w:right w:w="108" w:type="dxa"/>
          </w:tblCellMar>
        </w:tblPrEx>
        <w:trPr>
          <w:trHeight w:hRule="exact" w:val="360"/>
        </w:trPr>
        <w:tc>
          <w:tcPr>
            <w:tcW w:w="10950" w:type="dxa"/>
            <w:gridSpan w:val="4"/>
          </w:tcPr>
          <w:p w14:paraId="6EF4E818" w14:textId="77777777" w:rsidR="007F0E08" w:rsidRPr="005A1599" w:rsidRDefault="007F0E08" w:rsidP="00EE006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HERS Rater Company Name:</w:t>
            </w:r>
          </w:p>
        </w:tc>
      </w:tr>
      <w:tr w:rsidR="007F0E08" w:rsidRPr="005A1599" w14:paraId="4EE00743" w14:textId="77777777" w:rsidTr="00EE006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6C31514A" w14:textId="77777777" w:rsidR="007F0E08" w:rsidRPr="005A1599" w:rsidRDefault="007F0E08" w:rsidP="00EE006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3B087793" w14:textId="77777777" w:rsidR="007F0E08" w:rsidRPr="005A1599" w:rsidRDefault="007F0E08" w:rsidP="00EE006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Signature:</w:t>
            </w:r>
          </w:p>
        </w:tc>
      </w:tr>
      <w:tr w:rsidR="007F0E08" w:rsidRPr="005A1599" w14:paraId="0A40800A" w14:textId="77777777" w:rsidTr="00EE006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3836C69" w14:textId="77777777" w:rsidR="007F0E08" w:rsidRPr="005A1599" w:rsidRDefault="007F0E08" w:rsidP="00EE006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63E2AE2A" w14:textId="77777777" w:rsidR="007F0E08" w:rsidRPr="005A1599" w:rsidRDefault="007F0E08" w:rsidP="00EE006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Date Signed:</w:t>
            </w:r>
          </w:p>
        </w:tc>
      </w:tr>
    </w:tbl>
    <w:p w14:paraId="1BA95EDA" w14:textId="77777777" w:rsidR="007F0E08" w:rsidRPr="00D83E48" w:rsidRDefault="007F0E08" w:rsidP="00DA2B2D">
      <w:pPr>
        <w:rPr>
          <w:rFonts w:ascii="Calibri" w:hAnsi="Calibri"/>
          <w:b/>
          <w:sz w:val="32"/>
          <w:szCs w:val="32"/>
        </w:rPr>
        <w:sectPr w:rsidR="007F0E08" w:rsidRPr="00D83E48" w:rsidSect="008656B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1933EA0E" w14:textId="54F1E066" w:rsidR="001868E8" w:rsidRPr="00EA3860" w:rsidRDefault="00617914" w:rsidP="00F062C2">
      <w:pPr>
        <w:jc w:val="center"/>
        <w:rPr>
          <w:rFonts w:ascii="Calibri" w:hAnsi="Calibri"/>
          <w:b/>
        </w:rPr>
      </w:pPr>
      <w:r w:rsidRPr="00EA3860">
        <w:rPr>
          <w:rFonts w:ascii="Calibri" w:hAnsi="Calibri"/>
          <w:b/>
        </w:rPr>
        <w:lastRenderedPageBreak/>
        <w:t>CF</w:t>
      </w:r>
      <w:r w:rsidR="00EE0068">
        <w:rPr>
          <w:rFonts w:ascii="Calibri" w:hAnsi="Calibri"/>
          <w:b/>
        </w:rPr>
        <w:t>3</w:t>
      </w:r>
      <w:r w:rsidRPr="00EA3860">
        <w:rPr>
          <w:rFonts w:ascii="Calibri" w:hAnsi="Calibri"/>
          <w:b/>
        </w:rPr>
        <w:t>R-MCH-23</w:t>
      </w:r>
      <w:r w:rsidR="00EE0068">
        <w:rPr>
          <w:rFonts w:ascii="Calibri" w:hAnsi="Calibri"/>
          <w:b/>
        </w:rPr>
        <w:t>f</w:t>
      </w:r>
      <w:r w:rsidRPr="00EA3860">
        <w:rPr>
          <w:rFonts w:ascii="Calibri" w:hAnsi="Calibri"/>
          <w:b/>
        </w:rPr>
        <w:t>-H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67419A9E" w:rsidR="007759B2"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5AD59F00" w14:textId="22F72CC1" w:rsidR="006F47BF" w:rsidRPr="006F47BF" w:rsidRDefault="006F47BF" w:rsidP="006F47BF">
      <w:pPr>
        <w:pStyle w:val="ListParagraph"/>
        <w:numPr>
          <w:ilvl w:val="0"/>
          <w:numId w:val="38"/>
        </w:numPr>
        <w:ind w:left="360" w:hanging="360"/>
        <w:rPr>
          <w:rFonts w:asciiTheme="minorHAnsi" w:hAnsiTheme="minorHAnsi"/>
        </w:rPr>
      </w:pPr>
      <w:r w:rsidRPr="006F47BF">
        <w:rPr>
          <w:rFonts w:asciiTheme="minorHAnsi" w:hAnsiTheme="minorHAnsi"/>
        </w:rPr>
        <w:t>Indoor Unit Name: This field is filled out automatically. It is referenced from the CF2R-MCH-01, which must be completed prior to this document.</w:t>
      </w:r>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1933EA1B" w14:textId="663FA620" w:rsidR="007759B2" w:rsidRPr="00986CA4" w:rsidRDefault="00C50B87" w:rsidP="007759B2">
      <w:pPr>
        <w:pStyle w:val="ListParagraph"/>
        <w:numPr>
          <w:ilvl w:val="0"/>
          <w:numId w:val="38"/>
        </w:numPr>
        <w:ind w:left="360" w:hanging="360"/>
        <w:rPr>
          <w:rFonts w:ascii="Calibri" w:hAnsi="Calibri"/>
        </w:rPr>
      </w:pPr>
      <w:ins w:id="2" w:author="Wichert, RJ@Energy" w:date="2019-04-17T17:35:00Z">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ins>
      <w:r w:rsidR="0092178C" w:rsidRPr="0092178C">
        <w:rPr>
          <w:rFonts w:asciiTheme="minorHAnsi" w:hAnsiTheme="minorHAnsi"/>
          <w:szCs w:val="18"/>
        </w:rPr>
        <w:t>Nominal Cooling Capacity (tons) of Condenser:</w:t>
      </w:r>
      <w:r w:rsidR="007759B2" w:rsidRPr="00986CA4">
        <w:rPr>
          <w:rFonts w:ascii="Calibri" w:hAnsi="Calibri"/>
        </w:rPr>
        <w:t xml:space="preserve"> This field is filled out automatically. It is referenced from the CF2R-MCH-01, which must be completed prior to this document.</w:t>
      </w:r>
    </w:p>
    <w:p w14:paraId="1933EA1C" w14:textId="39CED181" w:rsidR="007759B2" w:rsidRPr="00986CA4" w:rsidDel="00C50B87" w:rsidRDefault="0092178C" w:rsidP="007759B2">
      <w:pPr>
        <w:pStyle w:val="ListParagraph"/>
        <w:numPr>
          <w:ilvl w:val="0"/>
          <w:numId w:val="38"/>
        </w:numPr>
        <w:ind w:left="360" w:hanging="360"/>
        <w:rPr>
          <w:del w:id="3" w:author="Wichert, RJ@Energy" w:date="2019-04-17T17:35:00Z"/>
          <w:rFonts w:ascii="Calibri" w:hAnsi="Calibri"/>
        </w:rPr>
      </w:pPr>
      <w:del w:id="4" w:author="Wichert, RJ@Energy" w:date="2019-04-17T17:35:00Z">
        <w:r w:rsidRPr="0092178C" w:rsidDel="00C50B87">
          <w:rPr>
            <w:rFonts w:asciiTheme="minorHAnsi" w:hAnsiTheme="minorHAnsi"/>
            <w:szCs w:val="18"/>
          </w:rPr>
          <w:delText>Condenser Speed Type:</w:delText>
        </w:r>
        <w:r w:rsidR="007759B2" w:rsidRPr="00986CA4" w:rsidDel="00C50B87">
          <w:rPr>
            <w:rFonts w:ascii="Calibri" w:hAnsi="Calibri"/>
          </w:rPr>
          <w:delText xml:space="preserve"> This field is filled out automatically. It is referenced from the CF2R-MCH-01, which must be completed prior to this document.</w:delText>
        </w:r>
      </w:del>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3970808D" w14:textId="439F77F5" w:rsidR="00E32A17" w:rsidRPr="00235FD7" w:rsidRDefault="00E32A17" w:rsidP="00E32A17">
      <w:pPr>
        <w:pStyle w:val="ListParagraph"/>
        <w:numPr>
          <w:ilvl w:val="0"/>
          <w:numId w:val="38"/>
        </w:numPr>
        <w:ind w:left="360" w:hanging="360"/>
        <w:rPr>
          <w:rFonts w:ascii="Calibri" w:hAnsi="Calibri"/>
        </w:rPr>
      </w:pPr>
      <w:r w:rsidRPr="00E32A17">
        <w:rPr>
          <w:rFonts w:ascii="Calibri" w:hAnsi="Calibri"/>
        </w:rPr>
        <w:t xml:space="preserve">Central Fan Ventilation Cooling System (CFVCS) </w:t>
      </w:r>
      <w:r w:rsidRPr="00235FD7">
        <w:rPr>
          <w:rFonts w:ascii="Calibri" w:hAnsi="Calibri"/>
        </w:rPr>
        <w:t xml:space="preserve">Status: </w:t>
      </w:r>
      <w:r w:rsidR="001D504E" w:rsidRPr="0029461A">
        <w:rPr>
          <w:rFonts w:ascii="Calibri" w:hAnsi="Calibri"/>
        </w:rPr>
        <w:t>This field is filled out automatically</w:t>
      </w:r>
      <w:r w:rsidR="001D504E">
        <w:rPr>
          <w:rFonts w:ascii="Calibri" w:hAnsi="Calibri"/>
        </w:rPr>
        <w:t>. It is referenced from the CF2R-MCH-01, which must be completed prior to this document.</w:t>
      </w:r>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lastRenderedPageBreak/>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4"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D16040A" w:rsidR="007759B2" w:rsidRDefault="007759B2" w:rsidP="007759B2">
      <w:pPr>
        <w:rPr>
          <w:rFonts w:ascii="Calibri" w:hAnsi="Calibri"/>
        </w:rPr>
      </w:pPr>
    </w:p>
    <w:p w14:paraId="3FFCB6FF" w14:textId="4A99D341" w:rsidR="009314F1" w:rsidRPr="00A2424F" w:rsidRDefault="009314F1" w:rsidP="009314F1">
      <w:pPr>
        <w:rPr>
          <w:rFonts w:ascii="Calibri" w:hAnsi="Calibri"/>
          <w:b/>
        </w:rPr>
      </w:pPr>
      <w:r w:rsidRPr="00A2424F">
        <w:rPr>
          <w:rFonts w:ascii="Calibri" w:hAnsi="Calibri"/>
          <w:b/>
        </w:rPr>
        <w:t xml:space="preserve">Section </w:t>
      </w:r>
      <w:r>
        <w:rPr>
          <w:rFonts w:ascii="Calibri" w:hAnsi="Calibri"/>
          <w:b/>
        </w:rPr>
        <w:t>F</w:t>
      </w:r>
      <w:r w:rsidRPr="00A2424F">
        <w:rPr>
          <w:rFonts w:ascii="Calibri" w:hAnsi="Calibri"/>
          <w:b/>
        </w:rPr>
        <w:t>. Central Fan Ventilation Cooling System Airflow Rate Measurement</w:t>
      </w:r>
    </w:p>
    <w:p w14:paraId="5D052C9A" w14:textId="459737FE" w:rsidR="009314F1" w:rsidRDefault="00AF7330" w:rsidP="009314F1">
      <w:pPr>
        <w:pStyle w:val="ListParagraph"/>
        <w:numPr>
          <w:ilvl w:val="0"/>
          <w:numId w:val="46"/>
        </w:numPr>
        <w:ind w:left="360"/>
        <w:rPr>
          <w:rFonts w:ascii="Calibri" w:hAnsi="Calibri"/>
        </w:rPr>
      </w:pPr>
      <w:r>
        <w:rPr>
          <w:rFonts w:ascii="Calibri" w:hAnsi="Calibri"/>
        </w:rPr>
        <w:t>Required</w:t>
      </w:r>
      <w:r w:rsidR="009314F1">
        <w:rPr>
          <w:rFonts w:ascii="Calibri" w:hAnsi="Calibri"/>
        </w:rPr>
        <w:t xml:space="preserve"> Ventilation System Airflow Rate (cfm): This field is filled automatically. The target is based on the airflow rate specified on the CF2R-MCH-01.</w:t>
      </w:r>
    </w:p>
    <w:p w14:paraId="2A8CF33A" w14:textId="77777777" w:rsidR="009314F1" w:rsidRDefault="009314F1" w:rsidP="009314F1">
      <w:pPr>
        <w:pStyle w:val="ListParagraph"/>
        <w:numPr>
          <w:ilvl w:val="0"/>
          <w:numId w:val="46"/>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7C5BC565" w14:textId="3BD59BE3" w:rsidR="009314F1" w:rsidRPr="00A2424F" w:rsidRDefault="009314F1" w:rsidP="009314F1">
      <w:pPr>
        <w:numPr>
          <w:ilvl w:val="0"/>
          <w:numId w:val="46"/>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6D7A48F5" w14:textId="41E3A505" w:rsidR="009314F1" w:rsidRDefault="009314F1">
      <w:pPr>
        <w:rPr>
          <w:rFonts w:ascii="Calibri" w:hAnsi="Calibri"/>
        </w:rPr>
      </w:pPr>
      <w:r>
        <w:rPr>
          <w:rFonts w:ascii="Calibri" w:hAnsi="Calibri"/>
        </w:rPr>
        <w:br w:type="page"/>
      </w:r>
    </w:p>
    <w:p w14:paraId="1933EA44" w14:textId="5E3A9EFE" w:rsidR="007759B2" w:rsidRPr="00986CA4" w:rsidRDefault="0092178C" w:rsidP="007759B2">
      <w:pPr>
        <w:rPr>
          <w:rFonts w:ascii="Calibri" w:hAnsi="Calibri"/>
        </w:rPr>
      </w:pPr>
      <w:r w:rsidRPr="0092178C">
        <w:rPr>
          <w:rFonts w:ascii="Calibri" w:hAnsi="Calibri"/>
          <w:b/>
        </w:rPr>
        <w:t xml:space="preserve">Section </w:t>
      </w:r>
      <w:r w:rsidR="009314F1">
        <w:rPr>
          <w:rFonts w:ascii="Calibri" w:hAnsi="Calibri"/>
          <w:b/>
        </w:rPr>
        <w:t>G</w:t>
      </w:r>
      <w:r w:rsidRPr="0092178C">
        <w:rPr>
          <w:rFonts w:ascii="Calibri" w:hAnsi="Calibri"/>
          <w:b/>
        </w:rPr>
        <w:t>.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7CE53048" w:rsidR="001868E8" w:rsidRPr="007F0E08" w:rsidRDefault="0092178C" w:rsidP="008656BC">
      <w:pPr>
        <w:numPr>
          <w:ilvl w:val="0"/>
          <w:numId w:val="43"/>
        </w:numPr>
        <w:ind w:left="360" w:hanging="360"/>
        <w:rPr>
          <w:rFonts w:ascii="Calibri" w:hAnsi="Calibri"/>
        </w:rPr>
      </w:pPr>
      <w:r w:rsidRPr="0092178C">
        <w:rPr>
          <w:rFonts w:asciiTheme="minorHAnsi" w:hAnsiTheme="minorHAnsi"/>
        </w:rPr>
        <w:t>This field must be a true statement (or not applicable) for the system to comply.</w:t>
      </w:r>
    </w:p>
    <w:p w14:paraId="4B6F87D1" w14:textId="77777777" w:rsidR="007F0E08" w:rsidRPr="007F0E08" w:rsidRDefault="007F0E08" w:rsidP="007F0E08">
      <w:pPr>
        <w:numPr>
          <w:ilvl w:val="0"/>
          <w:numId w:val="43"/>
        </w:numPr>
        <w:ind w:left="360" w:hanging="360"/>
        <w:rPr>
          <w:rFonts w:asciiTheme="minorHAnsi" w:hAnsiTheme="minorHAnsi"/>
        </w:rPr>
      </w:pPr>
      <w:r w:rsidRPr="007F0E08">
        <w:rPr>
          <w:rFonts w:asciiTheme="minorHAnsi" w:hAnsiTheme="minorHAnsi"/>
          <w:i/>
        </w:rPr>
        <w:t>Verification Status</w:t>
      </w:r>
      <w:r w:rsidRPr="007F0E08">
        <w:rPr>
          <w:rFonts w:asciiTheme="minorHAnsi" w:hAnsiTheme="minorHAnsi"/>
        </w:rPr>
        <w:t>: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p>
    <w:p w14:paraId="7F7A30B0" w14:textId="0AFFC981" w:rsidR="007F0E08" w:rsidRPr="007F0E08" w:rsidRDefault="007F0E08">
      <w:pPr>
        <w:numPr>
          <w:ilvl w:val="0"/>
          <w:numId w:val="43"/>
        </w:numPr>
        <w:ind w:left="360" w:hanging="360"/>
        <w:rPr>
          <w:rFonts w:asciiTheme="minorHAnsi" w:hAnsiTheme="minorHAnsi"/>
        </w:rPr>
      </w:pPr>
      <w:r w:rsidRPr="007F0E08">
        <w:rPr>
          <w:rFonts w:asciiTheme="minorHAnsi" w:hAnsiTheme="minorHAnsi"/>
          <w:i/>
        </w:rPr>
        <w:t>Correction Notes</w:t>
      </w:r>
      <w:r w:rsidRPr="007F0E08">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1933EA50" w14:textId="77777777" w:rsidR="001868E8" w:rsidRPr="00D83E48" w:rsidRDefault="001868E8" w:rsidP="0009456E">
      <w:pPr>
        <w:rPr>
          <w:rFonts w:ascii="Calibri" w:hAnsi="Calibri"/>
        </w:rPr>
        <w:sectPr w:rsidR="001868E8" w:rsidRPr="00D83E48" w:rsidSect="008656BC">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D60C31" w:rsidRPr="00966F61" w14:paraId="1933EA56" w14:textId="77777777" w:rsidTr="000D7943">
        <w:trPr>
          <w:cantSplit/>
          <w:trHeight w:val="144"/>
        </w:trPr>
        <w:tc>
          <w:tcPr>
            <w:tcW w:w="475" w:type="dxa"/>
            <w:vAlign w:val="center"/>
          </w:tcPr>
          <w:p w14:paraId="1933EA53" w14:textId="77777777" w:rsidR="00D60C31" w:rsidRPr="00966F61" w:rsidRDefault="00D60C31" w:rsidP="00D60C31">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09F24C5F" w:rsidR="00D60C31" w:rsidRPr="00966F61" w:rsidRDefault="00D60C31" w:rsidP="00D60C31">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1933EA55" w14:textId="77777777" w:rsidR="00D60C31" w:rsidRDefault="00D60C31" w:rsidP="00D60C31">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D60C31" w:rsidRPr="00966F61" w14:paraId="1933EA5A" w14:textId="77777777" w:rsidTr="000D7943">
        <w:trPr>
          <w:cantSplit/>
          <w:trHeight w:val="144"/>
        </w:trPr>
        <w:tc>
          <w:tcPr>
            <w:tcW w:w="475" w:type="dxa"/>
            <w:vAlign w:val="center"/>
          </w:tcPr>
          <w:p w14:paraId="1933EA57" w14:textId="77777777" w:rsidR="00D60C31" w:rsidRPr="00966F61" w:rsidRDefault="00D60C31" w:rsidP="00D60C31">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2F6880AD" w:rsidR="00D60C31" w:rsidRPr="00966F61" w:rsidRDefault="00D60C31" w:rsidP="00D60C31">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1933EA59" w14:textId="77777777" w:rsidR="00D60C31" w:rsidRDefault="00D60C31" w:rsidP="00D60C31">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D60C31" w:rsidRPr="00966F61" w14:paraId="3F8E1FE5" w14:textId="77777777" w:rsidTr="000D7943">
        <w:trPr>
          <w:cantSplit/>
          <w:trHeight w:val="144"/>
        </w:trPr>
        <w:tc>
          <w:tcPr>
            <w:tcW w:w="475" w:type="dxa"/>
            <w:vAlign w:val="center"/>
          </w:tcPr>
          <w:p w14:paraId="3BED2E4E" w14:textId="28F47099" w:rsidR="00D60C31" w:rsidRPr="00966F61" w:rsidRDefault="00D60C31" w:rsidP="00D60C31">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15164114" w14:textId="36B73B3A" w:rsidR="00D60C31" w:rsidRPr="00966F61" w:rsidRDefault="00D60C31" w:rsidP="00D60C31">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11CB4E79" w14:textId="5659DC3E" w:rsidR="00D60C31" w:rsidRPr="00966F61" w:rsidRDefault="00D60C31" w:rsidP="00D60C31">
            <w:pPr>
              <w:rPr>
                <w:rFonts w:asciiTheme="minorHAnsi" w:hAnsiTheme="minorHAnsi"/>
                <w:sz w:val="18"/>
                <w:szCs w:val="18"/>
              </w:rPr>
            </w:pPr>
            <w:r w:rsidRPr="00D60C31">
              <w:rPr>
                <w:rFonts w:asciiTheme="minorHAnsi" w:hAnsiTheme="minorHAnsi"/>
                <w:sz w:val="18"/>
                <w:szCs w:val="18"/>
              </w:rPr>
              <w:t>&lt;&lt;auto filled text: referenced from MCH01&gt;&gt;</w:t>
            </w:r>
          </w:p>
        </w:tc>
      </w:tr>
      <w:tr w:rsidR="000D7943" w:rsidRPr="00966F61" w14:paraId="1933EA5E" w14:textId="77777777" w:rsidTr="000D7943">
        <w:trPr>
          <w:cantSplit/>
          <w:trHeight w:val="144"/>
        </w:trPr>
        <w:tc>
          <w:tcPr>
            <w:tcW w:w="475" w:type="dxa"/>
            <w:vAlign w:val="center"/>
          </w:tcPr>
          <w:p w14:paraId="1933EA5B" w14:textId="571D2E1C"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r w:rsidR="00055988">
              <w:rPr>
                <w:rFonts w:asciiTheme="minorHAnsi" w:hAnsiTheme="minorHAnsi"/>
                <w:sz w:val="18"/>
                <w:szCs w:val="18"/>
              </w:rPr>
              <w:t>4</w:t>
            </w:r>
          </w:p>
        </w:tc>
        <w:tc>
          <w:tcPr>
            <w:tcW w:w="4950" w:type="dxa"/>
            <w:vAlign w:val="center"/>
          </w:tcPr>
          <w:p w14:paraId="1933EA5C" w14:textId="26867307" w:rsidR="000D7943" w:rsidRPr="00966F61" w:rsidRDefault="000D7943" w:rsidP="000D7943">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157ECA08" w:rsidR="000D7943" w:rsidRPr="00966F61" w:rsidRDefault="000D7943" w:rsidP="000D7943">
            <w:pPr>
              <w:rPr>
                <w:rFonts w:asciiTheme="minorHAnsi" w:hAnsiTheme="minorHAnsi"/>
                <w:sz w:val="18"/>
                <w:szCs w:val="18"/>
              </w:rPr>
            </w:pPr>
            <w:r w:rsidRPr="00966F61">
              <w:rPr>
                <w:rFonts w:asciiTheme="minorHAnsi" w:hAnsiTheme="minorHAnsi"/>
                <w:sz w:val="18"/>
                <w:szCs w:val="18"/>
              </w:rPr>
              <w:t>&lt;&lt;</w:t>
            </w:r>
            <w:r w:rsidR="007D369A">
              <w:rPr>
                <w:rFonts w:asciiTheme="minorHAnsi" w:hAnsiTheme="minorHAnsi"/>
                <w:sz w:val="18"/>
                <w:szCs w:val="18"/>
              </w:rPr>
              <w:t>if the parent is a MCH-01b and a “yes” answer was given in B08 or B09, then A0</w:t>
            </w:r>
            <w:r w:rsidR="00D60C31">
              <w:rPr>
                <w:rFonts w:asciiTheme="minorHAnsi" w:hAnsiTheme="minorHAnsi"/>
                <w:sz w:val="18"/>
                <w:szCs w:val="18"/>
              </w:rPr>
              <w:t>4</w:t>
            </w:r>
            <w:r w:rsidR="007D369A">
              <w:rPr>
                <w:rFonts w:asciiTheme="minorHAnsi" w:hAnsiTheme="minorHAnsi"/>
                <w:sz w:val="18"/>
                <w:szCs w:val="18"/>
              </w:rPr>
              <w:t xml:space="preserve"> </w:t>
            </w:r>
            <w:r w:rsidR="007D369A">
              <w:rPr>
                <w:rFonts w:asciiTheme="minorHAnsi" w:hAnsiTheme="minorHAnsi" w:cstheme="minorHAnsi"/>
                <w:sz w:val="18"/>
                <w:szCs w:val="18"/>
              </w:rPr>
              <w:t>≠</w:t>
            </w:r>
            <w:r w:rsidR="007D369A">
              <w:rPr>
                <w:rFonts w:asciiTheme="minorHAnsi" w:hAnsiTheme="minorHAnsi"/>
                <w:sz w:val="18"/>
                <w:szCs w:val="18"/>
              </w:rPr>
              <w:t xml:space="preserve"> “alteration”; else </w:t>
            </w:r>
            <w:r>
              <w:rPr>
                <w:rFonts w:asciiTheme="minorHAnsi" w:hAnsiTheme="minorHAnsi"/>
                <w:sz w:val="18"/>
                <w:szCs w:val="18"/>
              </w:rPr>
              <w:t xml:space="preserve">User pick from </w:t>
            </w:r>
            <w:r w:rsidR="007D369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C50B87" w:rsidRPr="00966F61" w14:paraId="1933EA65" w14:textId="77777777" w:rsidTr="000D7943">
        <w:trPr>
          <w:cantSplit/>
          <w:trHeight w:val="144"/>
        </w:trPr>
        <w:tc>
          <w:tcPr>
            <w:tcW w:w="475" w:type="dxa"/>
            <w:vAlign w:val="center"/>
          </w:tcPr>
          <w:p w14:paraId="1933EA5F" w14:textId="3C1950ED" w:rsidR="00C50B87" w:rsidRPr="00966F61" w:rsidRDefault="00C50B87" w:rsidP="00C50B87">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1933EA60" w14:textId="50305BF8" w:rsidR="00C50B87" w:rsidRPr="00966F61" w:rsidRDefault="00C50B87">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del w:id="5" w:author="Wichert, RJ@Energy" w:date="2019-04-17T17:35:00Z">
              <w:r w:rsidRPr="00966F61" w:rsidDel="00C50B87">
                <w:rPr>
                  <w:rFonts w:asciiTheme="minorHAnsi" w:hAnsiTheme="minorHAnsi"/>
                  <w:sz w:val="18"/>
                  <w:szCs w:val="18"/>
                </w:rPr>
                <w:delText xml:space="preserve"> of Condenser</w:delText>
              </w:r>
            </w:del>
          </w:p>
        </w:tc>
        <w:tc>
          <w:tcPr>
            <w:tcW w:w="5605" w:type="dxa"/>
            <w:vAlign w:val="center"/>
          </w:tcPr>
          <w:p w14:paraId="0B827C3F" w14:textId="77777777" w:rsidR="00C50B87" w:rsidRPr="00480A17" w:rsidRDefault="00C50B87" w:rsidP="00C50B87">
            <w:pPr>
              <w:rPr>
                <w:ins w:id="6" w:author="Wichert, RJ@Energy" w:date="2019-04-17T17:36:00Z"/>
                <w:rFonts w:asciiTheme="minorHAnsi" w:hAnsiTheme="minorHAnsi"/>
                <w:sz w:val="16"/>
                <w:szCs w:val="16"/>
              </w:rPr>
            </w:pPr>
            <w:ins w:id="7" w:author="Wichert, RJ@Energy" w:date="2019-04-17T17:36:00Z">
              <w:r w:rsidRPr="00480A17">
                <w:rPr>
                  <w:rFonts w:asciiTheme="minorHAnsi" w:hAnsiTheme="minorHAnsi"/>
                  <w:sz w:val="16"/>
                  <w:szCs w:val="16"/>
                </w:rPr>
                <w:t xml:space="preserve">&lt;&lt;calculated field: </w:t>
              </w:r>
            </w:ins>
          </w:p>
          <w:p w14:paraId="27E53DDA" w14:textId="77777777" w:rsidR="00C50B87" w:rsidRPr="00480A17" w:rsidRDefault="00C50B87" w:rsidP="00C50B87">
            <w:pPr>
              <w:rPr>
                <w:ins w:id="8" w:author="Wichert, RJ@Energy" w:date="2019-04-17T17:36:00Z"/>
                <w:rFonts w:asciiTheme="minorHAnsi" w:hAnsiTheme="minorHAnsi"/>
                <w:sz w:val="16"/>
                <w:szCs w:val="16"/>
              </w:rPr>
            </w:pPr>
            <w:ins w:id="9" w:author="Wichert, RJ@Energy" w:date="2019-04-17T17:36:00Z">
              <w:r w:rsidRPr="00480A17">
                <w:rPr>
                  <w:rFonts w:asciiTheme="minorHAnsi" w:hAnsiTheme="minorHAnsi"/>
                  <w:sz w:val="16"/>
                  <w:szCs w:val="16"/>
                </w:rPr>
                <w:t xml:space="preserve">If Cooling System Type on MCH-01 = ‘NoCooling’, </w:t>
              </w:r>
            </w:ins>
          </w:p>
          <w:p w14:paraId="2082A5AF" w14:textId="77777777" w:rsidR="00C50B87" w:rsidRPr="00480A17" w:rsidRDefault="00C50B87" w:rsidP="00C50B87">
            <w:pPr>
              <w:rPr>
                <w:ins w:id="10" w:author="Wichert, RJ@Energy" w:date="2019-04-17T17:36:00Z"/>
                <w:rFonts w:asciiTheme="minorHAnsi" w:hAnsiTheme="minorHAnsi"/>
                <w:sz w:val="16"/>
                <w:szCs w:val="16"/>
              </w:rPr>
            </w:pPr>
            <w:ins w:id="11" w:author="Wichert, RJ@Energy" w:date="2019-04-17T17:36:00Z">
              <w:r w:rsidRPr="00480A17">
                <w:rPr>
                  <w:rFonts w:asciiTheme="minorHAnsi" w:hAnsiTheme="minorHAnsi"/>
                  <w:sz w:val="16"/>
                  <w:szCs w:val="16"/>
                </w:rPr>
                <w:t xml:space="preserve">then, result in this field = ‘N/A - Heating-only system’; </w:t>
              </w:r>
            </w:ins>
          </w:p>
          <w:p w14:paraId="4F1ADF5C" w14:textId="77777777" w:rsidR="00C50B87" w:rsidRPr="00480A17" w:rsidRDefault="00C50B87" w:rsidP="00C50B87">
            <w:pPr>
              <w:rPr>
                <w:ins w:id="12" w:author="Wichert, RJ@Energy" w:date="2019-04-17T17:36:00Z"/>
                <w:rFonts w:asciiTheme="minorHAnsi" w:hAnsiTheme="minorHAnsi"/>
                <w:sz w:val="16"/>
                <w:szCs w:val="16"/>
              </w:rPr>
            </w:pPr>
          </w:p>
          <w:p w14:paraId="54F7B821" w14:textId="77777777" w:rsidR="00C50B87" w:rsidRPr="00480A17" w:rsidRDefault="00C50B87" w:rsidP="00C50B87">
            <w:pPr>
              <w:rPr>
                <w:ins w:id="13" w:author="Wichert, RJ@Energy" w:date="2019-04-17T17:36:00Z"/>
                <w:rFonts w:asciiTheme="minorHAnsi" w:hAnsiTheme="minorHAnsi"/>
                <w:b/>
                <w:sz w:val="16"/>
                <w:szCs w:val="16"/>
                <w:u w:val="single"/>
              </w:rPr>
            </w:pPr>
            <w:ins w:id="14" w:author="Wichert, RJ@Energy" w:date="2019-04-17T17:36: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ins>
          </w:p>
          <w:p w14:paraId="3E5FBB21" w14:textId="77777777" w:rsidR="00C50B87" w:rsidRPr="00480A17" w:rsidRDefault="00C50B87" w:rsidP="00C50B87">
            <w:pPr>
              <w:ind w:left="720" w:hanging="560"/>
              <w:rPr>
                <w:ins w:id="15" w:author="Wichert, RJ@Energy" w:date="2019-04-17T17:36:00Z"/>
                <w:rFonts w:asciiTheme="minorHAnsi" w:hAnsiTheme="minorHAnsi"/>
                <w:sz w:val="16"/>
                <w:szCs w:val="16"/>
              </w:rPr>
            </w:pPr>
            <w:ins w:id="16" w:author="Wichert, RJ@Energy" w:date="2019-04-17T17:36: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p>
          <w:p w14:paraId="799AC577" w14:textId="77777777" w:rsidR="00C50B87" w:rsidRPr="00480A17" w:rsidRDefault="00C50B87" w:rsidP="00C50B87">
            <w:pPr>
              <w:ind w:left="720" w:hanging="560"/>
              <w:rPr>
                <w:ins w:id="17" w:author="Wichert, RJ@Energy" w:date="2019-04-17T17:36:00Z"/>
                <w:rFonts w:asciiTheme="minorHAnsi" w:hAnsiTheme="minorHAnsi"/>
                <w:sz w:val="16"/>
                <w:szCs w:val="16"/>
              </w:rPr>
            </w:pPr>
            <w:ins w:id="18" w:author="Wichert, RJ@Energy" w:date="2019-04-17T17:36: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ins>
          </w:p>
          <w:p w14:paraId="41965653" w14:textId="77777777" w:rsidR="00C50B87" w:rsidRPr="00480A17" w:rsidRDefault="00C50B87" w:rsidP="00C50B87">
            <w:pPr>
              <w:ind w:left="160"/>
              <w:rPr>
                <w:ins w:id="19" w:author="Wichert, RJ@Energy" w:date="2019-04-17T17:36:00Z"/>
                <w:rFonts w:asciiTheme="minorHAnsi" w:hAnsiTheme="minorHAnsi"/>
                <w:sz w:val="16"/>
                <w:szCs w:val="16"/>
              </w:rPr>
            </w:pPr>
            <w:ins w:id="20" w:author="Wichert, RJ@Energy" w:date="2019-04-17T17:36: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3F7A7DCD" w14:textId="77777777" w:rsidR="00C50B87" w:rsidRPr="00480A17" w:rsidRDefault="00C50B87" w:rsidP="00C50B87">
            <w:pPr>
              <w:ind w:left="160"/>
              <w:rPr>
                <w:ins w:id="21" w:author="Wichert, RJ@Energy" w:date="2019-04-17T17:36:00Z"/>
                <w:rFonts w:asciiTheme="minorHAnsi" w:hAnsiTheme="minorHAnsi"/>
                <w:sz w:val="16"/>
                <w:szCs w:val="16"/>
              </w:rPr>
            </w:pPr>
          </w:p>
          <w:p w14:paraId="5938FE88" w14:textId="77777777" w:rsidR="00C50B87" w:rsidRPr="00480A17" w:rsidRDefault="00C50B87" w:rsidP="00C50B87">
            <w:pPr>
              <w:ind w:left="720" w:hanging="560"/>
              <w:rPr>
                <w:ins w:id="22" w:author="Wichert, RJ@Energy" w:date="2019-04-17T17:36:00Z"/>
                <w:rFonts w:asciiTheme="minorHAnsi" w:hAnsiTheme="minorHAnsi"/>
                <w:sz w:val="16"/>
                <w:szCs w:val="16"/>
              </w:rPr>
            </w:pPr>
            <w:ins w:id="23" w:author="Wichert, RJ@Energy" w:date="2019-04-17T17:36:00Z">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ins>
          </w:p>
          <w:p w14:paraId="7A89982C" w14:textId="77777777" w:rsidR="00C50B87" w:rsidRPr="00480A17" w:rsidRDefault="00C50B87" w:rsidP="00C50B87">
            <w:pPr>
              <w:ind w:left="720" w:hanging="560"/>
              <w:rPr>
                <w:ins w:id="24" w:author="Wichert, RJ@Energy" w:date="2019-04-17T17:36:00Z"/>
                <w:rFonts w:asciiTheme="minorHAnsi" w:hAnsiTheme="minorHAnsi"/>
                <w:sz w:val="16"/>
                <w:szCs w:val="16"/>
              </w:rPr>
            </w:pPr>
            <w:ins w:id="25" w:author="Wichert, RJ@Energy" w:date="2019-04-17T17:36:00Z">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ins>
          </w:p>
          <w:p w14:paraId="0B9FB7FD" w14:textId="77777777" w:rsidR="00C50B87" w:rsidRPr="00480A17" w:rsidRDefault="00C50B87" w:rsidP="00C50B87">
            <w:pPr>
              <w:rPr>
                <w:ins w:id="26" w:author="Wichert, RJ@Energy" w:date="2019-04-17T17:36:00Z"/>
                <w:rFonts w:asciiTheme="minorHAnsi" w:hAnsiTheme="minorHAnsi"/>
                <w:sz w:val="16"/>
                <w:szCs w:val="16"/>
              </w:rPr>
            </w:pPr>
          </w:p>
          <w:p w14:paraId="09621CE3" w14:textId="77777777" w:rsidR="00C50B87" w:rsidRPr="00480A17" w:rsidRDefault="00C50B87" w:rsidP="00C50B87">
            <w:pPr>
              <w:rPr>
                <w:ins w:id="27" w:author="Wichert, RJ@Energy" w:date="2019-04-17T17:36:00Z"/>
                <w:rFonts w:asciiTheme="minorHAnsi" w:hAnsiTheme="minorHAnsi"/>
                <w:sz w:val="16"/>
                <w:szCs w:val="16"/>
              </w:rPr>
            </w:pPr>
            <w:ins w:id="28" w:author="Wichert, RJ@Energy" w:date="2019-04-17T17:36: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ins>
          </w:p>
          <w:p w14:paraId="13FAD7E1" w14:textId="77777777" w:rsidR="00C50B87" w:rsidRPr="00480A17" w:rsidRDefault="00C50B87" w:rsidP="00C50B87">
            <w:pPr>
              <w:ind w:firstLine="160"/>
              <w:rPr>
                <w:ins w:id="29" w:author="Wichert, RJ@Energy" w:date="2019-04-17T17:36:00Z"/>
                <w:rFonts w:asciiTheme="minorHAnsi" w:hAnsiTheme="minorHAnsi"/>
                <w:sz w:val="16"/>
                <w:szCs w:val="16"/>
              </w:rPr>
            </w:pPr>
            <w:ins w:id="30" w:author="Wichert, RJ@Energy" w:date="2019-04-17T17:36: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p>
          <w:p w14:paraId="19389B0C" w14:textId="77777777" w:rsidR="00C50B87" w:rsidRPr="00480A17" w:rsidRDefault="00C50B87" w:rsidP="00C50B87">
            <w:pPr>
              <w:ind w:left="154"/>
              <w:rPr>
                <w:ins w:id="31" w:author="Wichert, RJ@Energy" w:date="2019-04-17T17:36:00Z"/>
                <w:rFonts w:asciiTheme="minorHAnsi" w:hAnsiTheme="minorHAnsi"/>
                <w:sz w:val="16"/>
                <w:szCs w:val="16"/>
              </w:rPr>
            </w:pPr>
            <w:ins w:id="32" w:author="Wichert, RJ@Energy" w:date="2019-04-17T17:36: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2BA0D9B4" w14:textId="77777777" w:rsidR="00C50B87" w:rsidRPr="00480A17" w:rsidRDefault="00C50B87" w:rsidP="00C50B87">
            <w:pPr>
              <w:ind w:firstLine="160"/>
              <w:rPr>
                <w:ins w:id="33" w:author="Wichert, RJ@Energy" w:date="2019-04-17T17:36:00Z"/>
                <w:rFonts w:asciiTheme="minorHAnsi" w:hAnsiTheme="minorHAnsi"/>
                <w:sz w:val="16"/>
                <w:szCs w:val="16"/>
              </w:rPr>
            </w:pPr>
          </w:p>
          <w:p w14:paraId="54CC86A9" w14:textId="77777777" w:rsidR="00C50B87" w:rsidRPr="00480A17" w:rsidRDefault="00C50B87" w:rsidP="00C50B87">
            <w:pPr>
              <w:ind w:firstLine="160"/>
              <w:rPr>
                <w:ins w:id="34" w:author="Wichert, RJ@Energy" w:date="2019-04-17T17:36:00Z"/>
                <w:rFonts w:asciiTheme="minorHAnsi" w:hAnsiTheme="minorHAnsi"/>
                <w:sz w:val="16"/>
                <w:szCs w:val="16"/>
                <w:highlight w:val="yellow"/>
              </w:rPr>
            </w:pPr>
            <w:ins w:id="35" w:author="Wichert, RJ@Energy" w:date="2019-04-17T17:36:00Z">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ins>
          </w:p>
          <w:p w14:paraId="4556EB0B" w14:textId="77777777" w:rsidR="00C50B87" w:rsidRPr="00480A17" w:rsidRDefault="00C50B87" w:rsidP="00C50B87">
            <w:pPr>
              <w:ind w:firstLine="160"/>
              <w:rPr>
                <w:ins w:id="36" w:author="Wichert, RJ@Energy" w:date="2019-04-17T17:36:00Z"/>
                <w:rFonts w:asciiTheme="minorHAnsi" w:hAnsiTheme="minorHAnsi"/>
                <w:sz w:val="16"/>
                <w:szCs w:val="16"/>
                <w:highlight w:val="yellow"/>
              </w:rPr>
            </w:pPr>
            <w:ins w:id="37" w:author="Wichert, RJ@Energy" w:date="2019-04-17T17:36:00Z">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ins>
          </w:p>
          <w:p w14:paraId="3283E32F" w14:textId="77777777" w:rsidR="00C50B87" w:rsidRPr="00480A17" w:rsidRDefault="00C50B87" w:rsidP="00C50B87">
            <w:pPr>
              <w:ind w:left="154"/>
              <w:rPr>
                <w:ins w:id="38" w:author="Wichert, RJ@Energy" w:date="2019-04-17T17:36:00Z"/>
                <w:rFonts w:asciiTheme="minorHAnsi" w:hAnsiTheme="minorHAnsi"/>
                <w:b/>
                <w:sz w:val="16"/>
                <w:szCs w:val="16"/>
              </w:rPr>
            </w:pPr>
          </w:p>
          <w:p w14:paraId="08AF41EB" w14:textId="77777777" w:rsidR="00C50B87" w:rsidRPr="00480A17" w:rsidRDefault="00C50B87" w:rsidP="00C50B87">
            <w:pPr>
              <w:ind w:left="154"/>
              <w:rPr>
                <w:ins w:id="39" w:author="Wichert, RJ@Energy" w:date="2019-04-17T17:36:00Z"/>
                <w:rFonts w:asciiTheme="minorHAnsi" w:hAnsiTheme="minorHAnsi"/>
                <w:sz w:val="16"/>
                <w:szCs w:val="16"/>
              </w:rPr>
            </w:pPr>
            <w:ins w:id="40" w:author="Wichert, RJ@Energy" w:date="2019-04-17T17:36: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ins>
          </w:p>
          <w:p w14:paraId="46807E8E" w14:textId="77777777" w:rsidR="00C50B87" w:rsidRPr="00480A17" w:rsidRDefault="00C50B87" w:rsidP="00C50B87">
            <w:pPr>
              <w:rPr>
                <w:ins w:id="41" w:author="Wichert, RJ@Energy" w:date="2019-04-17T17:36:00Z"/>
                <w:rFonts w:asciiTheme="minorHAnsi" w:hAnsiTheme="minorHAnsi"/>
                <w:sz w:val="16"/>
                <w:szCs w:val="16"/>
              </w:rPr>
            </w:pPr>
          </w:p>
          <w:p w14:paraId="4A83F18A" w14:textId="77777777" w:rsidR="00C50B87" w:rsidRPr="00480A17" w:rsidRDefault="00C50B87" w:rsidP="00C50B87">
            <w:pPr>
              <w:rPr>
                <w:ins w:id="42" w:author="Wichert, RJ@Energy" w:date="2019-04-17T17:36:00Z"/>
                <w:rFonts w:asciiTheme="minorHAnsi" w:hAnsiTheme="minorHAnsi"/>
                <w:sz w:val="16"/>
                <w:szCs w:val="16"/>
              </w:rPr>
            </w:pPr>
            <w:ins w:id="43" w:author="Wichert, RJ@Energy" w:date="2019-04-17T17:36: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ins>
          </w:p>
          <w:p w14:paraId="42D620D0" w14:textId="77777777" w:rsidR="00C50B87" w:rsidRPr="00480A17" w:rsidRDefault="00C50B87" w:rsidP="00C50B87">
            <w:pPr>
              <w:ind w:left="154"/>
              <w:rPr>
                <w:ins w:id="44" w:author="Wichert, RJ@Energy" w:date="2019-04-17T17:36:00Z"/>
                <w:rFonts w:asciiTheme="minorHAnsi" w:hAnsiTheme="minorHAnsi"/>
                <w:sz w:val="16"/>
                <w:szCs w:val="16"/>
              </w:rPr>
            </w:pPr>
            <w:ins w:id="45" w:author="Wichert, RJ@Energy" w:date="2019-04-17T17:36: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p>
          <w:p w14:paraId="2BB591B2" w14:textId="77777777" w:rsidR="00C50B87" w:rsidRPr="00480A17" w:rsidRDefault="00C50B87" w:rsidP="00C50B87">
            <w:pPr>
              <w:ind w:left="154"/>
              <w:rPr>
                <w:ins w:id="46" w:author="Wichert, RJ@Energy" w:date="2019-04-17T17:36:00Z"/>
                <w:rFonts w:asciiTheme="minorHAnsi" w:hAnsiTheme="minorHAnsi"/>
                <w:sz w:val="16"/>
                <w:szCs w:val="16"/>
              </w:rPr>
            </w:pPr>
            <w:ins w:id="47" w:author="Wichert, RJ@Energy" w:date="2019-04-17T17:36: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ins>
          </w:p>
          <w:p w14:paraId="6FA3341A" w14:textId="77777777" w:rsidR="00C50B87" w:rsidRPr="00480A17" w:rsidRDefault="00C50B87" w:rsidP="00C50B87">
            <w:pPr>
              <w:ind w:left="154"/>
              <w:rPr>
                <w:ins w:id="48" w:author="Wichert, RJ@Energy" w:date="2019-04-17T17:36:00Z"/>
                <w:rFonts w:asciiTheme="minorHAnsi" w:hAnsiTheme="minorHAnsi"/>
                <w:sz w:val="16"/>
                <w:szCs w:val="16"/>
              </w:rPr>
            </w:pPr>
            <w:ins w:id="49" w:author="Wichert, RJ@Energy" w:date="2019-04-17T17:36: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6312AC80" w14:textId="77777777" w:rsidR="00C50B87" w:rsidRPr="00480A17" w:rsidRDefault="00C50B87" w:rsidP="00C50B87">
            <w:pPr>
              <w:rPr>
                <w:ins w:id="50" w:author="Wichert, RJ@Energy" w:date="2019-04-17T17:36:00Z"/>
                <w:rFonts w:asciiTheme="minorHAnsi" w:hAnsiTheme="minorHAnsi"/>
                <w:sz w:val="16"/>
                <w:szCs w:val="16"/>
              </w:rPr>
            </w:pPr>
          </w:p>
          <w:p w14:paraId="5E70896F" w14:textId="77777777" w:rsidR="00C50B87" w:rsidRPr="00480A17" w:rsidRDefault="00C50B87" w:rsidP="00C50B87">
            <w:pPr>
              <w:ind w:left="720" w:hanging="560"/>
              <w:rPr>
                <w:ins w:id="51" w:author="Wichert, RJ@Energy" w:date="2019-04-17T17:36:00Z"/>
                <w:rFonts w:asciiTheme="minorHAnsi" w:hAnsiTheme="minorHAnsi"/>
                <w:sz w:val="16"/>
                <w:szCs w:val="16"/>
              </w:rPr>
            </w:pPr>
            <w:ins w:id="52" w:author="Wichert, RJ@Energy" w:date="2019-04-17T17:36:00Z">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ins>
          </w:p>
          <w:p w14:paraId="1E55467C" w14:textId="77777777" w:rsidR="00C50B87" w:rsidRPr="00480A17" w:rsidRDefault="00C50B87" w:rsidP="00C50B87">
            <w:pPr>
              <w:ind w:left="720" w:hanging="560"/>
              <w:rPr>
                <w:ins w:id="53" w:author="Wichert, RJ@Energy" w:date="2019-04-17T17:36:00Z"/>
                <w:rFonts w:asciiTheme="minorHAnsi" w:hAnsiTheme="minorHAnsi"/>
                <w:sz w:val="16"/>
                <w:szCs w:val="16"/>
              </w:rPr>
            </w:pPr>
            <w:ins w:id="54" w:author="Wichert, RJ@Energy" w:date="2019-04-17T17:36:00Z">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ins>
          </w:p>
          <w:p w14:paraId="487DD0BF" w14:textId="77777777" w:rsidR="00C50B87" w:rsidRPr="00480A17" w:rsidRDefault="00C50B87" w:rsidP="00C50B87">
            <w:pPr>
              <w:rPr>
                <w:ins w:id="55" w:author="Wichert, RJ@Energy" w:date="2019-04-17T17:36:00Z"/>
                <w:rFonts w:asciiTheme="minorHAnsi" w:hAnsiTheme="minorHAnsi"/>
                <w:sz w:val="16"/>
                <w:szCs w:val="16"/>
              </w:rPr>
            </w:pPr>
          </w:p>
          <w:p w14:paraId="1DBE1717" w14:textId="77777777" w:rsidR="00C50B87" w:rsidRPr="00480A17" w:rsidRDefault="00C50B87" w:rsidP="00C50B87">
            <w:pPr>
              <w:rPr>
                <w:ins w:id="56" w:author="Wichert, RJ@Energy" w:date="2019-04-17T17:36:00Z"/>
                <w:rFonts w:asciiTheme="minorHAnsi" w:hAnsiTheme="minorHAnsi"/>
                <w:sz w:val="16"/>
                <w:szCs w:val="16"/>
              </w:rPr>
            </w:pPr>
            <w:ins w:id="57" w:author="Wichert, RJ@Energy" w:date="2019-04-17T17:36: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ins>
          </w:p>
          <w:p w14:paraId="20888FD2" w14:textId="77777777" w:rsidR="00C50B87" w:rsidRPr="00480A17" w:rsidRDefault="00C50B87" w:rsidP="00C50B87">
            <w:pPr>
              <w:ind w:left="153"/>
              <w:rPr>
                <w:ins w:id="58" w:author="Wichert, RJ@Energy" w:date="2019-04-17T17:36:00Z"/>
                <w:rFonts w:asciiTheme="minorHAnsi" w:hAnsiTheme="minorHAnsi"/>
                <w:sz w:val="16"/>
                <w:szCs w:val="16"/>
              </w:rPr>
            </w:pPr>
            <w:ins w:id="59" w:author="Wichert, RJ@Energy" w:date="2019-04-17T17:36: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p>
          <w:p w14:paraId="32022330" w14:textId="77777777" w:rsidR="00C50B87" w:rsidRPr="00480A17" w:rsidRDefault="00C50B87" w:rsidP="00C50B87">
            <w:pPr>
              <w:ind w:left="153"/>
              <w:rPr>
                <w:ins w:id="60" w:author="Wichert, RJ@Energy" w:date="2019-04-17T17:36:00Z"/>
                <w:rFonts w:asciiTheme="minorHAnsi" w:hAnsiTheme="minorHAnsi"/>
                <w:sz w:val="16"/>
                <w:szCs w:val="16"/>
              </w:rPr>
            </w:pPr>
            <w:ins w:id="61" w:author="Wichert, RJ@Energy" w:date="2019-04-17T17:36: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170CAF3F" w14:textId="77777777" w:rsidR="00C50B87" w:rsidRPr="00480A17" w:rsidRDefault="00C50B87" w:rsidP="00C50B87">
            <w:pPr>
              <w:ind w:left="153"/>
              <w:rPr>
                <w:ins w:id="62" w:author="Wichert, RJ@Energy" w:date="2019-04-17T17:36:00Z"/>
                <w:rFonts w:asciiTheme="minorHAnsi" w:hAnsiTheme="minorHAnsi"/>
                <w:sz w:val="16"/>
                <w:szCs w:val="16"/>
              </w:rPr>
            </w:pPr>
          </w:p>
          <w:p w14:paraId="5CABD050" w14:textId="77777777" w:rsidR="00C50B87" w:rsidRPr="00480A17" w:rsidRDefault="00C50B87" w:rsidP="00C50B87">
            <w:pPr>
              <w:ind w:left="153"/>
              <w:rPr>
                <w:ins w:id="63" w:author="Wichert, RJ@Energy" w:date="2019-04-17T17:36:00Z"/>
                <w:rFonts w:asciiTheme="minorHAnsi" w:hAnsiTheme="minorHAnsi"/>
                <w:sz w:val="16"/>
                <w:szCs w:val="16"/>
                <w:highlight w:val="yellow"/>
              </w:rPr>
            </w:pPr>
            <w:ins w:id="64" w:author="Wichert, RJ@Energy" w:date="2019-04-17T17:36:00Z">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ins>
          </w:p>
          <w:p w14:paraId="46637164" w14:textId="77777777" w:rsidR="00C50B87" w:rsidRPr="00480A17" w:rsidRDefault="00C50B87" w:rsidP="00C50B87">
            <w:pPr>
              <w:ind w:left="153"/>
              <w:rPr>
                <w:ins w:id="65" w:author="Wichert, RJ@Energy" w:date="2019-04-17T17:36:00Z"/>
                <w:rFonts w:asciiTheme="minorHAnsi" w:hAnsiTheme="minorHAnsi"/>
                <w:sz w:val="16"/>
                <w:szCs w:val="16"/>
                <w:highlight w:val="yellow"/>
              </w:rPr>
            </w:pPr>
            <w:ins w:id="66" w:author="Wichert, RJ@Energy" w:date="2019-04-17T17:36:00Z">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ins>
          </w:p>
          <w:p w14:paraId="7001EB7B" w14:textId="77777777" w:rsidR="00C50B87" w:rsidRPr="00480A17" w:rsidRDefault="00C50B87" w:rsidP="00C50B87">
            <w:pPr>
              <w:ind w:left="153"/>
              <w:rPr>
                <w:ins w:id="67" w:author="Wichert, RJ@Energy" w:date="2019-04-17T17:36:00Z"/>
                <w:rFonts w:asciiTheme="minorHAnsi" w:hAnsiTheme="minorHAnsi"/>
                <w:b/>
                <w:sz w:val="16"/>
                <w:szCs w:val="16"/>
              </w:rPr>
            </w:pPr>
          </w:p>
          <w:p w14:paraId="14B3CBF1" w14:textId="77777777" w:rsidR="00C50B87" w:rsidRPr="00480A17" w:rsidRDefault="00C50B87" w:rsidP="00C50B87">
            <w:pPr>
              <w:ind w:left="153"/>
              <w:rPr>
                <w:ins w:id="68" w:author="Wichert, RJ@Energy" w:date="2019-04-17T17:36:00Z"/>
                <w:rFonts w:asciiTheme="minorHAnsi" w:hAnsiTheme="minorHAnsi"/>
                <w:b/>
                <w:sz w:val="16"/>
                <w:szCs w:val="16"/>
              </w:rPr>
            </w:pPr>
          </w:p>
          <w:p w14:paraId="50A39293" w14:textId="77777777" w:rsidR="00C50B87" w:rsidRPr="00480A17" w:rsidRDefault="00C50B87" w:rsidP="00C50B87">
            <w:pPr>
              <w:ind w:left="153"/>
              <w:rPr>
                <w:ins w:id="69" w:author="Wichert, RJ@Energy" w:date="2019-04-17T17:36:00Z"/>
                <w:rFonts w:asciiTheme="minorHAnsi" w:hAnsiTheme="minorHAnsi"/>
                <w:sz w:val="16"/>
                <w:szCs w:val="16"/>
              </w:rPr>
            </w:pPr>
            <w:ins w:id="70" w:author="Wichert, RJ@Energy" w:date="2019-04-17T17:36:00Z">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ins>
          </w:p>
          <w:p w14:paraId="2E3AE9D2" w14:textId="77777777" w:rsidR="00C50B87" w:rsidRPr="00480A17" w:rsidRDefault="00C50B87" w:rsidP="00C50B87">
            <w:pPr>
              <w:rPr>
                <w:ins w:id="71" w:author="Wichert, RJ@Energy" w:date="2019-04-17T17:36:00Z"/>
                <w:rFonts w:asciiTheme="minorHAnsi" w:hAnsiTheme="minorHAnsi"/>
                <w:sz w:val="16"/>
                <w:szCs w:val="16"/>
              </w:rPr>
            </w:pPr>
          </w:p>
          <w:p w14:paraId="2528DDA8" w14:textId="77777777" w:rsidR="00C50B87" w:rsidRPr="00480A17" w:rsidRDefault="00C50B87" w:rsidP="00C50B87">
            <w:pPr>
              <w:ind w:left="720" w:hanging="560"/>
              <w:rPr>
                <w:ins w:id="72" w:author="Wichert, RJ@Energy" w:date="2019-04-17T17:36:00Z"/>
                <w:rFonts w:asciiTheme="minorHAnsi" w:hAnsiTheme="minorHAnsi"/>
                <w:sz w:val="16"/>
                <w:szCs w:val="16"/>
              </w:rPr>
            </w:pPr>
            <w:ins w:id="73" w:author="Wichert, RJ@Energy" w:date="2019-04-17T17:36:00Z">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ins>
          </w:p>
          <w:p w14:paraId="2BCC2AA2" w14:textId="77777777" w:rsidR="00C50B87" w:rsidRPr="00480A17" w:rsidRDefault="00C50B87" w:rsidP="00C50B87">
            <w:pPr>
              <w:ind w:left="720" w:hanging="560"/>
              <w:rPr>
                <w:ins w:id="74" w:author="Wichert, RJ@Energy" w:date="2019-04-17T17:36:00Z"/>
                <w:rFonts w:asciiTheme="minorHAnsi" w:hAnsiTheme="minorHAnsi"/>
                <w:sz w:val="16"/>
                <w:szCs w:val="16"/>
              </w:rPr>
            </w:pPr>
            <w:ins w:id="75" w:author="Wichert, RJ@Energy" w:date="2019-04-17T17:36:00Z">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ins>
          </w:p>
          <w:p w14:paraId="1933EA61" w14:textId="528C4FF5" w:rsidR="00C50B87" w:rsidRPr="00966F61" w:rsidDel="00C50B87" w:rsidRDefault="00C50B87" w:rsidP="00C50B87">
            <w:pPr>
              <w:rPr>
                <w:del w:id="76" w:author="Wichert, RJ@Energy" w:date="2019-04-17T17:36:00Z"/>
                <w:rFonts w:asciiTheme="minorHAnsi" w:hAnsiTheme="minorHAnsi"/>
                <w:sz w:val="18"/>
                <w:szCs w:val="18"/>
              </w:rPr>
            </w:pPr>
            <w:ins w:id="77" w:author="Wichert, RJ@Energy" w:date="2019-04-17T17:36:00Z">
              <w:r w:rsidRPr="00480A17">
                <w:rPr>
                  <w:rFonts w:asciiTheme="minorHAnsi" w:hAnsiTheme="minorHAnsi"/>
                  <w:sz w:val="16"/>
                  <w:szCs w:val="16"/>
                </w:rPr>
                <w:t>&gt;&gt;</w:t>
              </w:r>
            </w:ins>
            <w:del w:id="78" w:author="Wichert, RJ@Energy" w:date="2019-04-17T17:36:00Z">
              <w:r w:rsidRPr="00966F61" w:rsidDel="00C50B87">
                <w:rPr>
                  <w:rFonts w:asciiTheme="minorHAnsi" w:hAnsiTheme="minorHAnsi"/>
                  <w:sz w:val="18"/>
                  <w:szCs w:val="18"/>
                </w:rPr>
                <w:delText xml:space="preserve">&lt;&lt;calculated field: </w:delText>
              </w:r>
            </w:del>
          </w:p>
          <w:p w14:paraId="1933EA62" w14:textId="471020CE" w:rsidR="00C50B87" w:rsidDel="00C50B87" w:rsidRDefault="00C50B87" w:rsidP="00C50B87">
            <w:pPr>
              <w:rPr>
                <w:del w:id="79" w:author="Wichert, RJ@Energy" w:date="2019-04-17T17:36:00Z"/>
                <w:rFonts w:asciiTheme="minorHAnsi" w:hAnsiTheme="minorHAnsi"/>
                <w:sz w:val="18"/>
                <w:szCs w:val="18"/>
              </w:rPr>
            </w:pPr>
            <w:del w:id="80" w:author="Wichert, RJ@Energy" w:date="2019-04-17T17:36:00Z">
              <w:r w:rsidRPr="00966F61" w:rsidDel="00C50B87">
                <w:rPr>
                  <w:rFonts w:asciiTheme="minorHAnsi" w:hAnsiTheme="minorHAnsi"/>
                  <w:sz w:val="18"/>
                  <w:szCs w:val="18"/>
                </w:rPr>
                <w:delText>if cooling system type</w:delText>
              </w:r>
              <w:r w:rsidDel="00C50B87">
                <w:rPr>
                  <w:rFonts w:asciiTheme="minorHAnsi" w:hAnsiTheme="minorHAnsi"/>
                  <w:sz w:val="18"/>
                  <w:szCs w:val="18"/>
                </w:rPr>
                <w:delText xml:space="preserve"> on MCH-01</w:delText>
              </w:r>
              <w:r w:rsidRPr="00966F61" w:rsidDel="00C50B87">
                <w:rPr>
                  <w:rFonts w:asciiTheme="minorHAnsi" w:hAnsiTheme="minorHAnsi"/>
                  <w:sz w:val="18"/>
                  <w:szCs w:val="18"/>
                </w:rPr>
                <w:delText>=NoCooling</w:delText>
              </w:r>
              <w:r w:rsidDel="00C50B87">
                <w:rPr>
                  <w:rFonts w:asciiTheme="minorHAnsi" w:hAnsiTheme="minorHAnsi"/>
                  <w:sz w:val="18"/>
                  <w:szCs w:val="18"/>
                </w:rPr>
                <w:delText>,</w:delText>
              </w:r>
            </w:del>
          </w:p>
          <w:p w14:paraId="1933EA63" w14:textId="6BD95878" w:rsidR="00C50B87" w:rsidRPr="00966F61" w:rsidDel="00C50B87" w:rsidRDefault="00C50B87" w:rsidP="00C50B87">
            <w:pPr>
              <w:rPr>
                <w:del w:id="81" w:author="Wichert, RJ@Energy" w:date="2019-04-17T17:36:00Z"/>
                <w:rFonts w:asciiTheme="minorHAnsi" w:hAnsiTheme="minorHAnsi"/>
                <w:sz w:val="18"/>
                <w:szCs w:val="18"/>
              </w:rPr>
            </w:pPr>
            <w:del w:id="82" w:author="Wichert, RJ@Energy" w:date="2019-04-17T17:36:00Z">
              <w:r w:rsidRPr="00966F61" w:rsidDel="00C50B87">
                <w:rPr>
                  <w:rFonts w:asciiTheme="minorHAnsi" w:hAnsiTheme="minorHAnsi"/>
                  <w:sz w:val="18"/>
                  <w:szCs w:val="18"/>
                </w:rPr>
                <w:delText xml:space="preserve"> then display text result= n/a - Heating-only</w:delText>
              </w:r>
              <w:r w:rsidDel="00C50B87">
                <w:rPr>
                  <w:rFonts w:asciiTheme="minorHAnsi" w:hAnsiTheme="minorHAnsi"/>
                  <w:sz w:val="18"/>
                  <w:szCs w:val="18"/>
                </w:rPr>
                <w:delText xml:space="preserve"> system</w:delText>
              </w:r>
              <w:r w:rsidRPr="00966F61" w:rsidDel="00C50B87">
                <w:rPr>
                  <w:rFonts w:asciiTheme="minorHAnsi" w:hAnsiTheme="minorHAnsi"/>
                  <w:sz w:val="18"/>
                  <w:szCs w:val="18"/>
                </w:rPr>
                <w:delText xml:space="preserve">; </w:delText>
              </w:r>
            </w:del>
          </w:p>
          <w:p w14:paraId="1933EA64" w14:textId="1738F000" w:rsidR="00C50B87" w:rsidRPr="00966F61" w:rsidRDefault="00C50B87" w:rsidP="00C50B87">
            <w:pPr>
              <w:rPr>
                <w:rFonts w:asciiTheme="minorHAnsi" w:hAnsiTheme="minorHAnsi"/>
                <w:sz w:val="18"/>
                <w:szCs w:val="18"/>
              </w:rPr>
            </w:pPr>
            <w:del w:id="83" w:author="Wichert, RJ@Energy" w:date="2019-04-17T17:36:00Z">
              <w:r w:rsidRPr="00966F61" w:rsidDel="00C50B87">
                <w:rPr>
                  <w:rFonts w:asciiTheme="minorHAnsi" w:hAnsiTheme="minorHAnsi"/>
                  <w:sz w:val="18"/>
                  <w:szCs w:val="18"/>
                </w:rPr>
                <w:delText xml:space="preserve">else </w:delText>
              </w:r>
              <w:r w:rsidDel="00C50B87">
                <w:rPr>
                  <w:rFonts w:asciiTheme="minorHAnsi" w:hAnsiTheme="minorHAnsi"/>
                  <w:sz w:val="18"/>
                  <w:szCs w:val="18"/>
                </w:rPr>
                <w:delText xml:space="preserve"> user enter the nominal ton value: </w:delText>
              </w:r>
              <w:r w:rsidRPr="00966F61" w:rsidDel="00C50B87">
                <w:rPr>
                  <w:rFonts w:asciiTheme="minorHAnsi" w:hAnsiTheme="minorHAnsi"/>
                  <w:sz w:val="18"/>
                  <w:szCs w:val="18"/>
                </w:rPr>
                <w:delText>numeric x.x&gt;&gt;</w:delText>
              </w:r>
            </w:del>
          </w:p>
        </w:tc>
      </w:tr>
      <w:tr w:rsidR="00C50B87" w:rsidRPr="00966F61" w14:paraId="1933EA6E" w14:textId="77777777" w:rsidTr="000D7943">
        <w:trPr>
          <w:cantSplit/>
          <w:trHeight w:val="144"/>
        </w:trPr>
        <w:tc>
          <w:tcPr>
            <w:tcW w:w="475" w:type="dxa"/>
            <w:vAlign w:val="center"/>
          </w:tcPr>
          <w:p w14:paraId="1933EA66" w14:textId="32425A88" w:rsidR="00C50B87" w:rsidRPr="00966F61" w:rsidRDefault="00C50B87" w:rsidP="00C50B87">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1933EA67" w14:textId="498AB669" w:rsidR="00C50B87" w:rsidRPr="00966F61" w:rsidRDefault="00C50B87" w:rsidP="00C50B87">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C50B87" w:rsidRDefault="00C50B87" w:rsidP="00C50B87">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C50B87" w:rsidRDefault="00C50B87" w:rsidP="00C50B87">
            <w:pPr>
              <w:rPr>
                <w:rFonts w:asciiTheme="minorHAnsi" w:hAnsiTheme="minorHAnsi"/>
                <w:sz w:val="18"/>
                <w:szCs w:val="18"/>
              </w:rPr>
            </w:pPr>
            <w:r>
              <w:rPr>
                <w:rFonts w:asciiTheme="minorHAnsi" w:hAnsiTheme="minorHAnsi"/>
                <w:sz w:val="18"/>
                <w:szCs w:val="18"/>
              </w:rPr>
              <w:t>elsif  the condenser speed type is not  given on the MCH-01,</w:t>
            </w:r>
          </w:p>
          <w:p w14:paraId="1933EA6A" w14:textId="77777777" w:rsidR="00C50B87" w:rsidRDefault="00C50B87" w:rsidP="00C50B87">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C50B87" w:rsidRDefault="00C50B87" w:rsidP="00C50B87">
            <w:pPr>
              <w:rPr>
                <w:rFonts w:asciiTheme="minorHAnsi" w:hAnsiTheme="minorHAnsi"/>
                <w:sz w:val="18"/>
                <w:szCs w:val="18"/>
              </w:rPr>
            </w:pPr>
            <w:r>
              <w:rPr>
                <w:rFonts w:asciiTheme="minorHAnsi" w:hAnsiTheme="minorHAnsi"/>
                <w:sz w:val="18"/>
                <w:szCs w:val="18"/>
              </w:rPr>
              <w:t>elsif  the condenser speed type is given on the MCH-01,</w:t>
            </w:r>
          </w:p>
          <w:p w14:paraId="1933EA6C" w14:textId="77777777" w:rsidR="00C50B87" w:rsidRDefault="00C50B87" w:rsidP="00C50B87">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77777777" w:rsidR="00C50B87" w:rsidRDefault="00C50B87" w:rsidP="00C50B87">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C50B87" w:rsidRPr="00966F61" w14:paraId="1933EA77" w14:textId="77777777" w:rsidTr="000D7943">
        <w:trPr>
          <w:cantSplit/>
          <w:trHeight w:val="144"/>
        </w:trPr>
        <w:tc>
          <w:tcPr>
            <w:tcW w:w="475" w:type="dxa"/>
            <w:vAlign w:val="center"/>
          </w:tcPr>
          <w:p w14:paraId="1933EA6F" w14:textId="3697E35B" w:rsidR="00C50B87" w:rsidRPr="00966F61" w:rsidRDefault="00C50B87" w:rsidP="00C50B87">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1933EA70" w14:textId="6984B1A9" w:rsidR="00C50B87" w:rsidRPr="00966F61" w:rsidRDefault="00C50B87" w:rsidP="00C50B87">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7BF9ECA0" w:rsidR="00C50B87" w:rsidRDefault="00C50B87" w:rsidP="00C50B87">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Pr>
                <w:rFonts w:asciiTheme="minorHAnsi" w:hAnsiTheme="minorHAnsi"/>
                <w:sz w:val="18"/>
                <w:szCs w:val="18"/>
              </w:rPr>
              <w:t xml:space="preserve"> </w:t>
            </w:r>
          </w:p>
          <w:p w14:paraId="1933EA72" w14:textId="77777777" w:rsidR="00C50B87" w:rsidRDefault="00C50B87" w:rsidP="00C50B87">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C50B87" w:rsidRDefault="00C50B87" w:rsidP="00C50B87">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C50B87" w:rsidRDefault="00C50B87" w:rsidP="00C50B87">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C50B87" w:rsidRDefault="00C50B87" w:rsidP="00C50B87">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C50B87" w:rsidRDefault="00C50B87" w:rsidP="00C50B87">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C50B87" w:rsidRPr="00966F61" w14:paraId="1933EA83" w14:textId="77777777" w:rsidTr="000D7943">
        <w:trPr>
          <w:cantSplit/>
          <w:trHeight w:val="144"/>
        </w:trPr>
        <w:tc>
          <w:tcPr>
            <w:tcW w:w="475" w:type="dxa"/>
            <w:vAlign w:val="center"/>
          </w:tcPr>
          <w:p w14:paraId="1933EA78" w14:textId="3DF7BCC6" w:rsidR="00C50B87" w:rsidRPr="00966F61" w:rsidRDefault="00C50B87" w:rsidP="00C50B87">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1933EA79" w14:textId="22A0803B" w:rsidR="00C50B87" w:rsidRPr="00966F61" w:rsidRDefault="00C50B87" w:rsidP="00C50B87">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C50B87" w:rsidRDefault="00C50B87" w:rsidP="00C50B87">
            <w:pPr>
              <w:rPr>
                <w:rFonts w:asciiTheme="minorHAnsi" w:hAnsiTheme="minorHAnsi"/>
                <w:sz w:val="18"/>
                <w:szCs w:val="18"/>
              </w:rPr>
            </w:pPr>
            <w:r>
              <w:rPr>
                <w:rFonts w:asciiTheme="minorHAnsi" w:hAnsiTheme="minorHAnsi"/>
                <w:sz w:val="18"/>
                <w:szCs w:val="18"/>
              </w:rPr>
              <w:t>&lt;&lt;calculated field:</w:t>
            </w:r>
          </w:p>
          <w:p w14:paraId="1933EA7B" w14:textId="77777777" w:rsidR="00C50B87" w:rsidRDefault="00C50B87" w:rsidP="00C50B87">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C50B87" w:rsidRDefault="00C50B87" w:rsidP="00C50B87">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C50B87" w:rsidRDefault="00C50B87" w:rsidP="00C50B87">
            <w:pPr>
              <w:keepNext/>
              <w:rPr>
                <w:rFonts w:ascii="Calibri" w:hAnsi="Calibri"/>
                <w:sz w:val="16"/>
                <w:szCs w:val="16"/>
              </w:rPr>
            </w:pPr>
            <w:r>
              <w:rPr>
                <w:rFonts w:ascii="Calibri" w:hAnsi="Calibri"/>
                <w:sz w:val="16"/>
                <w:szCs w:val="16"/>
              </w:rPr>
              <w:t>*CFI System</w:t>
            </w:r>
          </w:p>
          <w:p w14:paraId="1933EA7E" w14:textId="77777777" w:rsidR="00C50B87" w:rsidRDefault="00C50B87" w:rsidP="00C50B87">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1933EA82" w14:textId="77777777" w:rsidR="00C50B87" w:rsidRDefault="00C50B87" w:rsidP="00C50B87">
            <w:pPr>
              <w:rPr>
                <w:rFonts w:asciiTheme="minorHAnsi" w:hAnsiTheme="minorHAnsi"/>
                <w:sz w:val="18"/>
                <w:szCs w:val="18"/>
              </w:rPr>
            </w:pPr>
          </w:p>
        </w:tc>
      </w:tr>
      <w:tr w:rsidR="00C50B87" w:rsidRPr="00966F61" w14:paraId="1933EA8B" w14:textId="77777777" w:rsidTr="000D7943">
        <w:trPr>
          <w:cantSplit/>
          <w:trHeight w:val="144"/>
        </w:trPr>
        <w:tc>
          <w:tcPr>
            <w:tcW w:w="475" w:type="dxa"/>
            <w:vAlign w:val="center"/>
          </w:tcPr>
          <w:p w14:paraId="1933EA84" w14:textId="6411BB23" w:rsidR="00C50B87" w:rsidRPr="00966F61" w:rsidRDefault="00C50B87" w:rsidP="00C50B87">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1933EA85" w14:textId="02641720" w:rsidR="00C50B87" w:rsidRPr="00966F61" w:rsidRDefault="00C50B87" w:rsidP="00C50B87">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C50B87" w:rsidRDefault="00C50B87" w:rsidP="00C50B87">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5774A37E" w:rsidR="00C50B87" w:rsidRDefault="00C50B87" w:rsidP="00C50B87">
            <w:pPr>
              <w:rPr>
                <w:rFonts w:asciiTheme="minorHAnsi" w:hAnsiTheme="minorHAnsi"/>
                <w:sz w:val="18"/>
                <w:szCs w:val="18"/>
              </w:rPr>
            </w:pPr>
            <w:r>
              <w:rPr>
                <w:rFonts w:asciiTheme="minorHAnsi" w:hAnsiTheme="minorHAnsi"/>
                <w:sz w:val="18"/>
                <w:szCs w:val="18"/>
              </w:rPr>
              <w:t>If parent is MCH-01b, MCH-01c, or MCH-01d then value=N/A;</w:t>
            </w:r>
          </w:p>
          <w:p w14:paraId="1933EA88" w14:textId="539AC692" w:rsidR="00C50B87" w:rsidRDefault="00C50B87" w:rsidP="00C50B87">
            <w:pPr>
              <w:rPr>
                <w:rFonts w:asciiTheme="minorHAnsi" w:hAnsiTheme="minorHAnsi"/>
                <w:sz w:val="18"/>
                <w:szCs w:val="18"/>
              </w:rPr>
            </w:pPr>
            <w:r>
              <w:rPr>
                <w:rFonts w:asciiTheme="minorHAnsi" w:hAnsiTheme="minorHAnsi"/>
                <w:sz w:val="18"/>
                <w:szCs w:val="18"/>
              </w:rPr>
              <w:t>elseif parent is MCH-01a, reference value from MCH-01a section J10</w:t>
            </w:r>
          </w:p>
          <w:p w14:paraId="1933EA8A" w14:textId="30E1C5B6" w:rsidR="00C50B87" w:rsidRPr="00966F61" w:rsidRDefault="00C50B87" w:rsidP="00C50B87">
            <w:pPr>
              <w:rPr>
                <w:rFonts w:asciiTheme="minorHAnsi" w:hAnsiTheme="minorHAnsi"/>
                <w:sz w:val="18"/>
                <w:szCs w:val="18"/>
              </w:rPr>
            </w:pPr>
            <w:r w:rsidDel="00B237DF">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C50B87" w:rsidRPr="00966F61" w14:paraId="1933EA8F" w14:textId="77777777" w:rsidTr="000D7943">
        <w:trPr>
          <w:cantSplit/>
          <w:trHeight w:val="144"/>
        </w:trPr>
        <w:tc>
          <w:tcPr>
            <w:tcW w:w="475" w:type="dxa"/>
            <w:vAlign w:val="center"/>
          </w:tcPr>
          <w:p w14:paraId="1933EA8C" w14:textId="606A98AE" w:rsidR="00C50B87" w:rsidRPr="00966F61" w:rsidRDefault="00C50B87" w:rsidP="00C50B87">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1933EA8D" w14:textId="54D7E93C" w:rsidR="00C50B87" w:rsidRPr="00966F61" w:rsidRDefault="00C50B87" w:rsidP="00C50B87">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C50B87" w:rsidRDefault="00C50B87" w:rsidP="00C50B87">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C50B87" w:rsidRPr="00966F61" w14:paraId="1933EA97" w14:textId="77777777" w:rsidTr="000D7943">
        <w:trPr>
          <w:cantSplit/>
          <w:trHeight w:val="144"/>
        </w:trPr>
        <w:tc>
          <w:tcPr>
            <w:tcW w:w="475" w:type="dxa"/>
            <w:vAlign w:val="center"/>
          </w:tcPr>
          <w:p w14:paraId="1933EA90" w14:textId="74702293" w:rsidR="00C50B87" w:rsidRPr="00966F61" w:rsidDel="006E5AE2" w:rsidRDefault="00C50B87" w:rsidP="00C50B87">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1933EA91" w14:textId="7A1B8EFE" w:rsidR="00C50B87" w:rsidRPr="00966F61" w:rsidRDefault="00C50B87" w:rsidP="00C50B87">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C50B87" w:rsidRDefault="00C50B87" w:rsidP="00C50B87">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0CEB59AA" w:rsidR="00C50B87" w:rsidRDefault="00C50B87" w:rsidP="00C50B87">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3BDB96C4" w:rsidR="00C50B87" w:rsidRDefault="00C50B87" w:rsidP="00C50B87">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1933EA95" w14:textId="1CC85137" w:rsidR="00C50B87" w:rsidRDefault="00C50B87" w:rsidP="00C50B87">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C50B87" w:rsidRDefault="00C50B87" w:rsidP="00C50B87">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C50B87" w:rsidRPr="00966F61" w14:paraId="3A1F0E8C" w14:textId="77777777" w:rsidTr="000D7943">
        <w:trPr>
          <w:cantSplit/>
          <w:trHeight w:val="144"/>
        </w:trPr>
        <w:tc>
          <w:tcPr>
            <w:tcW w:w="475" w:type="dxa"/>
            <w:vAlign w:val="center"/>
          </w:tcPr>
          <w:p w14:paraId="641E7BD6" w14:textId="7233A608" w:rsidR="00C50B87" w:rsidRDefault="00C50B87" w:rsidP="00C50B87">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81ADFE" w14:textId="57665C32" w:rsidR="00C50B87" w:rsidRPr="00966F61" w:rsidRDefault="00C50B87" w:rsidP="00C50B87">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2D1BC3A5" w14:textId="77777777" w:rsidR="00C50B87" w:rsidRDefault="00C50B87" w:rsidP="00C50B87">
            <w:pPr>
              <w:keepNext/>
              <w:rPr>
                <w:rFonts w:asciiTheme="minorHAnsi" w:hAnsiTheme="minorHAnsi"/>
                <w:sz w:val="18"/>
                <w:szCs w:val="18"/>
              </w:rPr>
            </w:pPr>
            <w:r>
              <w:rPr>
                <w:rFonts w:asciiTheme="minorHAnsi" w:hAnsiTheme="minorHAnsi"/>
                <w:sz w:val="18"/>
                <w:szCs w:val="18"/>
              </w:rPr>
              <w:t>&lt;&lt;Calculated Field:</w:t>
            </w:r>
          </w:p>
          <w:p w14:paraId="15D10AF7" w14:textId="1A21146B" w:rsidR="00C50B87" w:rsidRDefault="00C50B87" w:rsidP="00C50B87">
            <w:pPr>
              <w:keepNext/>
              <w:rPr>
                <w:ins w:id="84" w:author="Smith, Alexis@Energy" w:date="2019-03-07T14:49:00Z"/>
                <w:rFonts w:asciiTheme="minorHAnsi" w:hAnsiTheme="minorHAnsi"/>
                <w:sz w:val="18"/>
                <w:szCs w:val="18"/>
              </w:rPr>
            </w:pPr>
            <w:r>
              <w:rPr>
                <w:rFonts w:asciiTheme="minorHAnsi" w:hAnsiTheme="minorHAnsi"/>
                <w:sz w:val="18"/>
                <w:szCs w:val="18"/>
              </w:rPr>
              <w:t xml:space="preserve">Referenced from MCH-01, </w:t>
            </w:r>
            <w:ins w:id="85" w:author="Smith, Alexis@Energy" w:date="2019-03-07T14:49:00Z">
              <w:r>
                <w:rPr>
                  <w:rFonts w:asciiTheme="minorHAnsi" w:hAnsiTheme="minorHAnsi"/>
                  <w:sz w:val="18"/>
                  <w:szCs w:val="18"/>
                </w:rPr>
                <w:t>if MCH-01 variant is b or c, then display ‘Not a CFVCS’,</w:t>
              </w:r>
            </w:ins>
          </w:p>
          <w:p w14:paraId="1D2D6EFB" w14:textId="093F8D3D" w:rsidR="00C50B87" w:rsidRDefault="00C50B87" w:rsidP="00C50B87">
            <w:pPr>
              <w:keepNext/>
              <w:rPr>
                <w:rFonts w:asciiTheme="minorHAnsi" w:hAnsiTheme="minorHAnsi"/>
                <w:sz w:val="18"/>
                <w:szCs w:val="18"/>
              </w:rPr>
            </w:pPr>
            <w:r>
              <w:rPr>
                <w:rFonts w:asciiTheme="minorHAnsi" w:hAnsiTheme="minorHAnsi"/>
                <w:sz w:val="18"/>
                <w:szCs w:val="18"/>
              </w:rPr>
              <w:t>If B0</w:t>
            </w:r>
            <w:ins w:id="86" w:author="Smith, Alexis@Energy" w:date="2019-03-07T14:50:00Z">
              <w:r>
                <w:rPr>
                  <w:rFonts w:asciiTheme="minorHAnsi" w:hAnsiTheme="minorHAnsi"/>
                  <w:sz w:val="18"/>
                  <w:szCs w:val="18"/>
                </w:rPr>
                <w:t>5</w:t>
              </w:r>
            </w:ins>
            <w:del w:id="87" w:author="Smith, Alexis@Energy" w:date="2019-03-07T14:50:00Z">
              <w:r w:rsidDel="004F6848">
                <w:rPr>
                  <w:rFonts w:asciiTheme="minorHAnsi" w:hAnsiTheme="minorHAnsi"/>
                  <w:sz w:val="18"/>
                  <w:szCs w:val="18"/>
                </w:rPr>
                <w:delText>6</w:delText>
              </w:r>
            </w:del>
            <w:r>
              <w:rPr>
                <w:rFonts w:asciiTheme="minorHAnsi" w:hAnsiTheme="minorHAnsi"/>
                <w:sz w:val="18"/>
                <w:szCs w:val="18"/>
              </w:rPr>
              <w:t xml:space="preserve"> Central Fan Ventilation Cooling System Type = Variable, then display ‘Variable CFVCS’,</w:t>
            </w:r>
          </w:p>
          <w:p w14:paraId="73074515" w14:textId="77777777" w:rsidR="00C50B87" w:rsidRDefault="00C50B87" w:rsidP="00C50B87">
            <w:pPr>
              <w:keepNext/>
              <w:rPr>
                <w:rFonts w:asciiTheme="minorHAnsi" w:hAnsiTheme="minorHAnsi"/>
                <w:sz w:val="18"/>
                <w:szCs w:val="18"/>
              </w:rPr>
            </w:pPr>
            <w:r>
              <w:rPr>
                <w:rFonts w:asciiTheme="minorHAnsi" w:hAnsiTheme="minorHAnsi"/>
                <w:sz w:val="18"/>
                <w:szCs w:val="18"/>
              </w:rPr>
              <w:t>ElseIf Type = Fixed, then display ‘Fixed CFVCS’,</w:t>
            </w:r>
          </w:p>
          <w:p w14:paraId="09FC964F" w14:textId="78F235C7" w:rsidR="00C50B87" w:rsidRPr="00966F61" w:rsidRDefault="00C50B87" w:rsidP="00C50B87">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1868E8" w:rsidRPr="00D83E48" w14:paraId="1933EAAC" w14:textId="77777777" w:rsidTr="00693010">
        <w:trPr>
          <w:cantSplit/>
          <w:trHeight w:val="432"/>
        </w:trPr>
        <w:tc>
          <w:tcPr>
            <w:tcW w:w="5000" w:type="pct"/>
            <w:gridSpan w:val="3"/>
            <w:vAlign w:val="center"/>
          </w:tcPr>
          <w:p w14:paraId="1933EAAA" w14:textId="6B7A2D7A"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1933EAAB" w14:textId="77777777" w:rsidR="001868E8" w:rsidRPr="009C2ABA" w:rsidRDefault="001868E8" w:rsidP="002E17DB">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E32A17">
        <w:trPr>
          <w:cantSplit/>
          <w:trHeight w:val="432"/>
        </w:trPr>
        <w:tc>
          <w:tcPr>
            <w:tcW w:w="181" w:type="pct"/>
            <w:vAlign w:val="center"/>
          </w:tcPr>
          <w:p w14:paraId="1933EAA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1933EAAE" w14:textId="76BFD554" w:rsidR="001868E8" w:rsidRPr="002E17DB" w:rsidRDefault="001868E8" w:rsidP="002B0777">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
          <w:p w14:paraId="1933EAA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E32A17">
        <w:trPr>
          <w:cantSplit/>
          <w:trHeight w:val="432"/>
        </w:trPr>
        <w:tc>
          <w:tcPr>
            <w:tcW w:w="181" w:type="pct"/>
            <w:vAlign w:val="center"/>
          </w:tcPr>
          <w:p w14:paraId="1933EAB5"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1933EAB6" w14:textId="76E8C0E4"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1933EAB7"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E32A17">
        <w:trPr>
          <w:cantSplit/>
          <w:trHeight w:val="432"/>
        </w:trPr>
        <w:tc>
          <w:tcPr>
            <w:tcW w:w="181" w:type="pct"/>
            <w:vAlign w:val="center"/>
          </w:tcPr>
          <w:p w14:paraId="1933EAB9"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1933EABA" w14:textId="5A3CF06D"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
          <w:p w14:paraId="1933EABB"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E32A17">
        <w:trPr>
          <w:cantSplit/>
          <w:trHeight w:val="432"/>
        </w:trPr>
        <w:tc>
          <w:tcPr>
            <w:tcW w:w="181" w:type="pct"/>
            <w:vAlign w:val="center"/>
          </w:tcPr>
          <w:p w14:paraId="1933EAB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1933EABE" w14:textId="3867FBEA"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1933EAB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C50F08" w:rsidP="002E17DB">
            <w:pPr>
              <w:pStyle w:val="ListParagraph"/>
              <w:keepNext/>
              <w:rPr>
                <w:rFonts w:asciiTheme="minorHAnsi" w:hAnsiTheme="minorHAnsi"/>
                <w:sz w:val="18"/>
                <w:szCs w:val="18"/>
              </w:rPr>
            </w:pPr>
            <w:hyperlink r:id="rId20" w:history="1">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hyperlink>
            <w:r w:rsidR="001868E8" w:rsidRPr="002E17DB">
              <w:rPr>
                <w:rFonts w:asciiTheme="minorHAnsi" w:hAnsiTheme="minorHAnsi"/>
                <w:sz w:val="18"/>
                <w:szCs w:val="18"/>
              </w:rPr>
              <w:t>, or</w:t>
            </w:r>
          </w:p>
          <w:p w14:paraId="1933EAC2"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AF7330" w:rsidRPr="00D83E48" w14:paraId="1933EADC" w14:textId="77777777" w:rsidTr="00E32A17">
        <w:trPr>
          <w:cantSplit/>
          <w:trHeight w:val="432"/>
        </w:trPr>
        <w:tc>
          <w:tcPr>
            <w:tcW w:w="181" w:type="pct"/>
            <w:vAlign w:val="center"/>
          </w:tcPr>
          <w:p w14:paraId="1933EAC4" w14:textId="77777777" w:rsidR="00AF7330" w:rsidRPr="002E17DB" w:rsidRDefault="00AF7330" w:rsidP="00AF7330">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1933EAC5" w14:textId="77777777" w:rsidR="00AF7330" w:rsidRPr="002E17DB" w:rsidRDefault="00AF7330" w:rsidP="00AF7330">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
          <w:p w14:paraId="149EC0A8" w14:textId="77777777" w:rsidR="00AF7330" w:rsidRDefault="00AF7330" w:rsidP="00AF7330">
            <w:pPr>
              <w:keepNext/>
              <w:rPr>
                <w:rFonts w:asciiTheme="minorHAnsi" w:hAnsiTheme="minorHAnsi"/>
                <w:sz w:val="18"/>
                <w:szCs w:val="18"/>
              </w:rPr>
            </w:pPr>
            <w:r>
              <w:rPr>
                <w:rFonts w:asciiTheme="minorHAnsi" w:hAnsiTheme="minorHAnsi"/>
                <w:sz w:val="18"/>
                <w:szCs w:val="18"/>
              </w:rPr>
              <w:t xml:space="preserve">&lt;&lt;calculated field: </w:t>
            </w:r>
          </w:p>
          <w:p w14:paraId="2951AA53" w14:textId="42757006" w:rsidR="00AF7330" w:rsidRPr="00E00244" w:rsidRDefault="00AF7330" w:rsidP="00AF7330">
            <w:pPr>
              <w:keepNext/>
              <w:rPr>
                <w:rFonts w:asciiTheme="minorHAnsi" w:hAnsiTheme="minorHAnsi"/>
                <w:sz w:val="16"/>
                <w:szCs w:val="16"/>
              </w:rPr>
            </w:pPr>
            <w:r w:rsidRPr="00E00244">
              <w:rPr>
                <w:rFonts w:asciiTheme="minorHAnsi" w:hAnsiTheme="minorHAnsi"/>
                <w:sz w:val="16"/>
                <w:szCs w:val="16"/>
              </w:rPr>
              <w:t>If A1</w:t>
            </w:r>
            <w:r w:rsidR="00D60C31">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3CFFFBF5" w14:textId="2E577E68" w:rsidR="00AF7330" w:rsidRPr="00E00244" w:rsidRDefault="00AF7330" w:rsidP="00AF7330">
            <w:pPr>
              <w:keepNext/>
              <w:ind w:left="720"/>
              <w:rPr>
                <w:rFonts w:asciiTheme="minorHAnsi" w:hAnsiTheme="minorHAnsi"/>
                <w:sz w:val="16"/>
                <w:szCs w:val="16"/>
              </w:rPr>
            </w:pPr>
            <w:r w:rsidRPr="00E00244">
              <w:rPr>
                <w:rFonts w:asciiTheme="minorHAnsi" w:hAnsiTheme="minorHAnsi"/>
                <w:sz w:val="16"/>
                <w:szCs w:val="16"/>
              </w:rPr>
              <w:t>If A0</w:t>
            </w:r>
            <w:r w:rsidR="00D60C31">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4371BC9F" w14:textId="6D9928A8" w:rsidR="00AF7330" w:rsidRPr="00E00244" w:rsidRDefault="00AF7330" w:rsidP="00AF7330">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D60C31">
              <w:rPr>
                <w:rFonts w:asciiTheme="minorHAnsi" w:hAnsiTheme="minorHAnsi"/>
                <w:sz w:val="16"/>
                <w:szCs w:val="16"/>
              </w:rPr>
              <w:t>1</w:t>
            </w:r>
            <w:r w:rsidRPr="00E00244">
              <w:rPr>
                <w:rFonts w:asciiTheme="minorHAnsi" w:hAnsiTheme="minorHAnsi"/>
                <w:sz w:val="16"/>
                <w:szCs w:val="16"/>
              </w:rPr>
              <w:t xml:space="preserve"> = </w:t>
            </w:r>
            <w:r w:rsidRPr="00D84A8E">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7D5DF8B3" w14:textId="27B99CCF" w:rsidR="00AF7330" w:rsidRDefault="00AF7330" w:rsidP="00AF7330">
            <w:pPr>
              <w:keepNext/>
              <w:ind w:left="720"/>
              <w:rPr>
                <w:rFonts w:asciiTheme="minorHAnsi" w:hAnsiTheme="minorHAnsi"/>
                <w:sz w:val="16"/>
                <w:szCs w:val="16"/>
              </w:rPr>
            </w:pPr>
            <w:r>
              <w:rPr>
                <w:rFonts w:asciiTheme="minorHAnsi" w:hAnsiTheme="minorHAnsi"/>
                <w:sz w:val="16"/>
                <w:szCs w:val="16"/>
              </w:rPr>
              <w:t>If A0</w:t>
            </w:r>
            <w:r w:rsidR="00D60C31">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p>
          <w:p w14:paraId="191ADC2C" w14:textId="16C17AB5" w:rsidR="00AF7330" w:rsidRDefault="00AF7330" w:rsidP="00AF7330">
            <w:pPr>
              <w:keepNext/>
              <w:ind w:left="720"/>
              <w:rPr>
                <w:rFonts w:asciiTheme="minorHAnsi" w:hAnsiTheme="minorHAnsi"/>
                <w:sz w:val="16"/>
                <w:szCs w:val="16"/>
              </w:rPr>
            </w:pPr>
            <w:r>
              <w:rPr>
                <w:rFonts w:asciiTheme="minorHAnsi" w:hAnsiTheme="minorHAnsi"/>
                <w:sz w:val="16"/>
                <w:szCs w:val="16"/>
              </w:rPr>
              <w:t>If A1</w:t>
            </w:r>
            <w:r w:rsidR="00D60C31">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367D4240" w14:textId="77777777" w:rsidR="00AF7330" w:rsidRDefault="00AF7330" w:rsidP="00AF7330">
            <w:pPr>
              <w:keepNext/>
              <w:ind w:left="720"/>
              <w:rPr>
                <w:rFonts w:asciiTheme="minorHAnsi" w:hAnsiTheme="minorHAnsi"/>
                <w:sz w:val="16"/>
                <w:szCs w:val="16"/>
              </w:rPr>
            </w:pPr>
            <w:r>
              <w:rPr>
                <w:rFonts w:asciiTheme="minorHAnsi" w:hAnsiTheme="minorHAnsi"/>
                <w:sz w:val="16"/>
                <w:szCs w:val="16"/>
              </w:rPr>
              <w:t>Else use MCH-23a</w:t>
            </w:r>
          </w:p>
          <w:p w14:paraId="7E6368EA" w14:textId="77777777" w:rsidR="00AF7330" w:rsidRDefault="00AF7330" w:rsidP="00AF7330">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46BCC6C7" w14:textId="77777777" w:rsidR="00AF7330" w:rsidRPr="00E00244" w:rsidRDefault="00AF7330" w:rsidP="00AF7330">
            <w:pPr>
              <w:keepNext/>
              <w:rPr>
                <w:rFonts w:asciiTheme="minorHAnsi" w:hAnsiTheme="minorHAnsi"/>
                <w:sz w:val="16"/>
                <w:szCs w:val="16"/>
              </w:rPr>
            </w:pPr>
          </w:p>
          <w:p w14:paraId="53229E2D" w14:textId="178D2C80" w:rsidR="00AF7330" w:rsidRPr="00E00244" w:rsidRDefault="00AF7330" w:rsidP="00AF7330">
            <w:pPr>
              <w:keepNext/>
              <w:rPr>
                <w:rFonts w:asciiTheme="minorHAnsi" w:hAnsiTheme="minorHAnsi"/>
                <w:sz w:val="16"/>
                <w:szCs w:val="16"/>
              </w:rPr>
            </w:pPr>
            <w:r w:rsidRPr="00E00244">
              <w:rPr>
                <w:rFonts w:asciiTheme="minorHAnsi" w:hAnsiTheme="minorHAnsi"/>
                <w:sz w:val="16"/>
                <w:szCs w:val="16"/>
              </w:rPr>
              <w:t>If A0</w:t>
            </w:r>
            <w:r w:rsidR="00D60C31">
              <w:rPr>
                <w:rFonts w:asciiTheme="minorHAnsi" w:hAnsiTheme="minorHAnsi"/>
                <w:sz w:val="16"/>
                <w:szCs w:val="16"/>
              </w:rPr>
              <w:t>7</w:t>
            </w:r>
            <w:r w:rsidRPr="00E00244">
              <w:rPr>
                <w:rFonts w:asciiTheme="minorHAnsi" w:hAnsiTheme="minorHAnsi"/>
                <w:sz w:val="16"/>
                <w:szCs w:val="16"/>
              </w:rPr>
              <w:t xml:space="preserve"> =  ZonallyControlled Then</w:t>
            </w:r>
          </w:p>
          <w:p w14:paraId="721B1509" w14:textId="1DF0ED90" w:rsidR="00AF7330" w:rsidRDefault="00AF7330" w:rsidP="00AF7330">
            <w:pPr>
              <w:keepNext/>
              <w:rPr>
                <w:rFonts w:asciiTheme="minorHAnsi" w:hAnsiTheme="minorHAnsi"/>
                <w:sz w:val="16"/>
                <w:szCs w:val="16"/>
              </w:rPr>
            </w:pPr>
            <w:r w:rsidRPr="00E00244">
              <w:rPr>
                <w:rFonts w:asciiTheme="minorHAnsi" w:hAnsiTheme="minorHAnsi"/>
                <w:sz w:val="16"/>
                <w:szCs w:val="16"/>
              </w:rPr>
              <w:t>If A0</w:t>
            </w:r>
            <w:r w:rsidR="00D60C31">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140301AB" w14:textId="3ED67698" w:rsidR="00AF7330" w:rsidRDefault="00AF7330" w:rsidP="00AF7330">
            <w:pPr>
              <w:keepNext/>
              <w:ind w:left="646"/>
              <w:rPr>
                <w:rFonts w:asciiTheme="minorHAnsi" w:hAnsiTheme="minorHAnsi"/>
                <w:sz w:val="16"/>
                <w:szCs w:val="16"/>
              </w:rPr>
            </w:pPr>
            <w:r>
              <w:rPr>
                <w:rFonts w:asciiTheme="minorHAnsi" w:hAnsiTheme="minorHAnsi"/>
                <w:sz w:val="16"/>
                <w:szCs w:val="16"/>
              </w:rPr>
              <w:t>if A1</w:t>
            </w:r>
            <w:r w:rsidR="00D60C31">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5263B94A" w14:textId="77777777" w:rsidR="00AF7330" w:rsidRPr="00E00244" w:rsidRDefault="00AF7330" w:rsidP="00AF7330">
            <w:pPr>
              <w:keepNext/>
              <w:ind w:left="646"/>
              <w:rPr>
                <w:rFonts w:asciiTheme="minorHAnsi" w:hAnsiTheme="minorHAnsi"/>
                <w:sz w:val="16"/>
                <w:szCs w:val="16"/>
              </w:rPr>
            </w:pPr>
            <w:r>
              <w:rPr>
                <w:rFonts w:asciiTheme="minorHAnsi" w:hAnsiTheme="minorHAnsi"/>
                <w:sz w:val="16"/>
                <w:szCs w:val="16"/>
              </w:rPr>
              <w:t>Else use variant MCH-23b;</w:t>
            </w:r>
          </w:p>
          <w:p w14:paraId="56C82040" w14:textId="4490716C" w:rsidR="00AF7330" w:rsidRDefault="00AF7330" w:rsidP="00AF7330">
            <w:pPr>
              <w:keepNext/>
              <w:rPr>
                <w:rFonts w:asciiTheme="minorHAnsi" w:hAnsiTheme="minorHAnsi"/>
                <w:sz w:val="16"/>
                <w:szCs w:val="16"/>
              </w:rPr>
            </w:pPr>
            <w:r w:rsidRPr="00E00244">
              <w:rPr>
                <w:rFonts w:asciiTheme="minorHAnsi" w:hAnsiTheme="minorHAnsi"/>
                <w:sz w:val="16"/>
                <w:szCs w:val="16"/>
              </w:rPr>
              <w:t>ElseIf A0</w:t>
            </w:r>
            <w:r w:rsidR="00D60C31">
              <w:rPr>
                <w:rFonts w:asciiTheme="minorHAnsi" w:hAnsiTheme="minorHAnsi"/>
                <w:sz w:val="16"/>
                <w:szCs w:val="16"/>
              </w:rPr>
              <w:t>6</w:t>
            </w:r>
            <w:r w:rsidRPr="00E00244">
              <w:rPr>
                <w:rFonts w:asciiTheme="minorHAnsi" w:hAnsiTheme="minorHAnsi"/>
                <w:sz w:val="16"/>
                <w:szCs w:val="16"/>
              </w:rPr>
              <w:t xml:space="preserve"> = MultiSpeed</w:t>
            </w:r>
            <w:r>
              <w:rPr>
                <w:rFonts w:asciiTheme="minorHAnsi" w:hAnsiTheme="minorHAnsi"/>
                <w:sz w:val="16"/>
                <w:szCs w:val="16"/>
              </w:rPr>
              <w:t xml:space="preserve"> then</w:t>
            </w:r>
            <w:r w:rsidRPr="00E00244">
              <w:rPr>
                <w:rFonts w:asciiTheme="minorHAnsi" w:hAnsiTheme="minorHAnsi"/>
                <w:sz w:val="16"/>
                <w:szCs w:val="16"/>
              </w:rPr>
              <w:t xml:space="preserve"> </w:t>
            </w:r>
          </w:p>
          <w:p w14:paraId="568A2552" w14:textId="745C0BA8" w:rsidR="00AF7330" w:rsidRDefault="00AF7330" w:rsidP="00AF7330">
            <w:pPr>
              <w:keepNext/>
              <w:ind w:left="646"/>
              <w:rPr>
                <w:rFonts w:asciiTheme="minorHAnsi" w:hAnsiTheme="minorHAnsi"/>
                <w:sz w:val="16"/>
                <w:szCs w:val="16"/>
              </w:rPr>
            </w:pPr>
            <w:r>
              <w:rPr>
                <w:rFonts w:asciiTheme="minorHAnsi" w:hAnsiTheme="minorHAnsi"/>
                <w:sz w:val="16"/>
                <w:szCs w:val="16"/>
              </w:rPr>
              <w:t>if A1</w:t>
            </w:r>
            <w:r w:rsidR="00D60C31">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0CC68E1D" w14:textId="77777777" w:rsidR="00AF7330" w:rsidRDefault="00AF7330" w:rsidP="00AF7330">
            <w:pPr>
              <w:keepNext/>
              <w:ind w:left="646"/>
              <w:rPr>
                <w:rFonts w:asciiTheme="minorHAnsi" w:hAnsiTheme="minorHAnsi"/>
                <w:sz w:val="16"/>
                <w:szCs w:val="16"/>
              </w:rPr>
            </w:pPr>
            <w:r>
              <w:rPr>
                <w:rFonts w:asciiTheme="minorHAnsi" w:hAnsiTheme="minorHAnsi"/>
                <w:sz w:val="16"/>
                <w:szCs w:val="16"/>
              </w:rPr>
              <w:t>Else use variant MCH-23a;</w:t>
            </w:r>
          </w:p>
          <w:p w14:paraId="3846A16A" w14:textId="77777777" w:rsidR="00AF7330" w:rsidRPr="00E00244" w:rsidRDefault="00AF7330" w:rsidP="00AF7330">
            <w:pPr>
              <w:keepNext/>
              <w:ind w:left="646"/>
              <w:rPr>
                <w:rFonts w:asciiTheme="minorHAnsi" w:hAnsiTheme="minorHAnsi"/>
                <w:sz w:val="16"/>
                <w:szCs w:val="16"/>
              </w:rPr>
            </w:pPr>
          </w:p>
          <w:p w14:paraId="08AB1FCD" w14:textId="0A381A8E" w:rsidR="00AF7330" w:rsidRPr="00E00244" w:rsidRDefault="00AF7330" w:rsidP="00AF7330">
            <w:pPr>
              <w:keepNext/>
              <w:rPr>
                <w:rFonts w:asciiTheme="minorHAnsi" w:hAnsiTheme="minorHAnsi"/>
                <w:sz w:val="16"/>
                <w:szCs w:val="16"/>
              </w:rPr>
            </w:pPr>
            <w:r w:rsidRPr="00E00244">
              <w:rPr>
                <w:rFonts w:asciiTheme="minorHAnsi" w:hAnsiTheme="minorHAnsi"/>
                <w:sz w:val="16"/>
                <w:szCs w:val="16"/>
              </w:rPr>
              <w:t>ElseIf A0</w:t>
            </w:r>
            <w:r w:rsidR="00D60C31">
              <w:rPr>
                <w:rFonts w:asciiTheme="minorHAnsi" w:hAnsiTheme="minorHAnsi"/>
                <w:sz w:val="16"/>
                <w:szCs w:val="16"/>
              </w:rPr>
              <w:t>7</w:t>
            </w:r>
            <w:r w:rsidRPr="00E00244">
              <w:rPr>
                <w:rFonts w:asciiTheme="minorHAnsi" w:hAnsiTheme="minorHAnsi"/>
                <w:sz w:val="16"/>
                <w:szCs w:val="16"/>
              </w:rPr>
              <w:t xml:space="preserve"> = NotZonal Then</w:t>
            </w:r>
          </w:p>
          <w:p w14:paraId="27EFA91B" w14:textId="153572D0" w:rsidR="00AF7330" w:rsidRPr="00E00244" w:rsidRDefault="00AF7330" w:rsidP="00AF7330">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D60C31">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D60C31">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sidR="00B237DF">
              <w:rPr>
                <w:rFonts w:asciiTheme="minorHAnsi" w:hAnsiTheme="minorHAnsi"/>
                <w:sz w:val="16"/>
                <w:szCs w:val="16"/>
              </w:rPr>
              <w:t>;</w:t>
            </w:r>
          </w:p>
          <w:p w14:paraId="30373C0A" w14:textId="3E8254CD" w:rsidR="00AF7330" w:rsidRDefault="00AF7330" w:rsidP="00AF7330">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A0</w:t>
            </w:r>
            <w:r w:rsidR="00D60C31">
              <w:rPr>
                <w:rFonts w:asciiTheme="minorHAnsi" w:hAnsiTheme="minorHAnsi"/>
                <w:sz w:val="16"/>
                <w:szCs w:val="16"/>
              </w:rPr>
              <w:t>4</w:t>
            </w:r>
            <w:r w:rsidRPr="00E00244">
              <w:rPr>
                <w:rFonts w:asciiTheme="minorHAnsi" w:hAnsiTheme="minorHAnsi"/>
                <w:sz w:val="16"/>
                <w:szCs w:val="16"/>
              </w:rPr>
              <w:t xml:space="preserve"> = New or Replacement </w:t>
            </w:r>
            <w:r>
              <w:rPr>
                <w:rFonts w:asciiTheme="minorHAnsi" w:hAnsiTheme="minorHAnsi"/>
                <w:sz w:val="16"/>
                <w:szCs w:val="16"/>
              </w:rPr>
              <w:t>then</w:t>
            </w:r>
          </w:p>
          <w:p w14:paraId="52070D32" w14:textId="28FC2201" w:rsidR="00AF7330" w:rsidRDefault="00AF7330" w:rsidP="00AF7330">
            <w:pPr>
              <w:keepNext/>
              <w:ind w:left="646"/>
              <w:rPr>
                <w:rFonts w:asciiTheme="minorHAnsi" w:hAnsiTheme="minorHAnsi"/>
                <w:sz w:val="16"/>
                <w:szCs w:val="16"/>
              </w:rPr>
            </w:pPr>
            <w:r>
              <w:rPr>
                <w:rFonts w:asciiTheme="minorHAnsi" w:hAnsiTheme="minorHAnsi"/>
                <w:sz w:val="16"/>
                <w:szCs w:val="16"/>
              </w:rPr>
              <w:t>if A1</w:t>
            </w:r>
            <w:r w:rsidR="00D60C31">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73920E87" w14:textId="77777777" w:rsidR="00AF7330" w:rsidRDefault="00AF7330" w:rsidP="00AF7330">
            <w:pPr>
              <w:keepNext/>
              <w:ind w:left="646"/>
              <w:rPr>
                <w:rFonts w:asciiTheme="minorHAnsi" w:hAnsiTheme="minorHAnsi"/>
                <w:sz w:val="16"/>
                <w:szCs w:val="16"/>
              </w:rPr>
            </w:pPr>
            <w:r>
              <w:rPr>
                <w:rFonts w:asciiTheme="minorHAnsi" w:hAnsiTheme="minorHAnsi"/>
                <w:sz w:val="16"/>
                <w:szCs w:val="16"/>
              </w:rPr>
              <w:t>Else use variant MCH-23a;</w:t>
            </w:r>
          </w:p>
          <w:p w14:paraId="4544494E" w14:textId="77777777" w:rsidR="00AF7330" w:rsidRDefault="00AF7330" w:rsidP="00AF7330">
            <w:pPr>
              <w:keepNext/>
              <w:ind w:left="646"/>
              <w:rPr>
                <w:rFonts w:asciiTheme="minorHAnsi" w:hAnsiTheme="minorHAnsi"/>
                <w:sz w:val="16"/>
                <w:szCs w:val="16"/>
              </w:rPr>
            </w:pPr>
          </w:p>
          <w:p w14:paraId="67BCFD57" w14:textId="6BB1388F" w:rsidR="00AF7330" w:rsidRDefault="00AF7330" w:rsidP="00AF7330">
            <w:pPr>
              <w:keepNext/>
              <w:rPr>
                <w:rFonts w:ascii="Calibri" w:hAnsi="Calibri"/>
                <w:sz w:val="16"/>
                <w:szCs w:val="16"/>
              </w:rPr>
            </w:pPr>
            <w:r w:rsidRPr="00E00244">
              <w:rPr>
                <w:rFonts w:ascii="Calibri" w:hAnsi="Calibri"/>
                <w:sz w:val="16"/>
                <w:szCs w:val="16"/>
              </w:rPr>
              <w:t>ElseIf A0</w:t>
            </w:r>
            <w:r w:rsidR="00D60C31">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584FE1CC" w14:textId="08D3A8A2" w:rsidR="00AF7330" w:rsidRDefault="00AF7330" w:rsidP="00AF7330">
            <w:pPr>
              <w:keepNext/>
              <w:ind w:left="646"/>
              <w:rPr>
                <w:rFonts w:ascii="Calibri" w:hAnsi="Calibri"/>
                <w:sz w:val="16"/>
                <w:szCs w:val="16"/>
              </w:rPr>
            </w:pPr>
            <w:r w:rsidRPr="00E00244">
              <w:rPr>
                <w:rFonts w:ascii="Calibri" w:hAnsi="Calibri"/>
                <w:sz w:val="16"/>
                <w:szCs w:val="16"/>
              </w:rPr>
              <w:t>if A0</w:t>
            </w:r>
            <w:r w:rsidR="00D60C31">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0B963E3B" w14:textId="7F22D371" w:rsidR="00AF7330" w:rsidRDefault="00AF7330" w:rsidP="00AF7330">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D60C31">
              <w:rPr>
                <w:rFonts w:ascii="Calibri" w:hAnsi="Calibri"/>
                <w:sz w:val="16"/>
                <w:szCs w:val="16"/>
              </w:rPr>
              <w:t>8</w:t>
            </w:r>
            <w:r>
              <w:rPr>
                <w:rFonts w:ascii="Calibri" w:hAnsi="Calibri"/>
                <w:sz w:val="16"/>
                <w:szCs w:val="16"/>
              </w:rPr>
              <w:t xml:space="preserve"> = CFI System or A1</w:t>
            </w:r>
            <w:r w:rsidR="00D60C31">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1DDE1F39" w14:textId="76168C5C" w:rsidR="00AF7330" w:rsidRDefault="00AF7330" w:rsidP="00AF7330">
            <w:pPr>
              <w:keepNext/>
              <w:ind w:left="646"/>
              <w:rPr>
                <w:rFonts w:ascii="Calibri" w:hAnsi="Calibri"/>
                <w:sz w:val="16"/>
                <w:szCs w:val="16"/>
              </w:rPr>
            </w:pPr>
            <w:r>
              <w:rPr>
                <w:rFonts w:ascii="Calibri" w:hAnsi="Calibri"/>
                <w:sz w:val="16"/>
                <w:szCs w:val="16"/>
              </w:rPr>
              <w:t>if A1</w:t>
            </w:r>
            <w:r w:rsidR="00D60C31">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6D60939D" w14:textId="77777777" w:rsidR="00AF7330" w:rsidRPr="00E00244" w:rsidRDefault="00AF7330" w:rsidP="00AF7330">
            <w:pPr>
              <w:keepNext/>
              <w:ind w:left="646"/>
              <w:rPr>
                <w:rFonts w:ascii="Calibri" w:hAnsi="Calibri"/>
                <w:sz w:val="16"/>
                <w:szCs w:val="16"/>
              </w:rPr>
            </w:pPr>
            <w:r>
              <w:rPr>
                <w:rFonts w:ascii="Calibri" w:hAnsi="Calibri"/>
                <w:sz w:val="16"/>
                <w:szCs w:val="16"/>
              </w:rPr>
              <w:t>Else use variant MCH-23-a</w:t>
            </w:r>
          </w:p>
          <w:p w14:paraId="2D0BD9EF" w14:textId="77777777" w:rsidR="00AF7330" w:rsidRDefault="00AF7330" w:rsidP="00AF7330">
            <w:pPr>
              <w:keepNext/>
              <w:ind w:left="1006"/>
              <w:rPr>
                <w:rFonts w:asciiTheme="minorHAnsi" w:hAnsiTheme="minorHAnsi"/>
                <w:sz w:val="16"/>
                <w:szCs w:val="16"/>
              </w:rPr>
            </w:pPr>
            <w:r w:rsidRPr="00E00244">
              <w:rPr>
                <w:rFonts w:asciiTheme="minorHAnsi" w:hAnsiTheme="minorHAnsi"/>
                <w:sz w:val="16"/>
                <w:szCs w:val="16"/>
              </w:rPr>
              <w:t>End</w:t>
            </w:r>
          </w:p>
          <w:p w14:paraId="1933EADB" w14:textId="685CAF77" w:rsidR="00AF7330" w:rsidRDefault="00AF7330" w:rsidP="00AF7330">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1933EADD" w14:textId="5F8F9075" w:rsidR="00851FF0" w:rsidRDefault="00851FF0" w:rsidP="00693010">
      <w:pPr>
        <w:rPr>
          <w:rFonts w:ascii="Calibri" w:hAnsi="Calibri"/>
          <w:szCs w:val="18"/>
        </w:rPr>
      </w:pPr>
    </w:p>
    <w:p w14:paraId="21A5B079" w14:textId="77777777" w:rsidR="00851FF0" w:rsidRDefault="00851FF0">
      <w:pPr>
        <w:rPr>
          <w:rFonts w:ascii="Calibri" w:hAnsi="Calibri"/>
          <w:szCs w:val="18"/>
        </w:rPr>
      </w:pPr>
      <w:r>
        <w:rPr>
          <w:rFonts w:ascii="Calibri" w:hAnsi="Calibri"/>
          <w:szCs w:val="18"/>
        </w:rPr>
        <w:br w:type="page"/>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1868E8" w:rsidRPr="00D83E48" w14:paraId="1933EAE1" w14:textId="77777777" w:rsidTr="002E17DB">
        <w:trPr>
          <w:trHeight w:val="144"/>
        </w:trPr>
        <w:tc>
          <w:tcPr>
            <w:tcW w:w="5000" w:type="pct"/>
            <w:vAlign w:val="center"/>
          </w:tcPr>
          <w:p w14:paraId="1933EAE0" w14:textId="19FAF85F" w:rsidR="006B530D" w:rsidRDefault="001868E8" w:rsidP="002E17DB">
            <w:pPr>
              <w:rPr>
                <w:rFonts w:ascii="Calibri" w:hAnsi="Calibri"/>
                <w:b/>
              </w:rPr>
            </w:pPr>
            <w:r>
              <w:rPr>
                <w:rFonts w:ascii="Calibri" w:hAnsi="Calibri"/>
                <w:b/>
              </w:rPr>
              <w:t>MCH-23</w:t>
            </w:r>
            <w:r w:rsidR="00EE0068">
              <w:rPr>
                <w:rFonts w:ascii="Calibri" w:hAnsi="Calibri"/>
                <w:b/>
              </w:rPr>
              <w:t>F</w:t>
            </w:r>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 </w:t>
            </w:r>
            <w:r w:rsidR="00EE0068">
              <w:rPr>
                <w:rFonts w:ascii="Calibri" w:hAnsi="Calibri"/>
                <w:b/>
              </w:rPr>
              <w:t>with Central Fan Ventilation Cooling</w:t>
            </w:r>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5"/>
        <w:gridCol w:w="4954"/>
        <w:gridCol w:w="5604"/>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E32A1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E32A17" w:rsidRPr="005F1C88" w:rsidRDefault="00E32A17" w:rsidP="00E32A1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E32A17" w:rsidRPr="002E17DB" w:rsidRDefault="00E32A17" w:rsidP="00E32A1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217A2357" w14:textId="77777777" w:rsidR="00E32A17" w:rsidRPr="00966F61" w:rsidRDefault="00E32A17" w:rsidP="00E32A1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65AA7C79" w14:textId="53ED5EB6" w:rsidR="00E32A17" w:rsidRDefault="00E32A17" w:rsidP="00E32A17">
            <w:pPr>
              <w:keepNext/>
              <w:rPr>
                <w:rFonts w:asciiTheme="minorHAnsi" w:hAnsiTheme="minorHAnsi"/>
                <w:sz w:val="18"/>
                <w:szCs w:val="18"/>
              </w:rPr>
            </w:pPr>
            <w:r>
              <w:rPr>
                <w:rFonts w:asciiTheme="minorHAnsi" w:hAnsiTheme="minorHAnsi"/>
                <w:sz w:val="18"/>
                <w:szCs w:val="18"/>
              </w:rPr>
              <w:t>If MCH-01 – ResidentialCoolingSystemType = Small Duct High Velocity</w:t>
            </w:r>
            <w:r w:rsidR="00AF7330">
              <w:rPr>
                <w:rFonts w:asciiTheme="minorHAnsi" w:hAnsiTheme="minorHAnsi"/>
                <w:sz w:val="18"/>
                <w:szCs w:val="18"/>
              </w:rPr>
              <w:t xml:space="preserve"> AC or Small Duct High Velocity HP</w:t>
            </w:r>
            <w:r>
              <w:rPr>
                <w:rFonts w:asciiTheme="minorHAnsi" w:hAnsiTheme="minorHAnsi"/>
                <w:sz w:val="18"/>
                <w:szCs w:val="18"/>
              </w:rPr>
              <w:t>, then value = 250</w:t>
            </w:r>
          </w:p>
          <w:p w14:paraId="58760CD1" w14:textId="77777777" w:rsidR="00E32A17" w:rsidRDefault="00E32A17" w:rsidP="00E32A17">
            <w:pPr>
              <w:keepNext/>
              <w:rPr>
                <w:rFonts w:asciiTheme="minorHAnsi" w:hAnsiTheme="minorHAnsi"/>
                <w:sz w:val="18"/>
                <w:szCs w:val="18"/>
              </w:rPr>
            </w:pPr>
          </w:p>
          <w:p w14:paraId="43D6861E" w14:textId="4C170464" w:rsidR="00E32A17" w:rsidRDefault="00E32A17" w:rsidP="00E32A17">
            <w:pPr>
              <w:keepNext/>
              <w:rPr>
                <w:rFonts w:asciiTheme="minorHAnsi" w:hAnsiTheme="minorHAnsi"/>
                <w:sz w:val="18"/>
                <w:szCs w:val="18"/>
              </w:rPr>
            </w:pPr>
            <w:r>
              <w:rPr>
                <w:rFonts w:asciiTheme="minorHAnsi" w:hAnsiTheme="minorHAnsi"/>
                <w:sz w:val="18"/>
                <w:szCs w:val="18"/>
              </w:rPr>
              <w:t>Elseif, A0</w:t>
            </w:r>
            <w:r w:rsidR="00D60C31">
              <w:rPr>
                <w:rFonts w:asciiTheme="minorHAnsi" w:hAnsiTheme="minorHAnsi"/>
                <w:sz w:val="18"/>
                <w:szCs w:val="18"/>
              </w:rPr>
              <w:t>4</w:t>
            </w:r>
            <w:r>
              <w:rPr>
                <w:rFonts w:asciiTheme="minorHAnsi" w:hAnsiTheme="minorHAnsi"/>
                <w:sz w:val="18"/>
                <w:szCs w:val="18"/>
              </w:rPr>
              <w:t xml:space="preserve"> = Alteration, then value = 300;</w:t>
            </w:r>
          </w:p>
          <w:p w14:paraId="17E3FEB9" w14:textId="77777777" w:rsidR="00E32A17" w:rsidRDefault="00E32A17" w:rsidP="00E32A17">
            <w:pPr>
              <w:keepNext/>
              <w:rPr>
                <w:rFonts w:asciiTheme="minorHAnsi" w:hAnsiTheme="minorHAnsi"/>
                <w:sz w:val="18"/>
                <w:szCs w:val="18"/>
              </w:rPr>
            </w:pPr>
          </w:p>
          <w:p w14:paraId="20AFC02C" w14:textId="606DD80E" w:rsidR="00E32A17" w:rsidRDefault="00E32A17" w:rsidP="00E32A17">
            <w:pPr>
              <w:keepNext/>
              <w:rPr>
                <w:rFonts w:asciiTheme="minorHAnsi" w:hAnsiTheme="minorHAnsi"/>
                <w:sz w:val="18"/>
                <w:szCs w:val="18"/>
              </w:rPr>
            </w:pPr>
            <w:r>
              <w:rPr>
                <w:rFonts w:asciiTheme="minorHAnsi" w:hAnsiTheme="minorHAnsi"/>
                <w:sz w:val="18"/>
                <w:szCs w:val="18"/>
              </w:rPr>
              <w:t>Elseif parent is MCH-01a, and B1</w:t>
            </w:r>
            <w:ins w:id="88" w:author="Wichert, RJ@Energy" w:date="2019-04-17T17:36:00Z">
              <w:r w:rsidR="00C50B87">
                <w:rPr>
                  <w:rFonts w:asciiTheme="minorHAnsi" w:hAnsiTheme="minorHAnsi"/>
                  <w:sz w:val="18"/>
                  <w:szCs w:val="18"/>
                </w:rPr>
                <w:t>0</w:t>
              </w:r>
            </w:ins>
            <w:del w:id="89" w:author="Wichert, RJ@Energy" w:date="2019-04-17T17:36:00Z">
              <w:r w:rsidDel="00C50B87">
                <w:rPr>
                  <w:rFonts w:asciiTheme="minorHAnsi" w:hAnsiTheme="minorHAnsi"/>
                  <w:sz w:val="18"/>
                  <w:szCs w:val="18"/>
                </w:rPr>
                <w:delText>1</w:delText>
              </w:r>
            </w:del>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116C1DF8" w14:textId="77777777" w:rsidR="00E32A17" w:rsidRDefault="00E32A17" w:rsidP="00E32A17">
            <w:pPr>
              <w:keepNext/>
              <w:rPr>
                <w:rFonts w:asciiTheme="minorHAnsi" w:hAnsiTheme="minorHAnsi"/>
                <w:sz w:val="18"/>
                <w:szCs w:val="18"/>
              </w:rPr>
            </w:pPr>
          </w:p>
          <w:p w14:paraId="7BC67F98" w14:textId="77777777" w:rsidR="00E32A17" w:rsidRDefault="00E32A17" w:rsidP="00E32A1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0919D585" w14:textId="77777777" w:rsidR="00E32A17" w:rsidRDefault="00E32A17" w:rsidP="00E32A17">
            <w:pPr>
              <w:keepNext/>
              <w:rPr>
                <w:rFonts w:asciiTheme="minorHAnsi" w:hAnsiTheme="minorHAnsi"/>
                <w:sz w:val="18"/>
                <w:szCs w:val="18"/>
              </w:rPr>
            </w:pPr>
          </w:p>
          <w:p w14:paraId="1933EAEC" w14:textId="4DB098B9" w:rsidR="00E32A17" w:rsidRPr="002E17DB" w:rsidRDefault="00E32A17" w:rsidP="00E32A17">
            <w:pPr>
              <w:keepNext/>
              <w:rPr>
                <w:rFonts w:asciiTheme="minorHAnsi" w:hAnsiTheme="minorHAnsi"/>
                <w:sz w:val="18"/>
                <w:szCs w:val="18"/>
              </w:rPr>
            </w:pPr>
            <w:r>
              <w:rPr>
                <w:rFonts w:asciiTheme="minorHAnsi" w:hAnsiTheme="minorHAnsi"/>
                <w:sz w:val="18"/>
                <w:szCs w:val="18"/>
              </w:rPr>
              <w:t>Else value = 350&gt;&gt;</w:t>
            </w:r>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0ADFCD5F"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r w:rsidR="00D60C31">
              <w:rPr>
                <w:rFonts w:asciiTheme="minorHAnsi" w:hAnsiTheme="minorHAnsi"/>
                <w:sz w:val="18"/>
                <w:szCs w:val="18"/>
              </w:rPr>
              <w:t>5</w:t>
            </w:r>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input numeric value: xxxx&gt;&gt;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68"/>
        <w:gridCol w:w="7"/>
        <w:gridCol w:w="2304"/>
        <w:gridCol w:w="2646"/>
        <w:gridCol w:w="2853"/>
        <w:gridCol w:w="2747"/>
      </w:tblGrid>
      <w:tr w:rsidR="001868E8" w:rsidRPr="00D83E48" w14:paraId="1933EAFE" w14:textId="77777777" w:rsidTr="00303198">
        <w:trPr>
          <w:trHeight w:val="144"/>
        </w:trPr>
        <w:tc>
          <w:tcPr>
            <w:tcW w:w="5000" w:type="pct"/>
            <w:gridSpan w:val="6"/>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4F6848">
        <w:tblPrEx>
          <w:tblCellMar>
            <w:top w:w="0" w:type="dxa"/>
            <w:left w:w="108" w:type="dxa"/>
            <w:bottom w:w="0" w:type="dxa"/>
            <w:right w:w="108" w:type="dxa"/>
          </w:tblCellMar>
        </w:tblPrEx>
        <w:trPr>
          <w:cantSplit/>
          <w:trHeight w:val="144"/>
        </w:trPr>
        <w:tc>
          <w:tcPr>
            <w:tcW w:w="215" w:type="pct"/>
            <w:gridSpan w:val="2"/>
            <w:vAlign w:val="center"/>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4F6848">
        <w:tblPrEx>
          <w:tblCellMar>
            <w:top w:w="0" w:type="dxa"/>
            <w:left w:w="108" w:type="dxa"/>
            <w:bottom w:w="0" w:type="dxa"/>
            <w:right w:w="108" w:type="dxa"/>
          </w:tblCellMar>
        </w:tblPrEx>
        <w:trPr>
          <w:cantSplit/>
          <w:trHeight w:val="144"/>
        </w:trPr>
        <w:tc>
          <w:tcPr>
            <w:tcW w:w="215" w:type="pct"/>
            <w:gridSpan w:val="2"/>
            <w:vAlign w:val="center"/>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
          <w:p w14:paraId="71D34998" w14:textId="77777777" w:rsidR="00235FD7" w:rsidRPr="00966F61" w:rsidRDefault="00235FD7" w:rsidP="00235FD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1BB3D49" w14:textId="20604E8F" w:rsidR="00235FD7" w:rsidRDefault="00235FD7" w:rsidP="00235FD7">
            <w:pPr>
              <w:keepNext/>
              <w:rPr>
                <w:rFonts w:asciiTheme="minorHAnsi" w:hAnsiTheme="minorHAnsi"/>
                <w:sz w:val="18"/>
                <w:szCs w:val="18"/>
              </w:rPr>
            </w:pPr>
            <w:r>
              <w:rPr>
                <w:rFonts w:asciiTheme="minorHAnsi" w:hAnsiTheme="minorHAnsi"/>
                <w:sz w:val="18"/>
                <w:szCs w:val="18"/>
              </w:rPr>
              <w:t>If MCH-01 – ResidentialCoolingSystemType = Small Duct High Velocity</w:t>
            </w:r>
            <w:r w:rsidR="00AF7330">
              <w:rPr>
                <w:rFonts w:asciiTheme="minorHAnsi" w:hAnsiTheme="minorHAnsi"/>
                <w:sz w:val="18"/>
                <w:szCs w:val="18"/>
              </w:rPr>
              <w:t xml:space="preserve"> AC or Small Duct High Velocity HP</w:t>
            </w:r>
            <w:r>
              <w:rPr>
                <w:rFonts w:asciiTheme="minorHAnsi" w:hAnsiTheme="minorHAnsi"/>
                <w:sz w:val="18"/>
                <w:szCs w:val="18"/>
              </w:rPr>
              <w:t>, then value = 250</w:t>
            </w:r>
          </w:p>
          <w:p w14:paraId="172AF71C" w14:textId="77777777" w:rsidR="00235FD7" w:rsidRDefault="00235FD7" w:rsidP="00235FD7">
            <w:pPr>
              <w:keepNext/>
              <w:rPr>
                <w:rFonts w:asciiTheme="minorHAnsi" w:hAnsiTheme="minorHAnsi"/>
                <w:sz w:val="18"/>
                <w:szCs w:val="18"/>
              </w:rPr>
            </w:pPr>
          </w:p>
          <w:p w14:paraId="66569BA0" w14:textId="46D67906" w:rsidR="00235FD7" w:rsidRDefault="00235FD7" w:rsidP="00235FD7">
            <w:pPr>
              <w:keepNext/>
              <w:rPr>
                <w:rFonts w:asciiTheme="minorHAnsi" w:hAnsiTheme="minorHAnsi"/>
                <w:sz w:val="18"/>
                <w:szCs w:val="18"/>
              </w:rPr>
            </w:pPr>
            <w:r>
              <w:rPr>
                <w:rFonts w:asciiTheme="minorHAnsi" w:hAnsiTheme="minorHAnsi"/>
                <w:sz w:val="18"/>
                <w:szCs w:val="18"/>
              </w:rPr>
              <w:t>Elseif, A0</w:t>
            </w:r>
            <w:r w:rsidR="00D60C31">
              <w:rPr>
                <w:rFonts w:asciiTheme="minorHAnsi" w:hAnsiTheme="minorHAnsi"/>
                <w:sz w:val="18"/>
                <w:szCs w:val="18"/>
              </w:rPr>
              <w:t>4</w:t>
            </w:r>
            <w:r>
              <w:rPr>
                <w:rFonts w:asciiTheme="minorHAnsi" w:hAnsiTheme="minorHAnsi"/>
                <w:sz w:val="18"/>
                <w:szCs w:val="18"/>
              </w:rPr>
              <w:t xml:space="preserve"> = Alteration, then value = 300;</w:t>
            </w:r>
          </w:p>
          <w:p w14:paraId="239D3AA5" w14:textId="77777777" w:rsidR="00235FD7" w:rsidRDefault="00235FD7" w:rsidP="00235FD7">
            <w:pPr>
              <w:keepNext/>
              <w:rPr>
                <w:rFonts w:asciiTheme="minorHAnsi" w:hAnsiTheme="minorHAnsi"/>
                <w:sz w:val="18"/>
                <w:szCs w:val="18"/>
              </w:rPr>
            </w:pPr>
          </w:p>
          <w:p w14:paraId="61DF8689"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p>
          <w:p w14:paraId="57391142" w14:textId="77777777" w:rsidR="00235FD7" w:rsidRDefault="00235FD7" w:rsidP="00235FD7">
            <w:pPr>
              <w:keepNext/>
              <w:rPr>
                <w:rFonts w:asciiTheme="minorHAnsi" w:hAnsiTheme="minorHAnsi"/>
                <w:sz w:val="18"/>
                <w:szCs w:val="18"/>
              </w:rPr>
            </w:pPr>
          </w:p>
          <w:p w14:paraId="4357E280"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1D9913F5" w14:textId="77777777" w:rsidR="00235FD7" w:rsidRDefault="00235FD7" w:rsidP="00235FD7">
            <w:pPr>
              <w:keepNext/>
              <w:rPr>
                <w:rFonts w:asciiTheme="minorHAnsi" w:hAnsiTheme="minorHAnsi"/>
                <w:sz w:val="18"/>
                <w:szCs w:val="18"/>
              </w:rPr>
            </w:pPr>
          </w:p>
          <w:p w14:paraId="1933EB09" w14:textId="2281BDF3" w:rsidR="00235FD7" w:rsidRPr="00966F61" w:rsidRDefault="00235FD7" w:rsidP="00235FD7">
            <w:pPr>
              <w:keepNext/>
              <w:rPr>
                <w:rFonts w:asciiTheme="minorHAnsi" w:hAnsiTheme="minorHAnsi"/>
                <w:sz w:val="18"/>
                <w:szCs w:val="18"/>
              </w:rPr>
            </w:pPr>
            <w:r>
              <w:rPr>
                <w:rFonts w:asciiTheme="minorHAnsi" w:hAnsiTheme="minorHAnsi"/>
                <w:sz w:val="18"/>
                <w:szCs w:val="18"/>
              </w:rPr>
              <w:t>Else value = 350&gt;&gt;</w:t>
            </w:r>
          </w:p>
        </w:tc>
      </w:tr>
      <w:tr w:rsidR="00ED5A86" w:rsidRPr="00D83E48" w14:paraId="1933EB10" w14:textId="77777777" w:rsidTr="004F6848">
        <w:tblPrEx>
          <w:tblCellMar>
            <w:top w:w="0" w:type="dxa"/>
            <w:left w:w="108" w:type="dxa"/>
            <w:bottom w:w="0" w:type="dxa"/>
            <w:right w:w="108" w:type="dxa"/>
          </w:tblCellMar>
        </w:tblPrEx>
        <w:trPr>
          <w:cantSplit/>
          <w:trHeight w:val="144"/>
        </w:trPr>
        <w:tc>
          <w:tcPr>
            <w:tcW w:w="215" w:type="pct"/>
            <w:gridSpan w:val="2"/>
            <w:vAlign w:val="center"/>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
          <w:p w14:paraId="1933EB0F" w14:textId="6660E8EB"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r w:rsidR="00D60C31">
              <w:rPr>
                <w:rFonts w:asciiTheme="minorHAnsi" w:hAnsiTheme="minorHAnsi"/>
                <w:sz w:val="18"/>
                <w:szCs w:val="18"/>
              </w:rPr>
              <w:t>5</w:t>
            </w:r>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4F6848">
        <w:tblPrEx>
          <w:tblCellMar>
            <w:top w:w="0" w:type="dxa"/>
            <w:left w:w="108" w:type="dxa"/>
            <w:bottom w:w="0" w:type="dxa"/>
            <w:right w:w="108" w:type="dxa"/>
          </w:tblCellMar>
        </w:tblPrEx>
        <w:trPr>
          <w:cantSplit/>
          <w:trHeight w:val="144"/>
        </w:trPr>
        <w:tc>
          <w:tcPr>
            <w:tcW w:w="5000" w:type="pct"/>
            <w:gridSpan w:val="6"/>
            <w:vAlign w:val="center"/>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4F6848">
        <w:tblPrEx>
          <w:tblCellMar>
            <w:top w:w="0" w:type="dxa"/>
            <w:left w:w="108" w:type="dxa"/>
            <w:bottom w:w="0" w:type="dxa"/>
            <w:right w:w="108" w:type="dxa"/>
          </w:tblCellMar>
        </w:tblPrEx>
        <w:trPr>
          <w:cantSplit/>
          <w:trHeight w:val="144"/>
        </w:trPr>
        <w:tc>
          <w:tcPr>
            <w:tcW w:w="1260" w:type="pct"/>
            <w:gridSpan w:val="3"/>
            <w:vAlign w:val="center"/>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4F6848">
        <w:tblPrEx>
          <w:tblCellMar>
            <w:top w:w="0" w:type="dxa"/>
            <w:left w:w="108" w:type="dxa"/>
            <w:bottom w:w="0" w:type="dxa"/>
            <w:right w:w="108" w:type="dxa"/>
          </w:tblCellMar>
        </w:tblPrEx>
        <w:trPr>
          <w:cantSplit/>
          <w:trHeight w:val="144"/>
        </w:trPr>
        <w:tc>
          <w:tcPr>
            <w:tcW w:w="1260" w:type="pct"/>
            <w:gridSpan w:val="3"/>
            <w:vAlign w:val="bottom"/>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4F6848">
        <w:tblPrEx>
          <w:tblCellMar>
            <w:top w:w="0" w:type="dxa"/>
            <w:left w:w="108" w:type="dxa"/>
            <w:bottom w:w="0" w:type="dxa"/>
            <w:right w:w="108" w:type="dxa"/>
          </w:tblCellMar>
        </w:tblPrEx>
        <w:trPr>
          <w:cantSplit/>
          <w:trHeight w:val="144"/>
        </w:trPr>
        <w:tc>
          <w:tcPr>
            <w:tcW w:w="1260" w:type="pct"/>
            <w:gridSpan w:val="3"/>
            <w:vAlign w:val="center"/>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input numeric value: xxxx&gt;&gt;</w:t>
            </w:r>
          </w:p>
        </w:tc>
        <w:tc>
          <w:tcPr>
            <w:tcW w:w="1246" w:type="pct"/>
            <w:vAlign w:val="center"/>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4F6848">
        <w:tblPrEx>
          <w:tblCellMar>
            <w:top w:w="0" w:type="dxa"/>
            <w:left w:w="108" w:type="dxa"/>
            <w:bottom w:w="0" w:type="dxa"/>
            <w:right w:w="108" w:type="dxa"/>
          </w:tblCellMar>
        </w:tblPrEx>
        <w:trPr>
          <w:cantSplit/>
          <w:trHeight w:val="144"/>
        </w:trPr>
        <w:tc>
          <w:tcPr>
            <w:tcW w:w="1260" w:type="pct"/>
            <w:gridSpan w:val="3"/>
            <w:vAlign w:val="center"/>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4F6848">
        <w:tblPrEx>
          <w:tblCellMar>
            <w:top w:w="0" w:type="dxa"/>
            <w:left w:w="115" w:type="dxa"/>
            <w:bottom w:w="0" w:type="dxa"/>
            <w:right w:w="115" w:type="dxa"/>
          </w:tblCellMar>
        </w:tblPrEx>
        <w:trPr>
          <w:cantSplit/>
          <w:trHeight w:val="144"/>
        </w:trPr>
        <w:tc>
          <w:tcPr>
            <w:tcW w:w="215" w:type="pct"/>
            <w:gridSpan w:val="2"/>
            <w:vAlign w:val="center"/>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r w:rsidR="00C459A4" w:rsidRPr="00966F61" w14:paraId="55C313B1" w14:textId="77777777" w:rsidTr="00303198">
        <w:trPr>
          <w:trHeight w:val="144"/>
        </w:trPr>
        <w:tc>
          <w:tcPr>
            <w:tcW w:w="5000" w:type="pct"/>
            <w:gridSpan w:val="6"/>
          </w:tcPr>
          <w:p w14:paraId="54A384C1" w14:textId="37F618C3" w:rsidR="00C459A4" w:rsidRPr="00966F61" w:rsidRDefault="007F0E08" w:rsidP="00EE0068">
            <w:pPr>
              <w:keepNext/>
              <w:rPr>
                <w:rFonts w:asciiTheme="minorHAnsi" w:hAnsiTheme="minorHAnsi"/>
                <w:b/>
                <w:sz w:val="18"/>
                <w:szCs w:val="18"/>
              </w:rPr>
            </w:pPr>
            <w:r>
              <w:rPr>
                <w:rFonts w:asciiTheme="minorHAnsi" w:hAnsiTheme="minorHAnsi"/>
                <w:b/>
                <w:sz w:val="18"/>
                <w:szCs w:val="18"/>
              </w:rPr>
              <w:t>F</w:t>
            </w:r>
            <w:r w:rsidR="00C459A4" w:rsidRPr="00966F61">
              <w:rPr>
                <w:rFonts w:asciiTheme="minorHAnsi" w:hAnsiTheme="minorHAnsi"/>
                <w:b/>
                <w:sz w:val="18"/>
                <w:szCs w:val="18"/>
              </w:rPr>
              <w:t xml:space="preserve">. </w:t>
            </w:r>
            <w:r w:rsidR="00C459A4">
              <w:rPr>
                <w:rFonts w:asciiTheme="minorHAnsi" w:hAnsiTheme="minorHAnsi"/>
                <w:b/>
                <w:sz w:val="18"/>
                <w:szCs w:val="18"/>
              </w:rPr>
              <w:t>Central Fan Ventilation Cooling System</w:t>
            </w:r>
            <w:r w:rsidR="00C459A4" w:rsidRPr="00966F61">
              <w:rPr>
                <w:rFonts w:asciiTheme="minorHAnsi" w:hAnsiTheme="minorHAnsi"/>
                <w:b/>
                <w:sz w:val="18"/>
                <w:szCs w:val="18"/>
              </w:rPr>
              <w:t xml:space="preserve"> Airflow Rate Measurement</w:t>
            </w:r>
          </w:p>
          <w:p w14:paraId="2028BC0D" w14:textId="77777777" w:rsidR="00C459A4" w:rsidRPr="00966F61" w:rsidRDefault="00C459A4" w:rsidP="00EE0068">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1D504E" w:rsidRPr="00966F61" w14:paraId="68EC7565" w14:textId="77777777" w:rsidTr="004F6848">
        <w:tblPrEx>
          <w:tblCellMar>
            <w:top w:w="0" w:type="dxa"/>
            <w:left w:w="108" w:type="dxa"/>
            <w:bottom w:w="0" w:type="dxa"/>
            <w:right w:w="108" w:type="dxa"/>
          </w:tblCellMar>
        </w:tblPrEx>
        <w:trPr>
          <w:cantSplit/>
          <w:trHeight w:val="144"/>
        </w:trPr>
        <w:tc>
          <w:tcPr>
            <w:tcW w:w="212" w:type="pct"/>
            <w:vAlign w:val="center"/>
          </w:tcPr>
          <w:p w14:paraId="37D74664" w14:textId="77777777" w:rsidR="001D504E" w:rsidRPr="00966F61" w:rsidRDefault="001D504E" w:rsidP="001D504E">
            <w:pPr>
              <w:keepNext/>
              <w:jc w:val="center"/>
              <w:rPr>
                <w:rFonts w:asciiTheme="minorHAnsi" w:hAnsiTheme="minorHAnsi"/>
                <w:sz w:val="18"/>
                <w:szCs w:val="18"/>
              </w:rPr>
            </w:pPr>
            <w:r w:rsidRPr="00966F61">
              <w:rPr>
                <w:rFonts w:asciiTheme="minorHAnsi" w:hAnsiTheme="minorHAnsi"/>
                <w:sz w:val="18"/>
                <w:szCs w:val="18"/>
              </w:rPr>
              <w:t>01</w:t>
            </w:r>
          </w:p>
        </w:tc>
        <w:tc>
          <w:tcPr>
            <w:tcW w:w="2248" w:type="pct"/>
            <w:gridSpan w:val="3"/>
            <w:vAlign w:val="center"/>
          </w:tcPr>
          <w:p w14:paraId="58B4430B" w14:textId="343D651F" w:rsidR="001D504E" w:rsidRPr="00966F61" w:rsidRDefault="001D504E" w:rsidP="0032082B">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0" w:type="pct"/>
            <w:gridSpan w:val="2"/>
            <w:vAlign w:val="center"/>
          </w:tcPr>
          <w:p w14:paraId="1C54DDD7" w14:textId="77777777" w:rsidR="001D504E" w:rsidRPr="00966F61" w:rsidRDefault="001D504E" w:rsidP="001D504E">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4EA69D46" w14:textId="7ECF5193" w:rsidR="001D504E" w:rsidRPr="00966F61" w:rsidRDefault="001D504E" w:rsidP="001D504E">
            <w:pPr>
              <w:keepNext/>
              <w:rPr>
                <w:rFonts w:asciiTheme="minorHAnsi" w:hAnsiTheme="minorHAnsi"/>
                <w:sz w:val="18"/>
                <w:szCs w:val="18"/>
              </w:rPr>
            </w:pPr>
            <w:r>
              <w:rPr>
                <w:rFonts w:asciiTheme="minorHAnsi" w:hAnsiTheme="minorHAnsi"/>
                <w:sz w:val="18"/>
                <w:szCs w:val="18"/>
              </w:rPr>
              <w:t xml:space="preserve"> Reference MCH-01 C11, Central Fan Ventilation Cooling Airflow&gt;&gt;</w:t>
            </w:r>
          </w:p>
        </w:tc>
      </w:tr>
      <w:tr w:rsidR="00C459A4" w:rsidRPr="00966F61" w14:paraId="5457E816" w14:textId="77777777" w:rsidTr="004F6848">
        <w:tblPrEx>
          <w:tblCellMar>
            <w:top w:w="0" w:type="dxa"/>
            <w:left w:w="108" w:type="dxa"/>
            <w:bottom w:w="0" w:type="dxa"/>
            <w:right w:w="108" w:type="dxa"/>
          </w:tblCellMar>
        </w:tblPrEx>
        <w:trPr>
          <w:cantSplit/>
          <w:trHeight w:val="144"/>
        </w:trPr>
        <w:tc>
          <w:tcPr>
            <w:tcW w:w="212" w:type="pct"/>
            <w:vAlign w:val="center"/>
          </w:tcPr>
          <w:p w14:paraId="5260A444" w14:textId="77777777" w:rsidR="00C459A4" w:rsidRPr="00966F61" w:rsidRDefault="00C459A4" w:rsidP="00EE0068">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8" w:type="pct"/>
            <w:gridSpan w:val="3"/>
            <w:vAlign w:val="center"/>
          </w:tcPr>
          <w:p w14:paraId="608AB937" w14:textId="77777777" w:rsidR="00C459A4" w:rsidRPr="00966F61" w:rsidRDefault="00C459A4" w:rsidP="00EE0068">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0" w:type="pct"/>
            <w:gridSpan w:val="2"/>
            <w:vAlign w:val="center"/>
          </w:tcPr>
          <w:p w14:paraId="44F05E21" w14:textId="77777777" w:rsidR="00C459A4" w:rsidRPr="00966F61" w:rsidRDefault="00C459A4" w:rsidP="00EE0068">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1D504E" w:rsidRPr="00966F61" w14:paraId="053FAACF" w14:textId="77777777" w:rsidTr="004F6848">
        <w:tblPrEx>
          <w:tblCellMar>
            <w:top w:w="0" w:type="dxa"/>
            <w:left w:w="108" w:type="dxa"/>
            <w:bottom w:w="0" w:type="dxa"/>
            <w:right w:w="108" w:type="dxa"/>
          </w:tblCellMar>
        </w:tblPrEx>
        <w:trPr>
          <w:cantSplit/>
          <w:trHeight w:val="144"/>
        </w:trPr>
        <w:tc>
          <w:tcPr>
            <w:tcW w:w="212" w:type="pct"/>
            <w:vAlign w:val="center"/>
          </w:tcPr>
          <w:p w14:paraId="4B6F7480" w14:textId="77777777" w:rsidR="001D504E" w:rsidRPr="00966F61" w:rsidRDefault="001D504E" w:rsidP="001D504E">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8" w:type="pct"/>
            <w:gridSpan w:val="3"/>
            <w:vAlign w:val="center"/>
          </w:tcPr>
          <w:p w14:paraId="0DD52A8B" w14:textId="77777777" w:rsidR="001D504E" w:rsidRPr="00966F61" w:rsidRDefault="001D504E" w:rsidP="001D504E">
            <w:pPr>
              <w:keepNext/>
              <w:rPr>
                <w:rFonts w:asciiTheme="minorHAnsi" w:hAnsiTheme="minorHAnsi"/>
                <w:sz w:val="18"/>
                <w:szCs w:val="18"/>
              </w:rPr>
            </w:pPr>
            <w:r w:rsidRPr="00966F61">
              <w:rPr>
                <w:rFonts w:asciiTheme="minorHAnsi" w:hAnsiTheme="minorHAnsi"/>
                <w:sz w:val="18"/>
                <w:szCs w:val="18"/>
              </w:rPr>
              <w:t>Compliance Statement:</w:t>
            </w:r>
          </w:p>
        </w:tc>
        <w:tc>
          <w:tcPr>
            <w:tcW w:w="2540" w:type="pct"/>
            <w:gridSpan w:val="2"/>
            <w:vAlign w:val="center"/>
          </w:tcPr>
          <w:p w14:paraId="38190F5B" w14:textId="603A91CF" w:rsidR="001D504E" w:rsidRDefault="001D504E" w:rsidP="001D504E">
            <w:pPr>
              <w:keepNext/>
              <w:rPr>
                <w:rFonts w:asciiTheme="minorHAnsi" w:hAnsiTheme="minorHAnsi"/>
                <w:sz w:val="18"/>
                <w:szCs w:val="18"/>
              </w:rPr>
            </w:pPr>
            <w:r>
              <w:rPr>
                <w:rFonts w:asciiTheme="minorHAnsi" w:hAnsiTheme="minorHAnsi"/>
                <w:sz w:val="18"/>
                <w:szCs w:val="18"/>
              </w:rPr>
              <w:t xml:space="preserve"> &lt;&lt;If A1</w:t>
            </w:r>
            <w:r w:rsidR="00D60C31">
              <w:rPr>
                <w:rFonts w:asciiTheme="minorHAnsi" w:hAnsiTheme="minorHAnsi"/>
                <w:sz w:val="18"/>
                <w:szCs w:val="18"/>
              </w:rPr>
              <w:t>2</w:t>
            </w:r>
            <w:r>
              <w:rPr>
                <w:rFonts w:asciiTheme="minorHAnsi" w:hAnsiTheme="minorHAnsi"/>
                <w:sz w:val="18"/>
                <w:szCs w:val="18"/>
              </w:rPr>
              <w:t xml:space="preserve"> = ‘Fixed CFVCS’, then if </w:t>
            </w:r>
            <w:del w:id="90" w:author="Smith, Alexis@Energy" w:date="2019-03-07T15:23:00Z">
              <w:r w:rsidDel="00303198">
                <w:rPr>
                  <w:rFonts w:asciiTheme="minorHAnsi" w:hAnsiTheme="minorHAnsi"/>
                  <w:sz w:val="18"/>
                  <w:szCs w:val="18"/>
                </w:rPr>
                <w:delText>D</w:delText>
              </w:r>
            </w:del>
            <w:ins w:id="91" w:author="Smith, Alexis@Energy" w:date="2019-03-07T15:23:00Z">
              <w:r w:rsidR="00303198">
                <w:rPr>
                  <w:rFonts w:asciiTheme="minorHAnsi" w:hAnsiTheme="minorHAnsi"/>
                  <w:sz w:val="18"/>
                  <w:szCs w:val="18"/>
                </w:rPr>
                <w:t>F</w:t>
              </w:r>
            </w:ins>
            <w:r>
              <w:rPr>
                <w:rFonts w:asciiTheme="minorHAnsi" w:hAnsiTheme="minorHAnsi"/>
                <w:sz w:val="18"/>
                <w:szCs w:val="18"/>
              </w:rPr>
              <w:t>02≥</w:t>
            </w:r>
            <w:ins w:id="92" w:author="Smith, Alexis@Energy" w:date="2019-03-07T15:23:00Z">
              <w:r w:rsidR="00303198">
                <w:rPr>
                  <w:rFonts w:asciiTheme="minorHAnsi" w:hAnsiTheme="minorHAnsi"/>
                  <w:sz w:val="18"/>
                  <w:szCs w:val="18"/>
                </w:rPr>
                <w:t>F</w:t>
              </w:r>
            </w:ins>
            <w:del w:id="93" w:author="Smith, Alexis@Energy" w:date="2019-03-07T15:23:00Z">
              <w:r w:rsidDel="00303198">
                <w:rPr>
                  <w:rFonts w:asciiTheme="minorHAnsi" w:hAnsiTheme="minorHAnsi"/>
                  <w:sz w:val="18"/>
                  <w:szCs w:val="18"/>
                </w:rPr>
                <w:delText>D</w:delText>
              </w:r>
            </w:del>
            <w:r>
              <w:rPr>
                <w:rFonts w:asciiTheme="minorHAnsi" w:hAnsiTheme="minorHAnsi"/>
                <w:sz w:val="18"/>
                <w:szCs w:val="18"/>
              </w:rPr>
              <w:t>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p>
          <w:p w14:paraId="346EEB7A" w14:textId="77777777" w:rsidR="001D504E" w:rsidRDefault="001D504E" w:rsidP="001D504E">
            <w:pPr>
              <w:keepNext/>
              <w:rPr>
                <w:rFonts w:asciiTheme="minorHAnsi" w:hAnsiTheme="minorHAnsi"/>
                <w:sz w:val="18"/>
                <w:szCs w:val="18"/>
              </w:rPr>
            </w:pPr>
          </w:p>
          <w:p w14:paraId="1E4C83DC" w14:textId="5D294497" w:rsidR="001D504E" w:rsidRDefault="001D504E" w:rsidP="001D504E">
            <w:pPr>
              <w:keepNext/>
              <w:rPr>
                <w:rFonts w:asciiTheme="minorHAnsi" w:hAnsiTheme="minorHAnsi"/>
                <w:sz w:val="18"/>
                <w:szCs w:val="18"/>
              </w:rPr>
            </w:pPr>
            <w:r>
              <w:rPr>
                <w:rFonts w:asciiTheme="minorHAnsi" w:hAnsiTheme="minorHAnsi"/>
                <w:sz w:val="18"/>
                <w:szCs w:val="18"/>
              </w:rPr>
              <w:t>ElseIf A1</w:t>
            </w:r>
            <w:r w:rsidR="00D60C31">
              <w:rPr>
                <w:rFonts w:asciiTheme="minorHAnsi" w:hAnsiTheme="minorHAnsi"/>
                <w:sz w:val="18"/>
                <w:szCs w:val="18"/>
              </w:rPr>
              <w:t>2</w:t>
            </w:r>
            <w:r>
              <w:rPr>
                <w:rFonts w:asciiTheme="minorHAnsi" w:hAnsiTheme="minorHAnsi"/>
                <w:sz w:val="18"/>
                <w:szCs w:val="18"/>
              </w:rPr>
              <w:t xml:space="preserve"> = ‘Variable CFVCS’, then if </w:t>
            </w:r>
            <w:ins w:id="94" w:author="Smith, Alexis@Energy" w:date="2019-03-07T15:23:00Z">
              <w:r w:rsidR="00303198">
                <w:rPr>
                  <w:rFonts w:asciiTheme="minorHAnsi" w:hAnsiTheme="minorHAnsi"/>
                  <w:sz w:val="18"/>
                  <w:szCs w:val="18"/>
                </w:rPr>
                <w:t>F</w:t>
              </w:r>
            </w:ins>
            <w:del w:id="95" w:author="Smith, Alexis@Energy" w:date="2019-03-07T15:23:00Z">
              <w:r w:rsidDel="00303198">
                <w:rPr>
                  <w:rFonts w:asciiTheme="minorHAnsi" w:hAnsiTheme="minorHAnsi"/>
                  <w:sz w:val="18"/>
                  <w:szCs w:val="18"/>
                </w:rPr>
                <w:delText>D</w:delText>
              </w:r>
            </w:del>
            <w:r>
              <w:rPr>
                <w:rFonts w:asciiTheme="minorHAnsi" w:hAnsiTheme="minorHAnsi"/>
                <w:sz w:val="18"/>
                <w:szCs w:val="18"/>
              </w:rPr>
              <w:t>02</w:t>
            </w:r>
            <w:r>
              <w:rPr>
                <w:rFonts w:asciiTheme="minorHAnsi" w:hAnsiTheme="minorHAnsi" w:cstheme="minorHAnsi"/>
                <w:sz w:val="18"/>
                <w:szCs w:val="18"/>
              </w:rPr>
              <w:t>≤</w:t>
            </w:r>
            <w:ins w:id="96" w:author="Smith, Alexis@Energy" w:date="2019-03-07T15:23:00Z">
              <w:r w:rsidR="00303198">
                <w:rPr>
                  <w:rFonts w:asciiTheme="minorHAnsi" w:hAnsiTheme="minorHAnsi"/>
                  <w:sz w:val="18"/>
                  <w:szCs w:val="18"/>
                </w:rPr>
                <w:t>F</w:t>
              </w:r>
            </w:ins>
            <w:del w:id="97" w:author="Smith, Alexis@Energy" w:date="2019-03-07T15:23:00Z">
              <w:r w:rsidDel="00303198">
                <w:rPr>
                  <w:rFonts w:asciiTheme="minorHAnsi" w:hAnsiTheme="minorHAnsi"/>
                  <w:sz w:val="18"/>
                  <w:szCs w:val="18"/>
                </w:rPr>
                <w:delText>D</w:delText>
              </w:r>
            </w:del>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p>
          <w:p w14:paraId="786B4EE8" w14:textId="77777777" w:rsidR="001D504E" w:rsidRDefault="001D504E" w:rsidP="001D504E">
            <w:pPr>
              <w:keepNext/>
              <w:rPr>
                <w:rFonts w:asciiTheme="minorHAnsi" w:hAnsiTheme="minorHAnsi"/>
                <w:sz w:val="18"/>
                <w:szCs w:val="18"/>
              </w:rPr>
            </w:pPr>
          </w:p>
          <w:p w14:paraId="45CDDA62" w14:textId="2B42510C" w:rsidR="001D504E" w:rsidRPr="00966F61" w:rsidRDefault="001D504E" w:rsidP="0032082B">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45ED3546" w14:textId="77777777" w:rsidR="00C459A4" w:rsidRPr="004B432B" w:rsidRDefault="00C459A4"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430"/>
        <w:gridCol w:w="8100"/>
      </w:tblGrid>
      <w:tr w:rsidR="00B22990" w:rsidRPr="00D83E48" w14:paraId="1933EB2D"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B2C" w14:textId="2E59C1D5" w:rsidR="00B22990" w:rsidRPr="00FA0024" w:rsidRDefault="007F0E08" w:rsidP="001664C1">
            <w:pPr>
              <w:keepNext/>
              <w:rPr>
                <w:rFonts w:asciiTheme="minorHAnsi" w:hAnsiTheme="minorHAnsi"/>
                <w:b/>
                <w:sz w:val="18"/>
                <w:szCs w:val="18"/>
              </w:rPr>
            </w:pPr>
            <w:r>
              <w:rPr>
                <w:rFonts w:asciiTheme="minorHAnsi" w:hAnsiTheme="minorHAnsi"/>
                <w:b/>
                <w:sz w:val="18"/>
                <w:szCs w:val="18"/>
              </w:rPr>
              <w:t>G</w:t>
            </w:r>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7F0E08" w:rsidRPr="00D83E48" w14:paraId="1CF92D92" w14:textId="77777777" w:rsidTr="00303198">
        <w:trPr>
          <w:trHeight w:val="144"/>
        </w:trPr>
        <w:tc>
          <w:tcPr>
            <w:tcW w:w="468" w:type="dxa"/>
            <w:vAlign w:val="center"/>
          </w:tcPr>
          <w:p w14:paraId="13089BD8" w14:textId="0255A100" w:rsidR="007F0E08" w:rsidRPr="00837C51" w:rsidRDefault="007F0E08" w:rsidP="007F0E08">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9</w:t>
            </w:r>
          </w:p>
        </w:tc>
        <w:tc>
          <w:tcPr>
            <w:tcW w:w="2430" w:type="dxa"/>
            <w:vAlign w:val="center"/>
          </w:tcPr>
          <w:p w14:paraId="229C85BB" w14:textId="2A0E1D85" w:rsidR="007F0E08" w:rsidRPr="00837C51" w:rsidRDefault="007F0E08" w:rsidP="007F0E08">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100" w:type="dxa"/>
            <w:vAlign w:val="center"/>
          </w:tcPr>
          <w:p w14:paraId="7A8F4AB6" w14:textId="77777777" w:rsidR="007F0E08" w:rsidRDefault="007F0E08" w:rsidP="007F0E08">
            <w:pPr>
              <w:rPr>
                <w:sz w:val="24"/>
                <w:szCs w:val="24"/>
              </w:rPr>
            </w:pPr>
            <w:r>
              <w:rPr>
                <w:rFonts w:ascii="Calibri" w:hAnsi="Calibri"/>
                <w:sz w:val="18"/>
              </w:rPr>
              <w:t>&lt;&lt;user pick from list:</w:t>
            </w:r>
          </w:p>
          <w:p w14:paraId="66321F53" w14:textId="77777777" w:rsidR="007F0E08" w:rsidRDefault="007F0E08" w:rsidP="007F0E08">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2BE8B30E" w14:textId="77777777" w:rsidR="007F0E08" w:rsidRDefault="007F0E08" w:rsidP="007F0E08">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4C4F6597" w14:textId="1929FC40" w:rsidR="007F0E08" w:rsidRPr="00837C51" w:rsidRDefault="007F0E08" w:rsidP="007F0E08">
            <w:pPr>
              <w:pStyle w:val="FootnoteText"/>
              <w:keepNext/>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7F0E08" w:rsidRPr="00D83E48" w14:paraId="6E1EEB25" w14:textId="77777777" w:rsidTr="00303198">
        <w:trPr>
          <w:trHeight w:val="144"/>
        </w:trPr>
        <w:tc>
          <w:tcPr>
            <w:tcW w:w="468" w:type="dxa"/>
            <w:vAlign w:val="center"/>
          </w:tcPr>
          <w:p w14:paraId="69B8ED20" w14:textId="7ABEE6C2" w:rsidR="007F0E08" w:rsidRPr="00837C51" w:rsidRDefault="007F0E08" w:rsidP="007F0E08">
            <w:pPr>
              <w:pStyle w:val="FootnoteText"/>
              <w:keepNext/>
              <w:jc w:val="center"/>
              <w:rPr>
                <w:rFonts w:asciiTheme="minorHAnsi" w:hAnsiTheme="minorHAnsi"/>
                <w:sz w:val="18"/>
                <w:szCs w:val="18"/>
              </w:rPr>
            </w:pPr>
            <w:r>
              <w:rPr>
                <w:rFonts w:asciiTheme="minorHAnsi" w:hAnsiTheme="minorHAnsi"/>
                <w:sz w:val="18"/>
                <w:szCs w:val="18"/>
              </w:rPr>
              <w:t>10</w:t>
            </w:r>
          </w:p>
        </w:tc>
        <w:tc>
          <w:tcPr>
            <w:tcW w:w="2430" w:type="dxa"/>
            <w:vAlign w:val="center"/>
          </w:tcPr>
          <w:p w14:paraId="62BB4239" w14:textId="08A79392" w:rsidR="007F0E08" w:rsidRPr="00837C51" w:rsidRDefault="007F0E08" w:rsidP="007F0E08">
            <w:pPr>
              <w:pStyle w:val="FootnoteText"/>
              <w:keepNext/>
              <w:rPr>
                <w:rFonts w:asciiTheme="minorHAnsi" w:hAnsiTheme="minorHAnsi"/>
                <w:sz w:val="18"/>
                <w:szCs w:val="18"/>
              </w:rPr>
            </w:pPr>
            <w:r>
              <w:rPr>
                <w:rFonts w:ascii="Calibri" w:hAnsi="Calibri"/>
                <w:sz w:val="18"/>
              </w:rPr>
              <w:t>Correction Notes:</w:t>
            </w:r>
          </w:p>
        </w:tc>
        <w:tc>
          <w:tcPr>
            <w:tcW w:w="8100" w:type="dxa"/>
            <w:vAlign w:val="center"/>
          </w:tcPr>
          <w:p w14:paraId="766DD204" w14:textId="1FD4FB84" w:rsidR="007F0E08" w:rsidRPr="00837C51" w:rsidRDefault="007F0E08" w:rsidP="007F0E08">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7F0E08" w:rsidRPr="00D83E48" w14:paraId="1933EB47" w14:textId="77777777" w:rsidTr="004A1875">
        <w:trPr>
          <w:trHeight w:val="144"/>
        </w:trPr>
        <w:tc>
          <w:tcPr>
            <w:tcW w:w="10998" w:type="dxa"/>
            <w:gridSpan w:val="3"/>
            <w:vAlign w:val="center"/>
          </w:tcPr>
          <w:p w14:paraId="1933EB46" w14:textId="446DD987" w:rsidR="007F0E08" w:rsidRPr="008D67CB" w:rsidRDefault="007F0E08" w:rsidP="007F0E08">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1933EB48" w14:textId="7AAEC5B6" w:rsidR="001868E8" w:rsidRDefault="001868E8"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7F0E08" w:rsidRPr="00DF3F73" w14:paraId="0F84C3DF" w14:textId="77777777" w:rsidTr="00EE0068">
        <w:trPr>
          <w:cantSplit/>
          <w:trHeight w:val="432"/>
        </w:trPr>
        <w:tc>
          <w:tcPr>
            <w:tcW w:w="5000" w:type="pct"/>
            <w:gridSpan w:val="2"/>
            <w:vAlign w:val="center"/>
          </w:tcPr>
          <w:p w14:paraId="4D0E7A86" w14:textId="114886BB" w:rsidR="007F0E08" w:rsidRPr="00DF3F73" w:rsidRDefault="007F0E08" w:rsidP="00EE0068">
            <w:pPr>
              <w:keepNext/>
              <w:rPr>
                <w:rFonts w:asciiTheme="minorHAnsi" w:hAnsiTheme="minorHAnsi"/>
                <w:b/>
                <w:sz w:val="18"/>
                <w:szCs w:val="18"/>
              </w:rPr>
            </w:pPr>
            <w:r>
              <w:rPr>
                <w:rFonts w:asciiTheme="minorHAnsi" w:hAnsiTheme="minorHAnsi"/>
                <w:b/>
                <w:sz w:val="18"/>
                <w:szCs w:val="18"/>
              </w:rPr>
              <w:t>H. Determination of HERS Verification Compliance</w:t>
            </w:r>
          </w:p>
          <w:p w14:paraId="3F7F3E45" w14:textId="77777777" w:rsidR="007F0E08" w:rsidRPr="00DF3F73" w:rsidRDefault="007F0E08" w:rsidP="00EE0068">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7F0E08" w:rsidRPr="00DF3F73" w14:paraId="2E74415C" w14:textId="77777777" w:rsidTr="00EE0068">
        <w:trPr>
          <w:cantSplit/>
          <w:trHeight w:val="432"/>
        </w:trPr>
        <w:tc>
          <w:tcPr>
            <w:tcW w:w="253" w:type="pct"/>
            <w:vAlign w:val="center"/>
          </w:tcPr>
          <w:p w14:paraId="735AFD94" w14:textId="77777777" w:rsidR="007F0E08" w:rsidRPr="00DF3F73" w:rsidDel="00C76C40" w:rsidRDefault="007F0E08" w:rsidP="00EE0068">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04BF001E" w14:textId="5101B0D0" w:rsidR="007F0E08" w:rsidRPr="00DF3F73" w:rsidRDefault="007F0E08" w:rsidP="00EE0068">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 xml:space="preserve">if  B01≠ System does not comply; and C04 ≠ Not Certified; and D04=system airflow rate complies; and E08= </w:t>
            </w:r>
            <w:r w:rsidRPr="00A43176">
              <w:rPr>
                <w:rFonts w:asciiTheme="minorHAnsi" w:hAnsiTheme="minorHAnsi"/>
                <w:sz w:val="18"/>
                <w:szCs w:val="18"/>
              </w:rPr>
              <w:t>system airflow rate complies</w:t>
            </w:r>
            <w:r>
              <w:rPr>
                <w:rFonts w:asciiTheme="minorHAnsi" w:hAnsiTheme="minorHAnsi"/>
                <w:sz w:val="18"/>
                <w:szCs w:val="18"/>
              </w:rPr>
              <w:t>; and F03 = system airflow rate complies; and G09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1DE3C976" w14:textId="77777777" w:rsidR="007F0E08" w:rsidRPr="00D83E48" w:rsidRDefault="007F0E08" w:rsidP="0009456E">
      <w:pPr>
        <w:rPr>
          <w:rFonts w:ascii="Calibri" w:hAnsi="Calibri"/>
        </w:rPr>
      </w:pPr>
    </w:p>
    <w:sectPr w:rsidR="007F0E08" w:rsidRPr="00D83E48" w:rsidSect="008656BC">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02DED" w14:textId="77777777" w:rsidR="004F6848" w:rsidRDefault="004F6848">
      <w:r>
        <w:separator/>
      </w:r>
    </w:p>
  </w:endnote>
  <w:endnote w:type="continuationSeparator" w:id="0">
    <w:p w14:paraId="4FDBD94C" w14:textId="77777777" w:rsidR="004F6848" w:rsidRDefault="004F6848">
      <w:r>
        <w:continuationSeparator/>
      </w:r>
    </w:p>
  </w:endnote>
  <w:endnote w:type="continuationNotice" w:id="1">
    <w:p w14:paraId="75201F35" w14:textId="77777777" w:rsidR="004F6848" w:rsidRDefault="004F6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61" w14:textId="77777777" w:rsidR="004F6848" w:rsidRPr="00CB64DD" w:rsidRDefault="004F6848" w:rsidP="007B33F2">
    <w:pPr>
      <w:pStyle w:val="Footer"/>
    </w:pPr>
    <w:r w:rsidRPr="00CB64DD">
      <w:t xml:space="preserve">Registration Number:                                                           Registration Date/Time:                                           HERS Provider:                       </w:t>
    </w:r>
  </w:p>
  <w:p w14:paraId="1933EB62" w14:textId="70E662F2" w:rsidR="004F6848" w:rsidRPr="00CB64DD" w:rsidRDefault="004F6848">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2" w14:textId="77777777" w:rsidR="004F6848" w:rsidRPr="00CB64DD" w:rsidRDefault="004F6848">
    <w:pPr>
      <w:pStyle w:val="Footer"/>
    </w:pPr>
    <w:r w:rsidRPr="00CB64DD">
      <w:t xml:space="preserve">Registration Number:                                                           Registration Date/Time:                                           HERS Provider:                       </w:t>
    </w:r>
  </w:p>
  <w:p w14:paraId="1933EB73" w14:textId="77777777" w:rsidR="004F6848" w:rsidRPr="00CB64DD" w:rsidRDefault="004F6848">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C" w14:textId="606A6293" w:rsidR="004F6848" w:rsidRPr="00CB64DD" w:rsidRDefault="004F6848" w:rsidP="007B33F2">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4" w14:textId="77777777" w:rsidR="004F6848" w:rsidRPr="00CB64DD" w:rsidRDefault="004F6848">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B7E14" w14:textId="77777777" w:rsidR="004F6848" w:rsidRDefault="004F6848">
      <w:r>
        <w:separator/>
      </w:r>
    </w:p>
  </w:footnote>
  <w:footnote w:type="continuationSeparator" w:id="0">
    <w:p w14:paraId="591D4017" w14:textId="77777777" w:rsidR="004F6848" w:rsidRDefault="004F6848">
      <w:r>
        <w:continuationSeparator/>
      </w:r>
    </w:p>
  </w:footnote>
  <w:footnote w:type="continuationNotice" w:id="1">
    <w:p w14:paraId="2F563F9C" w14:textId="77777777" w:rsidR="004F6848" w:rsidRDefault="004F684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D" w14:textId="77777777" w:rsidR="004F6848" w:rsidRDefault="00C50F08">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E" w14:textId="30588FA7" w:rsidR="004F6848" w:rsidRPr="007770C5" w:rsidRDefault="004F6848"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C50F08">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4F6848" w:rsidRPr="007770C5" w:rsidRDefault="004F6848"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1AA20F2D" w:rsidR="004F6848" w:rsidRPr="007770C5" w:rsidRDefault="004F6848"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4F6848" w:rsidRPr="00F85124" w14:paraId="1933EB53" w14:textId="77777777" w:rsidTr="00986D7B">
      <w:trPr>
        <w:cantSplit/>
        <w:trHeight w:val="288"/>
      </w:trPr>
      <w:tc>
        <w:tcPr>
          <w:tcW w:w="4016" w:type="pct"/>
          <w:gridSpan w:val="3"/>
          <w:tcBorders>
            <w:right w:val="nil"/>
          </w:tcBorders>
          <w:vAlign w:val="center"/>
        </w:tcPr>
        <w:p w14:paraId="1933EB51" w14:textId="562CEF9D" w:rsidR="004F6848" w:rsidRPr="00F85124" w:rsidRDefault="004F6848" w:rsidP="007924C2">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1933EB52" w14:textId="14F131B4" w:rsidR="004F6848" w:rsidRPr="00F85124" w:rsidRDefault="004F6848">
          <w:pPr>
            <w:pStyle w:val="Heading1"/>
            <w:jc w:val="right"/>
            <w:rPr>
              <w:rFonts w:ascii="Calibri" w:hAnsi="Calibri"/>
              <w:b w:val="0"/>
              <w:bCs/>
              <w:sz w:val="20"/>
            </w:rPr>
          </w:pPr>
          <w:r>
            <w:rPr>
              <w:rFonts w:ascii="Calibri" w:hAnsi="Calibri"/>
              <w:b w:val="0"/>
              <w:bCs/>
              <w:sz w:val="20"/>
            </w:rPr>
            <w:t>CF3R-MCH-23-H</w:t>
          </w:r>
        </w:p>
      </w:tc>
    </w:tr>
    <w:tr w:rsidR="004F6848" w:rsidRPr="00F85124" w14:paraId="1933EB56" w14:textId="77777777" w:rsidTr="007924C2">
      <w:trPr>
        <w:cantSplit/>
        <w:trHeight w:val="288"/>
      </w:trPr>
      <w:tc>
        <w:tcPr>
          <w:tcW w:w="2500" w:type="pct"/>
          <w:gridSpan w:val="2"/>
          <w:tcBorders>
            <w:right w:val="nil"/>
          </w:tcBorders>
        </w:tcPr>
        <w:p w14:paraId="1933EB54" w14:textId="77777777" w:rsidR="004F6848" w:rsidRPr="002E105D" w:rsidRDefault="004F6848"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02237D57" w:rsidR="004F6848" w:rsidRPr="00F85124" w:rsidRDefault="004F684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50F08">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50F08">
            <w:rPr>
              <w:rFonts w:ascii="Calibri" w:hAnsi="Calibri"/>
              <w:bCs/>
              <w:noProof/>
            </w:rPr>
            <w:t>4</w:t>
          </w:r>
          <w:r>
            <w:rPr>
              <w:rFonts w:ascii="Calibri" w:hAnsi="Calibri"/>
              <w:bCs/>
              <w:noProof/>
            </w:rPr>
            <w:fldChar w:fldCharType="end"/>
          </w:r>
          <w:r w:rsidRPr="00F85124">
            <w:rPr>
              <w:rFonts w:ascii="Calibri" w:hAnsi="Calibri"/>
              <w:bCs/>
            </w:rPr>
            <w:t>)</w:t>
          </w:r>
        </w:p>
      </w:tc>
    </w:tr>
    <w:tr w:rsidR="004F6848" w:rsidRPr="00F85124" w14:paraId="1933EB5A" w14:textId="77777777" w:rsidTr="00986D7B">
      <w:trPr>
        <w:cantSplit/>
        <w:trHeight w:val="288"/>
      </w:trPr>
      <w:tc>
        <w:tcPr>
          <w:tcW w:w="0" w:type="auto"/>
        </w:tcPr>
        <w:p w14:paraId="1933EB57" w14:textId="77777777" w:rsidR="004F6848" w:rsidRPr="00F85124" w:rsidRDefault="004F6848"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4F6848" w:rsidRPr="00F85124" w:rsidRDefault="004F6848"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4F6848" w:rsidRPr="00F85124" w:rsidRDefault="004F6848" w:rsidP="007924C2">
          <w:pPr>
            <w:rPr>
              <w:rFonts w:ascii="Calibri" w:hAnsi="Calibri"/>
              <w:sz w:val="12"/>
              <w:szCs w:val="12"/>
            </w:rPr>
          </w:pPr>
          <w:r w:rsidRPr="00F85124">
            <w:rPr>
              <w:rFonts w:ascii="Calibri" w:hAnsi="Calibri"/>
              <w:sz w:val="12"/>
              <w:szCs w:val="12"/>
            </w:rPr>
            <w:t>Permit Number:</w:t>
          </w:r>
        </w:p>
      </w:tc>
    </w:tr>
    <w:tr w:rsidR="004F6848" w:rsidRPr="00F85124" w14:paraId="1933EB5E" w14:textId="77777777" w:rsidTr="00986D7B">
      <w:trPr>
        <w:cantSplit/>
        <w:trHeight w:val="288"/>
      </w:trPr>
      <w:tc>
        <w:tcPr>
          <w:tcW w:w="0" w:type="auto"/>
        </w:tcPr>
        <w:p w14:paraId="1933EB5B" w14:textId="77777777" w:rsidR="004F6848" w:rsidRPr="00F85124" w:rsidRDefault="004F6848"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4F6848" w:rsidRPr="00F85124" w:rsidRDefault="004F6848"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4F6848" w:rsidRPr="00F85124" w:rsidRDefault="004F6848"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4F6848" w:rsidRDefault="004F6848"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4F6848" w:rsidRPr="00F85124" w14:paraId="1933EB65" w14:textId="77777777" w:rsidTr="002E105D">
      <w:trPr>
        <w:cantSplit/>
        <w:trHeight w:val="288"/>
      </w:trPr>
      <w:tc>
        <w:tcPr>
          <w:tcW w:w="3738" w:type="pct"/>
          <w:gridSpan w:val="3"/>
          <w:tcBorders>
            <w:right w:val="nil"/>
          </w:tcBorders>
          <w:vAlign w:val="center"/>
        </w:tcPr>
        <w:p w14:paraId="1933EB63" w14:textId="0A43561F" w:rsidR="004F6848" w:rsidRPr="00F85124" w:rsidRDefault="004F6848"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4F6848" w:rsidRPr="00F85124" w:rsidRDefault="004F6848" w:rsidP="002E105D">
          <w:pPr>
            <w:pStyle w:val="Heading1"/>
            <w:jc w:val="right"/>
            <w:rPr>
              <w:rFonts w:ascii="Calibri" w:hAnsi="Calibri"/>
              <w:b w:val="0"/>
              <w:bCs/>
              <w:sz w:val="20"/>
            </w:rPr>
          </w:pPr>
          <w:r>
            <w:rPr>
              <w:rFonts w:ascii="Calibri" w:hAnsi="Calibri"/>
              <w:b w:val="0"/>
              <w:bCs/>
              <w:sz w:val="20"/>
            </w:rPr>
            <w:t>CF2R-MCH-23-H</w:t>
          </w:r>
        </w:p>
      </w:tc>
    </w:tr>
    <w:tr w:rsidR="004F6848" w:rsidRPr="00F85124" w14:paraId="1933EB68" w14:textId="77777777" w:rsidTr="007924C2">
      <w:trPr>
        <w:cantSplit/>
        <w:trHeight w:val="288"/>
      </w:trPr>
      <w:tc>
        <w:tcPr>
          <w:tcW w:w="2500" w:type="pct"/>
          <w:gridSpan w:val="2"/>
          <w:tcBorders>
            <w:right w:val="nil"/>
          </w:tcBorders>
        </w:tcPr>
        <w:p w14:paraId="1933EB66" w14:textId="77777777" w:rsidR="004F6848" w:rsidRPr="002E105D" w:rsidRDefault="004F6848"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4F6848" w:rsidRPr="00F85124" w:rsidRDefault="004F684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4F6848" w:rsidRPr="00F85124" w14:paraId="1933EB6C" w14:textId="77777777" w:rsidTr="002E105D">
      <w:trPr>
        <w:cantSplit/>
        <w:trHeight w:val="288"/>
      </w:trPr>
      <w:tc>
        <w:tcPr>
          <w:tcW w:w="0" w:type="auto"/>
        </w:tcPr>
        <w:p w14:paraId="1933EB69" w14:textId="77777777" w:rsidR="004F6848" w:rsidRPr="00F85124" w:rsidRDefault="004F6848"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4F6848" w:rsidRPr="00F85124" w:rsidRDefault="004F6848"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4F6848" w:rsidRPr="00F85124" w:rsidRDefault="004F6848" w:rsidP="007924C2">
          <w:pPr>
            <w:rPr>
              <w:rFonts w:ascii="Calibri" w:hAnsi="Calibri"/>
              <w:sz w:val="12"/>
              <w:szCs w:val="12"/>
            </w:rPr>
          </w:pPr>
          <w:r w:rsidRPr="00F85124">
            <w:rPr>
              <w:rFonts w:ascii="Calibri" w:hAnsi="Calibri"/>
              <w:sz w:val="12"/>
              <w:szCs w:val="12"/>
            </w:rPr>
            <w:t>Permit Number:</w:t>
          </w:r>
        </w:p>
      </w:tc>
    </w:tr>
    <w:tr w:rsidR="004F6848" w:rsidRPr="00F85124" w14:paraId="1933EB70" w14:textId="77777777" w:rsidTr="002E105D">
      <w:trPr>
        <w:cantSplit/>
        <w:trHeight w:val="288"/>
      </w:trPr>
      <w:tc>
        <w:tcPr>
          <w:tcW w:w="0" w:type="auto"/>
        </w:tcPr>
        <w:p w14:paraId="1933EB6D" w14:textId="77777777" w:rsidR="004F6848" w:rsidRPr="00F85124" w:rsidRDefault="004F6848"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4F6848" w:rsidRPr="00F85124" w:rsidRDefault="004F6848"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4F6848" w:rsidRPr="00F85124" w:rsidRDefault="004F6848" w:rsidP="007924C2">
          <w:pPr>
            <w:rPr>
              <w:rFonts w:ascii="Calibri" w:hAnsi="Calibri"/>
              <w:sz w:val="12"/>
              <w:szCs w:val="12"/>
              <w:vertAlign w:val="superscript"/>
            </w:rPr>
          </w:pPr>
          <w:r w:rsidRPr="00F85124">
            <w:rPr>
              <w:rFonts w:ascii="Calibri" w:hAnsi="Calibri"/>
              <w:sz w:val="12"/>
              <w:szCs w:val="12"/>
            </w:rPr>
            <w:t>Zip Code</w:t>
          </w:r>
        </w:p>
      </w:tc>
    </w:tr>
  </w:tbl>
  <w:p w14:paraId="1933EB71" w14:textId="544B8AF9" w:rsidR="004F6848" w:rsidRDefault="00C50F08">
    <w:pPr>
      <w:pStyle w:val="Header"/>
    </w:pPr>
    <w:r>
      <w:rPr>
        <w:rFonts w:ascii="Calibri" w:hAnsi="Calibri"/>
        <w:b/>
        <w:bCs/>
        <w:noProof/>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4" w14:textId="77777777" w:rsidR="004F6848" w:rsidRDefault="00C50F08">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F6848" w:rsidRPr="00F85124" w14:paraId="1933EB77" w14:textId="77777777" w:rsidTr="00CB64DD">
      <w:trPr>
        <w:cantSplit/>
        <w:trHeight w:val="288"/>
      </w:trPr>
      <w:tc>
        <w:tcPr>
          <w:tcW w:w="4016" w:type="pct"/>
          <w:gridSpan w:val="2"/>
          <w:tcBorders>
            <w:right w:val="nil"/>
          </w:tcBorders>
          <w:vAlign w:val="center"/>
        </w:tcPr>
        <w:p w14:paraId="1933EB75" w14:textId="476874EB" w:rsidR="004F6848" w:rsidRPr="00F85124" w:rsidRDefault="004F6848" w:rsidP="007924C2">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1933EB76" w14:textId="21D3BEAF" w:rsidR="004F6848" w:rsidRPr="00F85124" w:rsidRDefault="004F6848" w:rsidP="007924C2">
          <w:pPr>
            <w:pStyle w:val="Heading1"/>
            <w:jc w:val="right"/>
            <w:rPr>
              <w:rFonts w:ascii="Calibri" w:hAnsi="Calibri"/>
              <w:b w:val="0"/>
              <w:bCs/>
              <w:sz w:val="20"/>
            </w:rPr>
          </w:pPr>
          <w:r>
            <w:rPr>
              <w:rFonts w:ascii="Calibri" w:hAnsi="Calibri"/>
              <w:b w:val="0"/>
              <w:bCs/>
              <w:sz w:val="20"/>
            </w:rPr>
            <w:t>CF3R-MCH-23-H</w:t>
          </w:r>
        </w:p>
      </w:tc>
    </w:tr>
    <w:tr w:rsidR="004F6848" w:rsidRPr="00F85124" w14:paraId="1933EB7A" w14:textId="77777777" w:rsidTr="007924C2">
      <w:trPr>
        <w:cantSplit/>
        <w:trHeight w:val="288"/>
      </w:trPr>
      <w:tc>
        <w:tcPr>
          <w:tcW w:w="2500" w:type="pct"/>
          <w:tcBorders>
            <w:right w:val="nil"/>
          </w:tcBorders>
        </w:tcPr>
        <w:p w14:paraId="1933EB78" w14:textId="77777777" w:rsidR="004F6848" w:rsidRPr="002E105D" w:rsidRDefault="004F6848"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14B5DB7C" w:rsidR="004F6848" w:rsidRPr="00F85124" w:rsidRDefault="004F684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50F08">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50F08">
            <w:rPr>
              <w:rFonts w:ascii="Calibri" w:hAnsi="Calibri"/>
              <w:bCs/>
              <w:noProof/>
            </w:rPr>
            <w:t>3</w:t>
          </w:r>
          <w:r>
            <w:rPr>
              <w:rFonts w:ascii="Calibri" w:hAnsi="Calibri"/>
              <w:bCs/>
              <w:noProof/>
            </w:rPr>
            <w:fldChar w:fldCharType="end"/>
          </w:r>
          <w:r w:rsidRPr="00F85124">
            <w:rPr>
              <w:rFonts w:ascii="Calibri" w:hAnsi="Calibri"/>
              <w:bCs/>
            </w:rPr>
            <w:t>)</w:t>
          </w:r>
        </w:p>
      </w:tc>
    </w:tr>
  </w:tbl>
  <w:p w14:paraId="1933EB7B" w14:textId="0D5A471F" w:rsidR="004F6848" w:rsidRDefault="00C50F08" w:rsidP="002E105D">
    <w:pPr>
      <w:pStyle w:val="Header"/>
    </w:pPr>
    <w:r>
      <w:rPr>
        <w:rFonts w:ascii="Calibri" w:hAnsi="Calibri"/>
        <w:b/>
        <w:bCs/>
        <w:noProof/>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F6848" w:rsidRPr="00F85124" w14:paraId="1933EB7F" w14:textId="77777777" w:rsidTr="002E105D">
      <w:trPr>
        <w:cantSplit/>
        <w:trHeight w:val="288"/>
      </w:trPr>
      <w:tc>
        <w:tcPr>
          <w:tcW w:w="4016" w:type="pct"/>
          <w:gridSpan w:val="2"/>
          <w:tcBorders>
            <w:right w:val="nil"/>
          </w:tcBorders>
          <w:vAlign w:val="center"/>
        </w:tcPr>
        <w:p w14:paraId="1933EB7D" w14:textId="3A71C7F5" w:rsidR="004F6848" w:rsidRPr="00F85124" w:rsidRDefault="004F6848"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4F6848" w:rsidRPr="00F85124" w:rsidRDefault="004F6848" w:rsidP="002E105D">
          <w:pPr>
            <w:pStyle w:val="Heading1"/>
            <w:jc w:val="right"/>
            <w:rPr>
              <w:rFonts w:ascii="Calibri" w:hAnsi="Calibri"/>
              <w:b w:val="0"/>
              <w:bCs/>
              <w:sz w:val="20"/>
            </w:rPr>
          </w:pPr>
          <w:r>
            <w:rPr>
              <w:rFonts w:ascii="Calibri" w:hAnsi="Calibri"/>
              <w:b w:val="0"/>
              <w:bCs/>
              <w:sz w:val="20"/>
            </w:rPr>
            <w:t>CF2R-MCH-23-H</w:t>
          </w:r>
        </w:p>
      </w:tc>
    </w:tr>
    <w:tr w:rsidR="004F6848" w:rsidRPr="00F85124" w14:paraId="1933EB82" w14:textId="77777777" w:rsidTr="007924C2">
      <w:trPr>
        <w:cantSplit/>
        <w:trHeight w:val="288"/>
      </w:trPr>
      <w:tc>
        <w:tcPr>
          <w:tcW w:w="2500" w:type="pct"/>
          <w:tcBorders>
            <w:right w:val="nil"/>
          </w:tcBorders>
        </w:tcPr>
        <w:p w14:paraId="1933EB80" w14:textId="77777777" w:rsidR="004F6848" w:rsidRPr="002E105D" w:rsidRDefault="004F6848"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4F6848" w:rsidRPr="00F85124" w:rsidRDefault="004F684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3A10C37E" w:rsidR="004F6848" w:rsidRDefault="00C50F08">
    <w:pPr>
      <w:pStyle w:val="Header"/>
    </w:pPr>
    <w:r>
      <w:rPr>
        <w:rFonts w:ascii="Calibri" w:hAnsi="Calibri"/>
        <w:b/>
        <w:bCs/>
        <w:noProof/>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5" w14:textId="77777777" w:rsidR="004F6848" w:rsidRDefault="00C50F08">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F6848" w:rsidRPr="00F85124" w14:paraId="1933EB88" w14:textId="77777777" w:rsidTr="00CB64DD">
      <w:trPr>
        <w:cantSplit/>
        <w:trHeight w:val="288"/>
      </w:trPr>
      <w:tc>
        <w:tcPr>
          <w:tcW w:w="4016" w:type="pct"/>
          <w:gridSpan w:val="2"/>
          <w:tcBorders>
            <w:right w:val="nil"/>
          </w:tcBorders>
          <w:vAlign w:val="center"/>
        </w:tcPr>
        <w:p w14:paraId="1933EB86" w14:textId="71059026" w:rsidR="004F6848" w:rsidRPr="00F85124" w:rsidRDefault="004F6848" w:rsidP="00CB64DD">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0275AF44" w:rsidR="004F6848" w:rsidRPr="00F85124" w:rsidRDefault="004F6848" w:rsidP="007924C2">
          <w:pPr>
            <w:pStyle w:val="Heading1"/>
            <w:jc w:val="right"/>
            <w:rPr>
              <w:rFonts w:ascii="Calibri" w:hAnsi="Calibri"/>
              <w:b w:val="0"/>
              <w:bCs/>
              <w:sz w:val="20"/>
            </w:rPr>
          </w:pPr>
          <w:r>
            <w:rPr>
              <w:rFonts w:ascii="Calibri" w:hAnsi="Calibri"/>
              <w:b w:val="0"/>
              <w:bCs/>
              <w:sz w:val="20"/>
            </w:rPr>
            <w:t>CF3R-MCH-23-H</w:t>
          </w:r>
        </w:p>
      </w:tc>
    </w:tr>
    <w:tr w:rsidR="004F6848" w:rsidRPr="00F85124" w14:paraId="1933EB8B" w14:textId="77777777" w:rsidTr="007924C2">
      <w:trPr>
        <w:cantSplit/>
        <w:trHeight w:val="288"/>
      </w:trPr>
      <w:tc>
        <w:tcPr>
          <w:tcW w:w="2500" w:type="pct"/>
          <w:tcBorders>
            <w:right w:val="nil"/>
          </w:tcBorders>
        </w:tcPr>
        <w:p w14:paraId="1933EB89" w14:textId="77777777" w:rsidR="004F6848" w:rsidRPr="002E105D" w:rsidRDefault="004F6848"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25A12A54" w:rsidR="004F6848" w:rsidRPr="00F85124" w:rsidRDefault="004F684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50F08">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50F08">
            <w:rPr>
              <w:rFonts w:ascii="Calibri" w:hAnsi="Calibri"/>
              <w:bCs/>
              <w:noProof/>
            </w:rPr>
            <w:t>2</w:t>
          </w:r>
          <w:r>
            <w:rPr>
              <w:rFonts w:ascii="Calibri" w:hAnsi="Calibri"/>
              <w:bCs/>
              <w:noProof/>
            </w:rPr>
            <w:fldChar w:fldCharType="end"/>
          </w:r>
          <w:r w:rsidRPr="00F85124">
            <w:rPr>
              <w:rFonts w:ascii="Calibri" w:hAnsi="Calibri"/>
              <w:bCs/>
            </w:rPr>
            <w:t>)</w:t>
          </w:r>
        </w:p>
      </w:tc>
    </w:tr>
  </w:tbl>
  <w:p w14:paraId="1933EB8C" w14:textId="7D77F950" w:rsidR="004F6848" w:rsidRDefault="00C50F08" w:rsidP="002E105D">
    <w:pPr>
      <w:pStyle w:val="Header"/>
    </w:pPr>
    <w:r>
      <w:rPr>
        <w:rFonts w:ascii="Calibri" w:hAnsi="Calibri"/>
        <w:b/>
        <w:bCs/>
        <w:noProof/>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D" w14:textId="77777777" w:rsidR="004F6848" w:rsidRDefault="00C50F08">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5"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30"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20"/>
  </w:num>
  <w:num w:numId="21">
    <w:abstractNumId w:val="17"/>
  </w:num>
  <w:num w:numId="22">
    <w:abstractNumId w:val="29"/>
  </w:num>
  <w:num w:numId="23">
    <w:abstractNumId w:val="19"/>
  </w:num>
  <w:num w:numId="24">
    <w:abstractNumId w:val="25"/>
  </w:num>
  <w:num w:numId="25">
    <w:abstractNumId w:val="24"/>
  </w:num>
  <w:num w:numId="26">
    <w:abstractNumId w:val="23"/>
  </w:num>
  <w:num w:numId="27">
    <w:abstractNumId w:val="7"/>
  </w:num>
  <w:num w:numId="28">
    <w:abstractNumId w:val="16"/>
  </w:num>
  <w:num w:numId="29">
    <w:abstractNumId w:val="26"/>
  </w:num>
  <w:num w:numId="30">
    <w:abstractNumId w:val="22"/>
  </w:num>
  <w:num w:numId="31">
    <w:abstractNumId w:val="18"/>
  </w:num>
  <w:num w:numId="32">
    <w:abstractNumId w:val="12"/>
  </w:num>
  <w:num w:numId="33">
    <w:abstractNumId w:val="28"/>
  </w:num>
  <w:num w:numId="34">
    <w:abstractNumId w:val="8"/>
  </w:num>
  <w:num w:numId="35">
    <w:abstractNumId w:val="15"/>
  </w:num>
  <w:num w:numId="36">
    <w:abstractNumId w:val="9"/>
  </w:num>
  <w:num w:numId="37">
    <w:abstractNumId w:val="21"/>
  </w:num>
  <w:num w:numId="38">
    <w:abstractNumId w:val="5"/>
  </w:num>
  <w:num w:numId="39">
    <w:abstractNumId w:val="4"/>
  </w:num>
  <w:num w:numId="40">
    <w:abstractNumId w:val="27"/>
  </w:num>
  <w:num w:numId="41">
    <w:abstractNumId w:val="2"/>
  </w:num>
  <w:num w:numId="42">
    <w:abstractNumId w:val="13"/>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 w:numId="46">
    <w:abstractNumId w:val="14"/>
  </w:num>
  <w:num w:numId="47">
    <w:abstractNumId w:val="30"/>
  </w:num>
  <w:num w:numId="48">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None" w15:userId="Wichert, RJ@Energy"/>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5988"/>
    <w:rsid w:val="00056129"/>
    <w:rsid w:val="0006016B"/>
    <w:rsid w:val="00061C0F"/>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4757"/>
    <w:rsid w:val="00135763"/>
    <w:rsid w:val="00137AA4"/>
    <w:rsid w:val="00142FD3"/>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2E6A"/>
    <w:rsid w:val="001A5583"/>
    <w:rsid w:val="001B0D2A"/>
    <w:rsid w:val="001B3D76"/>
    <w:rsid w:val="001B5BA4"/>
    <w:rsid w:val="001C6761"/>
    <w:rsid w:val="001C6A01"/>
    <w:rsid w:val="001D404C"/>
    <w:rsid w:val="001D4E19"/>
    <w:rsid w:val="001D4FBA"/>
    <w:rsid w:val="001D504E"/>
    <w:rsid w:val="001E0FFB"/>
    <w:rsid w:val="001E3C52"/>
    <w:rsid w:val="001F0E8D"/>
    <w:rsid w:val="001F20EE"/>
    <w:rsid w:val="00200E53"/>
    <w:rsid w:val="0020229C"/>
    <w:rsid w:val="00202608"/>
    <w:rsid w:val="00203852"/>
    <w:rsid w:val="00206039"/>
    <w:rsid w:val="0020619B"/>
    <w:rsid w:val="00213E8E"/>
    <w:rsid w:val="002155B9"/>
    <w:rsid w:val="00216C55"/>
    <w:rsid w:val="00220E67"/>
    <w:rsid w:val="00222F6D"/>
    <w:rsid w:val="00223A30"/>
    <w:rsid w:val="002241A5"/>
    <w:rsid w:val="00231FB7"/>
    <w:rsid w:val="0023378F"/>
    <w:rsid w:val="002349E0"/>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1CD"/>
    <w:rsid w:val="002A3F41"/>
    <w:rsid w:val="002A5BD8"/>
    <w:rsid w:val="002A631E"/>
    <w:rsid w:val="002A6A1F"/>
    <w:rsid w:val="002B0777"/>
    <w:rsid w:val="002B2393"/>
    <w:rsid w:val="002B4F6F"/>
    <w:rsid w:val="002B5068"/>
    <w:rsid w:val="002B664D"/>
    <w:rsid w:val="002B73D1"/>
    <w:rsid w:val="002C131A"/>
    <w:rsid w:val="002C423D"/>
    <w:rsid w:val="002C586B"/>
    <w:rsid w:val="002D1475"/>
    <w:rsid w:val="002D1AB0"/>
    <w:rsid w:val="002D38CA"/>
    <w:rsid w:val="002D3BA6"/>
    <w:rsid w:val="002D59DB"/>
    <w:rsid w:val="002D680A"/>
    <w:rsid w:val="002D7AC0"/>
    <w:rsid w:val="002D7DB8"/>
    <w:rsid w:val="002E105D"/>
    <w:rsid w:val="002E17DB"/>
    <w:rsid w:val="002E1841"/>
    <w:rsid w:val="002E3676"/>
    <w:rsid w:val="002E3F17"/>
    <w:rsid w:val="002E53CE"/>
    <w:rsid w:val="002E7941"/>
    <w:rsid w:val="002F40A7"/>
    <w:rsid w:val="002F6775"/>
    <w:rsid w:val="00303198"/>
    <w:rsid w:val="003051D0"/>
    <w:rsid w:val="0030536C"/>
    <w:rsid w:val="00306026"/>
    <w:rsid w:val="00312673"/>
    <w:rsid w:val="00313178"/>
    <w:rsid w:val="0031378A"/>
    <w:rsid w:val="00314D52"/>
    <w:rsid w:val="00314EC3"/>
    <w:rsid w:val="00315792"/>
    <w:rsid w:val="0032018D"/>
    <w:rsid w:val="0032082B"/>
    <w:rsid w:val="00320F01"/>
    <w:rsid w:val="00323157"/>
    <w:rsid w:val="0032473C"/>
    <w:rsid w:val="003247CA"/>
    <w:rsid w:val="003325FC"/>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F064C"/>
    <w:rsid w:val="003F1C6F"/>
    <w:rsid w:val="003F49BD"/>
    <w:rsid w:val="003F5E08"/>
    <w:rsid w:val="003F6A76"/>
    <w:rsid w:val="00401367"/>
    <w:rsid w:val="00404538"/>
    <w:rsid w:val="00406C09"/>
    <w:rsid w:val="00413C34"/>
    <w:rsid w:val="004145CD"/>
    <w:rsid w:val="00415FD0"/>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15"/>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1012"/>
    <w:rsid w:val="004B2092"/>
    <w:rsid w:val="004B432B"/>
    <w:rsid w:val="004B4582"/>
    <w:rsid w:val="004B7BD2"/>
    <w:rsid w:val="004C0E48"/>
    <w:rsid w:val="004C23D9"/>
    <w:rsid w:val="004C2C61"/>
    <w:rsid w:val="004C5BE2"/>
    <w:rsid w:val="004C6E7B"/>
    <w:rsid w:val="004D1CE3"/>
    <w:rsid w:val="004D287C"/>
    <w:rsid w:val="004D49F5"/>
    <w:rsid w:val="004D7DCD"/>
    <w:rsid w:val="004E112A"/>
    <w:rsid w:val="004E230B"/>
    <w:rsid w:val="004E4E00"/>
    <w:rsid w:val="004E73D1"/>
    <w:rsid w:val="004F0A7F"/>
    <w:rsid w:val="004F40C1"/>
    <w:rsid w:val="004F66DC"/>
    <w:rsid w:val="004F6848"/>
    <w:rsid w:val="005037EA"/>
    <w:rsid w:val="005130DF"/>
    <w:rsid w:val="00513D83"/>
    <w:rsid w:val="00514ADB"/>
    <w:rsid w:val="00515DC6"/>
    <w:rsid w:val="00517A90"/>
    <w:rsid w:val="00520412"/>
    <w:rsid w:val="005222CB"/>
    <w:rsid w:val="00522FFC"/>
    <w:rsid w:val="00527ACC"/>
    <w:rsid w:val="005304FA"/>
    <w:rsid w:val="00530F4C"/>
    <w:rsid w:val="00531044"/>
    <w:rsid w:val="005340A2"/>
    <w:rsid w:val="005340BF"/>
    <w:rsid w:val="00535EF7"/>
    <w:rsid w:val="00536AA4"/>
    <w:rsid w:val="00541293"/>
    <w:rsid w:val="00542A06"/>
    <w:rsid w:val="005432CE"/>
    <w:rsid w:val="005437EB"/>
    <w:rsid w:val="00550783"/>
    <w:rsid w:val="00551599"/>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77FC"/>
    <w:rsid w:val="0059070E"/>
    <w:rsid w:val="00594C36"/>
    <w:rsid w:val="00595858"/>
    <w:rsid w:val="005A12D2"/>
    <w:rsid w:val="005B19EC"/>
    <w:rsid w:val="005B1AD1"/>
    <w:rsid w:val="005B219A"/>
    <w:rsid w:val="005B3895"/>
    <w:rsid w:val="005B3A68"/>
    <w:rsid w:val="005B6F6C"/>
    <w:rsid w:val="005C1AC1"/>
    <w:rsid w:val="005C4233"/>
    <w:rsid w:val="005C4D4D"/>
    <w:rsid w:val="005C5038"/>
    <w:rsid w:val="005C73C7"/>
    <w:rsid w:val="005D2752"/>
    <w:rsid w:val="005D30D4"/>
    <w:rsid w:val="005D43B3"/>
    <w:rsid w:val="005D55BB"/>
    <w:rsid w:val="005E23CD"/>
    <w:rsid w:val="005E2724"/>
    <w:rsid w:val="005E2AE3"/>
    <w:rsid w:val="005E3E55"/>
    <w:rsid w:val="005E4EE4"/>
    <w:rsid w:val="005E68FF"/>
    <w:rsid w:val="005F178B"/>
    <w:rsid w:val="005F1C88"/>
    <w:rsid w:val="005F4CDC"/>
    <w:rsid w:val="005F6760"/>
    <w:rsid w:val="006016EB"/>
    <w:rsid w:val="006019F9"/>
    <w:rsid w:val="00601C19"/>
    <w:rsid w:val="006040F5"/>
    <w:rsid w:val="00605944"/>
    <w:rsid w:val="00605FEF"/>
    <w:rsid w:val="00611910"/>
    <w:rsid w:val="00611CD2"/>
    <w:rsid w:val="006125E7"/>
    <w:rsid w:val="00613F4A"/>
    <w:rsid w:val="00614268"/>
    <w:rsid w:val="0061467B"/>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11CF"/>
    <w:rsid w:val="00641C71"/>
    <w:rsid w:val="00641F88"/>
    <w:rsid w:val="0064300C"/>
    <w:rsid w:val="00643BDC"/>
    <w:rsid w:val="00643FF1"/>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829"/>
    <w:rsid w:val="006A722E"/>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47BF"/>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35A5"/>
    <w:rsid w:val="0076441C"/>
    <w:rsid w:val="00764CBD"/>
    <w:rsid w:val="00765F67"/>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26E9"/>
    <w:rsid w:val="007E2934"/>
    <w:rsid w:val="007E32B3"/>
    <w:rsid w:val="007E655F"/>
    <w:rsid w:val="007E7A74"/>
    <w:rsid w:val="007F0E08"/>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1FF0"/>
    <w:rsid w:val="00852283"/>
    <w:rsid w:val="0085268F"/>
    <w:rsid w:val="00853177"/>
    <w:rsid w:val="008540F3"/>
    <w:rsid w:val="00855246"/>
    <w:rsid w:val="008555E3"/>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31CD"/>
    <w:rsid w:val="00894E3E"/>
    <w:rsid w:val="008A5B91"/>
    <w:rsid w:val="008A5E97"/>
    <w:rsid w:val="008A6A61"/>
    <w:rsid w:val="008A715A"/>
    <w:rsid w:val="008A7891"/>
    <w:rsid w:val="008A7F5C"/>
    <w:rsid w:val="008A7FD4"/>
    <w:rsid w:val="008B05CC"/>
    <w:rsid w:val="008B21EC"/>
    <w:rsid w:val="008B324C"/>
    <w:rsid w:val="008B416B"/>
    <w:rsid w:val="008B7031"/>
    <w:rsid w:val="008B71F6"/>
    <w:rsid w:val="008C10F1"/>
    <w:rsid w:val="008C23D7"/>
    <w:rsid w:val="008C4452"/>
    <w:rsid w:val="008C6F5C"/>
    <w:rsid w:val="008D0475"/>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1348"/>
    <w:rsid w:val="009314F1"/>
    <w:rsid w:val="0093223E"/>
    <w:rsid w:val="009379DB"/>
    <w:rsid w:val="0094050E"/>
    <w:rsid w:val="009412E7"/>
    <w:rsid w:val="00941530"/>
    <w:rsid w:val="00941E17"/>
    <w:rsid w:val="009437C6"/>
    <w:rsid w:val="009461BE"/>
    <w:rsid w:val="00946688"/>
    <w:rsid w:val="00947D28"/>
    <w:rsid w:val="009518DA"/>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A059F"/>
    <w:rsid w:val="009A1F14"/>
    <w:rsid w:val="009A2B50"/>
    <w:rsid w:val="009A2D42"/>
    <w:rsid w:val="009A3318"/>
    <w:rsid w:val="009A3B68"/>
    <w:rsid w:val="009A5A68"/>
    <w:rsid w:val="009A698F"/>
    <w:rsid w:val="009A6F10"/>
    <w:rsid w:val="009B42FA"/>
    <w:rsid w:val="009B5EDB"/>
    <w:rsid w:val="009B7349"/>
    <w:rsid w:val="009C1C43"/>
    <w:rsid w:val="009C1F4E"/>
    <w:rsid w:val="009C2ABA"/>
    <w:rsid w:val="009C4B49"/>
    <w:rsid w:val="009C4F9A"/>
    <w:rsid w:val="009C7266"/>
    <w:rsid w:val="009D0F10"/>
    <w:rsid w:val="009D1A2A"/>
    <w:rsid w:val="009D3023"/>
    <w:rsid w:val="009D75A0"/>
    <w:rsid w:val="009E0B1A"/>
    <w:rsid w:val="009E2E57"/>
    <w:rsid w:val="009E3BB5"/>
    <w:rsid w:val="009E5099"/>
    <w:rsid w:val="009E61EC"/>
    <w:rsid w:val="009E6B59"/>
    <w:rsid w:val="009F1F1C"/>
    <w:rsid w:val="009F2090"/>
    <w:rsid w:val="009F3C44"/>
    <w:rsid w:val="009F5E57"/>
    <w:rsid w:val="009F6096"/>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6D66"/>
    <w:rsid w:val="00A670F8"/>
    <w:rsid w:val="00A677BB"/>
    <w:rsid w:val="00A702F0"/>
    <w:rsid w:val="00A70722"/>
    <w:rsid w:val="00A742B3"/>
    <w:rsid w:val="00A75B9B"/>
    <w:rsid w:val="00A81137"/>
    <w:rsid w:val="00A87572"/>
    <w:rsid w:val="00A90ECB"/>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637"/>
    <w:rsid w:val="00AF314D"/>
    <w:rsid w:val="00AF4004"/>
    <w:rsid w:val="00AF7330"/>
    <w:rsid w:val="00B02BCF"/>
    <w:rsid w:val="00B02E79"/>
    <w:rsid w:val="00B04BC3"/>
    <w:rsid w:val="00B132B1"/>
    <w:rsid w:val="00B17F24"/>
    <w:rsid w:val="00B2256E"/>
    <w:rsid w:val="00B22990"/>
    <w:rsid w:val="00B23304"/>
    <w:rsid w:val="00B237DF"/>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3F3D"/>
    <w:rsid w:val="00B7450E"/>
    <w:rsid w:val="00B767F7"/>
    <w:rsid w:val="00B778B9"/>
    <w:rsid w:val="00B816B4"/>
    <w:rsid w:val="00B82CAC"/>
    <w:rsid w:val="00B82F48"/>
    <w:rsid w:val="00B85CEC"/>
    <w:rsid w:val="00B867D6"/>
    <w:rsid w:val="00B90F8F"/>
    <w:rsid w:val="00B940F6"/>
    <w:rsid w:val="00B94F6B"/>
    <w:rsid w:val="00BA0A8C"/>
    <w:rsid w:val="00BA2927"/>
    <w:rsid w:val="00BA3419"/>
    <w:rsid w:val="00BA6B7B"/>
    <w:rsid w:val="00BA6FA0"/>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30BB9"/>
    <w:rsid w:val="00C30FB6"/>
    <w:rsid w:val="00C30FDD"/>
    <w:rsid w:val="00C35471"/>
    <w:rsid w:val="00C36596"/>
    <w:rsid w:val="00C367B7"/>
    <w:rsid w:val="00C36879"/>
    <w:rsid w:val="00C42E0D"/>
    <w:rsid w:val="00C459A4"/>
    <w:rsid w:val="00C477A7"/>
    <w:rsid w:val="00C47FF6"/>
    <w:rsid w:val="00C50B87"/>
    <w:rsid w:val="00C50E08"/>
    <w:rsid w:val="00C50F08"/>
    <w:rsid w:val="00C51617"/>
    <w:rsid w:val="00C520F6"/>
    <w:rsid w:val="00C557A8"/>
    <w:rsid w:val="00C5702B"/>
    <w:rsid w:val="00C60365"/>
    <w:rsid w:val="00C6068F"/>
    <w:rsid w:val="00C64E63"/>
    <w:rsid w:val="00C65399"/>
    <w:rsid w:val="00C65957"/>
    <w:rsid w:val="00C66B1F"/>
    <w:rsid w:val="00C66D9B"/>
    <w:rsid w:val="00C67305"/>
    <w:rsid w:val="00C679B6"/>
    <w:rsid w:val="00C71EA2"/>
    <w:rsid w:val="00C73E32"/>
    <w:rsid w:val="00C74B3C"/>
    <w:rsid w:val="00C74D2D"/>
    <w:rsid w:val="00C80426"/>
    <w:rsid w:val="00C80803"/>
    <w:rsid w:val="00C841DC"/>
    <w:rsid w:val="00C874DA"/>
    <w:rsid w:val="00C91D27"/>
    <w:rsid w:val="00C97A9A"/>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3659"/>
    <w:rsid w:val="00CF6791"/>
    <w:rsid w:val="00D00777"/>
    <w:rsid w:val="00D01766"/>
    <w:rsid w:val="00D05A28"/>
    <w:rsid w:val="00D06E4B"/>
    <w:rsid w:val="00D0788B"/>
    <w:rsid w:val="00D165AA"/>
    <w:rsid w:val="00D17E5B"/>
    <w:rsid w:val="00D2266C"/>
    <w:rsid w:val="00D2673F"/>
    <w:rsid w:val="00D32BE4"/>
    <w:rsid w:val="00D35026"/>
    <w:rsid w:val="00D3542C"/>
    <w:rsid w:val="00D37D27"/>
    <w:rsid w:val="00D430F6"/>
    <w:rsid w:val="00D44F0C"/>
    <w:rsid w:val="00D462C2"/>
    <w:rsid w:val="00D4686B"/>
    <w:rsid w:val="00D47F2D"/>
    <w:rsid w:val="00D50B07"/>
    <w:rsid w:val="00D53350"/>
    <w:rsid w:val="00D53733"/>
    <w:rsid w:val="00D56CD8"/>
    <w:rsid w:val="00D57A73"/>
    <w:rsid w:val="00D60C31"/>
    <w:rsid w:val="00D60D69"/>
    <w:rsid w:val="00D61EC7"/>
    <w:rsid w:val="00D62DB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74BC"/>
    <w:rsid w:val="00E12FCC"/>
    <w:rsid w:val="00E1414A"/>
    <w:rsid w:val="00E147D6"/>
    <w:rsid w:val="00E161F8"/>
    <w:rsid w:val="00E224A4"/>
    <w:rsid w:val="00E23A7C"/>
    <w:rsid w:val="00E25456"/>
    <w:rsid w:val="00E25F01"/>
    <w:rsid w:val="00E26671"/>
    <w:rsid w:val="00E32371"/>
    <w:rsid w:val="00E32795"/>
    <w:rsid w:val="00E32A17"/>
    <w:rsid w:val="00E336A6"/>
    <w:rsid w:val="00E35F78"/>
    <w:rsid w:val="00E36AEC"/>
    <w:rsid w:val="00E40256"/>
    <w:rsid w:val="00E419F7"/>
    <w:rsid w:val="00E43C81"/>
    <w:rsid w:val="00E458D7"/>
    <w:rsid w:val="00E45D6F"/>
    <w:rsid w:val="00E463F6"/>
    <w:rsid w:val="00E47FB6"/>
    <w:rsid w:val="00E510FF"/>
    <w:rsid w:val="00E53C54"/>
    <w:rsid w:val="00E57065"/>
    <w:rsid w:val="00E570A4"/>
    <w:rsid w:val="00E57C08"/>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3860"/>
    <w:rsid w:val="00EB1719"/>
    <w:rsid w:val="00EB19D1"/>
    <w:rsid w:val="00EB42BF"/>
    <w:rsid w:val="00EB4D48"/>
    <w:rsid w:val="00EB6A58"/>
    <w:rsid w:val="00EC09AF"/>
    <w:rsid w:val="00EC21BB"/>
    <w:rsid w:val="00EC2629"/>
    <w:rsid w:val="00ED0C3C"/>
    <w:rsid w:val="00ED0EBB"/>
    <w:rsid w:val="00ED559B"/>
    <w:rsid w:val="00ED5A86"/>
    <w:rsid w:val="00EE0068"/>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07692"/>
    <w:rsid w:val="00F10646"/>
    <w:rsid w:val="00F149DD"/>
    <w:rsid w:val="00F14D4B"/>
    <w:rsid w:val="00F230AF"/>
    <w:rsid w:val="00F23B4A"/>
    <w:rsid w:val="00F25D56"/>
    <w:rsid w:val="00F36DEC"/>
    <w:rsid w:val="00F37192"/>
    <w:rsid w:val="00F42333"/>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C2F2A"/>
    <w:rsid w:val="00FD1218"/>
    <w:rsid w:val="00FD3283"/>
    <w:rsid w:val="00FD3686"/>
    <w:rsid w:val="00FD380D"/>
    <w:rsid w:val="00FD3F8A"/>
    <w:rsid w:val="00FE0622"/>
    <w:rsid w:val="00FE153B"/>
    <w:rsid w:val="00FE3982"/>
    <w:rsid w:val="00FE5E48"/>
    <w:rsid w:val="00FE61C1"/>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2"/>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54A9C0-5C24-4514-96F8-2A8503A5C380}">
  <ds:schemaRefs>
    <ds:schemaRef ds:uri="http://schemas.openxmlformats.org/officeDocument/2006/bibliography"/>
  </ds:schemaRefs>
</ds:datastoreItem>
</file>

<file path=customXml/itemProps2.xml><?xml version="1.0" encoding="utf-8"?>
<ds:datastoreItem xmlns:ds="http://schemas.openxmlformats.org/officeDocument/2006/customXml" ds:itemID="{24EE978B-2A31-47ED-8154-C5642F526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4921</Words>
  <Characters>28054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Smith, Alexis@Energy</cp:lastModifiedBy>
  <cp:revision>2</cp:revision>
  <dcterms:created xsi:type="dcterms:W3CDTF">2019-05-17T16:16:00Z</dcterms:created>
  <dcterms:modified xsi:type="dcterms:W3CDTF">2019-05-17T16:16:00Z</dcterms:modified>
</cp:coreProperties>
</file>
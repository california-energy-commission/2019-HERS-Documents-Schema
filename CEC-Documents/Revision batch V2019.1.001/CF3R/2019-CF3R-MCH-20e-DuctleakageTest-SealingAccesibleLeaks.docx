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6867"/>
        <w:gridCol w:w="3464"/>
      </w:tblGrid>
      <w:tr w:rsidR="003E194F" w:rsidRPr="005922D6" w14:paraId="1172AEE6" w14:textId="77777777" w:rsidTr="0054707B">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172AEE5" w14:textId="77777777" w:rsidR="003E194F" w:rsidRPr="005922D6" w:rsidRDefault="003E194F" w:rsidP="00836720">
            <w:pPr>
              <w:rPr>
                <w:rFonts w:asciiTheme="minorHAnsi" w:hAnsiTheme="minorHAnsi"/>
                <w:i/>
              </w:rPr>
            </w:pPr>
            <w:bookmarkStart w:id="0" w:name="_GoBack"/>
            <w:bookmarkEnd w:id="0"/>
            <w:r w:rsidRPr="005922D6">
              <w:rPr>
                <w:rFonts w:asciiTheme="minorHAnsi" w:hAnsiTheme="minorHAnsi"/>
                <w:b/>
              </w:rPr>
              <w:t>A. System Information</w:t>
            </w:r>
          </w:p>
        </w:tc>
      </w:tr>
      <w:tr w:rsidR="003E194F" w:rsidRPr="005922D6" w14:paraId="1172AEEA"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E7" w14:textId="77777777" w:rsidR="003E194F" w:rsidRPr="00442989" w:rsidRDefault="003E194F" w:rsidP="00836720">
            <w:pPr>
              <w:jc w:val="center"/>
              <w:rPr>
                <w:rFonts w:asciiTheme="minorHAnsi" w:hAnsiTheme="minorHAnsi"/>
                <w:sz w:val="18"/>
              </w:rPr>
            </w:pPr>
            <w:r w:rsidRPr="00442989">
              <w:rPr>
                <w:rFonts w:asciiTheme="minorHAnsi" w:hAnsiTheme="minorHAnsi"/>
                <w:sz w:val="18"/>
              </w:rPr>
              <w:t>01</w:t>
            </w:r>
          </w:p>
        </w:tc>
        <w:tc>
          <w:tcPr>
            <w:tcW w:w="3182" w:type="pct"/>
            <w:tcBorders>
              <w:top w:val="single" w:sz="4" w:space="0" w:color="auto"/>
              <w:left w:val="single" w:sz="4" w:space="0" w:color="auto"/>
              <w:bottom w:val="single" w:sz="4" w:space="0" w:color="auto"/>
              <w:right w:val="single" w:sz="4" w:space="0" w:color="auto"/>
            </w:tcBorders>
            <w:vAlign w:val="center"/>
          </w:tcPr>
          <w:p w14:paraId="1172AEE8" w14:textId="37309495" w:rsidR="003E194F" w:rsidRPr="00442989" w:rsidRDefault="0054707B" w:rsidP="00836720">
            <w:pPr>
              <w:rPr>
                <w:rFonts w:asciiTheme="minorHAnsi" w:hAnsiTheme="minorHAnsi"/>
                <w:sz w:val="18"/>
              </w:rPr>
            </w:pPr>
            <w:r w:rsidRPr="00442989">
              <w:rPr>
                <w:rFonts w:asciiTheme="minorHAnsi" w:hAnsiTheme="minorHAnsi"/>
                <w:sz w:val="18"/>
              </w:rPr>
              <w:t xml:space="preserve">Space Conditioning </w:t>
            </w:r>
            <w:r w:rsidR="003E194F" w:rsidRPr="00442989">
              <w:rPr>
                <w:rFonts w:asciiTheme="minorHAnsi" w:hAnsiTheme="minorHAnsi"/>
                <w:sz w:val="18"/>
              </w:rPr>
              <w:t>System Identification or Name</w:t>
            </w:r>
          </w:p>
        </w:tc>
        <w:tc>
          <w:tcPr>
            <w:tcW w:w="1605" w:type="pct"/>
            <w:tcBorders>
              <w:top w:val="single" w:sz="4" w:space="0" w:color="auto"/>
              <w:left w:val="single" w:sz="4" w:space="0" w:color="auto"/>
              <w:bottom w:val="single" w:sz="4" w:space="0" w:color="auto"/>
              <w:right w:val="single" w:sz="4" w:space="0" w:color="auto"/>
            </w:tcBorders>
            <w:vAlign w:val="center"/>
          </w:tcPr>
          <w:p w14:paraId="1172AEE9" w14:textId="77777777" w:rsidR="003E194F" w:rsidRPr="00442989" w:rsidRDefault="003E194F" w:rsidP="00836720">
            <w:pPr>
              <w:rPr>
                <w:rFonts w:asciiTheme="minorHAnsi" w:hAnsiTheme="minorHAnsi"/>
                <w:sz w:val="18"/>
              </w:rPr>
            </w:pPr>
          </w:p>
        </w:tc>
      </w:tr>
      <w:tr w:rsidR="003E194F" w:rsidRPr="005922D6" w14:paraId="1172AEEE"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EB" w14:textId="77777777" w:rsidR="003E194F" w:rsidRPr="00442989" w:rsidRDefault="003E194F" w:rsidP="00836720">
            <w:pPr>
              <w:jc w:val="center"/>
              <w:rPr>
                <w:rFonts w:asciiTheme="minorHAnsi" w:hAnsiTheme="minorHAnsi"/>
                <w:sz w:val="18"/>
              </w:rPr>
            </w:pPr>
            <w:r w:rsidRPr="00442989">
              <w:rPr>
                <w:rFonts w:asciiTheme="minorHAnsi" w:hAnsiTheme="minorHAnsi"/>
                <w:sz w:val="18"/>
              </w:rPr>
              <w:t>02</w:t>
            </w:r>
          </w:p>
        </w:tc>
        <w:tc>
          <w:tcPr>
            <w:tcW w:w="3182" w:type="pct"/>
            <w:tcBorders>
              <w:top w:val="single" w:sz="4" w:space="0" w:color="auto"/>
              <w:left w:val="single" w:sz="4" w:space="0" w:color="auto"/>
              <w:bottom w:val="single" w:sz="4" w:space="0" w:color="auto"/>
              <w:right w:val="single" w:sz="4" w:space="0" w:color="auto"/>
            </w:tcBorders>
            <w:vAlign w:val="center"/>
          </w:tcPr>
          <w:p w14:paraId="1172AEEC" w14:textId="5DC0EE98" w:rsidR="003E194F" w:rsidRPr="00442989" w:rsidRDefault="0054707B" w:rsidP="00836720">
            <w:pPr>
              <w:rPr>
                <w:rFonts w:asciiTheme="minorHAnsi" w:hAnsiTheme="minorHAnsi"/>
                <w:sz w:val="18"/>
              </w:rPr>
            </w:pPr>
            <w:r w:rsidRPr="00442989">
              <w:rPr>
                <w:rFonts w:asciiTheme="minorHAnsi" w:hAnsiTheme="minorHAnsi"/>
                <w:sz w:val="18"/>
              </w:rPr>
              <w:t xml:space="preserve">Space Conditioning </w:t>
            </w:r>
            <w:r w:rsidR="003E194F" w:rsidRPr="00442989">
              <w:rPr>
                <w:rFonts w:asciiTheme="minorHAnsi" w:hAnsiTheme="minorHAnsi"/>
                <w:sz w:val="18"/>
              </w:rPr>
              <w:t>System Location or Area Served</w:t>
            </w:r>
          </w:p>
        </w:tc>
        <w:tc>
          <w:tcPr>
            <w:tcW w:w="1605" w:type="pct"/>
            <w:tcBorders>
              <w:top w:val="single" w:sz="4" w:space="0" w:color="auto"/>
              <w:left w:val="single" w:sz="4" w:space="0" w:color="auto"/>
              <w:bottom w:val="single" w:sz="4" w:space="0" w:color="auto"/>
              <w:right w:val="single" w:sz="4" w:space="0" w:color="auto"/>
            </w:tcBorders>
          </w:tcPr>
          <w:p w14:paraId="1172AEED" w14:textId="77777777" w:rsidR="003E194F" w:rsidRPr="00442989" w:rsidRDefault="003E194F" w:rsidP="00836720">
            <w:pPr>
              <w:rPr>
                <w:rFonts w:asciiTheme="minorHAnsi" w:hAnsiTheme="minorHAnsi"/>
                <w:sz w:val="18"/>
              </w:rPr>
            </w:pPr>
          </w:p>
        </w:tc>
      </w:tr>
      <w:tr w:rsidR="00E45297" w:rsidRPr="005922D6" w14:paraId="1404D0FF"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656D8C26" w14:textId="43FDCDC8" w:rsidR="00E45297" w:rsidRPr="00442989" w:rsidRDefault="00E45297" w:rsidP="00E45297">
            <w:pPr>
              <w:jc w:val="center"/>
              <w:rPr>
                <w:rFonts w:asciiTheme="minorHAnsi" w:hAnsiTheme="minorHAnsi"/>
                <w:sz w:val="18"/>
              </w:rPr>
            </w:pPr>
            <w:r>
              <w:rPr>
                <w:rFonts w:asciiTheme="minorHAnsi" w:hAnsiTheme="minorHAnsi"/>
                <w:sz w:val="18"/>
                <w:szCs w:val="18"/>
              </w:rPr>
              <w:t>03</w:t>
            </w:r>
          </w:p>
        </w:tc>
        <w:tc>
          <w:tcPr>
            <w:tcW w:w="3182" w:type="pct"/>
            <w:tcBorders>
              <w:top w:val="single" w:sz="4" w:space="0" w:color="auto"/>
              <w:left w:val="single" w:sz="4" w:space="0" w:color="auto"/>
              <w:bottom w:val="single" w:sz="4" w:space="0" w:color="auto"/>
              <w:right w:val="single" w:sz="4" w:space="0" w:color="auto"/>
            </w:tcBorders>
            <w:vAlign w:val="center"/>
          </w:tcPr>
          <w:p w14:paraId="36A67655" w14:textId="7926E2E3" w:rsidR="00E45297" w:rsidRPr="00442989" w:rsidRDefault="00E45297" w:rsidP="00E45297">
            <w:pPr>
              <w:rPr>
                <w:rFonts w:asciiTheme="minorHAnsi" w:hAnsiTheme="minorHAnsi"/>
                <w:sz w:val="18"/>
              </w:rPr>
            </w:pPr>
            <w:r>
              <w:rPr>
                <w:rFonts w:asciiTheme="minorHAnsi" w:hAnsiTheme="minorHAnsi"/>
                <w:sz w:val="18"/>
                <w:szCs w:val="18"/>
              </w:rPr>
              <w:t>Indoor Unit Name</w:t>
            </w:r>
            <w:ins w:id="1" w:author="Smith, Alexis@Energy" w:date="2019-04-11T08:35:00Z">
              <w:r w:rsidR="001D0BD9">
                <w:rPr>
                  <w:rFonts w:asciiTheme="minorHAnsi" w:hAnsiTheme="minorHAnsi"/>
                  <w:sz w:val="18"/>
                  <w:szCs w:val="18"/>
                </w:rPr>
                <w:t xml:space="preserve"> or Description of Area Served</w:t>
              </w:r>
            </w:ins>
          </w:p>
        </w:tc>
        <w:tc>
          <w:tcPr>
            <w:tcW w:w="1605" w:type="pct"/>
            <w:tcBorders>
              <w:top w:val="single" w:sz="4" w:space="0" w:color="auto"/>
              <w:left w:val="single" w:sz="4" w:space="0" w:color="auto"/>
              <w:bottom w:val="single" w:sz="4" w:space="0" w:color="auto"/>
              <w:right w:val="single" w:sz="4" w:space="0" w:color="auto"/>
            </w:tcBorders>
            <w:vAlign w:val="center"/>
          </w:tcPr>
          <w:p w14:paraId="2B165D44" w14:textId="77777777" w:rsidR="00E45297" w:rsidRPr="00442989" w:rsidRDefault="00E45297" w:rsidP="00E45297">
            <w:pPr>
              <w:rPr>
                <w:rFonts w:asciiTheme="minorHAnsi" w:hAnsiTheme="minorHAnsi"/>
                <w:sz w:val="18"/>
              </w:rPr>
            </w:pPr>
          </w:p>
        </w:tc>
      </w:tr>
      <w:tr w:rsidR="00E45297" w:rsidRPr="005922D6" w14:paraId="1172AEF2"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EF" w14:textId="3B4412A2" w:rsidR="00E45297" w:rsidRPr="00442989" w:rsidRDefault="00E45297" w:rsidP="00E45297">
            <w:pPr>
              <w:jc w:val="center"/>
              <w:rPr>
                <w:rFonts w:asciiTheme="minorHAnsi" w:hAnsiTheme="minorHAnsi"/>
                <w:sz w:val="18"/>
              </w:rPr>
            </w:pPr>
            <w:r w:rsidRPr="00442989">
              <w:rPr>
                <w:rFonts w:asciiTheme="minorHAnsi" w:hAnsiTheme="minorHAnsi"/>
                <w:sz w:val="18"/>
              </w:rPr>
              <w:t>0</w:t>
            </w:r>
            <w:r>
              <w:rPr>
                <w:rFonts w:asciiTheme="minorHAnsi" w:hAnsiTheme="minorHAnsi"/>
                <w:sz w:val="18"/>
              </w:rPr>
              <w:t>4</w:t>
            </w:r>
          </w:p>
        </w:tc>
        <w:tc>
          <w:tcPr>
            <w:tcW w:w="3182" w:type="pct"/>
            <w:tcBorders>
              <w:top w:val="single" w:sz="4" w:space="0" w:color="auto"/>
              <w:left w:val="single" w:sz="4" w:space="0" w:color="auto"/>
              <w:bottom w:val="single" w:sz="4" w:space="0" w:color="auto"/>
              <w:right w:val="single" w:sz="4" w:space="0" w:color="auto"/>
            </w:tcBorders>
            <w:vAlign w:val="center"/>
          </w:tcPr>
          <w:p w14:paraId="1172AEF0" w14:textId="4D8E2E96" w:rsidR="00E45297" w:rsidRPr="00442989" w:rsidRDefault="00E45297" w:rsidP="00E45297">
            <w:pPr>
              <w:rPr>
                <w:rFonts w:asciiTheme="minorHAnsi" w:hAnsiTheme="minorHAnsi"/>
                <w:sz w:val="18"/>
              </w:rPr>
            </w:pPr>
            <w:r w:rsidRPr="00442989">
              <w:rPr>
                <w:rFonts w:asciiTheme="minorHAnsi" w:hAnsiTheme="minorHAnsi"/>
                <w:sz w:val="18"/>
              </w:rPr>
              <w:t>Building Type from CF1R</w:t>
            </w:r>
          </w:p>
        </w:tc>
        <w:tc>
          <w:tcPr>
            <w:tcW w:w="1605" w:type="pct"/>
            <w:tcBorders>
              <w:top w:val="single" w:sz="4" w:space="0" w:color="auto"/>
              <w:left w:val="single" w:sz="4" w:space="0" w:color="auto"/>
              <w:bottom w:val="single" w:sz="4" w:space="0" w:color="auto"/>
              <w:right w:val="single" w:sz="4" w:space="0" w:color="auto"/>
            </w:tcBorders>
          </w:tcPr>
          <w:p w14:paraId="1172AEF1" w14:textId="77777777" w:rsidR="00E45297" w:rsidRPr="00442989" w:rsidRDefault="00E45297" w:rsidP="00E45297">
            <w:pPr>
              <w:rPr>
                <w:rFonts w:asciiTheme="minorHAnsi" w:hAnsiTheme="minorHAnsi"/>
                <w:sz w:val="18"/>
              </w:rPr>
            </w:pPr>
          </w:p>
        </w:tc>
      </w:tr>
      <w:tr w:rsidR="00E45297" w:rsidRPr="005922D6" w14:paraId="1172AEF6"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F3" w14:textId="3D8BAC6A" w:rsidR="00E45297" w:rsidRPr="00442989" w:rsidRDefault="00E45297" w:rsidP="00E45297">
            <w:pPr>
              <w:jc w:val="center"/>
              <w:rPr>
                <w:rFonts w:asciiTheme="minorHAnsi" w:hAnsiTheme="minorHAnsi"/>
                <w:sz w:val="18"/>
              </w:rPr>
            </w:pPr>
            <w:r w:rsidRPr="00442989">
              <w:rPr>
                <w:rFonts w:asciiTheme="minorHAnsi" w:hAnsiTheme="minorHAnsi"/>
                <w:sz w:val="18"/>
              </w:rPr>
              <w:t>0</w:t>
            </w:r>
            <w:r>
              <w:rPr>
                <w:rFonts w:asciiTheme="minorHAnsi" w:hAnsiTheme="minorHAnsi"/>
                <w:sz w:val="18"/>
              </w:rPr>
              <w:t>5</w:t>
            </w:r>
          </w:p>
        </w:tc>
        <w:tc>
          <w:tcPr>
            <w:tcW w:w="3182" w:type="pct"/>
            <w:tcBorders>
              <w:top w:val="single" w:sz="4" w:space="0" w:color="auto"/>
              <w:left w:val="single" w:sz="4" w:space="0" w:color="auto"/>
              <w:bottom w:val="single" w:sz="4" w:space="0" w:color="auto"/>
              <w:right w:val="single" w:sz="4" w:space="0" w:color="auto"/>
            </w:tcBorders>
            <w:vAlign w:val="center"/>
          </w:tcPr>
          <w:p w14:paraId="1172AEF4" w14:textId="77777777" w:rsidR="00E45297" w:rsidRPr="00442989" w:rsidRDefault="00E45297" w:rsidP="00E45297">
            <w:pPr>
              <w:rPr>
                <w:rFonts w:asciiTheme="minorHAnsi" w:hAnsiTheme="minorHAnsi"/>
                <w:sz w:val="18"/>
              </w:rPr>
            </w:pPr>
            <w:r w:rsidRPr="00442989">
              <w:rPr>
                <w:rFonts w:asciiTheme="minorHAnsi" w:hAnsiTheme="minorHAnsi"/>
                <w:sz w:val="18"/>
              </w:rPr>
              <w:t>Verified Low Leakage Ducts in Conditioned Space (VLLDCS) Credit from CF1R?</w:t>
            </w:r>
          </w:p>
        </w:tc>
        <w:tc>
          <w:tcPr>
            <w:tcW w:w="1605" w:type="pct"/>
            <w:tcBorders>
              <w:top w:val="single" w:sz="4" w:space="0" w:color="auto"/>
              <w:left w:val="single" w:sz="4" w:space="0" w:color="auto"/>
              <w:bottom w:val="single" w:sz="4" w:space="0" w:color="auto"/>
              <w:right w:val="single" w:sz="4" w:space="0" w:color="auto"/>
            </w:tcBorders>
            <w:vAlign w:val="center"/>
          </w:tcPr>
          <w:p w14:paraId="1172AEF5" w14:textId="77777777" w:rsidR="00E45297" w:rsidRPr="00442989" w:rsidRDefault="00E45297" w:rsidP="00E45297">
            <w:pPr>
              <w:rPr>
                <w:rFonts w:asciiTheme="minorHAnsi" w:hAnsiTheme="minorHAnsi"/>
                <w:sz w:val="18"/>
              </w:rPr>
            </w:pPr>
          </w:p>
        </w:tc>
      </w:tr>
      <w:tr w:rsidR="00E45297" w:rsidRPr="005922D6" w14:paraId="1172AEFA"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F7" w14:textId="32623700" w:rsidR="00E45297" w:rsidRPr="00442989" w:rsidRDefault="00E45297" w:rsidP="00E45297">
            <w:pPr>
              <w:jc w:val="center"/>
              <w:rPr>
                <w:rFonts w:asciiTheme="minorHAnsi" w:hAnsiTheme="minorHAnsi"/>
                <w:sz w:val="18"/>
              </w:rPr>
            </w:pPr>
            <w:r w:rsidRPr="00442989">
              <w:rPr>
                <w:rFonts w:asciiTheme="minorHAnsi" w:hAnsiTheme="minorHAnsi"/>
                <w:sz w:val="18"/>
              </w:rPr>
              <w:t>0</w:t>
            </w:r>
            <w:r>
              <w:rPr>
                <w:rFonts w:asciiTheme="minorHAnsi" w:hAnsiTheme="minorHAnsi"/>
                <w:sz w:val="18"/>
              </w:rPr>
              <w:t>6</w:t>
            </w:r>
          </w:p>
        </w:tc>
        <w:tc>
          <w:tcPr>
            <w:tcW w:w="3182" w:type="pct"/>
            <w:tcBorders>
              <w:top w:val="single" w:sz="4" w:space="0" w:color="auto"/>
              <w:left w:val="single" w:sz="4" w:space="0" w:color="auto"/>
              <w:bottom w:val="single" w:sz="4" w:space="0" w:color="auto"/>
              <w:right w:val="single" w:sz="4" w:space="0" w:color="auto"/>
            </w:tcBorders>
            <w:vAlign w:val="center"/>
          </w:tcPr>
          <w:p w14:paraId="1172AEF8" w14:textId="77777777" w:rsidR="00E45297" w:rsidRPr="00442989" w:rsidRDefault="00E45297" w:rsidP="00E45297">
            <w:pPr>
              <w:rPr>
                <w:rFonts w:asciiTheme="minorHAnsi" w:hAnsiTheme="minorHAnsi"/>
                <w:sz w:val="18"/>
              </w:rPr>
            </w:pPr>
            <w:r w:rsidRPr="00442989">
              <w:rPr>
                <w:rFonts w:asciiTheme="minorHAnsi" w:hAnsiTheme="minorHAnsi"/>
                <w:sz w:val="18"/>
              </w:rPr>
              <w:t>Verified Low Leakage Air-handling Unit Credit from CF1R?</w:t>
            </w:r>
          </w:p>
        </w:tc>
        <w:tc>
          <w:tcPr>
            <w:tcW w:w="1605" w:type="pct"/>
            <w:tcBorders>
              <w:top w:val="single" w:sz="4" w:space="0" w:color="auto"/>
              <w:left w:val="single" w:sz="4" w:space="0" w:color="auto"/>
              <w:bottom w:val="single" w:sz="4" w:space="0" w:color="auto"/>
              <w:right w:val="single" w:sz="4" w:space="0" w:color="auto"/>
            </w:tcBorders>
            <w:vAlign w:val="center"/>
          </w:tcPr>
          <w:p w14:paraId="1172AEF9" w14:textId="77777777" w:rsidR="00E45297" w:rsidRPr="00442989" w:rsidRDefault="00E45297" w:rsidP="00E45297">
            <w:pPr>
              <w:rPr>
                <w:rFonts w:asciiTheme="minorHAnsi" w:hAnsiTheme="minorHAnsi"/>
                <w:sz w:val="18"/>
              </w:rPr>
            </w:pPr>
          </w:p>
        </w:tc>
      </w:tr>
      <w:tr w:rsidR="00E45297" w:rsidRPr="005922D6" w14:paraId="1172AEFE"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FB" w14:textId="7CE4C254" w:rsidR="00E45297" w:rsidRPr="00442989" w:rsidRDefault="00E45297" w:rsidP="00E45297">
            <w:pPr>
              <w:jc w:val="center"/>
              <w:rPr>
                <w:rFonts w:asciiTheme="minorHAnsi" w:hAnsiTheme="minorHAnsi"/>
                <w:sz w:val="18"/>
              </w:rPr>
            </w:pPr>
            <w:r w:rsidRPr="00442989">
              <w:rPr>
                <w:rFonts w:asciiTheme="minorHAnsi" w:hAnsiTheme="minorHAnsi"/>
                <w:sz w:val="18"/>
              </w:rPr>
              <w:t>0</w:t>
            </w:r>
            <w:r>
              <w:rPr>
                <w:rFonts w:asciiTheme="minorHAnsi" w:hAnsiTheme="minorHAnsi"/>
                <w:sz w:val="18"/>
              </w:rPr>
              <w:t>7</w:t>
            </w:r>
          </w:p>
        </w:tc>
        <w:tc>
          <w:tcPr>
            <w:tcW w:w="3182" w:type="pct"/>
            <w:tcBorders>
              <w:top w:val="single" w:sz="4" w:space="0" w:color="auto"/>
              <w:left w:val="single" w:sz="4" w:space="0" w:color="auto"/>
              <w:bottom w:val="single" w:sz="4" w:space="0" w:color="auto"/>
              <w:right w:val="single" w:sz="4" w:space="0" w:color="auto"/>
            </w:tcBorders>
            <w:vAlign w:val="center"/>
          </w:tcPr>
          <w:p w14:paraId="1172AEFC" w14:textId="629E0383" w:rsidR="00E45297" w:rsidRPr="00442989" w:rsidRDefault="00E45297" w:rsidP="00E45297">
            <w:pPr>
              <w:rPr>
                <w:rFonts w:asciiTheme="minorHAnsi" w:hAnsiTheme="minorHAnsi"/>
                <w:sz w:val="18"/>
              </w:rPr>
            </w:pPr>
            <w:r w:rsidRPr="00442989">
              <w:rPr>
                <w:rFonts w:asciiTheme="minorHAnsi" w:hAnsiTheme="minorHAnsi"/>
                <w:sz w:val="18"/>
              </w:rPr>
              <w:t>Duct System Compliance Category</w:t>
            </w:r>
          </w:p>
        </w:tc>
        <w:tc>
          <w:tcPr>
            <w:tcW w:w="1605" w:type="pct"/>
            <w:tcBorders>
              <w:top w:val="single" w:sz="4" w:space="0" w:color="auto"/>
              <w:left w:val="single" w:sz="4" w:space="0" w:color="auto"/>
              <w:bottom w:val="single" w:sz="4" w:space="0" w:color="auto"/>
              <w:right w:val="single" w:sz="4" w:space="0" w:color="auto"/>
            </w:tcBorders>
            <w:vAlign w:val="center"/>
          </w:tcPr>
          <w:p w14:paraId="1172AEFD" w14:textId="77777777" w:rsidR="00E45297" w:rsidRPr="00442989" w:rsidRDefault="00E45297" w:rsidP="00E45297">
            <w:pPr>
              <w:rPr>
                <w:rFonts w:asciiTheme="minorHAnsi" w:hAnsiTheme="minorHAnsi"/>
                <w:sz w:val="18"/>
              </w:rPr>
            </w:pPr>
          </w:p>
        </w:tc>
      </w:tr>
      <w:tr w:rsidR="00E45297" w:rsidRPr="005922D6" w14:paraId="1B46501D"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4DFC3C4" w14:textId="755010AE" w:rsidR="00E45297" w:rsidRPr="00442989" w:rsidRDefault="00E45297" w:rsidP="00E45297">
            <w:pPr>
              <w:jc w:val="center"/>
              <w:rPr>
                <w:rFonts w:asciiTheme="minorHAnsi" w:hAnsiTheme="minorHAnsi"/>
                <w:sz w:val="18"/>
              </w:rPr>
            </w:pPr>
            <w:r w:rsidRPr="004712B8">
              <w:rPr>
                <w:rFonts w:asciiTheme="minorHAnsi" w:hAnsiTheme="minorHAnsi"/>
                <w:sz w:val="18"/>
                <w:szCs w:val="18"/>
              </w:rPr>
              <w:t>08</w:t>
            </w:r>
          </w:p>
        </w:tc>
        <w:tc>
          <w:tcPr>
            <w:tcW w:w="3182" w:type="pct"/>
            <w:tcBorders>
              <w:top w:val="single" w:sz="4" w:space="0" w:color="auto"/>
              <w:left w:val="single" w:sz="4" w:space="0" w:color="auto"/>
              <w:bottom w:val="single" w:sz="4" w:space="0" w:color="auto"/>
              <w:right w:val="single" w:sz="4" w:space="0" w:color="auto"/>
            </w:tcBorders>
            <w:vAlign w:val="center"/>
          </w:tcPr>
          <w:p w14:paraId="57661B48" w14:textId="1B9CD927" w:rsidR="00E45297" w:rsidRPr="00442989" w:rsidRDefault="00E45297" w:rsidP="00E45297">
            <w:pPr>
              <w:rPr>
                <w:rFonts w:asciiTheme="minorHAnsi" w:hAnsiTheme="minorHAnsi"/>
                <w:sz w:val="18"/>
              </w:rPr>
            </w:pPr>
            <w:r w:rsidRPr="00E96D81">
              <w:rPr>
                <w:rFonts w:asciiTheme="minorHAnsi" w:hAnsiTheme="minorHAnsi"/>
                <w:sz w:val="18"/>
                <w:szCs w:val="18"/>
              </w:rPr>
              <w:t>Any portions of Duct Located in Garage?</w:t>
            </w:r>
          </w:p>
        </w:tc>
        <w:tc>
          <w:tcPr>
            <w:tcW w:w="1605" w:type="pct"/>
            <w:tcBorders>
              <w:top w:val="single" w:sz="4" w:space="0" w:color="auto"/>
              <w:left w:val="single" w:sz="4" w:space="0" w:color="auto"/>
              <w:bottom w:val="single" w:sz="4" w:space="0" w:color="auto"/>
              <w:right w:val="single" w:sz="4" w:space="0" w:color="auto"/>
            </w:tcBorders>
            <w:vAlign w:val="center"/>
          </w:tcPr>
          <w:p w14:paraId="03317446" w14:textId="77777777" w:rsidR="00E45297" w:rsidRPr="00442989" w:rsidRDefault="00E45297" w:rsidP="00E45297">
            <w:pPr>
              <w:rPr>
                <w:rFonts w:asciiTheme="minorHAnsi" w:hAnsiTheme="minorHAnsi"/>
                <w:sz w:val="18"/>
              </w:rPr>
            </w:pPr>
          </w:p>
        </w:tc>
      </w:tr>
      <w:tr w:rsidR="001D0BD9" w:rsidRPr="005922D6" w14:paraId="36A0478D" w14:textId="77777777" w:rsidTr="00836720">
        <w:trPr>
          <w:trHeight w:val="288"/>
          <w:ins w:id="2" w:author="Smith, Alexis@Energy" w:date="2019-04-11T08:35:00Z"/>
        </w:trPr>
        <w:tc>
          <w:tcPr>
            <w:tcW w:w="213" w:type="pct"/>
            <w:tcBorders>
              <w:top w:val="single" w:sz="4" w:space="0" w:color="auto"/>
              <w:left w:val="single" w:sz="4" w:space="0" w:color="auto"/>
              <w:bottom w:val="single" w:sz="4" w:space="0" w:color="auto"/>
              <w:right w:val="single" w:sz="4" w:space="0" w:color="auto"/>
            </w:tcBorders>
            <w:vAlign w:val="center"/>
          </w:tcPr>
          <w:p w14:paraId="61105524" w14:textId="3CEC2DDE" w:rsidR="001D0BD9" w:rsidRPr="004712B8" w:rsidRDefault="001D0BD9" w:rsidP="001D0BD9">
            <w:pPr>
              <w:jc w:val="center"/>
              <w:rPr>
                <w:ins w:id="3" w:author="Smith, Alexis@Energy" w:date="2019-04-11T08:35:00Z"/>
                <w:rFonts w:asciiTheme="minorHAnsi" w:hAnsiTheme="minorHAnsi"/>
                <w:sz w:val="18"/>
                <w:szCs w:val="18"/>
              </w:rPr>
            </w:pPr>
            <w:ins w:id="4" w:author="Smith, Alexis@Energy" w:date="2019-04-11T08:35:00Z">
              <w:r w:rsidRPr="004C5CBA">
                <w:rPr>
                  <w:rFonts w:asciiTheme="minorHAnsi" w:hAnsiTheme="minorHAnsi"/>
                  <w:sz w:val="18"/>
                </w:rPr>
                <w:t>09</w:t>
              </w:r>
            </w:ins>
          </w:p>
        </w:tc>
        <w:tc>
          <w:tcPr>
            <w:tcW w:w="3182" w:type="pct"/>
            <w:tcBorders>
              <w:top w:val="single" w:sz="4" w:space="0" w:color="auto"/>
              <w:left w:val="single" w:sz="4" w:space="0" w:color="auto"/>
              <w:bottom w:val="single" w:sz="4" w:space="0" w:color="auto"/>
              <w:right w:val="single" w:sz="4" w:space="0" w:color="auto"/>
            </w:tcBorders>
            <w:vAlign w:val="center"/>
          </w:tcPr>
          <w:p w14:paraId="4A9F3040" w14:textId="4BA86C53" w:rsidR="001D0BD9" w:rsidRPr="00E96D81" w:rsidRDefault="001D0BD9" w:rsidP="001D0BD9">
            <w:pPr>
              <w:rPr>
                <w:ins w:id="5" w:author="Smith, Alexis@Energy" w:date="2019-04-11T08:35:00Z"/>
                <w:rFonts w:asciiTheme="minorHAnsi" w:hAnsiTheme="minorHAnsi"/>
                <w:sz w:val="18"/>
                <w:szCs w:val="18"/>
              </w:rPr>
            </w:pPr>
            <w:ins w:id="6" w:author="Smith, Alexis@Energy" w:date="2019-04-11T08:35:00Z">
              <w:r w:rsidRPr="004C5CBA">
                <w:rPr>
                  <w:rFonts w:asciiTheme="minorHAnsi" w:hAnsiTheme="minorHAnsi"/>
                  <w:sz w:val="18"/>
                </w:rPr>
                <w:t>Is the system type Small Duct High Velocity (SDHV)?</w:t>
              </w:r>
            </w:ins>
          </w:p>
        </w:tc>
        <w:tc>
          <w:tcPr>
            <w:tcW w:w="1605" w:type="pct"/>
            <w:tcBorders>
              <w:top w:val="single" w:sz="4" w:space="0" w:color="auto"/>
              <w:left w:val="single" w:sz="4" w:space="0" w:color="auto"/>
              <w:bottom w:val="single" w:sz="4" w:space="0" w:color="auto"/>
              <w:right w:val="single" w:sz="4" w:space="0" w:color="auto"/>
            </w:tcBorders>
            <w:vAlign w:val="center"/>
          </w:tcPr>
          <w:p w14:paraId="580AEFD9" w14:textId="77777777" w:rsidR="001D0BD9" w:rsidRPr="00442989" w:rsidRDefault="001D0BD9" w:rsidP="001D0BD9">
            <w:pPr>
              <w:rPr>
                <w:ins w:id="7" w:author="Smith, Alexis@Energy" w:date="2019-04-11T08:35:00Z"/>
                <w:rFonts w:asciiTheme="minorHAnsi" w:hAnsiTheme="minorHAnsi"/>
                <w:sz w:val="18"/>
              </w:rPr>
            </w:pPr>
          </w:p>
        </w:tc>
      </w:tr>
    </w:tbl>
    <w:p w14:paraId="1172AEFF" w14:textId="77777777" w:rsidR="003E194F" w:rsidRPr="00442989" w:rsidRDefault="003E194F" w:rsidP="003E194F">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760"/>
      </w:tblGrid>
      <w:tr w:rsidR="0054707B" w:rsidRPr="005922D6" w14:paraId="1172AF03" w14:textId="77777777" w:rsidTr="00836720">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1172AF02" w14:textId="75C0406B" w:rsidR="0054707B" w:rsidRPr="005922D6" w:rsidRDefault="0054707B" w:rsidP="00442989">
            <w:pPr>
              <w:keepNext/>
              <w:rPr>
                <w:rFonts w:asciiTheme="minorHAnsi" w:hAnsiTheme="minorHAnsi"/>
                <w:b/>
                <w:sz w:val="18"/>
                <w:szCs w:val="18"/>
              </w:rPr>
            </w:pPr>
            <w:r w:rsidRPr="00442989">
              <w:rPr>
                <w:rFonts w:asciiTheme="minorHAnsi" w:hAnsiTheme="minorHAnsi"/>
                <w:b/>
                <w:szCs w:val="18"/>
              </w:rPr>
              <w:t>MCH-20e - Sealing All Accessible Leaks using Smoke Test</w:t>
            </w:r>
          </w:p>
        </w:tc>
      </w:tr>
    </w:tbl>
    <w:p w14:paraId="1172AF04" w14:textId="77777777" w:rsidR="0054707B" w:rsidRDefault="0054707B"/>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9"/>
        <w:gridCol w:w="2729"/>
        <w:gridCol w:w="4140"/>
        <w:gridCol w:w="3432"/>
      </w:tblGrid>
      <w:tr w:rsidR="003E194F" w:rsidRPr="005922D6" w14:paraId="1172AF06" w14:textId="77777777" w:rsidTr="00836720">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172AF05" w14:textId="77777777" w:rsidR="003E194F" w:rsidRPr="005922D6" w:rsidRDefault="003E194F" w:rsidP="0054707B">
            <w:pPr>
              <w:keepNext/>
              <w:rPr>
                <w:rFonts w:asciiTheme="minorHAnsi" w:hAnsiTheme="minorHAnsi"/>
                <w:b/>
                <w:sz w:val="18"/>
                <w:szCs w:val="18"/>
              </w:rPr>
            </w:pPr>
            <w:r w:rsidRPr="00442989">
              <w:rPr>
                <w:rFonts w:asciiTheme="minorHAnsi" w:hAnsiTheme="minorHAnsi"/>
                <w:b/>
                <w:szCs w:val="18"/>
              </w:rPr>
              <w:t>B. Duct Leakage Diagnostic Test</w:t>
            </w:r>
          </w:p>
        </w:tc>
      </w:tr>
      <w:tr w:rsidR="00E45297" w:rsidRPr="005922D6" w14:paraId="3689988A" w14:textId="7FCB974D"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738453A3" w14:textId="2F0EBBF2" w:rsidR="00E45297" w:rsidRPr="00442989" w:rsidRDefault="00E45297" w:rsidP="00E45297">
            <w:pPr>
              <w:keepNext/>
              <w:rPr>
                <w:rFonts w:asciiTheme="minorHAnsi" w:hAnsiTheme="minorHAnsi"/>
                <w:b/>
                <w:szCs w:val="18"/>
              </w:rPr>
            </w:pPr>
            <w:r w:rsidRPr="00E96D81">
              <w:rPr>
                <w:rFonts w:asciiTheme="minorHAnsi" w:hAnsiTheme="minorHAnsi"/>
                <w:sz w:val="18"/>
                <w:szCs w:val="18"/>
              </w:rPr>
              <w:t>01</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76D42B0" w14:textId="634CF693" w:rsidR="00E45297" w:rsidRPr="00442989" w:rsidRDefault="00E45297" w:rsidP="00E45297">
            <w:pPr>
              <w:keepNext/>
              <w:rPr>
                <w:rFonts w:asciiTheme="minorHAnsi" w:hAnsiTheme="minorHAnsi"/>
                <w:b/>
                <w:szCs w:val="18"/>
              </w:rPr>
            </w:pPr>
            <w:r w:rsidRPr="00E96D81">
              <w:rPr>
                <w:rFonts w:asciiTheme="minorHAnsi" w:hAnsiTheme="minorHAnsi"/>
                <w:sz w:val="18"/>
                <w:szCs w:val="18"/>
              </w:rPr>
              <w:t>Air-Handling Unit Airflow (AHU Airflow) Determination Method</w:t>
            </w:r>
          </w:p>
        </w:tc>
        <w:tc>
          <w:tcPr>
            <w:tcW w:w="1595" w:type="pct"/>
            <w:tcBorders>
              <w:top w:val="single" w:sz="4" w:space="0" w:color="auto"/>
              <w:left w:val="single" w:sz="4" w:space="0" w:color="auto"/>
              <w:bottom w:val="single" w:sz="4" w:space="0" w:color="auto"/>
              <w:right w:val="single" w:sz="4" w:space="0" w:color="auto"/>
            </w:tcBorders>
            <w:vAlign w:val="center"/>
          </w:tcPr>
          <w:p w14:paraId="40786879" w14:textId="77777777" w:rsidR="00E45297" w:rsidRPr="00442989" w:rsidRDefault="00E45297" w:rsidP="00E45297">
            <w:pPr>
              <w:keepNext/>
              <w:rPr>
                <w:rFonts w:asciiTheme="minorHAnsi" w:hAnsiTheme="minorHAnsi"/>
                <w:b/>
                <w:szCs w:val="18"/>
              </w:rPr>
            </w:pPr>
          </w:p>
        </w:tc>
      </w:tr>
      <w:tr w:rsidR="00E45297" w:rsidRPr="005922D6" w14:paraId="1172AF0A"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07" w14:textId="6F000DB8" w:rsidR="00E45297" w:rsidRPr="005922D6" w:rsidRDefault="00E45297">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2</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08" w14:textId="5DD2C650"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Condenser Nominal Cooling Capacity (ton)</w:t>
            </w:r>
          </w:p>
        </w:tc>
        <w:tc>
          <w:tcPr>
            <w:tcW w:w="1595" w:type="pct"/>
            <w:tcBorders>
              <w:top w:val="single" w:sz="4" w:space="0" w:color="auto"/>
              <w:left w:val="single" w:sz="4" w:space="0" w:color="auto"/>
              <w:bottom w:val="single" w:sz="4" w:space="0" w:color="auto"/>
              <w:right w:val="single" w:sz="4" w:space="0" w:color="auto"/>
            </w:tcBorders>
            <w:vAlign w:val="center"/>
          </w:tcPr>
          <w:p w14:paraId="1172AF09" w14:textId="77777777" w:rsidR="00E45297" w:rsidRPr="005922D6" w:rsidRDefault="00E45297" w:rsidP="00E45297">
            <w:pPr>
              <w:keepNext/>
              <w:spacing w:before="120"/>
              <w:rPr>
                <w:rFonts w:asciiTheme="minorHAnsi" w:hAnsiTheme="minorHAnsi"/>
              </w:rPr>
            </w:pPr>
          </w:p>
        </w:tc>
      </w:tr>
      <w:tr w:rsidR="00E45297" w:rsidRPr="005922D6" w14:paraId="71BE4DDD" w14:textId="77777777" w:rsidTr="00E4529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DD7651F" w14:textId="3BF06B3D" w:rsidR="00E45297" w:rsidRPr="005922D6" w:rsidRDefault="00E45297" w:rsidP="00E45297">
            <w:pPr>
              <w:keepNext/>
              <w:jc w:val="center"/>
              <w:rPr>
                <w:rFonts w:asciiTheme="minorHAnsi" w:hAnsiTheme="minorHAnsi"/>
                <w:sz w:val="18"/>
                <w:szCs w:val="18"/>
              </w:rPr>
            </w:pPr>
            <w:r w:rsidRPr="00E96D81">
              <w:rPr>
                <w:rFonts w:asciiTheme="minorHAnsi" w:hAnsiTheme="minorHAnsi"/>
                <w:sz w:val="18"/>
              </w:rPr>
              <w:t>03</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6B4F102E" w14:textId="114ED0CA" w:rsidR="00E45297" w:rsidRPr="005922D6" w:rsidRDefault="00E45297" w:rsidP="00E45297">
            <w:pPr>
              <w:keepNext/>
              <w:rPr>
                <w:rFonts w:asciiTheme="minorHAnsi" w:hAnsiTheme="minorHAnsi"/>
                <w:sz w:val="18"/>
                <w:szCs w:val="18"/>
              </w:rPr>
            </w:pPr>
            <w:r w:rsidRPr="00E96D81">
              <w:rPr>
                <w:rFonts w:asciiTheme="minorHAnsi" w:hAnsiTheme="minorHAnsi"/>
                <w:sz w:val="18"/>
              </w:rPr>
              <w:t xml:space="preserve">Indoor Unit Nominal Cooling Capacity </w:t>
            </w:r>
          </w:p>
        </w:tc>
        <w:tc>
          <w:tcPr>
            <w:tcW w:w="1595" w:type="pct"/>
            <w:tcBorders>
              <w:top w:val="single" w:sz="4" w:space="0" w:color="auto"/>
              <w:left w:val="single" w:sz="4" w:space="0" w:color="auto"/>
              <w:bottom w:val="single" w:sz="4" w:space="0" w:color="auto"/>
              <w:right w:val="single" w:sz="4" w:space="0" w:color="auto"/>
            </w:tcBorders>
            <w:vAlign w:val="center"/>
          </w:tcPr>
          <w:p w14:paraId="532C9E36" w14:textId="77777777" w:rsidR="00E45297" w:rsidRPr="005922D6" w:rsidRDefault="00E45297" w:rsidP="00E45297">
            <w:pPr>
              <w:keepNext/>
              <w:spacing w:before="120"/>
              <w:rPr>
                <w:rFonts w:asciiTheme="minorHAnsi" w:hAnsiTheme="minorHAnsi"/>
              </w:rPr>
            </w:pPr>
          </w:p>
        </w:tc>
      </w:tr>
      <w:tr w:rsidR="00E45297" w:rsidRPr="005922D6" w14:paraId="1172AF0E"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0B" w14:textId="701B39C3"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4</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0C" w14:textId="7A0EDE00"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Heating Capacity (kBtu/h)</w:t>
            </w:r>
          </w:p>
        </w:tc>
        <w:tc>
          <w:tcPr>
            <w:tcW w:w="1595" w:type="pct"/>
            <w:tcBorders>
              <w:top w:val="single" w:sz="4" w:space="0" w:color="auto"/>
              <w:left w:val="single" w:sz="4" w:space="0" w:color="auto"/>
              <w:bottom w:val="single" w:sz="4" w:space="0" w:color="auto"/>
              <w:right w:val="single" w:sz="4" w:space="0" w:color="auto"/>
            </w:tcBorders>
            <w:vAlign w:val="center"/>
          </w:tcPr>
          <w:p w14:paraId="1172AF0D" w14:textId="77777777" w:rsidR="00E45297" w:rsidRPr="005922D6" w:rsidRDefault="00E45297" w:rsidP="00E45297">
            <w:pPr>
              <w:keepNext/>
              <w:rPr>
                <w:rFonts w:asciiTheme="minorHAnsi" w:hAnsiTheme="minorHAnsi"/>
              </w:rPr>
            </w:pPr>
          </w:p>
        </w:tc>
      </w:tr>
      <w:tr w:rsidR="00E45297" w:rsidRPr="005922D6" w14:paraId="1172AF12"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0F" w14:textId="5F83D9A9"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5</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10" w14:textId="27679844"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Conditioned Floor Area Served by this HVAC System (ft</w:t>
            </w:r>
            <w:r w:rsidRPr="00442989">
              <w:rPr>
                <w:rFonts w:asciiTheme="minorHAnsi" w:hAnsiTheme="minorHAnsi"/>
                <w:sz w:val="18"/>
                <w:szCs w:val="18"/>
                <w:vertAlign w:val="superscript"/>
              </w:rPr>
              <w:t>2</w:t>
            </w:r>
            <w:r w:rsidRPr="005922D6">
              <w:rPr>
                <w:rFonts w:asciiTheme="minorHAnsi" w:hAnsiTheme="minorHAnsi"/>
                <w:sz w:val="18"/>
                <w:szCs w:val="18"/>
              </w:rPr>
              <w:t>)</w:t>
            </w:r>
          </w:p>
        </w:tc>
        <w:tc>
          <w:tcPr>
            <w:tcW w:w="1595" w:type="pct"/>
            <w:tcBorders>
              <w:top w:val="single" w:sz="4" w:space="0" w:color="auto"/>
              <w:left w:val="single" w:sz="4" w:space="0" w:color="auto"/>
              <w:bottom w:val="single" w:sz="4" w:space="0" w:color="auto"/>
              <w:right w:val="single" w:sz="4" w:space="0" w:color="auto"/>
            </w:tcBorders>
            <w:vAlign w:val="center"/>
          </w:tcPr>
          <w:p w14:paraId="1172AF11" w14:textId="77777777" w:rsidR="00E45297" w:rsidRPr="005922D6" w:rsidRDefault="00E45297" w:rsidP="00E45297">
            <w:pPr>
              <w:keepNext/>
              <w:rPr>
                <w:rFonts w:asciiTheme="minorHAnsi" w:hAnsiTheme="minorHAnsi"/>
              </w:rPr>
            </w:pPr>
          </w:p>
        </w:tc>
      </w:tr>
      <w:tr w:rsidR="00E45297" w:rsidRPr="005922D6" w14:paraId="64887F77" w14:textId="77777777" w:rsidTr="00E4529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5CDBC5C3" w14:textId="294266B2" w:rsidR="00E45297" w:rsidRPr="005922D6" w:rsidRDefault="00E45297" w:rsidP="00E45297">
            <w:pPr>
              <w:keepNext/>
              <w:jc w:val="center"/>
              <w:rPr>
                <w:rFonts w:asciiTheme="minorHAnsi" w:hAnsiTheme="minorHAnsi"/>
                <w:sz w:val="18"/>
                <w:szCs w:val="18"/>
              </w:rPr>
            </w:pPr>
            <w:r w:rsidRPr="00E96D81">
              <w:rPr>
                <w:rFonts w:asciiTheme="minorHAnsi" w:hAnsiTheme="minorHAnsi"/>
                <w:sz w:val="18"/>
              </w:rPr>
              <w:t>06</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763EB0B7" w14:textId="736A842A" w:rsidR="00E45297" w:rsidRPr="005922D6" w:rsidRDefault="00E45297" w:rsidP="00E45297">
            <w:pPr>
              <w:keepNext/>
              <w:rPr>
                <w:rFonts w:asciiTheme="minorHAnsi" w:hAnsiTheme="minorHAnsi"/>
                <w:sz w:val="18"/>
                <w:szCs w:val="18"/>
              </w:rPr>
            </w:pPr>
            <w:r w:rsidRPr="00E96D81">
              <w:rPr>
                <w:rFonts w:asciiTheme="minorHAnsi" w:hAnsiTheme="minorHAnsi"/>
                <w:sz w:val="18"/>
              </w:rPr>
              <w:t>Measured AHU Airflow (cfm)</w:t>
            </w:r>
          </w:p>
        </w:tc>
        <w:tc>
          <w:tcPr>
            <w:tcW w:w="1595" w:type="pct"/>
            <w:tcBorders>
              <w:top w:val="single" w:sz="4" w:space="0" w:color="auto"/>
              <w:left w:val="single" w:sz="4" w:space="0" w:color="auto"/>
              <w:bottom w:val="single" w:sz="4" w:space="0" w:color="auto"/>
              <w:right w:val="single" w:sz="4" w:space="0" w:color="auto"/>
            </w:tcBorders>
            <w:vAlign w:val="center"/>
          </w:tcPr>
          <w:p w14:paraId="5E0E4561" w14:textId="77777777" w:rsidR="00E45297" w:rsidRPr="005922D6" w:rsidRDefault="00E45297" w:rsidP="00E45297">
            <w:pPr>
              <w:keepNext/>
              <w:rPr>
                <w:rFonts w:asciiTheme="minorHAnsi" w:hAnsiTheme="minorHAnsi"/>
              </w:rPr>
            </w:pPr>
          </w:p>
        </w:tc>
      </w:tr>
      <w:tr w:rsidR="00E45297" w:rsidRPr="005922D6" w14:paraId="1172AF16"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13" w14:textId="604210EB"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7</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14" w14:textId="4C4942B1"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Duct Leakage Test Conditions</w:t>
            </w:r>
          </w:p>
        </w:tc>
        <w:tc>
          <w:tcPr>
            <w:tcW w:w="1595" w:type="pct"/>
            <w:tcBorders>
              <w:top w:val="single" w:sz="4" w:space="0" w:color="auto"/>
              <w:left w:val="single" w:sz="4" w:space="0" w:color="auto"/>
              <w:bottom w:val="single" w:sz="4" w:space="0" w:color="auto"/>
              <w:right w:val="single" w:sz="4" w:space="0" w:color="auto"/>
            </w:tcBorders>
            <w:vAlign w:val="center"/>
          </w:tcPr>
          <w:p w14:paraId="1172AF15" w14:textId="77777777" w:rsidR="00E45297" w:rsidRPr="005922D6" w:rsidRDefault="00E45297" w:rsidP="00E45297">
            <w:pPr>
              <w:keepNext/>
              <w:rPr>
                <w:rFonts w:asciiTheme="minorHAnsi" w:hAnsiTheme="minorHAnsi"/>
              </w:rPr>
            </w:pPr>
          </w:p>
        </w:tc>
      </w:tr>
      <w:tr w:rsidR="00E45297" w:rsidRPr="005922D6" w14:paraId="1172AF1A"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17" w14:textId="618FF01E"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8</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18" w14:textId="31905FE9"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Duct Leakage Test Method</w:t>
            </w:r>
          </w:p>
        </w:tc>
        <w:tc>
          <w:tcPr>
            <w:tcW w:w="1595" w:type="pct"/>
            <w:tcBorders>
              <w:top w:val="single" w:sz="4" w:space="0" w:color="auto"/>
              <w:left w:val="single" w:sz="4" w:space="0" w:color="auto"/>
              <w:bottom w:val="single" w:sz="4" w:space="0" w:color="auto"/>
              <w:right w:val="single" w:sz="4" w:space="0" w:color="auto"/>
            </w:tcBorders>
            <w:vAlign w:val="center"/>
          </w:tcPr>
          <w:p w14:paraId="1172AF19" w14:textId="77777777" w:rsidR="00E45297" w:rsidRPr="005922D6" w:rsidRDefault="00E45297" w:rsidP="00E45297">
            <w:pPr>
              <w:keepNext/>
              <w:rPr>
                <w:rFonts w:asciiTheme="minorHAnsi" w:hAnsiTheme="minorHAnsi"/>
              </w:rPr>
            </w:pPr>
          </w:p>
        </w:tc>
      </w:tr>
      <w:tr w:rsidR="00E45297" w:rsidRPr="005922D6" w14:paraId="1172AF1E"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1B" w14:textId="69FBAC8D"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r>
              <w:rPr>
                <w:rFonts w:asciiTheme="minorHAnsi" w:hAnsiTheme="minorHAnsi"/>
                <w:sz w:val="18"/>
                <w:szCs w:val="18"/>
              </w:rPr>
              <w:t>9</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1C" w14:textId="0ABC3ECC"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Leakage</w:t>
            </w:r>
            <w:r>
              <w:rPr>
                <w:rFonts w:asciiTheme="minorHAnsi" w:hAnsiTheme="minorHAnsi"/>
                <w:sz w:val="18"/>
                <w:szCs w:val="18"/>
              </w:rPr>
              <w:t xml:space="preserve"> </w:t>
            </w:r>
            <w:r w:rsidRPr="005922D6">
              <w:rPr>
                <w:rFonts w:asciiTheme="minorHAnsi" w:hAnsiTheme="minorHAnsi"/>
                <w:sz w:val="18"/>
                <w:szCs w:val="18"/>
              </w:rPr>
              <w:t>Factor</w:t>
            </w:r>
          </w:p>
        </w:tc>
        <w:tc>
          <w:tcPr>
            <w:tcW w:w="1595" w:type="pct"/>
            <w:tcBorders>
              <w:top w:val="single" w:sz="4" w:space="0" w:color="auto"/>
              <w:left w:val="single" w:sz="4" w:space="0" w:color="auto"/>
              <w:bottom w:val="single" w:sz="4" w:space="0" w:color="auto"/>
              <w:right w:val="single" w:sz="4" w:space="0" w:color="auto"/>
            </w:tcBorders>
            <w:vAlign w:val="center"/>
          </w:tcPr>
          <w:p w14:paraId="1172AF1D" w14:textId="77777777" w:rsidR="00E45297" w:rsidRPr="005922D6" w:rsidRDefault="00E45297" w:rsidP="00E45297">
            <w:pPr>
              <w:keepNext/>
              <w:rPr>
                <w:rFonts w:asciiTheme="minorHAnsi" w:hAnsiTheme="minorHAnsi"/>
              </w:rPr>
            </w:pPr>
          </w:p>
        </w:tc>
      </w:tr>
      <w:tr w:rsidR="00E45297" w:rsidRPr="005922D6" w14:paraId="1172AF2A"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27" w14:textId="77178E83" w:rsidR="00E45297" w:rsidRPr="005922D6" w:rsidRDefault="00E45297" w:rsidP="00E45297">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28" w14:textId="60532993"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Calculated Target Allowable Duct Leakage Rate (cfm)</w:t>
            </w:r>
          </w:p>
        </w:tc>
        <w:tc>
          <w:tcPr>
            <w:tcW w:w="1595" w:type="pct"/>
            <w:tcBorders>
              <w:top w:val="single" w:sz="4" w:space="0" w:color="auto"/>
              <w:left w:val="single" w:sz="4" w:space="0" w:color="auto"/>
              <w:bottom w:val="single" w:sz="4" w:space="0" w:color="auto"/>
              <w:right w:val="single" w:sz="4" w:space="0" w:color="auto"/>
            </w:tcBorders>
            <w:vAlign w:val="center"/>
          </w:tcPr>
          <w:p w14:paraId="1172AF29" w14:textId="77777777" w:rsidR="00E45297" w:rsidRPr="005922D6" w:rsidRDefault="00E45297" w:rsidP="00E45297">
            <w:pPr>
              <w:keepNext/>
              <w:rPr>
                <w:rFonts w:asciiTheme="minorHAnsi" w:hAnsiTheme="minorHAnsi"/>
                <w:sz w:val="18"/>
                <w:szCs w:val="18"/>
              </w:rPr>
            </w:pPr>
          </w:p>
        </w:tc>
      </w:tr>
      <w:tr w:rsidR="00E45297" w:rsidRPr="005922D6" w14:paraId="1172AF2E" w14:textId="77777777" w:rsidTr="00E0338E">
        <w:trPr>
          <w:trHeight w:val="288"/>
        </w:trPr>
        <w:tc>
          <w:tcPr>
            <w:tcW w:w="213" w:type="pct"/>
            <w:tcBorders>
              <w:bottom w:val="single" w:sz="4" w:space="0" w:color="auto"/>
            </w:tcBorders>
            <w:vAlign w:val="center"/>
          </w:tcPr>
          <w:p w14:paraId="1172AF2B" w14:textId="5DC32A01" w:rsidR="00E45297" w:rsidRPr="005922D6" w:rsidRDefault="00E45297" w:rsidP="00E45297">
            <w:pPr>
              <w:keepNext/>
              <w:spacing w:line="240" w:lineRule="exact"/>
              <w:ind w:left="-14" w:firstLine="14"/>
              <w:jc w:val="center"/>
              <w:rPr>
                <w:rFonts w:asciiTheme="minorHAnsi" w:hAnsiTheme="minorHAnsi"/>
                <w:sz w:val="18"/>
                <w:szCs w:val="18"/>
              </w:rPr>
            </w:pPr>
            <w:r w:rsidRPr="005922D6">
              <w:rPr>
                <w:rFonts w:asciiTheme="minorHAnsi" w:hAnsiTheme="minorHAnsi"/>
                <w:sz w:val="18"/>
                <w:szCs w:val="18"/>
              </w:rPr>
              <w:t>1</w:t>
            </w:r>
            <w:r>
              <w:rPr>
                <w:rFonts w:asciiTheme="minorHAnsi" w:hAnsiTheme="minorHAnsi"/>
                <w:sz w:val="18"/>
                <w:szCs w:val="18"/>
              </w:rPr>
              <w:t>1</w:t>
            </w:r>
          </w:p>
        </w:tc>
        <w:tc>
          <w:tcPr>
            <w:tcW w:w="3192" w:type="pct"/>
            <w:gridSpan w:val="2"/>
            <w:tcBorders>
              <w:bottom w:val="single" w:sz="4" w:space="0" w:color="auto"/>
            </w:tcBorders>
            <w:shd w:val="clear" w:color="auto" w:fill="auto"/>
            <w:vAlign w:val="center"/>
          </w:tcPr>
          <w:p w14:paraId="1172AF2C" w14:textId="716ED7FF" w:rsidR="00E45297" w:rsidRPr="005922D6" w:rsidRDefault="00E45297" w:rsidP="00E45297">
            <w:pPr>
              <w:keepNext/>
              <w:rPr>
                <w:rFonts w:asciiTheme="minorHAnsi" w:hAnsiTheme="minorHAnsi"/>
                <w:b/>
                <w:sz w:val="18"/>
                <w:szCs w:val="18"/>
              </w:rPr>
            </w:pPr>
            <w:r w:rsidRPr="005922D6">
              <w:rPr>
                <w:rFonts w:asciiTheme="minorHAnsi" w:hAnsiTheme="minorHAnsi"/>
                <w:sz w:val="18"/>
                <w:szCs w:val="18"/>
              </w:rPr>
              <w:t xml:space="preserve">Actual </w:t>
            </w:r>
            <w:r>
              <w:rPr>
                <w:rFonts w:asciiTheme="minorHAnsi" w:hAnsiTheme="minorHAnsi"/>
                <w:sz w:val="18"/>
                <w:szCs w:val="18"/>
              </w:rPr>
              <w:t>D</w:t>
            </w:r>
            <w:r w:rsidRPr="005922D6">
              <w:rPr>
                <w:rFonts w:asciiTheme="minorHAnsi" w:hAnsiTheme="minorHAnsi"/>
                <w:sz w:val="18"/>
                <w:szCs w:val="18"/>
              </w:rPr>
              <w:t xml:space="preserve">uct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R</w:t>
            </w:r>
            <w:r w:rsidRPr="005922D6">
              <w:rPr>
                <w:rFonts w:asciiTheme="minorHAnsi" w:hAnsiTheme="minorHAnsi"/>
                <w:sz w:val="18"/>
                <w:szCs w:val="18"/>
              </w:rPr>
              <w:t xml:space="preserve">ate from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T</w:t>
            </w:r>
            <w:r w:rsidRPr="005922D6">
              <w:rPr>
                <w:rFonts w:asciiTheme="minorHAnsi" w:hAnsiTheme="minorHAnsi"/>
                <w:sz w:val="18"/>
                <w:szCs w:val="18"/>
              </w:rPr>
              <w:t xml:space="preserve">est </w:t>
            </w:r>
            <w:r>
              <w:rPr>
                <w:rFonts w:asciiTheme="minorHAnsi" w:hAnsiTheme="minorHAnsi"/>
                <w:sz w:val="18"/>
                <w:szCs w:val="18"/>
              </w:rPr>
              <w:t>M</w:t>
            </w:r>
            <w:r w:rsidRPr="005922D6">
              <w:rPr>
                <w:rFonts w:asciiTheme="minorHAnsi" w:hAnsiTheme="minorHAnsi"/>
                <w:sz w:val="18"/>
                <w:szCs w:val="18"/>
              </w:rPr>
              <w:t>easurement (cfm)</w:t>
            </w:r>
          </w:p>
        </w:tc>
        <w:tc>
          <w:tcPr>
            <w:tcW w:w="1595" w:type="pct"/>
            <w:tcBorders>
              <w:bottom w:val="single" w:sz="4" w:space="0" w:color="auto"/>
            </w:tcBorders>
            <w:shd w:val="clear" w:color="auto" w:fill="auto"/>
          </w:tcPr>
          <w:p w14:paraId="1172AF2D" w14:textId="77777777" w:rsidR="00E45297" w:rsidRPr="005922D6" w:rsidRDefault="00E45297" w:rsidP="00E45297">
            <w:pPr>
              <w:keepNext/>
              <w:rPr>
                <w:rFonts w:asciiTheme="minorHAnsi" w:hAnsiTheme="minorHAnsi"/>
                <w:sz w:val="18"/>
                <w:szCs w:val="18"/>
              </w:rPr>
            </w:pPr>
          </w:p>
        </w:tc>
      </w:tr>
      <w:tr w:rsidR="00E45297" w:rsidRPr="005922D6" w14:paraId="1172AF31" w14:textId="77777777" w:rsidTr="00492BAC">
        <w:trPr>
          <w:trHeight w:val="288"/>
        </w:trPr>
        <w:tc>
          <w:tcPr>
            <w:tcW w:w="213" w:type="pct"/>
            <w:tcBorders>
              <w:top w:val="single" w:sz="4" w:space="0" w:color="auto"/>
              <w:left w:val="single" w:sz="4" w:space="0" w:color="auto"/>
              <w:right w:val="single" w:sz="4" w:space="0" w:color="auto"/>
            </w:tcBorders>
            <w:vAlign w:val="center"/>
          </w:tcPr>
          <w:p w14:paraId="1172AF2F" w14:textId="232F504A" w:rsidR="00E45297" w:rsidRPr="005922D6" w:rsidRDefault="00E45297" w:rsidP="00E45297">
            <w:pPr>
              <w:keepNext/>
              <w:spacing w:line="240" w:lineRule="exact"/>
              <w:rPr>
                <w:rFonts w:asciiTheme="minorHAnsi" w:hAnsiTheme="minorHAnsi"/>
                <w:sz w:val="18"/>
                <w:szCs w:val="18"/>
              </w:rPr>
            </w:pPr>
            <w:r>
              <w:rPr>
                <w:rFonts w:asciiTheme="minorHAnsi" w:hAnsiTheme="minorHAnsi"/>
                <w:sz w:val="18"/>
                <w:szCs w:val="18"/>
              </w:rPr>
              <w:t>12</w:t>
            </w:r>
          </w:p>
        </w:tc>
        <w:tc>
          <w:tcPr>
            <w:tcW w:w="1268" w:type="pct"/>
            <w:tcBorders>
              <w:top w:val="single" w:sz="4" w:space="0" w:color="auto"/>
              <w:left w:val="single" w:sz="4" w:space="0" w:color="auto"/>
              <w:right w:val="single" w:sz="4" w:space="0" w:color="auto"/>
            </w:tcBorders>
            <w:vAlign w:val="center"/>
          </w:tcPr>
          <w:p w14:paraId="057A531D" w14:textId="77777777" w:rsidR="00E45297" w:rsidRPr="005922D6" w:rsidRDefault="00E45297" w:rsidP="00E45297">
            <w:pPr>
              <w:keepNext/>
              <w:spacing w:line="240" w:lineRule="exact"/>
              <w:rPr>
                <w:rFonts w:asciiTheme="minorHAnsi" w:hAnsiTheme="minorHAnsi"/>
                <w:sz w:val="18"/>
                <w:szCs w:val="18"/>
              </w:rPr>
            </w:pPr>
            <w:r w:rsidRPr="005922D6">
              <w:rPr>
                <w:rFonts w:asciiTheme="minorHAnsi" w:hAnsiTheme="minorHAnsi"/>
                <w:sz w:val="18"/>
                <w:szCs w:val="18"/>
              </w:rPr>
              <w:t xml:space="preserve">Compliance </w:t>
            </w:r>
            <w:r>
              <w:rPr>
                <w:rFonts w:asciiTheme="minorHAnsi" w:hAnsiTheme="minorHAnsi"/>
                <w:sz w:val="18"/>
                <w:szCs w:val="18"/>
              </w:rPr>
              <w:t>S</w:t>
            </w:r>
            <w:r w:rsidRPr="005922D6">
              <w:rPr>
                <w:rFonts w:asciiTheme="minorHAnsi" w:hAnsiTheme="minorHAnsi"/>
                <w:sz w:val="18"/>
                <w:szCs w:val="18"/>
              </w:rPr>
              <w:t>tatement:</w:t>
            </w:r>
          </w:p>
        </w:tc>
        <w:tc>
          <w:tcPr>
            <w:tcW w:w="3519" w:type="pct"/>
            <w:gridSpan w:val="2"/>
            <w:tcBorders>
              <w:top w:val="single" w:sz="4" w:space="0" w:color="auto"/>
              <w:left w:val="single" w:sz="4" w:space="0" w:color="auto"/>
              <w:right w:val="single" w:sz="4" w:space="0" w:color="auto"/>
            </w:tcBorders>
            <w:vAlign w:val="center"/>
          </w:tcPr>
          <w:p w14:paraId="1172AF30" w14:textId="1883705D" w:rsidR="00E45297" w:rsidRPr="005922D6" w:rsidRDefault="00E45297" w:rsidP="00E45297">
            <w:pPr>
              <w:keepNext/>
              <w:spacing w:line="240" w:lineRule="exact"/>
              <w:rPr>
                <w:rFonts w:asciiTheme="minorHAnsi" w:hAnsiTheme="minorHAnsi"/>
                <w:sz w:val="18"/>
                <w:szCs w:val="18"/>
              </w:rPr>
            </w:pPr>
          </w:p>
        </w:tc>
      </w:tr>
      <w:tr w:rsidR="00E45297" w:rsidRPr="005922D6" w14:paraId="1172AF34" w14:textId="77777777" w:rsidTr="0054707B">
        <w:trPr>
          <w:trHeight w:val="288"/>
        </w:trPr>
        <w:tc>
          <w:tcPr>
            <w:tcW w:w="213" w:type="pct"/>
            <w:tcBorders>
              <w:top w:val="single" w:sz="4" w:space="0" w:color="auto"/>
              <w:left w:val="single" w:sz="4" w:space="0" w:color="auto"/>
              <w:right w:val="single" w:sz="4" w:space="0" w:color="auto"/>
            </w:tcBorders>
            <w:vAlign w:val="center"/>
          </w:tcPr>
          <w:p w14:paraId="1172AF32" w14:textId="6927FE3F" w:rsidR="00E45297" w:rsidRDefault="00E45297" w:rsidP="00E45297">
            <w:pPr>
              <w:keepNext/>
              <w:spacing w:line="240" w:lineRule="exact"/>
              <w:rPr>
                <w:rFonts w:asciiTheme="minorHAnsi" w:hAnsiTheme="minorHAnsi"/>
                <w:sz w:val="18"/>
                <w:szCs w:val="18"/>
              </w:rPr>
            </w:pPr>
            <w:r>
              <w:rPr>
                <w:rFonts w:asciiTheme="minorHAnsi" w:hAnsiTheme="minorHAnsi"/>
                <w:sz w:val="18"/>
                <w:szCs w:val="18"/>
              </w:rPr>
              <w:t>13</w:t>
            </w:r>
          </w:p>
        </w:tc>
        <w:tc>
          <w:tcPr>
            <w:tcW w:w="4787" w:type="pct"/>
            <w:gridSpan w:val="3"/>
            <w:tcBorders>
              <w:top w:val="single" w:sz="4" w:space="0" w:color="auto"/>
              <w:left w:val="single" w:sz="4" w:space="0" w:color="auto"/>
              <w:right w:val="single" w:sz="4" w:space="0" w:color="auto"/>
            </w:tcBorders>
            <w:vAlign w:val="center"/>
          </w:tcPr>
          <w:p w14:paraId="1172AF33" w14:textId="77777777" w:rsidR="00E45297" w:rsidRPr="005922D6" w:rsidRDefault="00E45297" w:rsidP="00E45297">
            <w:pPr>
              <w:keepNext/>
              <w:spacing w:line="240" w:lineRule="exact"/>
              <w:rPr>
                <w:rFonts w:asciiTheme="minorHAnsi" w:hAnsiTheme="minorHAnsi"/>
                <w:sz w:val="18"/>
                <w:szCs w:val="18"/>
              </w:rPr>
            </w:pPr>
            <w:r>
              <w:rPr>
                <w:rFonts w:asciiTheme="minorHAnsi" w:hAnsiTheme="minorHAnsi"/>
                <w:sz w:val="18"/>
                <w:szCs w:val="18"/>
              </w:rPr>
              <w:t>Notes:</w:t>
            </w:r>
          </w:p>
        </w:tc>
      </w:tr>
    </w:tbl>
    <w:p w14:paraId="1172AF35" w14:textId="5460BD9D" w:rsidR="003E194F" w:rsidRDefault="003E194F" w:rsidP="003E194F">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4932"/>
        <w:gridCol w:w="5369"/>
      </w:tblGrid>
      <w:tr w:rsidR="00502C28" w:rsidRPr="00502C28" w14:paraId="5B0C76DF" w14:textId="77777777" w:rsidTr="007067B8">
        <w:trPr>
          <w:trHeight w:val="21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E5AC38A" w14:textId="77777777" w:rsidR="00502C28" w:rsidRPr="00E0338E" w:rsidRDefault="00502C28" w:rsidP="00502C28">
            <w:pPr>
              <w:rPr>
                <w:rFonts w:asciiTheme="minorHAnsi" w:hAnsiTheme="minorHAnsi"/>
                <w:b/>
              </w:rPr>
            </w:pPr>
            <w:r w:rsidRPr="00E0338E">
              <w:rPr>
                <w:rFonts w:asciiTheme="minorHAnsi" w:hAnsiTheme="minorHAnsi"/>
                <w:b/>
              </w:rPr>
              <w:t>C. Ducts Located in Garage Spaces</w:t>
            </w:r>
          </w:p>
        </w:tc>
      </w:tr>
      <w:tr w:rsidR="00502C28" w:rsidRPr="00502C28" w14:paraId="65B065B1" w14:textId="77777777" w:rsidTr="007067B8">
        <w:trPr>
          <w:trHeight w:val="314"/>
        </w:trPr>
        <w:tc>
          <w:tcPr>
            <w:tcW w:w="213" w:type="pct"/>
            <w:tcBorders>
              <w:top w:val="single" w:sz="4" w:space="0" w:color="auto"/>
              <w:left w:val="single" w:sz="4" w:space="0" w:color="auto"/>
              <w:bottom w:val="single" w:sz="4" w:space="0" w:color="auto"/>
              <w:right w:val="single" w:sz="4" w:space="0" w:color="auto"/>
            </w:tcBorders>
            <w:vAlign w:val="center"/>
          </w:tcPr>
          <w:p w14:paraId="08393EE1"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01</w:t>
            </w:r>
          </w:p>
        </w:tc>
        <w:tc>
          <w:tcPr>
            <w:tcW w:w="2292" w:type="pct"/>
            <w:tcBorders>
              <w:top w:val="single" w:sz="4" w:space="0" w:color="auto"/>
              <w:left w:val="single" w:sz="4" w:space="0" w:color="auto"/>
              <w:bottom w:val="single" w:sz="4" w:space="0" w:color="auto"/>
              <w:right w:val="single" w:sz="4" w:space="0" w:color="auto"/>
            </w:tcBorders>
            <w:vAlign w:val="center"/>
          </w:tcPr>
          <w:p w14:paraId="172DE681"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Duct Leakage Test Method</w:t>
            </w:r>
          </w:p>
        </w:tc>
        <w:tc>
          <w:tcPr>
            <w:tcW w:w="2495" w:type="pct"/>
            <w:tcBorders>
              <w:top w:val="single" w:sz="4" w:space="0" w:color="auto"/>
              <w:left w:val="single" w:sz="4" w:space="0" w:color="auto"/>
              <w:bottom w:val="single" w:sz="4" w:space="0" w:color="auto"/>
              <w:right w:val="single" w:sz="4" w:space="0" w:color="auto"/>
            </w:tcBorders>
            <w:vAlign w:val="center"/>
          </w:tcPr>
          <w:p w14:paraId="56F08F25" w14:textId="77777777" w:rsidR="00502C28" w:rsidRPr="00502C28" w:rsidRDefault="00502C28" w:rsidP="00502C28">
            <w:pPr>
              <w:rPr>
                <w:rFonts w:asciiTheme="minorHAnsi" w:hAnsiTheme="minorHAnsi"/>
                <w:sz w:val="18"/>
                <w:szCs w:val="18"/>
              </w:rPr>
            </w:pPr>
          </w:p>
        </w:tc>
      </w:tr>
      <w:tr w:rsidR="00502C28" w:rsidRPr="00502C28" w14:paraId="2847F088" w14:textId="77777777" w:rsidTr="007067B8">
        <w:trPr>
          <w:trHeight w:val="350"/>
        </w:trPr>
        <w:tc>
          <w:tcPr>
            <w:tcW w:w="213" w:type="pct"/>
            <w:tcBorders>
              <w:top w:val="single" w:sz="4" w:space="0" w:color="auto"/>
              <w:left w:val="single" w:sz="4" w:space="0" w:color="auto"/>
              <w:bottom w:val="single" w:sz="4" w:space="0" w:color="auto"/>
              <w:right w:val="single" w:sz="4" w:space="0" w:color="auto"/>
            </w:tcBorders>
            <w:vAlign w:val="center"/>
          </w:tcPr>
          <w:p w14:paraId="3B3A1CAE"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02</w:t>
            </w:r>
          </w:p>
        </w:tc>
        <w:tc>
          <w:tcPr>
            <w:tcW w:w="2292" w:type="pct"/>
            <w:tcBorders>
              <w:top w:val="single" w:sz="4" w:space="0" w:color="auto"/>
              <w:left w:val="single" w:sz="4" w:space="0" w:color="auto"/>
              <w:bottom w:val="single" w:sz="4" w:space="0" w:color="auto"/>
              <w:right w:val="single" w:sz="4" w:space="0" w:color="auto"/>
            </w:tcBorders>
            <w:vAlign w:val="center"/>
          </w:tcPr>
          <w:p w14:paraId="3F6B0FD6"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Leakage Factor</w:t>
            </w:r>
          </w:p>
        </w:tc>
        <w:tc>
          <w:tcPr>
            <w:tcW w:w="2495" w:type="pct"/>
            <w:tcBorders>
              <w:top w:val="single" w:sz="4" w:space="0" w:color="auto"/>
              <w:left w:val="single" w:sz="4" w:space="0" w:color="auto"/>
              <w:bottom w:val="single" w:sz="4" w:space="0" w:color="auto"/>
              <w:right w:val="single" w:sz="4" w:space="0" w:color="auto"/>
            </w:tcBorders>
            <w:vAlign w:val="center"/>
          </w:tcPr>
          <w:p w14:paraId="094B494E" w14:textId="77777777" w:rsidR="00502C28" w:rsidRPr="00502C28" w:rsidRDefault="00502C28" w:rsidP="00502C28">
            <w:pPr>
              <w:rPr>
                <w:rFonts w:asciiTheme="minorHAnsi" w:hAnsiTheme="minorHAnsi"/>
                <w:sz w:val="18"/>
                <w:szCs w:val="18"/>
              </w:rPr>
            </w:pPr>
          </w:p>
        </w:tc>
      </w:tr>
      <w:tr w:rsidR="00502C28" w:rsidRPr="00502C28" w14:paraId="1E6BB785" w14:textId="77777777" w:rsidTr="007067B8">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6AE357E9"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03</w:t>
            </w:r>
          </w:p>
        </w:tc>
        <w:tc>
          <w:tcPr>
            <w:tcW w:w="2292" w:type="pct"/>
            <w:tcBorders>
              <w:top w:val="single" w:sz="4" w:space="0" w:color="auto"/>
              <w:left w:val="single" w:sz="4" w:space="0" w:color="auto"/>
              <w:bottom w:val="single" w:sz="4" w:space="0" w:color="auto"/>
              <w:right w:val="single" w:sz="4" w:space="0" w:color="auto"/>
            </w:tcBorders>
            <w:vAlign w:val="center"/>
          </w:tcPr>
          <w:p w14:paraId="2EB082ED"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Air-Handling Unit Airflow (AHU Airflow) Determination Method</w:t>
            </w:r>
          </w:p>
        </w:tc>
        <w:tc>
          <w:tcPr>
            <w:tcW w:w="2495" w:type="pct"/>
            <w:tcBorders>
              <w:top w:val="single" w:sz="4" w:space="0" w:color="auto"/>
              <w:left w:val="single" w:sz="4" w:space="0" w:color="auto"/>
              <w:bottom w:val="single" w:sz="4" w:space="0" w:color="auto"/>
              <w:right w:val="single" w:sz="4" w:space="0" w:color="auto"/>
            </w:tcBorders>
            <w:vAlign w:val="center"/>
          </w:tcPr>
          <w:p w14:paraId="449B8C8C" w14:textId="77777777" w:rsidR="00502C28" w:rsidRPr="00502C28" w:rsidRDefault="00502C28" w:rsidP="00502C28">
            <w:pPr>
              <w:rPr>
                <w:rFonts w:asciiTheme="minorHAnsi" w:hAnsiTheme="minorHAnsi"/>
                <w:sz w:val="18"/>
                <w:szCs w:val="18"/>
              </w:rPr>
            </w:pPr>
          </w:p>
        </w:tc>
      </w:tr>
      <w:tr w:rsidR="00502C28" w:rsidRPr="00502C28" w14:paraId="5D642469" w14:textId="77777777" w:rsidTr="007067B8">
        <w:trPr>
          <w:trHeight w:val="341"/>
        </w:trPr>
        <w:tc>
          <w:tcPr>
            <w:tcW w:w="213" w:type="pct"/>
            <w:tcBorders>
              <w:top w:val="single" w:sz="4" w:space="0" w:color="auto"/>
              <w:left w:val="single" w:sz="4" w:space="0" w:color="auto"/>
              <w:bottom w:val="single" w:sz="4" w:space="0" w:color="auto"/>
              <w:right w:val="single" w:sz="4" w:space="0" w:color="auto"/>
            </w:tcBorders>
            <w:vAlign w:val="center"/>
          </w:tcPr>
          <w:p w14:paraId="256C28EF"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04</w:t>
            </w:r>
          </w:p>
        </w:tc>
        <w:tc>
          <w:tcPr>
            <w:tcW w:w="2292" w:type="pct"/>
            <w:tcBorders>
              <w:top w:val="single" w:sz="4" w:space="0" w:color="auto"/>
              <w:left w:val="single" w:sz="4" w:space="0" w:color="auto"/>
              <w:bottom w:val="single" w:sz="4" w:space="0" w:color="auto"/>
              <w:right w:val="single" w:sz="4" w:space="0" w:color="auto"/>
            </w:tcBorders>
            <w:vAlign w:val="center"/>
          </w:tcPr>
          <w:p w14:paraId="416B1478"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Measured AHU Airflow (cfm)</w:t>
            </w:r>
          </w:p>
        </w:tc>
        <w:tc>
          <w:tcPr>
            <w:tcW w:w="2495" w:type="pct"/>
            <w:tcBorders>
              <w:top w:val="single" w:sz="4" w:space="0" w:color="auto"/>
              <w:left w:val="single" w:sz="4" w:space="0" w:color="auto"/>
              <w:bottom w:val="single" w:sz="4" w:space="0" w:color="auto"/>
              <w:right w:val="single" w:sz="4" w:space="0" w:color="auto"/>
            </w:tcBorders>
            <w:vAlign w:val="center"/>
          </w:tcPr>
          <w:p w14:paraId="43FD098C" w14:textId="77777777" w:rsidR="00502C28" w:rsidRPr="00502C28" w:rsidRDefault="00502C28" w:rsidP="00502C28">
            <w:pPr>
              <w:rPr>
                <w:rFonts w:asciiTheme="minorHAnsi" w:hAnsiTheme="minorHAnsi"/>
                <w:sz w:val="18"/>
                <w:szCs w:val="18"/>
              </w:rPr>
            </w:pPr>
          </w:p>
        </w:tc>
      </w:tr>
      <w:tr w:rsidR="00502C28" w:rsidRPr="00502C28" w14:paraId="311C9C9A" w14:textId="77777777" w:rsidTr="007067B8">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65D5C734"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05</w:t>
            </w:r>
          </w:p>
        </w:tc>
        <w:tc>
          <w:tcPr>
            <w:tcW w:w="2292" w:type="pct"/>
            <w:tcBorders>
              <w:top w:val="single" w:sz="4" w:space="0" w:color="auto"/>
              <w:left w:val="single" w:sz="4" w:space="0" w:color="auto"/>
              <w:bottom w:val="single" w:sz="4" w:space="0" w:color="auto"/>
              <w:right w:val="single" w:sz="4" w:space="0" w:color="auto"/>
            </w:tcBorders>
            <w:vAlign w:val="center"/>
          </w:tcPr>
          <w:p w14:paraId="554807C8"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Calculated Target Allowable Duct Leakage Rate (cfm)</w:t>
            </w:r>
          </w:p>
        </w:tc>
        <w:tc>
          <w:tcPr>
            <w:tcW w:w="2495" w:type="pct"/>
            <w:tcBorders>
              <w:top w:val="single" w:sz="4" w:space="0" w:color="auto"/>
              <w:left w:val="single" w:sz="4" w:space="0" w:color="auto"/>
              <w:bottom w:val="single" w:sz="4" w:space="0" w:color="auto"/>
              <w:right w:val="single" w:sz="4" w:space="0" w:color="auto"/>
            </w:tcBorders>
            <w:vAlign w:val="center"/>
          </w:tcPr>
          <w:p w14:paraId="475F6117" w14:textId="77777777" w:rsidR="00502C28" w:rsidRPr="00502C28" w:rsidRDefault="00502C28" w:rsidP="00502C28">
            <w:pPr>
              <w:rPr>
                <w:rFonts w:asciiTheme="minorHAnsi" w:hAnsiTheme="minorHAnsi"/>
                <w:sz w:val="18"/>
                <w:szCs w:val="18"/>
              </w:rPr>
            </w:pPr>
          </w:p>
        </w:tc>
      </w:tr>
      <w:tr w:rsidR="00502C28" w:rsidRPr="00502C28" w14:paraId="57CD5316" w14:textId="77777777" w:rsidTr="007067B8">
        <w:trPr>
          <w:trHeight w:val="341"/>
        </w:trPr>
        <w:tc>
          <w:tcPr>
            <w:tcW w:w="213" w:type="pct"/>
            <w:vAlign w:val="center"/>
          </w:tcPr>
          <w:p w14:paraId="31B09357"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06</w:t>
            </w:r>
          </w:p>
        </w:tc>
        <w:tc>
          <w:tcPr>
            <w:tcW w:w="2292" w:type="pct"/>
            <w:shd w:val="clear" w:color="auto" w:fill="auto"/>
            <w:vAlign w:val="center"/>
          </w:tcPr>
          <w:p w14:paraId="5E1150D0" w14:textId="77777777" w:rsidR="00502C28" w:rsidRPr="00502C28" w:rsidRDefault="00502C28" w:rsidP="00502C28">
            <w:pPr>
              <w:rPr>
                <w:rFonts w:asciiTheme="minorHAnsi" w:hAnsiTheme="minorHAnsi"/>
                <w:b/>
                <w:sz w:val="18"/>
                <w:szCs w:val="18"/>
              </w:rPr>
            </w:pPr>
            <w:r w:rsidRPr="00502C28">
              <w:rPr>
                <w:rFonts w:asciiTheme="minorHAnsi" w:hAnsiTheme="minorHAnsi"/>
                <w:sz w:val="18"/>
                <w:szCs w:val="18"/>
              </w:rPr>
              <w:t>Actual Duct Leakage Rate from Leakage Test Measurement (cfm)</w:t>
            </w:r>
          </w:p>
        </w:tc>
        <w:tc>
          <w:tcPr>
            <w:tcW w:w="2495" w:type="pct"/>
            <w:shd w:val="clear" w:color="auto" w:fill="auto"/>
          </w:tcPr>
          <w:p w14:paraId="59561E18" w14:textId="77777777" w:rsidR="00502C28" w:rsidRPr="00502C28" w:rsidRDefault="00502C28" w:rsidP="00502C28">
            <w:pPr>
              <w:rPr>
                <w:rFonts w:asciiTheme="minorHAnsi" w:hAnsiTheme="minorHAnsi"/>
                <w:sz w:val="18"/>
                <w:szCs w:val="18"/>
              </w:rPr>
            </w:pPr>
          </w:p>
        </w:tc>
      </w:tr>
      <w:tr w:rsidR="00502C28" w:rsidRPr="00502C28" w14:paraId="4B1DBA82" w14:textId="77777777" w:rsidTr="007067B8">
        <w:trPr>
          <w:trHeight w:val="359"/>
        </w:trPr>
        <w:tc>
          <w:tcPr>
            <w:tcW w:w="213" w:type="pct"/>
            <w:vAlign w:val="center"/>
          </w:tcPr>
          <w:p w14:paraId="7AF9610F"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07</w:t>
            </w:r>
          </w:p>
        </w:tc>
        <w:tc>
          <w:tcPr>
            <w:tcW w:w="2292" w:type="pct"/>
            <w:shd w:val="clear" w:color="auto" w:fill="auto"/>
            <w:vAlign w:val="center"/>
          </w:tcPr>
          <w:p w14:paraId="4C0D7622" w14:textId="77777777" w:rsidR="00502C28" w:rsidRPr="00502C28" w:rsidRDefault="00502C28" w:rsidP="00502C28">
            <w:pPr>
              <w:rPr>
                <w:rFonts w:asciiTheme="minorHAnsi" w:hAnsiTheme="minorHAnsi"/>
                <w:sz w:val="18"/>
                <w:szCs w:val="18"/>
              </w:rPr>
            </w:pPr>
            <w:r w:rsidRPr="00502C28">
              <w:rPr>
                <w:rFonts w:asciiTheme="minorHAnsi" w:hAnsiTheme="minorHAnsi"/>
                <w:sz w:val="18"/>
                <w:szCs w:val="18"/>
              </w:rPr>
              <w:t>Compliance Statement:</w:t>
            </w:r>
          </w:p>
        </w:tc>
        <w:tc>
          <w:tcPr>
            <w:tcW w:w="2495" w:type="pct"/>
            <w:shd w:val="clear" w:color="auto" w:fill="auto"/>
          </w:tcPr>
          <w:p w14:paraId="3B79CF97" w14:textId="77777777" w:rsidR="00502C28" w:rsidRPr="00502C28" w:rsidRDefault="00502C28" w:rsidP="00502C28">
            <w:pPr>
              <w:rPr>
                <w:rFonts w:asciiTheme="minorHAnsi" w:hAnsiTheme="minorHAnsi"/>
                <w:sz w:val="18"/>
                <w:szCs w:val="18"/>
              </w:rPr>
            </w:pPr>
          </w:p>
        </w:tc>
      </w:tr>
    </w:tbl>
    <w:p w14:paraId="1E5712DE" w14:textId="5F7F37D5" w:rsidR="00022010" w:rsidRDefault="00022010" w:rsidP="003E194F">
      <w:pPr>
        <w:rPr>
          <w:rFonts w:asciiTheme="minorHAnsi" w:hAnsiTheme="minorHAnsi"/>
          <w:sz w:val="18"/>
          <w:szCs w:val="18"/>
        </w:rPr>
      </w:pPr>
    </w:p>
    <w:p w14:paraId="2E8DDECA" w14:textId="77777777" w:rsidR="00502C28" w:rsidRDefault="00502C28" w:rsidP="003E194F">
      <w:pPr>
        <w:rPr>
          <w:rFonts w:asciiTheme="minorHAnsi" w:hAnsiTheme="minorHAnsi"/>
          <w:sz w:val="18"/>
          <w:szCs w:val="18"/>
        </w:rPr>
      </w:pPr>
    </w:p>
    <w:tbl>
      <w:tblPr>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1"/>
        <w:gridCol w:w="2727"/>
        <w:gridCol w:w="7574"/>
      </w:tblGrid>
      <w:tr w:rsidR="00D36825" w:rsidRPr="005922D6" w14:paraId="1172AF37" w14:textId="77777777" w:rsidTr="00442989">
        <w:trPr>
          <w:trHeight w:val="305"/>
        </w:trPr>
        <w:tc>
          <w:tcPr>
            <w:tcW w:w="5000" w:type="pct"/>
            <w:gridSpan w:val="3"/>
            <w:vAlign w:val="center"/>
          </w:tcPr>
          <w:p w14:paraId="1172AF36" w14:textId="3E51AF26" w:rsidR="00D36825" w:rsidRPr="005922D6" w:rsidRDefault="00560A2E" w:rsidP="00442989">
            <w:pPr>
              <w:pStyle w:val="Heading3"/>
              <w:numPr>
                <w:ilvl w:val="0"/>
                <w:numId w:val="0"/>
              </w:numPr>
              <w:spacing w:before="0"/>
              <w:ind w:right="86"/>
              <w:rPr>
                <w:rFonts w:asciiTheme="minorHAnsi" w:hAnsiTheme="minorHAnsi"/>
                <w:b/>
                <w:caps/>
                <w:sz w:val="18"/>
                <w:szCs w:val="18"/>
              </w:rPr>
            </w:pPr>
            <w:r>
              <w:rPr>
                <w:rFonts w:asciiTheme="minorHAnsi" w:hAnsiTheme="minorHAnsi"/>
                <w:b/>
                <w:caps/>
                <w:sz w:val="20"/>
                <w:szCs w:val="18"/>
              </w:rPr>
              <w:lastRenderedPageBreak/>
              <w:t>D</w:t>
            </w:r>
            <w:r w:rsidR="00D36825" w:rsidRPr="00442989">
              <w:rPr>
                <w:rFonts w:asciiTheme="minorHAnsi" w:hAnsiTheme="minorHAnsi"/>
                <w:b/>
                <w:caps/>
                <w:sz w:val="20"/>
                <w:szCs w:val="18"/>
              </w:rPr>
              <w:t xml:space="preserve">. </w:t>
            </w:r>
            <w:r w:rsidR="00B32A25" w:rsidRPr="00442989">
              <w:rPr>
                <w:rFonts w:asciiTheme="minorHAnsi" w:hAnsiTheme="minorHAnsi"/>
                <w:b/>
                <w:sz w:val="20"/>
                <w:szCs w:val="18"/>
              </w:rPr>
              <w:t>Additional Requirements for Compliance</w:t>
            </w:r>
          </w:p>
        </w:tc>
      </w:tr>
      <w:tr w:rsidR="00D36825" w:rsidRPr="005922D6" w14:paraId="1172AF3A" w14:textId="77777777" w:rsidTr="00442989">
        <w:trPr>
          <w:trHeight w:val="305"/>
        </w:trPr>
        <w:tc>
          <w:tcPr>
            <w:tcW w:w="214" w:type="pct"/>
            <w:vAlign w:val="center"/>
          </w:tcPr>
          <w:p w14:paraId="1172AF38"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01</w:t>
            </w:r>
          </w:p>
        </w:tc>
        <w:tc>
          <w:tcPr>
            <w:tcW w:w="4786" w:type="pct"/>
            <w:gridSpan w:val="2"/>
            <w:vAlign w:val="center"/>
          </w:tcPr>
          <w:p w14:paraId="1172AF39" w14:textId="62F99C51"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System was tested in its normal operation condition.</w:t>
            </w:r>
            <w:r w:rsidR="00CD6B37">
              <w:rPr>
                <w:rFonts w:asciiTheme="minorHAnsi" w:hAnsiTheme="minorHAnsi"/>
                <w:sz w:val="18"/>
                <w:szCs w:val="18"/>
              </w:rPr>
              <w:t xml:space="preserve"> </w:t>
            </w:r>
            <w:r w:rsidRPr="005922D6">
              <w:rPr>
                <w:rFonts w:asciiTheme="minorHAnsi" w:hAnsiTheme="minorHAnsi"/>
                <w:sz w:val="18"/>
                <w:szCs w:val="18"/>
              </w:rPr>
              <w:t>No temporary taping allowed.</w:t>
            </w:r>
          </w:p>
        </w:tc>
      </w:tr>
      <w:tr w:rsidR="00D36825" w:rsidRPr="005922D6" w14:paraId="1172AF3D" w14:textId="77777777" w:rsidTr="0054707B">
        <w:trPr>
          <w:trHeight w:val="411"/>
        </w:trPr>
        <w:tc>
          <w:tcPr>
            <w:tcW w:w="214" w:type="pct"/>
            <w:vAlign w:val="center"/>
          </w:tcPr>
          <w:p w14:paraId="1172AF3B"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02</w:t>
            </w:r>
          </w:p>
        </w:tc>
        <w:tc>
          <w:tcPr>
            <w:tcW w:w="4786" w:type="pct"/>
            <w:gridSpan w:val="2"/>
            <w:vAlign w:val="center"/>
          </w:tcPr>
          <w:p w14:paraId="1172AF3C" w14:textId="16910464" w:rsidR="00D36825" w:rsidRPr="005922D6" w:rsidRDefault="00430597" w:rsidP="00C971C6">
            <w:pPr>
              <w:keepNext/>
              <w:rPr>
                <w:rFonts w:asciiTheme="minorHAnsi" w:hAnsiTheme="minorHAnsi"/>
                <w:b/>
                <w:sz w:val="18"/>
                <w:szCs w:val="18"/>
              </w:rPr>
            </w:pPr>
            <w:r w:rsidRPr="00430597">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D36825" w:rsidRPr="005922D6" w14:paraId="1172AF40" w14:textId="77777777" w:rsidTr="00442989">
        <w:trPr>
          <w:trHeight w:val="314"/>
        </w:trPr>
        <w:tc>
          <w:tcPr>
            <w:tcW w:w="214" w:type="pct"/>
            <w:vAlign w:val="center"/>
          </w:tcPr>
          <w:p w14:paraId="1172AF3E"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03</w:t>
            </w:r>
          </w:p>
        </w:tc>
        <w:tc>
          <w:tcPr>
            <w:tcW w:w="4786" w:type="pct"/>
            <w:gridSpan w:val="2"/>
            <w:vAlign w:val="center"/>
          </w:tcPr>
          <w:p w14:paraId="1172AF3F" w14:textId="77777777" w:rsidR="00D36825" w:rsidRPr="005922D6" w:rsidRDefault="00D36825" w:rsidP="00C971C6">
            <w:pPr>
              <w:keepNext/>
              <w:rPr>
                <w:rFonts w:asciiTheme="minorHAnsi" w:hAnsiTheme="minorHAnsi"/>
                <w:b/>
                <w:sz w:val="18"/>
                <w:szCs w:val="18"/>
              </w:rPr>
            </w:pPr>
            <w:r w:rsidRPr="005922D6">
              <w:rPr>
                <w:rFonts w:asciiTheme="minorHAnsi" w:hAnsiTheme="minorHAnsi"/>
                <w:bCs/>
                <w:sz w:val="18"/>
                <w:szCs w:val="18"/>
              </w:rPr>
              <w:t>All</w:t>
            </w:r>
            <w:r w:rsidRPr="005922D6">
              <w:rPr>
                <w:rFonts w:asciiTheme="minorHAnsi" w:hAnsiTheme="minorHAnsi"/>
                <w:sz w:val="18"/>
                <w:szCs w:val="18"/>
              </w:rPr>
              <w:t xml:space="preserve"> supply and return register boots were sealed to the drywall.</w:t>
            </w:r>
          </w:p>
        </w:tc>
      </w:tr>
      <w:tr w:rsidR="00D36825" w:rsidRPr="005922D6" w14:paraId="1172AF43" w14:textId="77777777" w:rsidTr="00442989">
        <w:trPr>
          <w:trHeight w:val="260"/>
        </w:trPr>
        <w:tc>
          <w:tcPr>
            <w:tcW w:w="214" w:type="pct"/>
            <w:vAlign w:val="center"/>
          </w:tcPr>
          <w:p w14:paraId="1172AF41"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04</w:t>
            </w:r>
          </w:p>
        </w:tc>
        <w:tc>
          <w:tcPr>
            <w:tcW w:w="4786" w:type="pct"/>
            <w:gridSpan w:val="2"/>
            <w:vAlign w:val="center"/>
          </w:tcPr>
          <w:p w14:paraId="1172AF42" w14:textId="77777777"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Building cavities were not used as plenums or platform returns in lieu of ducts.</w:t>
            </w:r>
          </w:p>
        </w:tc>
      </w:tr>
      <w:tr w:rsidR="00D36825" w:rsidRPr="005922D6" w14:paraId="1172AF46" w14:textId="77777777" w:rsidTr="00442989">
        <w:trPr>
          <w:trHeight w:val="260"/>
        </w:trPr>
        <w:tc>
          <w:tcPr>
            <w:tcW w:w="214" w:type="pct"/>
            <w:vAlign w:val="center"/>
          </w:tcPr>
          <w:p w14:paraId="1172AF44"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05</w:t>
            </w:r>
          </w:p>
        </w:tc>
        <w:tc>
          <w:tcPr>
            <w:tcW w:w="4786" w:type="pct"/>
            <w:gridSpan w:val="2"/>
            <w:vAlign w:val="center"/>
          </w:tcPr>
          <w:p w14:paraId="1172AF45" w14:textId="77777777"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If cloth backed tape was used it was covered with Mastic and draw bands.</w:t>
            </w:r>
          </w:p>
        </w:tc>
      </w:tr>
      <w:tr w:rsidR="00D36825" w:rsidRPr="005922D6" w14:paraId="1172AF49" w14:textId="77777777" w:rsidTr="00442989">
        <w:trPr>
          <w:trHeight w:val="260"/>
        </w:trPr>
        <w:tc>
          <w:tcPr>
            <w:tcW w:w="214" w:type="pct"/>
            <w:vAlign w:val="center"/>
          </w:tcPr>
          <w:p w14:paraId="1172AF47"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06</w:t>
            </w:r>
          </w:p>
        </w:tc>
        <w:tc>
          <w:tcPr>
            <w:tcW w:w="4786" w:type="pct"/>
            <w:gridSpan w:val="2"/>
            <w:vAlign w:val="center"/>
          </w:tcPr>
          <w:p w14:paraId="1172AF48" w14:textId="77777777"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All connection points between the air handler and the supply and return plenums are completely sealed.</w:t>
            </w:r>
          </w:p>
        </w:tc>
      </w:tr>
      <w:tr w:rsidR="00D36825" w:rsidRPr="005922D6" w14:paraId="1172AF4C" w14:textId="77777777" w:rsidTr="0054707B">
        <w:trPr>
          <w:trHeight w:val="411"/>
        </w:trPr>
        <w:tc>
          <w:tcPr>
            <w:tcW w:w="214" w:type="pct"/>
            <w:vAlign w:val="center"/>
          </w:tcPr>
          <w:p w14:paraId="1172AF4A"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07</w:t>
            </w:r>
          </w:p>
        </w:tc>
        <w:tc>
          <w:tcPr>
            <w:tcW w:w="4786" w:type="pct"/>
            <w:gridSpan w:val="2"/>
            <w:vAlign w:val="center"/>
          </w:tcPr>
          <w:p w14:paraId="1172AF4B" w14:textId="2F6A624E"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492BAC">
              <w:rPr>
                <w:rFonts w:asciiTheme="minorHAnsi" w:hAnsiTheme="minorHAnsi"/>
                <w:sz w:val="18"/>
                <w:szCs w:val="18"/>
              </w:rPr>
              <w:t xml:space="preserve">the </w:t>
            </w:r>
            <w:r w:rsidRPr="005922D6">
              <w:rPr>
                <w:rFonts w:asciiTheme="minorHAnsi" w:hAnsiTheme="minorHAnsi"/>
                <w:sz w:val="18"/>
                <w:szCs w:val="18"/>
              </w:rPr>
              <w:t>smoke test shall not be included in sample groups for HERS verification compliance.</w:t>
            </w:r>
          </w:p>
        </w:tc>
      </w:tr>
      <w:tr w:rsidR="00D36825" w:rsidRPr="005922D6" w14:paraId="1172AF50" w14:textId="77777777" w:rsidTr="00492BAC">
        <w:trPr>
          <w:trHeight w:val="314"/>
        </w:trPr>
        <w:tc>
          <w:tcPr>
            <w:tcW w:w="214" w:type="pct"/>
            <w:vAlign w:val="center"/>
          </w:tcPr>
          <w:p w14:paraId="1172AF4D" w14:textId="77777777" w:rsidR="00D36825" w:rsidRPr="00525196" w:rsidRDefault="00D36825" w:rsidP="00442989">
            <w:pPr>
              <w:keepNext/>
              <w:rPr>
                <w:rFonts w:asciiTheme="minorHAnsi" w:hAnsiTheme="minorHAnsi"/>
                <w:sz w:val="18"/>
                <w:szCs w:val="18"/>
              </w:rPr>
            </w:pPr>
            <w:r w:rsidRPr="00525196">
              <w:rPr>
                <w:rFonts w:asciiTheme="minorHAnsi" w:hAnsiTheme="minorHAnsi"/>
                <w:sz w:val="18"/>
                <w:szCs w:val="18"/>
              </w:rPr>
              <w:t>08</w:t>
            </w:r>
          </w:p>
        </w:tc>
        <w:tc>
          <w:tcPr>
            <w:tcW w:w="1267" w:type="pct"/>
            <w:vAlign w:val="center"/>
          </w:tcPr>
          <w:p w14:paraId="1172AF4E" w14:textId="77777777" w:rsidR="00D36825" w:rsidRPr="00B57311" w:rsidRDefault="00D36825" w:rsidP="00C971C6">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19" w:type="pct"/>
            <w:vAlign w:val="center"/>
          </w:tcPr>
          <w:p w14:paraId="51F159F1" w14:textId="77777777" w:rsidR="00492BAC" w:rsidRDefault="00492BAC" w:rsidP="005703C9">
            <w:pPr>
              <w:pStyle w:val="ListParagraph"/>
              <w:keepNext/>
              <w:numPr>
                <w:ilvl w:val="0"/>
                <w:numId w:val="15"/>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331448A5" w14:textId="77777777" w:rsidR="00492BAC" w:rsidRDefault="00492BAC" w:rsidP="005703C9">
            <w:pPr>
              <w:pStyle w:val="ListParagraph"/>
              <w:keepNext/>
              <w:numPr>
                <w:ilvl w:val="0"/>
                <w:numId w:val="15"/>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1172AF4F" w14:textId="2C33B078" w:rsidR="00D36825" w:rsidRPr="00492BAC" w:rsidRDefault="00492BAC" w:rsidP="005703C9">
            <w:pPr>
              <w:pStyle w:val="ListParagraph"/>
              <w:keepNext/>
              <w:numPr>
                <w:ilvl w:val="0"/>
                <w:numId w:val="15"/>
              </w:numPr>
              <w:rPr>
                <w:rFonts w:asciiTheme="minorHAnsi" w:hAnsiTheme="minorHAnsi"/>
                <w:sz w:val="18"/>
                <w:szCs w:val="18"/>
              </w:rPr>
            </w:pPr>
            <w:r w:rsidRPr="00492BAC">
              <w:rPr>
                <w:rFonts w:ascii="Calibri" w:hAnsi="Calibri"/>
                <w:sz w:val="18"/>
                <w:szCs w:val="18"/>
                <w:u w:val="single"/>
              </w:rPr>
              <w:t>All N/A</w:t>
            </w:r>
            <w:r w:rsidRPr="00492BAC">
              <w:rPr>
                <w:rFonts w:ascii="Calibri" w:hAnsi="Calibri"/>
                <w:sz w:val="18"/>
                <w:szCs w:val="18"/>
              </w:rPr>
              <w:t xml:space="preserve"> - This entire table is not applicable</w:t>
            </w:r>
          </w:p>
        </w:tc>
      </w:tr>
      <w:tr w:rsidR="00D36825" w:rsidRPr="005922D6" w14:paraId="1172AF54" w14:textId="77777777" w:rsidTr="00492BAC">
        <w:trPr>
          <w:trHeight w:val="288"/>
        </w:trPr>
        <w:tc>
          <w:tcPr>
            <w:tcW w:w="214" w:type="pct"/>
            <w:vAlign w:val="center"/>
          </w:tcPr>
          <w:p w14:paraId="1172AF51" w14:textId="77777777" w:rsidR="00D36825" w:rsidRPr="00525196" w:rsidRDefault="00D36825" w:rsidP="00442989">
            <w:pPr>
              <w:keepNext/>
              <w:rPr>
                <w:rFonts w:asciiTheme="minorHAnsi" w:hAnsiTheme="minorHAnsi"/>
                <w:sz w:val="18"/>
                <w:szCs w:val="18"/>
              </w:rPr>
            </w:pPr>
            <w:r>
              <w:rPr>
                <w:rFonts w:asciiTheme="minorHAnsi" w:hAnsiTheme="minorHAnsi"/>
                <w:sz w:val="18"/>
                <w:szCs w:val="18"/>
              </w:rPr>
              <w:t>09</w:t>
            </w:r>
          </w:p>
        </w:tc>
        <w:tc>
          <w:tcPr>
            <w:tcW w:w="1267" w:type="pct"/>
            <w:vAlign w:val="center"/>
          </w:tcPr>
          <w:p w14:paraId="1172AF52" w14:textId="77777777" w:rsidR="00D36825" w:rsidRPr="00B57311" w:rsidRDefault="00D36825" w:rsidP="00C971C6">
            <w:pPr>
              <w:keepNext/>
              <w:rPr>
                <w:rFonts w:asciiTheme="minorHAnsi" w:hAnsiTheme="minorHAnsi"/>
                <w:sz w:val="18"/>
                <w:szCs w:val="18"/>
              </w:rPr>
            </w:pPr>
            <w:r>
              <w:rPr>
                <w:rFonts w:ascii="Calibri" w:hAnsi="Calibri"/>
                <w:sz w:val="18"/>
              </w:rPr>
              <w:t>Correction Notes:</w:t>
            </w:r>
          </w:p>
        </w:tc>
        <w:tc>
          <w:tcPr>
            <w:tcW w:w="3519" w:type="pct"/>
            <w:vAlign w:val="center"/>
          </w:tcPr>
          <w:p w14:paraId="1172AF53" w14:textId="77777777" w:rsidR="00D36825" w:rsidRPr="00B57311" w:rsidRDefault="00D36825" w:rsidP="00C971C6">
            <w:pPr>
              <w:keepNext/>
              <w:rPr>
                <w:rFonts w:asciiTheme="minorHAnsi" w:hAnsiTheme="minorHAnsi"/>
                <w:sz w:val="18"/>
                <w:szCs w:val="18"/>
              </w:rPr>
            </w:pPr>
          </w:p>
        </w:tc>
      </w:tr>
      <w:tr w:rsidR="00D36825" w:rsidRPr="005922D6" w14:paraId="1172AF56" w14:textId="77777777" w:rsidTr="0054707B">
        <w:trPr>
          <w:trHeight w:val="288"/>
        </w:trPr>
        <w:tc>
          <w:tcPr>
            <w:tcW w:w="5000" w:type="pct"/>
            <w:gridSpan w:val="3"/>
            <w:vAlign w:val="center"/>
          </w:tcPr>
          <w:p w14:paraId="1172AF55" w14:textId="77777777" w:rsidR="00D36825" w:rsidRPr="00525196" w:rsidRDefault="00D36825" w:rsidP="00C971C6">
            <w:pPr>
              <w:keepNext/>
              <w:spacing w:before="120" w:after="60"/>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172AF57" w14:textId="77777777" w:rsidR="00D36825" w:rsidRDefault="00D36825" w:rsidP="003E194F">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C971C6" w:rsidRPr="00C971C6" w14:paraId="1172AF5A" w14:textId="77777777" w:rsidTr="00311A8B">
        <w:trPr>
          <w:cantSplit/>
          <w:trHeight w:val="432"/>
        </w:trPr>
        <w:tc>
          <w:tcPr>
            <w:tcW w:w="5000" w:type="pct"/>
            <w:gridSpan w:val="2"/>
            <w:vAlign w:val="center"/>
          </w:tcPr>
          <w:p w14:paraId="1172AF58" w14:textId="5EB90CBC" w:rsidR="00C971C6" w:rsidRPr="00442989" w:rsidRDefault="00560A2E" w:rsidP="00442989">
            <w:pPr>
              <w:keepNext/>
              <w:rPr>
                <w:rFonts w:asciiTheme="minorHAnsi" w:hAnsiTheme="minorHAnsi"/>
                <w:b/>
                <w:szCs w:val="18"/>
              </w:rPr>
            </w:pPr>
            <w:r>
              <w:rPr>
                <w:rFonts w:asciiTheme="minorHAnsi" w:hAnsiTheme="minorHAnsi"/>
                <w:b/>
                <w:szCs w:val="18"/>
              </w:rPr>
              <w:t>E</w:t>
            </w:r>
            <w:r w:rsidR="00C971C6" w:rsidRPr="00442989">
              <w:rPr>
                <w:rFonts w:asciiTheme="minorHAnsi" w:hAnsiTheme="minorHAnsi"/>
                <w:b/>
                <w:szCs w:val="18"/>
              </w:rPr>
              <w:t>. Determination of HERS Verification Compliance</w:t>
            </w:r>
          </w:p>
          <w:p w14:paraId="1172AF59" w14:textId="77777777" w:rsidR="00C971C6" w:rsidRPr="00C971C6" w:rsidRDefault="00C971C6" w:rsidP="00442989">
            <w:pPr>
              <w:keepNext/>
              <w:rPr>
                <w:rFonts w:asciiTheme="minorHAnsi" w:hAnsiTheme="minorHAnsi"/>
                <w:sz w:val="18"/>
                <w:szCs w:val="18"/>
              </w:rPr>
            </w:pPr>
            <w:r w:rsidRPr="00C971C6">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C971C6" w:rsidRPr="00C971C6" w14:paraId="1172AF5D" w14:textId="77777777" w:rsidTr="00311A8B">
        <w:trPr>
          <w:cantSplit/>
          <w:trHeight w:val="432"/>
        </w:trPr>
        <w:tc>
          <w:tcPr>
            <w:tcW w:w="253" w:type="pct"/>
            <w:vAlign w:val="center"/>
          </w:tcPr>
          <w:p w14:paraId="1172AF5B" w14:textId="77777777" w:rsidR="00C971C6" w:rsidRPr="00C971C6" w:rsidDel="00C76C40" w:rsidRDefault="00C971C6" w:rsidP="00311A8B">
            <w:pPr>
              <w:keepNext/>
              <w:rPr>
                <w:rFonts w:asciiTheme="minorHAnsi" w:hAnsiTheme="minorHAnsi"/>
                <w:sz w:val="18"/>
                <w:szCs w:val="18"/>
              </w:rPr>
            </w:pPr>
            <w:r w:rsidRPr="00C971C6">
              <w:rPr>
                <w:rFonts w:asciiTheme="minorHAnsi" w:hAnsiTheme="minorHAnsi"/>
                <w:sz w:val="18"/>
                <w:szCs w:val="18"/>
              </w:rPr>
              <w:t>01</w:t>
            </w:r>
          </w:p>
        </w:tc>
        <w:tc>
          <w:tcPr>
            <w:tcW w:w="4747" w:type="pct"/>
            <w:vAlign w:val="center"/>
          </w:tcPr>
          <w:p w14:paraId="1172AF5C" w14:textId="77777777" w:rsidR="00C971C6" w:rsidRPr="00C971C6" w:rsidRDefault="00C971C6" w:rsidP="00311A8B">
            <w:pPr>
              <w:keepNext/>
              <w:spacing w:after="60"/>
              <w:rPr>
                <w:rFonts w:asciiTheme="minorHAnsi" w:hAnsiTheme="minorHAnsi"/>
                <w:sz w:val="18"/>
                <w:szCs w:val="18"/>
              </w:rPr>
            </w:pPr>
          </w:p>
        </w:tc>
      </w:tr>
    </w:tbl>
    <w:p w14:paraId="1172AF5E" w14:textId="77777777" w:rsidR="00C971C6" w:rsidRDefault="00C971C6" w:rsidP="003E194F">
      <w:pPr>
        <w:rPr>
          <w:rFonts w:asciiTheme="minorHAnsi" w:hAnsiTheme="minorHAnsi"/>
          <w:sz w:val="18"/>
          <w:szCs w:val="18"/>
        </w:rPr>
      </w:pPr>
    </w:p>
    <w:p w14:paraId="1172AF5F" w14:textId="77777777" w:rsidR="00D36825" w:rsidRPr="005922D6" w:rsidRDefault="00D36825" w:rsidP="003E194F">
      <w:pPr>
        <w:rPr>
          <w:rFonts w:asciiTheme="minorHAnsi" w:hAnsiTheme="minorHAnsi"/>
          <w:sz w:val="18"/>
          <w:szCs w:val="18"/>
        </w:rPr>
      </w:pPr>
    </w:p>
    <w:p w14:paraId="752F3830" w14:textId="77777777" w:rsidR="00B32A25" w:rsidRDefault="00B32A25">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6682E" w:rsidRPr="005922D6" w14:paraId="1172AF61" w14:textId="77777777" w:rsidTr="0054707B">
        <w:trPr>
          <w:trHeight w:val="288"/>
        </w:trPr>
        <w:tc>
          <w:tcPr>
            <w:tcW w:w="10950" w:type="dxa"/>
            <w:gridSpan w:val="4"/>
            <w:vAlign w:val="center"/>
          </w:tcPr>
          <w:p w14:paraId="1172AF60"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5922D6">
              <w:rPr>
                <w:rFonts w:asciiTheme="minorHAnsi" w:hAnsiTheme="minorHAnsi" w:cs="Arial"/>
                <w:b/>
                <w:caps/>
                <w:sz w:val="18"/>
                <w:szCs w:val="18"/>
              </w:rPr>
              <w:lastRenderedPageBreak/>
              <w:t>Documentation Author's Declaration Statement</w:t>
            </w:r>
          </w:p>
        </w:tc>
      </w:tr>
      <w:tr w:rsidR="0076682E" w:rsidRPr="005922D6" w14:paraId="1172AF63" w14:textId="77777777" w:rsidTr="0054707B">
        <w:trPr>
          <w:trHeight w:val="360"/>
        </w:trPr>
        <w:tc>
          <w:tcPr>
            <w:tcW w:w="10950" w:type="dxa"/>
            <w:gridSpan w:val="4"/>
            <w:vAlign w:val="center"/>
          </w:tcPr>
          <w:p w14:paraId="1172AF62" w14:textId="77777777" w:rsidR="0076682E" w:rsidRPr="005922D6" w:rsidRDefault="0076682E" w:rsidP="005703C9">
            <w:pPr>
              <w:keepNext/>
              <w:numPr>
                <w:ilvl w:val="0"/>
                <w:numId w:val="9"/>
              </w:numPr>
              <w:ind w:left="271" w:hanging="270"/>
              <w:rPr>
                <w:rFonts w:asciiTheme="minorHAnsi" w:hAnsiTheme="minorHAnsi"/>
                <w:sz w:val="18"/>
                <w:szCs w:val="18"/>
              </w:rPr>
            </w:pPr>
            <w:r w:rsidRPr="005922D6">
              <w:rPr>
                <w:rFonts w:asciiTheme="minorHAnsi" w:hAnsiTheme="minorHAnsi"/>
                <w:sz w:val="18"/>
                <w:szCs w:val="18"/>
              </w:rPr>
              <w:t>I certify that this Certificate of Verification documentation is accurate and complete.</w:t>
            </w:r>
          </w:p>
        </w:tc>
      </w:tr>
      <w:tr w:rsidR="0076682E" w:rsidRPr="005922D6" w14:paraId="1172AF66" w14:textId="77777777" w:rsidTr="0054707B">
        <w:trPr>
          <w:trHeight w:val="360"/>
        </w:trPr>
        <w:tc>
          <w:tcPr>
            <w:tcW w:w="5434" w:type="dxa"/>
          </w:tcPr>
          <w:p w14:paraId="1172AF64"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Documentation Author Name:</w:t>
            </w:r>
          </w:p>
        </w:tc>
        <w:tc>
          <w:tcPr>
            <w:tcW w:w="5516" w:type="dxa"/>
            <w:gridSpan w:val="3"/>
          </w:tcPr>
          <w:p w14:paraId="1172AF65"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Documentation Author Signature:</w:t>
            </w:r>
          </w:p>
        </w:tc>
      </w:tr>
      <w:tr w:rsidR="0076682E" w:rsidRPr="005922D6" w14:paraId="1172AF69" w14:textId="77777777" w:rsidTr="0054707B">
        <w:trPr>
          <w:trHeight w:val="360"/>
        </w:trPr>
        <w:tc>
          <w:tcPr>
            <w:tcW w:w="5434" w:type="dxa"/>
          </w:tcPr>
          <w:p w14:paraId="1172AF67"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Company:</w:t>
            </w:r>
          </w:p>
        </w:tc>
        <w:tc>
          <w:tcPr>
            <w:tcW w:w="5516" w:type="dxa"/>
            <w:gridSpan w:val="3"/>
          </w:tcPr>
          <w:p w14:paraId="1172AF68"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Date Signed:</w:t>
            </w:r>
          </w:p>
        </w:tc>
      </w:tr>
      <w:tr w:rsidR="0076682E" w:rsidRPr="005922D6" w14:paraId="1172AF6C" w14:textId="77777777" w:rsidTr="0054707B">
        <w:trPr>
          <w:trHeight w:val="360"/>
        </w:trPr>
        <w:tc>
          <w:tcPr>
            <w:tcW w:w="5434" w:type="dxa"/>
          </w:tcPr>
          <w:p w14:paraId="1172AF6A"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Address:</w:t>
            </w:r>
          </w:p>
        </w:tc>
        <w:tc>
          <w:tcPr>
            <w:tcW w:w="5516" w:type="dxa"/>
            <w:gridSpan w:val="3"/>
          </w:tcPr>
          <w:p w14:paraId="1172AF6B"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CEA/HERS Certification Information (if applicable):</w:t>
            </w:r>
          </w:p>
        </w:tc>
      </w:tr>
      <w:tr w:rsidR="0076682E" w:rsidRPr="005922D6" w14:paraId="1172AF6F" w14:textId="77777777" w:rsidTr="0054707B">
        <w:trPr>
          <w:trHeight w:val="360"/>
        </w:trPr>
        <w:tc>
          <w:tcPr>
            <w:tcW w:w="5434" w:type="dxa"/>
          </w:tcPr>
          <w:p w14:paraId="1172AF6D"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City/State/Zip:</w:t>
            </w:r>
          </w:p>
        </w:tc>
        <w:tc>
          <w:tcPr>
            <w:tcW w:w="5516" w:type="dxa"/>
            <w:gridSpan w:val="3"/>
          </w:tcPr>
          <w:p w14:paraId="1172AF6E"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Phone:</w:t>
            </w:r>
          </w:p>
        </w:tc>
      </w:tr>
      <w:tr w:rsidR="0076682E" w:rsidRPr="005922D6" w14:paraId="1172AF71" w14:textId="77777777" w:rsidTr="0054707B">
        <w:tblPrEx>
          <w:tblCellMar>
            <w:left w:w="115" w:type="dxa"/>
            <w:right w:w="115" w:type="dxa"/>
          </w:tblCellMar>
        </w:tblPrEx>
        <w:trPr>
          <w:trHeight w:val="296"/>
        </w:trPr>
        <w:tc>
          <w:tcPr>
            <w:tcW w:w="10950" w:type="dxa"/>
            <w:gridSpan w:val="4"/>
            <w:vAlign w:val="center"/>
          </w:tcPr>
          <w:p w14:paraId="1172AF70"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922D6">
              <w:rPr>
                <w:rFonts w:asciiTheme="minorHAnsi" w:hAnsiTheme="minorHAnsi" w:cs="Arial"/>
                <w:b/>
                <w:caps/>
                <w:sz w:val="18"/>
                <w:szCs w:val="18"/>
              </w:rPr>
              <w:t xml:space="preserve">Responsible Person's Declaration statement </w:t>
            </w:r>
          </w:p>
        </w:tc>
      </w:tr>
      <w:tr w:rsidR="0076682E" w:rsidRPr="005922D6" w14:paraId="1172AF78" w14:textId="77777777" w:rsidTr="0054707B">
        <w:tblPrEx>
          <w:tblCellMar>
            <w:left w:w="115" w:type="dxa"/>
            <w:right w:w="115" w:type="dxa"/>
          </w:tblCellMar>
        </w:tblPrEx>
        <w:trPr>
          <w:trHeight w:val="504"/>
        </w:trPr>
        <w:tc>
          <w:tcPr>
            <w:tcW w:w="10950" w:type="dxa"/>
            <w:gridSpan w:val="4"/>
            <w:shd w:val="clear" w:color="auto" w:fill="auto"/>
          </w:tcPr>
          <w:p w14:paraId="1172AF72" w14:textId="77777777" w:rsidR="0076682E" w:rsidRPr="005922D6" w:rsidRDefault="0076682E" w:rsidP="00442989">
            <w:pPr>
              <w:pStyle w:val="p2"/>
              <w:keepNext/>
              <w:tabs>
                <w:tab w:val="clear" w:pos="357"/>
              </w:tabs>
              <w:spacing w:line="240" w:lineRule="auto"/>
              <w:ind w:left="0" w:right="90" w:firstLine="0"/>
              <w:rPr>
                <w:rFonts w:asciiTheme="minorHAnsi" w:hAnsiTheme="minorHAnsi"/>
                <w:sz w:val="18"/>
                <w:szCs w:val="18"/>
              </w:rPr>
            </w:pPr>
            <w:r w:rsidRPr="005922D6">
              <w:rPr>
                <w:rFonts w:asciiTheme="minorHAnsi" w:hAnsiTheme="minorHAnsi"/>
                <w:sz w:val="18"/>
                <w:szCs w:val="18"/>
              </w:rPr>
              <w:t xml:space="preserve">I certify the following under penalty of perjury, under the laws of the State of California: </w:t>
            </w:r>
          </w:p>
          <w:p w14:paraId="1172AF73" w14:textId="77777777"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The information provided on this Certificate of Verification is true and correct.</w:t>
            </w:r>
          </w:p>
          <w:p w14:paraId="1172AF74" w14:textId="77777777"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I am the certified HERS Rater who performed the verification identified and reported on this Certificate of Verification (responsible rater).</w:t>
            </w:r>
          </w:p>
          <w:p w14:paraId="1172AF75" w14:textId="77777777"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172AF76" w14:textId="77777777"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172AF77" w14:textId="0F4454D0"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r w:rsidR="00CD6B37">
              <w:rPr>
                <w:rFonts w:asciiTheme="minorHAnsi" w:hAnsiTheme="minorHAnsi"/>
                <w:sz w:val="18"/>
                <w:szCs w:val="18"/>
              </w:rPr>
              <w:t xml:space="preserve"> </w:t>
            </w:r>
          </w:p>
        </w:tc>
      </w:tr>
      <w:tr w:rsidR="0076682E" w:rsidRPr="005922D6" w14:paraId="1172AF7A" w14:textId="77777777" w:rsidTr="0054707B">
        <w:tblPrEx>
          <w:tblCellMar>
            <w:left w:w="115" w:type="dxa"/>
            <w:right w:w="115" w:type="dxa"/>
          </w:tblCellMar>
        </w:tblPrEx>
        <w:trPr>
          <w:trHeight w:val="278"/>
        </w:trPr>
        <w:tc>
          <w:tcPr>
            <w:tcW w:w="10950" w:type="dxa"/>
            <w:gridSpan w:val="4"/>
            <w:vAlign w:val="center"/>
          </w:tcPr>
          <w:p w14:paraId="1172AF79"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922D6">
              <w:rPr>
                <w:rFonts w:asciiTheme="minorHAnsi" w:hAnsiTheme="minorHAnsi" w:cs="Arial"/>
                <w:b/>
                <w:caps/>
                <w:sz w:val="18"/>
                <w:szCs w:val="18"/>
              </w:rPr>
              <w:t>BUILDER OR INSTALLER INFORMATION AS SHOWN ON THE CERTIFICATE OF INSTALLATION</w:t>
            </w:r>
          </w:p>
        </w:tc>
      </w:tr>
      <w:tr w:rsidR="0076682E" w:rsidRPr="005922D6" w14:paraId="1172AF7C" w14:textId="77777777" w:rsidTr="0054707B">
        <w:tblPrEx>
          <w:tblCellMar>
            <w:left w:w="115" w:type="dxa"/>
            <w:right w:w="115" w:type="dxa"/>
          </w:tblCellMar>
        </w:tblPrEx>
        <w:trPr>
          <w:trHeight w:hRule="exact" w:val="360"/>
        </w:trPr>
        <w:tc>
          <w:tcPr>
            <w:tcW w:w="10950" w:type="dxa"/>
            <w:gridSpan w:val="4"/>
            <w:vAlign w:val="center"/>
          </w:tcPr>
          <w:p w14:paraId="1172AF7B"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922D6">
              <w:rPr>
                <w:rFonts w:asciiTheme="minorHAnsi" w:hAnsiTheme="minorHAnsi"/>
                <w:sz w:val="14"/>
                <w:szCs w:val="14"/>
              </w:rPr>
              <w:t>Company Name (Installing Subcontractor, General Contractor, or Builder/Owner):</w:t>
            </w:r>
          </w:p>
        </w:tc>
      </w:tr>
      <w:tr w:rsidR="0076682E" w:rsidRPr="005922D6" w14:paraId="1172AF7F" w14:textId="77777777" w:rsidTr="0054707B">
        <w:tblPrEx>
          <w:tblCellMar>
            <w:left w:w="115" w:type="dxa"/>
            <w:right w:w="115" w:type="dxa"/>
          </w:tblCellMar>
        </w:tblPrEx>
        <w:trPr>
          <w:trHeight w:hRule="exact" w:val="360"/>
        </w:trPr>
        <w:tc>
          <w:tcPr>
            <w:tcW w:w="5475" w:type="dxa"/>
            <w:gridSpan w:val="2"/>
          </w:tcPr>
          <w:p w14:paraId="1172AF7D" w14:textId="77777777" w:rsidR="0076682E" w:rsidRPr="005922D6" w:rsidRDefault="0076682E" w:rsidP="001926C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922D6">
              <w:rPr>
                <w:rFonts w:asciiTheme="minorHAnsi" w:hAnsiTheme="minorHAnsi"/>
                <w:sz w:val="14"/>
                <w:szCs w:val="14"/>
              </w:rPr>
              <w:t>Responsible Builder or Installer Name:</w:t>
            </w:r>
          </w:p>
        </w:tc>
        <w:tc>
          <w:tcPr>
            <w:tcW w:w="5475" w:type="dxa"/>
            <w:gridSpan w:val="2"/>
          </w:tcPr>
          <w:p w14:paraId="1172AF7E" w14:textId="77777777" w:rsidR="0076682E" w:rsidRPr="005922D6" w:rsidRDefault="0076682E" w:rsidP="001926C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922D6">
              <w:rPr>
                <w:rFonts w:asciiTheme="minorHAnsi" w:hAnsiTheme="minorHAnsi"/>
                <w:sz w:val="14"/>
                <w:szCs w:val="14"/>
              </w:rPr>
              <w:t>CSLB License:</w:t>
            </w:r>
          </w:p>
        </w:tc>
      </w:tr>
      <w:tr w:rsidR="0076682E" w:rsidRPr="005922D6" w14:paraId="1172AF81" w14:textId="77777777" w:rsidTr="0054707B">
        <w:tblPrEx>
          <w:tblCellMar>
            <w:left w:w="108" w:type="dxa"/>
            <w:right w:w="108" w:type="dxa"/>
          </w:tblCellMar>
        </w:tblPrEx>
        <w:trPr>
          <w:trHeight w:hRule="exact" w:val="288"/>
        </w:trPr>
        <w:tc>
          <w:tcPr>
            <w:tcW w:w="10950" w:type="dxa"/>
            <w:gridSpan w:val="4"/>
            <w:vAlign w:val="center"/>
          </w:tcPr>
          <w:p w14:paraId="1172AF80" w14:textId="77777777" w:rsidR="0076682E" w:rsidRPr="005922D6" w:rsidRDefault="0076682E" w:rsidP="001926C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cs="Arial"/>
                <w:b/>
                <w:caps/>
                <w:sz w:val="18"/>
                <w:szCs w:val="18"/>
              </w:rPr>
              <w:t>HERS PROVIDER DATA REGISTRY INFORMATION</w:t>
            </w:r>
          </w:p>
        </w:tc>
      </w:tr>
      <w:tr w:rsidR="0076682E" w:rsidRPr="005922D6" w14:paraId="1172AF84" w14:textId="77777777" w:rsidTr="0054707B">
        <w:tblPrEx>
          <w:tblCellMar>
            <w:left w:w="108" w:type="dxa"/>
            <w:right w:w="108" w:type="dxa"/>
          </w:tblCellMar>
        </w:tblPrEx>
        <w:trPr>
          <w:trHeight w:hRule="exact" w:val="360"/>
        </w:trPr>
        <w:tc>
          <w:tcPr>
            <w:tcW w:w="5482" w:type="dxa"/>
            <w:gridSpan w:val="3"/>
          </w:tcPr>
          <w:p w14:paraId="1172AF82"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922D6">
              <w:rPr>
                <w:rFonts w:asciiTheme="minorHAnsi" w:hAnsiTheme="minorHAnsi"/>
                <w:sz w:val="14"/>
                <w:szCs w:val="14"/>
              </w:rPr>
              <w:t>Sample Group Number (if applicable):</w:t>
            </w:r>
          </w:p>
        </w:tc>
        <w:tc>
          <w:tcPr>
            <w:tcW w:w="5468" w:type="dxa"/>
          </w:tcPr>
          <w:p w14:paraId="1172AF83" w14:textId="53171A32"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922D6">
              <w:rPr>
                <w:rFonts w:asciiTheme="minorHAnsi" w:hAnsiTheme="minorHAnsi"/>
                <w:sz w:val="14"/>
                <w:szCs w:val="14"/>
              </w:rPr>
              <w:t>Dwelling Test Status in Sample Group (if applicable)</w:t>
            </w:r>
            <w:r w:rsidR="00B32A25">
              <w:rPr>
                <w:rFonts w:asciiTheme="minorHAnsi" w:hAnsiTheme="minorHAnsi"/>
                <w:sz w:val="14"/>
                <w:szCs w:val="14"/>
              </w:rPr>
              <w:t>:</w:t>
            </w:r>
          </w:p>
        </w:tc>
      </w:tr>
      <w:tr w:rsidR="0076682E" w:rsidRPr="005922D6" w14:paraId="1172AF86" w14:textId="77777777" w:rsidTr="0054707B">
        <w:tblPrEx>
          <w:tblCellMar>
            <w:left w:w="108" w:type="dxa"/>
            <w:right w:w="108" w:type="dxa"/>
          </w:tblCellMar>
        </w:tblPrEx>
        <w:trPr>
          <w:trHeight w:val="288"/>
        </w:trPr>
        <w:tc>
          <w:tcPr>
            <w:tcW w:w="10950" w:type="dxa"/>
            <w:gridSpan w:val="4"/>
            <w:vAlign w:val="center"/>
          </w:tcPr>
          <w:p w14:paraId="1172AF85" w14:textId="77777777" w:rsidR="0076682E" w:rsidRPr="005922D6" w:rsidRDefault="0076682E" w:rsidP="001926C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cs="Arial"/>
                <w:b/>
                <w:caps/>
                <w:sz w:val="18"/>
                <w:szCs w:val="18"/>
              </w:rPr>
              <w:t>HERS RATER INFORMATION</w:t>
            </w:r>
          </w:p>
        </w:tc>
      </w:tr>
      <w:tr w:rsidR="0076682E" w:rsidRPr="005922D6" w14:paraId="1172AF88" w14:textId="77777777" w:rsidTr="0054707B">
        <w:tblPrEx>
          <w:tblCellMar>
            <w:left w:w="108" w:type="dxa"/>
            <w:right w:w="108" w:type="dxa"/>
          </w:tblCellMar>
        </w:tblPrEx>
        <w:trPr>
          <w:trHeight w:hRule="exact" w:val="360"/>
        </w:trPr>
        <w:tc>
          <w:tcPr>
            <w:tcW w:w="10950" w:type="dxa"/>
            <w:gridSpan w:val="4"/>
          </w:tcPr>
          <w:p w14:paraId="1172AF87" w14:textId="77777777" w:rsidR="0076682E" w:rsidRPr="005922D6" w:rsidRDefault="0076682E" w:rsidP="001926C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HERS Rater Company Name:</w:t>
            </w:r>
          </w:p>
        </w:tc>
      </w:tr>
      <w:tr w:rsidR="0076682E" w:rsidRPr="005922D6" w14:paraId="1172AF8B" w14:textId="77777777" w:rsidTr="0054707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172AF89" w14:textId="77777777" w:rsidR="0076682E" w:rsidRPr="005922D6" w:rsidRDefault="0076682E" w:rsidP="001926C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1172AF8A" w14:textId="77777777" w:rsidR="0076682E" w:rsidRPr="005922D6" w:rsidRDefault="0076682E" w:rsidP="001926C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Responsible Rater Signature:</w:t>
            </w:r>
          </w:p>
        </w:tc>
      </w:tr>
      <w:tr w:rsidR="0076682E" w:rsidRPr="005922D6" w14:paraId="1172AF8E" w14:textId="77777777" w:rsidTr="0054707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172AF8C" w14:textId="3854DDA3" w:rsidR="0076682E" w:rsidRPr="005922D6" w:rsidRDefault="0076682E" w:rsidP="001926C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Responsible Rater Certification Number w/ this HERS Provider</w:t>
            </w:r>
            <w:r w:rsidR="00B32A25">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1172AF8D" w14:textId="77777777" w:rsidR="0076682E" w:rsidRPr="005922D6" w:rsidRDefault="0076682E" w:rsidP="001926C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Date Signed:</w:t>
            </w:r>
          </w:p>
        </w:tc>
      </w:tr>
    </w:tbl>
    <w:p w14:paraId="1172AF8F" w14:textId="77777777" w:rsidR="003F2ABE" w:rsidRPr="005922D6" w:rsidRDefault="003F2ABE" w:rsidP="00171E43">
      <w:pPr>
        <w:rPr>
          <w:rFonts w:asciiTheme="minorHAnsi" w:hAnsiTheme="minorHAnsi"/>
          <w:sz w:val="18"/>
          <w:szCs w:val="18"/>
        </w:rPr>
      </w:pPr>
    </w:p>
    <w:p w14:paraId="1172AF90" w14:textId="77777777" w:rsidR="003F2ABE" w:rsidRPr="005922D6" w:rsidRDefault="003F2ABE" w:rsidP="00171E43">
      <w:pPr>
        <w:rPr>
          <w:rFonts w:asciiTheme="minorHAnsi" w:hAnsiTheme="minorHAnsi"/>
          <w:sz w:val="18"/>
          <w:szCs w:val="18"/>
        </w:rPr>
      </w:pPr>
    </w:p>
    <w:p w14:paraId="1172AF91" w14:textId="77777777" w:rsidR="005F4DEA" w:rsidRPr="005922D6" w:rsidRDefault="005F4DEA" w:rsidP="005F4DEA">
      <w:pPr>
        <w:rPr>
          <w:rFonts w:asciiTheme="minorHAnsi" w:hAnsiTheme="minorHAnsi"/>
          <w:sz w:val="18"/>
          <w:szCs w:val="18"/>
        </w:rPr>
        <w:sectPr w:rsidR="005F4DEA" w:rsidRPr="005922D6" w:rsidSect="007A4CBA">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1172AF93" w14:textId="5E4457CF" w:rsidR="00302178" w:rsidRPr="00442989" w:rsidRDefault="00302178" w:rsidP="00442989">
      <w:pPr>
        <w:jc w:val="center"/>
        <w:rPr>
          <w:rFonts w:asciiTheme="minorHAnsi" w:hAnsiTheme="minorHAnsi"/>
          <w:b/>
          <w:szCs w:val="18"/>
        </w:rPr>
      </w:pPr>
      <w:r w:rsidRPr="00442989">
        <w:rPr>
          <w:rFonts w:asciiTheme="minorHAnsi" w:hAnsiTheme="minorHAnsi"/>
          <w:b/>
          <w:szCs w:val="18"/>
        </w:rPr>
        <w:lastRenderedPageBreak/>
        <w:t>CF3R-MCH-20e</w:t>
      </w:r>
      <w:r w:rsidR="00DE5189">
        <w:rPr>
          <w:rFonts w:asciiTheme="minorHAnsi" w:hAnsiTheme="minorHAnsi"/>
          <w:b/>
          <w:szCs w:val="18"/>
        </w:rPr>
        <w:t xml:space="preserve">-H </w:t>
      </w:r>
      <w:r w:rsidR="00DE5189" w:rsidRPr="00521C7E">
        <w:rPr>
          <w:rFonts w:asciiTheme="minorHAnsi" w:hAnsiTheme="minorHAnsi"/>
          <w:b/>
          <w:szCs w:val="18"/>
        </w:rPr>
        <w:t xml:space="preserve">User </w:t>
      </w:r>
      <w:r w:rsidR="00DE5189">
        <w:rPr>
          <w:rFonts w:asciiTheme="minorHAnsi" w:hAnsiTheme="minorHAnsi"/>
          <w:b/>
          <w:szCs w:val="18"/>
        </w:rPr>
        <w:t>I</w:t>
      </w:r>
      <w:r w:rsidR="00DE5189" w:rsidRPr="00521C7E">
        <w:rPr>
          <w:rFonts w:asciiTheme="minorHAnsi" w:hAnsiTheme="minorHAnsi"/>
          <w:b/>
          <w:szCs w:val="18"/>
        </w:rPr>
        <w:t>nstructions</w:t>
      </w:r>
    </w:p>
    <w:p w14:paraId="1172AF94" w14:textId="77777777" w:rsidR="00302178" w:rsidRPr="00302178" w:rsidRDefault="00302178" w:rsidP="00302178">
      <w:pPr>
        <w:rPr>
          <w:rFonts w:asciiTheme="minorHAnsi" w:hAnsiTheme="minorHAnsi"/>
          <w:b/>
          <w:sz w:val="18"/>
          <w:szCs w:val="18"/>
        </w:rPr>
      </w:pPr>
    </w:p>
    <w:p w14:paraId="1172AF95" w14:textId="77777777" w:rsidR="00302178" w:rsidRPr="00302178" w:rsidRDefault="00302178" w:rsidP="00302178">
      <w:pPr>
        <w:rPr>
          <w:rFonts w:asciiTheme="minorHAnsi" w:hAnsiTheme="minorHAnsi"/>
          <w:b/>
          <w:sz w:val="18"/>
          <w:szCs w:val="18"/>
        </w:rPr>
      </w:pPr>
      <w:r w:rsidRPr="00302178">
        <w:rPr>
          <w:rFonts w:asciiTheme="minorHAnsi" w:hAnsiTheme="minorHAnsi"/>
          <w:b/>
          <w:sz w:val="18"/>
          <w:szCs w:val="18"/>
        </w:rPr>
        <w:t>Section A. System Information</w:t>
      </w:r>
    </w:p>
    <w:p w14:paraId="1172AF96" w14:textId="7EE993C6" w:rsidR="00302178" w:rsidRPr="00302178" w:rsidRDefault="00302178" w:rsidP="002C4376">
      <w:pPr>
        <w:numPr>
          <w:ilvl w:val="0"/>
          <w:numId w:val="12"/>
        </w:numPr>
        <w:ind w:left="360" w:hanging="360"/>
        <w:contextualSpacing/>
        <w:rPr>
          <w:rFonts w:ascii="Calibri" w:hAnsi="Calibri"/>
          <w:sz w:val="18"/>
          <w:szCs w:val="18"/>
        </w:rPr>
      </w:pPr>
      <w:r w:rsidRPr="00302178">
        <w:rPr>
          <w:rFonts w:asciiTheme="minorHAnsi" w:hAnsiTheme="minorHAnsi"/>
          <w:i/>
          <w:sz w:val="18"/>
          <w:szCs w:val="24"/>
        </w:rPr>
        <w:t>HVAC System Identification or Name</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14:paraId="1172AF97" w14:textId="16722AD6" w:rsidR="00302178" w:rsidRPr="00E0338E" w:rsidRDefault="00302178" w:rsidP="002C4376">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HVAC System Location or Area Served</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14:paraId="34E20AD1" w14:textId="7001EA71" w:rsidR="00502C28" w:rsidRPr="007D2569" w:rsidRDefault="00502C28">
      <w:pPr>
        <w:numPr>
          <w:ilvl w:val="0"/>
          <w:numId w:val="6"/>
        </w:numPr>
        <w:spacing w:line="276" w:lineRule="auto"/>
        <w:ind w:left="360"/>
        <w:rPr>
          <w:rFonts w:asciiTheme="minorHAnsi" w:hAnsiTheme="minorHAnsi"/>
          <w:sz w:val="18"/>
          <w:szCs w:val="18"/>
        </w:rPr>
      </w:pPr>
      <w:r w:rsidRPr="00E0338E">
        <w:rPr>
          <w:rFonts w:asciiTheme="minorHAnsi" w:hAnsiTheme="minorHAnsi"/>
          <w:i/>
          <w:sz w:val="18"/>
          <w:szCs w:val="18"/>
        </w:rPr>
        <w:t xml:space="preserve">Indoor Unit Name: </w:t>
      </w:r>
      <w:r w:rsidRPr="00E0338E">
        <w:rPr>
          <w:rFonts w:ascii="Calibri" w:hAnsi="Calibri"/>
          <w:sz w:val="18"/>
          <w:szCs w:val="18"/>
        </w:rPr>
        <w:t>This field is filled out automatically. It is referenced from the CF2R-MCH-</w:t>
      </w:r>
      <w:r w:rsidR="00DA6B7A">
        <w:rPr>
          <w:rFonts w:ascii="Calibri" w:hAnsi="Calibri"/>
          <w:sz w:val="18"/>
          <w:szCs w:val="18"/>
        </w:rPr>
        <w:t>20</w:t>
      </w:r>
      <w:r w:rsidRPr="00E0338E">
        <w:rPr>
          <w:rFonts w:ascii="Calibri" w:hAnsi="Calibri"/>
          <w:sz w:val="18"/>
          <w:szCs w:val="18"/>
        </w:rPr>
        <w:t>, which must be completed prior to this document.</w:t>
      </w:r>
    </w:p>
    <w:p w14:paraId="1172AF98" w14:textId="14A0DE88" w:rsidR="00302178" w:rsidRPr="00302178" w:rsidRDefault="00302178" w:rsidP="002C4376">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Building Type</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14:paraId="1172AF99" w14:textId="7A85D2EE" w:rsidR="00302178" w:rsidRPr="00302178" w:rsidRDefault="00302178" w:rsidP="002C4376">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Verified Low Leakage Ducts in Conditioned Space (VLLDCS)</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14:paraId="1172AF9A" w14:textId="7AF9F842" w:rsidR="00302178" w:rsidRPr="00302178" w:rsidRDefault="00302178" w:rsidP="002C4376">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Verified Low Leakage Air-handling Unit (VLLAHU) Credit:</w:t>
      </w:r>
      <w:r w:rsidRPr="00302178">
        <w:rPr>
          <w:rFonts w:ascii="Calibri" w:hAnsi="Calibri"/>
          <w:sz w:val="18"/>
          <w:szCs w:val="18"/>
        </w:rPr>
        <w:t xml:space="preserve"> This field is filled out automatically. It is referenced from the CF2R-MCH-20.</w:t>
      </w:r>
    </w:p>
    <w:p w14:paraId="1172AF9B" w14:textId="165FB218" w:rsidR="00302178" w:rsidRDefault="00302178" w:rsidP="00E0338E">
      <w:pPr>
        <w:pStyle w:val="ListParagraph"/>
        <w:numPr>
          <w:ilvl w:val="0"/>
          <w:numId w:val="6"/>
        </w:numPr>
        <w:spacing w:line="276" w:lineRule="auto"/>
        <w:ind w:left="360"/>
        <w:rPr>
          <w:rFonts w:ascii="Calibri" w:hAnsi="Calibri"/>
          <w:sz w:val="18"/>
          <w:szCs w:val="18"/>
        </w:rPr>
      </w:pPr>
      <w:r w:rsidRPr="00E0338E">
        <w:rPr>
          <w:rFonts w:asciiTheme="minorHAnsi" w:hAnsiTheme="minorHAnsi"/>
          <w:i/>
          <w:sz w:val="18"/>
          <w:szCs w:val="24"/>
        </w:rPr>
        <w:t>Duct System Compliance Category</w:t>
      </w:r>
      <w:r w:rsidRPr="00E0338E">
        <w:rPr>
          <w:rFonts w:asciiTheme="minorHAnsi" w:hAnsiTheme="minorHAnsi"/>
          <w:sz w:val="18"/>
          <w:szCs w:val="24"/>
        </w:rPr>
        <w:t xml:space="preserve">: </w:t>
      </w:r>
      <w:r w:rsidRPr="00E0338E">
        <w:rPr>
          <w:rFonts w:ascii="Calibri" w:hAnsi="Calibri"/>
          <w:sz w:val="18"/>
          <w:szCs w:val="18"/>
        </w:rPr>
        <w:t>This field is filled out automatically. It is referenced from the CF2R-MCH-20.</w:t>
      </w:r>
    </w:p>
    <w:p w14:paraId="5831ECCB" w14:textId="77777777" w:rsidR="00502C28" w:rsidRPr="00E0338E" w:rsidRDefault="00502C28" w:rsidP="00502C28">
      <w:pPr>
        <w:numPr>
          <w:ilvl w:val="0"/>
          <w:numId w:val="6"/>
        </w:numPr>
        <w:spacing w:line="276" w:lineRule="auto"/>
        <w:ind w:left="360"/>
        <w:rPr>
          <w:rFonts w:asciiTheme="minorHAnsi" w:hAnsiTheme="minorHAnsi"/>
          <w:sz w:val="18"/>
        </w:rPr>
      </w:pPr>
      <w:r w:rsidRPr="00E0338E">
        <w:rPr>
          <w:rFonts w:asciiTheme="minorHAnsi" w:hAnsiTheme="minorHAnsi"/>
          <w:i/>
          <w:sz w:val="18"/>
          <w:szCs w:val="18"/>
        </w:rPr>
        <w:t>Any portions of Duct Located in Garage</w:t>
      </w:r>
      <w:r w:rsidRPr="00E0338E">
        <w:rPr>
          <w:rFonts w:asciiTheme="minorHAnsi" w:hAnsiTheme="minorHAnsi"/>
          <w:sz w:val="18"/>
          <w:szCs w:val="18"/>
        </w:rPr>
        <w:t>: User select from Yes or No.</w:t>
      </w:r>
    </w:p>
    <w:p w14:paraId="1172AF9C" w14:textId="77777777" w:rsidR="00302178" w:rsidRPr="00302178" w:rsidRDefault="00302178" w:rsidP="00302178">
      <w:pPr>
        <w:spacing w:line="276" w:lineRule="auto"/>
        <w:ind w:left="360"/>
        <w:rPr>
          <w:rFonts w:asciiTheme="minorHAnsi" w:hAnsiTheme="minorHAnsi"/>
          <w:sz w:val="18"/>
          <w:szCs w:val="18"/>
        </w:rPr>
      </w:pPr>
    </w:p>
    <w:p w14:paraId="1172AF9D" w14:textId="23ACC1EF" w:rsidR="00302178" w:rsidRPr="00302178" w:rsidRDefault="00DE5189" w:rsidP="00302178">
      <w:pPr>
        <w:rPr>
          <w:rFonts w:asciiTheme="minorHAnsi" w:hAnsiTheme="minorHAnsi"/>
          <w:b/>
          <w:sz w:val="18"/>
          <w:szCs w:val="18"/>
        </w:rPr>
      </w:pPr>
      <w:r>
        <w:rPr>
          <w:rFonts w:asciiTheme="minorHAnsi" w:hAnsiTheme="minorHAnsi"/>
          <w:b/>
          <w:sz w:val="18"/>
          <w:szCs w:val="18"/>
        </w:rPr>
        <w:t xml:space="preserve">Section </w:t>
      </w:r>
      <w:r w:rsidR="00302178" w:rsidRPr="00302178">
        <w:rPr>
          <w:rFonts w:asciiTheme="minorHAnsi" w:hAnsiTheme="minorHAnsi"/>
          <w:b/>
          <w:sz w:val="18"/>
          <w:szCs w:val="18"/>
        </w:rPr>
        <w:t>B. Duct Leakage Diagnostic Test - MCH-20e - Sealing All Accessible Leaks using Smoke Test</w:t>
      </w:r>
    </w:p>
    <w:p w14:paraId="01828238" w14:textId="77777777" w:rsidR="00C626A9" w:rsidRPr="00302178" w:rsidRDefault="00C626A9" w:rsidP="00C626A9">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Air-Handling Unit Airflow (AHU</w:t>
      </w:r>
      <w:r>
        <w:rPr>
          <w:rFonts w:asciiTheme="minorHAnsi" w:hAnsiTheme="minorHAnsi"/>
          <w:i/>
          <w:sz w:val="18"/>
          <w:szCs w:val="24"/>
        </w:rPr>
        <w:t xml:space="preserve"> </w:t>
      </w:r>
      <w:r w:rsidRPr="00302178">
        <w:rPr>
          <w:rFonts w:asciiTheme="minorHAnsi" w:hAnsiTheme="minorHAnsi"/>
          <w:i/>
          <w:sz w:val="18"/>
          <w:szCs w:val="24"/>
        </w:rPr>
        <w:t>Airflow) Determination Method</w:t>
      </w:r>
      <w:r w:rsidRPr="00302178">
        <w:rPr>
          <w:rFonts w:asciiTheme="minorHAnsi" w:hAnsiTheme="minorHAnsi"/>
          <w:sz w:val="18"/>
          <w:szCs w:val="24"/>
        </w:rPr>
        <w:t>: User will select from the following options:</w:t>
      </w:r>
    </w:p>
    <w:p w14:paraId="06CA43F6" w14:textId="032B918F" w:rsidR="00C626A9" w:rsidRPr="00302178" w:rsidRDefault="00C626A9" w:rsidP="00C626A9">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Default Airflow Method:</w:t>
      </w:r>
      <w:r w:rsidRPr="00302178">
        <w:rPr>
          <w:rFonts w:asciiTheme="minorHAnsi" w:hAnsiTheme="minorHAnsi"/>
          <w:sz w:val="18"/>
          <w:szCs w:val="24"/>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14:paraId="189DEEE4" w14:textId="397BDC83" w:rsidR="00C626A9" w:rsidRPr="00302178" w:rsidRDefault="00C626A9" w:rsidP="00C626A9">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Cooling System Method:</w:t>
      </w:r>
      <w:r w:rsidRPr="00302178">
        <w:rPr>
          <w:rFonts w:asciiTheme="minorHAnsi" w:hAnsiTheme="minorHAnsi"/>
          <w:sz w:val="18"/>
          <w:szCs w:val="24"/>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14:paraId="7DE25A7B" w14:textId="77777777" w:rsidR="00C626A9" w:rsidRPr="00302178" w:rsidRDefault="00C626A9" w:rsidP="00C626A9">
      <w:pPr>
        <w:numPr>
          <w:ilvl w:val="1"/>
          <w:numId w:val="8"/>
        </w:numPr>
        <w:spacing w:line="276" w:lineRule="auto"/>
        <w:contextualSpacing/>
        <w:jc w:val="both"/>
        <w:rPr>
          <w:rFonts w:asciiTheme="minorHAnsi" w:hAnsiTheme="minorHAnsi"/>
          <w:sz w:val="18"/>
          <w:szCs w:val="24"/>
        </w:rPr>
      </w:pPr>
      <w:r w:rsidRPr="00302178">
        <w:rPr>
          <w:rFonts w:asciiTheme="minorHAnsi" w:hAnsiTheme="minorHAnsi"/>
          <w:sz w:val="18"/>
          <w:szCs w:val="24"/>
          <w:u w:val="single"/>
        </w:rPr>
        <w:t>Heating System Method:</w:t>
      </w:r>
      <w:r w:rsidRPr="00302178">
        <w:rPr>
          <w:rFonts w:asciiTheme="minorHAnsi" w:hAnsiTheme="minorHAnsi"/>
          <w:sz w:val="18"/>
          <w:szCs w:val="24"/>
        </w:rPr>
        <w:t xml:space="preserve"> For heating only systems the nominal air</w:t>
      </w:r>
      <w:r>
        <w:rPr>
          <w:rFonts w:asciiTheme="minorHAnsi" w:hAnsiTheme="minorHAnsi"/>
          <w:sz w:val="18"/>
          <w:szCs w:val="24"/>
        </w:rPr>
        <w:t>-</w:t>
      </w:r>
      <w:r w:rsidRPr="00302178">
        <w:rPr>
          <w:rFonts w:asciiTheme="minorHAnsi" w:hAnsiTheme="minorHAnsi"/>
          <w:sz w:val="18"/>
          <w:szCs w:val="24"/>
        </w:rPr>
        <w:t>handler airflow shall be 21.7 CFM per kBtu/hr of rated heating output capacity.</w:t>
      </w:r>
    </w:p>
    <w:p w14:paraId="6FB62B56" w14:textId="5FC764F5" w:rsidR="00C626A9" w:rsidRDefault="00C626A9" w:rsidP="00C626A9">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Measured Airflow Method:</w:t>
      </w:r>
      <w:r w:rsidRPr="00302178">
        <w:rPr>
          <w:rFonts w:asciiTheme="minorHAnsi" w:hAnsiTheme="minorHAnsi"/>
          <w:sz w:val="18"/>
          <w:szCs w:val="24"/>
        </w:rPr>
        <w:t xml:space="preserve"> The measured system airflow can be used as the air handler airflow for the purpose of establishing duct leakage percentage (See Section RA3.1.4.2.3 of the </w:t>
      </w:r>
      <w:r>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14:paraId="1EDE48B4" w14:textId="492606FC" w:rsidR="00C626A9" w:rsidRPr="00302178" w:rsidRDefault="00C626A9" w:rsidP="00C626A9">
      <w:pPr>
        <w:numPr>
          <w:ilvl w:val="1"/>
          <w:numId w:val="8"/>
        </w:numPr>
        <w:spacing w:line="276" w:lineRule="auto"/>
        <w:contextualSpacing/>
        <w:rPr>
          <w:rFonts w:asciiTheme="minorHAnsi" w:hAnsiTheme="minorHAnsi"/>
          <w:sz w:val="18"/>
          <w:szCs w:val="24"/>
        </w:rPr>
      </w:pPr>
      <w:r>
        <w:rPr>
          <w:rFonts w:asciiTheme="minorHAnsi" w:hAnsiTheme="minorHAnsi"/>
          <w:sz w:val="18"/>
          <w:szCs w:val="24"/>
        </w:rPr>
        <w:t>Indoor Unit Method</w:t>
      </w:r>
    </w:p>
    <w:p w14:paraId="1172AF9E" w14:textId="2E58495E" w:rsid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Condenser Nominal Cooling Capacity (ton)</w:t>
      </w:r>
      <w:r w:rsidRPr="00302178">
        <w:rPr>
          <w:rFonts w:asciiTheme="minorHAnsi" w:hAnsiTheme="minorHAnsi"/>
          <w:sz w:val="18"/>
          <w:szCs w:val="24"/>
        </w:rPr>
        <w:t>: Same data given on MCH-01.</w:t>
      </w:r>
    </w:p>
    <w:p w14:paraId="7720FA04" w14:textId="77777777" w:rsidR="00C626A9" w:rsidRDefault="00C626A9" w:rsidP="00C626A9">
      <w:pPr>
        <w:pStyle w:val="ListParagraph"/>
        <w:numPr>
          <w:ilvl w:val="0"/>
          <w:numId w:val="8"/>
        </w:numPr>
        <w:spacing w:line="276" w:lineRule="auto"/>
        <w:rPr>
          <w:rFonts w:asciiTheme="minorHAnsi" w:hAnsiTheme="minorHAnsi"/>
        </w:rPr>
      </w:pPr>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1172AF9F" w14:textId="7F78F3E6"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Heating Capacity (kBtu/h)</w:t>
      </w:r>
      <w:r w:rsidRPr="00302178">
        <w:rPr>
          <w:rFonts w:asciiTheme="minorHAnsi" w:hAnsiTheme="minorHAnsi"/>
          <w:sz w:val="18"/>
          <w:szCs w:val="24"/>
        </w:rPr>
        <w:t>: Same data given on MCH-01</w:t>
      </w:r>
      <w:r w:rsidR="00C626A9">
        <w:rPr>
          <w:rFonts w:asciiTheme="minorHAnsi" w:hAnsiTheme="minorHAnsi"/>
          <w:sz w:val="18"/>
          <w:szCs w:val="24"/>
        </w:rPr>
        <w:t>.</w:t>
      </w:r>
    </w:p>
    <w:p w14:paraId="1172AFA0" w14:textId="7D6D3EB0" w:rsid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Conditioned Floor Area Served by this HVAC System</w:t>
      </w:r>
      <w:r w:rsidR="00DE5189">
        <w:rPr>
          <w:rFonts w:asciiTheme="minorHAnsi" w:hAnsiTheme="minorHAnsi"/>
          <w:i/>
          <w:sz w:val="18"/>
          <w:szCs w:val="24"/>
        </w:rPr>
        <w:t xml:space="preserve"> </w:t>
      </w:r>
      <w:r w:rsidRPr="00302178">
        <w:rPr>
          <w:rFonts w:asciiTheme="minorHAnsi" w:hAnsiTheme="minorHAnsi"/>
          <w:i/>
          <w:sz w:val="18"/>
          <w:szCs w:val="24"/>
        </w:rPr>
        <w:t>(ft</w:t>
      </w:r>
      <w:r w:rsidRPr="00302178">
        <w:rPr>
          <w:rFonts w:asciiTheme="minorHAnsi" w:hAnsiTheme="minorHAnsi"/>
          <w:i/>
          <w:sz w:val="18"/>
          <w:szCs w:val="24"/>
          <w:vertAlign w:val="superscript"/>
        </w:rPr>
        <w:t>2</w:t>
      </w:r>
      <w:r w:rsidRPr="00302178">
        <w:rPr>
          <w:rFonts w:asciiTheme="minorHAnsi" w:hAnsiTheme="minorHAnsi"/>
          <w:i/>
          <w:sz w:val="18"/>
          <w:szCs w:val="24"/>
        </w:rPr>
        <w:t>)</w:t>
      </w:r>
      <w:r w:rsidRPr="00302178">
        <w:rPr>
          <w:rFonts w:asciiTheme="minorHAnsi" w:hAnsiTheme="minorHAnsi"/>
          <w:sz w:val="18"/>
          <w:szCs w:val="24"/>
        </w:rPr>
        <w:t>: User must input CFA for the space. Should be consistent with the CF1R input value.</w:t>
      </w:r>
    </w:p>
    <w:p w14:paraId="756FE08B" w14:textId="77777777" w:rsidR="00C626A9" w:rsidRPr="00302178" w:rsidRDefault="00C626A9" w:rsidP="00C626A9">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Measured AHU Airflow (CFM)</w:t>
      </w:r>
      <w:r w:rsidRPr="00302178">
        <w:rPr>
          <w:rFonts w:asciiTheme="minorHAnsi" w:hAnsiTheme="minorHAnsi"/>
          <w:sz w:val="18"/>
          <w:szCs w:val="24"/>
        </w:rPr>
        <w:t xml:space="preserve">: If “Measured Airflow Method” is selected as the </w:t>
      </w:r>
      <w:r w:rsidRPr="00302178">
        <w:rPr>
          <w:rFonts w:asciiTheme="minorHAnsi" w:hAnsiTheme="minorHAnsi"/>
          <w:i/>
          <w:sz w:val="18"/>
          <w:szCs w:val="24"/>
        </w:rPr>
        <w:t>Air-Handling Unit Airflow (AHU</w:t>
      </w:r>
      <w:r>
        <w:rPr>
          <w:rFonts w:asciiTheme="minorHAnsi" w:hAnsiTheme="minorHAnsi"/>
          <w:i/>
          <w:sz w:val="18"/>
          <w:szCs w:val="24"/>
        </w:rPr>
        <w:t xml:space="preserve"> </w:t>
      </w:r>
      <w:r w:rsidRPr="00302178">
        <w:rPr>
          <w:rFonts w:asciiTheme="minorHAnsi" w:hAnsiTheme="minorHAnsi"/>
          <w:i/>
          <w:sz w:val="18"/>
          <w:szCs w:val="24"/>
        </w:rPr>
        <w:t>Airflow) Determination Method</w:t>
      </w:r>
      <w:r w:rsidRPr="00302178">
        <w:rPr>
          <w:rFonts w:asciiTheme="minorHAnsi" w:hAnsiTheme="minorHAnsi"/>
          <w:sz w:val="18"/>
          <w:szCs w:val="24"/>
        </w:rPr>
        <w:t>, user must input measured airflow.</w:t>
      </w:r>
    </w:p>
    <w:p w14:paraId="1172AFA1" w14:textId="77777777"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Duct Leakage Test Conditions</w:t>
      </w:r>
      <w:r w:rsidRPr="00302178">
        <w:rPr>
          <w:rFonts w:asciiTheme="minorHAnsi" w:hAnsiTheme="minorHAnsi"/>
          <w:sz w:val="18"/>
          <w:szCs w:val="24"/>
        </w:rPr>
        <w:t>: Select from the following options:</w:t>
      </w:r>
    </w:p>
    <w:p w14:paraId="1172AFA2" w14:textId="5E31CA25" w:rsidR="00302178" w:rsidRPr="00302178" w:rsidRDefault="00302178" w:rsidP="002C4376">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Test Rough-in AHU</w:t>
      </w:r>
      <w:r w:rsidRPr="00302178">
        <w:rPr>
          <w:rFonts w:asciiTheme="minorHAnsi" w:hAnsiTheme="minorHAnsi"/>
          <w:sz w:val="18"/>
          <w:szCs w:val="24"/>
        </w:rPr>
        <w:t xml:space="preserve">: Installers may determine duct leakage in new construction by using diagnostic measurements at rough-in building construction stage prior to installation of interior finishing (See Section RA3.1.4.3.2 of the </w:t>
      </w:r>
      <w:r w:rsidR="00CD6B37">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 In this case the air handling unit (AHU) is installed at the time of test.</w:t>
      </w:r>
    </w:p>
    <w:p w14:paraId="1172AFA3" w14:textId="3724D691" w:rsidR="00302178" w:rsidRPr="00302178" w:rsidRDefault="00302178" w:rsidP="002C4376">
      <w:pPr>
        <w:numPr>
          <w:ilvl w:val="1"/>
          <w:numId w:val="8"/>
        </w:numPr>
        <w:spacing w:line="276" w:lineRule="auto"/>
        <w:contextualSpacing/>
        <w:rPr>
          <w:rFonts w:asciiTheme="minorHAnsi" w:hAnsiTheme="minorHAnsi"/>
          <w:sz w:val="18"/>
          <w:szCs w:val="24"/>
          <w:u w:val="single"/>
        </w:rPr>
      </w:pPr>
      <w:r w:rsidRPr="00302178">
        <w:rPr>
          <w:rFonts w:asciiTheme="minorHAnsi" w:hAnsiTheme="minorHAnsi"/>
          <w:sz w:val="18"/>
          <w:szCs w:val="24"/>
          <w:u w:val="single"/>
        </w:rPr>
        <w:t>Test Rough-in No AHU</w:t>
      </w:r>
      <w:r w:rsidRPr="00302178">
        <w:rPr>
          <w:rFonts w:asciiTheme="minorHAnsi" w:hAnsiTheme="minorHAnsi"/>
          <w:sz w:val="18"/>
          <w:szCs w:val="24"/>
        </w:rPr>
        <w:t>: Same as “Test Rough-in” except air</w:t>
      </w:r>
      <w:r w:rsidR="00492BAC">
        <w:rPr>
          <w:rFonts w:asciiTheme="minorHAnsi" w:hAnsiTheme="minorHAnsi"/>
          <w:sz w:val="18"/>
          <w:szCs w:val="24"/>
        </w:rPr>
        <w:t>-</w:t>
      </w:r>
      <w:r w:rsidRPr="00302178">
        <w:rPr>
          <w:rFonts w:asciiTheme="minorHAnsi" w:hAnsiTheme="minorHAnsi"/>
          <w:sz w:val="18"/>
          <w:szCs w:val="24"/>
        </w:rPr>
        <w:t xml:space="preserve">handling unit is not yet installed (See Section RA3.1.4.3.2 of the </w:t>
      </w:r>
      <w:r w:rsidR="00CD6B37">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14:paraId="1172AFA4" w14:textId="1B484C73" w:rsidR="00302178" w:rsidRPr="00302178" w:rsidRDefault="00302178" w:rsidP="002C4376">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Test Final</w:t>
      </w:r>
      <w:r w:rsidRPr="00302178">
        <w:rPr>
          <w:rFonts w:asciiTheme="minorHAnsi" w:hAnsiTheme="minorHAnsi"/>
          <w:sz w:val="18"/>
          <w:szCs w:val="24"/>
        </w:rPr>
        <w:t>: Test conducted at “final”, i.e. all equipment, ducts, and registers are installed and the system is essentially in its final operating condition. (rough-in no longer an option.</w:t>
      </w:r>
      <w:r w:rsidR="00CD6B37">
        <w:rPr>
          <w:rFonts w:asciiTheme="minorHAnsi" w:hAnsiTheme="minorHAnsi"/>
          <w:sz w:val="18"/>
          <w:szCs w:val="24"/>
        </w:rPr>
        <w:t xml:space="preserve"> </w:t>
      </w:r>
      <w:r w:rsidRPr="00302178">
        <w:rPr>
          <w:rFonts w:asciiTheme="minorHAnsi" w:hAnsiTheme="minorHAnsi"/>
          <w:sz w:val="18"/>
          <w:szCs w:val="24"/>
        </w:rPr>
        <w:t xml:space="preserve">See Section RA3.1.4.3.1 of the </w:t>
      </w:r>
      <w:r w:rsidR="00CD6B37">
        <w:rPr>
          <w:rFonts w:asciiTheme="minorHAnsi" w:hAnsiTheme="minorHAnsi"/>
          <w:sz w:val="18"/>
          <w:szCs w:val="24"/>
        </w:rPr>
        <w:t>201</w:t>
      </w:r>
      <w:r w:rsidR="00F275F1">
        <w:rPr>
          <w:rFonts w:asciiTheme="minorHAnsi" w:hAnsiTheme="minorHAnsi"/>
          <w:sz w:val="18"/>
          <w:szCs w:val="24"/>
        </w:rPr>
        <w:t>9</w:t>
      </w:r>
      <w:r w:rsidRPr="00302178">
        <w:rPr>
          <w:rFonts w:asciiTheme="minorHAnsi" w:hAnsiTheme="minorHAnsi"/>
          <w:sz w:val="18"/>
          <w:szCs w:val="24"/>
        </w:rPr>
        <w:t xml:space="preserve"> Reference Appendices).</w:t>
      </w:r>
    </w:p>
    <w:p w14:paraId="1172AFA5" w14:textId="77777777"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Duct Leakage Test Method</w:t>
      </w:r>
      <w:r w:rsidRPr="00302178">
        <w:rPr>
          <w:rFonts w:asciiTheme="minorHAnsi" w:hAnsiTheme="minorHAnsi"/>
          <w:sz w:val="18"/>
          <w:szCs w:val="24"/>
        </w:rPr>
        <w:t>: Select from the following options: Leakage to the Outside (house is pressurized simultaneously with the ducts such that only leakage going outside of the pressurized conditioned shell is measured, see RA3.2.4.3.4), or Total Leakage.</w:t>
      </w:r>
    </w:p>
    <w:p w14:paraId="1172AFA6" w14:textId="77777777"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Leakage Factor</w:t>
      </w:r>
      <w:r w:rsidRPr="00302178">
        <w:rPr>
          <w:rFonts w:asciiTheme="minorHAnsi" w:hAnsiTheme="minorHAnsi"/>
          <w:sz w:val="18"/>
          <w:szCs w:val="24"/>
        </w:rPr>
        <w:t>: This field is automatically filled out based on choices in previous fields.</w:t>
      </w:r>
    </w:p>
    <w:p w14:paraId="1172AFAD" w14:textId="77777777"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Calculated Target Allowable Duct Leakage Rate (cfm)</w:t>
      </w:r>
      <w:r w:rsidRPr="00302178">
        <w:rPr>
          <w:rFonts w:asciiTheme="minorHAnsi" w:hAnsiTheme="minorHAnsi"/>
          <w:sz w:val="18"/>
          <w:szCs w:val="24"/>
        </w:rPr>
        <w:t>: This value will be automatically calculated based on values entered in previous fields.</w:t>
      </w:r>
    </w:p>
    <w:p w14:paraId="1172AFAE" w14:textId="77777777" w:rsidR="00302178" w:rsidRPr="00302178" w:rsidRDefault="00302178" w:rsidP="002C4376">
      <w:pPr>
        <w:numPr>
          <w:ilvl w:val="0"/>
          <w:numId w:val="8"/>
        </w:numPr>
        <w:spacing w:line="276" w:lineRule="auto"/>
        <w:contextualSpacing/>
        <w:rPr>
          <w:rFonts w:asciiTheme="minorHAnsi" w:hAnsiTheme="minorHAnsi"/>
          <w:sz w:val="18"/>
          <w:szCs w:val="18"/>
        </w:rPr>
      </w:pPr>
      <w:r w:rsidRPr="00302178">
        <w:rPr>
          <w:rFonts w:asciiTheme="minorHAnsi" w:hAnsiTheme="minorHAnsi"/>
          <w:i/>
          <w:sz w:val="18"/>
          <w:szCs w:val="24"/>
        </w:rPr>
        <w:t>Actual Duct Leakage Rate from Leakage Test Measurement (cfm)</w:t>
      </w:r>
      <w:r w:rsidRPr="00302178">
        <w:rPr>
          <w:rFonts w:asciiTheme="minorHAnsi" w:hAnsiTheme="minorHAnsi"/>
          <w:sz w:val="18"/>
          <w:szCs w:val="24"/>
        </w:rPr>
        <w:t>: Input the duct leakage rater taken from actual test measurements.</w:t>
      </w:r>
    </w:p>
    <w:p w14:paraId="1172AFAF" w14:textId="45FCC075" w:rsidR="00302178" w:rsidRPr="00302178" w:rsidRDefault="00302178" w:rsidP="002C4376">
      <w:pPr>
        <w:numPr>
          <w:ilvl w:val="0"/>
          <w:numId w:val="8"/>
        </w:numPr>
        <w:spacing w:line="276" w:lineRule="auto"/>
        <w:contextualSpacing/>
        <w:rPr>
          <w:rFonts w:asciiTheme="minorHAnsi" w:hAnsiTheme="minorHAnsi"/>
          <w:sz w:val="18"/>
          <w:szCs w:val="18"/>
        </w:rPr>
      </w:pPr>
      <w:r w:rsidRPr="00302178">
        <w:rPr>
          <w:rFonts w:asciiTheme="minorHAnsi" w:hAnsiTheme="minorHAnsi"/>
          <w:i/>
          <w:sz w:val="18"/>
          <w:szCs w:val="18"/>
        </w:rPr>
        <w:t>Compliance Statement</w:t>
      </w:r>
      <w:r w:rsidRPr="00302178">
        <w:rPr>
          <w:rFonts w:asciiTheme="minorHAnsi" w:hAnsiTheme="minorHAnsi"/>
          <w:sz w:val="18"/>
          <w:szCs w:val="18"/>
        </w:rPr>
        <w:t>: If measured leakage (B1</w:t>
      </w:r>
      <w:r w:rsidR="00560A2E">
        <w:rPr>
          <w:rFonts w:asciiTheme="minorHAnsi" w:hAnsiTheme="minorHAnsi"/>
          <w:sz w:val="18"/>
          <w:szCs w:val="18"/>
        </w:rPr>
        <w:t>1</w:t>
      </w:r>
      <w:r w:rsidRPr="00302178">
        <w:rPr>
          <w:rFonts w:asciiTheme="minorHAnsi" w:hAnsiTheme="minorHAnsi"/>
          <w:sz w:val="18"/>
          <w:szCs w:val="18"/>
        </w:rPr>
        <w:t>) is less than or equal to allowable duct leakage rate (B</w:t>
      </w:r>
      <w:r w:rsidR="00560A2E">
        <w:rPr>
          <w:rFonts w:asciiTheme="minorHAnsi" w:hAnsiTheme="minorHAnsi"/>
          <w:sz w:val="18"/>
          <w:szCs w:val="18"/>
        </w:rPr>
        <w:t>10</w:t>
      </w:r>
      <w:r w:rsidRPr="00302178">
        <w:rPr>
          <w:rFonts w:asciiTheme="minorHAnsi" w:hAnsiTheme="minorHAnsi"/>
          <w:sz w:val="18"/>
          <w:szCs w:val="18"/>
        </w:rPr>
        <w:t xml:space="preserve">), “system passes - system complies with Allowable Duct Leakage Rate Criterion” will automatically populate. </w:t>
      </w:r>
    </w:p>
    <w:p w14:paraId="1172AFB0" w14:textId="77777777" w:rsidR="00302178" w:rsidRPr="00302178" w:rsidRDefault="00302178" w:rsidP="00302178">
      <w:pPr>
        <w:spacing w:line="276" w:lineRule="auto"/>
        <w:ind w:left="360"/>
        <w:contextualSpacing/>
        <w:rPr>
          <w:rFonts w:asciiTheme="minorHAnsi" w:hAnsiTheme="minorHAnsi"/>
          <w:sz w:val="18"/>
          <w:szCs w:val="18"/>
        </w:rPr>
      </w:pPr>
      <w:r w:rsidRPr="00302178">
        <w:rPr>
          <w:rFonts w:asciiTheme="minorHAnsi" w:hAnsiTheme="minorHAnsi"/>
          <w:sz w:val="18"/>
          <w:szCs w:val="18"/>
        </w:rPr>
        <w:t>If measured leakage is greater than allowable duct leakage rate, then the following will automatically populate:</w:t>
      </w:r>
    </w:p>
    <w:p w14:paraId="1172AFB1" w14:textId="19A6093C" w:rsidR="00302178" w:rsidRPr="00302178" w:rsidRDefault="00302178" w:rsidP="00302178">
      <w:pPr>
        <w:spacing w:line="276" w:lineRule="auto"/>
        <w:ind w:left="360"/>
        <w:contextualSpacing/>
        <w:rPr>
          <w:rFonts w:asciiTheme="minorHAnsi" w:hAnsiTheme="minorHAnsi"/>
          <w:sz w:val="18"/>
          <w:szCs w:val="18"/>
        </w:rPr>
      </w:pPr>
      <w:r w:rsidRPr="00302178">
        <w:rPr>
          <w:rFonts w:asciiTheme="minorHAnsi" w:hAnsiTheme="minorHAnsi"/>
          <w:sz w:val="18"/>
          <w:szCs w:val="18"/>
        </w:rPr>
        <w:t>System passes using smoke test of an altered HVAC system in an existing building</w:t>
      </w:r>
      <w:r w:rsidR="00492BAC">
        <w:rPr>
          <w:rFonts w:asciiTheme="minorHAnsi" w:hAnsiTheme="minorHAnsi"/>
          <w:sz w:val="18"/>
          <w:szCs w:val="18"/>
        </w:rPr>
        <w:t xml:space="preserve"> if:</w:t>
      </w:r>
    </w:p>
    <w:p w14:paraId="1172AFB2" w14:textId="77777777" w:rsidR="00302178" w:rsidRPr="00302178" w:rsidRDefault="00302178" w:rsidP="002C4376">
      <w:pPr>
        <w:numPr>
          <w:ilvl w:val="0"/>
          <w:numId w:val="10"/>
        </w:numPr>
        <w:spacing w:line="276" w:lineRule="auto"/>
        <w:contextualSpacing/>
        <w:rPr>
          <w:rFonts w:asciiTheme="minorHAnsi" w:hAnsiTheme="minorHAnsi"/>
          <w:sz w:val="18"/>
          <w:szCs w:val="18"/>
        </w:rPr>
      </w:pPr>
      <w:r w:rsidRPr="00302178">
        <w:rPr>
          <w:rFonts w:asciiTheme="minorHAnsi" w:hAnsiTheme="minorHAnsi"/>
          <w:sz w:val="18"/>
          <w:szCs w:val="18"/>
        </w:rPr>
        <w:t>No visible smoke exits the accessible portions of the duct system.</w:t>
      </w:r>
    </w:p>
    <w:p w14:paraId="1172AFB3" w14:textId="11BCF8E6" w:rsidR="00302178" w:rsidRPr="00302178" w:rsidRDefault="00302178" w:rsidP="002C4376">
      <w:pPr>
        <w:numPr>
          <w:ilvl w:val="0"/>
          <w:numId w:val="10"/>
        </w:numPr>
        <w:spacing w:line="276" w:lineRule="auto"/>
        <w:contextualSpacing/>
        <w:rPr>
          <w:rFonts w:asciiTheme="minorHAnsi" w:hAnsiTheme="minorHAnsi"/>
          <w:sz w:val="18"/>
          <w:szCs w:val="18"/>
        </w:rPr>
      </w:pPr>
      <w:r w:rsidRPr="00302178">
        <w:rPr>
          <w:rFonts w:asciiTheme="minorHAnsi" w:hAnsiTheme="minorHAnsi"/>
          <w:sz w:val="18"/>
          <w:szCs w:val="18"/>
        </w:rPr>
        <w:t>Smoke is only emanating from air handler unit</w:t>
      </w:r>
      <w:r w:rsidR="00492BAC">
        <w:rPr>
          <w:rFonts w:asciiTheme="minorHAnsi" w:hAnsiTheme="minorHAnsi"/>
          <w:sz w:val="18"/>
          <w:szCs w:val="18"/>
        </w:rPr>
        <w:t xml:space="preserve">, </w:t>
      </w:r>
      <w:r w:rsidRPr="00302178">
        <w:rPr>
          <w:rFonts w:asciiTheme="minorHAnsi" w:hAnsiTheme="minorHAnsi"/>
          <w:sz w:val="18"/>
          <w:szCs w:val="18"/>
        </w:rPr>
        <w:t>AHU cabinet</w:t>
      </w:r>
      <w:r w:rsidR="00492BAC">
        <w:rPr>
          <w:rFonts w:asciiTheme="minorHAnsi" w:hAnsiTheme="minorHAnsi"/>
          <w:sz w:val="18"/>
          <w:szCs w:val="18"/>
        </w:rPr>
        <w:t>,</w:t>
      </w:r>
      <w:r w:rsidRPr="00302178">
        <w:rPr>
          <w:rFonts w:asciiTheme="minorHAnsi" w:hAnsiTheme="minorHAnsi"/>
          <w:sz w:val="18"/>
          <w:szCs w:val="18"/>
        </w:rPr>
        <w:t xml:space="preserve"> and non</w:t>
      </w:r>
      <w:r w:rsidR="00DE5189">
        <w:rPr>
          <w:rFonts w:asciiTheme="minorHAnsi" w:hAnsiTheme="minorHAnsi"/>
          <w:sz w:val="18"/>
          <w:szCs w:val="18"/>
        </w:rPr>
        <w:t>-</w:t>
      </w:r>
      <w:r w:rsidRPr="00302178">
        <w:rPr>
          <w:rFonts w:asciiTheme="minorHAnsi" w:hAnsiTheme="minorHAnsi"/>
          <w:sz w:val="18"/>
          <w:szCs w:val="18"/>
        </w:rPr>
        <w:t>accessible portions of the duct system.</w:t>
      </w:r>
    </w:p>
    <w:p w14:paraId="1172AFB4" w14:textId="040D0FCB" w:rsid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Notes</w:t>
      </w:r>
      <w:r w:rsidRPr="00302178">
        <w:rPr>
          <w:rFonts w:asciiTheme="minorHAnsi" w:hAnsiTheme="minorHAnsi"/>
          <w:sz w:val="18"/>
          <w:szCs w:val="24"/>
        </w:rPr>
        <w:t>: This field is automatically filled out. The values in B0</w:t>
      </w:r>
      <w:r w:rsidR="00560A2E">
        <w:rPr>
          <w:rFonts w:asciiTheme="minorHAnsi" w:hAnsiTheme="minorHAnsi"/>
          <w:sz w:val="18"/>
          <w:szCs w:val="24"/>
        </w:rPr>
        <w:t>2</w:t>
      </w:r>
      <w:r w:rsidRPr="00302178">
        <w:rPr>
          <w:rFonts w:asciiTheme="minorHAnsi" w:hAnsiTheme="minorHAnsi"/>
          <w:sz w:val="18"/>
          <w:szCs w:val="24"/>
        </w:rPr>
        <w:t xml:space="preserve">, </w:t>
      </w:r>
      <w:r w:rsidR="00560A2E">
        <w:rPr>
          <w:rFonts w:asciiTheme="minorHAnsi" w:hAnsiTheme="minorHAnsi"/>
          <w:sz w:val="18"/>
          <w:szCs w:val="24"/>
        </w:rPr>
        <w:t xml:space="preserve">B03, </w:t>
      </w:r>
      <w:r w:rsidRPr="00302178">
        <w:rPr>
          <w:rFonts w:asciiTheme="minorHAnsi" w:hAnsiTheme="minorHAnsi"/>
          <w:sz w:val="18"/>
          <w:szCs w:val="24"/>
        </w:rPr>
        <w:t>B0</w:t>
      </w:r>
      <w:r w:rsidR="00560A2E">
        <w:rPr>
          <w:rFonts w:asciiTheme="minorHAnsi" w:hAnsiTheme="minorHAnsi"/>
          <w:sz w:val="18"/>
          <w:szCs w:val="24"/>
        </w:rPr>
        <w:t>4</w:t>
      </w:r>
      <w:r w:rsidRPr="00302178">
        <w:rPr>
          <w:rFonts w:asciiTheme="minorHAnsi" w:hAnsiTheme="minorHAnsi"/>
          <w:sz w:val="18"/>
          <w:szCs w:val="24"/>
        </w:rPr>
        <w:t xml:space="preserve"> and B0</w:t>
      </w:r>
      <w:r w:rsidR="00560A2E">
        <w:rPr>
          <w:rFonts w:asciiTheme="minorHAnsi" w:hAnsiTheme="minorHAnsi"/>
          <w:sz w:val="18"/>
          <w:szCs w:val="24"/>
        </w:rPr>
        <w:t>5</w:t>
      </w:r>
      <w:r w:rsidRPr="00302178">
        <w:rPr>
          <w:rFonts w:asciiTheme="minorHAnsi" w:hAnsiTheme="minorHAnsi"/>
          <w:sz w:val="18"/>
          <w:szCs w:val="24"/>
        </w:rPr>
        <w:t xml:space="preserve"> are checked against the values in the same rows of the CF2R-MCH-20 for this system.</w:t>
      </w:r>
      <w:r w:rsidR="00CD6B37">
        <w:rPr>
          <w:rFonts w:asciiTheme="minorHAnsi" w:hAnsiTheme="minorHAnsi"/>
          <w:sz w:val="18"/>
          <w:szCs w:val="24"/>
        </w:rPr>
        <w:t xml:space="preserve"> </w:t>
      </w:r>
      <w:r w:rsidRPr="00302178">
        <w:rPr>
          <w:rFonts w:asciiTheme="minorHAnsi" w:hAnsiTheme="minorHAnsi"/>
          <w:sz w:val="18"/>
          <w:szCs w:val="24"/>
        </w:rPr>
        <w:t>If they do not match an error message will appear here.</w:t>
      </w:r>
    </w:p>
    <w:p w14:paraId="62820ACF" w14:textId="2E59FA5B" w:rsidR="00560A2E" w:rsidRDefault="00560A2E" w:rsidP="00E0338E">
      <w:pPr>
        <w:spacing w:line="276" w:lineRule="auto"/>
        <w:contextualSpacing/>
        <w:rPr>
          <w:rFonts w:asciiTheme="minorHAnsi" w:hAnsiTheme="minorHAnsi"/>
          <w:sz w:val="18"/>
          <w:szCs w:val="24"/>
        </w:rPr>
      </w:pPr>
    </w:p>
    <w:p w14:paraId="4DC21450" w14:textId="2C4F0EA5" w:rsidR="00560A2E" w:rsidRPr="00E0338E" w:rsidRDefault="00560A2E" w:rsidP="00560A2E">
      <w:pPr>
        <w:spacing w:line="276" w:lineRule="auto"/>
        <w:rPr>
          <w:rFonts w:asciiTheme="minorHAnsi" w:hAnsiTheme="minorHAnsi"/>
          <w:sz w:val="18"/>
          <w:szCs w:val="18"/>
        </w:rPr>
      </w:pPr>
      <w:r>
        <w:rPr>
          <w:rFonts w:asciiTheme="minorHAnsi" w:hAnsiTheme="minorHAnsi"/>
          <w:b/>
          <w:sz w:val="18"/>
          <w:szCs w:val="18"/>
        </w:rPr>
        <w:lastRenderedPageBreak/>
        <w:t xml:space="preserve">Section </w:t>
      </w:r>
      <w:r w:rsidRPr="00560A2E">
        <w:rPr>
          <w:rFonts w:asciiTheme="minorHAnsi" w:hAnsiTheme="minorHAnsi"/>
          <w:b/>
          <w:sz w:val="18"/>
          <w:szCs w:val="18"/>
        </w:rPr>
        <w:t>C. Ducts Located in Garage Spaces</w:t>
      </w:r>
    </w:p>
    <w:p w14:paraId="29922B03" w14:textId="77777777" w:rsidR="00560A2E" w:rsidRPr="00E0338E" w:rsidRDefault="00560A2E" w:rsidP="00560A2E">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Duct Leakage Test Method</w:t>
      </w:r>
      <w:r w:rsidRPr="00E0338E">
        <w:rPr>
          <w:rFonts w:asciiTheme="minorHAnsi" w:hAnsiTheme="minorHAnsi"/>
          <w:sz w:val="18"/>
          <w:szCs w:val="18"/>
        </w:rPr>
        <w:t>: This field is automatically filled out based on choices in previous fields.</w:t>
      </w:r>
    </w:p>
    <w:p w14:paraId="6788E5C8" w14:textId="77777777" w:rsidR="00560A2E" w:rsidRPr="00E0338E" w:rsidRDefault="00560A2E" w:rsidP="00560A2E">
      <w:pPr>
        <w:pStyle w:val="ListParagraph"/>
        <w:numPr>
          <w:ilvl w:val="0"/>
          <w:numId w:val="22"/>
        </w:numPr>
        <w:spacing w:line="276" w:lineRule="auto"/>
        <w:ind w:left="360"/>
        <w:rPr>
          <w:rFonts w:asciiTheme="minorHAnsi" w:hAnsiTheme="minorHAnsi"/>
          <w:sz w:val="18"/>
          <w:szCs w:val="18"/>
        </w:rPr>
      </w:pPr>
      <w:r w:rsidRPr="00E0338E">
        <w:rPr>
          <w:rFonts w:asciiTheme="minorHAnsi" w:hAnsiTheme="minorHAnsi"/>
          <w:i/>
          <w:sz w:val="18"/>
          <w:szCs w:val="18"/>
        </w:rPr>
        <w:t>Leakage Factor</w:t>
      </w:r>
      <w:r w:rsidRPr="00E0338E">
        <w:rPr>
          <w:rFonts w:asciiTheme="minorHAnsi" w:hAnsiTheme="minorHAnsi"/>
          <w:sz w:val="18"/>
          <w:szCs w:val="18"/>
        </w:rPr>
        <w:t>: This field is automatically filled out based on choices in previous fields.</w:t>
      </w:r>
    </w:p>
    <w:p w14:paraId="09E425BE" w14:textId="77777777" w:rsidR="00560A2E" w:rsidRPr="00E0338E" w:rsidRDefault="00560A2E" w:rsidP="00560A2E">
      <w:pPr>
        <w:pStyle w:val="ListParagraph"/>
        <w:numPr>
          <w:ilvl w:val="0"/>
          <w:numId w:val="22"/>
        </w:numPr>
        <w:spacing w:line="276" w:lineRule="auto"/>
        <w:ind w:left="360"/>
        <w:rPr>
          <w:rFonts w:asciiTheme="minorHAnsi" w:hAnsiTheme="minorHAnsi"/>
          <w:sz w:val="18"/>
          <w:szCs w:val="18"/>
        </w:rPr>
      </w:pPr>
      <w:r w:rsidRPr="00E0338E">
        <w:rPr>
          <w:rFonts w:asciiTheme="minorHAnsi" w:hAnsiTheme="minorHAnsi"/>
          <w:i/>
          <w:sz w:val="18"/>
          <w:szCs w:val="18"/>
        </w:rPr>
        <w:t>Air-Handling Unit Airflow (AHU Airflow) Determination Method</w:t>
      </w:r>
      <w:r w:rsidRPr="00E0338E">
        <w:rPr>
          <w:rFonts w:asciiTheme="minorHAnsi" w:hAnsiTheme="minorHAnsi"/>
          <w:sz w:val="18"/>
          <w:szCs w:val="18"/>
        </w:rPr>
        <w:t>: This field is automatically filled out based on choices in previous fields.</w:t>
      </w:r>
    </w:p>
    <w:p w14:paraId="108895B6" w14:textId="77777777" w:rsidR="00560A2E" w:rsidRPr="00E0338E" w:rsidRDefault="00560A2E" w:rsidP="00560A2E">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Measured AHU Airflow (CFM)</w:t>
      </w:r>
      <w:r w:rsidRPr="00E0338E">
        <w:rPr>
          <w:rFonts w:asciiTheme="minorHAnsi" w:hAnsiTheme="minorHAnsi"/>
          <w:sz w:val="18"/>
          <w:szCs w:val="18"/>
        </w:rPr>
        <w:t>: This field is automatically filled out based on choices in previous fields.</w:t>
      </w:r>
    </w:p>
    <w:p w14:paraId="62E4169F" w14:textId="77777777" w:rsidR="00560A2E" w:rsidRPr="00E0338E" w:rsidRDefault="00560A2E" w:rsidP="00560A2E">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Calculated Target Allowable Duct Leakage Rate (cfm)</w:t>
      </w:r>
      <w:r w:rsidRPr="00E0338E">
        <w:rPr>
          <w:rFonts w:asciiTheme="minorHAnsi" w:hAnsiTheme="minorHAnsi"/>
          <w:sz w:val="18"/>
          <w:szCs w:val="18"/>
        </w:rPr>
        <w:t>: This value will be automatically calculated based on values entered in previous fields</w:t>
      </w:r>
    </w:p>
    <w:p w14:paraId="6344B1BE" w14:textId="77777777" w:rsidR="00560A2E" w:rsidRPr="00E0338E" w:rsidRDefault="00560A2E" w:rsidP="00560A2E">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Actual Duct Leakage Rate from Leakage Test Measurement (cfm)</w:t>
      </w:r>
      <w:r w:rsidRPr="00E0338E">
        <w:rPr>
          <w:rFonts w:asciiTheme="minorHAnsi" w:hAnsiTheme="minorHAnsi"/>
          <w:sz w:val="18"/>
          <w:szCs w:val="18"/>
        </w:rPr>
        <w:t>: This field is automatically filled out based on choices in previous fields</w:t>
      </w:r>
    </w:p>
    <w:p w14:paraId="5D63BA03" w14:textId="77777777" w:rsidR="00560A2E" w:rsidRPr="00E0338E" w:rsidRDefault="00560A2E" w:rsidP="00560A2E">
      <w:pPr>
        <w:pStyle w:val="ListParagraph"/>
        <w:numPr>
          <w:ilvl w:val="0"/>
          <w:numId w:val="22"/>
        </w:numPr>
        <w:ind w:left="360"/>
        <w:rPr>
          <w:rFonts w:asciiTheme="minorHAnsi" w:hAnsiTheme="minorHAnsi"/>
          <w:sz w:val="18"/>
          <w:szCs w:val="18"/>
        </w:rPr>
      </w:pPr>
      <w:r w:rsidRPr="00E0338E">
        <w:rPr>
          <w:rFonts w:asciiTheme="minorHAnsi" w:hAnsiTheme="minorHAnsi"/>
          <w:i/>
          <w:sz w:val="18"/>
          <w:szCs w:val="18"/>
        </w:rPr>
        <w:t>Compliance Statement</w:t>
      </w:r>
      <w:r w:rsidRPr="00E0338E">
        <w:rPr>
          <w:rFonts w:asciiTheme="minorHAnsi" w:hAnsiTheme="minorHAnsi"/>
          <w:sz w:val="18"/>
          <w:szCs w:val="18"/>
        </w:rPr>
        <w:t>: If Actual Duct Leakage Rate from leakage test is less than or equal to Calculated Target Allowable Duct Leakage Rate, passes message will automatically populate. If not, “System fails leakage test” will automatically populate.</w:t>
      </w:r>
    </w:p>
    <w:p w14:paraId="103D5AA1" w14:textId="0A1C763E" w:rsidR="00DE5189" w:rsidRDefault="00DE5189">
      <w:pPr>
        <w:rPr>
          <w:rFonts w:asciiTheme="minorHAnsi" w:hAnsiTheme="minorHAnsi"/>
          <w:b/>
          <w:sz w:val="18"/>
          <w:szCs w:val="18"/>
        </w:rPr>
      </w:pPr>
    </w:p>
    <w:p w14:paraId="1172AFB7" w14:textId="04239646" w:rsidR="00302178" w:rsidRPr="00302178" w:rsidRDefault="00302178" w:rsidP="00302178">
      <w:pPr>
        <w:suppressAutoHyphens/>
        <w:rPr>
          <w:rFonts w:asciiTheme="minorHAnsi" w:hAnsiTheme="minorHAnsi"/>
          <w:sz w:val="18"/>
          <w:szCs w:val="18"/>
        </w:rPr>
      </w:pPr>
      <w:r w:rsidRPr="00302178">
        <w:rPr>
          <w:rFonts w:asciiTheme="minorHAnsi" w:hAnsiTheme="minorHAnsi"/>
          <w:b/>
          <w:sz w:val="18"/>
          <w:szCs w:val="18"/>
        </w:rPr>
        <w:t xml:space="preserve">Section </w:t>
      </w:r>
      <w:r w:rsidR="00560A2E">
        <w:rPr>
          <w:rFonts w:asciiTheme="minorHAnsi" w:hAnsiTheme="minorHAnsi"/>
          <w:b/>
          <w:sz w:val="18"/>
          <w:szCs w:val="18"/>
        </w:rPr>
        <w:t>D.</w:t>
      </w:r>
      <w:r w:rsidRPr="00302178">
        <w:rPr>
          <w:rFonts w:asciiTheme="minorHAnsi" w:hAnsiTheme="minorHAnsi"/>
          <w:b/>
          <w:sz w:val="18"/>
          <w:szCs w:val="18"/>
        </w:rPr>
        <w:t xml:space="preserve"> Additional Requirements </w:t>
      </w:r>
      <w:r w:rsidR="00DE5189">
        <w:rPr>
          <w:rFonts w:asciiTheme="minorHAnsi" w:hAnsiTheme="minorHAnsi"/>
          <w:b/>
          <w:sz w:val="18"/>
          <w:szCs w:val="18"/>
        </w:rPr>
        <w:t>f</w:t>
      </w:r>
      <w:r w:rsidRPr="00302178">
        <w:rPr>
          <w:rFonts w:asciiTheme="minorHAnsi" w:hAnsiTheme="minorHAnsi"/>
          <w:b/>
          <w:sz w:val="18"/>
          <w:szCs w:val="18"/>
        </w:rPr>
        <w:t>or Compliance</w:t>
      </w:r>
    </w:p>
    <w:p w14:paraId="1172AFB8"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9"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A"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B"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C"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 xml:space="preserve">This field must be a true statement (or not applicable) for the system to comply </w:t>
      </w:r>
    </w:p>
    <w:p w14:paraId="1172AFBD"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E"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F" w14:textId="74DE1201"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i/>
          <w:sz w:val="18"/>
          <w:szCs w:val="24"/>
        </w:rPr>
        <w:t>Verification Status:</w:t>
      </w:r>
      <w:r w:rsidRPr="00302178">
        <w:rPr>
          <w:rFonts w:asciiTheme="minorHAnsi" w:hAnsiTheme="minorHAnsi"/>
          <w:sz w:val="18"/>
          <w:szCs w:val="24"/>
        </w:rPr>
        <w:t xml:space="preserve"> If this Section does not apply, then select “All </w:t>
      </w:r>
      <w:r w:rsidR="00492BAC">
        <w:rPr>
          <w:rFonts w:asciiTheme="minorHAnsi" w:hAnsiTheme="minorHAnsi"/>
          <w:sz w:val="18"/>
          <w:szCs w:val="24"/>
        </w:rPr>
        <w:t>N/A</w:t>
      </w:r>
      <w:r w:rsidRPr="00302178">
        <w:rPr>
          <w:rFonts w:asciiTheme="minorHAnsi" w:hAnsiTheme="minorHAnsi"/>
          <w:sz w:val="18"/>
          <w:szCs w:val="24"/>
        </w:rPr>
        <w:t>”. 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1172AFC0" w14:textId="0665B211"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i/>
          <w:sz w:val="18"/>
          <w:szCs w:val="24"/>
        </w:rPr>
        <w:t>Correction Notes:</w:t>
      </w:r>
      <w:r w:rsidR="00CD6B37">
        <w:rPr>
          <w:rFonts w:asciiTheme="minorHAnsi" w:hAnsiTheme="minorHAnsi"/>
          <w:sz w:val="18"/>
          <w:szCs w:val="24"/>
        </w:rPr>
        <w:t xml:space="preserve"> </w:t>
      </w:r>
      <w:r w:rsidRPr="00302178">
        <w:rPr>
          <w:rFonts w:asciiTheme="minorHAnsi" w:hAnsiTheme="minorHAnsi"/>
          <w:sz w:val="18"/>
          <w:szCs w:val="24"/>
        </w:rPr>
        <w:t xml:space="preserve">If one or more applicable requirements are not met “Fail” will appear in the row above. When this occurs the rater is required to enter detailed notes here that describe what failed and why. </w:t>
      </w:r>
    </w:p>
    <w:p w14:paraId="1172AFC1" w14:textId="77777777" w:rsidR="00302178" w:rsidRPr="00302178" w:rsidRDefault="00302178" w:rsidP="00302178">
      <w:pPr>
        <w:rPr>
          <w:rFonts w:asciiTheme="minorHAnsi" w:hAnsiTheme="minorHAnsi"/>
          <w:b/>
          <w:sz w:val="18"/>
          <w:szCs w:val="18"/>
        </w:rPr>
      </w:pPr>
    </w:p>
    <w:p w14:paraId="1172AFC2" w14:textId="64489F65" w:rsidR="00302178" w:rsidRPr="00302178" w:rsidRDefault="00302178" w:rsidP="00302178">
      <w:pPr>
        <w:rPr>
          <w:rFonts w:ascii="Calibri" w:hAnsi="Calibri"/>
          <w:b/>
          <w:sz w:val="18"/>
          <w:szCs w:val="18"/>
        </w:rPr>
      </w:pPr>
      <w:r w:rsidRPr="00302178">
        <w:rPr>
          <w:rFonts w:ascii="Calibri" w:hAnsi="Calibri"/>
          <w:b/>
          <w:sz w:val="18"/>
          <w:szCs w:val="24"/>
        </w:rPr>
        <w:t xml:space="preserve">Section </w:t>
      </w:r>
      <w:r w:rsidR="00560A2E">
        <w:rPr>
          <w:rFonts w:ascii="Calibri" w:hAnsi="Calibri"/>
          <w:b/>
          <w:sz w:val="18"/>
          <w:szCs w:val="18"/>
        </w:rPr>
        <w:t>E</w:t>
      </w:r>
      <w:r w:rsidRPr="00302178">
        <w:rPr>
          <w:rFonts w:ascii="Calibri" w:hAnsi="Calibri"/>
          <w:b/>
          <w:sz w:val="18"/>
          <w:szCs w:val="18"/>
        </w:rPr>
        <w:t>. Determination of HERS Verification Compliance</w:t>
      </w:r>
    </w:p>
    <w:p w14:paraId="1172AFC3" w14:textId="308DFC86" w:rsidR="00302178" w:rsidRDefault="00302178" w:rsidP="002C4376">
      <w:pPr>
        <w:numPr>
          <w:ilvl w:val="0"/>
          <w:numId w:val="14"/>
        </w:numPr>
        <w:ind w:left="360"/>
        <w:contextualSpacing/>
        <w:rPr>
          <w:rFonts w:ascii="Calibri" w:hAnsi="Calibri"/>
          <w:sz w:val="18"/>
          <w:szCs w:val="24"/>
        </w:rPr>
      </w:pPr>
      <w:r w:rsidRPr="00302178">
        <w:rPr>
          <w:rFonts w:ascii="Calibri" w:hAnsi="Calibri"/>
          <w:sz w:val="18"/>
          <w:szCs w:val="24"/>
        </w:rPr>
        <w:t>This field is filled out automatically. Compliance requires that all individual criteria pass.</w:t>
      </w:r>
    </w:p>
    <w:p w14:paraId="1172AFC4" w14:textId="77777777" w:rsidR="00725912" w:rsidRPr="00302178" w:rsidRDefault="00725912" w:rsidP="00725912">
      <w:pPr>
        <w:ind w:left="540"/>
        <w:contextualSpacing/>
        <w:rPr>
          <w:rFonts w:ascii="Calibri" w:hAnsi="Calibri"/>
          <w:sz w:val="18"/>
          <w:szCs w:val="24"/>
        </w:rPr>
      </w:pPr>
    </w:p>
    <w:p w14:paraId="1172AFE2" w14:textId="77777777" w:rsidR="005F4DEA" w:rsidRPr="005922D6" w:rsidRDefault="005F4DEA" w:rsidP="008B3A34">
      <w:pPr>
        <w:ind w:firstLine="720"/>
        <w:rPr>
          <w:rFonts w:asciiTheme="minorHAnsi" w:hAnsiTheme="minorHAnsi"/>
          <w:sz w:val="18"/>
          <w:szCs w:val="18"/>
        </w:rPr>
        <w:sectPr w:rsidR="005F4DEA" w:rsidRPr="005922D6" w:rsidSect="007A4CBA">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187"/>
        <w:gridCol w:w="6373"/>
      </w:tblGrid>
      <w:tr w:rsidR="006B65D9" w:rsidRPr="005922D6" w14:paraId="1172AFE5" w14:textId="77777777" w:rsidTr="0054707B">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172AFE4" w14:textId="77777777" w:rsidR="006B65D9" w:rsidRPr="005922D6" w:rsidRDefault="006B65D9" w:rsidP="0054707B">
            <w:pPr>
              <w:rPr>
                <w:rFonts w:asciiTheme="minorHAnsi" w:hAnsiTheme="minorHAnsi"/>
                <w:i/>
              </w:rPr>
            </w:pPr>
            <w:r w:rsidRPr="005922D6">
              <w:rPr>
                <w:rFonts w:asciiTheme="minorHAnsi" w:hAnsiTheme="minorHAnsi"/>
                <w:b/>
              </w:rPr>
              <w:lastRenderedPageBreak/>
              <w:t>A. System Information</w:t>
            </w:r>
          </w:p>
        </w:tc>
      </w:tr>
      <w:tr w:rsidR="006B65D9" w:rsidRPr="005922D6" w14:paraId="1172AFE9"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E6" w14:textId="77777777" w:rsidR="006B65D9" w:rsidRPr="00442989" w:rsidRDefault="006B65D9" w:rsidP="001D0BD9">
            <w:pPr>
              <w:jc w:val="center"/>
              <w:rPr>
                <w:rFonts w:asciiTheme="minorHAnsi" w:hAnsiTheme="minorHAnsi"/>
                <w:sz w:val="18"/>
                <w:szCs w:val="18"/>
              </w:rPr>
            </w:pPr>
            <w:r w:rsidRPr="00442989">
              <w:rPr>
                <w:rFonts w:asciiTheme="minorHAnsi" w:hAnsiTheme="minorHAnsi"/>
                <w:sz w:val="18"/>
                <w:szCs w:val="18"/>
              </w:rPr>
              <w:t>01</w:t>
            </w:r>
          </w:p>
        </w:tc>
        <w:tc>
          <w:tcPr>
            <w:tcW w:w="1898" w:type="pct"/>
            <w:tcBorders>
              <w:top w:val="single" w:sz="4" w:space="0" w:color="auto"/>
              <w:left w:val="single" w:sz="4" w:space="0" w:color="auto"/>
              <w:bottom w:val="single" w:sz="4" w:space="0" w:color="auto"/>
              <w:right w:val="single" w:sz="4" w:space="0" w:color="auto"/>
            </w:tcBorders>
            <w:vAlign w:val="center"/>
          </w:tcPr>
          <w:p w14:paraId="1172AFE7" w14:textId="066CF9D7" w:rsidR="006B65D9" w:rsidRPr="00442989" w:rsidRDefault="0054707B" w:rsidP="001D0BD9">
            <w:pPr>
              <w:rPr>
                <w:rFonts w:asciiTheme="minorHAnsi" w:hAnsiTheme="minorHAnsi"/>
                <w:sz w:val="18"/>
                <w:szCs w:val="18"/>
              </w:rPr>
            </w:pPr>
            <w:r w:rsidRPr="00442989">
              <w:rPr>
                <w:rFonts w:asciiTheme="minorHAnsi" w:hAnsiTheme="minorHAnsi"/>
                <w:sz w:val="18"/>
                <w:szCs w:val="18"/>
              </w:rPr>
              <w:t xml:space="preserve">Space Conditioning </w:t>
            </w:r>
            <w:r w:rsidR="006B65D9" w:rsidRPr="00442989">
              <w:rPr>
                <w:rFonts w:asciiTheme="minorHAnsi" w:hAnsiTheme="minorHAnsi"/>
                <w:sz w:val="18"/>
                <w:szCs w:val="18"/>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1172AFE8" w14:textId="77777777" w:rsidR="006B65D9" w:rsidRPr="00442989" w:rsidRDefault="006B65D9" w:rsidP="001D0BD9">
            <w:pPr>
              <w:rPr>
                <w:rFonts w:asciiTheme="minorHAnsi" w:hAnsiTheme="minorHAnsi"/>
                <w:sz w:val="18"/>
                <w:szCs w:val="18"/>
              </w:rPr>
            </w:pPr>
            <w:r w:rsidRPr="00442989">
              <w:rPr>
                <w:rFonts w:asciiTheme="minorHAnsi" w:hAnsiTheme="minorHAnsi"/>
                <w:sz w:val="18"/>
                <w:szCs w:val="18"/>
              </w:rPr>
              <w:t>&lt;&lt;text (data from CF2R-MCH-20)&gt;&gt;</w:t>
            </w:r>
          </w:p>
        </w:tc>
      </w:tr>
      <w:tr w:rsidR="006B65D9" w:rsidRPr="005922D6" w14:paraId="1172AFED"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EA" w14:textId="77777777" w:rsidR="006B65D9" w:rsidRPr="00442989" w:rsidRDefault="006B65D9" w:rsidP="0054707B">
            <w:pPr>
              <w:jc w:val="center"/>
              <w:rPr>
                <w:rFonts w:asciiTheme="minorHAnsi" w:hAnsiTheme="minorHAnsi"/>
                <w:sz w:val="18"/>
                <w:szCs w:val="18"/>
              </w:rPr>
            </w:pPr>
            <w:r w:rsidRPr="00442989">
              <w:rPr>
                <w:rFonts w:asciiTheme="minorHAnsi" w:hAnsiTheme="minorHAnsi"/>
                <w:sz w:val="18"/>
                <w:szCs w:val="18"/>
              </w:rPr>
              <w:t>02</w:t>
            </w:r>
          </w:p>
        </w:tc>
        <w:tc>
          <w:tcPr>
            <w:tcW w:w="1898" w:type="pct"/>
            <w:tcBorders>
              <w:top w:val="single" w:sz="4" w:space="0" w:color="auto"/>
              <w:left w:val="single" w:sz="4" w:space="0" w:color="auto"/>
              <w:bottom w:val="single" w:sz="4" w:space="0" w:color="auto"/>
              <w:right w:val="single" w:sz="4" w:space="0" w:color="auto"/>
            </w:tcBorders>
            <w:vAlign w:val="center"/>
          </w:tcPr>
          <w:p w14:paraId="1172AFEB" w14:textId="1DB96168" w:rsidR="006B65D9" w:rsidRPr="00442989" w:rsidRDefault="0054707B" w:rsidP="0054707B">
            <w:pPr>
              <w:rPr>
                <w:rFonts w:asciiTheme="minorHAnsi" w:hAnsiTheme="minorHAnsi"/>
                <w:sz w:val="18"/>
                <w:szCs w:val="18"/>
              </w:rPr>
            </w:pPr>
            <w:r w:rsidRPr="00442989">
              <w:rPr>
                <w:rFonts w:asciiTheme="minorHAnsi" w:hAnsiTheme="minorHAnsi"/>
                <w:sz w:val="18"/>
                <w:szCs w:val="18"/>
              </w:rPr>
              <w:t xml:space="preserve">Space Conditioning </w:t>
            </w:r>
            <w:r w:rsidR="006B65D9" w:rsidRPr="00442989">
              <w:rPr>
                <w:rFonts w:asciiTheme="minorHAnsi" w:hAnsiTheme="minorHAnsi"/>
                <w:sz w:val="18"/>
                <w:szCs w:val="18"/>
              </w:rPr>
              <w:t>System Location or Area Served</w:t>
            </w:r>
          </w:p>
        </w:tc>
        <w:tc>
          <w:tcPr>
            <w:tcW w:w="2889" w:type="pct"/>
            <w:tcBorders>
              <w:top w:val="single" w:sz="4" w:space="0" w:color="auto"/>
              <w:left w:val="single" w:sz="4" w:space="0" w:color="auto"/>
              <w:bottom w:val="single" w:sz="4" w:space="0" w:color="auto"/>
              <w:right w:val="single" w:sz="4" w:space="0" w:color="auto"/>
            </w:tcBorders>
          </w:tcPr>
          <w:p w14:paraId="1172AFEC" w14:textId="77777777" w:rsidR="006B65D9" w:rsidRPr="00442989" w:rsidRDefault="006B65D9" w:rsidP="0054707B">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4A94291E"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840820F" w14:textId="577AFDC5" w:rsidR="00C571BF" w:rsidRPr="00442989" w:rsidRDefault="00C571BF" w:rsidP="00C571BF">
            <w:pPr>
              <w:jc w:val="center"/>
              <w:rPr>
                <w:rFonts w:asciiTheme="minorHAnsi" w:hAnsiTheme="minorHAnsi"/>
                <w:sz w:val="18"/>
                <w:szCs w:val="18"/>
              </w:rPr>
            </w:pPr>
            <w:r w:rsidRPr="00386C53">
              <w:rPr>
                <w:rFonts w:asciiTheme="minorHAnsi" w:hAnsiTheme="minorHAnsi"/>
                <w:sz w:val="18"/>
                <w:szCs w:val="18"/>
              </w:rPr>
              <w:t>03</w:t>
            </w:r>
          </w:p>
        </w:tc>
        <w:tc>
          <w:tcPr>
            <w:tcW w:w="1898" w:type="pct"/>
            <w:tcBorders>
              <w:top w:val="single" w:sz="4" w:space="0" w:color="auto"/>
              <w:left w:val="single" w:sz="4" w:space="0" w:color="auto"/>
              <w:bottom w:val="single" w:sz="4" w:space="0" w:color="auto"/>
              <w:right w:val="single" w:sz="4" w:space="0" w:color="auto"/>
            </w:tcBorders>
            <w:vAlign w:val="center"/>
          </w:tcPr>
          <w:p w14:paraId="6DCA44E6" w14:textId="3278436D" w:rsidR="00C571BF" w:rsidRPr="00442989" w:rsidRDefault="00C571BF" w:rsidP="00C571BF">
            <w:pPr>
              <w:rPr>
                <w:rFonts w:asciiTheme="minorHAnsi" w:hAnsiTheme="minorHAnsi"/>
                <w:sz w:val="18"/>
                <w:szCs w:val="18"/>
              </w:rPr>
            </w:pPr>
            <w:r w:rsidRPr="00517648">
              <w:rPr>
                <w:rFonts w:asciiTheme="minorHAnsi" w:hAnsiTheme="minorHAnsi"/>
                <w:sz w:val="18"/>
                <w:szCs w:val="18"/>
              </w:rPr>
              <w:t>Indoor Unit Name</w:t>
            </w:r>
            <w:ins w:id="8" w:author="Smith, Alexis@Energy" w:date="2019-04-11T08:35:00Z">
              <w:r w:rsidR="001D0BD9">
                <w:rPr>
                  <w:rFonts w:asciiTheme="minorHAnsi" w:hAnsiTheme="minorHAnsi"/>
                  <w:sz w:val="18"/>
                  <w:szCs w:val="18"/>
                </w:rPr>
                <w:t xml:space="preserve"> or Description of Area Served</w:t>
              </w:r>
            </w:ins>
          </w:p>
        </w:tc>
        <w:tc>
          <w:tcPr>
            <w:tcW w:w="2889" w:type="pct"/>
            <w:tcBorders>
              <w:top w:val="single" w:sz="4" w:space="0" w:color="auto"/>
              <w:left w:val="single" w:sz="4" w:space="0" w:color="auto"/>
              <w:bottom w:val="single" w:sz="4" w:space="0" w:color="auto"/>
              <w:right w:val="single" w:sz="4" w:space="0" w:color="auto"/>
            </w:tcBorders>
          </w:tcPr>
          <w:p w14:paraId="03C22864" w14:textId="5F95A957" w:rsidR="00C571BF" w:rsidRPr="00442989" w:rsidRDefault="00C571BF" w:rsidP="00C571BF">
            <w:pPr>
              <w:rPr>
                <w:rFonts w:asciiTheme="minorHAnsi" w:hAnsiTheme="minorHAnsi"/>
                <w:sz w:val="18"/>
                <w:szCs w:val="18"/>
              </w:rPr>
            </w:pPr>
            <w:r w:rsidRPr="00C571BF">
              <w:rPr>
                <w:rFonts w:asciiTheme="minorHAnsi" w:hAnsiTheme="minorHAnsi"/>
                <w:sz w:val="18"/>
                <w:szCs w:val="18"/>
              </w:rPr>
              <w:t>&lt;&lt;text (data from CF2R-MCH-20)&gt;&gt;</w:t>
            </w:r>
          </w:p>
        </w:tc>
      </w:tr>
      <w:tr w:rsidR="00C571BF" w:rsidRPr="005922D6" w14:paraId="1172AFF1"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EE" w14:textId="5117C6B9" w:rsidR="00C571BF" w:rsidRPr="00442989" w:rsidRDefault="00C571BF" w:rsidP="00C571BF">
            <w:pPr>
              <w:jc w:val="center"/>
              <w:rPr>
                <w:rFonts w:asciiTheme="minorHAnsi" w:hAnsiTheme="minorHAnsi"/>
                <w:sz w:val="18"/>
                <w:szCs w:val="18"/>
              </w:rPr>
            </w:pPr>
            <w:r w:rsidRPr="00442989">
              <w:rPr>
                <w:rFonts w:asciiTheme="minorHAnsi" w:hAnsiTheme="minorHAnsi"/>
                <w:sz w:val="18"/>
                <w:szCs w:val="18"/>
              </w:rPr>
              <w:t>0</w:t>
            </w:r>
            <w:r>
              <w:rPr>
                <w:rFonts w:asciiTheme="minorHAnsi" w:hAnsiTheme="minorHAnsi"/>
                <w:sz w:val="18"/>
                <w:szCs w:val="18"/>
              </w:rPr>
              <w:t>4</w:t>
            </w:r>
          </w:p>
        </w:tc>
        <w:tc>
          <w:tcPr>
            <w:tcW w:w="1898" w:type="pct"/>
            <w:tcBorders>
              <w:top w:val="single" w:sz="4" w:space="0" w:color="auto"/>
              <w:left w:val="single" w:sz="4" w:space="0" w:color="auto"/>
              <w:bottom w:val="single" w:sz="4" w:space="0" w:color="auto"/>
              <w:right w:val="single" w:sz="4" w:space="0" w:color="auto"/>
            </w:tcBorders>
            <w:vAlign w:val="center"/>
          </w:tcPr>
          <w:p w14:paraId="1172AFEF" w14:textId="6BDAA460" w:rsidR="00C571BF" w:rsidRPr="00442989" w:rsidRDefault="00C571BF" w:rsidP="00C571BF">
            <w:pPr>
              <w:rPr>
                <w:rFonts w:asciiTheme="minorHAnsi" w:hAnsiTheme="minorHAnsi"/>
                <w:sz w:val="18"/>
                <w:szCs w:val="18"/>
              </w:rPr>
            </w:pPr>
            <w:r w:rsidRPr="00442989">
              <w:rPr>
                <w:rFonts w:asciiTheme="minorHAnsi" w:hAnsiTheme="minorHAnsi"/>
                <w:sz w:val="18"/>
                <w:szCs w:val="18"/>
              </w:rPr>
              <w:t>Building Type from CF1R</w:t>
            </w:r>
          </w:p>
        </w:tc>
        <w:tc>
          <w:tcPr>
            <w:tcW w:w="2889" w:type="pct"/>
            <w:tcBorders>
              <w:top w:val="single" w:sz="4" w:space="0" w:color="auto"/>
              <w:left w:val="single" w:sz="4" w:space="0" w:color="auto"/>
              <w:bottom w:val="single" w:sz="4" w:space="0" w:color="auto"/>
              <w:right w:val="single" w:sz="4" w:space="0" w:color="auto"/>
            </w:tcBorders>
          </w:tcPr>
          <w:p w14:paraId="1172AFF0"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1172AFF5"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F2" w14:textId="182F89AA" w:rsidR="00C571BF" w:rsidRPr="00442989" w:rsidRDefault="00C571BF" w:rsidP="00C571BF">
            <w:pPr>
              <w:jc w:val="center"/>
              <w:rPr>
                <w:rFonts w:asciiTheme="minorHAnsi" w:hAnsiTheme="minorHAnsi"/>
                <w:sz w:val="18"/>
                <w:szCs w:val="18"/>
              </w:rPr>
            </w:pPr>
            <w:r w:rsidRPr="00442989">
              <w:rPr>
                <w:rFonts w:asciiTheme="minorHAnsi" w:hAnsiTheme="minorHAnsi"/>
                <w:sz w:val="18"/>
                <w:szCs w:val="18"/>
              </w:rPr>
              <w:t>0</w:t>
            </w:r>
            <w:r>
              <w:rPr>
                <w:rFonts w:asciiTheme="minorHAnsi" w:hAnsiTheme="minorHAnsi"/>
                <w:sz w:val="18"/>
                <w:szCs w:val="18"/>
              </w:rPr>
              <w:t>5</w:t>
            </w:r>
          </w:p>
        </w:tc>
        <w:tc>
          <w:tcPr>
            <w:tcW w:w="1898" w:type="pct"/>
            <w:tcBorders>
              <w:top w:val="single" w:sz="4" w:space="0" w:color="auto"/>
              <w:left w:val="single" w:sz="4" w:space="0" w:color="auto"/>
              <w:bottom w:val="single" w:sz="4" w:space="0" w:color="auto"/>
              <w:right w:val="single" w:sz="4" w:space="0" w:color="auto"/>
            </w:tcBorders>
            <w:vAlign w:val="center"/>
          </w:tcPr>
          <w:p w14:paraId="1172AFF3"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172AFF4"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1172AFF9"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F6" w14:textId="72C10C28" w:rsidR="00C571BF" w:rsidRPr="00442989" w:rsidRDefault="00C571BF" w:rsidP="00C571BF">
            <w:pPr>
              <w:jc w:val="center"/>
              <w:rPr>
                <w:rFonts w:asciiTheme="minorHAnsi" w:hAnsiTheme="minorHAnsi"/>
                <w:sz w:val="18"/>
                <w:szCs w:val="18"/>
              </w:rPr>
            </w:pPr>
            <w:r w:rsidRPr="00442989">
              <w:rPr>
                <w:rFonts w:asciiTheme="minorHAnsi" w:hAnsiTheme="minorHAnsi"/>
                <w:sz w:val="18"/>
                <w:szCs w:val="18"/>
              </w:rPr>
              <w:t>0</w:t>
            </w:r>
            <w:r>
              <w:rPr>
                <w:rFonts w:asciiTheme="minorHAnsi" w:hAnsiTheme="minorHAnsi"/>
                <w:sz w:val="18"/>
                <w:szCs w:val="18"/>
              </w:rPr>
              <w:t>6</w:t>
            </w:r>
          </w:p>
        </w:tc>
        <w:tc>
          <w:tcPr>
            <w:tcW w:w="1898" w:type="pct"/>
            <w:tcBorders>
              <w:top w:val="single" w:sz="4" w:space="0" w:color="auto"/>
              <w:left w:val="single" w:sz="4" w:space="0" w:color="auto"/>
              <w:bottom w:val="single" w:sz="4" w:space="0" w:color="auto"/>
              <w:right w:val="single" w:sz="4" w:space="0" w:color="auto"/>
            </w:tcBorders>
            <w:vAlign w:val="center"/>
          </w:tcPr>
          <w:p w14:paraId="1172AFF7"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Verified Low Leakage Air-handling Unit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172AFF8"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1172AFFD"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FA" w14:textId="72FC4CB8" w:rsidR="00C571BF" w:rsidRPr="00442989" w:rsidRDefault="00C571BF" w:rsidP="00C571BF">
            <w:pPr>
              <w:jc w:val="center"/>
              <w:rPr>
                <w:rFonts w:asciiTheme="minorHAnsi" w:hAnsiTheme="minorHAnsi"/>
                <w:sz w:val="18"/>
                <w:szCs w:val="18"/>
              </w:rPr>
            </w:pPr>
            <w:r w:rsidRPr="00442989">
              <w:rPr>
                <w:rFonts w:asciiTheme="minorHAnsi" w:hAnsiTheme="minorHAnsi"/>
                <w:sz w:val="18"/>
                <w:szCs w:val="18"/>
              </w:rPr>
              <w:t>0</w:t>
            </w:r>
            <w:r>
              <w:rPr>
                <w:rFonts w:asciiTheme="minorHAnsi" w:hAnsiTheme="minorHAnsi"/>
                <w:sz w:val="18"/>
                <w:szCs w:val="18"/>
              </w:rPr>
              <w:t>7</w:t>
            </w:r>
          </w:p>
        </w:tc>
        <w:tc>
          <w:tcPr>
            <w:tcW w:w="1898" w:type="pct"/>
            <w:tcBorders>
              <w:top w:val="single" w:sz="4" w:space="0" w:color="auto"/>
              <w:left w:val="single" w:sz="4" w:space="0" w:color="auto"/>
              <w:bottom w:val="single" w:sz="4" w:space="0" w:color="auto"/>
              <w:right w:val="single" w:sz="4" w:space="0" w:color="auto"/>
            </w:tcBorders>
            <w:vAlign w:val="center"/>
          </w:tcPr>
          <w:p w14:paraId="1172AFFB" w14:textId="3DE0EFA9" w:rsidR="00C571BF" w:rsidRPr="00442989" w:rsidRDefault="00C571BF" w:rsidP="00C571BF">
            <w:pPr>
              <w:rPr>
                <w:rFonts w:asciiTheme="minorHAnsi" w:hAnsiTheme="minorHAnsi"/>
                <w:sz w:val="18"/>
                <w:szCs w:val="18"/>
              </w:rPr>
            </w:pPr>
            <w:r w:rsidRPr="00442989">
              <w:rPr>
                <w:rFonts w:asciiTheme="minorHAnsi" w:hAnsiTheme="minorHAnsi"/>
                <w:sz w:val="18"/>
                <w:szCs w:val="18"/>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1172AFFC"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146E101C"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5CFFF0A" w14:textId="32C3BD89" w:rsidR="00C571BF" w:rsidRPr="00442989" w:rsidRDefault="00C571BF" w:rsidP="00C571BF">
            <w:pPr>
              <w:jc w:val="center"/>
              <w:rPr>
                <w:rFonts w:asciiTheme="minorHAnsi" w:hAnsiTheme="minorHAnsi"/>
                <w:sz w:val="18"/>
                <w:szCs w:val="18"/>
              </w:rPr>
            </w:pPr>
            <w:r>
              <w:rPr>
                <w:rFonts w:asciiTheme="minorHAnsi" w:hAnsiTheme="minorHAnsi"/>
                <w:sz w:val="18"/>
                <w:szCs w:val="18"/>
              </w:rPr>
              <w:t>08</w:t>
            </w:r>
          </w:p>
        </w:tc>
        <w:tc>
          <w:tcPr>
            <w:tcW w:w="1898" w:type="pct"/>
            <w:tcBorders>
              <w:top w:val="single" w:sz="4" w:space="0" w:color="auto"/>
              <w:left w:val="single" w:sz="4" w:space="0" w:color="auto"/>
              <w:bottom w:val="single" w:sz="4" w:space="0" w:color="auto"/>
              <w:right w:val="single" w:sz="4" w:space="0" w:color="auto"/>
            </w:tcBorders>
            <w:vAlign w:val="center"/>
          </w:tcPr>
          <w:p w14:paraId="3777F368" w14:textId="1A4AF58E" w:rsidR="00C571BF" w:rsidRPr="00442989" w:rsidRDefault="00C571BF" w:rsidP="00C571BF">
            <w:pPr>
              <w:rPr>
                <w:rFonts w:asciiTheme="minorHAnsi" w:hAnsiTheme="minorHAnsi"/>
                <w:sz w:val="18"/>
                <w:szCs w:val="18"/>
              </w:rPr>
            </w:pPr>
            <w:r>
              <w:rPr>
                <w:rFonts w:asciiTheme="minorHAnsi" w:hAnsiTheme="minorHAnsi"/>
                <w:sz w:val="18"/>
                <w:szCs w:val="18"/>
              </w:rPr>
              <w:t>Any portions of Duct Located in Garage?</w:t>
            </w:r>
          </w:p>
        </w:tc>
        <w:tc>
          <w:tcPr>
            <w:tcW w:w="2889" w:type="pct"/>
            <w:tcBorders>
              <w:top w:val="single" w:sz="4" w:space="0" w:color="auto"/>
              <w:left w:val="single" w:sz="4" w:space="0" w:color="auto"/>
              <w:bottom w:val="single" w:sz="4" w:space="0" w:color="auto"/>
              <w:right w:val="single" w:sz="4" w:space="0" w:color="auto"/>
            </w:tcBorders>
            <w:vAlign w:val="center"/>
          </w:tcPr>
          <w:p w14:paraId="0FC1AF48" w14:textId="48BB18AF" w:rsidR="00C571BF" w:rsidRPr="00442989" w:rsidRDefault="00C571BF" w:rsidP="00C571BF">
            <w:pPr>
              <w:rPr>
                <w:rFonts w:asciiTheme="minorHAnsi" w:hAnsiTheme="minorHAnsi"/>
                <w:sz w:val="18"/>
                <w:szCs w:val="18"/>
              </w:rPr>
            </w:pPr>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p>
        </w:tc>
      </w:tr>
      <w:tr w:rsidR="001D0BD9" w:rsidRPr="005922D6" w14:paraId="368E0200" w14:textId="77777777" w:rsidTr="0054707B">
        <w:trPr>
          <w:trHeight w:val="288"/>
          <w:ins w:id="9" w:author="Smith, Alexis@Energy" w:date="2019-04-11T08:41:00Z"/>
        </w:trPr>
        <w:tc>
          <w:tcPr>
            <w:tcW w:w="213" w:type="pct"/>
            <w:tcBorders>
              <w:top w:val="single" w:sz="4" w:space="0" w:color="auto"/>
              <w:left w:val="single" w:sz="4" w:space="0" w:color="auto"/>
              <w:bottom w:val="single" w:sz="4" w:space="0" w:color="auto"/>
              <w:right w:val="single" w:sz="4" w:space="0" w:color="auto"/>
            </w:tcBorders>
            <w:vAlign w:val="center"/>
          </w:tcPr>
          <w:p w14:paraId="09A54734" w14:textId="7A11365B" w:rsidR="001D0BD9" w:rsidRDefault="001D0BD9" w:rsidP="001D0BD9">
            <w:pPr>
              <w:jc w:val="center"/>
              <w:rPr>
                <w:ins w:id="10" w:author="Smith, Alexis@Energy" w:date="2019-04-11T08:41:00Z"/>
                <w:rFonts w:asciiTheme="minorHAnsi" w:hAnsiTheme="minorHAnsi"/>
                <w:sz w:val="18"/>
                <w:szCs w:val="18"/>
              </w:rPr>
            </w:pPr>
            <w:ins w:id="11" w:author="Smith, Alexis@Energy" w:date="2019-04-11T08:41:00Z">
              <w:r>
                <w:rPr>
                  <w:rFonts w:asciiTheme="minorHAnsi" w:hAnsiTheme="minorHAnsi"/>
                </w:rPr>
                <w:t>09</w:t>
              </w:r>
            </w:ins>
          </w:p>
        </w:tc>
        <w:tc>
          <w:tcPr>
            <w:tcW w:w="1898" w:type="pct"/>
            <w:tcBorders>
              <w:top w:val="single" w:sz="4" w:space="0" w:color="auto"/>
              <w:left w:val="single" w:sz="4" w:space="0" w:color="auto"/>
              <w:bottom w:val="single" w:sz="4" w:space="0" w:color="auto"/>
              <w:right w:val="single" w:sz="4" w:space="0" w:color="auto"/>
            </w:tcBorders>
            <w:vAlign w:val="center"/>
          </w:tcPr>
          <w:p w14:paraId="24A956DB" w14:textId="015F3667" w:rsidR="001D0BD9" w:rsidRDefault="001D0BD9" w:rsidP="001D0BD9">
            <w:pPr>
              <w:rPr>
                <w:ins w:id="12" w:author="Smith, Alexis@Energy" w:date="2019-04-11T08:41:00Z"/>
                <w:rFonts w:asciiTheme="minorHAnsi" w:hAnsiTheme="minorHAnsi"/>
                <w:sz w:val="18"/>
                <w:szCs w:val="18"/>
              </w:rPr>
            </w:pPr>
            <w:ins w:id="13" w:author="Smith, Alexis@Energy" w:date="2019-04-11T08:41:00Z">
              <w:r>
                <w:rPr>
                  <w:rFonts w:asciiTheme="minorHAnsi" w:hAnsiTheme="minorHAnsi"/>
                </w:rPr>
                <w:t>Is the system type Small Duct High Velocity (SDHV)?</w:t>
              </w:r>
            </w:ins>
          </w:p>
        </w:tc>
        <w:tc>
          <w:tcPr>
            <w:tcW w:w="2889" w:type="pct"/>
            <w:tcBorders>
              <w:top w:val="single" w:sz="4" w:space="0" w:color="auto"/>
              <w:left w:val="single" w:sz="4" w:space="0" w:color="auto"/>
              <w:bottom w:val="single" w:sz="4" w:space="0" w:color="auto"/>
              <w:right w:val="single" w:sz="4" w:space="0" w:color="auto"/>
            </w:tcBorders>
            <w:vAlign w:val="center"/>
          </w:tcPr>
          <w:p w14:paraId="3CB6ABEA" w14:textId="77777777" w:rsidR="001D0BD9" w:rsidRPr="0028071F" w:rsidRDefault="001D0BD9" w:rsidP="001D0BD9">
            <w:pPr>
              <w:keepNext/>
              <w:rPr>
                <w:ins w:id="14" w:author="Smith, Alexis@Energy" w:date="2019-04-11T08:41:00Z"/>
                <w:rFonts w:asciiTheme="minorHAnsi" w:hAnsiTheme="minorHAnsi"/>
                <w:sz w:val="18"/>
                <w:szCs w:val="18"/>
              </w:rPr>
            </w:pPr>
            <w:ins w:id="15" w:author="Smith, Alexis@Energy" w:date="2019-04-11T08:41:00Z">
              <w:r w:rsidRPr="0028071F">
                <w:rPr>
                  <w:rFonts w:asciiTheme="minorHAnsi" w:hAnsiTheme="minorHAnsi"/>
                  <w:sz w:val="18"/>
                  <w:szCs w:val="18"/>
                </w:rPr>
                <w:t>&lt;&lt;if the system type on the MCH-01= one of the following two:</w:t>
              </w:r>
            </w:ins>
          </w:p>
          <w:p w14:paraId="46EE0713" w14:textId="77777777" w:rsidR="001D0BD9" w:rsidRPr="0028071F" w:rsidRDefault="001D0BD9" w:rsidP="001D0BD9">
            <w:pPr>
              <w:keepNext/>
              <w:rPr>
                <w:ins w:id="16" w:author="Smith, Alexis@Energy" w:date="2019-04-11T08:41:00Z"/>
                <w:rFonts w:asciiTheme="minorHAnsi" w:hAnsiTheme="minorHAnsi"/>
                <w:sz w:val="18"/>
                <w:szCs w:val="18"/>
              </w:rPr>
            </w:pPr>
            <w:ins w:id="17" w:author="Smith, Alexis@Energy" w:date="2019-04-11T08:41:00Z">
              <w:r w:rsidRPr="0028071F">
                <w:rPr>
                  <w:rFonts w:asciiTheme="minorHAnsi" w:hAnsiTheme="minorHAnsi"/>
                  <w:sz w:val="18"/>
                  <w:szCs w:val="18"/>
                </w:rPr>
                <w:t>*small duct high velocity AC</w:t>
              </w:r>
            </w:ins>
          </w:p>
          <w:p w14:paraId="34924BC1" w14:textId="77777777" w:rsidR="001D0BD9" w:rsidRPr="0028071F" w:rsidRDefault="001D0BD9" w:rsidP="001D0BD9">
            <w:pPr>
              <w:keepNext/>
              <w:rPr>
                <w:ins w:id="18" w:author="Smith, Alexis@Energy" w:date="2019-04-11T08:41:00Z"/>
                <w:rFonts w:asciiTheme="minorHAnsi" w:hAnsiTheme="minorHAnsi"/>
                <w:sz w:val="18"/>
                <w:szCs w:val="18"/>
              </w:rPr>
            </w:pPr>
            <w:ins w:id="19" w:author="Smith, Alexis@Energy" w:date="2019-04-11T08:41:00Z">
              <w:r w:rsidRPr="0028071F">
                <w:rPr>
                  <w:rFonts w:asciiTheme="minorHAnsi" w:hAnsiTheme="minorHAnsi"/>
                  <w:sz w:val="18"/>
                  <w:szCs w:val="18"/>
                </w:rPr>
                <w:t>*small duct high velocity HP</w:t>
              </w:r>
            </w:ins>
          </w:p>
          <w:p w14:paraId="6B70FB82" w14:textId="77777777" w:rsidR="001D0BD9" w:rsidRPr="0028071F" w:rsidRDefault="001D0BD9" w:rsidP="001D0BD9">
            <w:pPr>
              <w:keepNext/>
              <w:rPr>
                <w:ins w:id="20" w:author="Smith, Alexis@Energy" w:date="2019-04-11T08:41:00Z"/>
                <w:rFonts w:asciiTheme="minorHAnsi" w:hAnsiTheme="minorHAnsi"/>
                <w:sz w:val="18"/>
                <w:szCs w:val="18"/>
              </w:rPr>
            </w:pPr>
            <w:ins w:id="21" w:author="Smith, Alexis@Energy" w:date="2019-04-11T08:41:00Z">
              <w:r w:rsidRPr="0028071F">
                <w:rPr>
                  <w:rFonts w:asciiTheme="minorHAnsi" w:hAnsiTheme="minorHAnsi"/>
                  <w:sz w:val="18"/>
                  <w:szCs w:val="18"/>
                </w:rPr>
                <w:t>then value=yes;</w:t>
              </w:r>
            </w:ins>
          </w:p>
          <w:p w14:paraId="0F75D58B" w14:textId="686DA69B" w:rsidR="001D0BD9" w:rsidRDefault="001D0BD9" w:rsidP="001D0BD9">
            <w:pPr>
              <w:rPr>
                <w:ins w:id="22" w:author="Smith, Alexis@Energy" w:date="2019-04-11T08:41:00Z"/>
                <w:rFonts w:asciiTheme="minorHAnsi" w:hAnsiTheme="minorHAnsi"/>
                <w:sz w:val="18"/>
                <w:szCs w:val="18"/>
              </w:rPr>
            </w:pPr>
            <w:ins w:id="23" w:author="Smith, Alexis@Energy" w:date="2019-04-11T08:41:00Z">
              <w:r w:rsidRPr="0028071F">
                <w:rPr>
                  <w:rFonts w:asciiTheme="minorHAnsi" w:hAnsiTheme="minorHAnsi"/>
                  <w:sz w:val="18"/>
                  <w:szCs w:val="18"/>
                </w:rPr>
                <w:t>else value=no</w:t>
              </w:r>
            </w:ins>
          </w:p>
        </w:tc>
      </w:tr>
      <w:tr w:rsidR="001D0BD9" w:rsidRPr="005922D6" w14:paraId="1172B00C" w14:textId="77777777" w:rsidTr="0054707B">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1172AFFE" w14:textId="3DC93D01" w:rsidR="001D0BD9" w:rsidRPr="00442989" w:rsidRDefault="001D0BD9" w:rsidP="001D0BD9">
            <w:pPr>
              <w:rPr>
                <w:rFonts w:asciiTheme="minorHAnsi" w:hAnsiTheme="minorHAnsi"/>
                <w:sz w:val="18"/>
                <w:szCs w:val="18"/>
              </w:rPr>
            </w:pPr>
            <w:r w:rsidRPr="00442989">
              <w:rPr>
                <w:rFonts w:asciiTheme="minorHAnsi" w:hAnsiTheme="minorHAnsi"/>
                <w:sz w:val="18"/>
                <w:szCs w:val="18"/>
              </w:rPr>
              <w:t>0</w:t>
            </w:r>
            <w:r>
              <w:rPr>
                <w:rFonts w:asciiTheme="minorHAnsi" w:hAnsiTheme="minorHAnsi"/>
                <w:sz w:val="18"/>
                <w:szCs w:val="18"/>
              </w:rPr>
              <w:t>9</w:t>
            </w:r>
            <w:r w:rsidRPr="00442989">
              <w:rPr>
                <w:rFonts w:asciiTheme="minorHAnsi" w:hAnsiTheme="minorHAnsi"/>
                <w:sz w:val="18"/>
                <w:szCs w:val="18"/>
              </w:rPr>
              <w:t>.</w:t>
            </w:r>
            <w:r>
              <w:rPr>
                <w:rFonts w:asciiTheme="minorHAnsi" w:hAnsiTheme="minorHAnsi"/>
                <w:sz w:val="18"/>
                <w:szCs w:val="18"/>
              </w:rPr>
              <w:t xml:space="preserve"> D</w:t>
            </w:r>
            <w:r w:rsidRPr="00442989">
              <w:rPr>
                <w:rFonts w:asciiTheme="minorHAnsi" w:hAnsiTheme="minorHAnsi"/>
                <w:sz w:val="18"/>
                <w:szCs w:val="18"/>
              </w:rPr>
              <w:t>etermine compliance method for this document;</w:t>
            </w:r>
            <w:r>
              <w:rPr>
                <w:rFonts w:asciiTheme="minorHAnsi" w:hAnsiTheme="minorHAnsi"/>
                <w:sz w:val="18"/>
                <w:szCs w:val="18"/>
              </w:rPr>
              <w:t xml:space="preserve"> </w:t>
            </w:r>
            <w:r w:rsidRPr="00442989">
              <w:rPr>
                <w:rFonts w:asciiTheme="minorHAnsi" w:hAnsiTheme="minorHAnsi"/>
                <w:sz w:val="18"/>
                <w:szCs w:val="18"/>
              </w:rPr>
              <w:t>display applicable tables below;</w:t>
            </w:r>
          </w:p>
          <w:p w14:paraId="1172AFFF" w14:textId="77777777" w:rsidR="001D0BD9" w:rsidRPr="00442989" w:rsidRDefault="001D0BD9" w:rsidP="001D0BD9">
            <w:pPr>
              <w:rPr>
                <w:rFonts w:asciiTheme="minorHAnsi" w:hAnsiTheme="minorHAnsi"/>
                <w:sz w:val="18"/>
                <w:szCs w:val="18"/>
              </w:rPr>
            </w:pPr>
            <w:r w:rsidRPr="00442989">
              <w:rPr>
                <w:rFonts w:asciiTheme="minorHAnsi" w:hAnsiTheme="minorHAnsi"/>
                <w:sz w:val="18"/>
                <w:szCs w:val="18"/>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1172B000" w14:textId="1B92AAEB" w:rsidR="001D0BD9" w:rsidRPr="00442989" w:rsidRDefault="001D0BD9" w:rsidP="001D0BD9">
            <w:pPr>
              <w:rPr>
                <w:rFonts w:asciiTheme="minorHAnsi" w:hAnsiTheme="minorHAnsi"/>
                <w:sz w:val="18"/>
                <w:szCs w:val="18"/>
              </w:rPr>
            </w:pPr>
            <w:r w:rsidRPr="00442989">
              <w:rPr>
                <w:rFonts w:asciiTheme="minorHAnsi" w:hAnsiTheme="minorHAnsi"/>
                <w:sz w:val="18"/>
                <w:szCs w:val="18"/>
              </w:rPr>
              <w:t>&lt;&lt;Calculated Result:</w:t>
            </w:r>
            <w:r>
              <w:rPr>
                <w:rFonts w:asciiTheme="minorHAnsi" w:hAnsiTheme="minorHAnsi"/>
                <w:sz w:val="18"/>
                <w:szCs w:val="18"/>
              </w:rPr>
              <w:t xml:space="preserve"> </w:t>
            </w:r>
          </w:p>
          <w:p w14:paraId="1172B001" w14:textId="6C362B39" w:rsidR="001D0BD9" w:rsidRPr="00442989" w:rsidRDefault="001D0BD9" w:rsidP="001D0BD9">
            <w:pPr>
              <w:rPr>
                <w:rFonts w:asciiTheme="minorHAnsi" w:hAnsiTheme="minorHAnsi"/>
                <w:sz w:val="18"/>
                <w:szCs w:val="18"/>
                <w:u w:val="single"/>
              </w:rPr>
            </w:pPr>
            <w:r w:rsidRPr="00442989">
              <w:rPr>
                <w:rFonts w:asciiTheme="minorHAnsi" w:hAnsiTheme="minorHAnsi"/>
                <w:sz w:val="18"/>
                <w:szCs w:val="18"/>
              </w:rPr>
              <w:t>if A</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 xml:space="preserve"> Replacement using Smoke Test</w:t>
            </w:r>
            <w:r w:rsidRPr="00442989">
              <w:rPr>
                <w:rFonts w:asciiTheme="minorHAnsi" w:hAnsiTheme="minorHAnsi"/>
                <w:sz w:val="18"/>
                <w:szCs w:val="18"/>
              </w:rPr>
              <w:t xml:space="preserve"> or </w:t>
            </w:r>
            <w:r w:rsidRPr="00442989">
              <w:rPr>
                <w:rFonts w:asciiTheme="minorHAnsi" w:hAnsiTheme="minorHAnsi"/>
                <w:sz w:val="18"/>
                <w:szCs w:val="18"/>
                <w:u w:val="single"/>
              </w:rPr>
              <w:t>Alteration using Smoke Test</w:t>
            </w:r>
            <w:r w:rsidRPr="00442989">
              <w:rPr>
                <w:rFonts w:asciiTheme="minorHAnsi" w:hAnsiTheme="minorHAnsi"/>
                <w:sz w:val="18"/>
                <w:szCs w:val="18"/>
              </w:rPr>
              <w:t>;</w:t>
            </w:r>
            <w:r>
              <w:rPr>
                <w:rFonts w:asciiTheme="minorHAnsi" w:hAnsiTheme="minorHAnsi"/>
                <w:sz w:val="18"/>
                <w:szCs w:val="18"/>
              </w:rPr>
              <w:t xml:space="preserve"> </w:t>
            </w:r>
            <w:r w:rsidRPr="00442989">
              <w:rPr>
                <w:rFonts w:asciiTheme="minorHAnsi" w:hAnsiTheme="minorHAnsi"/>
                <w:sz w:val="18"/>
                <w:szCs w:val="18"/>
              </w:rPr>
              <w:t>then display method:</w:t>
            </w:r>
          </w:p>
          <w:p w14:paraId="1172B002" w14:textId="77777777" w:rsidR="001D0BD9" w:rsidRPr="00442989" w:rsidRDefault="001D0BD9" w:rsidP="001D0BD9">
            <w:pPr>
              <w:rPr>
                <w:rFonts w:asciiTheme="minorHAnsi" w:hAnsiTheme="minorHAnsi"/>
                <w:b/>
                <w:sz w:val="18"/>
                <w:szCs w:val="18"/>
              </w:rPr>
            </w:pPr>
            <w:r w:rsidRPr="00442989">
              <w:rPr>
                <w:rFonts w:asciiTheme="minorHAnsi" w:hAnsiTheme="minorHAnsi"/>
                <w:b/>
                <w:sz w:val="18"/>
                <w:szCs w:val="18"/>
              </w:rPr>
              <w:t>20e. Altered or Replacement Duct System using Smoke Test</w:t>
            </w:r>
          </w:p>
          <w:p w14:paraId="1172B003" w14:textId="75251E11" w:rsidR="001D0BD9" w:rsidRPr="00442989" w:rsidRDefault="001D0BD9" w:rsidP="001D0BD9">
            <w:pPr>
              <w:rPr>
                <w:rFonts w:asciiTheme="minorHAnsi" w:hAnsiTheme="minorHAnsi"/>
                <w:sz w:val="18"/>
                <w:szCs w:val="18"/>
              </w:rPr>
            </w:pPr>
            <w:r w:rsidRPr="00442989">
              <w:rPr>
                <w:rFonts w:asciiTheme="minorHAnsi" w:hAnsiTheme="minorHAnsi"/>
                <w:sz w:val="18"/>
                <w:szCs w:val="18"/>
              </w:rPr>
              <w:t xml:space="preserve">if </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 xml:space="preserve"> Replacement </w:t>
            </w:r>
            <w:r w:rsidRPr="00442989">
              <w:rPr>
                <w:rFonts w:asciiTheme="minorHAnsi" w:hAnsiTheme="minorHAnsi"/>
                <w:sz w:val="18"/>
                <w:szCs w:val="18"/>
              </w:rPr>
              <w:t xml:space="preserve">or </w:t>
            </w:r>
            <w:r w:rsidRPr="00442989">
              <w:rPr>
                <w:rFonts w:asciiTheme="minorHAnsi" w:hAnsiTheme="minorHAnsi"/>
                <w:sz w:val="18"/>
                <w:szCs w:val="18"/>
                <w:u w:val="single"/>
              </w:rPr>
              <w:t>Alteration</w:t>
            </w:r>
            <w:r w:rsidRPr="00442989">
              <w:rPr>
                <w:rFonts w:asciiTheme="minorHAnsi" w:hAnsiTheme="minorHAnsi"/>
                <w:sz w:val="18"/>
                <w:szCs w:val="18"/>
              </w:rPr>
              <w:t>; then display method:</w:t>
            </w:r>
          </w:p>
          <w:p w14:paraId="1172B004" w14:textId="77777777" w:rsidR="001D0BD9" w:rsidRPr="00442989" w:rsidRDefault="001D0BD9" w:rsidP="001D0BD9">
            <w:pPr>
              <w:rPr>
                <w:rFonts w:asciiTheme="minorHAnsi" w:hAnsiTheme="minorHAnsi"/>
                <w:b/>
                <w:sz w:val="18"/>
                <w:szCs w:val="18"/>
              </w:rPr>
            </w:pPr>
            <w:r w:rsidRPr="00442989">
              <w:rPr>
                <w:rFonts w:asciiTheme="minorHAnsi" w:hAnsiTheme="minorHAnsi"/>
                <w:b/>
                <w:sz w:val="18"/>
                <w:szCs w:val="18"/>
              </w:rPr>
              <w:t>20d. Altered or Replacement Duct System</w:t>
            </w:r>
          </w:p>
          <w:p w14:paraId="1172B005" w14:textId="0257FF0A" w:rsidR="001D0BD9" w:rsidRPr="00442989" w:rsidRDefault="001D0BD9" w:rsidP="001D0BD9">
            <w:pPr>
              <w:rPr>
                <w:rFonts w:asciiTheme="minorHAnsi" w:hAnsiTheme="minorHAnsi"/>
                <w:sz w:val="18"/>
                <w:szCs w:val="18"/>
              </w:rPr>
            </w:pPr>
            <w:r w:rsidRPr="00442989">
              <w:rPr>
                <w:rFonts w:asciiTheme="minorHAnsi" w:hAnsiTheme="minorHAnsi"/>
                <w:sz w:val="18"/>
                <w:szCs w:val="18"/>
              </w:rPr>
              <w:t xml:space="preserve">elseif </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New</w:t>
            </w:r>
            <w:r w:rsidRPr="00442989">
              <w:rPr>
                <w:rFonts w:asciiTheme="minorHAnsi" w:hAnsiTheme="minorHAnsi"/>
                <w:sz w:val="18"/>
                <w:szCs w:val="18"/>
              </w:rPr>
              <w:t xml:space="preserve"> and </w:t>
            </w:r>
            <w:r>
              <w:rPr>
                <w:rFonts w:asciiTheme="minorHAnsi" w:hAnsiTheme="minorHAnsi"/>
                <w:sz w:val="18"/>
                <w:szCs w:val="18"/>
              </w:rPr>
              <w:t>05</w:t>
            </w:r>
            <w:r w:rsidRPr="00442989">
              <w:rPr>
                <w:rFonts w:asciiTheme="minorHAnsi" w:hAnsiTheme="minorHAnsi"/>
                <w:sz w:val="18"/>
                <w:szCs w:val="18"/>
              </w:rPr>
              <w:t>=</w:t>
            </w:r>
            <w:r w:rsidRPr="00442989">
              <w:rPr>
                <w:rFonts w:asciiTheme="minorHAnsi" w:hAnsiTheme="minorHAnsi"/>
                <w:sz w:val="18"/>
                <w:szCs w:val="18"/>
                <w:u w:val="single"/>
              </w:rPr>
              <w:t>VLLDCS (true)</w:t>
            </w:r>
            <w:r w:rsidRPr="00442989">
              <w:rPr>
                <w:rFonts w:asciiTheme="minorHAnsi" w:hAnsiTheme="minorHAnsi"/>
                <w:sz w:val="18"/>
                <w:szCs w:val="18"/>
              </w:rPr>
              <w:t>; then display method:</w:t>
            </w:r>
          </w:p>
          <w:p w14:paraId="1172B006" w14:textId="77777777" w:rsidR="001D0BD9" w:rsidRPr="00442989" w:rsidRDefault="001D0BD9" w:rsidP="001D0BD9">
            <w:pPr>
              <w:rPr>
                <w:rFonts w:asciiTheme="minorHAnsi" w:hAnsiTheme="minorHAnsi"/>
                <w:b/>
                <w:sz w:val="18"/>
                <w:szCs w:val="18"/>
              </w:rPr>
            </w:pPr>
            <w:r w:rsidRPr="00442989">
              <w:rPr>
                <w:rFonts w:asciiTheme="minorHAnsi" w:hAnsiTheme="minorHAnsi"/>
                <w:b/>
                <w:sz w:val="18"/>
                <w:szCs w:val="18"/>
              </w:rPr>
              <w:t>20b. Low Leakage Ducts in Conditioned Space</w:t>
            </w:r>
          </w:p>
          <w:p w14:paraId="1172B007" w14:textId="1B7612B8" w:rsidR="001D0BD9" w:rsidRPr="00442989" w:rsidRDefault="001D0BD9" w:rsidP="001D0BD9">
            <w:pPr>
              <w:rPr>
                <w:rFonts w:asciiTheme="minorHAnsi" w:hAnsiTheme="minorHAnsi"/>
                <w:sz w:val="18"/>
                <w:szCs w:val="18"/>
              </w:rPr>
            </w:pPr>
            <w:r w:rsidRPr="00442989">
              <w:rPr>
                <w:rFonts w:asciiTheme="minorHAnsi" w:hAnsiTheme="minorHAnsi"/>
                <w:sz w:val="18"/>
                <w:szCs w:val="18"/>
              </w:rPr>
              <w:t xml:space="preserve">elseif </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New</w:t>
            </w:r>
            <w:r w:rsidRPr="00442989">
              <w:rPr>
                <w:rFonts w:asciiTheme="minorHAnsi" w:hAnsiTheme="minorHAnsi"/>
                <w:sz w:val="18"/>
                <w:szCs w:val="18"/>
              </w:rPr>
              <w:t xml:space="preserve"> and </w:t>
            </w:r>
            <w:r>
              <w:rPr>
                <w:rFonts w:asciiTheme="minorHAnsi" w:hAnsiTheme="minorHAnsi"/>
                <w:sz w:val="18"/>
                <w:szCs w:val="18"/>
              </w:rPr>
              <w:t>06</w:t>
            </w:r>
            <w:r w:rsidRPr="00442989">
              <w:rPr>
                <w:rFonts w:asciiTheme="minorHAnsi" w:hAnsiTheme="minorHAnsi"/>
                <w:sz w:val="18"/>
                <w:szCs w:val="18"/>
              </w:rPr>
              <w:t>=</w:t>
            </w:r>
            <w:r w:rsidRPr="00442989">
              <w:rPr>
                <w:rFonts w:asciiTheme="minorHAnsi" w:hAnsiTheme="minorHAnsi"/>
                <w:sz w:val="18"/>
                <w:szCs w:val="18"/>
                <w:u w:val="single"/>
              </w:rPr>
              <w:t>VLLAHU (true)</w:t>
            </w:r>
            <w:r w:rsidRPr="00442989">
              <w:rPr>
                <w:rFonts w:asciiTheme="minorHAnsi" w:hAnsiTheme="minorHAnsi"/>
                <w:sz w:val="18"/>
                <w:szCs w:val="18"/>
              </w:rPr>
              <w:t>; then display method:</w:t>
            </w:r>
          </w:p>
          <w:p w14:paraId="1172B008" w14:textId="77777777" w:rsidR="001D0BD9" w:rsidRPr="00442989" w:rsidRDefault="001D0BD9" w:rsidP="001D0BD9">
            <w:pPr>
              <w:rPr>
                <w:rFonts w:asciiTheme="minorHAnsi" w:hAnsiTheme="minorHAnsi"/>
                <w:b/>
                <w:sz w:val="18"/>
                <w:szCs w:val="18"/>
              </w:rPr>
            </w:pPr>
            <w:r w:rsidRPr="00442989">
              <w:rPr>
                <w:rFonts w:asciiTheme="minorHAnsi" w:hAnsiTheme="minorHAnsi"/>
                <w:b/>
                <w:sz w:val="18"/>
                <w:szCs w:val="18"/>
              </w:rPr>
              <w:t>20c. Low Leakage Air-Handling Unit</w:t>
            </w:r>
          </w:p>
          <w:p w14:paraId="1172B009" w14:textId="1BB8D110" w:rsidR="001D0BD9" w:rsidRPr="00442989" w:rsidRDefault="001D0BD9" w:rsidP="001D0BD9">
            <w:pPr>
              <w:rPr>
                <w:rFonts w:asciiTheme="minorHAnsi" w:hAnsiTheme="minorHAnsi"/>
                <w:sz w:val="18"/>
                <w:szCs w:val="18"/>
              </w:rPr>
            </w:pPr>
            <w:r w:rsidRPr="00442989">
              <w:rPr>
                <w:rFonts w:asciiTheme="minorHAnsi" w:hAnsiTheme="minorHAnsi"/>
                <w:sz w:val="18"/>
                <w:szCs w:val="18"/>
              </w:rPr>
              <w:t xml:space="preserve">elseif </w:t>
            </w:r>
            <w:r>
              <w:rPr>
                <w:rFonts w:asciiTheme="minorHAnsi" w:hAnsiTheme="minorHAnsi"/>
                <w:sz w:val="18"/>
                <w:szCs w:val="18"/>
              </w:rPr>
              <w:t>07</w:t>
            </w:r>
            <w:r w:rsidRPr="00442989">
              <w:rPr>
                <w:rFonts w:asciiTheme="minorHAnsi" w:hAnsiTheme="minorHAnsi"/>
                <w:sz w:val="18"/>
                <w:szCs w:val="18"/>
              </w:rPr>
              <w:t>=</w:t>
            </w:r>
            <w:r w:rsidRPr="00442989">
              <w:rPr>
                <w:rFonts w:asciiTheme="minorHAnsi" w:hAnsiTheme="minorHAnsi"/>
                <w:sz w:val="18"/>
                <w:szCs w:val="18"/>
                <w:u w:val="single"/>
              </w:rPr>
              <w:t xml:space="preserve">New then </w:t>
            </w:r>
            <w:r w:rsidRPr="00442989">
              <w:rPr>
                <w:rFonts w:asciiTheme="minorHAnsi" w:hAnsiTheme="minorHAnsi"/>
                <w:sz w:val="18"/>
                <w:szCs w:val="18"/>
              </w:rPr>
              <w:t xml:space="preserve">display method: </w:t>
            </w:r>
          </w:p>
          <w:p w14:paraId="1172B00A" w14:textId="77777777" w:rsidR="001D0BD9" w:rsidRPr="00442989" w:rsidRDefault="001D0BD9" w:rsidP="001D0BD9">
            <w:pPr>
              <w:rPr>
                <w:rFonts w:asciiTheme="minorHAnsi" w:hAnsiTheme="minorHAnsi"/>
                <w:b/>
                <w:sz w:val="18"/>
                <w:szCs w:val="18"/>
              </w:rPr>
            </w:pPr>
            <w:r w:rsidRPr="00442989">
              <w:rPr>
                <w:rFonts w:asciiTheme="minorHAnsi" w:hAnsiTheme="minorHAnsi"/>
                <w:b/>
                <w:sz w:val="18"/>
                <w:szCs w:val="18"/>
              </w:rPr>
              <w:t>20a. Completely New Duct System</w:t>
            </w:r>
          </w:p>
          <w:p w14:paraId="1172B00B" w14:textId="77777777" w:rsidR="001D0BD9" w:rsidRPr="00442989" w:rsidRDefault="001D0BD9" w:rsidP="001D0BD9">
            <w:pPr>
              <w:rPr>
                <w:rFonts w:asciiTheme="minorHAnsi" w:hAnsiTheme="minorHAnsi"/>
                <w:sz w:val="18"/>
                <w:szCs w:val="18"/>
                <w:u w:val="single"/>
              </w:rPr>
            </w:pPr>
            <w:r w:rsidRPr="00442989">
              <w:rPr>
                <w:rFonts w:asciiTheme="minorHAnsi" w:hAnsiTheme="minorHAnsi"/>
                <w:sz w:val="18"/>
                <w:szCs w:val="18"/>
              </w:rPr>
              <w:t>&gt;&gt;</w:t>
            </w:r>
          </w:p>
        </w:tc>
      </w:tr>
    </w:tbl>
    <w:p w14:paraId="1172B00D" w14:textId="77777777" w:rsidR="00D36825" w:rsidRPr="00442989" w:rsidRDefault="00D36825" w:rsidP="00756AD5">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999"/>
      </w:tblGrid>
      <w:tr w:rsidR="0054707B" w:rsidRPr="005922D6" w14:paraId="1172B011" w14:textId="77777777" w:rsidTr="00442989">
        <w:trPr>
          <w:trHeight w:val="251"/>
        </w:trPr>
        <w:tc>
          <w:tcPr>
            <w:tcW w:w="5000" w:type="pct"/>
            <w:tcBorders>
              <w:top w:val="single" w:sz="4" w:space="0" w:color="auto"/>
              <w:left w:val="single" w:sz="4" w:space="0" w:color="auto"/>
              <w:bottom w:val="single" w:sz="4" w:space="0" w:color="auto"/>
              <w:right w:val="single" w:sz="4" w:space="0" w:color="auto"/>
            </w:tcBorders>
            <w:vAlign w:val="center"/>
          </w:tcPr>
          <w:p w14:paraId="1172B010" w14:textId="0B6D73F9" w:rsidR="0054707B" w:rsidRPr="005922D6" w:rsidRDefault="0054707B" w:rsidP="00442989">
            <w:pPr>
              <w:keepNext/>
              <w:rPr>
                <w:rFonts w:asciiTheme="minorHAnsi" w:hAnsiTheme="minorHAnsi"/>
                <w:b/>
                <w:sz w:val="18"/>
                <w:szCs w:val="18"/>
              </w:rPr>
            </w:pPr>
            <w:r w:rsidRPr="00442989">
              <w:rPr>
                <w:rFonts w:asciiTheme="minorHAnsi" w:hAnsiTheme="minorHAnsi"/>
                <w:b/>
                <w:szCs w:val="18"/>
              </w:rPr>
              <w:t>MCH-20e - Sealing All Accessible Leaks using Smoke Test</w:t>
            </w:r>
          </w:p>
        </w:tc>
      </w:tr>
    </w:tbl>
    <w:p w14:paraId="1172B012" w14:textId="77777777" w:rsidR="0054707B" w:rsidRDefault="0054707B"/>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33"/>
        <w:gridCol w:w="4107"/>
        <w:gridCol w:w="6390"/>
      </w:tblGrid>
      <w:tr w:rsidR="00756AD5" w:rsidRPr="005922D6" w14:paraId="1172B014" w14:textId="77777777" w:rsidTr="00442989">
        <w:trPr>
          <w:trHeight w:val="323"/>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172B013" w14:textId="77777777" w:rsidR="00756AD5" w:rsidRPr="005922D6" w:rsidRDefault="00756AD5" w:rsidP="0054707B">
            <w:pPr>
              <w:keepNext/>
              <w:rPr>
                <w:rFonts w:asciiTheme="minorHAnsi" w:hAnsiTheme="minorHAnsi"/>
                <w:b/>
                <w:sz w:val="18"/>
                <w:szCs w:val="18"/>
              </w:rPr>
            </w:pPr>
            <w:r w:rsidRPr="00442989">
              <w:rPr>
                <w:rFonts w:asciiTheme="minorHAnsi" w:hAnsiTheme="minorHAnsi"/>
                <w:b/>
                <w:szCs w:val="18"/>
              </w:rPr>
              <w:t>B. Duct Leakage Diagnostic Test</w:t>
            </w:r>
          </w:p>
        </w:tc>
      </w:tr>
      <w:tr w:rsidR="0082049E" w:rsidRPr="005922D6" w14:paraId="108C9653" w14:textId="5060F60B" w:rsidTr="0082049E">
        <w:trPr>
          <w:trHeight w:val="323"/>
        </w:trPr>
        <w:tc>
          <w:tcPr>
            <w:tcW w:w="213" w:type="pct"/>
            <w:tcBorders>
              <w:top w:val="single" w:sz="4" w:space="0" w:color="auto"/>
              <w:left w:val="single" w:sz="4" w:space="0" w:color="auto"/>
              <w:bottom w:val="single" w:sz="4" w:space="0" w:color="auto"/>
              <w:right w:val="single" w:sz="4" w:space="0" w:color="auto"/>
            </w:tcBorders>
            <w:vAlign w:val="center"/>
          </w:tcPr>
          <w:p w14:paraId="7A32F922" w14:textId="5DD0334D" w:rsidR="0082049E" w:rsidRPr="00442989" w:rsidRDefault="0082049E" w:rsidP="0082049E">
            <w:pPr>
              <w:keepNext/>
              <w:rPr>
                <w:rFonts w:asciiTheme="minorHAnsi" w:hAnsiTheme="minorHAnsi"/>
                <w:b/>
                <w:szCs w:val="18"/>
              </w:rPr>
            </w:pPr>
            <w:r w:rsidRPr="005922D6">
              <w:rPr>
                <w:rFonts w:asciiTheme="minorHAnsi" w:hAnsiTheme="minorHAnsi"/>
                <w:sz w:val="18"/>
                <w:szCs w:val="18"/>
              </w:rPr>
              <w:t>0</w:t>
            </w:r>
            <w:r>
              <w:rPr>
                <w:rFonts w:asciiTheme="minorHAnsi" w:hAnsiTheme="minorHAnsi"/>
                <w:sz w:val="18"/>
                <w:szCs w:val="18"/>
              </w:rPr>
              <w:t>1</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3312A14C" w14:textId="21C1552E" w:rsidR="0082049E" w:rsidRPr="00442989" w:rsidRDefault="0082049E" w:rsidP="0082049E">
            <w:pPr>
              <w:keepNext/>
              <w:rPr>
                <w:rFonts w:asciiTheme="minorHAnsi" w:hAnsiTheme="minorHAnsi"/>
                <w:b/>
                <w:szCs w:val="18"/>
              </w:rPr>
            </w:pPr>
            <w:r w:rsidRPr="005922D6">
              <w:rPr>
                <w:rFonts w:asciiTheme="minorHAnsi" w:hAnsiTheme="minorHAnsi"/>
                <w:sz w:val="18"/>
                <w:szCs w:val="18"/>
              </w:rPr>
              <w:t>Air-Handling Unit Airflow (AHU</w:t>
            </w:r>
            <w:r>
              <w:rPr>
                <w:rFonts w:asciiTheme="minorHAnsi" w:hAnsiTheme="minorHAnsi"/>
                <w:sz w:val="18"/>
                <w:szCs w:val="18"/>
              </w:rPr>
              <w:t xml:space="preserve"> </w:t>
            </w:r>
            <w:r w:rsidRPr="005922D6">
              <w:rPr>
                <w:rFonts w:asciiTheme="minorHAnsi" w:hAnsiTheme="minorHAnsi"/>
                <w:sz w:val="18"/>
                <w:szCs w:val="18"/>
              </w:rPr>
              <w:t>Airflow) Determination Method</w:t>
            </w:r>
          </w:p>
        </w:tc>
        <w:tc>
          <w:tcPr>
            <w:tcW w:w="2905" w:type="pct"/>
            <w:tcBorders>
              <w:top w:val="single" w:sz="4" w:space="0" w:color="auto"/>
              <w:left w:val="single" w:sz="4" w:space="0" w:color="auto"/>
              <w:bottom w:val="single" w:sz="4" w:space="0" w:color="auto"/>
              <w:right w:val="single" w:sz="4" w:space="0" w:color="auto"/>
            </w:tcBorders>
            <w:vAlign w:val="center"/>
          </w:tcPr>
          <w:p w14:paraId="32CBDEE3" w14:textId="0C07A142" w:rsidR="0082049E" w:rsidRPr="00442989" w:rsidRDefault="0082049E">
            <w:pPr>
              <w:keepNext/>
              <w:rPr>
                <w:rFonts w:asciiTheme="minorHAnsi" w:hAnsiTheme="minorHAnsi"/>
                <w:b/>
                <w:szCs w:val="18"/>
              </w:rPr>
            </w:pPr>
            <w:r w:rsidRPr="003F2ABE">
              <w:rPr>
                <w:rFonts w:asciiTheme="minorHAnsi" w:hAnsiTheme="minorHAnsi"/>
                <w:sz w:val="18"/>
                <w:szCs w:val="18"/>
              </w:rPr>
              <w:t>&lt;&lt;pick one from list:</w:t>
            </w:r>
            <w:r>
              <w:rPr>
                <w:rFonts w:asciiTheme="minorHAnsi" w:hAnsiTheme="minorHAnsi"/>
                <w:sz w:val="18"/>
                <w:szCs w:val="18"/>
              </w:rPr>
              <w:t xml:space="preserve"> </w:t>
            </w:r>
            <w:r w:rsidR="00060F34">
              <w:rPr>
                <w:rFonts w:asciiTheme="minorHAnsi" w:hAnsiTheme="minorHAnsi"/>
                <w:sz w:val="18"/>
                <w:szCs w:val="18"/>
              </w:rPr>
              <w:t xml:space="preserve">DefaultAirflowMethod; </w:t>
            </w:r>
            <w:r w:rsidRPr="003F2ABE">
              <w:rPr>
                <w:rFonts w:asciiTheme="minorHAnsi" w:hAnsiTheme="minorHAnsi"/>
                <w:sz w:val="18"/>
                <w:szCs w:val="18"/>
                <w:u w:val="single"/>
              </w:rPr>
              <w:t>CoolingSystemMethod</w:t>
            </w:r>
            <w:r w:rsidRPr="003F2ABE">
              <w:rPr>
                <w:rFonts w:asciiTheme="minorHAnsi" w:hAnsiTheme="minorHAnsi"/>
                <w:sz w:val="18"/>
                <w:szCs w:val="18"/>
              </w:rPr>
              <w:t>;</w:t>
            </w:r>
            <w:r>
              <w:rPr>
                <w:rFonts w:asciiTheme="minorHAnsi" w:hAnsiTheme="minorHAnsi"/>
                <w:sz w:val="18"/>
                <w:szCs w:val="18"/>
              </w:rPr>
              <w:t xml:space="preserve"> </w:t>
            </w:r>
            <w:r w:rsidRPr="003F2ABE">
              <w:rPr>
                <w:rFonts w:asciiTheme="minorHAnsi" w:hAnsiTheme="minorHAnsi"/>
                <w:sz w:val="18"/>
                <w:szCs w:val="18"/>
                <w:u w:val="single"/>
              </w:rPr>
              <w:t>HeatingSystemMethod</w:t>
            </w:r>
            <w:r w:rsidRPr="003F2ABE">
              <w:rPr>
                <w:rFonts w:asciiTheme="minorHAnsi" w:hAnsiTheme="minorHAnsi"/>
                <w:sz w:val="18"/>
                <w:szCs w:val="18"/>
              </w:rPr>
              <w:t xml:space="preserve">; </w:t>
            </w:r>
            <w:r w:rsidRPr="003F2ABE">
              <w:rPr>
                <w:rFonts w:asciiTheme="minorHAnsi" w:hAnsiTheme="minorHAnsi"/>
                <w:sz w:val="18"/>
                <w:szCs w:val="18"/>
                <w:u w:val="single"/>
              </w:rPr>
              <w:t>MeasuredAirflowMethod</w:t>
            </w:r>
            <w:r>
              <w:rPr>
                <w:rFonts w:asciiTheme="minorHAnsi" w:hAnsiTheme="minorHAnsi"/>
                <w:sz w:val="18"/>
                <w:szCs w:val="18"/>
                <w:u w:val="single"/>
              </w:rPr>
              <w:t>; IndoorUnitMethod</w:t>
            </w:r>
            <w:r w:rsidRPr="003F2ABE">
              <w:rPr>
                <w:rFonts w:asciiTheme="minorHAnsi" w:hAnsiTheme="minorHAnsi"/>
                <w:sz w:val="18"/>
                <w:szCs w:val="18"/>
              </w:rPr>
              <w:t>&gt;&gt;</w:t>
            </w:r>
          </w:p>
        </w:tc>
      </w:tr>
      <w:tr w:rsidR="0082049E" w:rsidRPr="005922D6" w14:paraId="1172B018"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15" w14:textId="1C390E32" w:rsidR="0082049E" w:rsidRPr="005922D6" w:rsidRDefault="0082049E" w:rsidP="0082049E">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2</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16" w14:textId="44614B8C" w:rsidR="0082049E" w:rsidRPr="005922D6" w:rsidRDefault="0082049E" w:rsidP="0082049E">
            <w:pPr>
              <w:keepNext/>
              <w:rPr>
                <w:rFonts w:asciiTheme="minorHAnsi" w:hAnsiTheme="minorHAnsi"/>
                <w:sz w:val="18"/>
                <w:szCs w:val="18"/>
              </w:rPr>
            </w:pPr>
            <w:r w:rsidRPr="005922D6">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1172B017" w14:textId="35F4687A" w:rsidR="0082049E" w:rsidRPr="005922D6" w:rsidRDefault="005B5D1E" w:rsidP="0082049E">
            <w:pPr>
              <w:keepNext/>
              <w:spacing w:before="120"/>
              <w:rPr>
                <w:rFonts w:asciiTheme="minorHAnsi" w:hAnsiTheme="minorHAnsi"/>
              </w:rPr>
            </w:pPr>
            <w:r w:rsidRPr="00E73F84">
              <w:rPr>
                <w:rFonts w:asciiTheme="minorHAnsi" w:hAnsiTheme="minorHAnsi"/>
                <w:sz w:val="18"/>
                <w:szCs w:val="18"/>
              </w:rPr>
              <w:t>&lt;&lt;</w:t>
            </w:r>
            <w:r w:rsidRPr="001916A0">
              <w:rPr>
                <w:rFonts w:asciiTheme="minorHAnsi" w:hAnsiTheme="minorHAnsi"/>
                <w:sz w:val="18"/>
                <w:szCs w:val="18"/>
              </w:rPr>
              <w:t xml:space="preserve"> if B01 = CoolingSystemMethod, then user input is numeric x.xx; else =N/A</w:t>
            </w:r>
            <w:r w:rsidDel="005B5D1E">
              <w:rPr>
                <w:rFonts w:asciiTheme="minorHAnsi" w:hAnsiTheme="minorHAnsi"/>
              </w:rPr>
              <w:t xml:space="preserve"> </w:t>
            </w:r>
            <w:r w:rsidR="0082049E" w:rsidRPr="000C7A1E">
              <w:rPr>
                <w:rFonts w:asciiTheme="minorHAnsi" w:hAnsiTheme="minorHAnsi"/>
              </w:rPr>
              <w:t>&gt;&gt;</w:t>
            </w:r>
          </w:p>
        </w:tc>
      </w:tr>
      <w:tr w:rsidR="0082049E" w:rsidRPr="005922D6" w14:paraId="0DCCCDF1"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7AE04217" w14:textId="1E3F089E" w:rsidR="0082049E" w:rsidRPr="005922D6" w:rsidRDefault="0082049E" w:rsidP="0082049E">
            <w:pPr>
              <w:keepNext/>
              <w:jc w:val="center"/>
              <w:rPr>
                <w:rFonts w:asciiTheme="minorHAnsi" w:hAnsiTheme="minorHAnsi"/>
                <w:sz w:val="18"/>
                <w:szCs w:val="18"/>
              </w:rPr>
            </w:pPr>
            <w:r w:rsidRPr="00E73F84">
              <w:rPr>
                <w:rFonts w:asciiTheme="minorHAnsi" w:hAnsiTheme="minorHAnsi"/>
                <w:sz w:val="18"/>
                <w:szCs w:val="18"/>
              </w:rPr>
              <w:t>03</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085469CA" w14:textId="7B92B648" w:rsidR="0082049E" w:rsidRPr="005922D6" w:rsidRDefault="0082049E" w:rsidP="0082049E">
            <w:pPr>
              <w:keepNext/>
              <w:rPr>
                <w:rFonts w:asciiTheme="minorHAnsi" w:hAnsiTheme="minorHAnsi"/>
                <w:sz w:val="18"/>
                <w:szCs w:val="18"/>
              </w:rPr>
            </w:pPr>
            <w:r w:rsidRPr="00E73F84">
              <w:rPr>
                <w:rFonts w:asciiTheme="minorHAnsi" w:hAnsiTheme="minorHAnsi"/>
                <w:sz w:val="18"/>
                <w:szCs w:val="18"/>
              </w:rPr>
              <w:t>Indoor Unit Nominal Cooling Capacity</w:t>
            </w:r>
            <w:r w:rsidR="00060F34">
              <w:rPr>
                <w:rFonts w:asciiTheme="minorHAnsi" w:hAnsiTheme="minorHAnsi"/>
                <w:sz w:val="18"/>
                <w:szCs w:val="18"/>
              </w:rPr>
              <w:t xml:space="preserve"> (ton)</w:t>
            </w:r>
          </w:p>
        </w:tc>
        <w:tc>
          <w:tcPr>
            <w:tcW w:w="2905" w:type="pct"/>
            <w:tcBorders>
              <w:top w:val="single" w:sz="4" w:space="0" w:color="auto"/>
              <w:left w:val="single" w:sz="4" w:space="0" w:color="auto"/>
              <w:bottom w:val="single" w:sz="4" w:space="0" w:color="auto"/>
              <w:right w:val="single" w:sz="4" w:space="0" w:color="auto"/>
            </w:tcBorders>
            <w:vAlign w:val="center"/>
          </w:tcPr>
          <w:p w14:paraId="296B208F" w14:textId="20F3098E" w:rsidR="0082049E" w:rsidRDefault="0082049E" w:rsidP="0082049E">
            <w:pPr>
              <w:keepNext/>
              <w:spacing w:before="120"/>
              <w:rPr>
                <w:rFonts w:asciiTheme="minorHAnsi" w:hAnsiTheme="minorHAnsi"/>
              </w:rPr>
            </w:pPr>
            <w:r w:rsidRPr="00EA47D9">
              <w:rPr>
                <w:rFonts w:asciiTheme="minorHAnsi" w:hAnsiTheme="minorHAnsi"/>
                <w:sz w:val="18"/>
                <w:szCs w:val="18"/>
              </w:rPr>
              <w:t>&lt;&lt; if B01 = IndoorUnitMethod, then user input is either numeric x.xx, else =N/A&gt;&gt;</w:t>
            </w:r>
          </w:p>
        </w:tc>
      </w:tr>
      <w:tr w:rsidR="0082049E" w:rsidRPr="005922D6" w14:paraId="1172B01C"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19" w14:textId="7C58E715" w:rsidR="0082049E" w:rsidRPr="005922D6" w:rsidRDefault="0082049E" w:rsidP="0082049E">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4</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1A" w14:textId="639C01B7" w:rsidR="0082049E" w:rsidRPr="005922D6" w:rsidRDefault="0082049E" w:rsidP="0082049E">
            <w:pPr>
              <w:keepNext/>
              <w:rPr>
                <w:rFonts w:asciiTheme="minorHAnsi" w:hAnsiTheme="minorHAnsi"/>
                <w:sz w:val="18"/>
                <w:szCs w:val="18"/>
              </w:rPr>
            </w:pPr>
            <w:r w:rsidRPr="005922D6">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1172B01B" w14:textId="31B5BBC3" w:rsidR="0082049E" w:rsidRPr="005922D6" w:rsidRDefault="0082049E" w:rsidP="0082049E">
            <w:pPr>
              <w:keepNext/>
              <w:rPr>
                <w:rFonts w:asciiTheme="minorHAnsi" w:hAnsiTheme="minorHAnsi"/>
              </w:rPr>
            </w:pPr>
            <w:r>
              <w:rPr>
                <w:rFonts w:asciiTheme="minorHAnsi" w:hAnsiTheme="minorHAnsi"/>
              </w:rPr>
              <w:t>&lt;&lt;</w:t>
            </w:r>
            <w:r w:rsidRPr="000C7A1E">
              <w:rPr>
                <w:rFonts w:asciiTheme="minorHAnsi" w:hAnsiTheme="minorHAnsi"/>
              </w:rPr>
              <w:t xml:space="preserve"> </w:t>
            </w:r>
            <w:r w:rsidR="005B5D1E" w:rsidRPr="001916A0">
              <w:rPr>
                <w:rFonts w:asciiTheme="minorHAnsi" w:hAnsiTheme="minorHAnsi"/>
                <w:sz w:val="18"/>
                <w:szCs w:val="18"/>
              </w:rPr>
              <w:t>if B01 = HeatingSystemMethod, then user input is numeric xxx.x; else =N/A</w:t>
            </w:r>
            <w:r w:rsidR="005B5D1E" w:rsidRPr="001916A0" w:rsidDel="000C7A1E">
              <w:rPr>
                <w:rFonts w:asciiTheme="minorHAnsi" w:hAnsiTheme="minorHAnsi"/>
                <w:sz w:val="18"/>
                <w:szCs w:val="18"/>
              </w:rPr>
              <w:t xml:space="preserve"> </w:t>
            </w:r>
            <w:r w:rsidRPr="000C7A1E">
              <w:rPr>
                <w:rFonts w:asciiTheme="minorHAnsi" w:hAnsiTheme="minorHAnsi"/>
              </w:rPr>
              <w:t>&gt;&gt;</w:t>
            </w:r>
          </w:p>
        </w:tc>
      </w:tr>
      <w:tr w:rsidR="0082049E" w:rsidRPr="005922D6" w14:paraId="1172B020"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1D" w14:textId="23F10162" w:rsidR="0082049E" w:rsidRPr="005922D6" w:rsidRDefault="0082049E" w:rsidP="0082049E">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5</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1E" w14:textId="72FAAABC" w:rsidR="0082049E" w:rsidRPr="005922D6" w:rsidRDefault="0082049E" w:rsidP="0082049E">
            <w:pPr>
              <w:keepNext/>
              <w:rPr>
                <w:rFonts w:asciiTheme="minorHAnsi" w:hAnsiTheme="minorHAnsi"/>
                <w:sz w:val="18"/>
                <w:szCs w:val="18"/>
              </w:rPr>
            </w:pPr>
            <w:r w:rsidRPr="005922D6">
              <w:rPr>
                <w:rFonts w:asciiTheme="minorHAnsi" w:hAnsiTheme="minorHAnsi"/>
                <w:sz w:val="18"/>
                <w:szCs w:val="18"/>
              </w:rPr>
              <w:t>Conditioned Floor Area Served by this HVAC System (ft</w:t>
            </w:r>
            <w:r w:rsidRPr="00442989">
              <w:rPr>
                <w:rFonts w:asciiTheme="minorHAnsi" w:hAnsiTheme="minorHAnsi"/>
                <w:sz w:val="18"/>
                <w:szCs w:val="18"/>
                <w:vertAlign w:val="superscript"/>
              </w:rPr>
              <w:t>2</w:t>
            </w:r>
            <w:r w:rsidRPr="005922D6">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1172B01F" w14:textId="32033226" w:rsidR="0082049E" w:rsidRPr="005922D6" w:rsidRDefault="0082049E" w:rsidP="0082049E">
            <w:pPr>
              <w:keepNext/>
              <w:rPr>
                <w:rFonts w:asciiTheme="minorHAnsi" w:hAnsiTheme="minorHAnsi"/>
              </w:rPr>
            </w:pPr>
            <w:r w:rsidRPr="005922D6">
              <w:rPr>
                <w:rFonts w:asciiTheme="minorHAnsi" w:hAnsiTheme="minorHAnsi"/>
              </w:rPr>
              <w:t>&lt;&lt;</w:t>
            </w:r>
            <w:r w:rsidR="005B5D1E" w:rsidRPr="001060C8">
              <w:rPr>
                <w:rFonts w:asciiTheme="minorHAnsi" w:hAnsiTheme="minorHAnsi"/>
                <w:sz w:val="18"/>
                <w:szCs w:val="18"/>
              </w:rPr>
              <w:t xml:space="preserve"> if B01 = DefaultAirflowMethod, user input is numeric xx,xxx; else = N/A</w:t>
            </w:r>
            <w:r w:rsidR="005B5D1E">
              <w:rPr>
                <w:rFonts w:asciiTheme="minorHAnsi" w:hAnsiTheme="minorHAnsi"/>
                <w:sz w:val="18"/>
                <w:szCs w:val="18"/>
              </w:rPr>
              <w:t xml:space="preserve"> </w:t>
            </w:r>
            <w:r w:rsidR="005B5D1E" w:rsidRPr="00525196">
              <w:rPr>
                <w:rFonts w:asciiTheme="minorHAnsi" w:hAnsiTheme="minorHAnsi"/>
                <w:sz w:val="18"/>
                <w:szCs w:val="18"/>
              </w:rPr>
              <w:t>(should be consistent with CF2R-MCH-20</w:t>
            </w:r>
            <w:r w:rsidR="005B5D1E">
              <w:rPr>
                <w:rFonts w:asciiTheme="minorHAnsi" w:hAnsiTheme="minorHAnsi"/>
                <w:sz w:val="18"/>
                <w:szCs w:val="18"/>
              </w:rPr>
              <w:t>)</w:t>
            </w:r>
            <w:r w:rsidRPr="005922D6">
              <w:rPr>
                <w:rFonts w:asciiTheme="minorHAnsi" w:hAnsiTheme="minorHAnsi"/>
              </w:rPr>
              <w:t>&gt;&gt;</w:t>
            </w:r>
          </w:p>
        </w:tc>
      </w:tr>
      <w:tr w:rsidR="00A97B0B" w:rsidRPr="005922D6" w14:paraId="3E9133A4"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DAE6C60" w14:textId="02092552" w:rsidR="00A97B0B" w:rsidRPr="005922D6" w:rsidRDefault="00A97B0B" w:rsidP="00A97B0B">
            <w:pPr>
              <w:keepNext/>
              <w:jc w:val="center"/>
              <w:rPr>
                <w:rFonts w:asciiTheme="minorHAnsi" w:hAnsiTheme="minorHAnsi"/>
                <w:sz w:val="18"/>
                <w:szCs w:val="18"/>
              </w:rPr>
            </w:pPr>
            <w:r w:rsidRPr="00EA47D9">
              <w:rPr>
                <w:rFonts w:asciiTheme="minorHAnsi" w:hAnsiTheme="minorHAnsi"/>
                <w:sz w:val="18"/>
                <w:szCs w:val="18"/>
              </w:rPr>
              <w:t>06</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780753C" w14:textId="33E96460" w:rsidR="00A97B0B" w:rsidRPr="005922D6" w:rsidRDefault="00A97B0B" w:rsidP="00A97B0B">
            <w:pPr>
              <w:keepNext/>
              <w:rPr>
                <w:rFonts w:asciiTheme="minorHAnsi" w:hAnsiTheme="minorHAnsi"/>
                <w:sz w:val="18"/>
                <w:szCs w:val="18"/>
              </w:rPr>
            </w:pPr>
            <w:r w:rsidRPr="00EA47D9">
              <w:rPr>
                <w:rFonts w:asciiTheme="minorHAnsi" w:hAnsiTheme="minorHAnsi"/>
                <w:sz w:val="18"/>
                <w:szCs w:val="18"/>
              </w:rPr>
              <w:t>Measured AHU Airflow (cfm)</w:t>
            </w:r>
          </w:p>
        </w:tc>
        <w:tc>
          <w:tcPr>
            <w:tcW w:w="2905" w:type="pct"/>
            <w:tcBorders>
              <w:top w:val="single" w:sz="4" w:space="0" w:color="auto"/>
              <w:left w:val="single" w:sz="4" w:space="0" w:color="auto"/>
              <w:bottom w:val="single" w:sz="4" w:space="0" w:color="auto"/>
              <w:right w:val="single" w:sz="4" w:space="0" w:color="auto"/>
            </w:tcBorders>
            <w:vAlign w:val="center"/>
          </w:tcPr>
          <w:p w14:paraId="361E2C2B" w14:textId="1BBC8973" w:rsidR="00A97B0B" w:rsidRPr="005922D6" w:rsidRDefault="00A97B0B" w:rsidP="00A97B0B">
            <w:pPr>
              <w:keepNext/>
              <w:rPr>
                <w:rFonts w:asciiTheme="minorHAnsi" w:hAnsiTheme="minorHAnsi"/>
              </w:rPr>
            </w:pPr>
            <w:r w:rsidRPr="00EA47D9">
              <w:rPr>
                <w:rFonts w:asciiTheme="minorHAnsi" w:hAnsiTheme="minorHAnsi"/>
                <w:sz w:val="18"/>
                <w:szCs w:val="18"/>
              </w:rPr>
              <w:t>&lt;&lt;</w:t>
            </w:r>
            <w:r w:rsidRPr="001060C8">
              <w:rPr>
                <w:rFonts w:asciiTheme="minorHAnsi" w:hAnsiTheme="minorHAnsi"/>
                <w:sz w:val="18"/>
                <w:szCs w:val="18"/>
              </w:rPr>
              <w:t xml:space="preserve"> if B01 = MeasuredAirflowMethod, then user enter numeric x,xxx, else =N/A</w:t>
            </w:r>
            <w:r w:rsidRPr="00EA47D9">
              <w:rPr>
                <w:rFonts w:asciiTheme="minorHAnsi" w:hAnsiTheme="minorHAnsi"/>
                <w:sz w:val="18"/>
                <w:szCs w:val="18"/>
              </w:rPr>
              <w:t xml:space="preserve"> &gt;&gt;</w:t>
            </w:r>
          </w:p>
        </w:tc>
      </w:tr>
      <w:tr w:rsidR="00A97B0B" w:rsidRPr="005922D6" w14:paraId="1172B024"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21" w14:textId="3FA7A95B" w:rsidR="00A97B0B" w:rsidRPr="005922D6" w:rsidRDefault="00A97B0B" w:rsidP="00A97B0B">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7</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22" w14:textId="1574E5A9"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1172B023" w14:textId="33E919E9" w:rsidR="00A97B0B" w:rsidRPr="005922D6" w:rsidRDefault="00A97B0B" w:rsidP="00A97B0B">
            <w:pPr>
              <w:keepNext/>
              <w:rPr>
                <w:rFonts w:asciiTheme="minorHAnsi" w:hAnsiTheme="minorHAnsi"/>
              </w:rPr>
            </w:pPr>
            <w:r w:rsidRPr="003F2ABE">
              <w:rPr>
                <w:rFonts w:asciiTheme="minorHAnsi" w:hAnsiTheme="minorHAnsi"/>
                <w:sz w:val="18"/>
                <w:szCs w:val="18"/>
              </w:rPr>
              <w:t>&lt;&lt;Auto filled field:</w:t>
            </w:r>
            <w:r>
              <w:rPr>
                <w:rFonts w:asciiTheme="minorHAnsi" w:hAnsiTheme="minorHAnsi"/>
                <w:sz w:val="18"/>
                <w:szCs w:val="18"/>
              </w:rPr>
              <w:t xml:space="preserve"> </w:t>
            </w:r>
            <w:r w:rsidRPr="003F2ABE">
              <w:rPr>
                <w:rFonts w:asciiTheme="minorHAnsi" w:hAnsiTheme="minorHAnsi"/>
                <w:sz w:val="18"/>
                <w:szCs w:val="18"/>
                <w:u w:val="single"/>
              </w:rPr>
              <w:t>TestFinal</w:t>
            </w:r>
            <w:r w:rsidRPr="003F2ABE">
              <w:rPr>
                <w:rFonts w:asciiTheme="minorHAnsi" w:hAnsiTheme="minorHAnsi"/>
                <w:sz w:val="18"/>
                <w:szCs w:val="18"/>
              </w:rPr>
              <w:t xml:space="preserve"> (this is the only allowable test condition for </w:t>
            </w:r>
            <w:r w:rsidRPr="003F2ABE">
              <w:rPr>
                <w:rFonts w:asciiTheme="minorHAnsi" w:hAnsiTheme="minorHAnsi"/>
                <w:sz w:val="18"/>
                <w:szCs w:val="18"/>
                <w:u w:val="single"/>
              </w:rPr>
              <w:t>Replacement/Alteration using Smoke Test)</w:t>
            </w:r>
            <w:r w:rsidRPr="003F2ABE">
              <w:rPr>
                <w:rFonts w:asciiTheme="minorHAnsi" w:hAnsiTheme="minorHAnsi"/>
                <w:sz w:val="18"/>
                <w:szCs w:val="18"/>
              </w:rPr>
              <w:t>&gt;&gt;</w:t>
            </w:r>
          </w:p>
        </w:tc>
      </w:tr>
      <w:tr w:rsidR="00A97B0B" w:rsidRPr="005922D6" w14:paraId="1172B028"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25" w14:textId="1E18E1D3" w:rsidR="00A97B0B" w:rsidRPr="005922D6" w:rsidRDefault="00A97B0B" w:rsidP="00A97B0B">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8</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26" w14:textId="409B4582"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1172B027" w14:textId="1093BEAA" w:rsidR="00A97B0B" w:rsidRPr="005922D6" w:rsidRDefault="00A97B0B" w:rsidP="00A97B0B">
            <w:pPr>
              <w:keepNext/>
              <w:rPr>
                <w:rFonts w:asciiTheme="minorHAnsi" w:hAnsiTheme="minorHAnsi"/>
              </w:rPr>
            </w:pPr>
            <w:r w:rsidRPr="003F2ABE">
              <w:rPr>
                <w:rFonts w:asciiTheme="minorHAnsi" w:hAnsiTheme="minorHAnsi"/>
                <w:sz w:val="18"/>
                <w:szCs w:val="18"/>
              </w:rPr>
              <w:t>&lt;&lt; Auto filled field:</w:t>
            </w:r>
            <w:r>
              <w:rPr>
                <w:rFonts w:asciiTheme="minorHAnsi" w:hAnsiTheme="minorHAnsi"/>
                <w:sz w:val="18"/>
                <w:szCs w:val="18"/>
              </w:rPr>
              <w:t xml:space="preserve"> </w:t>
            </w:r>
            <w:r w:rsidRPr="00B94A82">
              <w:rPr>
                <w:rFonts w:asciiTheme="minorHAnsi" w:hAnsiTheme="minorHAnsi"/>
                <w:sz w:val="18"/>
                <w:szCs w:val="18"/>
                <w:u w:val="single"/>
              </w:rPr>
              <w:t>TotalLeakage</w:t>
            </w:r>
            <w:r w:rsidRPr="003F2ABE">
              <w:rPr>
                <w:rFonts w:asciiTheme="minorHAnsi" w:hAnsiTheme="minorHAnsi"/>
                <w:sz w:val="18"/>
                <w:szCs w:val="18"/>
              </w:rPr>
              <w:t xml:space="preserve"> (this is the only allowable test method for </w:t>
            </w:r>
            <w:r w:rsidRPr="003F2ABE">
              <w:rPr>
                <w:rFonts w:asciiTheme="minorHAnsi" w:hAnsiTheme="minorHAnsi"/>
                <w:sz w:val="18"/>
                <w:szCs w:val="18"/>
                <w:u w:val="single"/>
              </w:rPr>
              <w:t>Replacement/Alteration using Smoke Test)</w:t>
            </w:r>
            <w:r w:rsidRPr="003F2ABE">
              <w:rPr>
                <w:rFonts w:asciiTheme="minorHAnsi" w:hAnsiTheme="minorHAnsi"/>
                <w:sz w:val="18"/>
                <w:szCs w:val="18"/>
              </w:rPr>
              <w:t>&gt;&gt;</w:t>
            </w:r>
          </w:p>
        </w:tc>
      </w:tr>
      <w:tr w:rsidR="00A97B0B" w:rsidRPr="005922D6" w14:paraId="1172B031"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29" w14:textId="3B9C265B" w:rsidR="00A97B0B" w:rsidRPr="005922D6" w:rsidRDefault="00A97B0B" w:rsidP="00A97B0B">
            <w:pPr>
              <w:keepNext/>
              <w:jc w:val="center"/>
              <w:rPr>
                <w:rFonts w:asciiTheme="minorHAnsi" w:hAnsiTheme="minorHAnsi"/>
                <w:sz w:val="18"/>
                <w:szCs w:val="18"/>
              </w:rPr>
            </w:pPr>
            <w:r w:rsidRPr="005922D6">
              <w:rPr>
                <w:rFonts w:asciiTheme="minorHAnsi" w:hAnsiTheme="minorHAnsi"/>
                <w:sz w:val="18"/>
                <w:szCs w:val="18"/>
              </w:rPr>
              <w:t>0</w:t>
            </w:r>
            <w:r w:rsidR="005B5D1E">
              <w:rPr>
                <w:rFonts w:asciiTheme="minorHAnsi" w:hAnsiTheme="minorHAnsi"/>
                <w:sz w:val="18"/>
                <w:szCs w:val="18"/>
              </w:rPr>
              <w:t>9</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2A" w14:textId="0F062A05"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Leakage</w:t>
            </w:r>
            <w:r>
              <w:rPr>
                <w:rFonts w:asciiTheme="minorHAnsi" w:hAnsiTheme="minorHAnsi"/>
                <w:sz w:val="18"/>
                <w:szCs w:val="18"/>
              </w:rPr>
              <w:t xml:space="preserve"> </w:t>
            </w:r>
            <w:r w:rsidRPr="005922D6">
              <w:rPr>
                <w:rFonts w:asciiTheme="minorHAnsi" w:hAnsiTheme="minorHAnsi"/>
                <w:sz w:val="18"/>
                <w:szCs w:val="18"/>
              </w:rPr>
              <w:t>Factor</w:t>
            </w:r>
          </w:p>
        </w:tc>
        <w:tc>
          <w:tcPr>
            <w:tcW w:w="2905" w:type="pct"/>
            <w:tcBorders>
              <w:top w:val="single" w:sz="4" w:space="0" w:color="auto"/>
              <w:left w:val="single" w:sz="4" w:space="0" w:color="auto"/>
              <w:bottom w:val="single" w:sz="4" w:space="0" w:color="auto"/>
              <w:right w:val="single" w:sz="4" w:space="0" w:color="auto"/>
            </w:tcBorders>
            <w:vAlign w:val="center"/>
          </w:tcPr>
          <w:p w14:paraId="1172B02B" w14:textId="77777777" w:rsidR="00A97B0B" w:rsidRPr="003F2ABE" w:rsidRDefault="00A97B0B" w:rsidP="00A97B0B">
            <w:pPr>
              <w:keepNext/>
              <w:rPr>
                <w:rFonts w:asciiTheme="minorHAnsi" w:hAnsiTheme="minorHAnsi"/>
                <w:sz w:val="18"/>
                <w:szCs w:val="18"/>
              </w:rPr>
            </w:pPr>
            <w:r w:rsidRPr="003F2ABE">
              <w:rPr>
                <w:rFonts w:asciiTheme="minorHAnsi" w:hAnsiTheme="minorHAnsi"/>
                <w:sz w:val="18"/>
                <w:szCs w:val="18"/>
              </w:rPr>
              <w:t>&lt;&lt;calculated field:</w:t>
            </w:r>
          </w:p>
          <w:p w14:paraId="1172B02C" w14:textId="2F40601F" w:rsidR="00A97B0B" w:rsidRDefault="00A97B0B" w:rsidP="00A97B0B">
            <w:pPr>
              <w:keepNext/>
              <w:rPr>
                <w:rFonts w:asciiTheme="minorHAnsi" w:hAnsiTheme="minorHAnsi"/>
                <w:sz w:val="18"/>
                <w:szCs w:val="18"/>
              </w:rPr>
            </w:pPr>
            <w:r w:rsidRPr="003F2ABE">
              <w:rPr>
                <w:rFonts w:asciiTheme="minorHAnsi" w:hAnsiTheme="minorHAnsi"/>
                <w:sz w:val="18"/>
                <w:szCs w:val="18"/>
              </w:rPr>
              <w:t xml:space="preserve">if </w:t>
            </w:r>
            <w:r w:rsidRPr="00B94A82">
              <w:rPr>
                <w:rFonts w:asciiTheme="minorHAnsi" w:hAnsiTheme="minorHAnsi"/>
                <w:sz w:val="18"/>
                <w:szCs w:val="18"/>
                <w:u w:val="single"/>
              </w:rPr>
              <w:t>TotalLeakage</w:t>
            </w:r>
            <w:r w:rsidRPr="003F2ABE">
              <w:rPr>
                <w:rFonts w:asciiTheme="minorHAnsi" w:hAnsiTheme="minorHAnsi"/>
                <w:sz w:val="18"/>
                <w:szCs w:val="18"/>
              </w:rPr>
              <w:t xml:space="preserve"> </w:t>
            </w:r>
            <w:r w:rsidRPr="00A45D73">
              <w:rPr>
                <w:rFonts w:asciiTheme="minorHAnsi" w:hAnsiTheme="minorHAnsi"/>
                <w:sz w:val="18"/>
                <w:szCs w:val="18"/>
              </w:rPr>
              <w:t xml:space="preserve">and </w:t>
            </w:r>
            <w:r w:rsidRPr="00A45D73">
              <w:rPr>
                <w:sz w:val="18"/>
                <w:szCs w:val="18"/>
                <w:u w:val="single"/>
              </w:rPr>
              <w:t>SingleFamily</w:t>
            </w:r>
            <w:r w:rsidRPr="00A45D73">
              <w:rPr>
                <w:sz w:val="18"/>
                <w:szCs w:val="18"/>
              </w:rPr>
              <w:t xml:space="preserve"> and </w:t>
            </w:r>
            <w:r w:rsidRPr="00A45D73">
              <w:rPr>
                <w:rFonts w:asciiTheme="minorHAnsi" w:hAnsiTheme="minorHAnsi"/>
                <w:sz w:val="18"/>
                <w:szCs w:val="18"/>
                <w:u w:val="single"/>
              </w:rPr>
              <w:t>TestFinal</w:t>
            </w:r>
            <w:r w:rsidRPr="00A45D73">
              <w:rPr>
                <w:rFonts w:asciiTheme="minorHAnsi" w:hAnsiTheme="minorHAnsi"/>
                <w:sz w:val="18"/>
                <w:szCs w:val="18"/>
              </w:rPr>
              <w:t xml:space="preserve"> and </w:t>
            </w:r>
            <w:r w:rsidRPr="00A45D73">
              <w:rPr>
                <w:rFonts w:asciiTheme="minorHAnsi" w:hAnsiTheme="minorHAnsi"/>
                <w:sz w:val="18"/>
                <w:szCs w:val="18"/>
                <w:u w:val="single"/>
              </w:rPr>
              <w:t>Replacement using Smoke Test</w:t>
            </w:r>
            <w:r w:rsidRPr="00A45D73">
              <w:rPr>
                <w:rFonts w:asciiTheme="minorHAnsi" w:hAnsiTheme="minorHAnsi"/>
                <w:sz w:val="18"/>
                <w:szCs w:val="18"/>
              </w:rPr>
              <w:t xml:space="preserve"> then LeakageFactor=</w:t>
            </w:r>
            <w:r w:rsidRPr="00A45D73">
              <w:rPr>
                <w:rFonts w:asciiTheme="minorHAnsi" w:hAnsiTheme="minorHAnsi"/>
                <w:sz w:val="18"/>
                <w:szCs w:val="18"/>
                <w:u w:val="single"/>
              </w:rPr>
              <w:t>0.06</w:t>
            </w:r>
            <w:r w:rsidRPr="00A45D73">
              <w:rPr>
                <w:rFonts w:asciiTheme="minorHAnsi" w:hAnsiTheme="minorHAnsi"/>
                <w:sz w:val="18"/>
                <w:szCs w:val="18"/>
              </w:rPr>
              <w:t xml:space="preserve">; </w:t>
            </w:r>
          </w:p>
          <w:p w14:paraId="53B441E1" w14:textId="77777777" w:rsidR="007067B8" w:rsidRPr="00A45D73" w:rsidRDefault="007067B8" w:rsidP="00A97B0B">
            <w:pPr>
              <w:keepNext/>
              <w:rPr>
                <w:rFonts w:asciiTheme="minorHAnsi" w:hAnsiTheme="minorHAnsi"/>
                <w:sz w:val="18"/>
                <w:szCs w:val="18"/>
              </w:rPr>
            </w:pPr>
          </w:p>
          <w:p w14:paraId="1172B02D" w14:textId="44EA0B72" w:rsidR="00A97B0B" w:rsidRDefault="00A97B0B" w:rsidP="00A97B0B">
            <w:pPr>
              <w:keepNext/>
              <w:rPr>
                <w:rFonts w:asciiTheme="minorHAnsi" w:hAnsiTheme="minorHAnsi"/>
                <w:sz w:val="18"/>
                <w:szCs w:val="18"/>
              </w:rPr>
            </w:pPr>
            <w:r w:rsidRPr="00A45D73">
              <w:rPr>
                <w:rFonts w:asciiTheme="minorHAnsi" w:hAnsiTheme="minorHAnsi"/>
                <w:sz w:val="18"/>
                <w:szCs w:val="18"/>
              </w:rPr>
              <w:t>else</w:t>
            </w:r>
            <w:r>
              <w:rPr>
                <w:rFonts w:asciiTheme="minorHAnsi" w:hAnsiTheme="minorHAnsi"/>
                <w:sz w:val="18"/>
                <w:szCs w:val="18"/>
              </w:rPr>
              <w:t xml:space="preserve">if </w:t>
            </w:r>
            <w:r>
              <w:rPr>
                <w:rFonts w:asciiTheme="minorHAnsi" w:hAnsiTheme="minorHAnsi"/>
                <w:sz w:val="18"/>
                <w:szCs w:val="18"/>
                <w:u w:val="single"/>
              </w:rPr>
              <w:t>TotalLeakage</w:t>
            </w:r>
            <w:r>
              <w:rPr>
                <w:rFonts w:asciiTheme="minorHAnsi" w:hAnsiTheme="minorHAnsi"/>
                <w:sz w:val="18"/>
                <w:szCs w:val="18"/>
              </w:rPr>
              <w:t xml:space="preserve"> and </w:t>
            </w:r>
            <w:r w:rsidRPr="00A45D73">
              <w:rPr>
                <w:sz w:val="18"/>
                <w:szCs w:val="18"/>
                <w:u w:val="single"/>
              </w:rPr>
              <w:t>MultiFamily</w:t>
            </w:r>
            <w:r w:rsidRPr="00A45D73">
              <w:rPr>
                <w:sz w:val="18"/>
                <w:szCs w:val="18"/>
              </w:rPr>
              <w:t xml:space="preserve"> and </w:t>
            </w:r>
            <w:r w:rsidRPr="00A45D73">
              <w:rPr>
                <w:rFonts w:asciiTheme="minorHAnsi" w:hAnsiTheme="minorHAnsi"/>
                <w:sz w:val="18"/>
                <w:szCs w:val="18"/>
                <w:u w:val="single"/>
              </w:rPr>
              <w:t>TestFinal</w:t>
            </w:r>
            <w:r w:rsidRPr="00A45D73">
              <w:rPr>
                <w:rFonts w:asciiTheme="minorHAnsi" w:hAnsiTheme="minorHAnsi"/>
                <w:sz w:val="18"/>
                <w:szCs w:val="18"/>
              </w:rPr>
              <w:t xml:space="preserve"> and </w:t>
            </w:r>
            <w:r w:rsidRPr="00A45D73">
              <w:rPr>
                <w:rFonts w:asciiTheme="minorHAnsi" w:hAnsiTheme="minorHAnsi"/>
                <w:sz w:val="18"/>
                <w:szCs w:val="18"/>
                <w:u w:val="single"/>
              </w:rPr>
              <w:t>Replacement using Smoke Test</w:t>
            </w:r>
            <w:r w:rsidRPr="00A45D73">
              <w:rPr>
                <w:rFonts w:asciiTheme="minorHAnsi" w:hAnsiTheme="minorHAnsi"/>
                <w:sz w:val="18"/>
                <w:szCs w:val="18"/>
              </w:rPr>
              <w:t xml:space="preserve"> then LeakageFactor=</w:t>
            </w:r>
            <w:r w:rsidRPr="00A45D73">
              <w:rPr>
                <w:rFonts w:asciiTheme="minorHAnsi" w:hAnsiTheme="minorHAnsi"/>
                <w:sz w:val="18"/>
                <w:szCs w:val="18"/>
                <w:u w:val="single"/>
              </w:rPr>
              <w:t>0.12</w:t>
            </w:r>
            <w:r w:rsidRPr="00A45D73">
              <w:rPr>
                <w:rFonts w:asciiTheme="minorHAnsi" w:hAnsiTheme="minorHAnsi"/>
                <w:sz w:val="18"/>
                <w:szCs w:val="18"/>
              </w:rPr>
              <w:t>;</w:t>
            </w:r>
            <w:r w:rsidRPr="003F2ABE">
              <w:rPr>
                <w:rFonts w:asciiTheme="minorHAnsi" w:hAnsiTheme="minorHAnsi"/>
                <w:sz w:val="18"/>
                <w:szCs w:val="18"/>
              </w:rPr>
              <w:t xml:space="preserve"> </w:t>
            </w:r>
          </w:p>
          <w:p w14:paraId="61C5E70F" w14:textId="77777777" w:rsidR="007067B8" w:rsidRPr="003F2ABE" w:rsidRDefault="007067B8" w:rsidP="00A97B0B">
            <w:pPr>
              <w:keepNext/>
              <w:rPr>
                <w:rFonts w:asciiTheme="minorHAnsi" w:hAnsiTheme="minorHAnsi"/>
                <w:sz w:val="18"/>
                <w:szCs w:val="18"/>
              </w:rPr>
            </w:pPr>
          </w:p>
          <w:p w14:paraId="1172B02E" w14:textId="77777777" w:rsidR="00A97B0B" w:rsidRPr="003F2ABE" w:rsidRDefault="00A97B0B" w:rsidP="00A97B0B">
            <w:pPr>
              <w:keepNext/>
              <w:rPr>
                <w:rFonts w:asciiTheme="minorHAnsi" w:hAnsiTheme="minorHAnsi"/>
                <w:sz w:val="18"/>
                <w:szCs w:val="18"/>
              </w:rPr>
            </w:pPr>
            <w:r w:rsidRPr="003F2ABE">
              <w:rPr>
                <w:rFonts w:asciiTheme="minorHAnsi" w:hAnsiTheme="minorHAnsi"/>
                <w:sz w:val="18"/>
                <w:szCs w:val="18"/>
              </w:rPr>
              <w:t xml:space="preserve">elseif </w:t>
            </w:r>
            <w:r w:rsidRPr="00B94A82">
              <w:rPr>
                <w:rFonts w:asciiTheme="minorHAnsi" w:hAnsiTheme="minorHAnsi"/>
                <w:sz w:val="18"/>
                <w:szCs w:val="18"/>
                <w:u w:val="single"/>
              </w:rPr>
              <w:t>TotalLeakage</w:t>
            </w:r>
            <w:r w:rsidRPr="003F2ABE">
              <w:rPr>
                <w:rFonts w:asciiTheme="minorHAnsi" w:hAnsiTheme="minorHAnsi"/>
                <w:sz w:val="18"/>
                <w:szCs w:val="18"/>
              </w:rPr>
              <w:t xml:space="preserve"> and </w:t>
            </w:r>
            <w:r w:rsidRPr="00B94A82">
              <w:rPr>
                <w:rFonts w:asciiTheme="minorHAnsi" w:hAnsiTheme="minorHAnsi"/>
                <w:sz w:val="18"/>
                <w:szCs w:val="18"/>
                <w:u w:val="single"/>
              </w:rPr>
              <w:t>TestFinal</w:t>
            </w:r>
            <w:r w:rsidRPr="003F2ABE">
              <w:rPr>
                <w:rFonts w:asciiTheme="minorHAnsi" w:hAnsiTheme="minorHAnsi"/>
                <w:sz w:val="18"/>
                <w:szCs w:val="18"/>
              </w:rPr>
              <w:t xml:space="preserve"> and </w:t>
            </w:r>
            <w:r w:rsidRPr="003F2ABE">
              <w:rPr>
                <w:rFonts w:asciiTheme="minorHAnsi" w:hAnsiTheme="minorHAnsi"/>
                <w:sz w:val="18"/>
                <w:szCs w:val="18"/>
                <w:u w:val="single"/>
              </w:rPr>
              <w:t>Alteration using Smoke Test</w:t>
            </w:r>
            <w:r w:rsidRPr="003F2ABE">
              <w:rPr>
                <w:rFonts w:asciiTheme="minorHAnsi" w:hAnsiTheme="minorHAnsi"/>
                <w:sz w:val="18"/>
                <w:szCs w:val="18"/>
              </w:rPr>
              <w:t xml:space="preserve"> then </w:t>
            </w:r>
          </w:p>
          <w:p w14:paraId="1172B02F" w14:textId="1A3AF60C" w:rsidR="00A97B0B" w:rsidRDefault="00A97B0B" w:rsidP="00A97B0B">
            <w:pPr>
              <w:keepNext/>
              <w:rPr>
                <w:rFonts w:asciiTheme="minorHAnsi" w:hAnsiTheme="minorHAnsi"/>
                <w:sz w:val="18"/>
                <w:szCs w:val="18"/>
              </w:rPr>
            </w:pPr>
            <w:r w:rsidRPr="003F2ABE">
              <w:rPr>
                <w:rFonts w:asciiTheme="minorHAnsi" w:hAnsiTheme="minorHAnsi"/>
                <w:sz w:val="18"/>
                <w:szCs w:val="18"/>
              </w:rPr>
              <w:t>LeakageFactor=</w:t>
            </w:r>
            <w:r w:rsidRPr="003F2ABE">
              <w:rPr>
                <w:rFonts w:asciiTheme="minorHAnsi" w:hAnsiTheme="minorHAnsi"/>
                <w:sz w:val="18"/>
                <w:szCs w:val="18"/>
                <w:u w:val="single"/>
              </w:rPr>
              <w:t>0.15</w:t>
            </w:r>
            <w:r w:rsidRPr="003F2ABE">
              <w:rPr>
                <w:rFonts w:asciiTheme="minorHAnsi" w:hAnsiTheme="minorHAnsi"/>
                <w:sz w:val="18"/>
                <w:szCs w:val="18"/>
              </w:rPr>
              <w:t>;</w:t>
            </w:r>
            <w:r>
              <w:rPr>
                <w:rFonts w:asciiTheme="minorHAnsi" w:hAnsiTheme="minorHAnsi"/>
                <w:sz w:val="18"/>
                <w:szCs w:val="18"/>
              </w:rPr>
              <w:t xml:space="preserve"> </w:t>
            </w:r>
          </w:p>
          <w:p w14:paraId="62FDDD9C" w14:textId="77777777" w:rsidR="007067B8" w:rsidRPr="003F2ABE" w:rsidRDefault="007067B8" w:rsidP="00A97B0B">
            <w:pPr>
              <w:keepNext/>
              <w:rPr>
                <w:rFonts w:asciiTheme="minorHAnsi" w:hAnsiTheme="minorHAnsi"/>
                <w:sz w:val="18"/>
                <w:szCs w:val="18"/>
              </w:rPr>
            </w:pPr>
          </w:p>
          <w:p w14:paraId="1172B030" w14:textId="77777777" w:rsidR="00A97B0B" w:rsidRPr="005922D6" w:rsidRDefault="00A97B0B" w:rsidP="00A97B0B">
            <w:pPr>
              <w:keepNext/>
              <w:rPr>
                <w:rFonts w:asciiTheme="minorHAnsi" w:hAnsiTheme="minorHAnsi"/>
              </w:rPr>
            </w:pPr>
            <w:r w:rsidRPr="003F2ABE">
              <w:rPr>
                <w:rFonts w:asciiTheme="minorHAnsi" w:hAnsiTheme="minorHAnsi"/>
                <w:sz w:val="18"/>
                <w:szCs w:val="18"/>
              </w:rPr>
              <w:t xml:space="preserve">else provide applicable </w:t>
            </w:r>
            <w:r w:rsidRPr="00B94A82">
              <w:rPr>
                <w:rFonts w:asciiTheme="minorHAnsi" w:hAnsiTheme="minorHAnsi"/>
                <w:sz w:val="18"/>
                <w:szCs w:val="18"/>
              </w:rPr>
              <w:t>error message</w:t>
            </w:r>
            <w:r w:rsidRPr="003F2ABE">
              <w:rPr>
                <w:rFonts w:asciiTheme="minorHAnsi" w:hAnsiTheme="minorHAnsi"/>
                <w:sz w:val="18"/>
                <w:szCs w:val="18"/>
              </w:rPr>
              <w:t xml:space="preserve"> if invalid entries for arguments&gt;&gt;</w:t>
            </w:r>
          </w:p>
        </w:tc>
      </w:tr>
      <w:tr w:rsidR="00A97B0B" w:rsidRPr="005922D6" w14:paraId="1172B045"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3A" w14:textId="70784E91" w:rsidR="00A97B0B" w:rsidRPr="005922D6" w:rsidRDefault="005B5D1E" w:rsidP="00A97B0B">
            <w:pPr>
              <w:keepNext/>
              <w:spacing w:line="240" w:lineRule="exact"/>
              <w:ind w:left="-14" w:firstLine="14"/>
              <w:jc w:val="center"/>
              <w:rPr>
                <w:rFonts w:asciiTheme="minorHAnsi" w:hAnsiTheme="minorHAnsi"/>
                <w:sz w:val="18"/>
                <w:szCs w:val="18"/>
              </w:rPr>
            </w:pPr>
            <w:r>
              <w:rPr>
                <w:rFonts w:asciiTheme="minorHAnsi" w:hAnsiTheme="minorHAnsi"/>
                <w:sz w:val="18"/>
                <w:szCs w:val="18"/>
              </w:rPr>
              <w:t>10</w:t>
            </w:r>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3B" w14:textId="5C40C1EA"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1172B03C" w14:textId="58A38D00" w:rsidR="00A97B0B" w:rsidRDefault="00A97B0B" w:rsidP="00A97B0B">
            <w:pPr>
              <w:keepNext/>
              <w:rPr>
                <w:ins w:id="24" w:author="Smith, Alexis@Energy" w:date="2019-04-11T08:56:00Z"/>
                <w:rFonts w:asciiTheme="minorHAnsi" w:hAnsiTheme="minorHAnsi"/>
                <w:sz w:val="18"/>
                <w:szCs w:val="18"/>
              </w:rPr>
            </w:pPr>
            <w:r w:rsidRPr="005922D6">
              <w:rPr>
                <w:rFonts w:asciiTheme="minorHAnsi" w:hAnsiTheme="minorHAnsi"/>
                <w:sz w:val="18"/>
                <w:szCs w:val="18"/>
              </w:rPr>
              <w:t>&lt;&lt;calculated field: numeric xxx:</w:t>
            </w:r>
          </w:p>
          <w:p w14:paraId="1AD58C56" w14:textId="77777777" w:rsidR="00020F0E" w:rsidRPr="00020F0E" w:rsidRDefault="00020F0E" w:rsidP="00020F0E">
            <w:pPr>
              <w:keepNext/>
              <w:rPr>
                <w:ins w:id="25" w:author="Smith, Alexis@Energy" w:date="2019-04-11T08:57:00Z"/>
                <w:rFonts w:asciiTheme="minorHAnsi" w:hAnsiTheme="minorHAnsi"/>
                <w:sz w:val="18"/>
                <w:szCs w:val="18"/>
              </w:rPr>
            </w:pPr>
            <w:ins w:id="26" w:author="Smith, Alexis@Energy" w:date="2019-04-11T08:57:00Z">
              <w:r w:rsidRPr="00020F0E">
                <w:rPr>
                  <w:rFonts w:asciiTheme="minorHAnsi" w:hAnsiTheme="minorHAnsi"/>
                  <w:sz w:val="18"/>
                  <w:szCs w:val="18"/>
                </w:rPr>
                <w:t xml:space="preserve">if AHUAirflowMethod=DefaultAirflowMethod then </w:t>
              </w:r>
            </w:ins>
          </w:p>
          <w:p w14:paraId="1565232D" w14:textId="0D756CA7" w:rsidR="00020F0E" w:rsidRDefault="00020F0E" w:rsidP="00020F0E">
            <w:pPr>
              <w:keepNext/>
              <w:rPr>
                <w:ins w:id="27" w:author="Smith, Alexis@Energy" w:date="2019-04-11T08:56:00Z"/>
                <w:rFonts w:asciiTheme="minorHAnsi" w:hAnsiTheme="minorHAnsi"/>
                <w:sz w:val="18"/>
                <w:szCs w:val="18"/>
              </w:rPr>
            </w:pPr>
            <w:ins w:id="28" w:author="Smith, Alexis@Energy" w:date="2019-04-11T08:57:00Z">
              <w:r w:rsidRPr="00020F0E">
                <w:rPr>
                  <w:rFonts w:asciiTheme="minorHAnsi" w:hAnsiTheme="minorHAnsi"/>
                  <w:sz w:val="18"/>
                  <w:szCs w:val="18"/>
                </w:rPr>
                <w:t>AHUAirflow=ZonedCondFloorArea*0.5* LeakageFactor;</w:t>
              </w:r>
            </w:ins>
          </w:p>
          <w:p w14:paraId="1BC1E327" w14:textId="77777777" w:rsidR="00020F0E" w:rsidRPr="005922D6" w:rsidRDefault="00020F0E" w:rsidP="00A97B0B">
            <w:pPr>
              <w:keepNext/>
              <w:rPr>
                <w:rFonts w:asciiTheme="minorHAnsi" w:hAnsiTheme="minorHAnsi"/>
                <w:sz w:val="18"/>
                <w:szCs w:val="18"/>
              </w:rPr>
            </w:pPr>
          </w:p>
          <w:p w14:paraId="52341478" w14:textId="77777777" w:rsidR="00020F0E" w:rsidRDefault="00A97B0B" w:rsidP="00A97B0B">
            <w:pPr>
              <w:keepNext/>
              <w:rPr>
                <w:rFonts w:asciiTheme="minorHAnsi" w:hAnsiTheme="minorHAnsi"/>
                <w:sz w:val="18"/>
                <w:szCs w:val="18"/>
                <w:u w:val="single"/>
              </w:rPr>
            </w:pPr>
            <w:r w:rsidRPr="005922D6">
              <w:rPr>
                <w:rFonts w:asciiTheme="minorHAnsi" w:hAnsiTheme="minorHAnsi"/>
                <w:sz w:val="18"/>
                <w:szCs w:val="18"/>
                <w:u w:val="single"/>
              </w:rPr>
              <w:t xml:space="preserve">if AHUAirflowMethod= CoolingSystemMethod </w:t>
            </w:r>
            <w:ins w:id="29" w:author="Smith, Alexis@Energy" w:date="2019-04-11T08:55:00Z">
              <w:r w:rsidR="00020F0E">
                <w:rPr>
                  <w:rFonts w:asciiTheme="minorHAnsi" w:hAnsiTheme="minorHAnsi"/>
                  <w:sz w:val="18"/>
                  <w:szCs w:val="18"/>
                  <w:u w:val="single"/>
                </w:rPr>
                <w:t xml:space="preserve">and A09=no, </w:t>
              </w:r>
            </w:ins>
          </w:p>
          <w:p w14:paraId="1172B040" w14:textId="203B81A9" w:rsidR="00A97B0B" w:rsidRDefault="00A97B0B" w:rsidP="00A97B0B">
            <w:pPr>
              <w:keepNext/>
              <w:rPr>
                <w:ins w:id="30" w:author="Smith, Alexis@Energy" w:date="2019-04-11T08:56:00Z"/>
                <w:rFonts w:asciiTheme="minorHAnsi" w:hAnsiTheme="minorHAnsi"/>
                <w:sz w:val="18"/>
                <w:szCs w:val="18"/>
                <w:u w:val="single"/>
              </w:rPr>
            </w:pPr>
            <w:r w:rsidRPr="005922D6">
              <w:rPr>
                <w:rFonts w:asciiTheme="minorHAnsi" w:hAnsiTheme="minorHAnsi"/>
                <w:sz w:val="18"/>
                <w:szCs w:val="18"/>
                <w:u w:val="single"/>
              </w:rPr>
              <w:t>then AHUAirflow=CondenserNomCoolCapacityTon*400*</w:t>
            </w:r>
            <w:r w:rsidRPr="005922D6">
              <w:rPr>
                <w:rFonts w:asciiTheme="minorHAnsi" w:hAnsiTheme="minorHAnsi"/>
                <w:sz w:val="18"/>
                <w:szCs w:val="18"/>
              </w:rPr>
              <w:t xml:space="preserve"> LeakageFactor</w:t>
            </w:r>
            <w:r w:rsidRPr="005922D6">
              <w:rPr>
                <w:rFonts w:asciiTheme="minorHAnsi" w:hAnsiTheme="minorHAnsi"/>
                <w:sz w:val="18"/>
                <w:szCs w:val="18"/>
                <w:u w:val="single"/>
              </w:rPr>
              <w:t>;</w:t>
            </w:r>
          </w:p>
          <w:p w14:paraId="25EA0165" w14:textId="738EB921" w:rsidR="00020F0E" w:rsidRDefault="00020F0E" w:rsidP="00A97B0B">
            <w:pPr>
              <w:keepNext/>
              <w:rPr>
                <w:ins w:id="31" w:author="Smith, Alexis@Energy" w:date="2019-04-11T08:56:00Z"/>
                <w:rFonts w:asciiTheme="minorHAnsi" w:hAnsiTheme="minorHAnsi"/>
                <w:sz w:val="18"/>
                <w:szCs w:val="18"/>
                <w:u w:val="single"/>
              </w:rPr>
            </w:pPr>
          </w:p>
          <w:p w14:paraId="76165156" w14:textId="77777777" w:rsidR="00020F0E" w:rsidRPr="004C5CBA" w:rsidRDefault="00020F0E" w:rsidP="00020F0E">
            <w:pPr>
              <w:keepNext/>
              <w:rPr>
                <w:ins w:id="32" w:author="Smith, Alexis@Energy" w:date="2019-04-11T08:56:00Z"/>
                <w:rFonts w:asciiTheme="minorHAnsi" w:hAnsiTheme="minorHAnsi"/>
                <w:sz w:val="18"/>
                <w:szCs w:val="18"/>
                <w:u w:val="single"/>
              </w:rPr>
            </w:pPr>
            <w:ins w:id="33" w:author="Smith, Alexis@Energy" w:date="2019-04-11T08:56:00Z">
              <w:r w:rsidRPr="004C5CBA">
                <w:rPr>
                  <w:rFonts w:asciiTheme="minorHAnsi" w:hAnsiTheme="minorHAnsi"/>
                  <w:sz w:val="18"/>
                  <w:szCs w:val="18"/>
                  <w:u w:val="single"/>
                </w:rPr>
                <w:t xml:space="preserve">elseif AHUAirflowMethod = CoolingSystemMethod and A09=yes, </w:t>
              </w:r>
            </w:ins>
          </w:p>
          <w:p w14:paraId="513B4DE5" w14:textId="77777777" w:rsidR="00020F0E" w:rsidRPr="00A81791" w:rsidRDefault="00020F0E" w:rsidP="00020F0E">
            <w:pPr>
              <w:keepNext/>
              <w:rPr>
                <w:ins w:id="34" w:author="Smith, Alexis@Energy" w:date="2019-04-11T08:56:00Z"/>
                <w:rFonts w:asciiTheme="minorHAnsi" w:hAnsiTheme="minorHAnsi"/>
                <w:sz w:val="18"/>
                <w:szCs w:val="18"/>
                <w:u w:val="single"/>
              </w:rPr>
            </w:pPr>
            <w:ins w:id="35" w:author="Smith, Alexis@Energy" w:date="2019-04-11T08:56:00Z">
              <w:r w:rsidRPr="004C5CBA">
                <w:rPr>
                  <w:rFonts w:asciiTheme="minorHAnsi" w:hAnsiTheme="minorHAnsi"/>
                  <w:sz w:val="18"/>
                  <w:szCs w:val="18"/>
                  <w:u w:val="single"/>
                </w:rPr>
                <w:t>then value=CondenserNomCoolCapacityTon *250*LeakageFactor;</w:t>
              </w:r>
            </w:ins>
          </w:p>
          <w:p w14:paraId="53EE01A2" w14:textId="77777777" w:rsidR="007067B8" w:rsidRPr="005922D6" w:rsidRDefault="007067B8" w:rsidP="00A97B0B">
            <w:pPr>
              <w:keepNext/>
              <w:rPr>
                <w:rFonts w:asciiTheme="minorHAnsi" w:hAnsiTheme="minorHAnsi"/>
                <w:sz w:val="18"/>
                <w:szCs w:val="18"/>
                <w:u w:val="single"/>
              </w:rPr>
            </w:pPr>
          </w:p>
          <w:p w14:paraId="1172B041" w14:textId="77777777" w:rsidR="00A97B0B" w:rsidRPr="005922D6" w:rsidRDefault="00A97B0B" w:rsidP="00A97B0B">
            <w:pPr>
              <w:keepNext/>
              <w:rPr>
                <w:rFonts w:asciiTheme="minorHAnsi" w:hAnsiTheme="minorHAnsi"/>
                <w:sz w:val="18"/>
                <w:szCs w:val="18"/>
                <w:u w:val="single"/>
              </w:rPr>
            </w:pPr>
            <w:r w:rsidRPr="005922D6">
              <w:rPr>
                <w:rFonts w:asciiTheme="minorHAnsi" w:hAnsiTheme="minorHAnsi"/>
                <w:sz w:val="18"/>
                <w:szCs w:val="18"/>
                <w:u w:val="single"/>
              </w:rPr>
              <w:t>elseif AHUAirflowMethod= HeatingSystemMethod</w:t>
            </w:r>
          </w:p>
          <w:p w14:paraId="1172B042" w14:textId="30CFE751" w:rsidR="00A97B0B" w:rsidRDefault="00A97B0B" w:rsidP="00A97B0B">
            <w:pPr>
              <w:keepNext/>
              <w:rPr>
                <w:rFonts w:asciiTheme="minorHAnsi" w:hAnsiTheme="minorHAnsi"/>
                <w:sz w:val="18"/>
                <w:szCs w:val="18"/>
                <w:u w:val="single"/>
              </w:rPr>
            </w:pPr>
            <w:r w:rsidRPr="005922D6">
              <w:rPr>
                <w:rFonts w:asciiTheme="minorHAnsi" w:hAnsiTheme="minorHAnsi"/>
                <w:sz w:val="18"/>
                <w:szCs w:val="18"/>
                <w:u w:val="single"/>
              </w:rPr>
              <w:t>then AHUAirflow=HeatingCapacityKbtuh*21.7*</w:t>
            </w:r>
            <w:r w:rsidRPr="005922D6">
              <w:rPr>
                <w:rFonts w:asciiTheme="minorHAnsi" w:hAnsiTheme="minorHAnsi"/>
                <w:sz w:val="18"/>
                <w:szCs w:val="18"/>
              </w:rPr>
              <w:t xml:space="preserve"> LeakageFactor</w:t>
            </w:r>
            <w:r w:rsidRPr="005922D6">
              <w:rPr>
                <w:rFonts w:asciiTheme="minorHAnsi" w:hAnsiTheme="minorHAnsi"/>
                <w:sz w:val="18"/>
                <w:szCs w:val="18"/>
                <w:u w:val="single"/>
              </w:rPr>
              <w:t>;</w:t>
            </w:r>
          </w:p>
          <w:p w14:paraId="32E9EC63" w14:textId="77777777" w:rsidR="007067B8" w:rsidRPr="005922D6" w:rsidRDefault="007067B8" w:rsidP="00A97B0B">
            <w:pPr>
              <w:keepNext/>
              <w:rPr>
                <w:rFonts w:asciiTheme="minorHAnsi" w:hAnsiTheme="minorHAnsi"/>
                <w:sz w:val="18"/>
                <w:szCs w:val="18"/>
                <w:u w:val="single"/>
              </w:rPr>
            </w:pPr>
          </w:p>
          <w:p w14:paraId="1172B043" w14:textId="77777777" w:rsidR="00A97B0B" w:rsidRPr="005922D6" w:rsidRDefault="00A97B0B" w:rsidP="00A97B0B">
            <w:pPr>
              <w:keepNext/>
              <w:rPr>
                <w:rFonts w:asciiTheme="minorHAnsi" w:hAnsiTheme="minorHAnsi"/>
                <w:sz w:val="18"/>
                <w:szCs w:val="18"/>
              </w:rPr>
            </w:pPr>
            <w:r w:rsidRPr="005922D6">
              <w:rPr>
                <w:rFonts w:asciiTheme="minorHAnsi" w:hAnsiTheme="minorHAnsi"/>
                <w:sz w:val="18"/>
                <w:szCs w:val="18"/>
                <w:u w:val="single"/>
              </w:rPr>
              <w:t>elseif AHUAirflowMethod= MeasuredAirflowMethod</w:t>
            </w:r>
            <w:r w:rsidRPr="005922D6">
              <w:rPr>
                <w:rFonts w:asciiTheme="minorHAnsi" w:hAnsiTheme="minorHAnsi"/>
                <w:sz w:val="18"/>
                <w:szCs w:val="18"/>
              </w:rPr>
              <w:t xml:space="preserve"> then</w:t>
            </w:r>
          </w:p>
          <w:p w14:paraId="032B0F05" w14:textId="77777777" w:rsidR="00153960" w:rsidRDefault="00A97B0B" w:rsidP="00A97B0B">
            <w:pPr>
              <w:keepNext/>
              <w:rPr>
                <w:rFonts w:asciiTheme="minorHAnsi" w:hAnsiTheme="minorHAnsi"/>
                <w:sz w:val="18"/>
                <w:szCs w:val="18"/>
              </w:rPr>
            </w:pPr>
            <w:r w:rsidRPr="005922D6">
              <w:rPr>
                <w:rFonts w:asciiTheme="minorHAnsi" w:hAnsiTheme="minorHAnsi"/>
                <w:sz w:val="18"/>
                <w:szCs w:val="18"/>
                <w:u w:val="single"/>
              </w:rPr>
              <w:t>AHUAirflow=</w:t>
            </w:r>
            <w:r w:rsidRPr="005922D6">
              <w:rPr>
                <w:rFonts w:asciiTheme="minorHAnsi" w:hAnsiTheme="minorHAnsi"/>
                <w:sz w:val="18"/>
                <w:szCs w:val="18"/>
              </w:rPr>
              <w:t xml:space="preserve"> Measured AHUAirflow * LeakageFactor</w:t>
            </w:r>
            <w:r w:rsidR="00153960">
              <w:rPr>
                <w:rFonts w:asciiTheme="minorHAnsi" w:hAnsiTheme="minorHAnsi"/>
                <w:sz w:val="18"/>
                <w:szCs w:val="18"/>
              </w:rPr>
              <w:t>;</w:t>
            </w:r>
          </w:p>
          <w:p w14:paraId="586B32F6" w14:textId="77777777" w:rsidR="00153960" w:rsidRDefault="00153960" w:rsidP="00A97B0B">
            <w:pPr>
              <w:keepNext/>
              <w:rPr>
                <w:rFonts w:asciiTheme="minorHAnsi" w:hAnsiTheme="minorHAnsi"/>
                <w:sz w:val="18"/>
                <w:szCs w:val="18"/>
              </w:rPr>
            </w:pPr>
          </w:p>
          <w:p w14:paraId="09D9F74E" w14:textId="77777777" w:rsidR="00153960" w:rsidRPr="00E73F84" w:rsidRDefault="00153960" w:rsidP="00153960">
            <w:pPr>
              <w:keepNext/>
              <w:rPr>
                <w:rFonts w:asciiTheme="minorHAnsi" w:hAnsiTheme="minorHAnsi"/>
                <w:sz w:val="18"/>
                <w:szCs w:val="18"/>
                <w:u w:val="single"/>
              </w:rPr>
            </w:pPr>
            <w:r w:rsidRPr="00E73F84">
              <w:rPr>
                <w:rFonts w:asciiTheme="minorHAnsi" w:hAnsiTheme="minorHAnsi"/>
                <w:sz w:val="18"/>
                <w:szCs w:val="18"/>
                <w:u w:val="single"/>
              </w:rPr>
              <w:t>elseif AHUAirflowMethod= IndoorUnitMethod then</w:t>
            </w:r>
          </w:p>
          <w:p w14:paraId="1172B044" w14:textId="09F11C6B" w:rsidR="00A97B0B" w:rsidRPr="005922D6" w:rsidRDefault="00153960" w:rsidP="00153960">
            <w:pPr>
              <w:keepNext/>
              <w:rPr>
                <w:rFonts w:asciiTheme="minorHAnsi" w:hAnsiTheme="minorHAnsi"/>
                <w:sz w:val="18"/>
                <w:szCs w:val="18"/>
              </w:rPr>
            </w:pPr>
            <w:r w:rsidRPr="00E73F84">
              <w:rPr>
                <w:rFonts w:asciiTheme="minorHAnsi" w:hAnsiTheme="minorHAnsi"/>
                <w:sz w:val="18"/>
                <w:szCs w:val="18"/>
                <w:u w:val="single"/>
              </w:rPr>
              <w:t>AHUAirflow=IndoorAirUnitCoolingCapacityton*400*LeakageFactor</w:t>
            </w:r>
            <w:r w:rsidRPr="00EA47D9">
              <w:rPr>
                <w:rFonts w:asciiTheme="minorHAnsi" w:hAnsiTheme="minorHAnsi"/>
                <w:sz w:val="18"/>
                <w:szCs w:val="18"/>
                <w:u w:val="single"/>
              </w:rPr>
              <w:t xml:space="preserve"> </w:t>
            </w:r>
            <w:r w:rsidR="00A97B0B" w:rsidRPr="005922D6">
              <w:rPr>
                <w:rFonts w:asciiTheme="minorHAnsi" w:hAnsiTheme="minorHAnsi"/>
                <w:sz w:val="18"/>
                <w:szCs w:val="18"/>
                <w:u w:val="single"/>
              </w:rPr>
              <w:t>&gt;&gt;</w:t>
            </w:r>
          </w:p>
        </w:tc>
      </w:tr>
      <w:tr w:rsidR="00A97B0B" w:rsidRPr="005922D6" w14:paraId="1172B049" w14:textId="77777777" w:rsidTr="0054707B">
        <w:trPr>
          <w:trHeight w:val="432"/>
        </w:trPr>
        <w:tc>
          <w:tcPr>
            <w:tcW w:w="213" w:type="pct"/>
            <w:tcBorders>
              <w:bottom w:val="single" w:sz="4" w:space="0" w:color="auto"/>
            </w:tcBorders>
            <w:vAlign w:val="center"/>
          </w:tcPr>
          <w:p w14:paraId="1172B046" w14:textId="28F00890" w:rsidR="00A97B0B" w:rsidRPr="005922D6" w:rsidRDefault="00A97B0B" w:rsidP="00A97B0B">
            <w:pPr>
              <w:keepNext/>
              <w:spacing w:line="240" w:lineRule="exact"/>
              <w:ind w:left="-14" w:firstLine="14"/>
              <w:jc w:val="center"/>
              <w:rPr>
                <w:rFonts w:asciiTheme="minorHAnsi" w:hAnsiTheme="minorHAnsi"/>
                <w:sz w:val="18"/>
                <w:szCs w:val="18"/>
              </w:rPr>
            </w:pPr>
            <w:r w:rsidRPr="005922D6">
              <w:rPr>
                <w:rFonts w:asciiTheme="minorHAnsi" w:hAnsiTheme="minorHAnsi"/>
                <w:sz w:val="18"/>
                <w:szCs w:val="18"/>
              </w:rPr>
              <w:t>1</w:t>
            </w:r>
            <w:r w:rsidR="005B5D1E">
              <w:rPr>
                <w:rFonts w:asciiTheme="minorHAnsi" w:hAnsiTheme="minorHAnsi"/>
                <w:sz w:val="18"/>
                <w:szCs w:val="18"/>
              </w:rPr>
              <w:t>1</w:t>
            </w:r>
          </w:p>
        </w:tc>
        <w:tc>
          <w:tcPr>
            <w:tcW w:w="1882" w:type="pct"/>
            <w:gridSpan w:val="2"/>
            <w:tcBorders>
              <w:bottom w:val="single" w:sz="4" w:space="0" w:color="auto"/>
            </w:tcBorders>
            <w:shd w:val="clear" w:color="auto" w:fill="auto"/>
            <w:vAlign w:val="center"/>
          </w:tcPr>
          <w:p w14:paraId="1172B047" w14:textId="195F4E10" w:rsidR="00A97B0B" w:rsidRPr="005922D6" w:rsidRDefault="00A97B0B" w:rsidP="00A97B0B">
            <w:pPr>
              <w:keepNext/>
              <w:rPr>
                <w:rFonts w:asciiTheme="minorHAnsi" w:hAnsiTheme="minorHAnsi"/>
                <w:b/>
                <w:sz w:val="18"/>
                <w:szCs w:val="18"/>
              </w:rPr>
            </w:pPr>
            <w:r w:rsidRPr="005922D6">
              <w:rPr>
                <w:rFonts w:asciiTheme="minorHAnsi" w:hAnsiTheme="minorHAnsi"/>
                <w:sz w:val="18"/>
                <w:szCs w:val="18"/>
              </w:rPr>
              <w:t xml:space="preserve">Actual </w:t>
            </w:r>
            <w:r>
              <w:rPr>
                <w:rFonts w:asciiTheme="minorHAnsi" w:hAnsiTheme="minorHAnsi"/>
                <w:sz w:val="18"/>
                <w:szCs w:val="18"/>
              </w:rPr>
              <w:t>D</w:t>
            </w:r>
            <w:r w:rsidRPr="005922D6">
              <w:rPr>
                <w:rFonts w:asciiTheme="minorHAnsi" w:hAnsiTheme="minorHAnsi"/>
                <w:sz w:val="18"/>
                <w:szCs w:val="18"/>
              </w:rPr>
              <w:t xml:space="preserve">uct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R</w:t>
            </w:r>
            <w:r w:rsidRPr="005922D6">
              <w:rPr>
                <w:rFonts w:asciiTheme="minorHAnsi" w:hAnsiTheme="minorHAnsi"/>
                <w:sz w:val="18"/>
                <w:szCs w:val="18"/>
              </w:rPr>
              <w:t xml:space="preserve">ate from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T</w:t>
            </w:r>
            <w:r w:rsidRPr="005922D6">
              <w:rPr>
                <w:rFonts w:asciiTheme="minorHAnsi" w:hAnsiTheme="minorHAnsi"/>
                <w:sz w:val="18"/>
                <w:szCs w:val="18"/>
              </w:rPr>
              <w:t xml:space="preserve">est </w:t>
            </w:r>
            <w:r>
              <w:rPr>
                <w:rFonts w:asciiTheme="minorHAnsi" w:hAnsiTheme="minorHAnsi"/>
                <w:sz w:val="18"/>
                <w:szCs w:val="18"/>
              </w:rPr>
              <w:t>M</w:t>
            </w:r>
            <w:r w:rsidRPr="005922D6">
              <w:rPr>
                <w:rFonts w:asciiTheme="minorHAnsi" w:hAnsiTheme="minorHAnsi"/>
                <w:sz w:val="18"/>
                <w:szCs w:val="18"/>
              </w:rPr>
              <w:t>easurement (cfm)</w:t>
            </w:r>
          </w:p>
        </w:tc>
        <w:tc>
          <w:tcPr>
            <w:tcW w:w="2905" w:type="pct"/>
            <w:tcBorders>
              <w:bottom w:val="single" w:sz="4" w:space="0" w:color="auto"/>
            </w:tcBorders>
            <w:shd w:val="clear" w:color="auto" w:fill="auto"/>
          </w:tcPr>
          <w:p w14:paraId="1172B048" w14:textId="77777777"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&lt;&lt;user input: numeric xxx.x&gt;&gt;</w:t>
            </w:r>
          </w:p>
        </w:tc>
      </w:tr>
      <w:tr w:rsidR="00A97B0B" w:rsidRPr="005922D6" w14:paraId="1172B058"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B04A" w14:textId="1B853958" w:rsidR="00A97B0B" w:rsidRPr="005922D6" w:rsidRDefault="00A97B0B" w:rsidP="00A97B0B">
            <w:pPr>
              <w:keepNext/>
              <w:spacing w:line="240" w:lineRule="exact"/>
              <w:ind w:left="-14" w:firstLine="14"/>
              <w:jc w:val="center"/>
              <w:rPr>
                <w:rFonts w:asciiTheme="minorHAnsi" w:hAnsiTheme="minorHAnsi"/>
                <w:sz w:val="18"/>
                <w:szCs w:val="18"/>
              </w:rPr>
            </w:pPr>
            <w:r w:rsidRPr="005922D6">
              <w:rPr>
                <w:rFonts w:asciiTheme="minorHAnsi" w:hAnsiTheme="minorHAnsi"/>
                <w:sz w:val="18"/>
                <w:szCs w:val="18"/>
              </w:rPr>
              <w:t>1</w:t>
            </w:r>
            <w:r w:rsidR="005B5D1E">
              <w:rPr>
                <w:rFonts w:asciiTheme="minorHAnsi" w:hAnsiTheme="minorHAnsi"/>
                <w:sz w:val="18"/>
                <w:szCs w:val="18"/>
              </w:rPr>
              <w:t>2</w:t>
            </w:r>
          </w:p>
        </w:tc>
        <w:tc>
          <w:tcPr>
            <w:tcW w:w="478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72B04B" w14:textId="29CD461A" w:rsidR="00A97B0B" w:rsidRDefault="00A97B0B" w:rsidP="00A97B0B">
            <w:pPr>
              <w:keepNext/>
              <w:rPr>
                <w:rFonts w:asciiTheme="minorHAnsi" w:hAnsiTheme="minorHAnsi"/>
                <w:sz w:val="18"/>
                <w:szCs w:val="18"/>
              </w:rPr>
            </w:pPr>
            <w:r w:rsidRPr="005922D6">
              <w:rPr>
                <w:rFonts w:asciiTheme="minorHAnsi" w:hAnsiTheme="minorHAnsi"/>
                <w:sz w:val="18"/>
                <w:szCs w:val="18"/>
              </w:rPr>
              <w:t xml:space="preserve">Compliance </w:t>
            </w:r>
            <w:r>
              <w:rPr>
                <w:rFonts w:asciiTheme="minorHAnsi" w:hAnsiTheme="minorHAnsi"/>
                <w:sz w:val="18"/>
                <w:szCs w:val="18"/>
              </w:rPr>
              <w:t>S</w:t>
            </w:r>
            <w:r w:rsidRPr="005922D6">
              <w:rPr>
                <w:rFonts w:asciiTheme="minorHAnsi" w:hAnsiTheme="minorHAnsi"/>
                <w:sz w:val="18"/>
                <w:szCs w:val="18"/>
              </w:rPr>
              <w:t>tatement:</w:t>
            </w:r>
          </w:p>
          <w:p w14:paraId="1172B04F" w14:textId="60F5A990" w:rsidR="00A97B0B" w:rsidRDefault="00A97B0B" w:rsidP="00A97B0B">
            <w:pPr>
              <w:keepNext/>
              <w:rPr>
                <w:rFonts w:asciiTheme="minorHAnsi" w:hAnsiTheme="minorHAnsi"/>
                <w:sz w:val="18"/>
                <w:szCs w:val="18"/>
              </w:rPr>
            </w:pPr>
            <w:r w:rsidRPr="005922D6">
              <w:rPr>
                <w:rFonts w:asciiTheme="minorHAnsi" w:hAnsiTheme="minorHAnsi"/>
                <w:sz w:val="18"/>
                <w:szCs w:val="18"/>
              </w:rPr>
              <w:t xml:space="preserve">&lt;&lt;if measured leakage is </w:t>
            </w:r>
            <w:r w:rsidR="00E95A4D" w:rsidRPr="00E73F84">
              <w:rPr>
                <w:rFonts w:asciiTheme="minorHAnsi" w:hAnsiTheme="minorHAnsi"/>
                <w:sz w:val="18"/>
                <w:szCs w:val="18"/>
              </w:rPr>
              <w:t>≤</w:t>
            </w:r>
            <w:r w:rsidR="00E95A4D">
              <w:rPr>
                <w:rFonts w:asciiTheme="minorHAnsi" w:hAnsiTheme="minorHAnsi"/>
                <w:sz w:val="18"/>
                <w:szCs w:val="18"/>
              </w:rPr>
              <w:t xml:space="preserve"> </w:t>
            </w:r>
            <w:r w:rsidRPr="005922D6">
              <w:rPr>
                <w:rFonts w:asciiTheme="minorHAnsi" w:hAnsiTheme="minorHAnsi"/>
                <w:sz w:val="18"/>
                <w:szCs w:val="18"/>
              </w:rPr>
              <w:t>to target allowed, then display message:</w:t>
            </w:r>
            <w:r>
              <w:rPr>
                <w:rFonts w:asciiTheme="minorHAnsi" w:hAnsiTheme="minorHAnsi"/>
                <w:sz w:val="18"/>
                <w:szCs w:val="18"/>
              </w:rPr>
              <w:t xml:space="preserve"> </w:t>
            </w:r>
            <w:r w:rsidRPr="005922D6">
              <w:rPr>
                <w:rFonts w:asciiTheme="minorHAnsi" w:hAnsiTheme="minorHAnsi"/>
                <w:sz w:val="18"/>
                <w:szCs w:val="18"/>
              </w:rPr>
              <w:t>"</w:t>
            </w:r>
            <w:r w:rsidRPr="003E7E75">
              <w:rPr>
                <w:rFonts w:asciiTheme="minorHAnsi" w:hAnsiTheme="minorHAnsi"/>
                <w:i/>
                <w:sz w:val="18"/>
                <w:szCs w:val="18"/>
                <w:u w:val="single"/>
              </w:rPr>
              <w:t>system passes</w:t>
            </w:r>
            <w:r w:rsidRPr="005922D6">
              <w:rPr>
                <w:rFonts w:asciiTheme="minorHAnsi" w:hAnsiTheme="minorHAnsi"/>
                <w:sz w:val="18"/>
                <w:szCs w:val="18"/>
              </w:rPr>
              <w:t xml:space="preserve"> - system complies with Allowable Duct Leakage Rate criterion";</w:t>
            </w:r>
            <w:r w:rsidR="00E95A4D">
              <w:rPr>
                <w:rFonts w:asciiTheme="minorHAnsi" w:hAnsiTheme="minorHAnsi"/>
                <w:sz w:val="18"/>
                <w:szCs w:val="18"/>
              </w:rPr>
              <w:t xml:space="preserve"> </w:t>
            </w:r>
            <w:r w:rsidRPr="005922D6">
              <w:rPr>
                <w:rFonts w:asciiTheme="minorHAnsi" w:hAnsiTheme="minorHAnsi"/>
                <w:sz w:val="18"/>
                <w:szCs w:val="18"/>
              </w:rPr>
              <w:t xml:space="preserve">else if measured leakage rate is greater than target allowable leakage rate then </w:t>
            </w:r>
            <w:r>
              <w:rPr>
                <w:rFonts w:asciiTheme="minorHAnsi" w:hAnsiTheme="minorHAnsi"/>
                <w:sz w:val="18"/>
                <w:szCs w:val="18"/>
              </w:rPr>
              <w:t>user selects one of following two results:</w:t>
            </w:r>
          </w:p>
          <w:p w14:paraId="1172B052" w14:textId="20E7DB71" w:rsidR="00A97B0B" w:rsidRDefault="00A97B0B" w:rsidP="00A97B0B">
            <w:pPr>
              <w:keepNext/>
              <w:rPr>
                <w:rFonts w:asciiTheme="minorHAnsi" w:hAnsiTheme="minorHAnsi"/>
                <w:sz w:val="18"/>
                <w:szCs w:val="18"/>
              </w:rPr>
            </w:pPr>
            <w:r>
              <w:rPr>
                <w:rFonts w:asciiTheme="minorHAnsi" w:hAnsiTheme="minorHAnsi"/>
                <w:sz w:val="18"/>
                <w:szCs w:val="18"/>
              </w:rPr>
              <w:t>**</w:t>
            </w:r>
            <w:r w:rsidR="000413D8">
              <w:rPr>
                <w:rFonts w:asciiTheme="minorHAnsi" w:hAnsiTheme="minorHAnsi"/>
                <w:sz w:val="18"/>
                <w:szCs w:val="18"/>
              </w:rPr>
              <w:t>”</w:t>
            </w:r>
            <w:r w:rsidRPr="003E7E75">
              <w:rPr>
                <w:rFonts w:asciiTheme="minorHAnsi" w:hAnsiTheme="minorHAnsi"/>
                <w:sz w:val="18"/>
                <w:szCs w:val="18"/>
                <w:u w:val="single"/>
              </w:rPr>
              <w:t>System Fails</w:t>
            </w:r>
            <w:r>
              <w:rPr>
                <w:rFonts w:asciiTheme="minorHAnsi" w:hAnsiTheme="minorHAnsi"/>
                <w:sz w:val="18"/>
                <w:szCs w:val="18"/>
              </w:rPr>
              <w:t xml:space="preserve"> the smoke test</w:t>
            </w:r>
            <w:r w:rsidRPr="005922D6">
              <w:rPr>
                <w:rFonts w:asciiTheme="minorHAnsi" w:hAnsiTheme="minorHAnsi"/>
                <w:sz w:val="18"/>
                <w:szCs w:val="18"/>
              </w:rPr>
              <w:t xml:space="preserve"> </w:t>
            </w:r>
            <w:r>
              <w:rPr>
                <w:rFonts w:asciiTheme="minorHAnsi" w:hAnsiTheme="minorHAnsi"/>
                <w:sz w:val="18"/>
                <w:szCs w:val="18"/>
              </w:rPr>
              <w:t xml:space="preserve">of </w:t>
            </w:r>
            <w:r w:rsidRPr="005922D6">
              <w:rPr>
                <w:rFonts w:asciiTheme="minorHAnsi" w:hAnsiTheme="minorHAnsi"/>
                <w:sz w:val="18"/>
                <w:szCs w:val="18"/>
              </w:rPr>
              <w:t>an altered HVAC system in an existing building</w:t>
            </w:r>
            <w:r w:rsidR="000413D8">
              <w:rPr>
                <w:rFonts w:asciiTheme="minorHAnsi" w:hAnsiTheme="minorHAnsi"/>
                <w:sz w:val="18"/>
                <w:szCs w:val="18"/>
              </w:rPr>
              <w:t>”</w:t>
            </w:r>
          </w:p>
          <w:p w14:paraId="1172B053" w14:textId="77777777" w:rsidR="00A97B0B" w:rsidRPr="005922D6" w:rsidRDefault="00A97B0B" w:rsidP="00A97B0B">
            <w:pPr>
              <w:keepNext/>
              <w:rPr>
                <w:rFonts w:asciiTheme="minorHAnsi" w:hAnsiTheme="minorHAnsi"/>
                <w:sz w:val="18"/>
                <w:szCs w:val="18"/>
              </w:rPr>
            </w:pPr>
            <w:r>
              <w:rPr>
                <w:rFonts w:asciiTheme="minorHAnsi" w:hAnsiTheme="minorHAnsi"/>
                <w:sz w:val="18"/>
                <w:szCs w:val="18"/>
              </w:rPr>
              <w:t>or</w:t>
            </w:r>
          </w:p>
          <w:p w14:paraId="1172B054" w14:textId="19D5181E" w:rsidR="00A97B0B" w:rsidRPr="005922D6" w:rsidRDefault="00A97B0B" w:rsidP="00A97B0B">
            <w:pPr>
              <w:keepNext/>
              <w:rPr>
                <w:rFonts w:asciiTheme="minorHAnsi" w:hAnsiTheme="minorHAnsi"/>
                <w:sz w:val="18"/>
                <w:szCs w:val="18"/>
              </w:rPr>
            </w:pPr>
            <w:r>
              <w:rPr>
                <w:rFonts w:asciiTheme="minorHAnsi" w:hAnsiTheme="minorHAnsi"/>
                <w:sz w:val="18"/>
                <w:szCs w:val="18"/>
              </w:rPr>
              <w:t>**</w:t>
            </w:r>
            <w:r w:rsidR="000413D8">
              <w:rPr>
                <w:rFonts w:asciiTheme="minorHAnsi" w:hAnsiTheme="minorHAnsi"/>
                <w:sz w:val="18"/>
                <w:szCs w:val="18"/>
              </w:rPr>
              <w:t>”</w:t>
            </w:r>
            <w:r w:rsidRPr="003E7E75">
              <w:rPr>
                <w:rFonts w:asciiTheme="minorHAnsi" w:hAnsiTheme="minorHAnsi"/>
                <w:sz w:val="18"/>
                <w:szCs w:val="18"/>
                <w:u w:val="single"/>
              </w:rPr>
              <w:t>System passes</w:t>
            </w:r>
            <w:r w:rsidRPr="005922D6">
              <w:rPr>
                <w:rFonts w:asciiTheme="minorHAnsi" w:hAnsiTheme="minorHAnsi"/>
                <w:sz w:val="18"/>
                <w:szCs w:val="18"/>
              </w:rPr>
              <w:t xml:space="preserve"> using smoke test of an altered HVAC system in an existing building</w:t>
            </w:r>
          </w:p>
          <w:p w14:paraId="1172B055" w14:textId="77777777" w:rsidR="00A97B0B" w:rsidRPr="005922D6" w:rsidRDefault="00A97B0B" w:rsidP="00A97B0B">
            <w:pPr>
              <w:keepNext/>
              <w:numPr>
                <w:ilvl w:val="0"/>
                <w:numId w:val="7"/>
              </w:numPr>
              <w:rPr>
                <w:rFonts w:asciiTheme="minorHAnsi" w:hAnsiTheme="minorHAnsi"/>
                <w:sz w:val="18"/>
                <w:szCs w:val="18"/>
              </w:rPr>
            </w:pPr>
            <w:r w:rsidRPr="005922D6">
              <w:rPr>
                <w:rFonts w:asciiTheme="minorHAnsi" w:hAnsiTheme="minorHAnsi"/>
                <w:sz w:val="18"/>
                <w:szCs w:val="18"/>
              </w:rPr>
              <w:t>No visible smoke exits the accessible portions of the duct system.</w:t>
            </w:r>
          </w:p>
          <w:p w14:paraId="1172B056" w14:textId="33E46D38" w:rsidR="00A97B0B" w:rsidRPr="005922D6" w:rsidRDefault="00A97B0B" w:rsidP="00A97B0B">
            <w:pPr>
              <w:keepNext/>
              <w:numPr>
                <w:ilvl w:val="0"/>
                <w:numId w:val="7"/>
              </w:numPr>
              <w:rPr>
                <w:rFonts w:asciiTheme="minorHAnsi" w:hAnsiTheme="minorHAnsi"/>
                <w:sz w:val="18"/>
                <w:szCs w:val="18"/>
              </w:rPr>
            </w:pPr>
            <w:r w:rsidRPr="005922D6">
              <w:rPr>
                <w:rFonts w:asciiTheme="minorHAnsi" w:hAnsiTheme="minorHAnsi"/>
                <w:sz w:val="18"/>
                <w:szCs w:val="18"/>
              </w:rPr>
              <w:t>Smoke is only emanating from air-handling unit (AHU) cabinet and non</w:t>
            </w:r>
            <w:r>
              <w:rPr>
                <w:rFonts w:asciiTheme="minorHAnsi" w:hAnsiTheme="minorHAnsi"/>
                <w:sz w:val="18"/>
                <w:szCs w:val="18"/>
              </w:rPr>
              <w:t>-</w:t>
            </w:r>
            <w:r w:rsidRPr="005922D6">
              <w:rPr>
                <w:rFonts w:asciiTheme="minorHAnsi" w:hAnsiTheme="minorHAnsi"/>
                <w:sz w:val="18"/>
                <w:szCs w:val="18"/>
              </w:rPr>
              <w:t>accessible portions of the duct system.</w:t>
            </w:r>
            <w:r w:rsidR="000413D8">
              <w:rPr>
                <w:rFonts w:asciiTheme="minorHAnsi" w:hAnsiTheme="minorHAnsi"/>
                <w:sz w:val="18"/>
                <w:szCs w:val="18"/>
              </w:rPr>
              <w:t>”</w:t>
            </w:r>
          </w:p>
          <w:p w14:paraId="1172B057" w14:textId="7B653419"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 xml:space="preserve">Note </w:t>
            </w:r>
            <w:r w:rsidRPr="005922D6">
              <w:rPr>
                <w:rFonts w:asciiTheme="minorHAnsi" w:hAnsiTheme="minorHAnsi"/>
                <w:b/>
                <w:sz w:val="18"/>
                <w:szCs w:val="18"/>
              </w:rPr>
              <w:t>–</w:t>
            </w:r>
            <w:r w:rsidRPr="005922D6">
              <w:rPr>
                <w:rFonts w:asciiTheme="minorHAnsi" w:hAnsiTheme="minorHAnsi"/>
                <w:sz w:val="18"/>
                <w:szCs w:val="18"/>
              </w:rPr>
              <w:t xml:space="preserve"> Accessible is defined as having access thereto, but which first may require removal or opening of access panels, doors, or moving similar obstructions.</w:t>
            </w:r>
            <w:r>
              <w:rPr>
                <w:rFonts w:asciiTheme="minorHAnsi" w:hAnsiTheme="minorHAnsi"/>
                <w:sz w:val="18"/>
                <w:szCs w:val="18"/>
              </w:rPr>
              <w:t xml:space="preserve"> </w:t>
            </w:r>
            <w:r w:rsidRPr="005922D6">
              <w:rPr>
                <w:rFonts w:asciiTheme="minorHAnsi" w:hAnsiTheme="minorHAnsi"/>
                <w:sz w:val="18"/>
                <w:szCs w:val="18"/>
              </w:rPr>
              <w:t>If access to the ducts requires an object to be demolished or deconstructed then sealing of those ducts is not required."&gt;&gt;</w:t>
            </w:r>
          </w:p>
        </w:tc>
      </w:tr>
      <w:tr w:rsidR="00A97B0B" w:rsidRPr="005922D6" w14:paraId="1172B05C" w14:textId="77777777" w:rsidTr="0054707B">
        <w:trPr>
          <w:trHeight w:val="432"/>
        </w:trPr>
        <w:tc>
          <w:tcPr>
            <w:tcW w:w="228" w:type="pct"/>
            <w:gridSpan w:val="2"/>
            <w:tcBorders>
              <w:top w:val="single" w:sz="4" w:space="0" w:color="auto"/>
              <w:left w:val="single" w:sz="4" w:space="0" w:color="auto"/>
              <w:bottom w:val="single" w:sz="4" w:space="0" w:color="auto"/>
              <w:right w:val="single" w:sz="4" w:space="0" w:color="auto"/>
            </w:tcBorders>
            <w:vAlign w:val="center"/>
          </w:tcPr>
          <w:p w14:paraId="1172B059" w14:textId="4B76F189"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1</w:t>
            </w:r>
            <w:r w:rsidR="005B5D1E">
              <w:rPr>
                <w:rFonts w:asciiTheme="minorHAnsi" w:hAnsiTheme="minorHAnsi"/>
                <w:sz w:val="18"/>
                <w:szCs w:val="18"/>
              </w:rPr>
              <w:t>3</w:t>
            </w:r>
          </w:p>
        </w:tc>
        <w:tc>
          <w:tcPr>
            <w:tcW w:w="4772" w:type="pct"/>
            <w:gridSpan w:val="2"/>
            <w:tcBorders>
              <w:top w:val="single" w:sz="4" w:space="0" w:color="auto"/>
              <w:left w:val="single" w:sz="4" w:space="0" w:color="auto"/>
              <w:bottom w:val="single" w:sz="4" w:space="0" w:color="auto"/>
              <w:right w:val="single" w:sz="4" w:space="0" w:color="auto"/>
            </w:tcBorders>
            <w:vAlign w:val="center"/>
          </w:tcPr>
          <w:p w14:paraId="1172B05A" w14:textId="77777777" w:rsidR="00A97B0B" w:rsidRDefault="00A97B0B" w:rsidP="00A97B0B">
            <w:pPr>
              <w:keepNext/>
              <w:rPr>
                <w:rFonts w:asciiTheme="minorHAnsi" w:hAnsiTheme="minorHAnsi"/>
                <w:sz w:val="18"/>
                <w:szCs w:val="18"/>
              </w:rPr>
            </w:pPr>
            <w:r w:rsidRPr="005922D6">
              <w:rPr>
                <w:rFonts w:asciiTheme="minorHAnsi" w:hAnsiTheme="minorHAnsi"/>
                <w:sz w:val="18"/>
                <w:szCs w:val="18"/>
              </w:rPr>
              <w:t>Notes</w:t>
            </w:r>
            <w:r>
              <w:rPr>
                <w:rFonts w:asciiTheme="minorHAnsi" w:hAnsiTheme="minorHAnsi"/>
                <w:sz w:val="18"/>
                <w:szCs w:val="18"/>
              </w:rPr>
              <w:t>:</w:t>
            </w:r>
          </w:p>
          <w:p w14:paraId="1172B05B" w14:textId="6D8B2CF2" w:rsidR="00A97B0B" w:rsidRPr="005922D6" w:rsidRDefault="00A97B0B" w:rsidP="00A97B0B">
            <w:pPr>
              <w:keepNext/>
              <w:rPr>
                <w:rFonts w:asciiTheme="minorHAnsi" w:hAnsiTheme="minorHAnsi"/>
                <w:sz w:val="18"/>
                <w:szCs w:val="18"/>
              </w:rPr>
            </w:pPr>
            <w:r w:rsidRPr="00442989">
              <w:rPr>
                <w:rFonts w:asciiTheme="minorHAnsi" w:hAnsiTheme="minorHAnsi"/>
                <w:sz w:val="18"/>
              </w:rPr>
              <w:t>&lt;&lt;if CF2R-MCH-20 row B0</w:t>
            </w:r>
            <w:r w:rsidR="00043666">
              <w:rPr>
                <w:rFonts w:asciiTheme="minorHAnsi" w:hAnsiTheme="minorHAnsi"/>
                <w:sz w:val="18"/>
              </w:rPr>
              <w:t>2</w:t>
            </w:r>
            <w:r w:rsidRPr="00442989">
              <w:rPr>
                <w:rFonts w:asciiTheme="minorHAnsi" w:hAnsiTheme="minorHAnsi"/>
                <w:sz w:val="18"/>
              </w:rPr>
              <w:t xml:space="preserve">, </w:t>
            </w:r>
            <w:r w:rsidR="00043666">
              <w:rPr>
                <w:rFonts w:asciiTheme="minorHAnsi" w:hAnsiTheme="minorHAnsi"/>
                <w:sz w:val="18"/>
              </w:rPr>
              <w:t xml:space="preserve">B03, </w:t>
            </w:r>
            <w:r w:rsidRPr="00442989">
              <w:rPr>
                <w:rFonts w:asciiTheme="minorHAnsi" w:hAnsiTheme="minorHAnsi"/>
                <w:sz w:val="18"/>
              </w:rPr>
              <w:t>B0</w:t>
            </w:r>
            <w:r w:rsidR="00043666">
              <w:rPr>
                <w:rFonts w:asciiTheme="minorHAnsi" w:hAnsiTheme="minorHAnsi"/>
                <w:sz w:val="18"/>
              </w:rPr>
              <w:t>4</w:t>
            </w:r>
            <w:r w:rsidRPr="00442989">
              <w:rPr>
                <w:rFonts w:asciiTheme="minorHAnsi" w:hAnsiTheme="minorHAnsi"/>
                <w:sz w:val="18"/>
              </w:rPr>
              <w:t xml:space="preserve"> and B0</w:t>
            </w:r>
            <w:r w:rsidR="00043666">
              <w:rPr>
                <w:rFonts w:asciiTheme="minorHAnsi" w:hAnsiTheme="minorHAnsi"/>
                <w:sz w:val="18"/>
              </w:rPr>
              <w:t>5</w:t>
            </w:r>
            <w:r w:rsidRPr="00442989">
              <w:rPr>
                <w:rFonts w:asciiTheme="minorHAnsi" w:hAnsiTheme="minorHAnsi"/>
                <w:sz w:val="18"/>
              </w:rPr>
              <w:t xml:space="preserve"> ≠ CF3R-MCH-20 row B0</w:t>
            </w:r>
            <w:r w:rsidR="00043666">
              <w:rPr>
                <w:rFonts w:asciiTheme="minorHAnsi" w:hAnsiTheme="minorHAnsi"/>
                <w:sz w:val="18"/>
              </w:rPr>
              <w:t>2</w:t>
            </w:r>
            <w:r w:rsidRPr="00442989">
              <w:rPr>
                <w:rFonts w:asciiTheme="minorHAnsi" w:hAnsiTheme="minorHAnsi"/>
                <w:sz w:val="18"/>
              </w:rPr>
              <w:t xml:space="preserve">, </w:t>
            </w:r>
            <w:r w:rsidR="00043666">
              <w:rPr>
                <w:rFonts w:asciiTheme="minorHAnsi" w:hAnsiTheme="minorHAnsi"/>
                <w:sz w:val="18"/>
              </w:rPr>
              <w:t xml:space="preserve">B03, </w:t>
            </w:r>
            <w:r w:rsidRPr="00442989">
              <w:rPr>
                <w:rFonts w:asciiTheme="minorHAnsi" w:hAnsiTheme="minorHAnsi"/>
                <w:sz w:val="18"/>
              </w:rPr>
              <w:t>B0</w:t>
            </w:r>
            <w:r w:rsidR="00043666">
              <w:rPr>
                <w:rFonts w:asciiTheme="minorHAnsi" w:hAnsiTheme="minorHAnsi"/>
                <w:sz w:val="18"/>
              </w:rPr>
              <w:t>4</w:t>
            </w:r>
            <w:r w:rsidRPr="00442989">
              <w:rPr>
                <w:rFonts w:asciiTheme="minorHAnsi" w:hAnsiTheme="minorHAnsi"/>
                <w:sz w:val="18"/>
              </w:rPr>
              <w:t xml:space="preserve"> and B0</w:t>
            </w:r>
            <w:r w:rsidR="00043666">
              <w:rPr>
                <w:rFonts w:asciiTheme="minorHAnsi" w:hAnsiTheme="minorHAnsi"/>
                <w:sz w:val="18"/>
              </w:rPr>
              <w:t>5</w:t>
            </w:r>
            <w:r w:rsidRPr="00442989">
              <w:rPr>
                <w:rFonts w:asciiTheme="minorHAnsi" w:hAnsiTheme="minorHAnsi"/>
                <w:sz w:val="18"/>
              </w:rPr>
              <w:t>, then display “The installed cooling capacity, heating capacity or CFA served does not match the Installation Certificate”, elseif CF2R-MCH-20 row B0</w:t>
            </w:r>
            <w:r w:rsidR="00043666">
              <w:rPr>
                <w:rFonts w:asciiTheme="minorHAnsi" w:hAnsiTheme="minorHAnsi"/>
                <w:sz w:val="18"/>
              </w:rPr>
              <w:t>2</w:t>
            </w:r>
            <w:r w:rsidRPr="00442989">
              <w:rPr>
                <w:rFonts w:asciiTheme="minorHAnsi" w:hAnsiTheme="minorHAnsi"/>
                <w:sz w:val="18"/>
              </w:rPr>
              <w:t xml:space="preserve">, </w:t>
            </w:r>
            <w:r w:rsidR="00043666">
              <w:rPr>
                <w:rFonts w:asciiTheme="minorHAnsi" w:hAnsiTheme="minorHAnsi"/>
                <w:sz w:val="18"/>
              </w:rPr>
              <w:t xml:space="preserve">B03, </w:t>
            </w:r>
            <w:r w:rsidRPr="00442989">
              <w:rPr>
                <w:rFonts w:asciiTheme="minorHAnsi" w:hAnsiTheme="minorHAnsi"/>
                <w:sz w:val="18"/>
              </w:rPr>
              <w:t>B0</w:t>
            </w:r>
            <w:r w:rsidR="00043666">
              <w:rPr>
                <w:rFonts w:asciiTheme="minorHAnsi" w:hAnsiTheme="minorHAnsi"/>
                <w:sz w:val="18"/>
              </w:rPr>
              <w:t>4</w:t>
            </w:r>
            <w:r w:rsidRPr="00442989">
              <w:rPr>
                <w:rFonts w:asciiTheme="minorHAnsi" w:hAnsiTheme="minorHAnsi"/>
                <w:sz w:val="18"/>
              </w:rPr>
              <w:t xml:space="preserve"> and B0</w:t>
            </w:r>
            <w:r w:rsidR="00043666">
              <w:rPr>
                <w:rFonts w:asciiTheme="minorHAnsi" w:hAnsiTheme="minorHAnsi"/>
                <w:sz w:val="18"/>
              </w:rPr>
              <w:t>5</w:t>
            </w:r>
            <w:r w:rsidRPr="00442989">
              <w:rPr>
                <w:rFonts w:asciiTheme="minorHAnsi" w:hAnsiTheme="minorHAnsi"/>
                <w:sz w:val="18"/>
              </w:rPr>
              <w:t xml:space="preserve"> = CF3R-MCH-20 row B0</w:t>
            </w:r>
            <w:r w:rsidR="00043666">
              <w:rPr>
                <w:rFonts w:asciiTheme="minorHAnsi" w:hAnsiTheme="minorHAnsi"/>
                <w:sz w:val="18"/>
              </w:rPr>
              <w:t>2</w:t>
            </w:r>
            <w:r w:rsidRPr="00442989">
              <w:rPr>
                <w:rFonts w:asciiTheme="minorHAnsi" w:hAnsiTheme="minorHAnsi"/>
                <w:sz w:val="18"/>
              </w:rPr>
              <w:t xml:space="preserve">, </w:t>
            </w:r>
            <w:r w:rsidR="00043666">
              <w:rPr>
                <w:rFonts w:asciiTheme="minorHAnsi" w:hAnsiTheme="minorHAnsi"/>
                <w:sz w:val="18"/>
              </w:rPr>
              <w:t xml:space="preserve">B03, </w:t>
            </w:r>
            <w:r w:rsidRPr="00442989">
              <w:rPr>
                <w:rFonts w:asciiTheme="minorHAnsi" w:hAnsiTheme="minorHAnsi"/>
                <w:sz w:val="18"/>
              </w:rPr>
              <w:t>B0</w:t>
            </w:r>
            <w:r w:rsidR="00043666">
              <w:rPr>
                <w:rFonts w:asciiTheme="minorHAnsi" w:hAnsiTheme="minorHAnsi"/>
                <w:sz w:val="18"/>
              </w:rPr>
              <w:t>4</w:t>
            </w:r>
            <w:r w:rsidRPr="00442989">
              <w:rPr>
                <w:rFonts w:asciiTheme="minorHAnsi" w:hAnsiTheme="minorHAnsi"/>
                <w:sz w:val="18"/>
              </w:rPr>
              <w:t xml:space="preserve"> and B0</w:t>
            </w:r>
            <w:r w:rsidR="00043666">
              <w:rPr>
                <w:rFonts w:asciiTheme="minorHAnsi" w:hAnsiTheme="minorHAnsi"/>
                <w:sz w:val="18"/>
              </w:rPr>
              <w:t>5</w:t>
            </w:r>
            <w:r w:rsidRPr="00442989">
              <w:rPr>
                <w:rFonts w:asciiTheme="minorHAnsi" w:hAnsiTheme="minorHAnsi"/>
                <w:sz w:val="18"/>
              </w:rPr>
              <w:t>, then display “ “&gt;&gt;</w:t>
            </w:r>
          </w:p>
        </w:tc>
      </w:tr>
    </w:tbl>
    <w:p w14:paraId="1172B05E" w14:textId="2F4F49EB" w:rsidR="00756AD5" w:rsidRDefault="00756AD5" w:rsidP="00756AD5">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0"/>
        <w:gridCol w:w="4048"/>
        <w:gridCol w:w="6371"/>
      </w:tblGrid>
      <w:tr w:rsidR="0022364B" w:rsidRPr="003F2ABE" w14:paraId="2F1D2A9D" w14:textId="77777777" w:rsidTr="00BC5EA5">
        <w:trPr>
          <w:trHeight w:val="55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3B475" w14:textId="77777777" w:rsidR="0022364B" w:rsidRPr="00C156FF" w:rsidRDefault="0022364B" w:rsidP="00BC5EA5">
            <w:pPr>
              <w:rPr>
                <w:rFonts w:asciiTheme="minorHAnsi" w:hAnsiTheme="minorHAnsi"/>
                <w:b/>
                <w:caps/>
                <w:szCs w:val="18"/>
              </w:rPr>
            </w:pPr>
            <w:r w:rsidRPr="00C156FF">
              <w:rPr>
                <w:rFonts w:asciiTheme="minorHAnsi" w:hAnsiTheme="minorHAnsi"/>
                <w:b/>
                <w:caps/>
                <w:szCs w:val="18"/>
              </w:rPr>
              <w:t>C. D</w:t>
            </w:r>
            <w:r w:rsidRPr="00E73F84">
              <w:rPr>
                <w:rFonts w:asciiTheme="minorHAnsi" w:hAnsiTheme="minorHAnsi"/>
                <w:b/>
                <w:szCs w:val="18"/>
              </w:rPr>
              <w:t>ucts Located in Garage Spaces</w:t>
            </w:r>
          </w:p>
          <w:p w14:paraId="05EEA42E" w14:textId="77777777" w:rsidR="0022364B" w:rsidRPr="00C156FF" w:rsidRDefault="0022364B" w:rsidP="00BC5EA5">
            <w:pPr>
              <w:rPr>
                <w:rFonts w:asciiTheme="minorHAnsi" w:hAnsiTheme="minorHAnsi"/>
                <w:b/>
                <w:caps/>
                <w:szCs w:val="18"/>
              </w:rPr>
            </w:pPr>
            <w:r>
              <w:rPr>
                <w:rFonts w:asciiTheme="minorHAnsi" w:hAnsiTheme="minorHAnsi"/>
                <w:sz w:val="18"/>
                <w:szCs w:val="18"/>
              </w:rPr>
              <w:t>&lt;&lt;</w:t>
            </w:r>
            <w:r w:rsidRPr="00E73F84">
              <w:rPr>
                <w:rFonts w:asciiTheme="minorHAnsi" w:hAnsiTheme="minorHAnsi"/>
                <w:sz w:val="18"/>
                <w:szCs w:val="18"/>
              </w:rPr>
              <w:t>if A0</w:t>
            </w:r>
            <w:r>
              <w:rPr>
                <w:rFonts w:asciiTheme="minorHAnsi" w:hAnsiTheme="minorHAnsi"/>
                <w:sz w:val="18"/>
                <w:szCs w:val="18"/>
              </w:rPr>
              <w:t>8</w:t>
            </w:r>
            <w:r w:rsidRPr="00E73F84">
              <w:rPr>
                <w:rFonts w:asciiTheme="minorHAnsi" w:hAnsiTheme="minorHAnsi"/>
                <w:sz w:val="18"/>
                <w:szCs w:val="18"/>
              </w:rPr>
              <w:t xml:space="preserve"> = yes, then show table, else display</w:t>
            </w:r>
            <w:r>
              <w:rPr>
                <w:rFonts w:asciiTheme="minorHAnsi" w:hAnsiTheme="minorHAnsi"/>
                <w:sz w:val="18"/>
                <w:szCs w:val="18"/>
              </w:rPr>
              <w:t xml:space="preserve"> the Section</w:t>
            </w:r>
            <w:r w:rsidRPr="00E73F84">
              <w:rPr>
                <w:rFonts w:asciiTheme="minorHAnsi" w:hAnsiTheme="minorHAnsi"/>
                <w:sz w:val="18"/>
                <w:szCs w:val="18"/>
              </w:rPr>
              <w:t xml:space="preserve"> Does Not Apply </w:t>
            </w:r>
            <w:r>
              <w:rPr>
                <w:rFonts w:asciiTheme="minorHAnsi" w:hAnsiTheme="minorHAnsi"/>
                <w:sz w:val="18"/>
                <w:szCs w:val="18"/>
              </w:rPr>
              <w:t>m</w:t>
            </w:r>
            <w:r w:rsidRPr="00E73F84">
              <w:rPr>
                <w:rFonts w:asciiTheme="minorHAnsi" w:hAnsiTheme="minorHAnsi"/>
                <w:sz w:val="18"/>
                <w:szCs w:val="18"/>
              </w:rPr>
              <w:t>essage</w:t>
            </w:r>
            <w:r>
              <w:rPr>
                <w:rFonts w:asciiTheme="minorHAnsi" w:hAnsiTheme="minorHAnsi"/>
                <w:sz w:val="18"/>
                <w:szCs w:val="18"/>
              </w:rPr>
              <w:t>&gt;&gt;</w:t>
            </w:r>
          </w:p>
        </w:tc>
      </w:tr>
      <w:tr w:rsidR="0022364B" w:rsidRPr="003F2ABE" w14:paraId="66BB0722" w14:textId="77777777" w:rsidTr="00BC5EA5">
        <w:trPr>
          <w:trHeight w:val="278"/>
        </w:trPr>
        <w:tc>
          <w:tcPr>
            <w:tcW w:w="264" w:type="pct"/>
            <w:tcBorders>
              <w:top w:val="single" w:sz="4" w:space="0" w:color="auto"/>
              <w:left w:val="single" w:sz="4" w:space="0" w:color="auto"/>
              <w:bottom w:val="single" w:sz="4" w:space="0" w:color="auto"/>
              <w:right w:val="single" w:sz="4" w:space="0" w:color="auto"/>
            </w:tcBorders>
            <w:vAlign w:val="center"/>
          </w:tcPr>
          <w:p w14:paraId="0CF8A1D4" w14:textId="77777777" w:rsidR="0022364B" w:rsidRPr="00013B8C" w:rsidRDefault="0022364B" w:rsidP="00BC5EA5">
            <w:pPr>
              <w:keepNext/>
              <w:jc w:val="center"/>
              <w:rPr>
                <w:rFonts w:asciiTheme="minorHAnsi" w:hAnsiTheme="minorHAnsi"/>
                <w:sz w:val="18"/>
                <w:szCs w:val="18"/>
              </w:rPr>
            </w:pPr>
            <w:r w:rsidRPr="00013B8C">
              <w:rPr>
                <w:rFonts w:asciiTheme="minorHAnsi" w:hAnsiTheme="minorHAnsi"/>
                <w:sz w:val="18"/>
                <w:szCs w:val="18"/>
              </w:rPr>
              <w:t>01</w:t>
            </w:r>
          </w:p>
        </w:tc>
        <w:tc>
          <w:tcPr>
            <w:tcW w:w="1840" w:type="pct"/>
            <w:tcBorders>
              <w:top w:val="single" w:sz="4" w:space="0" w:color="auto"/>
              <w:left w:val="single" w:sz="4" w:space="0" w:color="auto"/>
              <w:bottom w:val="single" w:sz="4" w:space="0" w:color="auto"/>
              <w:right w:val="single" w:sz="4" w:space="0" w:color="auto"/>
            </w:tcBorders>
            <w:vAlign w:val="center"/>
          </w:tcPr>
          <w:p w14:paraId="3964FEDC" w14:textId="77777777" w:rsidR="0022364B" w:rsidRPr="009B0170" w:rsidRDefault="0022364B" w:rsidP="00BC5EA5">
            <w:pPr>
              <w:keepNext/>
              <w:rPr>
                <w:rFonts w:asciiTheme="minorHAnsi" w:hAnsiTheme="minorHAnsi"/>
                <w:sz w:val="18"/>
                <w:szCs w:val="18"/>
              </w:rPr>
            </w:pPr>
            <w:r w:rsidRPr="009B0170">
              <w:rPr>
                <w:rFonts w:asciiTheme="minorHAnsi" w:hAnsiTheme="minorHAnsi"/>
                <w:sz w:val="18"/>
                <w:szCs w:val="18"/>
              </w:rPr>
              <w:t>Duct Leakage Test Method</w:t>
            </w:r>
          </w:p>
        </w:tc>
        <w:tc>
          <w:tcPr>
            <w:tcW w:w="2896" w:type="pct"/>
            <w:tcBorders>
              <w:top w:val="single" w:sz="4" w:space="0" w:color="auto"/>
              <w:left w:val="single" w:sz="4" w:space="0" w:color="auto"/>
              <w:bottom w:val="single" w:sz="4" w:space="0" w:color="auto"/>
              <w:right w:val="single" w:sz="4" w:space="0" w:color="auto"/>
            </w:tcBorders>
            <w:vAlign w:val="center"/>
          </w:tcPr>
          <w:p w14:paraId="72920447" w14:textId="77777777" w:rsidR="0022364B" w:rsidRPr="00013B8C" w:rsidRDefault="0022364B" w:rsidP="00BC5EA5">
            <w:pPr>
              <w:keepNext/>
              <w:rPr>
                <w:rFonts w:asciiTheme="minorHAnsi" w:hAnsiTheme="minorHAnsi"/>
                <w:sz w:val="18"/>
                <w:szCs w:val="18"/>
              </w:rPr>
            </w:pPr>
            <w:r w:rsidRPr="00E73F84">
              <w:rPr>
                <w:rFonts w:asciiTheme="minorHAnsi" w:hAnsiTheme="minorHAnsi"/>
                <w:sz w:val="18"/>
                <w:szCs w:val="18"/>
              </w:rPr>
              <w:t>&lt;&lt;default value = TotalLeakage (this is the only method allowed&gt;&gt;</w:t>
            </w:r>
          </w:p>
        </w:tc>
      </w:tr>
      <w:tr w:rsidR="0022364B" w:rsidRPr="003F2ABE" w14:paraId="6055D543" w14:textId="77777777" w:rsidTr="00BC5EA5">
        <w:trPr>
          <w:trHeight w:val="278"/>
        </w:trPr>
        <w:tc>
          <w:tcPr>
            <w:tcW w:w="264" w:type="pct"/>
            <w:tcBorders>
              <w:top w:val="single" w:sz="4" w:space="0" w:color="auto"/>
              <w:left w:val="single" w:sz="4" w:space="0" w:color="auto"/>
              <w:bottom w:val="single" w:sz="4" w:space="0" w:color="auto"/>
              <w:right w:val="single" w:sz="4" w:space="0" w:color="auto"/>
            </w:tcBorders>
            <w:vAlign w:val="center"/>
          </w:tcPr>
          <w:p w14:paraId="300DA08F" w14:textId="77777777" w:rsidR="0022364B" w:rsidRPr="00013B8C" w:rsidRDefault="0022364B" w:rsidP="00BC5EA5">
            <w:pPr>
              <w:keepNext/>
              <w:jc w:val="center"/>
              <w:rPr>
                <w:rFonts w:asciiTheme="minorHAnsi" w:hAnsiTheme="minorHAnsi"/>
                <w:sz w:val="18"/>
                <w:szCs w:val="18"/>
              </w:rPr>
            </w:pPr>
            <w:r w:rsidRPr="00013B8C">
              <w:rPr>
                <w:rFonts w:asciiTheme="minorHAnsi" w:hAnsiTheme="minorHAnsi"/>
                <w:sz w:val="18"/>
                <w:szCs w:val="18"/>
              </w:rPr>
              <w:t>02</w:t>
            </w:r>
          </w:p>
        </w:tc>
        <w:tc>
          <w:tcPr>
            <w:tcW w:w="1840" w:type="pct"/>
            <w:tcBorders>
              <w:top w:val="single" w:sz="4" w:space="0" w:color="auto"/>
              <w:left w:val="single" w:sz="4" w:space="0" w:color="auto"/>
              <w:bottom w:val="single" w:sz="4" w:space="0" w:color="auto"/>
              <w:right w:val="single" w:sz="4" w:space="0" w:color="auto"/>
            </w:tcBorders>
            <w:vAlign w:val="center"/>
          </w:tcPr>
          <w:p w14:paraId="15D5556F" w14:textId="77777777" w:rsidR="0022364B" w:rsidRPr="009B0170" w:rsidRDefault="0022364B" w:rsidP="00BC5EA5">
            <w:pPr>
              <w:keepNext/>
              <w:rPr>
                <w:rFonts w:asciiTheme="minorHAnsi" w:hAnsiTheme="minorHAnsi"/>
                <w:sz w:val="18"/>
                <w:szCs w:val="18"/>
              </w:rPr>
            </w:pPr>
            <w:r w:rsidRPr="009B0170">
              <w:rPr>
                <w:rFonts w:asciiTheme="minorHAnsi" w:hAnsiTheme="minorHAnsi"/>
                <w:sz w:val="18"/>
                <w:szCs w:val="18"/>
              </w:rPr>
              <w:t>Leakage Factor</w:t>
            </w:r>
          </w:p>
        </w:tc>
        <w:tc>
          <w:tcPr>
            <w:tcW w:w="2896" w:type="pct"/>
            <w:tcBorders>
              <w:top w:val="single" w:sz="4" w:space="0" w:color="auto"/>
              <w:left w:val="single" w:sz="4" w:space="0" w:color="auto"/>
              <w:bottom w:val="single" w:sz="4" w:space="0" w:color="auto"/>
              <w:right w:val="single" w:sz="4" w:space="0" w:color="auto"/>
            </w:tcBorders>
            <w:vAlign w:val="center"/>
          </w:tcPr>
          <w:p w14:paraId="343B41BE" w14:textId="77777777" w:rsidR="0022364B" w:rsidRPr="004712B8" w:rsidRDefault="0022364B" w:rsidP="00BC5EA5">
            <w:pPr>
              <w:keepNext/>
              <w:rPr>
                <w:rFonts w:asciiTheme="minorHAnsi" w:hAnsiTheme="minorHAnsi"/>
                <w:sz w:val="18"/>
                <w:szCs w:val="18"/>
              </w:rPr>
            </w:pPr>
            <w:r w:rsidRPr="00316229">
              <w:rPr>
                <w:rFonts w:asciiTheme="minorHAnsi" w:hAnsiTheme="minorHAnsi"/>
                <w:sz w:val="18"/>
                <w:szCs w:val="18"/>
              </w:rPr>
              <w:t>&lt;&lt;default value</w:t>
            </w:r>
            <w:r>
              <w:rPr>
                <w:rFonts w:asciiTheme="minorHAnsi" w:hAnsiTheme="minorHAnsi"/>
                <w:sz w:val="18"/>
                <w:szCs w:val="18"/>
              </w:rPr>
              <w:t xml:space="preserve"> </w:t>
            </w:r>
            <w:r w:rsidRPr="004712B8">
              <w:rPr>
                <w:rFonts w:asciiTheme="minorHAnsi" w:hAnsiTheme="minorHAnsi"/>
                <w:sz w:val="18"/>
                <w:szCs w:val="18"/>
              </w:rPr>
              <w:t>= 0.06&gt;&gt;</w:t>
            </w:r>
          </w:p>
        </w:tc>
      </w:tr>
      <w:tr w:rsidR="0022364B" w:rsidRPr="003F2ABE" w14:paraId="4B146521" w14:textId="77777777" w:rsidTr="00BC5EA5">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57E350DE" w14:textId="77777777" w:rsidR="0022364B" w:rsidRPr="00C83250" w:rsidRDefault="0022364B" w:rsidP="00BC5EA5">
            <w:pPr>
              <w:keepNext/>
              <w:jc w:val="center"/>
              <w:rPr>
                <w:rFonts w:asciiTheme="minorHAnsi" w:hAnsiTheme="minorHAnsi"/>
                <w:sz w:val="18"/>
                <w:szCs w:val="18"/>
              </w:rPr>
            </w:pPr>
            <w:r w:rsidRPr="00013B8C">
              <w:rPr>
                <w:rFonts w:asciiTheme="minorHAnsi" w:hAnsiTheme="minorHAnsi"/>
                <w:sz w:val="18"/>
                <w:szCs w:val="18"/>
              </w:rPr>
              <w:t>03</w:t>
            </w:r>
          </w:p>
        </w:tc>
        <w:tc>
          <w:tcPr>
            <w:tcW w:w="1840" w:type="pct"/>
            <w:tcBorders>
              <w:top w:val="single" w:sz="4" w:space="0" w:color="auto"/>
              <w:left w:val="single" w:sz="4" w:space="0" w:color="auto"/>
              <w:bottom w:val="single" w:sz="4" w:space="0" w:color="auto"/>
              <w:right w:val="single" w:sz="4" w:space="0" w:color="auto"/>
            </w:tcBorders>
            <w:vAlign w:val="center"/>
          </w:tcPr>
          <w:p w14:paraId="46A23335" w14:textId="77777777" w:rsidR="0022364B" w:rsidRPr="009B0170" w:rsidRDefault="0022364B" w:rsidP="00BC5EA5">
            <w:pPr>
              <w:keepNext/>
              <w:rPr>
                <w:rFonts w:asciiTheme="minorHAnsi" w:hAnsiTheme="minorHAnsi"/>
                <w:sz w:val="18"/>
                <w:szCs w:val="18"/>
              </w:rPr>
            </w:pPr>
            <w:r w:rsidRPr="009B0170">
              <w:rPr>
                <w:rFonts w:asciiTheme="minorHAnsi" w:hAnsiTheme="minorHAnsi"/>
                <w:sz w:val="18"/>
                <w:szCs w:val="18"/>
              </w:rPr>
              <w:t>Air-Handling Unit Airflow (AHU Airflow) Determination Method</w:t>
            </w:r>
          </w:p>
        </w:tc>
        <w:tc>
          <w:tcPr>
            <w:tcW w:w="2896" w:type="pct"/>
            <w:tcBorders>
              <w:top w:val="single" w:sz="4" w:space="0" w:color="auto"/>
              <w:left w:val="single" w:sz="4" w:space="0" w:color="auto"/>
              <w:bottom w:val="single" w:sz="4" w:space="0" w:color="auto"/>
              <w:right w:val="single" w:sz="4" w:space="0" w:color="auto"/>
            </w:tcBorders>
            <w:vAlign w:val="center"/>
          </w:tcPr>
          <w:p w14:paraId="57935AEF" w14:textId="77777777" w:rsidR="0022364B" w:rsidRPr="009B0170" w:rsidRDefault="0022364B" w:rsidP="00BC5EA5">
            <w:pPr>
              <w:keepNext/>
              <w:rPr>
                <w:rFonts w:asciiTheme="minorHAnsi" w:hAnsiTheme="minorHAnsi"/>
                <w:sz w:val="18"/>
                <w:szCs w:val="18"/>
              </w:rPr>
            </w:pPr>
            <w:r w:rsidRPr="00E73F84">
              <w:rPr>
                <w:rFonts w:asciiTheme="minorHAnsi" w:hAnsiTheme="minorHAnsi"/>
                <w:sz w:val="18"/>
                <w:szCs w:val="18"/>
              </w:rPr>
              <w:t>&lt;&lt;auto filled from B01&gt;&gt;</w:t>
            </w:r>
          </w:p>
        </w:tc>
      </w:tr>
      <w:tr w:rsidR="0022364B" w:rsidRPr="003F2ABE" w14:paraId="647B6C42" w14:textId="77777777" w:rsidTr="00BC5EA5">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687888D0" w14:textId="77777777" w:rsidR="0022364B" w:rsidRPr="00C83250" w:rsidRDefault="0022364B" w:rsidP="00BC5EA5">
            <w:pPr>
              <w:keepNext/>
              <w:jc w:val="center"/>
              <w:rPr>
                <w:rFonts w:asciiTheme="minorHAnsi" w:hAnsiTheme="minorHAnsi"/>
                <w:sz w:val="18"/>
                <w:szCs w:val="18"/>
              </w:rPr>
            </w:pPr>
            <w:r w:rsidRPr="00013B8C">
              <w:rPr>
                <w:rFonts w:asciiTheme="minorHAnsi" w:hAnsiTheme="minorHAnsi"/>
                <w:sz w:val="18"/>
                <w:szCs w:val="18"/>
              </w:rPr>
              <w:t>04</w:t>
            </w:r>
          </w:p>
        </w:tc>
        <w:tc>
          <w:tcPr>
            <w:tcW w:w="1840" w:type="pct"/>
            <w:tcBorders>
              <w:top w:val="single" w:sz="4" w:space="0" w:color="auto"/>
              <w:left w:val="single" w:sz="4" w:space="0" w:color="auto"/>
              <w:bottom w:val="single" w:sz="4" w:space="0" w:color="auto"/>
              <w:right w:val="single" w:sz="4" w:space="0" w:color="auto"/>
            </w:tcBorders>
            <w:vAlign w:val="center"/>
          </w:tcPr>
          <w:p w14:paraId="73258DFE" w14:textId="77777777" w:rsidR="0022364B" w:rsidRPr="009B0170" w:rsidRDefault="0022364B" w:rsidP="00BC5EA5">
            <w:pPr>
              <w:keepNext/>
              <w:rPr>
                <w:rFonts w:asciiTheme="minorHAnsi" w:hAnsiTheme="minorHAnsi"/>
                <w:sz w:val="18"/>
                <w:szCs w:val="18"/>
              </w:rPr>
            </w:pPr>
            <w:r w:rsidRPr="009B0170">
              <w:rPr>
                <w:rFonts w:asciiTheme="minorHAnsi" w:hAnsiTheme="minorHAnsi"/>
                <w:sz w:val="18"/>
                <w:szCs w:val="18"/>
              </w:rPr>
              <w:t>Measured AHU Airflow (cfm)</w:t>
            </w:r>
          </w:p>
        </w:tc>
        <w:tc>
          <w:tcPr>
            <w:tcW w:w="2896" w:type="pct"/>
            <w:tcBorders>
              <w:top w:val="single" w:sz="4" w:space="0" w:color="auto"/>
              <w:left w:val="single" w:sz="4" w:space="0" w:color="auto"/>
              <w:bottom w:val="single" w:sz="4" w:space="0" w:color="auto"/>
              <w:right w:val="single" w:sz="4" w:space="0" w:color="auto"/>
            </w:tcBorders>
            <w:vAlign w:val="center"/>
          </w:tcPr>
          <w:p w14:paraId="02C541D6" w14:textId="50C37565" w:rsidR="0022364B" w:rsidRPr="00013B8C" w:rsidRDefault="0022364B" w:rsidP="009366C4">
            <w:pPr>
              <w:keepNext/>
              <w:rPr>
                <w:rFonts w:asciiTheme="minorHAnsi" w:hAnsiTheme="minorHAnsi"/>
                <w:sz w:val="18"/>
                <w:szCs w:val="18"/>
              </w:rPr>
            </w:pPr>
            <w:r w:rsidRPr="009B0170">
              <w:rPr>
                <w:rFonts w:asciiTheme="minorHAnsi" w:hAnsiTheme="minorHAnsi"/>
                <w:sz w:val="18"/>
                <w:szCs w:val="18"/>
              </w:rPr>
              <w:t>&lt;&lt;</w:t>
            </w:r>
            <w:r w:rsidRPr="00E73F84">
              <w:rPr>
                <w:rFonts w:asciiTheme="minorHAnsi" w:hAnsiTheme="minorHAnsi"/>
                <w:sz w:val="18"/>
                <w:szCs w:val="18"/>
              </w:rPr>
              <w:t xml:space="preserve"> auto filled from B0</w:t>
            </w:r>
            <w:r w:rsidR="009366C4">
              <w:rPr>
                <w:rFonts w:asciiTheme="minorHAnsi" w:hAnsiTheme="minorHAnsi"/>
                <w:sz w:val="18"/>
                <w:szCs w:val="18"/>
              </w:rPr>
              <w:t>6</w:t>
            </w:r>
            <w:r w:rsidRPr="00E73F84">
              <w:rPr>
                <w:rFonts w:asciiTheme="minorHAnsi" w:hAnsiTheme="minorHAnsi"/>
                <w:sz w:val="18"/>
                <w:szCs w:val="18"/>
              </w:rPr>
              <w:t>&gt;&gt;</w:t>
            </w:r>
          </w:p>
        </w:tc>
      </w:tr>
      <w:tr w:rsidR="0022364B" w:rsidRPr="003F2ABE" w14:paraId="0C876961" w14:textId="77777777" w:rsidTr="00BC5EA5">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6DF4FEB0" w14:textId="77777777" w:rsidR="0022364B" w:rsidRPr="00C83250" w:rsidRDefault="0022364B" w:rsidP="00BC5EA5">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05</w:t>
            </w:r>
          </w:p>
        </w:tc>
        <w:tc>
          <w:tcPr>
            <w:tcW w:w="1840" w:type="pct"/>
            <w:tcBorders>
              <w:top w:val="single" w:sz="4" w:space="0" w:color="auto"/>
              <w:left w:val="single" w:sz="4" w:space="0" w:color="auto"/>
              <w:bottom w:val="single" w:sz="4" w:space="0" w:color="auto"/>
              <w:right w:val="single" w:sz="4" w:space="0" w:color="auto"/>
            </w:tcBorders>
            <w:vAlign w:val="center"/>
          </w:tcPr>
          <w:p w14:paraId="6ADB8731" w14:textId="77777777" w:rsidR="0022364B" w:rsidRPr="009B0170" w:rsidRDefault="0022364B" w:rsidP="00BC5EA5">
            <w:pPr>
              <w:keepNext/>
              <w:rPr>
                <w:rFonts w:asciiTheme="minorHAnsi" w:hAnsiTheme="minorHAnsi"/>
                <w:sz w:val="18"/>
                <w:szCs w:val="18"/>
              </w:rPr>
            </w:pPr>
            <w:r w:rsidRPr="009B0170">
              <w:rPr>
                <w:rFonts w:asciiTheme="minorHAnsi" w:hAnsiTheme="minorHAnsi"/>
                <w:sz w:val="18"/>
                <w:szCs w:val="18"/>
              </w:rPr>
              <w:t>Calculated Target Allowable Duct Leakage Rate (cfm)</w:t>
            </w:r>
          </w:p>
        </w:tc>
        <w:tc>
          <w:tcPr>
            <w:tcW w:w="2896" w:type="pct"/>
            <w:tcBorders>
              <w:top w:val="single" w:sz="4" w:space="0" w:color="auto"/>
              <w:left w:val="single" w:sz="4" w:space="0" w:color="auto"/>
              <w:bottom w:val="single" w:sz="4" w:space="0" w:color="auto"/>
              <w:right w:val="single" w:sz="4" w:space="0" w:color="auto"/>
            </w:tcBorders>
            <w:vAlign w:val="center"/>
          </w:tcPr>
          <w:p w14:paraId="02DE5A51" w14:textId="77777777" w:rsidR="0022364B" w:rsidRPr="009B0170" w:rsidRDefault="0022364B" w:rsidP="00BC5EA5">
            <w:pPr>
              <w:keepNext/>
              <w:rPr>
                <w:rFonts w:asciiTheme="minorHAnsi" w:hAnsiTheme="minorHAnsi"/>
                <w:sz w:val="18"/>
                <w:szCs w:val="18"/>
              </w:rPr>
            </w:pPr>
            <w:r w:rsidRPr="009B0170">
              <w:rPr>
                <w:rFonts w:asciiTheme="minorHAnsi" w:hAnsiTheme="minorHAnsi"/>
                <w:sz w:val="18"/>
                <w:szCs w:val="18"/>
              </w:rPr>
              <w:t>&lt;&lt;calculated field: numeric xxx:</w:t>
            </w:r>
          </w:p>
          <w:p w14:paraId="7035BB35" w14:textId="02CD37A4" w:rsidR="0022364B" w:rsidRPr="00316229" w:rsidRDefault="0022364B" w:rsidP="00BC5EA5">
            <w:pPr>
              <w:keepNext/>
              <w:rPr>
                <w:rFonts w:asciiTheme="minorHAnsi" w:hAnsiTheme="minorHAnsi"/>
                <w:sz w:val="18"/>
                <w:szCs w:val="18"/>
                <w:u w:val="single"/>
              </w:rPr>
            </w:pPr>
            <w:r w:rsidRPr="00316229">
              <w:rPr>
                <w:rFonts w:asciiTheme="minorHAnsi" w:hAnsiTheme="minorHAnsi"/>
                <w:sz w:val="18"/>
                <w:szCs w:val="18"/>
                <w:u w:val="single"/>
              </w:rPr>
              <w:t xml:space="preserve">if AHUAirflowMethod= CoolingSystemMethod then </w:t>
            </w:r>
          </w:p>
          <w:p w14:paraId="585BDB96" w14:textId="77777777" w:rsidR="0022364B" w:rsidRPr="006B612D" w:rsidRDefault="0022364B" w:rsidP="00BC5EA5">
            <w:pPr>
              <w:keepNext/>
              <w:rPr>
                <w:rFonts w:asciiTheme="minorHAnsi" w:hAnsiTheme="minorHAnsi"/>
                <w:sz w:val="18"/>
                <w:szCs w:val="18"/>
                <w:u w:val="single"/>
              </w:rPr>
            </w:pPr>
            <w:r w:rsidRPr="004712B8">
              <w:rPr>
                <w:rFonts w:asciiTheme="minorHAnsi" w:hAnsiTheme="minorHAnsi"/>
                <w:sz w:val="18"/>
                <w:szCs w:val="18"/>
                <w:u w:val="single"/>
              </w:rPr>
              <w:t>AHUAirflow=CondenserNomCoolCapacityTon*400*</w:t>
            </w:r>
            <w:r w:rsidRPr="004712B8">
              <w:rPr>
                <w:rFonts w:asciiTheme="minorHAnsi" w:hAnsiTheme="minorHAnsi"/>
                <w:sz w:val="18"/>
                <w:szCs w:val="18"/>
              </w:rPr>
              <w:t xml:space="preserve"> </w:t>
            </w:r>
            <w:r w:rsidRPr="006B612D">
              <w:rPr>
                <w:rFonts w:asciiTheme="minorHAnsi" w:hAnsiTheme="minorHAnsi"/>
                <w:sz w:val="18"/>
                <w:szCs w:val="18"/>
              </w:rPr>
              <w:t>0.06</w:t>
            </w:r>
            <w:r w:rsidRPr="006B612D">
              <w:rPr>
                <w:rFonts w:asciiTheme="minorHAnsi" w:hAnsiTheme="minorHAnsi"/>
                <w:sz w:val="18"/>
                <w:szCs w:val="18"/>
                <w:u w:val="single"/>
              </w:rPr>
              <w:t>;</w:t>
            </w:r>
          </w:p>
          <w:p w14:paraId="5703E2BB" w14:textId="77777777" w:rsidR="0022364B" w:rsidRPr="002E5FE0" w:rsidRDefault="0022364B" w:rsidP="00BC5EA5">
            <w:pPr>
              <w:keepNext/>
              <w:rPr>
                <w:rFonts w:asciiTheme="minorHAnsi" w:hAnsiTheme="minorHAnsi"/>
                <w:sz w:val="18"/>
                <w:szCs w:val="18"/>
                <w:u w:val="single"/>
              </w:rPr>
            </w:pPr>
          </w:p>
          <w:p w14:paraId="4B1E0696" w14:textId="77777777" w:rsidR="0022364B" w:rsidRPr="00013B8C" w:rsidRDefault="0022364B" w:rsidP="00BC5EA5">
            <w:pPr>
              <w:keepNext/>
              <w:rPr>
                <w:rFonts w:asciiTheme="minorHAnsi" w:hAnsiTheme="minorHAnsi"/>
                <w:sz w:val="18"/>
                <w:szCs w:val="18"/>
                <w:u w:val="single"/>
              </w:rPr>
            </w:pPr>
            <w:r w:rsidRPr="00013B8C">
              <w:rPr>
                <w:rFonts w:asciiTheme="minorHAnsi" w:hAnsiTheme="minorHAnsi"/>
                <w:sz w:val="18"/>
                <w:szCs w:val="18"/>
                <w:u w:val="single"/>
              </w:rPr>
              <w:t>elseif AHUAirflowMethod= HeatingSystemMethod</w:t>
            </w:r>
          </w:p>
          <w:p w14:paraId="59EF7C7C" w14:textId="77777777" w:rsidR="0022364B" w:rsidRPr="00013B8C" w:rsidRDefault="0022364B" w:rsidP="00BC5EA5">
            <w:pPr>
              <w:keepNext/>
              <w:rPr>
                <w:rFonts w:asciiTheme="minorHAnsi" w:hAnsiTheme="minorHAnsi"/>
                <w:sz w:val="18"/>
                <w:szCs w:val="18"/>
                <w:u w:val="single"/>
              </w:rPr>
            </w:pPr>
            <w:r w:rsidRPr="00013B8C">
              <w:rPr>
                <w:rFonts w:asciiTheme="minorHAnsi" w:hAnsiTheme="minorHAnsi"/>
                <w:sz w:val="18"/>
                <w:szCs w:val="18"/>
                <w:u w:val="single"/>
              </w:rPr>
              <w:t>then AHUAirflow=HeatingCapacityKbtuh*21.7*</w:t>
            </w:r>
            <w:r w:rsidRPr="00013B8C">
              <w:rPr>
                <w:rFonts w:asciiTheme="minorHAnsi" w:hAnsiTheme="minorHAnsi"/>
                <w:sz w:val="18"/>
                <w:szCs w:val="18"/>
              </w:rPr>
              <w:t xml:space="preserve"> 0.06</w:t>
            </w:r>
            <w:r w:rsidRPr="00013B8C">
              <w:rPr>
                <w:rFonts w:asciiTheme="minorHAnsi" w:hAnsiTheme="minorHAnsi"/>
                <w:sz w:val="18"/>
                <w:szCs w:val="18"/>
                <w:u w:val="single"/>
              </w:rPr>
              <w:t>;</w:t>
            </w:r>
          </w:p>
          <w:p w14:paraId="538792A3" w14:textId="77777777" w:rsidR="0022364B" w:rsidRPr="00013B8C" w:rsidRDefault="0022364B" w:rsidP="00BC5EA5">
            <w:pPr>
              <w:keepNext/>
              <w:rPr>
                <w:rFonts w:asciiTheme="minorHAnsi" w:hAnsiTheme="minorHAnsi"/>
                <w:sz w:val="18"/>
                <w:szCs w:val="18"/>
                <w:u w:val="single"/>
              </w:rPr>
            </w:pPr>
          </w:p>
          <w:p w14:paraId="13115F25" w14:textId="77777777" w:rsidR="0022364B" w:rsidRPr="00013B8C" w:rsidRDefault="0022364B" w:rsidP="00BC5EA5">
            <w:pPr>
              <w:keepNext/>
              <w:rPr>
                <w:rFonts w:asciiTheme="minorHAnsi" w:hAnsiTheme="minorHAnsi"/>
                <w:sz w:val="18"/>
                <w:szCs w:val="18"/>
              </w:rPr>
            </w:pPr>
            <w:r w:rsidRPr="00013B8C">
              <w:rPr>
                <w:rFonts w:asciiTheme="minorHAnsi" w:hAnsiTheme="minorHAnsi"/>
                <w:sz w:val="18"/>
                <w:szCs w:val="18"/>
                <w:u w:val="single"/>
              </w:rPr>
              <w:t>elseif AHUAirflowMethod= MeasuredAirflowMethod</w:t>
            </w:r>
            <w:r w:rsidRPr="00013B8C">
              <w:rPr>
                <w:rFonts w:asciiTheme="minorHAnsi" w:hAnsiTheme="minorHAnsi"/>
                <w:sz w:val="18"/>
                <w:szCs w:val="18"/>
              </w:rPr>
              <w:t xml:space="preserve"> then</w:t>
            </w:r>
          </w:p>
          <w:p w14:paraId="1C7BBF72" w14:textId="77777777" w:rsidR="0022364B" w:rsidRPr="00013B8C" w:rsidRDefault="0022364B" w:rsidP="00BC5EA5">
            <w:pPr>
              <w:keepNext/>
              <w:rPr>
                <w:rFonts w:asciiTheme="minorHAnsi" w:hAnsiTheme="minorHAnsi"/>
                <w:sz w:val="18"/>
                <w:szCs w:val="18"/>
              </w:rPr>
            </w:pPr>
            <w:r w:rsidRPr="00013B8C">
              <w:rPr>
                <w:rFonts w:asciiTheme="minorHAnsi" w:hAnsiTheme="minorHAnsi"/>
                <w:sz w:val="18"/>
                <w:szCs w:val="18"/>
                <w:u w:val="single"/>
              </w:rPr>
              <w:t>AHUAirflow=</w:t>
            </w:r>
            <w:r w:rsidRPr="00013B8C">
              <w:rPr>
                <w:rFonts w:asciiTheme="minorHAnsi" w:hAnsiTheme="minorHAnsi"/>
                <w:sz w:val="18"/>
                <w:szCs w:val="18"/>
              </w:rPr>
              <w:t xml:space="preserve"> Measured AHUAirflow * 0.06</w:t>
            </w:r>
          </w:p>
          <w:p w14:paraId="526C4A4F" w14:textId="77777777" w:rsidR="0022364B" w:rsidRPr="00013B8C" w:rsidRDefault="0022364B" w:rsidP="00BC5EA5">
            <w:pPr>
              <w:keepNext/>
              <w:rPr>
                <w:rFonts w:asciiTheme="minorHAnsi" w:hAnsiTheme="minorHAnsi"/>
                <w:sz w:val="18"/>
                <w:szCs w:val="18"/>
              </w:rPr>
            </w:pPr>
          </w:p>
          <w:p w14:paraId="1F6BA6FF" w14:textId="77777777" w:rsidR="0022364B" w:rsidRPr="00013B8C" w:rsidRDefault="0022364B" w:rsidP="00BC5EA5">
            <w:pPr>
              <w:keepNext/>
              <w:rPr>
                <w:rFonts w:asciiTheme="minorHAnsi" w:hAnsiTheme="minorHAnsi"/>
                <w:sz w:val="18"/>
                <w:szCs w:val="18"/>
                <w:u w:val="single"/>
              </w:rPr>
            </w:pPr>
            <w:r w:rsidRPr="00013B8C">
              <w:rPr>
                <w:rFonts w:asciiTheme="minorHAnsi" w:hAnsiTheme="minorHAnsi"/>
                <w:sz w:val="18"/>
                <w:szCs w:val="18"/>
                <w:u w:val="single"/>
              </w:rPr>
              <w:t>elseif AHUAirflowMethod= IndoorUnitMethod then</w:t>
            </w:r>
          </w:p>
          <w:p w14:paraId="7FF2467F" w14:textId="77777777" w:rsidR="0022364B" w:rsidRPr="00013B8C" w:rsidRDefault="0022364B" w:rsidP="00BC5EA5">
            <w:pPr>
              <w:keepNext/>
              <w:rPr>
                <w:rFonts w:asciiTheme="minorHAnsi" w:hAnsiTheme="minorHAnsi"/>
                <w:sz w:val="18"/>
                <w:szCs w:val="18"/>
              </w:rPr>
            </w:pPr>
            <w:r w:rsidRPr="00013B8C">
              <w:rPr>
                <w:rFonts w:asciiTheme="minorHAnsi" w:hAnsiTheme="minorHAnsi"/>
                <w:sz w:val="18"/>
                <w:szCs w:val="18"/>
                <w:u w:val="single"/>
              </w:rPr>
              <w:t>AHUAirflow=IndoorAirUnitCoolingCapacityton*400*0.06&gt;&gt;</w:t>
            </w:r>
          </w:p>
        </w:tc>
      </w:tr>
      <w:tr w:rsidR="0022364B" w:rsidRPr="003F2ABE" w14:paraId="05D0024C" w14:textId="77777777" w:rsidTr="00BC5EA5">
        <w:trPr>
          <w:trHeight w:val="432"/>
        </w:trPr>
        <w:tc>
          <w:tcPr>
            <w:tcW w:w="264" w:type="pct"/>
            <w:vAlign w:val="center"/>
          </w:tcPr>
          <w:p w14:paraId="41E26FCD" w14:textId="77777777" w:rsidR="0022364B" w:rsidRPr="00C83250" w:rsidRDefault="0022364B" w:rsidP="00BC5EA5">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06</w:t>
            </w:r>
          </w:p>
        </w:tc>
        <w:tc>
          <w:tcPr>
            <w:tcW w:w="1840" w:type="pct"/>
            <w:shd w:val="clear" w:color="auto" w:fill="auto"/>
            <w:vAlign w:val="center"/>
          </w:tcPr>
          <w:p w14:paraId="26E7E2D7" w14:textId="77777777" w:rsidR="0022364B" w:rsidRPr="004712B8" w:rsidRDefault="0022364B" w:rsidP="00BC5EA5">
            <w:pPr>
              <w:keepNext/>
              <w:rPr>
                <w:rFonts w:asciiTheme="minorHAnsi" w:hAnsiTheme="minorHAnsi"/>
                <w:b/>
                <w:sz w:val="18"/>
                <w:szCs w:val="18"/>
              </w:rPr>
            </w:pPr>
            <w:r w:rsidRPr="009B0170">
              <w:rPr>
                <w:rFonts w:asciiTheme="minorHAnsi" w:hAnsiTheme="minorHAnsi"/>
                <w:sz w:val="18"/>
                <w:szCs w:val="18"/>
              </w:rPr>
              <w:t>Actual Duct Leakage Rate from Leakage T</w:t>
            </w:r>
            <w:r w:rsidRPr="00316229">
              <w:rPr>
                <w:rFonts w:asciiTheme="minorHAnsi" w:hAnsiTheme="minorHAnsi"/>
                <w:sz w:val="18"/>
                <w:szCs w:val="18"/>
              </w:rPr>
              <w:t xml:space="preserve">est </w:t>
            </w:r>
            <w:r w:rsidRPr="004712B8">
              <w:rPr>
                <w:rFonts w:asciiTheme="minorHAnsi" w:hAnsiTheme="minorHAnsi"/>
                <w:sz w:val="18"/>
                <w:szCs w:val="18"/>
              </w:rPr>
              <w:t>Measurement (cfm)</w:t>
            </w:r>
          </w:p>
        </w:tc>
        <w:tc>
          <w:tcPr>
            <w:tcW w:w="2896" w:type="pct"/>
            <w:shd w:val="clear" w:color="auto" w:fill="auto"/>
          </w:tcPr>
          <w:p w14:paraId="28F62401" w14:textId="77777777" w:rsidR="0022364B" w:rsidRPr="009B0170" w:rsidRDefault="0022364B" w:rsidP="00BC5EA5">
            <w:pPr>
              <w:keepNext/>
              <w:rPr>
                <w:rFonts w:asciiTheme="minorHAnsi" w:hAnsiTheme="minorHAnsi"/>
                <w:sz w:val="18"/>
                <w:szCs w:val="18"/>
              </w:rPr>
            </w:pPr>
            <w:r w:rsidRPr="006B612D">
              <w:rPr>
                <w:rFonts w:asciiTheme="minorHAnsi" w:hAnsiTheme="minorHAnsi"/>
                <w:sz w:val="18"/>
                <w:szCs w:val="18"/>
              </w:rPr>
              <w:t>&lt;&lt;</w:t>
            </w:r>
            <w:r w:rsidRPr="001916A0">
              <w:rPr>
                <w:rFonts w:asciiTheme="minorHAnsi" w:hAnsiTheme="minorHAnsi"/>
                <w:sz w:val="18"/>
              </w:rPr>
              <w:t xml:space="preserve"> auto filled from B11</w:t>
            </w:r>
            <w:r w:rsidRPr="00C83250">
              <w:rPr>
                <w:rFonts w:asciiTheme="minorHAnsi" w:hAnsiTheme="minorHAnsi"/>
                <w:sz w:val="18"/>
                <w:szCs w:val="18"/>
              </w:rPr>
              <w:t>&gt;&gt;</w:t>
            </w:r>
          </w:p>
        </w:tc>
      </w:tr>
      <w:tr w:rsidR="0022364B" w:rsidRPr="003F2ABE" w14:paraId="3A4CCF72" w14:textId="77777777" w:rsidTr="00BC5EA5">
        <w:trPr>
          <w:trHeight w:val="432"/>
        </w:trPr>
        <w:tc>
          <w:tcPr>
            <w:tcW w:w="264" w:type="pct"/>
            <w:vAlign w:val="center"/>
          </w:tcPr>
          <w:p w14:paraId="17F4DF79" w14:textId="77777777" w:rsidR="0022364B" w:rsidRPr="00C83250" w:rsidRDefault="0022364B" w:rsidP="00BC5EA5">
            <w:pPr>
              <w:keepNext/>
              <w:spacing w:line="240" w:lineRule="exact"/>
              <w:ind w:left="-14" w:firstLine="14"/>
              <w:jc w:val="center"/>
              <w:rPr>
                <w:rFonts w:asciiTheme="minorHAnsi" w:hAnsiTheme="minorHAnsi"/>
                <w:sz w:val="18"/>
                <w:szCs w:val="18"/>
              </w:rPr>
            </w:pPr>
            <w:r w:rsidRPr="00013B8C">
              <w:rPr>
                <w:rFonts w:asciiTheme="minorHAnsi" w:hAnsiTheme="minorHAnsi"/>
                <w:sz w:val="18"/>
                <w:szCs w:val="18"/>
              </w:rPr>
              <w:t>07</w:t>
            </w:r>
          </w:p>
        </w:tc>
        <w:tc>
          <w:tcPr>
            <w:tcW w:w="1840" w:type="pct"/>
            <w:shd w:val="clear" w:color="auto" w:fill="auto"/>
            <w:vAlign w:val="center"/>
          </w:tcPr>
          <w:p w14:paraId="282DF1D6" w14:textId="77777777" w:rsidR="0022364B" w:rsidRPr="009B0170" w:rsidRDefault="0022364B" w:rsidP="00BC5EA5">
            <w:pPr>
              <w:keepNext/>
              <w:rPr>
                <w:rFonts w:asciiTheme="minorHAnsi" w:hAnsiTheme="minorHAnsi"/>
                <w:sz w:val="18"/>
                <w:szCs w:val="18"/>
              </w:rPr>
            </w:pPr>
            <w:r w:rsidRPr="009B0170">
              <w:rPr>
                <w:rFonts w:asciiTheme="minorHAnsi" w:hAnsiTheme="minorHAnsi"/>
                <w:sz w:val="18"/>
                <w:szCs w:val="18"/>
              </w:rPr>
              <w:t>Compliance Statement:</w:t>
            </w:r>
          </w:p>
        </w:tc>
        <w:tc>
          <w:tcPr>
            <w:tcW w:w="2896" w:type="pct"/>
            <w:shd w:val="clear" w:color="auto" w:fill="auto"/>
          </w:tcPr>
          <w:p w14:paraId="05A36029" w14:textId="77777777" w:rsidR="0022364B" w:rsidRPr="009B0170" w:rsidRDefault="0022364B" w:rsidP="00BC5EA5">
            <w:pPr>
              <w:rPr>
                <w:rFonts w:asciiTheme="minorHAnsi" w:hAnsiTheme="minorHAnsi"/>
                <w:sz w:val="18"/>
                <w:szCs w:val="18"/>
              </w:rPr>
            </w:pPr>
            <w:r w:rsidRPr="00316229">
              <w:rPr>
                <w:rFonts w:asciiTheme="minorHAnsi" w:hAnsiTheme="minorHAnsi"/>
                <w:sz w:val="18"/>
                <w:szCs w:val="18"/>
              </w:rPr>
              <w:t xml:space="preserve">&lt;&lt;if measured leakage is &lt; </w:t>
            </w:r>
            <w:r w:rsidRPr="004712B8">
              <w:rPr>
                <w:rFonts w:asciiTheme="minorHAnsi" w:hAnsiTheme="minorHAnsi"/>
                <w:sz w:val="18"/>
                <w:szCs w:val="18"/>
              </w:rPr>
              <w:t>or = to target allow</w:t>
            </w:r>
            <w:r>
              <w:rPr>
                <w:rFonts w:asciiTheme="minorHAnsi" w:hAnsiTheme="minorHAnsi"/>
                <w:sz w:val="18"/>
                <w:szCs w:val="18"/>
              </w:rPr>
              <w:t>able leakage rate</w:t>
            </w:r>
            <w:r w:rsidRPr="009B0170">
              <w:rPr>
                <w:rFonts w:asciiTheme="minorHAnsi" w:hAnsiTheme="minorHAnsi"/>
                <w:sz w:val="18"/>
                <w:szCs w:val="18"/>
              </w:rPr>
              <w:t xml:space="preserve">, then display message:  </w:t>
            </w:r>
          </w:p>
          <w:p w14:paraId="67ACA7F5" w14:textId="77777777" w:rsidR="0022364B" w:rsidRPr="009B0170" w:rsidRDefault="0022364B" w:rsidP="00BC5EA5">
            <w:pPr>
              <w:rPr>
                <w:rFonts w:asciiTheme="minorHAnsi" w:hAnsiTheme="minorHAnsi"/>
                <w:sz w:val="18"/>
                <w:szCs w:val="18"/>
              </w:rPr>
            </w:pPr>
            <w:r w:rsidRPr="00316229">
              <w:rPr>
                <w:rFonts w:asciiTheme="minorHAnsi" w:hAnsiTheme="minorHAnsi"/>
                <w:sz w:val="18"/>
                <w:szCs w:val="18"/>
              </w:rPr>
              <w:t>"</w:t>
            </w:r>
            <w:r>
              <w:rPr>
                <w:rFonts w:asciiTheme="minorHAnsi" w:hAnsiTheme="minorHAnsi"/>
                <w:sz w:val="18"/>
                <w:szCs w:val="18"/>
              </w:rPr>
              <w:t>Ducts in garage</w:t>
            </w:r>
            <w:r w:rsidRPr="009B0170">
              <w:rPr>
                <w:rFonts w:asciiTheme="minorHAnsi" w:hAnsiTheme="minorHAnsi"/>
                <w:sz w:val="18"/>
                <w:szCs w:val="18"/>
              </w:rPr>
              <w:t xml:space="preserve"> passes </w:t>
            </w:r>
            <w:r>
              <w:rPr>
                <w:rFonts w:asciiTheme="minorHAnsi" w:hAnsiTheme="minorHAnsi"/>
                <w:sz w:val="18"/>
                <w:szCs w:val="18"/>
              </w:rPr>
              <w:t>–</w:t>
            </w:r>
            <w:r w:rsidRPr="009B0170">
              <w:rPr>
                <w:rFonts w:asciiTheme="minorHAnsi" w:hAnsiTheme="minorHAnsi"/>
                <w:sz w:val="18"/>
                <w:szCs w:val="18"/>
              </w:rPr>
              <w:t xml:space="preserve"> </w:t>
            </w:r>
            <w:r>
              <w:rPr>
                <w:rFonts w:asciiTheme="minorHAnsi" w:hAnsiTheme="minorHAnsi"/>
                <w:sz w:val="18"/>
                <w:szCs w:val="18"/>
              </w:rPr>
              <w:t>overall system leakage complies</w:t>
            </w:r>
            <w:r w:rsidRPr="009B0170">
              <w:rPr>
                <w:rFonts w:asciiTheme="minorHAnsi" w:hAnsiTheme="minorHAnsi"/>
                <w:sz w:val="18"/>
                <w:szCs w:val="18"/>
              </w:rPr>
              <w:t>";</w:t>
            </w:r>
          </w:p>
          <w:p w14:paraId="65B46281" w14:textId="77777777" w:rsidR="0022364B" w:rsidRPr="009B0170" w:rsidRDefault="0022364B" w:rsidP="00BC5EA5">
            <w:pPr>
              <w:rPr>
                <w:rFonts w:asciiTheme="minorHAnsi" w:hAnsiTheme="minorHAnsi"/>
                <w:sz w:val="18"/>
                <w:szCs w:val="18"/>
              </w:rPr>
            </w:pPr>
            <w:r w:rsidRPr="009B0170">
              <w:rPr>
                <w:rFonts w:asciiTheme="minorHAnsi" w:hAnsiTheme="minorHAnsi"/>
                <w:sz w:val="18"/>
                <w:szCs w:val="18"/>
              </w:rPr>
              <w:t>else if measured leakage rate is</w:t>
            </w:r>
            <w:r>
              <w:rPr>
                <w:rFonts w:asciiTheme="minorHAnsi" w:hAnsiTheme="minorHAnsi"/>
                <w:sz w:val="18"/>
                <w:szCs w:val="18"/>
              </w:rPr>
              <w:t xml:space="preserve"> &gt;</w:t>
            </w:r>
            <w:r w:rsidRPr="009B0170">
              <w:rPr>
                <w:rFonts w:asciiTheme="minorHAnsi" w:hAnsiTheme="minorHAnsi"/>
                <w:sz w:val="18"/>
                <w:szCs w:val="18"/>
              </w:rPr>
              <w:t xml:space="preserve"> target allowable leakage rate then display message:</w:t>
            </w:r>
          </w:p>
          <w:p w14:paraId="5433DC68" w14:textId="77777777" w:rsidR="0022364B" w:rsidRPr="009B0170" w:rsidRDefault="0022364B" w:rsidP="00BC5EA5">
            <w:pPr>
              <w:rPr>
                <w:rFonts w:asciiTheme="minorHAnsi" w:hAnsiTheme="minorHAnsi"/>
                <w:sz w:val="18"/>
                <w:szCs w:val="18"/>
              </w:rPr>
            </w:pPr>
            <w:r w:rsidRPr="00316229">
              <w:rPr>
                <w:rFonts w:asciiTheme="minorHAnsi" w:hAnsiTheme="minorHAnsi"/>
                <w:sz w:val="18"/>
                <w:szCs w:val="18"/>
              </w:rPr>
              <w:t>"</w:t>
            </w:r>
            <w:r>
              <w:rPr>
                <w:rFonts w:asciiTheme="minorHAnsi" w:hAnsiTheme="minorHAnsi"/>
                <w:sz w:val="18"/>
                <w:szCs w:val="18"/>
              </w:rPr>
              <w:t>Ducts in garage</w:t>
            </w:r>
            <w:r w:rsidRPr="009B0170">
              <w:rPr>
                <w:rFonts w:asciiTheme="minorHAnsi" w:hAnsiTheme="minorHAnsi"/>
                <w:sz w:val="18"/>
                <w:szCs w:val="18"/>
              </w:rPr>
              <w:t xml:space="preserve"> passes using smoke test of an altered HVAC system in an existing building</w:t>
            </w:r>
          </w:p>
          <w:p w14:paraId="649B710C" w14:textId="77777777" w:rsidR="0022364B" w:rsidRPr="002E5FE0" w:rsidRDefault="0022364B" w:rsidP="0022364B">
            <w:pPr>
              <w:numPr>
                <w:ilvl w:val="0"/>
                <w:numId w:val="7"/>
              </w:numPr>
              <w:rPr>
                <w:rFonts w:asciiTheme="minorHAnsi" w:hAnsiTheme="minorHAnsi"/>
                <w:sz w:val="18"/>
                <w:szCs w:val="18"/>
              </w:rPr>
            </w:pPr>
            <w:r w:rsidRPr="009B0170">
              <w:rPr>
                <w:rFonts w:asciiTheme="minorHAnsi" w:hAnsiTheme="minorHAnsi"/>
                <w:sz w:val="18"/>
                <w:szCs w:val="18"/>
              </w:rPr>
              <w:t>No visible smoke exits the accessible portions of the ducts in the garage</w:t>
            </w:r>
            <w:r>
              <w:rPr>
                <w:rFonts w:asciiTheme="minorHAnsi" w:hAnsiTheme="minorHAnsi"/>
                <w:sz w:val="18"/>
                <w:szCs w:val="18"/>
              </w:rPr>
              <w:t>”</w:t>
            </w:r>
            <w:r w:rsidRPr="002E5FE0">
              <w:rPr>
                <w:rFonts w:asciiTheme="minorHAnsi" w:hAnsiTheme="minorHAnsi"/>
                <w:sz w:val="18"/>
                <w:szCs w:val="18"/>
              </w:rPr>
              <w:t>&gt;&gt;</w:t>
            </w:r>
          </w:p>
        </w:tc>
      </w:tr>
    </w:tbl>
    <w:p w14:paraId="0FD386A1" w14:textId="3E059878" w:rsidR="0022364B" w:rsidRDefault="0022364B" w:rsidP="00756AD5">
      <w:pPr>
        <w:rPr>
          <w:rFonts w:asciiTheme="minorHAnsi" w:hAnsiTheme="minorHAnsi"/>
          <w:sz w:val="18"/>
          <w:szCs w:val="18"/>
        </w:rPr>
      </w:pPr>
    </w:p>
    <w:p w14:paraId="77B6FAFF" w14:textId="77777777" w:rsidR="0022364B" w:rsidRPr="005922D6" w:rsidRDefault="0022364B" w:rsidP="00756AD5">
      <w:pPr>
        <w:rPr>
          <w:rFonts w:asciiTheme="minorHAnsi" w:hAnsiTheme="minorHAnsi"/>
          <w:sz w:val="18"/>
          <w:szCs w:val="18"/>
        </w:rPr>
      </w:pPr>
    </w:p>
    <w:tbl>
      <w:tblPr>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788"/>
        <w:gridCol w:w="7743"/>
      </w:tblGrid>
      <w:tr w:rsidR="00BD03A5" w:rsidRPr="005922D6" w14:paraId="1172B060" w14:textId="77777777" w:rsidTr="00442989">
        <w:trPr>
          <w:trHeight w:val="323"/>
        </w:trPr>
        <w:tc>
          <w:tcPr>
            <w:tcW w:w="5000" w:type="pct"/>
            <w:gridSpan w:val="3"/>
            <w:vAlign w:val="center"/>
          </w:tcPr>
          <w:p w14:paraId="1172B05F" w14:textId="0F4824D9" w:rsidR="00BD03A5" w:rsidRPr="00442989" w:rsidRDefault="00D35F96" w:rsidP="00442989">
            <w:pPr>
              <w:pStyle w:val="Heading3"/>
              <w:numPr>
                <w:ilvl w:val="0"/>
                <w:numId w:val="0"/>
              </w:numPr>
              <w:spacing w:before="0"/>
              <w:ind w:right="86"/>
              <w:rPr>
                <w:rFonts w:asciiTheme="minorHAnsi" w:hAnsiTheme="minorHAnsi"/>
                <w:b/>
                <w:caps/>
                <w:sz w:val="20"/>
              </w:rPr>
            </w:pPr>
            <w:r>
              <w:rPr>
                <w:rFonts w:asciiTheme="minorHAnsi" w:hAnsiTheme="minorHAnsi"/>
                <w:b/>
                <w:caps/>
                <w:sz w:val="20"/>
              </w:rPr>
              <w:t>D</w:t>
            </w:r>
            <w:r w:rsidR="00BD03A5" w:rsidRPr="00442989">
              <w:rPr>
                <w:rFonts w:asciiTheme="minorHAnsi" w:hAnsiTheme="minorHAnsi"/>
                <w:b/>
                <w:caps/>
                <w:sz w:val="20"/>
              </w:rPr>
              <w:t xml:space="preserve">. </w:t>
            </w:r>
            <w:r w:rsidR="00442989" w:rsidRPr="00442989">
              <w:rPr>
                <w:rFonts w:ascii="Calibri" w:hAnsi="Calibri"/>
                <w:b/>
                <w:sz w:val="20"/>
              </w:rPr>
              <w:t>Additional Requirements for Compliance</w:t>
            </w:r>
          </w:p>
        </w:tc>
      </w:tr>
      <w:tr w:rsidR="00BD03A5" w:rsidRPr="005922D6" w14:paraId="1172B063" w14:textId="77777777" w:rsidTr="00442989">
        <w:trPr>
          <w:trHeight w:val="350"/>
        </w:trPr>
        <w:tc>
          <w:tcPr>
            <w:tcW w:w="214" w:type="pct"/>
            <w:vAlign w:val="center"/>
          </w:tcPr>
          <w:p w14:paraId="1172B061"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1</w:t>
            </w:r>
          </w:p>
        </w:tc>
        <w:tc>
          <w:tcPr>
            <w:tcW w:w="4786" w:type="pct"/>
            <w:gridSpan w:val="2"/>
            <w:vAlign w:val="center"/>
          </w:tcPr>
          <w:p w14:paraId="1172B062" w14:textId="5AB084F4" w:rsidR="00BD03A5" w:rsidRPr="005922D6" w:rsidRDefault="00BD03A5" w:rsidP="00091DB0">
            <w:pPr>
              <w:rPr>
                <w:rFonts w:asciiTheme="minorHAnsi" w:hAnsiTheme="minorHAnsi"/>
                <w:b/>
                <w:sz w:val="18"/>
                <w:szCs w:val="18"/>
              </w:rPr>
            </w:pPr>
            <w:r w:rsidRPr="005922D6">
              <w:rPr>
                <w:rFonts w:asciiTheme="minorHAnsi" w:hAnsiTheme="minorHAnsi"/>
                <w:sz w:val="18"/>
                <w:szCs w:val="18"/>
              </w:rPr>
              <w:t>System was tested in its normal operation condition. No temporary taping allowed.</w:t>
            </w:r>
          </w:p>
        </w:tc>
      </w:tr>
      <w:tr w:rsidR="00BD03A5" w:rsidRPr="005922D6" w14:paraId="1172B066" w14:textId="77777777" w:rsidTr="00D36825">
        <w:trPr>
          <w:trHeight w:val="411"/>
        </w:trPr>
        <w:tc>
          <w:tcPr>
            <w:tcW w:w="214" w:type="pct"/>
            <w:vAlign w:val="center"/>
          </w:tcPr>
          <w:p w14:paraId="1172B064"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2</w:t>
            </w:r>
          </w:p>
        </w:tc>
        <w:tc>
          <w:tcPr>
            <w:tcW w:w="4786" w:type="pct"/>
            <w:gridSpan w:val="2"/>
            <w:vAlign w:val="center"/>
          </w:tcPr>
          <w:p w14:paraId="1172B065" w14:textId="0C2CA1E4" w:rsidR="00BD03A5" w:rsidRPr="005922D6" w:rsidRDefault="00430597" w:rsidP="00091DB0">
            <w:pPr>
              <w:rPr>
                <w:rFonts w:asciiTheme="minorHAnsi" w:hAnsiTheme="minorHAnsi"/>
                <w:b/>
                <w:sz w:val="18"/>
                <w:szCs w:val="18"/>
              </w:rPr>
            </w:pPr>
            <w:r w:rsidRPr="00430597">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5922D6" w14:paraId="1172B069" w14:textId="77777777" w:rsidTr="00442989">
        <w:trPr>
          <w:trHeight w:val="314"/>
        </w:trPr>
        <w:tc>
          <w:tcPr>
            <w:tcW w:w="214" w:type="pct"/>
            <w:vAlign w:val="center"/>
          </w:tcPr>
          <w:p w14:paraId="1172B067"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3</w:t>
            </w:r>
          </w:p>
        </w:tc>
        <w:tc>
          <w:tcPr>
            <w:tcW w:w="4786" w:type="pct"/>
            <w:gridSpan w:val="2"/>
            <w:vAlign w:val="center"/>
          </w:tcPr>
          <w:p w14:paraId="1172B068" w14:textId="77777777" w:rsidR="00BD03A5" w:rsidRPr="005922D6" w:rsidRDefault="00BD03A5" w:rsidP="00091DB0">
            <w:pPr>
              <w:rPr>
                <w:rFonts w:asciiTheme="minorHAnsi" w:hAnsiTheme="minorHAnsi"/>
                <w:b/>
                <w:sz w:val="18"/>
                <w:szCs w:val="18"/>
              </w:rPr>
            </w:pPr>
            <w:r w:rsidRPr="005922D6">
              <w:rPr>
                <w:rFonts w:asciiTheme="minorHAnsi" w:hAnsiTheme="minorHAnsi"/>
                <w:bCs/>
                <w:sz w:val="18"/>
                <w:szCs w:val="18"/>
              </w:rPr>
              <w:t>All</w:t>
            </w:r>
            <w:r w:rsidRPr="005922D6">
              <w:rPr>
                <w:rFonts w:asciiTheme="minorHAnsi" w:hAnsiTheme="minorHAnsi"/>
                <w:sz w:val="18"/>
                <w:szCs w:val="18"/>
              </w:rPr>
              <w:t xml:space="preserve"> supply and return register boots were sealed to the drywall.</w:t>
            </w:r>
          </w:p>
        </w:tc>
      </w:tr>
      <w:tr w:rsidR="00BD03A5" w:rsidRPr="005922D6" w14:paraId="1172B06C" w14:textId="77777777" w:rsidTr="00442989">
        <w:trPr>
          <w:trHeight w:val="350"/>
        </w:trPr>
        <w:tc>
          <w:tcPr>
            <w:tcW w:w="214" w:type="pct"/>
            <w:vAlign w:val="center"/>
          </w:tcPr>
          <w:p w14:paraId="1172B06A"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4</w:t>
            </w:r>
          </w:p>
        </w:tc>
        <w:tc>
          <w:tcPr>
            <w:tcW w:w="4786" w:type="pct"/>
            <w:gridSpan w:val="2"/>
            <w:vAlign w:val="center"/>
          </w:tcPr>
          <w:p w14:paraId="1172B06B" w14:textId="77777777" w:rsidR="00BD03A5" w:rsidRPr="005922D6" w:rsidRDefault="00BD03A5" w:rsidP="00091DB0">
            <w:pPr>
              <w:rPr>
                <w:rFonts w:asciiTheme="minorHAnsi" w:hAnsiTheme="minorHAnsi"/>
                <w:b/>
                <w:sz w:val="18"/>
                <w:szCs w:val="18"/>
              </w:rPr>
            </w:pPr>
            <w:r w:rsidRPr="005922D6">
              <w:rPr>
                <w:rFonts w:asciiTheme="minorHAnsi" w:hAnsiTheme="minorHAnsi"/>
                <w:sz w:val="18"/>
                <w:szCs w:val="18"/>
              </w:rPr>
              <w:t>Building cavities were not used as plenums or platform returns in lieu of ducts.</w:t>
            </w:r>
          </w:p>
        </w:tc>
      </w:tr>
      <w:tr w:rsidR="00BD03A5" w:rsidRPr="005922D6" w14:paraId="1172B06F" w14:textId="77777777" w:rsidTr="00442989">
        <w:trPr>
          <w:trHeight w:val="350"/>
        </w:trPr>
        <w:tc>
          <w:tcPr>
            <w:tcW w:w="214" w:type="pct"/>
            <w:vAlign w:val="center"/>
          </w:tcPr>
          <w:p w14:paraId="1172B06D"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5</w:t>
            </w:r>
          </w:p>
        </w:tc>
        <w:tc>
          <w:tcPr>
            <w:tcW w:w="4786" w:type="pct"/>
            <w:gridSpan w:val="2"/>
            <w:vAlign w:val="center"/>
          </w:tcPr>
          <w:p w14:paraId="1172B06E" w14:textId="77777777" w:rsidR="00BD03A5" w:rsidRPr="005922D6" w:rsidRDefault="00BD03A5" w:rsidP="00091DB0">
            <w:pPr>
              <w:rPr>
                <w:rFonts w:asciiTheme="minorHAnsi" w:hAnsiTheme="minorHAnsi"/>
                <w:b/>
                <w:sz w:val="18"/>
                <w:szCs w:val="18"/>
              </w:rPr>
            </w:pPr>
            <w:r w:rsidRPr="005922D6">
              <w:rPr>
                <w:rFonts w:asciiTheme="minorHAnsi" w:hAnsiTheme="minorHAnsi"/>
                <w:sz w:val="18"/>
                <w:szCs w:val="18"/>
              </w:rPr>
              <w:t>If cloth backed tape was used it was covered with Mastic and draw bands.</w:t>
            </w:r>
          </w:p>
        </w:tc>
      </w:tr>
      <w:tr w:rsidR="00BD03A5" w:rsidRPr="005922D6" w14:paraId="1172B072" w14:textId="77777777" w:rsidTr="00D36825">
        <w:trPr>
          <w:trHeight w:val="411"/>
        </w:trPr>
        <w:tc>
          <w:tcPr>
            <w:tcW w:w="214" w:type="pct"/>
            <w:vAlign w:val="center"/>
          </w:tcPr>
          <w:p w14:paraId="1172B070"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6</w:t>
            </w:r>
          </w:p>
        </w:tc>
        <w:tc>
          <w:tcPr>
            <w:tcW w:w="4786" w:type="pct"/>
            <w:gridSpan w:val="2"/>
            <w:vAlign w:val="center"/>
          </w:tcPr>
          <w:p w14:paraId="1172B071" w14:textId="77777777" w:rsidR="00BD03A5" w:rsidRPr="005922D6" w:rsidRDefault="00BD03A5" w:rsidP="00091DB0">
            <w:pPr>
              <w:rPr>
                <w:rFonts w:asciiTheme="minorHAnsi" w:hAnsiTheme="minorHAnsi"/>
                <w:b/>
                <w:sz w:val="18"/>
                <w:szCs w:val="18"/>
              </w:rPr>
            </w:pPr>
            <w:r w:rsidRPr="005922D6">
              <w:rPr>
                <w:rFonts w:asciiTheme="minorHAnsi" w:hAnsiTheme="minorHAnsi"/>
                <w:sz w:val="18"/>
                <w:szCs w:val="18"/>
              </w:rPr>
              <w:t>All connection points between the air handler and the supply and return plenums are completely sealed.</w:t>
            </w:r>
          </w:p>
        </w:tc>
      </w:tr>
      <w:tr w:rsidR="00BD03A5" w:rsidRPr="005922D6" w14:paraId="1172B075" w14:textId="77777777" w:rsidTr="00D36825">
        <w:trPr>
          <w:trHeight w:val="411"/>
        </w:trPr>
        <w:tc>
          <w:tcPr>
            <w:tcW w:w="214" w:type="pct"/>
            <w:vAlign w:val="center"/>
          </w:tcPr>
          <w:p w14:paraId="1172B073"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7</w:t>
            </w:r>
          </w:p>
        </w:tc>
        <w:tc>
          <w:tcPr>
            <w:tcW w:w="4786" w:type="pct"/>
            <w:gridSpan w:val="2"/>
            <w:vAlign w:val="center"/>
          </w:tcPr>
          <w:p w14:paraId="1172B074" w14:textId="55D17E1C" w:rsidR="00BD03A5" w:rsidRPr="005922D6" w:rsidRDefault="00BD03A5" w:rsidP="00091DB0">
            <w:pPr>
              <w:rPr>
                <w:rFonts w:asciiTheme="minorHAnsi" w:hAnsiTheme="minorHAnsi"/>
                <w:b/>
                <w:sz w:val="18"/>
                <w:szCs w:val="18"/>
              </w:rPr>
            </w:pPr>
            <w:r w:rsidRPr="005922D6">
              <w:rPr>
                <w:rFonts w:asciiTheme="minorHAnsi" w:hAnsiTheme="minorHAnsi"/>
                <w:sz w:val="18"/>
                <w:szCs w:val="18"/>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D36825" w:rsidRPr="005922D6" w14:paraId="1172B07C" w14:textId="77777777" w:rsidTr="002C4376">
        <w:trPr>
          <w:trHeight w:val="288"/>
        </w:trPr>
        <w:tc>
          <w:tcPr>
            <w:tcW w:w="214" w:type="pct"/>
            <w:vAlign w:val="center"/>
          </w:tcPr>
          <w:p w14:paraId="1172B076" w14:textId="77777777" w:rsidR="00D36825" w:rsidRPr="00525196" w:rsidRDefault="00D36825" w:rsidP="0054707B">
            <w:pPr>
              <w:spacing w:before="120" w:after="60"/>
              <w:rPr>
                <w:rFonts w:asciiTheme="minorHAnsi" w:hAnsiTheme="minorHAnsi"/>
                <w:sz w:val="18"/>
                <w:szCs w:val="18"/>
              </w:rPr>
            </w:pPr>
            <w:r w:rsidRPr="00525196">
              <w:rPr>
                <w:rFonts w:asciiTheme="minorHAnsi" w:hAnsiTheme="minorHAnsi"/>
                <w:sz w:val="18"/>
                <w:szCs w:val="18"/>
              </w:rPr>
              <w:t>08</w:t>
            </w:r>
          </w:p>
        </w:tc>
        <w:tc>
          <w:tcPr>
            <w:tcW w:w="1267" w:type="pct"/>
            <w:vAlign w:val="center"/>
          </w:tcPr>
          <w:p w14:paraId="1172B077" w14:textId="77777777" w:rsidR="00D36825" w:rsidRPr="00B57311" w:rsidRDefault="00D36825" w:rsidP="0054707B">
            <w:pPr>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19" w:type="pct"/>
            <w:vAlign w:val="center"/>
          </w:tcPr>
          <w:p w14:paraId="1172B078" w14:textId="77777777" w:rsidR="00D36825" w:rsidRDefault="00D36825" w:rsidP="0054707B">
            <w:pPr>
              <w:rPr>
                <w:sz w:val="24"/>
                <w:szCs w:val="24"/>
              </w:rPr>
            </w:pPr>
            <w:r>
              <w:rPr>
                <w:rFonts w:ascii="Calibri" w:hAnsi="Calibri"/>
                <w:sz w:val="18"/>
              </w:rPr>
              <w:t>&lt;&lt;user pick from list:</w:t>
            </w:r>
          </w:p>
          <w:p w14:paraId="1172B079" w14:textId="77777777" w:rsidR="00D36825" w:rsidRDefault="00D36825" w:rsidP="0054707B">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1172B07A" w14:textId="77777777" w:rsidR="00D36825" w:rsidRDefault="00D36825" w:rsidP="0054707B">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1172B07B" w14:textId="77777777" w:rsidR="00D36825" w:rsidRPr="00B57311" w:rsidRDefault="00D36825" w:rsidP="0054707B">
            <w:pPr>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D36825" w:rsidRPr="005922D6" w14:paraId="1172B080" w14:textId="77777777" w:rsidTr="002C4376">
        <w:trPr>
          <w:trHeight w:val="288"/>
        </w:trPr>
        <w:tc>
          <w:tcPr>
            <w:tcW w:w="214" w:type="pct"/>
            <w:vAlign w:val="center"/>
          </w:tcPr>
          <w:p w14:paraId="1172B07D" w14:textId="77777777" w:rsidR="00D36825" w:rsidRPr="00525196" w:rsidRDefault="00D36825" w:rsidP="0054707B">
            <w:pPr>
              <w:spacing w:before="120" w:after="60"/>
              <w:rPr>
                <w:rFonts w:asciiTheme="minorHAnsi" w:hAnsiTheme="minorHAnsi"/>
                <w:sz w:val="18"/>
                <w:szCs w:val="18"/>
              </w:rPr>
            </w:pPr>
            <w:r>
              <w:rPr>
                <w:rFonts w:asciiTheme="minorHAnsi" w:hAnsiTheme="minorHAnsi"/>
                <w:sz w:val="18"/>
                <w:szCs w:val="18"/>
              </w:rPr>
              <w:t>09</w:t>
            </w:r>
          </w:p>
        </w:tc>
        <w:tc>
          <w:tcPr>
            <w:tcW w:w="1267" w:type="pct"/>
            <w:vAlign w:val="center"/>
          </w:tcPr>
          <w:p w14:paraId="1172B07E" w14:textId="180B268D" w:rsidR="00D36825" w:rsidRPr="00B57311" w:rsidRDefault="00D36825" w:rsidP="00442989">
            <w:pPr>
              <w:rPr>
                <w:rFonts w:asciiTheme="minorHAnsi" w:hAnsiTheme="minorHAnsi"/>
                <w:sz w:val="18"/>
                <w:szCs w:val="18"/>
              </w:rPr>
            </w:pPr>
            <w:r>
              <w:rPr>
                <w:rFonts w:ascii="Calibri" w:hAnsi="Calibri"/>
                <w:sz w:val="18"/>
              </w:rPr>
              <w:t>Correction Notes:</w:t>
            </w:r>
            <w:r w:rsidR="00442989" w:rsidRPr="00442989">
              <w:rPr>
                <w:rFonts w:ascii="Calibri" w:hAnsi="Calibri"/>
                <w:b/>
                <w:sz w:val="18"/>
              </w:rPr>
              <w:t xml:space="preserve"> </w:t>
            </w:r>
          </w:p>
        </w:tc>
        <w:tc>
          <w:tcPr>
            <w:tcW w:w="3519" w:type="pct"/>
            <w:vAlign w:val="center"/>
          </w:tcPr>
          <w:p w14:paraId="1172B07F" w14:textId="748C9A5D" w:rsidR="00D36825" w:rsidRPr="00B57311" w:rsidRDefault="00D36825" w:rsidP="0054707B">
            <w:pPr>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w:t>
            </w:r>
            <w:r w:rsidR="00CD6B37">
              <w:rPr>
                <w:rFonts w:ascii="Calibri" w:hAnsi="Calibri"/>
                <w:sz w:val="18"/>
              </w:rPr>
              <w:t xml:space="preserve"> </w:t>
            </w:r>
            <w:r>
              <w:rPr>
                <w:rFonts w:ascii="Calibri" w:hAnsi="Calibri"/>
                <w:sz w:val="18"/>
              </w:rPr>
              <w:t>user input text&gt;&gt;</w:t>
            </w:r>
          </w:p>
        </w:tc>
      </w:tr>
      <w:tr w:rsidR="00D36825" w:rsidRPr="005922D6" w14:paraId="1172B082" w14:textId="77777777" w:rsidTr="00D36825">
        <w:trPr>
          <w:trHeight w:val="288"/>
        </w:trPr>
        <w:tc>
          <w:tcPr>
            <w:tcW w:w="5000" w:type="pct"/>
            <w:gridSpan w:val="3"/>
            <w:vAlign w:val="center"/>
          </w:tcPr>
          <w:p w14:paraId="1172B081" w14:textId="77777777" w:rsidR="00D36825" w:rsidRPr="00525196" w:rsidRDefault="00D36825" w:rsidP="0054707B">
            <w:pPr>
              <w:spacing w:before="120" w:after="60"/>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172B083" w14:textId="77777777" w:rsidR="00756AD5" w:rsidRPr="00442989" w:rsidRDefault="00756AD5" w:rsidP="00756AD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971C6" w:rsidRPr="00C971C6" w14:paraId="1172B086" w14:textId="77777777" w:rsidTr="00311A8B">
        <w:trPr>
          <w:cantSplit/>
          <w:trHeight w:val="432"/>
        </w:trPr>
        <w:tc>
          <w:tcPr>
            <w:tcW w:w="5000" w:type="pct"/>
            <w:gridSpan w:val="2"/>
            <w:vAlign w:val="center"/>
          </w:tcPr>
          <w:p w14:paraId="1172B084" w14:textId="5DBA3FB8" w:rsidR="00C971C6" w:rsidRPr="00442989" w:rsidRDefault="00D35F96" w:rsidP="00442989">
            <w:pPr>
              <w:keepNext/>
              <w:rPr>
                <w:rFonts w:asciiTheme="minorHAnsi" w:hAnsiTheme="minorHAnsi"/>
                <w:b/>
                <w:szCs w:val="18"/>
              </w:rPr>
            </w:pPr>
            <w:r>
              <w:rPr>
                <w:rFonts w:asciiTheme="minorHAnsi" w:hAnsiTheme="minorHAnsi"/>
                <w:b/>
                <w:szCs w:val="18"/>
              </w:rPr>
              <w:t>E</w:t>
            </w:r>
            <w:r w:rsidR="00C971C6" w:rsidRPr="00442989">
              <w:rPr>
                <w:rFonts w:asciiTheme="minorHAnsi" w:hAnsiTheme="minorHAnsi"/>
                <w:b/>
                <w:szCs w:val="18"/>
              </w:rPr>
              <w:t>. Determination of HERS Verification Compliance</w:t>
            </w:r>
          </w:p>
          <w:p w14:paraId="1172B085" w14:textId="77777777" w:rsidR="00C971C6" w:rsidRPr="00C971C6" w:rsidRDefault="00C971C6" w:rsidP="00442989">
            <w:pPr>
              <w:keepNext/>
              <w:rPr>
                <w:rFonts w:asciiTheme="minorHAnsi" w:hAnsiTheme="minorHAnsi"/>
                <w:sz w:val="18"/>
                <w:szCs w:val="18"/>
              </w:rPr>
            </w:pPr>
            <w:r w:rsidRPr="00C971C6">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C971C6" w:rsidRPr="00C971C6" w14:paraId="1172B089" w14:textId="77777777" w:rsidTr="00311A8B">
        <w:trPr>
          <w:cantSplit/>
          <w:trHeight w:val="432"/>
        </w:trPr>
        <w:tc>
          <w:tcPr>
            <w:tcW w:w="253" w:type="pct"/>
            <w:vAlign w:val="center"/>
          </w:tcPr>
          <w:p w14:paraId="1172B087" w14:textId="77777777" w:rsidR="00C971C6" w:rsidRPr="00C971C6" w:rsidDel="00C76C40" w:rsidRDefault="00C971C6" w:rsidP="00C971C6">
            <w:pPr>
              <w:keepNext/>
              <w:rPr>
                <w:rFonts w:asciiTheme="minorHAnsi" w:hAnsiTheme="minorHAnsi"/>
                <w:sz w:val="18"/>
                <w:szCs w:val="18"/>
              </w:rPr>
            </w:pPr>
            <w:r w:rsidRPr="00C971C6">
              <w:rPr>
                <w:rFonts w:asciiTheme="minorHAnsi" w:hAnsiTheme="minorHAnsi"/>
                <w:sz w:val="18"/>
                <w:szCs w:val="18"/>
              </w:rPr>
              <w:t>01</w:t>
            </w:r>
          </w:p>
        </w:tc>
        <w:tc>
          <w:tcPr>
            <w:tcW w:w="4747" w:type="pct"/>
            <w:vAlign w:val="center"/>
          </w:tcPr>
          <w:p w14:paraId="1172B088" w14:textId="132C4C46" w:rsidR="00C971C6" w:rsidRPr="00C971C6" w:rsidRDefault="00C971C6" w:rsidP="00C971C6">
            <w:pPr>
              <w:keepNext/>
              <w:spacing w:after="60"/>
              <w:rPr>
                <w:rFonts w:asciiTheme="minorHAnsi" w:hAnsiTheme="minorHAnsi"/>
                <w:sz w:val="18"/>
                <w:szCs w:val="18"/>
              </w:rPr>
            </w:pPr>
            <w:r w:rsidRPr="00C971C6">
              <w:rPr>
                <w:rFonts w:asciiTheme="minorHAnsi" w:hAnsiTheme="minorHAnsi"/>
                <w:sz w:val="18"/>
                <w:szCs w:val="18"/>
              </w:rPr>
              <w:t>&lt;&lt;</w:t>
            </w:r>
            <w:r>
              <w:rPr>
                <w:rFonts w:asciiTheme="minorHAnsi" w:hAnsiTheme="minorHAnsi"/>
                <w:sz w:val="18"/>
                <w:szCs w:val="18"/>
              </w:rPr>
              <w:t>if B1</w:t>
            </w:r>
            <w:r w:rsidR="00F92B72">
              <w:rPr>
                <w:rFonts w:asciiTheme="minorHAnsi" w:hAnsiTheme="minorHAnsi"/>
                <w:sz w:val="18"/>
                <w:szCs w:val="18"/>
              </w:rPr>
              <w:t>2</w:t>
            </w:r>
            <w:r>
              <w:rPr>
                <w:rFonts w:asciiTheme="minorHAnsi" w:hAnsiTheme="minorHAnsi"/>
                <w:sz w:val="18"/>
                <w:szCs w:val="18"/>
              </w:rPr>
              <w:t xml:space="preserve">=System Passes, and </w:t>
            </w:r>
            <w:r w:rsidR="00CD739A">
              <w:rPr>
                <w:rFonts w:asciiTheme="minorHAnsi" w:hAnsiTheme="minorHAnsi"/>
                <w:sz w:val="18"/>
                <w:szCs w:val="18"/>
              </w:rPr>
              <w:t>D</w:t>
            </w:r>
            <w:r>
              <w:rPr>
                <w:rFonts w:asciiTheme="minorHAnsi" w:hAnsiTheme="minorHAnsi"/>
                <w:sz w:val="18"/>
                <w:szCs w:val="18"/>
              </w:rPr>
              <w:t>08≠Fail</w:t>
            </w:r>
            <w:r w:rsidRPr="00C971C6">
              <w:rPr>
                <w:rFonts w:asciiTheme="minorHAnsi" w:hAnsiTheme="minorHAnsi"/>
                <w:sz w:val="18"/>
                <w:szCs w:val="18"/>
              </w:rPr>
              <w:t xml:space="preserve">, then display: </w:t>
            </w:r>
            <w:r w:rsidR="00F92B72">
              <w:rPr>
                <w:rFonts w:asciiTheme="minorHAnsi" w:hAnsiTheme="minorHAnsi"/>
                <w:sz w:val="18"/>
                <w:szCs w:val="18"/>
              </w:rPr>
              <w:t>“</w:t>
            </w:r>
            <w:r w:rsidRPr="00C971C6">
              <w:rPr>
                <w:rFonts w:asciiTheme="minorHAnsi" w:hAnsiTheme="minorHAnsi"/>
                <w:sz w:val="18"/>
                <w:szCs w:val="18"/>
              </w:rPr>
              <w:t>Complies: All specified verification protocol requirements on this document are met</w:t>
            </w:r>
            <w:r w:rsidR="00F92B72">
              <w:rPr>
                <w:rFonts w:asciiTheme="minorHAnsi" w:hAnsiTheme="minorHAnsi"/>
                <w:sz w:val="18"/>
                <w:szCs w:val="18"/>
              </w:rPr>
              <w:t>”</w:t>
            </w:r>
            <w:r w:rsidRPr="00C971C6">
              <w:rPr>
                <w:rFonts w:asciiTheme="minorHAnsi" w:hAnsiTheme="minorHAnsi"/>
                <w:sz w:val="18"/>
                <w:szCs w:val="18"/>
              </w:rPr>
              <w:t>;</w:t>
            </w:r>
            <w:r w:rsidR="00CD6B37">
              <w:rPr>
                <w:rFonts w:asciiTheme="minorHAnsi" w:hAnsiTheme="minorHAnsi"/>
                <w:sz w:val="18"/>
                <w:szCs w:val="18"/>
              </w:rPr>
              <w:t xml:space="preserve"> </w:t>
            </w:r>
            <w:r w:rsidRPr="00C971C6">
              <w:rPr>
                <w:rFonts w:asciiTheme="minorHAnsi" w:hAnsiTheme="minorHAnsi"/>
                <w:sz w:val="18"/>
                <w:szCs w:val="18"/>
              </w:rPr>
              <w:t xml:space="preserve">else display: </w:t>
            </w:r>
            <w:r w:rsidR="00F92B72">
              <w:rPr>
                <w:rFonts w:asciiTheme="minorHAnsi" w:hAnsiTheme="minorHAnsi"/>
                <w:sz w:val="18"/>
                <w:szCs w:val="18"/>
              </w:rPr>
              <w:t>“</w:t>
            </w:r>
            <w:r w:rsidRPr="00C971C6">
              <w:rPr>
                <w:rFonts w:asciiTheme="minorHAnsi" w:hAnsiTheme="minorHAnsi"/>
                <w:sz w:val="18"/>
                <w:szCs w:val="18"/>
              </w:rPr>
              <w:t>Does not comply: One or more specified verification protocol requirements on this document are not met</w:t>
            </w:r>
            <w:r w:rsidR="00F92B72">
              <w:rPr>
                <w:rFonts w:asciiTheme="minorHAnsi" w:hAnsiTheme="minorHAnsi"/>
                <w:sz w:val="18"/>
                <w:szCs w:val="18"/>
              </w:rPr>
              <w:t>”</w:t>
            </w:r>
            <w:r w:rsidRPr="00C971C6">
              <w:rPr>
                <w:rFonts w:asciiTheme="minorHAnsi" w:hAnsiTheme="minorHAnsi"/>
                <w:sz w:val="18"/>
                <w:szCs w:val="18"/>
              </w:rPr>
              <w:t xml:space="preserve"> &gt;&gt;</w:t>
            </w:r>
          </w:p>
        </w:tc>
      </w:tr>
    </w:tbl>
    <w:p w14:paraId="1172B08A" w14:textId="77777777" w:rsidR="005F4DEA" w:rsidRPr="005922D6" w:rsidRDefault="005F4DEA" w:rsidP="00E05304">
      <w:pPr>
        <w:rPr>
          <w:rFonts w:asciiTheme="minorHAnsi" w:hAnsiTheme="minorHAnsi"/>
          <w:sz w:val="18"/>
          <w:szCs w:val="18"/>
        </w:rPr>
      </w:pPr>
    </w:p>
    <w:sectPr w:rsidR="005F4DEA" w:rsidRPr="005922D6" w:rsidSect="007A4CBA">
      <w:headerReference w:type="even" r:id="rId17"/>
      <w:headerReference w:type="default" r:id="rId18"/>
      <w:foot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BF2D3" w14:textId="77777777" w:rsidR="001D0BD9" w:rsidRDefault="001D0BD9">
      <w:r>
        <w:separator/>
      </w:r>
    </w:p>
  </w:endnote>
  <w:endnote w:type="continuationSeparator" w:id="0">
    <w:p w14:paraId="5EC31AB1" w14:textId="77777777" w:rsidR="001D0BD9" w:rsidRDefault="001D0BD9">
      <w:r>
        <w:continuationSeparator/>
      </w:r>
    </w:p>
  </w:endnote>
  <w:endnote w:type="continuationNotice" w:id="1">
    <w:p w14:paraId="2A600577" w14:textId="77777777" w:rsidR="001D0BD9" w:rsidRDefault="001D0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BE3E0" w14:textId="77777777" w:rsidR="001D0BD9" w:rsidRPr="0066670F" w:rsidRDefault="001D0BD9" w:rsidP="00811570">
    <w:pPr>
      <w:pStyle w:val="Footer"/>
    </w:pPr>
    <w:r w:rsidRPr="0066670F">
      <w:t xml:space="preserve">Registration Number:                                                           Registration Date/Time:                                           HERS Provider:                       </w:t>
    </w:r>
  </w:p>
  <w:p w14:paraId="1172B0A3" w14:textId="04719204" w:rsidR="001D0BD9" w:rsidRPr="003F2ABE" w:rsidRDefault="001D0BD9" w:rsidP="00442989">
    <w:pPr>
      <w:pStyle w:val="Footer"/>
    </w:pPr>
    <w:r w:rsidRPr="0066670F">
      <w:t>CA Building Energy Efficiency Standards - 201</w:t>
    </w:r>
    <w:r>
      <w:t>9</w:t>
    </w:r>
    <w:r w:rsidRPr="0066670F">
      <w:t xml:space="preserve"> Residential Compliance</w:t>
    </w:r>
    <w:r w:rsidRPr="0066670F">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D" w14:textId="2C179C13" w:rsidR="001D0BD9" w:rsidRPr="003F2ABE" w:rsidRDefault="001D0BD9" w:rsidP="00442989">
    <w:pPr>
      <w:pStyle w:val="Footer"/>
    </w:pPr>
    <w:r w:rsidRPr="003F2ABE">
      <w:t>CA Building Energy Efficiency Standards - 201</w:t>
    </w:r>
    <w:r>
      <w:t>9</w:t>
    </w:r>
    <w:r w:rsidRPr="003F2ABE">
      <w:t xml:space="preserve"> Residential Compliance</w:t>
    </w:r>
    <w:r w:rsidRPr="003F2ABE">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B7" w14:textId="32B12B35" w:rsidR="001D0BD9" w:rsidRPr="00E05304" w:rsidRDefault="001D0BD9" w:rsidP="00442989">
    <w:pPr>
      <w:pStyle w:val="Footer"/>
    </w:pPr>
    <w:r w:rsidRPr="00D161B1">
      <w:t>CA Building Energy Efficiency Standards - 201</w:t>
    </w:r>
    <w:r>
      <w:t>9</w:t>
    </w:r>
    <w:r w:rsidRPr="00D161B1">
      <w:t xml:space="preserve"> Residential Compliance</w:t>
    </w:r>
    <w:r w:rsidRPr="00D161B1">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4C932" w14:textId="77777777" w:rsidR="001D0BD9" w:rsidRDefault="001D0BD9">
      <w:r>
        <w:separator/>
      </w:r>
    </w:p>
  </w:footnote>
  <w:footnote w:type="continuationSeparator" w:id="0">
    <w:p w14:paraId="70C7CB96" w14:textId="77777777" w:rsidR="001D0BD9" w:rsidRDefault="001D0BD9">
      <w:r>
        <w:continuationSeparator/>
      </w:r>
    </w:p>
  </w:footnote>
  <w:footnote w:type="continuationNotice" w:id="1">
    <w:p w14:paraId="3A82FA6A" w14:textId="77777777" w:rsidR="001D0BD9" w:rsidRDefault="001D0BD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8F" w14:textId="77777777" w:rsidR="001D0BD9" w:rsidRDefault="00380CFD">
    <w:pPr>
      <w:pStyle w:val="Header"/>
    </w:pPr>
    <w:r>
      <w:rPr>
        <w:noProof/>
      </w:rPr>
      <w:pict w14:anchorId="1172B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3" o:spid="_x0000_s6158"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90" w14:textId="3FEE045A" w:rsidR="001D0BD9" w:rsidRPr="009E76D0" w:rsidRDefault="001D0BD9" w:rsidP="009E76D0">
    <w:pPr>
      <w:ind w:left="-90"/>
      <w:rPr>
        <w:rFonts w:ascii="Arial" w:hAnsi="Arial" w:cs="Arial"/>
        <w:sz w:val="14"/>
        <w:szCs w:val="14"/>
      </w:rPr>
    </w:pPr>
    <w:r w:rsidRPr="00341311">
      <w:rPr>
        <w:rFonts w:ascii="Arial" w:hAnsi="Arial"/>
        <w:noProof/>
      </w:rPr>
      <w:drawing>
        <wp:anchor distT="0" distB="0" distL="114300" distR="114300" simplePos="0" relativeHeight="251658240" behindDoc="0" locked="0" layoutInCell="1" allowOverlap="1" wp14:anchorId="1172B0BB" wp14:editId="495BC099">
          <wp:simplePos x="0" y="0"/>
          <wp:positionH relativeFrom="margin">
            <wp:posOffset>6553200</wp:posOffset>
          </wp:positionH>
          <wp:positionV relativeFrom="margin">
            <wp:posOffset>-1257300</wp:posOffset>
          </wp:positionV>
          <wp:extent cx="362585" cy="318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380CFD">
      <w:rPr>
        <w:rFonts w:ascii="Arial" w:hAnsi="Arial" w:cs="Arial"/>
        <w:noProof/>
      </w:rPr>
      <w:pict w14:anchorId="1172B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4" o:spid="_x0000_s6159"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94A82">
      <w:rPr>
        <w:rFonts w:ascii="Arial" w:hAnsi="Arial" w:cs="Arial"/>
        <w:sz w:val="14"/>
        <w:szCs w:val="14"/>
      </w:rPr>
      <w:t>STATE OF CALIFORNIA</w:t>
    </w:r>
  </w:p>
  <w:p w14:paraId="1172B091" w14:textId="77777777" w:rsidR="001D0BD9" w:rsidRPr="001B55BB" w:rsidRDefault="001D0BD9" w:rsidP="009E76D0">
    <w:pPr>
      <w:ind w:left="-90"/>
      <w:rPr>
        <w:rFonts w:ascii="Arial" w:hAnsi="Arial" w:cs="Arial"/>
        <w:b/>
        <w:sz w:val="24"/>
        <w:szCs w:val="24"/>
      </w:rPr>
    </w:pPr>
    <w:r w:rsidRPr="00B94A82">
      <w:rPr>
        <w:rFonts w:ascii="Arial" w:hAnsi="Arial" w:cs="Arial"/>
        <w:b/>
        <w:sz w:val="24"/>
        <w:szCs w:val="24"/>
      </w:rPr>
      <w:t>DUCT LEAKAGE DIAGNOSTIC TEST</w:t>
    </w:r>
  </w:p>
  <w:p w14:paraId="1172B092" w14:textId="59F30E34" w:rsidR="001D0BD9" w:rsidRPr="009E76D0" w:rsidRDefault="001D0BD9" w:rsidP="009E76D0">
    <w:pPr>
      <w:ind w:left="-90"/>
      <w:rPr>
        <w:rFonts w:ascii="Arial" w:hAnsi="Arial" w:cs="Arial"/>
        <w:sz w:val="14"/>
        <w:szCs w:val="14"/>
      </w:rPr>
    </w:pPr>
    <w:r>
      <w:rPr>
        <w:rFonts w:ascii="Arial" w:hAnsi="Arial" w:cs="Arial"/>
        <w:sz w:val="14"/>
        <w:szCs w:val="14"/>
      </w:rPr>
      <w:t>CEC-CF3R-MCH-20-H (Revised 01/19</w:t>
    </w:r>
    <w:r w:rsidRPr="00B94A82">
      <w:rPr>
        <w:rFonts w:ascii="Arial" w:hAnsi="Arial" w:cs="Arial"/>
        <w:sz w:val="14"/>
        <w:szCs w:val="14"/>
      </w:rPr>
      <w:t>)</w:t>
    </w:r>
    <w:r>
      <w:rPr>
        <w:rFonts w:ascii="Arial" w:hAnsi="Arial" w:cs="Arial"/>
        <w:sz w:val="14"/>
        <w:szCs w:val="14"/>
      </w:rPr>
      <w:t xml:space="preserve">                                                                                                                                           </w:t>
    </w:r>
    <w:r w:rsidRPr="00B94A82">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1D0BD9" w:rsidRPr="00E05304" w14:paraId="1172B095" w14:textId="77777777" w:rsidTr="009E76D0">
      <w:trPr>
        <w:cantSplit/>
        <w:trHeight w:val="288"/>
      </w:trPr>
      <w:tc>
        <w:tcPr>
          <w:tcW w:w="4016" w:type="pct"/>
          <w:gridSpan w:val="3"/>
          <w:tcBorders>
            <w:bottom w:val="single" w:sz="4" w:space="0" w:color="auto"/>
            <w:right w:val="nil"/>
          </w:tcBorders>
          <w:vAlign w:val="center"/>
        </w:tcPr>
        <w:p w14:paraId="1172B093" w14:textId="77777777" w:rsidR="001D0BD9" w:rsidRPr="00E05304" w:rsidRDefault="001D0BD9" w:rsidP="00630962">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VERIFICATION</w:t>
          </w:r>
        </w:p>
      </w:tc>
      <w:tc>
        <w:tcPr>
          <w:tcW w:w="984" w:type="pct"/>
          <w:tcBorders>
            <w:left w:val="nil"/>
            <w:bottom w:val="single" w:sz="4" w:space="0" w:color="auto"/>
          </w:tcBorders>
          <w:tcMar>
            <w:left w:w="115" w:type="dxa"/>
            <w:right w:w="115" w:type="dxa"/>
          </w:tcMar>
          <w:vAlign w:val="center"/>
        </w:tcPr>
        <w:p w14:paraId="1172B094" w14:textId="77777777" w:rsidR="001D0BD9" w:rsidRPr="00E05304" w:rsidRDefault="001D0BD9" w:rsidP="0063096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R-MCH-20-H</w:t>
          </w:r>
        </w:p>
      </w:tc>
    </w:tr>
    <w:tr w:rsidR="001D0BD9" w:rsidRPr="00E05304" w14:paraId="1172B098" w14:textId="77777777" w:rsidTr="00091DB0">
      <w:trPr>
        <w:cantSplit/>
        <w:trHeight w:val="288"/>
      </w:trPr>
      <w:tc>
        <w:tcPr>
          <w:tcW w:w="2500" w:type="pct"/>
          <w:gridSpan w:val="2"/>
          <w:tcBorders>
            <w:right w:val="nil"/>
          </w:tcBorders>
        </w:tcPr>
        <w:p w14:paraId="1172B096" w14:textId="77777777" w:rsidR="001D0BD9" w:rsidRPr="00E05304" w:rsidRDefault="001D0BD9" w:rsidP="00091DB0">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14:paraId="1172B097" w14:textId="3BF05EFA" w:rsidR="001D0BD9" w:rsidRPr="00E05304" w:rsidRDefault="001D0BD9" w:rsidP="00091DB0">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380CFD">
            <w:rPr>
              <w:rFonts w:asciiTheme="minorHAnsi" w:hAnsiTheme="minorHAnsi"/>
              <w:bCs/>
              <w:noProof/>
            </w:rPr>
            <w:t>1</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80CFD">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001D0BD9" w:rsidRPr="00E05304" w14:paraId="1172B09C" w14:textId="77777777" w:rsidTr="009E76D0">
      <w:trPr>
        <w:cantSplit/>
        <w:trHeight w:val="288"/>
      </w:trPr>
      <w:tc>
        <w:tcPr>
          <w:tcW w:w="0" w:type="auto"/>
        </w:tcPr>
        <w:p w14:paraId="1172B099" w14:textId="77777777" w:rsidR="001D0BD9" w:rsidRPr="00E05304" w:rsidRDefault="001D0BD9" w:rsidP="00091DB0">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14:paraId="1172B09A" w14:textId="77777777" w:rsidR="001D0BD9" w:rsidRPr="00E05304" w:rsidRDefault="001D0BD9"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1172B09B" w14:textId="77777777" w:rsidR="001D0BD9" w:rsidRPr="00E05304" w:rsidRDefault="001D0BD9" w:rsidP="00091DB0">
          <w:pPr>
            <w:rPr>
              <w:rFonts w:asciiTheme="minorHAnsi" w:hAnsiTheme="minorHAnsi"/>
              <w:sz w:val="12"/>
              <w:szCs w:val="12"/>
            </w:rPr>
          </w:pPr>
          <w:r w:rsidRPr="00E05304">
            <w:rPr>
              <w:rFonts w:asciiTheme="minorHAnsi" w:hAnsiTheme="minorHAnsi"/>
              <w:sz w:val="12"/>
              <w:szCs w:val="12"/>
            </w:rPr>
            <w:t>Permit Number:</w:t>
          </w:r>
        </w:p>
      </w:tc>
    </w:tr>
    <w:tr w:rsidR="001D0BD9" w:rsidRPr="00E05304" w14:paraId="1172B0A0" w14:textId="77777777" w:rsidTr="009E76D0">
      <w:trPr>
        <w:cantSplit/>
        <w:trHeight w:val="288"/>
      </w:trPr>
      <w:tc>
        <w:tcPr>
          <w:tcW w:w="0" w:type="auto"/>
        </w:tcPr>
        <w:p w14:paraId="1172B09D" w14:textId="77777777" w:rsidR="001D0BD9" w:rsidRPr="00E05304" w:rsidRDefault="001D0BD9"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14:paraId="1172B09E" w14:textId="5DCBDC42" w:rsidR="001D0BD9" w:rsidRPr="00E05304" w:rsidRDefault="001D0BD9"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1172B09F" w14:textId="5FF8907C" w:rsidR="001D0BD9" w:rsidRPr="00E05304" w:rsidRDefault="001D0BD9"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1172B0A1" w14:textId="77777777" w:rsidR="001D0BD9" w:rsidRPr="00442989" w:rsidRDefault="001D0BD9"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4" w14:textId="77777777" w:rsidR="001D0BD9" w:rsidRDefault="00380CFD">
    <w:pPr>
      <w:pStyle w:val="Header"/>
    </w:pPr>
    <w:r>
      <w:rPr>
        <w:noProof/>
      </w:rPr>
      <w:pict w14:anchorId="1172B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2" o:spid="_x0000_s6157"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5" w14:textId="77777777" w:rsidR="001D0BD9" w:rsidRDefault="00380CFD">
    <w:pPr>
      <w:pStyle w:val="Header"/>
    </w:pPr>
    <w:r>
      <w:rPr>
        <w:noProof/>
      </w:rPr>
      <w:pict w14:anchorId="1172B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6" o:spid="_x0000_s6161"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1D0BD9" w:rsidRPr="00E05304" w14:paraId="1172B0A8" w14:textId="77777777" w:rsidTr="00E05304">
      <w:trPr>
        <w:cantSplit/>
        <w:trHeight w:val="288"/>
      </w:trPr>
      <w:tc>
        <w:tcPr>
          <w:tcW w:w="3644" w:type="pct"/>
          <w:tcBorders>
            <w:bottom w:val="single" w:sz="4" w:space="0" w:color="auto"/>
          </w:tcBorders>
        </w:tcPr>
        <w:p w14:paraId="1172B0A6" w14:textId="7E254124" w:rsidR="001D0BD9" w:rsidRPr="00E05304" w:rsidRDefault="001D0BD9" w:rsidP="00630962">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 xml:space="preserve">VERIFICATION </w:t>
          </w:r>
          <w:r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1172B0A7" w14:textId="77777777" w:rsidR="001D0BD9" w:rsidRPr="00E05304" w:rsidRDefault="001D0BD9" w:rsidP="0063096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w:t>
          </w:r>
          <w:r w:rsidRPr="00E05304">
            <w:rPr>
              <w:rFonts w:asciiTheme="minorHAnsi" w:hAnsiTheme="minorHAnsi"/>
              <w:b w:val="0"/>
              <w:sz w:val="20"/>
            </w:rPr>
            <w:t>CH-20-H</w:t>
          </w:r>
        </w:p>
      </w:tc>
    </w:tr>
    <w:tr w:rsidR="001D0BD9" w:rsidRPr="00E05304" w14:paraId="1172B0AB" w14:textId="77777777" w:rsidTr="00C4629B">
      <w:trPr>
        <w:cantSplit/>
        <w:trHeight w:val="288"/>
      </w:trPr>
      <w:tc>
        <w:tcPr>
          <w:tcW w:w="3772" w:type="pct"/>
          <w:gridSpan w:val="2"/>
          <w:tcBorders>
            <w:top w:val="single" w:sz="4" w:space="0" w:color="auto"/>
            <w:bottom w:val="single" w:sz="4" w:space="0" w:color="auto"/>
          </w:tcBorders>
        </w:tcPr>
        <w:p w14:paraId="1172B0A9" w14:textId="77777777" w:rsidR="001D0BD9" w:rsidRPr="00F85124" w:rsidRDefault="001D0BD9"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Borders>
            <w:top w:val="single" w:sz="4" w:space="0" w:color="auto"/>
            <w:bottom w:val="single" w:sz="4" w:space="0" w:color="auto"/>
          </w:tcBorders>
          <w:tcMar>
            <w:left w:w="115" w:type="dxa"/>
            <w:right w:w="202" w:type="dxa"/>
          </w:tcMar>
          <w:vAlign w:val="center"/>
        </w:tcPr>
        <w:p w14:paraId="1172B0AA" w14:textId="6865F302" w:rsidR="001D0BD9" w:rsidRPr="00E05304" w:rsidRDefault="001D0BD9"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380CFD">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380CFD">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172B0AC" w14:textId="7640F670" w:rsidR="001D0BD9" w:rsidRPr="00442989" w:rsidRDefault="00380CFD" w:rsidP="005A2889">
    <w:pPr>
      <w:pStyle w:val="Header"/>
      <w:rPr>
        <w:szCs w:val="4"/>
      </w:rPr>
    </w:pPr>
    <w:r>
      <w:rPr>
        <w:rFonts w:asciiTheme="minorHAnsi" w:hAnsiTheme="minorHAnsi"/>
        <w:b/>
        <w:bCs/>
        <w:noProof/>
      </w:rPr>
      <w:pict w14:anchorId="1172B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7" o:spid="_x0000_s61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E" w14:textId="77777777" w:rsidR="001D0BD9" w:rsidRDefault="00380CFD">
    <w:pPr>
      <w:pStyle w:val="Header"/>
    </w:pPr>
    <w:r>
      <w:rPr>
        <w:noProof/>
      </w:rPr>
      <w:pict w14:anchorId="1172B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5" o:spid="_x0000_s61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F" w14:textId="77777777" w:rsidR="001D0BD9" w:rsidRDefault="00380CFD">
    <w:pPr>
      <w:pStyle w:val="Header"/>
    </w:pPr>
    <w:r>
      <w:rPr>
        <w:noProof/>
      </w:rPr>
      <w:pict w14:anchorId="1172B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9" o:spid="_x0000_s6164"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1D0BD9" w:rsidRPr="00E05304" w14:paraId="1172B0B2" w14:textId="77777777" w:rsidTr="00E05304">
      <w:trPr>
        <w:cantSplit/>
        <w:trHeight w:val="288"/>
      </w:trPr>
      <w:tc>
        <w:tcPr>
          <w:tcW w:w="3644" w:type="pct"/>
        </w:tcPr>
        <w:p w14:paraId="1172B0B0" w14:textId="4C98269A" w:rsidR="001D0BD9" w:rsidRPr="00E05304" w:rsidRDefault="001D0BD9" w:rsidP="00630962">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 xml:space="preserve">VERIFICATION - </w:t>
          </w:r>
          <w:r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1172B0B1" w14:textId="77777777" w:rsidR="001D0BD9" w:rsidRPr="00E05304" w:rsidRDefault="001D0BD9" w:rsidP="0063096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-MCH-20-H</w:t>
          </w:r>
        </w:p>
      </w:tc>
    </w:tr>
    <w:tr w:rsidR="001D0BD9" w:rsidRPr="00E05304" w14:paraId="1172B0B5" w14:textId="77777777" w:rsidTr="00C4629B">
      <w:trPr>
        <w:cantSplit/>
        <w:trHeight w:val="288"/>
      </w:trPr>
      <w:tc>
        <w:tcPr>
          <w:tcW w:w="3772" w:type="pct"/>
          <w:gridSpan w:val="2"/>
        </w:tcPr>
        <w:p w14:paraId="1172B0B3" w14:textId="77777777" w:rsidR="001D0BD9" w:rsidRPr="00F85124" w:rsidRDefault="001D0BD9"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Mar>
            <w:left w:w="115" w:type="dxa"/>
            <w:right w:w="202" w:type="dxa"/>
          </w:tcMar>
          <w:vAlign w:val="center"/>
        </w:tcPr>
        <w:p w14:paraId="1172B0B4" w14:textId="4EBDAF96" w:rsidR="001D0BD9" w:rsidRPr="00E05304" w:rsidRDefault="001D0BD9"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380CFD">
            <w:rPr>
              <w:rFonts w:asciiTheme="minorHAnsi" w:hAnsiTheme="minorHAnsi"/>
              <w:bCs/>
              <w:noProof/>
            </w:rPr>
            <w:t>4</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80CFD">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1172B0B6" w14:textId="040DB6D8" w:rsidR="001D0BD9" w:rsidRPr="00442989" w:rsidRDefault="00380CFD" w:rsidP="005A2889">
    <w:pPr>
      <w:pStyle w:val="Header"/>
      <w:rPr>
        <w:szCs w:val="4"/>
      </w:rPr>
    </w:pPr>
    <w:r>
      <w:rPr>
        <w:rFonts w:asciiTheme="minorHAnsi" w:hAnsiTheme="minorHAnsi"/>
        <w:b/>
        <w:bCs/>
        <w:noProof/>
      </w:rPr>
      <w:pict w14:anchorId="1172B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20" o:spid="_x0000_s6166"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B8" w14:textId="77777777" w:rsidR="001D0BD9" w:rsidRDefault="00380CFD">
    <w:pPr>
      <w:pStyle w:val="Header"/>
    </w:pPr>
    <w:r>
      <w:rPr>
        <w:noProof/>
      </w:rPr>
      <w:pict w14:anchorId="1172B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8" o:spid="_x0000_s6163"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F80D7B"/>
    <w:multiLevelType w:val="hybridMultilevel"/>
    <w:tmpl w:val="6B48196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2C1BB6"/>
    <w:multiLevelType w:val="hybridMultilevel"/>
    <w:tmpl w:val="B4187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56049C"/>
    <w:multiLevelType w:val="hybridMultilevel"/>
    <w:tmpl w:val="23584A90"/>
    <w:lvl w:ilvl="0" w:tplc="97E6DB4E">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B3090A"/>
    <w:multiLevelType w:val="hybridMultilevel"/>
    <w:tmpl w:val="5F162DC2"/>
    <w:lvl w:ilvl="0" w:tplc="C27204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702045FA"/>
    <w:multiLevelType w:val="hybridMultilevel"/>
    <w:tmpl w:val="0BAE74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8F781E"/>
    <w:multiLevelType w:val="multilevel"/>
    <w:tmpl w:val="E7DEE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DB736A8"/>
    <w:multiLevelType w:val="hybridMultilevel"/>
    <w:tmpl w:val="E22C4F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1"/>
  </w:num>
  <w:num w:numId="5">
    <w:abstractNumId w:val="0"/>
  </w:num>
  <w:num w:numId="6">
    <w:abstractNumId w:val="4"/>
  </w:num>
  <w:num w:numId="7">
    <w:abstractNumId w:val="5"/>
  </w:num>
  <w:num w:numId="8">
    <w:abstractNumId w:val="11"/>
  </w:num>
  <w:num w:numId="9">
    <w:abstractNumId w:val="13"/>
  </w:num>
  <w:num w:numId="10">
    <w:abstractNumId w:val="10"/>
  </w:num>
  <w:num w:numId="11">
    <w:abstractNumId w:val="9"/>
  </w:num>
  <w:num w:numId="12">
    <w:abstractNumId w:val="8"/>
  </w:num>
  <w:num w:numId="13">
    <w:abstractNumId w:val="14"/>
  </w:num>
  <w:num w:numId="14">
    <w:abstractNumId w:val="6"/>
  </w:num>
  <w:num w:numId="15">
    <w:abstractNumId w:val="17"/>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6168"/>
    <o:shapelayout v:ext="edit">
      <o:idmap v:ext="edit" data="6"/>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13279"/>
    <w:rsid w:val="000158E9"/>
    <w:rsid w:val="0001687D"/>
    <w:rsid w:val="00017396"/>
    <w:rsid w:val="00020F0E"/>
    <w:rsid w:val="00022010"/>
    <w:rsid w:val="0002303F"/>
    <w:rsid w:val="000253D9"/>
    <w:rsid w:val="00026750"/>
    <w:rsid w:val="0003035B"/>
    <w:rsid w:val="00031173"/>
    <w:rsid w:val="00035A79"/>
    <w:rsid w:val="00037926"/>
    <w:rsid w:val="000413D8"/>
    <w:rsid w:val="00043666"/>
    <w:rsid w:val="000470D7"/>
    <w:rsid w:val="000471F6"/>
    <w:rsid w:val="00051BBE"/>
    <w:rsid w:val="00051F14"/>
    <w:rsid w:val="00053880"/>
    <w:rsid w:val="00053A0E"/>
    <w:rsid w:val="00057508"/>
    <w:rsid w:val="0006016B"/>
    <w:rsid w:val="00060F34"/>
    <w:rsid w:val="000631C6"/>
    <w:rsid w:val="000632A0"/>
    <w:rsid w:val="000644B7"/>
    <w:rsid w:val="00065C32"/>
    <w:rsid w:val="000720E6"/>
    <w:rsid w:val="00076F08"/>
    <w:rsid w:val="00080036"/>
    <w:rsid w:val="00080A37"/>
    <w:rsid w:val="00080EEE"/>
    <w:rsid w:val="000833FA"/>
    <w:rsid w:val="000861F1"/>
    <w:rsid w:val="00086CB0"/>
    <w:rsid w:val="000877BE"/>
    <w:rsid w:val="0009169C"/>
    <w:rsid w:val="00091D81"/>
    <w:rsid w:val="00091DB0"/>
    <w:rsid w:val="00094EF2"/>
    <w:rsid w:val="000A01DA"/>
    <w:rsid w:val="000A0D18"/>
    <w:rsid w:val="000A105B"/>
    <w:rsid w:val="000A1F02"/>
    <w:rsid w:val="000A3365"/>
    <w:rsid w:val="000A35C7"/>
    <w:rsid w:val="000A4A99"/>
    <w:rsid w:val="000B2540"/>
    <w:rsid w:val="000B4491"/>
    <w:rsid w:val="000B642A"/>
    <w:rsid w:val="000B7EF1"/>
    <w:rsid w:val="000B7F1D"/>
    <w:rsid w:val="000C1A4A"/>
    <w:rsid w:val="000C4C97"/>
    <w:rsid w:val="000C6426"/>
    <w:rsid w:val="000C6B8F"/>
    <w:rsid w:val="000C7320"/>
    <w:rsid w:val="000D25DB"/>
    <w:rsid w:val="000D3A95"/>
    <w:rsid w:val="000D5668"/>
    <w:rsid w:val="000D7671"/>
    <w:rsid w:val="000D7DA8"/>
    <w:rsid w:val="000E0BE1"/>
    <w:rsid w:val="000E17B1"/>
    <w:rsid w:val="000E53E9"/>
    <w:rsid w:val="000E5583"/>
    <w:rsid w:val="000E64AD"/>
    <w:rsid w:val="000E7ABD"/>
    <w:rsid w:val="000F070F"/>
    <w:rsid w:val="000F0BA7"/>
    <w:rsid w:val="000F67E7"/>
    <w:rsid w:val="000F754C"/>
    <w:rsid w:val="001016DC"/>
    <w:rsid w:val="00106B6B"/>
    <w:rsid w:val="001131A2"/>
    <w:rsid w:val="001137E5"/>
    <w:rsid w:val="00117E61"/>
    <w:rsid w:val="00126F26"/>
    <w:rsid w:val="001305CE"/>
    <w:rsid w:val="001315EE"/>
    <w:rsid w:val="00135763"/>
    <w:rsid w:val="00135846"/>
    <w:rsid w:val="00137AA4"/>
    <w:rsid w:val="001408CF"/>
    <w:rsid w:val="00142FD3"/>
    <w:rsid w:val="001451B7"/>
    <w:rsid w:val="00145C51"/>
    <w:rsid w:val="00152134"/>
    <w:rsid w:val="001526C4"/>
    <w:rsid w:val="00153960"/>
    <w:rsid w:val="00154F2C"/>
    <w:rsid w:val="00155ACD"/>
    <w:rsid w:val="001577AB"/>
    <w:rsid w:val="00160B6E"/>
    <w:rsid w:val="001615D7"/>
    <w:rsid w:val="00161B74"/>
    <w:rsid w:val="00162081"/>
    <w:rsid w:val="00171597"/>
    <w:rsid w:val="00171E43"/>
    <w:rsid w:val="001739FA"/>
    <w:rsid w:val="00174BD1"/>
    <w:rsid w:val="00175D42"/>
    <w:rsid w:val="00181190"/>
    <w:rsid w:val="001926C6"/>
    <w:rsid w:val="00192BEB"/>
    <w:rsid w:val="0019624F"/>
    <w:rsid w:val="001A5583"/>
    <w:rsid w:val="001B55BB"/>
    <w:rsid w:val="001B5BA4"/>
    <w:rsid w:val="001B6CEB"/>
    <w:rsid w:val="001C400E"/>
    <w:rsid w:val="001C53E8"/>
    <w:rsid w:val="001D0BD9"/>
    <w:rsid w:val="001D7314"/>
    <w:rsid w:val="001E1EA2"/>
    <w:rsid w:val="001E3C52"/>
    <w:rsid w:val="001F0E8D"/>
    <w:rsid w:val="001F1B39"/>
    <w:rsid w:val="001F20EE"/>
    <w:rsid w:val="00200E53"/>
    <w:rsid w:val="00202608"/>
    <w:rsid w:val="00204BDE"/>
    <w:rsid w:val="00206039"/>
    <w:rsid w:val="00213E8E"/>
    <w:rsid w:val="00216C55"/>
    <w:rsid w:val="00222F6D"/>
    <w:rsid w:val="0022364B"/>
    <w:rsid w:val="002241A5"/>
    <w:rsid w:val="0023161B"/>
    <w:rsid w:val="0023709A"/>
    <w:rsid w:val="00237400"/>
    <w:rsid w:val="002420D2"/>
    <w:rsid w:val="00243047"/>
    <w:rsid w:val="00245AF0"/>
    <w:rsid w:val="00251B09"/>
    <w:rsid w:val="002532A8"/>
    <w:rsid w:val="00253862"/>
    <w:rsid w:val="002562A4"/>
    <w:rsid w:val="0025742D"/>
    <w:rsid w:val="0025787E"/>
    <w:rsid w:val="002615BC"/>
    <w:rsid w:val="00262721"/>
    <w:rsid w:val="002641C7"/>
    <w:rsid w:val="002710BB"/>
    <w:rsid w:val="002719D2"/>
    <w:rsid w:val="00271E1D"/>
    <w:rsid w:val="00274618"/>
    <w:rsid w:val="00274CAF"/>
    <w:rsid w:val="00277212"/>
    <w:rsid w:val="0028466E"/>
    <w:rsid w:val="00284AFC"/>
    <w:rsid w:val="00284C8F"/>
    <w:rsid w:val="00285A7C"/>
    <w:rsid w:val="00287573"/>
    <w:rsid w:val="00291F72"/>
    <w:rsid w:val="00295ED5"/>
    <w:rsid w:val="002A1004"/>
    <w:rsid w:val="002A18FC"/>
    <w:rsid w:val="002A199B"/>
    <w:rsid w:val="002A3F41"/>
    <w:rsid w:val="002A40ED"/>
    <w:rsid w:val="002A6A1F"/>
    <w:rsid w:val="002B168D"/>
    <w:rsid w:val="002B177A"/>
    <w:rsid w:val="002B2393"/>
    <w:rsid w:val="002B2763"/>
    <w:rsid w:val="002B4F6F"/>
    <w:rsid w:val="002B52AC"/>
    <w:rsid w:val="002B6475"/>
    <w:rsid w:val="002C131A"/>
    <w:rsid w:val="002C4376"/>
    <w:rsid w:val="002C586B"/>
    <w:rsid w:val="002C602F"/>
    <w:rsid w:val="002C6698"/>
    <w:rsid w:val="002D1475"/>
    <w:rsid w:val="002D3BA6"/>
    <w:rsid w:val="002D680A"/>
    <w:rsid w:val="002D7DB8"/>
    <w:rsid w:val="002E1A80"/>
    <w:rsid w:val="002E3676"/>
    <w:rsid w:val="002E5EBF"/>
    <w:rsid w:val="002E7941"/>
    <w:rsid w:val="002F10C4"/>
    <w:rsid w:val="002F40A7"/>
    <w:rsid w:val="002F6775"/>
    <w:rsid w:val="00302178"/>
    <w:rsid w:val="003051D0"/>
    <w:rsid w:val="00306026"/>
    <w:rsid w:val="003102D0"/>
    <w:rsid w:val="00311A8B"/>
    <w:rsid w:val="00312B50"/>
    <w:rsid w:val="00314D52"/>
    <w:rsid w:val="00314EC3"/>
    <w:rsid w:val="0032018D"/>
    <w:rsid w:val="00320F01"/>
    <w:rsid w:val="003218BB"/>
    <w:rsid w:val="003247CA"/>
    <w:rsid w:val="00324B0C"/>
    <w:rsid w:val="00331E82"/>
    <w:rsid w:val="0033585B"/>
    <w:rsid w:val="00337397"/>
    <w:rsid w:val="003403EE"/>
    <w:rsid w:val="00340CE9"/>
    <w:rsid w:val="00341311"/>
    <w:rsid w:val="003477A1"/>
    <w:rsid w:val="003500C8"/>
    <w:rsid w:val="00350A8C"/>
    <w:rsid w:val="00351E70"/>
    <w:rsid w:val="00352291"/>
    <w:rsid w:val="003530F3"/>
    <w:rsid w:val="00353946"/>
    <w:rsid w:val="00353C3B"/>
    <w:rsid w:val="0035603C"/>
    <w:rsid w:val="00357343"/>
    <w:rsid w:val="003663CE"/>
    <w:rsid w:val="00371157"/>
    <w:rsid w:val="00372700"/>
    <w:rsid w:val="00376EAA"/>
    <w:rsid w:val="003809C0"/>
    <w:rsid w:val="00380CFD"/>
    <w:rsid w:val="00382DF2"/>
    <w:rsid w:val="003850E9"/>
    <w:rsid w:val="00386209"/>
    <w:rsid w:val="0038684E"/>
    <w:rsid w:val="0039142A"/>
    <w:rsid w:val="00394C8C"/>
    <w:rsid w:val="00397D03"/>
    <w:rsid w:val="00397F00"/>
    <w:rsid w:val="003A0501"/>
    <w:rsid w:val="003A36EF"/>
    <w:rsid w:val="003B3641"/>
    <w:rsid w:val="003B5B3C"/>
    <w:rsid w:val="003C6131"/>
    <w:rsid w:val="003C7B7A"/>
    <w:rsid w:val="003D349A"/>
    <w:rsid w:val="003D5183"/>
    <w:rsid w:val="003D5350"/>
    <w:rsid w:val="003D5525"/>
    <w:rsid w:val="003E194F"/>
    <w:rsid w:val="003E1E09"/>
    <w:rsid w:val="003E1E46"/>
    <w:rsid w:val="003E22AB"/>
    <w:rsid w:val="003E3787"/>
    <w:rsid w:val="003E7E75"/>
    <w:rsid w:val="003F064C"/>
    <w:rsid w:val="003F1C6F"/>
    <w:rsid w:val="003F2ABE"/>
    <w:rsid w:val="003F49BD"/>
    <w:rsid w:val="003F5BCA"/>
    <w:rsid w:val="003F5C8B"/>
    <w:rsid w:val="003F6067"/>
    <w:rsid w:val="003F6A76"/>
    <w:rsid w:val="00402651"/>
    <w:rsid w:val="00405690"/>
    <w:rsid w:val="00407A9D"/>
    <w:rsid w:val="0041327B"/>
    <w:rsid w:val="00415FD0"/>
    <w:rsid w:val="00416335"/>
    <w:rsid w:val="004168A3"/>
    <w:rsid w:val="00417D09"/>
    <w:rsid w:val="00421360"/>
    <w:rsid w:val="00422378"/>
    <w:rsid w:val="00426C0E"/>
    <w:rsid w:val="00430597"/>
    <w:rsid w:val="00430CEA"/>
    <w:rsid w:val="004318DA"/>
    <w:rsid w:val="00432098"/>
    <w:rsid w:val="0043390E"/>
    <w:rsid w:val="0043422C"/>
    <w:rsid w:val="00435279"/>
    <w:rsid w:val="00440841"/>
    <w:rsid w:val="00442989"/>
    <w:rsid w:val="004507D3"/>
    <w:rsid w:val="004510F5"/>
    <w:rsid w:val="00453457"/>
    <w:rsid w:val="0045375A"/>
    <w:rsid w:val="00454C3D"/>
    <w:rsid w:val="00462516"/>
    <w:rsid w:val="00462AC1"/>
    <w:rsid w:val="004662FC"/>
    <w:rsid w:val="0046705B"/>
    <w:rsid w:val="00470951"/>
    <w:rsid w:val="004712B7"/>
    <w:rsid w:val="0047233C"/>
    <w:rsid w:val="004737C4"/>
    <w:rsid w:val="00474509"/>
    <w:rsid w:val="00474A7A"/>
    <w:rsid w:val="00475987"/>
    <w:rsid w:val="00477D56"/>
    <w:rsid w:val="0048031E"/>
    <w:rsid w:val="004809EE"/>
    <w:rsid w:val="00485F66"/>
    <w:rsid w:val="00486F0B"/>
    <w:rsid w:val="00490621"/>
    <w:rsid w:val="0049224F"/>
    <w:rsid w:val="00492BAC"/>
    <w:rsid w:val="004938C9"/>
    <w:rsid w:val="004944D6"/>
    <w:rsid w:val="004948E2"/>
    <w:rsid w:val="00494B7C"/>
    <w:rsid w:val="0049539F"/>
    <w:rsid w:val="004964DB"/>
    <w:rsid w:val="004A1BEB"/>
    <w:rsid w:val="004A264A"/>
    <w:rsid w:val="004A5C7F"/>
    <w:rsid w:val="004A6E7F"/>
    <w:rsid w:val="004B1012"/>
    <w:rsid w:val="004B4582"/>
    <w:rsid w:val="004B7BD2"/>
    <w:rsid w:val="004C23D9"/>
    <w:rsid w:val="004C2C61"/>
    <w:rsid w:val="004C52C3"/>
    <w:rsid w:val="004D1CE3"/>
    <w:rsid w:val="004D287C"/>
    <w:rsid w:val="004D3A8D"/>
    <w:rsid w:val="004D790F"/>
    <w:rsid w:val="004E112A"/>
    <w:rsid w:val="004E230B"/>
    <w:rsid w:val="004F0A7F"/>
    <w:rsid w:val="004F28C2"/>
    <w:rsid w:val="004F40C1"/>
    <w:rsid w:val="004F4C76"/>
    <w:rsid w:val="0050284B"/>
    <w:rsid w:val="00502C28"/>
    <w:rsid w:val="00511413"/>
    <w:rsid w:val="005137C9"/>
    <w:rsid w:val="00513D83"/>
    <w:rsid w:val="00514ADB"/>
    <w:rsid w:val="00520412"/>
    <w:rsid w:val="005222CB"/>
    <w:rsid w:val="0052557A"/>
    <w:rsid w:val="00526005"/>
    <w:rsid w:val="00527ACC"/>
    <w:rsid w:val="00530F4C"/>
    <w:rsid w:val="00531044"/>
    <w:rsid w:val="005340A2"/>
    <w:rsid w:val="00535BE3"/>
    <w:rsid w:val="00536AA4"/>
    <w:rsid w:val="00541293"/>
    <w:rsid w:val="005437EB"/>
    <w:rsid w:val="0054707B"/>
    <w:rsid w:val="005477F1"/>
    <w:rsid w:val="00551599"/>
    <w:rsid w:val="00552A3E"/>
    <w:rsid w:val="0055322B"/>
    <w:rsid w:val="00555884"/>
    <w:rsid w:val="00560593"/>
    <w:rsid w:val="00560A2E"/>
    <w:rsid w:val="00560BFB"/>
    <w:rsid w:val="00562BA8"/>
    <w:rsid w:val="0056567E"/>
    <w:rsid w:val="005678C7"/>
    <w:rsid w:val="005703C9"/>
    <w:rsid w:val="00572B72"/>
    <w:rsid w:val="00573417"/>
    <w:rsid w:val="00574E6A"/>
    <w:rsid w:val="00577316"/>
    <w:rsid w:val="0058107F"/>
    <w:rsid w:val="005813CE"/>
    <w:rsid w:val="005821CB"/>
    <w:rsid w:val="0058236C"/>
    <w:rsid w:val="00582AF2"/>
    <w:rsid w:val="00582D51"/>
    <w:rsid w:val="005877FC"/>
    <w:rsid w:val="0059070E"/>
    <w:rsid w:val="005922D6"/>
    <w:rsid w:val="00594C36"/>
    <w:rsid w:val="005957E4"/>
    <w:rsid w:val="005A2889"/>
    <w:rsid w:val="005A7737"/>
    <w:rsid w:val="005B2B2E"/>
    <w:rsid w:val="005B5D1E"/>
    <w:rsid w:val="005C4233"/>
    <w:rsid w:val="005C5038"/>
    <w:rsid w:val="005C73C7"/>
    <w:rsid w:val="005D24AA"/>
    <w:rsid w:val="005D2752"/>
    <w:rsid w:val="005D30D4"/>
    <w:rsid w:val="005D55BB"/>
    <w:rsid w:val="005E0C21"/>
    <w:rsid w:val="005E23CD"/>
    <w:rsid w:val="005E2724"/>
    <w:rsid w:val="005E3E55"/>
    <w:rsid w:val="005E5982"/>
    <w:rsid w:val="005E644F"/>
    <w:rsid w:val="005E68FF"/>
    <w:rsid w:val="005F178B"/>
    <w:rsid w:val="005F4976"/>
    <w:rsid w:val="005F4CDC"/>
    <w:rsid w:val="005F4DEA"/>
    <w:rsid w:val="006016EB"/>
    <w:rsid w:val="006019F9"/>
    <w:rsid w:val="00601C19"/>
    <w:rsid w:val="00605944"/>
    <w:rsid w:val="00607852"/>
    <w:rsid w:val="0061108C"/>
    <w:rsid w:val="00611910"/>
    <w:rsid w:val="00613F4A"/>
    <w:rsid w:val="00614268"/>
    <w:rsid w:val="006146EC"/>
    <w:rsid w:val="00616C4D"/>
    <w:rsid w:val="00617B42"/>
    <w:rsid w:val="006200D7"/>
    <w:rsid w:val="006227B1"/>
    <w:rsid w:val="00622990"/>
    <w:rsid w:val="00624650"/>
    <w:rsid w:val="00630962"/>
    <w:rsid w:val="00631115"/>
    <w:rsid w:val="006320E2"/>
    <w:rsid w:val="00632F51"/>
    <w:rsid w:val="00632F73"/>
    <w:rsid w:val="0063361B"/>
    <w:rsid w:val="00637DB0"/>
    <w:rsid w:val="006411CF"/>
    <w:rsid w:val="00641C71"/>
    <w:rsid w:val="0064240D"/>
    <w:rsid w:val="0064300C"/>
    <w:rsid w:val="006431D9"/>
    <w:rsid w:val="00654F37"/>
    <w:rsid w:val="00663AF7"/>
    <w:rsid w:val="006646F9"/>
    <w:rsid w:val="00667362"/>
    <w:rsid w:val="00674FED"/>
    <w:rsid w:val="0068226F"/>
    <w:rsid w:val="00682CBA"/>
    <w:rsid w:val="00683676"/>
    <w:rsid w:val="00685D72"/>
    <w:rsid w:val="00686B8B"/>
    <w:rsid w:val="00687796"/>
    <w:rsid w:val="00692EDF"/>
    <w:rsid w:val="006930E5"/>
    <w:rsid w:val="00696AEB"/>
    <w:rsid w:val="00697E29"/>
    <w:rsid w:val="006A156C"/>
    <w:rsid w:val="006A3F12"/>
    <w:rsid w:val="006A57F1"/>
    <w:rsid w:val="006A722E"/>
    <w:rsid w:val="006B4081"/>
    <w:rsid w:val="006B5108"/>
    <w:rsid w:val="006B65D9"/>
    <w:rsid w:val="006B788C"/>
    <w:rsid w:val="006C0044"/>
    <w:rsid w:val="006C0E98"/>
    <w:rsid w:val="006C4B14"/>
    <w:rsid w:val="006C7335"/>
    <w:rsid w:val="006C7406"/>
    <w:rsid w:val="006C765B"/>
    <w:rsid w:val="006D1C0A"/>
    <w:rsid w:val="006D21DC"/>
    <w:rsid w:val="006D4D01"/>
    <w:rsid w:val="006D5770"/>
    <w:rsid w:val="006D7492"/>
    <w:rsid w:val="006E1FC1"/>
    <w:rsid w:val="006E60E0"/>
    <w:rsid w:val="006F0652"/>
    <w:rsid w:val="006F2C70"/>
    <w:rsid w:val="006F4EBD"/>
    <w:rsid w:val="006F516B"/>
    <w:rsid w:val="006F6B60"/>
    <w:rsid w:val="006F7B49"/>
    <w:rsid w:val="0070354F"/>
    <w:rsid w:val="007067B8"/>
    <w:rsid w:val="007107B7"/>
    <w:rsid w:val="007108CC"/>
    <w:rsid w:val="00711936"/>
    <w:rsid w:val="00714442"/>
    <w:rsid w:val="00714CBC"/>
    <w:rsid w:val="00714DAD"/>
    <w:rsid w:val="0071761E"/>
    <w:rsid w:val="007176C9"/>
    <w:rsid w:val="00717DEA"/>
    <w:rsid w:val="00720306"/>
    <w:rsid w:val="00723136"/>
    <w:rsid w:val="00725912"/>
    <w:rsid w:val="00731D12"/>
    <w:rsid w:val="00734A66"/>
    <w:rsid w:val="007354B2"/>
    <w:rsid w:val="00736D7B"/>
    <w:rsid w:val="007376EC"/>
    <w:rsid w:val="00743217"/>
    <w:rsid w:val="0074424A"/>
    <w:rsid w:val="007510B1"/>
    <w:rsid w:val="00751673"/>
    <w:rsid w:val="00753CFA"/>
    <w:rsid w:val="007551EC"/>
    <w:rsid w:val="00756AD5"/>
    <w:rsid w:val="007635A5"/>
    <w:rsid w:val="0076441C"/>
    <w:rsid w:val="00765542"/>
    <w:rsid w:val="00765F67"/>
    <w:rsid w:val="0076682E"/>
    <w:rsid w:val="00771624"/>
    <w:rsid w:val="007755D6"/>
    <w:rsid w:val="007756F6"/>
    <w:rsid w:val="00776799"/>
    <w:rsid w:val="00777B2F"/>
    <w:rsid w:val="00781BF8"/>
    <w:rsid w:val="007821E9"/>
    <w:rsid w:val="00782ADC"/>
    <w:rsid w:val="00785B34"/>
    <w:rsid w:val="00791BBD"/>
    <w:rsid w:val="00792F95"/>
    <w:rsid w:val="00793E1C"/>
    <w:rsid w:val="00795882"/>
    <w:rsid w:val="00795EB8"/>
    <w:rsid w:val="00797224"/>
    <w:rsid w:val="00797290"/>
    <w:rsid w:val="00797860"/>
    <w:rsid w:val="007A0296"/>
    <w:rsid w:val="007A0540"/>
    <w:rsid w:val="007A4603"/>
    <w:rsid w:val="007A4CBA"/>
    <w:rsid w:val="007A534A"/>
    <w:rsid w:val="007B4BEA"/>
    <w:rsid w:val="007B645E"/>
    <w:rsid w:val="007C12FC"/>
    <w:rsid w:val="007C24A3"/>
    <w:rsid w:val="007C345F"/>
    <w:rsid w:val="007C4EB0"/>
    <w:rsid w:val="007C5729"/>
    <w:rsid w:val="007D060B"/>
    <w:rsid w:val="007D0D8F"/>
    <w:rsid w:val="007D19B2"/>
    <w:rsid w:val="007D2569"/>
    <w:rsid w:val="007D2DD3"/>
    <w:rsid w:val="007D3659"/>
    <w:rsid w:val="007D726A"/>
    <w:rsid w:val="007E26E9"/>
    <w:rsid w:val="007E32B3"/>
    <w:rsid w:val="007F3E17"/>
    <w:rsid w:val="007F57DC"/>
    <w:rsid w:val="00802192"/>
    <w:rsid w:val="00802F48"/>
    <w:rsid w:val="00804C36"/>
    <w:rsid w:val="00807045"/>
    <w:rsid w:val="00811570"/>
    <w:rsid w:val="00811DC5"/>
    <w:rsid w:val="00811DEE"/>
    <w:rsid w:val="00815AA1"/>
    <w:rsid w:val="00815F28"/>
    <w:rsid w:val="0081628C"/>
    <w:rsid w:val="0082049E"/>
    <w:rsid w:val="00821F42"/>
    <w:rsid w:val="0082448D"/>
    <w:rsid w:val="008353B6"/>
    <w:rsid w:val="00836720"/>
    <w:rsid w:val="00841186"/>
    <w:rsid w:val="008459F6"/>
    <w:rsid w:val="00847E91"/>
    <w:rsid w:val="00847EF3"/>
    <w:rsid w:val="0085268F"/>
    <w:rsid w:val="00853177"/>
    <w:rsid w:val="008540F3"/>
    <w:rsid w:val="00857939"/>
    <w:rsid w:val="00860E60"/>
    <w:rsid w:val="00861BF8"/>
    <w:rsid w:val="00865861"/>
    <w:rsid w:val="00865FD2"/>
    <w:rsid w:val="008665B5"/>
    <w:rsid w:val="008702E6"/>
    <w:rsid w:val="00873A16"/>
    <w:rsid w:val="008812D3"/>
    <w:rsid w:val="0088300D"/>
    <w:rsid w:val="00886660"/>
    <w:rsid w:val="00890DB2"/>
    <w:rsid w:val="00891B81"/>
    <w:rsid w:val="00892A5A"/>
    <w:rsid w:val="00894E3E"/>
    <w:rsid w:val="008A5B91"/>
    <w:rsid w:val="008A7891"/>
    <w:rsid w:val="008A7F5C"/>
    <w:rsid w:val="008B05CC"/>
    <w:rsid w:val="008B188E"/>
    <w:rsid w:val="008B3A34"/>
    <w:rsid w:val="008B6F19"/>
    <w:rsid w:val="008C10F1"/>
    <w:rsid w:val="008C23D7"/>
    <w:rsid w:val="008C2655"/>
    <w:rsid w:val="008C2A68"/>
    <w:rsid w:val="008C463D"/>
    <w:rsid w:val="008D0B8D"/>
    <w:rsid w:val="008D3743"/>
    <w:rsid w:val="008D3813"/>
    <w:rsid w:val="008D7458"/>
    <w:rsid w:val="008E1ADC"/>
    <w:rsid w:val="008E3DF1"/>
    <w:rsid w:val="008E429B"/>
    <w:rsid w:val="008E4542"/>
    <w:rsid w:val="008F1900"/>
    <w:rsid w:val="008F20AF"/>
    <w:rsid w:val="00900C86"/>
    <w:rsid w:val="00910674"/>
    <w:rsid w:val="009119ED"/>
    <w:rsid w:val="00913530"/>
    <w:rsid w:val="00914626"/>
    <w:rsid w:val="00915BCF"/>
    <w:rsid w:val="0091628E"/>
    <w:rsid w:val="00922E52"/>
    <w:rsid w:val="00926178"/>
    <w:rsid w:val="009366C4"/>
    <w:rsid w:val="009379DB"/>
    <w:rsid w:val="00941530"/>
    <w:rsid w:val="00941E17"/>
    <w:rsid w:val="009437C6"/>
    <w:rsid w:val="00946688"/>
    <w:rsid w:val="00946BF6"/>
    <w:rsid w:val="00953067"/>
    <w:rsid w:val="00954970"/>
    <w:rsid w:val="00955A9A"/>
    <w:rsid w:val="00955BFC"/>
    <w:rsid w:val="009564C7"/>
    <w:rsid w:val="00957C9E"/>
    <w:rsid w:val="009616DA"/>
    <w:rsid w:val="00963698"/>
    <w:rsid w:val="009645EE"/>
    <w:rsid w:val="009647C5"/>
    <w:rsid w:val="00966AC3"/>
    <w:rsid w:val="00972766"/>
    <w:rsid w:val="009727B8"/>
    <w:rsid w:val="00973D33"/>
    <w:rsid w:val="0097558E"/>
    <w:rsid w:val="009764A9"/>
    <w:rsid w:val="00976637"/>
    <w:rsid w:val="00976BEB"/>
    <w:rsid w:val="00980FB6"/>
    <w:rsid w:val="00981D6C"/>
    <w:rsid w:val="00982535"/>
    <w:rsid w:val="009909B6"/>
    <w:rsid w:val="00992035"/>
    <w:rsid w:val="00992EF8"/>
    <w:rsid w:val="00993539"/>
    <w:rsid w:val="009A059F"/>
    <w:rsid w:val="009A1F14"/>
    <w:rsid w:val="009A3318"/>
    <w:rsid w:val="009A698F"/>
    <w:rsid w:val="009A6F10"/>
    <w:rsid w:val="009C1F4E"/>
    <w:rsid w:val="009C4B49"/>
    <w:rsid w:val="009C4F9A"/>
    <w:rsid w:val="009C6B77"/>
    <w:rsid w:val="009D008B"/>
    <w:rsid w:val="009D0F10"/>
    <w:rsid w:val="009D7D0E"/>
    <w:rsid w:val="009E02E1"/>
    <w:rsid w:val="009E1E4C"/>
    <w:rsid w:val="009E2E57"/>
    <w:rsid w:val="009E3BB5"/>
    <w:rsid w:val="009E460E"/>
    <w:rsid w:val="009E64D7"/>
    <w:rsid w:val="009E6B59"/>
    <w:rsid w:val="009E76D0"/>
    <w:rsid w:val="009F2090"/>
    <w:rsid w:val="009F2520"/>
    <w:rsid w:val="00A0027A"/>
    <w:rsid w:val="00A00AE7"/>
    <w:rsid w:val="00A00C09"/>
    <w:rsid w:val="00A02090"/>
    <w:rsid w:val="00A05D8F"/>
    <w:rsid w:val="00A07D19"/>
    <w:rsid w:val="00A12015"/>
    <w:rsid w:val="00A16546"/>
    <w:rsid w:val="00A21B95"/>
    <w:rsid w:val="00A24BE2"/>
    <w:rsid w:val="00A24F9F"/>
    <w:rsid w:val="00A31507"/>
    <w:rsid w:val="00A338F1"/>
    <w:rsid w:val="00A33A50"/>
    <w:rsid w:val="00A33AB7"/>
    <w:rsid w:val="00A3438B"/>
    <w:rsid w:val="00A34CB1"/>
    <w:rsid w:val="00A35FE4"/>
    <w:rsid w:val="00A424DF"/>
    <w:rsid w:val="00A42BF8"/>
    <w:rsid w:val="00A42C60"/>
    <w:rsid w:val="00A44A18"/>
    <w:rsid w:val="00A45D73"/>
    <w:rsid w:val="00A46AEC"/>
    <w:rsid w:val="00A51851"/>
    <w:rsid w:val="00A51D05"/>
    <w:rsid w:val="00A55365"/>
    <w:rsid w:val="00A55444"/>
    <w:rsid w:val="00A662D3"/>
    <w:rsid w:val="00A6741C"/>
    <w:rsid w:val="00A677BB"/>
    <w:rsid w:val="00A67FA8"/>
    <w:rsid w:val="00A702F0"/>
    <w:rsid w:val="00A70722"/>
    <w:rsid w:val="00A742B3"/>
    <w:rsid w:val="00A75B9B"/>
    <w:rsid w:val="00A76CF1"/>
    <w:rsid w:val="00A77BE6"/>
    <w:rsid w:val="00A81137"/>
    <w:rsid w:val="00A81860"/>
    <w:rsid w:val="00A87572"/>
    <w:rsid w:val="00A92B3A"/>
    <w:rsid w:val="00A97B0B"/>
    <w:rsid w:val="00A97F7D"/>
    <w:rsid w:val="00AA01C1"/>
    <w:rsid w:val="00AA18EC"/>
    <w:rsid w:val="00AA2214"/>
    <w:rsid w:val="00AA4D83"/>
    <w:rsid w:val="00AA767E"/>
    <w:rsid w:val="00AB1578"/>
    <w:rsid w:val="00AB4166"/>
    <w:rsid w:val="00AC2C0E"/>
    <w:rsid w:val="00AC348D"/>
    <w:rsid w:val="00AC398B"/>
    <w:rsid w:val="00AC4755"/>
    <w:rsid w:val="00AC5DE9"/>
    <w:rsid w:val="00AC65B1"/>
    <w:rsid w:val="00AD4FAE"/>
    <w:rsid w:val="00AD5A7C"/>
    <w:rsid w:val="00AD67BC"/>
    <w:rsid w:val="00AE39CC"/>
    <w:rsid w:val="00AE40BE"/>
    <w:rsid w:val="00AE4A9F"/>
    <w:rsid w:val="00AF4004"/>
    <w:rsid w:val="00B00190"/>
    <w:rsid w:val="00B00AF4"/>
    <w:rsid w:val="00B02E79"/>
    <w:rsid w:val="00B05E89"/>
    <w:rsid w:val="00B151E6"/>
    <w:rsid w:val="00B17F24"/>
    <w:rsid w:val="00B20018"/>
    <w:rsid w:val="00B22712"/>
    <w:rsid w:val="00B23304"/>
    <w:rsid w:val="00B273D8"/>
    <w:rsid w:val="00B27A2A"/>
    <w:rsid w:val="00B32A25"/>
    <w:rsid w:val="00B32EBD"/>
    <w:rsid w:val="00B33471"/>
    <w:rsid w:val="00B34290"/>
    <w:rsid w:val="00B35C45"/>
    <w:rsid w:val="00B37FFC"/>
    <w:rsid w:val="00B401EA"/>
    <w:rsid w:val="00B4146E"/>
    <w:rsid w:val="00B4216F"/>
    <w:rsid w:val="00B429F3"/>
    <w:rsid w:val="00B446FE"/>
    <w:rsid w:val="00B44BA2"/>
    <w:rsid w:val="00B47B99"/>
    <w:rsid w:val="00B51352"/>
    <w:rsid w:val="00B52560"/>
    <w:rsid w:val="00B53EC6"/>
    <w:rsid w:val="00B5477B"/>
    <w:rsid w:val="00B55F60"/>
    <w:rsid w:val="00B607A4"/>
    <w:rsid w:val="00B6238C"/>
    <w:rsid w:val="00B63D46"/>
    <w:rsid w:val="00B6647D"/>
    <w:rsid w:val="00B67E7C"/>
    <w:rsid w:val="00B72184"/>
    <w:rsid w:val="00B76D09"/>
    <w:rsid w:val="00B778B9"/>
    <w:rsid w:val="00B82CAC"/>
    <w:rsid w:val="00B82F48"/>
    <w:rsid w:val="00B867D6"/>
    <w:rsid w:val="00B94A82"/>
    <w:rsid w:val="00B979C8"/>
    <w:rsid w:val="00B97A44"/>
    <w:rsid w:val="00BA2927"/>
    <w:rsid w:val="00BA3419"/>
    <w:rsid w:val="00BA57A0"/>
    <w:rsid w:val="00BA5BC6"/>
    <w:rsid w:val="00BA6FA0"/>
    <w:rsid w:val="00BA7E29"/>
    <w:rsid w:val="00BC1CA6"/>
    <w:rsid w:val="00BC5EA5"/>
    <w:rsid w:val="00BC6F83"/>
    <w:rsid w:val="00BC72C2"/>
    <w:rsid w:val="00BD0267"/>
    <w:rsid w:val="00BD03A5"/>
    <w:rsid w:val="00BD6360"/>
    <w:rsid w:val="00BD71C5"/>
    <w:rsid w:val="00BD7DA4"/>
    <w:rsid w:val="00BE28FF"/>
    <w:rsid w:val="00BE3CDC"/>
    <w:rsid w:val="00BE4B66"/>
    <w:rsid w:val="00BE7F99"/>
    <w:rsid w:val="00BF08CF"/>
    <w:rsid w:val="00BF2635"/>
    <w:rsid w:val="00BF4175"/>
    <w:rsid w:val="00BF530C"/>
    <w:rsid w:val="00C04EA8"/>
    <w:rsid w:val="00C06085"/>
    <w:rsid w:val="00C060F0"/>
    <w:rsid w:val="00C06AE0"/>
    <w:rsid w:val="00C072DB"/>
    <w:rsid w:val="00C07A8C"/>
    <w:rsid w:val="00C07C4F"/>
    <w:rsid w:val="00C107D2"/>
    <w:rsid w:val="00C13757"/>
    <w:rsid w:val="00C14210"/>
    <w:rsid w:val="00C173DB"/>
    <w:rsid w:val="00C2497D"/>
    <w:rsid w:val="00C30FB6"/>
    <w:rsid w:val="00C30FDD"/>
    <w:rsid w:val="00C35471"/>
    <w:rsid w:val="00C354F4"/>
    <w:rsid w:val="00C367B7"/>
    <w:rsid w:val="00C36879"/>
    <w:rsid w:val="00C37687"/>
    <w:rsid w:val="00C4084C"/>
    <w:rsid w:val="00C4134E"/>
    <w:rsid w:val="00C414DD"/>
    <w:rsid w:val="00C41911"/>
    <w:rsid w:val="00C4629B"/>
    <w:rsid w:val="00C469C6"/>
    <w:rsid w:val="00C477A7"/>
    <w:rsid w:val="00C50E08"/>
    <w:rsid w:val="00C51617"/>
    <w:rsid w:val="00C51B90"/>
    <w:rsid w:val="00C552BB"/>
    <w:rsid w:val="00C5702B"/>
    <w:rsid w:val="00C571BF"/>
    <w:rsid w:val="00C60365"/>
    <w:rsid w:val="00C6068F"/>
    <w:rsid w:val="00C626A9"/>
    <w:rsid w:val="00C63421"/>
    <w:rsid w:val="00C63771"/>
    <w:rsid w:val="00C65399"/>
    <w:rsid w:val="00C65957"/>
    <w:rsid w:val="00C67305"/>
    <w:rsid w:val="00C679C4"/>
    <w:rsid w:val="00C71EA2"/>
    <w:rsid w:val="00C728B1"/>
    <w:rsid w:val="00C73E32"/>
    <w:rsid w:val="00C73FBE"/>
    <w:rsid w:val="00C76C35"/>
    <w:rsid w:val="00C874DA"/>
    <w:rsid w:val="00C92460"/>
    <w:rsid w:val="00C94EEA"/>
    <w:rsid w:val="00C971C6"/>
    <w:rsid w:val="00CA129C"/>
    <w:rsid w:val="00CA1A3D"/>
    <w:rsid w:val="00CA1FA3"/>
    <w:rsid w:val="00CA2CCA"/>
    <w:rsid w:val="00CA6AB3"/>
    <w:rsid w:val="00CB3939"/>
    <w:rsid w:val="00CB3D99"/>
    <w:rsid w:val="00CB7159"/>
    <w:rsid w:val="00CC0F74"/>
    <w:rsid w:val="00CC1147"/>
    <w:rsid w:val="00CC211E"/>
    <w:rsid w:val="00CC2F36"/>
    <w:rsid w:val="00CC3614"/>
    <w:rsid w:val="00CC5133"/>
    <w:rsid w:val="00CC6E96"/>
    <w:rsid w:val="00CC7043"/>
    <w:rsid w:val="00CD1BF5"/>
    <w:rsid w:val="00CD394A"/>
    <w:rsid w:val="00CD3964"/>
    <w:rsid w:val="00CD3EBD"/>
    <w:rsid w:val="00CD6B37"/>
    <w:rsid w:val="00CD739A"/>
    <w:rsid w:val="00CD7D13"/>
    <w:rsid w:val="00CE1BEA"/>
    <w:rsid w:val="00CE2183"/>
    <w:rsid w:val="00CE2409"/>
    <w:rsid w:val="00CE33A8"/>
    <w:rsid w:val="00CE4AF0"/>
    <w:rsid w:val="00CE4B0F"/>
    <w:rsid w:val="00CE6EA5"/>
    <w:rsid w:val="00CE7B31"/>
    <w:rsid w:val="00CF6791"/>
    <w:rsid w:val="00CF7D27"/>
    <w:rsid w:val="00D01766"/>
    <w:rsid w:val="00D019A5"/>
    <w:rsid w:val="00D05A28"/>
    <w:rsid w:val="00D06E4B"/>
    <w:rsid w:val="00D10F70"/>
    <w:rsid w:val="00D11B1B"/>
    <w:rsid w:val="00D1289D"/>
    <w:rsid w:val="00D165AA"/>
    <w:rsid w:val="00D17E5B"/>
    <w:rsid w:val="00D20383"/>
    <w:rsid w:val="00D20FBA"/>
    <w:rsid w:val="00D23FA6"/>
    <w:rsid w:val="00D25CA0"/>
    <w:rsid w:val="00D2673F"/>
    <w:rsid w:val="00D316C0"/>
    <w:rsid w:val="00D32546"/>
    <w:rsid w:val="00D32BE4"/>
    <w:rsid w:val="00D35026"/>
    <w:rsid w:val="00D35F96"/>
    <w:rsid w:val="00D36825"/>
    <w:rsid w:val="00D430F6"/>
    <w:rsid w:val="00D4579A"/>
    <w:rsid w:val="00D462C2"/>
    <w:rsid w:val="00D47F2D"/>
    <w:rsid w:val="00D508D8"/>
    <w:rsid w:val="00D50B07"/>
    <w:rsid w:val="00D53733"/>
    <w:rsid w:val="00D56CD8"/>
    <w:rsid w:val="00D57BC9"/>
    <w:rsid w:val="00D6289C"/>
    <w:rsid w:val="00D62DB5"/>
    <w:rsid w:val="00D644FC"/>
    <w:rsid w:val="00D67071"/>
    <w:rsid w:val="00D704CC"/>
    <w:rsid w:val="00D7253C"/>
    <w:rsid w:val="00D74FE5"/>
    <w:rsid w:val="00D77E2E"/>
    <w:rsid w:val="00D80B4B"/>
    <w:rsid w:val="00D81ED4"/>
    <w:rsid w:val="00D82516"/>
    <w:rsid w:val="00D83CD6"/>
    <w:rsid w:val="00D84532"/>
    <w:rsid w:val="00D86A36"/>
    <w:rsid w:val="00D87559"/>
    <w:rsid w:val="00D87C33"/>
    <w:rsid w:val="00D916A4"/>
    <w:rsid w:val="00DA0842"/>
    <w:rsid w:val="00DA2233"/>
    <w:rsid w:val="00DA23E0"/>
    <w:rsid w:val="00DA3D14"/>
    <w:rsid w:val="00DA41D8"/>
    <w:rsid w:val="00DA5B8D"/>
    <w:rsid w:val="00DA6B7A"/>
    <w:rsid w:val="00DA7914"/>
    <w:rsid w:val="00DA7FE8"/>
    <w:rsid w:val="00DB17CA"/>
    <w:rsid w:val="00DB44FE"/>
    <w:rsid w:val="00DB49D1"/>
    <w:rsid w:val="00DB5125"/>
    <w:rsid w:val="00DC0505"/>
    <w:rsid w:val="00DC20F2"/>
    <w:rsid w:val="00DC242D"/>
    <w:rsid w:val="00DC41AF"/>
    <w:rsid w:val="00DC7484"/>
    <w:rsid w:val="00DD2B0C"/>
    <w:rsid w:val="00DD3DA3"/>
    <w:rsid w:val="00DE0768"/>
    <w:rsid w:val="00DE0AD3"/>
    <w:rsid w:val="00DE4647"/>
    <w:rsid w:val="00DE5189"/>
    <w:rsid w:val="00DF128B"/>
    <w:rsid w:val="00DF1740"/>
    <w:rsid w:val="00DF4ABC"/>
    <w:rsid w:val="00DF5E32"/>
    <w:rsid w:val="00DF6ADD"/>
    <w:rsid w:val="00DF7DD7"/>
    <w:rsid w:val="00E00E2C"/>
    <w:rsid w:val="00E00F00"/>
    <w:rsid w:val="00E013C8"/>
    <w:rsid w:val="00E01D85"/>
    <w:rsid w:val="00E0338E"/>
    <w:rsid w:val="00E05304"/>
    <w:rsid w:val="00E074BC"/>
    <w:rsid w:val="00E12FCC"/>
    <w:rsid w:val="00E1414A"/>
    <w:rsid w:val="00E160A8"/>
    <w:rsid w:val="00E224A4"/>
    <w:rsid w:val="00E23A7C"/>
    <w:rsid w:val="00E25F01"/>
    <w:rsid w:val="00E336A6"/>
    <w:rsid w:val="00E36AEC"/>
    <w:rsid w:val="00E40256"/>
    <w:rsid w:val="00E419F7"/>
    <w:rsid w:val="00E45297"/>
    <w:rsid w:val="00E47FB6"/>
    <w:rsid w:val="00E510FF"/>
    <w:rsid w:val="00E52DB5"/>
    <w:rsid w:val="00E56B62"/>
    <w:rsid w:val="00E570A4"/>
    <w:rsid w:val="00E61ADA"/>
    <w:rsid w:val="00E61C82"/>
    <w:rsid w:val="00E62D7E"/>
    <w:rsid w:val="00E719F4"/>
    <w:rsid w:val="00E72366"/>
    <w:rsid w:val="00E756C6"/>
    <w:rsid w:val="00E76912"/>
    <w:rsid w:val="00E779B8"/>
    <w:rsid w:val="00E829EB"/>
    <w:rsid w:val="00E9540C"/>
    <w:rsid w:val="00E95A4D"/>
    <w:rsid w:val="00E95A55"/>
    <w:rsid w:val="00E97AB0"/>
    <w:rsid w:val="00EA7409"/>
    <w:rsid w:val="00EB1719"/>
    <w:rsid w:val="00EB19D1"/>
    <w:rsid w:val="00EB42BF"/>
    <w:rsid w:val="00EB6A58"/>
    <w:rsid w:val="00EC0210"/>
    <w:rsid w:val="00EC5C00"/>
    <w:rsid w:val="00ED0EBB"/>
    <w:rsid w:val="00ED1EBB"/>
    <w:rsid w:val="00EE17E9"/>
    <w:rsid w:val="00EE19D8"/>
    <w:rsid w:val="00EE2A79"/>
    <w:rsid w:val="00EE2E94"/>
    <w:rsid w:val="00EE35D0"/>
    <w:rsid w:val="00EE56E4"/>
    <w:rsid w:val="00EE7347"/>
    <w:rsid w:val="00EE77ED"/>
    <w:rsid w:val="00EF00B4"/>
    <w:rsid w:val="00EF1254"/>
    <w:rsid w:val="00F00493"/>
    <w:rsid w:val="00F00B7C"/>
    <w:rsid w:val="00F03C64"/>
    <w:rsid w:val="00F10B39"/>
    <w:rsid w:val="00F230AF"/>
    <w:rsid w:val="00F23B4A"/>
    <w:rsid w:val="00F24BDD"/>
    <w:rsid w:val="00F255D6"/>
    <w:rsid w:val="00F25D56"/>
    <w:rsid w:val="00F275F1"/>
    <w:rsid w:val="00F34E4E"/>
    <w:rsid w:val="00F363EA"/>
    <w:rsid w:val="00F43037"/>
    <w:rsid w:val="00F45CAA"/>
    <w:rsid w:val="00F512AC"/>
    <w:rsid w:val="00F53F9A"/>
    <w:rsid w:val="00F5614E"/>
    <w:rsid w:val="00F5710F"/>
    <w:rsid w:val="00F57565"/>
    <w:rsid w:val="00F60828"/>
    <w:rsid w:val="00F6376C"/>
    <w:rsid w:val="00F725F3"/>
    <w:rsid w:val="00F739C8"/>
    <w:rsid w:val="00F74FE8"/>
    <w:rsid w:val="00F81046"/>
    <w:rsid w:val="00F821B1"/>
    <w:rsid w:val="00F846AD"/>
    <w:rsid w:val="00F92B72"/>
    <w:rsid w:val="00F95E5B"/>
    <w:rsid w:val="00F965EC"/>
    <w:rsid w:val="00F96B31"/>
    <w:rsid w:val="00FA112C"/>
    <w:rsid w:val="00FA1346"/>
    <w:rsid w:val="00FA2F41"/>
    <w:rsid w:val="00FB2AE6"/>
    <w:rsid w:val="00FB2FA7"/>
    <w:rsid w:val="00FB3189"/>
    <w:rsid w:val="00FB3217"/>
    <w:rsid w:val="00FC0300"/>
    <w:rsid w:val="00FC25BE"/>
    <w:rsid w:val="00FC2A0E"/>
    <w:rsid w:val="00FD1218"/>
    <w:rsid w:val="00FD3283"/>
    <w:rsid w:val="00FD3686"/>
    <w:rsid w:val="00FD380D"/>
    <w:rsid w:val="00FD3F8A"/>
    <w:rsid w:val="00FD46AA"/>
    <w:rsid w:val="00FD53E9"/>
    <w:rsid w:val="00FE153B"/>
    <w:rsid w:val="00FE2244"/>
    <w:rsid w:val="00FE3982"/>
    <w:rsid w:val="00FE3E0D"/>
    <w:rsid w:val="00FE6062"/>
    <w:rsid w:val="00FF5321"/>
    <w:rsid w:val="00FF6C82"/>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68"/>
    <o:shapelayout v:ext="edit">
      <o:idmap v:ext="edit" data="1"/>
    </o:shapelayout>
  </w:shapeDefaults>
  <w:decimalSymbol w:val="."/>
  <w:listSeparator w:val=","/>
  <w14:docId w14:val="1172AEE4"/>
  <w15:docId w15:val="{16795FE2-3F37-4115-A085-AB148E9B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E5189"/>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DE5189"/>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666589217">
      <w:bodyDiv w:val="1"/>
      <w:marLeft w:val="0"/>
      <w:marRight w:val="0"/>
      <w:marTop w:val="0"/>
      <w:marBottom w:val="0"/>
      <w:divBdr>
        <w:top w:val="none" w:sz="0" w:space="0" w:color="auto"/>
        <w:left w:val="none" w:sz="0" w:space="0" w:color="auto"/>
        <w:bottom w:val="none" w:sz="0" w:space="0" w:color="auto"/>
        <w:right w:val="none" w:sz="0" w:space="0" w:color="auto"/>
      </w:divBdr>
    </w:div>
    <w:div w:id="1374234881">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E38B3B-F32A-4D64-A7FA-8641E9C7C803}">
  <ds:schemaRefs>
    <ds:schemaRef ds:uri="http://schemas.openxmlformats.org/officeDocument/2006/bibliography"/>
  </ds:schemaRefs>
</ds:datastoreItem>
</file>

<file path=customXml/itemProps2.xml><?xml version="1.0" encoding="utf-8"?>
<ds:datastoreItem xmlns:ds="http://schemas.openxmlformats.org/officeDocument/2006/customXml" ds:itemID="{C57D3B84-D1F5-4320-8FBE-F330475B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Smith, Alexis@Energy</cp:lastModifiedBy>
  <cp:revision>2</cp:revision>
  <cp:lastPrinted>2013-05-08T21:27:00Z</cp:lastPrinted>
  <dcterms:created xsi:type="dcterms:W3CDTF">2019-05-17T16:12:00Z</dcterms:created>
  <dcterms:modified xsi:type="dcterms:W3CDTF">2019-05-17T16:12:00Z</dcterms:modified>
</cp:coreProperties>
</file>
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E4148A" w:rsidRPr="00AD0CC5" w14:paraId="3F896982" w14:textId="77777777" w:rsidTr="00E4148A">
        <w:trPr>
          <w:cantSplit/>
          <w:trHeight w:val="144"/>
        </w:trPr>
        <w:tc>
          <w:tcPr>
            <w:tcW w:w="5000" w:type="pct"/>
            <w:gridSpan w:val="3"/>
            <w:vAlign w:val="center"/>
          </w:tcPr>
          <w:p w14:paraId="3F896980" w14:textId="77777777" w:rsidR="00E4148A" w:rsidRPr="00903938" w:rsidRDefault="00E4148A" w:rsidP="00E4148A">
            <w:pPr>
              <w:rPr>
                <w:rFonts w:asciiTheme="minorHAnsi" w:hAnsiTheme="minorHAnsi"/>
                <w:b/>
                <w:szCs w:val="18"/>
              </w:rPr>
            </w:pPr>
            <w:bookmarkStart w:id="0" w:name="_GoBack"/>
            <w:bookmarkEnd w:id="0"/>
            <w:r w:rsidRPr="00903938">
              <w:rPr>
                <w:rFonts w:asciiTheme="minorHAnsi" w:hAnsiTheme="minorHAnsi"/>
                <w:b/>
                <w:szCs w:val="18"/>
              </w:rPr>
              <w:t>A. System Information</w:t>
            </w:r>
          </w:p>
          <w:p w14:paraId="3F896981" w14:textId="77777777" w:rsidR="00E4148A" w:rsidRPr="00AD0CC5" w:rsidRDefault="00E4148A" w:rsidP="00880CC5">
            <w:pPr>
              <w:rPr>
                <w:rFonts w:asciiTheme="minorHAnsi" w:hAnsiTheme="minorHAnsi"/>
                <w:i/>
                <w:sz w:val="18"/>
                <w:szCs w:val="18"/>
              </w:rPr>
            </w:pPr>
            <w:r w:rsidRPr="00AD0CC5">
              <w:rPr>
                <w:rFonts w:asciiTheme="minorHAnsi" w:hAnsiTheme="minorHAnsi"/>
                <w:i/>
                <w:sz w:val="18"/>
                <w:szCs w:val="18"/>
              </w:rPr>
              <w:t xml:space="preserve">Procedures for verification of High SEER and EER Equipment </w:t>
            </w:r>
            <w:proofErr w:type="gramStart"/>
            <w:r w:rsidRPr="00AD0CC5">
              <w:rPr>
                <w:rFonts w:asciiTheme="minorHAnsi" w:hAnsiTheme="minorHAnsi"/>
                <w:i/>
                <w:sz w:val="18"/>
                <w:szCs w:val="18"/>
              </w:rPr>
              <w:t>are described</w:t>
            </w:r>
            <w:proofErr w:type="gramEnd"/>
            <w:r w:rsidRPr="00AD0CC5">
              <w:rPr>
                <w:rFonts w:asciiTheme="minorHAnsi" w:hAnsiTheme="minorHAnsi"/>
                <w:i/>
                <w:sz w:val="18"/>
                <w:szCs w:val="18"/>
              </w:rPr>
              <w:t xml:space="preserve"> in Reference Appendix RA3.4. Each HVAC system requiring verification must use a separate form.</w:t>
            </w:r>
          </w:p>
        </w:tc>
      </w:tr>
      <w:tr w:rsidR="00641EDB" w:rsidRPr="00AD0CC5" w14:paraId="3F896986" w14:textId="77777777" w:rsidTr="00E4148A">
        <w:trPr>
          <w:cantSplit/>
          <w:trHeight w:val="144"/>
        </w:trPr>
        <w:tc>
          <w:tcPr>
            <w:tcW w:w="215" w:type="pct"/>
            <w:vAlign w:val="center"/>
          </w:tcPr>
          <w:p w14:paraId="3F896983"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984" w14:textId="410BD0BE" w:rsidR="00641EDB" w:rsidRPr="00AD0CC5" w:rsidRDefault="00641EDB" w:rsidP="00641EDB">
            <w:pPr>
              <w:ind w:hanging="18"/>
              <w:rPr>
                <w:rFonts w:asciiTheme="minorHAnsi" w:hAnsiTheme="minorHAnsi"/>
                <w:sz w:val="18"/>
                <w:szCs w:val="18"/>
              </w:rPr>
            </w:pPr>
            <w:r w:rsidRPr="00B2548D">
              <w:rPr>
                <w:rFonts w:asciiTheme="minorHAnsi" w:hAnsiTheme="minorHAnsi"/>
                <w:sz w:val="18"/>
                <w:szCs w:val="18"/>
              </w:rPr>
              <w:t>Space Conditioning System Identification or Name</w:t>
            </w:r>
          </w:p>
        </w:tc>
        <w:tc>
          <w:tcPr>
            <w:tcW w:w="2505" w:type="pct"/>
            <w:vAlign w:val="center"/>
          </w:tcPr>
          <w:p w14:paraId="3F896985" w14:textId="77777777" w:rsidR="00641EDB" w:rsidRPr="00AD0CC5" w:rsidRDefault="00641EDB" w:rsidP="00641EDB">
            <w:pPr>
              <w:rPr>
                <w:rFonts w:asciiTheme="minorHAnsi" w:hAnsiTheme="minorHAnsi"/>
                <w:sz w:val="18"/>
                <w:szCs w:val="18"/>
              </w:rPr>
            </w:pPr>
          </w:p>
        </w:tc>
      </w:tr>
      <w:tr w:rsidR="00641EDB" w:rsidRPr="00AD0CC5" w14:paraId="3F89698A" w14:textId="77777777" w:rsidTr="00E4148A">
        <w:trPr>
          <w:cantSplit/>
          <w:trHeight w:val="144"/>
        </w:trPr>
        <w:tc>
          <w:tcPr>
            <w:tcW w:w="215" w:type="pct"/>
            <w:vAlign w:val="center"/>
          </w:tcPr>
          <w:p w14:paraId="3F896987"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988" w14:textId="131F6D65" w:rsidR="00641EDB" w:rsidRPr="00AD0CC5" w:rsidRDefault="00641EDB" w:rsidP="00641EDB">
            <w:pPr>
              <w:ind w:hanging="18"/>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2505" w:type="pct"/>
            <w:vAlign w:val="center"/>
          </w:tcPr>
          <w:p w14:paraId="3F896989" w14:textId="77777777" w:rsidR="00641EDB" w:rsidRPr="00AD0CC5" w:rsidRDefault="00641EDB" w:rsidP="00641EDB">
            <w:pPr>
              <w:tabs>
                <w:tab w:val="center" w:pos="4320"/>
                <w:tab w:val="right" w:pos="8640"/>
              </w:tabs>
              <w:rPr>
                <w:rFonts w:asciiTheme="minorHAnsi" w:hAnsiTheme="minorHAnsi"/>
                <w:sz w:val="18"/>
                <w:szCs w:val="18"/>
              </w:rPr>
            </w:pPr>
          </w:p>
        </w:tc>
      </w:tr>
      <w:tr w:rsidR="0069405F" w:rsidRPr="00AD0CC5" w:rsidDel="009343CC" w14:paraId="387BEF89" w14:textId="13D4AF36" w:rsidTr="00E4148A">
        <w:trPr>
          <w:cantSplit/>
          <w:trHeight w:val="144"/>
          <w:del w:id="1" w:author="Smith, Alexis@Energy" w:date="2019-04-03T15:15:00Z"/>
        </w:trPr>
        <w:tc>
          <w:tcPr>
            <w:tcW w:w="215" w:type="pct"/>
            <w:vAlign w:val="center"/>
          </w:tcPr>
          <w:p w14:paraId="041EB6D0" w14:textId="77819FCD" w:rsidR="0069405F" w:rsidRPr="00AD0CC5" w:rsidDel="009343CC" w:rsidRDefault="0069405F" w:rsidP="0069405F">
            <w:pPr>
              <w:jc w:val="center"/>
              <w:rPr>
                <w:del w:id="2" w:author="Smith, Alexis@Energy" w:date="2019-04-03T15:15:00Z"/>
                <w:rFonts w:asciiTheme="minorHAnsi" w:hAnsiTheme="minorHAnsi"/>
                <w:sz w:val="18"/>
                <w:szCs w:val="18"/>
              </w:rPr>
            </w:pPr>
            <w:del w:id="3" w:author="Smith, Alexis@Energy" w:date="2019-04-03T15:15:00Z">
              <w:r w:rsidDel="009343CC">
                <w:rPr>
                  <w:rFonts w:asciiTheme="minorHAnsi" w:hAnsiTheme="minorHAnsi"/>
                  <w:sz w:val="18"/>
                  <w:szCs w:val="18"/>
                </w:rPr>
                <w:delText>03</w:delText>
              </w:r>
            </w:del>
          </w:p>
        </w:tc>
        <w:tc>
          <w:tcPr>
            <w:tcW w:w="2280" w:type="pct"/>
            <w:vAlign w:val="center"/>
          </w:tcPr>
          <w:p w14:paraId="2957F4F3" w14:textId="492CE9BF" w:rsidR="0069405F" w:rsidRPr="002D77F8" w:rsidDel="009343CC" w:rsidRDefault="0069405F" w:rsidP="00EC6F79">
            <w:pPr>
              <w:ind w:hanging="18"/>
              <w:rPr>
                <w:del w:id="4" w:author="Smith, Alexis@Energy" w:date="2019-04-03T15:15:00Z"/>
                <w:rFonts w:asciiTheme="minorHAnsi" w:hAnsiTheme="minorHAnsi"/>
                <w:sz w:val="18"/>
                <w:szCs w:val="18"/>
              </w:rPr>
            </w:pPr>
            <w:del w:id="5" w:author="Smith, Alexis@Energy" w:date="2019-04-03T15:15:00Z">
              <w:r w:rsidRPr="00B2548D" w:rsidDel="009343CC">
                <w:rPr>
                  <w:rFonts w:asciiTheme="minorHAnsi" w:hAnsiTheme="minorHAnsi"/>
                  <w:sz w:val="18"/>
                  <w:szCs w:val="18"/>
                </w:rPr>
                <w:delText>Indoor Unit Name</w:delText>
              </w:r>
              <w:r w:rsidR="00277B0D" w:rsidDel="009343CC">
                <w:rPr>
                  <w:rFonts w:asciiTheme="minorHAnsi" w:hAnsiTheme="minorHAnsi"/>
                  <w:sz w:val="18"/>
                  <w:szCs w:val="18"/>
                </w:rPr>
                <w:delText xml:space="preserve"> </w:delText>
              </w:r>
            </w:del>
          </w:p>
        </w:tc>
        <w:tc>
          <w:tcPr>
            <w:tcW w:w="2505" w:type="pct"/>
            <w:vAlign w:val="center"/>
          </w:tcPr>
          <w:p w14:paraId="2E5CC846" w14:textId="5B101A7A" w:rsidR="0069405F" w:rsidRPr="00AD0CC5" w:rsidDel="009343CC" w:rsidRDefault="0069405F" w:rsidP="0069405F">
            <w:pPr>
              <w:tabs>
                <w:tab w:val="center" w:pos="4320"/>
                <w:tab w:val="right" w:pos="8640"/>
              </w:tabs>
              <w:rPr>
                <w:del w:id="6" w:author="Smith, Alexis@Energy" w:date="2019-04-03T15:15:00Z"/>
                <w:rFonts w:asciiTheme="minorHAnsi" w:hAnsiTheme="minorHAnsi"/>
                <w:sz w:val="18"/>
                <w:szCs w:val="18"/>
              </w:rPr>
            </w:pPr>
          </w:p>
        </w:tc>
      </w:tr>
      <w:tr w:rsidR="0069405F" w:rsidRPr="00AD0CC5" w14:paraId="13622FA1" w14:textId="77777777" w:rsidTr="00E4148A">
        <w:trPr>
          <w:cantSplit/>
          <w:trHeight w:val="144"/>
        </w:trPr>
        <w:tc>
          <w:tcPr>
            <w:tcW w:w="215" w:type="pct"/>
            <w:vAlign w:val="center"/>
          </w:tcPr>
          <w:p w14:paraId="75494575" w14:textId="56F06E00"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7" w:author="Smith, Alexis@Energy" w:date="2019-04-03T15:16:00Z">
              <w:r w:rsidR="009343CC">
                <w:rPr>
                  <w:rFonts w:asciiTheme="minorHAnsi" w:hAnsiTheme="minorHAnsi"/>
                  <w:sz w:val="18"/>
                  <w:szCs w:val="18"/>
                </w:rPr>
                <w:t>3</w:t>
              </w:r>
            </w:ins>
            <w:del w:id="8" w:author="Smith, Alexis@Energy" w:date="2019-04-03T15:16:00Z">
              <w:r w:rsidR="00114058" w:rsidDel="009343CC">
                <w:rPr>
                  <w:rFonts w:asciiTheme="minorHAnsi" w:hAnsiTheme="minorHAnsi"/>
                  <w:sz w:val="18"/>
                  <w:szCs w:val="18"/>
                </w:rPr>
                <w:delText>4</w:delText>
              </w:r>
            </w:del>
          </w:p>
        </w:tc>
        <w:tc>
          <w:tcPr>
            <w:tcW w:w="2280" w:type="pct"/>
            <w:vAlign w:val="center"/>
          </w:tcPr>
          <w:p w14:paraId="16FA93CA" w14:textId="1764A032"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260470A5" w14:textId="77777777" w:rsidR="0069405F" w:rsidRPr="00AD0CC5" w:rsidRDefault="0069405F" w:rsidP="0069405F">
            <w:pPr>
              <w:rPr>
                <w:rFonts w:asciiTheme="minorHAnsi" w:hAnsiTheme="minorHAnsi"/>
                <w:sz w:val="18"/>
                <w:szCs w:val="18"/>
              </w:rPr>
            </w:pPr>
          </w:p>
        </w:tc>
      </w:tr>
      <w:tr w:rsidR="0069405F" w:rsidRPr="00AD0CC5" w14:paraId="7387D417" w14:textId="77777777" w:rsidTr="00E4148A">
        <w:trPr>
          <w:cantSplit/>
          <w:trHeight w:val="144"/>
        </w:trPr>
        <w:tc>
          <w:tcPr>
            <w:tcW w:w="215" w:type="pct"/>
            <w:vAlign w:val="center"/>
          </w:tcPr>
          <w:p w14:paraId="2E0776E7" w14:textId="23C153BC"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9" w:author="Smith, Alexis@Energy" w:date="2019-04-03T15:16:00Z">
              <w:r w:rsidR="009343CC">
                <w:rPr>
                  <w:rFonts w:asciiTheme="minorHAnsi" w:hAnsiTheme="minorHAnsi"/>
                  <w:sz w:val="18"/>
                  <w:szCs w:val="18"/>
                </w:rPr>
                <w:t>4</w:t>
              </w:r>
            </w:ins>
            <w:del w:id="10" w:author="Smith, Alexis@Energy" w:date="2019-04-03T15:16:00Z">
              <w:r w:rsidR="00114058" w:rsidDel="009343CC">
                <w:rPr>
                  <w:rFonts w:asciiTheme="minorHAnsi" w:hAnsiTheme="minorHAnsi"/>
                  <w:sz w:val="18"/>
                  <w:szCs w:val="18"/>
                </w:rPr>
                <w:delText>5</w:delText>
              </w:r>
            </w:del>
          </w:p>
        </w:tc>
        <w:tc>
          <w:tcPr>
            <w:tcW w:w="2280" w:type="pct"/>
            <w:vAlign w:val="center"/>
          </w:tcPr>
          <w:p w14:paraId="6F69481E" w14:textId="7952ED34"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35009CB0" w14:textId="77777777" w:rsidR="0069405F" w:rsidRPr="00AD0CC5" w:rsidRDefault="0069405F" w:rsidP="0069405F">
            <w:pPr>
              <w:rPr>
                <w:rFonts w:asciiTheme="minorHAnsi" w:hAnsiTheme="minorHAnsi"/>
                <w:sz w:val="18"/>
                <w:szCs w:val="18"/>
              </w:rPr>
            </w:pPr>
          </w:p>
        </w:tc>
      </w:tr>
      <w:tr w:rsidR="0069405F" w:rsidRPr="00AD0CC5" w14:paraId="59F9A383" w14:textId="77777777" w:rsidTr="00E4148A">
        <w:trPr>
          <w:cantSplit/>
          <w:trHeight w:val="144"/>
        </w:trPr>
        <w:tc>
          <w:tcPr>
            <w:tcW w:w="215" w:type="pct"/>
            <w:vAlign w:val="center"/>
          </w:tcPr>
          <w:p w14:paraId="55615BE4" w14:textId="060892FE"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11" w:author="Smith, Alexis@Energy" w:date="2019-04-03T15:16:00Z">
              <w:r w:rsidR="009343CC">
                <w:rPr>
                  <w:rFonts w:asciiTheme="minorHAnsi" w:hAnsiTheme="minorHAnsi"/>
                  <w:sz w:val="18"/>
                  <w:szCs w:val="18"/>
                </w:rPr>
                <w:t>5</w:t>
              </w:r>
            </w:ins>
            <w:del w:id="12" w:author="Smith, Alexis@Energy" w:date="2019-04-03T15:16:00Z">
              <w:r w:rsidR="00114058" w:rsidDel="009343CC">
                <w:rPr>
                  <w:rFonts w:asciiTheme="minorHAnsi" w:hAnsiTheme="minorHAnsi"/>
                  <w:sz w:val="18"/>
                  <w:szCs w:val="18"/>
                </w:rPr>
                <w:delText>6</w:delText>
              </w:r>
            </w:del>
          </w:p>
        </w:tc>
        <w:tc>
          <w:tcPr>
            <w:tcW w:w="2280" w:type="pct"/>
            <w:vAlign w:val="center"/>
          </w:tcPr>
          <w:p w14:paraId="130F1A44" w14:textId="54AD2BB6"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456F4D6A" w14:textId="77777777" w:rsidR="0069405F" w:rsidRPr="00AD0CC5" w:rsidRDefault="0069405F" w:rsidP="0069405F">
            <w:pPr>
              <w:rPr>
                <w:rFonts w:asciiTheme="minorHAnsi" w:hAnsiTheme="minorHAnsi"/>
                <w:sz w:val="18"/>
                <w:szCs w:val="18"/>
              </w:rPr>
            </w:pPr>
          </w:p>
        </w:tc>
      </w:tr>
      <w:tr w:rsidR="00A71052" w:rsidRPr="00AD0CC5" w14:paraId="4BF3E931" w14:textId="77777777" w:rsidTr="00E4148A">
        <w:trPr>
          <w:cantSplit/>
          <w:trHeight w:val="144"/>
          <w:ins w:id="13" w:author="Ferris, Todd@Energy" w:date="2019-05-02T08:41:00Z"/>
        </w:trPr>
        <w:tc>
          <w:tcPr>
            <w:tcW w:w="215" w:type="pct"/>
            <w:vAlign w:val="center"/>
          </w:tcPr>
          <w:p w14:paraId="7A47CF0E" w14:textId="2AC525DB" w:rsidR="00A71052" w:rsidRDefault="00A71052" w:rsidP="0069405F">
            <w:pPr>
              <w:jc w:val="center"/>
              <w:rPr>
                <w:ins w:id="14" w:author="Ferris, Todd@Energy" w:date="2019-05-02T08:41:00Z"/>
                <w:rFonts w:asciiTheme="minorHAnsi" w:hAnsiTheme="minorHAnsi"/>
                <w:sz w:val="18"/>
                <w:szCs w:val="18"/>
              </w:rPr>
            </w:pPr>
            <w:ins w:id="15" w:author="Ferris, Todd@Energy" w:date="2019-05-02T08:41:00Z">
              <w:r>
                <w:rPr>
                  <w:rFonts w:asciiTheme="minorHAnsi" w:hAnsiTheme="minorHAnsi"/>
                  <w:sz w:val="18"/>
                  <w:szCs w:val="18"/>
                </w:rPr>
                <w:t>06</w:t>
              </w:r>
            </w:ins>
          </w:p>
        </w:tc>
        <w:tc>
          <w:tcPr>
            <w:tcW w:w="2280" w:type="pct"/>
            <w:vAlign w:val="center"/>
          </w:tcPr>
          <w:p w14:paraId="2FDF5189" w14:textId="484C9068" w:rsidR="00A71052" w:rsidRDefault="00A71052" w:rsidP="00A71052">
            <w:pPr>
              <w:ind w:hanging="18"/>
              <w:rPr>
                <w:ins w:id="16" w:author="Ferris, Todd@Energy" w:date="2019-05-02T08:41:00Z"/>
                <w:rFonts w:asciiTheme="minorHAnsi" w:hAnsiTheme="minorHAnsi"/>
                <w:sz w:val="18"/>
                <w:szCs w:val="18"/>
              </w:rPr>
            </w:pPr>
            <w:ins w:id="17" w:author="Ferris, Todd@Energy" w:date="2019-05-02T08:41:00Z">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2547BB94" w14:textId="77777777" w:rsidR="00A71052" w:rsidRPr="00AD0CC5" w:rsidRDefault="00A71052" w:rsidP="0069405F">
            <w:pPr>
              <w:rPr>
                <w:ins w:id="18" w:author="Ferris, Todd@Energy" w:date="2019-05-02T08:41:00Z"/>
                <w:rFonts w:asciiTheme="minorHAnsi" w:hAnsiTheme="minorHAnsi"/>
                <w:sz w:val="18"/>
                <w:szCs w:val="18"/>
              </w:rPr>
            </w:pPr>
          </w:p>
        </w:tc>
      </w:tr>
      <w:tr w:rsidR="0069405F" w:rsidRPr="00AD0CC5" w14:paraId="3F896992" w14:textId="77777777" w:rsidTr="00E4148A">
        <w:trPr>
          <w:cantSplit/>
          <w:trHeight w:val="144"/>
        </w:trPr>
        <w:tc>
          <w:tcPr>
            <w:tcW w:w="215" w:type="pct"/>
            <w:vAlign w:val="center"/>
          </w:tcPr>
          <w:p w14:paraId="3F89698F" w14:textId="674065AE"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7</w:t>
            </w:r>
          </w:p>
        </w:tc>
        <w:tc>
          <w:tcPr>
            <w:tcW w:w="2280" w:type="pct"/>
            <w:vAlign w:val="center"/>
          </w:tcPr>
          <w:p w14:paraId="3F896990" w14:textId="2B9C0327" w:rsidR="0069405F" w:rsidRPr="00AD0CC5" w:rsidRDefault="0069405F" w:rsidP="0069405F">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991" w14:textId="77777777" w:rsidR="0069405F" w:rsidRPr="00AD0CC5" w:rsidRDefault="0069405F" w:rsidP="0069405F">
            <w:pPr>
              <w:rPr>
                <w:rFonts w:asciiTheme="minorHAnsi" w:hAnsiTheme="minorHAnsi"/>
                <w:sz w:val="18"/>
                <w:szCs w:val="18"/>
              </w:rPr>
            </w:pPr>
          </w:p>
        </w:tc>
      </w:tr>
      <w:tr w:rsidR="0069405F" w:rsidRPr="00AD0CC5" w14:paraId="3F896996" w14:textId="77777777" w:rsidTr="00E4148A">
        <w:trPr>
          <w:cantSplit/>
          <w:trHeight w:val="144"/>
        </w:trPr>
        <w:tc>
          <w:tcPr>
            <w:tcW w:w="215" w:type="pct"/>
            <w:vAlign w:val="center"/>
          </w:tcPr>
          <w:p w14:paraId="3F896993" w14:textId="153BF313"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8</w:t>
            </w:r>
          </w:p>
        </w:tc>
        <w:tc>
          <w:tcPr>
            <w:tcW w:w="2280" w:type="pct"/>
            <w:vAlign w:val="center"/>
          </w:tcPr>
          <w:p w14:paraId="3F896994" w14:textId="1B31AB6A" w:rsidR="0069405F" w:rsidRPr="00AD0CC5" w:rsidRDefault="0069405F" w:rsidP="0069405F">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9" w:history="1">
              <w:r w:rsidRPr="00AD0CC5">
                <w:rPr>
                  <w:rFonts w:asciiTheme="minorHAnsi" w:hAnsiTheme="minorHAnsi"/>
                  <w:color w:val="0000FF"/>
                  <w:sz w:val="18"/>
                  <w:u w:val="single"/>
                </w:rPr>
                <w:t>http://www.ahridirectory.org</w:t>
              </w:r>
            </w:hyperlink>
          </w:p>
        </w:tc>
        <w:tc>
          <w:tcPr>
            <w:tcW w:w="2505" w:type="pct"/>
            <w:vAlign w:val="center"/>
          </w:tcPr>
          <w:p w14:paraId="3F896995" w14:textId="77777777" w:rsidR="0069405F" w:rsidRPr="00AD0CC5" w:rsidRDefault="0069405F" w:rsidP="0069405F">
            <w:pPr>
              <w:rPr>
                <w:rFonts w:asciiTheme="minorHAnsi" w:hAnsiTheme="minorHAnsi"/>
                <w:sz w:val="18"/>
                <w:szCs w:val="18"/>
              </w:rPr>
            </w:pPr>
          </w:p>
        </w:tc>
      </w:tr>
      <w:tr w:rsidR="0069405F" w:rsidRPr="00AD0CC5" w14:paraId="3F89699A" w14:textId="77777777" w:rsidTr="00E4148A">
        <w:trPr>
          <w:cantSplit/>
          <w:trHeight w:val="144"/>
        </w:trPr>
        <w:tc>
          <w:tcPr>
            <w:tcW w:w="215" w:type="pct"/>
            <w:vAlign w:val="center"/>
          </w:tcPr>
          <w:p w14:paraId="3F896997" w14:textId="26965532" w:rsidR="0069405F" w:rsidRPr="00AD0CC5" w:rsidRDefault="0069405F" w:rsidP="00A71052">
            <w:pPr>
              <w:jc w:val="center"/>
              <w:rPr>
                <w:rFonts w:asciiTheme="minorHAnsi" w:hAnsiTheme="minorHAnsi"/>
                <w:sz w:val="18"/>
                <w:szCs w:val="18"/>
              </w:rPr>
            </w:pPr>
            <w:r>
              <w:rPr>
                <w:rFonts w:asciiTheme="minorHAnsi" w:hAnsiTheme="minorHAnsi"/>
                <w:sz w:val="18"/>
                <w:szCs w:val="18"/>
              </w:rPr>
              <w:t>0</w:t>
            </w:r>
            <w:r w:rsidR="005B2538">
              <w:rPr>
                <w:rFonts w:asciiTheme="minorHAnsi" w:hAnsiTheme="minorHAnsi"/>
                <w:sz w:val="18"/>
                <w:szCs w:val="18"/>
              </w:rPr>
              <w:t>9</w:t>
            </w:r>
          </w:p>
        </w:tc>
        <w:tc>
          <w:tcPr>
            <w:tcW w:w="2280" w:type="pct"/>
            <w:vAlign w:val="center"/>
          </w:tcPr>
          <w:p w14:paraId="3F896998" w14:textId="0080E78D"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 furnace or fan coil make and model?</w:t>
            </w:r>
          </w:p>
        </w:tc>
        <w:tc>
          <w:tcPr>
            <w:tcW w:w="2505" w:type="pct"/>
            <w:vAlign w:val="center"/>
          </w:tcPr>
          <w:p w14:paraId="3F896999" w14:textId="77777777" w:rsidR="0069405F" w:rsidRPr="00AD0CC5" w:rsidRDefault="0069405F" w:rsidP="0069405F">
            <w:pPr>
              <w:rPr>
                <w:rFonts w:asciiTheme="minorHAnsi" w:hAnsiTheme="minorHAnsi"/>
                <w:sz w:val="18"/>
                <w:szCs w:val="18"/>
              </w:rPr>
            </w:pPr>
          </w:p>
        </w:tc>
      </w:tr>
      <w:tr w:rsidR="0069405F" w:rsidRPr="00AD0CC5" w14:paraId="3F89699E" w14:textId="77777777" w:rsidTr="00E4148A">
        <w:trPr>
          <w:cantSplit/>
          <w:trHeight w:val="144"/>
        </w:trPr>
        <w:tc>
          <w:tcPr>
            <w:tcW w:w="215" w:type="pct"/>
            <w:vAlign w:val="center"/>
          </w:tcPr>
          <w:p w14:paraId="3F89699B" w14:textId="7A032911" w:rsidR="0069405F" w:rsidRPr="00AD0CC5" w:rsidRDefault="005B2538" w:rsidP="0069405F">
            <w:pPr>
              <w:jc w:val="center"/>
              <w:rPr>
                <w:rFonts w:asciiTheme="minorHAnsi" w:hAnsiTheme="minorHAnsi"/>
                <w:sz w:val="18"/>
                <w:szCs w:val="18"/>
              </w:rPr>
            </w:pPr>
            <w:r>
              <w:rPr>
                <w:rFonts w:asciiTheme="minorHAnsi" w:hAnsiTheme="minorHAnsi"/>
                <w:sz w:val="18"/>
                <w:szCs w:val="18"/>
              </w:rPr>
              <w:t>10</w:t>
            </w:r>
          </w:p>
        </w:tc>
        <w:tc>
          <w:tcPr>
            <w:tcW w:w="2280" w:type="pct"/>
            <w:vAlign w:val="center"/>
          </w:tcPr>
          <w:p w14:paraId="3F89699C" w14:textId="78A81C17"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99D" w14:textId="77777777" w:rsidR="0069405F" w:rsidRPr="00AD0CC5" w:rsidRDefault="0069405F" w:rsidP="0069405F">
            <w:pPr>
              <w:rPr>
                <w:rFonts w:asciiTheme="minorHAnsi" w:hAnsiTheme="minorHAnsi"/>
                <w:sz w:val="18"/>
                <w:szCs w:val="18"/>
              </w:rPr>
            </w:pPr>
          </w:p>
        </w:tc>
      </w:tr>
      <w:tr w:rsidR="0069405F" w:rsidRPr="00AD0CC5" w14:paraId="3F8969A2" w14:textId="77777777" w:rsidTr="00E4148A">
        <w:trPr>
          <w:cantSplit/>
          <w:trHeight w:val="144"/>
        </w:trPr>
        <w:tc>
          <w:tcPr>
            <w:tcW w:w="215" w:type="pct"/>
            <w:vAlign w:val="center"/>
          </w:tcPr>
          <w:p w14:paraId="3F89699F" w14:textId="0939DB5D" w:rsidR="0069405F" w:rsidRPr="00AD0CC5" w:rsidRDefault="0069405F" w:rsidP="00A71052">
            <w:pPr>
              <w:jc w:val="center"/>
              <w:rPr>
                <w:rFonts w:asciiTheme="minorHAnsi" w:hAnsiTheme="minorHAnsi"/>
                <w:sz w:val="18"/>
                <w:szCs w:val="18"/>
              </w:rPr>
            </w:pPr>
            <w:r>
              <w:rPr>
                <w:rFonts w:asciiTheme="minorHAnsi" w:hAnsiTheme="minorHAnsi"/>
                <w:sz w:val="18"/>
                <w:szCs w:val="18"/>
              </w:rPr>
              <w:t>1</w:t>
            </w:r>
            <w:r w:rsidR="005B2538">
              <w:rPr>
                <w:rFonts w:asciiTheme="minorHAnsi" w:hAnsiTheme="minorHAnsi"/>
                <w:sz w:val="18"/>
                <w:szCs w:val="18"/>
              </w:rPr>
              <w:t>1</w:t>
            </w:r>
          </w:p>
        </w:tc>
        <w:tc>
          <w:tcPr>
            <w:tcW w:w="2280" w:type="pct"/>
            <w:vAlign w:val="center"/>
          </w:tcPr>
          <w:p w14:paraId="3F8969A0" w14:textId="644A9C75" w:rsidR="0069405F" w:rsidRPr="00AD0CC5" w:rsidRDefault="0069405F" w:rsidP="0069405F">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9A1" w14:textId="77777777" w:rsidR="0069405F" w:rsidRPr="00AD0CC5" w:rsidRDefault="0069405F" w:rsidP="0069405F">
            <w:pPr>
              <w:rPr>
                <w:rFonts w:asciiTheme="minorHAnsi" w:hAnsiTheme="minorHAnsi"/>
                <w:sz w:val="18"/>
                <w:szCs w:val="18"/>
              </w:rPr>
            </w:pPr>
          </w:p>
        </w:tc>
      </w:tr>
    </w:tbl>
    <w:p w14:paraId="3F8969A3" w14:textId="77777777" w:rsidR="00DF2962" w:rsidRPr="00632531" w:rsidRDefault="00DF2962">
      <w:pPr>
        <w:rPr>
          <w:rFonts w:asciiTheme="minorHAnsi" w:hAnsiTheme="minorHAns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887"/>
        <w:gridCol w:w="1079"/>
        <w:gridCol w:w="1080"/>
        <w:gridCol w:w="990"/>
        <w:gridCol w:w="1080"/>
        <w:gridCol w:w="1260"/>
        <w:gridCol w:w="1440"/>
      </w:tblGrid>
      <w:tr w:rsidR="00657F6F" w:rsidRPr="000A0D4F" w14:paraId="6CD15D6D" w14:textId="77777777" w:rsidTr="00657F6F">
        <w:trPr>
          <w:cantSplit/>
          <w:trHeight w:val="504"/>
        </w:trPr>
        <w:tc>
          <w:tcPr>
            <w:tcW w:w="10794" w:type="dxa"/>
            <w:gridSpan w:val="10"/>
            <w:tcBorders>
              <w:bottom w:val="nil"/>
            </w:tcBorders>
          </w:tcPr>
          <w:p w14:paraId="102D967E" w14:textId="3B5EFDE0" w:rsidR="00657F6F" w:rsidRDefault="00657F6F" w:rsidP="006A4662">
            <w:pPr>
              <w:rPr>
                <w:rFonts w:ascii="Calibri" w:hAnsi="Calibri"/>
                <w:b/>
                <w:sz w:val="18"/>
                <w:szCs w:val="18"/>
              </w:rPr>
            </w:pPr>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del w:id="19" w:author="Smith, Alexis@Energy" w:date="2019-04-16T10:58:00Z">
              <w:r w:rsidRPr="00F80E7D" w:rsidDel="00313E71">
                <w:rPr>
                  <w:rFonts w:ascii="Calibri" w:hAnsi="Calibri"/>
                  <w:b/>
                  <w:szCs w:val="18"/>
                </w:rPr>
                <w:delText>Verification</w:delText>
              </w:r>
              <w:r w:rsidDel="00313E71">
                <w:rPr>
                  <w:rFonts w:ascii="Calibri" w:hAnsi="Calibri"/>
                  <w:b/>
                  <w:szCs w:val="18"/>
                </w:rPr>
                <w:delText xml:space="preserve"> </w:delText>
              </w:r>
            </w:del>
            <w:ins w:id="20" w:author="Smith, Alexis@Energy" w:date="2019-04-16T10:58:00Z">
              <w:r w:rsidR="00313E71">
                <w:rPr>
                  <w:rFonts w:ascii="Calibri" w:hAnsi="Calibri"/>
                  <w:b/>
                  <w:szCs w:val="18"/>
                </w:rPr>
                <w:t xml:space="preserve">Information </w:t>
              </w:r>
            </w:ins>
            <w:r>
              <w:rPr>
                <w:rFonts w:ascii="Calibri" w:hAnsi="Calibri"/>
                <w:b/>
                <w:szCs w:val="18"/>
              </w:rPr>
              <w:t>from Nameplate</w:t>
            </w:r>
            <w:ins w:id="21" w:author="Smith, Alexis@Energy" w:date="2019-04-16T10:58:00Z">
              <w:r w:rsidR="00313E71">
                <w:rPr>
                  <w:rFonts w:ascii="Calibri" w:hAnsi="Calibri"/>
                  <w:b/>
                  <w:szCs w:val="18"/>
                </w:rPr>
                <w:t xml:space="preserve"> of the Installed System</w:t>
              </w:r>
            </w:ins>
          </w:p>
          <w:p w14:paraId="3FF31DF7" w14:textId="4FFF6CB7" w:rsidR="00657F6F" w:rsidRPr="000A0D4F" w:rsidRDefault="00657F6F" w:rsidP="006A466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3E5CBE" w:rsidRPr="006A3EEB" w:rsidDel="002840B2" w14:paraId="2B0B3F96" w14:textId="77777777" w:rsidTr="003E5CBE">
        <w:trPr>
          <w:cantSplit/>
          <w:trHeight w:val="188"/>
        </w:trPr>
        <w:tc>
          <w:tcPr>
            <w:tcW w:w="993" w:type="dxa"/>
            <w:vMerge w:val="restart"/>
            <w:vAlign w:val="center"/>
          </w:tcPr>
          <w:p w14:paraId="36FA107D"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01</w:t>
            </w:r>
          </w:p>
        </w:tc>
        <w:tc>
          <w:tcPr>
            <w:tcW w:w="993" w:type="dxa"/>
            <w:vMerge w:val="restart"/>
            <w:vAlign w:val="center"/>
          </w:tcPr>
          <w:p w14:paraId="325768D9"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02</w:t>
            </w:r>
          </w:p>
        </w:tc>
        <w:tc>
          <w:tcPr>
            <w:tcW w:w="992" w:type="dxa"/>
            <w:vMerge w:val="restart"/>
            <w:vAlign w:val="center"/>
          </w:tcPr>
          <w:p w14:paraId="5E5E13B6" w14:textId="77777777" w:rsidR="003E5CBE" w:rsidRPr="006A3EEB" w:rsidRDefault="003E5CBE" w:rsidP="006A4662">
            <w:pPr>
              <w:keepNext/>
              <w:jc w:val="center"/>
              <w:rPr>
                <w:rFonts w:ascii="Calibri" w:hAnsi="Calibri"/>
                <w:sz w:val="18"/>
                <w:szCs w:val="18"/>
              </w:rPr>
            </w:pPr>
            <w:r w:rsidRPr="006A3EEB">
              <w:rPr>
                <w:rFonts w:ascii="Calibri" w:hAnsi="Calibri"/>
                <w:sz w:val="18"/>
                <w:szCs w:val="18"/>
              </w:rPr>
              <w:t>03</w:t>
            </w:r>
          </w:p>
        </w:tc>
        <w:tc>
          <w:tcPr>
            <w:tcW w:w="887" w:type="dxa"/>
            <w:vMerge w:val="restart"/>
            <w:vAlign w:val="center"/>
          </w:tcPr>
          <w:p w14:paraId="1F932F00" w14:textId="2E83412D" w:rsidR="003E5CBE" w:rsidRDefault="003E5CBE" w:rsidP="003E5CBE">
            <w:pPr>
              <w:keepNext/>
              <w:jc w:val="center"/>
              <w:rPr>
                <w:rFonts w:ascii="Calibri" w:hAnsi="Calibri"/>
                <w:sz w:val="18"/>
                <w:szCs w:val="18"/>
              </w:rPr>
            </w:pPr>
            <w:ins w:id="22" w:author="Smith, Alexis@Energy" w:date="2019-04-16T10:03:00Z">
              <w:r>
                <w:rPr>
                  <w:rFonts w:ascii="Calibri" w:hAnsi="Calibri"/>
                  <w:sz w:val="18"/>
                  <w:szCs w:val="18"/>
                </w:rPr>
                <w:t>04</w:t>
              </w:r>
            </w:ins>
          </w:p>
        </w:tc>
        <w:tc>
          <w:tcPr>
            <w:tcW w:w="6929" w:type="dxa"/>
            <w:gridSpan w:val="6"/>
          </w:tcPr>
          <w:p w14:paraId="5A2726E0" w14:textId="279AC0A6" w:rsidR="003E5CBE" w:rsidRDefault="003E5CBE" w:rsidP="00342706">
            <w:pPr>
              <w:keepNext/>
              <w:jc w:val="center"/>
              <w:rPr>
                <w:rFonts w:ascii="Calibri" w:hAnsi="Calibri"/>
                <w:sz w:val="18"/>
                <w:szCs w:val="18"/>
              </w:rPr>
            </w:pPr>
            <w:r w:rsidRPr="00796642">
              <w:rPr>
                <w:rFonts w:ascii="Calibri" w:hAnsi="Calibri"/>
                <w:sz w:val="18"/>
                <w:szCs w:val="18"/>
              </w:rPr>
              <w:t>Data from nameplate of installed system component</w:t>
            </w:r>
          </w:p>
        </w:tc>
      </w:tr>
      <w:tr w:rsidR="003E5CBE" w:rsidRPr="006A3EEB" w:rsidDel="002840B2" w14:paraId="794184EA" w14:textId="77777777" w:rsidTr="003E5CBE">
        <w:trPr>
          <w:cantSplit/>
          <w:trHeight w:val="188"/>
        </w:trPr>
        <w:tc>
          <w:tcPr>
            <w:tcW w:w="993" w:type="dxa"/>
            <w:vMerge/>
            <w:vAlign w:val="center"/>
          </w:tcPr>
          <w:p w14:paraId="699319A8" w14:textId="77777777" w:rsidR="003E5CBE" w:rsidRPr="006A3EEB" w:rsidRDefault="003E5CBE" w:rsidP="006A4662">
            <w:pPr>
              <w:keepNext/>
              <w:jc w:val="center"/>
              <w:rPr>
                <w:rFonts w:ascii="Calibri" w:hAnsi="Calibri"/>
                <w:sz w:val="18"/>
                <w:szCs w:val="18"/>
              </w:rPr>
            </w:pPr>
          </w:p>
        </w:tc>
        <w:tc>
          <w:tcPr>
            <w:tcW w:w="993" w:type="dxa"/>
            <w:vMerge/>
            <w:vAlign w:val="center"/>
          </w:tcPr>
          <w:p w14:paraId="4B4C3CC3" w14:textId="77777777" w:rsidR="003E5CBE" w:rsidRPr="006A3EEB" w:rsidRDefault="003E5CBE" w:rsidP="006A4662">
            <w:pPr>
              <w:keepNext/>
              <w:jc w:val="center"/>
              <w:rPr>
                <w:rFonts w:ascii="Calibri" w:hAnsi="Calibri"/>
                <w:sz w:val="18"/>
                <w:szCs w:val="18"/>
              </w:rPr>
            </w:pPr>
          </w:p>
        </w:tc>
        <w:tc>
          <w:tcPr>
            <w:tcW w:w="992" w:type="dxa"/>
            <w:vMerge/>
            <w:vAlign w:val="center"/>
          </w:tcPr>
          <w:p w14:paraId="46C3F2E9" w14:textId="77777777" w:rsidR="003E5CBE" w:rsidRPr="006A3EEB" w:rsidRDefault="003E5CBE" w:rsidP="006A4662">
            <w:pPr>
              <w:keepNext/>
              <w:jc w:val="center"/>
              <w:rPr>
                <w:rFonts w:ascii="Calibri" w:hAnsi="Calibri"/>
                <w:sz w:val="18"/>
                <w:szCs w:val="18"/>
              </w:rPr>
            </w:pPr>
          </w:p>
        </w:tc>
        <w:tc>
          <w:tcPr>
            <w:tcW w:w="887" w:type="dxa"/>
            <w:vMerge/>
          </w:tcPr>
          <w:p w14:paraId="1CCD9D2F" w14:textId="679732C3" w:rsidR="003E5CBE" w:rsidRPr="006A3EEB" w:rsidRDefault="003E5CBE" w:rsidP="006A4662">
            <w:pPr>
              <w:keepNext/>
              <w:jc w:val="center"/>
              <w:rPr>
                <w:rFonts w:ascii="Calibri" w:hAnsi="Calibri"/>
                <w:sz w:val="18"/>
                <w:szCs w:val="18"/>
              </w:rPr>
            </w:pPr>
          </w:p>
        </w:tc>
        <w:tc>
          <w:tcPr>
            <w:tcW w:w="1079" w:type="dxa"/>
            <w:vAlign w:val="center"/>
          </w:tcPr>
          <w:p w14:paraId="664AA7F6" w14:textId="6AAF013C" w:rsidR="003E5CBE" w:rsidRPr="006A3EEB" w:rsidRDefault="003E5CBE" w:rsidP="006A4662">
            <w:pPr>
              <w:keepNext/>
              <w:jc w:val="center"/>
              <w:rPr>
                <w:rFonts w:ascii="Calibri" w:hAnsi="Calibri"/>
                <w:sz w:val="18"/>
                <w:szCs w:val="18"/>
              </w:rPr>
            </w:pPr>
            <w:del w:id="23" w:author="Smith, Alexis@Energy" w:date="2019-04-16T10:03:00Z">
              <w:r w:rsidRPr="006A3EEB" w:rsidDel="00657F6F">
                <w:rPr>
                  <w:rFonts w:ascii="Calibri" w:hAnsi="Calibri"/>
                  <w:sz w:val="18"/>
                  <w:szCs w:val="18"/>
                </w:rPr>
                <w:delText>04</w:delText>
              </w:r>
            </w:del>
            <w:ins w:id="24" w:author="Smith, Alexis@Energy" w:date="2019-04-16T10:03:00Z">
              <w:r>
                <w:rPr>
                  <w:rFonts w:ascii="Calibri" w:hAnsi="Calibri"/>
                  <w:sz w:val="18"/>
                  <w:szCs w:val="18"/>
                </w:rPr>
                <w:t>05</w:t>
              </w:r>
            </w:ins>
          </w:p>
        </w:tc>
        <w:tc>
          <w:tcPr>
            <w:tcW w:w="1080" w:type="dxa"/>
            <w:vAlign w:val="center"/>
          </w:tcPr>
          <w:p w14:paraId="591A87F8" w14:textId="13D03836" w:rsidR="003E5CBE" w:rsidRPr="006A3EEB" w:rsidRDefault="003E5CBE" w:rsidP="006A4662">
            <w:pPr>
              <w:keepNext/>
              <w:jc w:val="center"/>
              <w:rPr>
                <w:rFonts w:ascii="Calibri" w:hAnsi="Calibri"/>
                <w:sz w:val="18"/>
                <w:szCs w:val="18"/>
              </w:rPr>
            </w:pPr>
            <w:del w:id="25" w:author="Smith, Alexis@Energy" w:date="2019-04-16T10:03:00Z">
              <w:r w:rsidRPr="006A3EEB" w:rsidDel="00657F6F">
                <w:rPr>
                  <w:rFonts w:ascii="Calibri" w:hAnsi="Calibri"/>
                  <w:sz w:val="18"/>
                  <w:szCs w:val="18"/>
                </w:rPr>
                <w:delText>05</w:delText>
              </w:r>
            </w:del>
            <w:ins w:id="26" w:author="Smith, Alexis@Energy" w:date="2019-04-16T10:03:00Z">
              <w:r>
                <w:rPr>
                  <w:rFonts w:ascii="Calibri" w:hAnsi="Calibri"/>
                  <w:sz w:val="18"/>
                  <w:szCs w:val="18"/>
                </w:rPr>
                <w:t>06</w:t>
              </w:r>
            </w:ins>
          </w:p>
        </w:tc>
        <w:tc>
          <w:tcPr>
            <w:tcW w:w="990" w:type="dxa"/>
            <w:vAlign w:val="center"/>
          </w:tcPr>
          <w:p w14:paraId="69DF1BBE" w14:textId="69DCCEF1" w:rsidR="003E5CBE" w:rsidRPr="006A3EEB" w:rsidDel="002840B2" w:rsidRDefault="003E5CBE" w:rsidP="006A4662">
            <w:pPr>
              <w:keepNext/>
              <w:jc w:val="center"/>
              <w:rPr>
                <w:rFonts w:ascii="Calibri" w:hAnsi="Calibri"/>
                <w:sz w:val="18"/>
                <w:szCs w:val="18"/>
              </w:rPr>
            </w:pPr>
            <w:del w:id="27" w:author="Smith, Alexis@Energy" w:date="2019-04-16T10:03:00Z">
              <w:r w:rsidRPr="006A3EEB" w:rsidDel="00657F6F">
                <w:rPr>
                  <w:rFonts w:ascii="Calibri" w:hAnsi="Calibri"/>
                  <w:sz w:val="18"/>
                  <w:szCs w:val="18"/>
                </w:rPr>
                <w:delText>0</w:delText>
              </w:r>
              <w:r w:rsidDel="00657F6F">
                <w:rPr>
                  <w:rFonts w:ascii="Calibri" w:hAnsi="Calibri"/>
                  <w:sz w:val="18"/>
                  <w:szCs w:val="18"/>
                </w:rPr>
                <w:delText>6</w:delText>
              </w:r>
            </w:del>
            <w:ins w:id="28" w:author="Smith, Alexis@Energy" w:date="2019-04-16T10:03:00Z">
              <w:r>
                <w:rPr>
                  <w:rFonts w:ascii="Calibri" w:hAnsi="Calibri"/>
                  <w:sz w:val="18"/>
                  <w:szCs w:val="18"/>
                </w:rPr>
                <w:t>07</w:t>
              </w:r>
            </w:ins>
          </w:p>
        </w:tc>
        <w:tc>
          <w:tcPr>
            <w:tcW w:w="1080" w:type="dxa"/>
            <w:vAlign w:val="center"/>
          </w:tcPr>
          <w:p w14:paraId="2F384262" w14:textId="6AA406E7" w:rsidR="003E5CBE" w:rsidRPr="006A3EEB" w:rsidRDefault="003E5CBE" w:rsidP="006A4662">
            <w:pPr>
              <w:keepNext/>
              <w:jc w:val="center"/>
              <w:rPr>
                <w:rFonts w:ascii="Calibri" w:hAnsi="Calibri"/>
                <w:sz w:val="18"/>
                <w:szCs w:val="18"/>
              </w:rPr>
            </w:pPr>
            <w:del w:id="29" w:author="Smith, Alexis@Energy" w:date="2019-04-16T10:03:00Z">
              <w:r w:rsidDel="00657F6F">
                <w:rPr>
                  <w:rFonts w:ascii="Calibri" w:hAnsi="Calibri"/>
                  <w:sz w:val="18"/>
                  <w:szCs w:val="18"/>
                </w:rPr>
                <w:delText>07</w:delText>
              </w:r>
            </w:del>
            <w:ins w:id="30" w:author="Smith, Alexis@Energy" w:date="2019-04-16T10:03:00Z">
              <w:r>
                <w:rPr>
                  <w:rFonts w:ascii="Calibri" w:hAnsi="Calibri"/>
                  <w:sz w:val="18"/>
                  <w:szCs w:val="18"/>
                </w:rPr>
                <w:t>08</w:t>
              </w:r>
            </w:ins>
          </w:p>
        </w:tc>
        <w:tc>
          <w:tcPr>
            <w:tcW w:w="1260" w:type="dxa"/>
            <w:vAlign w:val="center"/>
          </w:tcPr>
          <w:p w14:paraId="1C5774D5" w14:textId="2A74E2C6" w:rsidR="003E5CBE" w:rsidRPr="006A3EEB" w:rsidRDefault="003E5CBE" w:rsidP="006A4662">
            <w:pPr>
              <w:keepNext/>
              <w:jc w:val="center"/>
              <w:rPr>
                <w:rFonts w:ascii="Calibri" w:hAnsi="Calibri"/>
                <w:sz w:val="18"/>
                <w:szCs w:val="18"/>
              </w:rPr>
            </w:pPr>
            <w:del w:id="31" w:author="Smith, Alexis@Energy" w:date="2019-04-16T10:03:00Z">
              <w:r w:rsidDel="00657F6F">
                <w:rPr>
                  <w:rFonts w:ascii="Calibri" w:hAnsi="Calibri"/>
                  <w:sz w:val="18"/>
                  <w:szCs w:val="18"/>
                </w:rPr>
                <w:delText>08</w:delText>
              </w:r>
            </w:del>
            <w:ins w:id="32" w:author="Smith, Alexis@Energy" w:date="2019-04-16T10:03:00Z">
              <w:r>
                <w:rPr>
                  <w:rFonts w:ascii="Calibri" w:hAnsi="Calibri"/>
                  <w:sz w:val="18"/>
                  <w:szCs w:val="18"/>
                </w:rPr>
                <w:t>09</w:t>
              </w:r>
            </w:ins>
          </w:p>
        </w:tc>
        <w:tc>
          <w:tcPr>
            <w:tcW w:w="1440" w:type="dxa"/>
            <w:vAlign w:val="center"/>
          </w:tcPr>
          <w:p w14:paraId="6229D0F0" w14:textId="39899E9F" w:rsidR="003E5CBE" w:rsidRPr="006A3EEB" w:rsidRDefault="003E5CBE" w:rsidP="006A4662">
            <w:pPr>
              <w:keepNext/>
              <w:jc w:val="center"/>
              <w:rPr>
                <w:rFonts w:ascii="Calibri" w:hAnsi="Calibri"/>
                <w:sz w:val="18"/>
                <w:szCs w:val="18"/>
              </w:rPr>
            </w:pPr>
            <w:del w:id="33" w:author="Smith, Alexis@Energy" w:date="2019-04-16T10:03:00Z">
              <w:r w:rsidDel="00657F6F">
                <w:rPr>
                  <w:rFonts w:ascii="Calibri" w:hAnsi="Calibri"/>
                  <w:sz w:val="18"/>
                  <w:szCs w:val="18"/>
                </w:rPr>
                <w:delText>09</w:delText>
              </w:r>
            </w:del>
            <w:ins w:id="34" w:author="Smith, Alexis@Energy" w:date="2019-04-16T10:03:00Z">
              <w:r>
                <w:rPr>
                  <w:rFonts w:ascii="Calibri" w:hAnsi="Calibri"/>
                  <w:sz w:val="18"/>
                  <w:szCs w:val="18"/>
                </w:rPr>
                <w:t>10</w:t>
              </w:r>
            </w:ins>
          </w:p>
        </w:tc>
      </w:tr>
      <w:tr w:rsidR="00657F6F" w:rsidRPr="006A3EEB" w14:paraId="36262B99" w14:textId="77777777" w:rsidTr="003E5CBE">
        <w:trPr>
          <w:cantSplit/>
          <w:trHeight w:val="576"/>
        </w:trPr>
        <w:tc>
          <w:tcPr>
            <w:tcW w:w="993" w:type="dxa"/>
            <w:tcMar>
              <w:left w:w="43" w:type="dxa"/>
              <w:right w:w="43" w:type="dxa"/>
            </w:tcMar>
            <w:vAlign w:val="bottom"/>
          </w:tcPr>
          <w:p w14:paraId="6194FD44" w14:textId="63ED27A6" w:rsidR="00657F6F" w:rsidRPr="006A3EEB" w:rsidRDefault="00657F6F" w:rsidP="00854DC6">
            <w:pPr>
              <w:keepNext/>
              <w:jc w:val="center"/>
              <w:rPr>
                <w:rFonts w:ascii="Calibri" w:hAnsi="Calibri"/>
                <w:b/>
                <w:sz w:val="18"/>
                <w:szCs w:val="18"/>
              </w:rPr>
            </w:pPr>
            <w:r w:rsidRPr="006A3EEB">
              <w:rPr>
                <w:rFonts w:ascii="Calibri" w:hAnsi="Calibri"/>
                <w:sz w:val="18"/>
                <w:szCs w:val="18"/>
              </w:rPr>
              <w:t>SC System ID/Name</w:t>
            </w:r>
            <w:ins w:id="35" w:author="Smith, Alexis@Energy" w:date="2019-04-16T10:01:00Z">
              <w:r>
                <w:rPr>
                  <w:rFonts w:ascii="Calibri" w:hAnsi="Calibri"/>
                  <w:sz w:val="18"/>
                  <w:szCs w:val="18"/>
                </w:rPr>
                <w:t xml:space="preserve"> from CF1R</w:t>
              </w:r>
            </w:ins>
            <w:r w:rsidRPr="006A3EEB">
              <w:rPr>
                <w:rFonts w:ascii="Calibri" w:hAnsi="Calibri"/>
                <w:sz w:val="18"/>
                <w:szCs w:val="18"/>
              </w:rPr>
              <w:t xml:space="preserve"> </w:t>
            </w:r>
          </w:p>
        </w:tc>
        <w:tc>
          <w:tcPr>
            <w:tcW w:w="993" w:type="dxa"/>
            <w:tcMar>
              <w:left w:w="43" w:type="dxa"/>
              <w:right w:w="43" w:type="dxa"/>
            </w:tcMar>
            <w:vAlign w:val="bottom"/>
          </w:tcPr>
          <w:p w14:paraId="2BC50813" w14:textId="77777777" w:rsidR="00657F6F" w:rsidRPr="006A3EEB" w:rsidRDefault="00657F6F" w:rsidP="006A4662">
            <w:pPr>
              <w:keepNext/>
              <w:jc w:val="center"/>
              <w:rPr>
                <w:rFonts w:ascii="Calibri" w:hAnsi="Calibri"/>
                <w:sz w:val="18"/>
                <w:szCs w:val="18"/>
              </w:rPr>
            </w:pPr>
            <w:r w:rsidRPr="006A3EEB">
              <w:rPr>
                <w:rFonts w:ascii="Calibri" w:hAnsi="Calibri"/>
                <w:sz w:val="18"/>
                <w:szCs w:val="18"/>
              </w:rPr>
              <w:t>SC System Description of Area Served</w:t>
            </w:r>
          </w:p>
        </w:tc>
        <w:tc>
          <w:tcPr>
            <w:tcW w:w="992" w:type="dxa"/>
            <w:tcMar>
              <w:left w:w="43" w:type="dxa"/>
              <w:right w:w="43" w:type="dxa"/>
            </w:tcMar>
            <w:vAlign w:val="bottom"/>
          </w:tcPr>
          <w:p w14:paraId="40D389BC" w14:textId="77777777" w:rsidR="00657F6F" w:rsidRPr="006A3EEB" w:rsidRDefault="00657F6F" w:rsidP="006A4662">
            <w:pPr>
              <w:keepNext/>
              <w:jc w:val="center"/>
              <w:rPr>
                <w:rFonts w:ascii="Calibri" w:hAnsi="Calibri"/>
                <w:sz w:val="18"/>
                <w:szCs w:val="18"/>
              </w:rPr>
            </w:pPr>
            <w:r w:rsidRPr="006A3EEB">
              <w:rPr>
                <w:rFonts w:ascii="Calibri" w:hAnsi="Calibri"/>
                <w:sz w:val="18"/>
                <w:szCs w:val="18"/>
              </w:rPr>
              <w:t>Indoor Unit Name or Description of Area Served</w:t>
            </w:r>
          </w:p>
        </w:tc>
        <w:tc>
          <w:tcPr>
            <w:tcW w:w="887" w:type="dxa"/>
            <w:vAlign w:val="bottom"/>
          </w:tcPr>
          <w:p w14:paraId="6C3A4522" w14:textId="3FD477CA" w:rsidR="00657F6F" w:rsidRPr="00DC0895" w:rsidRDefault="00657F6F" w:rsidP="00657F6F">
            <w:pPr>
              <w:keepNext/>
              <w:jc w:val="center"/>
              <w:rPr>
                <w:rFonts w:ascii="Calibri" w:hAnsi="Calibri"/>
                <w:sz w:val="18"/>
                <w:szCs w:val="18"/>
              </w:rPr>
            </w:pPr>
            <w:ins w:id="36" w:author="Smith, Alexis@Energy" w:date="2019-04-16T10:03:00Z">
              <w:r w:rsidRPr="00657F6F">
                <w:rPr>
                  <w:rFonts w:ascii="Calibri" w:hAnsi="Calibri"/>
                  <w:sz w:val="18"/>
                  <w:szCs w:val="18"/>
                </w:rPr>
                <w:t>Installed Indoor Unit Type</w:t>
              </w:r>
            </w:ins>
          </w:p>
        </w:tc>
        <w:tc>
          <w:tcPr>
            <w:tcW w:w="1079" w:type="dxa"/>
            <w:tcMar>
              <w:left w:w="43" w:type="dxa"/>
              <w:right w:w="43" w:type="dxa"/>
            </w:tcMar>
            <w:vAlign w:val="bottom"/>
          </w:tcPr>
          <w:p w14:paraId="0E57BA0E" w14:textId="1713C35B" w:rsidR="00657F6F" w:rsidRPr="006A3EEB" w:rsidRDefault="00657F6F"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56896CDF" w14:textId="77777777" w:rsidR="00657F6F" w:rsidRPr="006A3EEB" w:rsidRDefault="00657F6F"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990" w:type="dxa"/>
            <w:tcMar>
              <w:left w:w="43" w:type="dxa"/>
              <w:right w:w="43" w:type="dxa"/>
            </w:tcMar>
            <w:vAlign w:val="bottom"/>
          </w:tcPr>
          <w:p w14:paraId="71229348" w14:textId="7C62FC71" w:rsidR="00657F6F" w:rsidRPr="006A3EEB" w:rsidRDefault="007068E9" w:rsidP="007068E9">
            <w:pPr>
              <w:keepNext/>
              <w:jc w:val="center"/>
              <w:rPr>
                <w:rFonts w:ascii="Calibri" w:hAnsi="Calibri"/>
                <w:sz w:val="18"/>
                <w:szCs w:val="18"/>
              </w:rPr>
            </w:pPr>
            <w:ins w:id="37" w:author="Ferris, Todd@Energy" w:date="2019-05-08T08:03:00Z">
              <w:r>
                <w:rPr>
                  <w:rFonts w:ascii="Calibri" w:hAnsi="Calibri"/>
                  <w:sz w:val="18"/>
                  <w:szCs w:val="18"/>
                </w:rPr>
                <w:t>Indoor</w:t>
              </w:r>
            </w:ins>
            <w:del w:id="38" w:author="Ferris, Todd@Energy" w:date="2019-05-08T08:03:00Z">
              <w:r w:rsidR="00657F6F" w:rsidRPr="00DC0895" w:rsidDel="007068E9">
                <w:rPr>
                  <w:rFonts w:ascii="Calibri" w:hAnsi="Calibri"/>
                  <w:sz w:val="18"/>
                  <w:szCs w:val="18"/>
                </w:rPr>
                <w:delText>Inside</w:delText>
              </w:r>
            </w:del>
            <w:r w:rsidR="00657F6F" w:rsidRPr="00DC0895">
              <w:rPr>
                <w:rFonts w:ascii="Calibri" w:hAnsi="Calibri"/>
                <w:sz w:val="18"/>
                <w:szCs w:val="18"/>
              </w:rPr>
              <w:t xml:space="preserve"> </w:t>
            </w:r>
            <w:r w:rsidR="00657F6F">
              <w:rPr>
                <w:rFonts w:ascii="Calibri" w:hAnsi="Calibri"/>
                <w:sz w:val="18"/>
                <w:szCs w:val="18"/>
              </w:rPr>
              <w:t>Unit</w:t>
            </w:r>
            <w:r w:rsidR="00657F6F" w:rsidRPr="00DC0895">
              <w:rPr>
                <w:rFonts w:ascii="Calibri" w:hAnsi="Calibri"/>
                <w:sz w:val="18"/>
                <w:szCs w:val="18"/>
              </w:rPr>
              <w:t xml:space="preserve"> - Installed </w:t>
            </w:r>
            <w:r w:rsidR="00657F6F">
              <w:rPr>
                <w:rFonts w:ascii="Calibri" w:hAnsi="Calibri"/>
                <w:sz w:val="18"/>
                <w:szCs w:val="18"/>
              </w:rPr>
              <w:t>Manufacturer</w:t>
            </w:r>
            <w:r w:rsidR="00657F6F" w:rsidRPr="00DC0895">
              <w:rPr>
                <w:rFonts w:ascii="Calibri" w:hAnsi="Calibri"/>
                <w:sz w:val="18"/>
                <w:szCs w:val="18"/>
              </w:rPr>
              <w:t xml:space="preserve"> Name</w:t>
            </w:r>
          </w:p>
        </w:tc>
        <w:tc>
          <w:tcPr>
            <w:tcW w:w="1080" w:type="dxa"/>
            <w:tcMar>
              <w:left w:w="43" w:type="dxa"/>
              <w:right w:w="43" w:type="dxa"/>
            </w:tcMar>
            <w:vAlign w:val="bottom"/>
          </w:tcPr>
          <w:p w14:paraId="56791D0D" w14:textId="79E63FEB" w:rsidR="00657F6F" w:rsidRPr="006A3EEB" w:rsidRDefault="007068E9" w:rsidP="007068E9">
            <w:pPr>
              <w:keepNext/>
              <w:jc w:val="center"/>
              <w:rPr>
                <w:rFonts w:ascii="Calibri" w:hAnsi="Calibri"/>
                <w:sz w:val="18"/>
                <w:szCs w:val="18"/>
              </w:rPr>
            </w:pPr>
            <w:ins w:id="39" w:author="Ferris, Todd@Energy" w:date="2019-05-08T08:03:00Z">
              <w:r>
                <w:rPr>
                  <w:rFonts w:ascii="Calibri" w:hAnsi="Calibri"/>
                  <w:sz w:val="18"/>
                  <w:szCs w:val="18"/>
                </w:rPr>
                <w:t>Indoor</w:t>
              </w:r>
            </w:ins>
            <w:del w:id="40" w:author="Ferris, Todd@Energy" w:date="2019-05-08T08:03:00Z">
              <w:r w:rsidR="00657F6F" w:rsidRPr="00DC0895" w:rsidDel="007068E9">
                <w:rPr>
                  <w:rFonts w:ascii="Calibri" w:hAnsi="Calibri"/>
                  <w:sz w:val="18"/>
                  <w:szCs w:val="18"/>
                </w:rPr>
                <w:delText>Inside</w:delText>
              </w:r>
            </w:del>
            <w:r w:rsidR="00657F6F" w:rsidRPr="00DC0895">
              <w:rPr>
                <w:rFonts w:ascii="Calibri" w:hAnsi="Calibri"/>
                <w:sz w:val="18"/>
                <w:szCs w:val="18"/>
              </w:rPr>
              <w:t xml:space="preserve"> </w:t>
            </w:r>
            <w:r w:rsidR="00657F6F">
              <w:rPr>
                <w:rFonts w:ascii="Calibri" w:hAnsi="Calibri"/>
                <w:sz w:val="18"/>
                <w:szCs w:val="18"/>
              </w:rPr>
              <w:t>Unit</w:t>
            </w:r>
            <w:r w:rsidR="00657F6F" w:rsidRPr="00DC0895">
              <w:rPr>
                <w:rFonts w:ascii="Calibri" w:hAnsi="Calibri"/>
                <w:sz w:val="18"/>
                <w:szCs w:val="18"/>
              </w:rPr>
              <w:t xml:space="preserve"> - Installed Model Number</w:t>
            </w:r>
          </w:p>
        </w:tc>
        <w:tc>
          <w:tcPr>
            <w:tcW w:w="1260" w:type="dxa"/>
            <w:tcMar>
              <w:left w:w="43" w:type="dxa"/>
              <w:right w:w="43" w:type="dxa"/>
            </w:tcMar>
            <w:vAlign w:val="bottom"/>
          </w:tcPr>
          <w:p w14:paraId="7F5C6B23" w14:textId="09C10CE9" w:rsidR="00657F6F" w:rsidRPr="006A3EEB" w:rsidRDefault="00657F6F" w:rsidP="009272DD">
            <w:pPr>
              <w:keepNext/>
              <w:jc w:val="center"/>
              <w:rPr>
                <w:rFonts w:ascii="Calibri" w:hAnsi="Calibri"/>
                <w:sz w:val="18"/>
                <w:szCs w:val="18"/>
              </w:rPr>
            </w:pPr>
            <w:del w:id="41" w:author="Smith, Alexis@Energy" w:date="2019-05-02T15:06:00Z">
              <w:r w:rsidRPr="00DC0895" w:rsidDel="009272DD">
                <w:rPr>
                  <w:rFonts w:ascii="Calibri" w:hAnsi="Calibri"/>
                  <w:sz w:val="18"/>
                  <w:szCs w:val="18"/>
                </w:rPr>
                <w:delText>Air Handler</w:delText>
              </w:r>
              <w:r w:rsidDel="009272DD">
                <w:rPr>
                  <w:rFonts w:ascii="Calibri" w:hAnsi="Calibri"/>
                  <w:sz w:val="18"/>
                  <w:szCs w:val="18"/>
                </w:rPr>
                <w:delText xml:space="preserve">, </w:delText>
              </w:r>
            </w:del>
            <w:ins w:id="42" w:author="Smith, Alexis@Energy" w:date="2019-05-02T15:06:00Z">
              <w:r w:rsidR="009272DD">
                <w:rPr>
                  <w:rFonts w:ascii="Calibri" w:hAnsi="Calibri"/>
                  <w:sz w:val="18"/>
                  <w:szCs w:val="18"/>
                </w:rPr>
                <w:t>Installed</w:t>
              </w:r>
            </w:ins>
            <w:ins w:id="43" w:author="Smith, Alexis@Energy" w:date="2019-05-02T15:07:00Z">
              <w:r w:rsidR="009272DD">
                <w:rPr>
                  <w:rFonts w:ascii="Calibri" w:hAnsi="Calibri"/>
                  <w:sz w:val="18"/>
                  <w:szCs w:val="18"/>
                </w:rPr>
                <w:t xml:space="preserve"> </w:t>
              </w:r>
            </w:ins>
            <w:r w:rsidRPr="00DC0895">
              <w:rPr>
                <w:rFonts w:ascii="Calibri" w:hAnsi="Calibri"/>
                <w:sz w:val="18"/>
                <w:szCs w:val="18"/>
              </w:rPr>
              <w:t>Furnace</w:t>
            </w:r>
            <w:r>
              <w:rPr>
                <w:rFonts w:ascii="Calibri" w:hAnsi="Calibri"/>
                <w:sz w:val="18"/>
                <w:szCs w:val="18"/>
              </w:rPr>
              <w:t xml:space="preserve"> </w:t>
            </w:r>
            <w:del w:id="44" w:author="Smith, Alexis@Energy" w:date="2019-05-02T15:08:00Z">
              <w:r w:rsidDel="009272DD">
                <w:rPr>
                  <w:rFonts w:ascii="Calibri" w:hAnsi="Calibri"/>
                  <w:sz w:val="18"/>
                  <w:szCs w:val="18"/>
                </w:rPr>
                <w:delText>or Fan Coil</w:delText>
              </w:r>
              <w:r w:rsidRPr="00DC0895" w:rsidDel="009272DD">
                <w:rPr>
                  <w:rFonts w:ascii="Calibri" w:hAnsi="Calibri"/>
                  <w:sz w:val="18"/>
                  <w:szCs w:val="18"/>
                </w:rPr>
                <w:delText xml:space="preserve"> - Installed </w:delText>
              </w:r>
            </w:del>
            <w:r>
              <w:rPr>
                <w:rFonts w:ascii="Calibri" w:hAnsi="Calibri"/>
                <w:sz w:val="18"/>
                <w:szCs w:val="18"/>
              </w:rPr>
              <w:t>Manufacturer</w:t>
            </w:r>
            <w:r w:rsidRPr="00DC0895">
              <w:rPr>
                <w:rFonts w:ascii="Calibri" w:hAnsi="Calibri"/>
                <w:sz w:val="18"/>
                <w:szCs w:val="18"/>
              </w:rPr>
              <w:t xml:space="preserve"> Name</w:t>
            </w:r>
          </w:p>
        </w:tc>
        <w:tc>
          <w:tcPr>
            <w:tcW w:w="1440" w:type="dxa"/>
            <w:tcMar>
              <w:left w:w="43" w:type="dxa"/>
              <w:right w:w="43" w:type="dxa"/>
            </w:tcMar>
            <w:vAlign w:val="bottom"/>
          </w:tcPr>
          <w:p w14:paraId="7761C2A8" w14:textId="77777777" w:rsidR="009272DD" w:rsidRDefault="00657F6F" w:rsidP="00342706">
            <w:pPr>
              <w:keepNext/>
              <w:jc w:val="center"/>
              <w:rPr>
                <w:ins w:id="45" w:author="Smith, Alexis@Energy" w:date="2019-05-02T15:08:00Z"/>
                <w:rFonts w:ascii="Calibri" w:hAnsi="Calibri"/>
                <w:sz w:val="18"/>
                <w:szCs w:val="18"/>
              </w:rPr>
            </w:pPr>
            <w:del w:id="46" w:author="Smith, Alexis@Energy" w:date="2019-05-02T15:08:00Z">
              <w:r w:rsidRPr="00DC0895" w:rsidDel="009272DD">
                <w:rPr>
                  <w:rFonts w:ascii="Calibri" w:hAnsi="Calibri"/>
                  <w:sz w:val="18"/>
                  <w:szCs w:val="18"/>
                </w:rPr>
                <w:delText>Air Handler</w:delText>
              </w:r>
              <w:r w:rsidDel="009272DD">
                <w:rPr>
                  <w:rFonts w:ascii="Calibri" w:hAnsi="Calibri"/>
                  <w:sz w:val="18"/>
                  <w:szCs w:val="18"/>
                </w:rPr>
                <w:delText xml:space="preserve">, </w:delText>
              </w:r>
            </w:del>
            <w:ins w:id="47" w:author="Smith, Alexis@Energy" w:date="2019-05-02T15:08:00Z">
              <w:r w:rsidR="009272DD">
                <w:rPr>
                  <w:rFonts w:ascii="Calibri" w:hAnsi="Calibri"/>
                  <w:sz w:val="18"/>
                  <w:szCs w:val="18"/>
                </w:rPr>
                <w:t>Installed</w:t>
              </w:r>
            </w:ins>
          </w:p>
          <w:p w14:paraId="07A4F802" w14:textId="77777777" w:rsidR="009272DD" w:rsidRDefault="00657F6F" w:rsidP="009272DD">
            <w:pPr>
              <w:keepNext/>
              <w:jc w:val="center"/>
              <w:rPr>
                <w:ins w:id="48" w:author="Smith, Alexis@Energy" w:date="2019-05-02T15:08:00Z"/>
                <w:rFonts w:ascii="Calibri" w:hAnsi="Calibri"/>
                <w:sz w:val="18"/>
                <w:szCs w:val="18"/>
              </w:rPr>
            </w:pPr>
            <w:r w:rsidRPr="00DC0895">
              <w:rPr>
                <w:rFonts w:ascii="Calibri" w:hAnsi="Calibri"/>
                <w:sz w:val="18"/>
                <w:szCs w:val="18"/>
              </w:rPr>
              <w:t>Furnace</w:t>
            </w:r>
            <w:r>
              <w:rPr>
                <w:rFonts w:ascii="Calibri" w:hAnsi="Calibri"/>
                <w:sz w:val="18"/>
                <w:szCs w:val="18"/>
              </w:rPr>
              <w:t xml:space="preserve"> </w:t>
            </w:r>
          </w:p>
          <w:p w14:paraId="19DB3394" w14:textId="77777777" w:rsidR="009272DD" w:rsidRDefault="00657F6F" w:rsidP="009272DD">
            <w:pPr>
              <w:keepNext/>
              <w:jc w:val="center"/>
              <w:rPr>
                <w:ins w:id="49" w:author="Smith, Alexis@Energy" w:date="2019-05-02T15:08:00Z"/>
                <w:rFonts w:ascii="Calibri" w:hAnsi="Calibri"/>
                <w:sz w:val="18"/>
                <w:szCs w:val="18"/>
              </w:rPr>
            </w:pPr>
            <w:del w:id="50" w:author="Smith, Alexis@Energy" w:date="2019-05-02T15:08:00Z">
              <w:r w:rsidDel="009272DD">
                <w:rPr>
                  <w:rFonts w:ascii="Calibri" w:hAnsi="Calibri"/>
                  <w:sz w:val="18"/>
                  <w:szCs w:val="18"/>
                </w:rPr>
                <w:delText>or Fan Coil</w:delText>
              </w:r>
              <w:r w:rsidRPr="00DC0895" w:rsidDel="009272DD">
                <w:rPr>
                  <w:rFonts w:ascii="Calibri" w:hAnsi="Calibri"/>
                  <w:sz w:val="18"/>
                  <w:szCs w:val="18"/>
                </w:rPr>
                <w:delText xml:space="preserve"> - Installed </w:delText>
              </w:r>
            </w:del>
            <w:r w:rsidRPr="00DC0895">
              <w:rPr>
                <w:rFonts w:ascii="Calibri" w:hAnsi="Calibri"/>
                <w:sz w:val="18"/>
                <w:szCs w:val="18"/>
              </w:rPr>
              <w:t xml:space="preserve">Model </w:t>
            </w:r>
          </w:p>
          <w:p w14:paraId="178721BE" w14:textId="49AD5679" w:rsidR="00657F6F" w:rsidRPr="006A3EEB" w:rsidRDefault="00657F6F" w:rsidP="009272DD">
            <w:pPr>
              <w:keepNext/>
              <w:jc w:val="center"/>
              <w:rPr>
                <w:rFonts w:ascii="Calibri" w:hAnsi="Calibri"/>
                <w:sz w:val="18"/>
                <w:szCs w:val="18"/>
              </w:rPr>
            </w:pPr>
            <w:r w:rsidRPr="00DC0895">
              <w:rPr>
                <w:rFonts w:ascii="Calibri" w:hAnsi="Calibri"/>
                <w:sz w:val="18"/>
                <w:szCs w:val="18"/>
              </w:rPr>
              <w:t>Number</w:t>
            </w:r>
          </w:p>
        </w:tc>
      </w:tr>
      <w:tr w:rsidR="00657F6F" w:rsidRPr="006A3EEB" w14:paraId="068368A3" w14:textId="77777777" w:rsidTr="003E5CBE">
        <w:trPr>
          <w:cantSplit/>
          <w:trHeight w:val="144"/>
        </w:trPr>
        <w:tc>
          <w:tcPr>
            <w:tcW w:w="993" w:type="dxa"/>
          </w:tcPr>
          <w:p w14:paraId="7163618C" w14:textId="77777777" w:rsidR="00657F6F" w:rsidRPr="006A3EEB" w:rsidRDefault="00657F6F" w:rsidP="006A4662">
            <w:pPr>
              <w:keepNext/>
              <w:rPr>
                <w:rFonts w:ascii="Calibri" w:hAnsi="Calibri"/>
                <w:sz w:val="18"/>
                <w:szCs w:val="18"/>
              </w:rPr>
            </w:pPr>
          </w:p>
        </w:tc>
        <w:tc>
          <w:tcPr>
            <w:tcW w:w="993" w:type="dxa"/>
          </w:tcPr>
          <w:p w14:paraId="0CA23751" w14:textId="77777777" w:rsidR="00657F6F" w:rsidRPr="006A3EEB" w:rsidRDefault="00657F6F" w:rsidP="006A4662">
            <w:pPr>
              <w:keepNext/>
              <w:rPr>
                <w:rFonts w:ascii="Calibri" w:hAnsi="Calibri"/>
                <w:sz w:val="18"/>
                <w:szCs w:val="18"/>
              </w:rPr>
            </w:pPr>
          </w:p>
        </w:tc>
        <w:tc>
          <w:tcPr>
            <w:tcW w:w="992" w:type="dxa"/>
          </w:tcPr>
          <w:p w14:paraId="4630D0DA" w14:textId="77777777" w:rsidR="00657F6F" w:rsidRPr="006A3EEB" w:rsidRDefault="00657F6F" w:rsidP="006A4662">
            <w:pPr>
              <w:keepNext/>
              <w:rPr>
                <w:rFonts w:ascii="Calibri" w:hAnsi="Calibri"/>
                <w:sz w:val="18"/>
                <w:szCs w:val="18"/>
              </w:rPr>
            </w:pPr>
          </w:p>
        </w:tc>
        <w:tc>
          <w:tcPr>
            <w:tcW w:w="887" w:type="dxa"/>
          </w:tcPr>
          <w:p w14:paraId="19FBBE14" w14:textId="77777777" w:rsidR="00657F6F" w:rsidRPr="006A3EEB" w:rsidRDefault="00657F6F" w:rsidP="006A4662">
            <w:pPr>
              <w:keepNext/>
              <w:rPr>
                <w:ins w:id="51" w:author="Smith, Alexis@Energy" w:date="2019-04-16T10:01:00Z"/>
                <w:rFonts w:ascii="Calibri" w:hAnsi="Calibri"/>
                <w:sz w:val="18"/>
                <w:szCs w:val="18"/>
              </w:rPr>
            </w:pPr>
          </w:p>
        </w:tc>
        <w:tc>
          <w:tcPr>
            <w:tcW w:w="1079" w:type="dxa"/>
          </w:tcPr>
          <w:p w14:paraId="59C91E66" w14:textId="127B29B5" w:rsidR="00657F6F" w:rsidRPr="006A3EEB" w:rsidRDefault="00657F6F" w:rsidP="006A4662">
            <w:pPr>
              <w:keepNext/>
              <w:rPr>
                <w:rFonts w:ascii="Calibri" w:hAnsi="Calibri"/>
                <w:sz w:val="18"/>
                <w:szCs w:val="18"/>
              </w:rPr>
            </w:pPr>
          </w:p>
        </w:tc>
        <w:tc>
          <w:tcPr>
            <w:tcW w:w="1080" w:type="dxa"/>
          </w:tcPr>
          <w:p w14:paraId="13A01BC7" w14:textId="77777777" w:rsidR="00657F6F" w:rsidRPr="006A3EEB" w:rsidRDefault="00657F6F" w:rsidP="006A4662">
            <w:pPr>
              <w:keepNext/>
              <w:rPr>
                <w:rFonts w:ascii="Calibri" w:hAnsi="Calibri"/>
                <w:sz w:val="18"/>
                <w:szCs w:val="18"/>
              </w:rPr>
            </w:pPr>
          </w:p>
        </w:tc>
        <w:tc>
          <w:tcPr>
            <w:tcW w:w="990" w:type="dxa"/>
          </w:tcPr>
          <w:p w14:paraId="00566A47" w14:textId="77777777" w:rsidR="00657F6F" w:rsidRPr="006A3EEB" w:rsidRDefault="00657F6F" w:rsidP="006A4662">
            <w:pPr>
              <w:keepNext/>
              <w:rPr>
                <w:rFonts w:ascii="Calibri" w:hAnsi="Calibri"/>
                <w:sz w:val="18"/>
                <w:szCs w:val="18"/>
              </w:rPr>
            </w:pPr>
          </w:p>
        </w:tc>
        <w:tc>
          <w:tcPr>
            <w:tcW w:w="1080" w:type="dxa"/>
          </w:tcPr>
          <w:p w14:paraId="0E37D620" w14:textId="77777777" w:rsidR="00657F6F" w:rsidRPr="006A3EEB" w:rsidRDefault="00657F6F" w:rsidP="006A4662">
            <w:pPr>
              <w:keepNext/>
              <w:rPr>
                <w:rFonts w:ascii="Calibri" w:hAnsi="Calibri"/>
                <w:sz w:val="18"/>
                <w:szCs w:val="18"/>
              </w:rPr>
            </w:pPr>
          </w:p>
        </w:tc>
        <w:tc>
          <w:tcPr>
            <w:tcW w:w="1260" w:type="dxa"/>
          </w:tcPr>
          <w:p w14:paraId="0F1E432D" w14:textId="77777777" w:rsidR="00657F6F" w:rsidRPr="006A3EEB" w:rsidRDefault="00657F6F" w:rsidP="006A4662">
            <w:pPr>
              <w:keepNext/>
              <w:rPr>
                <w:rFonts w:ascii="Calibri" w:hAnsi="Calibri"/>
                <w:sz w:val="18"/>
                <w:szCs w:val="18"/>
              </w:rPr>
            </w:pPr>
          </w:p>
        </w:tc>
        <w:tc>
          <w:tcPr>
            <w:tcW w:w="1440" w:type="dxa"/>
          </w:tcPr>
          <w:p w14:paraId="1703C403" w14:textId="77777777" w:rsidR="00657F6F" w:rsidRPr="006A3EEB" w:rsidRDefault="00657F6F" w:rsidP="006A4662">
            <w:pPr>
              <w:keepNext/>
              <w:rPr>
                <w:rFonts w:ascii="Calibri" w:hAnsi="Calibri"/>
                <w:sz w:val="18"/>
                <w:szCs w:val="18"/>
              </w:rPr>
            </w:pPr>
          </w:p>
        </w:tc>
      </w:tr>
      <w:tr w:rsidR="00657F6F" w:rsidRPr="006A3EEB" w14:paraId="173F8572" w14:textId="77777777" w:rsidTr="003E5CBE">
        <w:trPr>
          <w:cantSplit/>
          <w:trHeight w:val="144"/>
        </w:trPr>
        <w:tc>
          <w:tcPr>
            <w:tcW w:w="993" w:type="dxa"/>
          </w:tcPr>
          <w:p w14:paraId="7A51EE10" w14:textId="77777777" w:rsidR="00657F6F" w:rsidRPr="006A3EEB" w:rsidRDefault="00657F6F" w:rsidP="006A4662">
            <w:pPr>
              <w:keepNext/>
              <w:rPr>
                <w:rFonts w:ascii="Calibri" w:hAnsi="Calibri"/>
                <w:sz w:val="18"/>
                <w:szCs w:val="18"/>
              </w:rPr>
            </w:pPr>
          </w:p>
        </w:tc>
        <w:tc>
          <w:tcPr>
            <w:tcW w:w="993" w:type="dxa"/>
          </w:tcPr>
          <w:p w14:paraId="3426DEB2" w14:textId="77777777" w:rsidR="00657F6F" w:rsidRPr="006A3EEB" w:rsidRDefault="00657F6F" w:rsidP="006A4662">
            <w:pPr>
              <w:keepNext/>
              <w:rPr>
                <w:rFonts w:ascii="Calibri" w:hAnsi="Calibri"/>
                <w:sz w:val="18"/>
                <w:szCs w:val="18"/>
              </w:rPr>
            </w:pPr>
          </w:p>
        </w:tc>
        <w:tc>
          <w:tcPr>
            <w:tcW w:w="992" w:type="dxa"/>
          </w:tcPr>
          <w:p w14:paraId="523A1A85" w14:textId="77777777" w:rsidR="00657F6F" w:rsidRPr="006A3EEB" w:rsidRDefault="00657F6F" w:rsidP="006A4662">
            <w:pPr>
              <w:keepNext/>
              <w:rPr>
                <w:rFonts w:ascii="Calibri" w:hAnsi="Calibri"/>
                <w:sz w:val="18"/>
                <w:szCs w:val="18"/>
              </w:rPr>
            </w:pPr>
          </w:p>
        </w:tc>
        <w:tc>
          <w:tcPr>
            <w:tcW w:w="887" w:type="dxa"/>
          </w:tcPr>
          <w:p w14:paraId="47F505AB" w14:textId="77777777" w:rsidR="00657F6F" w:rsidRPr="006A3EEB" w:rsidRDefault="00657F6F" w:rsidP="006A4662">
            <w:pPr>
              <w:keepNext/>
              <w:rPr>
                <w:ins w:id="52" w:author="Smith, Alexis@Energy" w:date="2019-04-16T10:01:00Z"/>
                <w:rFonts w:ascii="Calibri" w:hAnsi="Calibri"/>
                <w:sz w:val="18"/>
                <w:szCs w:val="18"/>
              </w:rPr>
            </w:pPr>
          </w:p>
        </w:tc>
        <w:tc>
          <w:tcPr>
            <w:tcW w:w="1079" w:type="dxa"/>
          </w:tcPr>
          <w:p w14:paraId="1A184193" w14:textId="69B7B704" w:rsidR="00657F6F" w:rsidRPr="006A3EEB" w:rsidRDefault="00657F6F" w:rsidP="006A4662">
            <w:pPr>
              <w:keepNext/>
              <w:rPr>
                <w:rFonts w:ascii="Calibri" w:hAnsi="Calibri"/>
                <w:sz w:val="18"/>
                <w:szCs w:val="18"/>
              </w:rPr>
            </w:pPr>
          </w:p>
        </w:tc>
        <w:tc>
          <w:tcPr>
            <w:tcW w:w="1080" w:type="dxa"/>
          </w:tcPr>
          <w:p w14:paraId="2F987567" w14:textId="77777777" w:rsidR="00657F6F" w:rsidRPr="006A3EEB" w:rsidRDefault="00657F6F" w:rsidP="006A4662">
            <w:pPr>
              <w:keepNext/>
              <w:rPr>
                <w:rFonts w:ascii="Calibri" w:hAnsi="Calibri"/>
                <w:sz w:val="18"/>
                <w:szCs w:val="18"/>
              </w:rPr>
            </w:pPr>
          </w:p>
        </w:tc>
        <w:tc>
          <w:tcPr>
            <w:tcW w:w="990" w:type="dxa"/>
          </w:tcPr>
          <w:p w14:paraId="06DCB176" w14:textId="77777777" w:rsidR="00657F6F" w:rsidRPr="006A3EEB" w:rsidRDefault="00657F6F" w:rsidP="006A4662">
            <w:pPr>
              <w:keepNext/>
              <w:rPr>
                <w:rFonts w:ascii="Calibri" w:hAnsi="Calibri"/>
                <w:sz w:val="18"/>
                <w:szCs w:val="18"/>
              </w:rPr>
            </w:pPr>
          </w:p>
        </w:tc>
        <w:tc>
          <w:tcPr>
            <w:tcW w:w="1080" w:type="dxa"/>
          </w:tcPr>
          <w:p w14:paraId="5B90A274" w14:textId="77777777" w:rsidR="00657F6F" w:rsidRPr="006A3EEB" w:rsidRDefault="00657F6F" w:rsidP="006A4662">
            <w:pPr>
              <w:keepNext/>
              <w:rPr>
                <w:rFonts w:ascii="Calibri" w:hAnsi="Calibri"/>
                <w:sz w:val="18"/>
                <w:szCs w:val="18"/>
              </w:rPr>
            </w:pPr>
          </w:p>
        </w:tc>
        <w:tc>
          <w:tcPr>
            <w:tcW w:w="1260" w:type="dxa"/>
          </w:tcPr>
          <w:p w14:paraId="56B52AE2" w14:textId="77777777" w:rsidR="00657F6F" w:rsidRPr="006A3EEB" w:rsidRDefault="00657F6F" w:rsidP="006A4662">
            <w:pPr>
              <w:keepNext/>
              <w:rPr>
                <w:rFonts w:ascii="Calibri" w:hAnsi="Calibri"/>
                <w:sz w:val="18"/>
                <w:szCs w:val="18"/>
              </w:rPr>
            </w:pPr>
          </w:p>
        </w:tc>
        <w:tc>
          <w:tcPr>
            <w:tcW w:w="1440" w:type="dxa"/>
          </w:tcPr>
          <w:p w14:paraId="7F3B0BC5" w14:textId="77777777" w:rsidR="00657F6F" w:rsidRPr="006A3EEB" w:rsidRDefault="00657F6F" w:rsidP="006A4662">
            <w:pPr>
              <w:keepNext/>
              <w:rPr>
                <w:rFonts w:ascii="Calibri" w:hAnsi="Calibri"/>
                <w:sz w:val="18"/>
                <w:szCs w:val="18"/>
              </w:rPr>
            </w:pPr>
          </w:p>
        </w:tc>
      </w:tr>
    </w:tbl>
    <w:p w14:paraId="4A62D5B3" w14:textId="762AB5D6" w:rsidR="006A4662" w:rsidRPr="00632531" w:rsidRDefault="006A4662" w:rsidP="00EF5651">
      <w:pPr>
        <w:rPr>
          <w:rFonts w:asciiTheme="minorHAnsi" w:hAnsiTheme="minorHAns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3"/>
        <w:gridCol w:w="993"/>
        <w:gridCol w:w="992"/>
        <w:gridCol w:w="886"/>
        <w:gridCol w:w="1080"/>
        <w:gridCol w:w="1080"/>
        <w:gridCol w:w="990"/>
        <w:gridCol w:w="1080"/>
        <w:gridCol w:w="1260"/>
        <w:gridCol w:w="1440"/>
      </w:tblGrid>
      <w:tr w:rsidR="00796642" w:rsidRPr="000A0D4F" w14:paraId="4A0D0853" w14:textId="77777777" w:rsidTr="00A71052">
        <w:trPr>
          <w:cantSplit/>
          <w:trHeight w:val="504"/>
        </w:trPr>
        <w:tc>
          <w:tcPr>
            <w:tcW w:w="10794" w:type="dxa"/>
            <w:gridSpan w:val="10"/>
            <w:tcBorders>
              <w:bottom w:val="nil"/>
            </w:tcBorders>
          </w:tcPr>
          <w:p w14:paraId="1458CEFF" w14:textId="1B2C7B79" w:rsidR="00796642" w:rsidRDefault="00796642" w:rsidP="006A4662">
            <w:pPr>
              <w:rPr>
                <w:rFonts w:ascii="Calibri" w:hAnsi="Calibri"/>
                <w:b/>
                <w:sz w:val="18"/>
                <w:szCs w:val="18"/>
              </w:rPr>
            </w:pPr>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del w:id="53" w:author="Smith, Alexis@Energy" w:date="2019-04-16T10:58:00Z">
              <w:r w:rsidRPr="00F80E7D" w:rsidDel="00313E71">
                <w:rPr>
                  <w:rFonts w:ascii="Calibri" w:hAnsi="Calibri"/>
                  <w:b/>
                  <w:szCs w:val="18"/>
                </w:rPr>
                <w:delText>Verification</w:delText>
              </w:r>
              <w:r w:rsidDel="00313E71">
                <w:rPr>
                  <w:rFonts w:ascii="Calibri" w:hAnsi="Calibri"/>
                  <w:b/>
                  <w:szCs w:val="18"/>
                </w:rPr>
                <w:delText xml:space="preserve"> </w:delText>
              </w:r>
            </w:del>
            <w:ins w:id="54" w:author="Smith, Alexis@Energy" w:date="2019-04-16T10:58:00Z">
              <w:r w:rsidR="00313E71">
                <w:rPr>
                  <w:rFonts w:ascii="Calibri" w:hAnsi="Calibri"/>
                  <w:b/>
                  <w:szCs w:val="18"/>
                </w:rPr>
                <w:t xml:space="preserve">Information </w:t>
              </w:r>
            </w:ins>
            <w:r>
              <w:rPr>
                <w:rFonts w:ascii="Calibri" w:hAnsi="Calibri"/>
                <w:b/>
                <w:szCs w:val="18"/>
              </w:rPr>
              <w:t>from Directory</w:t>
            </w:r>
            <w:ins w:id="55" w:author="Smith, Alexis@Energy" w:date="2019-04-16T10:58:00Z">
              <w:r w:rsidR="00313E71">
                <w:rPr>
                  <w:rFonts w:ascii="Calibri" w:hAnsi="Calibri"/>
                  <w:b/>
                  <w:szCs w:val="18"/>
                </w:rPr>
                <w:t xml:space="preserve"> of Certified Product Performance</w:t>
              </w:r>
            </w:ins>
          </w:p>
          <w:p w14:paraId="2E09D3BF" w14:textId="2604F06D" w:rsidR="00796642" w:rsidRPr="000A0D4F" w:rsidRDefault="00796642" w:rsidP="006A466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796642" w:rsidRPr="006A3EEB" w:rsidDel="002840B2" w14:paraId="55BBB732" w14:textId="77777777" w:rsidTr="00796642">
        <w:trPr>
          <w:cantSplit/>
          <w:trHeight w:val="188"/>
        </w:trPr>
        <w:tc>
          <w:tcPr>
            <w:tcW w:w="993" w:type="dxa"/>
            <w:vMerge w:val="restart"/>
            <w:vAlign w:val="center"/>
          </w:tcPr>
          <w:p w14:paraId="71052BFF"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01</w:t>
            </w:r>
          </w:p>
        </w:tc>
        <w:tc>
          <w:tcPr>
            <w:tcW w:w="993" w:type="dxa"/>
            <w:vMerge w:val="restart"/>
            <w:vAlign w:val="center"/>
          </w:tcPr>
          <w:p w14:paraId="6E75B94A"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02</w:t>
            </w:r>
          </w:p>
        </w:tc>
        <w:tc>
          <w:tcPr>
            <w:tcW w:w="992" w:type="dxa"/>
            <w:vMerge w:val="restart"/>
            <w:vAlign w:val="center"/>
          </w:tcPr>
          <w:p w14:paraId="35523C34"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03</w:t>
            </w:r>
          </w:p>
        </w:tc>
        <w:tc>
          <w:tcPr>
            <w:tcW w:w="886" w:type="dxa"/>
            <w:vMerge w:val="restart"/>
            <w:vAlign w:val="center"/>
          </w:tcPr>
          <w:p w14:paraId="007D1519" w14:textId="345A6E53" w:rsidR="00796642" w:rsidRDefault="00796642" w:rsidP="00796642">
            <w:pPr>
              <w:keepNext/>
              <w:jc w:val="center"/>
              <w:rPr>
                <w:rFonts w:ascii="Calibri" w:hAnsi="Calibri"/>
                <w:sz w:val="18"/>
                <w:szCs w:val="18"/>
              </w:rPr>
            </w:pPr>
            <w:ins w:id="56" w:author="Smith, Alexis@Energy" w:date="2019-04-16T10:21:00Z">
              <w:r>
                <w:rPr>
                  <w:rFonts w:ascii="Calibri" w:hAnsi="Calibri"/>
                  <w:sz w:val="18"/>
                  <w:szCs w:val="18"/>
                </w:rPr>
                <w:t>04</w:t>
              </w:r>
            </w:ins>
          </w:p>
        </w:tc>
        <w:tc>
          <w:tcPr>
            <w:tcW w:w="6930" w:type="dxa"/>
            <w:gridSpan w:val="6"/>
            <w:vAlign w:val="center"/>
          </w:tcPr>
          <w:p w14:paraId="2EDC5528" w14:textId="3504494E" w:rsidR="00796642" w:rsidRDefault="00796642" w:rsidP="00342706">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796642" w:rsidRPr="006A3EEB" w:rsidDel="002840B2" w14:paraId="7E9F670E" w14:textId="77777777" w:rsidTr="00796642">
        <w:trPr>
          <w:cantSplit/>
          <w:trHeight w:val="188"/>
        </w:trPr>
        <w:tc>
          <w:tcPr>
            <w:tcW w:w="993" w:type="dxa"/>
            <w:vMerge/>
            <w:vAlign w:val="center"/>
          </w:tcPr>
          <w:p w14:paraId="1D6FE6F0" w14:textId="77777777" w:rsidR="00796642" w:rsidRPr="006A3EEB" w:rsidRDefault="00796642" w:rsidP="006A4662">
            <w:pPr>
              <w:keepNext/>
              <w:jc w:val="center"/>
              <w:rPr>
                <w:rFonts w:ascii="Calibri" w:hAnsi="Calibri"/>
                <w:sz w:val="18"/>
                <w:szCs w:val="18"/>
              </w:rPr>
            </w:pPr>
          </w:p>
        </w:tc>
        <w:tc>
          <w:tcPr>
            <w:tcW w:w="993" w:type="dxa"/>
            <w:vMerge/>
            <w:vAlign w:val="center"/>
          </w:tcPr>
          <w:p w14:paraId="68FB3CA2" w14:textId="77777777" w:rsidR="00796642" w:rsidRPr="006A3EEB" w:rsidRDefault="00796642" w:rsidP="006A4662">
            <w:pPr>
              <w:keepNext/>
              <w:jc w:val="center"/>
              <w:rPr>
                <w:rFonts w:ascii="Calibri" w:hAnsi="Calibri"/>
                <w:sz w:val="18"/>
                <w:szCs w:val="18"/>
              </w:rPr>
            </w:pPr>
          </w:p>
        </w:tc>
        <w:tc>
          <w:tcPr>
            <w:tcW w:w="992" w:type="dxa"/>
            <w:vMerge/>
            <w:vAlign w:val="center"/>
          </w:tcPr>
          <w:p w14:paraId="0951FC94" w14:textId="77777777" w:rsidR="00796642" w:rsidRPr="006A3EEB" w:rsidRDefault="00796642" w:rsidP="006A4662">
            <w:pPr>
              <w:keepNext/>
              <w:jc w:val="center"/>
              <w:rPr>
                <w:rFonts w:ascii="Calibri" w:hAnsi="Calibri"/>
                <w:sz w:val="18"/>
                <w:szCs w:val="18"/>
              </w:rPr>
            </w:pPr>
          </w:p>
        </w:tc>
        <w:tc>
          <w:tcPr>
            <w:tcW w:w="886" w:type="dxa"/>
            <w:vMerge/>
          </w:tcPr>
          <w:p w14:paraId="47875D92" w14:textId="77777777" w:rsidR="00796642" w:rsidRPr="006A3EEB" w:rsidRDefault="00796642" w:rsidP="006A4662">
            <w:pPr>
              <w:keepNext/>
              <w:jc w:val="center"/>
              <w:rPr>
                <w:rFonts w:ascii="Calibri" w:hAnsi="Calibri"/>
                <w:sz w:val="18"/>
                <w:szCs w:val="18"/>
              </w:rPr>
            </w:pPr>
          </w:p>
        </w:tc>
        <w:tc>
          <w:tcPr>
            <w:tcW w:w="1080" w:type="dxa"/>
            <w:vAlign w:val="center"/>
          </w:tcPr>
          <w:p w14:paraId="2953788F" w14:textId="7A47092A" w:rsidR="00796642" w:rsidRPr="006A3EEB" w:rsidRDefault="00796642" w:rsidP="006A4662">
            <w:pPr>
              <w:keepNext/>
              <w:jc w:val="center"/>
              <w:rPr>
                <w:rFonts w:ascii="Calibri" w:hAnsi="Calibri"/>
                <w:sz w:val="18"/>
                <w:szCs w:val="18"/>
              </w:rPr>
            </w:pPr>
            <w:del w:id="57" w:author="Smith, Alexis@Energy" w:date="2019-04-16T10:21:00Z">
              <w:r w:rsidRPr="006A3EEB" w:rsidDel="00796642">
                <w:rPr>
                  <w:rFonts w:ascii="Calibri" w:hAnsi="Calibri"/>
                  <w:sz w:val="18"/>
                  <w:szCs w:val="18"/>
                </w:rPr>
                <w:delText>04</w:delText>
              </w:r>
            </w:del>
            <w:ins w:id="58" w:author="Smith, Alexis@Energy" w:date="2019-04-16T10:21:00Z">
              <w:r>
                <w:rPr>
                  <w:rFonts w:ascii="Calibri" w:hAnsi="Calibri"/>
                  <w:sz w:val="18"/>
                  <w:szCs w:val="18"/>
                </w:rPr>
                <w:t>05</w:t>
              </w:r>
            </w:ins>
          </w:p>
        </w:tc>
        <w:tc>
          <w:tcPr>
            <w:tcW w:w="1080" w:type="dxa"/>
            <w:vAlign w:val="center"/>
          </w:tcPr>
          <w:p w14:paraId="0244C1AC" w14:textId="040CD347" w:rsidR="00796642" w:rsidRPr="006A3EEB" w:rsidRDefault="00796642" w:rsidP="006A4662">
            <w:pPr>
              <w:keepNext/>
              <w:jc w:val="center"/>
              <w:rPr>
                <w:rFonts w:ascii="Calibri" w:hAnsi="Calibri"/>
                <w:sz w:val="18"/>
                <w:szCs w:val="18"/>
              </w:rPr>
            </w:pPr>
            <w:del w:id="59" w:author="Smith, Alexis@Energy" w:date="2019-04-16T10:21:00Z">
              <w:r w:rsidRPr="006A3EEB" w:rsidDel="00796642">
                <w:rPr>
                  <w:rFonts w:ascii="Calibri" w:hAnsi="Calibri"/>
                  <w:sz w:val="18"/>
                  <w:szCs w:val="18"/>
                </w:rPr>
                <w:delText>05</w:delText>
              </w:r>
            </w:del>
            <w:ins w:id="60" w:author="Smith, Alexis@Energy" w:date="2019-04-16T10:21:00Z">
              <w:r>
                <w:rPr>
                  <w:rFonts w:ascii="Calibri" w:hAnsi="Calibri"/>
                  <w:sz w:val="18"/>
                  <w:szCs w:val="18"/>
                </w:rPr>
                <w:t>06</w:t>
              </w:r>
            </w:ins>
          </w:p>
        </w:tc>
        <w:tc>
          <w:tcPr>
            <w:tcW w:w="990" w:type="dxa"/>
            <w:vAlign w:val="center"/>
          </w:tcPr>
          <w:p w14:paraId="22C68E0C" w14:textId="404225D2" w:rsidR="00796642" w:rsidRPr="006A3EEB" w:rsidDel="002840B2" w:rsidRDefault="00796642" w:rsidP="006A4662">
            <w:pPr>
              <w:keepNext/>
              <w:jc w:val="center"/>
              <w:rPr>
                <w:rFonts w:ascii="Calibri" w:hAnsi="Calibri"/>
                <w:sz w:val="18"/>
                <w:szCs w:val="18"/>
              </w:rPr>
            </w:pPr>
            <w:del w:id="61" w:author="Smith, Alexis@Energy" w:date="2019-04-16T10:21:00Z">
              <w:r w:rsidRPr="006A3EEB" w:rsidDel="00796642">
                <w:rPr>
                  <w:rFonts w:ascii="Calibri" w:hAnsi="Calibri"/>
                  <w:sz w:val="18"/>
                  <w:szCs w:val="18"/>
                </w:rPr>
                <w:delText>0</w:delText>
              </w:r>
              <w:r w:rsidDel="00796642">
                <w:rPr>
                  <w:rFonts w:ascii="Calibri" w:hAnsi="Calibri"/>
                  <w:sz w:val="18"/>
                  <w:szCs w:val="18"/>
                </w:rPr>
                <w:delText>6</w:delText>
              </w:r>
            </w:del>
            <w:ins w:id="62" w:author="Smith, Alexis@Energy" w:date="2019-04-16T10:21:00Z">
              <w:r>
                <w:rPr>
                  <w:rFonts w:ascii="Calibri" w:hAnsi="Calibri"/>
                  <w:sz w:val="18"/>
                  <w:szCs w:val="18"/>
                </w:rPr>
                <w:t>07</w:t>
              </w:r>
            </w:ins>
          </w:p>
        </w:tc>
        <w:tc>
          <w:tcPr>
            <w:tcW w:w="1080" w:type="dxa"/>
            <w:vAlign w:val="center"/>
          </w:tcPr>
          <w:p w14:paraId="36441C6F" w14:textId="153B5FFF" w:rsidR="00796642" w:rsidRPr="006A3EEB" w:rsidRDefault="00796642" w:rsidP="006A4662">
            <w:pPr>
              <w:keepNext/>
              <w:jc w:val="center"/>
              <w:rPr>
                <w:rFonts w:ascii="Calibri" w:hAnsi="Calibri"/>
                <w:sz w:val="18"/>
                <w:szCs w:val="18"/>
              </w:rPr>
            </w:pPr>
            <w:del w:id="63" w:author="Smith, Alexis@Energy" w:date="2019-04-16T10:21:00Z">
              <w:r w:rsidDel="00796642">
                <w:rPr>
                  <w:rFonts w:ascii="Calibri" w:hAnsi="Calibri"/>
                  <w:sz w:val="18"/>
                  <w:szCs w:val="18"/>
                </w:rPr>
                <w:delText>07</w:delText>
              </w:r>
            </w:del>
            <w:ins w:id="64" w:author="Smith, Alexis@Energy" w:date="2019-04-16T10:21:00Z">
              <w:r>
                <w:rPr>
                  <w:rFonts w:ascii="Calibri" w:hAnsi="Calibri"/>
                  <w:sz w:val="18"/>
                  <w:szCs w:val="18"/>
                </w:rPr>
                <w:t>08</w:t>
              </w:r>
            </w:ins>
          </w:p>
        </w:tc>
        <w:tc>
          <w:tcPr>
            <w:tcW w:w="1260" w:type="dxa"/>
            <w:vAlign w:val="center"/>
          </w:tcPr>
          <w:p w14:paraId="6E039009" w14:textId="0018AB19" w:rsidR="00796642" w:rsidRPr="006A3EEB" w:rsidRDefault="00796642" w:rsidP="006A4662">
            <w:pPr>
              <w:keepNext/>
              <w:jc w:val="center"/>
              <w:rPr>
                <w:rFonts w:ascii="Calibri" w:hAnsi="Calibri"/>
                <w:sz w:val="18"/>
                <w:szCs w:val="18"/>
              </w:rPr>
            </w:pPr>
            <w:del w:id="65" w:author="Smith, Alexis@Energy" w:date="2019-04-16T10:21:00Z">
              <w:r w:rsidDel="00796642">
                <w:rPr>
                  <w:rFonts w:ascii="Calibri" w:hAnsi="Calibri"/>
                  <w:sz w:val="18"/>
                  <w:szCs w:val="18"/>
                </w:rPr>
                <w:delText>08</w:delText>
              </w:r>
            </w:del>
            <w:ins w:id="66" w:author="Smith, Alexis@Energy" w:date="2019-04-16T10:21:00Z">
              <w:r>
                <w:rPr>
                  <w:rFonts w:ascii="Calibri" w:hAnsi="Calibri"/>
                  <w:sz w:val="18"/>
                  <w:szCs w:val="18"/>
                </w:rPr>
                <w:t>09</w:t>
              </w:r>
            </w:ins>
          </w:p>
        </w:tc>
        <w:tc>
          <w:tcPr>
            <w:tcW w:w="1440" w:type="dxa"/>
            <w:vAlign w:val="center"/>
          </w:tcPr>
          <w:p w14:paraId="19B98E93" w14:textId="515B2550" w:rsidR="00796642" w:rsidRPr="006A3EEB" w:rsidRDefault="00796642" w:rsidP="006A4662">
            <w:pPr>
              <w:keepNext/>
              <w:jc w:val="center"/>
              <w:rPr>
                <w:rFonts w:ascii="Calibri" w:hAnsi="Calibri"/>
                <w:sz w:val="18"/>
                <w:szCs w:val="18"/>
              </w:rPr>
            </w:pPr>
            <w:del w:id="67" w:author="Smith, Alexis@Energy" w:date="2019-04-16T10:21:00Z">
              <w:r w:rsidDel="00796642">
                <w:rPr>
                  <w:rFonts w:ascii="Calibri" w:hAnsi="Calibri"/>
                  <w:sz w:val="18"/>
                  <w:szCs w:val="18"/>
                </w:rPr>
                <w:delText>09</w:delText>
              </w:r>
            </w:del>
            <w:ins w:id="68" w:author="Smith, Alexis@Energy" w:date="2019-04-16T10:21:00Z">
              <w:r>
                <w:rPr>
                  <w:rFonts w:ascii="Calibri" w:hAnsi="Calibri"/>
                  <w:sz w:val="18"/>
                  <w:szCs w:val="18"/>
                </w:rPr>
                <w:t>10</w:t>
              </w:r>
            </w:ins>
          </w:p>
        </w:tc>
      </w:tr>
      <w:tr w:rsidR="00796642" w:rsidRPr="006A3EEB" w14:paraId="69BE0FD0" w14:textId="77777777" w:rsidTr="00796642">
        <w:trPr>
          <w:cantSplit/>
          <w:trHeight w:val="576"/>
        </w:trPr>
        <w:tc>
          <w:tcPr>
            <w:tcW w:w="993" w:type="dxa"/>
            <w:tcMar>
              <w:left w:w="43" w:type="dxa"/>
              <w:right w:w="43" w:type="dxa"/>
            </w:tcMar>
            <w:vAlign w:val="bottom"/>
          </w:tcPr>
          <w:p w14:paraId="44417321" w14:textId="7E880DD5" w:rsidR="00796642" w:rsidRPr="006A3EEB" w:rsidRDefault="00796642" w:rsidP="00854DC6">
            <w:pPr>
              <w:keepNext/>
              <w:jc w:val="center"/>
              <w:rPr>
                <w:rFonts w:ascii="Calibri" w:hAnsi="Calibri"/>
                <w:b/>
                <w:sz w:val="18"/>
                <w:szCs w:val="18"/>
              </w:rPr>
            </w:pPr>
            <w:r w:rsidRPr="006A3EEB">
              <w:rPr>
                <w:rFonts w:ascii="Calibri" w:hAnsi="Calibri"/>
                <w:sz w:val="18"/>
                <w:szCs w:val="18"/>
              </w:rPr>
              <w:t xml:space="preserve">SC System ID/Name </w:t>
            </w:r>
            <w:ins w:id="69" w:author="Smith, Alexis@Energy" w:date="2019-04-16T10:22:00Z">
              <w:r>
                <w:rPr>
                  <w:rFonts w:ascii="Calibri" w:hAnsi="Calibri"/>
                  <w:sz w:val="18"/>
                  <w:szCs w:val="18"/>
                </w:rPr>
                <w:t>from CF1R</w:t>
              </w:r>
            </w:ins>
          </w:p>
        </w:tc>
        <w:tc>
          <w:tcPr>
            <w:tcW w:w="993" w:type="dxa"/>
            <w:tcMar>
              <w:left w:w="43" w:type="dxa"/>
              <w:right w:w="43" w:type="dxa"/>
            </w:tcMar>
            <w:vAlign w:val="bottom"/>
          </w:tcPr>
          <w:p w14:paraId="1DEA9A53"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SC System Description of Area Served</w:t>
            </w:r>
          </w:p>
        </w:tc>
        <w:tc>
          <w:tcPr>
            <w:tcW w:w="992" w:type="dxa"/>
            <w:tcMar>
              <w:left w:w="43" w:type="dxa"/>
              <w:right w:w="43" w:type="dxa"/>
            </w:tcMar>
            <w:vAlign w:val="bottom"/>
          </w:tcPr>
          <w:p w14:paraId="4C2F13C1" w14:textId="77777777" w:rsidR="00796642" w:rsidRPr="006A3EEB" w:rsidRDefault="00796642" w:rsidP="006A4662">
            <w:pPr>
              <w:keepNext/>
              <w:jc w:val="center"/>
              <w:rPr>
                <w:rFonts w:ascii="Calibri" w:hAnsi="Calibri"/>
                <w:sz w:val="18"/>
                <w:szCs w:val="18"/>
              </w:rPr>
            </w:pPr>
            <w:r w:rsidRPr="006A3EEB">
              <w:rPr>
                <w:rFonts w:ascii="Calibri" w:hAnsi="Calibri"/>
                <w:sz w:val="18"/>
                <w:szCs w:val="18"/>
              </w:rPr>
              <w:t>Indoor Unit Name or Description of Area Served</w:t>
            </w:r>
          </w:p>
        </w:tc>
        <w:tc>
          <w:tcPr>
            <w:tcW w:w="886" w:type="dxa"/>
            <w:vAlign w:val="bottom"/>
          </w:tcPr>
          <w:p w14:paraId="19030FCD" w14:textId="43929BD7" w:rsidR="00796642" w:rsidRPr="00DC0895" w:rsidRDefault="00796642" w:rsidP="00796642">
            <w:pPr>
              <w:keepNext/>
              <w:jc w:val="center"/>
              <w:rPr>
                <w:rFonts w:ascii="Calibri" w:hAnsi="Calibri"/>
                <w:sz w:val="18"/>
                <w:szCs w:val="18"/>
              </w:rPr>
            </w:pPr>
            <w:ins w:id="70" w:author="Smith, Alexis@Energy" w:date="2019-04-16T10:20:00Z">
              <w:r w:rsidRPr="00796642">
                <w:rPr>
                  <w:rFonts w:ascii="Calibri" w:hAnsi="Calibri"/>
                  <w:sz w:val="18"/>
                  <w:szCs w:val="18"/>
                </w:rPr>
                <w:t>Installed Indoor Unit Type</w:t>
              </w:r>
            </w:ins>
          </w:p>
        </w:tc>
        <w:tc>
          <w:tcPr>
            <w:tcW w:w="1080" w:type="dxa"/>
            <w:tcMar>
              <w:left w:w="43" w:type="dxa"/>
              <w:right w:w="43" w:type="dxa"/>
            </w:tcMar>
            <w:vAlign w:val="bottom"/>
          </w:tcPr>
          <w:p w14:paraId="4515B665" w14:textId="2F1D7AF7" w:rsidR="00796642" w:rsidRPr="006A3EEB" w:rsidRDefault="00796642"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6D030E04" w14:textId="77777777" w:rsidR="00796642" w:rsidRPr="006A3EEB" w:rsidRDefault="00796642" w:rsidP="006A466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990" w:type="dxa"/>
            <w:tcMar>
              <w:left w:w="43" w:type="dxa"/>
              <w:right w:w="43" w:type="dxa"/>
            </w:tcMar>
            <w:vAlign w:val="bottom"/>
          </w:tcPr>
          <w:p w14:paraId="293D9AAD" w14:textId="33DC65BA" w:rsidR="00796642" w:rsidRPr="006A3EEB" w:rsidRDefault="00796642" w:rsidP="00FD7C8B">
            <w:pPr>
              <w:keepNext/>
              <w:jc w:val="center"/>
              <w:rPr>
                <w:rFonts w:ascii="Calibri" w:hAnsi="Calibri"/>
                <w:sz w:val="18"/>
                <w:szCs w:val="18"/>
              </w:rPr>
            </w:pPr>
            <w:del w:id="71" w:author="Smith, Alexis@Energy" w:date="2019-05-02T15:13:00Z">
              <w:r w:rsidRPr="00DC0895" w:rsidDel="009272DD">
                <w:rPr>
                  <w:rFonts w:ascii="Calibri" w:hAnsi="Calibri"/>
                  <w:sz w:val="18"/>
                  <w:szCs w:val="18"/>
                </w:rPr>
                <w:delText xml:space="preserve">Inside </w:delText>
              </w:r>
            </w:del>
            <w:ins w:id="72" w:author="Smith, Alexis@Energy" w:date="2019-05-02T15:13:00Z">
              <w:r w:rsidR="009272DD">
                <w:rPr>
                  <w:rFonts w:ascii="Calibri" w:hAnsi="Calibri"/>
                  <w:sz w:val="18"/>
                  <w:szCs w:val="18"/>
                </w:rPr>
                <w:t>Indoor</w:t>
              </w:r>
              <w:r w:rsidR="009272DD" w:rsidRPr="00DC0895">
                <w:rPr>
                  <w:rFonts w:ascii="Calibri" w:hAnsi="Calibri"/>
                  <w:sz w:val="18"/>
                  <w:szCs w:val="18"/>
                </w:rPr>
                <w:t xml:space="preserve"> </w:t>
              </w:r>
            </w:ins>
            <w:r>
              <w:rPr>
                <w:rFonts w:ascii="Calibri" w:hAnsi="Calibri"/>
                <w:sz w:val="18"/>
                <w:szCs w:val="18"/>
              </w:rPr>
              <w:t>Unit</w:t>
            </w:r>
            <w:r w:rsidRPr="00DC0895">
              <w:rPr>
                <w:rFonts w:ascii="Calibri" w:hAnsi="Calibri"/>
                <w:sz w:val="18"/>
                <w:szCs w:val="18"/>
              </w:rPr>
              <w:t xml:space="preserve"> - Installed </w:t>
            </w:r>
            <w:r>
              <w:rPr>
                <w:rFonts w:ascii="Calibri" w:hAnsi="Calibri"/>
                <w:sz w:val="18"/>
                <w:szCs w:val="18"/>
              </w:rPr>
              <w:t>Manufacturer</w:t>
            </w:r>
            <w:r w:rsidRPr="00DC0895">
              <w:rPr>
                <w:rFonts w:ascii="Calibri" w:hAnsi="Calibri"/>
                <w:sz w:val="18"/>
                <w:szCs w:val="18"/>
              </w:rPr>
              <w:t xml:space="preserve"> Name</w:t>
            </w:r>
          </w:p>
        </w:tc>
        <w:tc>
          <w:tcPr>
            <w:tcW w:w="1080" w:type="dxa"/>
            <w:tcMar>
              <w:left w:w="43" w:type="dxa"/>
              <w:right w:w="43" w:type="dxa"/>
            </w:tcMar>
            <w:vAlign w:val="bottom"/>
          </w:tcPr>
          <w:p w14:paraId="3B63B5FD" w14:textId="558E8DFB" w:rsidR="00796642" w:rsidRPr="006A3EEB" w:rsidRDefault="00796642" w:rsidP="00FD7C8B">
            <w:pPr>
              <w:keepNext/>
              <w:jc w:val="center"/>
              <w:rPr>
                <w:rFonts w:ascii="Calibri" w:hAnsi="Calibri"/>
                <w:sz w:val="18"/>
                <w:szCs w:val="18"/>
              </w:rPr>
            </w:pPr>
            <w:del w:id="73" w:author="Smith, Alexis@Energy" w:date="2019-05-02T15:14:00Z">
              <w:r w:rsidRPr="00DC0895" w:rsidDel="009272DD">
                <w:rPr>
                  <w:rFonts w:ascii="Calibri" w:hAnsi="Calibri"/>
                  <w:sz w:val="18"/>
                  <w:szCs w:val="18"/>
                </w:rPr>
                <w:delText xml:space="preserve">Inside </w:delText>
              </w:r>
            </w:del>
            <w:ins w:id="74" w:author="Smith, Alexis@Energy" w:date="2019-05-02T15:14:00Z">
              <w:r w:rsidR="009272DD">
                <w:rPr>
                  <w:rFonts w:ascii="Calibri" w:hAnsi="Calibri"/>
                  <w:sz w:val="18"/>
                  <w:szCs w:val="18"/>
                </w:rPr>
                <w:t>Indoor</w:t>
              </w:r>
              <w:r w:rsidR="009272DD" w:rsidRPr="00DC0895">
                <w:rPr>
                  <w:rFonts w:ascii="Calibri" w:hAnsi="Calibri"/>
                  <w:sz w:val="18"/>
                  <w:szCs w:val="18"/>
                </w:rPr>
                <w:t xml:space="preserve"> </w:t>
              </w:r>
            </w:ins>
            <w:r>
              <w:rPr>
                <w:rFonts w:ascii="Calibri" w:hAnsi="Calibri"/>
                <w:sz w:val="18"/>
                <w:szCs w:val="18"/>
              </w:rPr>
              <w:t>Unit</w:t>
            </w:r>
            <w:r w:rsidRPr="00DC0895">
              <w:rPr>
                <w:rFonts w:ascii="Calibri" w:hAnsi="Calibri"/>
                <w:sz w:val="18"/>
                <w:szCs w:val="18"/>
              </w:rPr>
              <w:t xml:space="preserve"> - Installed Model Number</w:t>
            </w:r>
          </w:p>
        </w:tc>
        <w:tc>
          <w:tcPr>
            <w:tcW w:w="1260" w:type="dxa"/>
            <w:tcMar>
              <w:left w:w="43" w:type="dxa"/>
              <w:right w:w="43" w:type="dxa"/>
            </w:tcMar>
            <w:vAlign w:val="bottom"/>
          </w:tcPr>
          <w:p w14:paraId="7B498E43" w14:textId="00E862D6" w:rsidR="00796642" w:rsidRPr="006A3EEB" w:rsidRDefault="00796642" w:rsidP="009272DD">
            <w:pPr>
              <w:keepNext/>
              <w:jc w:val="center"/>
              <w:rPr>
                <w:rFonts w:ascii="Calibri" w:hAnsi="Calibri"/>
                <w:sz w:val="18"/>
                <w:szCs w:val="18"/>
              </w:rPr>
            </w:pPr>
            <w:del w:id="75" w:author="Smith, Alexis@Energy" w:date="2019-05-02T15:14:00Z">
              <w:r w:rsidRPr="00DC0895" w:rsidDel="009272DD">
                <w:rPr>
                  <w:rFonts w:ascii="Calibri" w:hAnsi="Calibri"/>
                  <w:sz w:val="18"/>
                  <w:szCs w:val="18"/>
                </w:rPr>
                <w:delText>Air Handler</w:delText>
              </w:r>
              <w:r w:rsidDel="009272DD">
                <w:rPr>
                  <w:rFonts w:ascii="Calibri" w:hAnsi="Calibri"/>
                  <w:sz w:val="18"/>
                  <w:szCs w:val="18"/>
                </w:rPr>
                <w:delText>,</w:delText>
              </w:r>
            </w:del>
            <w:ins w:id="76" w:author="Smith, Alexis@Energy" w:date="2019-05-02T15:14:00Z">
              <w:r w:rsidR="009272DD">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77" w:author="Smith, Alexis@Energy" w:date="2019-05-02T15:14:00Z">
              <w:r w:rsidDel="009272DD">
                <w:rPr>
                  <w:rFonts w:ascii="Calibri" w:hAnsi="Calibri"/>
                  <w:sz w:val="18"/>
                  <w:szCs w:val="18"/>
                </w:rPr>
                <w:delText>or Fan Coil</w:delText>
              </w:r>
              <w:r w:rsidRPr="00DC0895" w:rsidDel="009272DD">
                <w:rPr>
                  <w:rFonts w:ascii="Calibri" w:hAnsi="Calibri"/>
                  <w:sz w:val="18"/>
                  <w:szCs w:val="18"/>
                </w:rPr>
                <w:delText xml:space="preserve"> - Installed </w:delText>
              </w:r>
            </w:del>
            <w:r>
              <w:rPr>
                <w:rFonts w:ascii="Calibri" w:hAnsi="Calibri"/>
                <w:sz w:val="18"/>
                <w:szCs w:val="18"/>
              </w:rPr>
              <w:t>Manufacturer</w:t>
            </w:r>
            <w:r w:rsidRPr="00DC0895">
              <w:rPr>
                <w:rFonts w:ascii="Calibri" w:hAnsi="Calibri"/>
                <w:sz w:val="18"/>
                <w:szCs w:val="18"/>
              </w:rPr>
              <w:t xml:space="preserve"> Name</w:t>
            </w:r>
          </w:p>
        </w:tc>
        <w:tc>
          <w:tcPr>
            <w:tcW w:w="1440" w:type="dxa"/>
            <w:tcMar>
              <w:left w:w="43" w:type="dxa"/>
              <w:right w:w="43" w:type="dxa"/>
            </w:tcMar>
            <w:vAlign w:val="bottom"/>
          </w:tcPr>
          <w:p w14:paraId="4AC9EF3E" w14:textId="77777777" w:rsidR="009272DD" w:rsidRDefault="00796642" w:rsidP="009272DD">
            <w:pPr>
              <w:keepNext/>
              <w:jc w:val="center"/>
              <w:rPr>
                <w:ins w:id="78" w:author="Smith, Alexis@Energy" w:date="2019-05-02T15:14:00Z"/>
                <w:rFonts w:ascii="Calibri" w:hAnsi="Calibri"/>
                <w:sz w:val="18"/>
                <w:szCs w:val="18"/>
              </w:rPr>
            </w:pPr>
            <w:del w:id="79" w:author="Smith, Alexis@Energy" w:date="2019-05-02T15:14:00Z">
              <w:r w:rsidRPr="00DC0895" w:rsidDel="009272DD">
                <w:rPr>
                  <w:rFonts w:ascii="Calibri" w:hAnsi="Calibri"/>
                  <w:sz w:val="18"/>
                  <w:szCs w:val="18"/>
                </w:rPr>
                <w:delText>Air Handler</w:delText>
              </w:r>
              <w:r w:rsidDel="009272DD">
                <w:rPr>
                  <w:rFonts w:ascii="Calibri" w:hAnsi="Calibri"/>
                  <w:sz w:val="18"/>
                  <w:szCs w:val="18"/>
                </w:rPr>
                <w:delText>,</w:delText>
              </w:r>
            </w:del>
            <w:ins w:id="80" w:author="Smith, Alexis@Energy" w:date="2019-05-02T15:14:00Z">
              <w:r w:rsidR="009272DD">
                <w:rPr>
                  <w:rFonts w:ascii="Calibri" w:hAnsi="Calibri"/>
                  <w:sz w:val="18"/>
                  <w:szCs w:val="18"/>
                </w:rPr>
                <w:t>Installed</w:t>
              </w:r>
            </w:ins>
            <w:r>
              <w:rPr>
                <w:rFonts w:ascii="Calibri" w:hAnsi="Calibri"/>
                <w:sz w:val="18"/>
                <w:szCs w:val="18"/>
              </w:rPr>
              <w:t xml:space="preserve"> </w:t>
            </w:r>
          </w:p>
          <w:p w14:paraId="656AB324" w14:textId="77777777" w:rsidR="009272DD" w:rsidRDefault="00796642" w:rsidP="009272DD">
            <w:pPr>
              <w:keepNext/>
              <w:jc w:val="center"/>
              <w:rPr>
                <w:ins w:id="81" w:author="Smith, Alexis@Energy" w:date="2019-05-02T15:14:00Z"/>
                <w:rFonts w:ascii="Calibri" w:hAnsi="Calibri"/>
                <w:sz w:val="18"/>
                <w:szCs w:val="18"/>
              </w:rPr>
            </w:pPr>
            <w:r w:rsidRPr="00DC0895">
              <w:rPr>
                <w:rFonts w:ascii="Calibri" w:hAnsi="Calibri"/>
                <w:sz w:val="18"/>
                <w:szCs w:val="18"/>
              </w:rPr>
              <w:t>Furnace</w:t>
            </w:r>
            <w:r>
              <w:rPr>
                <w:rFonts w:ascii="Calibri" w:hAnsi="Calibri"/>
                <w:sz w:val="18"/>
                <w:szCs w:val="18"/>
              </w:rPr>
              <w:t xml:space="preserve"> </w:t>
            </w:r>
          </w:p>
          <w:p w14:paraId="4FE39AFF" w14:textId="68998AB2" w:rsidR="00796642" w:rsidRPr="006A3EEB" w:rsidRDefault="00796642" w:rsidP="009272DD">
            <w:pPr>
              <w:keepNext/>
              <w:jc w:val="center"/>
              <w:rPr>
                <w:rFonts w:ascii="Calibri" w:hAnsi="Calibri"/>
                <w:sz w:val="18"/>
                <w:szCs w:val="18"/>
              </w:rPr>
            </w:pPr>
            <w:del w:id="82" w:author="Smith, Alexis@Energy" w:date="2019-05-02T15:14:00Z">
              <w:r w:rsidDel="009272DD">
                <w:rPr>
                  <w:rFonts w:ascii="Calibri" w:hAnsi="Calibri"/>
                  <w:sz w:val="18"/>
                  <w:szCs w:val="18"/>
                </w:rPr>
                <w:delText>or Fan Coil</w:delText>
              </w:r>
              <w:r w:rsidRPr="00DC0895" w:rsidDel="009272DD">
                <w:rPr>
                  <w:rFonts w:ascii="Calibri" w:hAnsi="Calibri"/>
                  <w:sz w:val="18"/>
                  <w:szCs w:val="18"/>
                </w:rPr>
                <w:delText xml:space="preserve"> - Installed </w:delText>
              </w:r>
            </w:del>
            <w:r w:rsidRPr="00DC0895">
              <w:rPr>
                <w:rFonts w:ascii="Calibri" w:hAnsi="Calibri"/>
                <w:sz w:val="18"/>
                <w:szCs w:val="18"/>
              </w:rPr>
              <w:t>Model Number</w:t>
            </w:r>
          </w:p>
        </w:tc>
      </w:tr>
      <w:tr w:rsidR="00796642" w:rsidRPr="006A3EEB" w14:paraId="649CD3C0" w14:textId="77777777" w:rsidTr="00796642">
        <w:trPr>
          <w:cantSplit/>
          <w:trHeight w:val="144"/>
        </w:trPr>
        <w:tc>
          <w:tcPr>
            <w:tcW w:w="993" w:type="dxa"/>
          </w:tcPr>
          <w:p w14:paraId="3B717CF9" w14:textId="77777777" w:rsidR="00796642" w:rsidRPr="006A3EEB" w:rsidRDefault="00796642" w:rsidP="006A4662">
            <w:pPr>
              <w:keepNext/>
              <w:rPr>
                <w:rFonts w:ascii="Calibri" w:hAnsi="Calibri"/>
                <w:sz w:val="18"/>
                <w:szCs w:val="18"/>
              </w:rPr>
            </w:pPr>
          </w:p>
        </w:tc>
        <w:tc>
          <w:tcPr>
            <w:tcW w:w="993" w:type="dxa"/>
          </w:tcPr>
          <w:p w14:paraId="0BD43134" w14:textId="77777777" w:rsidR="00796642" w:rsidRPr="006A3EEB" w:rsidRDefault="00796642" w:rsidP="006A4662">
            <w:pPr>
              <w:keepNext/>
              <w:rPr>
                <w:rFonts w:ascii="Calibri" w:hAnsi="Calibri"/>
                <w:sz w:val="18"/>
                <w:szCs w:val="18"/>
              </w:rPr>
            </w:pPr>
          </w:p>
        </w:tc>
        <w:tc>
          <w:tcPr>
            <w:tcW w:w="992" w:type="dxa"/>
          </w:tcPr>
          <w:p w14:paraId="66705C13" w14:textId="77777777" w:rsidR="00796642" w:rsidRPr="006A3EEB" w:rsidRDefault="00796642" w:rsidP="006A4662">
            <w:pPr>
              <w:keepNext/>
              <w:rPr>
                <w:rFonts w:ascii="Calibri" w:hAnsi="Calibri"/>
                <w:sz w:val="18"/>
                <w:szCs w:val="18"/>
              </w:rPr>
            </w:pPr>
          </w:p>
        </w:tc>
        <w:tc>
          <w:tcPr>
            <w:tcW w:w="886" w:type="dxa"/>
          </w:tcPr>
          <w:p w14:paraId="06C24EDF" w14:textId="77777777" w:rsidR="00796642" w:rsidRPr="006A3EEB" w:rsidRDefault="00796642" w:rsidP="006A4662">
            <w:pPr>
              <w:keepNext/>
              <w:rPr>
                <w:rFonts w:ascii="Calibri" w:hAnsi="Calibri"/>
                <w:sz w:val="18"/>
                <w:szCs w:val="18"/>
              </w:rPr>
            </w:pPr>
          </w:p>
        </w:tc>
        <w:tc>
          <w:tcPr>
            <w:tcW w:w="1080" w:type="dxa"/>
          </w:tcPr>
          <w:p w14:paraId="7F8929FA" w14:textId="2581FC8C" w:rsidR="00796642" w:rsidRPr="006A3EEB" w:rsidRDefault="00796642" w:rsidP="006A4662">
            <w:pPr>
              <w:keepNext/>
              <w:rPr>
                <w:rFonts w:ascii="Calibri" w:hAnsi="Calibri"/>
                <w:sz w:val="18"/>
                <w:szCs w:val="18"/>
              </w:rPr>
            </w:pPr>
          </w:p>
        </w:tc>
        <w:tc>
          <w:tcPr>
            <w:tcW w:w="1080" w:type="dxa"/>
          </w:tcPr>
          <w:p w14:paraId="4C1C5D4C" w14:textId="77777777" w:rsidR="00796642" w:rsidRPr="006A3EEB" w:rsidRDefault="00796642" w:rsidP="006A4662">
            <w:pPr>
              <w:keepNext/>
              <w:rPr>
                <w:rFonts w:ascii="Calibri" w:hAnsi="Calibri"/>
                <w:sz w:val="18"/>
                <w:szCs w:val="18"/>
              </w:rPr>
            </w:pPr>
          </w:p>
        </w:tc>
        <w:tc>
          <w:tcPr>
            <w:tcW w:w="990" w:type="dxa"/>
          </w:tcPr>
          <w:p w14:paraId="773401A6" w14:textId="77777777" w:rsidR="00796642" w:rsidRPr="006A3EEB" w:rsidRDefault="00796642" w:rsidP="006A4662">
            <w:pPr>
              <w:keepNext/>
              <w:rPr>
                <w:rFonts w:ascii="Calibri" w:hAnsi="Calibri"/>
                <w:sz w:val="18"/>
                <w:szCs w:val="18"/>
              </w:rPr>
            </w:pPr>
          </w:p>
        </w:tc>
        <w:tc>
          <w:tcPr>
            <w:tcW w:w="1080" w:type="dxa"/>
          </w:tcPr>
          <w:p w14:paraId="213043BA" w14:textId="77777777" w:rsidR="00796642" w:rsidRPr="006A3EEB" w:rsidRDefault="00796642" w:rsidP="006A4662">
            <w:pPr>
              <w:keepNext/>
              <w:rPr>
                <w:rFonts w:ascii="Calibri" w:hAnsi="Calibri"/>
                <w:sz w:val="18"/>
                <w:szCs w:val="18"/>
              </w:rPr>
            </w:pPr>
          </w:p>
        </w:tc>
        <w:tc>
          <w:tcPr>
            <w:tcW w:w="1260" w:type="dxa"/>
          </w:tcPr>
          <w:p w14:paraId="53A30B50" w14:textId="77777777" w:rsidR="00796642" w:rsidRPr="006A3EEB" w:rsidRDefault="00796642" w:rsidP="006A4662">
            <w:pPr>
              <w:keepNext/>
              <w:rPr>
                <w:rFonts w:ascii="Calibri" w:hAnsi="Calibri"/>
                <w:sz w:val="18"/>
                <w:szCs w:val="18"/>
              </w:rPr>
            </w:pPr>
          </w:p>
        </w:tc>
        <w:tc>
          <w:tcPr>
            <w:tcW w:w="1440" w:type="dxa"/>
          </w:tcPr>
          <w:p w14:paraId="30F5E69D" w14:textId="77777777" w:rsidR="00796642" w:rsidRPr="006A3EEB" w:rsidRDefault="00796642" w:rsidP="006A4662">
            <w:pPr>
              <w:keepNext/>
              <w:rPr>
                <w:rFonts w:ascii="Calibri" w:hAnsi="Calibri"/>
                <w:sz w:val="18"/>
                <w:szCs w:val="18"/>
              </w:rPr>
            </w:pPr>
          </w:p>
        </w:tc>
      </w:tr>
      <w:tr w:rsidR="00796642" w:rsidRPr="006A3EEB" w14:paraId="6933B569" w14:textId="77777777" w:rsidTr="00796642">
        <w:trPr>
          <w:cantSplit/>
          <w:trHeight w:val="144"/>
        </w:trPr>
        <w:tc>
          <w:tcPr>
            <w:tcW w:w="993" w:type="dxa"/>
          </w:tcPr>
          <w:p w14:paraId="6F7447DC" w14:textId="77777777" w:rsidR="00796642" w:rsidRPr="006A3EEB" w:rsidRDefault="00796642" w:rsidP="006A4662">
            <w:pPr>
              <w:keepNext/>
              <w:rPr>
                <w:rFonts w:ascii="Calibri" w:hAnsi="Calibri"/>
                <w:sz w:val="18"/>
                <w:szCs w:val="18"/>
              </w:rPr>
            </w:pPr>
          </w:p>
        </w:tc>
        <w:tc>
          <w:tcPr>
            <w:tcW w:w="993" w:type="dxa"/>
          </w:tcPr>
          <w:p w14:paraId="5AF5BE54" w14:textId="77777777" w:rsidR="00796642" w:rsidRPr="006A3EEB" w:rsidRDefault="00796642" w:rsidP="006A4662">
            <w:pPr>
              <w:keepNext/>
              <w:rPr>
                <w:rFonts w:ascii="Calibri" w:hAnsi="Calibri"/>
                <w:sz w:val="18"/>
                <w:szCs w:val="18"/>
              </w:rPr>
            </w:pPr>
          </w:p>
        </w:tc>
        <w:tc>
          <w:tcPr>
            <w:tcW w:w="992" w:type="dxa"/>
          </w:tcPr>
          <w:p w14:paraId="20937CA7" w14:textId="77777777" w:rsidR="00796642" w:rsidRPr="006A3EEB" w:rsidRDefault="00796642" w:rsidP="006A4662">
            <w:pPr>
              <w:keepNext/>
              <w:rPr>
                <w:rFonts w:ascii="Calibri" w:hAnsi="Calibri"/>
                <w:sz w:val="18"/>
                <w:szCs w:val="18"/>
              </w:rPr>
            </w:pPr>
          </w:p>
        </w:tc>
        <w:tc>
          <w:tcPr>
            <w:tcW w:w="886" w:type="dxa"/>
          </w:tcPr>
          <w:p w14:paraId="44ED2E70" w14:textId="77777777" w:rsidR="00796642" w:rsidRPr="006A3EEB" w:rsidRDefault="00796642" w:rsidP="006A4662">
            <w:pPr>
              <w:keepNext/>
              <w:rPr>
                <w:rFonts w:ascii="Calibri" w:hAnsi="Calibri"/>
                <w:sz w:val="18"/>
                <w:szCs w:val="18"/>
              </w:rPr>
            </w:pPr>
          </w:p>
        </w:tc>
        <w:tc>
          <w:tcPr>
            <w:tcW w:w="1080" w:type="dxa"/>
          </w:tcPr>
          <w:p w14:paraId="5521C7DE" w14:textId="6758637A" w:rsidR="00796642" w:rsidRPr="006A3EEB" w:rsidRDefault="00796642" w:rsidP="006A4662">
            <w:pPr>
              <w:keepNext/>
              <w:rPr>
                <w:rFonts w:ascii="Calibri" w:hAnsi="Calibri"/>
                <w:sz w:val="18"/>
                <w:szCs w:val="18"/>
              </w:rPr>
            </w:pPr>
          </w:p>
        </w:tc>
        <w:tc>
          <w:tcPr>
            <w:tcW w:w="1080" w:type="dxa"/>
          </w:tcPr>
          <w:p w14:paraId="0BFD6824" w14:textId="77777777" w:rsidR="00796642" w:rsidRPr="006A3EEB" w:rsidRDefault="00796642" w:rsidP="006A4662">
            <w:pPr>
              <w:keepNext/>
              <w:rPr>
                <w:rFonts w:ascii="Calibri" w:hAnsi="Calibri"/>
                <w:sz w:val="18"/>
                <w:szCs w:val="18"/>
              </w:rPr>
            </w:pPr>
          </w:p>
        </w:tc>
        <w:tc>
          <w:tcPr>
            <w:tcW w:w="990" w:type="dxa"/>
          </w:tcPr>
          <w:p w14:paraId="1390F46A" w14:textId="77777777" w:rsidR="00796642" w:rsidRPr="006A3EEB" w:rsidRDefault="00796642" w:rsidP="006A4662">
            <w:pPr>
              <w:keepNext/>
              <w:rPr>
                <w:rFonts w:ascii="Calibri" w:hAnsi="Calibri"/>
                <w:sz w:val="18"/>
                <w:szCs w:val="18"/>
              </w:rPr>
            </w:pPr>
          </w:p>
        </w:tc>
        <w:tc>
          <w:tcPr>
            <w:tcW w:w="1080" w:type="dxa"/>
          </w:tcPr>
          <w:p w14:paraId="3AFD36FD" w14:textId="77777777" w:rsidR="00796642" w:rsidRPr="006A3EEB" w:rsidRDefault="00796642" w:rsidP="006A4662">
            <w:pPr>
              <w:keepNext/>
              <w:rPr>
                <w:rFonts w:ascii="Calibri" w:hAnsi="Calibri"/>
                <w:sz w:val="18"/>
                <w:szCs w:val="18"/>
              </w:rPr>
            </w:pPr>
          </w:p>
        </w:tc>
        <w:tc>
          <w:tcPr>
            <w:tcW w:w="1260" w:type="dxa"/>
          </w:tcPr>
          <w:p w14:paraId="1F334F65" w14:textId="77777777" w:rsidR="00796642" w:rsidRPr="006A3EEB" w:rsidRDefault="00796642" w:rsidP="006A4662">
            <w:pPr>
              <w:keepNext/>
              <w:rPr>
                <w:rFonts w:ascii="Calibri" w:hAnsi="Calibri"/>
                <w:sz w:val="18"/>
                <w:szCs w:val="18"/>
              </w:rPr>
            </w:pPr>
          </w:p>
        </w:tc>
        <w:tc>
          <w:tcPr>
            <w:tcW w:w="1440" w:type="dxa"/>
          </w:tcPr>
          <w:p w14:paraId="0E79941C" w14:textId="77777777" w:rsidR="00796642" w:rsidRPr="006A3EEB" w:rsidRDefault="00796642" w:rsidP="006A4662">
            <w:pPr>
              <w:keepNext/>
              <w:rPr>
                <w:rFonts w:ascii="Calibri" w:hAnsi="Calibri"/>
                <w:sz w:val="18"/>
                <w:szCs w:val="18"/>
              </w:rPr>
            </w:pPr>
          </w:p>
        </w:tc>
      </w:tr>
    </w:tbl>
    <w:p w14:paraId="6E002AF0" w14:textId="5FFF06BC" w:rsidR="006A4662" w:rsidRDefault="006A4662" w:rsidP="00EF5651">
      <w:pPr>
        <w:rPr>
          <w:ins w:id="83" w:author="Smith, Alexis@Energy" w:date="2019-04-16T10:42: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5018"/>
        <w:gridCol w:w="5287"/>
      </w:tblGrid>
      <w:tr w:rsidR="00E4148A" w:rsidRPr="00903938" w14:paraId="3F8969D1" w14:textId="77777777" w:rsidTr="00A150BF">
        <w:trPr>
          <w:trHeight w:val="144"/>
        </w:trPr>
        <w:tc>
          <w:tcPr>
            <w:tcW w:w="10795" w:type="dxa"/>
            <w:gridSpan w:val="3"/>
            <w:tcBorders>
              <w:top w:val="single" w:sz="4" w:space="0" w:color="auto"/>
              <w:bottom w:val="single" w:sz="4" w:space="0" w:color="auto"/>
            </w:tcBorders>
            <w:vAlign w:val="center"/>
          </w:tcPr>
          <w:p w14:paraId="3F8969D0" w14:textId="41FB7CD9" w:rsidR="00E4148A" w:rsidRPr="00903938" w:rsidDel="004E3E8B" w:rsidRDefault="006A4662" w:rsidP="006A4662">
            <w:pPr>
              <w:rPr>
                <w:rFonts w:ascii="Calibri" w:hAnsi="Calibri"/>
                <w:b/>
                <w:szCs w:val="18"/>
              </w:rPr>
            </w:pPr>
            <w:r>
              <w:rPr>
                <w:rFonts w:ascii="Calibri" w:hAnsi="Calibri"/>
                <w:b/>
                <w:szCs w:val="18"/>
              </w:rPr>
              <w:t>D</w:t>
            </w:r>
            <w:r w:rsidR="00E4148A" w:rsidRPr="00903938">
              <w:rPr>
                <w:rFonts w:ascii="Calibri" w:hAnsi="Calibri"/>
                <w:b/>
                <w:szCs w:val="18"/>
              </w:rPr>
              <w:t>. Verified Cooling System SEER</w:t>
            </w:r>
          </w:p>
        </w:tc>
      </w:tr>
      <w:tr w:rsidR="00E4148A" w:rsidRPr="00AD0CC5" w14:paraId="3F8969D5" w14:textId="77777777" w:rsidTr="00A150BF">
        <w:trPr>
          <w:trHeight w:val="144"/>
        </w:trPr>
        <w:tc>
          <w:tcPr>
            <w:tcW w:w="490" w:type="dxa"/>
            <w:tcBorders>
              <w:top w:val="single" w:sz="4" w:space="0" w:color="auto"/>
              <w:left w:val="single" w:sz="4" w:space="0" w:color="auto"/>
              <w:bottom w:val="single" w:sz="4" w:space="0" w:color="auto"/>
              <w:right w:val="single" w:sz="4" w:space="0" w:color="auto"/>
            </w:tcBorders>
          </w:tcPr>
          <w:p w14:paraId="3F8969D2" w14:textId="77777777" w:rsidR="00E4148A" w:rsidRPr="00AD0CC5" w:rsidRDefault="00E4148A" w:rsidP="00E4148A">
            <w:pPr>
              <w:jc w:val="center"/>
              <w:rPr>
                <w:rFonts w:ascii="Calibri" w:hAnsi="Calibri"/>
                <w:sz w:val="18"/>
                <w:szCs w:val="18"/>
              </w:rPr>
            </w:pPr>
            <w:r w:rsidRPr="00AD0CC5">
              <w:rPr>
                <w:rFonts w:ascii="Calibri" w:hAnsi="Calibri"/>
                <w:sz w:val="18"/>
                <w:szCs w:val="18"/>
              </w:rPr>
              <w:lastRenderedPageBreak/>
              <w:t>01</w:t>
            </w:r>
          </w:p>
        </w:tc>
        <w:tc>
          <w:tcPr>
            <w:tcW w:w="5018" w:type="dxa"/>
            <w:tcBorders>
              <w:top w:val="single" w:sz="4" w:space="0" w:color="auto"/>
              <w:left w:val="single" w:sz="4" w:space="0" w:color="auto"/>
              <w:bottom w:val="single" w:sz="4" w:space="0" w:color="auto"/>
              <w:right w:val="single" w:sz="4" w:space="0" w:color="auto"/>
            </w:tcBorders>
          </w:tcPr>
          <w:p w14:paraId="3F8969D3" w14:textId="5833FEA2" w:rsidR="00E4148A" w:rsidRPr="00AD0CC5" w:rsidDel="004E3E8B" w:rsidRDefault="00E4148A" w:rsidP="00880CC5">
            <w:pPr>
              <w:ind w:hanging="18"/>
              <w:rPr>
                <w:rFonts w:ascii="Calibri" w:hAnsi="Calibri"/>
                <w:sz w:val="18"/>
                <w:szCs w:val="18"/>
              </w:rPr>
            </w:pPr>
            <w:r w:rsidRPr="00AD0CC5">
              <w:rPr>
                <w:rFonts w:ascii="Calibri" w:hAnsi="Calibri"/>
                <w:sz w:val="18"/>
                <w:szCs w:val="18"/>
              </w:rPr>
              <w:t xml:space="preserve">Required </w:t>
            </w:r>
            <w:r w:rsidR="00880CC5">
              <w:rPr>
                <w:rFonts w:ascii="Calibri" w:hAnsi="Calibri"/>
                <w:sz w:val="18"/>
                <w:szCs w:val="18"/>
              </w:rPr>
              <w:t>M</w:t>
            </w:r>
            <w:r w:rsidR="00880CC5" w:rsidRPr="00AD0CC5">
              <w:rPr>
                <w:rFonts w:ascii="Calibri" w:hAnsi="Calibri"/>
                <w:sz w:val="18"/>
                <w:szCs w:val="18"/>
              </w:rPr>
              <w:t xml:space="preserve">inimum </w:t>
            </w:r>
            <w:r w:rsidRPr="00AD0CC5">
              <w:rPr>
                <w:rFonts w:ascii="Calibri" w:hAnsi="Calibri"/>
                <w:sz w:val="18"/>
                <w:szCs w:val="18"/>
              </w:rPr>
              <w:t>SEER</w:t>
            </w:r>
          </w:p>
        </w:tc>
        <w:tc>
          <w:tcPr>
            <w:tcW w:w="5287" w:type="dxa"/>
            <w:tcBorders>
              <w:top w:val="single" w:sz="4" w:space="0" w:color="auto"/>
              <w:left w:val="single" w:sz="4" w:space="0" w:color="auto"/>
              <w:bottom w:val="single" w:sz="4" w:space="0" w:color="auto"/>
              <w:right w:val="single" w:sz="4" w:space="0" w:color="auto"/>
            </w:tcBorders>
          </w:tcPr>
          <w:p w14:paraId="3F8969D4" w14:textId="77777777" w:rsidR="00E4148A" w:rsidRPr="00AD0CC5" w:rsidRDefault="00E4148A" w:rsidP="00E4148A">
            <w:pPr>
              <w:rPr>
                <w:rFonts w:ascii="Calibri" w:hAnsi="Calibri"/>
                <w:sz w:val="18"/>
                <w:szCs w:val="18"/>
              </w:rPr>
            </w:pPr>
          </w:p>
        </w:tc>
      </w:tr>
      <w:tr w:rsidR="00E4148A" w:rsidRPr="00AD0CC5" w14:paraId="3F8969D9" w14:textId="77777777" w:rsidTr="00A150BF">
        <w:trPr>
          <w:trHeight w:val="144"/>
        </w:trPr>
        <w:tc>
          <w:tcPr>
            <w:tcW w:w="490" w:type="dxa"/>
            <w:tcBorders>
              <w:top w:val="single" w:sz="4" w:space="0" w:color="auto"/>
            </w:tcBorders>
            <w:vAlign w:val="center"/>
          </w:tcPr>
          <w:p w14:paraId="3F8969D6" w14:textId="77777777" w:rsidR="00E4148A" w:rsidRPr="00AD0CC5" w:rsidRDefault="00E4148A" w:rsidP="00E4148A">
            <w:pPr>
              <w:jc w:val="center"/>
              <w:rPr>
                <w:rFonts w:ascii="Calibri" w:hAnsi="Calibri"/>
                <w:sz w:val="18"/>
                <w:szCs w:val="18"/>
              </w:rPr>
            </w:pPr>
            <w:r w:rsidRPr="00AD0CC5">
              <w:rPr>
                <w:rFonts w:ascii="Calibri" w:hAnsi="Calibri"/>
                <w:sz w:val="18"/>
                <w:szCs w:val="18"/>
              </w:rPr>
              <w:t>02</w:t>
            </w:r>
          </w:p>
        </w:tc>
        <w:tc>
          <w:tcPr>
            <w:tcW w:w="5018" w:type="dxa"/>
            <w:tcBorders>
              <w:top w:val="single" w:sz="4" w:space="0" w:color="auto"/>
            </w:tcBorders>
            <w:vAlign w:val="center"/>
          </w:tcPr>
          <w:p w14:paraId="3F8969D7" w14:textId="5DBC5EE6" w:rsidR="00E4148A" w:rsidRPr="00AD0CC5" w:rsidRDefault="00E4148A" w:rsidP="003A085F">
            <w:pPr>
              <w:ind w:hanging="18"/>
              <w:rPr>
                <w:rFonts w:ascii="Calibri" w:hAnsi="Calibri"/>
                <w:sz w:val="18"/>
                <w:szCs w:val="18"/>
              </w:rPr>
            </w:pPr>
            <w:r w:rsidRPr="00AD0CC5">
              <w:rPr>
                <w:rFonts w:ascii="Calibri" w:hAnsi="Calibri"/>
                <w:sz w:val="18"/>
                <w:szCs w:val="18"/>
              </w:rPr>
              <w:t>Installed SEER</w:t>
            </w:r>
          </w:p>
        </w:tc>
        <w:tc>
          <w:tcPr>
            <w:tcW w:w="5287" w:type="dxa"/>
            <w:tcBorders>
              <w:top w:val="single" w:sz="4" w:space="0" w:color="auto"/>
            </w:tcBorders>
            <w:vAlign w:val="center"/>
          </w:tcPr>
          <w:p w14:paraId="3F8969D8" w14:textId="77777777" w:rsidR="00E4148A" w:rsidRPr="00AD0CC5" w:rsidRDefault="00E4148A" w:rsidP="00E4148A">
            <w:pPr>
              <w:ind w:hanging="18"/>
              <w:rPr>
                <w:rFonts w:ascii="Calibri" w:hAnsi="Calibri"/>
                <w:sz w:val="18"/>
                <w:szCs w:val="18"/>
              </w:rPr>
            </w:pPr>
          </w:p>
        </w:tc>
      </w:tr>
      <w:tr w:rsidR="00E4148A" w:rsidRPr="00AD0CC5" w14:paraId="3F8969DD" w14:textId="77777777" w:rsidTr="00A150BF">
        <w:trPr>
          <w:trHeight w:val="144"/>
        </w:trPr>
        <w:tc>
          <w:tcPr>
            <w:tcW w:w="490" w:type="dxa"/>
            <w:vAlign w:val="center"/>
          </w:tcPr>
          <w:p w14:paraId="3F8969DA" w14:textId="77777777" w:rsidR="00E4148A" w:rsidRPr="00AD0CC5" w:rsidRDefault="00E4148A" w:rsidP="00E4148A">
            <w:pPr>
              <w:jc w:val="center"/>
              <w:rPr>
                <w:rFonts w:ascii="Calibri" w:hAnsi="Calibri"/>
                <w:sz w:val="18"/>
                <w:szCs w:val="18"/>
              </w:rPr>
            </w:pPr>
            <w:r w:rsidRPr="00AD0CC5">
              <w:rPr>
                <w:rFonts w:ascii="Calibri" w:hAnsi="Calibri"/>
                <w:sz w:val="18"/>
                <w:szCs w:val="18"/>
              </w:rPr>
              <w:t>03</w:t>
            </w:r>
          </w:p>
        </w:tc>
        <w:tc>
          <w:tcPr>
            <w:tcW w:w="5018" w:type="dxa"/>
            <w:vAlign w:val="center"/>
          </w:tcPr>
          <w:p w14:paraId="3F8969DB" w14:textId="77777777" w:rsidR="00E4148A" w:rsidRPr="00AD0CC5" w:rsidRDefault="00E4148A" w:rsidP="00E4148A">
            <w:pPr>
              <w:rPr>
                <w:rFonts w:ascii="Calibri" w:hAnsi="Calibri"/>
                <w:sz w:val="18"/>
                <w:szCs w:val="18"/>
              </w:rPr>
            </w:pPr>
            <w:r w:rsidRPr="00AD0CC5">
              <w:rPr>
                <w:rFonts w:ascii="Calibri" w:hAnsi="Calibri"/>
                <w:sz w:val="18"/>
                <w:szCs w:val="18"/>
              </w:rPr>
              <w:t>Compliance Statement:</w:t>
            </w:r>
          </w:p>
        </w:tc>
        <w:tc>
          <w:tcPr>
            <w:tcW w:w="5287" w:type="dxa"/>
            <w:vAlign w:val="center"/>
          </w:tcPr>
          <w:p w14:paraId="3F8969DC" w14:textId="77777777" w:rsidR="00E4148A" w:rsidRPr="00AD0CC5" w:rsidRDefault="00E4148A" w:rsidP="00E4148A">
            <w:pPr>
              <w:rPr>
                <w:rFonts w:ascii="Calibri" w:hAnsi="Calibri"/>
                <w:sz w:val="18"/>
                <w:szCs w:val="18"/>
              </w:rPr>
            </w:pPr>
          </w:p>
        </w:tc>
      </w:tr>
      <w:tr w:rsidR="00E4148A" w:rsidRPr="00AD0CC5" w14:paraId="3F8969DF" w14:textId="77777777" w:rsidTr="00A150BF">
        <w:trPr>
          <w:trHeight w:val="144"/>
        </w:trPr>
        <w:tc>
          <w:tcPr>
            <w:tcW w:w="10795" w:type="dxa"/>
            <w:gridSpan w:val="3"/>
            <w:vAlign w:val="center"/>
          </w:tcPr>
          <w:p w14:paraId="3F8969DE" w14:textId="12B37B2E" w:rsidR="00E4148A" w:rsidRPr="00903938" w:rsidRDefault="00E4148A" w:rsidP="00857CD8">
            <w:pPr>
              <w:rPr>
                <w:rFonts w:ascii="Calibri" w:hAnsi="Calibri"/>
                <w:b/>
                <w:sz w:val="18"/>
                <w:szCs w:val="18"/>
              </w:rPr>
            </w:pPr>
            <w:r w:rsidRPr="00903938">
              <w:rPr>
                <w:rFonts w:ascii="Calibri" w:hAnsi="Calibri"/>
                <w:b/>
                <w:sz w:val="18"/>
                <w:szCs w:val="18"/>
              </w:rPr>
              <w:t xml:space="preserve">Signature by responsible </w:t>
            </w:r>
            <w:del w:id="84" w:author="Smith, Alexis@Energy" w:date="2019-04-16T10:47:00Z">
              <w:r w:rsidRPr="00903938" w:rsidDel="00857CD8">
                <w:rPr>
                  <w:rFonts w:ascii="Calibri" w:hAnsi="Calibri"/>
                  <w:b/>
                  <w:sz w:val="18"/>
                  <w:szCs w:val="18"/>
                </w:rPr>
                <w:delText xml:space="preserve">party below </w:delText>
              </w:r>
            </w:del>
            <w:ins w:id="85" w:author="Smith, Alexis@Energy" w:date="2019-04-16T10:47:00Z">
              <w:r w:rsidR="00857CD8">
                <w:rPr>
                  <w:rFonts w:ascii="Calibri" w:hAnsi="Calibri"/>
                  <w:b/>
                  <w:sz w:val="18"/>
                  <w:szCs w:val="18"/>
                </w:rPr>
                <w:t xml:space="preserve">person on this compliance document </w:t>
              </w:r>
            </w:ins>
            <w:r w:rsidRPr="00903938">
              <w:rPr>
                <w:rFonts w:ascii="Calibri" w:hAnsi="Calibri"/>
                <w:b/>
                <w:sz w:val="18"/>
                <w:szCs w:val="18"/>
              </w:rPr>
              <w:t>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E0" w14:textId="77777777"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5040"/>
        <w:gridCol w:w="5287"/>
      </w:tblGrid>
      <w:tr w:rsidR="0001140B" w:rsidRPr="00903938" w:rsidDel="004E3E8B" w14:paraId="3F8969E2" w14:textId="77777777" w:rsidTr="00A150BF">
        <w:trPr>
          <w:trHeight w:val="144"/>
        </w:trPr>
        <w:tc>
          <w:tcPr>
            <w:tcW w:w="10795" w:type="dxa"/>
            <w:gridSpan w:val="3"/>
            <w:tcBorders>
              <w:top w:val="single" w:sz="4" w:space="0" w:color="auto"/>
            </w:tcBorders>
            <w:vAlign w:val="center"/>
          </w:tcPr>
          <w:p w14:paraId="3F8969E1" w14:textId="67F176A8" w:rsidR="0001140B" w:rsidRPr="00903938" w:rsidDel="004E3E8B" w:rsidRDefault="006A4662" w:rsidP="006A4662">
            <w:pPr>
              <w:rPr>
                <w:rFonts w:ascii="Calibri" w:hAnsi="Calibri"/>
                <w:b/>
                <w:szCs w:val="18"/>
              </w:rPr>
            </w:pPr>
            <w:r>
              <w:rPr>
                <w:rFonts w:ascii="Calibri" w:hAnsi="Calibri"/>
                <w:b/>
                <w:szCs w:val="18"/>
              </w:rPr>
              <w:t>E</w:t>
            </w:r>
            <w:r w:rsidR="0001140B" w:rsidRPr="00903938">
              <w:rPr>
                <w:rFonts w:ascii="Calibri" w:hAnsi="Calibri"/>
                <w:b/>
                <w:szCs w:val="18"/>
              </w:rPr>
              <w:t>. Verified Cooling System EER</w:t>
            </w:r>
          </w:p>
        </w:tc>
      </w:tr>
      <w:tr w:rsidR="0001140B" w:rsidRPr="00E4148A" w14:paraId="3F8969E6" w14:textId="77777777" w:rsidTr="00A150BF">
        <w:trPr>
          <w:trHeight w:val="144"/>
        </w:trPr>
        <w:tc>
          <w:tcPr>
            <w:tcW w:w="468" w:type="dxa"/>
            <w:tcBorders>
              <w:top w:val="single" w:sz="4" w:space="0" w:color="auto"/>
              <w:left w:val="single" w:sz="4" w:space="0" w:color="auto"/>
              <w:bottom w:val="single" w:sz="4" w:space="0" w:color="auto"/>
              <w:right w:val="single" w:sz="4" w:space="0" w:color="auto"/>
            </w:tcBorders>
          </w:tcPr>
          <w:p w14:paraId="3F8969E3" w14:textId="77777777" w:rsidR="0001140B" w:rsidRPr="00E4148A" w:rsidRDefault="0001140B" w:rsidP="0001140B">
            <w:pPr>
              <w:jc w:val="center"/>
              <w:rPr>
                <w:rFonts w:ascii="Calibri" w:hAnsi="Calibri"/>
                <w:sz w:val="18"/>
                <w:szCs w:val="18"/>
              </w:rPr>
            </w:pPr>
            <w:r w:rsidRPr="00E4148A">
              <w:rPr>
                <w:rFonts w:ascii="Calibri" w:hAnsi="Calibri"/>
                <w:sz w:val="18"/>
                <w:szCs w:val="18"/>
              </w:rPr>
              <w:t>01</w:t>
            </w:r>
          </w:p>
        </w:tc>
        <w:tc>
          <w:tcPr>
            <w:tcW w:w="5040" w:type="dxa"/>
            <w:tcBorders>
              <w:top w:val="single" w:sz="4" w:space="0" w:color="auto"/>
              <w:left w:val="single" w:sz="4" w:space="0" w:color="auto"/>
              <w:bottom w:val="single" w:sz="4" w:space="0" w:color="auto"/>
              <w:right w:val="single" w:sz="4" w:space="0" w:color="auto"/>
            </w:tcBorders>
          </w:tcPr>
          <w:p w14:paraId="3F8969E4" w14:textId="77777777" w:rsidR="0001140B" w:rsidRPr="00E4148A" w:rsidDel="004E3E8B" w:rsidRDefault="0001140B" w:rsidP="00880CC5">
            <w:pPr>
              <w:ind w:hanging="18"/>
              <w:rPr>
                <w:rFonts w:ascii="Calibri" w:hAnsi="Calibri"/>
                <w:sz w:val="18"/>
                <w:szCs w:val="18"/>
              </w:rPr>
            </w:pPr>
            <w:r w:rsidRPr="00E4148A">
              <w:rPr>
                <w:rFonts w:ascii="Calibri" w:hAnsi="Calibri"/>
                <w:sz w:val="18"/>
                <w:szCs w:val="18"/>
              </w:rPr>
              <w:t xml:space="preserve">Required </w:t>
            </w:r>
            <w:r w:rsidR="00880CC5">
              <w:rPr>
                <w:rFonts w:ascii="Calibri" w:hAnsi="Calibri"/>
                <w:sz w:val="18"/>
                <w:szCs w:val="18"/>
              </w:rPr>
              <w:t>M</w:t>
            </w:r>
            <w:r w:rsidR="00880CC5" w:rsidRPr="00E4148A">
              <w:rPr>
                <w:rFonts w:ascii="Calibri" w:hAnsi="Calibri"/>
                <w:sz w:val="18"/>
                <w:szCs w:val="18"/>
              </w:rPr>
              <w:t xml:space="preserve">inimum </w:t>
            </w:r>
            <w:r w:rsidRPr="00E4148A">
              <w:rPr>
                <w:rFonts w:ascii="Calibri" w:hAnsi="Calibri"/>
                <w:sz w:val="18"/>
                <w:szCs w:val="18"/>
              </w:rPr>
              <w:t xml:space="preserve">EER </w:t>
            </w:r>
          </w:p>
        </w:tc>
        <w:tc>
          <w:tcPr>
            <w:tcW w:w="5287" w:type="dxa"/>
            <w:tcBorders>
              <w:top w:val="single" w:sz="4" w:space="0" w:color="auto"/>
              <w:left w:val="single" w:sz="4" w:space="0" w:color="auto"/>
              <w:bottom w:val="single" w:sz="4" w:space="0" w:color="auto"/>
              <w:right w:val="single" w:sz="4" w:space="0" w:color="auto"/>
            </w:tcBorders>
          </w:tcPr>
          <w:p w14:paraId="3F8969E5" w14:textId="77777777" w:rsidR="0001140B" w:rsidRPr="00E4148A" w:rsidRDefault="0001140B" w:rsidP="0001140B">
            <w:pPr>
              <w:rPr>
                <w:rFonts w:ascii="Calibri" w:hAnsi="Calibri"/>
                <w:sz w:val="18"/>
                <w:szCs w:val="18"/>
              </w:rPr>
            </w:pPr>
          </w:p>
        </w:tc>
      </w:tr>
      <w:tr w:rsidR="0001140B" w:rsidRPr="00E4148A" w14:paraId="3F8969EA" w14:textId="77777777" w:rsidTr="00A150BF">
        <w:trPr>
          <w:trHeight w:val="144"/>
        </w:trPr>
        <w:tc>
          <w:tcPr>
            <w:tcW w:w="468" w:type="dxa"/>
            <w:tcBorders>
              <w:top w:val="single" w:sz="4" w:space="0" w:color="auto"/>
            </w:tcBorders>
            <w:vAlign w:val="center"/>
          </w:tcPr>
          <w:p w14:paraId="3F8969E7" w14:textId="77777777" w:rsidR="0001140B" w:rsidRPr="00E4148A" w:rsidRDefault="0001140B" w:rsidP="0001140B">
            <w:pPr>
              <w:jc w:val="center"/>
              <w:rPr>
                <w:rFonts w:ascii="Calibri" w:hAnsi="Calibri"/>
                <w:sz w:val="18"/>
                <w:szCs w:val="18"/>
              </w:rPr>
            </w:pPr>
            <w:r w:rsidRPr="00E4148A">
              <w:rPr>
                <w:rFonts w:ascii="Calibri" w:hAnsi="Calibri"/>
                <w:sz w:val="18"/>
                <w:szCs w:val="18"/>
              </w:rPr>
              <w:t>02</w:t>
            </w:r>
          </w:p>
        </w:tc>
        <w:tc>
          <w:tcPr>
            <w:tcW w:w="5040" w:type="dxa"/>
            <w:tcBorders>
              <w:top w:val="single" w:sz="4" w:space="0" w:color="auto"/>
            </w:tcBorders>
            <w:vAlign w:val="center"/>
          </w:tcPr>
          <w:p w14:paraId="3F8969E8" w14:textId="1E91736D" w:rsidR="0001140B" w:rsidRPr="00E4148A" w:rsidRDefault="0001140B" w:rsidP="003A085F">
            <w:pPr>
              <w:ind w:hanging="18"/>
              <w:rPr>
                <w:rFonts w:ascii="Calibri" w:hAnsi="Calibri"/>
                <w:sz w:val="18"/>
                <w:szCs w:val="18"/>
              </w:rPr>
            </w:pPr>
            <w:r w:rsidRPr="00E4148A">
              <w:rPr>
                <w:rFonts w:ascii="Calibri" w:hAnsi="Calibri"/>
                <w:sz w:val="18"/>
                <w:szCs w:val="18"/>
              </w:rPr>
              <w:t>Installed EER</w:t>
            </w:r>
          </w:p>
        </w:tc>
        <w:tc>
          <w:tcPr>
            <w:tcW w:w="5287" w:type="dxa"/>
            <w:tcBorders>
              <w:top w:val="single" w:sz="4" w:space="0" w:color="auto"/>
            </w:tcBorders>
            <w:vAlign w:val="center"/>
          </w:tcPr>
          <w:p w14:paraId="3F8969E9" w14:textId="77777777" w:rsidR="0001140B" w:rsidRPr="00E4148A" w:rsidRDefault="0001140B" w:rsidP="0001140B">
            <w:pPr>
              <w:ind w:hanging="18"/>
              <w:rPr>
                <w:rFonts w:ascii="Calibri" w:hAnsi="Calibri"/>
                <w:sz w:val="18"/>
                <w:szCs w:val="18"/>
              </w:rPr>
            </w:pPr>
          </w:p>
        </w:tc>
      </w:tr>
      <w:tr w:rsidR="0001140B" w:rsidRPr="00E4148A" w14:paraId="3F8969EE" w14:textId="77777777" w:rsidTr="00A150BF">
        <w:trPr>
          <w:trHeight w:val="144"/>
        </w:trPr>
        <w:tc>
          <w:tcPr>
            <w:tcW w:w="468" w:type="dxa"/>
            <w:tcBorders>
              <w:bottom w:val="single" w:sz="4" w:space="0" w:color="000000"/>
            </w:tcBorders>
            <w:vAlign w:val="center"/>
          </w:tcPr>
          <w:p w14:paraId="3F8969EB" w14:textId="77777777" w:rsidR="0001140B" w:rsidRPr="00E4148A" w:rsidRDefault="0001140B" w:rsidP="0001140B">
            <w:pPr>
              <w:jc w:val="center"/>
              <w:rPr>
                <w:rFonts w:ascii="Calibri" w:hAnsi="Calibri"/>
                <w:sz w:val="18"/>
                <w:szCs w:val="18"/>
              </w:rPr>
            </w:pPr>
            <w:r w:rsidRPr="00E4148A">
              <w:rPr>
                <w:rFonts w:ascii="Calibri" w:hAnsi="Calibri"/>
                <w:sz w:val="18"/>
                <w:szCs w:val="18"/>
              </w:rPr>
              <w:t>03</w:t>
            </w:r>
          </w:p>
        </w:tc>
        <w:tc>
          <w:tcPr>
            <w:tcW w:w="5040" w:type="dxa"/>
            <w:tcBorders>
              <w:bottom w:val="single" w:sz="4" w:space="0" w:color="000000"/>
            </w:tcBorders>
            <w:vAlign w:val="center"/>
          </w:tcPr>
          <w:p w14:paraId="3F8969EC" w14:textId="77777777" w:rsidR="0001140B" w:rsidRPr="00E4148A" w:rsidRDefault="0001140B" w:rsidP="0001140B">
            <w:pPr>
              <w:rPr>
                <w:rFonts w:ascii="Calibri" w:hAnsi="Calibri"/>
                <w:sz w:val="18"/>
                <w:szCs w:val="18"/>
              </w:rPr>
            </w:pPr>
            <w:r w:rsidRPr="00E4148A">
              <w:rPr>
                <w:rFonts w:ascii="Calibri" w:hAnsi="Calibri"/>
                <w:sz w:val="18"/>
                <w:szCs w:val="18"/>
              </w:rPr>
              <w:t>Compliance Statement:</w:t>
            </w:r>
          </w:p>
        </w:tc>
        <w:tc>
          <w:tcPr>
            <w:tcW w:w="5287" w:type="dxa"/>
            <w:tcBorders>
              <w:bottom w:val="single" w:sz="4" w:space="0" w:color="000000"/>
            </w:tcBorders>
            <w:vAlign w:val="center"/>
          </w:tcPr>
          <w:p w14:paraId="3F8969ED" w14:textId="77777777" w:rsidR="0001140B" w:rsidRPr="00E4148A" w:rsidRDefault="0001140B" w:rsidP="0001140B">
            <w:pPr>
              <w:rPr>
                <w:rFonts w:ascii="Calibri" w:hAnsi="Calibri"/>
                <w:sz w:val="18"/>
                <w:szCs w:val="18"/>
              </w:rPr>
            </w:pPr>
          </w:p>
        </w:tc>
      </w:tr>
      <w:tr w:rsidR="0001140B" w:rsidRPr="00E4148A" w14:paraId="3F8969F0" w14:textId="77777777" w:rsidTr="00A150BF">
        <w:trPr>
          <w:trHeight w:val="144"/>
        </w:trPr>
        <w:tc>
          <w:tcPr>
            <w:tcW w:w="10795" w:type="dxa"/>
            <w:gridSpan w:val="3"/>
            <w:tcBorders>
              <w:bottom w:val="single" w:sz="4" w:space="0" w:color="000000"/>
            </w:tcBorders>
            <w:vAlign w:val="center"/>
          </w:tcPr>
          <w:p w14:paraId="3F8969EF" w14:textId="0332EA2E" w:rsidR="0001140B" w:rsidRPr="00903938" w:rsidRDefault="0001140B" w:rsidP="00857CD8">
            <w:pPr>
              <w:rPr>
                <w:rFonts w:ascii="Calibri" w:hAnsi="Calibri"/>
                <w:b/>
                <w:sz w:val="18"/>
                <w:szCs w:val="18"/>
              </w:rPr>
            </w:pPr>
            <w:r w:rsidRPr="00903938">
              <w:rPr>
                <w:rFonts w:ascii="Calibri" w:hAnsi="Calibri"/>
                <w:b/>
                <w:sz w:val="18"/>
                <w:szCs w:val="18"/>
              </w:rPr>
              <w:t xml:space="preserve">Signature by responsible </w:t>
            </w:r>
            <w:del w:id="86" w:author="Smith, Alexis@Energy" w:date="2019-04-16T10:47:00Z">
              <w:r w:rsidRPr="00903938" w:rsidDel="00857CD8">
                <w:rPr>
                  <w:rFonts w:ascii="Calibri" w:hAnsi="Calibri"/>
                  <w:b/>
                  <w:sz w:val="18"/>
                  <w:szCs w:val="18"/>
                </w:rPr>
                <w:delText xml:space="preserve">party below </w:delText>
              </w:r>
            </w:del>
            <w:ins w:id="87" w:author="Smith, Alexis@Energy" w:date="2019-04-16T10:47:00Z">
              <w:r w:rsidR="00857CD8">
                <w:rPr>
                  <w:rFonts w:ascii="Calibri" w:hAnsi="Calibri"/>
                  <w:b/>
                  <w:sz w:val="18"/>
                  <w:szCs w:val="18"/>
                </w:rPr>
                <w:t xml:space="preserve">person on this compliance document </w:t>
              </w:r>
            </w:ins>
            <w:r w:rsidRPr="00903938">
              <w:rPr>
                <w:rFonts w:ascii="Calibri" w:hAnsi="Calibri"/>
                <w:b/>
                <w:sz w:val="18"/>
                <w:szCs w:val="18"/>
              </w:rPr>
              <w:t>certifies that the installed cooling equipment</w:t>
            </w:r>
            <w:r w:rsidR="003A085F" w:rsidRPr="00903938">
              <w:rPr>
                <w:rFonts w:ascii="Calibri" w:hAnsi="Calibri"/>
                <w:b/>
                <w:sz w:val="18"/>
                <w:szCs w:val="18"/>
              </w:rPr>
              <w:t xml:space="preserve"> meets or exceeds the required value listed on the CF</w:t>
            </w:r>
            <w:r w:rsidR="006C4625" w:rsidRPr="00903938">
              <w:rPr>
                <w:rFonts w:ascii="Calibri" w:hAnsi="Calibri"/>
                <w:b/>
                <w:sz w:val="18"/>
                <w:szCs w:val="18"/>
              </w:rPr>
              <w:t>2</w:t>
            </w:r>
            <w:r w:rsidR="003A085F" w:rsidRPr="00903938">
              <w:rPr>
                <w:rFonts w:ascii="Calibri" w:hAnsi="Calibri"/>
                <w:b/>
                <w:sz w:val="18"/>
                <w:szCs w:val="18"/>
              </w:rPr>
              <w:t>R</w:t>
            </w:r>
            <w:r w:rsidRPr="00903938">
              <w:rPr>
                <w:rFonts w:ascii="Calibri" w:hAnsi="Calibri"/>
                <w:b/>
                <w:sz w:val="18"/>
                <w:szCs w:val="18"/>
              </w:rPr>
              <w:t>.</w:t>
            </w:r>
          </w:p>
        </w:tc>
      </w:tr>
    </w:tbl>
    <w:p w14:paraId="3F8969F1" w14:textId="5E233911" w:rsidR="00231A21" w:rsidRPr="00632531" w:rsidRDefault="00231A21"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6A4662" w:rsidRPr="00E15104" w:rsidDel="004E3E8B" w14:paraId="2401B0F7" w14:textId="77777777" w:rsidTr="00A150BF">
        <w:trPr>
          <w:trHeight w:val="144"/>
        </w:trPr>
        <w:tc>
          <w:tcPr>
            <w:tcW w:w="10795" w:type="dxa"/>
            <w:gridSpan w:val="3"/>
            <w:tcBorders>
              <w:top w:val="single" w:sz="4" w:space="0" w:color="auto"/>
              <w:bottom w:val="single" w:sz="4" w:space="0" w:color="auto"/>
            </w:tcBorders>
            <w:vAlign w:val="center"/>
          </w:tcPr>
          <w:p w14:paraId="2016C148" w14:textId="77777777" w:rsidR="006A4662" w:rsidRPr="00E15104" w:rsidDel="004E3E8B" w:rsidRDefault="006A4662" w:rsidP="006A4662">
            <w:pPr>
              <w:rPr>
                <w:rFonts w:ascii="Calibri" w:hAnsi="Calibri"/>
                <w:b/>
                <w:sz w:val="18"/>
                <w:szCs w:val="18"/>
              </w:rPr>
            </w:pPr>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p>
        </w:tc>
      </w:tr>
      <w:tr w:rsidR="006A4662" w:rsidRPr="00E15104" w14:paraId="309475B8" w14:textId="77777777" w:rsidTr="00A150BF">
        <w:trPr>
          <w:trHeight w:val="144"/>
        </w:trPr>
        <w:tc>
          <w:tcPr>
            <w:tcW w:w="490" w:type="dxa"/>
            <w:tcBorders>
              <w:top w:val="single" w:sz="4" w:space="0" w:color="auto"/>
              <w:left w:val="single" w:sz="4" w:space="0" w:color="auto"/>
              <w:bottom w:val="single" w:sz="4" w:space="0" w:color="auto"/>
              <w:right w:val="single" w:sz="4" w:space="0" w:color="auto"/>
            </w:tcBorders>
          </w:tcPr>
          <w:p w14:paraId="6FEEB25E" w14:textId="77777777" w:rsidR="006A4662" w:rsidRPr="00E15104" w:rsidRDefault="006A4662" w:rsidP="006A4662">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333DBAA8" w14:textId="4165ED1F" w:rsidR="006A4662" w:rsidRPr="00E15104" w:rsidDel="004E3E8B"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622E9845" w14:textId="77777777" w:rsidR="006A4662" w:rsidRPr="00E15104" w:rsidRDefault="006A4662" w:rsidP="006A4662">
            <w:pPr>
              <w:rPr>
                <w:rFonts w:ascii="Calibri" w:hAnsi="Calibri"/>
                <w:sz w:val="18"/>
                <w:szCs w:val="18"/>
              </w:rPr>
            </w:pPr>
          </w:p>
        </w:tc>
      </w:tr>
      <w:tr w:rsidR="006A4662" w:rsidRPr="00E15104" w14:paraId="3E232835" w14:textId="77777777" w:rsidTr="00A150BF">
        <w:trPr>
          <w:trHeight w:val="144"/>
        </w:trPr>
        <w:tc>
          <w:tcPr>
            <w:tcW w:w="490" w:type="dxa"/>
            <w:tcBorders>
              <w:top w:val="single" w:sz="4" w:space="0" w:color="auto"/>
            </w:tcBorders>
            <w:vAlign w:val="center"/>
          </w:tcPr>
          <w:p w14:paraId="4A74E7D7" w14:textId="77777777" w:rsidR="006A4662" w:rsidRPr="00E15104" w:rsidRDefault="006A4662" w:rsidP="006A4662">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01EEEE56" w14:textId="49C3DC42"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463A1ACE"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7F1E2C01" w14:textId="77777777" w:rsidTr="00A150BF">
        <w:trPr>
          <w:trHeight w:val="144"/>
        </w:trPr>
        <w:tc>
          <w:tcPr>
            <w:tcW w:w="490" w:type="dxa"/>
            <w:tcBorders>
              <w:top w:val="single" w:sz="4" w:space="0" w:color="auto"/>
            </w:tcBorders>
            <w:vAlign w:val="center"/>
          </w:tcPr>
          <w:p w14:paraId="65CA3BCA" w14:textId="77777777" w:rsidR="006A4662" w:rsidRPr="00E15104" w:rsidRDefault="006A4662" w:rsidP="006A4662">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1A64999D" w14:textId="5939FFC2"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2065DEB9"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5722534A" w14:textId="77777777" w:rsidTr="00A150BF">
        <w:trPr>
          <w:trHeight w:val="144"/>
        </w:trPr>
        <w:tc>
          <w:tcPr>
            <w:tcW w:w="490" w:type="dxa"/>
            <w:tcBorders>
              <w:top w:val="single" w:sz="4" w:space="0" w:color="auto"/>
            </w:tcBorders>
            <w:vAlign w:val="center"/>
          </w:tcPr>
          <w:p w14:paraId="438B2989" w14:textId="77777777" w:rsidR="006A4662" w:rsidRPr="00E15104" w:rsidRDefault="006A4662" w:rsidP="006A4662">
            <w:pPr>
              <w:pStyle w:val="Header"/>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4CC53A52" w14:textId="7325932C" w:rsidR="006A4662" w:rsidRPr="00E15104" w:rsidRDefault="006A4662" w:rsidP="006A4662">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vAlign w:val="center"/>
          </w:tcPr>
          <w:p w14:paraId="455B358E" w14:textId="77777777" w:rsidR="006A4662" w:rsidRPr="00E15104" w:rsidRDefault="006A4662" w:rsidP="006A4662">
            <w:pPr>
              <w:pStyle w:val="Header"/>
              <w:tabs>
                <w:tab w:val="clear" w:pos="4320"/>
                <w:tab w:val="clear" w:pos="8640"/>
              </w:tabs>
              <w:ind w:hanging="18"/>
              <w:rPr>
                <w:rFonts w:ascii="Calibri" w:hAnsi="Calibri"/>
                <w:sz w:val="18"/>
                <w:szCs w:val="18"/>
              </w:rPr>
            </w:pPr>
          </w:p>
        </w:tc>
      </w:tr>
      <w:tr w:rsidR="006A4662" w:rsidRPr="00E15104" w14:paraId="1A369427" w14:textId="77777777" w:rsidTr="00A150BF">
        <w:trPr>
          <w:trHeight w:val="144"/>
        </w:trPr>
        <w:tc>
          <w:tcPr>
            <w:tcW w:w="490" w:type="dxa"/>
            <w:vAlign w:val="center"/>
          </w:tcPr>
          <w:p w14:paraId="5AE21B64" w14:textId="77777777" w:rsidR="006A4662" w:rsidRPr="00E15104" w:rsidRDefault="006A4662" w:rsidP="006A4662">
            <w:pPr>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2F41BF8B" w14:textId="77777777" w:rsidR="006A4662" w:rsidRPr="00E15104" w:rsidRDefault="006A4662" w:rsidP="006A4662">
            <w:pPr>
              <w:rPr>
                <w:rFonts w:ascii="Calibri" w:hAnsi="Calibri"/>
                <w:sz w:val="18"/>
                <w:szCs w:val="18"/>
              </w:rPr>
            </w:pPr>
            <w:r w:rsidRPr="00E15104">
              <w:rPr>
                <w:rFonts w:ascii="Calibri" w:hAnsi="Calibri"/>
                <w:sz w:val="18"/>
                <w:szCs w:val="18"/>
              </w:rPr>
              <w:t>Compliance Statement:</w:t>
            </w:r>
          </w:p>
        </w:tc>
        <w:tc>
          <w:tcPr>
            <w:tcW w:w="6660" w:type="dxa"/>
            <w:vAlign w:val="center"/>
          </w:tcPr>
          <w:p w14:paraId="085E06C6" w14:textId="77777777" w:rsidR="006A4662" w:rsidRPr="00E15104" w:rsidRDefault="006A4662" w:rsidP="006A4662">
            <w:pPr>
              <w:rPr>
                <w:rFonts w:ascii="Calibri" w:hAnsi="Calibri"/>
                <w:sz w:val="18"/>
                <w:szCs w:val="18"/>
              </w:rPr>
            </w:pPr>
          </w:p>
        </w:tc>
      </w:tr>
      <w:tr w:rsidR="006A4662" w:rsidRPr="00654FF3" w14:paraId="7E6895B0" w14:textId="77777777" w:rsidTr="00A150BF">
        <w:trPr>
          <w:trHeight w:val="144"/>
        </w:trPr>
        <w:tc>
          <w:tcPr>
            <w:tcW w:w="10795" w:type="dxa"/>
            <w:gridSpan w:val="3"/>
            <w:vAlign w:val="center"/>
          </w:tcPr>
          <w:p w14:paraId="3ADE54D0" w14:textId="67022C42" w:rsidR="006A4662" w:rsidRPr="00654FF3" w:rsidRDefault="006A4662" w:rsidP="00857CD8">
            <w:pPr>
              <w:rPr>
                <w:rFonts w:ascii="Calibri" w:hAnsi="Calibri"/>
                <w:b/>
                <w:sz w:val="18"/>
                <w:szCs w:val="18"/>
              </w:rPr>
            </w:pPr>
            <w:r w:rsidRPr="00654FF3">
              <w:rPr>
                <w:rFonts w:ascii="Calibri" w:hAnsi="Calibri"/>
                <w:b/>
                <w:sz w:val="18"/>
                <w:szCs w:val="18"/>
              </w:rPr>
              <w:t xml:space="preserve">Signature by responsible </w:t>
            </w:r>
            <w:del w:id="88" w:author="Smith, Alexis@Energy" w:date="2019-04-16T10:48:00Z">
              <w:r w:rsidRPr="00654FF3" w:rsidDel="00857CD8">
                <w:rPr>
                  <w:rFonts w:ascii="Calibri" w:hAnsi="Calibri"/>
                  <w:b/>
                  <w:sz w:val="18"/>
                  <w:szCs w:val="18"/>
                </w:rPr>
                <w:delText xml:space="preserve">party below </w:delText>
              </w:r>
            </w:del>
            <w:ins w:id="89" w:author="Smith, Alexis@Energy" w:date="2019-04-16T10:48:00Z">
              <w:r w:rsidR="00857CD8">
                <w:rPr>
                  <w:rFonts w:ascii="Calibri" w:hAnsi="Calibri"/>
                  <w:b/>
                  <w:sz w:val="18"/>
                  <w:szCs w:val="18"/>
                </w:rPr>
                <w:t xml:space="preserve">person on this compliance document </w:t>
              </w:r>
            </w:ins>
            <w:r w:rsidRPr="00654FF3">
              <w:rPr>
                <w:rFonts w:ascii="Calibri" w:hAnsi="Calibri"/>
                <w:b/>
                <w:sz w:val="18"/>
                <w:szCs w:val="18"/>
              </w:rPr>
              <w:t xml:space="preserve">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08513099" w14:textId="53DDB937" w:rsidR="006A4662" w:rsidRDefault="006A4662" w:rsidP="00EF5651">
      <w:pPr>
        <w:rPr>
          <w:ins w:id="90" w:author="Ferris, Todd@Energy" w:date="2019-05-02T08:44: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5040"/>
        <w:gridCol w:w="5287"/>
      </w:tblGrid>
      <w:tr w:rsidR="00A71052" w:rsidRPr="00903938" w:rsidDel="004E3E8B" w14:paraId="0656004A" w14:textId="77777777" w:rsidTr="00A71052">
        <w:trPr>
          <w:trHeight w:val="144"/>
          <w:ins w:id="91" w:author="Ferris, Todd@Energy" w:date="2019-05-02T08:44:00Z"/>
        </w:trPr>
        <w:tc>
          <w:tcPr>
            <w:tcW w:w="10795" w:type="dxa"/>
            <w:gridSpan w:val="3"/>
            <w:tcBorders>
              <w:top w:val="single" w:sz="4" w:space="0" w:color="auto"/>
            </w:tcBorders>
            <w:vAlign w:val="center"/>
          </w:tcPr>
          <w:p w14:paraId="14907E9D" w14:textId="2CCAB38C" w:rsidR="00A71052" w:rsidRPr="00903938" w:rsidDel="004E3E8B" w:rsidRDefault="00CB47AC" w:rsidP="00CB47AC">
            <w:pPr>
              <w:rPr>
                <w:ins w:id="92" w:author="Ferris, Todd@Energy" w:date="2019-05-02T08:44:00Z"/>
                <w:rFonts w:ascii="Calibri" w:hAnsi="Calibri"/>
                <w:b/>
                <w:szCs w:val="18"/>
              </w:rPr>
            </w:pPr>
            <w:ins w:id="93" w:author="Smith, Alexis@Energy" w:date="2019-05-02T15:18:00Z">
              <w:r>
                <w:rPr>
                  <w:rFonts w:ascii="Calibri" w:hAnsi="Calibri"/>
                  <w:b/>
                  <w:szCs w:val="18"/>
                </w:rPr>
                <w:t>G</w:t>
              </w:r>
            </w:ins>
            <w:ins w:id="94" w:author="Ferris, Todd@Energy" w:date="2019-05-02T08:44:00Z">
              <w:r w:rsidR="00A71052" w:rsidRPr="00903938">
                <w:rPr>
                  <w:rFonts w:ascii="Calibri" w:hAnsi="Calibri"/>
                  <w:b/>
                  <w:szCs w:val="18"/>
                </w:rPr>
                <w:t xml:space="preserve">. Verified </w:t>
              </w:r>
            </w:ins>
            <w:ins w:id="95" w:author="Ferris, Todd@Energy" w:date="2019-05-02T08:45:00Z">
              <w:r w:rsidR="00A71052">
                <w:rPr>
                  <w:rFonts w:ascii="Calibri" w:hAnsi="Calibri"/>
                  <w:b/>
                  <w:szCs w:val="18"/>
                </w:rPr>
                <w:t>Heat Pump HSPF</w:t>
              </w:r>
            </w:ins>
          </w:p>
        </w:tc>
      </w:tr>
      <w:tr w:rsidR="00A71052" w:rsidRPr="00E4148A" w14:paraId="6CBCE89D" w14:textId="77777777" w:rsidTr="00A71052">
        <w:trPr>
          <w:trHeight w:val="144"/>
          <w:ins w:id="96" w:author="Ferris, Todd@Energy" w:date="2019-05-02T08:44:00Z"/>
        </w:trPr>
        <w:tc>
          <w:tcPr>
            <w:tcW w:w="468" w:type="dxa"/>
            <w:tcBorders>
              <w:top w:val="single" w:sz="4" w:space="0" w:color="auto"/>
              <w:left w:val="single" w:sz="4" w:space="0" w:color="auto"/>
              <w:bottom w:val="single" w:sz="4" w:space="0" w:color="auto"/>
              <w:right w:val="single" w:sz="4" w:space="0" w:color="auto"/>
            </w:tcBorders>
          </w:tcPr>
          <w:p w14:paraId="2C55D3A7" w14:textId="77777777" w:rsidR="00A71052" w:rsidRPr="00E4148A" w:rsidRDefault="00A71052" w:rsidP="00A71052">
            <w:pPr>
              <w:jc w:val="center"/>
              <w:rPr>
                <w:ins w:id="97" w:author="Ferris, Todd@Energy" w:date="2019-05-02T08:44:00Z"/>
                <w:rFonts w:ascii="Calibri" w:hAnsi="Calibri"/>
                <w:sz w:val="18"/>
                <w:szCs w:val="18"/>
              </w:rPr>
            </w:pPr>
            <w:ins w:id="98" w:author="Ferris, Todd@Energy" w:date="2019-05-02T08:44:00Z">
              <w:r w:rsidRPr="00E4148A">
                <w:rPr>
                  <w:rFonts w:ascii="Calibri" w:hAnsi="Calibri"/>
                  <w:sz w:val="18"/>
                  <w:szCs w:val="18"/>
                </w:rPr>
                <w:t>01</w:t>
              </w:r>
            </w:ins>
          </w:p>
        </w:tc>
        <w:tc>
          <w:tcPr>
            <w:tcW w:w="5040" w:type="dxa"/>
            <w:tcBorders>
              <w:top w:val="single" w:sz="4" w:space="0" w:color="auto"/>
              <w:left w:val="single" w:sz="4" w:space="0" w:color="auto"/>
              <w:bottom w:val="single" w:sz="4" w:space="0" w:color="auto"/>
              <w:right w:val="single" w:sz="4" w:space="0" w:color="auto"/>
            </w:tcBorders>
          </w:tcPr>
          <w:p w14:paraId="73A56D0E" w14:textId="7A352FB5" w:rsidR="00A71052" w:rsidRPr="00E4148A" w:rsidDel="004E3E8B" w:rsidRDefault="00A71052" w:rsidP="00A71052">
            <w:pPr>
              <w:ind w:hanging="18"/>
              <w:rPr>
                <w:ins w:id="99" w:author="Ferris, Todd@Energy" w:date="2019-05-02T08:44:00Z"/>
                <w:rFonts w:ascii="Calibri" w:hAnsi="Calibri"/>
                <w:sz w:val="18"/>
                <w:szCs w:val="18"/>
              </w:rPr>
            </w:pPr>
            <w:ins w:id="100" w:author="Ferris, Todd@Energy" w:date="2019-05-02T08:44:00Z">
              <w:r w:rsidRPr="00E4148A">
                <w:rPr>
                  <w:rFonts w:ascii="Calibri" w:hAnsi="Calibri"/>
                  <w:sz w:val="18"/>
                  <w:szCs w:val="18"/>
                </w:rPr>
                <w:t xml:space="preserve">Required </w:t>
              </w:r>
              <w:r>
                <w:rPr>
                  <w:rFonts w:ascii="Calibri" w:hAnsi="Calibri"/>
                  <w:sz w:val="18"/>
                  <w:szCs w:val="18"/>
                </w:rPr>
                <w:t>M</w:t>
              </w:r>
              <w:r w:rsidRPr="00E4148A">
                <w:rPr>
                  <w:rFonts w:ascii="Calibri" w:hAnsi="Calibri"/>
                  <w:sz w:val="18"/>
                  <w:szCs w:val="18"/>
                </w:rPr>
                <w:t xml:space="preserve">inimum </w:t>
              </w:r>
            </w:ins>
            <w:ins w:id="101" w:author="Ferris, Todd@Energy" w:date="2019-05-02T08:45:00Z">
              <w:r>
                <w:rPr>
                  <w:rFonts w:ascii="Calibri" w:hAnsi="Calibri"/>
                  <w:sz w:val="18"/>
                  <w:szCs w:val="18"/>
                </w:rPr>
                <w:t>HSPF</w:t>
              </w:r>
            </w:ins>
            <w:ins w:id="102" w:author="Ferris, Todd@Energy" w:date="2019-05-02T08:44:00Z">
              <w:r w:rsidRPr="00E4148A">
                <w:rPr>
                  <w:rFonts w:ascii="Calibri" w:hAnsi="Calibri"/>
                  <w:sz w:val="18"/>
                  <w:szCs w:val="18"/>
                </w:rPr>
                <w:t xml:space="preserve"> </w:t>
              </w:r>
            </w:ins>
          </w:p>
        </w:tc>
        <w:tc>
          <w:tcPr>
            <w:tcW w:w="5287" w:type="dxa"/>
            <w:tcBorders>
              <w:top w:val="single" w:sz="4" w:space="0" w:color="auto"/>
              <w:left w:val="single" w:sz="4" w:space="0" w:color="auto"/>
              <w:bottom w:val="single" w:sz="4" w:space="0" w:color="auto"/>
              <w:right w:val="single" w:sz="4" w:space="0" w:color="auto"/>
            </w:tcBorders>
          </w:tcPr>
          <w:p w14:paraId="2C55A58D" w14:textId="77777777" w:rsidR="00A71052" w:rsidRPr="00E4148A" w:rsidRDefault="00A71052" w:rsidP="00A71052">
            <w:pPr>
              <w:rPr>
                <w:ins w:id="103" w:author="Ferris, Todd@Energy" w:date="2019-05-02T08:44:00Z"/>
                <w:rFonts w:ascii="Calibri" w:hAnsi="Calibri"/>
                <w:sz w:val="18"/>
                <w:szCs w:val="18"/>
              </w:rPr>
            </w:pPr>
          </w:p>
        </w:tc>
      </w:tr>
      <w:tr w:rsidR="00A71052" w:rsidRPr="00E4148A" w14:paraId="42A4C4C9" w14:textId="77777777" w:rsidTr="00A71052">
        <w:trPr>
          <w:trHeight w:val="144"/>
          <w:ins w:id="104" w:author="Ferris, Todd@Energy" w:date="2019-05-02T08:44:00Z"/>
        </w:trPr>
        <w:tc>
          <w:tcPr>
            <w:tcW w:w="468" w:type="dxa"/>
            <w:tcBorders>
              <w:top w:val="single" w:sz="4" w:space="0" w:color="auto"/>
            </w:tcBorders>
            <w:vAlign w:val="center"/>
          </w:tcPr>
          <w:p w14:paraId="2634B96F" w14:textId="77777777" w:rsidR="00A71052" w:rsidRPr="00E4148A" w:rsidRDefault="00A71052" w:rsidP="00A71052">
            <w:pPr>
              <w:jc w:val="center"/>
              <w:rPr>
                <w:ins w:id="105" w:author="Ferris, Todd@Energy" w:date="2019-05-02T08:44:00Z"/>
                <w:rFonts w:ascii="Calibri" w:hAnsi="Calibri"/>
                <w:sz w:val="18"/>
                <w:szCs w:val="18"/>
              </w:rPr>
            </w:pPr>
            <w:ins w:id="106" w:author="Ferris, Todd@Energy" w:date="2019-05-02T08:44:00Z">
              <w:r w:rsidRPr="00E4148A">
                <w:rPr>
                  <w:rFonts w:ascii="Calibri" w:hAnsi="Calibri"/>
                  <w:sz w:val="18"/>
                  <w:szCs w:val="18"/>
                </w:rPr>
                <w:t>02</w:t>
              </w:r>
            </w:ins>
          </w:p>
        </w:tc>
        <w:tc>
          <w:tcPr>
            <w:tcW w:w="5040" w:type="dxa"/>
            <w:tcBorders>
              <w:top w:val="single" w:sz="4" w:space="0" w:color="auto"/>
            </w:tcBorders>
            <w:vAlign w:val="center"/>
          </w:tcPr>
          <w:p w14:paraId="4FBAAE77" w14:textId="42C9230F" w:rsidR="00A71052" w:rsidRPr="00E4148A" w:rsidRDefault="00A71052" w:rsidP="00A71052">
            <w:pPr>
              <w:ind w:hanging="18"/>
              <w:rPr>
                <w:ins w:id="107" w:author="Ferris, Todd@Energy" w:date="2019-05-02T08:44:00Z"/>
                <w:rFonts w:ascii="Calibri" w:hAnsi="Calibri"/>
                <w:sz w:val="18"/>
                <w:szCs w:val="18"/>
              </w:rPr>
            </w:pPr>
            <w:ins w:id="108" w:author="Ferris, Todd@Energy" w:date="2019-05-02T08:44:00Z">
              <w:r w:rsidRPr="00E4148A">
                <w:rPr>
                  <w:rFonts w:ascii="Calibri" w:hAnsi="Calibri"/>
                  <w:sz w:val="18"/>
                  <w:szCs w:val="18"/>
                </w:rPr>
                <w:t xml:space="preserve">Installed </w:t>
              </w:r>
            </w:ins>
            <w:ins w:id="109" w:author="Ferris, Todd@Energy" w:date="2019-05-02T08:45:00Z">
              <w:r>
                <w:rPr>
                  <w:rFonts w:ascii="Calibri" w:hAnsi="Calibri"/>
                  <w:sz w:val="18"/>
                  <w:szCs w:val="18"/>
                </w:rPr>
                <w:t>HSPF</w:t>
              </w:r>
            </w:ins>
          </w:p>
        </w:tc>
        <w:tc>
          <w:tcPr>
            <w:tcW w:w="5287" w:type="dxa"/>
            <w:tcBorders>
              <w:top w:val="single" w:sz="4" w:space="0" w:color="auto"/>
            </w:tcBorders>
            <w:vAlign w:val="center"/>
          </w:tcPr>
          <w:p w14:paraId="47C3EE96" w14:textId="77777777" w:rsidR="00A71052" w:rsidRPr="00E4148A" w:rsidRDefault="00A71052" w:rsidP="00A71052">
            <w:pPr>
              <w:ind w:hanging="18"/>
              <w:rPr>
                <w:ins w:id="110" w:author="Ferris, Todd@Energy" w:date="2019-05-02T08:44:00Z"/>
                <w:rFonts w:ascii="Calibri" w:hAnsi="Calibri"/>
                <w:sz w:val="18"/>
                <w:szCs w:val="18"/>
              </w:rPr>
            </w:pPr>
          </w:p>
        </w:tc>
      </w:tr>
      <w:tr w:rsidR="00A71052" w:rsidRPr="00E4148A" w14:paraId="58E76FC9" w14:textId="77777777" w:rsidTr="00A71052">
        <w:trPr>
          <w:trHeight w:val="144"/>
          <w:ins w:id="111" w:author="Ferris, Todd@Energy" w:date="2019-05-02T08:44:00Z"/>
        </w:trPr>
        <w:tc>
          <w:tcPr>
            <w:tcW w:w="468" w:type="dxa"/>
            <w:tcBorders>
              <w:bottom w:val="single" w:sz="4" w:space="0" w:color="000000"/>
            </w:tcBorders>
            <w:vAlign w:val="center"/>
          </w:tcPr>
          <w:p w14:paraId="461E3A1F" w14:textId="77777777" w:rsidR="00A71052" w:rsidRPr="00E4148A" w:rsidRDefault="00A71052" w:rsidP="00A71052">
            <w:pPr>
              <w:jc w:val="center"/>
              <w:rPr>
                <w:ins w:id="112" w:author="Ferris, Todd@Energy" w:date="2019-05-02T08:44:00Z"/>
                <w:rFonts w:ascii="Calibri" w:hAnsi="Calibri"/>
                <w:sz w:val="18"/>
                <w:szCs w:val="18"/>
              </w:rPr>
            </w:pPr>
            <w:ins w:id="113" w:author="Ferris, Todd@Energy" w:date="2019-05-02T08:44:00Z">
              <w:r w:rsidRPr="00E4148A">
                <w:rPr>
                  <w:rFonts w:ascii="Calibri" w:hAnsi="Calibri"/>
                  <w:sz w:val="18"/>
                  <w:szCs w:val="18"/>
                </w:rPr>
                <w:t>03</w:t>
              </w:r>
            </w:ins>
          </w:p>
        </w:tc>
        <w:tc>
          <w:tcPr>
            <w:tcW w:w="5040" w:type="dxa"/>
            <w:tcBorders>
              <w:bottom w:val="single" w:sz="4" w:space="0" w:color="000000"/>
            </w:tcBorders>
            <w:vAlign w:val="center"/>
          </w:tcPr>
          <w:p w14:paraId="10A88EB5" w14:textId="77777777" w:rsidR="00A71052" w:rsidRPr="00E4148A" w:rsidRDefault="00A71052" w:rsidP="00A71052">
            <w:pPr>
              <w:rPr>
                <w:ins w:id="114" w:author="Ferris, Todd@Energy" w:date="2019-05-02T08:44:00Z"/>
                <w:rFonts w:ascii="Calibri" w:hAnsi="Calibri"/>
                <w:sz w:val="18"/>
                <w:szCs w:val="18"/>
              </w:rPr>
            </w:pPr>
            <w:ins w:id="115" w:author="Ferris, Todd@Energy" w:date="2019-05-02T08:44:00Z">
              <w:r w:rsidRPr="00E4148A">
                <w:rPr>
                  <w:rFonts w:ascii="Calibri" w:hAnsi="Calibri"/>
                  <w:sz w:val="18"/>
                  <w:szCs w:val="18"/>
                </w:rPr>
                <w:t>Compliance Statement:</w:t>
              </w:r>
            </w:ins>
          </w:p>
        </w:tc>
        <w:tc>
          <w:tcPr>
            <w:tcW w:w="5287" w:type="dxa"/>
            <w:tcBorders>
              <w:bottom w:val="single" w:sz="4" w:space="0" w:color="000000"/>
            </w:tcBorders>
            <w:vAlign w:val="center"/>
          </w:tcPr>
          <w:p w14:paraId="2D776842" w14:textId="77777777" w:rsidR="00A71052" w:rsidRPr="00E4148A" w:rsidRDefault="00A71052" w:rsidP="00A71052">
            <w:pPr>
              <w:rPr>
                <w:ins w:id="116" w:author="Ferris, Todd@Energy" w:date="2019-05-02T08:44:00Z"/>
                <w:rFonts w:ascii="Calibri" w:hAnsi="Calibri"/>
                <w:sz w:val="18"/>
                <w:szCs w:val="18"/>
              </w:rPr>
            </w:pPr>
          </w:p>
        </w:tc>
      </w:tr>
      <w:tr w:rsidR="00A71052" w:rsidRPr="00E4148A" w14:paraId="58794F1E" w14:textId="77777777" w:rsidTr="00A71052">
        <w:trPr>
          <w:trHeight w:val="144"/>
          <w:ins w:id="117" w:author="Ferris, Todd@Energy" w:date="2019-05-02T08:44:00Z"/>
        </w:trPr>
        <w:tc>
          <w:tcPr>
            <w:tcW w:w="10795" w:type="dxa"/>
            <w:gridSpan w:val="3"/>
            <w:tcBorders>
              <w:bottom w:val="single" w:sz="4" w:space="0" w:color="000000"/>
            </w:tcBorders>
            <w:vAlign w:val="center"/>
          </w:tcPr>
          <w:p w14:paraId="41B85A9F" w14:textId="7F4C33AC" w:rsidR="00A71052" w:rsidRPr="00903938" w:rsidRDefault="00A71052" w:rsidP="00A71052">
            <w:pPr>
              <w:rPr>
                <w:ins w:id="118" w:author="Ferris, Todd@Energy" w:date="2019-05-02T08:44:00Z"/>
                <w:rFonts w:ascii="Calibri" w:hAnsi="Calibri"/>
                <w:b/>
                <w:sz w:val="18"/>
                <w:szCs w:val="18"/>
              </w:rPr>
            </w:pPr>
            <w:ins w:id="119" w:author="Ferris, Todd@Energy" w:date="2019-05-02T08:44:00Z">
              <w:r w:rsidRPr="00903938">
                <w:rPr>
                  <w:rFonts w:ascii="Calibri" w:hAnsi="Calibri"/>
                  <w:b/>
                  <w:sz w:val="18"/>
                  <w:szCs w:val="18"/>
                </w:rPr>
                <w:t xml:space="preserve">Signature by responsible </w:t>
              </w:r>
              <w:r>
                <w:rPr>
                  <w:rFonts w:ascii="Calibri" w:hAnsi="Calibri"/>
                  <w:b/>
                  <w:sz w:val="18"/>
                  <w:szCs w:val="18"/>
                </w:rPr>
                <w:t xml:space="preserve">person on this compliance document </w:t>
              </w:r>
              <w:r w:rsidRPr="00903938">
                <w:rPr>
                  <w:rFonts w:ascii="Calibri" w:hAnsi="Calibri"/>
                  <w:b/>
                  <w:sz w:val="18"/>
                  <w:szCs w:val="18"/>
                </w:rPr>
                <w:t xml:space="preserve">certifies that the installed </w:t>
              </w:r>
            </w:ins>
            <w:ins w:id="120" w:author="Ferris, Todd@Energy" w:date="2019-05-02T08:45:00Z">
              <w:r>
                <w:rPr>
                  <w:rFonts w:ascii="Calibri" w:hAnsi="Calibri"/>
                  <w:b/>
                  <w:sz w:val="18"/>
                  <w:szCs w:val="18"/>
                </w:rPr>
                <w:t xml:space="preserve">heat pump </w:t>
              </w:r>
            </w:ins>
            <w:ins w:id="121" w:author="Ferris, Todd@Energy" w:date="2019-05-02T08:44:00Z">
              <w:r w:rsidRPr="00903938">
                <w:rPr>
                  <w:rFonts w:ascii="Calibri" w:hAnsi="Calibri"/>
                  <w:b/>
                  <w:sz w:val="18"/>
                  <w:szCs w:val="18"/>
                </w:rPr>
                <w:t>equipment meets or exceeds the required value listed on the CF2R.</w:t>
              </w:r>
            </w:ins>
          </w:p>
        </w:tc>
      </w:tr>
    </w:tbl>
    <w:p w14:paraId="1C7DEC27" w14:textId="77777777" w:rsidR="00A71052" w:rsidRPr="00632531" w:rsidRDefault="00A7105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4E3E8B" w14:paraId="3F8969F3"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9F2" w14:textId="5988D976" w:rsidR="0001140B" w:rsidRPr="00903938" w:rsidDel="004E3E8B" w:rsidRDefault="009B0EBF" w:rsidP="009B0EBF">
            <w:pPr>
              <w:rPr>
                <w:rFonts w:ascii="Calibri" w:hAnsi="Calibri"/>
                <w:szCs w:val="18"/>
              </w:rPr>
            </w:pPr>
            <w:del w:id="122" w:author="Ferris, Todd@Energy" w:date="2019-05-02T09:56:00Z">
              <w:r w:rsidDel="00D92B8C">
                <w:rPr>
                  <w:rFonts w:ascii="Calibri" w:hAnsi="Calibri"/>
                  <w:b/>
                  <w:szCs w:val="18"/>
                </w:rPr>
                <w:delText>G</w:delText>
              </w:r>
            </w:del>
            <w:ins w:id="123" w:author="Ferris, Todd@Energy" w:date="2019-05-02T09:56:00Z">
              <w:r w:rsidR="00D92B8C">
                <w:rPr>
                  <w:rFonts w:ascii="Calibri" w:hAnsi="Calibri"/>
                  <w:b/>
                  <w:szCs w:val="18"/>
                </w:rPr>
                <w:t>H</w:t>
              </w:r>
            </w:ins>
            <w:r w:rsidR="0001140B" w:rsidRPr="00903938">
              <w:rPr>
                <w:rFonts w:ascii="Calibri" w:hAnsi="Calibri"/>
                <w:b/>
                <w:szCs w:val="18"/>
              </w:rPr>
              <w:t xml:space="preserve">. Verified </w:t>
            </w:r>
            <w:r>
              <w:rPr>
                <w:rFonts w:ascii="Calibri" w:hAnsi="Calibri"/>
                <w:b/>
                <w:szCs w:val="18"/>
              </w:rPr>
              <w:t>Space Conditioning</w:t>
            </w:r>
            <w:r w:rsidR="0001140B" w:rsidRPr="00903938">
              <w:rPr>
                <w:rFonts w:ascii="Calibri" w:hAnsi="Calibri"/>
                <w:b/>
                <w:szCs w:val="18"/>
              </w:rPr>
              <w:t xml:space="preserve"> System Air Handler</w:t>
            </w:r>
            <w:r>
              <w:rPr>
                <w:rFonts w:ascii="Calibri" w:hAnsi="Calibri"/>
                <w:b/>
                <w:szCs w:val="18"/>
              </w:rPr>
              <w:t xml:space="preserve">, </w:t>
            </w:r>
            <w:r w:rsidR="0001140B" w:rsidRPr="00903938">
              <w:rPr>
                <w:rFonts w:ascii="Calibri" w:hAnsi="Calibri"/>
                <w:b/>
                <w:szCs w:val="18"/>
              </w:rPr>
              <w:t>Furnace</w:t>
            </w:r>
            <w:r>
              <w:rPr>
                <w:rFonts w:ascii="Calibri" w:hAnsi="Calibri"/>
                <w:b/>
                <w:szCs w:val="18"/>
              </w:rPr>
              <w:t xml:space="preserve"> or Fan Coil</w:t>
            </w:r>
          </w:p>
        </w:tc>
      </w:tr>
      <w:tr w:rsidR="0001140B" w:rsidRPr="006D0BCD" w14:paraId="3F8969F6" w14:textId="77777777" w:rsidTr="00A150BF">
        <w:trPr>
          <w:trHeight w:val="144"/>
        </w:trPr>
        <w:tc>
          <w:tcPr>
            <w:tcW w:w="468" w:type="dxa"/>
            <w:vAlign w:val="center"/>
          </w:tcPr>
          <w:p w14:paraId="3F8969F4" w14:textId="77777777" w:rsidR="0001140B" w:rsidRPr="006D0BCD" w:rsidRDefault="0001140B" w:rsidP="0001140B">
            <w:pPr>
              <w:jc w:val="center"/>
              <w:rPr>
                <w:rFonts w:ascii="Calibri" w:hAnsi="Calibri"/>
                <w:sz w:val="18"/>
                <w:szCs w:val="18"/>
              </w:rPr>
            </w:pPr>
            <w:r>
              <w:rPr>
                <w:rFonts w:ascii="Calibri" w:hAnsi="Calibri"/>
                <w:sz w:val="18"/>
                <w:szCs w:val="18"/>
              </w:rPr>
              <w:t>01</w:t>
            </w:r>
          </w:p>
        </w:tc>
        <w:tc>
          <w:tcPr>
            <w:tcW w:w="10327" w:type="dxa"/>
            <w:gridSpan w:val="2"/>
            <w:vAlign w:val="center"/>
          </w:tcPr>
          <w:p w14:paraId="3F8969F5" w14:textId="1D2BDCFA" w:rsidR="0001140B" w:rsidRPr="006D0BCD" w:rsidRDefault="0001140B" w:rsidP="006E0592">
            <w:pPr>
              <w:rPr>
                <w:rFonts w:ascii="Calibri" w:hAnsi="Calibri"/>
                <w:sz w:val="18"/>
                <w:szCs w:val="18"/>
              </w:rPr>
            </w:pPr>
            <w:r>
              <w:rPr>
                <w:rFonts w:ascii="Calibri" w:hAnsi="Calibri"/>
                <w:sz w:val="18"/>
                <w:szCs w:val="18"/>
              </w:rPr>
              <w:t>If a specific air handler</w:t>
            </w:r>
            <w:r w:rsidR="00762F57">
              <w:rPr>
                <w:rFonts w:ascii="Calibri" w:hAnsi="Calibri"/>
                <w:sz w:val="18"/>
                <w:szCs w:val="18"/>
              </w:rPr>
              <w:t>,</w:t>
            </w:r>
            <w:r>
              <w:rPr>
                <w:rFonts w:ascii="Calibri" w:hAnsi="Calibri"/>
                <w:sz w:val="18"/>
                <w:szCs w:val="18"/>
              </w:rPr>
              <w:t xml:space="preserve"> </w:t>
            </w:r>
            <w:proofErr w:type="gramStart"/>
            <w:r>
              <w:rPr>
                <w:rFonts w:ascii="Calibri" w:hAnsi="Calibri"/>
                <w:sz w:val="18"/>
                <w:szCs w:val="18"/>
              </w:rPr>
              <w:t xml:space="preserve">furnace </w:t>
            </w:r>
            <w:r w:rsidR="00762F57">
              <w:rPr>
                <w:rFonts w:ascii="Calibri" w:hAnsi="Calibri"/>
                <w:sz w:val="18"/>
                <w:szCs w:val="18"/>
              </w:rPr>
              <w:t xml:space="preserve">or fan coil </w:t>
            </w:r>
            <w:r>
              <w:rPr>
                <w:rFonts w:ascii="Calibri" w:hAnsi="Calibri"/>
                <w:sz w:val="18"/>
                <w:szCs w:val="18"/>
              </w:rPr>
              <w:t xml:space="preserve">is required by the </w:t>
            </w:r>
            <w:r w:rsidR="00F4118E">
              <w:rPr>
                <w:rFonts w:ascii="Calibri" w:hAnsi="Calibri"/>
                <w:sz w:val="18"/>
                <w:szCs w:val="18"/>
              </w:rPr>
              <w:t>directory used to certify product performan</w:t>
            </w:r>
            <w:r w:rsidR="00AA5DE9">
              <w:rPr>
                <w:rFonts w:ascii="Calibri" w:hAnsi="Calibri"/>
                <w:sz w:val="18"/>
                <w:szCs w:val="18"/>
              </w:rPr>
              <w:t>c</w:t>
            </w:r>
            <w:r w:rsidR="00F4118E">
              <w:rPr>
                <w:rFonts w:ascii="Calibri" w:hAnsi="Calibri"/>
                <w:sz w:val="18"/>
                <w:szCs w:val="18"/>
              </w:rPr>
              <w:t>e</w:t>
            </w:r>
            <w:proofErr w:type="gramEnd"/>
            <w:r>
              <w:rPr>
                <w:rFonts w:ascii="Calibri" w:hAnsi="Calibri"/>
                <w:sz w:val="18"/>
                <w:szCs w:val="18"/>
              </w:rPr>
              <w:t xml:space="preserve">, the responsible </w:t>
            </w:r>
            <w:del w:id="124" w:author="Smith, Alexis@Energy" w:date="2019-05-02T15:52:00Z">
              <w:r w:rsidDel="006E0592">
                <w:rPr>
                  <w:rFonts w:ascii="Calibri" w:hAnsi="Calibri"/>
                  <w:sz w:val="18"/>
                  <w:szCs w:val="18"/>
                </w:rPr>
                <w:delText xml:space="preserve">party </w:delText>
              </w:r>
            </w:del>
            <w:ins w:id="125" w:author="Smith, Alexis@Energy" w:date="2019-05-02T15:52:00Z">
              <w:r w:rsidR="006E0592">
                <w:rPr>
                  <w:rFonts w:ascii="Calibri" w:hAnsi="Calibri"/>
                  <w:sz w:val="18"/>
                  <w:szCs w:val="18"/>
                </w:rPr>
                <w:t xml:space="preserve">person </w:t>
              </w:r>
            </w:ins>
            <w:r>
              <w:rPr>
                <w:rFonts w:ascii="Calibri" w:hAnsi="Calibri"/>
                <w:sz w:val="18"/>
                <w:szCs w:val="18"/>
              </w:rPr>
              <w:t xml:space="preserve">certifies by signing </w:t>
            </w:r>
            <w:del w:id="126" w:author="Smith, Alexis@Energy" w:date="2019-05-02T15:53:00Z">
              <w:r w:rsidDel="006E0592">
                <w:rPr>
                  <w:rFonts w:ascii="Calibri" w:hAnsi="Calibri"/>
                  <w:sz w:val="18"/>
                  <w:szCs w:val="18"/>
                </w:rPr>
                <w:delText xml:space="preserve">below </w:delText>
              </w:r>
            </w:del>
            <w:ins w:id="127" w:author="Smith, Alexis@Energy" w:date="2019-05-02T15:53:00Z">
              <w:r w:rsidR="006E0592">
                <w:rPr>
                  <w:rFonts w:ascii="Calibri" w:hAnsi="Calibri"/>
                  <w:sz w:val="18"/>
                  <w:szCs w:val="18"/>
                </w:rPr>
                <w:t xml:space="preserve">this compliance document </w:t>
              </w:r>
            </w:ins>
            <w:r>
              <w:rPr>
                <w:rFonts w:ascii="Calibri" w:hAnsi="Calibri"/>
                <w:sz w:val="18"/>
                <w:szCs w:val="18"/>
              </w:rPr>
              <w:t>that the installed air handler/furnace matches the equipment</w:t>
            </w:r>
            <w:ins w:id="128" w:author="Smith, Alexis@Energy" w:date="2019-05-02T15:53:00Z">
              <w:r w:rsidR="006E0592">
                <w:rPr>
                  <w:rFonts w:ascii="Calibri" w:hAnsi="Calibri"/>
                  <w:sz w:val="18"/>
                  <w:szCs w:val="18"/>
                </w:rPr>
                <w:t xml:space="preserve"> specified by the Directory of Certified Performance</w:t>
              </w:r>
            </w:ins>
            <w:del w:id="129" w:author="Smith, Alexis@Energy" w:date="2019-05-02T15:53:00Z">
              <w:r w:rsidDel="006E0592">
                <w:rPr>
                  <w:rFonts w:ascii="Calibri" w:hAnsi="Calibri"/>
                  <w:sz w:val="18"/>
                  <w:szCs w:val="18"/>
                </w:rPr>
                <w:delText xml:space="preserve"> on the AHRI Certificate</w:delText>
              </w:r>
            </w:del>
            <w:r>
              <w:rPr>
                <w:rFonts w:ascii="Calibri" w:hAnsi="Calibri"/>
                <w:sz w:val="18"/>
                <w:szCs w:val="18"/>
              </w:rPr>
              <w:t>.</w:t>
            </w:r>
          </w:p>
        </w:tc>
      </w:tr>
      <w:tr w:rsidR="0001140B" w:rsidRPr="006D0BCD" w14:paraId="3F8969FA" w14:textId="77777777" w:rsidTr="00A150BF">
        <w:trPr>
          <w:trHeight w:val="144"/>
        </w:trPr>
        <w:tc>
          <w:tcPr>
            <w:tcW w:w="468" w:type="dxa"/>
            <w:vAlign w:val="center"/>
          </w:tcPr>
          <w:p w14:paraId="3F8969F7"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9F8"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58670F58"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04C477CB" w14:textId="77777777" w:rsidR="005714E2" w:rsidRDefault="005714E2" w:rsidP="005714E2">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9F9" w14:textId="00344B8A" w:rsidR="0001140B" w:rsidRPr="005714E2" w:rsidRDefault="005714E2" w:rsidP="005714E2">
            <w:pPr>
              <w:pStyle w:val="ListParagraph"/>
              <w:numPr>
                <w:ilvl w:val="0"/>
                <w:numId w:val="29"/>
              </w:numPr>
              <w:rPr>
                <w:rFonts w:ascii="Calibri" w:hAnsi="Calibri"/>
                <w:sz w:val="18"/>
                <w:szCs w:val="18"/>
              </w:rPr>
            </w:pPr>
            <w:r w:rsidRPr="005714E2">
              <w:rPr>
                <w:rFonts w:ascii="Calibri" w:hAnsi="Calibri"/>
                <w:sz w:val="18"/>
                <w:szCs w:val="18"/>
                <w:u w:val="single"/>
              </w:rPr>
              <w:t>All N/A</w:t>
            </w:r>
            <w:r w:rsidRPr="005714E2">
              <w:rPr>
                <w:rFonts w:ascii="Calibri" w:hAnsi="Calibri"/>
                <w:sz w:val="18"/>
                <w:szCs w:val="18"/>
              </w:rPr>
              <w:t xml:space="preserve"> - This entire table is not applicable</w:t>
            </w:r>
          </w:p>
        </w:tc>
      </w:tr>
      <w:tr w:rsidR="004A3614" w:rsidRPr="006D0BCD" w14:paraId="3F8969FE" w14:textId="77777777" w:rsidTr="00A150BF">
        <w:trPr>
          <w:trHeight w:val="144"/>
        </w:trPr>
        <w:tc>
          <w:tcPr>
            <w:tcW w:w="468" w:type="dxa"/>
            <w:vAlign w:val="center"/>
          </w:tcPr>
          <w:p w14:paraId="3F8969FB"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9FD" w14:textId="17750479"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00" w14:textId="77777777" w:rsidTr="00A150BF">
        <w:trPr>
          <w:trHeight w:val="144"/>
        </w:trPr>
        <w:tc>
          <w:tcPr>
            <w:tcW w:w="10795" w:type="dxa"/>
            <w:gridSpan w:val="3"/>
            <w:vAlign w:val="center"/>
          </w:tcPr>
          <w:p w14:paraId="3F8969FF" w14:textId="77777777" w:rsidR="0001140B" w:rsidRPr="006D0BCD" w:rsidRDefault="0001140B" w:rsidP="0001140B">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02" w14:textId="75FBFA0B" w:rsidR="006A4662" w:rsidRDefault="006A4662" w:rsidP="00EF5651">
      <w:pPr>
        <w:rPr>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E4148A" w:rsidDel="004E3E8B" w14:paraId="3F896A0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05" w14:textId="307D944A" w:rsidR="0001140B" w:rsidRPr="00903938" w:rsidDel="004E3E8B" w:rsidRDefault="00D92B8C" w:rsidP="00D92B8C">
            <w:pPr>
              <w:rPr>
                <w:rFonts w:ascii="Calibri" w:hAnsi="Calibri"/>
                <w:szCs w:val="18"/>
              </w:rPr>
            </w:pPr>
            <w:ins w:id="130" w:author="Ferris, Todd@Energy" w:date="2019-05-02T09:56:00Z">
              <w:r>
                <w:rPr>
                  <w:rFonts w:ascii="Calibri" w:hAnsi="Calibri"/>
                  <w:b/>
                  <w:szCs w:val="18"/>
                </w:rPr>
                <w:t>I</w:t>
              </w:r>
            </w:ins>
            <w:del w:id="131" w:author="Ferris, Todd@Energy" w:date="2019-05-02T09:56:00Z">
              <w:r w:rsidR="009B0EBF" w:rsidDel="00D92B8C">
                <w:rPr>
                  <w:rFonts w:ascii="Calibri" w:hAnsi="Calibri"/>
                  <w:b/>
                  <w:szCs w:val="18"/>
                </w:rPr>
                <w:delText>H</w:delText>
              </w:r>
            </w:del>
            <w:r w:rsidR="0001140B" w:rsidRPr="00903938">
              <w:rPr>
                <w:rFonts w:ascii="Calibri" w:hAnsi="Calibri"/>
                <w:b/>
                <w:szCs w:val="18"/>
              </w:rPr>
              <w:t xml:space="preserve">. Verified </w:t>
            </w:r>
            <w:r w:rsidR="009B0EBF">
              <w:rPr>
                <w:rFonts w:ascii="Calibri" w:hAnsi="Calibri"/>
                <w:b/>
                <w:szCs w:val="18"/>
              </w:rPr>
              <w:t>Space Conditioning</w:t>
            </w:r>
            <w:r w:rsidR="0001140B" w:rsidRPr="00903938">
              <w:rPr>
                <w:rFonts w:ascii="Calibri" w:hAnsi="Calibri"/>
                <w:b/>
                <w:szCs w:val="18"/>
              </w:rPr>
              <w:t xml:space="preserve"> System Time Delay Relay</w:t>
            </w:r>
          </w:p>
        </w:tc>
      </w:tr>
      <w:tr w:rsidR="0001140B" w:rsidRPr="006D0BCD" w14:paraId="3F896A09" w14:textId="77777777" w:rsidTr="000B4623">
        <w:trPr>
          <w:trHeight w:val="144"/>
        </w:trPr>
        <w:tc>
          <w:tcPr>
            <w:tcW w:w="468" w:type="dxa"/>
            <w:vAlign w:val="center"/>
          </w:tcPr>
          <w:p w14:paraId="3F896A07" w14:textId="77777777" w:rsidR="0001140B" w:rsidRPr="006D0BCD" w:rsidRDefault="0001140B" w:rsidP="0001140B">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A08" w14:textId="7951E8F6" w:rsidR="0001140B" w:rsidRPr="006D0BCD" w:rsidRDefault="0001140B" w:rsidP="006E0592">
            <w:pPr>
              <w:rPr>
                <w:rFonts w:ascii="Calibri" w:hAnsi="Calibri"/>
                <w:sz w:val="18"/>
                <w:szCs w:val="18"/>
              </w:rPr>
            </w:pPr>
            <w:r>
              <w:rPr>
                <w:rFonts w:ascii="Calibri" w:hAnsi="Calibri"/>
                <w:sz w:val="18"/>
                <w:szCs w:val="18"/>
              </w:rPr>
              <w:t xml:space="preserve">If </w:t>
            </w:r>
            <w:proofErr w:type="gramStart"/>
            <w:r>
              <w:rPr>
                <w:rFonts w:ascii="Calibri" w:hAnsi="Calibri"/>
                <w:sz w:val="18"/>
                <w:szCs w:val="18"/>
              </w:rPr>
              <w:t>a Time Delay Relay is</w:t>
            </w:r>
            <w:ins w:id="132" w:author="Smith, Alexis@Energy" w:date="2019-05-02T15:54:00Z">
              <w:r w:rsidR="006E0592">
                <w:rPr>
                  <w:rFonts w:ascii="Calibri" w:hAnsi="Calibri"/>
                  <w:sz w:val="18"/>
                  <w:szCs w:val="18"/>
                </w:rPr>
                <w:t xml:space="preserve"> specified by the Directory of Certified Product Performance</w:t>
              </w:r>
            </w:ins>
            <w:proofErr w:type="gramEnd"/>
            <w:del w:id="133" w:author="Smith, Alexis@Energy" w:date="2019-05-02T15:54:00Z">
              <w:r w:rsidDel="006E0592">
                <w:rPr>
                  <w:rFonts w:ascii="Calibri" w:hAnsi="Calibri"/>
                  <w:sz w:val="18"/>
                  <w:szCs w:val="18"/>
                </w:rPr>
                <w:delText xml:space="preserve"> required by the </w:delText>
              </w:r>
              <w:r w:rsidR="00F4118E" w:rsidDel="006E0592">
                <w:rPr>
                  <w:rFonts w:ascii="Calibri" w:hAnsi="Calibri"/>
                  <w:sz w:val="18"/>
                  <w:szCs w:val="18"/>
                </w:rPr>
                <w:delText>directory used to certify product performance</w:delText>
              </w:r>
            </w:del>
            <w:r>
              <w:rPr>
                <w:rFonts w:ascii="Calibri" w:hAnsi="Calibri"/>
                <w:sz w:val="18"/>
                <w:szCs w:val="18"/>
              </w:rPr>
              <w:t xml:space="preserve">, the responsible </w:t>
            </w:r>
            <w:del w:id="134" w:author="Smith, Alexis@Energy" w:date="2019-05-02T15:54:00Z">
              <w:r w:rsidDel="006E0592">
                <w:rPr>
                  <w:rFonts w:ascii="Calibri" w:hAnsi="Calibri"/>
                  <w:sz w:val="18"/>
                  <w:szCs w:val="18"/>
                </w:rPr>
                <w:delText xml:space="preserve">party </w:delText>
              </w:r>
            </w:del>
            <w:ins w:id="135" w:author="Smith, Alexis@Energy" w:date="2019-05-02T15:54:00Z">
              <w:r w:rsidR="006E0592">
                <w:rPr>
                  <w:rFonts w:ascii="Calibri" w:hAnsi="Calibri"/>
                  <w:sz w:val="18"/>
                  <w:szCs w:val="18"/>
                </w:rPr>
                <w:t xml:space="preserve">person </w:t>
              </w:r>
            </w:ins>
            <w:r>
              <w:rPr>
                <w:rFonts w:ascii="Calibri" w:hAnsi="Calibri"/>
                <w:sz w:val="18"/>
                <w:szCs w:val="18"/>
              </w:rPr>
              <w:t xml:space="preserve">certifies by signing </w:t>
            </w:r>
            <w:ins w:id="136" w:author="Smith, Alexis@Energy" w:date="2019-05-02T15:55:00Z">
              <w:r w:rsidR="006E0592">
                <w:rPr>
                  <w:rFonts w:ascii="Calibri" w:hAnsi="Calibri"/>
                  <w:sz w:val="18"/>
                  <w:szCs w:val="18"/>
                </w:rPr>
                <w:t xml:space="preserve">this compliance </w:t>
              </w:r>
              <w:proofErr w:type="spellStart"/>
              <w:r w:rsidR="006E0592">
                <w:rPr>
                  <w:rFonts w:ascii="Calibri" w:hAnsi="Calibri"/>
                  <w:sz w:val="18"/>
                  <w:szCs w:val="18"/>
                </w:rPr>
                <w:t>document</w:t>
              </w:r>
            </w:ins>
            <w:del w:id="137" w:author="Smith, Alexis@Energy" w:date="2019-05-02T15:55:00Z">
              <w:r w:rsidDel="006E0592">
                <w:rPr>
                  <w:rFonts w:ascii="Calibri" w:hAnsi="Calibri"/>
                  <w:sz w:val="18"/>
                  <w:szCs w:val="18"/>
                </w:rPr>
                <w:delText xml:space="preserve">below </w:delText>
              </w:r>
            </w:del>
            <w:r>
              <w:rPr>
                <w:rFonts w:ascii="Calibri" w:hAnsi="Calibri"/>
                <w:sz w:val="18"/>
                <w:szCs w:val="18"/>
              </w:rPr>
              <w:t>that</w:t>
            </w:r>
            <w:proofErr w:type="spellEnd"/>
            <w:r>
              <w:rPr>
                <w:rFonts w:ascii="Calibri" w:hAnsi="Calibri"/>
                <w:sz w:val="18"/>
                <w:szCs w:val="18"/>
              </w:rPr>
              <w:t xml:space="preserve"> the Time Delay Relay is installed and has been tested to operate correctly according to the protocols of RA3.4.3.</w:t>
            </w:r>
          </w:p>
        </w:tc>
      </w:tr>
      <w:tr w:rsidR="0001140B" w:rsidRPr="006D0BCD" w14:paraId="3F896A0D" w14:textId="77777777" w:rsidTr="000B4623">
        <w:trPr>
          <w:trHeight w:val="144"/>
        </w:trPr>
        <w:tc>
          <w:tcPr>
            <w:tcW w:w="468" w:type="dxa"/>
            <w:vAlign w:val="center"/>
          </w:tcPr>
          <w:p w14:paraId="3F896A0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0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06E3CDE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6C5FC553"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A0C" w14:textId="31220541"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11" w14:textId="77777777" w:rsidTr="000B4623">
        <w:trPr>
          <w:trHeight w:val="144"/>
        </w:trPr>
        <w:tc>
          <w:tcPr>
            <w:tcW w:w="468" w:type="dxa"/>
            <w:vAlign w:val="center"/>
          </w:tcPr>
          <w:p w14:paraId="3F896A0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10" w14:textId="24DFCE7D"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13" w14:textId="77777777" w:rsidTr="000B4623">
        <w:trPr>
          <w:trHeight w:val="144"/>
        </w:trPr>
        <w:tc>
          <w:tcPr>
            <w:tcW w:w="10795" w:type="dxa"/>
            <w:gridSpan w:val="3"/>
            <w:vAlign w:val="center"/>
          </w:tcPr>
          <w:p w14:paraId="3F896A12" w14:textId="77777777" w:rsidR="0001140B" w:rsidRPr="006D0BCD" w:rsidRDefault="0001140B" w:rsidP="0001140B">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14" w14:textId="173422EB" w:rsidR="00A71052" w:rsidRDefault="00A71052" w:rsidP="00EF5651">
      <w:pPr>
        <w:rPr>
          <w:ins w:id="138" w:author="Ferris, Todd@Energy" w:date="2019-05-02T08:46:00Z"/>
          <w:rFonts w:asciiTheme="minorHAnsi" w:hAnsiTheme="minorHAnsi"/>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00"/>
        <w:gridCol w:w="7627"/>
      </w:tblGrid>
      <w:tr w:rsidR="0001140B" w:rsidRPr="00903938" w:rsidDel="004E3E8B" w14:paraId="3F896A16" w14:textId="77777777" w:rsidTr="000B4623">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F896A15" w14:textId="02AB2E2D" w:rsidR="0001140B" w:rsidRPr="00903938" w:rsidDel="004E3E8B" w:rsidRDefault="00D92B8C" w:rsidP="00D92B8C">
            <w:pPr>
              <w:rPr>
                <w:rFonts w:ascii="Calibri" w:hAnsi="Calibri"/>
                <w:szCs w:val="18"/>
              </w:rPr>
            </w:pPr>
            <w:ins w:id="139" w:author="Ferris, Todd@Energy" w:date="2019-05-02T09:56:00Z">
              <w:r>
                <w:rPr>
                  <w:rFonts w:ascii="Calibri" w:hAnsi="Calibri"/>
                  <w:b/>
                  <w:szCs w:val="18"/>
                </w:rPr>
                <w:lastRenderedPageBreak/>
                <w:t>J</w:t>
              </w:r>
            </w:ins>
            <w:del w:id="140" w:author="Ferris, Todd@Energy" w:date="2019-05-02T09:56:00Z">
              <w:r w:rsidR="009B0EBF" w:rsidDel="00D92B8C">
                <w:rPr>
                  <w:rFonts w:ascii="Calibri" w:hAnsi="Calibri"/>
                  <w:b/>
                  <w:szCs w:val="18"/>
                </w:rPr>
                <w:delText>I</w:delText>
              </w:r>
            </w:del>
            <w:r w:rsidR="0001140B" w:rsidRPr="00903938">
              <w:rPr>
                <w:rFonts w:ascii="Calibri" w:hAnsi="Calibri"/>
                <w:b/>
                <w:szCs w:val="18"/>
              </w:rPr>
              <w:t xml:space="preserve">. Verified </w:t>
            </w:r>
            <w:r w:rsidR="009B0EBF">
              <w:rPr>
                <w:rFonts w:ascii="Calibri" w:hAnsi="Calibri"/>
                <w:b/>
                <w:szCs w:val="18"/>
              </w:rPr>
              <w:t>Space Conditioning</w:t>
            </w:r>
            <w:r w:rsidR="0001140B" w:rsidRPr="00903938">
              <w:rPr>
                <w:rFonts w:ascii="Calibri" w:hAnsi="Calibri"/>
                <w:b/>
                <w:szCs w:val="18"/>
              </w:rPr>
              <w:t xml:space="preserve"> System TXV</w:t>
            </w:r>
          </w:p>
        </w:tc>
      </w:tr>
      <w:tr w:rsidR="0001140B" w:rsidRPr="006D0BCD" w14:paraId="3F896A19" w14:textId="77777777" w:rsidTr="000B4623">
        <w:trPr>
          <w:trHeight w:val="144"/>
        </w:trPr>
        <w:tc>
          <w:tcPr>
            <w:tcW w:w="468" w:type="dxa"/>
            <w:vAlign w:val="center"/>
          </w:tcPr>
          <w:p w14:paraId="3F896A17" w14:textId="77777777" w:rsidR="0001140B" w:rsidRPr="006D0BCD" w:rsidRDefault="0001140B" w:rsidP="0001140B">
            <w:pPr>
              <w:jc w:val="center"/>
              <w:rPr>
                <w:rFonts w:ascii="Calibri" w:hAnsi="Calibri"/>
                <w:sz w:val="18"/>
                <w:szCs w:val="18"/>
              </w:rPr>
            </w:pPr>
            <w:r w:rsidRPr="00237478">
              <w:rPr>
                <w:rFonts w:ascii="Calibri" w:hAnsi="Calibri"/>
                <w:sz w:val="18"/>
                <w:szCs w:val="18"/>
              </w:rPr>
              <w:t>01</w:t>
            </w:r>
          </w:p>
        </w:tc>
        <w:tc>
          <w:tcPr>
            <w:tcW w:w="10327" w:type="dxa"/>
            <w:gridSpan w:val="2"/>
            <w:vAlign w:val="center"/>
          </w:tcPr>
          <w:p w14:paraId="3F896A18" w14:textId="2581FA5C" w:rsidR="0001140B" w:rsidRPr="006D0BCD" w:rsidRDefault="0001140B" w:rsidP="006E0592">
            <w:pPr>
              <w:rPr>
                <w:rFonts w:ascii="Calibri" w:hAnsi="Calibri"/>
                <w:sz w:val="18"/>
                <w:szCs w:val="18"/>
              </w:rPr>
            </w:pPr>
            <w:r w:rsidRPr="00237478">
              <w:rPr>
                <w:rFonts w:ascii="Calibri" w:hAnsi="Calibri"/>
                <w:sz w:val="18"/>
                <w:szCs w:val="18"/>
              </w:rPr>
              <w:t xml:space="preserve">If </w:t>
            </w:r>
            <w:proofErr w:type="gramStart"/>
            <w:r w:rsidRPr="00237478">
              <w:rPr>
                <w:rFonts w:ascii="Calibri" w:hAnsi="Calibri"/>
                <w:sz w:val="18"/>
                <w:szCs w:val="18"/>
              </w:rPr>
              <w:t xml:space="preserve">a TXV is </w:t>
            </w:r>
            <w:ins w:id="141" w:author="Smith, Alexis@Energy" w:date="2019-05-02T15:55:00Z">
              <w:r w:rsidR="006E0592">
                <w:rPr>
                  <w:rFonts w:ascii="Calibri" w:hAnsi="Calibri"/>
                  <w:sz w:val="18"/>
                  <w:szCs w:val="18"/>
                </w:rPr>
                <w:t>specified by the Directory of Certified Product Performance</w:t>
              </w:r>
            </w:ins>
            <w:proofErr w:type="gramEnd"/>
            <w:del w:id="142" w:author="Smith, Alexis@Energy" w:date="2019-05-02T15:55:00Z">
              <w:r w:rsidRPr="00237478" w:rsidDel="006E0592">
                <w:rPr>
                  <w:rFonts w:ascii="Calibri" w:hAnsi="Calibri"/>
                  <w:sz w:val="18"/>
                  <w:szCs w:val="18"/>
                </w:rPr>
                <w:delText xml:space="preserve">required by the </w:delText>
              </w:r>
              <w:r w:rsidR="00F4118E" w:rsidDel="006E0592">
                <w:rPr>
                  <w:rFonts w:ascii="Calibri" w:hAnsi="Calibri"/>
                  <w:sz w:val="18"/>
                  <w:szCs w:val="18"/>
                </w:rPr>
                <w:delText>directory used to certify product performance</w:delText>
              </w:r>
            </w:del>
            <w:r w:rsidRPr="00237478">
              <w:rPr>
                <w:rFonts w:ascii="Calibri" w:hAnsi="Calibri"/>
                <w:sz w:val="18"/>
                <w:szCs w:val="18"/>
              </w:rPr>
              <w:t xml:space="preserve">, the responsible </w:t>
            </w:r>
            <w:del w:id="143" w:author="Smith, Alexis@Energy" w:date="2019-05-02T15:55:00Z">
              <w:r w:rsidRPr="00237478" w:rsidDel="006E0592">
                <w:rPr>
                  <w:rFonts w:ascii="Calibri" w:hAnsi="Calibri"/>
                  <w:sz w:val="18"/>
                  <w:szCs w:val="18"/>
                </w:rPr>
                <w:delText xml:space="preserve">party </w:delText>
              </w:r>
            </w:del>
            <w:ins w:id="144" w:author="Smith, Alexis@Energy" w:date="2019-05-02T15:55:00Z">
              <w:r w:rsidR="006E0592">
                <w:rPr>
                  <w:rFonts w:ascii="Calibri" w:hAnsi="Calibri"/>
                  <w:sz w:val="18"/>
                  <w:szCs w:val="18"/>
                </w:rPr>
                <w:t>person</w:t>
              </w:r>
              <w:r w:rsidR="006E0592" w:rsidRPr="00237478">
                <w:rPr>
                  <w:rFonts w:ascii="Calibri" w:hAnsi="Calibri"/>
                  <w:sz w:val="18"/>
                  <w:szCs w:val="18"/>
                </w:rPr>
                <w:t xml:space="preserve"> </w:t>
              </w:r>
            </w:ins>
            <w:r w:rsidRPr="00237478">
              <w:rPr>
                <w:rFonts w:ascii="Calibri" w:hAnsi="Calibri"/>
                <w:sz w:val="18"/>
                <w:szCs w:val="18"/>
              </w:rPr>
              <w:t xml:space="preserve">certifies by signing </w:t>
            </w:r>
            <w:del w:id="145" w:author="Smith, Alexis@Energy" w:date="2019-05-02T15:55:00Z">
              <w:r w:rsidRPr="00237478" w:rsidDel="006E0592">
                <w:rPr>
                  <w:rFonts w:ascii="Calibri" w:hAnsi="Calibri"/>
                  <w:sz w:val="18"/>
                  <w:szCs w:val="18"/>
                </w:rPr>
                <w:delText xml:space="preserve">below </w:delText>
              </w:r>
            </w:del>
            <w:ins w:id="146" w:author="Smith, Alexis@Energy" w:date="2019-05-02T15:55:00Z">
              <w:r w:rsidR="006E0592">
                <w:rPr>
                  <w:rFonts w:ascii="Calibri" w:hAnsi="Calibri"/>
                  <w:sz w:val="18"/>
                  <w:szCs w:val="18"/>
                </w:rPr>
                <w:t>this compliance document</w:t>
              </w:r>
              <w:r w:rsidR="006E0592" w:rsidRPr="00237478">
                <w:rPr>
                  <w:rFonts w:ascii="Calibri" w:hAnsi="Calibri"/>
                  <w:sz w:val="18"/>
                  <w:szCs w:val="18"/>
                </w:rPr>
                <w:t xml:space="preserve"> </w:t>
              </w:r>
            </w:ins>
            <w:r w:rsidRPr="00237478">
              <w:rPr>
                <w:rFonts w:ascii="Calibri" w:hAnsi="Calibri"/>
                <w:sz w:val="18"/>
                <w:szCs w:val="18"/>
              </w:rPr>
              <w:t xml:space="preserve">that the TXV is properly installed and has been visually verified, including proper placement of </w:t>
            </w:r>
            <w:ins w:id="147" w:author="Smith, Alexis@Energy" w:date="2019-05-02T15:56:00Z">
              <w:r w:rsidR="006E0592">
                <w:rPr>
                  <w:rFonts w:ascii="Calibri" w:hAnsi="Calibri"/>
                  <w:sz w:val="18"/>
                  <w:szCs w:val="18"/>
                </w:rPr>
                <w:t xml:space="preserve">the </w:t>
              </w:r>
            </w:ins>
            <w:r w:rsidRPr="00237478">
              <w:rPr>
                <w:rFonts w:ascii="Calibri" w:hAnsi="Calibri"/>
                <w:sz w:val="18"/>
                <w:szCs w:val="18"/>
              </w:rPr>
              <w:t>sensing bulb.</w:t>
            </w:r>
          </w:p>
        </w:tc>
      </w:tr>
      <w:tr w:rsidR="0001140B" w:rsidRPr="006D0BCD" w14:paraId="3F896A1D" w14:textId="77777777" w:rsidTr="000B4623">
        <w:trPr>
          <w:trHeight w:val="144"/>
        </w:trPr>
        <w:tc>
          <w:tcPr>
            <w:tcW w:w="468" w:type="dxa"/>
            <w:vAlign w:val="center"/>
          </w:tcPr>
          <w:p w14:paraId="3F896A1A" w14:textId="77777777" w:rsidR="0001140B" w:rsidRPr="006D0BCD" w:rsidRDefault="0001140B" w:rsidP="0001140B">
            <w:pPr>
              <w:jc w:val="center"/>
              <w:rPr>
                <w:rFonts w:ascii="Calibri" w:hAnsi="Calibri"/>
                <w:sz w:val="18"/>
                <w:szCs w:val="18"/>
              </w:rPr>
            </w:pPr>
            <w:r>
              <w:rPr>
                <w:rFonts w:ascii="Calibri" w:hAnsi="Calibri"/>
                <w:sz w:val="18"/>
                <w:szCs w:val="18"/>
              </w:rPr>
              <w:t>02</w:t>
            </w:r>
          </w:p>
        </w:tc>
        <w:tc>
          <w:tcPr>
            <w:tcW w:w="2700" w:type="dxa"/>
            <w:vAlign w:val="center"/>
          </w:tcPr>
          <w:p w14:paraId="3F896A1B" w14:textId="77777777" w:rsidR="0001140B" w:rsidRPr="006D0BCD" w:rsidRDefault="0001140B" w:rsidP="0001140B">
            <w:pPr>
              <w:rPr>
                <w:rFonts w:ascii="Calibri" w:hAnsi="Calibri"/>
                <w:sz w:val="18"/>
                <w:szCs w:val="18"/>
              </w:rPr>
            </w:pPr>
            <w:r>
              <w:rPr>
                <w:rFonts w:ascii="Calibri" w:hAnsi="Calibri"/>
                <w:sz w:val="18"/>
                <w:szCs w:val="18"/>
              </w:rPr>
              <w:t>Verification Status:</w:t>
            </w:r>
          </w:p>
        </w:tc>
        <w:tc>
          <w:tcPr>
            <w:tcW w:w="7627" w:type="dxa"/>
            <w:vAlign w:val="center"/>
          </w:tcPr>
          <w:p w14:paraId="52FE302E"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7C8B3E22" w14:textId="77777777" w:rsidR="0062201F" w:rsidRDefault="0062201F" w:rsidP="0062201F">
            <w:pPr>
              <w:pStyle w:val="ListParagraph"/>
              <w:keepNext/>
              <w:numPr>
                <w:ilvl w:val="0"/>
                <w:numId w:val="29"/>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A1C" w14:textId="04DB8E00" w:rsidR="0001140B" w:rsidRPr="0062201F" w:rsidRDefault="0062201F" w:rsidP="0062201F">
            <w:pPr>
              <w:pStyle w:val="ListParagraph"/>
              <w:numPr>
                <w:ilvl w:val="0"/>
                <w:numId w:val="29"/>
              </w:numPr>
              <w:rPr>
                <w:rFonts w:ascii="Calibri" w:hAnsi="Calibri"/>
                <w:sz w:val="18"/>
                <w:szCs w:val="18"/>
              </w:rPr>
            </w:pPr>
            <w:r w:rsidRPr="0062201F">
              <w:rPr>
                <w:rFonts w:ascii="Calibri" w:hAnsi="Calibri"/>
                <w:sz w:val="18"/>
                <w:szCs w:val="18"/>
                <w:u w:val="single"/>
              </w:rPr>
              <w:t>All N/A</w:t>
            </w:r>
            <w:r w:rsidRPr="0062201F">
              <w:rPr>
                <w:rFonts w:ascii="Calibri" w:hAnsi="Calibri"/>
                <w:sz w:val="18"/>
                <w:szCs w:val="18"/>
              </w:rPr>
              <w:t xml:space="preserve"> - This entire table is not applicable</w:t>
            </w:r>
          </w:p>
        </w:tc>
      </w:tr>
      <w:tr w:rsidR="004A3614" w:rsidRPr="006D0BCD" w14:paraId="3F896A21" w14:textId="77777777" w:rsidTr="000B4623">
        <w:trPr>
          <w:trHeight w:val="144"/>
        </w:trPr>
        <w:tc>
          <w:tcPr>
            <w:tcW w:w="468" w:type="dxa"/>
            <w:vAlign w:val="center"/>
          </w:tcPr>
          <w:p w14:paraId="3F896A1E" w14:textId="77777777" w:rsidR="004A3614" w:rsidRDefault="004A3614" w:rsidP="0001140B">
            <w:pPr>
              <w:jc w:val="center"/>
              <w:rPr>
                <w:rFonts w:ascii="Calibri" w:hAnsi="Calibri"/>
                <w:sz w:val="18"/>
                <w:szCs w:val="18"/>
              </w:rPr>
            </w:pPr>
            <w:r>
              <w:rPr>
                <w:rFonts w:ascii="Calibri" w:hAnsi="Calibri"/>
                <w:sz w:val="18"/>
                <w:szCs w:val="18"/>
              </w:rPr>
              <w:t>03</w:t>
            </w:r>
          </w:p>
        </w:tc>
        <w:tc>
          <w:tcPr>
            <w:tcW w:w="10327" w:type="dxa"/>
            <w:gridSpan w:val="2"/>
            <w:vAlign w:val="center"/>
          </w:tcPr>
          <w:p w14:paraId="3F896A20" w14:textId="77298982" w:rsidR="004A3614" w:rsidRPr="006D0BCD" w:rsidRDefault="004A3614" w:rsidP="0001140B">
            <w:pPr>
              <w:rPr>
                <w:rFonts w:ascii="Calibri" w:hAnsi="Calibri"/>
                <w:sz w:val="18"/>
                <w:szCs w:val="18"/>
              </w:rPr>
            </w:pPr>
            <w:r>
              <w:rPr>
                <w:rFonts w:ascii="Calibri" w:hAnsi="Calibri"/>
                <w:sz w:val="18"/>
                <w:szCs w:val="18"/>
              </w:rPr>
              <w:t>Correction Notes:</w:t>
            </w:r>
          </w:p>
        </w:tc>
      </w:tr>
      <w:tr w:rsidR="0001140B" w:rsidRPr="006D0BCD" w14:paraId="3F896A23" w14:textId="77777777" w:rsidTr="000B4623">
        <w:trPr>
          <w:trHeight w:val="144"/>
        </w:trPr>
        <w:tc>
          <w:tcPr>
            <w:tcW w:w="10795" w:type="dxa"/>
            <w:gridSpan w:val="3"/>
            <w:vAlign w:val="center"/>
          </w:tcPr>
          <w:p w14:paraId="3F896A22" w14:textId="77777777" w:rsidR="0001140B" w:rsidRPr="006D0BCD" w:rsidRDefault="0001140B" w:rsidP="0001140B">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A24" w14:textId="77777777" w:rsidR="00231A21" w:rsidRPr="00903938" w:rsidRDefault="00231A21" w:rsidP="00EF565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01140B" w:rsidRPr="0084687D" w14:paraId="3F896A27" w14:textId="77777777" w:rsidTr="0001140B">
        <w:trPr>
          <w:cantSplit/>
          <w:trHeight w:val="432"/>
        </w:trPr>
        <w:tc>
          <w:tcPr>
            <w:tcW w:w="5000" w:type="pct"/>
            <w:gridSpan w:val="2"/>
            <w:vAlign w:val="center"/>
          </w:tcPr>
          <w:p w14:paraId="3F896A25" w14:textId="62FA3E4E" w:rsidR="0001140B" w:rsidRPr="00903938" w:rsidRDefault="00D92B8C" w:rsidP="00880CC5">
            <w:pPr>
              <w:keepNext/>
              <w:rPr>
                <w:rFonts w:ascii="Calibri" w:hAnsi="Calibri"/>
                <w:b/>
                <w:szCs w:val="18"/>
              </w:rPr>
            </w:pPr>
            <w:ins w:id="148" w:author="Ferris, Todd@Energy" w:date="2019-05-02T09:57:00Z">
              <w:r>
                <w:rPr>
                  <w:rFonts w:ascii="Calibri" w:hAnsi="Calibri"/>
                  <w:b/>
                  <w:szCs w:val="18"/>
                </w:rPr>
                <w:t>K</w:t>
              </w:r>
            </w:ins>
            <w:del w:id="149" w:author="Ferris, Todd@Energy" w:date="2019-05-02T09:57:00Z">
              <w:r w:rsidR="009B0EBF" w:rsidDel="00D92B8C">
                <w:rPr>
                  <w:rFonts w:ascii="Calibri" w:hAnsi="Calibri"/>
                  <w:b/>
                  <w:szCs w:val="18"/>
                </w:rPr>
                <w:delText>J</w:delText>
              </w:r>
            </w:del>
            <w:r w:rsidR="0001140B" w:rsidRPr="00903938">
              <w:rPr>
                <w:rFonts w:ascii="Calibri" w:hAnsi="Calibri"/>
                <w:b/>
                <w:szCs w:val="18"/>
              </w:rPr>
              <w:t>. Determination of HERS Verification Compliance</w:t>
            </w:r>
          </w:p>
          <w:p w14:paraId="3F896A26" w14:textId="77777777" w:rsidR="0001140B" w:rsidRPr="0084687D" w:rsidRDefault="0001140B" w:rsidP="0001140B">
            <w:pPr>
              <w:keepNext/>
              <w:spacing w:after="60"/>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01140B" w:rsidRPr="0084687D" w14:paraId="3F896A2A" w14:textId="77777777" w:rsidTr="0001140B">
        <w:trPr>
          <w:cantSplit/>
          <w:trHeight w:val="144"/>
        </w:trPr>
        <w:tc>
          <w:tcPr>
            <w:tcW w:w="253" w:type="pct"/>
            <w:vAlign w:val="center"/>
          </w:tcPr>
          <w:p w14:paraId="3F896A28" w14:textId="77777777" w:rsidR="0001140B" w:rsidRPr="0084687D" w:rsidDel="00C76C40" w:rsidRDefault="0001140B" w:rsidP="0001140B">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A29" w14:textId="77777777" w:rsidR="0001140B" w:rsidRPr="0084687D" w:rsidRDefault="0001140B" w:rsidP="0001140B">
            <w:pPr>
              <w:keepNext/>
              <w:rPr>
                <w:rFonts w:ascii="Calibri" w:hAnsi="Calibri"/>
                <w:sz w:val="18"/>
                <w:szCs w:val="18"/>
              </w:rPr>
            </w:pPr>
          </w:p>
        </w:tc>
      </w:tr>
    </w:tbl>
    <w:p w14:paraId="3F896A2B" w14:textId="0E85390A" w:rsidR="00D46E9D" w:rsidRDefault="00D46E9D" w:rsidP="00EF5651">
      <w:pPr>
        <w:rPr>
          <w:rFonts w:asciiTheme="minorHAnsi" w:hAnsiTheme="minorHAnsi"/>
          <w:sz w:val="18"/>
          <w:szCs w:val="18"/>
        </w:rPr>
      </w:pPr>
    </w:p>
    <w:p w14:paraId="27E9FFB6" w14:textId="77777777" w:rsidR="00D46E9D" w:rsidRDefault="00D46E9D">
      <w:pPr>
        <w:rPr>
          <w:rFonts w:asciiTheme="minorHAnsi" w:hAnsiTheme="minorHAnsi"/>
          <w:sz w:val="18"/>
          <w:szCs w:val="18"/>
        </w:rPr>
      </w:pPr>
      <w:r>
        <w:rPr>
          <w:rFonts w:asciiTheme="minorHAnsi" w:hAnsiTheme="minorHAnsi"/>
          <w:sz w:val="18"/>
          <w:szCs w:val="18"/>
        </w:rPr>
        <w:br w:type="page"/>
      </w:r>
    </w:p>
    <w:p w14:paraId="0ACA50AA" w14:textId="77777777" w:rsidR="00231A21" w:rsidRDefault="00231A21" w:rsidP="00EF5651">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8D3F64" w14:paraId="3F896A2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caps/>
                <w:sz w:val="18"/>
                <w:szCs w:val="18"/>
              </w:rPr>
              <w:t>Documentation Author's Declaration Statement</w:t>
            </w:r>
          </w:p>
        </w:tc>
      </w:tr>
      <w:tr w:rsidR="008D3F64" w14:paraId="3F896A30" w14:textId="77777777" w:rsidTr="000B4623">
        <w:trPr>
          <w:trHeight w:val="2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3F896A2F" w14:textId="77777777" w:rsidR="008D3F64" w:rsidRDefault="008D3F64" w:rsidP="00903938">
            <w:pPr>
              <w:numPr>
                <w:ilvl w:val="0"/>
                <w:numId w:val="8"/>
              </w:numPr>
              <w:ind w:left="271" w:hanging="288"/>
              <w:rPr>
                <w:rFonts w:asciiTheme="minorHAnsi" w:hAnsiTheme="minorHAnsi"/>
                <w:sz w:val="18"/>
                <w:szCs w:val="18"/>
              </w:rPr>
            </w:pPr>
            <w:r>
              <w:rPr>
                <w:rFonts w:asciiTheme="minorHAnsi" w:hAnsiTheme="minorHAnsi"/>
                <w:sz w:val="18"/>
                <w:szCs w:val="18"/>
              </w:rPr>
              <w:t>I certify that this Certificate of Verification documentation is accurate and complete.</w:t>
            </w:r>
          </w:p>
        </w:tc>
      </w:tr>
      <w:tr w:rsidR="008D3F64" w14:paraId="3F896A33"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1" w14:textId="77777777" w:rsidR="008D3F64" w:rsidRDefault="008D3F64">
            <w:pPr>
              <w:rPr>
                <w:rFonts w:asciiTheme="minorHAnsi" w:hAnsiTheme="minorHAnsi"/>
                <w:sz w:val="14"/>
                <w:szCs w:val="14"/>
              </w:rPr>
            </w:pPr>
            <w:r>
              <w:rPr>
                <w:rFonts w:asciiTheme="minorHAnsi" w:hAnsi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2" w14:textId="77777777" w:rsidR="008D3F64" w:rsidRDefault="008D3F64">
            <w:pPr>
              <w:rPr>
                <w:rFonts w:asciiTheme="minorHAnsi" w:hAnsiTheme="minorHAnsi"/>
                <w:sz w:val="14"/>
                <w:szCs w:val="14"/>
              </w:rPr>
            </w:pPr>
            <w:r>
              <w:rPr>
                <w:rFonts w:asciiTheme="minorHAnsi" w:hAnsiTheme="minorHAnsi"/>
                <w:sz w:val="14"/>
                <w:szCs w:val="14"/>
              </w:rPr>
              <w:t>Documentation Author Signature:</w:t>
            </w:r>
          </w:p>
        </w:tc>
      </w:tr>
      <w:tr w:rsidR="008D3F64" w14:paraId="3F896A36"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4" w14:textId="77777777" w:rsidR="008D3F64" w:rsidRDefault="008D3F64">
            <w:pPr>
              <w:rPr>
                <w:rFonts w:asciiTheme="minorHAnsi" w:hAnsiTheme="minorHAnsi"/>
                <w:sz w:val="14"/>
                <w:szCs w:val="14"/>
              </w:rPr>
            </w:pPr>
            <w:r>
              <w:rPr>
                <w:rFonts w:asciiTheme="minorHAnsi" w:hAnsi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5" w14:textId="77777777" w:rsidR="008D3F64" w:rsidRDefault="008D3F64">
            <w:pPr>
              <w:rPr>
                <w:rFonts w:asciiTheme="minorHAnsi" w:hAnsiTheme="minorHAnsi"/>
                <w:sz w:val="14"/>
                <w:szCs w:val="14"/>
              </w:rPr>
            </w:pPr>
            <w:r>
              <w:rPr>
                <w:rFonts w:asciiTheme="minorHAnsi" w:hAnsiTheme="minorHAnsi"/>
                <w:sz w:val="14"/>
                <w:szCs w:val="14"/>
              </w:rPr>
              <w:t>Date Signed:</w:t>
            </w:r>
          </w:p>
        </w:tc>
      </w:tr>
      <w:tr w:rsidR="008D3F64" w14:paraId="3F896A39"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7" w14:textId="77777777" w:rsidR="008D3F64" w:rsidRDefault="008D3F64">
            <w:pPr>
              <w:rPr>
                <w:rFonts w:asciiTheme="minorHAnsi" w:hAnsiTheme="minorHAnsi"/>
                <w:sz w:val="14"/>
                <w:szCs w:val="14"/>
              </w:rPr>
            </w:pPr>
            <w:r>
              <w:rPr>
                <w:rFonts w:asciiTheme="minorHAnsi" w:hAnsi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8" w14:textId="77777777" w:rsidR="008D3F64" w:rsidRDefault="008D3F64">
            <w:pPr>
              <w:rPr>
                <w:rFonts w:asciiTheme="minorHAnsi" w:hAnsiTheme="minorHAnsi"/>
                <w:sz w:val="14"/>
                <w:szCs w:val="14"/>
              </w:rPr>
            </w:pPr>
            <w:r>
              <w:rPr>
                <w:rFonts w:asciiTheme="minorHAnsi" w:hAnsiTheme="minorHAnsi"/>
                <w:sz w:val="14"/>
                <w:szCs w:val="14"/>
              </w:rPr>
              <w:t>CEA/HERS Certification Information (if applicable):</w:t>
            </w:r>
          </w:p>
        </w:tc>
      </w:tr>
      <w:tr w:rsidR="008D3F64" w14:paraId="3F896A3C" w14:textId="77777777" w:rsidTr="000B4623">
        <w:trPr>
          <w:trHeight w:val="360"/>
        </w:trPr>
        <w:tc>
          <w:tcPr>
            <w:tcW w:w="5344" w:type="dxa"/>
            <w:tcBorders>
              <w:top w:val="single" w:sz="4" w:space="0" w:color="auto"/>
              <w:left w:val="single" w:sz="4" w:space="0" w:color="auto"/>
              <w:bottom w:val="single" w:sz="4" w:space="0" w:color="auto"/>
              <w:right w:val="single" w:sz="4" w:space="0" w:color="auto"/>
            </w:tcBorders>
            <w:hideMark/>
          </w:tcPr>
          <w:p w14:paraId="3F896A3A" w14:textId="77777777" w:rsidR="008D3F64" w:rsidRDefault="008D3F64">
            <w:pPr>
              <w:rPr>
                <w:rFonts w:asciiTheme="minorHAnsi" w:hAnsiTheme="minorHAnsi"/>
                <w:sz w:val="14"/>
                <w:szCs w:val="14"/>
              </w:rPr>
            </w:pPr>
            <w:r>
              <w:rPr>
                <w:rFonts w:asciiTheme="minorHAnsi" w:hAnsi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3F896A3B" w14:textId="77777777" w:rsidR="008D3F64" w:rsidRDefault="008D3F64">
            <w:pPr>
              <w:rPr>
                <w:rFonts w:asciiTheme="minorHAnsi" w:hAnsiTheme="minorHAnsi"/>
                <w:sz w:val="14"/>
                <w:szCs w:val="14"/>
              </w:rPr>
            </w:pPr>
            <w:r>
              <w:rPr>
                <w:rFonts w:asciiTheme="minorHAnsi" w:hAnsiTheme="minorHAnsi"/>
                <w:sz w:val="14"/>
                <w:szCs w:val="14"/>
              </w:rPr>
              <w:t>Phone:</w:t>
            </w:r>
          </w:p>
        </w:tc>
      </w:tr>
      <w:tr w:rsidR="008D3F64" w14:paraId="3F896A3E" w14:textId="77777777" w:rsidTr="000B4623">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3D"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Declaration statement </w:t>
            </w:r>
          </w:p>
        </w:tc>
      </w:tr>
      <w:tr w:rsidR="008D3F64" w14:paraId="3F896A45" w14:textId="77777777" w:rsidTr="000B4623">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3F" w14:textId="77777777" w:rsidR="008D3F64" w:rsidRDefault="008D3F64" w:rsidP="00903938">
            <w:pPr>
              <w:pStyle w:val="p2"/>
              <w:keepNext/>
              <w:tabs>
                <w:tab w:val="clear" w:pos="357"/>
                <w:tab w:val="left" w:pos="720"/>
              </w:tabs>
              <w:spacing w:line="240" w:lineRule="auto"/>
              <w:ind w:left="0" w:right="90" w:firstLine="0"/>
              <w:rPr>
                <w:rFonts w:asciiTheme="minorHAnsi" w:hAnsiTheme="minorHAnsi"/>
                <w:sz w:val="18"/>
                <w:szCs w:val="18"/>
              </w:rPr>
            </w:pPr>
            <w:r>
              <w:rPr>
                <w:rFonts w:asciiTheme="minorHAnsi" w:hAnsiTheme="minorHAnsi"/>
                <w:sz w:val="18"/>
                <w:szCs w:val="18"/>
              </w:rPr>
              <w:t xml:space="preserve">I certify the following under penalty of perjury, under the laws of the State of California: </w:t>
            </w:r>
          </w:p>
          <w:p w14:paraId="3F896A40"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information provided on this Certificate of Verification is true and correct.</w:t>
            </w:r>
          </w:p>
          <w:p w14:paraId="3F896A41"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I am the certified HERS Rater who performed the verification identified and reported on this Certificate of Verification (responsible rater).</w:t>
            </w:r>
          </w:p>
          <w:p w14:paraId="3F896A42"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F896A43"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3F896A44" w14:textId="77777777" w:rsidR="008D3F64" w:rsidRDefault="008D3F64" w:rsidP="00903938">
            <w:pPr>
              <w:pStyle w:val="p2"/>
              <w:keepNext/>
              <w:numPr>
                <w:ilvl w:val="0"/>
                <w:numId w:val="9"/>
              </w:numPr>
              <w:tabs>
                <w:tab w:val="clear" w:pos="357"/>
                <w:tab w:val="left" w:pos="720"/>
              </w:tabs>
              <w:snapToGrid w:val="0"/>
              <w:spacing w:line="240" w:lineRule="auto"/>
              <w:ind w:right="90"/>
              <w:rPr>
                <w:rFonts w:asciiTheme="minorHAnsi" w:hAnsiTheme="minorHAnsi"/>
                <w:sz w:val="18"/>
                <w:szCs w:val="18"/>
              </w:rPr>
            </w:pPr>
            <w:r>
              <w:rPr>
                <w:rFonts w:asciiTheme="minorHAnsi" w:hAnsiTheme="minorHAnsi"/>
                <w:sz w:val="18"/>
                <w:szCs w:val="18"/>
              </w:rPr>
              <w:t xml:space="preserve">I will ensure that a registered copy of this Certificate of Verification </w:t>
            </w:r>
            <w:proofErr w:type="gramStart"/>
            <w:r>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Pr>
                <w:rFonts w:asciiTheme="minorHAnsi" w:hAnsiTheme="minorHAnsi"/>
                <w:sz w:val="18"/>
                <w:szCs w:val="18"/>
              </w:rPr>
              <w:t xml:space="preserve">. I understand that a registered copy of this Certificate of Verification is required to be included with the documentation the builder provides to the building owner at occupancy.  </w:t>
            </w:r>
          </w:p>
        </w:tc>
      </w:tr>
      <w:tr w:rsidR="008D3F64" w14:paraId="3F896A47" w14:textId="77777777" w:rsidTr="000B4623">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6"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Pr>
                <w:rFonts w:asciiTheme="minorHAnsi" w:hAnsiTheme="minorHAnsi" w:cs="Arial"/>
                <w:b/>
                <w:caps/>
                <w:sz w:val="18"/>
                <w:szCs w:val="18"/>
              </w:rPr>
              <w:t>BUILDER OR INSTALLER INFORMATION AS SHOWN ON THE CERTIFICATE OF INSTALLATION</w:t>
            </w:r>
          </w:p>
        </w:tc>
      </w:tr>
      <w:tr w:rsidR="008D3F64" w14:paraId="3F896A49"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896A48"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Company Name (Installing Subcontractor, General Contractor, or Builder/Owner):</w:t>
            </w:r>
          </w:p>
        </w:tc>
      </w:tr>
      <w:tr w:rsidR="008D3F64" w14:paraId="3F896A4C" w14:textId="77777777" w:rsidTr="000B4623">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A"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Pr>
                <w:rFonts w:asciiTheme="minorHAnsi" w:hAnsi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96A4B" w14:textId="77777777" w:rsidR="008D3F64" w:rsidRDefault="008D3F6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CSLB License:</w:t>
            </w:r>
          </w:p>
        </w:tc>
      </w:tr>
      <w:tr w:rsidR="008D3F64" w14:paraId="3F896A4E"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4D"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8D3F64" w14:paraId="3F896A51"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4F" w14:textId="77777777"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 (if applicable):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0" w14:textId="32E1A155" w:rsidR="008D3F64" w:rsidRDefault="008D3F6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Dwelling Test Status in Sample Group (if applicable)</w:t>
            </w:r>
            <w:r w:rsidR="00EA3AFA">
              <w:rPr>
                <w:rFonts w:asciiTheme="minorHAnsi" w:hAnsiTheme="minorHAnsi"/>
                <w:sz w:val="14"/>
                <w:szCs w:val="14"/>
              </w:rPr>
              <w:t>:</w:t>
            </w:r>
          </w:p>
        </w:tc>
      </w:tr>
      <w:tr w:rsidR="008D3F64" w14:paraId="3F896A53" w14:textId="77777777" w:rsidTr="000B4623">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896A52" w14:textId="77777777" w:rsidR="008D3F64" w:rsidRDefault="008D3F64" w:rsidP="0090393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8D3F64" w14:paraId="3F896A55" w14:textId="77777777" w:rsidTr="000B4623">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4" w14:textId="77777777" w:rsidR="008D3F64" w:rsidRDefault="008D3F6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HERS Rater Company Name:</w:t>
            </w:r>
          </w:p>
        </w:tc>
      </w:tr>
      <w:tr w:rsidR="008D3F64" w14:paraId="3F896A58"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6"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7"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Signature:</w:t>
            </w:r>
          </w:p>
        </w:tc>
      </w:tr>
      <w:tr w:rsidR="008D3F64" w14:paraId="3F896A5B" w14:textId="77777777" w:rsidTr="000B4623">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9" w14:textId="14F6F992"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 Certification Number w/ this HERS Provider</w:t>
            </w:r>
            <w:r w:rsidR="00EA3AFA">
              <w:rPr>
                <w:rFonts w:asciiTheme="minorHAnsi" w:hAnsiTheme="minorHAnsi"/>
                <w:sz w:val="14"/>
                <w:szCs w:val="14"/>
              </w:rPr>
              <w:t>:</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896A5A" w14:textId="77777777" w:rsidR="008D3F64" w:rsidRDefault="008D3F64">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Date Signed:</w:t>
            </w:r>
          </w:p>
        </w:tc>
      </w:tr>
    </w:tbl>
    <w:p w14:paraId="3F896A5C" w14:textId="77777777" w:rsidR="00850428" w:rsidRPr="00850428" w:rsidRDefault="00850428" w:rsidP="00370F0D">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Theme="minorHAnsi" w:hAnsiTheme="minorHAnsi" w:cs="Arial"/>
          <w:bCs/>
          <w:caps/>
          <w:sz w:val="18"/>
          <w:szCs w:val="18"/>
        </w:rPr>
      </w:pPr>
    </w:p>
    <w:p w14:paraId="3F896A5D" w14:textId="77777777" w:rsidR="00370F0D" w:rsidRPr="00850428" w:rsidRDefault="00370F0D" w:rsidP="00F75D5C">
      <w:pPr>
        <w:rPr>
          <w:rFonts w:asciiTheme="minorHAnsi" w:hAnsiTheme="minorHAnsi"/>
          <w:sz w:val="18"/>
          <w:szCs w:val="18"/>
        </w:rPr>
        <w:sectPr w:rsidR="00370F0D" w:rsidRPr="00850428" w:rsidSect="00003D96">
          <w:headerReference w:type="even" r:id="rId10"/>
          <w:headerReference w:type="default" r:id="rId11"/>
          <w:footerReference w:type="default" r:id="rId12"/>
          <w:headerReference w:type="first" r:id="rId13"/>
          <w:pgSz w:w="12240" w:h="15840" w:code="1"/>
          <w:pgMar w:top="720" w:right="720" w:bottom="720" w:left="720" w:header="432" w:footer="432" w:gutter="0"/>
          <w:cols w:space="720"/>
          <w:docGrid w:linePitch="272"/>
        </w:sectPr>
      </w:pPr>
    </w:p>
    <w:p w14:paraId="3F896A5E" w14:textId="77777777" w:rsidR="00325ACD" w:rsidRPr="00903938" w:rsidRDefault="00880CC5" w:rsidP="00880CC5">
      <w:pPr>
        <w:jc w:val="center"/>
        <w:rPr>
          <w:rFonts w:asciiTheme="minorHAnsi" w:hAnsiTheme="minorHAnsi"/>
          <w:b/>
          <w:szCs w:val="18"/>
        </w:rPr>
      </w:pPr>
      <w:r w:rsidRPr="00903938">
        <w:rPr>
          <w:rFonts w:asciiTheme="minorHAnsi" w:hAnsiTheme="minorHAnsi"/>
          <w:b/>
          <w:szCs w:val="18"/>
        </w:rPr>
        <w:lastRenderedPageBreak/>
        <w:t>CF3R-MCH-26-H User Instructions</w:t>
      </w:r>
    </w:p>
    <w:p w14:paraId="3F896A5F" w14:textId="5C065778" w:rsidR="00CD0342" w:rsidRDefault="00CD0342" w:rsidP="00CD0342">
      <w:pPr>
        <w:rPr>
          <w:rFonts w:ascii="Calibri" w:hAnsi="Calibri"/>
          <w:b/>
          <w:sz w:val="18"/>
          <w:szCs w:val="18"/>
        </w:rPr>
      </w:pPr>
    </w:p>
    <w:p w14:paraId="476C2485" w14:textId="77777777" w:rsidR="008117D3" w:rsidRDefault="008117D3" w:rsidP="008117D3">
      <w:pPr>
        <w:rPr>
          <w:rFonts w:ascii="Calibri" w:hAnsi="Calibri"/>
          <w:szCs w:val="18"/>
        </w:rPr>
      </w:pPr>
      <w:r w:rsidRPr="00D12B0A">
        <w:rPr>
          <w:rFonts w:ascii="Calibri" w:hAnsi="Calibri"/>
          <w:b/>
          <w:szCs w:val="18"/>
        </w:rPr>
        <w:t>Section A. System Information</w:t>
      </w:r>
    </w:p>
    <w:p w14:paraId="1AC1D9C3" w14:textId="77777777" w:rsidR="008117D3" w:rsidRPr="00CF3F12" w:rsidRDefault="008117D3" w:rsidP="008117D3">
      <w:pPr>
        <w:pStyle w:val="ListParagraph"/>
        <w:numPr>
          <w:ilvl w:val="0"/>
          <w:numId w:val="22"/>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19CBC058" w14:textId="438D13AA" w:rsidR="008117D3" w:rsidRDefault="008117D3" w:rsidP="008117D3">
      <w:pPr>
        <w:pStyle w:val="ListParagraph"/>
        <w:numPr>
          <w:ilvl w:val="0"/>
          <w:numId w:val="22"/>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16382E9C" w14:textId="6AA385F0" w:rsidR="00114058" w:rsidRPr="00114058" w:rsidDel="009343CC" w:rsidRDefault="00114058" w:rsidP="00114058">
      <w:pPr>
        <w:pStyle w:val="ListParagraph"/>
        <w:numPr>
          <w:ilvl w:val="0"/>
          <w:numId w:val="22"/>
        </w:numPr>
        <w:rPr>
          <w:del w:id="150" w:author="Smith, Alexis@Energy" w:date="2019-04-03T15:16:00Z"/>
          <w:rFonts w:ascii="Calibri" w:hAnsi="Calibri"/>
        </w:rPr>
      </w:pPr>
      <w:del w:id="151" w:author="Smith, Alexis@Energy" w:date="2019-04-03T15:16:00Z">
        <w:r w:rsidRPr="00114058" w:rsidDel="009343CC">
          <w:rPr>
            <w:rFonts w:asciiTheme="minorHAnsi" w:hAnsiTheme="minorHAnsi"/>
            <w:szCs w:val="18"/>
          </w:rPr>
          <w:delText>Indoor Unit Name:</w:delText>
        </w:r>
        <w:r w:rsidRPr="00114058" w:rsidDel="009343CC">
          <w:rPr>
            <w:rFonts w:ascii="Calibri" w:hAnsi="Calibri"/>
          </w:rPr>
          <w:delText xml:space="preserve"> </w:delText>
        </w:r>
        <w:r w:rsidRPr="005B2538" w:rsidDel="009343CC">
          <w:rPr>
            <w:rFonts w:ascii="Calibri" w:hAnsi="Calibri"/>
          </w:rPr>
          <w:delText>This field is filled out automatically. It is referenced from the CF2R-MCH-01, which must be completed prior to this document.</w:delText>
        </w:r>
      </w:del>
    </w:p>
    <w:p w14:paraId="389EB3C8" w14:textId="1A5582D3" w:rsidR="008117D3" w:rsidRPr="003F598E"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w:t>
      </w:r>
      <w:proofErr w:type="gramStart"/>
      <w:r w:rsidRPr="00CF3F12">
        <w:rPr>
          <w:rFonts w:asciiTheme="minorHAnsi" w:hAnsiTheme="minorHAnsi"/>
          <w:szCs w:val="18"/>
        </w:rPr>
        <w:t>SEER performance compliance credit check</w:t>
      </w:r>
      <w:proofErr w:type="gramEnd"/>
      <w:r w:rsidRPr="00CF3F12">
        <w:rPr>
          <w:rFonts w:asciiTheme="minorHAnsi" w:hAnsiTheme="minorHAnsi"/>
          <w:szCs w:val="18"/>
        </w:rPr>
        <w:t xml:space="preserve">: </w:t>
      </w:r>
      <w:r w:rsidRPr="00CF3F12">
        <w:rPr>
          <w:rFonts w:ascii="Calibri" w:hAnsi="Calibri"/>
        </w:rPr>
        <w:t xml:space="preserve">This field is filled out automatically. It </w:t>
      </w:r>
      <w:proofErr w:type="gramStart"/>
      <w:r w:rsidRPr="00CF3F12">
        <w:rPr>
          <w:rFonts w:ascii="Calibri" w:hAnsi="Calibri"/>
        </w:rPr>
        <w:t>is referenced</w:t>
      </w:r>
      <w:proofErr w:type="gramEnd"/>
      <w:r w:rsidRPr="00CF3F12">
        <w:rPr>
          <w:rFonts w:ascii="Calibri" w:hAnsi="Calibri"/>
        </w:rPr>
        <w:t xml:space="preserve"> from the CF</w:t>
      </w:r>
      <w:ins w:id="152" w:author="Ferris, Todd@Energy" w:date="2019-05-02T08:49:00Z">
        <w:r w:rsidR="00A71052">
          <w:rPr>
            <w:rFonts w:ascii="Calibri" w:hAnsi="Calibri"/>
          </w:rPr>
          <w:t>1R</w:t>
        </w:r>
      </w:ins>
      <w:del w:id="153" w:author="Ferris, Todd@Energy" w:date="2019-05-02T08:49:00Z">
        <w:r w:rsidRPr="00CF3F12" w:rsidDel="00A71052">
          <w:rPr>
            <w:rFonts w:ascii="Calibri" w:hAnsi="Calibri"/>
          </w:rPr>
          <w:delText>2R-MCH-01, which must be completed prior to this document</w:delText>
        </w:r>
      </w:del>
      <w:r w:rsidRPr="00CF3F12">
        <w:rPr>
          <w:rFonts w:ascii="Calibri" w:hAnsi="Calibri"/>
        </w:rPr>
        <w:t xml:space="preserve">. </w:t>
      </w:r>
    </w:p>
    <w:p w14:paraId="3B63C1E5" w14:textId="77777777" w:rsidR="008117D3" w:rsidRPr="00ED0EDA"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w:t>
      </w:r>
      <w:proofErr w:type="gramStart"/>
      <w:r w:rsidRPr="00CF3F12">
        <w:rPr>
          <w:rFonts w:asciiTheme="minorHAnsi" w:hAnsiTheme="minorHAnsi"/>
          <w:szCs w:val="18"/>
        </w:rPr>
        <w:t>EER performance compliance credit check</w:t>
      </w:r>
      <w:proofErr w:type="gramEnd"/>
      <w:r w:rsidRPr="00CF3F12">
        <w:rPr>
          <w:rFonts w:asciiTheme="minorHAnsi" w:hAnsiTheme="minorHAnsi"/>
          <w:szCs w:val="18"/>
        </w:rPr>
        <w:t xml:space="preserve">: </w:t>
      </w:r>
      <w:r w:rsidRPr="00CF3F12">
        <w:rPr>
          <w:rFonts w:ascii="Calibri" w:hAnsi="Calibri"/>
        </w:rPr>
        <w:t xml:space="preserve">This field is filled out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 </w:t>
      </w:r>
    </w:p>
    <w:p w14:paraId="7D12378B" w14:textId="1F30EF73" w:rsidR="008117D3" w:rsidRPr="00A7105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Status: </w:t>
      </w:r>
      <w:r w:rsidRPr="006C1B1B">
        <w:rPr>
          <w:rFonts w:asciiTheme="minorHAnsi" w:hAnsiTheme="minorHAnsi"/>
          <w:szCs w:val="18"/>
        </w:rPr>
        <w:t>Heat Pump Heating Output Performance Compliance Check</w:t>
      </w:r>
      <w:r w:rsidRPr="00CF3F12">
        <w:rPr>
          <w:rFonts w:asciiTheme="minorHAnsi" w:hAnsiTheme="minorHAnsi"/>
          <w:szCs w:val="18"/>
        </w:rPr>
        <w:t xml:space="preserve">: </w:t>
      </w:r>
      <w:r w:rsidRPr="006C1B1B">
        <w:rPr>
          <w:rFonts w:asciiTheme="minorHAnsi" w:hAnsiTheme="minorHAnsi"/>
          <w:szCs w:val="18"/>
        </w:rPr>
        <w:t xml:space="preserve">This field </w:t>
      </w:r>
      <w:proofErr w:type="gramStart"/>
      <w:r w:rsidRPr="006C1B1B">
        <w:rPr>
          <w:rFonts w:asciiTheme="minorHAnsi" w:hAnsiTheme="minorHAnsi"/>
          <w:szCs w:val="18"/>
        </w:rPr>
        <w:t>is filled out</w:t>
      </w:r>
      <w:proofErr w:type="gramEnd"/>
      <w:r w:rsidRPr="006C1B1B">
        <w:rPr>
          <w:rFonts w:asciiTheme="minorHAnsi" w:hAnsiTheme="minorHAnsi"/>
          <w:szCs w:val="18"/>
        </w:rPr>
        <w:t xml:space="preserve"> automatically. It </w:t>
      </w:r>
      <w:proofErr w:type="gramStart"/>
      <w:r w:rsidRPr="006C1B1B">
        <w:rPr>
          <w:rFonts w:asciiTheme="minorHAnsi" w:hAnsiTheme="minorHAnsi"/>
          <w:szCs w:val="18"/>
        </w:rPr>
        <w:t>is referenced</w:t>
      </w:r>
      <w:proofErr w:type="gramEnd"/>
      <w:r w:rsidRPr="006C1B1B">
        <w:rPr>
          <w:rFonts w:asciiTheme="minorHAnsi" w:hAnsiTheme="minorHAnsi"/>
          <w:szCs w:val="18"/>
        </w:rPr>
        <w:t xml:space="preserve"> from the CF2R-MCH-01, which must be completed prior to this document</w:t>
      </w:r>
      <w:r w:rsidRPr="00CF3F12">
        <w:rPr>
          <w:rFonts w:ascii="Calibri" w:hAnsi="Calibri"/>
        </w:rPr>
        <w:t>.</w:t>
      </w:r>
    </w:p>
    <w:p w14:paraId="335ECDA5" w14:textId="176F117E" w:rsidR="00A71052" w:rsidRPr="00CF3F12" w:rsidRDefault="003F103A" w:rsidP="008117D3">
      <w:pPr>
        <w:pStyle w:val="ListParagraph"/>
        <w:numPr>
          <w:ilvl w:val="0"/>
          <w:numId w:val="22"/>
        </w:numPr>
        <w:rPr>
          <w:rFonts w:ascii="Calibri" w:hAnsi="Calibri"/>
          <w:szCs w:val="18"/>
        </w:rPr>
      </w:pPr>
      <w:ins w:id="154" w:author="Ferris, Todd@Energy" w:date="2019-05-02T08:50:00Z">
        <w:r w:rsidRPr="00CF3F12">
          <w:rPr>
            <w:rFonts w:asciiTheme="minorHAnsi" w:hAnsiTheme="minorHAnsi"/>
            <w:szCs w:val="18"/>
          </w:rPr>
          <w:t xml:space="preserve">Status: </w:t>
        </w:r>
        <w:proofErr w:type="gramStart"/>
        <w:r>
          <w:rPr>
            <w:rFonts w:asciiTheme="minorHAnsi" w:hAnsiTheme="minorHAnsi"/>
            <w:szCs w:val="18"/>
          </w:rPr>
          <w:t>HSPF</w:t>
        </w:r>
        <w:r w:rsidRPr="00CF3F12">
          <w:rPr>
            <w:rFonts w:asciiTheme="minorHAnsi" w:hAnsiTheme="minorHAnsi"/>
            <w:szCs w:val="18"/>
          </w:rPr>
          <w:t xml:space="preserve"> performance compliance credit check</w:t>
        </w:r>
        <w:proofErr w:type="gramEnd"/>
        <w:r w:rsidRPr="00CF3F12">
          <w:rPr>
            <w:rFonts w:asciiTheme="minorHAnsi" w:hAnsiTheme="minorHAnsi"/>
            <w:szCs w:val="18"/>
          </w:rPr>
          <w:t xml:space="preserve">: </w:t>
        </w:r>
        <w:r w:rsidRPr="00CF3F12">
          <w:rPr>
            <w:rFonts w:ascii="Calibri" w:hAnsi="Calibri"/>
          </w:rPr>
          <w:t xml:space="preserve">This field is filled out automatically. It </w:t>
        </w:r>
        <w:proofErr w:type="gramStart"/>
        <w:r w:rsidRPr="00CF3F12">
          <w:rPr>
            <w:rFonts w:ascii="Calibri" w:hAnsi="Calibri"/>
          </w:rPr>
          <w:t>is referenced</w:t>
        </w:r>
        <w:proofErr w:type="gramEnd"/>
        <w:r w:rsidRPr="00CF3F12">
          <w:rPr>
            <w:rFonts w:ascii="Calibri" w:hAnsi="Calibri"/>
          </w:rPr>
          <w:t xml:space="preserve"> from the CF</w:t>
        </w:r>
        <w:r>
          <w:rPr>
            <w:rFonts w:ascii="Calibri" w:hAnsi="Calibri"/>
          </w:rPr>
          <w:t>1R</w:t>
        </w:r>
        <w:r w:rsidRPr="00CF3F12">
          <w:rPr>
            <w:rFonts w:ascii="Calibri" w:hAnsi="Calibri"/>
          </w:rPr>
          <w:t>.</w:t>
        </w:r>
      </w:ins>
    </w:p>
    <w:p w14:paraId="3EE9C908" w14:textId="77777777"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Directory </w:t>
      </w:r>
      <w:r>
        <w:rPr>
          <w:rFonts w:asciiTheme="minorHAnsi" w:hAnsiTheme="minorHAnsi"/>
          <w:szCs w:val="18"/>
        </w:rPr>
        <w:t>U</w:t>
      </w:r>
      <w:r w:rsidRPr="00CF3F12">
        <w:rPr>
          <w:rFonts w:asciiTheme="minorHAnsi" w:hAnsiTheme="minorHAnsi"/>
          <w:szCs w:val="18"/>
        </w:rPr>
        <w:t xml:space="preserve">sed to </w:t>
      </w:r>
      <w:r>
        <w:rPr>
          <w:rFonts w:asciiTheme="minorHAnsi" w:hAnsiTheme="minorHAnsi"/>
          <w:szCs w:val="18"/>
        </w:rPr>
        <w:t>C</w:t>
      </w:r>
      <w:r w:rsidRPr="00CF3F12">
        <w:rPr>
          <w:rFonts w:asciiTheme="minorHAnsi" w:hAnsiTheme="minorHAnsi"/>
          <w:szCs w:val="18"/>
        </w:rPr>
        <w:t xml:space="preserve">ertify </w:t>
      </w:r>
      <w:r>
        <w:rPr>
          <w:rFonts w:asciiTheme="minorHAnsi" w:hAnsiTheme="minorHAnsi"/>
          <w:szCs w:val="18"/>
        </w:rPr>
        <w:t>P</w:t>
      </w:r>
      <w:r w:rsidRPr="00CF3F12">
        <w:rPr>
          <w:rFonts w:asciiTheme="minorHAnsi" w:hAnsiTheme="minorHAnsi"/>
          <w:szCs w:val="18"/>
        </w:rPr>
        <w:t xml:space="preserve">roduct </w:t>
      </w:r>
      <w:r>
        <w:rPr>
          <w:rFonts w:asciiTheme="minorHAnsi" w:hAnsiTheme="minorHAnsi"/>
          <w:szCs w:val="18"/>
        </w:rPr>
        <w:t>P</w:t>
      </w:r>
      <w:r w:rsidRPr="00CF3F12">
        <w:rPr>
          <w:rFonts w:asciiTheme="minorHAnsi" w:hAnsiTheme="minorHAnsi"/>
          <w:szCs w:val="18"/>
        </w:rPr>
        <w:t xml:space="preserve">erformance: User to select from dropdown list the certification </w:t>
      </w:r>
      <w:proofErr w:type="gramStart"/>
      <w:r w:rsidRPr="00CF3F12">
        <w:rPr>
          <w:rFonts w:asciiTheme="minorHAnsi" w:hAnsiTheme="minorHAnsi"/>
          <w:szCs w:val="18"/>
        </w:rPr>
        <w:t>data base</w:t>
      </w:r>
      <w:proofErr w:type="gramEnd"/>
      <w:r w:rsidRPr="00CF3F12">
        <w:rPr>
          <w:rFonts w:asciiTheme="minorHAnsi" w:hAnsiTheme="minorHAnsi"/>
          <w:szCs w:val="18"/>
        </w:rPr>
        <w:t xml:space="preserve"> used to document equipment efficiency.</w:t>
      </w:r>
      <w:r>
        <w:rPr>
          <w:rFonts w:asciiTheme="minorHAnsi" w:hAnsiTheme="minorHAnsi"/>
          <w:szCs w:val="18"/>
        </w:rPr>
        <w:t xml:space="preserve"> Choices are AHRI, CEC and DOE.</w:t>
      </w:r>
    </w:p>
    <w:p w14:paraId="29D2035C" w14:textId="3037E4AB" w:rsidR="008117D3" w:rsidRPr="00CF3F12" w:rsidRDefault="008117D3" w:rsidP="008117D3">
      <w:pPr>
        <w:pStyle w:val="ListParagraph"/>
        <w:numPr>
          <w:ilvl w:val="0"/>
          <w:numId w:val="22"/>
        </w:numPr>
        <w:rPr>
          <w:rFonts w:ascii="Calibri" w:hAnsi="Calibri"/>
          <w:szCs w:val="18"/>
        </w:rPr>
      </w:pPr>
      <w:r w:rsidRPr="00CF3F12">
        <w:rPr>
          <w:rFonts w:asciiTheme="minorHAnsi" w:hAnsiTheme="minorHAnsi"/>
          <w:szCs w:val="18"/>
        </w:rPr>
        <w:t xml:space="preserve">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 xml:space="preserve">nstalled </w:t>
      </w:r>
      <w:r>
        <w:rPr>
          <w:rFonts w:asciiTheme="minorHAnsi" w:hAnsiTheme="minorHAnsi"/>
          <w:szCs w:val="18"/>
        </w:rPr>
        <w:t>S</w:t>
      </w:r>
      <w:r w:rsidRPr="00CF3F12">
        <w:rPr>
          <w:rFonts w:asciiTheme="minorHAnsi" w:hAnsiTheme="minorHAnsi"/>
          <w:szCs w:val="18"/>
        </w:rPr>
        <w:t xml:space="preserve">pace </w:t>
      </w:r>
      <w:r>
        <w:rPr>
          <w:rFonts w:asciiTheme="minorHAnsi" w:hAnsiTheme="minorHAnsi"/>
          <w:szCs w:val="18"/>
        </w:rPr>
        <w:t>C</w:t>
      </w:r>
      <w:r w:rsidRPr="00CF3F12">
        <w:rPr>
          <w:rFonts w:asciiTheme="minorHAnsi" w:hAnsiTheme="minorHAnsi"/>
          <w:szCs w:val="18"/>
        </w:rPr>
        <w:t xml:space="preserve">onditioning </w:t>
      </w:r>
      <w:r>
        <w:rPr>
          <w:rFonts w:asciiTheme="minorHAnsi" w:hAnsiTheme="minorHAnsi"/>
          <w:szCs w:val="18"/>
        </w:rPr>
        <w:t>S</w:t>
      </w:r>
      <w:r w:rsidRPr="00CF3F12">
        <w:rPr>
          <w:rFonts w:asciiTheme="minorHAnsi" w:hAnsiTheme="minorHAnsi"/>
          <w:szCs w:val="18"/>
        </w:rPr>
        <w:t xml:space="preserve">ystem: If </w:t>
      </w:r>
      <w:r>
        <w:rPr>
          <w:rFonts w:asciiTheme="minorHAnsi" w:hAnsiTheme="minorHAnsi"/>
          <w:szCs w:val="18"/>
        </w:rPr>
        <w:t xml:space="preserve">the directory used is </w:t>
      </w:r>
      <w:r w:rsidRPr="00CF3F12">
        <w:rPr>
          <w:rFonts w:asciiTheme="minorHAnsi" w:hAnsiTheme="minorHAnsi"/>
          <w:szCs w:val="18"/>
        </w:rPr>
        <w:t>not AHRI, “N/A”</w:t>
      </w:r>
      <w:r>
        <w:rPr>
          <w:rFonts w:asciiTheme="minorHAnsi" w:hAnsiTheme="minorHAnsi"/>
          <w:szCs w:val="18"/>
        </w:rPr>
        <w:t xml:space="preserve"> </w:t>
      </w:r>
      <w:proofErr w:type="gramStart"/>
      <w:r>
        <w:rPr>
          <w:rFonts w:asciiTheme="minorHAnsi" w:hAnsiTheme="minorHAnsi"/>
          <w:szCs w:val="18"/>
        </w:rPr>
        <w:t>will automatically be entered</w:t>
      </w:r>
      <w:proofErr w:type="gramEnd"/>
      <w:r>
        <w:rPr>
          <w:rFonts w:asciiTheme="minorHAnsi" w:hAnsiTheme="minorHAnsi"/>
          <w:szCs w:val="18"/>
        </w:rPr>
        <w:t xml:space="preserve">. </w:t>
      </w:r>
      <w:r w:rsidRPr="00CF3F12">
        <w:rPr>
          <w:rFonts w:asciiTheme="minorHAnsi" w:hAnsiTheme="minorHAnsi"/>
          <w:szCs w:val="18"/>
        </w:rPr>
        <w:t xml:space="preserve">Otherwise, enter the complete AHRI </w:t>
      </w:r>
      <w:r>
        <w:rPr>
          <w:rFonts w:asciiTheme="minorHAnsi" w:hAnsiTheme="minorHAnsi"/>
          <w:szCs w:val="18"/>
        </w:rPr>
        <w:t>C</w:t>
      </w:r>
      <w:r w:rsidRPr="00CF3F12">
        <w:rPr>
          <w:rFonts w:asciiTheme="minorHAnsi" w:hAnsiTheme="minorHAnsi"/>
          <w:szCs w:val="18"/>
        </w:rPr>
        <w:t xml:space="preserve">ertification </w:t>
      </w:r>
      <w:r>
        <w:rPr>
          <w:rFonts w:asciiTheme="minorHAnsi" w:hAnsiTheme="minorHAnsi"/>
          <w:szCs w:val="18"/>
        </w:rPr>
        <w:t>N</w:t>
      </w:r>
      <w:r w:rsidRPr="00CF3F12">
        <w:rPr>
          <w:rFonts w:asciiTheme="minorHAnsi" w:hAnsiTheme="minorHAnsi"/>
          <w:szCs w:val="18"/>
        </w:rPr>
        <w:t xml:space="preserve">umber for the </w:t>
      </w:r>
      <w:r>
        <w:rPr>
          <w:rFonts w:asciiTheme="minorHAnsi" w:hAnsiTheme="minorHAnsi"/>
          <w:szCs w:val="18"/>
        </w:rPr>
        <w:t>I</w:t>
      </w:r>
      <w:r w:rsidRPr="00CF3F12">
        <w:rPr>
          <w:rFonts w:asciiTheme="minorHAnsi" w:hAnsiTheme="minorHAnsi"/>
          <w:szCs w:val="18"/>
        </w:rPr>
        <w:t>nstalled</w:t>
      </w:r>
      <w:r>
        <w:rPr>
          <w:rFonts w:asciiTheme="minorHAnsi" w:hAnsiTheme="minorHAnsi"/>
          <w:szCs w:val="18"/>
        </w:rPr>
        <w:t xml:space="preserve"> Space Conditioning System</w:t>
      </w:r>
      <w:r w:rsidRPr="00CF3F12">
        <w:rPr>
          <w:rFonts w:asciiTheme="minorHAnsi" w:hAnsiTheme="minorHAnsi"/>
          <w:szCs w:val="18"/>
        </w:rPr>
        <w:t>. This number represents a specific piece of equipment (e.g., package units) or combination of equipment (e.g., split systems) that must match the installed equipment.</w:t>
      </w:r>
    </w:p>
    <w:p w14:paraId="78D7B6E3" w14:textId="6B4C3DA0" w:rsidR="008117D3" w:rsidRPr="001C2D6E" w:rsidRDefault="008117D3" w:rsidP="008117D3">
      <w:pPr>
        <w:pStyle w:val="Header"/>
        <w:numPr>
          <w:ilvl w:val="0"/>
          <w:numId w:val="22"/>
        </w:numPr>
        <w:tabs>
          <w:tab w:val="clear" w:pos="4320"/>
          <w:tab w:val="clear" w:pos="8640"/>
        </w:tabs>
        <w:rPr>
          <w:rFonts w:asciiTheme="minorHAnsi" w:hAnsiTheme="minorHAnsi"/>
          <w:szCs w:val="18"/>
        </w:rPr>
      </w:pPr>
      <w:r w:rsidRPr="000053B5">
        <w:rPr>
          <w:rFonts w:asciiTheme="minorHAnsi" w:hAnsiTheme="minorHAnsi"/>
          <w:szCs w:val="18"/>
        </w:rPr>
        <w:t>Does the directory used to certify product performance require a specific air handler</w:t>
      </w:r>
      <w:r>
        <w:rPr>
          <w:rFonts w:asciiTheme="minorHAnsi" w:hAnsiTheme="minorHAnsi"/>
          <w:szCs w:val="18"/>
        </w:rPr>
        <w:t xml:space="preserve">, </w:t>
      </w:r>
      <w:r w:rsidRPr="000053B5">
        <w:rPr>
          <w:rFonts w:asciiTheme="minorHAnsi" w:hAnsiTheme="minorHAnsi"/>
          <w:szCs w:val="18"/>
        </w:rPr>
        <w:t>furnace</w:t>
      </w:r>
      <w:r>
        <w:rPr>
          <w:rFonts w:asciiTheme="minorHAnsi" w:hAnsiTheme="minorHAnsi"/>
          <w:szCs w:val="18"/>
        </w:rPr>
        <w:t xml:space="preserve"> or fan coil</w:t>
      </w:r>
      <w:r w:rsidRPr="000053B5">
        <w:rPr>
          <w:rFonts w:asciiTheme="minorHAnsi" w:hAnsiTheme="minorHAnsi"/>
          <w:szCs w:val="18"/>
        </w:rPr>
        <w:t xml:space="preserve"> make and model</w:t>
      </w:r>
      <w:proofErr w:type="gramStart"/>
      <w:r w:rsidRPr="000053B5">
        <w:rPr>
          <w:rFonts w:asciiTheme="minorHAnsi" w:hAnsiTheme="minorHAnsi"/>
          <w:szCs w:val="18"/>
        </w:rPr>
        <w:t>?</w:t>
      </w:r>
      <w:r w:rsidRPr="001C2D6E">
        <w:rPr>
          <w:rFonts w:asciiTheme="minorHAnsi" w:hAnsiTheme="minorHAnsi"/>
          <w:szCs w:val="18"/>
        </w:rPr>
        <w:t>:</w:t>
      </w:r>
      <w:proofErr w:type="gramEnd"/>
      <w:r w:rsidRPr="001C2D6E">
        <w:rPr>
          <w:rFonts w:asciiTheme="minorHAnsi" w:hAnsiTheme="minorHAnsi"/>
          <w:szCs w:val="18"/>
        </w:rPr>
        <w:t xml:space="preserve"> If not using AHRI, </w:t>
      </w:r>
      <w:r>
        <w:rPr>
          <w:rFonts w:asciiTheme="minorHAnsi" w:hAnsiTheme="minorHAnsi"/>
          <w:szCs w:val="18"/>
        </w:rPr>
        <w:t xml:space="preserve">user has the option to </w:t>
      </w:r>
      <w:r w:rsidRPr="001C2D6E">
        <w:rPr>
          <w:rFonts w:asciiTheme="minorHAnsi" w:hAnsiTheme="minorHAnsi"/>
          <w:szCs w:val="18"/>
        </w:rPr>
        <w:t xml:space="preserve">select “N/A.” Note that when using AHRI, this does not apply to package units. Sometimes, for split systems, a specific model air handler/furnace </w:t>
      </w:r>
      <w:proofErr w:type="gramStart"/>
      <w:r w:rsidRPr="001C2D6E">
        <w:rPr>
          <w:rFonts w:asciiTheme="minorHAnsi" w:hAnsiTheme="minorHAnsi"/>
          <w:szCs w:val="18"/>
        </w:rPr>
        <w:t>will be called out</w:t>
      </w:r>
      <w:proofErr w:type="gramEnd"/>
      <w:r w:rsidRPr="001C2D6E">
        <w:rPr>
          <w:rFonts w:asciiTheme="minorHAnsi" w:hAnsiTheme="minorHAnsi"/>
          <w:szCs w:val="18"/>
        </w:rPr>
        <w:t xml:space="preserve"> in addition to the condenser and coil. When it is, it </w:t>
      </w:r>
      <w:proofErr w:type="gramStart"/>
      <w:r w:rsidRPr="001C2D6E">
        <w:rPr>
          <w:rFonts w:asciiTheme="minorHAnsi" w:hAnsiTheme="minorHAnsi"/>
          <w:szCs w:val="18"/>
        </w:rPr>
        <w:t>must be installed and verified for the AHRI certificate to be valid for the installed system</w:t>
      </w:r>
      <w:proofErr w:type="gramEnd"/>
      <w:r w:rsidRPr="001C2D6E">
        <w:rPr>
          <w:rFonts w:asciiTheme="minorHAnsi" w:hAnsiTheme="minorHAnsi"/>
          <w:szCs w:val="18"/>
        </w:rPr>
        <w:t xml:space="preserve">. Sometimes, the AHRI certificate only calls out the condenser and coil model numbers. In this </w:t>
      </w:r>
      <w:proofErr w:type="gramStart"/>
      <w:r w:rsidRPr="001C2D6E">
        <w:rPr>
          <w:rFonts w:asciiTheme="minorHAnsi" w:hAnsiTheme="minorHAnsi"/>
          <w:szCs w:val="18"/>
        </w:rPr>
        <w:t>case</w:t>
      </w:r>
      <w:proofErr w:type="gramEnd"/>
      <w:r w:rsidRPr="001C2D6E">
        <w:rPr>
          <w:rFonts w:asciiTheme="minorHAnsi" w:hAnsiTheme="minorHAnsi"/>
          <w:szCs w:val="18"/>
        </w:rPr>
        <w:t xml:space="preserve"> the furnace make/model need not be verified. If not, select “No”.</w:t>
      </w:r>
    </w:p>
    <w:p w14:paraId="069013D6"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time delay relay (+TDR)</w:t>
      </w:r>
      <w:proofErr w:type="gramStart"/>
      <w:r w:rsidRPr="00CF3F12">
        <w:rPr>
          <w:rFonts w:asciiTheme="minorHAnsi" w:hAnsiTheme="minorHAnsi"/>
          <w:szCs w:val="18"/>
        </w:rPr>
        <w:t>?:</w:t>
      </w:r>
      <w:proofErr w:type="gramEnd"/>
      <w:r w:rsidRPr="00CF3F12">
        <w:rPr>
          <w:rFonts w:asciiTheme="minorHAnsi" w:hAnsiTheme="minorHAnsi"/>
          <w:szCs w:val="18"/>
        </w:rPr>
        <w:t xml:space="preserve"> If not using AHRI, </w:t>
      </w:r>
      <w:r>
        <w:rPr>
          <w:rFonts w:asciiTheme="minorHAnsi" w:hAnsiTheme="minorHAnsi"/>
          <w:szCs w:val="18"/>
        </w:rPr>
        <w:t xml:space="preserve">user has the option to </w:t>
      </w:r>
      <w:r w:rsidRPr="00CF3F12">
        <w:rPr>
          <w:rFonts w:asciiTheme="minorHAnsi" w:hAnsiTheme="minorHAnsi"/>
          <w:szCs w:val="18"/>
        </w:rPr>
        <w:t xml:space="preserve">select “N/A.” If the AHRI certificate specifies that a TDR </w:t>
      </w:r>
      <w:proofErr w:type="gramStart"/>
      <w:r w:rsidRPr="00CF3F12">
        <w:rPr>
          <w:rFonts w:asciiTheme="minorHAnsi" w:hAnsiTheme="minorHAnsi"/>
          <w:szCs w:val="18"/>
        </w:rPr>
        <w:t>was</w:t>
      </w:r>
      <w:proofErr w:type="gramEnd"/>
      <w:r w:rsidRPr="00CF3F12">
        <w:rPr>
          <w:rFonts w:asciiTheme="minorHAnsi" w:hAnsiTheme="minorHAnsi"/>
          <w:szCs w:val="18"/>
        </w:rPr>
        <w:t xml:space="preserve"> on the system when it was tested, then the TDR is required for the system to achieve its certified efficiency and it must be verified. If not, select “No”. The indication for a TDR usually consists of a “+TDR” at the end of the model number. Sometimes it may just be a “+D” (delay).</w:t>
      </w:r>
    </w:p>
    <w:p w14:paraId="6055A579" w14:textId="77777777" w:rsidR="008117D3" w:rsidRPr="00CF3F12" w:rsidRDefault="008117D3" w:rsidP="008117D3">
      <w:pPr>
        <w:pStyle w:val="Header"/>
        <w:numPr>
          <w:ilvl w:val="0"/>
          <w:numId w:val="22"/>
        </w:numPr>
        <w:tabs>
          <w:tab w:val="clear" w:pos="4320"/>
          <w:tab w:val="clear" w:pos="8640"/>
        </w:tabs>
        <w:rPr>
          <w:rFonts w:asciiTheme="minorHAnsi" w:hAnsiTheme="minorHAnsi"/>
          <w:szCs w:val="18"/>
        </w:rPr>
      </w:pPr>
      <w:r>
        <w:rPr>
          <w:rFonts w:asciiTheme="minorHAnsi" w:hAnsiTheme="minorHAnsi"/>
          <w:szCs w:val="18"/>
        </w:rPr>
        <w:t>Does the directory used to certify product performance require a TXV (+TXV)</w:t>
      </w:r>
      <w:proofErr w:type="gramStart"/>
      <w:r w:rsidRPr="00CF3F12">
        <w:rPr>
          <w:rFonts w:asciiTheme="minorHAnsi" w:hAnsiTheme="minorHAnsi"/>
          <w:szCs w:val="18"/>
        </w:rPr>
        <w:t>?:</w:t>
      </w:r>
      <w:proofErr w:type="gramEnd"/>
      <w:r w:rsidRPr="00CF3F12">
        <w:rPr>
          <w:rFonts w:asciiTheme="minorHAnsi" w:hAnsiTheme="minorHAnsi"/>
          <w:szCs w:val="18"/>
        </w:rPr>
        <w:t xml:space="preserve"> If not using AHRI,</w:t>
      </w:r>
      <w:r>
        <w:rPr>
          <w:rFonts w:asciiTheme="minorHAnsi" w:hAnsiTheme="minorHAnsi"/>
          <w:szCs w:val="18"/>
        </w:rPr>
        <w:t xml:space="preserve"> user has the option to</w:t>
      </w:r>
      <w:r w:rsidRPr="00CF3F12">
        <w:rPr>
          <w:rFonts w:asciiTheme="minorHAnsi" w:hAnsiTheme="minorHAnsi"/>
          <w:szCs w:val="18"/>
        </w:rPr>
        <w:t xml:space="preserve"> select “N/A.” If the AHRI certificate specifies that a TXV </w:t>
      </w:r>
      <w:proofErr w:type="gramStart"/>
      <w:r w:rsidRPr="00CF3F12">
        <w:rPr>
          <w:rFonts w:asciiTheme="minorHAnsi" w:hAnsiTheme="minorHAnsi"/>
          <w:szCs w:val="18"/>
        </w:rPr>
        <w:t>was</w:t>
      </w:r>
      <w:proofErr w:type="gramEnd"/>
      <w:r w:rsidRPr="00CF3F12">
        <w:rPr>
          <w:rFonts w:asciiTheme="minorHAnsi" w:hAnsiTheme="minorHAnsi"/>
          <w:szCs w:val="18"/>
        </w:rPr>
        <w:t xml:space="preserve"> on the system when it was tested, then the TXV is required for the system to achieve its certified efficiency and it must be verified. If not, select “No”. The indication for a TXV usually consists of a “+TXV” at the end of the model number. Sometimes it may just be a “+V” (valve).</w:t>
      </w:r>
    </w:p>
    <w:p w14:paraId="29D16C5E" w14:textId="77777777" w:rsidR="008117D3" w:rsidRPr="00880CC5" w:rsidRDefault="008117D3" w:rsidP="00CD0342">
      <w:pPr>
        <w:rPr>
          <w:rFonts w:ascii="Calibri" w:hAnsi="Calibri"/>
          <w:b/>
          <w:sz w:val="18"/>
          <w:szCs w:val="18"/>
        </w:rPr>
      </w:pPr>
    </w:p>
    <w:p w14:paraId="36BC95F6"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Section B. Rated Space Conditioning System Equipment Verification</w:t>
      </w:r>
      <w:r>
        <w:rPr>
          <w:rFonts w:ascii="Calibri" w:hAnsi="Calibri"/>
          <w:b/>
          <w:szCs w:val="18"/>
        </w:rPr>
        <w:t xml:space="preserve"> from Nameplate</w:t>
      </w:r>
    </w:p>
    <w:p w14:paraId="7BD1E145" w14:textId="77777777" w:rsidR="008117D3" w:rsidRPr="00CF3F12" w:rsidRDefault="008117D3" w:rsidP="008117D3">
      <w:pPr>
        <w:pStyle w:val="ListParagraph"/>
        <w:numPr>
          <w:ilvl w:val="0"/>
          <w:numId w:val="23"/>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3DBC0B47" w14:textId="77777777" w:rsidR="008117D3" w:rsidRDefault="008117D3" w:rsidP="008117D3">
      <w:pPr>
        <w:pStyle w:val="ListParagraph"/>
        <w:numPr>
          <w:ilvl w:val="0"/>
          <w:numId w:val="23"/>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72097C54" w14:textId="0E28FE14" w:rsidR="008117D3" w:rsidRDefault="008117D3" w:rsidP="008117D3">
      <w:pPr>
        <w:pStyle w:val="ListParagraph"/>
        <w:numPr>
          <w:ilvl w:val="0"/>
          <w:numId w:val="23"/>
        </w:numPr>
        <w:rPr>
          <w:ins w:id="155" w:author="Ferris, Todd@Energy" w:date="2019-05-02T08:52:00Z"/>
          <w:rFonts w:ascii="Calibri" w:hAnsi="Calibri"/>
        </w:rPr>
      </w:pPr>
      <w:r>
        <w:rPr>
          <w:rFonts w:ascii="Calibri" w:hAnsi="Calibri"/>
        </w:rPr>
        <w:t>Indoor unit Name</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55A7F5AB" w14:textId="60585E8B" w:rsidR="003F103A" w:rsidRPr="00CF3F12" w:rsidRDefault="003F103A" w:rsidP="008117D3">
      <w:pPr>
        <w:pStyle w:val="ListParagraph"/>
        <w:numPr>
          <w:ilvl w:val="0"/>
          <w:numId w:val="23"/>
        </w:numPr>
        <w:rPr>
          <w:rFonts w:ascii="Calibri" w:hAnsi="Calibri"/>
        </w:rPr>
      </w:pPr>
      <w:ins w:id="156" w:author="Ferris, Todd@Energy" w:date="2019-05-02T08:52:00Z">
        <w:r>
          <w:rPr>
            <w:rFonts w:ascii="Calibri" w:hAnsi="Calibri"/>
          </w:rPr>
          <w:t xml:space="preserve">Installed Indoor unit type </w:t>
        </w:r>
        <w:proofErr w:type="gramStart"/>
        <w:r>
          <w:rPr>
            <w:rFonts w:ascii="Calibri" w:hAnsi="Calibri"/>
          </w:rPr>
          <w:t>is automatically filled out</w:t>
        </w:r>
        <w:proofErr w:type="gramEnd"/>
        <w:r>
          <w:rPr>
            <w:rFonts w:ascii="Calibri" w:hAnsi="Calibri"/>
          </w:rPr>
          <w:t>.</w:t>
        </w:r>
      </w:ins>
    </w:p>
    <w:p w14:paraId="70F3A50A" w14:textId="77777777" w:rsidR="008117D3" w:rsidRPr="00CF3F12" w:rsidRDefault="008117D3" w:rsidP="008117D3">
      <w:pPr>
        <w:pStyle w:val="Header"/>
        <w:numPr>
          <w:ilvl w:val="0"/>
          <w:numId w:val="23"/>
        </w:numPr>
        <w:tabs>
          <w:tab w:val="clear" w:pos="4320"/>
          <w:tab w:val="clear" w:pos="8640"/>
        </w:tabs>
        <w:rPr>
          <w:rFonts w:asciiTheme="minorHAnsi" w:hAnsiTheme="minorHAnsi"/>
          <w:szCs w:val="18"/>
        </w:rPr>
      </w:pPr>
      <w:r w:rsidRPr="00CF3F12">
        <w:rPr>
          <w:rFonts w:ascii="Calibri" w:hAnsi="Calibri"/>
          <w:szCs w:val="18"/>
        </w:rPr>
        <w:t xml:space="preserve">Outdoor Condenser or Package Unit - Installed Manufacturer Name,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3E15B9C5" w14:textId="77777777" w:rsidR="008117D3" w:rsidRPr="00CF3F12" w:rsidRDefault="008117D3" w:rsidP="008117D3">
      <w:pPr>
        <w:pStyle w:val="Header"/>
        <w:numPr>
          <w:ilvl w:val="0"/>
          <w:numId w:val="23"/>
        </w:numPr>
        <w:tabs>
          <w:tab w:val="clear" w:pos="4320"/>
          <w:tab w:val="clear" w:pos="8640"/>
        </w:tabs>
        <w:rPr>
          <w:rFonts w:ascii="Calibri" w:hAnsi="Calibri"/>
          <w:szCs w:val="18"/>
        </w:rPr>
      </w:pPr>
      <w:r w:rsidRPr="00CF3F12">
        <w:rPr>
          <w:rFonts w:ascii="Calibri" w:hAnsi="Calibri"/>
          <w:szCs w:val="18"/>
        </w:rPr>
        <w:t xml:space="preserve">Outdoor Condenser or Package Unit - Installed Model Number,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130D4DA8" w14:textId="6F211387" w:rsidR="008117D3" w:rsidRPr="00CF3F12" w:rsidRDefault="008117D3" w:rsidP="008117D3">
      <w:pPr>
        <w:pStyle w:val="Header"/>
        <w:numPr>
          <w:ilvl w:val="0"/>
          <w:numId w:val="23"/>
        </w:numPr>
        <w:tabs>
          <w:tab w:val="clear" w:pos="4320"/>
          <w:tab w:val="clear" w:pos="8640"/>
        </w:tabs>
        <w:rPr>
          <w:rFonts w:ascii="Calibri" w:hAnsi="Calibri"/>
          <w:szCs w:val="18"/>
        </w:rPr>
      </w:pPr>
      <w:del w:id="157" w:author="Ferris, Todd@Energy" w:date="2019-05-02T08:53:00Z">
        <w:r w:rsidRPr="00CF3F12" w:rsidDel="003F103A">
          <w:rPr>
            <w:rFonts w:ascii="Calibri" w:hAnsi="Calibri"/>
            <w:szCs w:val="18"/>
          </w:rPr>
          <w:delText>Inside</w:delText>
        </w:r>
      </w:del>
      <w:ins w:id="158" w:author="Ferris, Todd@Energy" w:date="2019-05-02T08:53:00Z">
        <w:r w:rsidR="003F103A">
          <w:rPr>
            <w:rFonts w:ascii="Calibri" w:hAnsi="Calibri"/>
            <w:szCs w:val="18"/>
          </w:rPr>
          <w:t>Indoor</w:t>
        </w:r>
      </w:ins>
      <w:r w:rsidRPr="00CF3F12">
        <w:rPr>
          <w:rFonts w:ascii="Calibri" w:hAnsi="Calibri"/>
          <w:szCs w:val="18"/>
        </w:rPr>
        <w:t xml:space="preserve"> Coil - Installed Manufacturer Name, Data from Nameplate of Installed system component: </w:t>
      </w:r>
      <w:r w:rsidRPr="00CF3F12">
        <w:rPr>
          <w:rFonts w:ascii="Calibri" w:hAnsi="Calibri"/>
        </w:rPr>
        <w:t xml:space="preserve">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505C0E2F" w14:textId="17622117" w:rsidR="008117D3" w:rsidRPr="00CF3F12" w:rsidRDefault="008117D3" w:rsidP="008117D3">
      <w:pPr>
        <w:pStyle w:val="Header"/>
        <w:numPr>
          <w:ilvl w:val="0"/>
          <w:numId w:val="23"/>
        </w:numPr>
        <w:tabs>
          <w:tab w:val="clear" w:pos="4320"/>
          <w:tab w:val="clear" w:pos="8640"/>
        </w:tabs>
        <w:rPr>
          <w:rFonts w:ascii="Calibri" w:hAnsi="Calibri"/>
          <w:szCs w:val="18"/>
        </w:rPr>
      </w:pPr>
      <w:del w:id="159" w:author="Ferris, Todd@Energy" w:date="2019-05-02T08:54:00Z">
        <w:r w:rsidRPr="00CF3F12" w:rsidDel="003F103A">
          <w:rPr>
            <w:rFonts w:ascii="Calibri" w:hAnsi="Calibri"/>
            <w:szCs w:val="18"/>
          </w:rPr>
          <w:delText>Inside</w:delText>
        </w:r>
      </w:del>
      <w:ins w:id="160" w:author="Ferris, Todd@Energy" w:date="2019-05-02T08:54:00Z">
        <w:r w:rsidR="003F103A">
          <w:rPr>
            <w:rFonts w:ascii="Calibri" w:hAnsi="Calibri"/>
            <w:szCs w:val="18"/>
          </w:rPr>
          <w:t>Indoor</w:t>
        </w:r>
      </w:ins>
      <w:r w:rsidRPr="00CF3F12">
        <w:rPr>
          <w:rFonts w:ascii="Calibri" w:hAnsi="Calibri"/>
          <w:szCs w:val="18"/>
        </w:rPr>
        <w:t xml:space="preserve"> Coil - Installed Model Number, Data from Nameplate of Installed system component: This field </w:t>
      </w:r>
      <w:proofErr w:type="gramStart"/>
      <w:r w:rsidRPr="00CF3F12">
        <w:rPr>
          <w:rFonts w:ascii="Calibri" w:hAnsi="Calibri"/>
          <w:szCs w:val="18"/>
        </w:rPr>
        <w:t>is filled out</w:t>
      </w:r>
      <w:proofErr w:type="gramEnd"/>
      <w:r w:rsidRPr="00CF3F12">
        <w:rPr>
          <w:rFonts w:ascii="Calibri" w:hAnsi="Calibri"/>
          <w:szCs w:val="18"/>
        </w:rPr>
        <w:t xml:space="preserve"> automatically. It </w:t>
      </w:r>
      <w:proofErr w:type="gramStart"/>
      <w:r w:rsidRPr="00CF3F12">
        <w:rPr>
          <w:rFonts w:ascii="Calibri" w:hAnsi="Calibri"/>
          <w:szCs w:val="18"/>
        </w:rPr>
        <w:t xml:space="preserve">is </w:t>
      </w:r>
      <w:r w:rsidRPr="00CF3F12">
        <w:rPr>
          <w:rFonts w:ascii="Calibri" w:hAnsi="Calibri"/>
        </w:rPr>
        <w:t>referenced</w:t>
      </w:r>
      <w:proofErr w:type="gramEnd"/>
      <w:r w:rsidRPr="00CF3F12">
        <w:rPr>
          <w:rFonts w:ascii="Calibri" w:hAnsi="Calibri"/>
        </w:rPr>
        <w:t xml:space="preserve"> from the CF2R-MCH-01, which must be completed prior to this document.</w:t>
      </w:r>
      <w:r>
        <w:rPr>
          <w:rFonts w:ascii="Calibri" w:hAnsi="Calibri"/>
        </w:rPr>
        <w:t xml:space="preserve"> </w:t>
      </w:r>
      <w:r w:rsidRPr="00CF3F12">
        <w:rPr>
          <w:rFonts w:ascii="Calibri" w:hAnsi="Calibri"/>
          <w:szCs w:val="18"/>
        </w:rPr>
        <w:t xml:space="preserve">For </w:t>
      </w:r>
      <w:r>
        <w:rPr>
          <w:rFonts w:ascii="Calibri" w:hAnsi="Calibri"/>
          <w:szCs w:val="18"/>
        </w:rPr>
        <w:t xml:space="preserve">systems where </w:t>
      </w:r>
      <w:r w:rsidRPr="00CF3F12">
        <w:rPr>
          <w:rFonts w:ascii="Calibri" w:hAnsi="Calibri"/>
          <w:szCs w:val="18"/>
        </w:rPr>
        <w:t xml:space="preserve">there is no separate inside </w:t>
      </w:r>
      <w:proofErr w:type="gramStart"/>
      <w:r w:rsidRPr="00CF3F12">
        <w:rPr>
          <w:rFonts w:ascii="Calibri" w:hAnsi="Calibri"/>
          <w:szCs w:val="18"/>
        </w:rPr>
        <w:t>coil</w:t>
      </w:r>
      <w:proofErr w:type="gramEnd"/>
      <w:r>
        <w:rPr>
          <w:rFonts w:ascii="Calibri" w:hAnsi="Calibri"/>
          <w:szCs w:val="18"/>
        </w:rPr>
        <w:t xml:space="preserve"> </w:t>
      </w:r>
      <w:r w:rsidRPr="00CF3F12">
        <w:rPr>
          <w:rFonts w:ascii="Calibri" w:hAnsi="Calibri"/>
          <w:szCs w:val="18"/>
        </w:rPr>
        <w:t>“N/A”</w:t>
      </w:r>
      <w:r>
        <w:rPr>
          <w:rFonts w:ascii="Calibri" w:hAnsi="Calibri"/>
          <w:szCs w:val="18"/>
        </w:rPr>
        <w:t xml:space="preserve"> will be automatically en</w:t>
      </w:r>
      <w:r w:rsidR="00B44CD6">
        <w:rPr>
          <w:rFonts w:ascii="Calibri" w:hAnsi="Calibri"/>
          <w:szCs w:val="18"/>
        </w:rPr>
        <w:t>t</w:t>
      </w:r>
      <w:r>
        <w:rPr>
          <w:rFonts w:ascii="Calibri" w:hAnsi="Calibri"/>
          <w:szCs w:val="18"/>
        </w:rPr>
        <w:t>ered.</w:t>
      </w:r>
    </w:p>
    <w:p w14:paraId="66FB5643" w14:textId="6987456F" w:rsidR="008117D3" w:rsidRPr="00CF3F12" w:rsidRDefault="00460583" w:rsidP="008117D3">
      <w:pPr>
        <w:pStyle w:val="Header"/>
        <w:numPr>
          <w:ilvl w:val="0"/>
          <w:numId w:val="23"/>
        </w:numPr>
        <w:tabs>
          <w:tab w:val="clear" w:pos="4320"/>
          <w:tab w:val="clear" w:pos="8640"/>
        </w:tabs>
        <w:rPr>
          <w:rFonts w:ascii="Calibri" w:hAnsi="Calibri"/>
          <w:szCs w:val="18"/>
        </w:rPr>
      </w:pPr>
      <w:ins w:id="161" w:author="Ferris, Todd@Energy" w:date="2019-05-02T09:02:00Z">
        <w:r>
          <w:rPr>
            <w:rFonts w:ascii="Calibri" w:hAnsi="Calibri"/>
            <w:szCs w:val="18"/>
          </w:rPr>
          <w:lastRenderedPageBreak/>
          <w:t>Installed</w:t>
        </w:r>
      </w:ins>
      <w:del w:id="162" w:author="Ferris, Todd@Energy" w:date="2019-05-02T09:03:00Z">
        <w:r w:rsidR="008117D3" w:rsidRPr="00CF3F12" w:rsidDel="00460583">
          <w:rPr>
            <w:rFonts w:ascii="Calibri" w:hAnsi="Calibri"/>
            <w:szCs w:val="18"/>
          </w:rPr>
          <w:delText>Air Handler</w:delText>
        </w:r>
        <w:r w:rsidR="008117D3" w:rsidDel="00460583">
          <w:rPr>
            <w:rFonts w:ascii="Calibri" w:hAnsi="Calibri"/>
            <w:szCs w:val="18"/>
          </w:rPr>
          <w:delText>,</w:delText>
        </w:r>
      </w:del>
      <w:r w:rsidR="008117D3">
        <w:rPr>
          <w:rFonts w:ascii="Calibri" w:hAnsi="Calibri"/>
          <w:szCs w:val="18"/>
        </w:rPr>
        <w:t xml:space="preserve"> </w:t>
      </w:r>
      <w:r w:rsidR="008117D3" w:rsidRPr="00CF3F12">
        <w:rPr>
          <w:rFonts w:ascii="Calibri" w:hAnsi="Calibri"/>
          <w:szCs w:val="18"/>
        </w:rPr>
        <w:t>Furnace</w:t>
      </w:r>
      <w:r w:rsidR="008117D3">
        <w:rPr>
          <w:rFonts w:ascii="Calibri" w:hAnsi="Calibri"/>
          <w:szCs w:val="18"/>
        </w:rPr>
        <w:t xml:space="preserve"> </w:t>
      </w:r>
      <w:del w:id="163" w:author="Ferris, Todd@Energy" w:date="2019-05-02T09:21:00Z">
        <w:r w:rsidR="008117D3" w:rsidDel="0077278F">
          <w:rPr>
            <w:rFonts w:ascii="Calibri" w:hAnsi="Calibri"/>
            <w:szCs w:val="18"/>
          </w:rPr>
          <w:delText>or Fan Coil</w:delText>
        </w:r>
        <w:r w:rsidR="008117D3" w:rsidRPr="00CF3F12" w:rsidDel="0077278F">
          <w:rPr>
            <w:rFonts w:ascii="Calibri" w:hAnsi="Calibri"/>
            <w:szCs w:val="18"/>
          </w:rPr>
          <w:delText xml:space="preserve"> - </w:delText>
        </w:r>
      </w:del>
      <w:r w:rsidR="008117D3" w:rsidRPr="00CF3F12">
        <w:rPr>
          <w:rFonts w:ascii="Calibri" w:hAnsi="Calibri"/>
          <w:szCs w:val="18"/>
        </w:rPr>
        <w:t>Installed Manufacturer Name, Data from Nameplate of Installed system component:</w:t>
      </w:r>
      <w:r w:rsidR="008117D3" w:rsidRPr="00CF3F12">
        <w:rPr>
          <w:rFonts w:ascii="Calibri" w:hAnsi="Calibri"/>
        </w:rPr>
        <w:t xml:space="preserve"> This field </w:t>
      </w:r>
      <w:proofErr w:type="gramStart"/>
      <w:r w:rsidR="008117D3" w:rsidRPr="00CF3F12">
        <w:rPr>
          <w:rFonts w:ascii="Calibri" w:hAnsi="Calibri"/>
        </w:rPr>
        <w:t>is filled out</w:t>
      </w:r>
      <w:proofErr w:type="gramEnd"/>
      <w:r w:rsidR="008117D3" w:rsidRPr="00CF3F12">
        <w:rPr>
          <w:rFonts w:ascii="Calibri" w:hAnsi="Calibri"/>
        </w:rPr>
        <w:t xml:space="preserve"> automatically. It </w:t>
      </w:r>
      <w:proofErr w:type="gramStart"/>
      <w:r w:rsidR="008117D3" w:rsidRPr="00CF3F12">
        <w:rPr>
          <w:rFonts w:ascii="Calibri" w:hAnsi="Calibri"/>
        </w:rPr>
        <w:t>is referenced</w:t>
      </w:r>
      <w:proofErr w:type="gramEnd"/>
      <w:r w:rsidR="008117D3" w:rsidRPr="00CF3F12">
        <w:rPr>
          <w:rFonts w:ascii="Calibri" w:hAnsi="Calibri"/>
        </w:rPr>
        <w:t xml:space="preserve"> from the CF2R-MCH-01, which must be completed prior to this document.</w:t>
      </w:r>
    </w:p>
    <w:p w14:paraId="6D64411F" w14:textId="060E9F2F" w:rsidR="008117D3" w:rsidRPr="00CF3F12" w:rsidRDefault="0077278F" w:rsidP="008117D3">
      <w:pPr>
        <w:pStyle w:val="Header"/>
        <w:numPr>
          <w:ilvl w:val="0"/>
          <w:numId w:val="23"/>
        </w:numPr>
        <w:tabs>
          <w:tab w:val="clear" w:pos="4320"/>
          <w:tab w:val="clear" w:pos="8640"/>
        </w:tabs>
        <w:rPr>
          <w:rFonts w:ascii="Calibri" w:hAnsi="Calibri"/>
          <w:szCs w:val="18"/>
        </w:rPr>
      </w:pPr>
      <w:proofErr w:type="spellStart"/>
      <w:ins w:id="164" w:author="Ferris, Todd@Energy" w:date="2019-05-02T09:23:00Z">
        <w:r>
          <w:rPr>
            <w:rFonts w:ascii="Calibri" w:hAnsi="Calibri"/>
            <w:szCs w:val="18"/>
          </w:rPr>
          <w:t>Installed</w:t>
        </w:r>
      </w:ins>
      <w:del w:id="165" w:author="Ferris, Todd@Energy" w:date="2019-05-02T09:23:00Z">
        <w:r w:rsidR="008117D3" w:rsidRPr="00CF3F12" w:rsidDel="0077278F">
          <w:rPr>
            <w:rFonts w:ascii="Calibri" w:hAnsi="Calibri"/>
            <w:szCs w:val="18"/>
          </w:rPr>
          <w:delText>Air Handler</w:delText>
        </w:r>
        <w:r w:rsidR="008117D3" w:rsidDel="0077278F">
          <w:rPr>
            <w:rFonts w:ascii="Calibri" w:hAnsi="Calibri"/>
            <w:szCs w:val="18"/>
          </w:rPr>
          <w:delText xml:space="preserve">, </w:delText>
        </w:r>
      </w:del>
      <w:r w:rsidR="008117D3" w:rsidRPr="00CF3F12">
        <w:rPr>
          <w:rFonts w:ascii="Calibri" w:hAnsi="Calibri"/>
          <w:szCs w:val="18"/>
        </w:rPr>
        <w:t>Furnace</w:t>
      </w:r>
      <w:proofErr w:type="spellEnd"/>
      <w:del w:id="166" w:author="Ferris, Todd@Energy" w:date="2019-05-02T09:23:00Z">
        <w:r w:rsidR="008117D3" w:rsidDel="0077278F">
          <w:rPr>
            <w:rFonts w:ascii="Calibri" w:hAnsi="Calibri"/>
            <w:szCs w:val="18"/>
          </w:rPr>
          <w:delText xml:space="preserve"> or Fan Coil</w:delText>
        </w:r>
        <w:r w:rsidR="008117D3" w:rsidRPr="00CF3F12" w:rsidDel="0077278F">
          <w:rPr>
            <w:rFonts w:ascii="Calibri" w:hAnsi="Calibri"/>
            <w:szCs w:val="18"/>
          </w:rPr>
          <w:delText xml:space="preserve"> -</w:delText>
        </w:r>
      </w:del>
      <w:r w:rsidR="008117D3" w:rsidRPr="00CF3F12">
        <w:rPr>
          <w:rFonts w:ascii="Calibri" w:hAnsi="Calibri"/>
          <w:szCs w:val="18"/>
        </w:rPr>
        <w:t xml:space="preserve"> Installed Model Number, Data from Nameplate of Installed system component: </w:t>
      </w:r>
      <w:r w:rsidR="008117D3" w:rsidRPr="00CF3F12">
        <w:rPr>
          <w:rFonts w:ascii="Calibri" w:hAnsi="Calibri"/>
        </w:rPr>
        <w:t xml:space="preserve">This field </w:t>
      </w:r>
      <w:proofErr w:type="gramStart"/>
      <w:r w:rsidR="008117D3" w:rsidRPr="00CF3F12">
        <w:rPr>
          <w:rFonts w:ascii="Calibri" w:hAnsi="Calibri"/>
        </w:rPr>
        <w:t>is filled out</w:t>
      </w:r>
      <w:proofErr w:type="gramEnd"/>
      <w:r w:rsidR="008117D3" w:rsidRPr="00CF3F12">
        <w:rPr>
          <w:rFonts w:ascii="Calibri" w:hAnsi="Calibri"/>
        </w:rPr>
        <w:t xml:space="preserve"> automatically. It is referenced from the CF2R-MCH-01, which must be completed prior to this document</w:t>
      </w:r>
    </w:p>
    <w:p w14:paraId="71C5CE7F" w14:textId="77777777" w:rsidR="008117D3" w:rsidRPr="009E5F54" w:rsidRDefault="008117D3" w:rsidP="008117D3">
      <w:pPr>
        <w:pStyle w:val="Header"/>
        <w:tabs>
          <w:tab w:val="clear" w:pos="4320"/>
          <w:tab w:val="clear" w:pos="8640"/>
        </w:tabs>
        <w:rPr>
          <w:rFonts w:asciiTheme="minorHAnsi" w:hAnsiTheme="minorHAnsi"/>
        </w:rPr>
      </w:pPr>
    </w:p>
    <w:p w14:paraId="4C8FDDAA" w14:textId="77777777" w:rsidR="008117D3" w:rsidRPr="00CF3F12" w:rsidRDefault="008117D3" w:rsidP="008117D3">
      <w:pPr>
        <w:pStyle w:val="Header"/>
        <w:tabs>
          <w:tab w:val="clear" w:pos="4320"/>
          <w:tab w:val="clear" w:pos="8640"/>
        </w:tabs>
        <w:rPr>
          <w:rFonts w:ascii="Calibri" w:hAnsi="Calibri"/>
          <w:b/>
          <w:szCs w:val="18"/>
        </w:rPr>
      </w:pPr>
      <w:r w:rsidRPr="00CF3F12">
        <w:rPr>
          <w:rFonts w:ascii="Calibri" w:hAnsi="Calibri"/>
          <w:b/>
          <w:szCs w:val="18"/>
        </w:rPr>
        <w:t xml:space="preserve">Section </w:t>
      </w:r>
      <w:r>
        <w:rPr>
          <w:rFonts w:ascii="Calibri" w:hAnsi="Calibri"/>
          <w:b/>
          <w:szCs w:val="18"/>
        </w:rPr>
        <w:t>C</w:t>
      </w:r>
      <w:r w:rsidRPr="00CF3F12">
        <w:rPr>
          <w:rFonts w:ascii="Calibri" w:hAnsi="Calibri"/>
          <w:b/>
          <w:szCs w:val="18"/>
        </w:rPr>
        <w:t>. Rated Space Conditioning System Equipment Verification</w:t>
      </w:r>
      <w:r>
        <w:rPr>
          <w:rFonts w:ascii="Calibri" w:hAnsi="Calibri"/>
          <w:b/>
          <w:szCs w:val="18"/>
        </w:rPr>
        <w:t xml:space="preserve"> from Directory</w:t>
      </w:r>
    </w:p>
    <w:p w14:paraId="4637A297" w14:textId="77777777" w:rsidR="008117D3" w:rsidRPr="00CF3F12" w:rsidRDefault="008117D3" w:rsidP="008117D3">
      <w:pPr>
        <w:pStyle w:val="ListParagraph"/>
        <w:numPr>
          <w:ilvl w:val="0"/>
          <w:numId w:val="30"/>
        </w:numPr>
        <w:rPr>
          <w:rFonts w:ascii="Calibri" w:hAnsi="Calibri"/>
        </w:rPr>
      </w:pPr>
      <w:r w:rsidRPr="00CF3F12">
        <w:rPr>
          <w:rFonts w:ascii="Calibri" w:hAnsi="Calibri"/>
        </w:rPr>
        <w:t xml:space="preserve">System </w:t>
      </w:r>
      <w:r>
        <w:rPr>
          <w:rFonts w:ascii="Calibri" w:hAnsi="Calibri"/>
        </w:rPr>
        <w:t>Name or Identification/Tag</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5F6560E8" w14:textId="77777777" w:rsidR="008117D3" w:rsidRDefault="008117D3" w:rsidP="008117D3">
      <w:pPr>
        <w:pStyle w:val="ListParagraph"/>
        <w:numPr>
          <w:ilvl w:val="0"/>
          <w:numId w:val="30"/>
        </w:numPr>
        <w:rPr>
          <w:rFonts w:ascii="Calibri" w:hAnsi="Calibri"/>
        </w:rPr>
      </w:pPr>
      <w:r w:rsidRPr="00CF3F12">
        <w:rPr>
          <w:rFonts w:asciiTheme="minorHAnsi" w:hAnsiTheme="minorHAnsi"/>
          <w:szCs w:val="18"/>
        </w:rPr>
        <w:t>System Location or Area Served:</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4F438D41" w14:textId="2184A383" w:rsidR="008117D3" w:rsidRDefault="008117D3" w:rsidP="008117D3">
      <w:pPr>
        <w:pStyle w:val="ListParagraph"/>
        <w:numPr>
          <w:ilvl w:val="0"/>
          <w:numId w:val="30"/>
        </w:numPr>
        <w:rPr>
          <w:ins w:id="167" w:author="Ferris, Todd@Energy" w:date="2019-05-02T09:24:00Z"/>
          <w:rFonts w:ascii="Calibri" w:hAnsi="Calibri"/>
        </w:rPr>
      </w:pPr>
      <w:r>
        <w:rPr>
          <w:rFonts w:ascii="Calibri" w:hAnsi="Calibri"/>
        </w:rPr>
        <w:t>Indoor unit Name</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p>
    <w:p w14:paraId="78819282" w14:textId="3F3498C9" w:rsidR="0077278F" w:rsidRPr="00CF3F12" w:rsidRDefault="0077278F" w:rsidP="008117D3">
      <w:pPr>
        <w:pStyle w:val="ListParagraph"/>
        <w:numPr>
          <w:ilvl w:val="0"/>
          <w:numId w:val="30"/>
        </w:numPr>
        <w:rPr>
          <w:rFonts w:ascii="Calibri" w:hAnsi="Calibri"/>
        </w:rPr>
      </w:pPr>
      <w:ins w:id="168" w:author="Ferris, Todd@Energy" w:date="2019-05-02T09:24:00Z">
        <w:r>
          <w:rPr>
            <w:rFonts w:ascii="Calibri" w:hAnsi="Calibri"/>
          </w:rPr>
          <w:t xml:space="preserve">Installed Indoor unit type </w:t>
        </w:r>
        <w:proofErr w:type="gramStart"/>
        <w:r>
          <w:rPr>
            <w:rFonts w:ascii="Calibri" w:hAnsi="Calibri"/>
          </w:rPr>
          <w:t>is automatically filled out</w:t>
        </w:r>
        <w:proofErr w:type="gramEnd"/>
        <w:r>
          <w:rPr>
            <w:rFonts w:ascii="Calibri" w:hAnsi="Calibri"/>
          </w:rPr>
          <w:t xml:space="preserve">. </w:t>
        </w:r>
      </w:ins>
    </w:p>
    <w:p w14:paraId="6D8EE2CF" w14:textId="77777777" w:rsidR="008117D3" w:rsidRPr="00CF3F12" w:rsidRDefault="008117D3" w:rsidP="008117D3">
      <w:pPr>
        <w:pStyle w:val="Header"/>
        <w:numPr>
          <w:ilvl w:val="0"/>
          <w:numId w:val="30"/>
        </w:numPr>
        <w:tabs>
          <w:tab w:val="clear" w:pos="4320"/>
          <w:tab w:val="clear" w:pos="8640"/>
        </w:tabs>
        <w:rPr>
          <w:rFonts w:ascii="Calibri" w:hAnsi="Calibri"/>
          <w:szCs w:val="18"/>
        </w:rPr>
      </w:pPr>
      <w:r w:rsidRPr="00CF3F12">
        <w:rPr>
          <w:rFonts w:ascii="Calibri" w:hAnsi="Calibri"/>
          <w:szCs w:val="18"/>
        </w:rPr>
        <w:t>Outdoor Condenser or Package Unit - Installed Manufacturer Name, Data from the Directory used to certify product performance for the rated system component: Enter the Manufacturer’s name for the condenser as it appears in the Directory. For Package units, this will be the only Manufacturer’s name.</w:t>
      </w:r>
    </w:p>
    <w:p w14:paraId="1DA00421" w14:textId="77777777" w:rsidR="008117D3" w:rsidRPr="00CF3F12" w:rsidRDefault="008117D3" w:rsidP="008117D3">
      <w:pPr>
        <w:pStyle w:val="Header"/>
        <w:numPr>
          <w:ilvl w:val="0"/>
          <w:numId w:val="30"/>
        </w:numPr>
        <w:tabs>
          <w:tab w:val="clear" w:pos="4320"/>
          <w:tab w:val="clear" w:pos="8640"/>
        </w:tabs>
        <w:rPr>
          <w:rFonts w:ascii="Calibri" w:hAnsi="Calibri"/>
          <w:szCs w:val="18"/>
        </w:rPr>
      </w:pPr>
      <w:r w:rsidRPr="00CF3F12">
        <w:rPr>
          <w:rFonts w:ascii="Calibri" w:hAnsi="Calibri"/>
          <w:szCs w:val="18"/>
        </w:rPr>
        <w:t>Outdoor Condenser or Package Unit - Installed Model Number, Data from the Directory used to certify product performance for the rated system component: Enter the Manufacturer’s model number for the condenser as it appears in the Directory. For Package units, this will be the only model number required.</w:t>
      </w:r>
    </w:p>
    <w:p w14:paraId="1ECB333E" w14:textId="7B5A4F8C" w:rsidR="008117D3" w:rsidRPr="00CF3F12" w:rsidRDefault="008117D3" w:rsidP="008117D3">
      <w:pPr>
        <w:pStyle w:val="Header"/>
        <w:numPr>
          <w:ilvl w:val="0"/>
          <w:numId w:val="30"/>
        </w:numPr>
        <w:tabs>
          <w:tab w:val="clear" w:pos="4320"/>
          <w:tab w:val="clear" w:pos="8640"/>
        </w:tabs>
        <w:rPr>
          <w:rFonts w:ascii="Calibri" w:hAnsi="Calibri"/>
          <w:szCs w:val="18"/>
        </w:rPr>
      </w:pPr>
      <w:del w:id="169" w:author="Ferris, Todd@Energy" w:date="2019-05-02T09:25:00Z">
        <w:r w:rsidRPr="00CF3F12" w:rsidDel="0077278F">
          <w:rPr>
            <w:rFonts w:ascii="Calibri" w:hAnsi="Calibri"/>
            <w:szCs w:val="18"/>
          </w:rPr>
          <w:delText>Inside</w:delText>
        </w:r>
      </w:del>
      <w:ins w:id="170" w:author="Ferris, Todd@Energy" w:date="2019-05-02T09:25:00Z">
        <w:r w:rsidR="0077278F">
          <w:rPr>
            <w:rFonts w:ascii="Calibri" w:hAnsi="Calibri"/>
            <w:szCs w:val="18"/>
          </w:rPr>
          <w:t>Indoor</w:t>
        </w:r>
      </w:ins>
      <w:r w:rsidRPr="00CF3F12">
        <w:rPr>
          <w:rFonts w:ascii="Calibri" w:hAnsi="Calibri"/>
          <w:szCs w:val="18"/>
        </w:rPr>
        <w:t xml:space="preserve"> Coil - Installed Manufacturer Name, Data from the Directory used to certify product performance for the rated system component: Enter the Manufacturer’s name for the inside coil (aka, indoor coil, evaporator coil) as it appears in the Directory. For </w:t>
      </w:r>
      <w:r>
        <w:rPr>
          <w:rFonts w:ascii="Calibri" w:hAnsi="Calibri"/>
          <w:szCs w:val="18"/>
        </w:rPr>
        <w:t xml:space="preserve">system types that </w:t>
      </w:r>
      <w:proofErr w:type="gramStart"/>
      <w:r>
        <w:rPr>
          <w:rFonts w:ascii="Calibri" w:hAnsi="Calibri"/>
          <w:szCs w:val="18"/>
        </w:rPr>
        <w:t>don’t</w:t>
      </w:r>
      <w:proofErr w:type="gramEnd"/>
      <w:r>
        <w:rPr>
          <w:rFonts w:ascii="Calibri" w:hAnsi="Calibri"/>
          <w:szCs w:val="18"/>
        </w:rPr>
        <w:t xml:space="preserve"> have separate inside coils or if the directory rating does not include this information, like </w:t>
      </w:r>
      <w:r w:rsidRPr="00CF3F12">
        <w:rPr>
          <w:rFonts w:ascii="Calibri" w:hAnsi="Calibri"/>
          <w:szCs w:val="18"/>
        </w:rPr>
        <w:t>package units</w:t>
      </w:r>
      <w:r>
        <w:rPr>
          <w:rFonts w:ascii="Calibri" w:hAnsi="Calibri"/>
          <w:szCs w:val="18"/>
        </w:rPr>
        <w:t xml:space="preserve">, </w:t>
      </w:r>
      <w:r w:rsidRPr="00CF3F12">
        <w:rPr>
          <w:rFonts w:ascii="Calibri" w:hAnsi="Calibri"/>
          <w:szCs w:val="18"/>
        </w:rPr>
        <w:t>fan coil units</w:t>
      </w:r>
      <w:r>
        <w:rPr>
          <w:rFonts w:ascii="Calibri" w:hAnsi="Calibri"/>
          <w:szCs w:val="18"/>
        </w:rPr>
        <w:t xml:space="preserve"> and multi-split variable capacity heat pumps</w:t>
      </w:r>
      <w:r w:rsidRPr="00CF3F12">
        <w:rPr>
          <w:rFonts w:ascii="Calibri" w:hAnsi="Calibri"/>
          <w:szCs w:val="18"/>
        </w:rPr>
        <w:t>,</w:t>
      </w:r>
      <w:r>
        <w:rPr>
          <w:rFonts w:ascii="Calibri" w:hAnsi="Calibri"/>
          <w:szCs w:val="18"/>
        </w:rPr>
        <w:t xml:space="preserve"> user may enter </w:t>
      </w:r>
      <w:r w:rsidRPr="00CF3F12">
        <w:rPr>
          <w:rFonts w:ascii="Calibri" w:hAnsi="Calibri"/>
          <w:szCs w:val="18"/>
        </w:rPr>
        <w:t>“N/A”.</w:t>
      </w:r>
    </w:p>
    <w:p w14:paraId="74798F69" w14:textId="16333741" w:rsidR="008117D3" w:rsidRPr="00CF3F12" w:rsidRDefault="008117D3" w:rsidP="008117D3">
      <w:pPr>
        <w:pStyle w:val="Header"/>
        <w:numPr>
          <w:ilvl w:val="0"/>
          <w:numId w:val="30"/>
        </w:numPr>
        <w:tabs>
          <w:tab w:val="clear" w:pos="4320"/>
          <w:tab w:val="clear" w:pos="8640"/>
        </w:tabs>
        <w:rPr>
          <w:rFonts w:ascii="Calibri" w:hAnsi="Calibri"/>
          <w:szCs w:val="18"/>
        </w:rPr>
      </w:pPr>
      <w:del w:id="171" w:author="Ferris, Todd@Energy" w:date="2019-05-02T09:25:00Z">
        <w:r w:rsidRPr="006C1B1B" w:rsidDel="0077278F">
          <w:rPr>
            <w:rFonts w:ascii="Calibri" w:hAnsi="Calibri"/>
            <w:szCs w:val="18"/>
          </w:rPr>
          <w:delText>Inside</w:delText>
        </w:r>
      </w:del>
      <w:ins w:id="172" w:author="Ferris, Todd@Energy" w:date="2019-05-02T09:25:00Z">
        <w:r w:rsidR="0077278F">
          <w:rPr>
            <w:rFonts w:ascii="Calibri" w:hAnsi="Calibri"/>
            <w:szCs w:val="18"/>
          </w:rPr>
          <w:t>Indoor</w:t>
        </w:r>
      </w:ins>
      <w:r w:rsidRPr="006C1B1B">
        <w:rPr>
          <w:rFonts w:ascii="Calibri" w:hAnsi="Calibri"/>
          <w:szCs w:val="18"/>
        </w:rPr>
        <w:t xml:space="preserve"> Coil - Installed Model Number, Data from the Directory used to certify the rated system component: Enter the Manufacturer’s model number for the inside coil (aka, indoor coil, evaporator coil) as it appears in the Directory. </w:t>
      </w:r>
      <w:r w:rsidRPr="00CF3F12">
        <w:rPr>
          <w:rFonts w:ascii="Calibri" w:hAnsi="Calibri"/>
          <w:szCs w:val="18"/>
        </w:rPr>
        <w:t xml:space="preserve">For </w:t>
      </w:r>
      <w:proofErr w:type="gramStart"/>
      <w:r>
        <w:rPr>
          <w:rFonts w:ascii="Calibri" w:hAnsi="Calibri"/>
          <w:szCs w:val="18"/>
        </w:rPr>
        <w:t>system</w:t>
      </w:r>
      <w:proofErr w:type="gramEnd"/>
      <w:r>
        <w:rPr>
          <w:rFonts w:ascii="Calibri" w:hAnsi="Calibri"/>
          <w:szCs w:val="18"/>
        </w:rPr>
        <w:t xml:space="preserve"> types that don’t have separate inside coils or if the directory rating does not include this information (</w:t>
      </w:r>
      <w:r w:rsidRPr="00CF3F12">
        <w:rPr>
          <w:rFonts w:ascii="Calibri" w:hAnsi="Calibri"/>
          <w:szCs w:val="18"/>
        </w:rPr>
        <w:t>package units</w:t>
      </w:r>
      <w:r>
        <w:rPr>
          <w:rFonts w:ascii="Calibri" w:hAnsi="Calibri"/>
          <w:szCs w:val="18"/>
        </w:rPr>
        <w:t xml:space="preserve">, </w:t>
      </w:r>
      <w:r w:rsidRPr="00CF3F12">
        <w:rPr>
          <w:rFonts w:ascii="Calibri" w:hAnsi="Calibri"/>
          <w:szCs w:val="18"/>
        </w:rPr>
        <w:t>fan coil units</w:t>
      </w:r>
      <w:r>
        <w:rPr>
          <w:rFonts w:ascii="Calibri" w:hAnsi="Calibri"/>
          <w:szCs w:val="18"/>
        </w:rPr>
        <w:t>, multi-split variable capacity heat pumps)</w:t>
      </w:r>
      <w:r w:rsidRPr="00CF3F12">
        <w:rPr>
          <w:rFonts w:ascii="Calibri" w:hAnsi="Calibri"/>
          <w:szCs w:val="18"/>
        </w:rPr>
        <w:t>,</w:t>
      </w:r>
      <w:r>
        <w:rPr>
          <w:rFonts w:ascii="Calibri" w:hAnsi="Calibri"/>
          <w:szCs w:val="18"/>
        </w:rPr>
        <w:t xml:space="preserve"> user may enter </w:t>
      </w:r>
      <w:r w:rsidRPr="00CF3F12">
        <w:rPr>
          <w:rFonts w:ascii="Calibri" w:hAnsi="Calibri"/>
          <w:szCs w:val="18"/>
        </w:rPr>
        <w:t>“N/A”.</w:t>
      </w:r>
    </w:p>
    <w:p w14:paraId="767FB0B1" w14:textId="195E5B73" w:rsidR="008117D3" w:rsidRPr="006C1B1B" w:rsidRDefault="0077278F" w:rsidP="008117D3">
      <w:pPr>
        <w:pStyle w:val="Header"/>
        <w:numPr>
          <w:ilvl w:val="0"/>
          <w:numId w:val="30"/>
        </w:numPr>
        <w:tabs>
          <w:tab w:val="clear" w:pos="4320"/>
          <w:tab w:val="clear" w:pos="8640"/>
        </w:tabs>
        <w:rPr>
          <w:rFonts w:ascii="Calibri" w:hAnsi="Calibri"/>
          <w:szCs w:val="18"/>
        </w:rPr>
      </w:pPr>
      <w:ins w:id="173" w:author="Ferris, Todd@Energy" w:date="2019-05-02T09:26:00Z">
        <w:r>
          <w:rPr>
            <w:rFonts w:ascii="Calibri" w:hAnsi="Calibri"/>
            <w:szCs w:val="18"/>
          </w:rPr>
          <w:t xml:space="preserve">Installed </w:t>
        </w:r>
      </w:ins>
      <w:del w:id="174" w:author="Ferris, Todd@Energy" w:date="2019-05-02T09:26:00Z">
        <w:r w:rsidR="008117D3" w:rsidRPr="006C1B1B" w:rsidDel="0077278F">
          <w:rPr>
            <w:rFonts w:ascii="Calibri" w:hAnsi="Calibri"/>
            <w:szCs w:val="18"/>
          </w:rPr>
          <w:delText xml:space="preserve">Air Handler, </w:delText>
        </w:r>
      </w:del>
      <w:r w:rsidR="008117D3" w:rsidRPr="006C1B1B">
        <w:rPr>
          <w:rFonts w:ascii="Calibri" w:hAnsi="Calibri"/>
          <w:szCs w:val="18"/>
        </w:rPr>
        <w:t xml:space="preserve">Furnace </w:t>
      </w:r>
      <w:del w:id="175" w:author="Ferris, Todd@Energy" w:date="2019-05-02T09:26:00Z">
        <w:r w:rsidR="008117D3" w:rsidRPr="006C1B1B" w:rsidDel="0077278F">
          <w:rPr>
            <w:rFonts w:ascii="Calibri" w:hAnsi="Calibri"/>
            <w:szCs w:val="18"/>
          </w:rPr>
          <w:delText xml:space="preserve">or Fan Coil - </w:delText>
        </w:r>
      </w:del>
      <w:del w:id="176" w:author="Ferris, Todd@Energy" w:date="2019-05-02T09:27:00Z">
        <w:r w:rsidR="008117D3" w:rsidRPr="006C1B1B" w:rsidDel="0077278F">
          <w:rPr>
            <w:rFonts w:ascii="Calibri" w:hAnsi="Calibri"/>
            <w:szCs w:val="18"/>
          </w:rPr>
          <w:delText xml:space="preserve">Installed </w:delText>
        </w:r>
      </w:del>
      <w:r w:rsidR="008117D3" w:rsidRPr="006C1B1B">
        <w:rPr>
          <w:rFonts w:ascii="Calibri" w:hAnsi="Calibri"/>
          <w:szCs w:val="18"/>
        </w:rPr>
        <w:t xml:space="preserve">Manufacturer Name, Data from the directory used to certify product performance for the rated system component: If not using AHRI, user has the option to select “N/A.” Enter the Manufacturer’s name for the air handler/furnace as it appears in the directory. For package units there is no separate air handler, so enter “N/A”. </w:t>
      </w:r>
      <w:proofErr w:type="gramStart"/>
      <w:r w:rsidR="008117D3" w:rsidRPr="006C1B1B">
        <w:rPr>
          <w:rFonts w:ascii="Calibri" w:hAnsi="Calibri"/>
          <w:szCs w:val="18"/>
        </w:rPr>
        <w:t>Also</w:t>
      </w:r>
      <w:proofErr w:type="gramEnd"/>
      <w:r w:rsidR="008117D3" w:rsidRPr="006C1B1B">
        <w:rPr>
          <w:rFonts w:ascii="Calibri" w:hAnsi="Calibri"/>
          <w:szCs w:val="18"/>
        </w:rPr>
        <w:t xml:space="preserve"> enter “N/A” if a specific furnace or air handler is not called out in the directory, as indicated in Section A, above.</w:t>
      </w:r>
    </w:p>
    <w:p w14:paraId="1BAA78C1" w14:textId="0EFA0734" w:rsidR="008117D3" w:rsidRPr="00CF3F12" w:rsidRDefault="0077278F" w:rsidP="008117D3">
      <w:pPr>
        <w:pStyle w:val="Header"/>
        <w:numPr>
          <w:ilvl w:val="0"/>
          <w:numId w:val="30"/>
        </w:numPr>
        <w:tabs>
          <w:tab w:val="clear" w:pos="4320"/>
          <w:tab w:val="clear" w:pos="8640"/>
        </w:tabs>
        <w:rPr>
          <w:rFonts w:ascii="Calibri" w:hAnsi="Calibri"/>
        </w:rPr>
      </w:pPr>
      <w:ins w:id="177" w:author="Ferris, Todd@Energy" w:date="2019-05-02T09:27:00Z">
        <w:r>
          <w:rPr>
            <w:rFonts w:ascii="Calibri" w:hAnsi="Calibri"/>
            <w:szCs w:val="18"/>
          </w:rPr>
          <w:t>Installed</w:t>
        </w:r>
        <w:r w:rsidR="002456FE">
          <w:rPr>
            <w:rFonts w:ascii="Calibri" w:hAnsi="Calibri"/>
            <w:szCs w:val="18"/>
          </w:rPr>
          <w:t xml:space="preserve"> </w:t>
        </w:r>
      </w:ins>
      <w:del w:id="178" w:author="Ferris, Todd@Energy" w:date="2019-05-02T09:27:00Z">
        <w:r w:rsidR="008117D3" w:rsidRPr="00CF3F12" w:rsidDel="002456FE">
          <w:rPr>
            <w:rFonts w:ascii="Calibri" w:hAnsi="Calibri"/>
            <w:szCs w:val="18"/>
          </w:rPr>
          <w:delText>Air Handler</w:delText>
        </w:r>
        <w:r w:rsidR="008117D3" w:rsidDel="002456FE">
          <w:rPr>
            <w:rFonts w:ascii="Calibri" w:hAnsi="Calibri"/>
            <w:szCs w:val="18"/>
          </w:rPr>
          <w:delText xml:space="preserve">, </w:delText>
        </w:r>
      </w:del>
      <w:r w:rsidR="008117D3" w:rsidRPr="00CF3F12">
        <w:rPr>
          <w:rFonts w:ascii="Calibri" w:hAnsi="Calibri"/>
          <w:szCs w:val="18"/>
        </w:rPr>
        <w:t>Furnace</w:t>
      </w:r>
      <w:r w:rsidR="008117D3">
        <w:rPr>
          <w:rFonts w:ascii="Calibri" w:hAnsi="Calibri"/>
          <w:szCs w:val="18"/>
        </w:rPr>
        <w:t xml:space="preserve"> </w:t>
      </w:r>
      <w:del w:id="179" w:author="Ferris, Todd@Energy" w:date="2019-05-02T09:27:00Z">
        <w:r w:rsidR="008117D3" w:rsidDel="002456FE">
          <w:rPr>
            <w:rFonts w:ascii="Calibri" w:hAnsi="Calibri"/>
            <w:szCs w:val="18"/>
          </w:rPr>
          <w:delText>or Fan Coil</w:delText>
        </w:r>
        <w:r w:rsidR="008117D3" w:rsidRPr="00CF3F12" w:rsidDel="002456FE">
          <w:rPr>
            <w:rFonts w:ascii="Calibri" w:hAnsi="Calibri"/>
            <w:szCs w:val="18"/>
          </w:rPr>
          <w:delText xml:space="preserve"> - </w:delText>
        </w:r>
      </w:del>
      <w:r w:rsidR="008117D3" w:rsidRPr="00CF3F12">
        <w:rPr>
          <w:rFonts w:ascii="Calibri" w:hAnsi="Calibri"/>
          <w:szCs w:val="18"/>
        </w:rPr>
        <w:t xml:space="preserve">Installed Model Number, Data from </w:t>
      </w:r>
      <w:r w:rsidR="008117D3">
        <w:rPr>
          <w:rFonts w:ascii="Calibri" w:hAnsi="Calibri"/>
          <w:szCs w:val="18"/>
        </w:rPr>
        <w:t>the directory used to certify product performance</w:t>
      </w:r>
      <w:r w:rsidR="008117D3" w:rsidRPr="00CF3F12">
        <w:rPr>
          <w:rFonts w:ascii="Calibri" w:hAnsi="Calibri"/>
          <w:szCs w:val="18"/>
        </w:rPr>
        <w:t xml:space="preserve"> for the rated system component: If not using AHRI, </w:t>
      </w:r>
      <w:r w:rsidR="008117D3">
        <w:rPr>
          <w:rFonts w:ascii="Calibri" w:hAnsi="Calibri"/>
          <w:szCs w:val="18"/>
        </w:rPr>
        <w:t xml:space="preserve">user has the option to </w:t>
      </w:r>
      <w:r w:rsidR="008117D3" w:rsidRPr="00CF3F12">
        <w:rPr>
          <w:rFonts w:ascii="Calibri" w:hAnsi="Calibri"/>
          <w:szCs w:val="18"/>
        </w:rPr>
        <w:t>select “N/A”</w:t>
      </w:r>
      <w:r w:rsidR="008117D3">
        <w:rPr>
          <w:rFonts w:ascii="Calibri" w:hAnsi="Calibri"/>
          <w:szCs w:val="18"/>
        </w:rPr>
        <w:t xml:space="preserve">. </w:t>
      </w:r>
      <w:r w:rsidR="008117D3" w:rsidRPr="00CF3F12">
        <w:rPr>
          <w:rFonts w:ascii="Calibri" w:hAnsi="Calibri"/>
          <w:szCs w:val="18"/>
        </w:rPr>
        <w:t xml:space="preserve">Enter the Manufacturer’s model number for the air handler/furnace as it appears </w:t>
      </w:r>
      <w:r w:rsidR="008117D3">
        <w:rPr>
          <w:rFonts w:ascii="Calibri" w:hAnsi="Calibri"/>
          <w:szCs w:val="18"/>
        </w:rPr>
        <w:t>in</w:t>
      </w:r>
      <w:r w:rsidR="008117D3" w:rsidRPr="00CF3F12">
        <w:rPr>
          <w:rFonts w:ascii="Calibri" w:hAnsi="Calibri"/>
          <w:szCs w:val="18"/>
        </w:rPr>
        <w:t xml:space="preserve"> the </w:t>
      </w:r>
      <w:r w:rsidR="008117D3">
        <w:rPr>
          <w:rFonts w:ascii="Calibri" w:hAnsi="Calibri"/>
          <w:szCs w:val="18"/>
        </w:rPr>
        <w:t>directory</w:t>
      </w:r>
      <w:r w:rsidR="008117D3" w:rsidRPr="00CF3F12">
        <w:rPr>
          <w:rFonts w:ascii="Calibri" w:hAnsi="Calibri"/>
          <w:szCs w:val="18"/>
        </w:rPr>
        <w:t xml:space="preserve">. For package units there is no separate air handler, so enter “N/A”. </w:t>
      </w:r>
      <w:proofErr w:type="gramStart"/>
      <w:r w:rsidR="008117D3" w:rsidRPr="00CF3F12">
        <w:rPr>
          <w:rFonts w:ascii="Calibri" w:hAnsi="Calibri"/>
          <w:szCs w:val="18"/>
        </w:rPr>
        <w:t>Also</w:t>
      </w:r>
      <w:proofErr w:type="gramEnd"/>
      <w:r w:rsidR="008117D3" w:rsidRPr="00CF3F12">
        <w:rPr>
          <w:rFonts w:ascii="Calibri" w:hAnsi="Calibri"/>
          <w:szCs w:val="18"/>
        </w:rPr>
        <w:t xml:space="preserve"> enter “N/A” if a specific furnace or air handler is not called </w:t>
      </w:r>
      <w:r w:rsidR="008117D3" w:rsidRPr="00CF3F12">
        <w:rPr>
          <w:rFonts w:ascii="Calibri" w:hAnsi="Calibri"/>
        </w:rPr>
        <w:t xml:space="preserve">out </w:t>
      </w:r>
      <w:r w:rsidR="008117D3">
        <w:rPr>
          <w:rFonts w:ascii="Calibri" w:hAnsi="Calibri"/>
        </w:rPr>
        <w:t>in</w:t>
      </w:r>
      <w:r w:rsidR="008117D3" w:rsidRPr="00CF3F12">
        <w:rPr>
          <w:rFonts w:ascii="Calibri" w:hAnsi="Calibri"/>
        </w:rPr>
        <w:t xml:space="preserve"> the </w:t>
      </w:r>
      <w:r w:rsidR="008117D3">
        <w:rPr>
          <w:rFonts w:ascii="Calibri" w:hAnsi="Calibri"/>
        </w:rPr>
        <w:t>directory</w:t>
      </w:r>
      <w:r w:rsidR="008117D3" w:rsidRPr="00CF3F12">
        <w:rPr>
          <w:rFonts w:ascii="Calibri" w:hAnsi="Calibri"/>
        </w:rPr>
        <w:t>, as indicated in Section A, above.</w:t>
      </w:r>
    </w:p>
    <w:p w14:paraId="3350F9E2" w14:textId="77777777" w:rsidR="008117D3" w:rsidRPr="001036B8" w:rsidRDefault="008117D3" w:rsidP="00236354">
      <w:pPr>
        <w:pStyle w:val="Header"/>
        <w:rPr>
          <w:rFonts w:asciiTheme="minorHAnsi" w:hAnsiTheme="minorHAnsi"/>
        </w:rPr>
      </w:pPr>
    </w:p>
    <w:p w14:paraId="3F896A78" w14:textId="32C14238" w:rsidR="00236354" w:rsidRPr="001036B8" w:rsidRDefault="00F92723" w:rsidP="00236354">
      <w:pPr>
        <w:rPr>
          <w:rFonts w:ascii="Calibri" w:hAnsi="Calibri"/>
          <w:b/>
        </w:rPr>
      </w:pPr>
      <w:r w:rsidRPr="001036B8">
        <w:rPr>
          <w:rFonts w:ascii="Calibri" w:hAnsi="Calibri"/>
          <w:b/>
        </w:rPr>
        <w:t xml:space="preserve">Section </w:t>
      </w:r>
      <w:r w:rsidR="008117D3">
        <w:rPr>
          <w:rFonts w:ascii="Calibri" w:hAnsi="Calibri"/>
          <w:b/>
        </w:rPr>
        <w:t>D</w:t>
      </w:r>
      <w:r w:rsidRPr="001036B8">
        <w:rPr>
          <w:rFonts w:ascii="Calibri" w:hAnsi="Calibri"/>
          <w:b/>
        </w:rPr>
        <w:t>. Verified Cooling System SEER</w:t>
      </w:r>
    </w:p>
    <w:p w14:paraId="3F896A79"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Required Minimum SEER: </w:t>
      </w:r>
      <w:r w:rsidR="00236354" w:rsidRPr="001036B8">
        <w:rPr>
          <w:rFonts w:ascii="Calibri" w:hAnsi="Calibri"/>
        </w:rPr>
        <w:t xml:space="preserve">This field </w:t>
      </w:r>
      <w:proofErr w:type="gramStart"/>
      <w:r w:rsidR="00236354" w:rsidRPr="001036B8">
        <w:rPr>
          <w:rFonts w:ascii="Calibri" w:hAnsi="Calibri"/>
        </w:rPr>
        <w:t>is filled out</w:t>
      </w:r>
      <w:proofErr w:type="gramEnd"/>
      <w:r w:rsidR="00236354" w:rsidRPr="001036B8">
        <w:rPr>
          <w:rFonts w:ascii="Calibri" w:hAnsi="Calibri"/>
        </w:rPr>
        <w:t xml:space="preserve"> automatically. It </w:t>
      </w:r>
      <w:proofErr w:type="gramStart"/>
      <w:r w:rsidR="00236354" w:rsidRPr="001036B8">
        <w:rPr>
          <w:rFonts w:ascii="Calibri" w:hAnsi="Calibri"/>
        </w:rPr>
        <w:t>is referenced</w:t>
      </w:r>
      <w:proofErr w:type="gramEnd"/>
      <w:r w:rsidR="00236354" w:rsidRPr="001036B8">
        <w:rPr>
          <w:rFonts w:ascii="Calibri" w:hAnsi="Calibri"/>
        </w:rPr>
        <w:t xml:space="preserve"> from the CF2R-MCH-01, which must be completed prior to this document</w:t>
      </w:r>
      <w:r w:rsidR="00880CC5" w:rsidRPr="001036B8">
        <w:rPr>
          <w:rFonts w:ascii="Calibri" w:hAnsi="Calibri"/>
        </w:rPr>
        <w:t>.</w:t>
      </w:r>
    </w:p>
    <w:p w14:paraId="3F896A7A" w14:textId="29B879AB" w:rsidR="00236354" w:rsidRPr="001036B8" w:rsidRDefault="00F92723" w:rsidP="00236354">
      <w:pPr>
        <w:pStyle w:val="ListParagraph"/>
        <w:numPr>
          <w:ilvl w:val="0"/>
          <w:numId w:val="24"/>
        </w:numPr>
        <w:rPr>
          <w:rFonts w:ascii="Calibri" w:hAnsi="Calibri"/>
        </w:rPr>
      </w:pPr>
      <w:r w:rsidRPr="001036B8">
        <w:rPr>
          <w:rFonts w:ascii="Calibri" w:hAnsi="Calibri"/>
        </w:rPr>
        <w:t xml:space="preserve">Installed SEER: Enter the exact SEER value shown </w:t>
      </w:r>
      <w:r w:rsidR="00DF2C1A" w:rsidRPr="001036B8">
        <w:rPr>
          <w:rFonts w:ascii="Calibri" w:hAnsi="Calibri"/>
        </w:rPr>
        <w:t xml:space="preserve">in the Directory used to certify </w:t>
      </w:r>
      <w:r w:rsidRPr="001036B8">
        <w:rPr>
          <w:rFonts w:ascii="Calibri" w:hAnsi="Calibri"/>
        </w:rPr>
        <w:t xml:space="preserve">the equipment shown in Section </w:t>
      </w:r>
      <w:ins w:id="180" w:author="Ferris, Todd@Energy" w:date="2019-05-02T09:30:00Z">
        <w:r w:rsidR="002456FE">
          <w:rPr>
            <w:rFonts w:ascii="Calibri" w:hAnsi="Calibri"/>
          </w:rPr>
          <w:t>A</w:t>
        </w:r>
      </w:ins>
      <w:del w:id="181" w:author="Ferris, Todd@Energy" w:date="2019-05-02T09:30:00Z">
        <w:r w:rsidRPr="001036B8" w:rsidDel="002456FE">
          <w:rPr>
            <w:rFonts w:ascii="Calibri" w:hAnsi="Calibri"/>
          </w:rPr>
          <w:delText>B</w:delText>
        </w:r>
      </w:del>
      <w:r w:rsidRPr="001036B8">
        <w:rPr>
          <w:rFonts w:ascii="Calibri" w:hAnsi="Calibri"/>
        </w:rPr>
        <w:t>, above.</w:t>
      </w:r>
    </w:p>
    <w:p w14:paraId="3F896A7B" w14:textId="77777777" w:rsidR="00236354" w:rsidRPr="001036B8" w:rsidRDefault="00F92723" w:rsidP="00236354">
      <w:pPr>
        <w:pStyle w:val="ListParagraph"/>
        <w:numPr>
          <w:ilvl w:val="0"/>
          <w:numId w:val="24"/>
        </w:numPr>
        <w:rPr>
          <w:rFonts w:ascii="Calibri" w:hAnsi="Calibri"/>
        </w:rPr>
      </w:pPr>
      <w:r w:rsidRPr="001036B8">
        <w:rPr>
          <w:rFonts w:ascii="Calibri" w:hAnsi="Calibri"/>
        </w:rPr>
        <w:t xml:space="preserve">Compliance Statement: This field </w:t>
      </w:r>
      <w:proofErr w:type="gramStart"/>
      <w:r w:rsidRPr="001036B8">
        <w:rPr>
          <w:rFonts w:ascii="Calibri" w:hAnsi="Calibri"/>
        </w:rPr>
        <w:t>is filled out</w:t>
      </w:r>
      <w:proofErr w:type="gramEnd"/>
      <w:r w:rsidRPr="001036B8">
        <w:rPr>
          <w:rFonts w:ascii="Calibri" w:hAnsi="Calibri"/>
        </w:rPr>
        <w:t xml:space="preserve"> automatically. Compliance requires that the installed SEER meet the required minimum SEER.</w:t>
      </w:r>
    </w:p>
    <w:p w14:paraId="3F896A7C" w14:textId="77777777" w:rsidR="00236354" w:rsidRPr="001036B8" w:rsidRDefault="00236354" w:rsidP="00236354">
      <w:pPr>
        <w:rPr>
          <w:rFonts w:ascii="Calibri" w:hAnsi="Calibri"/>
        </w:rPr>
      </w:pPr>
    </w:p>
    <w:p w14:paraId="3F896A7D" w14:textId="3B163423" w:rsidR="00236354" w:rsidRPr="001036B8" w:rsidRDefault="00F92723" w:rsidP="00236354">
      <w:pPr>
        <w:rPr>
          <w:rFonts w:ascii="Calibri" w:hAnsi="Calibri"/>
          <w:b/>
        </w:rPr>
      </w:pPr>
      <w:r w:rsidRPr="001036B8">
        <w:rPr>
          <w:rFonts w:ascii="Calibri" w:hAnsi="Calibri"/>
          <w:b/>
        </w:rPr>
        <w:t xml:space="preserve">Section </w:t>
      </w:r>
      <w:r w:rsidR="008117D3">
        <w:rPr>
          <w:rFonts w:ascii="Calibri" w:hAnsi="Calibri"/>
          <w:b/>
        </w:rPr>
        <w:t>E</w:t>
      </w:r>
      <w:r w:rsidRPr="001036B8">
        <w:rPr>
          <w:rFonts w:ascii="Calibri" w:hAnsi="Calibri"/>
          <w:b/>
        </w:rPr>
        <w:t>. Verified Cooling System EER</w:t>
      </w:r>
    </w:p>
    <w:p w14:paraId="3F896A7E" w14:textId="77777777" w:rsidR="00236354" w:rsidRPr="001036B8" w:rsidRDefault="00F92723" w:rsidP="00236354">
      <w:pPr>
        <w:pStyle w:val="ListParagraph"/>
        <w:numPr>
          <w:ilvl w:val="0"/>
          <w:numId w:val="25"/>
        </w:numPr>
        <w:rPr>
          <w:rFonts w:ascii="Calibri" w:hAnsi="Calibri"/>
        </w:rPr>
      </w:pPr>
      <w:r w:rsidRPr="001036B8">
        <w:rPr>
          <w:rFonts w:ascii="Calibri" w:hAnsi="Calibri"/>
        </w:rPr>
        <w:t>Required Minimum EER:</w:t>
      </w:r>
      <w:r w:rsidR="00236354" w:rsidRPr="001036B8">
        <w:rPr>
          <w:rFonts w:ascii="Calibri" w:hAnsi="Calibri"/>
        </w:rPr>
        <w:t xml:space="preserve"> This field </w:t>
      </w:r>
      <w:proofErr w:type="gramStart"/>
      <w:r w:rsidR="00236354" w:rsidRPr="001036B8">
        <w:rPr>
          <w:rFonts w:ascii="Calibri" w:hAnsi="Calibri"/>
        </w:rPr>
        <w:t>is filled out</w:t>
      </w:r>
      <w:proofErr w:type="gramEnd"/>
      <w:r w:rsidR="00236354" w:rsidRPr="001036B8">
        <w:rPr>
          <w:rFonts w:ascii="Calibri" w:hAnsi="Calibri"/>
        </w:rPr>
        <w:t xml:space="preserve"> automatically. It </w:t>
      </w:r>
      <w:proofErr w:type="gramStart"/>
      <w:r w:rsidR="00236354" w:rsidRPr="001036B8">
        <w:rPr>
          <w:rFonts w:ascii="Calibri" w:hAnsi="Calibri"/>
        </w:rPr>
        <w:t>is referenced</w:t>
      </w:r>
      <w:proofErr w:type="gramEnd"/>
      <w:r w:rsidR="00236354" w:rsidRPr="001036B8">
        <w:rPr>
          <w:rFonts w:ascii="Calibri" w:hAnsi="Calibri"/>
        </w:rPr>
        <w:t xml:space="preserve"> from the CF2R-MCH-01, which must be completed prior to this document</w:t>
      </w:r>
      <w:r w:rsidR="00880CC5" w:rsidRPr="001036B8">
        <w:rPr>
          <w:rFonts w:ascii="Calibri" w:hAnsi="Calibri"/>
        </w:rPr>
        <w:t>.</w:t>
      </w:r>
    </w:p>
    <w:p w14:paraId="3F896A7F" w14:textId="67552DC2" w:rsidR="00236354" w:rsidRPr="001036B8" w:rsidRDefault="00F92723" w:rsidP="00236354">
      <w:pPr>
        <w:pStyle w:val="ListParagraph"/>
        <w:numPr>
          <w:ilvl w:val="0"/>
          <w:numId w:val="25"/>
        </w:numPr>
        <w:rPr>
          <w:rFonts w:ascii="Calibri" w:hAnsi="Calibri"/>
        </w:rPr>
      </w:pPr>
      <w:r w:rsidRPr="001036B8">
        <w:rPr>
          <w:rFonts w:ascii="Calibri" w:hAnsi="Calibri"/>
        </w:rPr>
        <w:t>Installed EER</w:t>
      </w:r>
      <w:r w:rsidR="00386EA9">
        <w:rPr>
          <w:rFonts w:ascii="Calibri" w:hAnsi="Calibri"/>
        </w:rPr>
        <w:t xml:space="preserve">: </w:t>
      </w:r>
      <w:r w:rsidRPr="001036B8">
        <w:rPr>
          <w:rFonts w:ascii="Calibri" w:hAnsi="Calibri"/>
        </w:rPr>
        <w:t xml:space="preserve">Enter the exact EER value shown </w:t>
      </w:r>
      <w:r w:rsidR="001003B2" w:rsidRPr="001036B8">
        <w:rPr>
          <w:rFonts w:ascii="Calibri" w:hAnsi="Calibri"/>
        </w:rPr>
        <w:t xml:space="preserve">in the Directory used to certify </w:t>
      </w:r>
      <w:r w:rsidRPr="001036B8">
        <w:rPr>
          <w:rFonts w:ascii="Calibri" w:hAnsi="Calibri"/>
        </w:rPr>
        <w:t xml:space="preserve">for the equipment shown in Section </w:t>
      </w:r>
      <w:ins w:id="182" w:author="Ferris, Todd@Energy" w:date="2019-05-02T09:30:00Z">
        <w:r w:rsidR="002456FE">
          <w:rPr>
            <w:rFonts w:ascii="Calibri" w:hAnsi="Calibri"/>
          </w:rPr>
          <w:t>A</w:t>
        </w:r>
      </w:ins>
      <w:del w:id="183" w:author="Ferris, Todd@Energy" w:date="2019-05-02T09:30:00Z">
        <w:r w:rsidRPr="001036B8" w:rsidDel="002456FE">
          <w:rPr>
            <w:rFonts w:ascii="Calibri" w:hAnsi="Calibri"/>
          </w:rPr>
          <w:delText>B</w:delText>
        </w:r>
      </w:del>
      <w:r w:rsidRPr="001036B8">
        <w:rPr>
          <w:rFonts w:ascii="Calibri" w:hAnsi="Calibri"/>
        </w:rPr>
        <w:t>, above.</w:t>
      </w:r>
    </w:p>
    <w:p w14:paraId="3F896A80" w14:textId="77777777" w:rsidR="00236354" w:rsidRPr="001036B8" w:rsidRDefault="00F92723" w:rsidP="00236354">
      <w:pPr>
        <w:pStyle w:val="ListParagraph"/>
        <w:numPr>
          <w:ilvl w:val="0"/>
          <w:numId w:val="25"/>
        </w:numPr>
        <w:rPr>
          <w:rFonts w:ascii="Calibri" w:hAnsi="Calibri"/>
        </w:rPr>
      </w:pPr>
      <w:r w:rsidRPr="001036B8">
        <w:rPr>
          <w:rFonts w:ascii="Calibri" w:hAnsi="Calibri"/>
        </w:rPr>
        <w:t xml:space="preserve">Compliance Statement: This field </w:t>
      </w:r>
      <w:proofErr w:type="gramStart"/>
      <w:r w:rsidRPr="001036B8">
        <w:rPr>
          <w:rFonts w:ascii="Calibri" w:hAnsi="Calibri"/>
        </w:rPr>
        <w:t>is filled out</w:t>
      </w:r>
      <w:proofErr w:type="gramEnd"/>
      <w:r w:rsidRPr="001036B8">
        <w:rPr>
          <w:rFonts w:ascii="Calibri" w:hAnsi="Calibri"/>
        </w:rPr>
        <w:t xml:space="preserve"> automatically. Compliance requires that the installed EER meet the required minimum EER</w:t>
      </w:r>
    </w:p>
    <w:p w14:paraId="3F896A81" w14:textId="77777777" w:rsidR="00236354" w:rsidRPr="001036B8" w:rsidRDefault="00236354" w:rsidP="00236354">
      <w:pPr>
        <w:pStyle w:val="ListParagraph"/>
        <w:ind w:left="360"/>
        <w:rPr>
          <w:rFonts w:ascii="Calibri" w:hAnsi="Calibri"/>
        </w:rPr>
      </w:pPr>
    </w:p>
    <w:p w14:paraId="35B6F492" w14:textId="77777777" w:rsidR="002456FE" w:rsidRPr="00CF3F12" w:rsidRDefault="002456FE" w:rsidP="002456FE">
      <w:pPr>
        <w:rPr>
          <w:ins w:id="184" w:author="Ferris, Todd@Energy" w:date="2019-05-02T09:37:00Z"/>
          <w:rFonts w:ascii="Calibri" w:hAnsi="Calibri"/>
          <w:b/>
        </w:rPr>
      </w:pPr>
      <w:ins w:id="185" w:author="Ferris, Todd@Energy" w:date="2019-05-02T09:37:00Z">
        <w:r w:rsidRPr="00CF3F12">
          <w:rPr>
            <w:rFonts w:ascii="Calibri" w:hAnsi="Calibri"/>
            <w:b/>
          </w:rPr>
          <w:t xml:space="preserve">Section </w:t>
        </w:r>
        <w:r>
          <w:rPr>
            <w:rFonts w:ascii="Calibri" w:hAnsi="Calibri"/>
            <w:b/>
          </w:rPr>
          <w:t>F</w:t>
        </w:r>
        <w:r w:rsidRPr="00CF3F12">
          <w:rPr>
            <w:rFonts w:ascii="Calibri" w:hAnsi="Calibri"/>
            <w:b/>
          </w:rPr>
          <w:t xml:space="preserve">. Verified </w:t>
        </w:r>
        <w:r>
          <w:rPr>
            <w:rFonts w:ascii="Calibri" w:hAnsi="Calibri"/>
            <w:b/>
          </w:rPr>
          <w:t>Heat Pump Heating Output</w:t>
        </w:r>
      </w:ins>
    </w:p>
    <w:p w14:paraId="46D160FA" w14:textId="77777777" w:rsidR="002456FE" w:rsidRPr="00CF3F12" w:rsidRDefault="002456FE" w:rsidP="002456FE">
      <w:pPr>
        <w:pStyle w:val="ListParagraph"/>
        <w:numPr>
          <w:ilvl w:val="0"/>
          <w:numId w:val="32"/>
        </w:numPr>
        <w:rPr>
          <w:ins w:id="186" w:author="Ferris, Todd@Energy" w:date="2019-05-02T09:37:00Z"/>
          <w:rFonts w:ascii="Calibri" w:hAnsi="Calibri"/>
        </w:rPr>
      </w:pPr>
      <w:ins w:id="187" w:author="Ferris, Todd@Energy" w:date="2019-05-02T09:37:00Z">
        <w:r w:rsidRPr="00CF3F12">
          <w:rPr>
            <w:rFonts w:ascii="Calibri" w:hAnsi="Calibri"/>
          </w:rPr>
          <w:t xml:space="preserve">Required </w:t>
        </w:r>
        <w:r>
          <w:rPr>
            <w:rFonts w:ascii="Calibri" w:hAnsi="Calibri"/>
          </w:rPr>
          <w:t>Heating BTU Output at 47 Degrees F</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69822BC9" w14:textId="77777777" w:rsidR="002456FE" w:rsidRDefault="002456FE" w:rsidP="002456FE">
      <w:pPr>
        <w:pStyle w:val="ListParagraph"/>
        <w:numPr>
          <w:ilvl w:val="0"/>
          <w:numId w:val="32"/>
        </w:numPr>
        <w:rPr>
          <w:ins w:id="188" w:author="Ferris, Todd@Energy" w:date="2019-05-02T09:37:00Z"/>
          <w:rFonts w:ascii="Calibri" w:hAnsi="Calibri"/>
        </w:rPr>
      </w:pPr>
      <w:ins w:id="189" w:author="Ferris, Todd@Energy" w:date="2019-05-02T09:37:00Z">
        <w:r w:rsidRPr="00CF3F12">
          <w:rPr>
            <w:rFonts w:ascii="Calibri" w:hAnsi="Calibri"/>
          </w:rPr>
          <w:t xml:space="preserve">Installed </w:t>
        </w:r>
        <w:r>
          <w:rPr>
            <w:rFonts w:ascii="Calibri" w:hAnsi="Calibri"/>
          </w:rPr>
          <w:t>Heating BTU Output at 47 Degrees F</w:t>
        </w:r>
        <w:r w:rsidRPr="00CF3F12">
          <w:rPr>
            <w:rFonts w:ascii="Calibri" w:hAnsi="Calibri"/>
          </w:rPr>
          <w:t xml:space="preserve">: Enter the exact </w:t>
        </w:r>
        <w:r>
          <w:rPr>
            <w:rFonts w:ascii="Calibri" w:hAnsi="Calibri"/>
          </w:rPr>
          <w:t>Heating BTU Output at 47 Degrees F</w:t>
        </w:r>
        <w:r w:rsidRPr="00CF3F12">
          <w:rPr>
            <w:rFonts w:ascii="Calibri" w:hAnsi="Calibri"/>
          </w:rPr>
          <w:t xml:space="preserve"> value shown on in the Directory used to certify the equipment shown in Section </w:t>
        </w:r>
        <w:r>
          <w:rPr>
            <w:rFonts w:ascii="Calibri" w:hAnsi="Calibri"/>
          </w:rPr>
          <w:t>A</w:t>
        </w:r>
        <w:r w:rsidRPr="00CF3F12">
          <w:rPr>
            <w:rFonts w:ascii="Calibri" w:hAnsi="Calibri"/>
          </w:rPr>
          <w:t xml:space="preserve">, </w:t>
        </w:r>
        <w:proofErr w:type="gramStart"/>
        <w:r w:rsidRPr="00CF3F12">
          <w:rPr>
            <w:rFonts w:ascii="Calibri" w:hAnsi="Calibri"/>
          </w:rPr>
          <w:t>above</w:t>
        </w:r>
        <w:proofErr w:type="gramEnd"/>
        <w:r w:rsidRPr="00CF3F12">
          <w:rPr>
            <w:rFonts w:ascii="Calibri" w:hAnsi="Calibri"/>
          </w:rPr>
          <w:t>.</w:t>
        </w:r>
      </w:ins>
    </w:p>
    <w:p w14:paraId="41D6BD79" w14:textId="77777777" w:rsidR="002456FE" w:rsidRDefault="002456FE" w:rsidP="002456FE">
      <w:pPr>
        <w:pStyle w:val="ListParagraph"/>
        <w:numPr>
          <w:ilvl w:val="0"/>
          <w:numId w:val="32"/>
        </w:numPr>
        <w:rPr>
          <w:ins w:id="190" w:author="Ferris, Todd@Energy" w:date="2019-05-02T09:37:00Z"/>
          <w:rFonts w:ascii="Calibri" w:hAnsi="Calibri"/>
        </w:rPr>
      </w:pPr>
      <w:ins w:id="191" w:author="Ferris, Todd@Energy" w:date="2019-05-02T09:37:00Z">
        <w:r w:rsidRPr="00CF3F12">
          <w:rPr>
            <w:rFonts w:ascii="Calibri" w:hAnsi="Calibri"/>
          </w:rPr>
          <w:t xml:space="preserve">Required </w:t>
        </w:r>
        <w:r>
          <w:rPr>
            <w:rFonts w:ascii="Calibri" w:hAnsi="Calibri"/>
          </w:rPr>
          <w:t>Heating BTU Output at 17 Degrees F</w:t>
        </w:r>
        <w:r w:rsidRPr="00CF3F12">
          <w:rPr>
            <w:rFonts w:ascii="Calibri" w:hAnsi="Calibri"/>
          </w:rPr>
          <w:t xml:space="preserve">: This field </w:t>
        </w:r>
        <w:proofErr w:type="gramStart"/>
        <w:r w:rsidRPr="00CF3F12">
          <w:rPr>
            <w:rFonts w:ascii="Calibri" w:hAnsi="Calibri"/>
          </w:rPr>
          <w:t>is filled out</w:t>
        </w:r>
        <w:proofErr w:type="gramEnd"/>
        <w:r w:rsidRPr="00CF3F12">
          <w:rPr>
            <w:rFonts w:ascii="Calibri" w:hAnsi="Calibri"/>
          </w:rPr>
          <w:t xml:space="preserve"> automatically. It </w:t>
        </w:r>
        <w:proofErr w:type="gramStart"/>
        <w:r w:rsidRPr="00CF3F12">
          <w:rPr>
            <w:rFonts w:ascii="Calibri" w:hAnsi="Calibri"/>
          </w:rPr>
          <w:t>is referenced</w:t>
        </w:r>
        <w:proofErr w:type="gramEnd"/>
        <w:r w:rsidRPr="00CF3F12">
          <w:rPr>
            <w:rFonts w:ascii="Calibri" w:hAnsi="Calibri"/>
          </w:rPr>
          <w:t xml:space="preserve"> from the CF2R-MCH-01, which must be completed prior to this document.</w:t>
        </w:r>
      </w:ins>
    </w:p>
    <w:p w14:paraId="662FA3AC" w14:textId="3CBA8974" w:rsidR="002456FE" w:rsidRDefault="002456FE" w:rsidP="002456FE">
      <w:pPr>
        <w:pStyle w:val="ListParagraph"/>
        <w:numPr>
          <w:ilvl w:val="0"/>
          <w:numId w:val="32"/>
        </w:numPr>
        <w:rPr>
          <w:ins w:id="192" w:author="Ferris, Todd@Energy" w:date="2019-05-02T09:38:00Z"/>
          <w:rFonts w:ascii="Calibri" w:hAnsi="Calibri"/>
        </w:rPr>
      </w:pPr>
      <w:ins w:id="193" w:author="Ferris, Todd@Energy" w:date="2019-05-02T09:37:00Z">
        <w:r w:rsidRPr="00CF3F12">
          <w:rPr>
            <w:rFonts w:ascii="Calibri" w:hAnsi="Calibri"/>
          </w:rPr>
          <w:t xml:space="preserve">Installed </w:t>
        </w:r>
        <w:r>
          <w:rPr>
            <w:rFonts w:ascii="Calibri" w:hAnsi="Calibri"/>
          </w:rPr>
          <w:t>Heating BTU Output at 17 Degrees F</w:t>
        </w:r>
        <w:r w:rsidRPr="00CF3F12">
          <w:rPr>
            <w:rFonts w:ascii="Calibri" w:hAnsi="Calibri"/>
          </w:rPr>
          <w:t xml:space="preserve">: Enter the exact </w:t>
        </w:r>
        <w:r>
          <w:rPr>
            <w:rFonts w:ascii="Calibri" w:hAnsi="Calibri"/>
          </w:rPr>
          <w:t>Heating BTU Output at 17 Degrees F</w:t>
        </w:r>
        <w:r w:rsidRPr="00CF3F12">
          <w:rPr>
            <w:rFonts w:ascii="Calibri" w:hAnsi="Calibri"/>
          </w:rPr>
          <w:t xml:space="preserve"> value shown on in the Directory used to certify the equipment shown in Section </w:t>
        </w:r>
        <w:r>
          <w:rPr>
            <w:rFonts w:ascii="Calibri" w:hAnsi="Calibri"/>
          </w:rPr>
          <w:t>A</w:t>
        </w:r>
        <w:r w:rsidRPr="00CF3F12">
          <w:rPr>
            <w:rFonts w:ascii="Calibri" w:hAnsi="Calibri"/>
          </w:rPr>
          <w:t xml:space="preserve">, </w:t>
        </w:r>
        <w:proofErr w:type="gramStart"/>
        <w:r w:rsidRPr="00CF3F12">
          <w:rPr>
            <w:rFonts w:ascii="Calibri" w:hAnsi="Calibri"/>
          </w:rPr>
          <w:t>above</w:t>
        </w:r>
        <w:proofErr w:type="gramEnd"/>
        <w:r w:rsidRPr="00CF3F12">
          <w:rPr>
            <w:rFonts w:ascii="Calibri" w:hAnsi="Calibri"/>
          </w:rPr>
          <w:t>.</w:t>
        </w:r>
        <w:r>
          <w:rPr>
            <w:rFonts w:ascii="Calibri" w:hAnsi="Calibri"/>
          </w:rPr>
          <w:t xml:space="preserve"> N</w:t>
        </w:r>
        <w:r w:rsidRPr="00E97B67">
          <w:rPr>
            <w:rFonts w:ascii="Calibri" w:hAnsi="Calibri"/>
          </w:rPr>
          <w:t>/A entry</w:t>
        </w:r>
        <w:r>
          <w:rPr>
            <w:rFonts w:ascii="Calibri" w:hAnsi="Calibri"/>
          </w:rPr>
          <w:t xml:space="preserve"> is allowed </w:t>
        </w:r>
        <w:r w:rsidRPr="00E97B67">
          <w:rPr>
            <w:rFonts w:ascii="Calibri" w:hAnsi="Calibri"/>
          </w:rPr>
          <w:t>if</w:t>
        </w:r>
        <w:r w:rsidRPr="00E97B67" w:rsidDel="008A484F">
          <w:rPr>
            <w:rFonts w:ascii="Calibri" w:hAnsi="Calibri"/>
          </w:rPr>
          <w:t xml:space="preserve"> </w:t>
        </w:r>
        <w:r w:rsidRPr="00E97B67">
          <w:rPr>
            <w:rFonts w:ascii="Calibri" w:hAnsi="Calibri"/>
          </w:rPr>
          <w:t>heat pump system output is not rated at 17 degrees F in any directory</w:t>
        </w:r>
      </w:ins>
    </w:p>
    <w:p w14:paraId="5B37F4FD" w14:textId="5D64143F" w:rsidR="0039169B" w:rsidRDefault="0039169B" w:rsidP="002456FE">
      <w:pPr>
        <w:pStyle w:val="ListParagraph"/>
        <w:numPr>
          <w:ilvl w:val="0"/>
          <w:numId w:val="32"/>
        </w:numPr>
        <w:rPr>
          <w:ins w:id="194" w:author="Ferris, Todd@Energy" w:date="2019-05-02T09:37:00Z"/>
          <w:rFonts w:ascii="Calibri" w:hAnsi="Calibri"/>
        </w:rPr>
      </w:pPr>
      <w:ins w:id="195" w:author="Ferris, Todd@Energy" w:date="2019-05-02T09:38:00Z">
        <w:r>
          <w:rPr>
            <w:rFonts w:ascii="Calibri" w:hAnsi="Calibri"/>
          </w:rPr>
          <w:t>C</w:t>
        </w:r>
        <w:r w:rsidRPr="00CF3F12">
          <w:rPr>
            <w:rFonts w:ascii="Calibri" w:hAnsi="Calibri"/>
          </w:rPr>
          <w:t xml:space="preserve">ompliance Statement: This field </w:t>
        </w:r>
        <w:proofErr w:type="gramStart"/>
        <w:r w:rsidRPr="00CF3F12">
          <w:rPr>
            <w:rFonts w:ascii="Calibri" w:hAnsi="Calibri"/>
          </w:rPr>
          <w:t>is filled out</w:t>
        </w:r>
        <w:proofErr w:type="gramEnd"/>
        <w:r w:rsidRPr="00CF3F12">
          <w:rPr>
            <w:rFonts w:ascii="Calibri" w:hAnsi="Calibri"/>
          </w:rPr>
          <w:t xml:space="preserve"> automatically. </w:t>
        </w:r>
        <w:r>
          <w:rPr>
            <w:rFonts w:ascii="Calibri" w:hAnsi="Calibri"/>
          </w:rPr>
          <w:t>If both rating points are available c</w:t>
        </w:r>
        <w:r w:rsidRPr="00CF3F12">
          <w:rPr>
            <w:rFonts w:ascii="Calibri" w:hAnsi="Calibri"/>
          </w:rPr>
          <w:t xml:space="preserve">ompliance requires that the installed </w:t>
        </w:r>
        <w:r>
          <w:rPr>
            <w:rFonts w:ascii="Calibri" w:hAnsi="Calibri"/>
          </w:rPr>
          <w:t>Heating BTU Output at 47 Degrees and Heating BTU Output at 17 Degrees</w:t>
        </w:r>
        <w:r w:rsidRPr="00CF3F12">
          <w:rPr>
            <w:rFonts w:ascii="Calibri" w:hAnsi="Calibri"/>
          </w:rPr>
          <w:t xml:space="preserve"> meet the required minimum </w:t>
        </w:r>
        <w:r>
          <w:rPr>
            <w:rFonts w:ascii="Calibri" w:hAnsi="Calibri"/>
          </w:rPr>
          <w:t>from CF2R-MCH-01 or if the high temperature is available c</w:t>
        </w:r>
        <w:r w:rsidRPr="00CF3F12">
          <w:rPr>
            <w:rFonts w:ascii="Calibri" w:hAnsi="Calibri"/>
          </w:rPr>
          <w:t xml:space="preserve">ompliance requires that the installed </w:t>
        </w:r>
        <w:r>
          <w:rPr>
            <w:rFonts w:ascii="Calibri" w:hAnsi="Calibri"/>
          </w:rPr>
          <w:t>Heating BTU Output at 47 Degrees</w:t>
        </w:r>
        <w:r w:rsidRPr="00CF3F12">
          <w:rPr>
            <w:rFonts w:ascii="Calibri" w:hAnsi="Calibri"/>
          </w:rPr>
          <w:t xml:space="preserve"> meet the required minimum </w:t>
        </w:r>
        <w:r>
          <w:rPr>
            <w:rFonts w:ascii="Calibri" w:hAnsi="Calibri"/>
          </w:rPr>
          <w:t>from CF2R-MCH-01.</w:t>
        </w:r>
      </w:ins>
    </w:p>
    <w:p w14:paraId="181AE93E" w14:textId="77777777" w:rsidR="002456FE" w:rsidRDefault="002456FE" w:rsidP="002456FE">
      <w:pPr>
        <w:rPr>
          <w:ins w:id="196" w:author="Ferris, Todd@Energy" w:date="2019-05-02T09:28:00Z"/>
          <w:rFonts w:ascii="Calibri" w:hAnsi="Calibri"/>
          <w:b/>
        </w:rPr>
      </w:pPr>
    </w:p>
    <w:p w14:paraId="29F154CD" w14:textId="011C0629" w:rsidR="002456FE" w:rsidRPr="001036B8" w:rsidRDefault="002456FE" w:rsidP="002456FE">
      <w:pPr>
        <w:rPr>
          <w:ins w:id="197" w:author="Ferris, Todd@Energy" w:date="2019-05-02T09:28:00Z"/>
          <w:rFonts w:ascii="Calibri" w:hAnsi="Calibri"/>
          <w:b/>
        </w:rPr>
      </w:pPr>
      <w:ins w:id="198" w:author="Ferris, Todd@Energy" w:date="2019-05-02T09:28:00Z">
        <w:r w:rsidRPr="001036B8">
          <w:rPr>
            <w:rFonts w:ascii="Calibri" w:hAnsi="Calibri"/>
            <w:b/>
          </w:rPr>
          <w:t xml:space="preserve">Section </w:t>
        </w:r>
        <w:r>
          <w:rPr>
            <w:rFonts w:ascii="Calibri" w:hAnsi="Calibri"/>
            <w:b/>
          </w:rPr>
          <w:t>G</w:t>
        </w:r>
        <w:r w:rsidRPr="001036B8">
          <w:rPr>
            <w:rFonts w:ascii="Calibri" w:hAnsi="Calibri"/>
            <w:b/>
          </w:rPr>
          <w:t xml:space="preserve">. Verified </w:t>
        </w:r>
        <w:r>
          <w:rPr>
            <w:rFonts w:ascii="Calibri" w:hAnsi="Calibri"/>
            <w:b/>
          </w:rPr>
          <w:t xml:space="preserve">Heat Pump </w:t>
        </w:r>
        <w:r w:rsidRPr="001036B8">
          <w:rPr>
            <w:rFonts w:ascii="Calibri" w:hAnsi="Calibri"/>
            <w:b/>
          </w:rPr>
          <w:t xml:space="preserve">System </w:t>
        </w:r>
      </w:ins>
      <w:ins w:id="199" w:author="Ferris, Todd@Energy" w:date="2019-05-02T09:29:00Z">
        <w:r>
          <w:rPr>
            <w:rFonts w:ascii="Calibri" w:hAnsi="Calibri"/>
            <w:b/>
          </w:rPr>
          <w:t>HSPF</w:t>
        </w:r>
      </w:ins>
    </w:p>
    <w:p w14:paraId="2A4EF62B" w14:textId="7EA8C5BA" w:rsidR="002456FE" w:rsidRPr="001036B8" w:rsidRDefault="002456FE" w:rsidP="002456FE">
      <w:pPr>
        <w:pStyle w:val="ListParagraph"/>
        <w:numPr>
          <w:ilvl w:val="0"/>
          <w:numId w:val="31"/>
        </w:numPr>
        <w:rPr>
          <w:ins w:id="200" w:author="Ferris, Todd@Energy" w:date="2019-05-02T09:28:00Z"/>
          <w:rFonts w:ascii="Calibri" w:hAnsi="Calibri"/>
        </w:rPr>
      </w:pPr>
      <w:ins w:id="201" w:author="Ferris, Todd@Energy" w:date="2019-05-02T09:28:00Z">
        <w:r w:rsidRPr="001036B8">
          <w:rPr>
            <w:rFonts w:ascii="Calibri" w:hAnsi="Calibri"/>
          </w:rPr>
          <w:t xml:space="preserve">Required Minimum </w:t>
        </w:r>
      </w:ins>
      <w:ins w:id="202" w:author="Ferris, Todd@Energy" w:date="2019-05-02T09:29:00Z">
        <w:r>
          <w:rPr>
            <w:rFonts w:ascii="Calibri" w:hAnsi="Calibri"/>
          </w:rPr>
          <w:t>HSPF</w:t>
        </w:r>
      </w:ins>
      <w:ins w:id="203" w:author="Ferris, Todd@Energy" w:date="2019-05-02T09:28:00Z">
        <w:r w:rsidRPr="001036B8">
          <w:rPr>
            <w:rFonts w:ascii="Calibri" w:hAnsi="Calibri"/>
          </w:rPr>
          <w:t xml:space="preserve">: This field </w:t>
        </w:r>
        <w:proofErr w:type="gramStart"/>
        <w:r w:rsidRPr="001036B8">
          <w:rPr>
            <w:rFonts w:ascii="Calibri" w:hAnsi="Calibri"/>
          </w:rPr>
          <w:t>is filled out</w:t>
        </w:r>
        <w:proofErr w:type="gramEnd"/>
        <w:r w:rsidRPr="001036B8">
          <w:rPr>
            <w:rFonts w:ascii="Calibri" w:hAnsi="Calibri"/>
          </w:rPr>
          <w:t xml:space="preserve"> automatically. It </w:t>
        </w:r>
        <w:proofErr w:type="gramStart"/>
        <w:r w:rsidRPr="001036B8">
          <w:rPr>
            <w:rFonts w:ascii="Calibri" w:hAnsi="Calibri"/>
          </w:rPr>
          <w:t>is referenced</w:t>
        </w:r>
        <w:proofErr w:type="gramEnd"/>
        <w:r w:rsidRPr="001036B8">
          <w:rPr>
            <w:rFonts w:ascii="Calibri" w:hAnsi="Calibri"/>
          </w:rPr>
          <w:t xml:space="preserve"> from the CF2R-MCH-01, which must be completed prior to this document.</w:t>
        </w:r>
      </w:ins>
    </w:p>
    <w:p w14:paraId="3246A437" w14:textId="5AB50C42" w:rsidR="002456FE" w:rsidRPr="001036B8" w:rsidRDefault="002456FE" w:rsidP="002456FE">
      <w:pPr>
        <w:pStyle w:val="ListParagraph"/>
        <w:numPr>
          <w:ilvl w:val="0"/>
          <w:numId w:val="31"/>
        </w:numPr>
        <w:rPr>
          <w:ins w:id="204" w:author="Ferris, Todd@Energy" w:date="2019-05-02T09:28:00Z"/>
          <w:rFonts w:ascii="Calibri" w:hAnsi="Calibri"/>
        </w:rPr>
      </w:pPr>
      <w:ins w:id="205" w:author="Ferris, Todd@Energy" w:date="2019-05-02T09:28:00Z">
        <w:r w:rsidRPr="001036B8">
          <w:rPr>
            <w:rFonts w:ascii="Calibri" w:hAnsi="Calibri"/>
          </w:rPr>
          <w:t xml:space="preserve">Installed </w:t>
        </w:r>
      </w:ins>
      <w:ins w:id="206" w:author="Ferris, Todd@Energy" w:date="2019-05-02T09:30:00Z">
        <w:r>
          <w:rPr>
            <w:rFonts w:ascii="Calibri" w:hAnsi="Calibri"/>
          </w:rPr>
          <w:t>HSPF</w:t>
        </w:r>
      </w:ins>
      <w:ins w:id="207" w:author="Ferris, Todd@Energy" w:date="2019-05-02T09:28:00Z">
        <w:r>
          <w:rPr>
            <w:rFonts w:ascii="Calibri" w:hAnsi="Calibri"/>
          </w:rPr>
          <w:t xml:space="preserve">: </w:t>
        </w:r>
        <w:r w:rsidRPr="001036B8">
          <w:rPr>
            <w:rFonts w:ascii="Calibri" w:hAnsi="Calibri"/>
          </w:rPr>
          <w:t xml:space="preserve">Enter the exact </w:t>
        </w:r>
      </w:ins>
      <w:ins w:id="208" w:author="Ferris, Todd@Energy" w:date="2019-05-02T09:30:00Z">
        <w:r>
          <w:rPr>
            <w:rFonts w:ascii="Calibri" w:hAnsi="Calibri"/>
          </w:rPr>
          <w:t xml:space="preserve">HSPF </w:t>
        </w:r>
      </w:ins>
      <w:ins w:id="209" w:author="Ferris, Todd@Energy" w:date="2019-05-02T09:28:00Z">
        <w:r w:rsidRPr="001036B8">
          <w:rPr>
            <w:rFonts w:ascii="Calibri" w:hAnsi="Calibri"/>
          </w:rPr>
          <w:t xml:space="preserve">value shown in the Directory used to certify for the equipment shown in Section </w:t>
        </w:r>
      </w:ins>
      <w:ins w:id="210" w:author="Ferris, Todd@Energy" w:date="2019-05-02T09:30:00Z">
        <w:r>
          <w:rPr>
            <w:rFonts w:ascii="Calibri" w:hAnsi="Calibri"/>
          </w:rPr>
          <w:t>A</w:t>
        </w:r>
      </w:ins>
      <w:ins w:id="211" w:author="Ferris, Todd@Energy" w:date="2019-05-02T09:28:00Z">
        <w:r w:rsidRPr="001036B8">
          <w:rPr>
            <w:rFonts w:ascii="Calibri" w:hAnsi="Calibri"/>
          </w:rPr>
          <w:t>, above.</w:t>
        </w:r>
      </w:ins>
    </w:p>
    <w:p w14:paraId="581F3023" w14:textId="0D9F279B" w:rsidR="002456FE" w:rsidRPr="002456FE" w:rsidRDefault="002456FE" w:rsidP="002456FE">
      <w:pPr>
        <w:pStyle w:val="ListParagraph"/>
        <w:numPr>
          <w:ilvl w:val="0"/>
          <w:numId w:val="31"/>
        </w:numPr>
        <w:rPr>
          <w:rFonts w:asciiTheme="minorHAnsi" w:hAnsiTheme="minorHAnsi"/>
        </w:rPr>
      </w:pPr>
      <w:ins w:id="212" w:author="Ferris, Todd@Energy" w:date="2019-05-02T09:28:00Z">
        <w:r w:rsidRPr="002456FE">
          <w:rPr>
            <w:rFonts w:ascii="Calibri" w:hAnsi="Calibri"/>
          </w:rPr>
          <w:t xml:space="preserve">Compliance Statement: This field </w:t>
        </w:r>
        <w:proofErr w:type="gramStart"/>
        <w:r w:rsidRPr="002456FE">
          <w:rPr>
            <w:rFonts w:ascii="Calibri" w:hAnsi="Calibri"/>
          </w:rPr>
          <w:t>is filled out</w:t>
        </w:r>
        <w:proofErr w:type="gramEnd"/>
        <w:r w:rsidRPr="002456FE">
          <w:rPr>
            <w:rFonts w:ascii="Calibri" w:hAnsi="Calibri"/>
          </w:rPr>
          <w:t xml:space="preserve"> automatically. Compliance requires that the installed EER meet the required minimum EER</w:t>
        </w:r>
      </w:ins>
      <w:ins w:id="213" w:author="Ferris, Todd@Energy" w:date="2019-05-02T09:31:00Z">
        <w:r>
          <w:rPr>
            <w:rFonts w:ascii="Calibri" w:hAnsi="Calibri"/>
          </w:rPr>
          <w:t>.</w:t>
        </w:r>
      </w:ins>
    </w:p>
    <w:p w14:paraId="3F896A89" w14:textId="77777777" w:rsidR="00236354" w:rsidRPr="001036B8" w:rsidRDefault="00236354" w:rsidP="00236354">
      <w:pPr>
        <w:rPr>
          <w:rFonts w:asciiTheme="minorHAnsi" w:hAnsiTheme="minorHAnsi"/>
        </w:rPr>
      </w:pPr>
    </w:p>
    <w:p w14:paraId="211F185C" w14:textId="11945E98" w:rsidR="0039169B" w:rsidRPr="001036B8" w:rsidDel="004E3E8B" w:rsidRDefault="0039169B" w:rsidP="0039169B">
      <w:pPr>
        <w:rPr>
          <w:rFonts w:ascii="Calibri" w:hAnsi="Calibri"/>
          <w:b/>
        </w:rPr>
      </w:pPr>
      <w:r w:rsidRPr="001036B8">
        <w:rPr>
          <w:rFonts w:ascii="Calibri" w:hAnsi="Calibri"/>
          <w:b/>
        </w:rPr>
        <w:t xml:space="preserve">Section </w:t>
      </w:r>
      <w:del w:id="214" w:author="Ferris, Todd@Energy" w:date="2019-05-02T09:39:00Z">
        <w:r w:rsidDel="0039169B">
          <w:rPr>
            <w:rFonts w:ascii="Calibri" w:hAnsi="Calibri"/>
            <w:b/>
          </w:rPr>
          <w:delText>F</w:delText>
        </w:r>
      </w:del>
      <w:ins w:id="215" w:author="Ferris, Todd@Energy" w:date="2019-05-02T09:39:00Z">
        <w:r>
          <w:rPr>
            <w:rFonts w:ascii="Calibri" w:hAnsi="Calibri"/>
            <w:b/>
          </w:rPr>
          <w:t>H</w:t>
        </w:r>
      </w:ins>
      <w:r w:rsidRPr="001036B8">
        <w:rPr>
          <w:rFonts w:ascii="Calibri" w:hAnsi="Calibri"/>
          <w:b/>
        </w:rPr>
        <w:t>. Verified Cooling System Air Handler/Furnace</w:t>
      </w:r>
    </w:p>
    <w:p w14:paraId="40F64D53" w14:textId="77777777" w:rsidR="0039169B" w:rsidRPr="001036B8" w:rsidRDefault="0039169B" w:rsidP="0039169B">
      <w:pPr>
        <w:pStyle w:val="ListParagraph"/>
        <w:numPr>
          <w:ilvl w:val="0"/>
          <w:numId w:val="26"/>
        </w:numPr>
        <w:rPr>
          <w:rFonts w:asciiTheme="minorHAnsi" w:hAnsiTheme="minorHAnsi"/>
        </w:rPr>
      </w:pPr>
      <w:r w:rsidRPr="001036B8">
        <w:rPr>
          <w:rFonts w:asciiTheme="minorHAnsi" w:hAnsiTheme="minorHAnsi"/>
        </w:rPr>
        <w:t>This statement must be true for the system to comply.</w:t>
      </w:r>
    </w:p>
    <w:p w14:paraId="44014311" w14:textId="77777777" w:rsidR="0039169B" w:rsidRPr="001036B8" w:rsidRDefault="0039169B" w:rsidP="0039169B">
      <w:pPr>
        <w:pStyle w:val="ListParagraph"/>
        <w:numPr>
          <w:ilvl w:val="0"/>
          <w:numId w:val="26"/>
        </w:numPr>
        <w:rPr>
          <w:rFonts w:asciiTheme="minorHAnsi" w:hAnsiTheme="minorHAnsi"/>
        </w:rPr>
      </w:pPr>
      <w:r w:rsidRPr="001036B8">
        <w:rPr>
          <w:rFonts w:asciiTheme="minorHAnsi" w:hAnsiTheme="minorHAnsi"/>
        </w:rPr>
        <w:t>Verification Status: Select the appropriate choice from the following list:</w:t>
      </w:r>
    </w:p>
    <w:p w14:paraId="7F76BBD0"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“Pass” if the installed air handler/furnace matches the air handler/furnace on the AHRI certificate.</w:t>
      </w:r>
    </w:p>
    <w:p w14:paraId="09101633"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“Fail” if the installed air handler/furnace does not match the air handler/furnace on the AHRI certificate. You will be required to enter an explanation in the notes section below.</w:t>
      </w:r>
    </w:p>
    <w:p w14:paraId="49304AEA" w14:textId="77777777" w:rsidR="0039169B" w:rsidRPr="001036B8" w:rsidRDefault="0039169B" w:rsidP="0039169B">
      <w:pPr>
        <w:pStyle w:val="ListParagraph"/>
        <w:numPr>
          <w:ilvl w:val="1"/>
          <w:numId w:val="26"/>
        </w:numPr>
        <w:rPr>
          <w:rFonts w:asciiTheme="minorHAnsi" w:hAnsiTheme="minorHAnsi"/>
        </w:rPr>
      </w:pPr>
      <w:r w:rsidRPr="001036B8">
        <w:rPr>
          <w:rFonts w:asciiTheme="minorHAnsi" w:hAnsiTheme="minorHAnsi"/>
        </w:rPr>
        <w:t>Select “N/A”</w:t>
      </w:r>
      <w:r>
        <w:rPr>
          <w:rFonts w:asciiTheme="minorHAnsi" w:hAnsiTheme="minorHAnsi"/>
        </w:rPr>
        <w:t xml:space="preserve"> </w:t>
      </w:r>
      <w:r w:rsidRPr="001036B8">
        <w:rPr>
          <w:rFonts w:asciiTheme="minorHAnsi" w:hAnsiTheme="minorHAnsi"/>
        </w:rPr>
        <w:t>if this section does not apply.</w:t>
      </w:r>
    </w:p>
    <w:p w14:paraId="6D2F1F41" w14:textId="5CB6C92D" w:rsidR="0039169B" w:rsidRDefault="0039169B" w:rsidP="0039169B">
      <w:pPr>
        <w:rPr>
          <w:rFonts w:ascii="Calibri" w:hAnsi="Calibri"/>
          <w:b/>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39131EA5" w14:textId="77777777" w:rsidR="0039169B" w:rsidRDefault="0039169B" w:rsidP="00236354">
      <w:pPr>
        <w:rPr>
          <w:rFonts w:ascii="Calibri" w:hAnsi="Calibri"/>
          <w:b/>
        </w:rPr>
      </w:pPr>
    </w:p>
    <w:p w14:paraId="3F896A8A" w14:textId="09498A9A" w:rsidR="00236354" w:rsidRPr="001036B8" w:rsidDel="004E3E8B" w:rsidRDefault="00F92723" w:rsidP="00236354">
      <w:pPr>
        <w:rPr>
          <w:rFonts w:ascii="Calibri" w:hAnsi="Calibri"/>
          <w:b/>
        </w:rPr>
      </w:pPr>
      <w:r w:rsidRPr="001036B8">
        <w:rPr>
          <w:rFonts w:ascii="Calibri" w:hAnsi="Calibri"/>
          <w:b/>
        </w:rPr>
        <w:t xml:space="preserve">Section </w:t>
      </w:r>
      <w:ins w:id="216" w:author="Ferris, Todd@Energy" w:date="2019-05-02T09:40:00Z">
        <w:r w:rsidR="0039169B">
          <w:rPr>
            <w:rFonts w:ascii="Calibri" w:hAnsi="Calibri"/>
            <w:b/>
          </w:rPr>
          <w:t>I</w:t>
        </w:r>
      </w:ins>
      <w:del w:id="217" w:author="Ferris, Todd@Energy" w:date="2019-05-02T09:31:00Z">
        <w:r w:rsidR="008117D3" w:rsidDel="002456FE">
          <w:rPr>
            <w:rFonts w:ascii="Calibri" w:hAnsi="Calibri"/>
            <w:b/>
          </w:rPr>
          <w:delText>G</w:delText>
        </w:r>
      </w:del>
      <w:r w:rsidRPr="001036B8">
        <w:rPr>
          <w:rFonts w:ascii="Calibri" w:hAnsi="Calibri"/>
          <w:b/>
        </w:rPr>
        <w:t>. Verified Cooling System Time Delay Relay</w:t>
      </w:r>
    </w:p>
    <w:p w14:paraId="3F896A8B"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This statement must be true for the system to comply.</w:t>
      </w:r>
    </w:p>
    <w:p w14:paraId="3F896A8C"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Verification Status: Select the appropriate choice from the following list:</w:t>
      </w:r>
    </w:p>
    <w:p w14:paraId="3F896A8D"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“Pass” if the installed has a time delay relay that meets the verification requirements of RA3.4.3.</w:t>
      </w:r>
    </w:p>
    <w:p w14:paraId="3F896A8E" w14:textId="77777777"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“Fail” if the installed system does not meet the verification requirements of RA3.4.3.</w:t>
      </w:r>
    </w:p>
    <w:p w14:paraId="3F896A8F" w14:textId="65D38B79" w:rsidR="00236354" w:rsidRPr="001036B8" w:rsidRDefault="00F92723" w:rsidP="00236354">
      <w:pPr>
        <w:pStyle w:val="ListParagraph"/>
        <w:numPr>
          <w:ilvl w:val="1"/>
          <w:numId w:val="27"/>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0" w14:textId="77777777" w:rsidR="00236354" w:rsidRPr="001036B8" w:rsidRDefault="00F92723" w:rsidP="00236354">
      <w:pPr>
        <w:pStyle w:val="ListParagraph"/>
        <w:numPr>
          <w:ilvl w:val="0"/>
          <w:numId w:val="27"/>
        </w:numPr>
        <w:rPr>
          <w:rFonts w:asciiTheme="minorHAnsi" w:hAnsiTheme="minorHAnsi"/>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3F896A91" w14:textId="77777777" w:rsidR="00236354" w:rsidRPr="001036B8" w:rsidRDefault="00236354" w:rsidP="00236354">
      <w:pPr>
        <w:rPr>
          <w:rFonts w:asciiTheme="minorHAnsi" w:hAnsiTheme="minorHAnsi"/>
        </w:rPr>
      </w:pPr>
    </w:p>
    <w:p w14:paraId="3F896A92" w14:textId="67CE4852" w:rsidR="00236354" w:rsidRPr="001036B8" w:rsidRDefault="00F92723" w:rsidP="00236354">
      <w:pPr>
        <w:rPr>
          <w:rFonts w:asciiTheme="minorHAnsi" w:hAnsiTheme="minorHAnsi"/>
        </w:rPr>
      </w:pPr>
      <w:r w:rsidRPr="001036B8">
        <w:rPr>
          <w:rFonts w:ascii="Calibri" w:hAnsi="Calibri"/>
          <w:b/>
        </w:rPr>
        <w:t xml:space="preserve">Section </w:t>
      </w:r>
      <w:ins w:id="218" w:author="Ferris, Todd@Energy" w:date="2019-05-02T09:40:00Z">
        <w:r w:rsidR="0039169B">
          <w:rPr>
            <w:rFonts w:ascii="Calibri" w:hAnsi="Calibri"/>
            <w:b/>
          </w:rPr>
          <w:t>J</w:t>
        </w:r>
      </w:ins>
      <w:del w:id="219" w:author="Ferris, Todd@Energy" w:date="2019-05-02T09:31:00Z">
        <w:r w:rsidR="008117D3" w:rsidDel="002456FE">
          <w:rPr>
            <w:rFonts w:ascii="Calibri" w:hAnsi="Calibri"/>
            <w:b/>
          </w:rPr>
          <w:delText>H</w:delText>
        </w:r>
      </w:del>
      <w:r w:rsidRPr="001036B8">
        <w:rPr>
          <w:rFonts w:ascii="Calibri" w:hAnsi="Calibri"/>
          <w:b/>
        </w:rPr>
        <w:t>. Verified Cooling System TXV</w:t>
      </w:r>
    </w:p>
    <w:p w14:paraId="3F896A93"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This statement must be true for the system to comply.</w:t>
      </w:r>
    </w:p>
    <w:p w14:paraId="3F896A94" w14:textId="77777777" w:rsidR="00236354" w:rsidRPr="001036B8" w:rsidRDefault="00F92723" w:rsidP="00236354">
      <w:pPr>
        <w:pStyle w:val="ListParagraph"/>
        <w:numPr>
          <w:ilvl w:val="0"/>
          <w:numId w:val="28"/>
        </w:numPr>
        <w:rPr>
          <w:rFonts w:asciiTheme="minorHAnsi" w:hAnsiTheme="minorHAnsi"/>
        </w:rPr>
      </w:pPr>
      <w:r w:rsidRPr="001036B8">
        <w:rPr>
          <w:rFonts w:asciiTheme="minorHAnsi" w:hAnsiTheme="minorHAnsi"/>
        </w:rPr>
        <w:t>Verification Status: Select the appropriate choice from the following list:</w:t>
      </w:r>
    </w:p>
    <w:p w14:paraId="3F896A95"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“Pass” if the installed has a TXV installed.</w:t>
      </w:r>
    </w:p>
    <w:p w14:paraId="3F896A96" w14:textId="77777777"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“Fail” if the installed system does not have a TXV installed.</w:t>
      </w:r>
    </w:p>
    <w:p w14:paraId="3F896A97" w14:textId="65CD059D" w:rsidR="00236354" w:rsidRPr="001036B8" w:rsidRDefault="00F92723" w:rsidP="00236354">
      <w:pPr>
        <w:pStyle w:val="ListParagraph"/>
        <w:numPr>
          <w:ilvl w:val="1"/>
          <w:numId w:val="28"/>
        </w:numPr>
        <w:rPr>
          <w:rFonts w:asciiTheme="minorHAnsi" w:hAnsiTheme="minorHAnsi"/>
        </w:rPr>
      </w:pPr>
      <w:r w:rsidRPr="001036B8">
        <w:rPr>
          <w:rFonts w:asciiTheme="minorHAnsi" w:hAnsiTheme="minorHAnsi"/>
        </w:rPr>
        <w:t>Select “N/A”</w:t>
      </w:r>
      <w:r w:rsidR="00386EA9">
        <w:rPr>
          <w:rFonts w:asciiTheme="minorHAnsi" w:hAnsiTheme="minorHAnsi"/>
        </w:rPr>
        <w:t xml:space="preserve"> </w:t>
      </w:r>
      <w:r w:rsidRPr="001036B8">
        <w:rPr>
          <w:rFonts w:asciiTheme="minorHAnsi" w:hAnsiTheme="minorHAnsi"/>
        </w:rPr>
        <w:t>if this section does not apply.</w:t>
      </w:r>
    </w:p>
    <w:p w14:paraId="3F896A98" w14:textId="4E4CE4FD" w:rsidR="00236354" w:rsidRDefault="00F92723" w:rsidP="00236354">
      <w:pPr>
        <w:pStyle w:val="ListParagraph"/>
        <w:numPr>
          <w:ilvl w:val="0"/>
          <w:numId w:val="28"/>
        </w:numPr>
        <w:rPr>
          <w:rFonts w:asciiTheme="minorHAnsi" w:hAnsiTheme="minorHAnsi"/>
        </w:rPr>
      </w:pPr>
      <w:r w:rsidRPr="001036B8">
        <w:rPr>
          <w:rFonts w:asciiTheme="minorHAnsi" w:hAnsiTheme="minorHAnsi"/>
        </w:rPr>
        <w:t xml:space="preserve">Correction Notes: If “Fail” </w:t>
      </w:r>
      <w:proofErr w:type="gramStart"/>
      <w:r w:rsidRPr="001036B8">
        <w:rPr>
          <w:rFonts w:asciiTheme="minorHAnsi" w:hAnsiTheme="minorHAnsi"/>
        </w:rPr>
        <w:t>is selected</w:t>
      </w:r>
      <w:proofErr w:type="gramEnd"/>
      <w:r w:rsidRPr="001036B8">
        <w:rPr>
          <w:rFonts w:asciiTheme="minorHAnsi" w:hAnsiTheme="minorHAnsi"/>
        </w:rPr>
        <w:t xml:space="preserve"> in the previous row, indicate specifically why in this section.</w:t>
      </w:r>
    </w:p>
    <w:p w14:paraId="76F9A023" w14:textId="5ED0588F" w:rsidR="00D92B8C" w:rsidRDefault="00D92B8C" w:rsidP="00D92B8C">
      <w:pPr>
        <w:rPr>
          <w:rFonts w:asciiTheme="minorHAnsi" w:hAnsiTheme="minorHAnsi"/>
          <w:sz w:val="18"/>
          <w:szCs w:val="18"/>
        </w:rPr>
      </w:pPr>
    </w:p>
    <w:p w14:paraId="5AF82C53" w14:textId="0F7EC9CA" w:rsidR="00D92B8C" w:rsidRPr="001036B8" w:rsidRDefault="00D92B8C" w:rsidP="00D92B8C">
      <w:pPr>
        <w:rPr>
          <w:ins w:id="220" w:author="Ferris, Todd@Energy" w:date="2019-05-02T09:50:00Z"/>
          <w:rFonts w:asciiTheme="minorHAnsi" w:hAnsiTheme="minorHAnsi"/>
        </w:rPr>
      </w:pPr>
      <w:ins w:id="221" w:author="Ferris, Todd@Energy" w:date="2019-05-02T09:50:00Z">
        <w:r w:rsidRPr="001036B8">
          <w:rPr>
            <w:rFonts w:ascii="Calibri" w:hAnsi="Calibri"/>
            <w:b/>
          </w:rPr>
          <w:t xml:space="preserve">Section </w:t>
        </w:r>
        <w:r>
          <w:rPr>
            <w:rFonts w:ascii="Calibri" w:hAnsi="Calibri"/>
            <w:b/>
          </w:rPr>
          <w:t>K</w:t>
        </w:r>
        <w:r w:rsidRPr="001036B8">
          <w:rPr>
            <w:rFonts w:ascii="Calibri" w:hAnsi="Calibri"/>
            <w:b/>
          </w:rPr>
          <w:t xml:space="preserve">. </w:t>
        </w:r>
      </w:ins>
      <w:ins w:id="222" w:author="Ferris, Todd@Energy" w:date="2019-05-02T09:51:00Z">
        <w:r w:rsidRPr="00903938">
          <w:rPr>
            <w:rFonts w:ascii="Calibri" w:hAnsi="Calibri"/>
            <w:b/>
            <w:szCs w:val="18"/>
          </w:rPr>
          <w:t>Determination of HERS Verification Compliance</w:t>
        </w:r>
      </w:ins>
    </w:p>
    <w:p w14:paraId="7DC942D7" w14:textId="2F5B5A14" w:rsidR="00D92B8C" w:rsidRPr="001036B8" w:rsidRDefault="00D92B8C" w:rsidP="00D92B8C">
      <w:pPr>
        <w:pStyle w:val="ListParagraph"/>
        <w:numPr>
          <w:ilvl w:val="0"/>
          <w:numId w:val="33"/>
        </w:numPr>
        <w:rPr>
          <w:ins w:id="223" w:author="Ferris, Todd@Energy" w:date="2019-05-02T09:50:00Z"/>
          <w:rFonts w:asciiTheme="minorHAnsi" w:hAnsiTheme="minorHAnsi"/>
        </w:rPr>
      </w:pPr>
      <w:ins w:id="224" w:author="Ferris, Todd@Energy" w:date="2019-05-02T09:54:00Z">
        <w:r w:rsidRPr="001036B8">
          <w:rPr>
            <w:rFonts w:ascii="Calibri" w:hAnsi="Calibri"/>
          </w:rPr>
          <w:t>Compliance Statement: This field is filled out automatically</w:t>
        </w:r>
        <w:proofErr w:type="gramStart"/>
        <w:r w:rsidRPr="001036B8">
          <w:rPr>
            <w:rFonts w:ascii="Calibri" w:hAnsi="Calibri"/>
          </w:rPr>
          <w:t>.</w:t>
        </w:r>
      </w:ins>
      <w:ins w:id="225" w:author="Ferris, Todd@Energy" w:date="2019-05-02T09:50:00Z">
        <w:r w:rsidRPr="001036B8">
          <w:rPr>
            <w:rFonts w:asciiTheme="minorHAnsi" w:hAnsiTheme="minorHAnsi"/>
          </w:rPr>
          <w:t>.</w:t>
        </w:r>
        <w:proofErr w:type="gramEnd"/>
      </w:ins>
    </w:p>
    <w:p w14:paraId="79E24B19" w14:textId="3F81F08E" w:rsidR="00D92B8C" w:rsidRPr="00D92B8C" w:rsidDel="00D92B8C" w:rsidRDefault="00D92B8C" w:rsidP="00D92B8C">
      <w:pPr>
        <w:rPr>
          <w:del w:id="226" w:author="Ferris, Todd@Energy" w:date="2019-05-02T09:52:00Z"/>
          <w:rFonts w:asciiTheme="minorHAnsi" w:hAnsiTheme="minorHAnsi"/>
          <w:sz w:val="18"/>
          <w:szCs w:val="18"/>
        </w:rPr>
      </w:pPr>
    </w:p>
    <w:p w14:paraId="2F33D465" w14:textId="584667BD" w:rsidR="00D92B8C" w:rsidRDefault="00D92B8C" w:rsidP="00D92B8C">
      <w:pPr>
        <w:rPr>
          <w:rFonts w:asciiTheme="minorHAnsi" w:hAnsiTheme="minorHAnsi"/>
        </w:rPr>
      </w:pPr>
    </w:p>
    <w:p w14:paraId="20069554" w14:textId="77777777" w:rsidR="00D92B8C" w:rsidRPr="00D92B8C" w:rsidRDefault="00D92B8C" w:rsidP="00D92B8C">
      <w:pPr>
        <w:rPr>
          <w:rFonts w:asciiTheme="minorHAnsi" w:hAnsiTheme="minorHAnsi"/>
        </w:rPr>
      </w:pPr>
    </w:p>
    <w:p w14:paraId="3F896A99" w14:textId="77777777" w:rsidR="00B64C8C" w:rsidRDefault="00B64C8C" w:rsidP="00B64C8C">
      <w:pPr>
        <w:rPr>
          <w:rFonts w:ascii="Calibri" w:hAnsi="Calibri"/>
          <w:sz w:val="18"/>
          <w:szCs w:val="18"/>
        </w:rPr>
      </w:pPr>
    </w:p>
    <w:p w14:paraId="3F896A9A" w14:textId="77777777" w:rsidR="00AD0CC5" w:rsidRDefault="00AD0CC5" w:rsidP="00B64C8C">
      <w:pPr>
        <w:rPr>
          <w:rFonts w:ascii="Calibri" w:hAnsi="Calibri"/>
          <w:sz w:val="18"/>
          <w:szCs w:val="18"/>
        </w:rPr>
        <w:sectPr w:rsidR="00AD0CC5" w:rsidSect="00880CC5">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5"/>
        <w:gridCol w:w="4930"/>
        <w:gridCol w:w="5417"/>
      </w:tblGrid>
      <w:tr w:rsidR="00AD0CC5" w:rsidRPr="00AD0CC5" w14:paraId="3F896A9D" w14:textId="77777777" w:rsidTr="00AD0CC5">
        <w:trPr>
          <w:cantSplit/>
          <w:trHeight w:val="144"/>
        </w:trPr>
        <w:tc>
          <w:tcPr>
            <w:tcW w:w="5000" w:type="pct"/>
            <w:gridSpan w:val="3"/>
            <w:vAlign w:val="center"/>
          </w:tcPr>
          <w:p w14:paraId="3F896A9B" w14:textId="77777777" w:rsidR="00AD0CC5" w:rsidRPr="00903938" w:rsidRDefault="00AD0CC5" w:rsidP="00AD0CC5">
            <w:pPr>
              <w:rPr>
                <w:rFonts w:asciiTheme="minorHAnsi" w:hAnsiTheme="minorHAnsi"/>
                <w:b/>
                <w:szCs w:val="18"/>
              </w:rPr>
            </w:pPr>
            <w:r w:rsidRPr="00903938">
              <w:rPr>
                <w:rFonts w:asciiTheme="minorHAnsi" w:hAnsiTheme="minorHAnsi"/>
                <w:b/>
                <w:szCs w:val="18"/>
              </w:rPr>
              <w:t>A. System Information</w:t>
            </w:r>
          </w:p>
          <w:p w14:paraId="3F896A9C" w14:textId="77777777" w:rsidR="00AD0CC5" w:rsidRPr="00AD0CC5" w:rsidRDefault="00AD0CC5" w:rsidP="00AD0CC5">
            <w:pPr>
              <w:rPr>
                <w:rFonts w:asciiTheme="minorHAnsi" w:hAnsiTheme="minorHAnsi"/>
                <w:i/>
                <w:sz w:val="18"/>
                <w:szCs w:val="18"/>
              </w:rPr>
            </w:pPr>
            <w:r w:rsidRPr="00AD0CC5">
              <w:rPr>
                <w:rFonts w:asciiTheme="minorHAnsi" w:hAnsiTheme="minorHAnsi"/>
                <w:i/>
                <w:sz w:val="18"/>
                <w:szCs w:val="18"/>
              </w:rPr>
              <w:t xml:space="preserve">Procedures for verification of High SEER and EER Equipment </w:t>
            </w:r>
            <w:proofErr w:type="gramStart"/>
            <w:r w:rsidRPr="00AD0CC5">
              <w:rPr>
                <w:rFonts w:asciiTheme="minorHAnsi" w:hAnsiTheme="minorHAnsi"/>
                <w:i/>
                <w:sz w:val="18"/>
                <w:szCs w:val="18"/>
              </w:rPr>
              <w:t>are described</w:t>
            </w:r>
            <w:proofErr w:type="gramEnd"/>
            <w:r w:rsidRPr="00AD0CC5">
              <w:rPr>
                <w:rFonts w:asciiTheme="minorHAnsi" w:hAnsiTheme="minorHAnsi"/>
                <w:i/>
                <w:sz w:val="18"/>
                <w:szCs w:val="18"/>
              </w:rPr>
              <w:t xml:space="preserve"> in Reference Appendix RA3.4.  Each HVAC system requiring verification must use a separate form.</w:t>
            </w:r>
          </w:p>
        </w:tc>
      </w:tr>
      <w:tr w:rsidR="00641EDB" w:rsidRPr="00AD0CC5" w14:paraId="3F896AA1" w14:textId="77777777" w:rsidTr="00AD0CC5">
        <w:trPr>
          <w:cantSplit/>
          <w:trHeight w:val="144"/>
        </w:trPr>
        <w:tc>
          <w:tcPr>
            <w:tcW w:w="215" w:type="pct"/>
            <w:vAlign w:val="center"/>
          </w:tcPr>
          <w:p w14:paraId="3F896A9E"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01</w:t>
            </w:r>
          </w:p>
        </w:tc>
        <w:tc>
          <w:tcPr>
            <w:tcW w:w="2280" w:type="pct"/>
            <w:vAlign w:val="center"/>
          </w:tcPr>
          <w:p w14:paraId="3F896A9F" w14:textId="6D85A824" w:rsidR="00641EDB" w:rsidRPr="00AD0CC5" w:rsidRDefault="00641EDB" w:rsidP="00641EDB">
            <w:pPr>
              <w:ind w:hanging="18"/>
              <w:rPr>
                <w:rFonts w:asciiTheme="minorHAnsi" w:hAnsiTheme="minorHAnsi"/>
                <w:sz w:val="18"/>
                <w:szCs w:val="18"/>
              </w:rPr>
            </w:pPr>
            <w:r w:rsidRPr="00B2548D">
              <w:rPr>
                <w:rFonts w:asciiTheme="minorHAnsi" w:hAnsiTheme="minorHAnsi"/>
                <w:sz w:val="18"/>
                <w:szCs w:val="18"/>
              </w:rPr>
              <w:t>Space Conditioning System Identification or Name</w:t>
            </w:r>
          </w:p>
        </w:tc>
        <w:tc>
          <w:tcPr>
            <w:tcW w:w="2505" w:type="pct"/>
            <w:vAlign w:val="center"/>
          </w:tcPr>
          <w:p w14:paraId="3F896AA0" w14:textId="77777777" w:rsidR="00641EDB" w:rsidRPr="00AD0CC5" w:rsidRDefault="00641EDB" w:rsidP="00641EDB">
            <w:pPr>
              <w:rPr>
                <w:rFonts w:asciiTheme="minorHAnsi" w:hAnsiTheme="minorHAnsi"/>
                <w:sz w:val="18"/>
                <w:szCs w:val="18"/>
              </w:rPr>
            </w:pPr>
            <w:r w:rsidRPr="00AD0CC5">
              <w:rPr>
                <w:rFonts w:asciiTheme="minorHAnsi" w:hAnsiTheme="minorHAnsi"/>
                <w:sz w:val="18"/>
                <w:szCs w:val="18"/>
              </w:rPr>
              <w:t>&lt;&lt;auto filled text: referenced from CF2R-MCH-01&gt;&gt;</w:t>
            </w:r>
          </w:p>
        </w:tc>
      </w:tr>
      <w:tr w:rsidR="00641EDB" w:rsidRPr="00AD0CC5" w14:paraId="3F896AA5" w14:textId="77777777" w:rsidTr="00AD0CC5">
        <w:trPr>
          <w:cantSplit/>
          <w:trHeight w:val="144"/>
        </w:trPr>
        <w:tc>
          <w:tcPr>
            <w:tcW w:w="215" w:type="pct"/>
            <w:vAlign w:val="center"/>
          </w:tcPr>
          <w:p w14:paraId="3F896AA2" w14:textId="77777777" w:rsidR="00641EDB" w:rsidRPr="00AD0CC5" w:rsidRDefault="00641EDB" w:rsidP="00641EDB">
            <w:pPr>
              <w:jc w:val="center"/>
              <w:rPr>
                <w:rFonts w:asciiTheme="minorHAnsi" w:hAnsiTheme="minorHAnsi"/>
                <w:sz w:val="18"/>
                <w:szCs w:val="18"/>
              </w:rPr>
            </w:pPr>
            <w:r w:rsidRPr="00AD0CC5">
              <w:rPr>
                <w:rFonts w:asciiTheme="minorHAnsi" w:hAnsiTheme="minorHAnsi"/>
                <w:sz w:val="18"/>
                <w:szCs w:val="18"/>
              </w:rPr>
              <w:t>02</w:t>
            </w:r>
          </w:p>
        </w:tc>
        <w:tc>
          <w:tcPr>
            <w:tcW w:w="2280" w:type="pct"/>
            <w:vAlign w:val="center"/>
          </w:tcPr>
          <w:p w14:paraId="3F896AA3" w14:textId="3B905F92" w:rsidR="00641EDB" w:rsidRPr="00AD0CC5" w:rsidRDefault="00641EDB" w:rsidP="00641EDB">
            <w:pPr>
              <w:ind w:hanging="18"/>
              <w:rPr>
                <w:rFonts w:asciiTheme="minorHAnsi" w:hAnsiTheme="minorHAnsi"/>
                <w:sz w:val="18"/>
                <w:szCs w:val="18"/>
              </w:rPr>
            </w:pPr>
            <w:r w:rsidRPr="002D77F8">
              <w:rPr>
                <w:rFonts w:asciiTheme="minorHAnsi" w:hAnsiTheme="minorHAnsi"/>
                <w:sz w:val="18"/>
                <w:szCs w:val="18"/>
              </w:rPr>
              <w:t>Space Conditioning System Description of Area Served</w:t>
            </w:r>
          </w:p>
        </w:tc>
        <w:tc>
          <w:tcPr>
            <w:tcW w:w="2505" w:type="pct"/>
            <w:vAlign w:val="center"/>
          </w:tcPr>
          <w:p w14:paraId="3F896AA4" w14:textId="77777777" w:rsidR="00641EDB" w:rsidRPr="00AD0CC5" w:rsidRDefault="00641EDB" w:rsidP="00641EDB">
            <w:pPr>
              <w:tabs>
                <w:tab w:val="center" w:pos="4320"/>
                <w:tab w:val="right" w:pos="8640"/>
              </w:tabs>
              <w:rPr>
                <w:rFonts w:asciiTheme="minorHAnsi" w:hAnsiTheme="minorHAnsi"/>
                <w:sz w:val="18"/>
                <w:szCs w:val="18"/>
              </w:rPr>
            </w:pPr>
            <w:r w:rsidRPr="00AD0CC5">
              <w:rPr>
                <w:rFonts w:asciiTheme="minorHAnsi" w:hAnsiTheme="minorHAnsi"/>
                <w:sz w:val="18"/>
                <w:szCs w:val="18"/>
              </w:rPr>
              <w:t>&lt;&lt; auto filled text: referenced from CF2R-MCH-01&gt;&gt;</w:t>
            </w:r>
          </w:p>
        </w:tc>
      </w:tr>
      <w:tr w:rsidR="0069405F" w:rsidRPr="00AD0CC5" w:rsidDel="009343CC" w14:paraId="6DCDDB50" w14:textId="0FFDB5CA" w:rsidTr="00AD0CC5">
        <w:trPr>
          <w:cantSplit/>
          <w:trHeight w:val="144"/>
          <w:del w:id="227" w:author="Smith, Alexis@Energy" w:date="2019-04-03T15:16:00Z"/>
        </w:trPr>
        <w:tc>
          <w:tcPr>
            <w:tcW w:w="215" w:type="pct"/>
            <w:vAlign w:val="center"/>
          </w:tcPr>
          <w:p w14:paraId="2C5D93A1" w14:textId="62CF2A43" w:rsidR="0069405F" w:rsidRPr="00AD0CC5" w:rsidDel="009343CC" w:rsidRDefault="0069405F" w:rsidP="0069405F">
            <w:pPr>
              <w:jc w:val="center"/>
              <w:rPr>
                <w:del w:id="228" w:author="Smith, Alexis@Energy" w:date="2019-04-03T15:16:00Z"/>
                <w:rFonts w:asciiTheme="minorHAnsi" w:hAnsiTheme="minorHAnsi"/>
                <w:sz w:val="18"/>
                <w:szCs w:val="18"/>
              </w:rPr>
            </w:pPr>
            <w:del w:id="229" w:author="Smith, Alexis@Energy" w:date="2019-04-03T15:16:00Z">
              <w:r w:rsidDel="009343CC">
                <w:rPr>
                  <w:rFonts w:asciiTheme="minorHAnsi" w:hAnsiTheme="minorHAnsi"/>
                  <w:sz w:val="18"/>
                  <w:szCs w:val="18"/>
                </w:rPr>
                <w:delText>03</w:delText>
              </w:r>
            </w:del>
          </w:p>
        </w:tc>
        <w:tc>
          <w:tcPr>
            <w:tcW w:w="2280" w:type="pct"/>
            <w:vAlign w:val="center"/>
          </w:tcPr>
          <w:p w14:paraId="1CF54BC0" w14:textId="35C3DA6D" w:rsidR="0069405F" w:rsidRPr="002D77F8" w:rsidDel="009343CC" w:rsidRDefault="0069405F" w:rsidP="00EC6F79">
            <w:pPr>
              <w:ind w:hanging="18"/>
              <w:rPr>
                <w:del w:id="230" w:author="Smith, Alexis@Energy" w:date="2019-04-03T15:16:00Z"/>
                <w:rFonts w:asciiTheme="minorHAnsi" w:hAnsiTheme="minorHAnsi"/>
                <w:sz w:val="18"/>
                <w:szCs w:val="18"/>
              </w:rPr>
            </w:pPr>
            <w:del w:id="231" w:author="Smith, Alexis@Energy" w:date="2019-04-03T15:16:00Z">
              <w:r w:rsidRPr="00B2548D" w:rsidDel="009343CC">
                <w:rPr>
                  <w:rFonts w:asciiTheme="minorHAnsi" w:hAnsiTheme="minorHAnsi"/>
                  <w:sz w:val="18"/>
                  <w:szCs w:val="18"/>
                </w:rPr>
                <w:delText>Indoor Unit Name</w:delText>
              </w:r>
            </w:del>
          </w:p>
        </w:tc>
        <w:tc>
          <w:tcPr>
            <w:tcW w:w="2505" w:type="pct"/>
            <w:vAlign w:val="center"/>
          </w:tcPr>
          <w:p w14:paraId="0967CA70" w14:textId="35AB8442" w:rsidR="0069405F" w:rsidRPr="00AD0CC5" w:rsidDel="009343CC" w:rsidRDefault="00114058" w:rsidP="0069405F">
            <w:pPr>
              <w:tabs>
                <w:tab w:val="center" w:pos="4320"/>
                <w:tab w:val="right" w:pos="8640"/>
              </w:tabs>
              <w:rPr>
                <w:del w:id="232" w:author="Smith, Alexis@Energy" w:date="2019-04-03T15:16:00Z"/>
                <w:rFonts w:asciiTheme="minorHAnsi" w:hAnsiTheme="minorHAnsi"/>
                <w:sz w:val="18"/>
                <w:szCs w:val="18"/>
              </w:rPr>
            </w:pPr>
            <w:del w:id="233" w:author="Smith, Alexis@Energy" w:date="2019-04-03T15:16:00Z">
              <w:r w:rsidRPr="00114058" w:rsidDel="009343CC">
                <w:rPr>
                  <w:rFonts w:asciiTheme="minorHAnsi" w:hAnsiTheme="minorHAnsi"/>
                  <w:sz w:val="18"/>
                  <w:szCs w:val="18"/>
                </w:rPr>
                <w:delText xml:space="preserve">&lt;&lt;auto filled text: referenced from </w:delText>
              </w:r>
              <w:r w:rsidR="00675334" w:rsidDel="009343CC">
                <w:rPr>
                  <w:rFonts w:asciiTheme="minorHAnsi" w:hAnsiTheme="minorHAnsi"/>
                  <w:sz w:val="18"/>
                  <w:szCs w:val="18"/>
                </w:rPr>
                <w:delText>CF2R-</w:delText>
              </w:r>
              <w:r w:rsidRPr="00114058" w:rsidDel="009343CC">
                <w:rPr>
                  <w:rFonts w:asciiTheme="minorHAnsi" w:hAnsiTheme="minorHAnsi"/>
                  <w:sz w:val="18"/>
                  <w:szCs w:val="18"/>
                </w:rPr>
                <w:delText>MCH</w:delText>
              </w:r>
              <w:r w:rsidR="00675334" w:rsidDel="009343CC">
                <w:rPr>
                  <w:rFonts w:asciiTheme="minorHAnsi" w:hAnsiTheme="minorHAnsi"/>
                  <w:sz w:val="18"/>
                  <w:szCs w:val="18"/>
                </w:rPr>
                <w:delText>-</w:delText>
              </w:r>
              <w:r w:rsidRPr="00114058" w:rsidDel="009343CC">
                <w:rPr>
                  <w:rFonts w:asciiTheme="minorHAnsi" w:hAnsiTheme="minorHAnsi"/>
                  <w:sz w:val="18"/>
                  <w:szCs w:val="18"/>
                </w:rPr>
                <w:delText>01&gt;&gt;</w:delText>
              </w:r>
            </w:del>
          </w:p>
        </w:tc>
      </w:tr>
      <w:tr w:rsidR="0069405F" w:rsidRPr="00AD0CC5" w14:paraId="5C3D1B17" w14:textId="77777777" w:rsidTr="00AD0CC5">
        <w:trPr>
          <w:cantSplit/>
          <w:trHeight w:val="144"/>
        </w:trPr>
        <w:tc>
          <w:tcPr>
            <w:tcW w:w="215" w:type="pct"/>
            <w:vAlign w:val="center"/>
          </w:tcPr>
          <w:p w14:paraId="5F16F86A" w14:textId="4869992C"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234" w:author="Smith, Alexis@Energy" w:date="2019-04-03T15:16:00Z">
              <w:r w:rsidR="009343CC">
                <w:rPr>
                  <w:rFonts w:asciiTheme="minorHAnsi" w:hAnsiTheme="minorHAnsi"/>
                  <w:sz w:val="18"/>
                  <w:szCs w:val="18"/>
                </w:rPr>
                <w:t>3</w:t>
              </w:r>
            </w:ins>
            <w:del w:id="235" w:author="Smith, Alexis@Energy" w:date="2019-04-03T15:16:00Z">
              <w:r w:rsidR="005B2538" w:rsidDel="009343CC">
                <w:rPr>
                  <w:rFonts w:asciiTheme="minorHAnsi" w:hAnsiTheme="minorHAnsi"/>
                  <w:sz w:val="18"/>
                  <w:szCs w:val="18"/>
                </w:rPr>
                <w:delText>4</w:delText>
              </w:r>
            </w:del>
          </w:p>
        </w:tc>
        <w:tc>
          <w:tcPr>
            <w:tcW w:w="2280" w:type="pct"/>
            <w:vAlign w:val="center"/>
          </w:tcPr>
          <w:p w14:paraId="0F44EC1A" w14:textId="7B8E7554"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SEER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62226301" w14:textId="260BAA83" w:rsidR="0069405F" w:rsidRPr="00AD0CC5" w:rsidRDefault="0069405F" w:rsidP="000D49C5">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del w:id="236" w:author="Smith, Alexis@Energy" w:date="2019-05-08T14:28:00Z">
              <w:r w:rsidDel="000D49C5">
                <w:rPr>
                  <w:rFonts w:asciiTheme="minorHAnsi" w:hAnsiTheme="minorHAnsi"/>
                  <w:sz w:val="18"/>
                  <w:szCs w:val="18"/>
                </w:rPr>
                <w:delText xml:space="preserve">if the </w:delText>
              </w:r>
            </w:del>
            <w:del w:id="237" w:author="Smith, Alexis@Energy" w:date="2019-04-11T08:54:00Z">
              <w:r w:rsidDel="00B5638F">
                <w:rPr>
                  <w:rFonts w:asciiTheme="minorHAnsi" w:hAnsiTheme="minorHAnsi"/>
                  <w:sz w:val="18"/>
                  <w:szCs w:val="18"/>
                </w:rPr>
                <w:delText>CF1R</w:delText>
              </w:r>
            </w:del>
            <w:del w:id="238" w:author="Smith, Alexis@Energy" w:date="2019-05-08T14:28:00Z">
              <w:r w:rsidDel="000D49C5">
                <w:rPr>
                  <w:rFonts w:asciiTheme="minorHAnsi" w:hAnsiTheme="minorHAnsi"/>
                  <w:sz w:val="18"/>
                  <w:szCs w:val="18"/>
                </w:rPr>
                <w:delText xml:space="preserve"> flags the requirement for HERS Verification of SEER Performance, then result = Yes; else result = No</w:delText>
              </w:r>
            </w:del>
            <w:ins w:id="239" w:author="Smith, Alexis@Energy" w:date="2019-05-08T14:28:00Z">
              <w:r w:rsidR="000D49C5">
                <w:rPr>
                  <w:rFonts w:asciiTheme="minorHAnsi" w:hAnsiTheme="minorHAnsi"/>
                  <w:sz w:val="18"/>
                  <w:szCs w:val="18"/>
                </w:rPr>
                <w:t>reference</w:t>
              </w:r>
            </w:ins>
            <w:ins w:id="240" w:author="Smith, Alexis@Energy" w:date="2019-05-08T14:31:00Z">
              <w:r w:rsidR="000D49C5">
                <w:rPr>
                  <w:rFonts w:asciiTheme="minorHAnsi" w:hAnsiTheme="minorHAnsi"/>
                  <w:sz w:val="18"/>
                  <w:szCs w:val="18"/>
                </w:rPr>
                <w:t>d</w:t>
              </w:r>
            </w:ins>
            <w:ins w:id="241" w:author="Smith, Alexis@Energy" w:date="2019-05-08T14:29:00Z">
              <w:r w:rsidR="000D49C5">
                <w:rPr>
                  <w:rFonts w:asciiTheme="minorHAnsi" w:hAnsiTheme="minorHAnsi"/>
                  <w:sz w:val="18"/>
                  <w:szCs w:val="18"/>
                </w:rPr>
                <w:t xml:space="preserve"> </w:t>
              </w:r>
            </w:ins>
            <w:ins w:id="242" w:author="Smith, Alexis@Energy" w:date="2019-05-08T14:30:00Z">
              <w:r w:rsidR="000D49C5">
                <w:rPr>
                  <w:rFonts w:asciiTheme="minorHAnsi" w:hAnsiTheme="minorHAnsi"/>
                  <w:sz w:val="18"/>
                  <w:szCs w:val="18"/>
                </w:rPr>
                <w:t>from CF2R,</w:t>
              </w:r>
            </w:ins>
            <w:ins w:id="243" w:author="Smith, Alexis@Energy" w:date="2019-05-08T14:31:00Z">
              <w:r w:rsidR="000D49C5">
                <w:rPr>
                  <w:rFonts w:asciiTheme="minorHAnsi" w:hAnsiTheme="minorHAnsi"/>
                  <w:sz w:val="18"/>
                  <w:szCs w:val="18"/>
                </w:rPr>
                <w:t xml:space="preserve"> </w:t>
              </w:r>
            </w:ins>
            <w:ins w:id="244" w:author="Smith, Alexis@Energy" w:date="2019-05-08T14:30:00Z">
              <w:r w:rsidR="000D49C5">
                <w:rPr>
                  <w:rFonts w:asciiTheme="minorHAnsi" w:hAnsiTheme="minorHAnsi"/>
                  <w:sz w:val="18"/>
                  <w:szCs w:val="18"/>
                </w:rPr>
                <w:t>allowed</w:t>
              </w:r>
            </w:ins>
            <w:ins w:id="245" w:author="Smith, Alexis@Energy" w:date="2019-05-08T14:31:00Z">
              <w:r w:rsidR="000D49C5">
                <w:rPr>
                  <w:rFonts w:asciiTheme="minorHAnsi" w:hAnsiTheme="minorHAnsi"/>
                  <w:sz w:val="18"/>
                  <w:szCs w:val="18"/>
                </w:rPr>
                <w:t xml:space="preserve"> values: Yes or No</w:t>
              </w:r>
            </w:ins>
            <w:r w:rsidRPr="00FD2A49">
              <w:rPr>
                <w:rFonts w:asciiTheme="minorHAnsi" w:hAnsiTheme="minorHAnsi"/>
                <w:sz w:val="18"/>
                <w:szCs w:val="18"/>
              </w:rPr>
              <w:t>&gt;&gt;</w:t>
            </w:r>
          </w:p>
        </w:tc>
      </w:tr>
      <w:tr w:rsidR="0069405F" w:rsidRPr="00AD0CC5" w14:paraId="2EFE1539" w14:textId="77777777" w:rsidTr="00AD0CC5">
        <w:trPr>
          <w:cantSplit/>
          <w:trHeight w:val="144"/>
        </w:trPr>
        <w:tc>
          <w:tcPr>
            <w:tcW w:w="215" w:type="pct"/>
            <w:vAlign w:val="center"/>
          </w:tcPr>
          <w:p w14:paraId="11E67D30" w14:textId="1354BCAB"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246" w:author="Smith, Alexis@Energy" w:date="2019-04-03T15:16:00Z">
              <w:r w:rsidR="009343CC">
                <w:rPr>
                  <w:rFonts w:asciiTheme="minorHAnsi" w:hAnsiTheme="minorHAnsi"/>
                  <w:sz w:val="18"/>
                  <w:szCs w:val="18"/>
                </w:rPr>
                <w:t>4</w:t>
              </w:r>
            </w:ins>
            <w:del w:id="247" w:author="Smith, Alexis@Energy" w:date="2019-04-03T15:16:00Z">
              <w:r w:rsidR="005B2538" w:rsidDel="009343CC">
                <w:rPr>
                  <w:rFonts w:asciiTheme="minorHAnsi" w:hAnsiTheme="minorHAnsi"/>
                  <w:sz w:val="18"/>
                  <w:szCs w:val="18"/>
                </w:rPr>
                <w:delText>5</w:delText>
              </w:r>
            </w:del>
          </w:p>
        </w:tc>
        <w:tc>
          <w:tcPr>
            <w:tcW w:w="2280" w:type="pct"/>
            <w:vAlign w:val="center"/>
          </w:tcPr>
          <w:p w14:paraId="525D4752" w14:textId="683A1F29"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Status: EER</w:t>
            </w:r>
            <w:r>
              <w:rPr>
                <w:rFonts w:asciiTheme="minorHAnsi" w:hAnsiTheme="minorHAnsi"/>
                <w:sz w:val="18"/>
                <w:szCs w:val="18"/>
              </w:rPr>
              <w:t xml:space="preserve">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5F85E70F" w14:textId="73E31D3D" w:rsidR="0069405F" w:rsidRPr="00AD0CC5" w:rsidRDefault="0069405F" w:rsidP="0069405F">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ins w:id="248" w:author="Smith, Alexis@Energy" w:date="2019-05-08T14:31:00Z">
              <w:r w:rsidR="000D49C5">
                <w:rPr>
                  <w:rFonts w:asciiTheme="minorHAnsi" w:hAnsiTheme="minorHAnsi"/>
                  <w:sz w:val="18"/>
                  <w:szCs w:val="18"/>
                </w:rPr>
                <w:t>referenced from CF2R, allowed values: Yes or No</w:t>
              </w:r>
            </w:ins>
            <w:del w:id="249" w:author="Smith, Alexis@Energy" w:date="2019-05-08T14:31:00Z">
              <w:r w:rsidDel="000D49C5">
                <w:rPr>
                  <w:rFonts w:asciiTheme="minorHAnsi" w:hAnsiTheme="minorHAnsi"/>
                  <w:sz w:val="18"/>
                  <w:szCs w:val="18"/>
                </w:rPr>
                <w:delText xml:space="preserve">if the </w:delText>
              </w:r>
            </w:del>
            <w:del w:id="250" w:author="Smith, Alexis@Energy" w:date="2019-04-11T08:54:00Z">
              <w:r w:rsidDel="00B5638F">
                <w:rPr>
                  <w:rFonts w:asciiTheme="minorHAnsi" w:hAnsiTheme="minorHAnsi"/>
                  <w:sz w:val="18"/>
                  <w:szCs w:val="18"/>
                </w:rPr>
                <w:delText>CF1R</w:delText>
              </w:r>
            </w:del>
            <w:del w:id="251" w:author="Smith, Alexis@Energy" w:date="2019-05-08T14:31:00Z">
              <w:r w:rsidDel="000D49C5">
                <w:rPr>
                  <w:rFonts w:asciiTheme="minorHAnsi" w:hAnsiTheme="minorHAnsi"/>
                  <w:sz w:val="18"/>
                  <w:szCs w:val="18"/>
                </w:rPr>
                <w:delText xml:space="preserve"> flags the requirement for HERS Verification of EER Performance, then result = Yes; else result = No</w:delText>
              </w:r>
            </w:del>
            <w:r w:rsidRPr="00FD2A49">
              <w:rPr>
                <w:rFonts w:asciiTheme="minorHAnsi" w:hAnsiTheme="minorHAnsi"/>
                <w:sz w:val="18"/>
                <w:szCs w:val="18"/>
              </w:rPr>
              <w:t>&gt;&gt;</w:t>
            </w:r>
          </w:p>
        </w:tc>
      </w:tr>
      <w:tr w:rsidR="0069405F" w:rsidRPr="00AD0CC5" w14:paraId="0965C687" w14:textId="77777777" w:rsidTr="00AD0CC5">
        <w:trPr>
          <w:cantSplit/>
          <w:trHeight w:val="144"/>
        </w:trPr>
        <w:tc>
          <w:tcPr>
            <w:tcW w:w="215" w:type="pct"/>
            <w:vAlign w:val="center"/>
          </w:tcPr>
          <w:p w14:paraId="28359F77" w14:textId="285F893A" w:rsidR="0069405F" w:rsidRPr="00AD0CC5" w:rsidRDefault="0069405F" w:rsidP="0069405F">
            <w:pPr>
              <w:jc w:val="center"/>
              <w:rPr>
                <w:rFonts w:asciiTheme="minorHAnsi" w:hAnsiTheme="minorHAnsi"/>
                <w:sz w:val="18"/>
                <w:szCs w:val="18"/>
              </w:rPr>
            </w:pPr>
            <w:r>
              <w:rPr>
                <w:rFonts w:asciiTheme="minorHAnsi" w:hAnsiTheme="minorHAnsi"/>
                <w:sz w:val="18"/>
                <w:szCs w:val="18"/>
              </w:rPr>
              <w:t>0</w:t>
            </w:r>
            <w:ins w:id="252" w:author="Smith, Alexis@Energy" w:date="2019-04-03T15:16:00Z">
              <w:r w:rsidR="009343CC">
                <w:rPr>
                  <w:rFonts w:asciiTheme="minorHAnsi" w:hAnsiTheme="minorHAnsi"/>
                  <w:sz w:val="18"/>
                  <w:szCs w:val="18"/>
                </w:rPr>
                <w:t>5</w:t>
              </w:r>
            </w:ins>
            <w:del w:id="253" w:author="Smith, Alexis@Energy" w:date="2019-04-03T15:16:00Z">
              <w:r w:rsidR="005B2538" w:rsidDel="009343CC">
                <w:rPr>
                  <w:rFonts w:asciiTheme="minorHAnsi" w:hAnsiTheme="minorHAnsi"/>
                  <w:sz w:val="18"/>
                  <w:szCs w:val="18"/>
                </w:rPr>
                <w:delText>6</w:delText>
              </w:r>
            </w:del>
          </w:p>
        </w:tc>
        <w:tc>
          <w:tcPr>
            <w:tcW w:w="2280" w:type="pct"/>
            <w:vAlign w:val="center"/>
          </w:tcPr>
          <w:p w14:paraId="2C335440" w14:textId="4E17B696" w:rsidR="0069405F" w:rsidRPr="00AD0CC5" w:rsidRDefault="0069405F" w:rsidP="0069405F">
            <w:pPr>
              <w:ind w:hanging="18"/>
              <w:rPr>
                <w:rFonts w:asciiTheme="minorHAnsi" w:hAnsiTheme="minorHAnsi"/>
                <w:sz w:val="18"/>
                <w:szCs w:val="18"/>
              </w:rPr>
            </w:pPr>
            <w:r w:rsidRPr="00FD2A49">
              <w:rPr>
                <w:rFonts w:asciiTheme="minorHAnsi" w:hAnsiTheme="minorHAnsi"/>
                <w:sz w:val="18"/>
                <w:szCs w:val="18"/>
              </w:rPr>
              <w:t xml:space="preserve">Status: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heck</w:t>
            </w:r>
          </w:p>
        </w:tc>
        <w:tc>
          <w:tcPr>
            <w:tcW w:w="2505" w:type="pct"/>
            <w:vAlign w:val="center"/>
          </w:tcPr>
          <w:p w14:paraId="4833E1AF" w14:textId="7938BE13" w:rsidR="0069405F" w:rsidRPr="00AD0CC5" w:rsidRDefault="0069405F" w:rsidP="0069405F">
            <w:pPr>
              <w:tabs>
                <w:tab w:val="center" w:pos="4320"/>
                <w:tab w:val="right" w:pos="8640"/>
              </w:tabs>
              <w:rPr>
                <w:rFonts w:asciiTheme="minorHAnsi" w:hAnsiTheme="minorHAnsi"/>
                <w:sz w:val="18"/>
                <w:szCs w:val="18"/>
              </w:rPr>
            </w:pPr>
            <w:r w:rsidRPr="00FD2A49">
              <w:rPr>
                <w:rFonts w:asciiTheme="minorHAnsi" w:hAnsiTheme="minorHAnsi"/>
                <w:sz w:val="18"/>
                <w:szCs w:val="18"/>
              </w:rPr>
              <w:t xml:space="preserve">&lt;&lt;calculated field: </w:t>
            </w:r>
            <w:ins w:id="254" w:author="Smith, Alexis@Energy" w:date="2019-05-08T14:31:00Z">
              <w:r w:rsidR="000D49C5">
                <w:rPr>
                  <w:rFonts w:asciiTheme="minorHAnsi" w:hAnsiTheme="minorHAnsi"/>
                  <w:sz w:val="18"/>
                  <w:szCs w:val="18"/>
                </w:rPr>
                <w:t>referenced from CF2R, allowed values: Yes or No</w:t>
              </w:r>
            </w:ins>
            <w:del w:id="255" w:author="Smith, Alexis@Energy" w:date="2019-05-08T14:31:00Z">
              <w:r w:rsidDel="000D49C5">
                <w:rPr>
                  <w:rFonts w:asciiTheme="minorHAnsi" w:hAnsiTheme="minorHAnsi"/>
                  <w:sz w:val="18"/>
                  <w:szCs w:val="18"/>
                </w:rPr>
                <w:delText xml:space="preserve">if the </w:delText>
              </w:r>
            </w:del>
            <w:del w:id="256" w:author="Smith, Alexis@Energy" w:date="2019-04-11T08:54:00Z">
              <w:r w:rsidDel="00B5638F">
                <w:rPr>
                  <w:rFonts w:asciiTheme="minorHAnsi" w:hAnsiTheme="minorHAnsi"/>
                  <w:sz w:val="18"/>
                  <w:szCs w:val="18"/>
                </w:rPr>
                <w:delText>CF1R</w:delText>
              </w:r>
            </w:del>
            <w:del w:id="257" w:author="Smith, Alexis@Energy" w:date="2019-05-08T14:31:00Z">
              <w:r w:rsidDel="000D49C5">
                <w:rPr>
                  <w:rFonts w:asciiTheme="minorHAnsi" w:hAnsiTheme="minorHAnsi"/>
                  <w:sz w:val="18"/>
                  <w:szCs w:val="18"/>
                </w:rPr>
                <w:delText xml:space="preserve"> flags the requirement for HERS Verification of Heat Pump Heating Output, then result = Yes; else result = No</w:delText>
              </w:r>
            </w:del>
            <w:r w:rsidRPr="00FD2A49">
              <w:rPr>
                <w:rFonts w:asciiTheme="minorHAnsi" w:hAnsiTheme="minorHAnsi"/>
                <w:sz w:val="18"/>
                <w:szCs w:val="18"/>
              </w:rPr>
              <w:t>&gt;&gt;</w:t>
            </w:r>
          </w:p>
        </w:tc>
      </w:tr>
      <w:tr w:rsidR="006A6839" w:rsidRPr="00AD0CC5" w14:paraId="5A1525D9" w14:textId="77777777" w:rsidTr="00AD0CC5">
        <w:trPr>
          <w:cantSplit/>
          <w:trHeight w:val="144"/>
          <w:ins w:id="258" w:author="Ferris, Todd@Energy" w:date="2019-05-02T09:44:00Z"/>
        </w:trPr>
        <w:tc>
          <w:tcPr>
            <w:tcW w:w="215" w:type="pct"/>
            <w:vAlign w:val="center"/>
          </w:tcPr>
          <w:p w14:paraId="649805A7" w14:textId="1A9ECF4B" w:rsidR="006A6839" w:rsidRDefault="006A6839" w:rsidP="006A6839">
            <w:pPr>
              <w:jc w:val="center"/>
              <w:rPr>
                <w:ins w:id="259" w:author="Ferris, Todd@Energy" w:date="2019-05-02T09:44:00Z"/>
                <w:rFonts w:asciiTheme="minorHAnsi" w:hAnsiTheme="minorHAnsi"/>
                <w:sz w:val="18"/>
                <w:szCs w:val="18"/>
              </w:rPr>
            </w:pPr>
            <w:ins w:id="260" w:author="Ferris, Todd@Energy" w:date="2019-05-02T09:44:00Z">
              <w:r>
                <w:rPr>
                  <w:rFonts w:asciiTheme="minorHAnsi" w:hAnsiTheme="minorHAnsi"/>
                  <w:sz w:val="18"/>
                  <w:szCs w:val="18"/>
                </w:rPr>
                <w:t>06</w:t>
              </w:r>
            </w:ins>
          </w:p>
        </w:tc>
        <w:tc>
          <w:tcPr>
            <w:tcW w:w="2280" w:type="pct"/>
            <w:vAlign w:val="center"/>
          </w:tcPr>
          <w:p w14:paraId="371DCE5B" w14:textId="59833302" w:rsidR="006A6839" w:rsidRDefault="006A6839" w:rsidP="006A6839">
            <w:pPr>
              <w:ind w:hanging="18"/>
              <w:rPr>
                <w:ins w:id="261" w:author="Ferris, Todd@Energy" w:date="2019-05-02T09:44:00Z"/>
                <w:rFonts w:asciiTheme="minorHAnsi" w:hAnsiTheme="minorHAnsi"/>
                <w:sz w:val="18"/>
                <w:szCs w:val="18"/>
              </w:rPr>
            </w:pPr>
            <w:ins w:id="262" w:author="Ferris, Todd@Energy" w:date="2019-05-02T09:44:00Z">
              <w:r w:rsidRPr="00FD2A49">
                <w:rPr>
                  <w:rFonts w:asciiTheme="minorHAnsi" w:hAnsiTheme="minorHAnsi"/>
                  <w:sz w:val="18"/>
                  <w:szCs w:val="18"/>
                </w:rPr>
                <w:t xml:space="preserve">Status: </w:t>
              </w:r>
              <w:r>
                <w:rPr>
                  <w:rFonts w:asciiTheme="minorHAnsi" w:hAnsiTheme="minorHAnsi"/>
                  <w:sz w:val="18"/>
                  <w:szCs w:val="18"/>
                </w:rPr>
                <w:t>HSPF P</w:t>
              </w:r>
              <w:r w:rsidRPr="00FD2A49">
                <w:rPr>
                  <w:rFonts w:asciiTheme="minorHAnsi" w:hAnsiTheme="minorHAnsi"/>
                  <w:sz w:val="18"/>
                  <w:szCs w:val="18"/>
                </w:rPr>
                <w:t xml:space="preserve">erformance </w:t>
              </w:r>
              <w:r>
                <w:rPr>
                  <w:rFonts w:asciiTheme="minorHAnsi" w:hAnsiTheme="minorHAnsi"/>
                  <w:sz w:val="18"/>
                  <w:szCs w:val="18"/>
                </w:rPr>
                <w:t>C</w:t>
              </w:r>
              <w:r w:rsidRPr="00FD2A49">
                <w:rPr>
                  <w:rFonts w:asciiTheme="minorHAnsi" w:hAnsiTheme="minorHAnsi"/>
                  <w:sz w:val="18"/>
                  <w:szCs w:val="18"/>
                </w:rPr>
                <w:t xml:space="preserve">ompliance </w:t>
              </w:r>
              <w:r>
                <w:rPr>
                  <w:rFonts w:asciiTheme="minorHAnsi" w:hAnsiTheme="minorHAnsi"/>
                  <w:sz w:val="18"/>
                  <w:szCs w:val="18"/>
                </w:rPr>
                <w:t>C</w:t>
              </w:r>
              <w:r w:rsidRPr="00FD2A49">
                <w:rPr>
                  <w:rFonts w:asciiTheme="minorHAnsi" w:hAnsiTheme="minorHAnsi"/>
                  <w:sz w:val="18"/>
                  <w:szCs w:val="18"/>
                </w:rPr>
                <w:t xml:space="preserve">redit </w:t>
              </w:r>
              <w:r>
                <w:rPr>
                  <w:rFonts w:asciiTheme="minorHAnsi" w:hAnsiTheme="minorHAnsi"/>
                  <w:sz w:val="18"/>
                  <w:szCs w:val="18"/>
                </w:rPr>
                <w:t>C</w:t>
              </w:r>
              <w:r w:rsidRPr="00FD2A49">
                <w:rPr>
                  <w:rFonts w:asciiTheme="minorHAnsi" w:hAnsiTheme="minorHAnsi"/>
                  <w:sz w:val="18"/>
                  <w:szCs w:val="18"/>
                </w:rPr>
                <w:t>heck</w:t>
              </w:r>
            </w:ins>
          </w:p>
        </w:tc>
        <w:tc>
          <w:tcPr>
            <w:tcW w:w="2505" w:type="pct"/>
            <w:vAlign w:val="center"/>
          </w:tcPr>
          <w:p w14:paraId="0D82481D" w14:textId="2A30F544" w:rsidR="006A6839" w:rsidRDefault="006A6839" w:rsidP="006A6839">
            <w:pPr>
              <w:rPr>
                <w:ins w:id="263" w:author="Ferris, Todd@Energy" w:date="2019-05-02T09:44:00Z"/>
                <w:rFonts w:asciiTheme="minorHAnsi" w:hAnsiTheme="minorHAnsi"/>
                <w:sz w:val="18"/>
                <w:szCs w:val="18"/>
              </w:rPr>
            </w:pPr>
            <w:ins w:id="264" w:author="Ferris, Todd@Energy" w:date="2019-05-02T09:44:00Z">
              <w:r w:rsidRPr="00FD2A49">
                <w:rPr>
                  <w:rFonts w:asciiTheme="minorHAnsi" w:hAnsiTheme="minorHAnsi"/>
                  <w:sz w:val="18"/>
                  <w:szCs w:val="18"/>
                </w:rPr>
                <w:t xml:space="preserve">&lt;&lt;calculated field: </w:t>
              </w:r>
            </w:ins>
            <w:ins w:id="265" w:author="Smith, Alexis@Energy" w:date="2019-05-08T14:32:00Z">
              <w:r w:rsidR="000D49C5">
                <w:rPr>
                  <w:rFonts w:asciiTheme="minorHAnsi" w:hAnsiTheme="minorHAnsi"/>
                  <w:sz w:val="18"/>
                  <w:szCs w:val="18"/>
                </w:rPr>
                <w:t>referenced from CF2R, allowed values: Yes or No</w:t>
              </w:r>
            </w:ins>
            <w:ins w:id="266" w:author="Ferris, Todd@Energy" w:date="2019-05-02T09:44:00Z">
              <w:del w:id="267" w:author="Smith, Alexis@Energy" w:date="2019-05-08T14:32:00Z">
                <w:r w:rsidDel="000D49C5">
                  <w:rPr>
                    <w:rFonts w:asciiTheme="minorHAnsi" w:hAnsiTheme="minorHAnsi"/>
                    <w:sz w:val="18"/>
                    <w:szCs w:val="18"/>
                  </w:rPr>
                  <w:delText>if the CF1R flags the requirement for HERS verification of HSPF Performance, then result = Yes; else result = No</w:delText>
                </w:r>
              </w:del>
              <w:r w:rsidRPr="00FD2A49">
                <w:rPr>
                  <w:rFonts w:asciiTheme="minorHAnsi" w:hAnsiTheme="minorHAnsi"/>
                  <w:sz w:val="18"/>
                  <w:szCs w:val="18"/>
                </w:rPr>
                <w:t>&gt;&gt;</w:t>
              </w:r>
            </w:ins>
          </w:p>
        </w:tc>
      </w:tr>
      <w:tr w:rsidR="006A6839" w:rsidRPr="00AD0CC5" w14:paraId="3F896AB1" w14:textId="77777777" w:rsidTr="00AD0CC5">
        <w:trPr>
          <w:cantSplit/>
          <w:trHeight w:val="144"/>
        </w:trPr>
        <w:tc>
          <w:tcPr>
            <w:tcW w:w="215" w:type="pct"/>
            <w:vAlign w:val="center"/>
          </w:tcPr>
          <w:p w14:paraId="3F896AAE" w14:textId="5FBE72A0" w:rsidR="006A6839" w:rsidRPr="00AD0CC5" w:rsidRDefault="006A6839" w:rsidP="006A6839">
            <w:pPr>
              <w:jc w:val="center"/>
              <w:rPr>
                <w:rFonts w:asciiTheme="minorHAnsi" w:hAnsiTheme="minorHAnsi"/>
                <w:sz w:val="18"/>
                <w:szCs w:val="18"/>
              </w:rPr>
            </w:pPr>
            <w:r>
              <w:rPr>
                <w:rFonts w:asciiTheme="minorHAnsi" w:hAnsiTheme="minorHAnsi"/>
                <w:sz w:val="18"/>
                <w:szCs w:val="18"/>
              </w:rPr>
              <w:t>07</w:t>
            </w:r>
          </w:p>
        </w:tc>
        <w:tc>
          <w:tcPr>
            <w:tcW w:w="2280" w:type="pct"/>
            <w:vAlign w:val="center"/>
          </w:tcPr>
          <w:p w14:paraId="3F896AAF" w14:textId="7EB3CDD4" w:rsidR="006A6839" w:rsidRPr="00AD0CC5" w:rsidRDefault="006A6839" w:rsidP="006A6839">
            <w:pPr>
              <w:ind w:hanging="18"/>
              <w:rPr>
                <w:rFonts w:asciiTheme="minorHAnsi" w:hAnsiTheme="minorHAnsi"/>
                <w:sz w:val="18"/>
                <w:szCs w:val="18"/>
              </w:rPr>
            </w:pPr>
            <w:r>
              <w:rPr>
                <w:rFonts w:asciiTheme="minorHAnsi" w:hAnsiTheme="minorHAnsi"/>
                <w:sz w:val="18"/>
                <w:szCs w:val="18"/>
              </w:rPr>
              <w:t>Directory Used to Certify Product Performance</w:t>
            </w:r>
          </w:p>
        </w:tc>
        <w:tc>
          <w:tcPr>
            <w:tcW w:w="2505" w:type="pct"/>
            <w:vAlign w:val="center"/>
          </w:tcPr>
          <w:p w14:paraId="3F896AB0" w14:textId="77777777" w:rsidR="006A6839" w:rsidRPr="00AD0CC5" w:rsidRDefault="006A6839" w:rsidP="006A6839">
            <w:pPr>
              <w:rPr>
                <w:rFonts w:asciiTheme="minorHAnsi" w:hAnsiTheme="minorHAnsi"/>
                <w:sz w:val="18"/>
                <w:szCs w:val="18"/>
              </w:rPr>
            </w:pPr>
            <w:r>
              <w:rPr>
                <w:rFonts w:asciiTheme="minorHAnsi" w:hAnsiTheme="minorHAnsi"/>
                <w:sz w:val="18"/>
                <w:szCs w:val="18"/>
              </w:rPr>
              <w:t>&lt;&lt;user input, pull down list: AHRI, CEC, or DOE&gt;&gt;</w:t>
            </w:r>
          </w:p>
        </w:tc>
      </w:tr>
      <w:tr w:rsidR="006A6839" w:rsidRPr="00AD0CC5" w14:paraId="3F896AB7" w14:textId="77777777" w:rsidTr="00AD0CC5">
        <w:trPr>
          <w:cantSplit/>
          <w:trHeight w:val="144"/>
        </w:trPr>
        <w:tc>
          <w:tcPr>
            <w:tcW w:w="215" w:type="pct"/>
            <w:vAlign w:val="center"/>
          </w:tcPr>
          <w:p w14:paraId="3F896AB3" w14:textId="0885A829" w:rsidR="006A6839" w:rsidRPr="00AD0CC5" w:rsidRDefault="006A6839" w:rsidP="006A6839">
            <w:pPr>
              <w:jc w:val="center"/>
              <w:rPr>
                <w:rFonts w:asciiTheme="minorHAnsi" w:hAnsiTheme="minorHAnsi"/>
                <w:sz w:val="18"/>
                <w:szCs w:val="18"/>
              </w:rPr>
            </w:pPr>
            <w:r>
              <w:rPr>
                <w:rFonts w:asciiTheme="minorHAnsi" w:hAnsiTheme="minorHAnsi"/>
                <w:sz w:val="18"/>
                <w:szCs w:val="18"/>
              </w:rPr>
              <w:t>08</w:t>
            </w:r>
          </w:p>
        </w:tc>
        <w:tc>
          <w:tcPr>
            <w:tcW w:w="2280" w:type="pct"/>
            <w:vAlign w:val="center"/>
          </w:tcPr>
          <w:p w14:paraId="3F896AB4" w14:textId="51A2F59C" w:rsidR="006A6839" w:rsidRPr="00AD0CC5" w:rsidRDefault="006A6839" w:rsidP="006A6839">
            <w:pPr>
              <w:ind w:hanging="18"/>
              <w:rPr>
                <w:rFonts w:asciiTheme="minorHAnsi" w:hAnsiTheme="minorHAnsi"/>
                <w:sz w:val="18"/>
                <w:szCs w:val="18"/>
              </w:rPr>
            </w:pPr>
            <w:r w:rsidRPr="00AD0CC5">
              <w:rPr>
                <w:rFonts w:asciiTheme="minorHAnsi" w:hAnsiTheme="minorHAnsi"/>
                <w:sz w:val="18"/>
                <w:szCs w:val="18"/>
              </w:rPr>
              <w:t xml:space="preserve">AHRI </w:t>
            </w:r>
            <w:r>
              <w:rPr>
                <w:rFonts w:asciiTheme="minorHAnsi" w:hAnsiTheme="minorHAnsi"/>
                <w:sz w:val="18"/>
                <w:szCs w:val="18"/>
              </w:rPr>
              <w:t>C</w:t>
            </w:r>
            <w:r w:rsidRPr="00AD0CC5">
              <w:rPr>
                <w:rFonts w:asciiTheme="minorHAnsi" w:hAnsiTheme="minorHAnsi"/>
                <w:sz w:val="18"/>
                <w:szCs w:val="18"/>
              </w:rPr>
              <w:t xml:space="preserve">ertification </w:t>
            </w:r>
            <w:r>
              <w:rPr>
                <w:rFonts w:asciiTheme="minorHAnsi" w:hAnsiTheme="minorHAnsi"/>
                <w:sz w:val="18"/>
                <w:szCs w:val="18"/>
              </w:rPr>
              <w:t>N</w:t>
            </w:r>
            <w:r w:rsidRPr="00AD0CC5">
              <w:rPr>
                <w:rFonts w:asciiTheme="minorHAnsi" w:hAnsiTheme="minorHAnsi"/>
                <w:sz w:val="18"/>
                <w:szCs w:val="18"/>
              </w:rPr>
              <w:t xml:space="preserve">umber for the </w:t>
            </w:r>
            <w:r>
              <w:rPr>
                <w:rFonts w:asciiTheme="minorHAnsi" w:hAnsiTheme="minorHAnsi"/>
                <w:sz w:val="18"/>
                <w:szCs w:val="18"/>
              </w:rPr>
              <w:t>I</w:t>
            </w:r>
            <w:r w:rsidRPr="00AD0CC5">
              <w:rPr>
                <w:rFonts w:asciiTheme="minorHAnsi" w:hAnsiTheme="minorHAnsi"/>
                <w:sz w:val="18"/>
                <w:szCs w:val="18"/>
              </w:rPr>
              <w:t xml:space="preserve">nstalled </w:t>
            </w:r>
            <w:r>
              <w:rPr>
                <w:rFonts w:asciiTheme="minorHAnsi" w:hAnsiTheme="minorHAnsi"/>
                <w:sz w:val="18"/>
                <w:szCs w:val="18"/>
              </w:rPr>
              <w:t>S</w:t>
            </w:r>
            <w:r w:rsidRPr="00AD0CC5">
              <w:rPr>
                <w:rFonts w:asciiTheme="minorHAnsi" w:hAnsiTheme="minorHAnsi"/>
                <w:sz w:val="18"/>
                <w:szCs w:val="18"/>
              </w:rPr>
              <w:t xml:space="preserve">pace </w:t>
            </w:r>
            <w:r>
              <w:rPr>
                <w:rFonts w:asciiTheme="minorHAnsi" w:hAnsiTheme="minorHAnsi"/>
                <w:sz w:val="18"/>
                <w:szCs w:val="18"/>
              </w:rPr>
              <w:t>C</w:t>
            </w:r>
            <w:r w:rsidRPr="00AD0CC5">
              <w:rPr>
                <w:rFonts w:asciiTheme="minorHAnsi" w:hAnsiTheme="minorHAnsi"/>
                <w:sz w:val="18"/>
                <w:szCs w:val="18"/>
              </w:rPr>
              <w:t xml:space="preserve">onditioning </w:t>
            </w:r>
            <w:r>
              <w:rPr>
                <w:rFonts w:asciiTheme="minorHAnsi" w:hAnsiTheme="minorHAnsi"/>
                <w:sz w:val="18"/>
                <w:szCs w:val="18"/>
              </w:rPr>
              <w:t>S</w:t>
            </w:r>
            <w:r w:rsidRPr="00AD0CC5">
              <w:rPr>
                <w:rFonts w:asciiTheme="minorHAnsi" w:hAnsiTheme="minorHAnsi"/>
                <w:sz w:val="18"/>
                <w:szCs w:val="18"/>
              </w:rPr>
              <w:t xml:space="preserve">ystem from </w:t>
            </w:r>
            <w:hyperlink r:id="rId18" w:history="1">
              <w:r w:rsidRPr="00AD0CC5">
                <w:rPr>
                  <w:rFonts w:asciiTheme="minorHAnsi" w:hAnsiTheme="minorHAnsi"/>
                  <w:color w:val="0000FF"/>
                  <w:sz w:val="18"/>
                  <w:u w:val="single"/>
                </w:rPr>
                <w:t>http://www.ahridirectory.org</w:t>
              </w:r>
            </w:hyperlink>
            <w:r>
              <w:rPr>
                <w:rFonts w:asciiTheme="minorHAnsi" w:hAnsiTheme="minorHAnsi"/>
                <w:color w:val="0000FF"/>
                <w:sz w:val="18"/>
                <w:u w:val="single"/>
              </w:rPr>
              <w:t>:</w:t>
            </w:r>
          </w:p>
        </w:tc>
        <w:tc>
          <w:tcPr>
            <w:tcW w:w="2505" w:type="pct"/>
            <w:vAlign w:val="center"/>
          </w:tcPr>
          <w:p w14:paraId="3F896AB6" w14:textId="155D54E9" w:rsidR="006A6839" w:rsidRPr="00AD0CC5" w:rsidRDefault="006A6839" w:rsidP="006A6839">
            <w:pPr>
              <w:rPr>
                <w:rFonts w:asciiTheme="minorHAnsi" w:hAnsiTheme="minorHAnsi"/>
                <w:sz w:val="18"/>
                <w:szCs w:val="18"/>
              </w:rPr>
            </w:pPr>
            <w:r w:rsidRPr="00FD2A49">
              <w:rPr>
                <w:rFonts w:asciiTheme="minorHAnsi" w:hAnsiTheme="minorHAnsi"/>
                <w:sz w:val="18"/>
                <w:szCs w:val="18"/>
              </w:rPr>
              <w:t xml:space="preserve">&lt;&lt; </w:t>
            </w:r>
            <w:r>
              <w:rPr>
                <w:rFonts w:asciiTheme="minorHAnsi" w:hAnsiTheme="minorHAnsi"/>
                <w:sz w:val="18"/>
                <w:szCs w:val="18"/>
              </w:rPr>
              <w:t>if “Directory Used to Certify Product Performance”(A07) contains CEC or DOE result equals NA; else user input: numeric</w:t>
            </w:r>
            <w:r w:rsidRPr="00FD2A49">
              <w:rPr>
                <w:rFonts w:asciiTheme="minorHAnsi" w:hAnsiTheme="minorHAnsi"/>
                <w:sz w:val="18"/>
                <w:szCs w:val="18"/>
              </w:rPr>
              <w:t>&gt;&gt;</w:t>
            </w:r>
          </w:p>
        </w:tc>
      </w:tr>
      <w:tr w:rsidR="006A6839" w:rsidRPr="00AD0CC5" w14:paraId="3F896ABC" w14:textId="77777777" w:rsidTr="00AD0CC5">
        <w:trPr>
          <w:cantSplit/>
          <w:trHeight w:val="144"/>
        </w:trPr>
        <w:tc>
          <w:tcPr>
            <w:tcW w:w="215" w:type="pct"/>
            <w:vAlign w:val="center"/>
          </w:tcPr>
          <w:p w14:paraId="3F896AB9" w14:textId="30BADA84" w:rsidR="006A6839" w:rsidRPr="00AD0CC5" w:rsidRDefault="006A6839" w:rsidP="006A6839">
            <w:pPr>
              <w:jc w:val="center"/>
              <w:rPr>
                <w:rFonts w:asciiTheme="minorHAnsi" w:hAnsiTheme="minorHAnsi"/>
                <w:sz w:val="18"/>
                <w:szCs w:val="18"/>
              </w:rPr>
            </w:pPr>
            <w:r>
              <w:rPr>
                <w:rFonts w:asciiTheme="minorHAnsi" w:hAnsiTheme="minorHAnsi"/>
                <w:sz w:val="18"/>
                <w:szCs w:val="18"/>
              </w:rPr>
              <w:t>09</w:t>
            </w:r>
          </w:p>
        </w:tc>
        <w:tc>
          <w:tcPr>
            <w:tcW w:w="2280" w:type="pct"/>
            <w:vAlign w:val="center"/>
          </w:tcPr>
          <w:p w14:paraId="3F896ABA" w14:textId="119CC69C"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specific air handler/furnace make and model?</w:t>
            </w:r>
          </w:p>
        </w:tc>
        <w:tc>
          <w:tcPr>
            <w:tcW w:w="2505" w:type="pct"/>
            <w:vAlign w:val="center"/>
          </w:tcPr>
          <w:p w14:paraId="42789B22" w14:textId="77777777" w:rsidR="00654488" w:rsidRDefault="00654488" w:rsidP="00654488">
            <w:pPr>
              <w:rPr>
                <w:ins w:id="268" w:author="Smith, Alexis@Energy" w:date="2019-05-08T08:11:00Z"/>
                <w:rFonts w:asciiTheme="minorHAnsi" w:hAnsiTheme="minorHAnsi"/>
                <w:sz w:val="18"/>
                <w:szCs w:val="18"/>
              </w:rPr>
            </w:pPr>
            <w:ins w:id="269" w:author="Smith, Alexis@Energy" w:date="2019-05-08T08:11:00Z">
              <w:r w:rsidRPr="00FD2A49">
                <w:rPr>
                  <w:rFonts w:asciiTheme="minorHAnsi" w:hAnsiTheme="minorHAnsi"/>
                  <w:sz w:val="18"/>
                  <w:szCs w:val="18"/>
                </w:rPr>
                <w:t>&lt;&lt;</w:t>
              </w:r>
              <w:r>
                <w:rPr>
                  <w:rFonts w:asciiTheme="minorHAnsi" w:hAnsiTheme="minorHAnsi"/>
                  <w:sz w:val="18"/>
                  <w:szCs w:val="18"/>
                </w:rPr>
                <w:t xml:space="preserve">user pick </w:t>
              </w:r>
              <w:r>
                <w:rPr>
                  <w:rFonts w:asciiTheme="minorHAnsi" w:hAnsiTheme="minorHAnsi"/>
                  <w:sz w:val="18"/>
                  <w:szCs w:val="18"/>
                  <w:u w:val="single"/>
                </w:rPr>
                <w:t xml:space="preserve">one </w:t>
              </w:r>
              <w:r>
                <w:rPr>
                  <w:rFonts w:asciiTheme="minorHAnsi" w:hAnsiTheme="minorHAnsi"/>
                  <w:sz w:val="18"/>
                  <w:szCs w:val="18"/>
                </w:rPr>
                <w:t>value from the following four:</w:t>
              </w:r>
            </w:ins>
          </w:p>
          <w:p w14:paraId="27E43DBF" w14:textId="77777777" w:rsidR="00654488" w:rsidRDefault="00654488" w:rsidP="00654488">
            <w:pPr>
              <w:rPr>
                <w:ins w:id="270" w:author="Smith, Alexis@Energy" w:date="2019-05-08T08:11:00Z"/>
                <w:rFonts w:asciiTheme="minorHAnsi" w:hAnsiTheme="minorHAnsi"/>
                <w:sz w:val="18"/>
                <w:szCs w:val="18"/>
              </w:rPr>
            </w:pPr>
            <w:ins w:id="271" w:author="Smith, Alexis@Energy" w:date="2019-05-08T08:11:00Z">
              <w:r>
                <w:rPr>
                  <w:rFonts w:asciiTheme="minorHAnsi" w:hAnsiTheme="minorHAnsi"/>
                  <w:sz w:val="18"/>
                  <w:szCs w:val="18"/>
                </w:rPr>
                <w:t>1:[furnace air-handling unit]</w:t>
              </w:r>
            </w:ins>
          </w:p>
          <w:p w14:paraId="7A218C6B" w14:textId="77777777" w:rsidR="00654488" w:rsidRDefault="00654488" w:rsidP="00654488">
            <w:pPr>
              <w:rPr>
                <w:ins w:id="272" w:author="Smith, Alexis@Energy" w:date="2019-05-08T08:11:00Z"/>
                <w:rFonts w:asciiTheme="minorHAnsi" w:hAnsiTheme="minorHAnsi"/>
                <w:sz w:val="18"/>
                <w:szCs w:val="18"/>
              </w:rPr>
            </w:pPr>
            <w:ins w:id="273" w:author="Smith, Alexis@Energy" w:date="2019-05-08T08:11:00Z">
              <w:r>
                <w:rPr>
                  <w:rFonts w:asciiTheme="minorHAnsi" w:hAnsiTheme="minorHAnsi"/>
                  <w:sz w:val="18"/>
                  <w:szCs w:val="18"/>
                </w:rPr>
                <w:t>2:[</w:t>
              </w:r>
              <w:proofErr w:type="spellStart"/>
              <w:r>
                <w:rPr>
                  <w:rFonts w:asciiTheme="minorHAnsi" w:hAnsiTheme="minorHAnsi"/>
                  <w:sz w:val="18"/>
                  <w:szCs w:val="18"/>
                </w:rPr>
                <w:t>fancoil</w:t>
              </w:r>
              <w:proofErr w:type="spellEnd"/>
              <w:r>
                <w:rPr>
                  <w:rFonts w:asciiTheme="minorHAnsi" w:hAnsiTheme="minorHAnsi"/>
                  <w:sz w:val="18"/>
                  <w:szCs w:val="18"/>
                </w:rPr>
                <w:t xml:space="preserve"> air-handling unit]</w:t>
              </w:r>
            </w:ins>
          </w:p>
          <w:p w14:paraId="7414E260" w14:textId="77777777" w:rsidR="00654488" w:rsidRDefault="00654488" w:rsidP="00654488">
            <w:pPr>
              <w:rPr>
                <w:ins w:id="274" w:author="Smith, Alexis@Energy" w:date="2019-05-08T08:11:00Z"/>
                <w:rFonts w:asciiTheme="minorHAnsi" w:hAnsiTheme="minorHAnsi"/>
                <w:sz w:val="18"/>
                <w:szCs w:val="18"/>
              </w:rPr>
            </w:pPr>
            <w:ins w:id="275" w:author="Smith, Alexis@Energy" w:date="2019-05-08T08:11:00Z">
              <w:r>
                <w:rPr>
                  <w:rFonts w:asciiTheme="minorHAnsi" w:hAnsiTheme="minorHAnsi"/>
                  <w:sz w:val="18"/>
                  <w:szCs w:val="18"/>
                </w:rPr>
                <w:t>3:[non-furnace air-handling unit],</w:t>
              </w:r>
            </w:ins>
          </w:p>
          <w:p w14:paraId="3F896ABB" w14:textId="603D604E" w:rsidR="006A6839" w:rsidRPr="00AD0CC5" w:rsidRDefault="00654488" w:rsidP="00654488">
            <w:pPr>
              <w:rPr>
                <w:rFonts w:asciiTheme="minorHAnsi" w:hAnsiTheme="minorHAnsi"/>
                <w:sz w:val="18"/>
                <w:szCs w:val="18"/>
              </w:rPr>
            </w:pPr>
            <w:ins w:id="276" w:author="Smith, Alexis@Energy" w:date="2019-05-08T08:11:00Z">
              <w:r>
                <w:rPr>
                  <w:rFonts w:asciiTheme="minorHAnsi" w:hAnsiTheme="minorHAnsi"/>
                  <w:sz w:val="18"/>
                  <w:szCs w:val="18"/>
                </w:rPr>
                <w:t>4:[no]&gt;&gt;</w:t>
              </w:r>
            </w:ins>
            <w:del w:id="277" w:author="Smith, Alexis@Energy" w:date="2019-05-08T08:11:00Z">
              <w:r w:rsidR="006A6839" w:rsidRPr="00FD2A49" w:rsidDel="00654488">
                <w:rPr>
                  <w:rFonts w:asciiTheme="minorHAnsi" w:hAnsiTheme="minorHAnsi"/>
                  <w:sz w:val="18"/>
                  <w:szCs w:val="18"/>
                </w:rPr>
                <w:delText>&lt;&lt;user selected, Yes or No based on information from Certification</w:delText>
              </w:r>
              <w:r w:rsidR="006A6839" w:rsidDel="00654488">
                <w:rPr>
                  <w:rFonts w:asciiTheme="minorHAnsi" w:hAnsiTheme="minorHAnsi"/>
                  <w:sz w:val="18"/>
                  <w:szCs w:val="18"/>
                </w:rPr>
                <w:delText xml:space="preserve"> Directory or documentation, allow N/A entry if “Directory Used to Certify Product Performance”(A07) = CEC or DOE</w:delText>
              </w:r>
              <w:r w:rsidR="006A6839" w:rsidRPr="00FD2A49" w:rsidDel="00654488">
                <w:rPr>
                  <w:rFonts w:asciiTheme="minorHAnsi" w:hAnsiTheme="minorHAnsi"/>
                  <w:sz w:val="18"/>
                  <w:szCs w:val="18"/>
                </w:rPr>
                <w:delText xml:space="preserve"> &gt;&gt;</w:delText>
              </w:r>
            </w:del>
          </w:p>
        </w:tc>
      </w:tr>
      <w:tr w:rsidR="006A6839" w:rsidRPr="00AD0CC5" w14:paraId="3F896AC1" w14:textId="77777777" w:rsidTr="00AD0CC5">
        <w:trPr>
          <w:cantSplit/>
          <w:trHeight w:val="144"/>
        </w:trPr>
        <w:tc>
          <w:tcPr>
            <w:tcW w:w="215" w:type="pct"/>
            <w:vAlign w:val="center"/>
          </w:tcPr>
          <w:p w14:paraId="3F896ABE" w14:textId="4F3CD527" w:rsidR="006A6839" w:rsidRPr="00AD0CC5" w:rsidRDefault="006A6839" w:rsidP="006A6839">
            <w:pPr>
              <w:jc w:val="center"/>
              <w:rPr>
                <w:rFonts w:asciiTheme="minorHAnsi" w:hAnsiTheme="minorHAnsi"/>
                <w:sz w:val="18"/>
                <w:szCs w:val="18"/>
              </w:rPr>
            </w:pPr>
            <w:r>
              <w:rPr>
                <w:rFonts w:asciiTheme="minorHAnsi" w:hAnsiTheme="minorHAnsi"/>
                <w:sz w:val="18"/>
                <w:szCs w:val="18"/>
              </w:rPr>
              <w:t>10</w:t>
            </w:r>
          </w:p>
        </w:tc>
        <w:tc>
          <w:tcPr>
            <w:tcW w:w="2280" w:type="pct"/>
            <w:vAlign w:val="center"/>
          </w:tcPr>
          <w:p w14:paraId="3F896ABF" w14:textId="337AE916"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time delay relay (+TDR)?</w:t>
            </w:r>
          </w:p>
        </w:tc>
        <w:tc>
          <w:tcPr>
            <w:tcW w:w="2505" w:type="pct"/>
            <w:vAlign w:val="center"/>
          </w:tcPr>
          <w:p w14:paraId="3F896AC0" w14:textId="4738E3F8" w:rsidR="006A6839" w:rsidRPr="00AD0CC5" w:rsidRDefault="006A6839" w:rsidP="006A6839">
            <w:pPr>
              <w:rPr>
                <w:rFonts w:asciiTheme="minorHAnsi" w:hAnsiTheme="minorHAnsi"/>
                <w:sz w:val="18"/>
                <w:szCs w:val="18"/>
              </w:rPr>
            </w:pPr>
            <w:r w:rsidRPr="00FD2A49">
              <w:rPr>
                <w:rFonts w:asciiTheme="minorHAnsi" w:hAnsiTheme="minorHAnsi"/>
                <w:sz w:val="18"/>
                <w:szCs w:val="18"/>
              </w:rPr>
              <w:t xml:space="preserve">&lt;&lt;user selected, Yes or No based on information from </w:t>
            </w:r>
            <w:r>
              <w:rPr>
                <w:rFonts w:asciiTheme="minorHAnsi" w:hAnsiTheme="minorHAnsi"/>
                <w:sz w:val="18"/>
                <w:szCs w:val="18"/>
              </w:rPr>
              <w:t>Certification Directory or documentation, allow N/A entry if “Directory Used to Certify Product Performance”(A07) = CEC or DOE</w:t>
            </w:r>
            <w:r w:rsidRPr="00FD2A49">
              <w:rPr>
                <w:rFonts w:asciiTheme="minorHAnsi" w:hAnsiTheme="minorHAnsi"/>
                <w:sz w:val="18"/>
                <w:szCs w:val="18"/>
              </w:rPr>
              <w:t xml:space="preserve"> &gt;&gt;</w:t>
            </w:r>
          </w:p>
        </w:tc>
      </w:tr>
      <w:tr w:rsidR="006A6839" w:rsidRPr="00AD0CC5" w14:paraId="3F896AC6" w14:textId="77777777" w:rsidTr="00AD0CC5">
        <w:trPr>
          <w:cantSplit/>
          <w:trHeight w:val="144"/>
        </w:trPr>
        <w:tc>
          <w:tcPr>
            <w:tcW w:w="215" w:type="pct"/>
            <w:vAlign w:val="center"/>
          </w:tcPr>
          <w:p w14:paraId="3F896AC3" w14:textId="0C34E965" w:rsidR="006A6839" w:rsidRPr="00AD0CC5" w:rsidRDefault="006A6839" w:rsidP="006A6839">
            <w:pPr>
              <w:jc w:val="center"/>
              <w:rPr>
                <w:rFonts w:asciiTheme="minorHAnsi" w:hAnsiTheme="minorHAnsi"/>
                <w:sz w:val="18"/>
                <w:szCs w:val="18"/>
              </w:rPr>
            </w:pPr>
            <w:r>
              <w:rPr>
                <w:rFonts w:asciiTheme="minorHAnsi" w:hAnsiTheme="minorHAnsi"/>
                <w:sz w:val="18"/>
                <w:szCs w:val="18"/>
              </w:rPr>
              <w:t>11</w:t>
            </w:r>
          </w:p>
        </w:tc>
        <w:tc>
          <w:tcPr>
            <w:tcW w:w="2280" w:type="pct"/>
            <w:vAlign w:val="center"/>
          </w:tcPr>
          <w:p w14:paraId="3F896AC4" w14:textId="52200C50" w:rsidR="006A6839" w:rsidRPr="00AD0CC5" w:rsidRDefault="006A6839" w:rsidP="006A6839">
            <w:pPr>
              <w:ind w:hanging="18"/>
              <w:rPr>
                <w:rFonts w:asciiTheme="minorHAnsi" w:hAnsiTheme="minorHAnsi"/>
                <w:sz w:val="18"/>
                <w:szCs w:val="18"/>
              </w:rPr>
            </w:pPr>
            <w:r>
              <w:rPr>
                <w:rFonts w:asciiTheme="minorHAnsi" w:hAnsiTheme="minorHAnsi"/>
                <w:sz w:val="18"/>
                <w:szCs w:val="18"/>
              </w:rPr>
              <w:t>Does the directory used to certify product performance require a TXV (+TXV)?</w:t>
            </w:r>
          </w:p>
        </w:tc>
        <w:tc>
          <w:tcPr>
            <w:tcW w:w="2505" w:type="pct"/>
            <w:vAlign w:val="center"/>
          </w:tcPr>
          <w:p w14:paraId="3F896AC5" w14:textId="748AFB8A" w:rsidR="006A6839" w:rsidRPr="00AD0CC5" w:rsidRDefault="006A6839" w:rsidP="006A6839">
            <w:pPr>
              <w:rPr>
                <w:rFonts w:asciiTheme="minorHAnsi" w:hAnsiTheme="minorHAnsi"/>
                <w:sz w:val="18"/>
                <w:szCs w:val="18"/>
              </w:rPr>
            </w:pPr>
            <w:r w:rsidRPr="00FD2A49">
              <w:rPr>
                <w:rFonts w:asciiTheme="minorHAnsi" w:hAnsiTheme="minorHAnsi"/>
                <w:sz w:val="18"/>
                <w:szCs w:val="18"/>
              </w:rPr>
              <w:t>&lt;&lt;user selected, Yes or No based on information from Certification</w:t>
            </w:r>
            <w:r>
              <w:rPr>
                <w:rFonts w:asciiTheme="minorHAnsi" w:hAnsiTheme="minorHAnsi"/>
                <w:sz w:val="18"/>
                <w:szCs w:val="18"/>
              </w:rPr>
              <w:t xml:space="preserve"> Directory or documentation, allow N/A entry if “Directory Used to Certify Product Performance”(A07) = CEC or DOE</w:t>
            </w:r>
            <w:r w:rsidRPr="00FD2A49">
              <w:rPr>
                <w:rFonts w:asciiTheme="minorHAnsi" w:hAnsiTheme="minorHAnsi"/>
                <w:sz w:val="18"/>
                <w:szCs w:val="18"/>
              </w:rPr>
              <w:t xml:space="preserve"> &gt;&gt;</w:t>
            </w:r>
          </w:p>
        </w:tc>
      </w:tr>
    </w:tbl>
    <w:p w14:paraId="3F896AC7" w14:textId="5A738A2F" w:rsidR="007068E9" w:rsidRDefault="007068E9" w:rsidP="006D0BCD">
      <w:pPr>
        <w:rPr>
          <w:rFonts w:ascii="Calibri" w:hAnsi="Calibri"/>
          <w:b/>
          <w:bCs/>
          <w:sz w:val="18"/>
          <w:szCs w:val="18"/>
        </w:rPr>
      </w:pPr>
    </w:p>
    <w:p w14:paraId="1D890BB6" w14:textId="77777777" w:rsidR="007068E9" w:rsidRDefault="007068E9">
      <w:pPr>
        <w:rPr>
          <w:rFonts w:ascii="Calibri" w:hAnsi="Calibri"/>
          <w:b/>
          <w:bCs/>
          <w:sz w:val="18"/>
          <w:szCs w:val="18"/>
        </w:rPr>
      </w:pPr>
      <w:r>
        <w:rPr>
          <w:rFonts w:ascii="Calibri" w:hAnsi="Calibri"/>
          <w:b/>
          <w:bCs/>
          <w:sz w:val="18"/>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1170"/>
        <w:gridCol w:w="1170"/>
        <w:gridCol w:w="990"/>
        <w:gridCol w:w="1080"/>
        <w:gridCol w:w="1080"/>
        <w:gridCol w:w="1080"/>
        <w:gridCol w:w="990"/>
        <w:gridCol w:w="1170"/>
        <w:gridCol w:w="1079"/>
      </w:tblGrid>
      <w:tr w:rsidR="005C4069" w:rsidRPr="000A0D4F" w14:paraId="0B05A08C" w14:textId="77777777" w:rsidTr="00D7762E">
        <w:trPr>
          <w:cantSplit/>
          <w:trHeight w:val="504"/>
        </w:trPr>
        <w:tc>
          <w:tcPr>
            <w:tcW w:w="10794" w:type="dxa"/>
            <w:gridSpan w:val="10"/>
            <w:tcBorders>
              <w:bottom w:val="nil"/>
            </w:tcBorders>
          </w:tcPr>
          <w:p w14:paraId="556A974F" w14:textId="2722E819" w:rsidR="005C4069" w:rsidRDefault="005C4069" w:rsidP="005C4069">
            <w:pPr>
              <w:rPr>
                <w:rFonts w:ascii="Calibri" w:hAnsi="Calibri"/>
                <w:b/>
                <w:sz w:val="18"/>
                <w:szCs w:val="18"/>
              </w:rPr>
            </w:pPr>
            <w:r>
              <w:rPr>
                <w:rFonts w:ascii="Calibri" w:hAnsi="Calibri"/>
                <w:b/>
                <w:szCs w:val="18"/>
              </w:rPr>
              <w:t>B</w:t>
            </w:r>
            <w:r w:rsidRPr="006A3EEB">
              <w:rPr>
                <w:rFonts w:ascii="Calibri" w:hAnsi="Calibri"/>
                <w:b/>
                <w:szCs w:val="18"/>
              </w:rPr>
              <w:t>.</w:t>
            </w:r>
            <w:r>
              <w:rPr>
                <w:rFonts w:ascii="Calibri" w:hAnsi="Calibri"/>
                <w:b/>
                <w:szCs w:val="18"/>
              </w:rPr>
              <w:t xml:space="preserve"> </w:t>
            </w:r>
            <w:r w:rsidRPr="00F80E7D">
              <w:rPr>
                <w:rFonts w:ascii="Calibri" w:hAnsi="Calibri"/>
                <w:b/>
                <w:szCs w:val="18"/>
              </w:rPr>
              <w:t xml:space="preserve">Rated Space Conditioning System Equipment </w:t>
            </w:r>
            <w:del w:id="278" w:author="Smith, Alexis@Energy" w:date="2019-04-16T11:03:00Z">
              <w:r w:rsidRPr="00F80E7D" w:rsidDel="005C4069">
                <w:rPr>
                  <w:rFonts w:ascii="Calibri" w:hAnsi="Calibri"/>
                  <w:b/>
                  <w:szCs w:val="18"/>
                </w:rPr>
                <w:delText>Verification</w:delText>
              </w:r>
              <w:r w:rsidDel="005C4069">
                <w:rPr>
                  <w:rFonts w:ascii="Calibri" w:hAnsi="Calibri"/>
                  <w:b/>
                  <w:szCs w:val="18"/>
                </w:rPr>
                <w:delText xml:space="preserve"> </w:delText>
              </w:r>
            </w:del>
            <w:ins w:id="279" w:author="Smith, Alexis@Energy" w:date="2019-04-16T11:03:00Z">
              <w:r>
                <w:rPr>
                  <w:rFonts w:ascii="Calibri" w:hAnsi="Calibri"/>
                  <w:b/>
                  <w:szCs w:val="18"/>
                </w:rPr>
                <w:t xml:space="preserve">Information </w:t>
              </w:r>
            </w:ins>
            <w:r>
              <w:rPr>
                <w:rFonts w:ascii="Calibri" w:hAnsi="Calibri"/>
                <w:b/>
                <w:szCs w:val="18"/>
              </w:rPr>
              <w:t>from Nameplate</w:t>
            </w:r>
            <w:ins w:id="280" w:author="Smith, Alexis@Energy" w:date="2019-04-16T11:03:00Z">
              <w:r>
                <w:rPr>
                  <w:rFonts w:ascii="Calibri" w:hAnsi="Calibri"/>
                  <w:b/>
                  <w:szCs w:val="18"/>
                </w:rPr>
                <w:t xml:space="preserve"> of the Installed System</w:t>
              </w:r>
            </w:ins>
          </w:p>
          <w:p w14:paraId="24971234" w14:textId="77777777" w:rsidR="005C4069" w:rsidRDefault="005C4069" w:rsidP="005C4069">
            <w:pPr>
              <w:keepNext/>
              <w:rPr>
                <w:ins w:id="281" w:author="Smith, Alexis@Energy" w:date="2019-04-16T11:03:00Z"/>
                <w:rFonts w:ascii="Calibri" w:hAnsi="Calibri"/>
                <w: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p w14:paraId="617AA064" w14:textId="77777777" w:rsidR="005C4069" w:rsidRPr="00326D79" w:rsidRDefault="005C4069" w:rsidP="005C4069">
            <w:pPr>
              <w:keepNext/>
              <w:rPr>
                <w:ins w:id="282" w:author="Smith, Alexis@Energy" w:date="2019-04-16T11:03:00Z"/>
                <w:rFonts w:ascii="Calibri" w:hAnsi="Calibri"/>
                <w:sz w:val="12"/>
                <w:szCs w:val="12"/>
              </w:rPr>
            </w:pPr>
            <w:ins w:id="283" w:author="Smith, Alexis@Energy" w:date="2019-04-16T11:03:00Z">
              <w:r w:rsidRPr="00326D79">
                <w:rPr>
                  <w:rFonts w:ascii="Calibri" w:hAnsi="Calibri"/>
                  <w:sz w:val="12"/>
                  <w:szCs w:val="12"/>
                </w:rPr>
                <w:t>&lt;&lt;</w:t>
              </w:r>
              <w:r w:rsidRPr="00326D79">
                <w:rPr>
                  <w:rFonts w:ascii="Calibri" w:hAnsi="Calibri"/>
                  <w:b/>
                  <w:sz w:val="12"/>
                  <w:szCs w:val="12"/>
                </w:rPr>
                <w:t>if</w:t>
              </w:r>
              <w:r w:rsidRPr="00326D79">
                <w:rPr>
                  <w:rFonts w:ascii="Calibri" w:hAnsi="Calibri"/>
                  <w:sz w:val="12"/>
                  <w:szCs w:val="12"/>
                </w:rPr>
                <w:t xml:space="preserve"> a value=yes is given in </w:t>
              </w:r>
              <w:r w:rsidRPr="00326D79">
                <w:rPr>
                  <w:rFonts w:ascii="Calibri" w:hAnsi="Calibri"/>
                  <w:sz w:val="12"/>
                  <w:szCs w:val="12"/>
                  <w:u w:val="single"/>
                </w:rPr>
                <w:t>one or more</w:t>
              </w:r>
              <w:r w:rsidRPr="00326D79">
                <w:rPr>
                  <w:rFonts w:ascii="Calibri" w:hAnsi="Calibri"/>
                  <w:sz w:val="12"/>
                  <w:szCs w:val="12"/>
                </w:rPr>
                <w:t xml:space="preserve"> of the following 3 locations: A03, A04, A05, </w:t>
              </w:r>
              <w:r w:rsidRPr="00326D79">
                <w:rPr>
                  <w:rFonts w:ascii="Calibri" w:hAnsi="Calibri"/>
                  <w:b/>
                  <w:sz w:val="12"/>
                  <w:szCs w:val="12"/>
                </w:rPr>
                <w:t>then</w:t>
              </w:r>
              <w:r w:rsidRPr="00326D79">
                <w:rPr>
                  <w:rFonts w:ascii="Calibri" w:hAnsi="Calibri"/>
                  <w:sz w:val="12"/>
                  <w:szCs w:val="12"/>
                </w:rPr>
                <w:t xml:space="preserve"> enter one row of data in this table for each indoor unit listed on the MCH-01</w:t>
              </w:r>
              <w:r>
                <w:rPr>
                  <w:rFonts w:ascii="Calibri" w:hAnsi="Calibri"/>
                  <w:sz w:val="12"/>
                  <w:szCs w:val="12"/>
                </w:rPr>
                <w:t xml:space="preserve"> if applicable, otherwise enter one row of data for a packaged unit on the MCH-01</w:t>
              </w:r>
              <w:r w:rsidRPr="00326D79">
                <w:rPr>
                  <w:rFonts w:ascii="Calibri" w:hAnsi="Calibri"/>
                  <w:sz w:val="12"/>
                  <w:szCs w:val="12"/>
                </w:rPr>
                <w:t xml:space="preserve">. </w:t>
              </w:r>
              <w:r w:rsidRPr="00326D79">
                <w:rPr>
                  <w:sz w:val="12"/>
                  <w:szCs w:val="12"/>
                </w:rPr>
                <w:t xml:space="preserve"> </w:t>
              </w:r>
              <w:r w:rsidRPr="00326D79">
                <w:rPr>
                  <w:rFonts w:ascii="Calibri" w:hAnsi="Calibri"/>
                  <w:sz w:val="12"/>
                  <w:szCs w:val="12"/>
                </w:rPr>
                <w:t>note: reference applicable values as follows:</w:t>
              </w:r>
            </w:ins>
          </w:p>
          <w:p w14:paraId="386800E3" w14:textId="77777777" w:rsidR="005C4069" w:rsidRPr="00326D79" w:rsidRDefault="005C4069" w:rsidP="005C4069">
            <w:pPr>
              <w:keepNext/>
              <w:rPr>
                <w:ins w:id="284" w:author="Smith, Alexis@Energy" w:date="2019-04-16T11:03:00Z"/>
                <w:rFonts w:ascii="Calibri" w:hAnsi="Calibri"/>
                <w:sz w:val="12"/>
                <w:szCs w:val="12"/>
              </w:rPr>
            </w:pPr>
            <w:ins w:id="285" w:author="Smith, Alexis@Energy" w:date="2019-04-16T11:03:00Z">
              <w:r w:rsidRPr="00326D79">
                <w:rPr>
                  <w:rFonts w:ascii="Calibri" w:hAnsi="Calibri"/>
                  <w:sz w:val="12"/>
                  <w:szCs w:val="12"/>
                </w:rPr>
                <w:t>**G03 on MCH-01a for split systems,</w:t>
              </w:r>
            </w:ins>
          </w:p>
          <w:p w14:paraId="08F6C5CE" w14:textId="77777777" w:rsidR="005C4069" w:rsidRPr="00326D79" w:rsidRDefault="005C4069" w:rsidP="005C4069">
            <w:pPr>
              <w:keepNext/>
              <w:rPr>
                <w:ins w:id="286" w:author="Smith, Alexis@Energy" w:date="2019-04-16T11:03:00Z"/>
                <w:rFonts w:ascii="Calibri" w:hAnsi="Calibri"/>
                <w:sz w:val="12"/>
                <w:szCs w:val="12"/>
              </w:rPr>
            </w:pPr>
            <w:ins w:id="287" w:author="Smith, Alexis@Energy" w:date="2019-04-16T11:03:00Z">
              <w:r w:rsidRPr="00326D79">
                <w:rPr>
                  <w:rFonts w:ascii="Calibri" w:hAnsi="Calibri"/>
                  <w:sz w:val="12"/>
                  <w:szCs w:val="12"/>
                </w:rPr>
                <w:t>**H03 on MCH-01d for split systems,</w:t>
              </w:r>
            </w:ins>
          </w:p>
          <w:p w14:paraId="7E0F324B" w14:textId="77777777" w:rsidR="005C4069" w:rsidRPr="00326D79" w:rsidRDefault="005C4069" w:rsidP="005C4069">
            <w:pPr>
              <w:keepNext/>
              <w:rPr>
                <w:ins w:id="288" w:author="Smith, Alexis@Energy" w:date="2019-04-16T11:03:00Z"/>
                <w:rFonts w:ascii="Calibri" w:hAnsi="Calibri"/>
                <w:sz w:val="12"/>
                <w:szCs w:val="12"/>
              </w:rPr>
            </w:pPr>
            <w:ins w:id="289" w:author="Smith, Alexis@Energy" w:date="2019-04-16T11:03:00Z">
              <w:r w:rsidRPr="00326D79">
                <w:rPr>
                  <w:rFonts w:ascii="Calibri" w:hAnsi="Calibri"/>
                  <w:sz w:val="12"/>
                  <w:szCs w:val="12"/>
                </w:rPr>
                <w:t>**J03 on MCH-01a for packaged systems,</w:t>
              </w:r>
            </w:ins>
          </w:p>
          <w:p w14:paraId="753B9D12" w14:textId="28096BDF" w:rsidR="005C4069" w:rsidRPr="000A0D4F" w:rsidRDefault="005C4069" w:rsidP="005C4069">
            <w:pPr>
              <w:keepNext/>
              <w:rPr>
                <w:rFonts w:ascii="Calibri" w:hAnsi="Calibri"/>
                <w:sz w:val="18"/>
                <w:szCs w:val="18"/>
              </w:rPr>
            </w:pPr>
            <w:ins w:id="290" w:author="Smith, Alexis@Energy" w:date="2019-04-16T11:03:00Z">
              <w:r w:rsidRPr="00326D79">
                <w:rPr>
                  <w:rFonts w:ascii="Calibri" w:hAnsi="Calibri"/>
                  <w:sz w:val="12"/>
                  <w:szCs w:val="12"/>
                </w:rPr>
                <w:t>**either K03 or L03 on MCH-01d for packaged systems&gt;&gt;</w:t>
              </w:r>
            </w:ins>
          </w:p>
        </w:tc>
      </w:tr>
      <w:tr w:rsidR="005C4069" w:rsidRPr="006A3EEB" w:rsidDel="002840B2" w14:paraId="543A40A6" w14:textId="77777777" w:rsidTr="00D7762E">
        <w:trPr>
          <w:cantSplit/>
          <w:trHeight w:val="188"/>
        </w:trPr>
        <w:tc>
          <w:tcPr>
            <w:tcW w:w="985" w:type="dxa"/>
            <w:vMerge w:val="restart"/>
            <w:vAlign w:val="center"/>
          </w:tcPr>
          <w:p w14:paraId="71ECC8A3"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01</w:t>
            </w:r>
          </w:p>
        </w:tc>
        <w:tc>
          <w:tcPr>
            <w:tcW w:w="1170" w:type="dxa"/>
            <w:vMerge w:val="restart"/>
            <w:vAlign w:val="center"/>
          </w:tcPr>
          <w:p w14:paraId="23DA14BF"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02</w:t>
            </w:r>
          </w:p>
        </w:tc>
        <w:tc>
          <w:tcPr>
            <w:tcW w:w="1170" w:type="dxa"/>
            <w:vMerge w:val="restart"/>
            <w:vAlign w:val="center"/>
          </w:tcPr>
          <w:p w14:paraId="005A9CDC"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03</w:t>
            </w:r>
          </w:p>
        </w:tc>
        <w:tc>
          <w:tcPr>
            <w:tcW w:w="990" w:type="dxa"/>
            <w:vMerge w:val="restart"/>
            <w:vAlign w:val="center"/>
          </w:tcPr>
          <w:p w14:paraId="1D2717C9" w14:textId="7709D97F" w:rsidR="005C4069" w:rsidRDefault="005C4069" w:rsidP="005C4069">
            <w:pPr>
              <w:keepNext/>
              <w:jc w:val="center"/>
              <w:rPr>
                <w:rFonts w:ascii="Calibri" w:hAnsi="Calibri"/>
                <w:sz w:val="18"/>
                <w:szCs w:val="18"/>
              </w:rPr>
            </w:pPr>
            <w:ins w:id="291" w:author="Smith, Alexis@Energy" w:date="2019-04-16T11:08:00Z">
              <w:r>
                <w:rPr>
                  <w:rFonts w:ascii="Calibri" w:hAnsi="Calibri"/>
                  <w:sz w:val="18"/>
                  <w:szCs w:val="18"/>
                </w:rPr>
                <w:t>04</w:t>
              </w:r>
            </w:ins>
          </w:p>
        </w:tc>
        <w:tc>
          <w:tcPr>
            <w:tcW w:w="6479" w:type="dxa"/>
            <w:gridSpan w:val="6"/>
            <w:vAlign w:val="center"/>
          </w:tcPr>
          <w:p w14:paraId="2F40639D" w14:textId="7A9ABBE4" w:rsidR="005C4069" w:rsidRDefault="005C4069" w:rsidP="005C4069">
            <w:pPr>
              <w:keepNext/>
              <w:jc w:val="center"/>
              <w:rPr>
                <w:rFonts w:ascii="Calibri" w:hAnsi="Calibri"/>
                <w:sz w:val="18"/>
                <w:szCs w:val="18"/>
              </w:rPr>
            </w:pPr>
            <w:r>
              <w:rPr>
                <w:rFonts w:ascii="Calibri" w:hAnsi="Calibri"/>
                <w:sz w:val="18"/>
                <w:szCs w:val="18"/>
              </w:rPr>
              <w:t>Data from nameplate of installed system component</w:t>
            </w:r>
          </w:p>
        </w:tc>
      </w:tr>
      <w:tr w:rsidR="005C4069" w:rsidRPr="006A3EEB" w:rsidDel="002840B2" w14:paraId="79D00964" w14:textId="77777777" w:rsidTr="00D7762E">
        <w:trPr>
          <w:cantSplit/>
          <w:trHeight w:val="188"/>
        </w:trPr>
        <w:tc>
          <w:tcPr>
            <w:tcW w:w="985" w:type="dxa"/>
            <w:vMerge/>
            <w:vAlign w:val="center"/>
          </w:tcPr>
          <w:p w14:paraId="59CEF486" w14:textId="77777777" w:rsidR="005C4069" w:rsidRPr="006A3EEB" w:rsidRDefault="005C4069" w:rsidP="005C4069">
            <w:pPr>
              <w:keepNext/>
              <w:jc w:val="center"/>
              <w:rPr>
                <w:rFonts w:ascii="Calibri" w:hAnsi="Calibri"/>
                <w:sz w:val="18"/>
                <w:szCs w:val="18"/>
              </w:rPr>
            </w:pPr>
          </w:p>
        </w:tc>
        <w:tc>
          <w:tcPr>
            <w:tcW w:w="1170" w:type="dxa"/>
            <w:vMerge/>
            <w:vAlign w:val="center"/>
          </w:tcPr>
          <w:p w14:paraId="738798CF" w14:textId="77777777" w:rsidR="005C4069" w:rsidRPr="006A3EEB" w:rsidRDefault="005C4069" w:rsidP="005C4069">
            <w:pPr>
              <w:keepNext/>
              <w:jc w:val="center"/>
              <w:rPr>
                <w:rFonts w:ascii="Calibri" w:hAnsi="Calibri"/>
                <w:sz w:val="18"/>
                <w:szCs w:val="18"/>
              </w:rPr>
            </w:pPr>
          </w:p>
        </w:tc>
        <w:tc>
          <w:tcPr>
            <w:tcW w:w="1170" w:type="dxa"/>
            <w:vMerge/>
            <w:vAlign w:val="center"/>
          </w:tcPr>
          <w:p w14:paraId="33FE3F20" w14:textId="77777777" w:rsidR="005C4069" w:rsidRPr="006A3EEB" w:rsidRDefault="005C4069" w:rsidP="005C4069">
            <w:pPr>
              <w:keepNext/>
              <w:jc w:val="center"/>
              <w:rPr>
                <w:rFonts w:ascii="Calibri" w:hAnsi="Calibri"/>
                <w:sz w:val="18"/>
                <w:szCs w:val="18"/>
              </w:rPr>
            </w:pPr>
          </w:p>
        </w:tc>
        <w:tc>
          <w:tcPr>
            <w:tcW w:w="990" w:type="dxa"/>
            <w:vMerge/>
          </w:tcPr>
          <w:p w14:paraId="41350864" w14:textId="77777777" w:rsidR="005C4069" w:rsidRPr="006A3EEB" w:rsidRDefault="005C4069" w:rsidP="005C4069">
            <w:pPr>
              <w:keepNext/>
              <w:jc w:val="center"/>
              <w:rPr>
                <w:rFonts w:ascii="Calibri" w:hAnsi="Calibri"/>
                <w:sz w:val="18"/>
                <w:szCs w:val="18"/>
              </w:rPr>
            </w:pPr>
          </w:p>
        </w:tc>
        <w:tc>
          <w:tcPr>
            <w:tcW w:w="1080" w:type="dxa"/>
            <w:vAlign w:val="center"/>
          </w:tcPr>
          <w:p w14:paraId="3BC88744" w14:textId="3EAFC544" w:rsidR="005C4069" w:rsidRPr="006A3EEB" w:rsidRDefault="005C4069" w:rsidP="005C4069">
            <w:pPr>
              <w:keepNext/>
              <w:jc w:val="center"/>
              <w:rPr>
                <w:rFonts w:ascii="Calibri" w:hAnsi="Calibri"/>
                <w:sz w:val="18"/>
                <w:szCs w:val="18"/>
              </w:rPr>
            </w:pPr>
            <w:del w:id="292" w:author="Smith, Alexis@Energy" w:date="2019-04-16T11:15:00Z">
              <w:r w:rsidRPr="006A3EEB" w:rsidDel="004D1A22">
                <w:rPr>
                  <w:rFonts w:ascii="Calibri" w:hAnsi="Calibri"/>
                  <w:sz w:val="18"/>
                  <w:szCs w:val="18"/>
                </w:rPr>
                <w:delText>04</w:delText>
              </w:r>
            </w:del>
            <w:ins w:id="293" w:author="Smith, Alexis@Energy" w:date="2019-04-16T11:15:00Z">
              <w:r w:rsidR="004D1A22">
                <w:rPr>
                  <w:rFonts w:ascii="Calibri" w:hAnsi="Calibri"/>
                  <w:sz w:val="18"/>
                  <w:szCs w:val="18"/>
                </w:rPr>
                <w:t>05</w:t>
              </w:r>
            </w:ins>
          </w:p>
        </w:tc>
        <w:tc>
          <w:tcPr>
            <w:tcW w:w="1080" w:type="dxa"/>
            <w:vAlign w:val="center"/>
          </w:tcPr>
          <w:p w14:paraId="16FA10F9" w14:textId="3CFF683C" w:rsidR="005C4069" w:rsidRPr="006A3EEB" w:rsidRDefault="005C4069" w:rsidP="005C4069">
            <w:pPr>
              <w:keepNext/>
              <w:jc w:val="center"/>
              <w:rPr>
                <w:rFonts w:ascii="Calibri" w:hAnsi="Calibri"/>
                <w:sz w:val="18"/>
                <w:szCs w:val="18"/>
              </w:rPr>
            </w:pPr>
            <w:del w:id="294" w:author="Smith, Alexis@Energy" w:date="2019-04-16T11:15:00Z">
              <w:r w:rsidRPr="006A3EEB" w:rsidDel="004D1A22">
                <w:rPr>
                  <w:rFonts w:ascii="Calibri" w:hAnsi="Calibri"/>
                  <w:sz w:val="18"/>
                  <w:szCs w:val="18"/>
                </w:rPr>
                <w:delText>05</w:delText>
              </w:r>
            </w:del>
            <w:ins w:id="295" w:author="Smith, Alexis@Energy" w:date="2019-04-16T11:15:00Z">
              <w:r w:rsidR="004D1A22">
                <w:rPr>
                  <w:rFonts w:ascii="Calibri" w:hAnsi="Calibri"/>
                  <w:sz w:val="18"/>
                  <w:szCs w:val="18"/>
                </w:rPr>
                <w:t>06</w:t>
              </w:r>
            </w:ins>
          </w:p>
        </w:tc>
        <w:tc>
          <w:tcPr>
            <w:tcW w:w="1080" w:type="dxa"/>
            <w:vAlign w:val="center"/>
          </w:tcPr>
          <w:p w14:paraId="1269EF0F" w14:textId="1ADB2B4A" w:rsidR="005C4069" w:rsidRPr="006A3EEB" w:rsidDel="002840B2" w:rsidRDefault="005C4069" w:rsidP="005C4069">
            <w:pPr>
              <w:keepNext/>
              <w:jc w:val="center"/>
              <w:rPr>
                <w:rFonts w:ascii="Calibri" w:hAnsi="Calibri"/>
                <w:sz w:val="18"/>
                <w:szCs w:val="18"/>
              </w:rPr>
            </w:pPr>
            <w:del w:id="296" w:author="Smith, Alexis@Energy" w:date="2019-04-16T11:15:00Z">
              <w:r w:rsidRPr="006A3EEB" w:rsidDel="004D1A22">
                <w:rPr>
                  <w:rFonts w:ascii="Calibri" w:hAnsi="Calibri"/>
                  <w:sz w:val="18"/>
                  <w:szCs w:val="18"/>
                </w:rPr>
                <w:delText>0</w:delText>
              </w:r>
              <w:r w:rsidDel="004D1A22">
                <w:rPr>
                  <w:rFonts w:ascii="Calibri" w:hAnsi="Calibri"/>
                  <w:sz w:val="18"/>
                  <w:szCs w:val="18"/>
                </w:rPr>
                <w:delText>6</w:delText>
              </w:r>
            </w:del>
            <w:ins w:id="297" w:author="Smith, Alexis@Energy" w:date="2019-04-16T11:15:00Z">
              <w:r w:rsidR="004D1A22">
                <w:rPr>
                  <w:rFonts w:ascii="Calibri" w:hAnsi="Calibri"/>
                  <w:sz w:val="18"/>
                  <w:szCs w:val="18"/>
                </w:rPr>
                <w:t>07</w:t>
              </w:r>
            </w:ins>
          </w:p>
        </w:tc>
        <w:tc>
          <w:tcPr>
            <w:tcW w:w="990" w:type="dxa"/>
            <w:vAlign w:val="center"/>
          </w:tcPr>
          <w:p w14:paraId="0504DAAF" w14:textId="78E3A5FC" w:rsidR="005C4069" w:rsidRPr="006A3EEB" w:rsidRDefault="005C4069" w:rsidP="005C4069">
            <w:pPr>
              <w:keepNext/>
              <w:jc w:val="center"/>
              <w:rPr>
                <w:rFonts w:ascii="Calibri" w:hAnsi="Calibri"/>
                <w:sz w:val="18"/>
                <w:szCs w:val="18"/>
              </w:rPr>
            </w:pPr>
            <w:del w:id="298" w:author="Smith, Alexis@Energy" w:date="2019-04-16T11:15:00Z">
              <w:r w:rsidDel="004D1A22">
                <w:rPr>
                  <w:rFonts w:ascii="Calibri" w:hAnsi="Calibri"/>
                  <w:sz w:val="18"/>
                  <w:szCs w:val="18"/>
                </w:rPr>
                <w:delText>07</w:delText>
              </w:r>
            </w:del>
            <w:ins w:id="299" w:author="Smith, Alexis@Energy" w:date="2019-04-16T11:15:00Z">
              <w:r w:rsidR="004D1A22">
                <w:rPr>
                  <w:rFonts w:ascii="Calibri" w:hAnsi="Calibri"/>
                  <w:sz w:val="18"/>
                  <w:szCs w:val="18"/>
                </w:rPr>
                <w:t>08</w:t>
              </w:r>
            </w:ins>
          </w:p>
        </w:tc>
        <w:tc>
          <w:tcPr>
            <w:tcW w:w="1170" w:type="dxa"/>
            <w:vAlign w:val="center"/>
          </w:tcPr>
          <w:p w14:paraId="264622F3" w14:textId="66A9E1DD" w:rsidR="005C4069" w:rsidRPr="006A3EEB" w:rsidRDefault="005C4069" w:rsidP="005C4069">
            <w:pPr>
              <w:keepNext/>
              <w:jc w:val="center"/>
              <w:rPr>
                <w:rFonts w:ascii="Calibri" w:hAnsi="Calibri"/>
                <w:sz w:val="18"/>
                <w:szCs w:val="18"/>
              </w:rPr>
            </w:pPr>
            <w:del w:id="300" w:author="Smith, Alexis@Energy" w:date="2019-04-16T11:15:00Z">
              <w:r w:rsidDel="004D1A22">
                <w:rPr>
                  <w:rFonts w:ascii="Calibri" w:hAnsi="Calibri"/>
                  <w:sz w:val="18"/>
                  <w:szCs w:val="18"/>
                </w:rPr>
                <w:delText>08</w:delText>
              </w:r>
            </w:del>
            <w:ins w:id="301" w:author="Smith, Alexis@Energy" w:date="2019-04-16T11:15:00Z">
              <w:r w:rsidR="004D1A22">
                <w:rPr>
                  <w:rFonts w:ascii="Calibri" w:hAnsi="Calibri"/>
                  <w:sz w:val="18"/>
                  <w:szCs w:val="18"/>
                </w:rPr>
                <w:t>09</w:t>
              </w:r>
            </w:ins>
          </w:p>
        </w:tc>
        <w:tc>
          <w:tcPr>
            <w:tcW w:w="1079" w:type="dxa"/>
            <w:vAlign w:val="center"/>
          </w:tcPr>
          <w:p w14:paraId="6BB780AB" w14:textId="6BEAA790" w:rsidR="005C4069" w:rsidRPr="006A3EEB" w:rsidRDefault="005C4069" w:rsidP="005C4069">
            <w:pPr>
              <w:keepNext/>
              <w:jc w:val="center"/>
              <w:rPr>
                <w:rFonts w:ascii="Calibri" w:hAnsi="Calibri"/>
                <w:sz w:val="18"/>
                <w:szCs w:val="18"/>
              </w:rPr>
            </w:pPr>
            <w:del w:id="302" w:author="Smith, Alexis@Energy" w:date="2019-04-16T11:15:00Z">
              <w:r w:rsidDel="004D1A22">
                <w:rPr>
                  <w:rFonts w:ascii="Calibri" w:hAnsi="Calibri"/>
                  <w:sz w:val="18"/>
                  <w:szCs w:val="18"/>
                </w:rPr>
                <w:delText>09</w:delText>
              </w:r>
            </w:del>
            <w:ins w:id="303" w:author="Smith, Alexis@Energy" w:date="2019-04-16T11:15:00Z">
              <w:r w:rsidR="004D1A22">
                <w:rPr>
                  <w:rFonts w:ascii="Calibri" w:hAnsi="Calibri"/>
                  <w:sz w:val="18"/>
                  <w:szCs w:val="18"/>
                </w:rPr>
                <w:t>10</w:t>
              </w:r>
            </w:ins>
          </w:p>
        </w:tc>
      </w:tr>
      <w:tr w:rsidR="005C4069" w:rsidRPr="006A3EEB" w14:paraId="48CFA446" w14:textId="77777777" w:rsidTr="00D7762E">
        <w:trPr>
          <w:cantSplit/>
          <w:trHeight w:val="576"/>
        </w:trPr>
        <w:tc>
          <w:tcPr>
            <w:tcW w:w="985" w:type="dxa"/>
            <w:tcMar>
              <w:left w:w="43" w:type="dxa"/>
              <w:right w:w="43" w:type="dxa"/>
            </w:tcMar>
            <w:vAlign w:val="bottom"/>
          </w:tcPr>
          <w:p w14:paraId="3D054979" w14:textId="0E44B259" w:rsidR="005C4069" w:rsidRPr="006A3EEB" w:rsidRDefault="005C4069" w:rsidP="005C4069">
            <w:pPr>
              <w:keepNext/>
              <w:jc w:val="center"/>
              <w:rPr>
                <w:rFonts w:ascii="Calibri" w:hAnsi="Calibri"/>
                <w:b/>
                <w:sz w:val="18"/>
                <w:szCs w:val="18"/>
              </w:rPr>
            </w:pPr>
            <w:r w:rsidRPr="006A3EEB">
              <w:rPr>
                <w:rFonts w:ascii="Calibri" w:hAnsi="Calibri"/>
                <w:sz w:val="18"/>
                <w:szCs w:val="18"/>
              </w:rPr>
              <w:t xml:space="preserve">SC System ID/Name </w:t>
            </w:r>
            <w:ins w:id="304" w:author="Smith, Alexis@Energy" w:date="2019-04-16T11:07:00Z">
              <w:r>
                <w:rPr>
                  <w:rFonts w:ascii="Calibri" w:hAnsi="Calibri"/>
                  <w:sz w:val="18"/>
                  <w:szCs w:val="18"/>
                </w:rPr>
                <w:t>from CF1R</w:t>
              </w:r>
            </w:ins>
          </w:p>
        </w:tc>
        <w:tc>
          <w:tcPr>
            <w:tcW w:w="1170" w:type="dxa"/>
            <w:tcMar>
              <w:left w:w="43" w:type="dxa"/>
              <w:right w:w="43" w:type="dxa"/>
            </w:tcMar>
            <w:vAlign w:val="bottom"/>
          </w:tcPr>
          <w:p w14:paraId="0EE08273"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SC System Description of Area Served</w:t>
            </w:r>
          </w:p>
        </w:tc>
        <w:tc>
          <w:tcPr>
            <w:tcW w:w="1170" w:type="dxa"/>
            <w:tcMar>
              <w:left w:w="43" w:type="dxa"/>
              <w:right w:w="43" w:type="dxa"/>
            </w:tcMar>
            <w:vAlign w:val="bottom"/>
          </w:tcPr>
          <w:p w14:paraId="55F920EF" w14:textId="77777777" w:rsidR="005C4069" w:rsidRPr="006A3EEB" w:rsidRDefault="005C4069" w:rsidP="005C4069">
            <w:pPr>
              <w:keepNext/>
              <w:jc w:val="center"/>
              <w:rPr>
                <w:rFonts w:ascii="Calibri" w:hAnsi="Calibri"/>
                <w:sz w:val="18"/>
                <w:szCs w:val="18"/>
              </w:rPr>
            </w:pPr>
            <w:r w:rsidRPr="006A3EEB">
              <w:rPr>
                <w:rFonts w:ascii="Calibri" w:hAnsi="Calibri"/>
                <w:sz w:val="18"/>
                <w:szCs w:val="18"/>
              </w:rPr>
              <w:t>Indoor Unit Name or Description of Area Served</w:t>
            </w:r>
          </w:p>
        </w:tc>
        <w:tc>
          <w:tcPr>
            <w:tcW w:w="990" w:type="dxa"/>
            <w:vAlign w:val="bottom"/>
          </w:tcPr>
          <w:p w14:paraId="661AD954" w14:textId="1C1079E6" w:rsidR="005C4069" w:rsidRPr="00DC0895" w:rsidRDefault="005C4069" w:rsidP="005C4069">
            <w:pPr>
              <w:keepNext/>
              <w:jc w:val="center"/>
              <w:rPr>
                <w:rFonts w:ascii="Calibri" w:hAnsi="Calibri"/>
                <w:sz w:val="18"/>
                <w:szCs w:val="18"/>
              </w:rPr>
            </w:pPr>
            <w:ins w:id="305" w:author="Smith, Alexis@Energy" w:date="2019-04-16T11:08:00Z">
              <w:r w:rsidRPr="005C4069">
                <w:rPr>
                  <w:rFonts w:ascii="Calibri" w:hAnsi="Calibri"/>
                  <w:sz w:val="18"/>
                  <w:szCs w:val="18"/>
                </w:rPr>
                <w:t>Installed Indoor Unit Type</w:t>
              </w:r>
            </w:ins>
          </w:p>
        </w:tc>
        <w:tc>
          <w:tcPr>
            <w:tcW w:w="1080" w:type="dxa"/>
            <w:tcMar>
              <w:left w:w="43" w:type="dxa"/>
              <w:right w:w="43" w:type="dxa"/>
            </w:tcMar>
            <w:vAlign w:val="bottom"/>
          </w:tcPr>
          <w:p w14:paraId="517162A4" w14:textId="2A8FB4E1" w:rsidR="005C4069" w:rsidRPr="006A3EEB" w:rsidRDefault="005C4069" w:rsidP="005C4069">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05E2040D" w14:textId="77777777" w:rsidR="005C4069" w:rsidRPr="006A3EEB" w:rsidRDefault="005C4069" w:rsidP="005C4069">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1080" w:type="dxa"/>
            <w:tcMar>
              <w:left w:w="43" w:type="dxa"/>
              <w:right w:w="43" w:type="dxa"/>
            </w:tcMar>
            <w:vAlign w:val="bottom"/>
          </w:tcPr>
          <w:p w14:paraId="4AC20B5D" w14:textId="789D459E" w:rsidR="005C4069" w:rsidRPr="006A3EEB" w:rsidRDefault="007068E9" w:rsidP="007068E9">
            <w:pPr>
              <w:keepNext/>
              <w:jc w:val="center"/>
              <w:rPr>
                <w:rFonts w:ascii="Calibri" w:hAnsi="Calibri"/>
                <w:sz w:val="18"/>
                <w:szCs w:val="18"/>
              </w:rPr>
            </w:pPr>
            <w:ins w:id="306" w:author="Ferris, Todd@Energy" w:date="2019-05-08T08:04:00Z">
              <w:r>
                <w:rPr>
                  <w:rFonts w:ascii="Calibri" w:hAnsi="Calibri"/>
                  <w:sz w:val="18"/>
                  <w:szCs w:val="18"/>
                </w:rPr>
                <w:t>Indoor</w:t>
              </w:r>
            </w:ins>
            <w:del w:id="307" w:author="Ferris, Todd@Energy" w:date="2019-05-08T08:04:00Z">
              <w:r w:rsidR="005C4069" w:rsidRPr="00DC0895" w:rsidDel="007068E9">
                <w:rPr>
                  <w:rFonts w:ascii="Calibri" w:hAnsi="Calibri"/>
                  <w:sz w:val="18"/>
                  <w:szCs w:val="18"/>
                </w:rPr>
                <w:delText>Inside</w:delText>
              </w:r>
            </w:del>
            <w:r w:rsidR="005C4069" w:rsidRPr="00DC0895">
              <w:rPr>
                <w:rFonts w:ascii="Calibri" w:hAnsi="Calibri"/>
                <w:sz w:val="18"/>
                <w:szCs w:val="18"/>
              </w:rPr>
              <w:t xml:space="preserve"> </w:t>
            </w:r>
            <w:r w:rsidR="005C4069">
              <w:rPr>
                <w:rFonts w:ascii="Calibri" w:hAnsi="Calibri"/>
                <w:sz w:val="18"/>
                <w:szCs w:val="18"/>
              </w:rPr>
              <w:t>Unit</w:t>
            </w:r>
            <w:r w:rsidR="005C4069" w:rsidRPr="00DC0895">
              <w:rPr>
                <w:rFonts w:ascii="Calibri" w:hAnsi="Calibri"/>
                <w:sz w:val="18"/>
                <w:szCs w:val="18"/>
              </w:rPr>
              <w:t xml:space="preserve"> - Installed </w:t>
            </w:r>
            <w:r w:rsidR="005C4069">
              <w:rPr>
                <w:rFonts w:ascii="Calibri" w:hAnsi="Calibri"/>
                <w:sz w:val="18"/>
                <w:szCs w:val="18"/>
              </w:rPr>
              <w:t>Manufacturer</w:t>
            </w:r>
            <w:r w:rsidR="005C4069" w:rsidRPr="00DC0895">
              <w:rPr>
                <w:rFonts w:ascii="Calibri" w:hAnsi="Calibri"/>
                <w:sz w:val="18"/>
                <w:szCs w:val="18"/>
              </w:rPr>
              <w:t xml:space="preserve"> Name</w:t>
            </w:r>
          </w:p>
        </w:tc>
        <w:tc>
          <w:tcPr>
            <w:tcW w:w="990" w:type="dxa"/>
            <w:tcMar>
              <w:left w:w="43" w:type="dxa"/>
              <w:right w:w="43" w:type="dxa"/>
            </w:tcMar>
            <w:vAlign w:val="bottom"/>
          </w:tcPr>
          <w:p w14:paraId="113AC1CF" w14:textId="74115447" w:rsidR="005C4069" w:rsidRPr="006A3EEB" w:rsidRDefault="007068E9" w:rsidP="007068E9">
            <w:pPr>
              <w:keepNext/>
              <w:jc w:val="center"/>
              <w:rPr>
                <w:rFonts w:ascii="Calibri" w:hAnsi="Calibri"/>
                <w:sz w:val="18"/>
                <w:szCs w:val="18"/>
              </w:rPr>
            </w:pPr>
            <w:ins w:id="308" w:author="Ferris, Todd@Energy" w:date="2019-05-08T08:04:00Z">
              <w:r>
                <w:rPr>
                  <w:rFonts w:ascii="Calibri" w:hAnsi="Calibri"/>
                  <w:sz w:val="18"/>
                  <w:szCs w:val="18"/>
                </w:rPr>
                <w:t>Indoor</w:t>
              </w:r>
            </w:ins>
            <w:del w:id="309" w:author="Ferris, Todd@Energy" w:date="2019-05-08T08:04:00Z">
              <w:r w:rsidR="005C4069" w:rsidRPr="00DC0895" w:rsidDel="007068E9">
                <w:rPr>
                  <w:rFonts w:ascii="Calibri" w:hAnsi="Calibri"/>
                  <w:sz w:val="18"/>
                  <w:szCs w:val="18"/>
                </w:rPr>
                <w:delText>Inside</w:delText>
              </w:r>
            </w:del>
            <w:r w:rsidR="005C4069" w:rsidRPr="00DC0895">
              <w:rPr>
                <w:rFonts w:ascii="Calibri" w:hAnsi="Calibri"/>
                <w:sz w:val="18"/>
                <w:szCs w:val="18"/>
              </w:rPr>
              <w:t xml:space="preserve"> </w:t>
            </w:r>
            <w:r w:rsidR="005C4069">
              <w:rPr>
                <w:rFonts w:ascii="Calibri" w:hAnsi="Calibri"/>
                <w:sz w:val="18"/>
                <w:szCs w:val="18"/>
              </w:rPr>
              <w:t>Unit</w:t>
            </w:r>
            <w:r w:rsidR="005C4069" w:rsidRPr="00DC0895">
              <w:rPr>
                <w:rFonts w:ascii="Calibri" w:hAnsi="Calibri"/>
                <w:sz w:val="18"/>
                <w:szCs w:val="18"/>
              </w:rPr>
              <w:t xml:space="preserve"> - Installed Model Number</w:t>
            </w:r>
          </w:p>
        </w:tc>
        <w:tc>
          <w:tcPr>
            <w:tcW w:w="1170" w:type="dxa"/>
            <w:tcMar>
              <w:left w:w="43" w:type="dxa"/>
              <w:right w:w="43" w:type="dxa"/>
            </w:tcMar>
            <w:vAlign w:val="bottom"/>
          </w:tcPr>
          <w:p w14:paraId="1629DF92" w14:textId="46B970E3" w:rsidR="005C4069" w:rsidRPr="006A3EEB" w:rsidRDefault="005C4069" w:rsidP="00090BE0">
            <w:pPr>
              <w:keepNext/>
              <w:jc w:val="center"/>
              <w:rPr>
                <w:rFonts w:ascii="Calibri" w:hAnsi="Calibri"/>
                <w:sz w:val="18"/>
                <w:szCs w:val="18"/>
              </w:rPr>
            </w:pPr>
            <w:del w:id="310" w:author="Smith, Alexis@Energy" w:date="2019-05-08T08:19:00Z">
              <w:r w:rsidRPr="00DC0895" w:rsidDel="00090BE0">
                <w:rPr>
                  <w:rFonts w:ascii="Calibri" w:hAnsi="Calibri"/>
                  <w:sz w:val="18"/>
                  <w:szCs w:val="18"/>
                </w:rPr>
                <w:delText>Air Handler</w:delText>
              </w:r>
              <w:r w:rsidDel="00090BE0">
                <w:rPr>
                  <w:rFonts w:ascii="Calibri" w:hAnsi="Calibri"/>
                  <w:sz w:val="18"/>
                  <w:szCs w:val="18"/>
                </w:rPr>
                <w:delText>,</w:delText>
              </w:r>
            </w:del>
            <w:ins w:id="311" w:author="Smith, Alexis@Energy" w:date="2019-05-08T08:19:00Z">
              <w:r w:rsidR="00090BE0">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312" w:author="Smith, Alexis@Energy" w:date="2019-05-08T08:19:00Z">
              <w:r w:rsidDel="00090BE0">
                <w:rPr>
                  <w:rFonts w:ascii="Calibri" w:hAnsi="Calibri"/>
                  <w:sz w:val="18"/>
                  <w:szCs w:val="18"/>
                </w:rPr>
                <w:delText>or Fan Coil</w:delText>
              </w:r>
              <w:r w:rsidRPr="00DC0895" w:rsidDel="00090BE0">
                <w:rPr>
                  <w:rFonts w:ascii="Calibri" w:hAnsi="Calibri"/>
                  <w:sz w:val="18"/>
                  <w:szCs w:val="18"/>
                </w:rPr>
                <w:delText xml:space="preserve"> - Installed </w:delText>
              </w:r>
            </w:del>
            <w:r>
              <w:rPr>
                <w:rFonts w:ascii="Calibri" w:hAnsi="Calibri"/>
                <w:sz w:val="18"/>
                <w:szCs w:val="18"/>
              </w:rPr>
              <w:t>Manufacturer</w:t>
            </w:r>
            <w:r w:rsidRPr="00DC0895">
              <w:rPr>
                <w:rFonts w:ascii="Calibri" w:hAnsi="Calibri"/>
                <w:sz w:val="18"/>
                <w:szCs w:val="18"/>
              </w:rPr>
              <w:t xml:space="preserve"> Name</w:t>
            </w:r>
          </w:p>
        </w:tc>
        <w:tc>
          <w:tcPr>
            <w:tcW w:w="1079" w:type="dxa"/>
            <w:tcMar>
              <w:left w:w="43" w:type="dxa"/>
              <w:right w:w="43" w:type="dxa"/>
            </w:tcMar>
            <w:vAlign w:val="bottom"/>
          </w:tcPr>
          <w:p w14:paraId="5F728E72" w14:textId="433315FF" w:rsidR="005C4069" w:rsidRPr="006A3EEB" w:rsidRDefault="005C4069" w:rsidP="00090BE0">
            <w:pPr>
              <w:keepNext/>
              <w:jc w:val="center"/>
              <w:rPr>
                <w:rFonts w:ascii="Calibri" w:hAnsi="Calibri"/>
                <w:sz w:val="18"/>
                <w:szCs w:val="18"/>
              </w:rPr>
            </w:pPr>
            <w:del w:id="313" w:author="Smith, Alexis@Energy" w:date="2019-05-08T08:19:00Z">
              <w:r w:rsidRPr="00DC0895" w:rsidDel="00090BE0">
                <w:rPr>
                  <w:rFonts w:ascii="Calibri" w:hAnsi="Calibri"/>
                  <w:sz w:val="18"/>
                  <w:szCs w:val="18"/>
                </w:rPr>
                <w:delText>Air Handler</w:delText>
              </w:r>
              <w:r w:rsidDel="00090BE0">
                <w:rPr>
                  <w:rFonts w:ascii="Calibri" w:hAnsi="Calibri"/>
                  <w:sz w:val="18"/>
                  <w:szCs w:val="18"/>
                </w:rPr>
                <w:delText>,</w:delText>
              </w:r>
            </w:del>
            <w:ins w:id="314" w:author="Smith, Alexis@Energy" w:date="2019-05-08T08:19:00Z">
              <w:r w:rsidR="00090BE0">
                <w:rPr>
                  <w:rFonts w:ascii="Calibri" w:hAnsi="Calibri"/>
                  <w:sz w:val="18"/>
                  <w:szCs w:val="18"/>
                </w:rPr>
                <w:t>I</w:t>
              </w:r>
            </w:ins>
            <w:ins w:id="315" w:author="Smith, Alexis@Energy" w:date="2019-05-08T08:20:00Z">
              <w:r w:rsidR="00090BE0">
                <w:rPr>
                  <w:rFonts w:ascii="Calibri" w:hAnsi="Calibri"/>
                  <w:sz w:val="18"/>
                  <w:szCs w:val="18"/>
                </w:rPr>
                <w:t>n</w:t>
              </w:r>
            </w:ins>
            <w:ins w:id="316" w:author="Smith, Alexis@Energy" w:date="2019-05-08T08:19:00Z">
              <w:r w:rsidR="00090BE0">
                <w:rPr>
                  <w:rFonts w:ascii="Calibri" w:hAnsi="Calibri"/>
                  <w:sz w:val="18"/>
                  <w:szCs w:val="18"/>
                </w:rPr>
                <w:t>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317" w:author="Smith, Alexis@Energy" w:date="2019-05-08T08:20:00Z">
              <w:r w:rsidDel="00090BE0">
                <w:rPr>
                  <w:rFonts w:ascii="Calibri" w:hAnsi="Calibri"/>
                  <w:sz w:val="18"/>
                  <w:szCs w:val="18"/>
                </w:rPr>
                <w:delText>or Fan Coil</w:delText>
              </w:r>
              <w:r w:rsidRPr="00DC0895" w:rsidDel="00090BE0">
                <w:rPr>
                  <w:rFonts w:ascii="Calibri" w:hAnsi="Calibri"/>
                  <w:sz w:val="18"/>
                  <w:szCs w:val="18"/>
                </w:rPr>
                <w:delText xml:space="preserve"> - Installed </w:delText>
              </w:r>
            </w:del>
            <w:r w:rsidRPr="00DC0895">
              <w:rPr>
                <w:rFonts w:ascii="Calibri" w:hAnsi="Calibri"/>
                <w:sz w:val="18"/>
                <w:szCs w:val="18"/>
              </w:rPr>
              <w:t>Model Number</w:t>
            </w:r>
          </w:p>
        </w:tc>
      </w:tr>
      <w:tr w:rsidR="005C4069" w:rsidRPr="006A3EEB" w14:paraId="36247A80" w14:textId="77777777" w:rsidTr="00C51405">
        <w:trPr>
          <w:cantSplit/>
          <w:trHeight w:val="144"/>
        </w:trPr>
        <w:tc>
          <w:tcPr>
            <w:tcW w:w="985" w:type="dxa"/>
            <w:vAlign w:val="center"/>
          </w:tcPr>
          <w:p w14:paraId="4A804056" w14:textId="77777777" w:rsidR="005C4069" w:rsidRDefault="005C4069" w:rsidP="005C4069">
            <w:pPr>
              <w:keepNext/>
              <w:rPr>
                <w:ins w:id="318" w:author="Smith, Alexis@Energy" w:date="2019-04-16T11:07: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8A4F110" w14:textId="77777777" w:rsidR="005C4069" w:rsidRPr="00283EAF" w:rsidRDefault="005C4069" w:rsidP="005C4069">
            <w:pPr>
              <w:keepNext/>
              <w:rPr>
                <w:ins w:id="319" w:author="Smith, Alexis@Energy" w:date="2019-04-16T11:07:00Z"/>
                <w:rFonts w:ascii="Calibri" w:hAnsi="Calibri"/>
                <w:sz w:val="12"/>
                <w:szCs w:val="12"/>
              </w:rPr>
            </w:pPr>
            <w:ins w:id="320" w:author="Smith, Alexis@Energy" w:date="2019-04-16T11:07:00Z">
              <w:r w:rsidRPr="00283EAF">
                <w:rPr>
                  <w:rFonts w:ascii="Calibri" w:hAnsi="Calibri"/>
                  <w:sz w:val="12"/>
                  <w:szCs w:val="12"/>
                </w:rPr>
                <w:t>note: reference applicable values as follows:</w:t>
              </w:r>
            </w:ins>
          </w:p>
          <w:p w14:paraId="3AC0A4B7" w14:textId="77777777" w:rsidR="005C4069" w:rsidRPr="00283EAF" w:rsidRDefault="005C4069" w:rsidP="005C4069">
            <w:pPr>
              <w:keepNext/>
              <w:rPr>
                <w:ins w:id="321" w:author="Smith, Alexis@Energy" w:date="2019-04-16T11:07:00Z"/>
                <w:rFonts w:ascii="Calibri" w:hAnsi="Calibri"/>
                <w:sz w:val="12"/>
                <w:szCs w:val="12"/>
              </w:rPr>
            </w:pPr>
            <w:ins w:id="322" w:author="Smith, Alexis@Energy" w:date="2019-04-16T11:07:00Z">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MCH-01a</w:t>
              </w:r>
            </w:ins>
          </w:p>
          <w:p w14:paraId="60DDEABE" w14:textId="0B7BD946" w:rsidR="005C4069" w:rsidRPr="006A3EEB" w:rsidRDefault="005C4069" w:rsidP="005C4069">
            <w:pPr>
              <w:keepNext/>
              <w:rPr>
                <w:rFonts w:ascii="Calibri" w:hAnsi="Calibri"/>
                <w:sz w:val="18"/>
                <w:szCs w:val="18"/>
              </w:rPr>
            </w:pPr>
            <w:ins w:id="323" w:author="Smith, Alexis@Energy" w:date="2019-04-16T11:07:00Z">
              <w:r w:rsidRPr="00283EAF">
                <w:rPr>
                  <w:rFonts w:ascii="Calibri" w:hAnsi="Calibri"/>
                  <w:sz w:val="12"/>
                  <w:szCs w:val="12"/>
                </w:rPr>
                <w:t>**D0</w:t>
              </w:r>
              <w:r>
                <w:rPr>
                  <w:rFonts w:ascii="Calibri" w:hAnsi="Calibri"/>
                  <w:sz w:val="12"/>
                  <w:szCs w:val="12"/>
                </w:rPr>
                <w:t>1</w:t>
              </w:r>
              <w:r w:rsidRPr="00283EAF">
                <w:rPr>
                  <w:rFonts w:ascii="Calibri" w:hAnsi="Calibri"/>
                  <w:sz w:val="12"/>
                  <w:szCs w:val="12"/>
                </w:rPr>
                <w:t xml:space="preserve"> on MCH-01d</w:t>
              </w:r>
            </w:ins>
          </w:p>
        </w:tc>
        <w:tc>
          <w:tcPr>
            <w:tcW w:w="1170" w:type="dxa"/>
            <w:vAlign w:val="center"/>
          </w:tcPr>
          <w:p w14:paraId="6DCE978F" w14:textId="77777777" w:rsidR="005C4069" w:rsidRDefault="005C4069" w:rsidP="005C4069">
            <w:pPr>
              <w:keepNext/>
              <w:rPr>
                <w:ins w:id="324" w:author="Smith, Alexis@Energy" w:date="2019-04-16T11:07: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3BAB9296" w14:textId="77777777" w:rsidR="005C4069" w:rsidRPr="00230B81" w:rsidRDefault="005C4069" w:rsidP="005C4069">
            <w:pPr>
              <w:keepNext/>
              <w:rPr>
                <w:ins w:id="325" w:author="Smith, Alexis@Energy" w:date="2019-04-16T11:07:00Z"/>
                <w:rFonts w:ascii="Calibri" w:hAnsi="Calibri"/>
                <w:sz w:val="10"/>
                <w:szCs w:val="10"/>
              </w:rPr>
            </w:pPr>
            <w:ins w:id="326" w:author="Smith, Alexis@Energy" w:date="2019-04-16T11:07:00Z">
              <w:r w:rsidRPr="00230B81">
                <w:rPr>
                  <w:rFonts w:ascii="Calibri" w:hAnsi="Calibri"/>
                  <w:sz w:val="10"/>
                  <w:szCs w:val="10"/>
                </w:rPr>
                <w:t>note: reference applicable values as follows:</w:t>
              </w:r>
            </w:ins>
          </w:p>
          <w:p w14:paraId="40234CA6" w14:textId="77777777" w:rsidR="005C4069" w:rsidRPr="00230B81" w:rsidRDefault="005C4069" w:rsidP="005C4069">
            <w:pPr>
              <w:keepNext/>
              <w:rPr>
                <w:ins w:id="327" w:author="Smith, Alexis@Energy" w:date="2019-04-16T11:07:00Z"/>
                <w:rFonts w:ascii="Calibri" w:hAnsi="Calibri"/>
                <w:sz w:val="10"/>
                <w:szCs w:val="10"/>
              </w:rPr>
            </w:pPr>
            <w:ins w:id="328" w:author="Smith, Alexis@Energy" w:date="2019-04-16T11:07:00Z">
              <w:r w:rsidRPr="00230B81">
                <w:rPr>
                  <w:rFonts w:ascii="Calibri" w:hAnsi="Calibri"/>
                  <w:sz w:val="10"/>
                  <w:szCs w:val="10"/>
                </w:rPr>
                <w:t>**D02 on MCH-01a</w:t>
              </w:r>
            </w:ins>
          </w:p>
          <w:p w14:paraId="25405313" w14:textId="77777777" w:rsidR="005C4069" w:rsidRPr="00230B81" w:rsidRDefault="005C4069" w:rsidP="005C4069">
            <w:pPr>
              <w:keepNext/>
              <w:rPr>
                <w:ins w:id="329" w:author="Smith, Alexis@Energy" w:date="2019-04-16T11:07:00Z"/>
                <w:rFonts w:ascii="Calibri" w:hAnsi="Calibri"/>
                <w:sz w:val="10"/>
                <w:szCs w:val="10"/>
              </w:rPr>
            </w:pPr>
            <w:ins w:id="330" w:author="Smith, Alexis@Energy" w:date="2019-04-16T11:07:00Z">
              <w:r w:rsidRPr="00230B81">
                <w:rPr>
                  <w:rFonts w:ascii="Calibri" w:hAnsi="Calibri"/>
                  <w:sz w:val="10"/>
                  <w:szCs w:val="10"/>
                </w:rPr>
                <w:t>**D02 on MCH-01d</w:t>
              </w:r>
            </w:ins>
          </w:p>
          <w:p w14:paraId="2FBFC06B" w14:textId="77777777" w:rsidR="005C4069" w:rsidRPr="00230B81" w:rsidRDefault="005C4069" w:rsidP="005C4069">
            <w:pPr>
              <w:keepNext/>
              <w:rPr>
                <w:ins w:id="331" w:author="Smith, Alexis@Energy" w:date="2019-04-16T11:07:00Z"/>
                <w:rFonts w:ascii="Calibri" w:hAnsi="Calibri"/>
                <w:sz w:val="10"/>
                <w:szCs w:val="10"/>
              </w:rPr>
            </w:pPr>
          </w:p>
          <w:p w14:paraId="6A458B68" w14:textId="77777777" w:rsidR="005C4069" w:rsidRPr="00230B81" w:rsidRDefault="005C4069" w:rsidP="005C4069">
            <w:pPr>
              <w:keepNext/>
              <w:rPr>
                <w:ins w:id="332" w:author="Smith, Alexis@Energy" w:date="2019-04-16T11:07:00Z"/>
                <w:rFonts w:ascii="Calibri" w:hAnsi="Calibri"/>
                <w:b/>
                <w:sz w:val="10"/>
                <w:szCs w:val="10"/>
              </w:rPr>
            </w:pPr>
            <w:ins w:id="333" w:author="Smith, Alexis@Energy" w:date="2019-04-16T11:07:00Z">
              <w:r w:rsidRPr="00230B81">
                <w:rPr>
                  <w:rFonts w:ascii="Calibri" w:hAnsi="Calibri"/>
                  <w:b/>
                  <w:sz w:val="10"/>
                  <w:szCs w:val="10"/>
                </w:rPr>
                <w:t>note: the "Area Served" text in D02 on MCH-01a,</w:t>
              </w:r>
              <w:r>
                <w:rPr>
                  <w:rFonts w:ascii="Calibri" w:hAnsi="Calibri"/>
                  <w:b/>
                  <w:sz w:val="10"/>
                  <w:szCs w:val="10"/>
                </w:rPr>
                <w:t xml:space="preserve"> and MCH-01</w:t>
              </w:r>
              <w:r w:rsidRPr="00230B81">
                <w:rPr>
                  <w:rFonts w:ascii="Calibri" w:hAnsi="Calibri"/>
                  <w:b/>
                  <w:sz w:val="10"/>
                  <w:szCs w:val="10"/>
                </w:rPr>
                <w:t xml:space="preserve">d is required to be unique in each dwelling (unique within the scope of each MCH-01), thus D02 is </w:t>
              </w:r>
              <w:r>
                <w:rPr>
                  <w:rFonts w:ascii="Calibri" w:hAnsi="Calibri"/>
                  <w:b/>
                  <w:sz w:val="10"/>
                  <w:szCs w:val="10"/>
                </w:rPr>
                <w:t>a useful</w:t>
              </w:r>
              <w:r w:rsidRPr="00230B81">
                <w:rPr>
                  <w:rFonts w:ascii="Calibri" w:hAnsi="Calibri"/>
                  <w:b/>
                  <w:sz w:val="10"/>
                  <w:szCs w:val="10"/>
                </w:rPr>
                <w:t xml:space="preserve"> key </w:t>
              </w:r>
              <w:r>
                <w:rPr>
                  <w:rFonts w:ascii="Calibri" w:hAnsi="Calibri"/>
                  <w:b/>
                  <w:sz w:val="10"/>
                  <w:szCs w:val="10"/>
                </w:rPr>
                <w:t>for</w:t>
              </w:r>
              <w:r w:rsidRPr="00230B81">
                <w:rPr>
                  <w:rFonts w:ascii="Calibri" w:hAnsi="Calibri"/>
                  <w:b/>
                  <w:sz w:val="10"/>
                  <w:szCs w:val="10"/>
                </w:rPr>
                <w:t xml:space="preserve"> finding associated data in other tables</w:t>
              </w:r>
              <w:r>
                <w:rPr>
                  <w:rFonts w:ascii="Calibri" w:hAnsi="Calibri"/>
                  <w:b/>
                  <w:sz w:val="10"/>
                  <w:szCs w:val="10"/>
                </w:rPr>
                <w:t xml:space="preserve"> on the MCH-01</w:t>
              </w:r>
              <w:r w:rsidRPr="00230B81">
                <w:rPr>
                  <w:rFonts w:ascii="Calibri" w:hAnsi="Calibri"/>
                  <w:b/>
                  <w:sz w:val="10"/>
                  <w:szCs w:val="10"/>
                </w:rPr>
                <w:t xml:space="preserve"> for</w:t>
              </w:r>
              <w:r>
                <w:rPr>
                  <w:rFonts w:ascii="Calibri" w:hAnsi="Calibri"/>
                  <w:b/>
                  <w:sz w:val="10"/>
                  <w:szCs w:val="10"/>
                </w:rPr>
                <w:t xml:space="preserve"> a</w:t>
              </w:r>
              <w:r w:rsidRPr="00230B81">
                <w:rPr>
                  <w:rFonts w:ascii="Calibri" w:hAnsi="Calibri"/>
                  <w:b/>
                  <w:sz w:val="10"/>
                  <w:szCs w:val="10"/>
                </w:rPr>
                <w:t xml:space="preserve"> </w:t>
              </w:r>
              <w:r>
                <w:rPr>
                  <w:rFonts w:ascii="Calibri" w:hAnsi="Calibri"/>
                  <w:b/>
                  <w:sz w:val="10"/>
                  <w:szCs w:val="10"/>
                </w:rPr>
                <w:t>specific</w:t>
              </w:r>
              <w:r w:rsidRPr="00230B81">
                <w:rPr>
                  <w:rFonts w:ascii="Calibri" w:hAnsi="Calibri"/>
                  <w:b/>
                  <w:sz w:val="10"/>
                  <w:szCs w:val="10"/>
                </w:rPr>
                <w:t xml:space="preserve"> system</w:t>
              </w:r>
            </w:ins>
          </w:p>
          <w:p w14:paraId="3C8368A5" w14:textId="6FB42A7B" w:rsidR="005C4069" w:rsidRPr="006A3EEB" w:rsidRDefault="005C4069" w:rsidP="005C4069">
            <w:pPr>
              <w:keepNext/>
              <w:rPr>
                <w:rFonts w:ascii="Calibri" w:hAnsi="Calibri"/>
                <w:sz w:val="18"/>
                <w:szCs w:val="18"/>
              </w:rPr>
            </w:pPr>
          </w:p>
        </w:tc>
        <w:tc>
          <w:tcPr>
            <w:tcW w:w="1170" w:type="dxa"/>
            <w:vAlign w:val="center"/>
          </w:tcPr>
          <w:p w14:paraId="5B107A36" w14:textId="77777777" w:rsidR="005C4069" w:rsidRDefault="005C4069" w:rsidP="005C4069">
            <w:pPr>
              <w:keepNext/>
              <w:rPr>
                <w:ins w:id="334" w:author="Smith, Alexis@Energy" w:date="2019-04-16T11:07: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74E9C3A9" w14:textId="77777777" w:rsidR="005C4069" w:rsidRPr="00326D79" w:rsidRDefault="005C4069" w:rsidP="005C4069">
            <w:pPr>
              <w:keepNext/>
              <w:rPr>
                <w:ins w:id="335" w:author="Smith, Alexis@Energy" w:date="2019-04-16T11:07:00Z"/>
                <w:rFonts w:ascii="Calibri" w:hAnsi="Calibri"/>
                <w:sz w:val="10"/>
                <w:szCs w:val="10"/>
              </w:rPr>
            </w:pPr>
            <w:ins w:id="336" w:author="Smith, Alexis@Energy" w:date="2019-04-16T11:07:00Z">
              <w:r w:rsidRPr="00326D79">
                <w:rPr>
                  <w:rFonts w:ascii="Calibri" w:hAnsi="Calibri"/>
                  <w:sz w:val="10"/>
                  <w:szCs w:val="10"/>
                </w:rPr>
                <w:t>note: reference applicable values as follows:</w:t>
              </w:r>
            </w:ins>
          </w:p>
          <w:p w14:paraId="47041431" w14:textId="77777777" w:rsidR="005C4069" w:rsidRPr="00326D79" w:rsidRDefault="005C4069" w:rsidP="005C4069">
            <w:pPr>
              <w:keepNext/>
              <w:rPr>
                <w:ins w:id="337" w:author="Smith, Alexis@Energy" w:date="2019-04-16T11:07:00Z"/>
                <w:rFonts w:ascii="Calibri" w:hAnsi="Calibri"/>
                <w:sz w:val="10"/>
                <w:szCs w:val="10"/>
              </w:rPr>
            </w:pPr>
            <w:ins w:id="338" w:author="Smith, Alexis@Energy" w:date="2019-04-16T11:07:00Z">
              <w:r w:rsidRPr="00326D79">
                <w:rPr>
                  <w:rFonts w:ascii="Calibri" w:hAnsi="Calibri"/>
                  <w:sz w:val="10"/>
                  <w:szCs w:val="10"/>
                </w:rPr>
                <w:t>**G03 on MCH-01a for split systems,</w:t>
              </w:r>
            </w:ins>
          </w:p>
          <w:p w14:paraId="028787ED" w14:textId="77777777" w:rsidR="005C4069" w:rsidRPr="00326D79" w:rsidRDefault="005C4069" w:rsidP="005C4069">
            <w:pPr>
              <w:keepNext/>
              <w:rPr>
                <w:ins w:id="339" w:author="Smith, Alexis@Energy" w:date="2019-04-16T11:07:00Z"/>
                <w:rFonts w:ascii="Calibri" w:hAnsi="Calibri"/>
                <w:sz w:val="10"/>
                <w:szCs w:val="10"/>
              </w:rPr>
            </w:pPr>
            <w:ins w:id="340" w:author="Smith, Alexis@Energy" w:date="2019-04-16T11:07:00Z">
              <w:r w:rsidRPr="00326D79">
                <w:rPr>
                  <w:rFonts w:ascii="Calibri" w:hAnsi="Calibri"/>
                  <w:sz w:val="10"/>
                  <w:szCs w:val="10"/>
                </w:rPr>
                <w:t>**H03 on MCH-01d for split systems,</w:t>
              </w:r>
            </w:ins>
          </w:p>
          <w:p w14:paraId="247646B2" w14:textId="77777777" w:rsidR="005C4069" w:rsidRPr="00326D79" w:rsidRDefault="005C4069" w:rsidP="005C4069">
            <w:pPr>
              <w:keepNext/>
              <w:rPr>
                <w:ins w:id="341" w:author="Smith, Alexis@Energy" w:date="2019-04-16T11:07:00Z"/>
                <w:rFonts w:ascii="Calibri" w:hAnsi="Calibri"/>
                <w:sz w:val="10"/>
                <w:szCs w:val="10"/>
              </w:rPr>
            </w:pPr>
            <w:ins w:id="342" w:author="Smith, Alexis@Energy" w:date="2019-04-16T11:07:00Z">
              <w:r w:rsidRPr="00326D79">
                <w:rPr>
                  <w:rFonts w:ascii="Calibri" w:hAnsi="Calibri"/>
                  <w:sz w:val="10"/>
                  <w:szCs w:val="10"/>
                </w:rPr>
                <w:t>**J03 on MCH-01a for packaged systems,</w:t>
              </w:r>
            </w:ins>
          </w:p>
          <w:p w14:paraId="185251D1" w14:textId="6882EBF6" w:rsidR="005C4069" w:rsidRPr="006A3EEB" w:rsidRDefault="005C4069" w:rsidP="005C4069">
            <w:pPr>
              <w:keepNext/>
              <w:rPr>
                <w:rFonts w:ascii="Calibri" w:hAnsi="Calibri"/>
                <w:sz w:val="18"/>
                <w:szCs w:val="18"/>
              </w:rPr>
            </w:pPr>
            <w:ins w:id="343" w:author="Smith, Alexis@Energy" w:date="2019-04-16T11:07:00Z">
              <w:r w:rsidRPr="00326D79">
                <w:rPr>
                  <w:rFonts w:ascii="Calibri" w:hAnsi="Calibri"/>
                  <w:sz w:val="10"/>
                  <w:szCs w:val="10"/>
                </w:rPr>
                <w:t>**either K03 or L03 on MCH-01d for packaged systems</w:t>
              </w:r>
            </w:ins>
          </w:p>
        </w:tc>
        <w:tc>
          <w:tcPr>
            <w:tcW w:w="990" w:type="dxa"/>
            <w:vAlign w:val="center"/>
          </w:tcPr>
          <w:p w14:paraId="50BC78C9" w14:textId="03EC401A" w:rsidR="005C4069" w:rsidRDefault="005C4069" w:rsidP="00C51405">
            <w:pPr>
              <w:keepNext/>
              <w:rPr>
                <w:ins w:id="344" w:author="Smith, Alexis@Energy" w:date="2019-04-16T11:10:00Z"/>
                <w:rFonts w:ascii="Calibri" w:hAnsi="Calibri"/>
                <w:sz w:val="12"/>
                <w:szCs w:val="12"/>
              </w:rPr>
            </w:pPr>
            <w:ins w:id="345" w:author="Smith, Alexis@Energy" w:date="2019-04-16T11:10:00Z">
              <w:r w:rsidRPr="00AC7F7F">
                <w:rPr>
                  <w:rFonts w:ascii="Calibri" w:hAnsi="Calibri"/>
                  <w:sz w:val="12"/>
                  <w:szCs w:val="12"/>
                </w:rPr>
                <w:t xml:space="preserve">&lt;&lt; auto filled text: referenced from CF2R-MCH-01 if </w:t>
              </w:r>
              <w:r>
                <w:rPr>
                  <w:rFonts w:ascii="Calibri" w:hAnsi="Calibri"/>
                  <w:sz w:val="12"/>
                  <w:szCs w:val="12"/>
                </w:rPr>
                <w:t>a value is available either in G04 on MCH-01a or H04 on MCH-01d</w:t>
              </w:r>
              <w:r w:rsidRPr="00AC7F7F">
                <w:rPr>
                  <w:rFonts w:ascii="Calibri" w:hAnsi="Calibri"/>
                  <w:sz w:val="12"/>
                  <w:szCs w:val="12"/>
                </w:rPr>
                <w:t>,</w:t>
              </w:r>
            </w:ins>
          </w:p>
          <w:p w14:paraId="6972902F" w14:textId="77777777" w:rsidR="005C4069" w:rsidRDefault="005C4069" w:rsidP="00C51405">
            <w:pPr>
              <w:keepNext/>
              <w:rPr>
                <w:ins w:id="346" w:author="Smith, Alexis@Energy" w:date="2019-04-16T11:10:00Z"/>
                <w:rFonts w:ascii="Calibri" w:hAnsi="Calibri"/>
                <w:sz w:val="12"/>
                <w:szCs w:val="12"/>
              </w:rPr>
            </w:pPr>
            <w:ins w:id="347" w:author="Smith, Alexis@Energy" w:date="2019-04-16T11:10:00Z">
              <w:r w:rsidRPr="00AC7F7F">
                <w:rPr>
                  <w:rFonts w:ascii="Calibri" w:hAnsi="Calibri"/>
                  <w:sz w:val="12"/>
                  <w:szCs w:val="12"/>
                </w:rPr>
                <w:t>else value=n/a&gt;&gt;</w:t>
              </w:r>
            </w:ins>
          </w:p>
          <w:p w14:paraId="2007B14D" w14:textId="77777777" w:rsidR="005C4069" w:rsidRPr="00243E16" w:rsidRDefault="005C4069" w:rsidP="00C51405">
            <w:pPr>
              <w:keepNext/>
              <w:rPr>
                <w:rFonts w:ascii="Calibri" w:hAnsi="Calibri"/>
                <w:sz w:val="18"/>
                <w:szCs w:val="18"/>
              </w:rPr>
            </w:pPr>
          </w:p>
        </w:tc>
        <w:tc>
          <w:tcPr>
            <w:tcW w:w="1080" w:type="dxa"/>
            <w:vAlign w:val="center"/>
          </w:tcPr>
          <w:p w14:paraId="784F8E34" w14:textId="77777777" w:rsidR="005C4069" w:rsidRDefault="005C4069" w:rsidP="005C4069">
            <w:pPr>
              <w:keepNext/>
              <w:rPr>
                <w:ins w:id="348" w:author="Smith, Alexis@Energy" w:date="2019-04-16T11:14: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666E08AE" w14:textId="77777777" w:rsidR="004D1A22" w:rsidRPr="00283EAF" w:rsidRDefault="004D1A22" w:rsidP="004D1A22">
            <w:pPr>
              <w:keepNext/>
              <w:rPr>
                <w:ins w:id="349" w:author="Smith, Alexis@Energy" w:date="2019-04-16T11:14:00Z"/>
                <w:rFonts w:ascii="Calibri" w:hAnsi="Calibri"/>
                <w:sz w:val="12"/>
                <w:szCs w:val="12"/>
              </w:rPr>
            </w:pPr>
            <w:ins w:id="350" w:author="Smith, Alexis@Energy" w:date="2019-04-16T11:14:00Z">
              <w:r w:rsidRPr="00283EAF">
                <w:rPr>
                  <w:rFonts w:ascii="Calibri" w:hAnsi="Calibri"/>
                  <w:sz w:val="12"/>
                  <w:szCs w:val="12"/>
                </w:rPr>
                <w:t>note: reference applicable values as follows:</w:t>
              </w:r>
            </w:ins>
          </w:p>
          <w:p w14:paraId="264FF5B8" w14:textId="77777777" w:rsidR="004D1A22" w:rsidRPr="00283EAF" w:rsidRDefault="004D1A22" w:rsidP="004D1A22">
            <w:pPr>
              <w:keepNext/>
              <w:rPr>
                <w:ins w:id="351" w:author="Smith, Alexis@Energy" w:date="2019-04-16T11:14:00Z"/>
                <w:rFonts w:ascii="Calibri" w:hAnsi="Calibri"/>
                <w:sz w:val="12"/>
                <w:szCs w:val="12"/>
              </w:rPr>
            </w:pPr>
            <w:ins w:id="352" w:author="Smith, Alexis@Energy" w:date="2019-04-16T11:14:00Z">
              <w:r>
                <w:rPr>
                  <w:rFonts w:ascii="Calibri" w:hAnsi="Calibri"/>
                  <w:sz w:val="12"/>
                  <w:szCs w:val="12"/>
                </w:rPr>
                <w:t>**either F05 or H03</w:t>
              </w:r>
              <w:r w:rsidRPr="00283EAF">
                <w:rPr>
                  <w:rFonts w:ascii="Calibri" w:hAnsi="Calibri"/>
                  <w:sz w:val="12"/>
                  <w:szCs w:val="12"/>
                </w:rPr>
                <w:t xml:space="preserve"> on MCH-01a</w:t>
              </w:r>
            </w:ins>
          </w:p>
          <w:p w14:paraId="29198A88" w14:textId="64926D02" w:rsidR="004D1A22" w:rsidRPr="006A3EEB" w:rsidRDefault="004D1A22" w:rsidP="004D1A22">
            <w:pPr>
              <w:keepNext/>
              <w:rPr>
                <w:rFonts w:ascii="Calibri" w:hAnsi="Calibri"/>
                <w:sz w:val="18"/>
                <w:szCs w:val="18"/>
              </w:rPr>
            </w:pPr>
            <w:ins w:id="353" w:author="Smith, Alexis@Energy" w:date="2019-04-16T11:14:00Z">
              <w:r>
                <w:rPr>
                  <w:rFonts w:ascii="Calibri" w:hAnsi="Calibri"/>
                  <w:sz w:val="12"/>
                  <w:szCs w:val="12"/>
                </w:rPr>
                <w:t>**either G05 or I03</w:t>
              </w:r>
              <w:r w:rsidRPr="00283EAF">
                <w:rPr>
                  <w:rFonts w:ascii="Calibri" w:hAnsi="Calibri"/>
                  <w:sz w:val="12"/>
                  <w:szCs w:val="12"/>
                </w:rPr>
                <w:t xml:space="preserve"> on MCH-01d</w:t>
              </w:r>
            </w:ins>
          </w:p>
        </w:tc>
        <w:tc>
          <w:tcPr>
            <w:tcW w:w="1080" w:type="dxa"/>
            <w:vAlign w:val="center"/>
          </w:tcPr>
          <w:p w14:paraId="26E2CA18" w14:textId="77777777" w:rsidR="005C4069" w:rsidRDefault="005C4069" w:rsidP="005C4069">
            <w:pPr>
              <w:keepNext/>
              <w:rPr>
                <w:ins w:id="354" w:author="Smith, Alexis@Energy" w:date="2019-04-16T11:14: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7712C8F2" w14:textId="77777777" w:rsidR="004D1A22" w:rsidRPr="001D7D2B" w:rsidRDefault="004D1A22" w:rsidP="004D1A22">
            <w:pPr>
              <w:keepNext/>
              <w:rPr>
                <w:ins w:id="355" w:author="Smith, Alexis@Energy" w:date="2019-04-16T11:14:00Z"/>
                <w:rFonts w:ascii="Calibri" w:hAnsi="Calibri"/>
                <w:sz w:val="12"/>
                <w:szCs w:val="12"/>
              </w:rPr>
            </w:pPr>
            <w:ins w:id="356" w:author="Smith, Alexis@Energy" w:date="2019-04-16T11:14:00Z">
              <w:r w:rsidRPr="001D7D2B">
                <w:rPr>
                  <w:rFonts w:ascii="Calibri" w:hAnsi="Calibri"/>
                  <w:sz w:val="12"/>
                  <w:szCs w:val="12"/>
                </w:rPr>
                <w:t>note: reference applicable values as follows:</w:t>
              </w:r>
            </w:ins>
          </w:p>
          <w:p w14:paraId="26B3E945" w14:textId="77777777" w:rsidR="004D1A22" w:rsidRPr="001D7D2B" w:rsidRDefault="004D1A22" w:rsidP="004D1A22">
            <w:pPr>
              <w:keepNext/>
              <w:rPr>
                <w:ins w:id="357" w:author="Smith, Alexis@Energy" w:date="2019-04-16T11:14:00Z"/>
                <w:rFonts w:ascii="Calibri" w:hAnsi="Calibri"/>
                <w:sz w:val="12"/>
                <w:szCs w:val="12"/>
              </w:rPr>
            </w:pPr>
            <w:ins w:id="358" w:author="Smith, Alexis@Energy" w:date="2019-04-16T11:14:00Z">
              <w:r>
                <w:rPr>
                  <w:rFonts w:ascii="Calibri" w:hAnsi="Calibri"/>
                  <w:sz w:val="12"/>
                  <w:szCs w:val="12"/>
                </w:rPr>
                <w:t>**either F06 or H04</w:t>
              </w:r>
              <w:r w:rsidRPr="001D7D2B">
                <w:rPr>
                  <w:rFonts w:ascii="Calibri" w:hAnsi="Calibri"/>
                  <w:sz w:val="12"/>
                  <w:szCs w:val="12"/>
                </w:rPr>
                <w:t xml:space="preserve"> on MCH-01a</w:t>
              </w:r>
            </w:ins>
          </w:p>
          <w:p w14:paraId="53E44172" w14:textId="5F08D18F" w:rsidR="004D1A22" w:rsidRPr="006A3EEB" w:rsidRDefault="004D1A22" w:rsidP="004D1A22">
            <w:pPr>
              <w:keepNext/>
              <w:rPr>
                <w:rFonts w:ascii="Calibri" w:hAnsi="Calibri"/>
                <w:sz w:val="18"/>
                <w:szCs w:val="18"/>
              </w:rPr>
            </w:pPr>
            <w:ins w:id="359" w:author="Smith, Alexis@Energy" w:date="2019-04-16T11:14:00Z">
              <w:r>
                <w:rPr>
                  <w:rFonts w:ascii="Calibri" w:hAnsi="Calibri"/>
                  <w:sz w:val="12"/>
                  <w:szCs w:val="12"/>
                </w:rPr>
                <w:t>**either G06 or I04</w:t>
              </w:r>
              <w:r w:rsidRPr="001D7D2B">
                <w:rPr>
                  <w:rFonts w:ascii="Calibri" w:hAnsi="Calibri"/>
                  <w:sz w:val="12"/>
                  <w:szCs w:val="12"/>
                </w:rPr>
                <w:t xml:space="preserve"> on MCH-01d</w:t>
              </w:r>
            </w:ins>
          </w:p>
        </w:tc>
        <w:tc>
          <w:tcPr>
            <w:tcW w:w="1080" w:type="dxa"/>
            <w:vAlign w:val="center"/>
          </w:tcPr>
          <w:p w14:paraId="06C45FE9" w14:textId="66257806" w:rsidR="004D1A22" w:rsidRPr="004D1A22" w:rsidRDefault="005C4069" w:rsidP="004D1A22">
            <w:pPr>
              <w:keepNext/>
              <w:rPr>
                <w:ins w:id="360" w:author="Smith, Alexis@Energy" w:date="2019-04-16T11:14: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del w:id="361" w:author="Smith, Alexis@Energy" w:date="2019-04-16T11:14:00Z">
              <w:r w:rsidDel="004D1A22">
                <w:rPr>
                  <w:rFonts w:ascii="Calibri" w:hAnsi="Calibri"/>
                  <w:sz w:val="18"/>
                  <w:szCs w:val="18"/>
                </w:rPr>
                <w:delText xml:space="preserve"> </w:delText>
              </w:r>
            </w:del>
            <w:ins w:id="362" w:author="Smith, Alexis@Energy" w:date="2019-04-16T11:14:00Z">
              <w:r w:rsidR="004D1A22">
                <w:rPr>
                  <w:rFonts w:ascii="Calibri" w:hAnsi="Calibri"/>
                  <w:sz w:val="12"/>
                  <w:szCs w:val="12"/>
                </w:rPr>
                <w:t xml:space="preserve"> </w:t>
              </w:r>
              <w:r w:rsidR="004D1A22" w:rsidRPr="004D1A22">
                <w:rPr>
                  <w:rFonts w:ascii="Calibri" w:hAnsi="Calibri"/>
                  <w:sz w:val="18"/>
                  <w:szCs w:val="18"/>
                </w:rPr>
                <w:t xml:space="preserve">either in </w:t>
              </w:r>
            </w:ins>
          </w:p>
          <w:p w14:paraId="36A015F5" w14:textId="77777777" w:rsidR="004D1A22" w:rsidRPr="004D1A22" w:rsidRDefault="004D1A22" w:rsidP="004D1A22">
            <w:pPr>
              <w:keepNext/>
              <w:rPr>
                <w:ins w:id="363" w:author="Smith, Alexis@Energy" w:date="2019-04-16T11:14:00Z"/>
                <w:rFonts w:ascii="Calibri" w:hAnsi="Calibri"/>
                <w:sz w:val="18"/>
                <w:szCs w:val="18"/>
              </w:rPr>
            </w:pPr>
            <w:ins w:id="364" w:author="Smith, Alexis@Energy" w:date="2019-04-16T11:14:00Z">
              <w:r w:rsidRPr="004D1A22">
                <w:rPr>
                  <w:rFonts w:ascii="Calibri" w:hAnsi="Calibri"/>
                  <w:sz w:val="18"/>
                  <w:szCs w:val="18"/>
                </w:rPr>
                <w:t xml:space="preserve">G07 on MCH-01a or </w:t>
              </w:r>
            </w:ins>
          </w:p>
          <w:p w14:paraId="36772734" w14:textId="77777777" w:rsidR="004D1A22" w:rsidRPr="004D1A22" w:rsidRDefault="004D1A22" w:rsidP="004D1A22">
            <w:pPr>
              <w:keepNext/>
              <w:rPr>
                <w:ins w:id="365" w:author="Smith, Alexis@Energy" w:date="2019-04-16T11:14:00Z"/>
                <w:rFonts w:ascii="Calibri" w:hAnsi="Calibri"/>
                <w:sz w:val="18"/>
                <w:szCs w:val="18"/>
              </w:rPr>
            </w:pPr>
            <w:ins w:id="366" w:author="Smith, Alexis@Energy" w:date="2019-04-16T11:14:00Z">
              <w:r w:rsidRPr="004D1A22">
                <w:rPr>
                  <w:rFonts w:ascii="Calibri" w:hAnsi="Calibri"/>
                  <w:sz w:val="18"/>
                  <w:szCs w:val="18"/>
                </w:rPr>
                <w:t xml:space="preserve">H07 on MCH-01d, </w:t>
              </w:r>
            </w:ins>
          </w:p>
          <w:p w14:paraId="1427CF82" w14:textId="77777777" w:rsidR="004D1A22" w:rsidRPr="004D1A22" w:rsidRDefault="004D1A22" w:rsidP="004D1A22">
            <w:pPr>
              <w:keepNext/>
              <w:rPr>
                <w:ins w:id="367" w:author="Smith, Alexis@Energy" w:date="2019-04-16T11:14:00Z"/>
                <w:rFonts w:ascii="Calibri" w:hAnsi="Calibri"/>
                <w:sz w:val="18"/>
                <w:szCs w:val="18"/>
              </w:rPr>
            </w:pPr>
          </w:p>
          <w:p w14:paraId="76AF9B89" w14:textId="3213D94C" w:rsidR="005C4069" w:rsidRDefault="004D1A22" w:rsidP="004D1A22">
            <w:pPr>
              <w:keepNext/>
              <w:rPr>
                <w:rFonts w:ascii="Calibri" w:hAnsi="Calibri"/>
                <w:sz w:val="18"/>
                <w:szCs w:val="18"/>
              </w:rPr>
            </w:pPr>
            <w:ins w:id="368" w:author="Smith, Alexis@Energy" w:date="2019-04-16T11:14:00Z">
              <w:r w:rsidRPr="004D1A22">
                <w:rPr>
                  <w:rFonts w:ascii="Calibri" w:hAnsi="Calibri"/>
                  <w:sz w:val="18"/>
                  <w:szCs w:val="18"/>
                </w:rPr>
                <w:t>else value=n/a&gt;&gt;</w:t>
              </w:r>
              <w:r w:rsidRPr="004D1A22" w:rsidDel="00AC2F1B">
                <w:rPr>
                  <w:rFonts w:ascii="Calibri" w:hAnsi="Calibri"/>
                  <w:sz w:val="18"/>
                  <w:szCs w:val="18"/>
                </w:rPr>
                <w:t xml:space="preserve"> </w:t>
              </w:r>
            </w:ins>
            <w:del w:id="369" w:author="Smith, Alexis@Energy" w:date="2019-04-16T11:14:00Z">
              <w:r w:rsidR="005C4069" w:rsidRPr="004D1A22" w:rsidDel="004D1A22">
                <w:rPr>
                  <w:rFonts w:ascii="Calibri" w:hAnsi="Calibri"/>
                  <w:sz w:val="18"/>
                  <w:szCs w:val="18"/>
                </w:rPr>
                <w:delText>Table G if</w:delText>
              </w:r>
              <w:r w:rsidR="005C4069" w:rsidDel="004D1A22">
                <w:rPr>
                  <w:rFonts w:ascii="Calibri" w:hAnsi="Calibri"/>
                  <w:sz w:val="18"/>
                  <w:szCs w:val="18"/>
                </w:rPr>
                <w:delText xml:space="preserve"> required</w:delText>
              </w:r>
            </w:del>
            <w:r w:rsidR="005C4069">
              <w:rPr>
                <w:rFonts w:ascii="Calibri" w:hAnsi="Calibri"/>
                <w:sz w:val="18"/>
                <w:szCs w:val="18"/>
              </w:rPr>
              <w:t>;</w:t>
            </w:r>
          </w:p>
          <w:p w14:paraId="49EED0E7" w14:textId="5D548292" w:rsidR="005C4069" w:rsidRPr="006A3EEB" w:rsidRDefault="005C4069" w:rsidP="005C4069">
            <w:pPr>
              <w:keepNext/>
              <w:rPr>
                <w:rFonts w:ascii="Calibri" w:hAnsi="Calibri"/>
                <w:sz w:val="18"/>
                <w:szCs w:val="18"/>
              </w:rPr>
            </w:pPr>
            <w:del w:id="370" w:author="Smith, Alexis@Energy" w:date="2019-04-16T11:14:00Z">
              <w:r w:rsidDel="004D1A22">
                <w:rPr>
                  <w:rFonts w:ascii="Calibri" w:hAnsi="Calibri"/>
                  <w:sz w:val="18"/>
                  <w:szCs w:val="18"/>
                </w:rPr>
                <w:delText>Else N/A</w:delText>
              </w:r>
              <w:r w:rsidRPr="00243E16" w:rsidDel="004D1A22">
                <w:rPr>
                  <w:rFonts w:ascii="Calibri" w:hAnsi="Calibri"/>
                  <w:sz w:val="18"/>
                  <w:szCs w:val="18"/>
                </w:rPr>
                <w:delText>&gt;&gt;</w:delText>
              </w:r>
            </w:del>
          </w:p>
        </w:tc>
        <w:tc>
          <w:tcPr>
            <w:tcW w:w="990" w:type="dxa"/>
            <w:vAlign w:val="center"/>
          </w:tcPr>
          <w:p w14:paraId="3F7B54E0" w14:textId="03C7F85E" w:rsidR="004D1A22" w:rsidRPr="004D1A22" w:rsidRDefault="005C4069" w:rsidP="004D1A22">
            <w:pPr>
              <w:keepNext/>
              <w:rPr>
                <w:ins w:id="371" w:author="Smith, Alexis@Energy" w:date="2019-04-16T11:15: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 xml:space="preserve">01 </w:t>
            </w:r>
            <w:ins w:id="372" w:author="Smith, Alexis@Energy" w:date="2019-04-16T11:15:00Z">
              <w:r w:rsidR="004D1A22">
                <w:rPr>
                  <w:rFonts w:ascii="Calibri" w:hAnsi="Calibri"/>
                  <w:sz w:val="12"/>
                  <w:szCs w:val="12"/>
                </w:rPr>
                <w:t xml:space="preserve"> </w:t>
              </w:r>
              <w:r w:rsidR="004D1A22" w:rsidRPr="004D1A22">
                <w:rPr>
                  <w:rFonts w:ascii="Calibri" w:hAnsi="Calibri"/>
                  <w:sz w:val="18"/>
                  <w:szCs w:val="18"/>
                </w:rPr>
                <w:t xml:space="preserve">either in G08 on MCH-01a, </w:t>
              </w:r>
            </w:ins>
          </w:p>
          <w:p w14:paraId="7973DB21" w14:textId="77777777" w:rsidR="004D1A22" w:rsidRPr="004D1A22" w:rsidRDefault="004D1A22" w:rsidP="004D1A22">
            <w:pPr>
              <w:keepNext/>
              <w:rPr>
                <w:ins w:id="373" w:author="Smith, Alexis@Energy" w:date="2019-04-16T11:15:00Z"/>
                <w:rFonts w:ascii="Calibri" w:hAnsi="Calibri"/>
                <w:sz w:val="18"/>
                <w:szCs w:val="18"/>
              </w:rPr>
            </w:pPr>
            <w:ins w:id="374" w:author="Smith, Alexis@Energy" w:date="2019-04-16T11:15:00Z">
              <w:r w:rsidRPr="004D1A22">
                <w:rPr>
                  <w:rFonts w:ascii="Calibri" w:hAnsi="Calibri"/>
                  <w:sz w:val="18"/>
                  <w:szCs w:val="18"/>
                </w:rPr>
                <w:t xml:space="preserve">or  </w:t>
              </w:r>
            </w:ins>
          </w:p>
          <w:p w14:paraId="6CAA854F" w14:textId="77777777" w:rsidR="004D1A22" w:rsidRPr="004D1A22" w:rsidRDefault="004D1A22" w:rsidP="004D1A22">
            <w:pPr>
              <w:keepNext/>
              <w:rPr>
                <w:ins w:id="375" w:author="Smith, Alexis@Energy" w:date="2019-04-16T11:15:00Z"/>
                <w:rFonts w:ascii="Calibri" w:hAnsi="Calibri"/>
                <w:sz w:val="18"/>
                <w:szCs w:val="18"/>
              </w:rPr>
            </w:pPr>
            <w:ins w:id="376" w:author="Smith, Alexis@Energy" w:date="2019-04-16T11:15:00Z">
              <w:r w:rsidRPr="004D1A22">
                <w:rPr>
                  <w:rFonts w:ascii="Calibri" w:hAnsi="Calibri"/>
                  <w:sz w:val="18"/>
                  <w:szCs w:val="18"/>
                </w:rPr>
                <w:t>H08 on MCH-01d</w:t>
              </w:r>
            </w:ins>
          </w:p>
          <w:p w14:paraId="64C91F82" w14:textId="77777777" w:rsidR="004D1A22" w:rsidRPr="004D1A22" w:rsidRDefault="004D1A22" w:rsidP="004D1A22">
            <w:pPr>
              <w:keepNext/>
              <w:rPr>
                <w:ins w:id="377" w:author="Smith, Alexis@Energy" w:date="2019-04-16T11:15:00Z"/>
                <w:rFonts w:ascii="Calibri" w:hAnsi="Calibri"/>
                <w:sz w:val="18"/>
                <w:szCs w:val="18"/>
              </w:rPr>
            </w:pPr>
          </w:p>
          <w:p w14:paraId="69D10AC0" w14:textId="351F14D7" w:rsidR="005C4069" w:rsidRPr="006A3EEB" w:rsidRDefault="004D1A22" w:rsidP="004D1A22">
            <w:pPr>
              <w:keepNext/>
              <w:rPr>
                <w:rFonts w:ascii="Calibri" w:hAnsi="Calibri"/>
                <w:sz w:val="18"/>
                <w:szCs w:val="18"/>
              </w:rPr>
            </w:pPr>
            <w:ins w:id="378" w:author="Smith, Alexis@Energy" w:date="2019-04-16T11:15:00Z">
              <w:r w:rsidRPr="004D1A22">
                <w:rPr>
                  <w:rFonts w:ascii="Calibri" w:hAnsi="Calibri"/>
                  <w:sz w:val="18"/>
                  <w:szCs w:val="18"/>
                </w:rPr>
                <w:t>else value=n/a</w:t>
              </w:r>
            </w:ins>
            <w:ins w:id="379" w:author="Smith, Alexis@Energy" w:date="2019-04-16T11:16:00Z">
              <w:r>
                <w:rPr>
                  <w:rFonts w:ascii="Calibri" w:hAnsi="Calibri"/>
                  <w:sz w:val="18"/>
                  <w:szCs w:val="18"/>
                </w:rPr>
                <w:t>&gt;&gt;</w:t>
              </w:r>
            </w:ins>
            <w:ins w:id="380" w:author="Smith, Alexis@Energy" w:date="2019-04-16T11:15:00Z">
              <w:r>
                <w:rPr>
                  <w:rFonts w:ascii="Calibri" w:hAnsi="Calibri"/>
                  <w:sz w:val="12"/>
                  <w:szCs w:val="12"/>
                </w:rPr>
                <w:t xml:space="preserve"> </w:t>
              </w:r>
            </w:ins>
            <w:del w:id="381" w:author="Smith, Alexis@Energy" w:date="2019-04-16T11:15:00Z">
              <w:r w:rsidR="005C4069" w:rsidDel="004D1A22">
                <w:rPr>
                  <w:rFonts w:ascii="Calibri" w:hAnsi="Calibri"/>
                  <w:sz w:val="18"/>
                  <w:szCs w:val="18"/>
                </w:rPr>
                <w:delText>Table G if required; Else N/A</w:delText>
              </w:r>
              <w:r w:rsidR="005C4069" w:rsidRPr="00243E16" w:rsidDel="004D1A22">
                <w:rPr>
                  <w:rFonts w:ascii="Calibri" w:hAnsi="Calibri"/>
                  <w:sz w:val="18"/>
                  <w:szCs w:val="18"/>
                </w:rPr>
                <w:delText>&gt;&gt;</w:delText>
              </w:r>
            </w:del>
          </w:p>
        </w:tc>
        <w:tc>
          <w:tcPr>
            <w:tcW w:w="1170" w:type="dxa"/>
            <w:vAlign w:val="center"/>
          </w:tcPr>
          <w:p w14:paraId="1E414323" w14:textId="4AFEF676" w:rsidR="004D1A22" w:rsidRPr="004D1A22" w:rsidRDefault="004D1A22" w:rsidP="004D1A22">
            <w:pPr>
              <w:keepNext/>
              <w:rPr>
                <w:ins w:id="382" w:author="Smith, Alexis@Energy" w:date="2019-04-16T11:17:00Z"/>
                <w:rFonts w:ascii="Calibri" w:hAnsi="Calibri"/>
                <w:sz w:val="18"/>
                <w:szCs w:val="18"/>
              </w:rPr>
            </w:pPr>
            <w:ins w:id="383" w:author="Smith, Alexis@Energy" w:date="2019-04-16T11:17:00Z">
              <w:r w:rsidRPr="004D1A22">
                <w:rPr>
                  <w:rFonts w:ascii="Calibri" w:hAnsi="Calibri"/>
                  <w:sz w:val="18"/>
                  <w:szCs w:val="18"/>
                </w:rPr>
                <w:t xml:space="preserve">&lt;&lt; </w:t>
              </w:r>
              <w:r w:rsidRPr="004D1A22">
                <w:rPr>
                  <w:rFonts w:ascii="Calibri" w:hAnsi="Calibri"/>
                  <w:b/>
                  <w:sz w:val="18"/>
                  <w:szCs w:val="18"/>
                </w:rPr>
                <w:t>if</w:t>
              </w:r>
              <w:r w:rsidR="00654488">
                <w:rPr>
                  <w:rFonts w:ascii="Calibri" w:hAnsi="Calibri"/>
                  <w:sz w:val="18"/>
                  <w:szCs w:val="18"/>
                </w:rPr>
                <w:t xml:space="preserve"> A0</w:t>
              </w:r>
            </w:ins>
            <w:ins w:id="384" w:author="Smith, Alexis@Energy" w:date="2019-05-08T08:12:00Z">
              <w:r w:rsidR="00654488">
                <w:rPr>
                  <w:rFonts w:ascii="Calibri" w:hAnsi="Calibri"/>
                  <w:sz w:val="18"/>
                  <w:szCs w:val="18"/>
                </w:rPr>
                <w:t>9</w:t>
              </w:r>
            </w:ins>
            <w:ins w:id="385" w:author="Smith, Alexis@Energy" w:date="2019-04-16T11:17:00Z">
              <w:r w:rsidRPr="004D1A22">
                <w:rPr>
                  <w:rFonts w:ascii="Calibri" w:hAnsi="Calibri" w:cs="Calibri"/>
                  <w:sz w:val="18"/>
                  <w:szCs w:val="18"/>
                </w:rPr>
                <w:t>≠</w:t>
              </w:r>
              <w:r w:rsidRPr="004D1A22">
                <w:rPr>
                  <w:rFonts w:ascii="Calibri" w:hAnsi="Calibri"/>
                  <w:sz w:val="18"/>
                  <w:szCs w:val="18"/>
                </w:rPr>
                <w:t xml:space="preserve">[furnace air-handling unit], </w:t>
              </w:r>
            </w:ins>
          </w:p>
          <w:p w14:paraId="48B9582D" w14:textId="77777777" w:rsidR="004D1A22" w:rsidRPr="004D1A22" w:rsidRDefault="004D1A22" w:rsidP="004D1A22">
            <w:pPr>
              <w:keepNext/>
              <w:rPr>
                <w:ins w:id="386" w:author="Smith, Alexis@Energy" w:date="2019-04-16T11:17:00Z"/>
                <w:rFonts w:ascii="Calibri" w:hAnsi="Calibri"/>
                <w:sz w:val="18"/>
                <w:szCs w:val="18"/>
              </w:rPr>
            </w:pPr>
            <w:ins w:id="387" w:author="Smith, Alexis@Energy" w:date="2019-04-16T11:17:00Z">
              <w:r w:rsidRPr="004D1A22">
                <w:rPr>
                  <w:rFonts w:ascii="Calibri" w:hAnsi="Calibri"/>
                  <w:b/>
                  <w:sz w:val="18"/>
                  <w:szCs w:val="18"/>
                </w:rPr>
                <w:t>then</w:t>
              </w:r>
              <w:r w:rsidRPr="004D1A22">
                <w:rPr>
                  <w:rFonts w:ascii="Calibri" w:hAnsi="Calibri"/>
                  <w:sz w:val="18"/>
                  <w:szCs w:val="18"/>
                </w:rPr>
                <w:t xml:space="preserve"> value=n/a,</w:t>
              </w:r>
            </w:ins>
          </w:p>
          <w:p w14:paraId="0978949C" w14:textId="77777777" w:rsidR="004D1A22" w:rsidRPr="004D1A22" w:rsidRDefault="004D1A22" w:rsidP="004D1A22">
            <w:pPr>
              <w:keepNext/>
              <w:rPr>
                <w:ins w:id="388" w:author="Smith, Alexis@Energy" w:date="2019-04-16T11:17:00Z"/>
                <w:rFonts w:ascii="Calibri" w:hAnsi="Calibri"/>
                <w:sz w:val="18"/>
                <w:szCs w:val="18"/>
              </w:rPr>
            </w:pPr>
          </w:p>
          <w:p w14:paraId="71E9EB7A" w14:textId="670EE46A" w:rsidR="004D1A22" w:rsidRPr="004D1A22" w:rsidRDefault="004D1A22" w:rsidP="004D1A22">
            <w:pPr>
              <w:keepNext/>
              <w:rPr>
                <w:ins w:id="389" w:author="Smith, Alexis@Energy" w:date="2019-04-16T11:17:00Z"/>
                <w:rFonts w:ascii="Calibri" w:hAnsi="Calibri"/>
                <w:sz w:val="18"/>
                <w:szCs w:val="18"/>
              </w:rPr>
            </w:pPr>
            <w:proofErr w:type="spellStart"/>
            <w:ins w:id="390" w:author="Smith, Alexis@Energy" w:date="2019-04-16T11:17:00Z">
              <w:r w:rsidRPr="004D1A22">
                <w:rPr>
                  <w:rFonts w:ascii="Calibri" w:hAnsi="Calibri"/>
                  <w:b/>
                  <w:sz w:val="18"/>
                  <w:szCs w:val="18"/>
                </w:rPr>
                <w:t>elseif</w:t>
              </w:r>
              <w:proofErr w:type="spellEnd"/>
              <w:r w:rsidR="00654488">
                <w:rPr>
                  <w:rFonts w:ascii="Calibri" w:hAnsi="Calibri"/>
                  <w:sz w:val="18"/>
                  <w:szCs w:val="18"/>
                </w:rPr>
                <w:t xml:space="preserve"> A0</w:t>
              </w:r>
            </w:ins>
            <w:ins w:id="391" w:author="Smith, Alexis@Energy" w:date="2019-05-08T08:12:00Z">
              <w:r w:rsidR="00654488">
                <w:rPr>
                  <w:rFonts w:ascii="Calibri" w:hAnsi="Calibri"/>
                  <w:sz w:val="18"/>
                  <w:szCs w:val="18"/>
                </w:rPr>
                <w:t>9</w:t>
              </w:r>
            </w:ins>
            <w:ins w:id="392" w:author="Smith, Alexis@Energy" w:date="2019-04-16T11:17:00Z">
              <w:r w:rsidRPr="004D1A22">
                <w:rPr>
                  <w:rFonts w:ascii="Calibri" w:hAnsi="Calibri"/>
                  <w:sz w:val="18"/>
                  <w:szCs w:val="18"/>
                </w:rPr>
                <w:t>=</w:t>
              </w:r>
              <w:r w:rsidRPr="004D1A22">
                <w:rPr>
                  <w:sz w:val="18"/>
                  <w:szCs w:val="18"/>
                </w:rPr>
                <w:t>[</w:t>
              </w:r>
              <w:r w:rsidRPr="004D1A22">
                <w:rPr>
                  <w:rFonts w:ascii="Calibri" w:hAnsi="Calibri"/>
                  <w:sz w:val="18"/>
                  <w:szCs w:val="18"/>
                </w:rPr>
                <w:t xml:space="preserve">furnace air-handling unit, </w:t>
              </w:r>
            </w:ins>
          </w:p>
          <w:p w14:paraId="35FB9A1D" w14:textId="77777777" w:rsidR="004D1A22" w:rsidRPr="004D1A22" w:rsidRDefault="004D1A22" w:rsidP="004D1A22">
            <w:pPr>
              <w:keepNext/>
              <w:rPr>
                <w:ins w:id="393" w:author="Smith, Alexis@Energy" w:date="2019-04-16T11:17:00Z"/>
                <w:rFonts w:ascii="Calibri" w:hAnsi="Calibri"/>
                <w:sz w:val="18"/>
                <w:szCs w:val="18"/>
              </w:rPr>
            </w:pPr>
            <w:ins w:id="394" w:author="Smith, Alexis@Energy" w:date="2019-04-16T11:17:00Z">
              <w:r w:rsidRPr="004D1A22">
                <w:rPr>
                  <w:rFonts w:ascii="Calibri" w:hAnsi="Calibri"/>
                  <w:b/>
                  <w:sz w:val="18"/>
                  <w:szCs w:val="18"/>
                </w:rPr>
                <w:t>then</w:t>
              </w:r>
              <w:r w:rsidRPr="004D1A22">
                <w:rPr>
                  <w:rFonts w:ascii="Calibri" w:hAnsi="Calibri"/>
                  <w:sz w:val="18"/>
                  <w:szCs w:val="18"/>
                </w:rPr>
                <w:t xml:space="preserve"> auto filled text referenced from CF2R-MCH-01&gt;&gt;</w:t>
              </w:r>
            </w:ins>
          </w:p>
          <w:p w14:paraId="10540881" w14:textId="77777777" w:rsidR="004D1A22" w:rsidRPr="004D1A22" w:rsidRDefault="004D1A22" w:rsidP="004D1A22">
            <w:pPr>
              <w:keepNext/>
              <w:rPr>
                <w:ins w:id="395" w:author="Smith, Alexis@Energy" w:date="2019-04-16T11:17:00Z"/>
                <w:rFonts w:ascii="Calibri" w:hAnsi="Calibri"/>
                <w:sz w:val="18"/>
                <w:szCs w:val="18"/>
              </w:rPr>
            </w:pPr>
          </w:p>
          <w:p w14:paraId="02D6F8A9" w14:textId="77777777" w:rsidR="004D1A22" w:rsidRPr="004D1A22" w:rsidRDefault="004D1A22" w:rsidP="004D1A22">
            <w:pPr>
              <w:keepNext/>
              <w:rPr>
                <w:ins w:id="396" w:author="Smith, Alexis@Energy" w:date="2019-04-16T11:17:00Z"/>
                <w:rFonts w:ascii="Calibri" w:hAnsi="Calibri"/>
                <w:sz w:val="18"/>
                <w:szCs w:val="18"/>
              </w:rPr>
            </w:pPr>
            <w:ins w:id="397" w:author="Smith, Alexis@Energy" w:date="2019-04-16T11:17:00Z">
              <w:r w:rsidRPr="004D1A22">
                <w:rPr>
                  <w:rFonts w:ascii="Calibri" w:hAnsi="Calibri"/>
                  <w:sz w:val="18"/>
                  <w:szCs w:val="18"/>
                </w:rPr>
                <w:t xml:space="preserve">note: </w:t>
              </w:r>
              <w:r w:rsidRPr="004D1A22">
                <w:rPr>
                  <w:sz w:val="18"/>
                  <w:szCs w:val="18"/>
                </w:rPr>
                <w:t xml:space="preserve"> </w:t>
              </w:r>
              <w:r w:rsidRPr="004D1A22">
                <w:rPr>
                  <w:rFonts w:ascii="Calibri" w:hAnsi="Calibri"/>
                  <w:sz w:val="18"/>
                  <w:szCs w:val="18"/>
                </w:rPr>
                <w:t>reference applicable values as follows:</w:t>
              </w:r>
            </w:ins>
          </w:p>
          <w:p w14:paraId="0C0E1CED" w14:textId="77777777" w:rsidR="004D1A22" w:rsidRPr="004D1A22" w:rsidRDefault="004D1A22" w:rsidP="004D1A22">
            <w:pPr>
              <w:keepNext/>
              <w:rPr>
                <w:ins w:id="398" w:author="Smith, Alexis@Energy" w:date="2019-04-16T11:17:00Z"/>
                <w:rFonts w:ascii="Calibri" w:hAnsi="Calibri"/>
                <w:sz w:val="18"/>
                <w:szCs w:val="18"/>
              </w:rPr>
            </w:pPr>
            <w:ins w:id="399" w:author="Smith, Alexis@Energy" w:date="2019-04-16T11:17:00Z">
              <w:r w:rsidRPr="004D1A22">
                <w:rPr>
                  <w:rFonts w:ascii="Calibri" w:hAnsi="Calibri"/>
                  <w:sz w:val="18"/>
                  <w:szCs w:val="18"/>
                </w:rPr>
                <w:t>**E08 on MCH-01a</w:t>
              </w:r>
            </w:ins>
          </w:p>
          <w:p w14:paraId="139669FA" w14:textId="69EFC2CC" w:rsidR="005C4069" w:rsidRPr="006A3EEB" w:rsidRDefault="004D1A22" w:rsidP="004D1A22">
            <w:pPr>
              <w:keepNext/>
              <w:rPr>
                <w:rFonts w:ascii="Calibri" w:hAnsi="Calibri"/>
                <w:sz w:val="18"/>
                <w:szCs w:val="18"/>
              </w:rPr>
            </w:pPr>
            <w:ins w:id="400" w:author="Smith, Alexis@Energy" w:date="2019-04-16T11:17:00Z">
              <w:r w:rsidRPr="004D1A22">
                <w:rPr>
                  <w:rFonts w:ascii="Calibri" w:hAnsi="Calibri"/>
                  <w:sz w:val="18"/>
                  <w:szCs w:val="18"/>
                </w:rPr>
                <w:t>**F08 on MCH-01d</w:t>
              </w:r>
              <w:r w:rsidRPr="00243E16" w:rsidDel="004D1A22">
                <w:rPr>
                  <w:rFonts w:ascii="Calibri" w:hAnsi="Calibri"/>
                  <w:sz w:val="18"/>
                  <w:szCs w:val="18"/>
                </w:rPr>
                <w:t xml:space="preserve"> </w:t>
              </w:r>
            </w:ins>
            <w:del w:id="401" w:author="Smith, Alexis@Energy" w:date="2019-04-16T11:17:00Z">
              <w:r w:rsidR="005C4069" w:rsidRPr="00243E16" w:rsidDel="004D1A22">
                <w:rPr>
                  <w:rFonts w:ascii="Calibri" w:hAnsi="Calibri"/>
                  <w:sz w:val="18"/>
                  <w:szCs w:val="18"/>
                </w:rPr>
                <w:delText>&lt;&lt; auto filled text: referenced from CF2R-MCH-</w:delText>
              </w:r>
              <w:r w:rsidR="005C4069" w:rsidDel="004D1A22">
                <w:rPr>
                  <w:rFonts w:ascii="Calibri" w:hAnsi="Calibri"/>
                  <w:sz w:val="18"/>
                  <w:szCs w:val="18"/>
                </w:rPr>
                <w:delText>01</w:delText>
              </w:r>
              <w:r w:rsidR="005C4069" w:rsidRPr="00243E16" w:rsidDel="004D1A22">
                <w:rPr>
                  <w:rFonts w:ascii="Calibri" w:hAnsi="Calibri"/>
                  <w:sz w:val="18"/>
                  <w:szCs w:val="18"/>
                </w:rPr>
                <w:delText>&gt;&gt;</w:delText>
              </w:r>
            </w:del>
          </w:p>
        </w:tc>
        <w:tc>
          <w:tcPr>
            <w:tcW w:w="1079" w:type="dxa"/>
            <w:vAlign w:val="center"/>
          </w:tcPr>
          <w:p w14:paraId="668ED367" w14:textId="1172EBB5" w:rsidR="004D1A22" w:rsidRPr="004D1A22" w:rsidRDefault="004D1A22" w:rsidP="004D1A22">
            <w:pPr>
              <w:keepNext/>
              <w:rPr>
                <w:ins w:id="402" w:author="Smith, Alexis@Energy" w:date="2019-04-16T11:21:00Z"/>
                <w:rFonts w:ascii="Calibri" w:hAnsi="Calibri"/>
                <w:sz w:val="18"/>
                <w:szCs w:val="18"/>
              </w:rPr>
            </w:pPr>
            <w:ins w:id="403" w:author="Smith, Alexis@Energy" w:date="2019-04-16T11:21:00Z">
              <w:r w:rsidRPr="004D1A22">
                <w:rPr>
                  <w:rFonts w:ascii="Calibri" w:hAnsi="Calibri"/>
                  <w:sz w:val="18"/>
                  <w:szCs w:val="18"/>
                </w:rPr>
                <w:t>&lt;&lt;</w:t>
              </w:r>
              <w:r w:rsidRPr="004D1A22">
                <w:rPr>
                  <w:rFonts w:ascii="Calibri" w:hAnsi="Calibri"/>
                  <w:b/>
                  <w:sz w:val="18"/>
                  <w:szCs w:val="18"/>
                </w:rPr>
                <w:t xml:space="preserve"> if</w:t>
              </w:r>
              <w:r w:rsidR="00654488">
                <w:rPr>
                  <w:rFonts w:ascii="Calibri" w:hAnsi="Calibri"/>
                  <w:sz w:val="18"/>
                  <w:szCs w:val="18"/>
                </w:rPr>
                <w:t xml:space="preserve"> A09</w:t>
              </w:r>
              <w:r w:rsidRPr="004D1A22">
                <w:rPr>
                  <w:rFonts w:ascii="Calibri" w:hAnsi="Calibri" w:cs="Calibri"/>
                  <w:sz w:val="18"/>
                  <w:szCs w:val="18"/>
                </w:rPr>
                <w:t>≠</w:t>
              </w:r>
              <w:r w:rsidRPr="004D1A22">
                <w:rPr>
                  <w:rFonts w:ascii="Calibri" w:hAnsi="Calibri"/>
                  <w:sz w:val="18"/>
                  <w:szCs w:val="18"/>
                </w:rPr>
                <w:t xml:space="preserve">[furnace air-handling unit], </w:t>
              </w:r>
            </w:ins>
          </w:p>
          <w:p w14:paraId="1050FDF9" w14:textId="77777777" w:rsidR="004D1A22" w:rsidRPr="004D1A22" w:rsidRDefault="004D1A22" w:rsidP="004D1A22">
            <w:pPr>
              <w:keepNext/>
              <w:rPr>
                <w:ins w:id="404" w:author="Smith, Alexis@Energy" w:date="2019-04-16T11:21:00Z"/>
                <w:rFonts w:ascii="Calibri" w:hAnsi="Calibri"/>
                <w:sz w:val="18"/>
                <w:szCs w:val="18"/>
              </w:rPr>
            </w:pPr>
            <w:ins w:id="405" w:author="Smith, Alexis@Energy" w:date="2019-04-16T11:21:00Z">
              <w:r w:rsidRPr="004D1A22">
                <w:rPr>
                  <w:rFonts w:ascii="Calibri" w:hAnsi="Calibri"/>
                  <w:b/>
                  <w:sz w:val="18"/>
                  <w:szCs w:val="18"/>
                </w:rPr>
                <w:t>then</w:t>
              </w:r>
              <w:r w:rsidRPr="004D1A22">
                <w:rPr>
                  <w:rFonts w:ascii="Calibri" w:hAnsi="Calibri"/>
                  <w:sz w:val="18"/>
                  <w:szCs w:val="18"/>
                </w:rPr>
                <w:t xml:space="preserve"> value=n/a,</w:t>
              </w:r>
            </w:ins>
          </w:p>
          <w:p w14:paraId="0E2BEDFC" w14:textId="77777777" w:rsidR="004D1A22" w:rsidRPr="004D1A22" w:rsidRDefault="004D1A22" w:rsidP="004D1A22">
            <w:pPr>
              <w:keepNext/>
              <w:rPr>
                <w:ins w:id="406" w:author="Smith, Alexis@Energy" w:date="2019-04-16T11:21:00Z"/>
                <w:rFonts w:ascii="Calibri" w:hAnsi="Calibri"/>
                <w:sz w:val="18"/>
                <w:szCs w:val="18"/>
              </w:rPr>
            </w:pPr>
          </w:p>
          <w:p w14:paraId="46559CAF" w14:textId="2913FC9B" w:rsidR="004D1A22" w:rsidRPr="004D1A22" w:rsidRDefault="004D1A22" w:rsidP="004D1A22">
            <w:pPr>
              <w:keepNext/>
              <w:rPr>
                <w:ins w:id="407" w:author="Smith, Alexis@Energy" w:date="2019-04-16T11:21:00Z"/>
                <w:rFonts w:ascii="Calibri" w:hAnsi="Calibri"/>
                <w:sz w:val="18"/>
                <w:szCs w:val="18"/>
              </w:rPr>
            </w:pPr>
            <w:proofErr w:type="spellStart"/>
            <w:ins w:id="408" w:author="Smith, Alexis@Energy" w:date="2019-04-16T11:21:00Z">
              <w:r w:rsidRPr="004D1A22">
                <w:rPr>
                  <w:rFonts w:ascii="Calibri" w:hAnsi="Calibri"/>
                  <w:b/>
                  <w:sz w:val="18"/>
                  <w:szCs w:val="18"/>
                </w:rPr>
                <w:t>elseif</w:t>
              </w:r>
              <w:proofErr w:type="spellEnd"/>
              <w:r w:rsidR="00654488">
                <w:rPr>
                  <w:rFonts w:ascii="Calibri" w:hAnsi="Calibri"/>
                  <w:sz w:val="18"/>
                  <w:szCs w:val="18"/>
                </w:rPr>
                <w:t xml:space="preserve"> A0</w:t>
              </w:r>
            </w:ins>
            <w:ins w:id="409" w:author="Smith, Alexis@Energy" w:date="2019-05-08T08:12:00Z">
              <w:r w:rsidR="00654488">
                <w:rPr>
                  <w:rFonts w:ascii="Calibri" w:hAnsi="Calibri"/>
                  <w:sz w:val="18"/>
                  <w:szCs w:val="18"/>
                </w:rPr>
                <w:t>9</w:t>
              </w:r>
            </w:ins>
            <w:ins w:id="410" w:author="Smith, Alexis@Energy" w:date="2019-04-16T11:21:00Z">
              <w:r w:rsidRPr="004D1A22">
                <w:rPr>
                  <w:rFonts w:ascii="Calibri" w:hAnsi="Calibri"/>
                  <w:sz w:val="18"/>
                  <w:szCs w:val="18"/>
                </w:rPr>
                <w:t xml:space="preserve">=[furnace air-handling unit, </w:t>
              </w:r>
            </w:ins>
          </w:p>
          <w:p w14:paraId="5D68D1FE" w14:textId="77777777" w:rsidR="004D1A22" w:rsidRPr="004D1A22" w:rsidRDefault="004D1A22" w:rsidP="004D1A22">
            <w:pPr>
              <w:keepNext/>
              <w:rPr>
                <w:ins w:id="411" w:author="Smith, Alexis@Energy" w:date="2019-04-16T11:21:00Z"/>
                <w:rFonts w:ascii="Calibri" w:hAnsi="Calibri"/>
                <w:sz w:val="18"/>
                <w:szCs w:val="18"/>
              </w:rPr>
            </w:pPr>
            <w:ins w:id="412" w:author="Smith, Alexis@Energy" w:date="2019-04-16T11:21:00Z">
              <w:r w:rsidRPr="004D1A22">
                <w:rPr>
                  <w:rFonts w:ascii="Calibri" w:hAnsi="Calibri"/>
                  <w:b/>
                  <w:sz w:val="18"/>
                  <w:szCs w:val="18"/>
                </w:rPr>
                <w:t>then</w:t>
              </w:r>
              <w:r w:rsidRPr="004D1A22">
                <w:rPr>
                  <w:rFonts w:ascii="Calibri" w:hAnsi="Calibri"/>
                  <w:sz w:val="18"/>
                  <w:szCs w:val="18"/>
                </w:rPr>
                <w:t xml:space="preserve"> auto filled text referenced from CF2R-MCH-01&gt;&gt;</w:t>
              </w:r>
            </w:ins>
          </w:p>
          <w:p w14:paraId="194CF71C" w14:textId="77777777" w:rsidR="004D1A22" w:rsidRPr="004D1A22" w:rsidRDefault="004D1A22" w:rsidP="004D1A22">
            <w:pPr>
              <w:keepNext/>
              <w:rPr>
                <w:ins w:id="413" w:author="Smith, Alexis@Energy" w:date="2019-04-16T11:21:00Z"/>
                <w:rFonts w:ascii="Calibri" w:hAnsi="Calibri"/>
                <w:sz w:val="18"/>
                <w:szCs w:val="18"/>
              </w:rPr>
            </w:pPr>
          </w:p>
          <w:p w14:paraId="38B0ADFC" w14:textId="77777777" w:rsidR="004D1A22" w:rsidRPr="004D1A22" w:rsidRDefault="004D1A22" w:rsidP="004D1A22">
            <w:pPr>
              <w:keepNext/>
              <w:rPr>
                <w:ins w:id="414" w:author="Smith, Alexis@Energy" w:date="2019-04-16T11:21:00Z"/>
                <w:rFonts w:ascii="Calibri" w:hAnsi="Calibri"/>
                <w:sz w:val="18"/>
                <w:szCs w:val="18"/>
              </w:rPr>
            </w:pPr>
            <w:ins w:id="415" w:author="Smith, Alexis@Energy" w:date="2019-04-16T11:21:00Z">
              <w:r w:rsidRPr="004D1A22">
                <w:rPr>
                  <w:rFonts w:ascii="Calibri" w:hAnsi="Calibri"/>
                  <w:sz w:val="18"/>
                  <w:szCs w:val="18"/>
                </w:rPr>
                <w:t>note: reference applicable values as follows:</w:t>
              </w:r>
            </w:ins>
          </w:p>
          <w:p w14:paraId="6D0F7AF4" w14:textId="77777777" w:rsidR="004D1A22" w:rsidRPr="004D1A22" w:rsidRDefault="004D1A22" w:rsidP="004D1A22">
            <w:pPr>
              <w:keepNext/>
              <w:rPr>
                <w:ins w:id="416" w:author="Smith, Alexis@Energy" w:date="2019-04-16T11:21:00Z"/>
                <w:rFonts w:ascii="Calibri" w:hAnsi="Calibri"/>
                <w:sz w:val="18"/>
                <w:szCs w:val="18"/>
              </w:rPr>
            </w:pPr>
            <w:ins w:id="417" w:author="Smith, Alexis@Energy" w:date="2019-04-16T11:21:00Z">
              <w:r w:rsidRPr="004D1A22">
                <w:rPr>
                  <w:rFonts w:ascii="Calibri" w:hAnsi="Calibri"/>
                  <w:sz w:val="18"/>
                  <w:szCs w:val="18"/>
                </w:rPr>
                <w:t>**E09 on MCH-01a</w:t>
              </w:r>
            </w:ins>
          </w:p>
          <w:p w14:paraId="0C6C69D3" w14:textId="6B03D302" w:rsidR="005C4069" w:rsidRPr="006A3EEB" w:rsidRDefault="004D1A22" w:rsidP="004D1A22">
            <w:pPr>
              <w:keepNext/>
              <w:rPr>
                <w:rFonts w:ascii="Calibri" w:hAnsi="Calibri"/>
                <w:sz w:val="18"/>
                <w:szCs w:val="18"/>
              </w:rPr>
            </w:pPr>
            <w:ins w:id="418" w:author="Smith, Alexis@Energy" w:date="2019-04-16T11:21:00Z">
              <w:r w:rsidRPr="004D1A22">
                <w:rPr>
                  <w:rFonts w:ascii="Calibri" w:hAnsi="Calibri"/>
                  <w:sz w:val="18"/>
                  <w:szCs w:val="18"/>
                </w:rPr>
                <w:t>**F09 on MCH-01d</w:t>
              </w:r>
              <w:r w:rsidRPr="00243E16" w:rsidDel="004D1A22">
                <w:rPr>
                  <w:rFonts w:ascii="Calibri" w:hAnsi="Calibri"/>
                  <w:sz w:val="18"/>
                  <w:szCs w:val="18"/>
                </w:rPr>
                <w:t xml:space="preserve"> </w:t>
              </w:r>
            </w:ins>
            <w:del w:id="419" w:author="Smith, Alexis@Energy" w:date="2019-04-16T11:21:00Z">
              <w:r w:rsidR="005C4069" w:rsidRPr="00243E16" w:rsidDel="004D1A22">
                <w:rPr>
                  <w:rFonts w:ascii="Calibri" w:hAnsi="Calibri"/>
                  <w:sz w:val="18"/>
                  <w:szCs w:val="18"/>
                </w:rPr>
                <w:delText>&lt;&lt; auto filled text: referenced from CF2R-MCH-</w:delText>
              </w:r>
              <w:r w:rsidR="005C4069" w:rsidDel="004D1A22">
                <w:rPr>
                  <w:rFonts w:ascii="Calibri" w:hAnsi="Calibri"/>
                  <w:sz w:val="18"/>
                  <w:szCs w:val="18"/>
                </w:rPr>
                <w:delText>01</w:delText>
              </w:r>
              <w:r w:rsidR="005C4069" w:rsidRPr="00243E16" w:rsidDel="004D1A22">
                <w:rPr>
                  <w:rFonts w:ascii="Calibri" w:hAnsi="Calibri"/>
                  <w:sz w:val="18"/>
                  <w:szCs w:val="18"/>
                </w:rPr>
                <w:delText>&gt;&gt;</w:delText>
              </w:r>
            </w:del>
          </w:p>
        </w:tc>
      </w:tr>
      <w:tr w:rsidR="005C4069" w:rsidRPr="006A3EEB" w14:paraId="654B1FB9" w14:textId="77777777" w:rsidTr="00D7762E">
        <w:trPr>
          <w:cantSplit/>
          <w:trHeight w:val="144"/>
        </w:trPr>
        <w:tc>
          <w:tcPr>
            <w:tcW w:w="985" w:type="dxa"/>
          </w:tcPr>
          <w:p w14:paraId="307C58D7" w14:textId="77777777" w:rsidR="005C4069" w:rsidRPr="006A3EEB" w:rsidRDefault="005C4069" w:rsidP="005C4069">
            <w:pPr>
              <w:keepNext/>
              <w:rPr>
                <w:rFonts w:ascii="Calibri" w:hAnsi="Calibri"/>
                <w:sz w:val="18"/>
                <w:szCs w:val="18"/>
              </w:rPr>
            </w:pPr>
          </w:p>
        </w:tc>
        <w:tc>
          <w:tcPr>
            <w:tcW w:w="1170" w:type="dxa"/>
          </w:tcPr>
          <w:p w14:paraId="2D690FDE" w14:textId="77777777" w:rsidR="005C4069" w:rsidRPr="006A3EEB" w:rsidRDefault="005C4069" w:rsidP="005C4069">
            <w:pPr>
              <w:keepNext/>
              <w:rPr>
                <w:rFonts w:ascii="Calibri" w:hAnsi="Calibri"/>
                <w:sz w:val="18"/>
                <w:szCs w:val="18"/>
              </w:rPr>
            </w:pPr>
          </w:p>
        </w:tc>
        <w:tc>
          <w:tcPr>
            <w:tcW w:w="1170" w:type="dxa"/>
          </w:tcPr>
          <w:p w14:paraId="3292705F" w14:textId="77777777" w:rsidR="005C4069" w:rsidRPr="006A3EEB" w:rsidRDefault="005C4069" w:rsidP="005C4069">
            <w:pPr>
              <w:keepNext/>
              <w:rPr>
                <w:rFonts w:ascii="Calibri" w:hAnsi="Calibri"/>
                <w:sz w:val="18"/>
                <w:szCs w:val="18"/>
              </w:rPr>
            </w:pPr>
          </w:p>
        </w:tc>
        <w:tc>
          <w:tcPr>
            <w:tcW w:w="990" w:type="dxa"/>
          </w:tcPr>
          <w:p w14:paraId="6EC82E69" w14:textId="77777777" w:rsidR="005C4069" w:rsidRPr="006A3EEB" w:rsidRDefault="005C4069" w:rsidP="005C4069">
            <w:pPr>
              <w:keepNext/>
              <w:rPr>
                <w:ins w:id="420" w:author="Smith, Alexis@Energy" w:date="2019-04-16T11:08:00Z"/>
                <w:rFonts w:ascii="Calibri" w:hAnsi="Calibri"/>
                <w:sz w:val="18"/>
                <w:szCs w:val="18"/>
              </w:rPr>
            </w:pPr>
          </w:p>
        </w:tc>
        <w:tc>
          <w:tcPr>
            <w:tcW w:w="1080" w:type="dxa"/>
          </w:tcPr>
          <w:p w14:paraId="36EDB33F" w14:textId="62298B0C" w:rsidR="005C4069" w:rsidRPr="006A3EEB" w:rsidRDefault="005C4069" w:rsidP="005C4069">
            <w:pPr>
              <w:keepNext/>
              <w:rPr>
                <w:rFonts w:ascii="Calibri" w:hAnsi="Calibri"/>
                <w:sz w:val="18"/>
                <w:szCs w:val="18"/>
              </w:rPr>
            </w:pPr>
          </w:p>
        </w:tc>
        <w:tc>
          <w:tcPr>
            <w:tcW w:w="1080" w:type="dxa"/>
          </w:tcPr>
          <w:p w14:paraId="58023D58" w14:textId="77777777" w:rsidR="005C4069" w:rsidRPr="006A3EEB" w:rsidRDefault="005C4069" w:rsidP="005C4069">
            <w:pPr>
              <w:keepNext/>
              <w:rPr>
                <w:rFonts w:ascii="Calibri" w:hAnsi="Calibri"/>
                <w:sz w:val="18"/>
                <w:szCs w:val="18"/>
              </w:rPr>
            </w:pPr>
          </w:p>
        </w:tc>
        <w:tc>
          <w:tcPr>
            <w:tcW w:w="1080" w:type="dxa"/>
          </w:tcPr>
          <w:p w14:paraId="68F8416B" w14:textId="77777777" w:rsidR="005C4069" w:rsidRPr="006A3EEB" w:rsidRDefault="005C4069" w:rsidP="005C4069">
            <w:pPr>
              <w:keepNext/>
              <w:rPr>
                <w:rFonts w:ascii="Calibri" w:hAnsi="Calibri"/>
                <w:sz w:val="18"/>
                <w:szCs w:val="18"/>
              </w:rPr>
            </w:pPr>
          </w:p>
        </w:tc>
        <w:tc>
          <w:tcPr>
            <w:tcW w:w="990" w:type="dxa"/>
          </w:tcPr>
          <w:p w14:paraId="16F287A8" w14:textId="77777777" w:rsidR="005C4069" w:rsidRPr="006A3EEB" w:rsidRDefault="005C4069" w:rsidP="005C4069">
            <w:pPr>
              <w:keepNext/>
              <w:rPr>
                <w:rFonts w:ascii="Calibri" w:hAnsi="Calibri"/>
                <w:sz w:val="18"/>
                <w:szCs w:val="18"/>
              </w:rPr>
            </w:pPr>
          </w:p>
        </w:tc>
        <w:tc>
          <w:tcPr>
            <w:tcW w:w="1170" w:type="dxa"/>
          </w:tcPr>
          <w:p w14:paraId="714AED14" w14:textId="77777777" w:rsidR="005C4069" w:rsidRPr="006A3EEB" w:rsidRDefault="005C4069" w:rsidP="005C4069">
            <w:pPr>
              <w:keepNext/>
              <w:rPr>
                <w:rFonts w:ascii="Calibri" w:hAnsi="Calibri"/>
                <w:sz w:val="18"/>
                <w:szCs w:val="18"/>
              </w:rPr>
            </w:pPr>
          </w:p>
        </w:tc>
        <w:tc>
          <w:tcPr>
            <w:tcW w:w="1079" w:type="dxa"/>
          </w:tcPr>
          <w:p w14:paraId="6276092E" w14:textId="77777777" w:rsidR="005C4069" w:rsidRPr="006A3EEB" w:rsidRDefault="005C4069" w:rsidP="005C4069">
            <w:pPr>
              <w:keepNext/>
              <w:rPr>
                <w:rFonts w:ascii="Calibri" w:hAnsi="Calibri"/>
                <w:sz w:val="18"/>
                <w:szCs w:val="18"/>
              </w:rPr>
            </w:pPr>
          </w:p>
        </w:tc>
      </w:tr>
    </w:tbl>
    <w:p w14:paraId="5659DACC" w14:textId="3581B390" w:rsidR="007068E9" w:rsidRDefault="007068E9" w:rsidP="006D0BCD">
      <w:pPr>
        <w:rPr>
          <w:rFonts w:ascii="Calibri" w:hAnsi="Calibri"/>
          <w:b/>
          <w:bCs/>
          <w:sz w:val="18"/>
          <w:szCs w:val="18"/>
        </w:rPr>
      </w:pPr>
    </w:p>
    <w:p w14:paraId="4BD27839" w14:textId="77777777" w:rsidR="007068E9" w:rsidRDefault="007068E9">
      <w:pPr>
        <w:rPr>
          <w:rFonts w:ascii="Calibri" w:hAnsi="Calibri"/>
          <w:b/>
          <w:bCs/>
          <w:sz w:val="18"/>
          <w:szCs w:val="18"/>
        </w:rPr>
      </w:pPr>
      <w:r>
        <w:rPr>
          <w:rFonts w:ascii="Calibri" w:hAnsi="Calibri"/>
          <w:b/>
          <w:bCs/>
          <w:sz w:val="18"/>
          <w:szCs w:val="18"/>
        </w:rPr>
        <w:br w:type="page"/>
      </w:r>
    </w:p>
    <w:tbl>
      <w:tblPr>
        <w:tblpPr w:leftFromText="180" w:rightFromText="180" w:vertAnchor="text" w:tblpY="1"/>
        <w:tblOverlap w:val="neve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3"/>
        <w:gridCol w:w="1080"/>
        <w:gridCol w:w="1080"/>
        <w:gridCol w:w="901"/>
        <w:gridCol w:w="990"/>
        <w:gridCol w:w="1080"/>
        <w:gridCol w:w="1260"/>
        <w:gridCol w:w="1260"/>
        <w:gridCol w:w="1170"/>
        <w:gridCol w:w="1080"/>
      </w:tblGrid>
      <w:tr w:rsidR="004D1A22" w:rsidRPr="000A0D4F" w14:paraId="146695A2" w14:textId="77777777" w:rsidTr="007068E9">
        <w:trPr>
          <w:cantSplit/>
          <w:trHeight w:val="504"/>
        </w:trPr>
        <w:tc>
          <w:tcPr>
            <w:tcW w:w="10794" w:type="dxa"/>
            <w:gridSpan w:val="10"/>
            <w:tcBorders>
              <w:bottom w:val="single" w:sz="4" w:space="0" w:color="auto"/>
            </w:tcBorders>
          </w:tcPr>
          <w:p w14:paraId="404CF4DA" w14:textId="20D9C9EA" w:rsidR="004D1A22" w:rsidRDefault="004D1A22" w:rsidP="004D1A22">
            <w:pPr>
              <w:rPr>
                <w:rFonts w:ascii="Calibri" w:hAnsi="Calibri"/>
                <w:b/>
                <w:sz w:val="18"/>
                <w:szCs w:val="18"/>
              </w:rPr>
            </w:pPr>
            <w:r>
              <w:rPr>
                <w:rFonts w:ascii="Calibri" w:hAnsi="Calibri"/>
                <w:b/>
                <w:szCs w:val="18"/>
              </w:rPr>
              <w:t>C</w:t>
            </w:r>
            <w:r w:rsidRPr="006A3EEB">
              <w:rPr>
                <w:rFonts w:ascii="Calibri" w:hAnsi="Calibri"/>
                <w:b/>
                <w:szCs w:val="18"/>
              </w:rPr>
              <w:t>.</w:t>
            </w:r>
            <w:r>
              <w:rPr>
                <w:rFonts w:ascii="Calibri" w:hAnsi="Calibri"/>
                <w:b/>
                <w:szCs w:val="18"/>
              </w:rPr>
              <w:t xml:space="preserve"> </w:t>
            </w:r>
            <w:r w:rsidRPr="00F80E7D">
              <w:rPr>
                <w:rFonts w:ascii="Calibri" w:hAnsi="Calibri"/>
                <w:b/>
                <w:szCs w:val="18"/>
              </w:rPr>
              <w:t>Rated Space Conditioning System Equipment Verification</w:t>
            </w:r>
            <w:r>
              <w:rPr>
                <w:rFonts w:ascii="Calibri" w:hAnsi="Calibri"/>
                <w:b/>
                <w:szCs w:val="18"/>
              </w:rPr>
              <w:t xml:space="preserve"> from Directory</w:t>
            </w:r>
          </w:p>
          <w:p w14:paraId="635A25BC" w14:textId="5F44BE8E" w:rsidR="004D1A22" w:rsidRPr="000A0D4F" w:rsidRDefault="004D1A22" w:rsidP="004D1A22">
            <w:pPr>
              <w:keepNext/>
              <w:rPr>
                <w:rFonts w:ascii="Calibri" w:hAnsi="Calibri"/>
                <w:sz w:val="18"/>
                <w:szCs w:val="18"/>
              </w:rPr>
            </w:pPr>
            <w:r w:rsidRPr="00EE4A98">
              <w:rPr>
                <w:rFonts w:ascii="Calibri" w:hAnsi="Calibri"/>
                <w:i/>
                <w:sz w:val="18"/>
                <w:szCs w:val="18"/>
              </w:rPr>
              <w:t xml:space="preserve">The data on </w:t>
            </w:r>
            <w:r>
              <w:rPr>
                <w:rFonts w:ascii="Calibri" w:hAnsi="Calibri"/>
                <w:i/>
                <w:sz w:val="18"/>
                <w:szCs w:val="18"/>
              </w:rPr>
              <w:t xml:space="preserve">the </w:t>
            </w:r>
            <w:r w:rsidRPr="00EE4A98">
              <w:rPr>
                <w:rFonts w:ascii="Calibri" w:hAnsi="Calibri"/>
                <w:i/>
                <w:sz w:val="18"/>
                <w:szCs w:val="18"/>
              </w:rPr>
              <w:t>nameplate of the installed component shall conform to the data for the component as shown</w:t>
            </w:r>
            <w:r>
              <w:rPr>
                <w:rFonts w:ascii="Calibri" w:hAnsi="Calibri"/>
                <w:i/>
                <w:sz w:val="18"/>
                <w:szCs w:val="18"/>
              </w:rPr>
              <w:t xml:space="preserve"> in the Directory used to certify product performance </w:t>
            </w:r>
            <w:r w:rsidRPr="00EE4A98">
              <w:rPr>
                <w:rFonts w:ascii="Calibri" w:hAnsi="Calibri"/>
                <w:i/>
                <w:sz w:val="18"/>
                <w:szCs w:val="18"/>
              </w:rPr>
              <w:t>in order to demonstrate compliance.</w:t>
            </w:r>
          </w:p>
        </w:tc>
      </w:tr>
      <w:tr w:rsidR="004D1A22" w:rsidRPr="006A3EEB" w:rsidDel="002840B2" w14:paraId="77145353" w14:textId="77777777" w:rsidTr="007068E9">
        <w:trPr>
          <w:cantSplit/>
          <w:trHeight w:val="188"/>
        </w:trPr>
        <w:tc>
          <w:tcPr>
            <w:tcW w:w="893" w:type="dxa"/>
            <w:vMerge w:val="restart"/>
            <w:tcBorders>
              <w:top w:val="single" w:sz="4" w:space="0" w:color="auto"/>
            </w:tcBorders>
            <w:vAlign w:val="center"/>
          </w:tcPr>
          <w:p w14:paraId="3E8736C0"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01</w:t>
            </w:r>
          </w:p>
        </w:tc>
        <w:tc>
          <w:tcPr>
            <w:tcW w:w="1080" w:type="dxa"/>
            <w:vMerge w:val="restart"/>
            <w:tcBorders>
              <w:top w:val="single" w:sz="4" w:space="0" w:color="auto"/>
            </w:tcBorders>
            <w:vAlign w:val="center"/>
          </w:tcPr>
          <w:p w14:paraId="644C47DA"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02</w:t>
            </w:r>
          </w:p>
        </w:tc>
        <w:tc>
          <w:tcPr>
            <w:tcW w:w="1080" w:type="dxa"/>
            <w:vMerge w:val="restart"/>
            <w:tcBorders>
              <w:top w:val="single" w:sz="4" w:space="0" w:color="auto"/>
            </w:tcBorders>
            <w:vAlign w:val="center"/>
          </w:tcPr>
          <w:p w14:paraId="5D6D69CF"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03</w:t>
            </w:r>
          </w:p>
        </w:tc>
        <w:tc>
          <w:tcPr>
            <w:tcW w:w="901" w:type="dxa"/>
            <w:vMerge w:val="restart"/>
            <w:tcBorders>
              <w:top w:val="single" w:sz="4" w:space="0" w:color="auto"/>
            </w:tcBorders>
            <w:vAlign w:val="center"/>
          </w:tcPr>
          <w:p w14:paraId="341EA4D8" w14:textId="7484D656" w:rsidR="004D1A22" w:rsidRDefault="004D1A22" w:rsidP="004D1A22">
            <w:pPr>
              <w:keepNext/>
              <w:jc w:val="center"/>
              <w:rPr>
                <w:rFonts w:ascii="Calibri" w:hAnsi="Calibri"/>
                <w:sz w:val="18"/>
                <w:szCs w:val="18"/>
              </w:rPr>
            </w:pPr>
            <w:ins w:id="421" w:author="Smith, Alexis@Energy" w:date="2019-04-16T11:24:00Z">
              <w:r>
                <w:rPr>
                  <w:rFonts w:ascii="Calibri" w:hAnsi="Calibri"/>
                  <w:sz w:val="18"/>
                  <w:szCs w:val="18"/>
                </w:rPr>
                <w:t>04</w:t>
              </w:r>
            </w:ins>
          </w:p>
        </w:tc>
        <w:tc>
          <w:tcPr>
            <w:tcW w:w="6840" w:type="dxa"/>
            <w:gridSpan w:val="6"/>
            <w:tcBorders>
              <w:top w:val="single" w:sz="4" w:space="0" w:color="auto"/>
            </w:tcBorders>
            <w:vAlign w:val="center"/>
          </w:tcPr>
          <w:p w14:paraId="49810E74" w14:textId="1D968FFD" w:rsidR="004D1A22" w:rsidRDefault="004D1A22" w:rsidP="004D1A22">
            <w:pPr>
              <w:keepNext/>
              <w:jc w:val="center"/>
              <w:rPr>
                <w:rFonts w:ascii="Calibri" w:hAnsi="Calibri"/>
                <w:sz w:val="18"/>
                <w:szCs w:val="18"/>
              </w:rPr>
            </w:pPr>
            <w:r>
              <w:rPr>
                <w:rFonts w:ascii="Calibri" w:hAnsi="Calibri"/>
                <w:sz w:val="18"/>
                <w:szCs w:val="18"/>
              </w:rPr>
              <w:t>Data from the directory used to certify product performance for the rated system component</w:t>
            </w:r>
          </w:p>
        </w:tc>
      </w:tr>
      <w:tr w:rsidR="00C51405" w:rsidRPr="006A3EEB" w:rsidDel="002840B2" w14:paraId="596E6DE5" w14:textId="77777777" w:rsidTr="007068E9">
        <w:trPr>
          <w:cantSplit/>
          <w:trHeight w:val="188"/>
        </w:trPr>
        <w:tc>
          <w:tcPr>
            <w:tcW w:w="893" w:type="dxa"/>
            <w:vMerge/>
            <w:vAlign w:val="center"/>
          </w:tcPr>
          <w:p w14:paraId="61CD9987" w14:textId="77777777" w:rsidR="004D1A22" w:rsidRPr="006A3EEB" w:rsidRDefault="004D1A22" w:rsidP="004D1A22">
            <w:pPr>
              <w:keepNext/>
              <w:jc w:val="center"/>
              <w:rPr>
                <w:rFonts w:ascii="Calibri" w:hAnsi="Calibri"/>
                <w:sz w:val="18"/>
                <w:szCs w:val="18"/>
              </w:rPr>
            </w:pPr>
          </w:p>
        </w:tc>
        <w:tc>
          <w:tcPr>
            <w:tcW w:w="1080" w:type="dxa"/>
            <w:vMerge/>
            <w:vAlign w:val="center"/>
          </w:tcPr>
          <w:p w14:paraId="2787ABFB" w14:textId="77777777" w:rsidR="004D1A22" w:rsidRPr="006A3EEB" w:rsidRDefault="004D1A22" w:rsidP="004D1A22">
            <w:pPr>
              <w:keepNext/>
              <w:jc w:val="center"/>
              <w:rPr>
                <w:rFonts w:ascii="Calibri" w:hAnsi="Calibri"/>
                <w:sz w:val="18"/>
                <w:szCs w:val="18"/>
              </w:rPr>
            </w:pPr>
          </w:p>
        </w:tc>
        <w:tc>
          <w:tcPr>
            <w:tcW w:w="1080" w:type="dxa"/>
            <w:vMerge/>
            <w:vAlign w:val="center"/>
          </w:tcPr>
          <w:p w14:paraId="1ADD9128" w14:textId="77777777" w:rsidR="004D1A22" w:rsidRPr="006A3EEB" w:rsidRDefault="004D1A22" w:rsidP="004D1A22">
            <w:pPr>
              <w:keepNext/>
              <w:jc w:val="center"/>
              <w:rPr>
                <w:rFonts w:ascii="Calibri" w:hAnsi="Calibri"/>
                <w:sz w:val="18"/>
                <w:szCs w:val="18"/>
              </w:rPr>
            </w:pPr>
          </w:p>
        </w:tc>
        <w:tc>
          <w:tcPr>
            <w:tcW w:w="901" w:type="dxa"/>
            <w:vMerge/>
          </w:tcPr>
          <w:p w14:paraId="1460EDC2" w14:textId="77777777" w:rsidR="004D1A22" w:rsidRPr="006A3EEB" w:rsidRDefault="004D1A22" w:rsidP="004D1A22">
            <w:pPr>
              <w:keepNext/>
              <w:jc w:val="center"/>
              <w:rPr>
                <w:ins w:id="422" w:author="Smith, Alexis@Energy" w:date="2019-04-16T11:24:00Z"/>
                <w:rFonts w:ascii="Calibri" w:hAnsi="Calibri"/>
                <w:sz w:val="18"/>
                <w:szCs w:val="18"/>
              </w:rPr>
            </w:pPr>
          </w:p>
        </w:tc>
        <w:tc>
          <w:tcPr>
            <w:tcW w:w="990" w:type="dxa"/>
            <w:vAlign w:val="center"/>
          </w:tcPr>
          <w:p w14:paraId="41165E42" w14:textId="16A6B455" w:rsidR="004D1A22" w:rsidRPr="006A3EEB" w:rsidRDefault="004D1A22" w:rsidP="004D1A22">
            <w:pPr>
              <w:keepNext/>
              <w:jc w:val="center"/>
              <w:rPr>
                <w:rFonts w:ascii="Calibri" w:hAnsi="Calibri"/>
                <w:sz w:val="18"/>
                <w:szCs w:val="18"/>
              </w:rPr>
            </w:pPr>
            <w:r w:rsidRPr="006A3EEB">
              <w:rPr>
                <w:rFonts w:ascii="Calibri" w:hAnsi="Calibri"/>
                <w:sz w:val="18"/>
                <w:szCs w:val="18"/>
              </w:rPr>
              <w:t>04</w:t>
            </w:r>
          </w:p>
        </w:tc>
        <w:tc>
          <w:tcPr>
            <w:tcW w:w="1080" w:type="dxa"/>
            <w:vAlign w:val="center"/>
          </w:tcPr>
          <w:p w14:paraId="122AE2B2"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05</w:t>
            </w:r>
          </w:p>
        </w:tc>
        <w:tc>
          <w:tcPr>
            <w:tcW w:w="1260" w:type="dxa"/>
            <w:vAlign w:val="center"/>
          </w:tcPr>
          <w:p w14:paraId="12477C8A" w14:textId="77777777" w:rsidR="004D1A22" w:rsidRPr="006A3EEB" w:rsidDel="002840B2" w:rsidRDefault="004D1A22" w:rsidP="004D1A2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260" w:type="dxa"/>
            <w:vAlign w:val="center"/>
          </w:tcPr>
          <w:p w14:paraId="5B81849C" w14:textId="77777777" w:rsidR="004D1A22" w:rsidRPr="006A3EEB" w:rsidRDefault="004D1A22" w:rsidP="004D1A22">
            <w:pPr>
              <w:keepNext/>
              <w:jc w:val="center"/>
              <w:rPr>
                <w:rFonts w:ascii="Calibri" w:hAnsi="Calibri"/>
                <w:sz w:val="18"/>
                <w:szCs w:val="18"/>
              </w:rPr>
            </w:pPr>
            <w:r>
              <w:rPr>
                <w:rFonts w:ascii="Calibri" w:hAnsi="Calibri"/>
                <w:sz w:val="18"/>
                <w:szCs w:val="18"/>
              </w:rPr>
              <w:t>07</w:t>
            </w:r>
          </w:p>
        </w:tc>
        <w:tc>
          <w:tcPr>
            <w:tcW w:w="1170" w:type="dxa"/>
            <w:vAlign w:val="center"/>
          </w:tcPr>
          <w:p w14:paraId="12C943A5" w14:textId="77777777" w:rsidR="004D1A22" w:rsidRPr="006A3EEB" w:rsidRDefault="004D1A22" w:rsidP="004D1A22">
            <w:pPr>
              <w:keepNext/>
              <w:jc w:val="center"/>
              <w:rPr>
                <w:rFonts w:ascii="Calibri" w:hAnsi="Calibri"/>
                <w:sz w:val="18"/>
                <w:szCs w:val="18"/>
              </w:rPr>
            </w:pPr>
            <w:r>
              <w:rPr>
                <w:rFonts w:ascii="Calibri" w:hAnsi="Calibri"/>
                <w:sz w:val="18"/>
                <w:szCs w:val="18"/>
              </w:rPr>
              <w:t>08</w:t>
            </w:r>
          </w:p>
        </w:tc>
        <w:tc>
          <w:tcPr>
            <w:tcW w:w="1080" w:type="dxa"/>
            <w:vAlign w:val="center"/>
          </w:tcPr>
          <w:p w14:paraId="4E34C4CB" w14:textId="77777777" w:rsidR="004D1A22" w:rsidRPr="006A3EEB" w:rsidRDefault="004D1A22" w:rsidP="004D1A22">
            <w:pPr>
              <w:keepNext/>
              <w:jc w:val="center"/>
              <w:rPr>
                <w:rFonts w:ascii="Calibri" w:hAnsi="Calibri"/>
                <w:sz w:val="18"/>
                <w:szCs w:val="18"/>
              </w:rPr>
            </w:pPr>
            <w:r>
              <w:rPr>
                <w:rFonts w:ascii="Calibri" w:hAnsi="Calibri"/>
                <w:sz w:val="18"/>
                <w:szCs w:val="18"/>
              </w:rPr>
              <w:t>09</w:t>
            </w:r>
          </w:p>
        </w:tc>
      </w:tr>
      <w:tr w:rsidR="00C51405" w:rsidRPr="006A3EEB" w14:paraId="3B31FB53" w14:textId="77777777" w:rsidTr="007068E9">
        <w:trPr>
          <w:cantSplit/>
          <w:trHeight w:val="576"/>
        </w:trPr>
        <w:tc>
          <w:tcPr>
            <w:tcW w:w="893" w:type="dxa"/>
            <w:tcMar>
              <w:left w:w="43" w:type="dxa"/>
              <w:right w:w="43" w:type="dxa"/>
            </w:tcMar>
            <w:vAlign w:val="bottom"/>
          </w:tcPr>
          <w:p w14:paraId="7C7AD556" w14:textId="34C5449F" w:rsidR="004D1A22" w:rsidRPr="006A3EEB" w:rsidRDefault="004D1A22" w:rsidP="004D1A22">
            <w:pPr>
              <w:keepNext/>
              <w:jc w:val="center"/>
              <w:rPr>
                <w:rFonts w:ascii="Calibri" w:hAnsi="Calibri"/>
                <w:b/>
                <w:sz w:val="18"/>
                <w:szCs w:val="18"/>
              </w:rPr>
            </w:pPr>
            <w:r w:rsidRPr="006A3EEB">
              <w:rPr>
                <w:rFonts w:ascii="Calibri" w:hAnsi="Calibri"/>
                <w:sz w:val="18"/>
                <w:szCs w:val="18"/>
              </w:rPr>
              <w:t xml:space="preserve">SC System ID/Name </w:t>
            </w:r>
            <w:ins w:id="423" w:author="Smith, Alexis@Energy" w:date="2019-04-16T11:23:00Z">
              <w:r>
                <w:rPr>
                  <w:rFonts w:ascii="Calibri" w:hAnsi="Calibri"/>
                  <w:sz w:val="18"/>
                  <w:szCs w:val="18"/>
                </w:rPr>
                <w:t>from CF1R</w:t>
              </w:r>
            </w:ins>
          </w:p>
        </w:tc>
        <w:tc>
          <w:tcPr>
            <w:tcW w:w="1080" w:type="dxa"/>
            <w:tcMar>
              <w:left w:w="43" w:type="dxa"/>
              <w:right w:w="43" w:type="dxa"/>
            </w:tcMar>
            <w:vAlign w:val="bottom"/>
          </w:tcPr>
          <w:p w14:paraId="0F573AB5"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SC System Description of Area Served</w:t>
            </w:r>
          </w:p>
        </w:tc>
        <w:tc>
          <w:tcPr>
            <w:tcW w:w="1080" w:type="dxa"/>
            <w:tcMar>
              <w:left w:w="43" w:type="dxa"/>
              <w:right w:w="43" w:type="dxa"/>
            </w:tcMar>
            <w:vAlign w:val="bottom"/>
          </w:tcPr>
          <w:p w14:paraId="2073EBFA" w14:textId="77777777" w:rsidR="004D1A22" w:rsidRPr="006A3EEB" w:rsidRDefault="004D1A22" w:rsidP="004D1A22">
            <w:pPr>
              <w:keepNext/>
              <w:jc w:val="center"/>
              <w:rPr>
                <w:rFonts w:ascii="Calibri" w:hAnsi="Calibri"/>
                <w:sz w:val="18"/>
                <w:szCs w:val="18"/>
              </w:rPr>
            </w:pPr>
            <w:r w:rsidRPr="006A3EEB">
              <w:rPr>
                <w:rFonts w:ascii="Calibri" w:hAnsi="Calibri"/>
                <w:sz w:val="18"/>
                <w:szCs w:val="18"/>
              </w:rPr>
              <w:t>Indoor Unit Name or Description of Area Served</w:t>
            </w:r>
          </w:p>
        </w:tc>
        <w:tc>
          <w:tcPr>
            <w:tcW w:w="901" w:type="dxa"/>
            <w:vAlign w:val="bottom"/>
          </w:tcPr>
          <w:p w14:paraId="10C5B043" w14:textId="3C0D0BB2" w:rsidR="004D1A22" w:rsidRPr="00DC0895" w:rsidRDefault="004D1A22" w:rsidP="004D1A22">
            <w:pPr>
              <w:keepNext/>
              <w:jc w:val="center"/>
              <w:rPr>
                <w:ins w:id="424" w:author="Smith, Alexis@Energy" w:date="2019-04-16T11:24:00Z"/>
                <w:rFonts w:ascii="Calibri" w:hAnsi="Calibri"/>
                <w:sz w:val="18"/>
                <w:szCs w:val="18"/>
              </w:rPr>
            </w:pPr>
            <w:ins w:id="425" w:author="Smith, Alexis@Energy" w:date="2019-04-16T11:25:00Z">
              <w:r>
                <w:rPr>
                  <w:rFonts w:ascii="Calibri" w:hAnsi="Calibri"/>
                  <w:sz w:val="18"/>
                  <w:szCs w:val="18"/>
                </w:rPr>
                <w:t>Installed Indoor Unit Name</w:t>
              </w:r>
            </w:ins>
          </w:p>
        </w:tc>
        <w:tc>
          <w:tcPr>
            <w:tcW w:w="990" w:type="dxa"/>
            <w:tcMar>
              <w:left w:w="43" w:type="dxa"/>
              <w:right w:w="43" w:type="dxa"/>
            </w:tcMar>
            <w:vAlign w:val="bottom"/>
          </w:tcPr>
          <w:p w14:paraId="1A308E78" w14:textId="658DECE3" w:rsidR="004D1A22" w:rsidRPr="006A3EEB" w:rsidRDefault="004D1A22" w:rsidP="004D1A2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or Package Unit -</w:t>
            </w:r>
            <w:r w:rsidRPr="00DC0895">
              <w:rPr>
                <w:rFonts w:ascii="Calibri" w:hAnsi="Calibri"/>
                <w:sz w:val="18"/>
                <w:szCs w:val="18"/>
              </w:rPr>
              <w:t xml:space="preserve"> </w:t>
            </w:r>
            <w:r>
              <w:rPr>
                <w:rFonts w:ascii="Calibri" w:hAnsi="Calibri"/>
                <w:sz w:val="18"/>
                <w:szCs w:val="18"/>
              </w:rPr>
              <w:t xml:space="preserve">Installed </w:t>
            </w:r>
            <w:r w:rsidRPr="00DC0895">
              <w:rPr>
                <w:rFonts w:ascii="Calibri" w:hAnsi="Calibri"/>
                <w:sz w:val="18"/>
                <w:szCs w:val="18"/>
              </w:rPr>
              <w:t>Manufacturer Name</w:t>
            </w:r>
          </w:p>
        </w:tc>
        <w:tc>
          <w:tcPr>
            <w:tcW w:w="1080" w:type="dxa"/>
            <w:tcMar>
              <w:left w:w="43" w:type="dxa"/>
              <w:right w:w="43" w:type="dxa"/>
            </w:tcMar>
            <w:vAlign w:val="bottom"/>
          </w:tcPr>
          <w:p w14:paraId="53D6515B" w14:textId="77777777" w:rsidR="004D1A22" w:rsidRPr="006A3EEB" w:rsidRDefault="004D1A22" w:rsidP="004D1A22">
            <w:pPr>
              <w:keepNext/>
              <w:jc w:val="center"/>
              <w:rPr>
                <w:rFonts w:ascii="Calibri" w:hAnsi="Calibri"/>
                <w:sz w:val="18"/>
                <w:szCs w:val="18"/>
              </w:rPr>
            </w:pPr>
            <w:r w:rsidRPr="00DC0895">
              <w:rPr>
                <w:rFonts w:ascii="Calibri" w:hAnsi="Calibri"/>
                <w:sz w:val="18"/>
                <w:szCs w:val="18"/>
              </w:rPr>
              <w:t xml:space="preserve">Outdoor Condenser </w:t>
            </w:r>
            <w:r>
              <w:rPr>
                <w:rFonts w:ascii="Calibri" w:hAnsi="Calibri"/>
                <w:sz w:val="18"/>
                <w:szCs w:val="18"/>
              </w:rPr>
              <w:t xml:space="preserve">or Package Unit </w:t>
            </w:r>
            <w:r w:rsidRPr="00DC0895">
              <w:rPr>
                <w:rFonts w:ascii="Calibri" w:hAnsi="Calibri"/>
                <w:sz w:val="18"/>
                <w:szCs w:val="18"/>
              </w:rPr>
              <w:t>- Installed Model Number</w:t>
            </w:r>
          </w:p>
        </w:tc>
        <w:tc>
          <w:tcPr>
            <w:tcW w:w="1260" w:type="dxa"/>
            <w:tcMar>
              <w:left w:w="43" w:type="dxa"/>
              <w:right w:w="43" w:type="dxa"/>
            </w:tcMar>
            <w:vAlign w:val="bottom"/>
          </w:tcPr>
          <w:p w14:paraId="5FFC0000" w14:textId="1C6675D0" w:rsidR="004D1A22" w:rsidRPr="006A3EEB" w:rsidRDefault="007068E9" w:rsidP="007068E9">
            <w:pPr>
              <w:keepNext/>
              <w:jc w:val="center"/>
              <w:rPr>
                <w:rFonts w:ascii="Calibri" w:hAnsi="Calibri"/>
                <w:sz w:val="18"/>
                <w:szCs w:val="18"/>
              </w:rPr>
            </w:pPr>
            <w:ins w:id="426" w:author="Ferris, Todd@Energy" w:date="2019-05-08T08:05:00Z">
              <w:r>
                <w:rPr>
                  <w:rFonts w:ascii="Calibri" w:hAnsi="Calibri"/>
                  <w:sz w:val="18"/>
                  <w:szCs w:val="18"/>
                </w:rPr>
                <w:t>Indoor</w:t>
              </w:r>
            </w:ins>
            <w:del w:id="427" w:author="Ferris, Todd@Energy" w:date="2019-05-08T08:05:00Z">
              <w:r w:rsidR="004D1A22" w:rsidRPr="00DC0895" w:rsidDel="007068E9">
                <w:rPr>
                  <w:rFonts w:ascii="Calibri" w:hAnsi="Calibri"/>
                  <w:sz w:val="18"/>
                  <w:szCs w:val="18"/>
                </w:rPr>
                <w:delText>Inside</w:delText>
              </w:r>
            </w:del>
            <w:r w:rsidR="004D1A22" w:rsidRPr="00DC0895">
              <w:rPr>
                <w:rFonts w:ascii="Calibri" w:hAnsi="Calibri"/>
                <w:sz w:val="18"/>
                <w:szCs w:val="18"/>
              </w:rPr>
              <w:t xml:space="preserve"> </w:t>
            </w:r>
            <w:r w:rsidR="004D1A22">
              <w:rPr>
                <w:rFonts w:ascii="Calibri" w:hAnsi="Calibri"/>
                <w:sz w:val="18"/>
                <w:szCs w:val="18"/>
              </w:rPr>
              <w:t>Unit</w:t>
            </w:r>
            <w:r w:rsidR="004D1A22" w:rsidRPr="00DC0895">
              <w:rPr>
                <w:rFonts w:ascii="Calibri" w:hAnsi="Calibri"/>
                <w:sz w:val="18"/>
                <w:szCs w:val="18"/>
              </w:rPr>
              <w:t xml:space="preserve"> - Installed </w:t>
            </w:r>
            <w:r w:rsidR="004D1A22">
              <w:rPr>
                <w:rFonts w:ascii="Calibri" w:hAnsi="Calibri"/>
                <w:sz w:val="18"/>
                <w:szCs w:val="18"/>
              </w:rPr>
              <w:t>Manufacturer</w:t>
            </w:r>
            <w:r w:rsidR="004D1A22" w:rsidRPr="00DC0895">
              <w:rPr>
                <w:rFonts w:ascii="Calibri" w:hAnsi="Calibri"/>
                <w:sz w:val="18"/>
                <w:szCs w:val="18"/>
              </w:rPr>
              <w:t xml:space="preserve"> Name</w:t>
            </w:r>
          </w:p>
        </w:tc>
        <w:tc>
          <w:tcPr>
            <w:tcW w:w="1260" w:type="dxa"/>
            <w:tcMar>
              <w:left w:w="43" w:type="dxa"/>
              <w:right w:w="43" w:type="dxa"/>
            </w:tcMar>
            <w:vAlign w:val="bottom"/>
          </w:tcPr>
          <w:p w14:paraId="6198E813" w14:textId="14BAEE63" w:rsidR="004D1A22" w:rsidRPr="006A3EEB" w:rsidRDefault="007068E9" w:rsidP="007068E9">
            <w:pPr>
              <w:keepNext/>
              <w:jc w:val="center"/>
              <w:rPr>
                <w:rFonts w:ascii="Calibri" w:hAnsi="Calibri"/>
                <w:sz w:val="18"/>
                <w:szCs w:val="18"/>
              </w:rPr>
            </w:pPr>
            <w:ins w:id="428" w:author="Ferris, Todd@Energy" w:date="2019-05-08T08:05:00Z">
              <w:r>
                <w:rPr>
                  <w:rFonts w:ascii="Calibri" w:hAnsi="Calibri"/>
                  <w:sz w:val="18"/>
                  <w:szCs w:val="18"/>
                </w:rPr>
                <w:t>Indoor</w:t>
              </w:r>
            </w:ins>
            <w:del w:id="429" w:author="Ferris, Todd@Energy" w:date="2019-05-08T08:06:00Z">
              <w:r w:rsidR="004D1A22" w:rsidRPr="00DC0895" w:rsidDel="007068E9">
                <w:rPr>
                  <w:rFonts w:ascii="Calibri" w:hAnsi="Calibri"/>
                  <w:sz w:val="18"/>
                  <w:szCs w:val="18"/>
                </w:rPr>
                <w:delText>Inside</w:delText>
              </w:r>
            </w:del>
            <w:r w:rsidR="004D1A22" w:rsidRPr="00DC0895">
              <w:rPr>
                <w:rFonts w:ascii="Calibri" w:hAnsi="Calibri"/>
                <w:sz w:val="18"/>
                <w:szCs w:val="18"/>
              </w:rPr>
              <w:t xml:space="preserve"> </w:t>
            </w:r>
            <w:r w:rsidR="004D1A22">
              <w:rPr>
                <w:rFonts w:ascii="Calibri" w:hAnsi="Calibri"/>
                <w:sz w:val="18"/>
                <w:szCs w:val="18"/>
              </w:rPr>
              <w:t>Unit</w:t>
            </w:r>
            <w:r w:rsidR="004D1A22" w:rsidRPr="00DC0895">
              <w:rPr>
                <w:rFonts w:ascii="Calibri" w:hAnsi="Calibri"/>
                <w:sz w:val="18"/>
                <w:szCs w:val="18"/>
              </w:rPr>
              <w:t xml:space="preserve"> - Installed Model Number</w:t>
            </w:r>
          </w:p>
        </w:tc>
        <w:tc>
          <w:tcPr>
            <w:tcW w:w="1170" w:type="dxa"/>
            <w:tcMar>
              <w:left w:w="43" w:type="dxa"/>
              <w:right w:w="43" w:type="dxa"/>
            </w:tcMar>
            <w:vAlign w:val="bottom"/>
          </w:tcPr>
          <w:p w14:paraId="420C0635" w14:textId="7D4E2D09" w:rsidR="004D1A22" w:rsidRPr="006A3EEB" w:rsidRDefault="004D1A22" w:rsidP="000D49C5">
            <w:pPr>
              <w:keepNext/>
              <w:jc w:val="center"/>
              <w:rPr>
                <w:rFonts w:ascii="Calibri" w:hAnsi="Calibri"/>
                <w:sz w:val="18"/>
                <w:szCs w:val="18"/>
              </w:rPr>
            </w:pPr>
            <w:del w:id="430" w:author="Smith, Alexis@Energy" w:date="2019-05-08T08:20:00Z">
              <w:r w:rsidRPr="00DC0895" w:rsidDel="00090BE0">
                <w:rPr>
                  <w:rFonts w:ascii="Calibri" w:hAnsi="Calibri"/>
                  <w:sz w:val="18"/>
                  <w:szCs w:val="18"/>
                </w:rPr>
                <w:delText>Air Handler</w:delText>
              </w:r>
              <w:r w:rsidDel="00090BE0">
                <w:rPr>
                  <w:rFonts w:ascii="Calibri" w:hAnsi="Calibri"/>
                  <w:sz w:val="18"/>
                  <w:szCs w:val="18"/>
                </w:rPr>
                <w:delText>,</w:delText>
              </w:r>
            </w:del>
            <w:ins w:id="431" w:author="Smith, Alexis@Energy" w:date="2019-05-08T08:20:00Z">
              <w:r w:rsidR="00090BE0">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432" w:author="Smith, Alexis@Energy" w:date="2019-05-08T08:20:00Z">
              <w:r w:rsidDel="00090BE0">
                <w:rPr>
                  <w:rFonts w:ascii="Calibri" w:hAnsi="Calibri"/>
                  <w:sz w:val="18"/>
                  <w:szCs w:val="18"/>
                </w:rPr>
                <w:delText>or Fan Coil</w:delText>
              </w:r>
              <w:r w:rsidRPr="00DC0895" w:rsidDel="00090BE0">
                <w:rPr>
                  <w:rFonts w:ascii="Calibri" w:hAnsi="Calibri"/>
                  <w:sz w:val="18"/>
                  <w:szCs w:val="18"/>
                </w:rPr>
                <w:delText xml:space="preserve"> - Installed</w:delText>
              </w:r>
            </w:del>
            <w:r w:rsidRPr="00DC0895">
              <w:rPr>
                <w:rFonts w:ascii="Calibri" w:hAnsi="Calibri"/>
                <w:sz w:val="18"/>
                <w:szCs w:val="18"/>
              </w:rPr>
              <w:t xml:space="preserve"> </w:t>
            </w:r>
            <w:r>
              <w:rPr>
                <w:rFonts w:ascii="Calibri" w:hAnsi="Calibri"/>
                <w:sz w:val="18"/>
                <w:szCs w:val="18"/>
              </w:rPr>
              <w:t>Manufacturer</w:t>
            </w:r>
            <w:r w:rsidRPr="00DC0895">
              <w:rPr>
                <w:rFonts w:ascii="Calibri" w:hAnsi="Calibri"/>
                <w:sz w:val="18"/>
                <w:szCs w:val="18"/>
              </w:rPr>
              <w:t xml:space="preserve"> Name</w:t>
            </w:r>
          </w:p>
        </w:tc>
        <w:tc>
          <w:tcPr>
            <w:tcW w:w="1080" w:type="dxa"/>
            <w:tcMar>
              <w:left w:w="43" w:type="dxa"/>
              <w:right w:w="43" w:type="dxa"/>
            </w:tcMar>
            <w:vAlign w:val="bottom"/>
          </w:tcPr>
          <w:p w14:paraId="6256E8E8" w14:textId="362CEC05" w:rsidR="004D1A22" w:rsidRPr="006A3EEB" w:rsidRDefault="004D1A22" w:rsidP="00D34A74">
            <w:pPr>
              <w:keepNext/>
              <w:jc w:val="center"/>
              <w:rPr>
                <w:rFonts w:ascii="Calibri" w:hAnsi="Calibri"/>
                <w:sz w:val="18"/>
                <w:szCs w:val="18"/>
              </w:rPr>
            </w:pPr>
            <w:del w:id="433" w:author="Smith, Alexis@Energy" w:date="2019-05-08T08:20:00Z">
              <w:r w:rsidRPr="00DC0895" w:rsidDel="00090BE0">
                <w:rPr>
                  <w:rFonts w:ascii="Calibri" w:hAnsi="Calibri"/>
                  <w:sz w:val="18"/>
                  <w:szCs w:val="18"/>
                </w:rPr>
                <w:delText>Air Handler</w:delText>
              </w:r>
              <w:r w:rsidDel="00090BE0">
                <w:rPr>
                  <w:rFonts w:ascii="Calibri" w:hAnsi="Calibri"/>
                  <w:sz w:val="18"/>
                  <w:szCs w:val="18"/>
                </w:rPr>
                <w:delText>,</w:delText>
              </w:r>
            </w:del>
            <w:ins w:id="434" w:author="Smith, Alexis@Energy" w:date="2019-05-08T08:20:00Z">
              <w:r w:rsidR="00090BE0">
                <w:rPr>
                  <w:rFonts w:ascii="Calibri" w:hAnsi="Calibri"/>
                  <w:sz w:val="18"/>
                  <w:szCs w:val="18"/>
                </w:rPr>
                <w:t>Installed</w:t>
              </w:r>
            </w:ins>
            <w:r>
              <w:rPr>
                <w:rFonts w:ascii="Calibri" w:hAnsi="Calibri"/>
                <w:sz w:val="18"/>
                <w:szCs w:val="18"/>
              </w:rPr>
              <w:t xml:space="preserve"> </w:t>
            </w:r>
            <w:r w:rsidRPr="00DC0895">
              <w:rPr>
                <w:rFonts w:ascii="Calibri" w:hAnsi="Calibri"/>
                <w:sz w:val="18"/>
                <w:szCs w:val="18"/>
              </w:rPr>
              <w:t>Furnace</w:t>
            </w:r>
            <w:r>
              <w:rPr>
                <w:rFonts w:ascii="Calibri" w:hAnsi="Calibri"/>
                <w:sz w:val="18"/>
                <w:szCs w:val="18"/>
              </w:rPr>
              <w:t xml:space="preserve"> </w:t>
            </w:r>
            <w:del w:id="435" w:author="Smith, Alexis@Energy" w:date="2019-05-08T08:20:00Z">
              <w:r w:rsidDel="00090BE0">
                <w:rPr>
                  <w:rFonts w:ascii="Calibri" w:hAnsi="Calibri"/>
                  <w:sz w:val="18"/>
                  <w:szCs w:val="18"/>
                </w:rPr>
                <w:delText>or Fan Coil</w:delText>
              </w:r>
              <w:r w:rsidRPr="00DC0895" w:rsidDel="00090BE0">
                <w:rPr>
                  <w:rFonts w:ascii="Calibri" w:hAnsi="Calibri"/>
                  <w:sz w:val="18"/>
                  <w:szCs w:val="18"/>
                </w:rPr>
                <w:delText xml:space="preserve"> - Installed </w:delText>
              </w:r>
            </w:del>
            <w:r w:rsidRPr="00DC0895">
              <w:rPr>
                <w:rFonts w:ascii="Calibri" w:hAnsi="Calibri"/>
                <w:sz w:val="18"/>
                <w:szCs w:val="18"/>
              </w:rPr>
              <w:t>Model Number</w:t>
            </w:r>
          </w:p>
        </w:tc>
      </w:tr>
      <w:tr w:rsidR="00C51405" w:rsidRPr="006A3EEB" w14:paraId="74D1EDB2" w14:textId="77777777" w:rsidTr="007068E9">
        <w:trPr>
          <w:cantSplit/>
          <w:trHeight w:val="144"/>
        </w:trPr>
        <w:tc>
          <w:tcPr>
            <w:tcW w:w="893" w:type="dxa"/>
            <w:vAlign w:val="center"/>
          </w:tcPr>
          <w:p w14:paraId="5A0C6939" w14:textId="77777777" w:rsidR="004D1A22" w:rsidRDefault="004D1A22" w:rsidP="004D1A22">
            <w:pPr>
              <w:keepNext/>
              <w:rPr>
                <w:ins w:id="436" w:author="Smith, Alexis@Energy" w:date="2019-04-16T11:30: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2D8A2327" w14:textId="77777777" w:rsidR="00C51405" w:rsidRPr="00D31F3A" w:rsidRDefault="00C51405" w:rsidP="00C51405">
            <w:pPr>
              <w:keepNext/>
              <w:rPr>
                <w:ins w:id="437" w:author="Smith, Alexis@Energy" w:date="2019-04-16T11:30:00Z"/>
                <w:rFonts w:ascii="Calibri" w:hAnsi="Calibri"/>
                <w:sz w:val="12"/>
                <w:szCs w:val="12"/>
              </w:rPr>
            </w:pPr>
            <w:ins w:id="438" w:author="Smith, Alexis@Energy" w:date="2019-04-16T11:30:00Z">
              <w:r w:rsidRPr="00D31F3A">
                <w:rPr>
                  <w:rFonts w:ascii="Calibri" w:hAnsi="Calibri"/>
                  <w:sz w:val="12"/>
                  <w:szCs w:val="12"/>
                </w:rPr>
                <w:t>note: reference applicable values as follows:</w:t>
              </w:r>
            </w:ins>
          </w:p>
          <w:p w14:paraId="27736C88" w14:textId="77777777" w:rsidR="00C51405" w:rsidRPr="00D31F3A" w:rsidRDefault="00C51405" w:rsidP="00C51405">
            <w:pPr>
              <w:keepNext/>
              <w:rPr>
                <w:ins w:id="439" w:author="Smith, Alexis@Energy" w:date="2019-04-16T11:30:00Z"/>
                <w:rFonts w:ascii="Calibri" w:hAnsi="Calibri"/>
                <w:sz w:val="12"/>
                <w:szCs w:val="12"/>
              </w:rPr>
            </w:pPr>
            <w:ins w:id="440" w:author="Smith, Alexis@Energy" w:date="2019-04-16T11:30:00Z">
              <w:r w:rsidRPr="00D31F3A">
                <w:rPr>
                  <w:rFonts w:ascii="Calibri" w:hAnsi="Calibri"/>
                  <w:sz w:val="12"/>
                  <w:szCs w:val="12"/>
                </w:rPr>
                <w:t>**D01 on MCH-01a</w:t>
              </w:r>
            </w:ins>
          </w:p>
          <w:p w14:paraId="07838057" w14:textId="12175D53" w:rsidR="00C51405" w:rsidRPr="006A3EEB" w:rsidRDefault="00C51405" w:rsidP="00C51405">
            <w:pPr>
              <w:keepNext/>
              <w:rPr>
                <w:rFonts w:ascii="Calibri" w:hAnsi="Calibri"/>
                <w:sz w:val="18"/>
                <w:szCs w:val="18"/>
              </w:rPr>
            </w:pPr>
            <w:ins w:id="441" w:author="Smith, Alexis@Energy" w:date="2019-04-16T11:30:00Z">
              <w:r w:rsidRPr="00D31F3A">
                <w:rPr>
                  <w:rFonts w:ascii="Calibri" w:hAnsi="Calibri"/>
                  <w:sz w:val="12"/>
                  <w:szCs w:val="12"/>
                </w:rPr>
                <w:t>**D01 on MCH-01d</w:t>
              </w:r>
            </w:ins>
          </w:p>
        </w:tc>
        <w:tc>
          <w:tcPr>
            <w:tcW w:w="1080" w:type="dxa"/>
            <w:vAlign w:val="center"/>
          </w:tcPr>
          <w:p w14:paraId="3675EC79" w14:textId="77777777" w:rsidR="004D1A22" w:rsidRDefault="004D1A22" w:rsidP="004D1A22">
            <w:pPr>
              <w:keepNext/>
              <w:rPr>
                <w:ins w:id="442" w:author="Smith, Alexis@Energy" w:date="2019-04-16T11:30: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7F2AB24" w14:textId="77777777" w:rsidR="00C51405" w:rsidRPr="00230B81" w:rsidRDefault="00C51405" w:rsidP="00C51405">
            <w:pPr>
              <w:keepNext/>
              <w:rPr>
                <w:ins w:id="443" w:author="Smith, Alexis@Energy" w:date="2019-04-16T11:30:00Z"/>
                <w:rFonts w:ascii="Calibri" w:hAnsi="Calibri"/>
                <w:sz w:val="10"/>
                <w:szCs w:val="10"/>
              </w:rPr>
            </w:pPr>
            <w:ins w:id="444" w:author="Smith, Alexis@Energy" w:date="2019-04-16T11:30:00Z">
              <w:r w:rsidRPr="00230B81">
                <w:rPr>
                  <w:rFonts w:ascii="Calibri" w:hAnsi="Calibri"/>
                  <w:sz w:val="10"/>
                  <w:szCs w:val="10"/>
                </w:rPr>
                <w:t>note: reference applicable values as follows:</w:t>
              </w:r>
            </w:ins>
          </w:p>
          <w:p w14:paraId="039C47F8" w14:textId="77777777" w:rsidR="00C51405" w:rsidRPr="00230B81" w:rsidRDefault="00C51405" w:rsidP="00C51405">
            <w:pPr>
              <w:keepNext/>
              <w:rPr>
                <w:ins w:id="445" w:author="Smith, Alexis@Energy" w:date="2019-04-16T11:30:00Z"/>
                <w:rFonts w:ascii="Calibri" w:hAnsi="Calibri"/>
                <w:sz w:val="10"/>
                <w:szCs w:val="10"/>
              </w:rPr>
            </w:pPr>
            <w:ins w:id="446" w:author="Smith, Alexis@Energy" w:date="2019-04-16T11:30:00Z">
              <w:r w:rsidRPr="00230B81">
                <w:rPr>
                  <w:rFonts w:ascii="Calibri" w:hAnsi="Calibri"/>
                  <w:sz w:val="10"/>
                  <w:szCs w:val="10"/>
                </w:rPr>
                <w:t>**D02 on MCH-01a</w:t>
              </w:r>
            </w:ins>
          </w:p>
          <w:p w14:paraId="1D8197F0" w14:textId="77777777" w:rsidR="00C51405" w:rsidRPr="00230B81" w:rsidRDefault="00C51405" w:rsidP="00C51405">
            <w:pPr>
              <w:keepNext/>
              <w:rPr>
                <w:ins w:id="447" w:author="Smith, Alexis@Energy" w:date="2019-04-16T11:30:00Z"/>
                <w:rFonts w:ascii="Calibri" w:hAnsi="Calibri"/>
                <w:sz w:val="10"/>
                <w:szCs w:val="10"/>
              </w:rPr>
            </w:pPr>
            <w:ins w:id="448" w:author="Smith, Alexis@Energy" w:date="2019-04-16T11:30:00Z">
              <w:r w:rsidRPr="00230B81">
                <w:rPr>
                  <w:rFonts w:ascii="Calibri" w:hAnsi="Calibri"/>
                  <w:sz w:val="10"/>
                  <w:szCs w:val="10"/>
                </w:rPr>
                <w:t>**D02 on MCH-01d</w:t>
              </w:r>
            </w:ins>
          </w:p>
          <w:p w14:paraId="0FAE976D" w14:textId="77777777" w:rsidR="00C51405" w:rsidRPr="00230B81" w:rsidRDefault="00C51405" w:rsidP="00C51405">
            <w:pPr>
              <w:keepNext/>
              <w:rPr>
                <w:ins w:id="449" w:author="Smith, Alexis@Energy" w:date="2019-04-16T11:30:00Z"/>
                <w:rFonts w:ascii="Calibri" w:hAnsi="Calibri"/>
                <w:sz w:val="10"/>
                <w:szCs w:val="10"/>
              </w:rPr>
            </w:pPr>
          </w:p>
          <w:p w14:paraId="37F3DDC8" w14:textId="77777777" w:rsidR="00C51405" w:rsidRPr="00230B81" w:rsidRDefault="00C51405" w:rsidP="00C51405">
            <w:pPr>
              <w:keepNext/>
              <w:rPr>
                <w:ins w:id="450" w:author="Smith, Alexis@Energy" w:date="2019-04-16T11:30:00Z"/>
                <w:rFonts w:ascii="Calibri" w:hAnsi="Calibri"/>
                <w:b/>
                <w:sz w:val="10"/>
                <w:szCs w:val="10"/>
              </w:rPr>
            </w:pPr>
            <w:ins w:id="451" w:author="Smith, Alexis@Energy" w:date="2019-04-16T11:30:00Z">
              <w:r w:rsidRPr="00230B81">
                <w:rPr>
                  <w:rFonts w:ascii="Calibri" w:hAnsi="Calibri"/>
                  <w:b/>
                  <w:sz w:val="10"/>
                  <w:szCs w:val="10"/>
                </w:rPr>
                <w:t>note: the "Area Served" text in D02 on MCH-01a,</w:t>
              </w:r>
              <w:r>
                <w:rPr>
                  <w:rFonts w:ascii="Calibri" w:hAnsi="Calibri"/>
                  <w:b/>
                  <w:sz w:val="10"/>
                  <w:szCs w:val="10"/>
                </w:rPr>
                <w:t xml:space="preserve"> and MCH-01</w:t>
              </w:r>
              <w:r w:rsidRPr="00230B81">
                <w:rPr>
                  <w:rFonts w:ascii="Calibri" w:hAnsi="Calibri"/>
                  <w:b/>
                  <w:sz w:val="10"/>
                  <w:szCs w:val="10"/>
                </w:rPr>
                <w:t xml:space="preserve">d is required to be unique in each dwelling (unique within the scope of each MCH-01), thus D02 is </w:t>
              </w:r>
              <w:r>
                <w:rPr>
                  <w:rFonts w:ascii="Calibri" w:hAnsi="Calibri"/>
                  <w:b/>
                  <w:sz w:val="10"/>
                  <w:szCs w:val="10"/>
                </w:rPr>
                <w:t>a useful</w:t>
              </w:r>
              <w:r w:rsidRPr="00230B81">
                <w:rPr>
                  <w:rFonts w:ascii="Calibri" w:hAnsi="Calibri"/>
                  <w:b/>
                  <w:sz w:val="10"/>
                  <w:szCs w:val="10"/>
                </w:rPr>
                <w:t xml:space="preserve"> key </w:t>
              </w:r>
              <w:r>
                <w:rPr>
                  <w:rFonts w:ascii="Calibri" w:hAnsi="Calibri"/>
                  <w:b/>
                  <w:sz w:val="10"/>
                  <w:szCs w:val="10"/>
                </w:rPr>
                <w:t>for</w:t>
              </w:r>
              <w:r w:rsidRPr="00230B81">
                <w:rPr>
                  <w:rFonts w:ascii="Calibri" w:hAnsi="Calibri"/>
                  <w:b/>
                  <w:sz w:val="10"/>
                  <w:szCs w:val="10"/>
                </w:rPr>
                <w:t xml:space="preserve"> finding associated data in other tables</w:t>
              </w:r>
              <w:r>
                <w:rPr>
                  <w:rFonts w:ascii="Calibri" w:hAnsi="Calibri"/>
                  <w:b/>
                  <w:sz w:val="10"/>
                  <w:szCs w:val="10"/>
                </w:rPr>
                <w:t xml:space="preserve"> on the MCH-01</w:t>
              </w:r>
              <w:r w:rsidRPr="00230B81">
                <w:rPr>
                  <w:rFonts w:ascii="Calibri" w:hAnsi="Calibri"/>
                  <w:b/>
                  <w:sz w:val="10"/>
                  <w:szCs w:val="10"/>
                </w:rPr>
                <w:t xml:space="preserve"> for</w:t>
              </w:r>
              <w:r>
                <w:rPr>
                  <w:rFonts w:ascii="Calibri" w:hAnsi="Calibri"/>
                  <w:b/>
                  <w:sz w:val="10"/>
                  <w:szCs w:val="10"/>
                </w:rPr>
                <w:t xml:space="preserve"> a</w:t>
              </w:r>
              <w:r w:rsidRPr="00230B81">
                <w:rPr>
                  <w:rFonts w:ascii="Calibri" w:hAnsi="Calibri"/>
                  <w:b/>
                  <w:sz w:val="10"/>
                  <w:szCs w:val="10"/>
                </w:rPr>
                <w:t xml:space="preserve"> </w:t>
              </w:r>
              <w:r>
                <w:rPr>
                  <w:rFonts w:ascii="Calibri" w:hAnsi="Calibri"/>
                  <w:b/>
                  <w:sz w:val="10"/>
                  <w:szCs w:val="10"/>
                </w:rPr>
                <w:t>specific</w:t>
              </w:r>
              <w:r w:rsidRPr="00230B81">
                <w:rPr>
                  <w:rFonts w:ascii="Calibri" w:hAnsi="Calibri"/>
                  <w:b/>
                  <w:sz w:val="10"/>
                  <w:szCs w:val="10"/>
                </w:rPr>
                <w:t xml:space="preserve"> system</w:t>
              </w:r>
            </w:ins>
          </w:p>
          <w:p w14:paraId="5ADF2D45" w14:textId="2BA36567" w:rsidR="00C51405" w:rsidRPr="006A3EEB" w:rsidRDefault="00C51405" w:rsidP="004D1A22">
            <w:pPr>
              <w:keepNext/>
              <w:rPr>
                <w:rFonts w:ascii="Calibri" w:hAnsi="Calibri"/>
                <w:sz w:val="18"/>
                <w:szCs w:val="18"/>
              </w:rPr>
            </w:pPr>
          </w:p>
        </w:tc>
        <w:tc>
          <w:tcPr>
            <w:tcW w:w="1080" w:type="dxa"/>
            <w:vAlign w:val="center"/>
          </w:tcPr>
          <w:p w14:paraId="4B53CEBA" w14:textId="77777777" w:rsidR="004D1A22" w:rsidRDefault="004D1A22" w:rsidP="004D1A22">
            <w:pPr>
              <w:keepNext/>
              <w:rPr>
                <w:ins w:id="452" w:author="Smith, Alexis@Energy" w:date="2019-04-16T11:30:00Z"/>
                <w:rFonts w:ascii="Calibri" w:hAnsi="Calibri"/>
                <w:sz w:val="18"/>
                <w:szCs w:val="18"/>
              </w:rPr>
            </w:pPr>
            <w:r w:rsidRPr="00243E16">
              <w:rPr>
                <w:rFonts w:ascii="Calibri" w:hAnsi="Calibri"/>
                <w:sz w:val="18"/>
                <w:szCs w:val="18"/>
              </w:rPr>
              <w:t>&lt;&lt; auto filled text: referenced from CF2R-MCH-</w:t>
            </w:r>
            <w:r>
              <w:rPr>
                <w:rFonts w:ascii="Calibri" w:hAnsi="Calibri"/>
                <w:sz w:val="18"/>
                <w:szCs w:val="18"/>
              </w:rPr>
              <w:t>01</w:t>
            </w:r>
            <w:r w:rsidRPr="00243E16">
              <w:rPr>
                <w:rFonts w:ascii="Calibri" w:hAnsi="Calibri"/>
                <w:sz w:val="18"/>
                <w:szCs w:val="18"/>
              </w:rPr>
              <w:t>&gt;&gt;</w:t>
            </w:r>
          </w:p>
          <w:p w14:paraId="0AF6DA52" w14:textId="77777777" w:rsidR="00C51405" w:rsidRPr="00283EAF" w:rsidRDefault="00C51405" w:rsidP="00C51405">
            <w:pPr>
              <w:keepNext/>
              <w:rPr>
                <w:ins w:id="453" w:author="Smith, Alexis@Energy" w:date="2019-04-16T11:30:00Z"/>
                <w:rFonts w:ascii="Calibri" w:hAnsi="Calibri"/>
                <w:sz w:val="12"/>
                <w:szCs w:val="12"/>
              </w:rPr>
            </w:pPr>
            <w:ins w:id="454" w:author="Smith, Alexis@Energy" w:date="2019-04-16T11:30:00Z">
              <w:r w:rsidRPr="00283EAF">
                <w:rPr>
                  <w:rFonts w:ascii="Calibri" w:hAnsi="Calibri"/>
                  <w:sz w:val="12"/>
                  <w:szCs w:val="12"/>
                </w:rPr>
                <w:t>note: reference applicable values as follows:</w:t>
              </w:r>
            </w:ins>
          </w:p>
          <w:p w14:paraId="3B2226CC" w14:textId="77777777" w:rsidR="00C51405" w:rsidRPr="00283EAF" w:rsidRDefault="00C51405" w:rsidP="00C51405">
            <w:pPr>
              <w:keepNext/>
              <w:rPr>
                <w:ins w:id="455" w:author="Smith, Alexis@Energy" w:date="2019-04-16T11:30:00Z"/>
                <w:rFonts w:ascii="Calibri" w:hAnsi="Calibri"/>
                <w:sz w:val="12"/>
                <w:szCs w:val="12"/>
              </w:rPr>
            </w:pPr>
            <w:ins w:id="456" w:author="Smith, Alexis@Energy" w:date="2019-04-16T11:30:00Z">
              <w:r>
                <w:rPr>
                  <w:rFonts w:ascii="Calibri" w:hAnsi="Calibri"/>
                  <w:sz w:val="12"/>
                  <w:szCs w:val="12"/>
                </w:rPr>
                <w:t>**G</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MCH-01a</w:t>
              </w:r>
              <w:r>
                <w:rPr>
                  <w:rFonts w:ascii="Calibri" w:hAnsi="Calibri"/>
                  <w:sz w:val="12"/>
                  <w:szCs w:val="12"/>
                </w:rPr>
                <w:t xml:space="preserve"> for split systems,</w:t>
              </w:r>
            </w:ins>
          </w:p>
          <w:p w14:paraId="283743FE" w14:textId="77777777" w:rsidR="00C51405" w:rsidRDefault="00C51405" w:rsidP="00C51405">
            <w:pPr>
              <w:keepNext/>
              <w:rPr>
                <w:ins w:id="457" w:author="Smith, Alexis@Energy" w:date="2019-04-16T11:30:00Z"/>
                <w:rFonts w:ascii="Calibri" w:hAnsi="Calibri"/>
                <w:sz w:val="12"/>
                <w:szCs w:val="12"/>
              </w:rPr>
            </w:pPr>
            <w:ins w:id="458" w:author="Smith, Alexis@Energy" w:date="2019-04-16T11:30:00Z">
              <w:r>
                <w:rPr>
                  <w:rFonts w:ascii="Calibri" w:hAnsi="Calibri"/>
                  <w:sz w:val="12"/>
                  <w:szCs w:val="12"/>
                </w:rPr>
                <w:t>**H</w:t>
              </w:r>
              <w:r w:rsidRPr="00283EAF">
                <w:rPr>
                  <w:rFonts w:ascii="Calibri" w:hAnsi="Calibri"/>
                  <w:sz w:val="12"/>
                  <w:szCs w:val="12"/>
                </w:rPr>
                <w:t>0</w:t>
              </w:r>
              <w:r>
                <w:rPr>
                  <w:rFonts w:ascii="Calibri" w:hAnsi="Calibri"/>
                  <w:sz w:val="12"/>
                  <w:szCs w:val="12"/>
                </w:rPr>
                <w:t>3</w:t>
              </w:r>
              <w:r w:rsidRPr="00283EAF">
                <w:rPr>
                  <w:rFonts w:ascii="Calibri" w:hAnsi="Calibri"/>
                  <w:sz w:val="12"/>
                  <w:szCs w:val="12"/>
                </w:rPr>
                <w:t xml:space="preserve"> on MCH-01d</w:t>
              </w:r>
              <w:r>
                <w:rPr>
                  <w:rFonts w:ascii="Calibri" w:hAnsi="Calibri"/>
                  <w:sz w:val="12"/>
                  <w:szCs w:val="12"/>
                </w:rPr>
                <w:t xml:space="preserve"> for split systems,</w:t>
              </w:r>
            </w:ins>
          </w:p>
          <w:p w14:paraId="6B381F9E" w14:textId="77777777" w:rsidR="00C51405" w:rsidRDefault="00C51405" w:rsidP="00C51405">
            <w:pPr>
              <w:keepNext/>
              <w:rPr>
                <w:ins w:id="459" w:author="Smith, Alexis@Energy" w:date="2019-04-16T11:30:00Z"/>
                <w:rFonts w:ascii="Calibri" w:hAnsi="Calibri"/>
                <w:sz w:val="12"/>
                <w:szCs w:val="12"/>
              </w:rPr>
            </w:pPr>
            <w:ins w:id="460" w:author="Smith, Alexis@Energy" w:date="2019-04-16T11:30:00Z">
              <w:r>
                <w:rPr>
                  <w:rFonts w:ascii="Calibri" w:hAnsi="Calibri"/>
                  <w:sz w:val="12"/>
                  <w:szCs w:val="12"/>
                </w:rPr>
                <w:t>**J03 on MCH-01a for packaged systems,</w:t>
              </w:r>
            </w:ins>
          </w:p>
          <w:p w14:paraId="3ED89B97" w14:textId="6321E104" w:rsidR="00C51405" w:rsidRPr="006A3EEB" w:rsidRDefault="00C51405" w:rsidP="00C51405">
            <w:pPr>
              <w:keepNext/>
              <w:rPr>
                <w:rFonts w:ascii="Calibri" w:hAnsi="Calibri"/>
                <w:sz w:val="18"/>
                <w:szCs w:val="18"/>
              </w:rPr>
            </w:pPr>
            <w:ins w:id="461" w:author="Smith, Alexis@Energy" w:date="2019-04-16T11:30:00Z">
              <w:r>
                <w:rPr>
                  <w:rFonts w:ascii="Calibri" w:hAnsi="Calibri"/>
                  <w:sz w:val="12"/>
                  <w:szCs w:val="12"/>
                </w:rPr>
                <w:t>**either K03 or L03 on MCH-01d for packaged systems</w:t>
              </w:r>
            </w:ins>
          </w:p>
        </w:tc>
        <w:tc>
          <w:tcPr>
            <w:tcW w:w="901" w:type="dxa"/>
            <w:vAlign w:val="center"/>
          </w:tcPr>
          <w:p w14:paraId="12FDA69C" w14:textId="77777777" w:rsidR="00C51405" w:rsidRPr="00D31F3A" w:rsidRDefault="00C51405" w:rsidP="00C51405">
            <w:pPr>
              <w:keepNext/>
              <w:rPr>
                <w:ins w:id="462" w:author="Smith, Alexis@Energy" w:date="2019-04-16T11:30:00Z"/>
                <w:rFonts w:ascii="Calibri" w:hAnsi="Calibri"/>
                <w:sz w:val="12"/>
                <w:szCs w:val="12"/>
              </w:rPr>
            </w:pPr>
            <w:ins w:id="463" w:author="Smith, Alexis@Energy" w:date="2019-04-16T11:30:00Z">
              <w:r w:rsidRPr="00D31F3A">
                <w:rPr>
                  <w:rFonts w:ascii="Calibri" w:hAnsi="Calibri"/>
                  <w:sz w:val="12"/>
                  <w:szCs w:val="12"/>
                </w:rPr>
                <w:t>&lt;&lt; auto filled text: referenced from CF2R-MCH-01 if a value is available in G04 on MCH-01a or H04 on MCH-01d, else value=n/a&gt;&gt;</w:t>
              </w:r>
            </w:ins>
          </w:p>
          <w:p w14:paraId="40AF7C15" w14:textId="77777777" w:rsidR="004D1A22" w:rsidRDefault="004D1A22" w:rsidP="00C51405">
            <w:pPr>
              <w:keepNext/>
              <w:rPr>
                <w:ins w:id="464" w:author="Smith, Alexis@Energy" w:date="2019-04-16T11:24:00Z"/>
                <w:rFonts w:ascii="Calibri" w:hAnsi="Calibri"/>
                <w:sz w:val="18"/>
                <w:szCs w:val="18"/>
              </w:rPr>
            </w:pPr>
          </w:p>
        </w:tc>
        <w:tc>
          <w:tcPr>
            <w:tcW w:w="990" w:type="dxa"/>
            <w:vAlign w:val="center"/>
          </w:tcPr>
          <w:p w14:paraId="4829E115" w14:textId="77777777" w:rsidR="00C51405" w:rsidRDefault="00C51405" w:rsidP="00C51405">
            <w:pPr>
              <w:keepNext/>
              <w:rPr>
                <w:ins w:id="465" w:author="Smith, Alexis@Energy" w:date="2019-04-16T11:33:00Z"/>
                <w:rFonts w:ascii="Calibri" w:hAnsi="Calibri"/>
                <w:sz w:val="12"/>
                <w:szCs w:val="12"/>
              </w:rPr>
            </w:pPr>
            <w:ins w:id="466" w:author="Smith, Alexis@Energy" w:date="2019-04-16T11:33:00Z">
              <w:r w:rsidRPr="006A02F5">
                <w:rPr>
                  <w:rFonts w:ascii="Calibri" w:hAnsi="Calibri"/>
                  <w:sz w:val="12"/>
                  <w:szCs w:val="12"/>
                </w:rPr>
                <w:t>&lt;&lt;user input alphanumeric text string max 50 characters&gt;&gt;</w:t>
              </w:r>
            </w:ins>
          </w:p>
          <w:p w14:paraId="16D5BC6F" w14:textId="443F36E6" w:rsidR="004D1A22" w:rsidRPr="006A3EEB" w:rsidRDefault="004D1A22" w:rsidP="004D1A22">
            <w:pPr>
              <w:keepNext/>
              <w:rPr>
                <w:rFonts w:ascii="Calibri" w:hAnsi="Calibri"/>
                <w:sz w:val="18"/>
                <w:szCs w:val="18"/>
              </w:rPr>
            </w:pPr>
            <w:del w:id="467" w:author="Smith, Alexis@Energy" w:date="2019-04-16T11:33:00Z">
              <w:r w:rsidDel="00C51405">
                <w:rPr>
                  <w:rFonts w:ascii="Calibri" w:hAnsi="Calibri"/>
                  <w:sz w:val="18"/>
                  <w:szCs w:val="18"/>
                </w:rPr>
                <w:delText>&lt;&lt;user entry&gt;&gt;</w:delText>
              </w:r>
            </w:del>
          </w:p>
        </w:tc>
        <w:tc>
          <w:tcPr>
            <w:tcW w:w="1080" w:type="dxa"/>
            <w:vAlign w:val="center"/>
          </w:tcPr>
          <w:p w14:paraId="556319DE" w14:textId="77777777" w:rsidR="00C51405" w:rsidRDefault="00C51405" w:rsidP="00C51405">
            <w:pPr>
              <w:keepNext/>
              <w:rPr>
                <w:ins w:id="468" w:author="Smith, Alexis@Energy" w:date="2019-04-16T11:33:00Z"/>
                <w:rFonts w:ascii="Calibri" w:hAnsi="Calibri"/>
                <w:sz w:val="12"/>
                <w:szCs w:val="12"/>
              </w:rPr>
            </w:pPr>
            <w:ins w:id="469" w:author="Smith, Alexis@Energy" w:date="2019-04-16T11:33:00Z">
              <w:r w:rsidRPr="006A02F5">
                <w:rPr>
                  <w:rFonts w:ascii="Calibri" w:hAnsi="Calibri"/>
                  <w:sz w:val="12"/>
                  <w:szCs w:val="12"/>
                </w:rPr>
                <w:t>&lt;&lt;user input alphanumeric text string max 50 characters&gt;&gt;</w:t>
              </w:r>
            </w:ins>
          </w:p>
          <w:p w14:paraId="20AABA3B" w14:textId="6B346DBF" w:rsidR="004D1A22" w:rsidRPr="006A3EEB" w:rsidRDefault="004D1A22" w:rsidP="004D1A22">
            <w:pPr>
              <w:keepNext/>
              <w:rPr>
                <w:rFonts w:ascii="Calibri" w:hAnsi="Calibri"/>
                <w:sz w:val="18"/>
                <w:szCs w:val="18"/>
              </w:rPr>
            </w:pPr>
            <w:del w:id="470" w:author="Smith, Alexis@Energy" w:date="2019-04-16T11:33:00Z">
              <w:r w:rsidDel="00C51405">
                <w:rPr>
                  <w:rFonts w:ascii="Calibri" w:hAnsi="Calibri"/>
                  <w:sz w:val="18"/>
                  <w:szCs w:val="18"/>
                </w:rPr>
                <w:delText>&lt;&lt;user entry&gt;&gt;</w:delText>
              </w:r>
            </w:del>
          </w:p>
        </w:tc>
        <w:tc>
          <w:tcPr>
            <w:tcW w:w="1260" w:type="dxa"/>
            <w:tcMar>
              <w:left w:w="86" w:type="dxa"/>
              <w:right w:w="86" w:type="dxa"/>
            </w:tcMar>
            <w:vAlign w:val="center"/>
          </w:tcPr>
          <w:p w14:paraId="134DD0E8" w14:textId="77777777" w:rsidR="00C51405" w:rsidRDefault="00C51405" w:rsidP="00C51405">
            <w:pPr>
              <w:keepNext/>
              <w:rPr>
                <w:ins w:id="471" w:author="Smith, Alexis@Energy" w:date="2019-04-16T11:34:00Z"/>
                <w:rFonts w:ascii="Calibri" w:hAnsi="Calibri"/>
                <w:sz w:val="12"/>
                <w:szCs w:val="12"/>
              </w:rPr>
            </w:pPr>
            <w:ins w:id="472" w:author="Smith, Alexis@Energy" w:date="2019-04-16T11:34:00Z">
              <w:r w:rsidRPr="003B4240">
                <w:rPr>
                  <w:rFonts w:ascii="Calibri" w:hAnsi="Calibri"/>
                  <w:sz w:val="12"/>
                  <w:szCs w:val="12"/>
                </w:rPr>
                <w:t xml:space="preserve">&lt;&lt;If </w:t>
              </w:r>
              <w:r>
                <w:rPr>
                  <w:rFonts w:ascii="Calibri" w:hAnsi="Calibri"/>
                  <w:sz w:val="12"/>
                  <w:szCs w:val="12"/>
                </w:rPr>
                <w:t>B07=n/a, then value=n/a;</w:t>
              </w:r>
            </w:ins>
          </w:p>
          <w:p w14:paraId="2B54012A" w14:textId="77777777" w:rsidR="00C51405" w:rsidRDefault="00C51405" w:rsidP="00C51405">
            <w:pPr>
              <w:keepNext/>
              <w:rPr>
                <w:ins w:id="473" w:author="Smith, Alexis@Energy" w:date="2019-04-16T11:34:00Z"/>
                <w:rFonts w:ascii="Calibri" w:hAnsi="Calibri"/>
                <w:sz w:val="12"/>
                <w:szCs w:val="12"/>
              </w:rPr>
            </w:pPr>
          </w:p>
          <w:p w14:paraId="50BD7A87" w14:textId="77777777" w:rsidR="00C51405" w:rsidRDefault="00C51405" w:rsidP="00C51405">
            <w:pPr>
              <w:keepNext/>
              <w:rPr>
                <w:ins w:id="474" w:author="Smith, Alexis@Energy" w:date="2019-04-16T11:34:00Z"/>
                <w:rFonts w:ascii="Calibri" w:hAnsi="Calibri"/>
                <w:sz w:val="12"/>
                <w:szCs w:val="12"/>
              </w:rPr>
            </w:pPr>
            <w:ins w:id="475" w:author="Smith, Alexis@Energy" w:date="2019-04-16T11:34:00Z">
              <w:r w:rsidRPr="001F78D5">
                <w:rPr>
                  <w:rFonts w:ascii="Calibri" w:hAnsi="Calibri"/>
                  <w:sz w:val="12"/>
                  <w:szCs w:val="12"/>
                </w:rPr>
                <w:t>else user input alphanumeric text string max 50 characters&gt;&gt;</w:t>
              </w:r>
            </w:ins>
          </w:p>
          <w:p w14:paraId="4B4F4223" w14:textId="77777777" w:rsidR="00C51405" w:rsidRDefault="00C51405" w:rsidP="004D1A22">
            <w:pPr>
              <w:keepNext/>
              <w:rPr>
                <w:ins w:id="476" w:author="Smith, Alexis@Energy" w:date="2019-04-16T11:34:00Z"/>
                <w:rFonts w:ascii="Calibri" w:hAnsi="Calibri"/>
                <w:sz w:val="18"/>
                <w:szCs w:val="18"/>
              </w:rPr>
            </w:pPr>
          </w:p>
          <w:p w14:paraId="50B71CFC" w14:textId="02066B4E" w:rsidR="004D1A22" w:rsidDel="00C51405" w:rsidRDefault="004D1A22" w:rsidP="004D1A22">
            <w:pPr>
              <w:keepNext/>
              <w:rPr>
                <w:del w:id="477" w:author="Smith, Alexis@Energy" w:date="2019-04-16T11:34:00Z"/>
                <w:rFonts w:ascii="Calibri" w:hAnsi="Calibri"/>
                <w:sz w:val="18"/>
                <w:szCs w:val="18"/>
              </w:rPr>
            </w:pPr>
            <w:del w:id="478" w:author="Smith, Alexis@Energy" w:date="2019-04-16T11:34:00Z">
              <w:r w:rsidDel="00C51405">
                <w:rPr>
                  <w:rFonts w:ascii="Calibri" w:hAnsi="Calibri"/>
                  <w:sz w:val="18"/>
                  <w:szCs w:val="18"/>
                </w:rPr>
                <w:delText>&lt;&lt;If “</w:delText>
              </w:r>
              <w:r w:rsidRPr="00DC0895" w:rsidDel="00C51405">
                <w:rPr>
                  <w:rFonts w:ascii="Calibri" w:hAnsi="Calibri"/>
                  <w:sz w:val="18"/>
                  <w:szCs w:val="18"/>
                </w:rPr>
                <w:delText xml:space="preserve">Inside Coil - Installed </w:delText>
              </w:r>
              <w:r w:rsidDel="00C51405">
                <w:rPr>
                  <w:rFonts w:ascii="Calibri" w:hAnsi="Calibri"/>
                  <w:sz w:val="18"/>
                  <w:szCs w:val="18"/>
                </w:rPr>
                <w:delText>Manufacturer</w:delText>
              </w:r>
              <w:r w:rsidRPr="00DC0895" w:rsidDel="00C51405">
                <w:rPr>
                  <w:rFonts w:ascii="Calibri" w:hAnsi="Calibri"/>
                  <w:sz w:val="18"/>
                  <w:szCs w:val="18"/>
                </w:rPr>
                <w:delText xml:space="preserve"> Name</w:delText>
              </w:r>
              <w:r w:rsidDel="00C51405">
                <w:rPr>
                  <w:rFonts w:ascii="Calibri" w:hAnsi="Calibri"/>
                  <w:sz w:val="18"/>
                  <w:szCs w:val="18"/>
                </w:rPr>
                <w:delText>” (B06) = N/A then auto fill with N/A;</w:delText>
              </w:r>
            </w:del>
          </w:p>
          <w:p w14:paraId="1BDFC831" w14:textId="16D11115" w:rsidR="004D1A22" w:rsidDel="00C51405" w:rsidRDefault="004D1A22" w:rsidP="004D1A22">
            <w:pPr>
              <w:keepNext/>
              <w:rPr>
                <w:del w:id="479" w:author="Smith, Alexis@Energy" w:date="2019-04-16T11:34:00Z"/>
                <w:rFonts w:ascii="Calibri" w:hAnsi="Calibri"/>
                <w:sz w:val="18"/>
                <w:szCs w:val="18"/>
              </w:rPr>
            </w:pPr>
          </w:p>
          <w:p w14:paraId="730FAEB4" w14:textId="423224E5" w:rsidR="004D1A22" w:rsidDel="00C51405" w:rsidRDefault="004D1A22" w:rsidP="004D1A22">
            <w:pPr>
              <w:keepNext/>
              <w:jc w:val="center"/>
              <w:rPr>
                <w:del w:id="480" w:author="Smith, Alexis@Energy" w:date="2019-04-16T11:34:00Z"/>
                <w:rFonts w:ascii="Calibri" w:hAnsi="Calibri"/>
                <w:sz w:val="18"/>
                <w:szCs w:val="18"/>
              </w:rPr>
            </w:pPr>
            <w:del w:id="481" w:author="Smith, Alexis@Energy" w:date="2019-04-16T11:34:00Z">
              <w:r w:rsidDel="00C51405">
                <w:rPr>
                  <w:rFonts w:ascii="Calibri" w:hAnsi="Calibri"/>
                  <w:sz w:val="18"/>
                  <w:szCs w:val="18"/>
                </w:rPr>
                <w:delText xml:space="preserve">Else if value in </w:delText>
              </w:r>
              <w:r w:rsidRPr="00243E16" w:rsidDel="00C51405">
                <w:rPr>
                  <w:rFonts w:ascii="Calibri" w:hAnsi="Calibri"/>
                  <w:sz w:val="18"/>
                  <w:szCs w:val="18"/>
                </w:rPr>
                <w:delText>CF2R-MCH-</w:delText>
              </w:r>
              <w:r w:rsidDel="00C51405">
                <w:rPr>
                  <w:rFonts w:ascii="Calibri" w:hAnsi="Calibri"/>
                  <w:sz w:val="18"/>
                  <w:szCs w:val="18"/>
                </w:rPr>
                <w:delText>01 for “</w:delText>
              </w:r>
              <w:r w:rsidRPr="00D55CAB" w:rsidDel="00C51405">
                <w:rPr>
                  <w:rFonts w:ascii="Calibri" w:hAnsi="Calibri"/>
                  <w:sz w:val="18"/>
                  <w:szCs w:val="18"/>
                </w:rPr>
                <w:delText>Heating</w:delText>
              </w:r>
            </w:del>
          </w:p>
          <w:p w14:paraId="3BAE245B" w14:textId="2D23A5B5" w:rsidR="004D1A22" w:rsidDel="00C51405" w:rsidRDefault="004D1A22" w:rsidP="004D1A22">
            <w:pPr>
              <w:keepNext/>
              <w:jc w:val="center"/>
              <w:rPr>
                <w:del w:id="482" w:author="Smith, Alexis@Energy" w:date="2019-04-16T11:34:00Z"/>
                <w:rFonts w:ascii="Calibri" w:hAnsi="Calibri"/>
                <w:sz w:val="18"/>
                <w:szCs w:val="18"/>
              </w:rPr>
            </w:pPr>
            <w:del w:id="483" w:author="Smith, Alexis@Energy" w:date="2019-04-16T11:34:00Z">
              <w:r w:rsidRPr="00D55CAB" w:rsidDel="00C51405">
                <w:rPr>
                  <w:rFonts w:ascii="Calibri" w:hAnsi="Calibri"/>
                  <w:sz w:val="18"/>
                  <w:szCs w:val="18"/>
                </w:rPr>
                <w:delText>System Type</w:delText>
              </w:r>
              <w:r w:rsidDel="00C51405">
                <w:rPr>
                  <w:rFonts w:ascii="Calibri" w:hAnsi="Calibri"/>
                  <w:sz w:val="18"/>
                  <w:szCs w:val="18"/>
                </w:rPr>
                <w:delText>” (D04) or “</w:delText>
              </w:r>
              <w:r w:rsidRPr="00D55CAB" w:rsidDel="00C51405">
                <w:rPr>
                  <w:rFonts w:ascii="Calibri" w:hAnsi="Calibri"/>
                  <w:sz w:val="18"/>
                  <w:szCs w:val="18"/>
                </w:rPr>
                <w:delText>Cooling</w:delText>
              </w:r>
            </w:del>
          </w:p>
          <w:p w14:paraId="22B57F5E" w14:textId="6A8F56D9" w:rsidR="004D1A22" w:rsidRPr="005720D7" w:rsidDel="00C51405" w:rsidRDefault="004D1A22" w:rsidP="004D1A22">
            <w:pPr>
              <w:keepNext/>
              <w:rPr>
                <w:del w:id="484" w:author="Smith, Alexis@Energy" w:date="2019-04-16T11:34:00Z"/>
                <w:rFonts w:ascii="Calibri" w:hAnsi="Calibri"/>
                <w:sz w:val="18"/>
                <w:szCs w:val="18"/>
              </w:rPr>
            </w:pPr>
            <w:del w:id="485" w:author="Smith, Alexis@Energy" w:date="2019-04-16T11:34:00Z">
              <w:r w:rsidRPr="00D55CAB" w:rsidDel="00C51405">
                <w:rPr>
                  <w:rFonts w:ascii="Calibri" w:hAnsi="Calibri"/>
                  <w:sz w:val="18"/>
                  <w:szCs w:val="18"/>
                </w:rPr>
                <w:delText>System Type</w:delText>
              </w:r>
              <w:r w:rsidDel="00C51405">
                <w:rPr>
                  <w:rFonts w:ascii="Calibri" w:hAnsi="Calibri"/>
                  <w:sz w:val="18"/>
                  <w:szCs w:val="18"/>
                </w:rPr>
                <w:delText xml:space="preserve">” </w:delText>
              </w:r>
              <w:r w:rsidRPr="005720D7" w:rsidDel="00C51405">
                <w:rPr>
                  <w:rFonts w:ascii="Calibri" w:hAnsi="Calibri"/>
                  <w:sz w:val="18"/>
                  <w:szCs w:val="18"/>
                </w:rPr>
                <w:delText xml:space="preserve">(D05) = *VCHP Indoor Units -Ducted </w:delText>
              </w:r>
            </w:del>
          </w:p>
          <w:p w14:paraId="27E3F77E" w14:textId="6180D768" w:rsidR="004D1A22" w:rsidRPr="005720D7" w:rsidDel="00C51405" w:rsidRDefault="004D1A22" w:rsidP="004D1A22">
            <w:pPr>
              <w:keepNext/>
              <w:rPr>
                <w:del w:id="486" w:author="Smith, Alexis@Energy" w:date="2019-04-16T11:34:00Z"/>
                <w:rFonts w:ascii="Calibri" w:hAnsi="Calibri"/>
                <w:sz w:val="18"/>
                <w:szCs w:val="18"/>
              </w:rPr>
            </w:pPr>
            <w:del w:id="487" w:author="Smith, Alexis@Energy" w:date="2019-04-16T11:34:00Z">
              <w:r w:rsidRPr="005720D7" w:rsidDel="00C51405">
                <w:rPr>
                  <w:rFonts w:ascii="Calibri" w:hAnsi="Calibri"/>
                  <w:sz w:val="18"/>
                  <w:szCs w:val="18"/>
                </w:rPr>
                <w:delText>*VCHP Indoor Units-Ductless</w:delText>
              </w:r>
            </w:del>
          </w:p>
          <w:p w14:paraId="6F9A550B" w14:textId="303380CB" w:rsidR="004D1A22" w:rsidDel="00C51405" w:rsidRDefault="004D1A22" w:rsidP="00C51405">
            <w:pPr>
              <w:keepNext/>
              <w:rPr>
                <w:del w:id="488" w:author="Smith, Alexis@Energy" w:date="2019-04-16T11:33:00Z"/>
                <w:rFonts w:ascii="Calibri" w:hAnsi="Calibri"/>
                <w:sz w:val="18"/>
                <w:szCs w:val="18"/>
              </w:rPr>
            </w:pPr>
            <w:del w:id="489" w:author="Smith, Alexis@Energy" w:date="2019-04-16T11:34:00Z">
              <w:r w:rsidRPr="005720D7" w:rsidDel="00C51405">
                <w:rPr>
                  <w:rFonts w:ascii="Calibri" w:hAnsi="Calibri"/>
                  <w:sz w:val="18"/>
                  <w:szCs w:val="18"/>
                </w:rPr>
                <w:delText>*VCHP Indoor Units -Ducted+Ductless</w:delText>
              </w:r>
              <w:r w:rsidDel="00C51405">
                <w:rPr>
                  <w:rFonts w:ascii="Calibri" w:hAnsi="Calibri"/>
                  <w:sz w:val="18"/>
                  <w:szCs w:val="18"/>
                </w:rPr>
                <w:delText xml:space="preserve"> and if “</w:delText>
              </w:r>
              <w:r w:rsidRPr="00D55CAB" w:rsidDel="00C51405">
                <w:rPr>
                  <w:rFonts w:ascii="Calibri" w:hAnsi="Calibri"/>
                  <w:sz w:val="18"/>
                  <w:szCs w:val="18"/>
                </w:rPr>
                <w:delText xml:space="preserve">Distribution </w:delText>
              </w:r>
            </w:del>
            <w:del w:id="490" w:author="Smith, Alexis@Energy" w:date="2019-04-16T11:33:00Z">
              <w:r w:rsidDel="00C51405">
                <w:rPr>
                  <w:rFonts w:ascii="Calibri" w:hAnsi="Calibri"/>
                  <w:sz w:val="18"/>
                  <w:szCs w:val="18"/>
                </w:rPr>
                <w:delText xml:space="preserve">System </w:delText>
              </w:r>
              <w:r w:rsidRPr="00D55CAB" w:rsidDel="00C51405">
                <w:rPr>
                  <w:rFonts w:ascii="Calibri" w:hAnsi="Calibri"/>
                  <w:sz w:val="18"/>
                  <w:szCs w:val="18"/>
                </w:rPr>
                <w:delText>Type</w:delText>
              </w:r>
              <w:r w:rsidDel="00C51405">
                <w:rPr>
                  <w:rFonts w:ascii="Calibri" w:hAnsi="Calibri"/>
                  <w:sz w:val="18"/>
                  <w:szCs w:val="18"/>
                </w:rPr>
                <w:delText xml:space="preserve">” (D07) = </w:delText>
              </w:r>
              <w:r w:rsidRPr="009B2DDD" w:rsidDel="00C51405">
                <w:rPr>
                  <w:rFonts w:ascii="Calibri" w:hAnsi="Calibri"/>
                  <w:sz w:val="18"/>
                  <w:szCs w:val="18"/>
                </w:rPr>
                <w:delText>Multiple split Indoor Units combined Ducted and Ductless</w:delText>
              </w:r>
              <w:r w:rsidDel="00C51405">
                <w:rPr>
                  <w:rFonts w:ascii="Calibri" w:hAnsi="Calibri"/>
                  <w:sz w:val="18"/>
                  <w:szCs w:val="18"/>
                </w:rPr>
                <w:delText xml:space="preserve"> then value equals N/A;</w:delText>
              </w:r>
            </w:del>
          </w:p>
          <w:p w14:paraId="0EBD70A6" w14:textId="2364646F" w:rsidR="004D1A22" w:rsidDel="00C51405" w:rsidRDefault="004D1A22" w:rsidP="00C51405">
            <w:pPr>
              <w:keepNext/>
              <w:rPr>
                <w:del w:id="491" w:author="Smith, Alexis@Energy" w:date="2019-04-16T11:33:00Z"/>
                <w:rFonts w:ascii="Calibri" w:hAnsi="Calibri"/>
                <w:sz w:val="18"/>
                <w:szCs w:val="18"/>
              </w:rPr>
            </w:pPr>
          </w:p>
          <w:p w14:paraId="14974847" w14:textId="5D6DAC7F" w:rsidR="004D1A22" w:rsidRPr="006A3EEB" w:rsidRDefault="004D1A22" w:rsidP="00C51405">
            <w:pPr>
              <w:keepNext/>
              <w:rPr>
                <w:rFonts w:ascii="Calibri" w:hAnsi="Calibri"/>
                <w:sz w:val="18"/>
                <w:szCs w:val="18"/>
              </w:rPr>
            </w:pPr>
            <w:del w:id="492" w:author="Smith, Alexis@Energy" w:date="2019-04-16T11:33:00Z">
              <w:r w:rsidDel="00C51405">
                <w:rPr>
                  <w:rFonts w:ascii="Calibri" w:hAnsi="Calibri"/>
                  <w:sz w:val="18"/>
                  <w:szCs w:val="18"/>
                </w:rPr>
                <w:delText>Else user entry&gt;&gt;</w:delText>
              </w:r>
            </w:del>
          </w:p>
        </w:tc>
        <w:tc>
          <w:tcPr>
            <w:tcW w:w="1260" w:type="dxa"/>
            <w:tcMar>
              <w:left w:w="86" w:type="dxa"/>
              <w:right w:w="86" w:type="dxa"/>
            </w:tcMar>
            <w:vAlign w:val="center"/>
          </w:tcPr>
          <w:p w14:paraId="5CB2ACB5" w14:textId="77777777" w:rsidR="00C51405" w:rsidRDefault="00C51405" w:rsidP="00C51405">
            <w:pPr>
              <w:keepNext/>
              <w:rPr>
                <w:ins w:id="493" w:author="Smith, Alexis@Energy" w:date="2019-04-16T11:34:00Z"/>
                <w:rFonts w:ascii="Calibri" w:hAnsi="Calibri"/>
                <w:sz w:val="12"/>
                <w:szCs w:val="12"/>
              </w:rPr>
            </w:pPr>
            <w:ins w:id="494" w:author="Smith, Alexis@Energy" w:date="2019-04-16T11:34:00Z">
              <w:r w:rsidRPr="003B4240">
                <w:rPr>
                  <w:rFonts w:ascii="Calibri" w:hAnsi="Calibri"/>
                  <w:sz w:val="12"/>
                  <w:szCs w:val="12"/>
                </w:rPr>
                <w:t xml:space="preserve">&lt;&lt;If </w:t>
              </w:r>
              <w:r>
                <w:rPr>
                  <w:rFonts w:ascii="Calibri" w:hAnsi="Calibri"/>
                  <w:sz w:val="12"/>
                  <w:szCs w:val="12"/>
                </w:rPr>
                <w:t>B08=n/a, then value=n/a</w:t>
              </w:r>
            </w:ins>
          </w:p>
          <w:p w14:paraId="4D98761E" w14:textId="77777777" w:rsidR="00C51405" w:rsidRDefault="00C51405" w:rsidP="00C51405">
            <w:pPr>
              <w:keepNext/>
              <w:rPr>
                <w:ins w:id="495" w:author="Smith, Alexis@Energy" w:date="2019-04-16T11:34:00Z"/>
                <w:rFonts w:ascii="Calibri" w:hAnsi="Calibri"/>
                <w:sz w:val="12"/>
                <w:szCs w:val="12"/>
              </w:rPr>
            </w:pPr>
          </w:p>
          <w:p w14:paraId="6CF838FC" w14:textId="77777777" w:rsidR="00C51405" w:rsidRDefault="00C51405" w:rsidP="00C51405">
            <w:pPr>
              <w:keepNext/>
              <w:rPr>
                <w:ins w:id="496" w:author="Smith, Alexis@Energy" w:date="2019-04-16T11:34:00Z"/>
                <w:rFonts w:ascii="Calibri" w:hAnsi="Calibri"/>
                <w:sz w:val="12"/>
                <w:szCs w:val="12"/>
              </w:rPr>
            </w:pPr>
            <w:ins w:id="497" w:author="Smith, Alexis@Energy" w:date="2019-04-16T11:34:00Z">
              <w:r w:rsidRPr="001F78D5">
                <w:rPr>
                  <w:rFonts w:ascii="Calibri" w:hAnsi="Calibri"/>
                  <w:sz w:val="12"/>
                  <w:szCs w:val="12"/>
                </w:rPr>
                <w:t>else user input alphanumeric text string max 50 characters&gt;&gt;</w:t>
              </w:r>
            </w:ins>
          </w:p>
          <w:p w14:paraId="1E1ADBFB" w14:textId="77777777" w:rsidR="00C51405" w:rsidRDefault="00C51405" w:rsidP="004D1A22">
            <w:pPr>
              <w:keepNext/>
              <w:rPr>
                <w:ins w:id="498" w:author="Smith, Alexis@Energy" w:date="2019-04-16T11:34:00Z"/>
                <w:rFonts w:ascii="Calibri" w:hAnsi="Calibri"/>
                <w:sz w:val="18"/>
                <w:szCs w:val="18"/>
              </w:rPr>
            </w:pPr>
          </w:p>
          <w:p w14:paraId="0ABC9992" w14:textId="718889C9" w:rsidR="004D1A22" w:rsidDel="00C51405" w:rsidRDefault="004D1A22" w:rsidP="004D1A22">
            <w:pPr>
              <w:keepNext/>
              <w:rPr>
                <w:del w:id="499" w:author="Smith, Alexis@Energy" w:date="2019-04-16T11:34:00Z"/>
                <w:rFonts w:ascii="Calibri" w:hAnsi="Calibri"/>
                <w:sz w:val="18"/>
                <w:szCs w:val="18"/>
              </w:rPr>
            </w:pPr>
            <w:del w:id="500" w:author="Smith, Alexis@Energy" w:date="2019-04-16T11:34:00Z">
              <w:r w:rsidDel="00C51405">
                <w:rPr>
                  <w:rFonts w:ascii="Calibri" w:hAnsi="Calibri"/>
                  <w:sz w:val="18"/>
                  <w:szCs w:val="18"/>
                </w:rPr>
                <w:delText>&lt;&lt;If “</w:delText>
              </w:r>
              <w:r w:rsidRPr="00DC0895" w:rsidDel="00C51405">
                <w:rPr>
                  <w:rFonts w:ascii="Calibri" w:hAnsi="Calibri"/>
                  <w:sz w:val="18"/>
                  <w:szCs w:val="18"/>
                </w:rPr>
                <w:delText>Inside Coil - Installed Model Number</w:delText>
              </w:r>
              <w:r w:rsidDel="00C51405">
                <w:rPr>
                  <w:rFonts w:ascii="Calibri" w:hAnsi="Calibri"/>
                  <w:sz w:val="18"/>
                  <w:szCs w:val="18"/>
                </w:rPr>
                <w:delText>” (B07) = N/A then auto fill with N/A;</w:delText>
              </w:r>
            </w:del>
          </w:p>
          <w:p w14:paraId="005C3E59" w14:textId="07D32E77" w:rsidR="004D1A22" w:rsidDel="00C51405" w:rsidRDefault="004D1A22" w:rsidP="004D1A22">
            <w:pPr>
              <w:keepNext/>
              <w:rPr>
                <w:del w:id="501" w:author="Smith, Alexis@Energy" w:date="2019-04-16T11:34:00Z"/>
                <w:rFonts w:ascii="Calibri" w:hAnsi="Calibri"/>
                <w:sz w:val="18"/>
                <w:szCs w:val="18"/>
              </w:rPr>
            </w:pPr>
          </w:p>
          <w:p w14:paraId="6DD09AAB" w14:textId="72D693C9" w:rsidR="004D1A22" w:rsidDel="00C51405" w:rsidRDefault="004D1A22" w:rsidP="004D1A22">
            <w:pPr>
              <w:keepNext/>
              <w:jc w:val="center"/>
              <w:rPr>
                <w:del w:id="502" w:author="Smith, Alexis@Energy" w:date="2019-04-16T11:34:00Z"/>
                <w:rFonts w:ascii="Calibri" w:hAnsi="Calibri"/>
                <w:sz w:val="18"/>
                <w:szCs w:val="18"/>
              </w:rPr>
            </w:pPr>
            <w:del w:id="503" w:author="Smith, Alexis@Energy" w:date="2019-04-16T11:34:00Z">
              <w:r w:rsidDel="00C51405">
                <w:rPr>
                  <w:rFonts w:ascii="Calibri" w:hAnsi="Calibri"/>
                  <w:sz w:val="18"/>
                  <w:szCs w:val="18"/>
                </w:rPr>
                <w:delText xml:space="preserve">Else if value in </w:delText>
              </w:r>
              <w:r w:rsidRPr="00243E16" w:rsidDel="00C51405">
                <w:rPr>
                  <w:rFonts w:ascii="Calibri" w:hAnsi="Calibri"/>
                  <w:sz w:val="18"/>
                  <w:szCs w:val="18"/>
                </w:rPr>
                <w:delText>CF2R-MCH-</w:delText>
              </w:r>
              <w:r w:rsidDel="00C51405">
                <w:rPr>
                  <w:rFonts w:ascii="Calibri" w:hAnsi="Calibri"/>
                  <w:sz w:val="18"/>
                  <w:szCs w:val="18"/>
                </w:rPr>
                <w:delText>01 for “</w:delText>
              </w:r>
              <w:r w:rsidRPr="00D55CAB" w:rsidDel="00C51405">
                <w:rPr>
                  <w:rFonts w:ascii="Calibri" w:hAnsi="Calibri"/>
                  <w:sz w:val="18"/>
                  <w:szCs w:val="18"/>
                </w:rPr>
                <w:delText>Heating</w:delText>
              </w:r>
            </w:del>
          </w:p>
          <w:p w14:paraId="76CA971E" w14:textId="4D2D3E6E" w:rsidR="004D1A22" w:rsidDel="00C51405" w:rsidRDefault="004D1A22" w:rsidP="004D1A22">
            <w:pPr>
              <w:keepNext/>
              <w:jc w:val="center"/>
              <w:rPr>
                <w:del w:id="504" w:author="Smith, Alexis@Energy" w:date="2019-04-16T11:34:00Z"/>
                <w:rFonts w:ascii="Calibri" w:hAnsi="Calibri"/>
                <w:sz w:val="18"/>
                <w:szCs w:val="18"/>
              </w:rPr>
            </w:pPr>
            <w:del w:id="505" w:author="Smith, Alexis@Energy" w:date="2019-04-16T11:34:00Z">
              <w:r w:rsidRPr="00D55CAB" w:rsidDel="00C51405">
                <w:rPr>
                  <w:rFonts w:ascii="Calibri" w:hAnsi="Calibri"/>
                  <w:sz w:val="18"/>
                  <w:szCs w:val="18"/>
                </w:rPr>
                <w:delText>System Type</w:delText>
              </w:r>
              <w:r w:rsidDel="00C51405">
                <w:rPr>
                  <w:rFonts w:ascii="Calibri" w:hAnsi="Calibri"/>
                  <w:sz w:val="18"/>
                  <w:szCs w:val="18"/>
                </w:rPr>
                <w:delText>” (D04) or “</w:delText>
              </w:r>
              <w:r w:rsidRPr="00D55CAB" w:rsidDel="00C51405">
                <w:rPr>
                  <w:rFonts w:ascii="Calibri" w:hAnsi="Calibri"/>
                  <w:sz w:val="18"/>
                  <w:szCs w:val="18"/>
                </w:rPr>
                <w:delText>Cooling</w:delText>
              </w:r>
            </w:del>
          </w:p>
          <w:p w14:paraId="55145202" w14:textId="07E45DD8" w:rsidR="004D1A22" w:rsidRPr="005720D7" w:rsidDel="00C51405" w:rsidRDefault="004D1A22" w:rsidP="004D1A22">
            <w:pPr>
              <w:keepNext/>
              <w:rPr>
                <w:del w:id="506" w:author="Smith, Alexis@Energy" w:date="2019-04-16T11:34:00Z"/>
                <w:rFonts w:ascii="Calibri" w:hAnsi="Calibri"/>
                <w:sz w:val="18"/>
                <w:szCs w:val="18"/>
              </w:rPr>
            </w:pPr>
            <w:del w:id="507" w:author="Smith, Alexis@Energy" w:date="2019-04-16T11:34:00Z">
              <w:r w:rsidRPr="00D55CAB" w:rsidDel="00C51405">
                <w:rPr>
                  <w:rFonts w:ascii="Calibri" w:hAnsi="Calibri"/>
                  <w:sz w:val="18"/>
                  <w:szCs w:val="18"/>
                </w:rPr>
                <w:delText>System Type</w:delText>
              </w:r>
              <w:r w:rsidDel="00C51405">
                <w:rPr>
                  <w:rFonts w:ascii="Calibri" w:hAnsi="Calibri"/>
                  <w:sz w:val="18"/>
                  <w:szCs w:val="18"/>
                </w:rPr>
                <w:delText xml:space="preserve">” </w:delText>
              </w:r>
              <w:r w:rsidRPr="005720D7" w:rsidDel="00C51405">
                <w:rPr>
                  <w:rFonts w:ascii="Calibri" w:hAnsi="Calibri"/>
                  <w:sz w:val="18"/>
                  <w:szCs w:val="18"/>
                </w:rPr>
                <w:delText xml:space="preserve">(D05) = *VCHP Indoor Units -Ducted </w:delText>
              </w:r>
            </w:del>
          </w:p>
          <w:p w14:paraId="079AF72A" w14:textId="5A2E9A86" w:rsidR="004D1A22" w:rsidRPr="005720D7" w:rsidDel="00C51405" w:rsidRDefault="004D1A22" w:rsidP="004D1A22">
            <w:pPr>
              <w:keepNext/>
              <w:rPr>
                <w:del w:id="508" w:author="Smith, Alexis@Energy" w:date="2019-04-16T11:34:00Z"/>
                <w:rFonts w:ascii="Calibri" w:hAnsi="Calibri"/>
                <w:sz w:val="18"/>
                <w:szCs w:val="18"/>
              </w:rPr>
            </w:pPr>
            <w:del w:id="509" w:author="Smith, Alexis@Energy" w:date="2019-04-16T11:34:00Z">
              <w:r w:rsidRPr="005720D7" w:rsidDel="00C51405">
                <w:rPr>
                  <w:rFonts w:ascii="Calibri" w:hAnsi="Calibri"/>
                  <w:sz w:val="18"/>
                  <w:szCs w:val="18"/>
                </w:rPr>
                <w:delText>*VCHP Indoor Units-Ductless</w:delText>
              </w:r>
            </w:del>
          </w:p>
          <w:p w14:paraId="5F08B0F7" w14:textId="768036CE" w:rsidR="004D1A22" w:rsidDel="00C51405" w:rsidRDefault="004D1A22" w:rsidP="00C51405">
            <w:pPr>
              <w:keepNext/>
              <w:rPr>
                <w:del w:id="510" w:author="Smith, Alexis@Energy" w:date="2019-04-16T11:34:00Z"/>
                <w:rFonts w:ascii="Calibri" w:hAnsi="Calibri"/>
                <w:sz w:val="18"/>
                <w:szCs w:val="18"/>
              </w:rPr>
            </w:pPr>
            <w:del w:id="511" w:author="Smith, Alexis@Energy" w:date="2019-04-16T11:34:00Z">
              <w:r w:rsidRPr="005720D7" w:rsidDel="00C51405">
                <w:rPr>
                  <w:rFonts w:ascii="Calibri" w:hAnsi="Calibri"/>
                  <w:sz w:val="18"/>
                  <w:szCs w:val="18"/>
                </w:rPr>
                <w:delText>*VCHP Indoor Units -Ducted+Ductless</w:delText>
              </w:r>
              <w:r w:rsidDel="00C51405">
                <w:rPr>
                  <w:rFonts w:ascii="Calibri" w:hAnsi="Calibri"/>
                  <w:sz w:val="18"/>
                  <w:szCs w:val="18"/>
                </w:rPr>
                <w:delText xml:space="preserve"> and if</w:delText>
              </w:r>
            </w:del>
            <w:r>
              <w:rPr>
                <w:rFonts w:ascii="Calibri" w:hAnsi="Calibri"/>
                <w:sz w:val="18"/>
                <w:szCs w:val="18"/>
              </w:rPr>
              <w:t xml:space="preserve"> </w:t>
            </w:r>
            <w:del w:id="512" w:author="Smith, Alexis@Energy" w:date="2019-04-16T11:34:00Z">
              <w:r w:rsidDel="00C51405">
                <w:rPr>
                  <w:rFonts w:ascii="Calibri" w:hAnsi="Calibri"/>
                  <w:sz w:val="18"/>
                  <w:szCs w:val="18"/>
                </w:rPr>
                <w:delText>“</w:delText>
              </w:r>
              <w:r w:rsidRPr="00D55CAB" w:rsidDel="00C51405">
                <w:rPr>
                  <w:rFonts w:ascii="Calibri" w:hAnsi="Calibri"/>
                  <w:sz w:val="18"/>
                  <w:szCs w:val="18"/>
                </w:rPr>
                <w:delText xml:space="preserve">Distribution </w:delText>
              </w:r>
              <w:r w:rsidDel="00C51405">
                <w:rPr>
                  <w:rFonts w:ascii="Calibri" w:hAnsi="Calibri"/>
                  <w:sz w:val="18"/>
                  <w:szCs w:val="18"/>
                </w:rPr>
                <w:delText xml:space="preserve">System </w:delText>
              </w:r>
              <w:r w:rsidRPr="00D55CAB" w:rsidDel="00C51405">
                <w:rPr>
                  <w:rFonts w:ascii="Calibri" w:hAnsi="Calibri"/>
                  <w:sz w:val="18"/>
                  <w:szCs w:val="18"/>
                </w:rPr>
                <w:delText>Type</w:delText>
              </w:r>
              <w:r w:rsidDel="00C51405">
                <w:rPr>
                  <w:rFonts w:ascii="Calibri" w:hAnsi="Calibri"/>
                  <w:sz w:val="18"/>
                  <w:szCs w:val="18"/>
                </w:rPr>
                <w:delText xml:space="preserve">” (D07) = </w:delText>
              </w:r>
              <w:r w:rsidRPr="009B2DDD" w:rsidDel="00C51405">
                <w:rPr>
                  <w:rFonts w:ascii="Calibri" w:hAnsi="Calibri"/>
                  <w:sz w:val="18"/>
                  <w:szCs w:val="18"/>
                </w:rPr>
                <w:delText>Multiple split Indoor Units combined Ducted and Ductless</w:delText>
              </w:r>
              <w:r w:rsidDel="00C51405">
                <w:rPr>
                  <w:rFonts w:ascii="Calibri" w:hAnsi="Calibri"/>
                  <w:sz w:val="18"/>
                  <w:szCs w:val="18"/>
                </w:rPr>
                <w:delText xml:space="preserve"> then value equals N/A;</w:delText>
              </w:r>
            </w:del>
          </w:p>
          <w:p w14:paraId="6B79E219" w14:textId="43A6CA7E" w:rsidR="004D1A22" w:rsidDel="00C51405" w:rsidRDefault="004D1A22" w:rsidP="00C51405">
            <w:pPr>
              <w:keepNext/>
              <w:rPr>
                <w:del w:id="513" w:author="Smith, Alexis@Energy" w:date="2019-04-16T11:34:00Z"/>
                <w:rFonts w:ascii="Calibri" w:hAnsi="Calibri"/>
                <w:sz w:val="18"/>
                <w:szCs w:val="18"/>
              </w:rPr>
            </w:pPr>
          </w:p>
          <w:p w14:paraId="3DE3C847" w14:textId="22A66028" w:rsidR="004D1A22" w:rsidRPr="006A3EEB" w:rsidRDefault="004D1A22" w:rsidP="00C51405">
            <w:pPr>
              <w:keepNext/>
              <w:rPr>
                <w:rFonts w:ascii="Calibri" w:hAnsi="Calibri"/>
                <w:sz w:val="18"/>
                <w:szCs w:val="18"/>
              </w:rPr>
            </w:pPr>
            <w:del w:id="514" w:author="Smith, Alexis@Energy" w:date="2019-04-16T11:34:00Z">
              <w:r w:rsidDel="00C51405">
                <w:rPr>
                  <w:rFonts w:ascii="Calibri" w:hAnsi="Calibri"/>
                  <w:sz w:val="18"/>
                  <w:szCs w:val="18"/>
                </w:rPr>
                <w:delText>Else user entry&gt;&gt;</w:delText>
              </w:r>
            </w:del>
          </w:p>
        </w:tc>
        <w:tc>
          <w:tcPr>
            <w:tcW w:w="1170" w:type="dxa"/>
            <w:vAlign w:val="center"/>
          </w:tcPr>
          <w:p w14:paraId="2A24F8F5" w14:textId="56BDA09A" w:rsidR="00C51405" w:rsidRPr="001F78D5" w:rsidRDefault="00C51405" w:rsidP="00C51405">
            <w:pPr>
              <w:keepNext/>
              <w:rPr>
                <w:ins w:id="515" w:author="Smith, Alexis@Energy" w:date="2019-04-16T11:34:00Z"/>
                <w:rFonts w:ascii="Calibri" w:hAnsi="Calibri"/>
                <w:sz w:val="12"/>
                <w:szCs w:val="12"/>
              </w:rPr>
            </w:pPr>
            <w:ins w:id="516" w:author="Smith, Alexis@Energy" w:date="2019-04-16T11:34:00Z">
              <w:r w:rsidRPr="003B4240">
                <w:rPr>
                  <w:rFonts w:ascii="Calibri" w:hAnsi="Calibri"/>
                  <w:sz w:val="12"/>
                  <w:szCs w:val="12"/>
                </w:rPr>
                <w:t>&lt;&lt;</w:t>
              </w:r>
              <w:r w:rsidR="00654488">
                <w:rPr>
                  <w:rFonts w:ascii="Calibri" w:hAnsi="Calibri"/>
                  <w:sz w:val="12"/>
                  <w:szCs w:val="12"/>
                </w:rPr>
                <w:t xml:space="preserve"> if A09</w:t>
              </w:r>
              <w:r w:rsidRPr="001F78D5">
                <w:rPr>
                  <w:rFonts w:ascii="Calibri" w:hAnsi="Calibri"/>
                  <w:sz w:val="12"/>
                  <w:szCs w:val="12"/>
                </w:rPr>
                <w:t xml:space="preserve">≠[furnace air-handling unit], </w:t>
              </w:r>
            </w:ins>
          </w:p>
          <w:p w14:paraId="676F8C25" w14:textId="77777777" w:rsidR="00C51405" w:rsidRDefault="00C51405" w:rsidP="00C51405">
            <w:pPr>
              <w:keepNext/>
              <w:rPr>
                <w:ins w:id="517" w:author="Smith, Alexis@Energy" w:date="2019-04-16T11:34:00Z"/>
                <w:rFonts w:ascii="Calibri" w:hAnsi="Calibri"/>
                <w:sz w:val="12"/>
                <w:szCs w:val="12"/>
              </w:rPr>
            </w:pPr>
            <w:ins w:id="518" w:author="Smith, Alexis@Energy" w:date="2019-04-16T11:34:00Z">
              <w:r w:rsidRPr="001F78D5">
                <w:rPr>
                  <w:rFonts w:ascii="Calibri" w:hAnsi="Calibri"/>
                  <w:sz w:val="12"/>
                  <w:szCs w:val="12"/>
                </w:rPr>
                <w:t>then value=n/a,</w:t>
              </w:r>
            </w:ins>
          </w:p>
          <w:p w14:paraId="3D6049AC" w14:textId="77777777" w:rsidR="00C51405" w:rsidRDefault="00C51405" w:rsidP="00C51405">
            <w:pPr>
              <w:keepNext/>
              <w:rPr>
                <w:ins w:id="519" w:author="Smith, Alexis@Energy" w:date="2019-04-16T11:34:00Z"/>
                <w:rFonts w:ascii="Calibri" w:hAnsi="Calibri"/>
                <w:sz w:val="12"/>
                <w:szCs w:val="12"/>
              </w:rPr>
            </w:pPr>
          </w:p>
          <w:p w14:paraId="31F72A58" w14:textId="77777777" w:rsidR="00C51405" w:rsidRDefault="00C51405" w:rsidP="00C51405">
            <w:pPr>
              <w:keepNext/>
              <w:rPr>
                <w:ins w:id="520" w:author="Smith, Alexis@Energy" w:date="2019-04-16T11:34:00Z"/>
                <w:rFonts w:ascii="Calibri" w:hAnsi="Calibri"/>
                <w:sz w:val="12"/>
                <w:szCs w:val="12"/>
              </w:rPr>
            </w:pPr>
            <w:ins w:id="521" w:author="Smith, Alexis@Energy" w:date="2019-04-16T11:34:00Z">
              <w:r>
                <w:rPr>
                  <w:rFonts w:ascii="Calibri" w:hAnsi="Calibri"/>
                  <w:sz w:val="12"/>
                  <w:szCs w:val="12"/>
                </w:rPr>
                <w:t xml:space="preserve">else </w:t>
              </w:r>
              <w:r w:rsidRPr="001F78D5">
                <w:rPr>
                  <w:rFonts w:ascii="Calibri" w:hAnsi="Calibri"/>
                  <w:sz w:val="12"/>
                  <w:szCs w:val="12"/>
                </w:rPr>
                <w:t>user input alphanumeric text string max 50 characters&gt;&gt;</w:t>
              </w:r>
            </w:ins>
          </w:p>
          <w:p w14:paraId="6687148C" w14:textId="51A44B8A" w:rsidR="004D1A22" w:rsidDel="00C51405" w:rsidRDefault="004D1A22" w:rsidP="004D1A22">
            <w:pPr>
              <w:keepNext/>
              <w:rPr>
                <w:del w:id="522" w:author="Smith, Alexis@Energy" w:date="2019-04-16T11:34:00Z"/>
                <w:rFonts w:ascii="Calibri" w:hAnsi="Calibri"/>
                <w:sz w:val="18"/>
                <w:szCs w:val="18"/>
              </w:rPr>
            </w:pPr>
            <w:del w:id="523" w:author="Smith, Alexis@Energy" w:date="2019-04-16T11:34:00Z">
              <w:r w:rsidDel="00C51405">
                <w:rPr>
                  <w:rFonts w:ascii="Calibri" w:hAnsi="Calibri"/>
                  <w:sz w:val="18"/>
                  <w:szCs w:val="18"/>
                </w:rPr>
                <w:delText>&lt;&lt;If “</w:delText>
              </w:r>
              <w:r w:rsidDel="00C51405">
                <w:rPr>
                  <w:rFonts w:asciiTheme="minorHAnsi" w:hAnsiTheme="minorHAnsi"/>
                  <w:sz w:val="18"/>
                  <w:szCs w:val="18"/>
                </w:rPr>
                <w:delText>Directory Used to Certify Product Performance” (A0</w:delText>
              </w:r>
            </w:del>
            <w:del w:id="524" w:author="Smith, Alexis@Energy" w:date="2019-04-03T15:25:00Z">
              <w:r w:rsidDel="009343CC">
                <w:rPr>
                  <w:rFonts w:asciiTheme="minorHAnsi" w:hAnsiTheme="minorHAnsi"/>
                  <w:sz w:val="18"/>
                  <w:szCs w:val="18"/>
                </w:rPr>
                <w:delText>7</w:delText>
              </w:r>
            </w:del>
            <w:del w:id="525" w:author="Smith, Alexis@Energy" w:date="2019-04-16T11:34:00Z">
              <w:r w:rsidDel="00C51405">
                <w:rPr>
                  <w:rFonts w:asciiTheme="minorHAnsi" w:hAnsiTheme="minorHAnsi"/>
                  <w:sz w:val="18"/>
                  <w:szCs w:val="18"/>
                </w:rPr>
                <w:delText>) = *</w:delText>
              </w:r>
              <w:r w:rsidDel="00C51405">
                <w:rPr>
                  <w:rFonts w:ascii="Calibri" w:hAnsi="Calibri"/>
                  <w:sz w:val="18"/>
                  <w:szCs w:val="18"/>
                </w:rPr>
                <w:delText>CEC</w:delText>
              </w:r>
            </w:del>
          </w:p>
          <w:p w14:paraId="672C2702" w14:textId="26F2DFB3" w:rsidR="004D1A22" w:rsidDel="00C51405" w:rsidRDefault="004D1A22" w:rsidP="004D1A22">
            <w:pPr>
              <w:keepNext/>
              <w:rPr>
                <w:del w:id="526" w:author="Smith, Alexis@Energy" w:date="2019-04-16T11:34:00Z"/>
                <w:rFonts w:ascii="Calibri" w:hAnsi="Calibri"/>
                <w:sz w:val="18"/>
                <w:szCs w:val="18"/>
              </w:rPr>
            </w:pPr>
            <w:del w:id="527" w:author="Smith, Alexis@Energy" w:date="2019-04-16T11:34:00Z">
              <w:r w:rsidDel="00C51405">
                <w:rPr>
                  <w:rFonts w:ascii="Calibri" w:hAnsi="Calibri"/>
                  <w:sz w:val="18"/>
                  <w:szCs w:val="18"/>
                </w:rPr>
                <w:delText>*DOE, then value equals N/A;</w:delText>
              </w:r>
            </w:del>
          </w:p>
          <w:p w14:paraId="23E16400" w14:textId="4E7CA573" w:rsidR="004D1A22" w:rsidDel="00C51405" w:rsidRDefault="004D1A22" w:rsidP="004D1A22">
            <w:pPr>
              <w:keepNext/>
              <w:rPr>
                <w:del w:id="528" w:author="Smith, Alexis@Energy" w:date="2019-04-16T11:34:00Z"/>
                <w:rFonts w:ascii="Calibri" w:hAnsi="Calibri"/>
                <w:sz w:val="18"/>
                <w:szCs w:val="18"/>
              </w:rPr>
            </w:pPr>
          </w:p>
          <w:p w14:paraId="18C61989" w14:textId="1EE41B4D" w:rsidR="004D1A22" w:rsidRPr="006A3EEB" w:rsidRDefault="004D1A22" w:rsidP="004D1A22">
            <w:pPr>
              <w:keepNext/>
              <w:rPr>
                <w:rFonts w:ascii="Calibri" w:hAnsi="Calibri"/>
                <w:sz w:val="18"/>
                <w:szCs w:val="18"/>
              </w:rPr>
            </w:pPr>
            <w:del w:id="529" w:author="Smith, Alexis@Energy" w:date="2019-04-16T11:34:00Z">
              <w:r w:rsidDel="00C51405">
                <w:rPr>
                  <w:rFonts w:ascii="Calibri" w:hAnsi="Calibri"/>
                  <w:sz w:val="18"/>
                  <w:szCs w:val="18"/>
                </w:rPr>
                <w:delText>Else user entry&gt;&gt;</w:delText>
              </w:r>
            </w:del>
          </w:p>
        </w:tc>
        <w:tc>
          <w:tcPr>
            <w:tcW w:w="1080" w:type="dxa"/>
            <w:vAlign w:val="center"/>
          </w:tcPr>
          <w:p w14:paraId="320482EA" w14:textId="378CE227" w:rsidR="00C51405" w:rsidRPr="001F78D5" w:rsidRDefault="00C51405" w:rsidP="00C51405">
            <w:pPr>
              <w:keepNext/>
              <w:rPr>
                <w:ins w:id="530" w:author="Smith, Alexis@Energy" w:date="2019-04-16T11:35:00Z"/>
                <w:rFonts w:ascii="Calibri" w:hAnsi="Calibri"/>
                <w:sz w:val="12"/>
                <w:szCs w:val="12"/>
              </w:rPr>
            </w:pPr>
            <w:ins w:id="531" w:author="Smith, Alexis@Energy" w:date="2019-04-16T11:35:00Z">
              <w:r w:rsidRPr="003B4240">
                <w:rPr>
                  <w:rFonts w:ascii="Calibri" w:hAnsi="Calibri"/>
                  <w:sz w:val="12"/>
                  <w:szCs w:val="12"/>
                </w:rPr>
                <w:t>&lt;&lt;</w:t>
              </w:r>
              <w:r w:rsidR="00654488">
                <w:rPr>
                  <w:rFonts w:ascii="Calibri" w:hAnsi="Calibri"/>
                  <w:sz w:val="12"/>
                  <w:szCs w:val="12"/>
                </w:rPr>
                <w:t xml:space="preserve"> if A09</w:t>
              </w:r>
              <w:r w:rsidRPr="001F78D5">
                <w:rPr>
                  <w:rFonts w:ascii="Calibri" w:hAnsi="Calibri"/>
                  <w:sz w:val="12"/>
                  <w:szCs w:val="12"/>
                </w:rPr>
                <w:t xml:space="preserve">≠[furnace air-handling unit], </w:t>
              </w:r>
            </w:ins>
          </w:p>
          <w:p w14:paraId="721F2C43" w14:textId="77777777" w:rsidR="00C51405" w:rsidRDefault="00C51405" w:rsidP="00C51405">
            <w:pPr>
              <w:keepNext/>
              <w:rPr>
                <w:ins w:id="532" w:author="Smith, Alexis@Energy" w:date="2019-04-16T11:35:00Z"/>
                <w:rFonts w:ascii="Calibri" w:hAnsi="Calibri"/>
                <w:sz w:val="12"/>
                <w:szCs w:val="12"/>
              </w:rPr>
            </w:pPr>
            <w:ins w:id="533" w:author="Smith, Alexis@Energy" w:date="2019-04-16T11:35:00Z">
              <w:r w:rsidRPr="001F78D5">
                <w:rPr>
                  <w:rFonts w:ascii="Calibri" w:hAnsi="Calibri"/>
                  <w:sz w:val="12"/>
                  <w:szCs w:val="12"/>
                </w:rPr>
                <w:t>then value=n/a,</w:t>
              </w:r>
            </w:ins>
          </w:p>
          <w:p w14:paraId="30F1FDB4" w14:textId="77777777" w:rsidR="00C51405" w:rsidRDefault="00C51405" w:rsidP="00C51405">
            <w:pPr>
              <w:keepNext/>
              <w:rPr>
                <w:ins w:id="534" w:author="Smith, Alexis@Energy" w:date="2019-04-16T11:35:00Z"/>
                <w:rFonts w:ascii="Calibri" w:hAnsi="Calibri"/>
                <w:sz w:val="12"/>
                <w:szCs w:val="12"/>
              </w:rPr>
            </w:pPr>
          </w:p>
          <w:p w14:paraId="4E9EA381" w14:textId="77777777" w:rsidR="00C51405" w:rsidRDefault="00C51405" w:rsidP="00C51405">
            <w:pPr>
              <w:keepNext/>
              <w:rPr>
                <w:ins w:id="535" w:author="Smith, Alexis@Energy" w:date="2019-04-16T11:35:00Z"/>
                <w:rFonts w:ascii="Calibri" w:hAnsi="Calibri"/>
                <w:sz w:val="12"/>
                <w:szCs w:val="12"/>
              </w:rPr>
            </w:pPr>
            <w:ins w:id="536" w:author="Smith, Alexis@Energy" w:date="2019-04-16T11:35:00Z">
              <w:r>
                <w:rPr>
                  <w:rFonts w:ascii="Calibri" w:hAnsi="Calibri"/>
                  <w:sz w:val="12"/>
                  <w:szCs w:val="12"/>
                </w:rPr>
                <w:t xml:space="preserve">else </w:t>
              </w:r>
              <w:r w:rsidRPr="001F78D5">
                <w:rPr>
                  <w:rFonts w:ascii="Calibri" w:hAnsi="Calibri"/>
                  <w:sz w:val="12"/>
                  <w:szCs w:val="12"/>
                </w:rPr>
                <w:t>user input alphanumeric text string max 50 characters&gt;&gt;</w:t>
              </w:r>
            </w:ins>
          </w:p>
          <w:p w14:paraId="02CE65D4" w14:textId="007BEBA2" w:rsidR="004D1A22" w:rsidDel="00C51405" w:rsidRDefault="004D1A22" w:rsidP="004D1A22">
            <w:pPr>
              <w:keepNext/>
              <w:rPr>
                <w:del w:id="537" w:author="Smith, Alexis@Energy" w:date="2019-04-16T11:35:00Z"/>
                <w:rFonts w:ascii="Calibri" w:hAnsi="Calibri"/>
                <w:sz w:val="18"/>
                <w:szCs w:val="18"/>
              </w:rPr>
            </w:pPr>
            <w:del w:id="538" w:author="Smith, Alexis@Energy" w:date="2019-04-16T11:35:00Z">
              <w:r w:rsidDel="00C51405">
                <w:rPr>
                  <w:rFonts w:ascii="Calibri" w:hAnsi="Calibri"/>
                  <w:sz w:val="18"/>
                  <w:szCs w:val="18"/>
                </w:rPr>
                <w:delText>&lt;&lt;If “</w:delText>
              </w:r>
              <w:r w:rsidDel="00C51405">
                <w:rPr>
                  <w:rFonts w:asciiTheme="minorHAnsi" w:hAnsiTheme="minorHAnsi"/>
                  <w:sz w:val="18"/>
                  <w:szCs w:val="18"/>
                </w:rPr>
                <w:delText>Directory Used to Certify Product Performance” (A07) = *</w:delText>
              </w:r>
              <w:r w:rsidDel="00C51405">
                <w:rPr>
                  <w:rFonts w:ascii="Calibri" w:hAnsi="Calibri"/>
                  <w:sz w:val="18"/>
                  <w:szCs w:val="18"/>
                </w:rPr>
                <w:delText>CEC</w:delText>
              </w:r>
            </w:del>
          </w:p>
          <w:p w14:paraId="43252D50" w14:textId="2D0B5176" w:rsidR="004D1A22" w:rsidDel="00C51405" w:rsidRDefault="004D1A22" w:rsidP="004D1A22">
            <w:pPr>
              <w:keepNext/>
              <w:rPr>
                <w:del w:id="539" w:author="Smith, Alexis@Energy" w:date="2019-04-16T11:35:00Z"/>
                <w:rFonts w:ascii="Calibri" w:hAnsi="Calibri"/>
                <w:sz w:val="18"/>
                <w:szCs w:val="18"/>
              </w:rPr>
            </w:pPr>
            <w:del w:id="540" w:author="Smith, Alexis@Energy" w:date="2019-04-16T11:35:00Z">
              <w:r w:rsidDel="00C51405">
                <w:rPr>
                  <w:rFonts w:ascii="Calibri" w:hAnsi="Calibri"/>
                  <w:sz w:val="18"/>
                  <w:szCs w:val="18"/>
                </w:rPr>
                <w:delText>*DOE, then value equals N/A;</w:delText>
              </w:r>
            </w:del>
          </w:p>
          <w:p w14:paraId="044831DB" w14:textId="2640EAC5" w:rsidR="004D1A22" w:rsidDel="00C51405" w:rsidRDefault="004D1A22" w:rsidP="004D1A22">
            <w:pPr>
              <w:keepNext/>
              <w:rPr>
                <w:del w:id="541" w:author="Smith, Alexis@Energy" w:date="2019-04-16T11:35:00Z"/>
                <w:rFonts w:ascii="Calibri" w:hAnsi="Calibri"/>
                <w:sz w:val="18"/>
                <w:szCs w:val="18"/>
              </w:rPr>
            </w:pPr>
          </w:p>
          <w:p w14:paraId="60AD563B" w14:textId="237B50D0" w:rsidR="004D1A22" w:rsidRPr="006A3EEB" w:rsidRDefault="004D1A22" w:rsidP="004D1A22">
            <w:pPr>
              <w:keepNext/>
              <w:rPr>
                <w:rFonts w:ascii="Calibri" w:hAnsi="Calibri"/>
                <w:sz w:val="18"/>
                <w:szCs w:val="18"/>
              </w:rPr>
            </w:pPr>
            <w:del w:id="542" w:author="Smith, Alexis@Energy" w:date="2019-04-16T11:35:00Z">
              <w:r w:rsidDel="00C51405">
                <w:rPr>
                  <w:rFonts w:ascii="Calibri" w:hAnsi="Calibri"/>
                  <w:sz w:val="18"/>
                  <w:szCs w:val="18"/>
                </w:rPr>
                <w:delText>Else user entry&gt;&gt;</w:delText>
              </w:r>
            </w:del>
          </w:p>
        </w:tc>
      </w:tr>
      <w:tr w:rsidR="00C51405" w:rsidRPr="006A3EEB" w14:paraId="16D627F5" w14:textId="77777777" w:rsidTr="007068E9">
        <w:trPr>
          <w:cantSplit/>
          <w:trHeight w:val="144"/>
        </w:trPr>
        <w:tc>
          <w:tcPr>
            <w:tcW w:w="893" w:type="dxa"/>
            <w:vAlign w:val="center"/>
          </w:tcPr>
          <w:p w14:paraId="3498C4D2" w14:textId="77777777" w:rsidR="004D1A22" w:rsidRPr="006A3EEB" w:rsidRDefault="004D1A22" w:rsidP="004D1A22">
            <w:pPr>
              <w:keepNext/>
              <w:rPr>
                <w:rFonts w:ascii="Calibri" w:hAnsi="Calibri"/>
                <w:sz w:val="18"/>
                <w:szCs w:val="18"/>
              </w:rPr>
            </w:pPr>
          </w:p>
        </w:tc>
        <w:tc>
          <w:tcPr>
            <w:tcW w:w="1080" w:type="dxa"/>
            <w:vAlign w:val="center"/>
          </w:tcPr>
          <w:p w14:paraId="63C36934" w14:textId="77777777" w:rsidR="004D1A22" w:rsidRPr="006A3EEB" w:rsidRDefault="004D1A22" w:rsidP="004D1A22">
            <w:pPr>
              <w:keepNext/>
              <w:rPr>
                <w:rFonts w:ascii="Calibri" w:hAnsi="Calibri"/>
                <w:sz w:val="18"/>
                <w:szCs w:val="18"/>
              </w:rPr>
            </w:pPr>
          </w:p>
        </w:tc>
        <w:tc>
          <w:tcPr>
            <w:tcW w:w="1080" w:type="dxa"/>
            <w:vAlign w:val="center"/>
          </w:tcPr>
          <w:p w14:paraId="5AA7E394" w14:textId="77777777" w:rsidR="004D1A22" w:rsidRPr="006A3EEB" w:rsidRDefault="004D1A22" w:rsidP="004D1A22">
            <w:pPr>
              <w:keepNext/>
              <w:rPr>
                <w:rFonts w:ascii="Calibri" w:hAnsi="Calibri"/>
                <w:sz w:val="18"/>
                <w:szCs w:val="18"/>
              </w:rPr>
            </w:pPr>
          </w:p>
        </w:tc>
        <w:tc>
          <w:tcPr>
            <w:tcW w:w="901" w:type="dxa"/>
          </w:tcPr>
          <w:p w14:paraId="2993297F" w14:textId="77777777" w:rsidR="004D1A22" w:rsidRPr="006A3EEB" w:rsidRDefault="004D1A22" w:rsidP="004D1A22">
            <w:pPr>
              <w:keepNext/>
              <w:rPr>
                <w:ins w:id="543" w:author="Smith, Alexis@Energy" w:date="2019-04-16T11:24:00Z"/>
                <w:rFonts w:ascii="Calibri" w:hAnsi="Calibri"/>
                <w:sz w:val="18"/>
                <w:szCs w:val="18"/>
              </w:rPr>
            </w:pPr>
          </w:p>
        </w:tc>
        <w:tc>
          <w:tcPr>
            <w:tcW w:w="990" w:type="dxa"/>
            <w:vAlign w:val="center"/>
          </w:tcPr>
          <w:p w14:paraId="75D28FFC" w14:textId="2737FA89" w:rsidR="004D1A22" w:rsidRPr="006A3EEB" w:rsidRDefault="004D1A22" w:rsidP="004D1A22">
            <w:pPr>
              <w:keepNext/>
              <w:rPr>
                <w:rFonts w:ascii="Calibri" w:hAnsi="Calibri"/>
                <w:sz w:val="18"/>
                <w:szCs w:val="18"/>
              </w:rPr>
            </w:pPr>
          </w:p>
        </w:tc>
        <w:tc>
          <w:tcPr>
            <w:tcW w:w="1080" w:type="dxa"/>
            <w:vAlign w:val="center"/>
          </w:tcPr>
          <w:p w14:paraId="29EAB3FB" w14:textId="77777777" w:rsidR="004D1A22" w:rsidRPr="006A3EEB" w:rsidRDefault="004D1A22" w:rsidP="004D1A22">
            <w:pPr>
              <w:keepNext/>
              <w:rPr>
                <w:rFonts w:ascii="Calibri" w:hAnsi="Calibri"/>
                <w:sz w:val="18"/>
                <w:szCs w:val="18"/>
              </w:rPr>
            </w:pPr>
          </w:p>
        </w:tc>
        <w:tc>
          <w:tcPr>
            <w:tcW w:w="1260" w:type="dxa"/>
            <w:vAlign w:val="center"/>
          </w:tcPr>
          <w:p w14:paraId="2C075A5C" w14:textId="77777777" w:rsidR="004D1A22" w:rsidRPr="006A3EEB" w:rsidRDefault="004D1A22" w:rsidP="004D1A22">
            <w:pPr>
              <w:keepNext/>
              <w:rPr>
                <w:rFonts w:ascii="Calibri" w:hAnsi="Calibri"/>
                <w:sz w:val="18"/>
                <w:szCs w:val="18"/>
              </w:rPr>
            </w:pPr>
          </w:p>
        </w:tc>
        <w:tc>
          <w:tcPr>
            <w:tcW w:w="1260" w:type="dxa"/>
            <w:vAlign w:val="center"/>
          </w:tcPr>
          <w:p w14:paraId="31223B69" w14:textId="77777777" w:rsidR="004D1A22" w:rsidRPr="006A3EEB" w:rsidRDefault="004D1A22" w:rsidP="004D1A22">
            <w:pPr>
              <w:keepNext/>
              <w:rPr>
                <w:rFonts w:ascii="Calibri" w:hAnsi="Calibri"/>
                <w:sz w:val="18"/>
                <w:szCs w:val="18"/>
              </w:rPr>
            </w:pPr>
          </w:p>
        </w:tc>
        <w:tc>
          <w:tcPr>
            <w:tcW w:w="1170" w:type="dxa"/>
            <w:vAlign w:val="center"/>
          </w:tcPr>
          <w:p w14:paraId="094E09A2" w14:textId="77777777" w:rsidR="004D1A22" w:rsidRPr="006A3EEB" w:rsidRDefault="004D1A22" w:rsidP="004D1A22">
            <w:pPr>
              <w:keepNext/>
              <w:rPr>
                <w:rFonts w:ascii="Calibri" w:hAnsi="Calibri"/>
                <w:sz w:val="18"/>
                <w:szCs w:val="18"/>
              </w:rPr>
            </w:pPr>
          </w:p>
        </w:tc>
        <w:tc>
          <w:tcPr>
            <w:tcW w:w="1080" w:type="dxa"/>
            <w:vAlign w:val="center"/>
          </w:tcPr>
          <w:p w14:paraId="11D44134" w14:textId="77777777" w:rsidR="004D1A22" w:rsidRPr="006A3EEB" w:rsidRDefault="004D1A22" w:rsidP="004D1A22">
            <w:pPr>
              <w:keepNext/>
              <w:rPr>
                <w:rFonts w:ascii="Calibri" w:hAnsi="Calibri"/>
                <w:sz w:val="18"/>
                <w:szCs w:val="18"/>
              </w:rPr>
            </w:pPr>
          </w:p>
        </w:tc>
      </w:tr>
    </w:tbl>
    <w:p w14:paraId="3F896AF3" w14:textId="72091DF4" w:rsidR="007068E9" w:rsidRDefault="007068E9" w:rsidP="006D0BCD">
      <w:pPr>
        <w:rPr>
          <w:ins w:id="544" w:author="Ferris, Todd@Energy" w:date="2019-05-08T08:06:00Z"/>
          <w:rFonts w:ascii="Calibri" w:hAnsi="Calibri"/>
          <w:b/>
          <w:bCs/>
          <w:sz w:val="18"/>
          <w:szCs w:val="18"/>
        </w:rPr>
      </w:pPr>
    </w:p>
    <w:p w14:paraId="62CF16B2" w14:textId="77777777" w:rsidR="007068E9" w:rsidRDefault="007068E9">
      <w:pPr>
        <w:rPr>
          <w:ins w:id="545" w:author="Ferris, Todd@Energy" w:date="2019-05-08T08:06:00Z"/>
          <w:rFonts w:ascii="Calibri" w:hAnsi="Calibri"/>
          <w:b/>
          <w:bCs/>
          <w:sz w:val="18"/>
          <w:szCs w:val="18"/>
        </w:rPr>
      </w:pPr>
      <w:ins w:id="546" w:author="Ferris, Todd@Energy" w:date="2019-05-08T08:06:00Z">
        <w:r>
          <w:rPr>
            <w:rFonts w:ascii="Calibri" w:hAnsi="Calibri"/>
            <w:b/>
            <w:bCs/>
            <w:sz w:val="18"/>
            <w:szCs w:val="18"/>
          </w:rPr>
          <w:br w:type="page"/>
        </w:r>
      </w:ins>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B35868" w:rsidRPr="00637BB7" w14:paraId="699A3569" w14:textId="77777777" w:rsidTr="00C9188F">
        <w:trPr>
          <w:trHeight w:val="144"/>
        </w:trPr>
        <w:tc>
          <w:tcPr>
            <w:tcW w:w="10795" w:type="dxa"/>
            <w:gridSpan w:val="3"/>
            <w:tcBorders>
              <w:top w:val="single" w:sz="4" w:space="0" w:color="auto"/>
              <w:bottom w:val="single" w:sz="4" w:space="0" w:color="auto"/>
            </w:tcBorders>
            <w:vAlign w:val="center"/>
          </w:tcPr>
          <w:p w14:paraId="02514BEC" w14:textId="6AC0DA49" w:rsidR="00B35868" w:rsidRDefault="00B35868" w:rsidP="00C9188F">
            <w:pPr>
              <w:rPr>
                <w:rFonts w:ascii="Calibri" w:hAnsi="Calibri"/>
                <w:b/>
                <w:szCs w:val="18"/>
              </w:rPr>
            </w:pPr>
            <w:r>
              <w:rPr>
                <w:rFonts w:ascii="Calibri" w:hAnsi="Calibri"/>
                <w:b/>
                <w:szCs w:val="18"/>
              </w:rPr>
              <w:t>D</w:t>
            </w:r>
            <w:r w:rsidRPr="00F80E7D">
              <w:rPr>
                <w:rFonts w:ascii="Calibri" w:hAnsi="Calibri"/>
                <w:b/>
                <w:szCs w:val="18"/>
              </w:rPr>
              <w:t>. Verified Cooling System SEER</w:t>
            </w:r>
          </w:p>
          <w:p w14:paraId="03DA5276" w14:textId="5B7EEA60"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547" w:author="Smith, Alexis@Energy" w:date="2019-04-16T11:36:00Z">
              <w:r w:rsidR="00230A59">
                <w:rPr>
                  <w:rFonts w:ascii="Calibri" w:hAnsi="Calibri"/>
                  <w:sz w:val="18"/>
                  <w:szCs w:val="18"/>
                </w:rPr>
                <w:t>3</w:t>
              </w:r>
            </w:ins>
            <w:del w:id="548" w:author="Smith, Alexis@Energy" w:date="2019-04-16T11:36:00Z">
              <w:r w:rsidR="00A60BEA" w:rsidDel="00230A59">
                <w:rPr>
                  <w:rFonts w:ascii="Calibri" w:hAnsi="Calibri"/>
                  <w:sz w:val="18"/>
                  <w:szCs w:val="18"/>
                </w:rPr>
                <w:delText>4</w:delText>
              </w:r>
            </w:del>
            <w:r w:rsidRPr="00E15104">
              <w:rPr>
                <w:rFonts w:ascii="Calibri" w:hAnsi="Calibri"/>
                <w:sz w:val="18"/>
                <w:szCs w:val="18"/>
              </w:rPr>
              <w:t xml:space="preserve"> equal to "</w:t>
            </w:r>
            <w:r>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Pr>
                <w:rFonts w:ascii="Calibri" w:hAnsi="Calibri"/>
                <w:sz w:val="18"/>
                <w:szCs w:val="18"/>
              </w:rPr>
              <w:t>D</w:t>
            </w:r>
            <w:r w:rsidRPr="00E15104">
              <w:rPr>
                <w:rFonts w:ascii="Calibri" w:hAnsi="Calibri"/>
                <w:bCs/>
                <w:sz w:val="18"/>
                <w:szCs w:val="18"/>
              </w:rPr>
              <w:t>&gt;&gt;</w:t>
            </w:r>
          </w:p>
        </w:tc>
      </w:tr>
      <w:tr w:rsidR="00B35868" w:rsidRPr="00637BB7" w14:paraId="72CFF2B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5BFFE4F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38" w:type="dxa"/>
            <w:tcBorders>
              <w:top w:val="single" w:sz="4" w:space="0" w:color="auto"/>
              <w:left w:val="single" w:sz="4" w:space="0" w:color="auto"/>
              <w:bottom w:val="single" w:sz="4" w:space="0" w:color="auto"/>
              <w:right w:val="single" w:sz="4" w:space="0" w:color="auto"/>
            </w:tcBorders>
          </w:tcPr>
          <w:p w14:paraId="03007F0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SEER</w:t>
            </w:r>
          </w:p>
        </w:tc>
        <w:tc>
          <w:tcPr>
            <w:tcW w:w="7267" w:type="dxa"/>
            <w:tcBorders>
              <w:top w:val="single" w:sz="4" w:space="0" w:color="auto"/>
              <w:left w:val="single" w:sz="4" w:space="0" w:color="auto"/>
              <w:bottom w:val="single" w:sz="4" w:space="0" w:color="auto"/>
              <w:right w:val="single" w:sz="4" w:space="0" w:color="auto"/>
            </w:tcBorders>
          </w:tcPr>
          <w:p w14:paraId="4515DD19"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02F8BF2B" w14:textId="77777777" w:rsidTr="00C9188F">
        <w:trPr>
          <w:trHeight w:val="144"/>
        </w:trPr>
        <w:tc>
          <w:tcPr>
            <w:tcW w:w="490" w:type="dxa"/>
            <w:tcBorders>
              <w:top w:val="single" w:sz="4" w:space="0" w:color="auto"/>
            </w:tcBorders>
            <w:vAlign w:val="center"/>
          </w:tcPr>
          <w:p w14:paraId="2E9EE671"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38" w:type="dxa"/>
            <w:tcBorders>
              <w:top w:val="single" w:sz="4" w:space="0" w:color="auto"/>
            </w:tcBorders>
            <w:vAlign w:val="center"/>
          </w:tcPr>
          <w:p w14:paraId="20FB4B0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SEER</w:t>
            </w:r>
          </w:p>
        </w:tc>
        <w:tc>
          <w:tcPr>
            <w:tcW w:w="7267" w:type="dxa"/>
            <w:tcBorders>
              <w:top w:val="single" w:sz="4" w:space="0" w:color="auto"/>
            </w:tcBorders>
            <w:vAlign w:val="center"/>
          </w:tcPr>
          <w:p w14:paraId="637B0EEE"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C0FA467" w14:textId="77777777" w:rsidTr="00C9188F">
        <w:trPr>
          <w:trHeight w:val="144"/>
        </w:trPr>
        <w:tc>
          <w:tcPr>
            <w:tcW w:w="490" w:type="dxa"/>
            <w:vAlign w:val="center"/>
          </w:tcPr>
          <w:p w14:paraId="1BCA8E05"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38" w:type="dxa"/>
            <w:vAlign w:val="center"/>
          </w:tcPr>
          <w:p w14:paraId="44B70E8A"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3DB5A1DE" w14:textId="46A815BF"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00342706">
              <w:rPr>
                <w:rFonts w:ascii="Calibri" w:hAnsi="Calibri"/>
                <w:sz w:val="18"/>
                <w:szCs w:val="18"/>
              </w:rPr>
              <w:t>Installed</w:t>
            </w:r>
            <w:r w:rsidRPr="00E15104">
              <w:rPr>
                <w:rFonts w:ascii="Calibri" w:hAnsi="Calibri"/>
                <w:sz w:val="18"/>
                <w:szCs w:val="18"/>
              </w:rPr>
              <w:t xml:space="preserve"> SEER</w:t>
            </w:r>
            <w:r>
              <w:rPr>
                <w:rFonts w:ascii="Calibri" w:hAnsi="Calibri"/>
                <w:sz w:val="18"/>
                <w:szCs w:val="18"/>
              </w:rPr>
              <w:t>”(D</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“Required minimum SEER”</w:t>
            </w:r>
            <w:r>
              <w:rPr>
                <w:rFonts w:ascii="Calibri" w:hAnsi="Calibri"/>
                <w:sz w:val="18"/>
                <w:szCs w:val="18"/>
              </w:rPr>
              <w:t xml:space="preserve"> (D</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SEER Verification”; else, “System Fails”, do  not proceed&gt;&gt;</w:t>
            </w:r>
          </w:p>
        </w:tc>
      </w:tr>
      <w:tr w:rsidR="00B35868" w:rsidRPr="00637BB7" w14:paraId="79DF2414" w14:textId="77777777" w:rsidTr="00C9188F">
        <w:trPr>
          <w:trHeight w:val="144"/>
        </w:trPr>
        <w:tc>
          <w:tcPr>
            <w:tcW w:w="10795" w:type="dxa"/>
            <w:gridSpan w:val="3"/>
            <w:vAlign w:val="center"/>
          </w:tcPr>
          <w:p w14:paraId="7F22ECB0" w14:textId="14B308FB" w:rsidR="00B35868" w:rsidRPr="00654FF3" w:rsidRDefault="00B35868" w:rsidP="00230A59">
            <w:pPr>
              <w:rPr>
                <w:rFonts w:ascii="Calibri" w:hAnsi="Calibri"/>
                <w:b/>
                <w:sz w:val="18"/>
                <w:szCs w:val="18"/>
              </w:rPr>
            </w:pPr>
            <w:r w:rsidRPr="00654FF3">
              <w:rPr>
                <w:rFonts w:ascii="Calibri" w:hAnsi="Calibri"/>
                <w:b/>
                <w:sz w:val="18"/>
                <w:szCs w:val="18"/>
              </w:rPr>
              <w:t xml:space="preserve">Signature by responsible </w:t>
            </w:r>
            <w:del w:id="549" w:author="Smith, Alexis@Energy" w:date="2019-04-16T11:40:00Z">
              <w:r w:rsidRPr="00654FF3" w:rsidDel="00230A59">
                <w:rPr>
                  <w:rFonts w:ascii="Calibri" w:hAnsi="Calibri"/>
                  <w:b/>
                  <w:sz w:val="18"/>
                  <w:szCs w:val="18"/>
                </w:rPr>
                <w:delText xml:space="preserve">party below </w:delText>
              </w:r>
            </w:del>
            <w:ins w:id="550" w:author="Smith, Alexis@Energy" w:date="2019-04-16T11:40:00Z">
              <w:r w:rsidR="00230A59">
                <w:rPr>
                  <w:rFonts w:ascii="Calibri" w:hAnsi="Calibri"/>
                  <w:b/>
                  <w:sz w:val="18"/>
                  <w:szCs w:val="18"/>
                </w:rPr>
                <w:t xml:space="preserve"> person on this compliance document </w:t>
              </w:r>
            </w:ins>
            <w:r w:rsidRPr="00654FF3">
              <w:rPr>
                <w:rFonts w:ascii="Calibri" w:hAnsi="Calibri"/>
                <w:b/>
                <w:sz w:val="18"/>
                <w:szCs w:val="18"/>
              </w:rPr>
              <w:t>certifies that the installed cooling 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3F896B06" w14:textId="2E467C06" w:rsidR="00AD0CC5" w:rsidRDefault="00AD0CC5"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3060"/>
        <w:gridCol w:w="7267"/>
      </w:tblGrid>
      <w:tr w:rsidR="00B35868" w:rsidRPr="00637BB7" w14:paraId="12FC2FDC" w14:textId="77777777" w:rsidTr="00C9188F">
        <w:trPr>
          <w:trHeight w:val="144"/>
        </w:trPr>
        <w:tc>
          <w:tcPr>
            <w:tcW w:w="10795" w:type="dxa"/>
            <w:gridSpan w:val="3"/>
            <w:tcBorders>
              <w:top w:val="single" w:sz="4" w:space="0" w:color="auto"/>
            </w:tcBorders>
            <w:vAlign w:val="center"/>
          </w:tcPr>
          <w:p w14:paraId="5D30E705" w14:textId="5D879563" w:rsidR="00B35868" w:rsidRPr="00F80E7D" w:rsidRDefault="00B35868" w:rsidP="00C9188F">
            <w:pPr>
              <w:rPr>
                <w:rFonts w:ascii="Calibri" w:hAnsi="Calibri"/>
                <w:b/>
                <w:szCs w:val="18"/>
              </w:rPr>
            </w:pPr>
            <w:r>
              <w:br w:type="page"/>
            </w:r>
            <w:r w:rsidRPr="00D5198E">
              <w:rPr>
                <w:rFonts w:asciiTheme="minorHAnsi" w:hAnsiTheme="minorHAnsi" w:cstheme="minorHAnsi"/>
              </w:rPr>
              <w:t>E</w:t>
            </w:r>
            <w:r w:rsidRPr="00F80E7D">
              <w:rPr>
                <w:rFonts w:ascii="Calibri" w:hAnsi="Calibri"/>
                <w:b/>
                <w:szCs w:val="18"/>
              </w:rPr>
              <w:t>. Verified Cooling System EER</w:t>
            </w:r>
          </w:p>
          <w:p w14:paraId="381B864E" w14:textId="7E4E121F"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551" w:author="Smith, Alexis@Energy" w:date="2019-04-16T11:36:00Z">
              <w:r w:rsidR="00230A59">
                <w:rPr>
                  <w:rFonts w:ascii="Calibri" w:hAnsi="Calibri"/>
                  <w:sz w:val="18"/>
                  <w:szCs w:val="18"/>
                </w:rPr>
                <w:t>4</w:t>
              </w:r>
            </w:ins>
            <w:del w:id="552" w:author="Smith, Alexis@Energy" w:date="2019-04-16T11:36:00Z">
              <w:r w:rsidR="00A60BEA" w:rsidDel="00230A59">
                <w:rPr>
                  <w:rFonts w:ascii="Calibri" w:hAnsi="Calibri"/>
                  <w:sz w:val="18"/>
                  <w:szCs w:val="18"/>
                </w:rPr>
                <w:delText>5</w:delText>
              </w:r>
            </w:del>
            <w:r w:rsidRPr="00E15104">
              <w:rPr>
                <w:rFonts w:ascii="Calibri" w:hAnsi="Calibri"/>
                <w:sz w:val="18"/>
                <w:szCs w:val="18"/>
              </w:rPr>
              <w:t xml:space="preserve"> equal to "</w:t>
            </w:r>
            <w:r>
              <w:rPr>
                <w:rFonts w:ascii="Calibri" w:hAnsi="Calibri"/>
                <w:sz w:val="18"/>
                <w:szCs w:val="18"/>
              </w:rPr>
              <w:t>No</w:t>
            </w:r>
            <w:r w:rsidRPr="00E15104">
              <w:rPr>
                <w:rFonts w:ascii="Calibri" w:hAnsi="Calibri"/>
                <w:sz w:val="18"/>
                <w:szCs w:val="18"/>
              </w:rPr>
              <w:t xml:space="preserve">" then display the "section does not apply" message; else display Table </w:t>
            </w:r>
            <w:r>
              <w:rPr>
                <w:rFonts w:ascii="Calibri" w:hAnsi="Calibri"/>
                <w:sz w:val="18"/>
                <w:szCs w:val="18"/>
              </w:rPr>
              <w:t>E</w:t>
            </w:r>
            <w:r w:rsidRPr="00E15104">
              <w:rPr>
                <w:rFonts w:ascii="Calibri" w:hAnsi="Calibri"/>
                <w:bCs/>
                <w:sz w:val="18"/>
                <w:szCs w:val="18"/>
              </w:rPr>
              <w:t>&gt;&gt;</w:t>
            </w:r>
          </w:p>
        </w:tc>
      </w:tr>
      <w:tr w:rsidR="00B35868" w:rsidRPr="00637BB7" w14:paraId="0F40A44C" w14:textId="77777777" w:rsidTr="00C9188F">
        <w:trPr>
          <w:trHeight w:val="144"/>
        </w:trPr>
        <w:tc>
          <w:tcPr>
            <w:tcW w:w="468" w:type="dxa"/>
            <w:tcBorders>
              <w:top w:val="single" w:sz="4" w:space="0" w:color="auto"/>
              <w:left w:val="single" w:sz="4" w:space="0" w:color="auto"/>
              <w:bottom w:val="single" w:sz="4" w:space="0" w:color="auto"/>
              <w:right w:val="single" w:sz="4" w:space="0" w:color="auto"/>
            </w:tcBorders>
          </w:tcPr>
          <w:p w14:paraId="6FC4D65F"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060" w:type="dxa"/>
            <w:tcBorders>
              <w:top w:val="single" w:sz="4" w:space="0" w:color="auto"/>
              <w:left w:val="single" w:sz="4" w:space="0" w:color="auto"/>
              <w:bottom w:val="single" w:sz="4" w:space="0" w:color="auto"/>
              <w:right w:val="single" w:sz="4" w:space="0" w:color="auto"/>
            </w:tcBorders>
          </w:tcPr>
          <w:p w14:paraId="6D60F757"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Required minimum EER</w:t>
            </w:r>
          </w:p>
        </w:tc>
        <w:tc>
          <w:tcPr>
            <w:tcW w:w="7267" w:type="dxa"/>
            <w:tcBorders>
              <w:top w:val="single" w:sz="4" w:space="0" w:color="auto"/>
              <w:left w:val="single" w:sz="4" w:space="0" w:color="auto"/>
              <w:bottom w:val="single" w:sz="4" w:space="0" w:color="auto"/>
              <w:right w:val="single" w:sz="4" w:space="0" w:color="auto"/>
            </w:tcBorders>
          </w:tcPr>
          <w:p w14:paraId="3BFDB61F"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637BB7" w14:paraId="2FDACA59" w14:textId="77777777" w:rsidTr="00C9188F">
        <w:trPr>
          <w:trHeight w:val="144"/>
        </w:trPr>
        <w:tc>
          <w:tcPr>
            <w:tcW w:w="468" w:type="dxa"/>
            <w:tcBorders>
              <w:top w:val="single" w:sz="4" w:space="0" w:color="auto"/>
            </w:tcBorders>
            <w:vAlign w:val="center"/>
          </w:tcPr>
          <w:p w14:paraId="3DEBB3B4"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060" w:type="dxa"/>
            <w:tcBorders>
              <w:top w:val="single" w:sz="4" w:space="0" w:color="auto"/>
            </w:tcBorders>
            <w:vAlign w:val="center"/>
          </w:tcPr>
          <w:p w14:paraId="1659CDC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Installed EER</w:t>
            </w:r>
          </w:p>
        </w:tc>
        <w:tc>
          <w:tcPr>
            <w:tcW w:w="7267" w:type="dxa"/>
            <w:tcBorders>
              <w:top w:val="single" w:sz="4" w:space="0" w:color="auto"/>
            </w:tcBorders>
            <w:vAlign w:val="center"/>
          </w:tcPr>
          <w:p w14:paraId="0E38B094"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637BB7" w14:paraId="711E8E3C" w14:textId="77777777" w:rsidTr="00C9188F">
        <w:trPr>
          <w:trHeight w:val="144"/>
        </w:trPr>
        <w:tc>
          <w:tcPr>
            <w:tcW w:w="468" w:type="dxa"/>
            <w:vAlign w:val="center"/>
          </w:tcPr>
          <w:p w14:paraId="77919517"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w:t>
            </w:r>
            <w:r>
              <w:rPr>
                <w:rFonts w:ascii="Calibri" w:hAnsi="Calibri"/>
                <w:sz w:val="18"/>
                <w:szCs w:val="18"/>
              </w:rPr>
              <w:t>3</w:t>
            </w:r>
          </w:p>
        </w:tc>
        <w:tc>
          <w:tcPr>
            <w:tcW w:w="3060" w:type="dxa"/>
            <w:vAlign w:val="center"/>
          </w:tcPr>
          <w:p w14:paraId="27118E9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7267" w:type="dxa"/>
            <w:vAlign w:val="center"/>
          </w:tcPr>
          <w:p w14:paraId="6798EF3B" w14:textId="67EE747D"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00342706">
              <w:rPr>
                <w:rFonts w:ascii="Calibri" w:hAnsi="Calibri"/>
                <w:sz w:val="18"/>
                <w:szCs w:val="18"/>
              </w:rPr>
              <w:t>Installed</w:t>
            </w:r>
            <w:r w:rsidRPr="00E15104">
              <w:rPr>
                <w:rFonts w:ascii="Calibri" w:hAnsi="Calibri"/>
                <w:sz w:val="18"/>
                <w:szCs w:val="18"/>
              </w:rPr>
              <w:t xml:space="preserve"> EER</w:t>
            </w:r>
            <w:r>
              <w:rPr>
                <w:rFonts w:ascii="Calibri" w:hAnsi="Calibri"/>
                <w:sz w:val="18"/>
                <w:szCs w:val="18"/>
              </w:rPr>
              <w:t>”(E</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“required minimum EER”</w:t>
            </w:r>
            <w:r>
              <w:rPr>
                <w:rFonts w:ascii="Calibri" w:hAnsi="Calibri"/>
                <w:sz w:val="18"/>
                <w:szCs w:val="18"/>
              </w:rPr>
              <w:t xml:space="preserve"> (E</w:t>
            </w:r>
            <w:r w:rsidRPr="00E15104">
              <w:rPr>
                <w:rFonts w:ascii="Calibri" w:hAnsi="Calibri"/>
                <w:sz w:val="18"/>
                <w:szCs w:val="18"/>
              </w:rPr>
              <w:t>01</w:t>
            </w:r>
            <w:r>
              <w:rPr>
                <w:rFonts w:ascii="Calibri" w:hAnsi="Calibri"/>
                <w:sz w:val="18"/>
                <w:szCs w:val="18"/>
              </w:rPr>
              <w:t>)</w:t>
            </w:r>
            <w:r w:rsidRPr="00E15104">
              <w:rPr>
                <w:rFonts w:ascii="Calibri" w:hAnsi="Calibri"/>
                <w:sz w:val="18"/>
                <w:szCs w:val="18"/>
              </w:rPr>
              <w:t xml:space="preserve"> show text, “System Passes EER Verification”; else, “System Fails”, do  not proceed&gt;&gt;</w:t>
            </w:r>
          </w:p>
        </w:tc>
      </w:tr>
      <w:tr w:rsidR="00B35868" w:rsidRPr="00637BB7" w14:paraId="0741195F" w14:textId="77777777" w:rsidTr="00C9188F">
        <w:trPr>
          <w:trHeight w:val="144"/>
        </w:trPr>
        <w:tc>
          <w:tcPr>
            <w:tcW w:w="10795" w:type="dxa"/>
            <w:gridSpan w:val="3"/>
            <w:vAlign w:val="center"/>
          </w:tcPr>
          <w:p w14:paraId="3C4391E7" w14:textId="02FD4B4A" w:rsidR="00B35868" w:rsidRPr="00654FF3" w:rsidRDefault="00B35868" w:rsidP="00230A59">
            <w:pPr>
              <w:rPr>
                <w:rFonts w:ascii="Calibri" w:hAnsi="Calibri"/>
                <w:b/>
                <w:sz w:val="18"/>
                <w:szCs w:val="18"/>
              </w:rPr>
            </w:pPr>
            <w:r w:rsidRPr="00654FF3">
              <w:rPr>
                <w:rFonts w:ascii="Calibri" w:hAnsi="Calibri"/>
                <w:b/>
                <w:sz w:val="18"/>
                <w:szCs w:val="18"/>
              </w:rPr>
              <w:t xml:space="preserve">Signature by responsible </w:t>
            </w:r>
            <w:del w:id="553" w:author="Smith, Alexis@Energy" w:date="2019-04-16T11:42:00Z">
              <w:r w:rsidRPr="00654FF3" w:rsidDel="00230A59">
                <w:rPr>
                  <w:rFonts w:ascii="Calibri" w:hAnsi="Calibri"/>
                  <w:b/>
                  <w:sz w:val="18"/>
                  <w:szCs w:val="18"/>
                </w:rPr>
                <w:delText xml:space="preserve">party below </w:delText>
              </w:r>
            </w:del>
            <w:ins w:id="554" w:author="Smith, Alexis@Energy" w:date="2019-04-16T11:42:00Z">
              <w:r w:rsidR="00230A59">
                <w:rPr>
                  <w:rFonts w:ascii="Calibri" w:hAnsi="Calibri"/>
                  <w:b/>
                  <w:sz w:val="18"/>
                  <w:szCs w:val="18"/>
                </w:rPr>
                <w:t xml:space="preserve"> person on this compliance document </w:t>
              </w:r>
            </w:ins>
            <w:r w:rsidRPr="00654FF3">
              <w:rPr>
                <w:rFonts w:ascii="Calibri" w:hAnsi="Calibri"/>
                <w:b/>
                <w:sz w:val="18"/>
                <w:szCs w:val="18"/>
              </w:rPr>
              <w:t>certifies that the installed cooling 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6110C400" w14:textId="2BBFD81F" w:rsidR="00B35868" w:rsidRDefault="00B35868"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645"/>
        <w:gridCol w:w="6660"/>
      </w:tblGrid>
      <w:tr w:rsidR="00B35868" w:rsidRPr="00E15104" w:rsidDel="004E3E8B" w14:paraId="23EF77A6" w14:textId="77777777" w:rsidTr="00C9188F">
        <w:trPr>
          <w:trHeight w:val="144"/>
        </w:trPr>
        <w:tc>
          <w:tcPr>
            <w:tcW w:w="10795" w:type="dxa"/>
            <w:gridSpan w:val="3"/>
            <w:tcBorders>
              <w:top w:val="single" w:sz="4" w:space="0" w:color="auto"/>
              <w:bottom w:val="single" w:sz="4" w:space="0" w:color="auto"/>
            </w:tcBorders>
            <w:vAlign w:val="center"/>
          </w:tcPr>
          <w:p w14:paraId="33C3A1CD" w14:textId="77777777" w:rsidR="00B35868" w:rsidRDefault="00B35868" w:rsidP="00C9188F">
            <w:pPr>
              <w:rPr>
                <w:rFonts w:ascii="Calibri" w:hAnsi="Calibri"/>
                <w:b/>
                <w:szCs w:val="18"/>
              </w:rPr>
            </w:pPr>
            <w:r>
              <w:rPr>
                <w:rFonts w:ascii="Calibri" w:hAnsi="Calibri"/>
                <w:b/>
                <w:szCs w:val="18"/>
              </w:rPr>
              <w:t>F</w:t>
            </w:r>
            <w:r w:rsidRPr="00F80E7D">
              <w:rPr>
                <w:rFonts w:ascii="Calibri" w:hAnsi="Calibri"/>
                <w:b/>
                <w:szCs w:val="18"/>
              </w:rPr>
              <w:t xml:space="preserve">. Verified </w:t>
            </w:r>
            <w:r>
              <w:rPr>
                <w:rFonts w:ascii="Calibri" w:hAnsi="Calibri"/>
                <w:b/>
                <w:szCs w:val="18"/>
              </w:rPr>
              <w:t>Heat Pump Heating Output</w:t>
            </w:r>
          </w:p>
          <w:p w14:paraId="73231527" w14:textId="5EFAC3D1" w:rsidR="00B35868" w:rsidRPr="00E15104" w:rsidDel="004E3E8B" w:rsidRDefault="00B35868" w:rsidP="00C9188F">
            <w:pPr>
              <w:rPr>
                <w:rFonts w:ascii="Calibri" w:hAnsi="Calibri"/>
                <w:b/>
                <w:sz w:val="18"/>
                <w:szCs w:val="18"/>
              </w:rPr>
            </w:pPr>
            <w:r w:rsidRPr="00E15104">
              <w:rPr>
                <w:rFonts w:ascii="Calibri" w:hAnsi="Calibri"/>
                <w:sz w:val="18"/>
                <w:szCs w:val="18"/>
              </w:rPr>
              <w:t>&lt;&lt;if A0</w:t>
            </w:r>
            <w:ins w:id="555" w:author="Smith, Alexis@Energy" w:date="2019-04-16T11:36:00Z">
              <w:r w:rsidR="00230A59">
                <w:rPr>
                  <w:rFonts w:ascii="Calibri" w:hAnsi="Calibri"/>
                  <w:sz w:val="18"/>
                  <w:szCs w:val="18"/>
                </w:rPr>
                <w:t>5</w:t>
              </w:r>
            </w:ins>
            <w:del w:id="556" w:author="Smith, Alexis@Energy" w:date="2019-04-16T11:36:00Z">
              <w:r w:rsidR="00A60BEA" w:rsidDel="00230A59">
                <w:rPr>
                  <w:rFonts w:ascii="Calibri" w:hAnsi="Calibri"/>
                  <w:sz w:val="18"/>
                  <w:szCs w:val="18"/>
                </w:rPr>
                <w:delText>6</w:delText>
              </w:r>
            </w:del>
            <w:r w:rsidRPr="00E15104">
              <w:rPr>
                <w:rFonts w:ascii="Calibri" w:hAnsi="Calibri"/>
                <w:sz w:val="18"/>
                <w:szCs w:val="18"/>
              </w:rPr>
              <w:t xml:space="preserve"> equal to "</w:t>
            </w:r>
            <w:r>
              <w:rPr>
                <w:rFonts w:asciiTheme="minorHAnsi" w:hAnsiTheme="minorHAnsi"/>
                <w:sz w:val="18"/>
                <w:szCs w:val="18"/>
              </w:rPr>
              <w:t>No</w:t>
            </w:r>
            <w:r w:rsidRPr="00E15104">
              <w:rPr>
                <w:rFonts w:ascii="Calibri" w:hAnsi="Calibri"/>
                <w:sz w:val="18"/>
                <w:szCs w:val="18"/>
              </w:rPr>
              <w:t xml:space="preserve"> " then display the "section does not apply" message; else display Table </w:t>
            </w:r>
            <w:r>
              <w:rPr>
                <w:rFonts w:ascii="Calibri" w:hAnsi="Calibri"/>
                <w:sz w:val="18"/>
                <w:szCs w:val="18"/>
              </w:rPr>
              <w:t>F</w:t>
            </w:r>
            <w:r w:rsidRPr="00E15104">
              <w:rPr>
                <w:rFonts w:ascii="Calibri" w:hAnsi="Calibri"/>
                <w:bCs/>
                <w:sz w:val="18"/>
                <w:szCs w:val="18"/>
              </w:rPr>
              <w:t>&gt;&gt;</w:t>
            </w:r>
          </w:p>
        </w:tc>
      </w:tr>
      <w:tr w:rsidR="00B35868" w:rsidRPr="00E15104" w14:paraId="7B9844C4" w14:textId="77777777" w:rsidTr="00C9188F">
        <w:trPr>
          <w:trHeight w:val="144"/>
        </w:trPr>
        <w:tc>
          <w:tcPr>
            <w:tcW w:w="490" w:type="dxa"/>
            <w:tcBorders>
              <w:top w:val="single" w:sz="4" w:space="0" w:color="auto"/>
              <w:left w:val="single" w:sz="4" w:space="0" w:color="auto"/>
              <w:bottom w:val="single" w:sz="4" w:space="0" w:color="auto"/>
              <w:right w:val="single" w:sz="4" w:space="0" w:color="auto"/>
            </w:tcBorders>
          </w:tcPr>
          <w:p w14:paraId="34CDE629"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01</w:t>
            </w:r>
          </w:p>
        </w:tc>
        <w:tc>
          <w:tcPr>
            <w:tcW w:w="3645" w:type="dxa"/>
            <w:tcBorders>
              <w:top w:val="single" w:sz="4" w:space="0" w:color="auto"/>
              <w:left w:val="single" w:sz="4" w:space="0" w:color="auto"/>
              <w:bottom w:val="single" w:sz="4" w:space="0" w:color="auto"/>
              <w:right w:val="single" w:sz="4" w:space="0" w:color="auto"/>
            </w:tcBorders>
          </w:tcPr>
          <w:p w14:paraId="5A0377FA" w14:textId="77777777" w:rsidR="00B35868" w:rsidRPr="00E15104" w:rsidDel="004E3E8B"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BTU Output at 47 Degrees F.</w:t>
            </w:r>
          </w:p>
        </w:tc>
        <w:tc>
          <w:tcPr>
            <w:tcW w:w="6660" w:type="dxa"/>
            <w:tcBorders>
              <w:top w:val="single" w:sz="4" w:space="0" w:color="auto"/>
              <w:left w:val="single" w:sz="4" w:space="0" w:color="auto"/>
              <w:bottom w:val="single" w:sz="4" w:space="0" w:color="auto"/>
              <w:right w:val="single" w:sz="4" w:space="0" w:color="auto"/>
            </w:tcBorders>
          </w:tcPr>
          <w:p w14:paraId="521E9DCB" w14:textId="77777777" w:rsidR="00B35868" w:rsidRPr="00E15104" w:rsidRDefault="00B35868" w:rsidP="00C9188F">
            <w:pPr>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p>
        </w:tc>
      </w:tr>
      <w:tr w:rsidR="00B35868" w:rsidRPr="00E15104" w14:paraId="070305DD" w14:textId="77777777" w:rsidTr="00C9188F">
        <w:trPr>
          <w:trHeight w:val="144"/>
        </w:trPr>
        <w:tc>
          <w:tcPr>
            <w:tcW w:w="490" w:type="dxa"/>
            <w:tcBorders>
              <w:top w:val="single" w:sz="4" w:space="0" w:color="auto"/>
            </w:tcBorders>
            <w:vAlign w:val="center"/>
          </w:tcPr>
          <w:p w14:paraId="1B93131C" w14:textId="77777777" w:rsidR="00B35868" w:rsidRPr="00E15104" w:rsidRDefault="00B35868" w:rsidP="00C9188F">
            <w:pPr>
              <w:pStyle w:val="Header"/>
              <w:tabs>
                <w:tab w:val="clear" w:pos="4320"/>
                <w:tab w:val="clear" w:pos="8640"/>
              </w:tabs>
              <w:jc w:val="center"/>
              <w:rPr>
                <w:rFonts w:ascii="Calibri" w:hAnsi="Calibri"/>
                <w:sz w:val="18"/>
                <w:szCs w:val="18"/>
              </w:rPr>
            </w:pPr>
            <w:r w:rsidRPr="00E15104">
              <w:rPr>
                <w:rFonts w:ascii="Calibri" w:hAnsi="Calibri"/>
                <w:sz w:val="18"/>
                <w:szCs w:val="18"/>
              </w:rPr>
              <w:t>02</w:t>
            </w:r>
          </w:p>
        </w:tc>
        <w:tc>
          <w:tcPr>
            <w:tcW w:w="3645" w:type="dxa"/>
            <w:tcBorders>
              <w:top w:val="single" w:sz="4" w:space="0" w:color="auto"/>
            </w:tcBorders>
            <w:vAlign w:val="center"/>
          </w:tcPr>
          <w:p w14:paraId="7450CF0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BTU Output at 47 Degrees F.</w:t>
            </w:r>
          </w:p>
        </w:tc>
        <w:tc>
          <w:tcPr>
            <w:tcW w:w="6660" w:type="dxa"/>
            <w:tcBorders>
              <w:top w:val="single" w:sz="4" w:space="0" w:color="auto"/>
            </w:tcBorders>
            <w:vAlign w:val="center"/>
          </w:tcPr>
          <w:p w14:paraId="5B23C9D6"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w:t>
            </w:r>
            <w:r>
              <w:rPr>
                <w:rFonts w:ascii="Calibri" w:hAnsi="Calibri"/>
                <w:sz w:val="18"/>
                <w:szCs w:val="18"/>
              </w:rPr>
              <w:t xml:space="preserve">Btu output at 47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sidDel="008A484F">
              <w:rPr>
                <w:rFonts w:ascii="Calibri" w:hAnsi="Calibri"/>
                <w:sz w:val="18"/>
                <w:szCs w:val="18"/>
              </w:rPr>
              <w:t xml:space="preserve"> </w:t>
            </w:r>
            <w:r w:rsidRPr="00E15104">
              <w:rPr>
                <w:rFonts w:ascii="Calibri" w:hAnsi="Calibri"/>
                <w:sz w:val="18"/>
                <w:szCs w:val="18"/>
              </w:rPr>
              <w:t>&gt;&gt;</w:t>
            </w:r>
          </w:p>
        </w:tc>
      </w:tr>
      <w:tr w:rsidR="00B35868" w:rsidRPr="00E15104" w14:paraId="38159823" w14:textId="77777777" w:rsidTr="00C9188F">
        <w:trPr>
          <w:trHeight w:val="144"/>
        </w:trPr>
        <w:tc>
          <w:tcPr>
            <w:tcW w:w="490" w:type="dxa"/>
            <w:tcBorders>
              <w:top w:val="single" w:sz="4" w:space="0" w:color="auto"/>
            </w:tcBorders>
            <w:vAlign w:val="center"/>
          </w:tcPr>
          <w:p w14:paraId="1A04B113" w14:textId="77777777" w:rsidR="00B35868" w:rsidRPr="00E15104" w:rsidRDefault="00B35868" w:rsidP="00C9188F">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3645" w:type="dxa"/>
            <w:tcBorders>
              <w:top w:val="single" w:sz="4" w:space="0" w:color="auto"/>
            </w:tcBorders>
          </w:tcPr>
          <w:p w14:paraId="4109EBD0"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Required </w:t>
            </w:r>
            <w:r>
              <w:rPr>
                <w:rFonts w:ascii="Calibri" w:hAnsi="Calibri"/>
                <w:sz w:val="18"/>
                <w:szCs w:val="18"/>
              </w:rPr>
              <w:t>Heating Output at 17 Degrees F.</w:t>
            </w:r>
          </w:p>
        </w:tc>
        <w:tc>
          <w:tcPr>
            <w:tcW w:w="6660" w:type="dxa"/>
            <w:tcBorders>
              <w:top w:val="single" w:sz="4" w:space="0" w:color="auto"/>
            </w:tcBorders>
          </w:tcPr>
          <w:p w14:paraId="34A85019" w14:textId="42A406AD"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ins w:id="557" w:author="Smith, Alexis@Energy" w:date="2019-04-16T11:43:00Z">
              <w:r w:rsidR="00230A59">
                <w:rPr>
                  <w:rFonts w:ascii="Calibri" w:hAnsi="Calibri"/>
                  <w:sz w:val="18"/>
                  <w:szCs w:val="18"/>
                </w:rPr>
                <w:t xml:space="preserve"> if value is available, else value = n/a</w:t>
              </w:r>
            </w:ins>
            <w:r w:rsidRPr="00E15104">
              <w:rPr>
                <w:rFonts w:ascii="Calibri" w:hAnsi="Calibri"/>
                <w:sz w:val="18"/>
                <w:szCs w:val="18"/>
              </w:rPr>
              <w:t>&gt;&gt;</w:t>
            </w:r>
          </w:p>
        </w:tc>
      </w:tr>
      <w:tr w:rsidR="00B35868" w:rsidRPr="00E15104" w14:paraId="07BDB8B9" w14:textId="77777777" w:rsidTr="00C9188F">
        <w:trPr>
          <w:trHeight w:val="144"/>
        </w:trPr>
        <w:tc>
          <w:tcPr>
            <w:tcW w:w="490" w:type="dxa"/>
            <w:tcBorders>
              <w:top w:val="single" w:sz="4" w:space="0" w:color="auto"/>
            </w:tcBorders>
            <w:vAlign w:val="center"/>
          </w:tcPr>
          <w:p w14:paraId="2F7A5460" w14:textId="77777777" w:rsidR="00B35868" w:rsidRPr="00E15104" w:rsidRDefault="00B35868" w:rsidP="00C9188F">
            <w:pPr>
              <w:pStyle w:val="Header"/>
              <w:tabs>
                <w:tab w:val="clear" w:pos="4320"/>
                <w:tab w:val="clear" w:pos="8640"/>
              </w:tabs>
              <w:jc w:val="center"/>
              <w:rPr>
                <w:rFonts w:ascii="Calibri" w:hAnsi="Calibri"/>
                <w:sz w:val="18"/>
                <w:szCs w:val="18"/>
              </w:rPr>
            </w:pPr>
            <w:r>
              <w:rPr>
                <w:rFonts w:ascii="Calibri" w:hAnsi="Calibri"/>
                <w:sz w:val="18"/>
                <w:szCs w:val="18"/>
              </w:rPr>
              <w:t>04</w:t>
            </w:r>
          </w:p>
        </w:tc>
        <w:tc>
          <w:tcPr>
            <w:tcW w:w="3645" w:type="dxa"/>
            <w:tcBorders>
              <w:top w:val="single" w:sz="4" w:space="0" w:color="auto"/>
            </w:tcBorders>
            <w:vAlign w:val="center"/>
          </w:tcPr>
          <w:p w14:paraId="0303C2AB"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Installed </w:t>
            </w:r>
            <w:r>
              <w:rPr>
                <w:rFonts w:ascii="Calibri" w:hAnsi="Calibri"/>
                <w:sz w:val="18"/>
                <w:szCs w:val="18"/>
              </w:rPr>
              <w:t>Heating Output at 17 Degrees F.</w:t>
            </w:r>
          </w:p>
        </w:tc>
        <w:tc>
          <w:tcPr>
            <w:tcW w:w="6660" w:type="dxa"/>
            <w:tcBorders>
              <w:top w:val="single" w:sz="4" w:space="0" w:color="auto"/>
            </w:tcBorders>
            <w:vAlign w:val="center"/>
          </w:tcPr>
          <w:p w14:paraId="424FBACA" w14:textId="77777777" w:rsidR="00B35868" w:rsidRPr="00E15104" w:rsidRDefault="00B35868" w:rsidP="00C9188F">
            <w:pPr>
              <w:pStyle w:val="Header"/>
              <w:tabs>
                <w:tab w:val="clear" w:pos="4320"/>
                <w:tab w:val="clear" w:pos="8640"/>
              </w:tabs>
              <w:ind w:hanging="18"/>
              <w:rPr>
                <w:rFonts w:ascii="Calibri" w:hAnsi="Calibri"/>
                <w:sz w:val="18"/>
                <w:szCs w:val="18"/>
              </w:rPr>
            </w:pPr>
            <w:r w:rsidRPr="00E15104">
              <w:rPr>
                <w:rFonts w:ascii="Calibri" w:hAnsi="Calibri"/>
                <w:sz w:val="18"/>
                <w:szCs w:val="18"/>
              </w:rPr>
              <w:t xml:space="preserve">&lt;&lt;user input, </w:t>
            </w:r>
            <w:r>
              <w:rPr>
                <w:rFonts w:ascii="Calibri" w:hAnsi="Calibri"/>
                <w:sz w:val="18"/>
                <w:szCs w:val="18"/>
              </w:rPr>
              <w:t xml:space="preserve">Btu output at 17 degrees F </w:t>
            </w:r>
            <w:r w:rsidRPr="00E15104">
              <w:rPr>
                <w:rFonts w:ascii="Calibri" w:hAnsi="Calibri"/>
                <w:sz w:val="18"/>
                <w:szCs w:val="18"/>
              </w:rPr>
              <w:t xml:space="preserve">listed </w:t>
            </w:r>
            <w:r>
              <w:rPr>
                <w:rFonts w:ascii="Calibri" w:hAnsi="Calibri"/>
                <w:sz w:val="18"/>
                <w:szCs w:val="18"/>
              </w:rPr>
              <w:t xml:space="preserve">in the </w:t>
            </w:r>
            <w:r>
              <w:rPr>
                <w:rFonts w:asciiTheme="minorHAnsi" w:hAnsiTheme="minorHAnsi"/>
                <w:sz w:val="18"/>
                <w:szCs w:val="18"/>
              </w:rPr>
              <w:t>Directory used to certify product performance; allow N/A entry if</w:t>
            </w:r>
            <w:r w:rsidRPr="00E15104" w:rsidDel="008A484F">
              <w:rPr>
                <w:rFonts w:ascii="Calibri" w:hAnsi="Calibri"/>
                <w:sz w:val="18"/>
                <w:szCs w:val="18"/>
              </w:rPr>
              <w:t xml:space="preserve"> </w:t>
            </w:r>
            <w:r>
              <w:rPr>
                <w:rFonts w:ascii="Calibri" w:hAnsi="Calibri"/>
                <w:sz w:val="18"/>
                <w:szCs w:val="18"/>
              </w:rPr>
              <w:t>heat pump system output is not rated at 17 degrees F in any directory</w:t>
            </w:r>
            <w:r w:rsidRPr="00E15104">
              <w:rPr>
                <w:rFonts w:ascii="Calibri" w:hAnsi="Calibri"/>
                <w:sz w:val="18"/>
                <w:szCs w:val="18"/>
              </w:rPr>
              <w:t>&gt;&gt;</w:t>
            </w:r>
          </w:p>
        </w:tc>
      </w:tr>
      <w:tr w:rsidR="00B35868" w:rsidRPr="00E15104" w14:paraId="6B783C61" w14:textId="77777777" w:rsidTr="00C9188F">
        <w:trPr>
          <w:trHeight w:val="144"/>
        </w:trPr>
        <w:tc>
          <w:tcPr>
            <w:tcW w:w="490" w:type="dxa"/>
            <w:vAlign w:val="center"/>
          </w:tcPr>
          <w:p w14:paraId="14643374" w14:textId="77777777" w:rsidR="00B35868" w:rsidRPr="00E15104" w:rsidRDefault="00B35868" w:rsidP="00C9188F">
            <w:pPr>
              <w:jc w:val="center"/>
              <w:rPr>
                <w:rFonts w:ascii="Calibri" w:hAnsi="Calibri"/>
                <w:sz w:val="18"/>
                <w:szCs w:val="18"/>
              </w:rPr>
            </w:pPr>
            <w:r w:rsidRPr="00E15104">
              <w:rPr>
                <w:rFonts w:ascii="Calibri" w:hAnsi="Calibri"/>
                <w:sz w:val="18"/>
                <w:szCs w:val="18"/>
              </w:rPr>
              <w:t>0</w:t>
            </w:r>
            <w:r>
              <w:rPr>
                <w:rFonts w:ascii="Calibri" w:hAnsi="Calibri"/>
                <w:sz w:val="18"/>
                <w:szCs w:val="18"/>
              </w:rPr>
              <w:t>5</w:t>
            </w:r>
          </w:p>
        </w:tc>
        <w:tc>
          <w:tcPr>
            <w:tcW w:w="3645" w:type="dxa"/>
            <w:vAlign w:val="center"/>
          </w:tcPr>
          <w:p w14:paraId="63169CFD" w14:textId="77777777" w:rsidR="00B35868" w:rsidRPr="00E15104" w:rsidRDefault="00B35868" w:rsidP="00C9188F">
            <w:pPr>
              <w:rPr>
                <w:rFonts w:ascii="Calibri" w:hAnsi="Calibri"/>
                <w:sz w:val="18"/>
                <w:szCs w:val="18"/>
              </w:rPr>
            </w:pPr>
            <w:r w:rsidRPr="00E15104">
              <w:rPr>
                <w:rFonts w:ascii="Calibri" w:hAnsi="Calibri"/>
                <w:sz w:val="18"/>
                <w:szCs w:val="18"/>
              </w:rPr>
              <w:t>Compliance Statement:</w:t>
            </w:r>
          </w:p>
        </w:tc>
        <w:tc>
          <w:tcPr>
            <w:tcW w:w="6660" w:type="dxa"/>
            <w:vAlign w:val="center"/>
          </w:tcPr>
          <w:p w14:paraId="75918A6C" w14:textId="0AC5F628" w:rsidR="00B35868" w:rsidRPr="00E15104" w:rsidRDefault="00B35868" w:rsidP="00342706">
            <w:pPr>
              <w:rPr>
                <w:rFonts w:ascii="Calibri" w:hAnsi="Calibri"/>
                <w:sz w:val="18"/>
                <w:szCs w:val="18"/>
              </w:rPr>
            </w:pPr>
            <w:r w:rsidRPr="00E15104">
              <w:rPr>
                <w:rFonts w:ascii="Calibri" w:hAnsi="Calibri"/>
                <w:sz w:val="18"/>
                <w:szCs w:val="18"/>
              </w:rPr>
              <w:t xml:space="preserve">&lt;&lt; calculated field: if </w:t>
            </w:r>
            <w:r>
              <w:rPr>
                <w:rFonts w:ascii="Calibri" w:hAnsi="Calibri"/>
                <w:sz w:val="18"/>
                <w:szCs w:val="18"/>
              </w:rPr>
              <w:t>”</w:t>
            </w:r>
            <w:r w:rsidRPr="00E15104">
              <w:rPr>
                <w:rFonts w:ascii="Calibri" w:hAnsi="Calibri"/>
                <w:sz w:val="18"/>
                <w:szCs w:val="18"/>
              </w:rPr>
              <w:t xml:space="preserve">Installed </w:t>
            </w:r>
            <w:r>
              <w:rPr>
                <w:rFonts w:ascii="Calibri" w:hAnsi="Calibri"/>
                <w:sz w:val="18"/>
                <w:szCs w:val="18"/>
              </w:rPr>
              <w:t>Heating BTU Output at 47 Degrees F”(F</w:t>
            </w:r>
            <w:r w:rsidRPr="00E15104">
              <w:rPr>
                <w:rFonts w:ascii="Calibri" w:hAnsi="Calibri"/>
                <w:sz w:val="18"/>
                <w:szCs w:val="18"/>
              </w:rPr>
              <w:t>02</w:t>
            </w:r>
            <w:r>
              <w:rPr>
                <w:rFonts w:ascii="Calibri" w:hAnsi="Calibri"/>
                <w:sz w:val="18"/>
                <w:szCs w:val="18"/>
              </w:rPr>
              <w:t>)</w:t>
            </w:r>
            <w:r w:rsidR="00342706">
              <w:rPr>
                <w:rFonts w:ascii="Calibri" w:hAnsi="Calibri"/>
                <w:sz w:val="18"/>
                <w:szCs w:val="18"/>
              </w:rPr>
              <w:t xml:space="preserve"> is greater than or equal to </w:t>
            </w:r>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47 Degrees F”(F</w:t>
            </w:r>
            <w:r w:rsidRPr="00E15104">
              <w:rPr>
                <w:rFonts w:ascii="Calibri" w:hAnsi="Calibri"/>
                <w:sz w:val="18"/>
                <w:szCs w:val="18"/>
              </w:rPr>
              <w:t>01</w:t>
            </w:r>
            <w:r>
              <w:rPr>
                <w:rFonts w:ascii="Calibri" w:hAnsi="Calibri"/>
                <w:sz w:val="18"/>
                <w:szCs w:val="18"/>
              </w:rPr>
              <w:t>)</w:t>
            </w:r>
            <w:r w:rsidR="00342706">
              <w:rPr>
                <w:rFonts w:ascii="Calibri" w:hAnsi="Calibri"/>
                <w:sz w:val="18"/>
                <w:szCs w:val="18"/>
              </w:rPr>
              <w:t>,</w:t>
            </w:r>
            <w:r>
              <w:rPr>
                <w:rFonts w:ascii="Calibri" w:hAnsi="Calibri"/>
                <w:sz w:val="18"/>
                <w:szCs w:val="18"/>
              </w:rPr>
              <w:t xml:space="preserve"> and if ”</w:t>
            </w:r>
            <w:r w:rsidRPr="00E15104">
              <w:rPr>
                <w:rFonts w:ascii="Calibri" w:hAnsi="Calibri"/>
                <w:sz w:val="18"/>
                <w:szCs w:val="18"/>
              </w:rPr>
              <w:t xml:space="preserve">Installed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4)</w:t>
            </w:r>
            <w:r w:rsidR="00342706">
              <w:rPr>
                <w:rFonts w:ascii="Calibri" w:hAnsi="Calibri"/>
                <w:sz w:val="18"/>
                <w:szCs w:val="18"/>
              </w:rPr>
              <w:t xml:space="preserve"> is greater than or equal to </w:t>
            </w:r>
            <w:r>
              <w:rPr>
                <w:rFonts w:ascii="Calibri" w:hAnsi="Calibri"/>
                <w:sz w:val="18"/>
                <w:szCs w:val="18"/>
              </w:rPr>
              <w:t>”</w:t>
            </w:r>
            <w:r w:rsidRPr="00E15104">
              <w:rPr>
                <w:rFonts w:ascii="Calibri" w:hAnsi="Calibri"/>
                <w:sz w:val="18"/>
                <w:szCs w:val="18"/>
              </w:rPr>
              <w:t xml:space="preserve">Required </w:t>
            </w:r>
            <w:r>
              <w:rPr>
                <w:rFonts w:ascii="Calibri" w:hAnsi="Calibri"/>
                <w:sz w:val="18"/>
                <w:szCs w:val="18"/>
              </w:rPr>
              <w:t>Heating BTU Output at 17 Degrees F”(F</w:t>
            </w:r>
            <w:r w:rsidRPr="00E15104">
              <w:rPr>
                <w:rFonts w:ascii="Calibri" w:hAnsi="Calibri"/>
                <w:sz w:val="18"/>
                <w:szCs w:val="18"/>
              </w:rPr>
              <w:t>0</w:t>
            </w:r>
            <w:r>
              <w:rPr>
                <w:rFonts w:ascii="Calibri" w:hAnsi="Calibri"/>
                <w:sz w:val="18"/>
                <w:szCs w:val="18"/>
              </w:rPr>
              <w:t>3)</w:t>
            </w:r>
            <w:r w:rsidR="00342706">
              <w:rPr>
                <w:rFonts w:ascii="Calibri" w:hAnsi="Calibri"/>
                <w:sz w:val="18"/>
                <w:szCs w:val="18"/>
              </w:rPr>
              <w:t xml:space="preserve"> or “Installed Heating Output at 17 Degrees F”(F04) = NA, then</w:t>
            </w:r>
            <w:r>
              <w:rPr>
                <w:rFonts w:ascii="Calibri" w:hAnsi="Calibri"/>
                <w:sz w:val="18"/>
                <w:szCs w:val="18"/>
              </w:rPr>
              <w:t xml:space="preserve"> show text </w:t>
            </w:r>
            <w:r w:rsidRPr="00E15104">
              <w:rPr>
                <w:rFonts w:ascii="Calibri" w:hAnsi="Calibri"/>
                <w:sz w:val="18"/>
                <w:szCs w:val="18"/>
              </w:rPr>
              <w:t xml:space="preserve">, “System Passes </w:t>
            </w:r>
            <w:r>
              <w:rPr>
                <w:rFonts w:asciiTheme="minorHAnsi" w:hAnsiTheme="minorHAnsi"/>
                <w:sz w:val="18"/>
                <w:szCs w:val="18"/>
              </w:rPr>
              <w:t>Heat Pump Heating Output Performance C</w:t>
            </w:r>
            <w:r w:rsidRPr="00FD2A49">
              <w:rPr>
                <w:rFonts w:asciiTheme="minorHAnsi" w:hAnsiTheme="minorHAnsi"/>
                <w:sz w:val="18"/>
                <w:szCs w:val="18"/>
              </w:rPr>
              <w:t xml:space="preserve">ompliance </w:t>
            </w:r>
            <w:r>
              <w:rPr>
                <w:rFonts w:asciiTheme="minorHAnsi" w:hAnsiTheme="minorHAnsi"/>
                <w:sz w:val="18"/>
                <w:szCs w:val="18"/>
              </w:rPr>
              <w:t>Verification</w:t>
            </w:r>
            <w:r w:rsidRPr="00E15104">
              <w:rPr>
                <w:rFonts w:ascii="Calibri" w:hAnsi="Calibri"/>
                <w:sz w:val="18"/>
                <w:szCs w:val="18"/>
              </w:rPr>
              <w:t>”; else, “System Fails”, do  not proceed&gt;&gt;</w:t>
            </w:r>
          </w:p>
        </w:tc>
      </w:tr>
      <w:tr w:rsidR="00B35868" w:rsidRPr="00654FF3" w14:paraId="72B7B259" w14:textId="77777777" w:rsidTr="00C9188F">
        <w:trPr>
          <w:trHeight w:val="144"/>
        </w:trPr>
        <w:tc>
          <w:tcPr>
            <w:tcW w:w="10795" w:type="dxa"/>
            <w:gridSpan w:val="3"/>
            <w:vAlign w:val="center"/>
          </w:tcPr>
          <w:p w14:paraId="7EB14BD9" w14:textId="7B3EB6F2" w:rsidR="00B35868" w:rsidRPr="00654FF3" w:rsidRDefault="00B35868" w:rsidP="004A3F30">
            <w:pPr>
              <w:rPr>
                <w:rFonts w:ascii="Calibri" w:hAnsi="Calibri"/>
                <w:b/>
                <w:sz w:val="18"/>
                <w:szCs w:val="18"/>
              </w:rPr>
            </w:pPr>
            <w:r w:rsidRPr="00654FF3">
              <w:rPr>
                <w:rFonts w:ascii="Calibri" w:hAnsi="Calibri"/>
                <w:b/>
                <w:sz w:val="18"/>
                <w:szCs w:val="18"/>
              </w:rPr>
              <w:t xml:space="preserve">Signature by responsible </w:t>
            </w:r>
            <w:del w:id="558" w:author="Smith, Alexis@Energy" w:date="2019-04-16T11:46:00Z">
              <w:r w:rsidRPr="00654FF3" w:rsidDel="004A3F30">
                <w:rPr>
                  <w:rFonts w:ascii="Calibri" w:hAnsi="Calibri"/>
                  <w:b/>
                  <w:sz w:val="18"/>
                  <w:szCs w:val="18"/>
                </w:rPr>
                <w:delText>party below</w:delText>
              </w:r>
            </w:del>
            <w:ins w:id="559" w:author="Smith, Alexis@Energy" w:date="2019-04-16T11:46:00Z">
              <w:r w:rsidR="004A3F30">
                <w:rPr>
                  <w:rFonts w:ascii="Calibri" w:hAnsi="Calibri"/>
                  <w:b/>
                  <w:sz w:val="18"/>
                  <w:szCs w:val="18"/>
                </w:rPr>
                <w:t>person on this compliance document</w:t>
              </w:r>
            </w:ins>
            <w:r w:rsidRPr="00654FF3">
              <w:rPr>
                <w:rFonts w:ascii="Calibri" w:hAnsi="Calibri"/>
                <w:b/>
                <w:sz w:val="18"/>
                <w:szCs w:val="18"/>
              </w:rPr>
              <w:t xml:space="preserve"> certifies that the installed </w:t>
            </w:r>
            <w:r>
              <w:rPr>
                <w:rFonts w:ascii="Calibri" w:hAnsi="Calibri"/>
                <w:b/>
                <w:sz w:val="18"/>
                <w:szCs w:val="18"/>
              </w:rPr>
              <w:t xml:space="preserve">heat pump </w:t>
            </w:r>
            <w:r w:rsidRPr="00654FF3">
              <w:rPr>
                <w:rFonts w:ascii="Calibri" w:hAnsi="Calibri"/>
                <w:b/>
                <w:sz w:val="18"/>
                <w:szCs w:val="18"/>
              </w:rPr>
              <w:t>equipment meets or exceeds the required value listed on the CF</w:t>
            </w:r>
            <w:r w:rsidR="00B44CD6">
              <w:rPr>
                <w:rFonts w:ascii="Calibri" w:hAnsi="Calibri"/>
                <w:b/>
                <w:sz w:val="18"/>
                <w:szCs w:val="18"/>
              </w:rPr>
              <w:t>2</w:t>
            </w:r>
            <w:r w:rsidRPr="00654FF3">
              <w:rPr>
                <w:rFonts w:ascii="Calibri" w:hAnsi="Calibri"/>
                <w:b/>
                <w:sz w:val="18"/>
                <w:szCs w:val="18"/>
              </w:rPr>
              <w:t>R.</w:t>
            </w:r>
          </w:p>
        </w:tc>
      </w:tr>
    </w:tbl>
    <w:p w14:paraId="615054F4" w14:textId="4B9E17CD" w:rsidR="006A6839" w:rsidRDefault="006A6839">
      <w:pPr>
        <w:rPr>
          <w:ins w:id="560" w:author="Ferris, Todd@Energy" w:date="2019-05-02T09:46:00Z"/>
          <w:rFonts w:ascii="Calibri" w:hAnsi="Calibri"/>
          <w:b/>
          <w:bCs/>
          <w:sz w:val="18"/>
          <w:szCs w:val="18"/>
        </w:rPr>
      </w:pPr>
    </w:p>
    <w:p w14:paraId="0B03E05A" w14:textId="77777777" w:rsidR="006A6839" w:rsidRDefault="006A6839">
      <w:pPr>
        <w:rPr>
          <w:ins w:id="561" w:author="Ferris, Todd@Energy" w:date="2019-05-02T09:46:00Z"/>
          <w:rFonts w:ascii="Calibri" w:hAnsi="Calibri"/>
          <w:b/>
          <w:bCs/>
          <w:sz w:val="18"/>
          <w:szCs w:val="18"/>
        </w:rPr>
      </w:pPr>
      <w:ins w:id="562" w:author="Ferris, Todd@Energy" w:date="2019-05-02T09:46:00Z">
        <w:r>
          <w:rPr>
            <w:rFonts w:ascii="Calibri" w:hAnsi="Calibri"/>
            <w:b/>
            <w:bCs/>
            <w:sz w:val="18"/>
            <w:szCs w:val="18"/>
          </w:rPr>
          <w:br w:type="page"/>
        </w:r>
      </w:ins>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0"/>
        <w:gridCol w:w="3038"/>
        <w:gridCol w:w="7267"/>
      </w:tblGrid>
      <w:tr w:rsidR="006A6839" w:rsidRPr="00637BB7" w14:paraId="44B3987D" w14:textId="77777777" w:rsidTr="003E5CBE">
        <w:trPr>
          <w:trHeight w:val="144"/>
          <w:ins w:id="563" w:author="Ferris, Todd@Energy" w:date="2019-05-02T09:46:00Z"/>
        </w:trPr>
        <w:tc>
          <w:tcPr>
            <w:tcW w:w="10795" w:type="dxa"/>
            <w:gridSpan w:val="3"/>
            <w:tcBorders>
              <w:top w:val="single" w:sz="4" w:space="0" w:color="auto"/>
              <w:bottom w:val="single" w:sz="4" w:space="0" w:color="auto"/>
            </w:tcBorders>
            <w:vAlign w:val="center"/>
          </w:tcPr>
          <w:p w14:paraId="01853A1C" w14:textId="77777777" w:rsidR="006A6839" w:rsidRDefault="006A6839" w:rsidP="003E5CBE">
            <w:pPr>
              <w:keepNext/>
              <w:rPr>
                <w:ins w:id="564" w:author="Ferris, Todd@Energy" w:date="2019-05-02T09:46:00Z"/>
                <w:rFonts w:ascii="Calibri" w:hAnsi="Calibri"/>
                <w:b/>
                <w:szCs w:val="18"/>
              </w:rPr>
            </w:pPr>
            <w:ins w:id="565" w:author="Ferris, Todd@Energy" w:date="2019-05-02T09:46:00Z">
              <w:r>
                <w:rPr>
                  <w:rFonts w:ascii="Calibri" w:hAnsi="Calibri"/>
                  <w:b/>
                  <w:szCs w:val="18"/>
                </w:rPr>
                <w:t>G</w:t>
              </w:r>
              <w:r w:rsidRPr="00F80E7D">
                <w:rPr>
                  <w:rFonts w:ascii="Calibri" w:hAnsi="Calibri"/>
                  <w:b/>
                  <w:szCs w:val="18"/>
                </w:rPr>
                <w:t xml:space="preserve">. Verified </w:t>
              </w:r>
              <w:r>
                <w:rPr>
                  <w:rFonts w:ascii="Calibri" w:hAnsi="Calibri"/>
                  <w:b/>
                  <w:szCs w:val="18"/>
                </w:rPr>
                <w:t xml:space="preserve">Heat Pump </w:t>
              </w:r>
              <w:r w:rsidRPr="00F80E7D">
                <w:rPr>
                  <w:rFonts w:ascii="Calibri" w:hAnsi="Calibri"/>
                  <w:b/>
                  <w:szCs w:val="18"/>
                </w:rPr>
                <w:t xml:space="preserve"> </w:t>
              </w:r>
              <w:r>
                <w:rPr>
                  <w:rFonts w:ascii="Calibri" w:hAnsi="Calibri"/>
                  <w:b/>
                  <w:szCs w:val="18"/>
                </w:rPr>
                <w:t>HSPF</w:t>
              </w:r>
            </w:ins>
          </w:p>
          <w:p w14:paraId="6F12F0FA" w14:textId="77777777" w:rsidR="006A6839" w:rsidRPr="00E15104" w:rsidDel="004E3E8B" w:rsidRDefault="006A6839" w:rsidP="003E5CBE">
            <w:pPr>
              <w:keepNext/>
              <w:rPr>
                <w:ins w:id="566" w:author="Ferris, Todd@Energy" w:date="2019-05-02T09:46:00Z"/>
                <w:rFonts w:ascii="Calibri" w:hAnsi="Calibri"/>
                <w:b/>
                <w:sz w:val="18"/>
                <w:szCs w:val="18"/>
              </w:rPr>
            </w:pPr>
            <w:ins w:id="567" w:author="Ferris, Todd@Energy" w:date="2019-05-02T09:46:00Z">
              <w:r w:rsidRPr="00E15104">
                <w:rPr>
                  <w:rFonts w:ascii="Calibri" w:hAnsi="Calibri"/>
                  <w:sz w:val="18"/>
                  <w:szCs w:val="18"/>
                </w:rPr>
                <w:t xml:space="preserve">&lt;&lt;if </w:t>
              </w:r>
              <w:r>
                <w:rPr>
                  <w:rFonts w:ascii="Calibri" w:hAnsi="Calibri"/>
                  <w:sz w:val="18"/>
                  <w:szCs w:val="18"/>
                </w:rPr>
                <w:t>A06</w:t>
              </w:r>
              <w:r w:rsidRPr="00E15104">
                <w:rPr>
                  <w:rFonts w:ascii="Calibri" w:hAnsi="Calibri"/>
                  <w:sz w:val="18"/>
                  <w:szCs w:val="18"/>
                </w:rPr>
                <w:t xml:space="preserve"> equal to "</w:t>
              </w:r>
              <w:r>
                <w:rPr>
                  <w:rFonts w:ascii="Calibri" w:hAnsi="Calibri"/>
                  <w:sz w:val="18"/>
                  <w:szCs w:val="18"/>
                </w:rPr>
                <w:t>No</w:t>
              </w:r>
              <w:r w:rsidRPr="00E15104" w:rsidDel="00FD2A49">
                <w:rPr>
                  <w:rFonts w:ascii="Calibri" w:hAnsi="Calibri"/>
                  <w:sz w:val="18"/>
                  <w:szCs w:val="18"/>
                </w:rPr>
                <w:t xml:space="preserve"> </w:t>
              </w:r>
              <w:r w:rsidRPr="00E15104">
                <w:rPr>
                  <w:rFonts w:ascii="Calibri" w:hAnsi="Calibri"/>
                  <w:sz w:val="18"/>
                  <w:szCs w:val="18"/>
                </w:rPr>
                <w:t xml:space="preserve">" then display the "section does not apply" message; else display Table </w:t>
              </w:r>
              <w:r>
                <w:rPr>
                  <w:rFonts w:ascii="Calibri" w:hAnsi="Calibri"/>
                  <w:sz w:val="18"/>
                  <w:szCs w:val="18"/>
                </w:rPr>
                <w:t>G</w:t>
              </w:r>
              <w:r w:rsidRPr="00E15104">
                <w:rPr>
                  <w:rFonts w:ascii="Calibri" w:hAnsi="Calibri"/>
                  <w:bCs/>
                  <w:sz w:val="18"/>
                  <w:szCs w:val="18"/>
                </w:rPr>
                <w:t>&gt;&gt;</w:t>
              </w:r>
            </w:ins>
          </w:p>
        </w:tc>
      </w:tr>
      <w:tr w:rsidR="006A6839" w:rsidRPr="00637BB7" w14:paraId="6C446E70" w14:textId="77777777" w:rsidTr="003E5CBE">
        <w:trPr>
          <w:trHeight w:val="144"/>
          <w:ins w:id="568" w:author="Ferris, Todd@Energy" w:date="2019-05-02T09:46:00Z"/>
        </w:trPr>
        <w:tc>
          <w:tcPr>
            <w:tcW w:w="490" w:type="dxa"/>
            <w:tcBorders>
              <w:top w:val="single" w:sz="4" w:space="0" w:color="auto"/>
              <w:left w:val="single" w:sz="4" w:space="0" w:color="auto"/>
              <w:bottom w:val="single" w:sz="4" w:space="0" w:color="auto"/>
              <w:right w:val="single" w:sz="4" w:space="0" w:color="auto"/>
            </w:tcBorders>
          </w:tcPr>
          <w:p w14:paraId="38EDC78E" w14:textId="77777777" w:rsidR="006A6839" w:rsidRPr="00E15104" w:rsidRDefault="006A6839" w:rsidP="003E5CBE">
            <w:pPr>
              <w:pStyle w:val="Header"/>
              <w:keepNext/>
              <w:tabs>
                <w:tab w:val="clear" w:pos="4320"/>
                <w:tab w:val="clear" w:pos="8640"/>
              </w:tabs>
              <w:jc w:val="center"/>
              <w:rPr>
                <w:ins w:id="569" w:author="Ferris, Todd@Energy" w:date="2019-05-02T09:46:00Z"/>
                <w:rFonts w:ascii="Calibri" w:hAnsi="Calibri"/>
                <w:sz w:val="18"/>
                <w:szCs w:val="18"/>
              </w:rPr>
            </w:pPr>
            <w:ins w:id="570" w:author="Ferris, Todd@Energy" w:date="2019-05-02T09:46:00Z">
              <w:r w:rsidRPr="00E15104">
                <w:rPr>
                  <w:rFonts w:ascii="Calibri" w:hAnsi="Calibri"/>
                  <w:sz w:val="18"/>
                  <w:szCs w:val="18"/>
                </w:rPr>
                <w:t>01</w:t>
              </w:r>
            </w:ins>
          </w:p>
        </w:tc>
        <w:tc>
          <w:tcPr>
            <w:tcW w:w="3038" w:type="dxa"/>
            <w:tcBorders>
              <w:top w:val="single" w:sz="4" w:space="0" w:color="auto"/>
              <w:left w:val="single" w:sz="4" w:space="0" w:color="auto"/>
              <w:bottom w:val="single" w:sz="4" w:space="0" w:color="auto"/>
              <w:right w:val="single" w:sz="4" w:space="0" w:color="auto"/>
            </w:tcBorders>
          </w:tcPr>
          <w:p w14:paraId="150D6BC1" w14:textId="77777777" w:rsidR="006A6839" w:rsidRPr="00E15104" w:rsidDel="004E3E8B" w:rsidRDefault="006A6839" w:rsidP="003E5CBE">
            <w:pPr>
              <w:pStyle w:val="Header"/>
              <w:keepNext/>
              <w:tabs>
                <w:tab w:val="clear" w:pos="4320"/>
                <w:tab w:val="clear" w:pos="8640"/>
              </w:tabs>
              <w:ind w:hanging="18"/>
              <w:rPr>
                <w:ins w:id="571" w:author="Ferris, Todd@Energy" w:date="2019-05-02T09:46:00Z"/>
                <w:rFonts w:ascii="Calibri" w:hAnsi="Calibri"/>
                <w:sz w:val="18"/>
                <w:szCs w:val="18"/>
              </w:rPr>
            </w:pPr>
            <w:ins w:id="572" w:author="Ferris, Todd@Energy" w:date="2019-05-02T09:46:00Z">
              <w:r w:rsidRPr="00E15104">
                <w:rPr>
                  <w:rFonts w:ascii="Calibri" w:hAnsi="Calibri"/>
                  <w:sz w:val="18"/>
                  <w:szCs w:val="18"/>
                </w:rPr>
                <w:t xml:space="preserve">Required minimum </w:t>
              </w:r>
              <w:r>
                <w:rPr>
                  <w:rFonts w:ascii="Calibri" w:hAnsi="Calibri"/>
                  <w:sz w:val="18"/>
                  <w:szCs w:val="18"/>
                </w:rPr>
                <w:t>HSPF</w:t>
              </w:r>
            </w:ins>
          </w:p>
        </w:tc>
        <w:tc>
          <w:tcPr>
            <w:tcW w:w="7267" w:type="dxa"/>
            <w:tcBorders>
              <w:top w:val="single" w:sz="4" w:space="0" w:color="auto"/>
              <w:left w:val="single" w:sz="4" w:space="0" w:color="auto"/>
              <w:bottom w:val="single" w:sz="4" w:space="0" w:color="auto"/>
              <w:right w:val="single" w:sz="4" w:space="0" w:color="auto"/>
            </w:tcBorders>
          </w:tcPr>
          <w:p w14:paraId="3EEB846F" w14:textId="77777777" w:rsidR="006A6839" w:rsidRPr="00E15104" w:rsidRDefault="006A6839" w:rsidP="003E5CBE">
            <w:pPr>
              <w:keepNext/>
              <w:rPr>
                <w:ins w:id="573" w:author="Ferris, Todd@Energy" w:date="2019-05-02T09:46:00Z"/>
                <w:rFonts w:ascii="Calibri" w:hAnsi="Calibri"/>
                <w:sz w:val="18"/>
                <w:szCs w:val="18"/>
              </w:rPr>
            </w:pPr>
            <w:ins w:id="574" w:author="Ferris, Todd@Energy" w:date="2019-05-02T09:46:00Z">
              <w:r w:rsidRPr="00E15104">
                <w:rPr>
                  <w:rFonts w:ascii="Calibri" w:hAnsi="Calibri"/>
                  <w:sz w:val="18"/>
                  <w:szCs w:val="18"/>
                </w:rPr>
                <w:t>&lt;&lt;auto</w:t>
              </w:r>
              <w:r>
                <w:rPr>
                  <w:rFonts w:ascii="Calibri" w:hAnsi="Calibri"/>
                  <w:sz w:val="18"/>
                  <w:szCs w:val="18"/>
                </w:rPr>
                <w:t xml:space="preserve"> </w:t>
              </w:r>
              <w:r w:rsidRPr="00E15104">
                <w:rPr>
                  <w:rFonts w:ascii="Calibri" w:hAnsi="Calibri"/>
                  <w:sz w:val="18"/>
                  <w:szCs w:val="18"/>
                </w:rPr>
                <w:t xml:space="preserve">filled from </w:t>
              </w:r>
              <w:r w:rsidRPr="00243E16">
                <w:rPr>
                  <w:rFonts w:ascii="Calibri" w:hAnsi="Calibri"/>
                  <w:sz w:val="18"/>
                  <w:szCs w:val="18"/>
                </w:rPr>
                <w:t>CF2R-MCH-</w:t>
              </w:r>
              <w:r>
                <w:rPr>
                  <w:rFonts w:ascii="Calibri" w:hAnsi="Calibri"/>
                  <w:sz w:val="18"/>
                  <w:szCs w:val="18"/>
                </w:rPr>
                <w:t>01</w:t>
              </w:r>
              <w:r w:rsidRPr="00E15104">
                <w:rPr>
                  <w:rFonts w:ascii="Calibri" w:hAnsi="Calibri"/>
                  <w:sz w:val="18"/>
                  <w:szCs w:val="18"/>
                </w:rPr>
                <w:t>&gt;&gt;</w:t>
              </w:r>
            </w:ins>
          </w:p>
        </w:tc>
      </w:tr>
      <w:tr w:rsidR="006A6839" w:rsidRPr="00637BB7" w14:paraId="6D67D78A" w14:textId="77777777" w:rsidTr="003E5CBE">
        <w:trPr>
          <w:trHeight w:val="144"/>
          <w:ins w:id="575" w:author="Ferris, Todd@Energy" w:date="2019-05-02T09:46:00Z"/>
        </w:trPr>
        <w:tc>
          <w:tcPr>
            <w:tcW w:w="490" w:type="dxa"/>
            <w:tcBorders>
              <w:top w:val="single" w:sz="4" w:space="0" w:color="auto"/>
            </w:tcBorders>
            <w:vAlign w:val="center"/>
          </w:tcPr>
          <w:p w14:paraId="184DAFE8" w14:textId="77777777" w:rsidR="006A6839" w:rsidRPr="00E15104" w:rsidRDefault="006A6839" w:rsidP="003E5CBE">
            <w:pPr>
              <w:pStyle w:val="Header"/>
              <w:keepNext/>
              <w:tabs>
                <w:tab w:val="clear" w:pos="4320"/>
                <w:tab w:val="clear" w:pos="8640"/>
              </w:tabs>
              <w:jc w:val="center"/>
              <w:rPr>
                <w:ins w:id="576" w:author="Ferris, Todd@Energy" w:date="2019-05-02T09:46:00Z"/>
                <w:rFonts w:ascii="Calibri" w:hAnsi="Calibri"/>
                <w:sz w:val="18"/>
                <w:szCs w:val="18"/>
              </w:rPr>
            </w:pPr>
            <w:ins w:id="577" w:author="Ferris, Todd@Energy" w:date="2019-05-02T09:46:00Z">
              <w:r w:rsidRPr="00E15104">
                <w:rPr>
                  <w:rFonts w:ascii="Calibri" w:hAnsi="Calibri"/>
                  <w:sz w:val="18"/>
                  <w:szCs w:val="18"/>
                </w:rPr>
                <w:t>02</w:t>
              </w:r>
            </w:ins>
          </w:p>
        </w:tc>
        <w:tc>
          <w:tcPr>
            <w:tcW w:w="3038" w:type="dxa"/>
            <w:tcBorders>
              <w:top w:val="single" w:sz="4" w:space="0" w:color="auto"/>
            </w:tcBorders>
            <w:vAlign w:val="center"/>
          </w:tcPr>
          <w:p w14:paraId="77621C70" w14:textId="77777777" w:rsidR="006A6839" w:rsidRPr="00E15104" w:rsidRDefault="006A6839" w:rsidP="003E5CBE">
            <w:pPr>
              <w:pStyle w:val="Header"/>
              <w:keepNext/>
              <w:tabs>
                <w:tab w:val="clear" w:pos="4320"/>
                <w:tab w:val="clear" w:pos="8640"/>
              </w:tabs>
              <w:ind w:hanging="18"/>
              <w:rPr>
                <w:ins w:id="578" w:author="Ferris, Todd@Energy" w:date="2019-05-02T09:46:00Z"/>
                <w:rFonts w:ascii="Calibri" w:hAnsi="Calibri"/>
                <w:sz w:val="18"/>
                <w:szCs w:val="18"/>
              </w:rPr>
            </w:pPr>
            <w:ins w:id="579" w:author="Ferris, Todd@Energy" w:date="2019-05-02T09:46:00Z">
              <w:r w:rsidRPr="00E15104">
                <w:rPr>
                  <w:rFonts w:ascii="Calibri" w:hAnsi="Calibri"/>
                  <w:sz w:val="18"/>
                  <w:szCs w:val="18"/>
                </w:rPr>
                <w:t xml:space="preserve">Installed </w:t>
              </w:r>
              <w:r>
                <w:rPr>
                  <w:rFonts w:ascii="Calibri" w:hAnsi="Calibri"/>
                  <w:sz w:val="18"/>
                  <w:szCs w:val="18"/>
                </w:rPr>
                <w:t>HSPF</w:t>
              </w:r>
            </w:ins>
          </w:p>
        </w:tc>
        <w:tc>
          <w:tcPr>
            <w:tcW w:w="7267" w:type="dxa"/>
            <w:tcBorders>
              <w:top w:val="single" w:sz="4" w:space="0" w:color="auto"/>
            </w:tcBorders>
          </w:tcPr>
          <w:p w14:paraId="09E9E7A2" w14:textId="77777777" w:rsidR="006A6839" w:rsidRPr="00E15104" w:rsidRDefault="006A6839" w:rsidP="003E5CBE">
            <w:pPr>
              <w:pStyle w:val="Header"/>
              <w:keepNext/>
              <w:tabs>
                <w:tab w:val="clear" w:pos="4320"/>
                <w:tab w:val="clear" w:pos="8640"/>
              </w:tabs>
              <w:ind w:hanging="18"/>
              <w:rPr>
                <w:ins w:id="580" w:author="Ferris, Todd@Energy" w:date="2019-05-02T09:46:00Z"/>
                <w:rFonts w:ascii="Calibri" w:hAnsi="Calibri"/>
                <w:sz w:val="18"/>
                <w:szCs w:val="18"/>
              </w:rPr>
            </w:pPr>
            <w:ins w:id="581" w:author="Ferris, Todd@Energy" w:date="2019-05-02T09:46:00Z">
              <w:r w:rsidRPr="00E15104">
                <w:rPr>
                  <w:rFonts w:ascii="Calibri" w:hAnsi="Calibri"/>
                  <w:sz w:val="18"/>
                  <w:szCs w:val="18"/>
                </w:rPr>
                <w:t xml:space="preserve">&lt;&lt;user input, SEER listed </w:t>
              </w:r>
              <w:r>
                <w:rPr>
                  <w:rFonts w:ascii="Calibri" w:hAnsi="Calibri"/>
                  <w:sz w:val="18"/>
                  <w:szCs w:val="18"/>
                </w:rPr>
                <w:t xml:space="preserve">in the </w:t>
              </w:r>
              <w:r>
                <w:rPr>
                  <w:rFonts w:asciiTheme="minorHAnsi" w:hAnsiTheme="minorHAnsi"/>
                  <w:sz w:val="18"/>
                  <w:szCs w:val="18"/>
                </w:rPr>
                <w:t>Directory used to certify product performance</w:t>
              </w:r>
              <w:r w:rsidRPr="00E15104">
                <w:rPr>
                  <w:rFonts w:ascii="Calibri" w:hAnsi="Calibri"/>
                  <w:sz w:val="18"/>
                  <w:szCs w:val="18"/>
                </w:rPr>
                <w:t xml:space="preserve"> &gt;&gt;</w:t>
              </w:r>
            </w:ins>
          </w:p>
        </w:tc>
      </w:tr>
      <w:tr w:rsidR="006A6839" w:rsidRPr="00637BB7" w14:paraId="0CDD5C51" w14:textId="77777777" w:rsidTr="003E5CBE">
        <w:trPr>
          <w:trHeight w:val="144"/>
          <w:ins w:id="582" w:author="Ferris, Todd@Energy" w:date="2019-05-02T09:46:00Z"/>
        </w:trPr>
        <w:tc>
          <w:tcPr>
            <w:tcW w:w="490" w:type="dxa"/>
            <w:vAlign w:val="center"/>
          </w:tcPr>
          <w:p w14:paraId="43C4B0FC" w14:textId="77777777" w:rsidR="006A6839" w:rsidRPr="00E15104" w:rsidRDefault="006A6839" w:rsidP="003E5CBE">
            <w:pPr>
              <w:keepNext/>
              <w:jc w:val="center"/>
              <w:rPr>
                <w:ins w:id="583" w:author="Ferris, Todd@Energy" w:date="2019-05-02T09:46:00Z"/>
                <w:rFonts w:ascii="Calibri" w:hAnsi="Calibri"/>
                <w:sz w:val="18"/>
                <w:szCs w:val="18"/>
              </w:rPr>
            </w:pPr>
            <w:ins w:id="584" w:author="Ferris, Todd@Energy" w:date="2019-05-02T09:46:00Z">
              <w:r w:rsidRPr="00E15104">
                <w:rPr>
                  <w:rFonts w:ascii="Calibri" w:hAnsi="Calibri"/>
                  <w:sz w:val="18"/>
                  <w:szCs w:val="18"/>
                </w:rPr>
                <w:t>0</w:t>
              </w:r>
              <w:r>
                <w:rPr>
                  <w:rFonts w:ascii="Calibri" w:hAnsi="Calibri"/>
                  <w:sz w:val="18"/>
                  <w:szCs w:val="18"/>
                </w:rPr>
                <w:t>3</w:t>
              </w:r>
            </w:ins>
          </w:p>
        </w:tc>
        <w:tc>
          <w:tcPr>
            <w:tcW w:w="3038" w:type="dxa"/>
            <w:vAlign w:val="center"/>
          </w:tcPr>
          <w:p w14:paraId="6BC68418" w14:textId="77777777" w:rsidR="006A6839" w:rsidRPr="00E15104" w:rsidRDefault="006A6839" w:rsidP="003E5CBE">
            <w:pPr>
              <w:keepNext/>
              <w:rPr>
                <w:ins w:id="585" w:author="Ferris, Todd@Energy" w:date="2019-05-02T09:46:00Z"/>
                <w:rFonts w:ascii="Calibri" w:hAnsi="Calibri"/>
                <w:sz w:val="18"/>
                <w:szCs w:val="18"/>
              </w:rPr>
            </w:pPr>
            <w:ins w:id="586" w:author="Ferris, Todd@Energy" w:date="2019-05-02T09:46:00Z">
              <w:r w:rsidRPr="00E15104">
                <w:rPr>
                  <w:rFonts w:ascii="Calibri" w:hAnsi="Calibri"/>
                  <w:sz w:val="18"/>
                  <w:szCs w:val="18"/>
                </w:rPr>
                <w:t>Compliance Statement:</w:t>
              </w:r>
            </w:ins>
          </w:p>
        </w:tc>
        <w:tc>
          <w:tcPr>
            <w:tcW w:w="7267" w:type="dxa"/>
            <w:vAlign w:val="center"/>
          </w:tcPr>
          <w:p w14:paraId="39C670AC" w14:textId="77777777" w:rsidR="006A6839" w:rsidRPr="00E15104" w:rsidRDefault="006A6839" w:rsidP="003E5CBE">
            <w:pPr>
              <w:keepNext/>
              <w:rPr>
                <w:ins w:id="587" w:author="Ferris, Todd@Energy" w:date="2019-05-02T09:46:00Z"/>
                <w:rFonts w:ascii="Calibri" w:hAnsi="Calibri"/>
                <w:sz w:val="18"/>
                <w:szCs w:val="18"/>
              </w:rPr>
            </w:pPr>
            <w:ins w:id="588" w:author="Ferris, Todd@Energy" w:date="2019-05-02T09:46:00Z">
              <w:r w:rsidRPr="00E15104">
                <w:rPr>
                  <w:rFonts w:ascii="Calibri" w:hAnsi="Calibri"/>
                  <w:sz w:val="18"/>
                  <w:szCs w:val="18"/>
                </w:rPr>
                <w:t xml:space="preserve">&lt;&lt; calculated field: if </w:t>
              </w:r>
              <w:r w:rsidRPr="00BA20A3">
                <w:rPr>
                  <w:rFonts w:ascii="Calibri" w:hAnsi="Calibri"/>
                  <w:sz w:val="18"/>
                  <w:szCs w:val="18"/>
                </w:rPr>
                <w:t xml:space="preserve">“Installed </w:t>
              </w:r>
              <w:r>
                <w:rPr>
                  <w:rFonts w:ascii="Calibri" w:hAnsi="Calibri"/>
                  <w:sz w:val="18"/>
                  <w:szCs w:val="18"/>
                </w:rPr>
                <w:t>HSPF</w:t>
              </w:r>
              <w:r w:rsidRPr="00BA20A3">
                <w:rPr>
                  <w:rFonts w:ascii="Calibri" w:hAnsi="Calibri"/>
                  <w:sz w:val="18"/>
                  <w:szCs w:val="18"/>
                </w:rPr>
                <w:t>”(</w:t>
              </w:r>
              <w:r>
                <w:rPr>
                  <w:rFonts w:ascii="Calibri" w:hAnsi="Calibri"/>
                  <w:sz w:val="18"/>
                  <w:szCs w:val="18"/>
                </w:rPr>
                <w:t>G</w:t>
              </w:r>
              <w:r w:rsidRPr="00BA20A3">
                <w:rPr>
                  <w:rFonts w:ascii="Calibri" w:hAnsi="Calibri"/>
                  <w:sz w:val="18"/>
                  <w:szCs w:val="18"/>
                </w:rPr>
                <w:t xml:space="preserve">02) </w:t>
              </w:r>
              <w:r>
                <w:rPr>
                  <w:rFonts w:ascii="Calibri" w:hAnsi="Calibri" w:cs="Calibri"/>
                  <w:sz w:val="18"/>
                  <w:szCs w:val="18"/>
                </w:rPr>
                <w:t>≥</w:t>
              </w:r>
              <w:r w:rsidRPr="00BA20A3">
                <w:rPr>
                  <w:rFonts w:ascii="Calibri" w:hAnsi="Calibri"/>
                  <w:sz w:val="18"/>
                  <w:szCs w:val="18"/>
                </w:rPr>
                <w:t xml:space="preserve"> “Required minimum </w:t>
              </w:r>
              <w:r>
                <w:rPr>
                  <w:rFonts w:ascii="Calibri" w:hAnsi="Calibri"/>
                  <w:sz w:val="18"/>
                  <w:szCs w:val="18"/>
                </w:rPr>
                <w:t>“HSPF</w:t>
              </w:r>
              <w:r w:rsidRPr="00BA20A3">
                <w:rPr>
                  <w:rFonts w:ascii="Calibri" w:hAnsi="Calibri"/>
                  <w:sz w:val="18"/>
                  <w:szCs w:val="18"/>
                </w:rPr>
                <w:t>” (</w:t>
              </w:r>
              <w:r>
                <w:rPr>
                  <w:rFonts w:ascii="Calibri" w:hAnsi="Calibri"/>
                  <w:sz w:val="18"/>
                  <w:szCs w:val="18"/>
                </w:rPr>
                <w:t>G</w:t>
              </w:r>
              <w:r w:rsidRPr="00BA20A3">
                <w:rPr>
                  <w:rFonts w:ascii="Calibri" w:hAnsi="Calibri"/>
                  <w:sz w:val="18"/>
                  <w:szCs w:val="18"/>
                </w:rPr>
                <w:t>01) show</w:t>
              </w:r>
              <w:r w:rsidRPr="00326D79">
                <w:rPr>
                  <w:rFonts w:ascii="Calibri" w:hAnsi="Calibri"/>
                  <w:sz w:val="8"/>
                  <w:szCs w:val="8"/>
                </w:rPr>
                <w:t xml:space="preserve"> </w:t>
              </w:r>
              <w:r w:rsidRPr="00E15104">
                <w:rPr>
                  <w:rFonts w:ascii="Calibri" w:hAnsi="Calibri"/>
                  <w:sz w:val="18"/>
                  <w:szCs w:val="18"/>
                </w:rPr>
                <w:t>text</w:t>
              </w:r>
              <w:r>
                <w:rPr>
                  <w:rFonts w:ascii="Calibri" w:hAnsi="Calibri"/>
                  <w:sz w:val="18"/>
                  <w:szCs w:val="18"/>
                </w:rPr>
                <w:t xml:space="preserve"> </w:t>
              </w:r>
              <w:r w:rsidRPr="00E15104">
                <w:rPr>
                  <w:rFonts w:ascii="Calibri" w:hAnsi="Calibri"/>
                  <w:sz w:val="18"/>
                  <w:szCs w:val="18"/>
                </w:rPr>
                <w:t xml:space="preserve">“System Passes </w:t>
              </w:r>
              <w:r>
                <w:rPr>
                  <w:rFonts w:ascii="Calibri" w:hAnsi="Calibri"/>
                  <w:sz w:val="18"/>
                  <w:szCs w:val="18"/>
                </w:rPr>
                <w:t>HSPF</w:t>
              </w:r>
              <w:r w:rsidRPr="00E15104">
                <w:rPr>
                  <w:rFonts w:ascii="Calibri" w:hAnsi="Calibri"/>
                  <w:sz w:val="18"/>
                  <w:szCs w:val="18"/>
                </w:rPr>
                <w:t xml:space="preserve"> Verification”; else, “System Fails” do not proceed&gt;&gt;</w:t>
              </w:r>
            </w:ins>
          </w:p>
        </w:tc>
      </w:tr>
      <w:tr w:rsidR="006A6839" w:rsidRPr="00637BB7" w14:paraId="4CD5138C" w14:textId="77777777" w:rsidTr="003E5CBE">
        <w:trPr>
          <w:trHeight w:val="144"/>
          <w:ins w:id="589" w:author="Ferris, Todd@Energy" w:date="2019-05-02T09:46:00Z"/>
        </w:trPr>
        <w:tc>
          <w:tcPr>
            <w:tcW w:w="10795" w:type="dxa"/>
            <w:gridSpan w:val="3"/>
            <w:vAlign w:val="center"/>
          </w:tcPr>
          <w:p w14:paraId="232B3D22" w14:textId="77777777" w:rsidR="006A6839" w:rsidRPr="00326D79" w:rsidRDefault="006A6839" w:rsidP="003E5CBE">
            <w:pPr>
              <w:rPr>
                <w:ins w:id="590" w:author="Ferris, Todd@Energy" w:date="2019-05-02T09:46:00Z"/>
                <w:rFonts w:ascii="Calibri" w:hAnsi="Calibri"/>
                <w:sz w:val="18"/>
                <w:szCs w:val="18"/>
              </w:rPr>
            </w:pPr>
            <w:ins w:id="591" w:author="Ferris, Todd@Energy" w:date="2019-05-02T09:46:00Z">
              <w:r w:rsidRPr="00326D79">
                <w:rPr>
                  <w:rFonts w:ascii="Calibri" w:hAnsi="Calibri"/>
                  <w:sz w:val="18"/>
                  <w:szCs w:val="18"/>
                </w:rPr>
                <w:t xml:space="preserve">Signature by responsible person on this compliance document certifies that the installed </w:t>
              </w:r>
              <w:r>
                <w:rPr>
                  <w:rFonts w:ascii="Calibri" w:hAnsi="Calibri"/>
                  <w:sz w:val="18"/>
                  <w:szCs w:val="18"/>
                </w:rPr>
                <w:t>heat pump</w:t>
              </w:r>
              <w:r w:rsidRPr="00326D79">
                <w:rPr>
                  <w:rFonts w:ascii="Calibri" w:hAnsi="Calibri"/>
                  <w:sz w:val="18"/>
                  <w:szCs w:val="18"/>
                </w:rPr>
                <w:t xml:space="preserve"> equipment meets or exceeds the required value listed on the CF1R.</w:t>
              </w:r>
            </w:ins>
          </w:p>
        </w:tc>
      </w:tr>
    </w:tbl>
    <w:p w14:paraId="50811D66" w14:textId="77777777" w:rsidR="006A6839" w:rsidRDefault="006A6839">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B35868" w:rsidRPr="006D0BCD" w:rsidDel="004E3E8B" w14:paraId="3F896B1D"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36EDF7C9" w14:textId="328FD153" w:rsidR="00B35868" w:rsidRDefault="006A6839" w:rsidP="00B35868">
            <w:pPr>
              <w:rPr>
                <w:rFonts w:ascii="Calibri" w:hAnsi="Calibri"/>
                <w:b/>
                <w:sz w:val="18"/>
                <w:szCs w:val="18"/>
              </w:rPr>
            </w:pPr>
            <w:ins w:id="592" w:author="Ferris, Todd@Energy" w:date="2019-05-02T09:47:00Z">
              <w:r>
                <w:rPr>
                  <w:rFonts w:ascii="Calibri" w:hAnsi="Calibri"/>
                  <w:b/>
                  <w:szCs w:val="18"/>
                </w:rPr>
                <w:t>H</w:t>
              </w:r>
            </w:ins>
            <w:del w:id="593" w:author="Ferris, Todd@Energy" w:date="2019-05-02T09:47:00Z">
              <w:r w:rsidR="00B35868" w:rsidDel="006A6839">
                <w:rPr>
                  <w:rFonts w:ascii="Calibri" w:hAnsi="Calibri"/>
                  <w:b/>
                  <w:szCs w:val="18"/>
                </w:rPr>
                <w:delText>G</w:delText>
              </w:r>
            </w:del>
            <w:r w:rsidR="00B35868" w:rsidRPr="000053B5">
              <w:rPr>
                <w:rFonts w:ascii="Calibri" w:hAnsi="Calibri"/>
                <w:b/>
                <w:szCs w:val="18"/>
              </w:rPr>
              <w:t xml:space="preserve">. Verified </w:t>
            </w:r>
            <w:r w:rsidR="00B35868">
              <w:rPr>
                <w:rFonts w:ascii="Calibri" w:hAnsi="Calibri"/>
                <w:b/>
                <w:szCs w:val="18"/>
              </w:rPr>
              <w:t>Space Conditioning</w:t>
            </w:r>
            <w:r w:rsidR="00B35868" w:rsidRPr="000053B5">
              <w:rPr>
                <w:rFonts w:ascii="Calibri" w:hAnsi="Calibri"/>
                <w:b/>
                <w:szCs w:val="18"/>
              </w:rPr>
              <w:t xml:space="preserve"> System Air Handler</w:t>
            </w:r>
            <w:r w:rsidR="00B35868">
              <w:rPr>
                <w:rFonts w:ascii="Calibri" w:hAnsi="Calibri"/>
                <w:b/>
                <w:szCs w:val="18"/>
              </w:rPr>
              <w:t xml:space="preserve">, </w:t>
            </w:r>
            <w:r w:rsidR="00B35868" w:rsidRPr="000053B5">
              <w:rPr>
                <w:rFonts w:ascii="Calibri" w:hAnsi="Calibri"/>
                <w:b/>
                <w:szCs w:val="18"/>
              </w:rPr>
              <w:t>Furnace</w:t>
            </w:r>
            <w:r w:rsidR="00B35868">
              <w:rPr>
                <w:rFonts w:ascii="Calibri" w:hAnsi="Calibri"/>
                <w:b/>
                <w:szCs w:val="18"/>
              </w:rPr>
              <w:t xml:space="preserve"> or Fan Coil</w:t>
            </w:r>
          </w:p>
          <w:p w14:paraId="3F896B1C" w14:textId="194CFC40" w:rsidR="00B35868" w:rsidRPr="00E4148A" w:rsidDel="004E3E8B" w:rsidRDefault="00B35868" w:rsidP="00754AF2">
            <w:pPr>
              <w:rPr>
                <w:rFonts w:ascii="Calibri" w:hAnsi="Calibri"/>
                <w:sz w:val="18"/>
                <w:szCs w:val="18"/>
              </w:rPr>
            </w:pPr>
            <w:r w:rsidRPr="00E15104">
              <w:rPr>
                <w:rFonts w:ascii="Calibri" w:hAnsi="Calibri"/>
                <w:sz w:val="18"/>
                <w:szCs w:val="18"/>
              </w:rPr>
              <w:t>&lt;&lt;if A0</w:t>
            </w:r>
            <w:r w:rsidR="00A60BEA">
              <w:rPr>
                <w:rFonts w:ascii="Calibri" w:hAnsi="Calibri"/>
                <w:sz w:val="18"/>
                <w:szCs w:val="18"/>
              </w:rPr>
              <w:t>9</w:t>
            </w:r>
            <w:r w:rsidRPr="00E15104">
              <w:rPr>
                <w:rFonts w:ascii="Calibri" w:hAnsi="Calibri"/>
                <w:sz w:val="18"/>
                <w:szCs w:val="18"/>
              </w:rPr>
              <w:t xml:space="preserve"> equal to "No" then display the "section does not apply" message; else display Table </w:t>
            </w:r>
            <w:del w:id="594" w:author="Smith, Alexis@Energy" w:date="2019-05-02T15:24:00Z">
              <w:r w:rsidR="00C53BA5" w:rsidDel="00754AF2">
                <w:rPr>
                  <w:rFonts w:ascii="Calibri" w:hAnsi="Calibri"/>
                  <w:sz w:val="18"/>
                  <w:szCs w:val="18"/>
                </w:rPr>
                <w:delText>G</w:delText>
              </w:r>
            </w:del>
            <w:ins w:id="595" w:author="Smith, Alexis@Energy" w:date="2019-05-02T15:24:00Z">
              <w:r w:rsidR="00754AF2">
                <w:rPr>
                  <w:rFonts w:ascii="Calibri" w:hAnsi="Calibri"/>
                  <w:sz w:val="18"/>
                  <w:szCs w:val="18"/>
                </w:rPr>
                <w:t>H</w:t>
              </w:r>
            </w:ins>
            <w:r w:rsidRPr="00E15104">
              <w:rPr>
                <w:rFonts w:ascii="Calibri" w:hAnsi="Calibri"/>
                <w:bCs/>
                <w:sz w:val="18"/>
                <w:szCs w:val="18"/>
              </w:rPr>
              <w:t>&gt;&gt;</w:t>
            </w:r>
          </w:p>
        </w:tc>
      </w:tr>
      <w:tr w:rsidR="00B35868" w:rsidRPr="006D0BCD" w14:paraId="3F896B20" w14:textId="77777777" w:rsidTr="00A150BF">
        <w:trPr>
          <w:trHeight w:val="144"/>
        </w:trPr>
        <w:tc>
          <w:tcPr>
            <w:tcW w:w="468" w:type="dxa"/>
            <w:vAlign w:val="center"/>
          </w:tcPr>
          <w:p w14:paraId="3F896B1E" w14:textId="77777777" w:rsidR="00B35868" w:rsidRPr="006D0BCD" w:rsidRDefault="00B35868" w:rsidP="00B35868">
            <w:pPr>
              <w:jc w:val="center"/>
              <w:rPr>
                <w:rFonts w:ascii="Calibri" w:hAnsi="Calibri"/>
                <w:sz w:val="18"/>
                <w:szCs w:val="18"/>
              </w:rPr>
            </w:pPr>
            <w:r>
              <w:rPr>
                <w:rFonts w:ascii="Calibri" w:hAnsi="Calibri"/>
                <w:sz w:val="18"/>
                <w:szCs w:val="18"/>
              </w:rPr>
              <w:t>01</w:t>
            </w:r>
          </w:p>
        </w:tc>
        <w:tc>
          <w:tcPr>
            <w:tcW w:w="10327" w:type="dxa"/>
            <w:gridSpan w:val="2"/>
            <w:vAlign w:val="center"/>
          </w:tcPr>
          <w:p w14:paraId="3F896B1F" w14:textId="38D661D4" w:rsidR="00B35868" w:rsidRPr="006D0BCD" w:rsidRDefault="00B44CD6" w:rsidP="004A3F30">
            <w:pPr>
              <w:rPr>
                <w:rFonts w:ascii="Calibri" w:hAnsi="Calibri"/>
                <w:sz w:val="18"/>
                <w:szCs w:val="18"/>
              </w:rPr>
            </w:pPr>
            <w:r>
              <w:rPr>
                <w:rFonts w:ascii="Calibri" w:hAnsi="Calibri"/>
                <w:sz w:val="18"/>
                <w:szCs w:val="18"/>
              </w:rPr>
              <w:t xml:space="preserve">If a specific air handler, </w:t>
            </w:r>
            <w:proofErr w:type="gramStart"/>
            <w:r>
              <w:rPr>
                <w:rFonts w:ascii="Calibri" w:hAnsi="Calibri"/>
                <w:sz w:val="18"/>
                <w:szCs w:val="18"/>
              </w:rPr>
              <w:t>furnace or fan coil is required by the directory used to certify product performance</w:t>
            </w:r>
            <w:proofErr w:type="gramEnd"/>
            <w:r>
              <w:rPr>
                <w:rFonts w:ascii="Calibri" w:hAnsi="Calibri"/>
                <w:sz w:val="18"/>
                <w:szCs w:val="18"/>
              </w:rPr>
              <w:t xml:space="preserve">, the responsible </w:t>
            </w:r>
            <w:del w:id="596" w:author="Smith, Alexis@Energy" w:date="2019-04-16T11:47:00Z">
              <w:r w:rsidDel="004A3F30">
                <w:rPr>
                  <w:rFonts w:ascii="Calibri" w:hAnsi="Calibri"/>
                  <w:sz w:val="18"/>
                  <w:szCs w:val="18"/>
                </w:rPr>
                <w:delText xml:space="preserve">party </w:delText>
              </w:r>
            </w:del>
            <w:ins w:id="597" w:author="Smith, Alexis@Energy" w:date="2019-04-16T11:47:00Z">
              <w:r w:rsidR="004A3F30">
                <w:rPr>
                  <w:rFonts w:ascii="Calibri" w:hAnsi="Calibri"/>
                  <w:sz w:val="18"/>
                  <w:szCs w:val="18"/>
                </w:rPr>
                <w:t xml:space="preserve">person </w:t>
              </w:r>
            </w:ins>
            <w:r>
              <w:rPr>
                <w:rFonts w:ascii="Calibri" w:hAnsi="Calibri"/>
                <w:sz w:val="18"/>
                <w:szCs w:val="18"/>
              </w:rPr>
              <w:t xml:space="preserve">certifies by signing </w:t>
            </w:r>
            <w:del w:id="598" w:author="Smith, Alexis@Energy" w:date="2019-04-16T11:47:00Z">
              <w:r w:rsidDel="004A3F30">
                <w:rPr>
                  <w:rFonts w:ascii="Calibri" w:hAnsi="Calibri"/>
                  <w:sz w:val="18"/>
                  <w:szCs w:val="18"/>
                </w:rPr>
                <w:delText xml:space="preserve">below </w:delText>
              </w:r>
            </w:del>
            <w:ins w:id="599" w:author="Smith, Alexis@Energy" w:date="2019-04-16T11:47:00Z">
              <w:r w:rsidR="004A3F30">
                <w:rPr>
                  <w:rFonts w:ascii="Calibri" w:hAnsi="Calibri"/>
                  <w:sz w:val="18"/>
                  <w:szCs w:val="18"/>
                </w:rPr>
                <w:t xml:space="preserve">this compliance </w:t>
              </w:r>
            </w:ins>
            <w:ins w:id="600" w:author="Smith, Alexis@Energy" w:date="2019-04-16T11:48:00Z">
              <w:r w:rsidR="004A3F30">
                <w:rPr>
                  <w:rFonts w:ascii="Calibri" w:hAnsi="Calibri"/>
                  <w:sz w:val="18"/>
                  <w:szCs w:val="18"/>
                </w:rPr>
                <w:t>do</w:t>
              </w:r>
            </w:ins>
            <w:ins w:id="601" w:author="Smith, Alexis@Energy" w:date="2019-04-16T11:47:00Z">
              <w:r w:rsidR="004A3F30">
                <w:rPr>
                  <w:rFonts w:ascii="Calibri" w:hAnsi="Calibri"/>
                  <w:sz w:val="18"/>
                  <w:szCs w:val="18"/>
                </w:rPr>
                <w:t xml:space="preserve">cument </w:t>
              </w:r>
            </w:ins>
            <w:r>
              <w:rPr>
                <w:rFonts w:ascii="Calibri" w:hAnsi="Calibri"/>
                <w:sz w:val="18"/>
                <w:szCs w:val="18"/>
              </w:rPr>
              <w:t xml:space="preserve">that the installed air handler/furnace matches the equipment </w:t>
            </w:r>
            <w:ins w:id="602" w:author="Smith, Alexis@Energy" w:date="2019-04-16T11:48:00Z">
              <w:r w:rsidR="004A3F30">
                <w:rPr>
                  <w:rFonts w:ascii="Calibri" w:hAnsi="Calibri"/>
                  <w:sz w:val="18"/>
                  <w:szCs w:val="18"/>
                </w:rPr>
                <w:t>specified by the Directory of Certified Product Performance.</w:t>
              </w:r>
            </w:ins>
            <w:del w:id="603" w:author="Smith, Alexis@Energy" w:date="2019-04-16T11:48:00Z">
              <w:r w:rsidDel="004A3F30">
                <w:rPr>
                  <w:rFonts w:ascii="Calibri" w:hAnsi="Calibri"/>
                  <w:sz w:val="18"/>
                  <w:szCs w:val="18"/>
                </w:rPr>
                <w:delText>on the AHRI Certificate.</w:delText>
              </w:r>
            </w:del>
          </w:p>
        </w:tc>
      </w:tr>
      <w:tr w:rsidR="00B35868" w:rsidRPr="006D0BCD" w14:paraId="3F896B27" w14:textId="77777777" w:rsidTr="00A150BF">
        <w:trPr>
          <w:trHeight w:val="144"/>
        </w:trPr>
        <w:tc>
          <w:tcPr>
            <w:tcW w:w="468" w:type="dxa"/>
            <w:vAlign w:val="center"/>
          </w:tcPr>
          <w:p w14:paraId="3F896B21" w14:textId="77777777" w:rsidR="00B35868" w:rsidRPr="006D0BCD" w:rsidRDefault="00B35868" w:rsidP="00B35868">
            <w:pPr>
              <w:jc w:val="center"/>
              <w:rPr>
                <w:rFonts w:ascii="Calibri" w:hAnsi="Calibri"/>
                <w:sz w:val="18"/>
                <w:szCs w:val="18"/>
              </w:rPr>
            </w:pPr>
            <w:r>
              <w:rPr>
                <w:rFonts w:ascii="Calibri" w:hAnsi="Calibri"/>
                <w:sz w:val="18"/>
                <w:szCs w:val="18"/>
              </w:rPr>
              <w:t>02</w:t>
            </w:r>
          </w:p>
        </w:tc>
        <w:tc>
          <w:tcPr>
            <w:tcW w:w="2790" w:type="dxa"/>
            <w:vAlign w:val="center"/>
          </w:tcPr>
          <w:p w14:paraId="3F896B22" w14:textId="77777777" w:rsidR="00B35868" w:rsidRPr="006D0BCD" w:rsidRDefault="00B35868" w:rsidP="00B35868">
            <w:pPr>
              <w:rPr>
                <w:rFonts w:ascii="Calibri" w:hAnsi="Calibri"/>
                <w:sz w:val="18"/>
                <w:szCs w:val="18"/>
              </w:rPr>
            </w:pPr>
            <w:r>
              <w:rPr>
                <w:rFonts w:ascii="Calibri" w:hAnsi="Calibri"/>
                <w:sz w:val="18"/>
                <w:szCs w:val="18"/>
              </w:rPr>
              <w:t>Verification Status:</w:t>
            </w:r>
          </w:p>
        </w:tc>
        <w:tc>
          <w:tcPr>
            <w:tcW w:w="7537" w:type="dxa"/>
            <w:vAlign w:val="center"/>
          </w:tcPr>
          <w:p w14:paraId="3F896B23" w14:textId="77777777" w:rsidR="00B35868" w:rsidRDefault="00B35868" w:rsidP="00B35868">
            <w:pPr>
              <w:keepNext/>
              <w:rPr>
                <w:rFonts w:ascii="Calibri" w:hAnsi="Calibri"/>
                <w:sz w:val="18"/>
                <w:szCs w:val="18"/>
              </w:rPr>
            </w:pPr>
            <w:r>
              <w:rPr>
                <w:rFonts w:ascii="Calibri" w:hAnsi="Calibri"/>
                <w:sz w:val="18"/>
                <w:szCs w:val="18"/>
              </w:rPr>
              <w:t>&lt;&lt;user pick from list:</w:t>
            </w:r>
          </w:p>
          <w:p w14:paraId="3F896B24" w14:textId="77777777" w:rsidR="00B35868" w:rsidRDefault="00B35868" w:rsidP="00B35868">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25" w14:textId="77777777" w:rsidR="00B35868" w:rsidRDefault="00B35868" w:rsidP="00B35868">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26" w14:textId="77777777" w:rsidR="00B35868" w:rsidRPr="006D0BCD" w:rsidRDefault="00B35868" w:rsidP="00B35868">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B35868" w:rsidRPr="006D0BCD" w14:paraId="3F896B2B" w14:textId="77777777" w:rsidTr="00A150BF">
        <w:trPr>
          <w:trHeight w:val="144"/>
        </w:trPr>
        <w:tc>
          <w:tcPr>
            <w:tcW w:w="468" w:type="dxa"/>
            <w:vAlign w:val="center"/>
          </w:tcPr>
          <w:p w14:paraId="3F896B28" w14:textId="77777777" w:rsidR="00B35868" w:rsidRDefault="00B35868" w:rsidP="00B35868">
            <w:pPr>
              <w:jc w:val="center"/>
              <w:rPr>
                <w:rFonts w:ascii="Calibri" w:hAnsi="Calibri"/>
                <w:sz w:val="18"/>
                <w:szCs w:val="18"/>
              </w:rPr>
            </w:pPr>
            <w:r>
              <w:rPr>
                <w:rFonts w:ascii="Calibri" w:hAnsi="Calibri"/>
                <w:sz w:val="18"/>
                <w:szCs w:val="18"/>
              </w:rPr>
              <w:t>03</w:t>
            </w:r>
          </w:p>
        </w:tc>
        <w:tc>
          <w:tcPr>
            <w:tcW w:w="2790" w:type="dxa"/>
            <w:vAlign w:val="center"/>
          </w:tcPr>
          <w:p w14:paraId="3F896B29" w14:textId="77777777" w:rsidR="00B35868" w:rsidRPr="006D0BCD" w:rsidRDefault="00B35868" w:rsidP="00B35868">
            <w:pPr>
              <w:rPr>
                <w:rFonts w:ascii="Calibri" w:hAnsi="Calibri"/>
                <w:sz w:val="18"/>
                <w:szCs w:val="18"/>
              </w:rPr>
            </w:pPr>
            <w:r>
              <w:rPr>
                <w:rFonts w:ascii="Calibri" w:hAnsi="Calibri"/>
                <w:sz w:val="18"/>
                <w:szCs w:val="18"/>
              </w:rPr>
              <w:t>Correction Notes:</w:t>
            </w:r>
          </w:p>
        </w:tc>
        <w:tc>
          <w:tcPr>
            <w:tcW w:w="7537" w:type="dxa"/>
            <w:vAlign w:val="center"/>
          </w:tcPr>
          <w:p w14:paraId="3F896B2A" w14:textId="77777777" w:rsidR="00B35868" w:rsidRPr="006D0BCD" w:rsidRDefault="00B35868" w:rsidP="00B35868">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B35868" w:rsidRPr="006D0BCD" w14:paraId="3F896B2D" w14:textId="77777777" w:rsidTr="00A150BF">
        <w:trPr>
          <w:trHeight w:val="144"/>
        </w:trPr>
        <w:tc>
          <w:tcPr>
            <w:tcW w:w="10795" w:type="dxa"/>
            <w:gridSpan w:val="3"/>
            <w:vAlign w:val="center"/>
          </w:tcPr>
          <w:p w14:paraId="3F896B2C" w14:textId="77777777" w:rsidR="00B35868" w:rsidRPr="006D0BCD" w:rsidRDefault="00B35868" w:rsidP="00B35868">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2E" w14:textId="5C8F1C5F" w:rsidR="00E4148A" w:rsidRPr="006A6839"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E4148A" w:rsidRPr="00E4148A" w:rsidDel="004E3E8B" w14:paraId="3F896B32"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1DA860CC" w14:textId="76D1EB5F" w:rsidR="00C53BA5" w:rsidRDefault="00D92B8C" w:rsidP="00C53BA5">
            <w:pPr>
              <w:rPr>
                <w:rFonts w:ascii="Calibri" w:hAnsi="Calibri"/>
                <w:b/>
                <w:szCs w:val="18"/>
              </w:rPr>
            </w:pPr>
            <w:ins w:id="604" w:author="Ferris, Todd@Energy" w:date="2019-05-02T09:47:00Z">
              <w:r>
                <w:rPr>
                  <w:rFonts w:ascii="Calibri" w:hAnsi="Calibri"/>
                  <w:b/>
                  <w:szCs w:val="18"/>
                </w:rPr>
                <w:t>I</w:t>
              </w:r>
            </w:ins>
            <w:del w:id="605" w:author="Ferris, Todd@Energy" w:date="2019-05-02T09:47:00Z">
              <w:r w:rsidR="00C9188F" w:rsidDel="00D92B8C">
                <w:rPr>
                  <w:rFonts w:ascii="Calibri" w:hAnsi="Calibri"/>
                  <w:b/>
                  <w:szCs w:val="18"/>
                </w:rPr>
                <w:delText>H</w:delText>
              </w:r>
            </w:del>
            <w:r w:rsidR="00E4148A" w:rsidRPr="00903938">
              <w:rPr>
                <w:rFonts w:ascii="Calibri" w:hAnsi="Calibri"/>
                <w:b/>
                <w:szCs w:val="18"/>
              </w:rPr>
              <w:t xml:space="preserve">. </w:t>
            </w:r>
            <w:r w:rsidR="00D46E9D" w:rsidRPr="00903938">
              <w:rPr>
                <w:rFonts w:ascii="Calibri" w:hAnsi="Calibri"/>
                <w:b/>
                <w:szCs w:val="18"/>
              </w:rPr>
              <w:t xml:space="preserve">Verified </w:t>
            </w:r>
            <w:r w:rsidR="00D46E9D">
              <w:rPr>
                <w:rFonts w:ascii="Calibri" w:hAnsi="Calibri"/>
                <w:b/>
                <w:szCs w:val="18"/>
              </w:rPr>
              <w:t>Space Conditioning</w:t>
            </w:r>
            <w:r w:rsidR="00D46E9D" w:rsidRPr="00903938">
              <w:rPr>
                <w:rFonts w:ascii="Calibri" w:hAnsi="Calibri"/>
                <w:b/>
                <w:szCs w:val="18"/>
              </w:rPr>
              <w:t xml:space="preserve"> System Time Delay Relay</w:t>
            </w:r>
          </w:p>
          <w:p w14:paraId="3F896B31" w14:textId="646E0FE2" w:rsidR="00903938" w:rsidRPr="00E4148A" w:rsidDel="004E3E8B" w:rsidRDefault="00903938" w:rsidP="00754AF2">
            <w:pPr>
              <w:rPr>
                <w:rFonts w:ascii="Calibri" w:hAnsi="Calibri"/>
                <w:sz w:val="18"/>
                <w:szCs w:val="18"/>
              </w:rPr>
            </w:pPr>
            <w:r w:rsidRPr="00E15104">
              <w:rPr>
                <w:rFonts w:ascii="Calibri" w:hAnsi="Calibri"/>
                <w:sz w:val="18"/>
                <w:szCs w:val="18"/>
              </w:rPr>
              <w:t>&lt;&lt;if A</w:t>
            </w:r>
            <w:r w:rsidR="00A60BEA">
              <w:rPr>
                <w:rFonts w:ascii="Calibri" w:hAnsi="Calibri"/>
                <w:sz w:val="18"/>
                <w:szCs w:val="18"/>
              </w:rPr>
              <w:t>10</w:t>
            </w:r>
            <w:r w:rsidRPr="00E15104">
              <w:rPr>
                <w:rFonts w:ascii="Calibri" w:hAnsi="Calibri"/>
                <w:sz w:val="18"/>
                <w:szCs w:val="18"/>
              </w:rPr>
              <w:t xml:space="preserve"> equal to "No" then display the "section does not apply" message; else display Table </w:t>
            </w:r>
            <w:del w:id="606" w:author="Smith, Alexis@Energy" w:date="2019-05-02T15:24:00Z">
              <w:r w:rsidR="00C53BA5" w:rsidDel="00754AF2">
                <w:rPr>
                  <w:rFonts w:ascii="Calibri" w:hAnsi="Calibri"/>
                  <w:sz w:val="18"/>
                  <w:szCs w:val="18"/>
                </w:rPr>
                <w:delText>H</w:delText>
              </w:r>
            </w:del>
            <w:ins w:id="607" w:author="Smith, Alexis@Energy" w:date="2019-05-02T15:24:00Z">
              <w:r w:rsidR="00754AF2">
                <w:rPr>
                  <w:rFonts w:ascii="Calibri" w:hAnsi="Calibri"/>
                  <w:sz w:val="18"/>
                  <w:szCs w:val="18"/>
                </w:rPr>
                <w:t>I</w:t>
              </w:r>
            </w:ins>
            <w:r w:rsidRPr="00E15104">
              <w:rPr>
                <w:rFonts w:ascii="Calibri" w:hAnsi="Calibri"/>
                <w:bCs/>
                <w:sz w:val="18"/>
                <w:szCs w:val="18"/>
              </w:rPr>
              <w:t>&gt;&gt;</w:t>
            </w:r>
          </w:p>
        </w:tc>
      </w:tr>
      <w:tr w:rsidR="00E4148A" w:rsidRPr="006D0BCD" w14:paraId="3F896B35" w14:textId="77777777" w:rsidTr="00A150BF">
        <w:trPr>
          <w:trHeight w:val="144"/>
        </w:trPr>
        <w:tc>
          <w:tcPr>
            <w:tcW w:w="468" w:type="dxa"/>
            <w:vAlign w:val="center"/>
          </w:tcPr>
          <w:p w14:paraId="3F896B33" w14:textId="77777777" w:rsidR="00E4148A" w:rsidRPr="006D0BCD" w:rsidRDefault="00E4148A" w:rsidP="00E4148A">
            <w:pPr>
              <w:jc w:val="center"/>
              <w:rPr>
                <w:rFonts w:ascii="Calibri" w:hAnsi="Calibri"/>
                <w:sz w:val="18"/>
                <w:szCs w:val="18"/>
              </w:rPr>
            </w:pPr>
            <w:r w:rsidRPr="00E01779">
              <w:rPr>
                <w:rFonts w:ascii="Calibri" w:hAnsi="Calibri"/>
                <w:sz w:val="18"/>
                <w:szCs w:val="18"/>
              </w:rPr>
              <w:t>01</w:t>
            </w:r>
          </w:p>
        </w:tc>
        <w:tc>
          <w:tcPr>
            <w:tcW w:w="10327" w:type="dxa"/>
            <w:gridSpan w:val="2"/>
            <w:vAlign w:val="center"/>
          </w:tcPr>
          <w:p w14:paraId="3F896B34" w14:textId="4E2CAAFD" w:rsidR="00E4148A" w:rsidRPr="006D0BCD" w:rsidRDefault="00E4148A" w:rsidP="004A3F30">
            <w:pPr>
              <w:rPr>
                <w:rFonts w:ascii="Calibri" w:hAnsi="Calibri"/>
                <w:sz w:val="18"/>
                <w:szCs w:val="18"/>
              </w:rPr>
            </w:pPr>
            <w:r>
              <w:rPr>
                <w:rFonts w:ascii="Calibri" w:hAnsi="Calibri"/>
                <w:sz w:val="18"/>
                <w:szCs w:val="18"/>
              </w:rPr>
              <w:t xml:space="preserve">If </w:t>
            </w:r>
            <w:proofErr w:type="gramStart"/>
            <w:r>
              <w:rPr>
                <w:rFonts w:ascii="Calibri" w:hAnsi="Calibri"/>
                <w:sz w:val="18"/>
                <w:szCs w:val="18"/>
              </w:rPr>
              <w:t>a Time Delay Relay is</w:t>
            </w:r>
            <w:ins w:id="608" w:author="Smith, Alexis@Energy" w:date="2019-04-16T11:48:00Z">
              <w:r w:rsidR="004A3F30">
                <w:rPr>
                  <w:rFonts w:ascii="Calibri" w:hAnsi="Calibri"/>
                  <w:sz w:val="18"/>
                  <w:szCs w:val="18"/>
                </w:rPr>
                <w:t xml:space="preserve"> specified </w:t>
              </w:r>
            </w:ins>
            <w:ins w:id="609" w:author="Smith, Alexis@Energy" w:date="2019-05-02T15:54:00Z">
              <w:r w:rsidR="006E0592">
                <w:rPr>
                  <w:rFonts w:ascii="Calibri" w:hAnsi="Calibri"/>
                  <w:sz w:val="18"/>
                  <w:szCs w:val="18"/>
                </w:rPr>
                <w:t>b</w:t>
              </w:r>
            </w:ins>
            <w:ins w:id="610" w:author="Smith, Alexis@Energy" w:date="2019-04-16T11:48:00Z">
              <w:r w:rsidR="004A3F30">
                <w:rPr>
                  <w:rFonts w:ascii="Calibri" w:hAnsi="Calibri"/>
                  <w:sz w:val="18"/>
                  <w:szCs w:val="18"/>
                </w:rPr>
                <w:t>y the Directory of Certified Product Performance</w:t>
              </w:r>
            </w:ins>
            <w:proofErr w:type="gramEnd"/>
            <w:del w:id="611" w:author="Smith, Alexis@Energy" w:date="2019-04-16T11:48:00Z">
              <w:r w:rsidDel="004A3F30">
                <w:rPr>
                  <w:rFonts w:ascii="Calibri" w:hAnsi="Calibri"/>
                  <w:sz w:val="18"/>
                  <w:szCs w:val="18"/>
                </w:rPr>
                <w:delText xml:space="preserve"> required by the </w:delText>
              </w:r>
              <w:r w:rsidR="004E4A18" w:rsidDel="004A3F30">
                <w:rPr>
                  <w:rFonts w:ascii="Calibri" w:hAnsi="Calibri"/>
                  <w:sz w:val="18"/>
                  <w:szCs w:val="18"/>
                </w:rPr>
                <w:delText>directory used to certify product performance</w:delText>
              </w:r>
            </w:del>
            <w:r>
              <w:rPr>
                <w:rFonts w:ascii="Calibri" w:hAnsi="Calibri"/>
                <w:sz w:val="18"/>
                <w:szCs w:val="18"/>
              </w:rPr>
              <w:t xml:space="preserve">, the responsible </w:t>
            </w:r>
            <w:del w:id="612" w:author="Smith, Alexis@Energy" w:date="2019-04-16T11:49:00Z">
              <w:r w:rsidDel="004A3F30">
                <w:rPr>
                  <w:rFonts w:ascii="Calibri" w:hAnsi="Calibri"/>
                  <w:sz w:val="18"/>
                  <w:szCs w:val="18"/>
                </w:rPr>
                <w:delText xml:space="preserve">party </w:delText>
              </w:r>
            </w:del>
            <w:ins w:id="613" w:author="Smith, Alexis@Energy" w:date="2019-04-16T11:49:00Z">
              <w:r w:rsidR="004A3F30">
                <w:rPr>
                  <w:rFonts w:ascii="Calibri" w:hAnsi="Calibri"/>
                  <w:sz w:val="18"/>
                  <w:szCs w:val="18"/>
                </w:rPr>
                <w:t xml:space="preserve">person </w:t>
              </w:r>
            </w:ins>
            <w:r>
              <w:rPr>
                <w:rFonts w:ascii="Calibri" w:hAnsi="Calibri"/>
                <w:sz w:val="18"/>
                <w:szCs w:val="18"/>
              </w:rPr>
              <w:t xml:space="preserve">certifies by signing </w:t>
            </w:r>
            <w:del w:id="614" w:author="Smith, Alexis@Energy" w:date="2019-04-16T11:49:00Z">
              <w:r w:rsidDel="004A3F30">
                <w:rPr>
                  <w:rFonts w:ascii="Calibri" w:hAnsi="Calibri"/>
                  <w:sz w:val="18"/>
                  <w:szCs w:val="18"/>
                </w:rPr>
                <w:delText xml:space="preserve">below </w:delText>
              </w:r>
            </w:del>
            <w:ins w:id="615" w:author="Smith, Alexis@Energy" w:date="2019-04-16T11:49:00Z">
              <w:r w:rsidR="004A3F30">
                <w:rPr>
                  <w:rFonts w:ascii="Calibri" w:hAnsi="Calibri"/>
                  <w:sz w:val="18"/>
                  <w:szCs w:val="18"/>
                </w:rPr>
                <w:t xml:space="preserve">this compliance document </w:t>
              </w:r>
            </w:ins>
            <w:r>
              <w:rPr>
                <w:rFonts w:ascii="Calibri" w:hAnsi="Calibri"/>
                <w:sz w:val="18"/>
                <w:szCs w:val="18"/>
              </w:rPr>
              <w:t>that the Time Delay Relay is installed and has been tested to operate correctly according to the protocols of RA3.4.3.</w:t>
            </w:r>
          </w:p>
        </w:tc>
      </w:tr>
      <w:tr w:rsidR="00E4148A" w:rsidRPr="006D0BCD" w14:paraId="3F896B3C" w14:textId="77777777" w:rsidTr="00A150BF">
        <w:trPr>
          <w:trHeight w:val="144"/>
        </w:trPr>
        <w:tc>
          <w:tcPr>
            <w:tcW w:w="468" w:type="dxa"/>
            <w:vAlign w:val="center"/>
          </w:tcPr>
          <w:p w14:paraId="3F896B36"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
          <w:p w14:paraId="3F896B37"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
          <w:p w14:paraId="3F896B38"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39"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3A"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3B"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40" w14:textId="77777777" w:rsidTr="00A150BF">
        <w:trPr>
          <w:trHeight w:val="144"/>
        </w:trPr>
        <w:tc>
          <w:tcPr>
            <w:tcW w:w="468" w:type="dxa"/>
            <w:vAlign w:val="center"/>
          </w:tcPr>
          <w:p w14:paraId="3F896B3D"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
          <w:p w14:paraId="3F896B3E"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
          <w:p w14:paraId="3F896B3F"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42" w14:textId="77777777" w:rsidTr="00A150BF">
        <w:trPr>
          <w:trHeight w:val="144"/>
        </w:trPr>
        <w:tc>
          <w:tcPr>
            <w:tcW w:w="10795" w:type="dxa"/>
            <w:gridSpan w:val="3"/>
            <w:vAlign w:val="center"/>
          </w:tcPr>
          <w:p w14:paraId="3F896B41" w14:textId="77777777" w:rsidR="00E4148A" w:rsidRPr="006D0BCD" w:rsidRDefault="00E4148A" w:rsidP="00E4148A">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43" w14:textId="77777777" w:rsidR="00E4148A" w:rsidRDefault="00E4148A" w:rsidP="006D0BCD">
      <w:pPr>
        <w:rPr>
          <w:rFonts w:ascii="Calibri" w:hAnsi="Calibri"/>
          <w:b/>
          <w:bCs/>
          <w:sz w:val="18"/>
          <w:szCs w:val="18"/>
        </w:rPr>
      </w:pPr>
    </w:p>
    <w:tbl>
      <w:tblPr>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2790"/>
        <w:gridCol w:w="7537"/>
      </w:tblGrid>
      <w:tr w:rsidR="00E4148A" w:rsidRPr="00E4148A" w:rsidDel="004E3E8B" w14:paraId="3F896B47" w14:textId="77777777" w:rsidTr="00A150BF">
        <w:trPr>
          <w:trHeight w:val="144"/>
        </w:trPr>
        <w:tc>
          <w:tcPr>
            <w:tcW w:w="10795" w:type="dxa"/>
            <w:gridSpan w:val="3"/>
            <w:tcBorders>
              <w:top w:val="single" w:sz="4" w:space="0" w:color="000000"/>
              <w:left w:val="single" w:sz="4" w:space="0" w:color="000000"/>
              <w:bottom w:val="single" w:sz="4" w:space="0" w:color="000000"/>
              <w:right w:val="single" w:sz="4" w:space="0" w:color="000000"/>
            </w:tcBorders>
            <w:vAlign w:val="center"/>
          </w:tcPr>
          <w:p w14:paraId="222523AB" w14:textId="10C8EF56" w:rsidR="00E4148A" w:rsidRDefault="00D92B8C" w:rsidP="00E4148A">
            <w:pPr>
              <w:rPr>
                <w:rFonts w:ascii="Calibri" w:hAnsi="Calibri"/>
                <w:b/>
                <w:sz w:val="18"/>
                <w:szCs w:val="18"/>
              </w:rPr>
            </w:pPr>
            <w:ins w:id="616" w:author="Ferris, Todd@Energy" w:date="2019-05-02T09:48:00Z">
              <w:r>
                <w:rPr>
                  <w:rFonts w:ascii="Calibri" w:hAnsi="Calibri"/>
                  <w:b/>
                  <w:szCs w:val="18"/>
                </w:rPr>
                <w:t>J</w:t>
              </w:r>
            </w:ins>
            <w:del w:id="617" w:author="Ferris, Todd@Energy" w:date="2019-05-02T09:48:00Z">
              <w:r w:rsidR="00C53BA5" w:rsidDel="00D92B8C">
                <w:rPr>
                  <w:rFonts w:ascii="Calibri" w:hAnsi="Calibri"/>
                  <w:b/>
                  <w:szCs w:val="18"/>
                </w:rPr>
                <w:delText>I</w:delText>
              </w:r>
            </w:del>
            <w:r w:rsidR="00E4148A" w:rsidRPr="00903938">
              <w:rPr>
                <w:rFonts w:ascii="Calibri" w:hAnsi="Calibri"/>
                <w:b/>
                <w:szCs w:val="18"/>
              </w:rPr>
              <w:t xml:space="preserve">. </w:t>
            </w:r>
            <w:r w:rsidR="00C53BA5" w:rsidRPr="00F80E7D">
              <w:rPr>
                <w:rFonts w:ascii="Calibri" w:hAnsi="Calibri"/>
                <w:b/>
                <w:szCs w:val="18"/>
              </w:rPr>
              <w:t xml:space="preserve">Verified </w:t>
            </w:r>
            <w:r w:rsidR="00C53BA5">
              <w:rPr>
                <w:rFonts w:ascii="Calibri" w:hAnsi="Calibri"/>
                <w:b/>
                <w:szCs w:val="18"/>
              </w:rPr>
              <w:t>Space Conditioning</w:t>
            </w:r>
            <w:r w:rsidR="00C53BA5" w:rsidRPr="00F80E7D">
              <w:rPr>
                <w:rFonts w:ascii="Calibri" w:hAnsi="Calibri"/>
                <w:b/>
                <w:szCs w:val="18"/>
              </w:rPr>
              <w:t xml:space="preserve"> System TXV</w:t>
            </w:r>
          </w:p>
          <w:p w14:paraId="3F896B46" w14:textId="6E55662A" w:rsidR="00903938" w:rsidRPr="00E4148A" w:rsidDel="004E3E8B" w:rsidRDefault="00903938" w:rsidP="00754AF2">
            <w:pPr>
              <w:rPr>
                <w:rFonts w:ascii="Calibri" w:hAnsi="Calibri"/>
                <w:sz w:val="18"/>
                <w:szCs w:val="18"/>
              </w:rPr>
            </w:pPr>
            <w:r w:rsidRPr="009C273F">
              <w:rPr>
                <w:rFonts w:ascii="Calibri" w:hAnsi="Calibri"/>
                <w:sz w:val="18"/>
                <w:szCs w:val="18"/>
              </w:rPr>
              <w:t>&lt;&lt;if A</w:t>
            </w:r>
            <w:r w:rsidR="00C53BA5">
              <w:rPr>
                <w:rFonts w:ascii="Calibri" w:hAnsi="Calibri"/>
                <w:sz w:val="18"/>
                <w:szCs w:val="18"/>
              </w:rPr>
              <w:t>1</w:t>
            </w:r>
            <w:r w:rsidR="00A60BEA">
              <w:rPr>
                <w:rFonts w:ascii="Calibri" w:hAnsi="Calibri"/>
                <w:sz w:val="18"/>
                <w:szCs w:val="18"/>
              </w:rPr>
              <w:t>1</w:t>
            </w:r>
            <w:r w:rsidRPr="009C273F">
              <w:rPr>
                <w:rFonts w:ascii="Calibri" w:hAnsi="Calibri"/>
                <w:sz w:val="18"/>
                <w:szCs w:val="18"/>
              </w:rPr>
              <w:t xml:space="preserve"> equal to "No" then display the "section does not apply" message; else display Table </w:t>
            </w:r>
            <w:del w:id="618" w:author="Smith, Alexis@Energy" w:date="2019-05-02T15:24:00Z">
              <w:r w:rsidR="00C53BA5" w:rsidDel="00754AF2">
                <w:rPr>
                  <w:rFonts w:ascii="Calibri" w:hAnsi="Calibri"/>
                  <w:sz w:val="18"/>
                  <w:szCs w:val="18"/>
                </w:rPr>
                <w:delText>I</w:delText>
              </w:r>
            </w:del>
            <w:ins w:id="619" w:author="Smith, Alexis@Energy" w:date="2019-05-02T15:24:00Z">
              <w:r w:rsidR="00754AF2">
                <w:rPr>
                  <w:rFonts w:ascii="Calibri" w:hAnsi="Calibri"/>
                  <w:sz w:val="18"/>
                  <w:szCs w:val="18"/>
                </w:rPr>
                <w:t>J</w:t>
              </w:r>
            </w:ins>
            <w:r w:rsidRPr="009C273F">
              <w:rPr>
                <w:rFonts w:ascii="Calibri" w:hAnsi="Calibri"/>
                <w:bCs/>
                <w:sz w:val="18"/>
                <w:szCs w:val="18"/>
              </w:rPr>
              <w:t>&gt;&gt;</w:t>
            </w:r>
          </w:p>
        </w:tc>
      </w:tr>
      <w:tr w:rsidR="00E4148A" w:rsidRPr="006D0BCD" w14:paraId="3F896B4A" w14:textId="77777777" w:rsidTr="00A150BF">
        <w:trPr>
          <w:trHeight w:val="144"/>
        </w:trPr>
        <w:tc>
          <w:tcPr>
            <w:tcW w:w="468" w:type="dxa"/>
            <w:vAlign w:val="center"/>
          </w:tcPr>
          <w:p w14:paraId="3F896B48" w14:textId="77777777" w:rsidR="00E4148A" w:rsidRPr="006D0BCD" w:rsidRDefault="00E4148A" w:rsidP="00E4148A">
            <w:pPr>
              <w:jc w:val="center"/>
              <w:rPr>
                <w:rFonts w:ascii="Calibri" w:hAnsi="Calibri"/>
                <w:sz w:val="18"/>
                <w:szCs w:val="18"/>
              </w:rPr>
            </w:pPr>
            <w:r w:rsidRPr="00237478">
              <w:rPr>
                <w:rFonts w:ascii="Calibri" w:hAnsi="Calibri"/>
                <w:sz w:val="18"/>
                <w:szCs w:val="18"/>
              </w:rPr>
              <w:t>01</w:t>
            </w:r>
          </w:p>
        </w:tc>
        <w:tc>
          <w:tcPr>
            <w:tcW w:w="10327" w:type="dxa"/>
            <w:gridSpan w:val="2"/>
            <w:vAlign w:val="center"/>
          </w:tcPr>
          <w:p w14:paraId="3F896B49" w14:textId="25D59B18" w:rsidR="00E4148A" w:rsidRPr="006D0BCD" w:rsidRDefault="00E4148A" w:rsidP="004A3F30">
            <w:pPr>
              <w:rPr>
                <w:rFonts w:ascii="Calibri" w:hAnsi="Calibri"/>
                <w:sz w:val="18"/>
                <w:szCs w:val="18"/>
              </w:rPr>
            </w:pPr>
            <w:r w:rsidRPr="00237478">
              <w:rPr>
                <w:rFonts w:ascii="Calibri" w:hAnsi="Calibri"/>
                <w:sz w:val="18"/>
                <w:szCs w:val="18"/>
              </w:rPr>
              <w:t xml:space="preserve">If </w:t>
            </w:r>
            <w:proofErr w:type="gramStart"/>
            <w:r w:rsidRPr="00237478">
              <w:rPr>
                <w:rFonts w:ascii="Calibri" w:hAnsi="Calibri"/>
                <w:sz w:val="18"/>
                <w:szCs w:val="18"/>
              </w:rPr>
              <w:t>a TXV is</w:t>
            </w:r>
            <w:ins w:id="620" w:author="Smith, Alexis@Energy" w:date="2019-04-16T11:50:00Z">
              <w:r w:rsidR="004A3F30">
                <w:rPr>
                  <w:rFonts w:ascii="Calibri" w:hAnsi="Calibri"/>
                  <w:sz w:val="18"/>
                  <w:szCs w:val="18"/>
                </w:rPr>
                <w:t xml:space="preserve"> specified by the Directory of Certified Product Performance</w:t>
              </w:r>
            </w:ins>
            <w:proofErr w:type="gramEnd"/>
            <w:del w:id="621" w:author="Smith, Alexis@Energy" w:date="2019-04-16T11:50:00Z">
              <w:r w:rsidRPr="00237478" w:rsidDel="004A3F30">
                <w:rPr>
                  <w:rFonts w:ascii="Calibri" w:hAnsi="Calibri"/>
                  <w:sz w:val="18"/>
                  <w:szCs w:val="18"/>
                </w:rPr>
                <w:delText xml:space="preserve"> required by the </w:delText>
              </w:r>
              <w:r w:rsidR="004E4A18" w:rsidDel="004A3F30">
                <w:rPr>
                  <w:rFonts w:ascii="Calibri" w:hAnsi="Calibri"/>
                  <w:sz w:val="18"/>
                  <w:szCs w:val="18"/>
                </w:rPr>
                <w:delText>directory used to certify product performance</w:delText>
              </w:r>
            </w:del>
            <w:r w:rsidRPr="00237478">
              <w:rPr>
                <w:rFonts w:ascii="Calibri" w:hAnsi="Calibri"/>
                <w:sz w:val="18"/>
                <w:szCs w:val="18"/>
              </w:rPr>
              <w:t xml:space="preserve">, the responsible </w:t>
            </w:r>
            <w:del w:id="622" w:author="Smith, Alexis@Energy" w:date="2019-04-16T11:51:00Z">
              <w:r w:rsidRPr="00237478" w:rsidDel="004A3F30">
                <w:rPr>
                  <w:rFonts w:ascii="Calibri" w:hAnsi="Calibri"/>
                  <w:sz w:val="18"/>
                  <w:szCs w:val="18"/>
                </w:rPr>
                <w:delText xml:space="preserve">party </w:delText>
              </w:r>
            </w:del>
            <w:ins w:id="623" w:author="Smith, Alexis@Energy" w:date="2019-04-16T11:51:00Z">
              <w:r w:rsidR="004A3F30">
                <w:rPr>
                  <w:rFonts w:ascii="Calibri" w:hAnsi="Calibri"/>
                  <w:sz w:val="18"/>
                  <w:szCs w:val="18"/>
                </w:rPr>
                <w:t>person</w:t>
              </w:r>
              <w:r w:rsidR="004A3F30" w:rsidRPr="00237478">
                <w:rPr>
                  <w:rFonts w:ascii="Calibri" w:hAnsi="Calibri"/>
                  <w:sz w:val="18"/>
                  <w:szCs w:val="18"/>
                </w:rPr>
                <w:t xml:space="preserve"> </w:t>
              </w:r>
            </w:ins>
            <w:r w:rsidRPr="00237478">
              <w:rPr>
                <w:rFonts w:ascii="Calibri" w:hAnsi="Calibri"/>
                <w:sz w:val="18"/>
                <w:szCs w:val="18"/>
              </w:rPr>
              <w:t xml:space="preserve">certifies by signing </w:t>
            </w:r>
            <w:del w:id="624" w:author="Smith, Alexis@Energy" w:date="2019-04-16T11:51:00Z">
              <w:r w:rsidRPr="00237478" w:rsidDel="004A3F30">
                <w:rPr>
                  <w:rFonts w:ascii="Calibri" w:hAnsi="Calibri"/>
                  <w:sz w:val="18"/>
                  <w:szCs w:val="18"/>
                </w:rPr>
                <w:delText xml:space="preserve">below </w:delText>
              </w:r>
            </w:del>
            <w:ins w:id="625" w:author="Smith, Alexis@Energy" w:date="2019-04-16T11:51:00Z">
              <w:r w:rsidR="004A3F30">
                <w:rPr>
                  <w:rFonts w:ascii="Calibri" w:hAnsi="Calibri"/>
                  <w:sz w:val="18"/>
                  <w:szCs w:val="18"/>
                </w:rPr>
                <w:t>this compliance document</w:t>
              </w:r>
              <w:r w:rsidR="004A3F30" w:rsidRPr="00237478">
                <w:rPr>
                  <w:rFonts w:ascii="Calibri" w:hAnsi="Calibri"/>
                  <w:sz w:val="18"/>
                  <w:szCs w:val="18"/>
                </w:rPr>
                <w:t xml:space="preserve"> </w:t>
              </w:r>
            </w:ins>
            <w:r w:rsidRPr="00237478">
              <w:rPr>
                <w:rFonts w:ascii="Calibri" w:hAnsi="Calibri"/>
                <w:sz w:val="18"/>
                <w:szCs w:val="18"/>
              </w:rPr>
              <w:t>that the TXV is properly installed and has been visually verified, including proper placement of</w:t>
            </w:r>
            <w:ins w:id="626" w:author="Smith, Alexis@Energy" w:date="2019-04-16T11:51:00Z">
              <w:r w:rsidR="004A3F30">
                <w:rPr>
                  <w:rFonts w:ascii="Calibri" w:hAnsi="Calibri"/>
                  <w:sz w:val="18"/>
                  <w:szCs w:val="18"/>
                </w:rPr>
                <w:t xml:space="preserve"> the</w:t>
              </w:r>
            </w:ins>
            <w:r w:rsidRPr="00237478">
              <w:rPr>
                <w:rFonts w:ascii="Calibri" w:hAnsi="Calibri"/>
                <w:sz w:val="18"/>
                <w:szCs w:val="18"/>
              </w:rPr>
              <w:t xml:space="preserve"> sensing bulb.</w:t>
            </w:r>
          </w:p>
        </w:tc>
      </w:tr>
      <w:tr w:rsidR="00E4148A" w:rsidRPr="006D0BCD" w14:paraId="3F896B51" w14:textId="77777777" w:rsidTr="00A150BF">
        <w:trPr>
          <w:trHeight w:val="144"/>
        </w:trPr>
        <w:tc>
          <w:tcPr>
            <w:tcW w:w="468" w:type="dxa"/>
            <w:vAlign w:val="center"/>
          </w:tcPr>
          <w:p w14:paraId="3F896B4B" w14:textId="77777777" w:rsidR="00E4148A" w:rsidRPr="006D0BCD" w:rsidRDefault="00E4148A" w:rsidP="00E4148A">
            <w:pPr>
              <w:jc w:val="center"/>
              <w:rPr>
                <w:rFonts w:ascii="Calibri" w:hAnsi="Calibri"/>
                <w:sz w:val="18"/>
                <w:szCs w:val="18"/>
              </w:rPr>
            </w:pPr>
            <w:r>
              <w:rPr>
                <w:rFonts w:ascii="Calibri" w:hAnsi="Calibri"/>
                <w:sz w:val="18"/>
                <w:szCs w:val="18"/>
              </w:rPr>
              <w:t>02</w:t>
            </w:r>
          </w:p>
        </w:tc>
        <w:tc>
          <w:tcPr>
            <w:tcW w:w="2790" w:type="dxa"/>
            <w:vAlign w:val="center"/>
          </w:tcPr>
          <w:p w14:paraId="3F896B4C" w14:textId="77777777" w:rsidR="00E4148A" w:rsidRPr="006D0BCD" w:rsidRDefault="00E4148A" w:rsidP="00E4148A">
            <w:pPr>
              <w:rPr>
                <w:rFonts w:ascii="Calibri" w:hAnsi="Calibri"/>
                <w:sz w:val="18"/>
                <w:szCs w:val="18"/>
              </w:rPr>
            </w:pPr>
            <w:r>
              <w:rPr>
                <w:rFonts w:ascii="Calibri" w:hAnsi="Calibri"/>
                <w:sz w:val="18"/>
                <w:szCs w:val="18"/>
              </w:rPr>
              <w:t>Verification Status:</w:t>
            </w:r>
          </w:p>
        </w:tc>
        <w:tc>
          <w:tcPr>
            <w:tcW w:w="7537" w:type="dxa"/>
            <w:vAlign w:val="center"/>
          </w:tcPr>
          <w:p w14:paraId="3F896B4D" w14:textId="77777777" w:rsidR="00E4148A" w:rsidRDefault="00E4148A" w:rsidP="00E4148A">
            <w:pPr>
              <w:keepNext/>
              <w:rPr>
                <w:rFonts w:ascii="Calibri" w:hAnsi="Calibri"/>
                <w:sz w:val="18"/>
                <w:szCs w:val="18"/>
              </w:rPr>
            </w:pPr>
            <w:r>
              <w:rPr>
                <w:rFonts w:ascii="Calibri" w:hAnsi="Calibri"/>
                <w:sz w:val="18"/>
                <w:szCs w:val="18"/>
              </w:rPr>
              <w:t>&lt;&lt;user pick from list:</w:t>
            </w:r>
          </w:p>
          <w:p w14:paraId="3F896B4E" w14:textId="77777777" w:rsidR="00E4148A" w:rsidRDefault="00E4148A" w:rsidP="00E4148A">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3F896B4F" w14:textId="77777777" w:rsidR="00E4148A" w:rsidRDefault="00E4148A" w:rsidP="00E4148A">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w:t>
            </w:r>
            <w:proofErr w:type="gramStart"/>
            <w:r>
              <w:rPr>
                <w:rFonts w:ascii="Calibri" w:hAnsi="Calibri"/>
                <w:sz w:val="18"/>
                <w:szCs w:val="18"/>
              </w:rPr>
              <w:t>are not met</w:t>
            </w:r>
            <w:proofErr w:type="gramEnd"/>
            <w:r>
              <w:rPr>
                <w:rFonts w:ascii="Calibri" w:hAnsi="Calibri"/>
                <w:sz w:val="18"/>
                <w:szCs w:val="18"/>
              </w:rPr>
              <w:t>. Enter reason for failure in corrections notes field below; or</w:t>
            </w:r>
          </w:p>
          <w:p w14:paraId="3F896B50" w14:textId="77777777" w:rsidR="00E4148A" w:rsidRPr="006D0BCD" w:rsidRDefault="00E4148A" w:rsidP="00E4148A">
            <w:pPr>
              <w:rPr>
                <w:rFonts w:ascii="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E4148A" w:rsidRPr="006D0BCD" w14:paraId="3F896B55" w14:textId="77777777" w:rsidTr="00A150BF">
        <w:trPr>
          <w:trHeight w:val="144"/>
        </w:trPr>
        <w:tc>
          <w:tcPr>
            <w:tcW w:w="468" w:type="dxa"/>
            <w:vAlign w:val="center"/>
          </w:tcPr>
          <w:p w14:paraId="3F896B52" w14:textId="77777777" w:rsidR="00E4148A" w:rsidRDefault="00E4148A" w:rsidP="00E4148A">
            <w:pPr>
              <w:jc w:val="center"/>
              <w:rPr>
                <w:rFonts w:ascii="Calibri" w:hAnsi="Calibri"/>
                <w:sz w:val="18"/>
                <w:szCs w:val="18"/>
              </w:rPr>
            </w:pPr>
            <w:r>
              <w:rPr>
                <w:rFonts w:ascii="Calibri" w:hAnsi="Calibri"/>
                <w:sz w:val="18"/>
                <w:szCs w:val="18"/>
              </w:rPr>
              <w:t>03</w:t>
            </w:r>
          </w:p>
        </w:tc>
        <w:tc>
          <w:tcPr>
            <w:tcW w:w="2790" w:type="dxa"/>
            <w:vAlign w:val="center"/>
          </w:tcPr>
          <w:p w14:paraId="3F896B53" w14:textId="77777777" w:rsidR="00E4148A" w:rsidRPr="006D0BCD" w:rsidRDefault="00E4148A" w:rsidP="00E4148A">
            <w:pPr>
              <w:rPr>
                <w:rFonts w:ascii="Calibri" w:hAnsi="Calibri"/>
                <w:sz w:val="18"/>
                <w:szCs w:val="18"/>
              </w:rPr>
            </w:pPr>
            <w:r>
              <w:rPr>
                <w:rFonts w:ascii="Calibri" w:hAnsi="Calibri"/>
                <w:sz w:val="18"/>
                <w:szCs w:val="18"/>
              </w:rPr>
              <w:t>Correction Notes:</w:t>
            </w:r>
          </w:p>
        </w:tc>
        <w:tc>
          <w:tcPr>
            <w:tcW w:w="7537" w:type="dxa"/>
            <w:vAlign w:val="center"/>
          </w:tcPr>
          <w:p w14:paraId="3F896B54" w14:textId="77777777" w:rsidR="00E4148A" w:rsidRPr="006D0BCD" w:rsidRDefault="00E4148A" w:rsidP="00E4148A">
            <w:pPr>
              <w:rPr>
                <w:rFonts w:ascii="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E4148A" w:rsidRPr="006D0BCD" w14:paraId="3F896B57" w14:textId="77777777" w:rsidTr="00A150BF">
        <w:trPr>
          <w:trHeight w:val="144"/>
        </w:trPr>
        <w:tc>
          <w:tcPr>
            <w:tcW w:w="10795" w:type="dxa"/>
            <w:gridSpan w:val="3"/>
            <w:vAlign w:val="center"/>
          </w:tcPr>
          <w:p w14:paraId="3F896B56" w14:textId="77777777" w:rsidR="00E4148A" w:rsidRPr="006D0BCD" w:rsidRDefault="00E4148A" w:rsidP="00E4148A">
            <w:pPr>
              <w:rPr>
                <w:rFonts w:ascii="Calibri" w:hAnsi="Calibri"/>
                <w:sz w:val="18"/>
                <w:szCs w:val="18"/>
              </w:rPr>
            </w:pPr>
            <w:r>
              <w:rPr>
                <w:rFonts w:ascii="Calibri" w:hAnsi="Calibri"/>
                <w:b/>
                <w:sz w:val="18"/>
                <w:szCs w:val="18"/>
              </w:rPr>
              <w:t xml:space="preserve">The responsible person’s signature on this compliance document affirms that all applicable requirements in this table </w:t>
            </w:r>
            <w:proofErr w:type="gramStart"/>
            <w:r>
              <w:rPr>
                <w:rFonts w:ascii="Calibri" w:hAnsi="Calibri"/>
                <w:b/>
                <w:sz w:val="18"/>
                <w:szCs w:val="18"/>
              </w:rPr>
              <w:t>have been met</w:t>
            </w:r>
            <w:proofErr w:type="gramEnd"/>
            <w:r>
              <w:rPr>
                <w:rFonts w:ascii="Calibri" w:hAnsi="Calibri"/>
                <w:b/>
                <w:sz w:val="18"/>
                <w:szCs w:val="18"/>
              </w:rPr>
              <w:t xml:space="preserve"> unless otherwise noted in the Verification Status and the Corrections Notes in this table.</w:t>
            </w:r>
          </w:p>
        </w:tc>
      </w:tr>
    </w:tbl>
    <w:p w14:paraId="3F896B58" w14:textId="77777777" w:rsidR="00E4148A" w:rsidRDefault="00E4148A" w:rsidP="006D0BCD">
      <w:pPr>
        <w:rPr>
          <w:rFonts w:ascii="Calibri" w:hAnsi="Calibri"/>
          <w:b/>
          <w:bCs/>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8"/>
      </w:tblGrid>
      <w:tr w:rsidR="00E41EA4" w:rsidRPr="0084687D" w14:paraId="3F896B5B" w14:textId="77777777" w:rsidTr="0090233D">
        <w:trPr>
          <w:cantSplit/>
          <w:trHeight w:val="432"/>
        </w:trPr>
        <w:tc>
          <w:tcPr>
            <w:tcW w:w="5000" w:type="pct"/>
            <w:gridSpan w:val="2"/>
            <w:vAlign w:val="center"/>
          </w:tcPr>
          <w:p w14:paraId="3F896B59" w14:textId="4FDDF7F0" w:rsidR="00E41EA4" w:rsidRPr="00903938" w:rsidRDefault="00D92B8C" w:rsidP="00903938">
            <w:pPr>
              <w:keepNext/>
              <w:rPr>
                <w:rFonts w:ascii="Calibri" w:hAnsi="Calibri"/>
                <w:b/>
                <w:szCs w:val="18"/>
              </w:rPr>
            </w:pPr>
            <w:ins w:id="627" w:author="Ferris, Todd@Energy" w:date="2019-05-02T09:48:00Z">
              <w:r>
                <w:rPr>
                  <w:rFonts w:ascii="Calibri" w:hAnsi="Calibri"/>
                  <w:b/>
                  <w:szCs w:val="18"/>
                </w:rPr>
                <w:t>K</w:t>
              </w:r>
            </w:ins>
            <w:del w:id="628" w:author="Ferris, Todd@Energy" w:date="2019-05-02T09:48:00Z">
              <w:r w:rsidR="00D46E9D" w:rsidDel="00D92B8C">
                <w:rPr>
                  <w:rFonts w:ascii="Calibri" w:hAnsi="Calibri"/>
                  <w:b/>
                  <w:szCs w:val="18"/>
                </w:rPr>
                <w:delText>J</w:delText>
              </w:r>
            </w:del>
            <w:r w:rsidR="00E41EA4" w:rsidRPr="00903938">
              <w:rPr>
                <w:rFonts w:ascii="Calibri" w:hAnsi="Calibri"/>
                <w:b/>
                <w:szCs w:val="18"/>
              </w:rPr>
              <w:t>. Determination of HERS Verification Compliance</w:t>
            </w:r>
          </w:p>
          <w:p w14:paraId="3F896B5A" w14:textId="77777777" w:rsidR="00E41EA4" w:rsidRPr="0084687D" w:rsidRDefault="00E41EA4" w:rsidP="00903938">
            <w:pPr>
              <w:keepNext/>
              <w:rPr>
                <w:rFonts w:ascii="Calibri" w:hAnsi="Calibri"/>
                <w:sz w:val="18"/>
                <w:szCs w:val="18"/>
              </w:rPr>
            </w:pPr>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E41EA4" w:rsidRPr="0084687D" w14:paraId="3F896B6E" w14:textId="77777777" w:rsidTr="007243AD">
        <w:trPr>
          <w:cantSplit/>
          <w:trHeight w:val="2312"/>
        </w:trPr>
        <w:tc>
          <w:tcPr>
            <w:tcW w:w="253" w:type="pct"/>
            <w:vAlign w:val="center"/>
          </w:tcPr>
          <w:p w14:paraId="3F896B5C" w14:textId="77777777" w:rsidR="00E41EA4" w:rsidRPr="0084687D" w:rsidDel="00C76C40" w:rsidRDefault="00E41EA4" w:rsidP="00986DCA">
            <w:pPr>
              <w:keepNext/>
              <w:jc w:val="center"/>
              <w:rPr>
                <w:rFonts w:ascii="Calibri" w:hAnsi="Calibri"/>
                <w:sz w:val="18"/>
                <w:szCs w:val="18"/>
              </w:rPr>
            </w:pPr>
            <w:r w:rsidRPr="0084687D">
              <w:rPr>
                <w:rFonts w:ascii="Calibri" w:hAnsi="Calibri"/>
                <w:sz w:val="18"/>
                <w:szCs w:val="18"/>
              </w:rPr>
              <w:t>01</w:t>
            </w:r>
          </w:p>
        </w:tc>
        <w:tc>
          <w:tcPr>
            <w:tcW w:w="4747" w:type="pct"/>
            <w:vAlign w:val="center"/>
          </w:tcPr>
          <w:p w14:paraId="3F896B5D" w14:textId="0CDE9475" w:rsidR="008A6FD9" w:rsidRPr="001036B8" w:rsidRDefault="008C0E55" w:rsidP="008A6FD9">
            <w:pPr>
              <w:rPr>
                <w:rFonts w:asciiTheme="minorHAnsi" w:hAnsiTheme="minorHAnsi"/>
                <w:sz w:val="18"/>
                <w:szCs w:val="18"/>
              </w:rPr>
            </w:pPr>
            <w:r w:rsidRPr="001036B8">
              <w:rPr>
                <w:rFonts w:asciiTheme="minorHAnsi" w:hAnsiTheme="minorHAnsi"/>
                <w:sz w:val="18"/>
                <w:szCs w:val="18"/>
              </w:rPr>
              <w:t>&lt;&lt;</w:t>
            </w:r>
            <w:r w:rsidR="008A6FD9" w:rsidRPr="001036B8">
              <w:rPr>
                <w:rFonts w:asciiTheme="minorHAnsi" w:hAnsiTheme="minorHAnsi"/>
                <w:sz w:val="18"/>
                <w:szCs w:val="18"/>
              </w:rPr>
              <w:t xml:space="preserve"> If section </w:t>
            </w:r>
            <w:r w:rsidR="00C53BA5">
              <w:rPr>
                <w:rFonts w:asciiTheme="minorHAnsi" w:hAnsiTheme="minorHAnsi"/>
                <w:sz w:val="18"/>
                <w:szCs w:val="18"/>
              </w:rPr>
              <w:t>G</w:t>
            </w:r>
            <w:r w:rsidR="008A6FD9" w:rsidRPr="001036B8">
              <w:rPr>
                <w:rFonts w:asciiTheme="minorHAnsi" w:hAnsiTheme="minorHAnsi"/>
                <w:sz w:val="18"/>
                <w:szCs w:val="18"/>
              </w:rPr>
              <w:t xml:space="preserve"> is displayed and </w:t>
            </w:r>
            <w:ins w:id="629" w:author="Smith, Alexis@Energy" w:date="2019-05-02T15:29:00Z">
              <w:r w:rsidR="00754AF2">
                <w:rPr>
                  <w:rFonts w:asciiTheme="minorHAnsi" w:hAnsiTheme="minorHAnsi"/>
                  <w:sz w:val="18"/>
                  <w:szCs w:val="18"/>
                </w:rPr>
                <w:t>H</w:t>
              </w:r>
            </w:ins>
            <w:del w:id="630" w:author="Smith, Alexis@Energy" w:date="2019-05-02T15:29:00Z">
              <w:r w:rsidR="00C53BA5" w:rsidDel="00754AF2">
                <w:rPr>
                  <w:rFonts w:asciiTheme="minorHAnsi" w:hAnsiTheme="minorHAnsi"/>
                  <w:sz w:val="18"/>
                  <w:szCs w:val="18"/>
                </w:rPr>
                <w:delText>G</w:delText>
              </w:r>
            </w:del>
            <w:r w:rsidR="008A6FD9" w:rsidRPr="001036B8">
              <w:rPr>
                <w:rFonts w:asciiTheme="minorHAnsi" w:hAnsiTheme="minorHAnsi"/>
                <w:sz w:val="18"/>
                <w:szCs w:val="18"/>
              </w:rPr>
              <w:t xml:space="preserve">02 </w:t>
            </w:r>
            <w:r w:rsidR="00C53BA5">
              <w:rPr>
                <w:rFonts w:asciiTheme="minorHAnsi" w:hAnsiTheme="minorHAnsi"/>
                <w:sz w:val="18"/>
                <w:szCs w:val="18"/>
              </w:rPr>
              <w:t>Verification Status</w:t>
            </w:r>
            <w:r w:rsidR="008A6FD9" w:rsidRPr="001036B8">
              <w:rPr>
                <w:rFonts w:asciiTheme="minorHAnsi" w:hAnsiTheme="minorHAnsi"/>
                <w:sz w:val="18"/>
                <w:szCs w:val="18"/>
              </w:rPr>
              <w:t xml:space="preserve"> = Fail, </w:t>
            </w:r>
          </w:p>
          <w:p w14:paraId="3F896B5F" w14:textId="052E6EE3"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r w:rsidR="00C53BA5">
              <w:rPr>
                <w:rFonts w:asciiTheme="minorHAnsi" w:hAnsiTheme="minorHAnsi"/>
                <w:sz w:val="18"/>
                <w:szCs w:val="18"/>
              </w:rPr>
              <w:t>H</w:t>
            </w:r>
            <w:r w:rsidRPr="001036B8">
              <w:rPr>
                <w:rFonts w:asciiTheme="minorHAnsi" w:hAnsiTheme="minorHAnsi"/>
                <w:sz w:val="18"/>
                <w:szCs w:val="18"/>
              </w:rPr>
              <w:t xml:space="preserve"> is displayed and </w:t>
            </w:r>
            <w:ins w:id="631" w:author="Smith, Alexis@Energy" w:date="2019-05-02T15:29:00Z">
              <w:r w:rsidR="00754AF2">
                <w:rPr>
                  <w:rFonts w:asciiTheme="minorHAnsi" w:hAnsiTheme="minorHAnsi"/>
                  <w:sz w:val="18"/>
                  <w:szCs w:val="18"/>
                </w:rPr>
                <w:t>I</w:t>
              </w:r>
            </w:ins>
            <w:del w:id="632" w:author="Smith, Alexis@Energy" w:date="2019-05-02T15:29:00Z">
              <w:r w:rsidR="00C53BA5" w:rsidDel="00754AF2">
                <w:rPr>
                  <w:rFonts w:asciiTheme="minorHAnsi" w:hAnsiTheme="minorHAnsi"/>
                  <w:sz w:val="18"/>
                  <w:szCs w:val="18"/>
                </w:rPr>
                <w:delText>H</w:delText>
              </w:r>
            </w:del>
            <w:r w:rsidRPr="001036B8">
              <w:rPr>
                <w:rFonts w:asciiTheme="minorHAnsi" w:hAnsiTheme="minorHAnsi"/>
                <w:sz w:val="18"/>
                <w:szCs w:val="18"/>
              </w:rPr>
              <w:t xml:space="preserve">02 </w:t>
            </w:r>
            <w:r w:rsidR="00C53BA5">
              <w:rPr>
                <w:rFonts w:asciiTheme="minorHAnsi" w:hAnsiTheme="minorHAnsi"/>
                <w:sz w:val="18"/>
                <w:szCs w:val="18"/>
              </w:rPr>
              <w:t>Verification Status</w:t>
            </w:r>
            <w:r w:rsidRPr="001036B8">
              <w:rPr>
                <w:rFonts w:asciiTheme="minorHAnsi" w:hAnsiTheme="minorHAnsi"/>
                <w:sz w:val="18"/>
                <w:szCs w:val="18"/>
              </w:rPr>
              <w:t xml:space="preserve"> = Fail,</w:t>
            </w:r>
          </w:p>
          <w:p w14:paraId="3F896B61" w14:textId="040FB8A1"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 Or If section </w:t>
            </w:r>
            <w:r w:rsidR="00C53BA5">
              <w:rPr>
                <w:rFonts w:asciiTheme="minorHAnsi" w:hAnsiTheme="minorHAnsi"/>
                <w:sz w:val="18"/>
                <w:szCs w:val="18"/>
              </w:rPr>
              <w:t>I</w:t>
            </w:r>
            <w:r w:rsidRPr="001036B8">
              <w:rPr>
                <w:rFonts w:asciiTheme="minorHAnsi" w:hAnsiTheme="minorHAnsi"/>
                <w:sz w:val="18"/>
                <w:szCs w:val="18"/>
              </w:rPr>
              <w:t xml:space="preserve"> is displayed and </w:t>
            </w:r>
            <w:ins w:id="633" w:author="Smith, Alexis@Energy" w:date="2019-05-02T15:29:00Z">
              <w:r w:rsidR="00754AF2">
                <w:rPr>
                  <w:rFonts w:asciiTheme="minorHAnsi" w:hAnsiTheme="minorHAnsi"/>
                  <w:sz w:val="18"/>
                  <w:szCs w:val="18"/>
                </w:rPr>
                <w:t>J</w:t>
              </w:r>
            </w:ins>
            <w:del w:id="634" w:author="Smith, Alexis@Energy" w:date="2019-05-02T15:29:00Z">
              <w:r w:rsidR="00C53BA5" w:rsidDel="00754AF2">
                <w:rPr>
                  <w:rFonts w:asciiTheme="minorHAnsi" w:hAnsiTheme="minorHAnsi"/>
                  <w:sz w:val="18"/>
                  <w:szCs w:val="18"/>
                </w:rPr>
                <w:delText>I</w:delText>
              </w:r>
            </w:del>
            <w:r w:rsidRPr="001036B8">
              <w:rPr>
                <w:rFonts w:asciiTheme="minorHAnsi" w:hAnsiTheme="minorHAnsi"/>
                <w:sz w:val="18"/>
                <w:szCs w:val="18"/>
              </w:rPr>
              <w:t xml:space="preserve">02 </w:t>
            </w:r>
            <w:proofErr w:type="spellStart"/>
            <w:r w:rsidR="00C53BA5" w:rsidRPr="001036B8">
              <w:rPr>
                <w:rFonts w:asciiTheme="minorHAnsi" w:hAnsiTheme="minorHAnsi"/>
                <w:sz w:val="18"/>
                <w:szCs w:val="18"/>
              </w:rPr>
              <w:t>DoesSystemComplyWithRequirements</w:t>
            </w:r>
            <w:proofErr w:type="spellEnd"/>
            <w:r w:rsidRPr="001036B8">
              <w:rPr>
                <w:rFonts w:asciiTheme="minorHAnsi" w:hAnsiTheme="minorHAnsi"/>
                <w:sz w:val="18"/>
                <w:szCs w:val="18"/>
              </w:rPr>
              <w:t xml:space="preserve"> = Fail;</w:t>
            </w:r>
          </w:p>
          <w:p w14:paraId="3F896B63"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Then the result is false;</w:t>
            </w:r>
          </w:p>
          <w:p w14:paraId="3F896B65" w14:textId="3170B21B"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Else If section </w:t>
            </w:r>
            <w:r w:rsidR="00865D00">
              <w:rPr>
                <w:rFonts w:asciiTheme="minorHAnsi" w:hAnsiTheme="minorHAnsi"/>
                <w:sz w:val="18"/>
                <w:szCs w:val="18"/>
              </w:rPr>
              <w:t>D</w:t>
            </w:r>
            <w:r w:rsidRPr="001036B8">
              <w:rPr>
                <w:rFonts w:asciiTheme="minorHAnsi" w:hAnsiTheme="minorHAnsi"/>
                <w:sz w:val="18"/>
                <w:szCs w:val="18"/>
              </w:rPr>
              <w:t xml:space="preserve"> is displayed and </w:t>
            </w:r>
            <w:r w:rsidR="00865D00">
              <w:rPr>
                <w:rFonts w:asciiTheme="minorHAnsi" w:hAnsiTheme="minorHAnsi"/>
                <w:sz w:val="18"/>
                <w:szCs w:val="18"/>
              </w:rPr>
              <w:t>D</w:t>
            </w:r>
            <w:r w:rsidRPr="001036B8">
              <w:rPr>
                <w:rFonts w:asciiTheme="minorHAnsi" w:hAnsiTheme="minorHAnsi"/>
                <w:sz w:val="18"/>
                <w:szCs w:val="18"/>
              </w:rPr>
              <w:t xml:space="preserve">03 </w:t>
            </w:r>
            <w:r w:rsidR="00865D00">
              <w:rPr>
                <w:rFonts w:asciiTheme="minorHAnsi" w:hAnsiTheme="minorHAnsi"/>
                <w:sz w:val="18"/>
                <w:szCs w:val="18"/>
              </w:rPr>
              <w:t>Compliance Statement</w:t>
            </w:r>
            <w:r w:rsidRPr="001036B8">
              <w:rPr>
                <w:rFonts w:asciiTheme="minorHAnsi" w:hAnsiTheme="minorHAnsi"/>
                <w:sz w:val="18"/>
                <w:szCs w:val="18"/>
              </w:rPr>
              <w:t xml:space="preserve"> = </w:t>
            </w:r>
            <w:r w:rsidR="00865D00">
              <w:rPr>
                <w:rFonts w:asciiTheme="minorHAnsi" w:hAnsiTheme="minorHAnsi"/>
                <w:sz w:val="18"/>
                <w:szCs w:val="18"/>
              </w:rPr>
              <w:t>“System Fails” do not proceed</w:t>
            </w:r>
          </w:p>
          <w:p w14:paraId="3F896B67" w14:textId="536675C9" w:rsidR="008A6FD9" w:rsidRDefault="008A6FD9" w:rsidP="008A6FD9">
            <w:pPr>
              <w:rPr>
                <w:rFonts w:asciiTheme="minorHAnsi" w:hAnsiTheme="minorHAnsi"/>
                <w:sz w:val="18"/>
                <w:szCs w:val="18"/>
              </w:rPr>
            </w:pPr>
            <w:r w:rsidRPr="001036B8">
              <w:rPr>
                <w:rFonts w:asciiTheme="minorHAnsi" w:hAnsiTheme="minorHAnsi"/>
                <w:sz w:val="18"/>
                <w:szCs w:val="18"/>
              </w:rPr>
              <w:t xml:space="preserve">Or If section </w:t>
            </w:r>
            <w:r w:rsidR="00865D00">
              <w:rPr>
                <w:rFonts w:asciiTheme="minorHAnsi" w:hAnsiTheme="minorHAnsi"/>
                <w:sz w:val="18"/>
                <w:szCs w:val="18"/>
              </w:rPr>
              <w:t>E</w:t>
            </w:r>
            <w:r w:rsidRPr="001036B8">
              <w:rPr>
                <w:rFonts w:asciiTheme="minorHAnsi" w:hAnsiTheme="minorHAnsi"/>
                <w:sz w:val="18"/>
                <w:szCs w:val="18"/>
              </w:rPr>
              <w:t xml:space="preserve"> is displayed and </w:t>
            </w:r>
            <w:r w:rsidR="00865D00">
              <w:rPr>
                <w:rFonts w:asciiTheme="minorHAnsi" w:hAnsiTheme="minorHAnsi"/>
                <w:sz w:val="18"/>
                <w:szCs w:val="18"/>
              </w:rPr>
              <w:t>E</w:t>
            </w:r>
            <w:r w:rsidRPr="001036B8">
              <w:rPr>
                <w:rFonts w:asciiTheme="minorHAnsi" w:hAnsiTheme="minorHAnsi"/>
                <w:sz w:val="18"/>
                <w:szCs w:val="18"/>
              </w:rPr>
              <w:t xml:space="preserve">03 </w:t>
            </w:r>
            <w:r w:rsidR="00865D00">
              <w:rPr>
                <w:rFonts w:asciiTheme="minorHAnsi" w:hAnsiTheme="minorHAnsi"/>
                <w:sz w:val="18"/>
                <w:szCs w:val="18"/>
              </w:rPr>
              <w:t>Compliance Statement</w:t>
            </w:r>
            <w:r w:rsidRPr="001036B8">
              <w:rPr>
                <w:rFonts w:asciiTheme="minorHAnsi" w:hAnsiTheme="minorHAnsi"/>
                <w:sz w:val="18"/>
                <w:szCs w:val="18"/>
              </w:rPr>
              <w:t xml:space="preserve"> = </w:t>
            </w:r>
            <w:r w:rsidR="00865D00">
              <w:rPr>
                <w:rFonts w:asciiTheme="minorHAnsi" w:hAnsiTheme="minorHAnsi"/>
                <w:sz w:val="18"/>
                <w:szCs w:val="18"/>
              </w:rPr>
              <w:t>“System Fails” do not proceed</w:t>
            </w:r>
            <w:r w:rsidR="00865D00" w:rsidRPr="001036B8">
              <w:rPr>
                <w:rFonts w:asciiTheme="minorHAnsi" w:hAnsiTheme="minorHAnsi"/>
                <w:sz w:val="18"/>
                <w:szCs w:val="18"/>
              </w:rPr>
              <w:t xml:space="preserve"> </w:t>
            </w:r>
            <w:r w:rsidRPr="001036B8">
              <w:rPr>
                <w:rFonts w:asciiTheme="minorHAnsi" w:hAnsiTheme="minorHAnsi"/>
                <w:sz w:val="18"/>
                <w:szCs w:val="18"/>
              </w:rPr>
              <w:t>,</w:t>
            </w:r>
          </w:p>
          <w:p w14:paraId="1BD27442" w14:textId="4E5C74B0" w:rsidR="00865D00" w:rsidRDefault="00865D00" w:rsidP="00865D00">
            <w:pPr>
              <w:rPr>
                <w:ins w:id="635" w:author="Smith, Alexis@Energy" w:date="2019-05-02T15:29:00Z"/>
                <w:rFonts w:asciiTheme="minorHAnsi" w:hAnsiTheme="minorHAnsi"/>
                <w:sz w:val="18"/>
                <w:szCs w:val="18"/>
              </w:rPr>
            </w:pPr>
            <w:r w:rsidRPr="001036B8">
              <w:rPr>
                <w:rFonts w:asciiTheme="minorHAnsi" w:hAnsiTheme="minorHAnsi"/>
                <w:sz w:val="18"/>
                <w:szCs w:val="18"/>
              </w:rPr>
              <w:t xml:space="preserve">Or If section </w:t>
            </w:r>
            <w:r>
              <w:rPr>
                <w:rFonts w:asciiTheme="minorHAnsi" w:hAnsiTheme="minorHAnsi"/>
                <w:sz w:val="18"/>
                <w:szCs w:val="18"/>
              </w:rPr>
              <w:t>F</w:t>
            </w:r>
            <w:r w:rsidRPr="001036B8">
              <w:rPr>
                <w:rFonts w:asciiTheme="minorHAnsi" w:hAnsiTheme="minorHAnsi"/>
                <w:sz w:val="18"/>
                <w:szCs w:val="18"/>
              </w:rPr>
              <w:t xml:space="preserve"> is displayed and </w:t>
            </w:r>
            <w:r>
              <w:rPr>
                <w:rFonts w:asciiTheme="minorHAnsi" w:hAnsiTheme="minorHAnsi"/>
                <w:sz w:val="18"/>
                <w:szCs w:val="18"/>
              </w:rPr>
              <w:t>F</w:t>
            </w:r>
            <w:r w:rsidRPr="001036B8">
              <w:rPr>
                <w:rFonts w:asciiTheme="minorHAnsi" w:hAnsiTheme="minorHAnsi"/>
                <w:sz w:val="18"/>
                <w:szCs w:val="18"/>
              </w:rPr>
              <w:t>0</w:t>
            </w:r>
            <w:r>
              <w:rPr>
                <w:rFonts w:asciiTheme="minorHAnsi" w:hAnsiTheme="minorHAnsi"/>
                <w:sz w:val="18"/>
                <w:szCs w:val="18"/>
              </w:rPr>
              <w:t>5</w:t>
            </w:r>
            <w:r w:rsidRPr="001036B8">
              <w:rPr>
                <w:rFonts w:asciiTheme="minorHAnsi" w:hAnsiTheme="minorHAnsi"/>
                <w:sz w:val="18"/>
                <w:szCs w:val="18"/>
              </w:rPr>
              <w:t xml:space="preserve"> </w:t>
            </w:r>
            <w:r>
              <w:rPr>
                <w:rFonts w:asciiTheme="minorHAnsi" w:hAnsiTheme="minorHAnsi"/>
                <w:sz w:val="18"/>
                <w:szCs w:val="18"/>
              </w:rPr>
              <w:t>Compliance Statement</w:t>
            </w:r>
            <w:r w:rsidRPr="001036B8">
              <w:rPr>
                <w:rFonts w:asciiTheme="minorHAnsi" w:hAnsiTheme="minorHAnsi"/>
                <w:sz w:val="18"/>
                <w:szCs w:val="18"/>
              </w:rPr>
              <w:t xml:space="preserve"> = </w:t>
            </w:r>
            <w:r>
              <w:rPr>
                <w:rFonts w:asciiTheme="minorHAnsi" w:hAnsiTheme="minorHAnsi"/>
                <w:sz w:val="18"/>
                <w:szCs w:val="18"/>
              </w:rPr>
              <w:t>“System Fails” do not proceed</w:t>
            </w:r>
            <w:r w:rsidRPr="001036B8">
              <w:rPr>
                <w:rFonts w:asciiTheme="minorHAnsi" w:hAnsiTheme="minorHAnsi"/>
                <w:sz w:val="18"/>
                <w:szCs w:val="18"/>
              </w:rPr>
              <w:t>,</w:t>
            </w:r>
          </w:p>
          <w:p w14:paraId="0CB783D9" w14:textId="375A5EA0" w:rsidR="00754AF2" w:rsidRDefault="00754AF2" w:rsidP="00754AF2">
            <w:pPr>
              <w:rPr>
                <w:ins w:id="636" w:author="Smith, Alexis@Energy" w:date="2019-05-02T15:29:00Z"/>
                <w:rFonts w:asciiTheme="minorHAnsi" w:hAnsiTheme="minorHAnsi"/>
                <w:sz w:val="18"/>
                <w:szCs w:val="18"/>
              </w:rPr>
            </w:pPr>
            <w:ins w:id="637" w:author="Smith, Alexis@Energy" w:date="2019-05-02T15:29:00Z">
              <w:r w:rsidRPr="001036B8">
                <w:rPr>
                  <w:rFonts w:asciiTheme="minorHAnsi" w:hAnsiTheme="minorHAnsi"/>
                  <w:sz w:val="18"/>
                  <w:szCs w:val="18"/>
                </w:rPr>
                <w:t xml:space="preserve">Or If section </w:t>
              </w:r>
              <w:r>
                <w:rPr>
                  <w:rFonts w:asciiTheme="minorHAnsi" w:hAnsiTheme="minorHAnsi"/>
                  <w:sz w:val="18"/>
                  <w:szCs w:val="18"/>
                </w:rPr>
                <w:t>G</w:t>
              </w:r>
              <w:r w:rsidRPr="001036B8">
                <w:rPr>
                  <w:rFonts w:asciiTheme="minorHAnsi" w:hAnsiTheme="minorHAnsi"/>
                  <w:sz w:val="18"/>
                  <w:szCs w:val="18"/>
                </w:rPr>
                <w:t xml:space="preserve"> is displayed and </w:t>
              </w:r>
              <w:r>
                <w:rPr>
                  <w:rFonts w:asciiTheme="minorHAnsi" w:hAnsiTheme="minorHAnsi"/>
                  <w:sz w:val="18"/>
                  <w:szCs w:val="18"/>
                </w:rPr>
                <w:t>G</w:t>
              </w:r>
              <w:r w:rsidRPr="001036B8">
                <w:rPr>
                  <w:rFonts w:asciiTheme="minorHAnsi" w:hAnsiTheme="minorHAnsi"/>
                  <w:sz w:val="18"/>
                  <w:szCs w:val="18"/>
                </w:rPr>
                <w:t>0</w:t>
              </w:r>
              <w:r>
                <w:rPr>
                  <w:rFonts w:asciiTheme="minorHAnsi" w:hAnsiTheme="minorHAnsi"/>
                  <w:sz w:val="18"/>
                  <w:szCs w:val="18"/>
                </w:rPr>
                <w:t>3</w:t>
              </w:r>
              <w:r w:rsidRPr="001036B8">
                <w:rPr>
                  <w:rFonts w:asciiTheme="minorHAnsi" w:hAnsiTheme="minorHAnsi"/>
                  <w:sz w:val="18"/>
                  <w:szCs w:val="18"/>
                </w:rPr>
                <w:t xml:space="preserve"> </w:t>
              </w:r>
              <w:r>
                <w:rPr>
                  <w:rFonts w:asciiTheme="minorHAnsi" w:hAnsiTheme="minorHAnsi"/>
                  <w:sz w:val="18"/>
                  <w:szCs w:val="18"/>
                </w:rPr>
                <w:t>Compliance Statement</w:t>
              </w:r>
              <w:r w:rsidRPr="001036B8">
                <w:rPr>
                  <w:rFonts w:asciiTheme="minorHAnsi" w:hAnsiTheme="minorHAnsi"/>
                  <w:sz w:val="18"/>
                  <w:szCs w:val="18"/>
                </w:rPr>
                <w:t xml:space="preserve"> = </w:t>
              </w:r>
              <w:r>
                <w:rPr>
                  <w:rFonts w:asciiTheme="minorHAnsi" w:hAnsiTheme="minorHAnsi"/>
                  <w:sz w:val="18"/>
                  <w:szCs w:val="18"/>
                </w:rPr>
                <w:t>“System Fails” do not proceed</w:t>
              </w:r>
              <w:r w:rsidRPr="001036B8">
                <w:rPr>
                  <w:rFonts w:asciiTheme="minorHAnsi" w:hAnsiTheme="minorHAnsi"/>
                  <w:sz w:val="18"/>
                  <w:szCs w:val="18"/>
                </w:rPr>
                <w:t>,</w:t>
              </w:r>
            </w:ins>
          </w:p>
          <w:p w14:paraId="3F896B69"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Then the result is false; </w:t>
            </w:r>
            <w:proofErr w:type="gramStart"/>
            <w:r w:rsidRPr="001036B8">
              <w:rPr>
                <w:rFonts w:asciiTheme="minorHAnsi" w:hAnsiTheme="minorHAnsi"/>
                <w:sz w:val="18"/>
                <w:szCs w:val="18"/>
              </w:rPr>
              <w:t>Else</w:t>
            </w:r>
            <w:proofErr w:type="gramEnd"/>
            <w:r w:rsidRPr="001036B8">
              <w:rPr>
                <w:rFonts w:asciiTheme="minorHAnsi" w:hAnsiTheme="minorHAnsi"/>
                <w:sz w:val="18"/>
                <w:szCs w:val="18"/>
              </w:rPr>
              <w:t xml:space="preserve"> the result is true.</w:t>
            </w:r>
          </w:p>
          <w:p w14:paraId="3F896B6B" w14:textId="77777777" w:rsidR="008A6FD9" w:rsidRPr="001036B8" w:rsidRDefault="008A6FD9" w:rsidP="008A6FD9">
            <w:pPr>
              <w:rPr>
                <w:rFonts w:asciiTheme="minorHAnsi" w:hAnsiTheme="minorHAnsi"/>
                <w:sz w:val="18"/>
                <w:szCs w:val="18"/>
              </w:rPr>
            </w:pPr>
            <w:r w:rsidRPr="001036B8">
              <w:rPr>
                <w:rFonts w:asciiTheme="minorHAnsi" w:hAnsiTheme="minorHAnsi"/>
                <w:sz w:val="18"/>
                <w:szCs w:val="18"/>
              </w:rPr>
              <w:t xml:space="preserve">For Boolean true value display text: All specified verification protocol requirements on this document </w:t>
            </w:r>
            <w:proofErr w:type="gramStart"/>
            <w:r w:rsidRPr="001036B8">
              <w:rPr>
                <w:rFonts w:asciiTheme="minorHAnsi" w:hAnsiTheme="minorHAnsi"/>
                <w:sz w:val="18"/>
                <w:szCs w:val="18"/>
              </w:rPr>
              <w:t>are met</w:t>
            </w:r>
            <w:proofErr w:type="gramEnd"/>
            <w:r w:rsidRPr="001036B8">
              <w:rPr>
                <w:rFonts w:asciiTheme="minorHAnsi" w:hAnsiTheme="minorHAnsi"/>
                <w:sz w:val="18"/>
                <w:szCs w:val="18"/>
              </w:rPr>
              <w:t xml:space="preserve">. </w:t>
            </w:r>
          </w:p>
          <w:p w14:paraId="3F896B6D" w14:textId="77777777" w:rsidR="00E41EA4" w:rsidRPr="0084687D" w:rsidRDefault="008A6FD9" w:rsidP="001036B8">
            <w:pPr>
              <w:rPr>
                <w:rFonts w:ascii="Calibri" w:hAnsi="Calibri"/>
                <w:sz w:val="18"/>
                <w:szCs w:val="18"/>
              </w:rPr>
            </w:pPr>
            <w:r w:rsidRPr="001036B8">
              <w:rPr>
                <w:rFonts w:asciiTheme="minorHAnsi" w:hAnsiTheme="minorHAnsi"/>
                <w:sz w:val="18"/>
                <w:szCs w:val="18"/>
              </w:rPr>
              <w:t>For Boolean false value display text: Does not comply</w:t>
            </w:r>
            <w:proofErr w:type="gramStart"/>
            <w:r w:rsidRPr="001036B8">
              <w:rPr>
                <w:rFonts w:asciiTheme="minorHAnsi" w:hAnsiTheme="minorHAnsi"/>
                <w:sz w:val="18"/>
                <w:szCs w:val="18"/>
              </w:rPr>
              <w:t>.</w:t>
            </w:r>
            <w:r w:rsidR="008C0E55" w:rsidRPr="001036B8">
              <w:rPr>
                <w:rFonts w:asciiTheme="minorHAnsi" w:hAnsiTheme="minorHAnsi"/>
                <w:sz w:val="18"/>
                <w:szCs w:val="18"/>
              </w:rPr>
              <w:t>&gt;</w:t>
            </w:r>
            <w:proofErr w:type="gramEnd"/>
            <w:r w:rsidR="008C0E55" w:rsidRPr="001036B8">
              <w:rPr>
                <w:rFonts w:asciiTheme="minorHAnsi" w:hAnsiTheme="minorHAnsi"/>
                <w:sz w:val="18"/>
                <w:szCs w:val="18"/>
              </w:rPr>
              <w:t>&gt;</w:t>
            </w:r>
          </w:p>
        </w:tc>
      </w:tr>
    </w:tbl>
    <w:p w14:paraId="3F896B6F" w14:textId="77777777" w:rsidR="006D62D0" w:rsidRPr="00A7083E" w:rsidRDefault="006D62D0" w:rsidP="00AD0CC5">
      <w:pPr>
        <w:rPr>
          <w:rFonts w:asciiTheme="minorHAnsi" w:hAnsiTheme="minorHAnsi"/>
          <w:b/>
          <w:bCs/>
          <w:sz w:val="18"/>
          <w:szCs w:val="18"/>
        </w:rPr>
      </w:pPr>
    </w:p>
    <w:sectPr w:rsidR="006D62D0" w:rsidRPr="00A7083E" w:rsidSect="00003D96">
      <w:headerReference w:type="defaul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22234" w14:textId="77777777" w:rsidR="003E5CBE" w:rsidRDefault="003E5CBE">
      <w:r>
        <w:separator/>
      </w:r>
    </w:p>
  </w:endnote>
  <w:endnote w:type="continuationSeparator" w:id="0">
    <w:p w14:paraId="3879DC5F" w14:textId="77777777" w:rsidR="003E5CBE" w:rsidRDefault="003E5CBE">
      <w:r>
        <w:continuationSeparator/>
      </w:r>
    </w:p>
  </w:endnote>
  <w:endnote w:type="continuationNotice" w:id="1">
    <w:p w14:paraId="68BFD15C" w14:textId="77777777" w:rsidR="003E5CBE" w:rsidRDefault="003E5C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7" w14:textId="77777777" w:rsidR="003E5CBE" w:rsidRPr="00733ECB" w:rsidRDefault="003E5CBE" w:rsidP="00986DCA">
    <w:pPr>
      <w:pStyle w:val="Style7"/>
      <w:rPr>
        <w:b w:val="0"/>
        <w:i w:val="0"/>
      </w:rPr>
    </w:pPr>
    <w:r w:rsidRPr="00733ECB">
      <w:rPr>
        <w:b w:val="0"/>
        <w:i w:val="0"/>
      </w:rPr>
      <w:t xml:space="preserve">Registration Number:                                                           Registration Date/Time:                                           HERS Provider:                       </w:t>
    </w:r>
  </w:p>
  <w:p w14:paraId="3F896B88" w14:textId="729A37DD" w:rsidR="003E5CBE" w:rsidRPr="00733ECB" w:rsidRDefault="003E5CBE" w:rsidP="00986DCA">
    <w:pPr>
      <w:pStyle w:val="Style7"/>
      <w:rPr>
        <w:b w:val="0"/>
        <w:i w:val="0"/>
      </w:rPr>
    </w:pPr>
    <w:r w:rsidRPr="00733ECB">
      <w:rPr>
        <w:b w:val="0"/>
        <w:i w:val="0"/>
      </w:rPr>
      <w:t>CA Building Energy Efficiency Standards - 201</w:t>
    </w:r>
    <w:r>
      <w:rPr>
        <w:b w:val="0"/>
        <w:i w:val="0"/>
      </w:rPr>
      <w:t>9</w:t>
    </w:r>
    <w:r w:rsidRPr="00733ECB">
      <w:rPr>
        <w:b w:val="0"/>
        <w:i w:val="0"/>
      </w:rPr>
      <w:t xml:space="preserve"> Residential Compliance</w:t>
    </w:r>
    <w:r w:rsidRPr="00733ECB">
      <w:rPr>
        <w:b w:val="0"/>
        <w:i w:val="0"/>
      </w:rPr>
      <w:tab/>
    </w:r>
    <w:r>
      <w:rPr>
        <w:b w:val="0"/>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2" w14:textId="307AD3F3" w:rsidR="003E5CBE" w:rsidRPr="00986DCA" w:rsidRDefault="003E5CBE" w:rsidP="00986DCA">
    <w:pPr>
      <w:pBdr>
        <w:top w:val="single" w:sz="4" w:space="1" w:color="auto"/>
      </w:pBdr>
      <w:tabs>
        <w:tab w:val="center" w:pos="4320"/>
        <w:tab w:val="right" w:pos="10800"/>
      </w:tabs>
    </w:pPr>
    <w:r w:rsidRPr="00986DCA">
      <w:rPr>
        <w:rFonts w:ascii="Calibri" w:hAnsi="Calibri"/>
      </w:rPr>
      <w:t>CA Building Energy Efficiency Standards - 201</w:t>
    </w:r>
    <w:r>
      <w:rPr>
        <w:rFonts w:ascii="Calibri" w:hAnsi="Calibri"/>
      </w:rPr>
      <w:t>9</w:t>
    </w:r>
    <w:r w:rsidRPr="00986DCA">
      <w:rPr>
        <w:rFonts w:ascii="Calibri" w:hAnsi="Calibri"/>
      </w:rPr>
      <w:t xml:space="preserve"> Residential Compliance</w:t>
    </w:r>
    <w:r w:rsidRPr="00986DCA">
      <w:rPr>
        <w:rFonts w:ascii="Calibri" w:hAnsi="Calibri"/>
      </w:rPr>
      <w:tab/>
    </w:r>
    <w:r>
      <w:rPr>
        <w:rFonts w:ascii="Calibri" w:hAnsi="Calibri"/>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14C42" w14:textId="77777777" w:rsidR="003E5CBE" w:rsidRDefault="003E5CBE">
      <w:r>
        <w:separator/>
      </w:r>
    </w:p>
  </w:footnote>
  <w:footnote w:type="continuationSeparator" w:id="0">
    <w:p w14:paraId="7C9047E9" w14:textId="77777777" w:rsidR="003E5CBE" w:rsidRDefault="003E5CBE">
      <w:r>
        <w:continuationSeparator/>
      </w:r>
    </w:p>
  </w:footnote>
  <w:footnote w:type="continuationNotice" w:id="1">
    <w:p w14:paraId="63C4AEFD" w14:textId="77777777" w:rsidR="003E5CBE" w:rsidRDefault="003E5CB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4" w14:textId="77777777" w:rsidR="003E5CBE" w:rsidRDefault="00D34A74">
    <w:pPr>
      <w:pStyle w:val="Header"/>
    </w:pPr>
    <w:r>
      <w:rPr>
        <w:noProof/>
      </w:rPr>
      <w:pict w14:anchorId="3F896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75" w14:textId="320838DA" w:rsidR="003E5CBE" w:rsidRPr="007770C5" w:rsidRDefault="003E5CBE" w:rsidP="004D2397">
    <w:pPr>
      <w:suppressAutoHyphens/>
      <w:ind w:left="-90"/>
      <w:rPr>
        <w:rFonts w:ascii="Arial" w:hAnsi="Arial" w:cs="Arial"/>
        <w:sz w:val="14"/>
        <w:szCs w:val="14"/>
      </w:rPr>
    </w:pPr>
    <w:r w:rsidRPr="006C6B68">
      <w:rPr>
        <w:rFonts w:ascii="Arial" w:hAnsi="Arial"/>
        <w:noProof/>
        <w:sz w:val="14"/>
      </w:rPr>
      <w:drawing>
        <wp:anchor distT="0" distB="0" distL="114300" distR="114300" simplePos="0" relativeHeight="251658247" behindDoc="0" locked="0" layoutInCell="1" allowOverlap="1" wp14:anchorId="3F896B9C" wp14:editId="3E19089F">
          <wp:simplePos x="0" y="0"/>
          <wp:positionH relativeFrom="margin">
            <wp:posOffset>6626860</wp:posOffset>
          </wp:positionH>
          <wp:positionV relativeFrom="margin">
            <wp:posOffset>-1229995</wp:posOffset>
          </wp:positionV>
          <wp:extent cx="306705" cy="269240"/>
          <wp:effectExtent l="0" t="0" r="0" b="0"/>
          <wp:wrapSquare wrapText="bothSides"/>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a:ln w="9525">
                    <a:noFill/>
                    <a:miter lim="800000"/>
                    <a:headEnd/>
                    <a:tailEnd/>
                  </a:ln>
                </pic:spPr>
              </pic:pic>
            </a:graphicData>
          </a:graphic>
          <wp14:sizeRelV relativeFrom="margin">
            <wp14:pctHeight>0</wp14:pctHeight>
          </wp14:sizeRelV>
        </wp:anchor>
      </w:drawing>
    </w:r>
    <w:r w:rsidR="00D34A74">
      <w:rPr>
        <w:rFonts w:ascii="Arial" w:hAnsi="Arial" w:cs="Arial"/>
        <w:noProof/>
        <w:sz w:val="14"/>
        <w:szCs w:val="14"/>
      </w:rPr>
      <w:pict w14:anchorId="3F896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7"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3F896B76" w14:textId="77777777" w:rsidR="003E5CBE" w:rsidRDefault="003E5CBE" w:rsidP="004D2397">
    <w:pPr>
      <w:suppressAutoHyphens/>
      <w:ind w:left="-90"/>
      <w:rPr>
        <w:rFonts w:ascii="Arial" w:hAnsi="Arial" w:cs="Arial"/>
        <w:b/>
        <w:sz w:val="24"/>
        <w:szCs w:val="24"/>
      </w:rPr>
    </w:pPr>
    <w:r>
      <w:rPr>
        <w:rFonts w:ascii="Arial" w:hAnsi="Arial" w:cs="Arial"/>
        <w:b/>
        <w:sz w:val="24"/>
        <w:szCs w:val="24"/>
      </w:rPr>
      <w:t>RATED SPACE CONDITIONING SYSTEM EQUIPMENT VERIFICATION</w:t>
    </w:r>
  </w:p>
  <w:p w14:paraId="3F896B77" w14:textId="59DBEC5E" w:rsidR="003E5CBE" w:rsidRPr="007770C5" w:rsidRDefault="003E5CBE" w:rsidP="004D2397">
    <w:pPr>
      <w:suppressAutoHyphens/>
      <w:ind w:left="-90"/>
      <w:rPr>
        <w:rFonts w:ascii="Arial" w:hAnsi="Arial" w:cs="Arial"/>
        <w:sz w:val="14"/>
        <w:szCs w:val="14"/>
      </w:rPr>
    </w:pPr>
    <w:r>
      <w:rPr>
        <w:rFonts w:ascii="Arial" w:hAnsi="Arial" w:cs="Arial"/>
        <w:sz w:val="14"/>
        <w:szCs w:val="14"/>
      </w:rPr>
      <w:t>CEC-CF3R-MCH-26-H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875"/>
      <w:gridCol w:w="207"/>
      <w:gridCol w:w="1618"/>
    </w:tblGrid>
    <w:tr w:rsidR="003E5CBE" w:rsidRPr="003753E8" w14:paraId="3F896B7A" w14:textId="77777777" w:rsidTr="004C68BA">
      <w:trPr>
        <w:cantSplit/>
        <w:trHeight w:val="288"/>
      </w:trPr>
      <w:tc>
        <w:tcPr>
          <w:tcW w:w="4155" w:type="pct"/>
          <w:gridSpan w:val="2"/>
          <w:tcBorders>
            <w:bottom w:val="single" w:sz="4" w:space="0" w:color="auto"/>
            <w:right w:val="nil"/>
          </w:tcBorders>
          <w:vAlign w:val="center"/>
        </w:tcPr>
        <w:p w14:paraId="3F896B78" w14:textId="77777777" w:rsidR="003E5CBE" w:rsidRPr="003753E8" w:rsidRDefault="003E5CBE" w:rsidP="008C1285">
          <w:pPr>
            <w:pStyle w:val="Style17"/>
            <w:rPr>
              <w:b/>
              <w:sz w:val="20"/>
            </w:rPr>
          </w:pPr>
          <w:r w:rsidRPr="003753E8">
            <w:rPr>
              <w:sz w:val="20"/>
            </w:rPr>
            <w:t xml:space="preserve">CERTIFICATE OF </w:t>
          </w:r>
          <w:r>
            <w:rPr>
              <w:sz w:val="20"/>
            </w:rPr>
            <w:t>VERIFICATION</w:t>
          </w:r>
        </w:p>
      </w:tc>
      <w:tc>
        <w:tcPr>
          <w:tcW w:w="845" w:type="pct"/>
          <w:gridSpan w:val="2"/>
          <w:tcBorders>
            <w:left w:val="nil"/>
            <w:bottom w:val="single" w:sz="4" w:space="0" w:color="auto"/>
          </w:tcBorders>
          <w:tcMar>
            <w:left w:w="115" w:type="dxa"/>
            <w:right w:w="115" w:type="dxa"/>
          </w:tcMar>
          <w:vAlign w:val="center"/>
        </w:tcPr>
        <w:p w14:paraId="3F896B79" w14:textId="77777777" w:rsidR="003E5CBE" w:rsidRPr="003753E8" w:rsidRDefault="003E5CBE" w:rsidP="008C1285">
          <w:pPr>
            <w:pStyle w:val="Style18"/>
            <w:rPr>
              <w:b/>
              <w:sz w:val="20"/>
            </w:rPr>
          </w:pPr>
          <w:r w:rsidRPr="003753E8">
            <w:rPr>
              <w:sz w:val="20"/>
            </w:rPr>
            <w:t>CF</w:t>
          </w:r>
          <w:r>
            <w:rPr>
              <w:sz w:val="20"/>
            </w:rPr>
            <w:t>3</w:t>
          </w:r>
          <w:r w:rsidRPr="003753E8">
            <w:rPr>
              <w:sz w:val="20"/>
            </w:rPr>
            <w:t>R-MCH-26-H</w:t>
          </w:r>
        </w:p>
      </w:tc>
    </w:tr>
    <w:tr w:rsidR="003E5CBE" w:rsidRPr="00F85124" w14:paraId="3F896B7D" w14:textId="77777777" w:rsidTr="004C68BA">
      <w:trPr>
        <w:cantSplit/>
        <w:trHeight w:val="288"/>
      </w:trPr>
      <w:tc>
        <w:tcPr>
          <w:tcW w:w="4251" w:type="pct"/>
          <w:gridSpan w:val="3"/>
          <w:tcBorders>
            <w:right w:val="nil"/>
          </w:tcBorders>
        </w:tcPr>
        <w:p w14:paraId="3F896B7B" w14:textId="77777777" w:rsidR="003E5CBE" w:rsidRPr="00F85124" w:rsidRDefault="003E5CBE" w:rsidP="004C68BA">
          <w:pPr>
            <w:pStyle w:val="Style19"/>
            <w:rPr>
              <w:sz w:val="12"/>
              <w:szCs w:val="12"/>
            </w:rPr>
          </w:pPr>
          <w:r>
            <w:t xml:space="preserve">Rated Space Conditioning System Equipment </w:t>
          </w:r>
          <w:r w:rsidRPr="00ED0617">
            <w:t>Verification</w:t>
          </w:r>
        </w:p>
      </w:tc>
      <w:tc>
        <w:tcPr>
          <w:tcW w:w="749" w:type="pct"/>
          <w:tcBorders>
            <w:left w:val="nil"/>
          </w:tcBorders>
        </w:tcPr>
        <w:p w14:paraId="3F896B7C" w14:textId="0F8F696C" w:rsidR="003E5CBE" w:rsidRPr="00F85124" w:rsidRDefault="003E5CBE" w:rsidP="001F7063">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D34A74">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34A74">
            <w:rPr>
              <w:rFonts w:asciiTheme="minorHAnsi" w:hAnsiTheme="minorHAnsi"/>
              <w:bCs/>
              <w:noProof/>
            </w:rPr>
            <w:t>4</w:t>
          </w:r>
          <w:r>
            <w:rPr>
              <w:rFonts w:asciiTheme="minorHAnsi" w:hAnsiTheme="minorHAnsi"/>
              <w:bCs/>
              <w:noProof/>
            </w:rPr>
            <w:fldChar w:fldCharType="end"/>
          </w:r>
          <w:r w:rsidRPr="00F85124">
            <w:rPr>
              <w:rFonts w:asciiTheme="minorHAnsi" w:hAnsiTheme="minorHAnsi"/>
              <w:bCs/>
            </w:rPr>
            <w:t>)</w:t>
          </w:r>
        </w:p>
      </w:tc>
    </w:tr>
    <w:tr w:rsidR="003E5CBE" w:rsidRPr="00F85124" w14:paraId="3F896B81" w14:textId="77777777" w:rsidTr="004C68BA">
      <w:trPr>
        <w:cantSplit/>
        <w:trHeight w:val="288"/>
      </w:trPr>
      <w:tc>
        <w:tcPr>
          <w:tcW w:w="0" w:type="auto"/>
        </w:tcPr>
        <w:p w14:paraId="3F896B7E" w14:textId="77777777" w:rsidR="003E5CBE" w:rsidRPr="00F85124" w:rsidRDefault="003E5CBE" w:rsidP="001F7063">
          <w:pPr>
            <w:pStyle w:val="Style20"/>
          </w:pPr>
          <w:r w:rsidRPr="00F85124">
            <w:t>Project Name:</w:t>
          </w:r>
        </w:p>
      </w:tc>
      <w:tc>
        <w:tcPr>
          <w:tcW w:w="1794" w:type="pct"/>
        </w:tcPr>
        <w:p w14:paraId="3F896B7F" w14:textId="77777777" w:rsidR="003E5CBE" w:rsidRPr="00F85124" w:rsidRDefault="003E5CBE" w:rsidP="001F7063">
          <w:pPr>
            <w:pStyle w:val="Style20"/>
          </w:pPr>
          <w:r w:rsidRPr="00F85124">
            <w:t>Enforcement Agency:</w:t>
          </w:r>
        </w:p>
      </w:tc>
      <w:tc>
        <w:tcPr>
          <w:tcW w:w="845" w:type="pct"/>
          <w:gridSpan w:val="2"/>
        </w:tcPr>
        <w:p w14:paraId="3F896B80" w14:textId="77777777" w:rsidR="003E5CBE" w:rsidRPr="00F85124" w:rsidRDefault="003E5CBE" w:rsidP="001F7063">
          <w:pPr>
            <w:pStyle w:val="Style20"/>
          </w:pPr>
          <w:r w:rsidRPr="00F85124">
            <w:t>Permit Number:</w:t>
          </w:r>
        </w:p>
      </w:tc>
    </w:tr>
    <w:tr w:rsidR="003E5CBE" w:rsidRPr="00F85124" w14:paraId="3F896B85" w14:textId="77777777" w:rsidTr="004C68BA">
      <w:trPr>
        <w:cantSplit/>
        <w:trHeight w:val="288"/>
      </w:trPr>
      <w:tc>
        <w:tcPr>
          <w:tcW w:w="0" w:type="auto"/>
        </w:tcPr>
        <w:p w14:paraId="3F896B82" w14:textId="77777777" w:rsidR="003E5CBE" w:rsidRPr="00F85124" w:rsidRDefault="003E5CBE" w:rsidP="001F7063">
          <w:pPr>
            <w:pStyle w:val="Style20"/>
            <w:rPr>
              <w:vertAlign w:val="superscript"/>
            </w:rPr>
          </w:pPr>
          <w:r w:rsidRPr="00F85124">
            <w:t>Dwelling Address:</w:t>
          </w:r>
        </w:p>
      </w:tc>
      <w:tc>
        <w:tcPr>
          <w:tcW w:w="1794" w:type="pct"/>
        </w:tcPr>
        <w:p w14:paraId="3F896B83" w14:textId="5C55BDB6" w:rsidR="003E5CBE" w:rsidRPr="00F85124" w:rsidRDefault="003E5CBE" w:rsidP="001F7063">
          <w:pPr>
            <w:pStyle w:val="Style20"/>
            <w:rPr>
              <w:vertAlign w:val="superscript"/>
            </w:rPr>
          </w:pPr>
          <w:r w:rsidRPr="00F85124">
            <w:t>City</w:t>
          </w:r>
          <w:r>
            <w:t>:</w:t>
          </w:r>
        </w:p>
      </w:tc>
      <w:tc>
        <w:tcPr>
          <w:tcW w:w="845" w:type="pct"/>
          <w:gridSpan w:val="2"/>
        </w:tcPr>
        <w:p w14:paraId="3F896B84" w14:textId="605BCFD9" w:rsidR="003E5CBE" w:rsidRPr="00F85124" w:rsidRDefault="003E5CBE" w:rsidP="001F7063">
          <w:pPr>
            <w:pStyle w:val="Style20"/>
            <w:rPr>
              <w:vertAlign w:val="superscript"/>
            </w:rPr>
          </w:pPr>
          <w:r w:rsidRPr="00F85124">
            <w:t>Zip Code</w:t>
          </w:r>
          <w:r>
            <w:t>:</w:t>
          </w:r>
        </w:p>
      </w:tc>
    </w:tr>
  </w:tbl>
  <w:p w14:paraId="3F896B86" w14:textId="77777777" w:rsidR="003E5CBE" w:rsidRPr="0052278E" w:rsidRDefault="003E5CBE">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9" w14:textId="77777777" w:rsidR="003E5CBE" w:rsidRDefault="00D34A74">
    <w:pPr>
      <w:pStyle w:val="Header"/>
    </w:pPr>
    <w:r>
      <w:rPr>
        <w:noProof/>
      </w:rPr>
      <w:pict w14:anchorId="3F896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8A" w14:textId="77777777" w:rsidR="003E5CBE" w:rsidRDefault="00D34A74">
    <w:pPr>
      <w:pStyle w:val="Header"/>
    </w:pPr>
    <w:r>
      <w:rPr>
        <w:noProof/>
      </w:rPr>
      <w:pict w14:anchorId="3F896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2" o:spid="_x0000_s206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3E5CBE" w:rsidRPr="00850428" w14:paraId="3F896B8D" w14:textId="77777777" w:rsidTr="003753E8">
      <w:trPr>
        <w:cantSplit/>
        <w:trHeight w:val="288"/>
      </w:trPr>
      <w:tc>
        <w:tcPr>
          <w:tcW w:w="3896" w:type="pct"/>
          <w:tcBorders>
            <w:bottom w:val="single" w:sz="4" w:space="0" w:color="auto"/>
            <w:right w:val="nil"/>
          </w:tcBorders>
          <w:vAlign w:val="center"/>
        </w:tcPr>
        <w:p w14:paraId="3F896B8B" w14:textId="6578FA92" w:rsidR="003E5CBE" w:rsidRPr="00850428" w:rsidRDefault="003E5CBE" w:rsidP="008C1285">
          <w:pPr>
            <w:pStyle w:val="Style17"/>
            <w:rPr>
              <w:sz w:val="20"/>
            </w:rPr>
          </w:pP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USER INSTRUCTIONS</w:t>
          </w:r>
        </w:p>
      </w:tc>
      <w:tc>
        <w:tcPr>
          <w:tcW w:w="1104" w:type="pct"/>
          <w:gridSpan w:val="2"/>
          <w:tcBorders>
            <w:left w:val="nil"/>
            <w:bottom w:val="single" w:sz="4" w:space="0" w:color="auto"/>
          </w:tcBorders>
          <w:tcMar>
            <w:left w:w="115" w:type="dxa"/>
            <w:right w:w="115" w:type="dxa"/>
          </w:tcMar>
          <w:vAlign w:val="center"/>
        </w:tcPr>
        <w:p w14:paraId="3F896B8C" w14:textId="77777777" w:rsidR="003E5CBE" w:rsidRPr="00850428" w:rsidRDefault="003E5CBE" w:rsidP="008C1285">
          <w:pPr>
            <w:pStyle w:val="Style18"/>
            <w:rPr>
              <w:sz w:val="20"/>
            </w:rPr>
          </w:pPr>
          <w:r w:rsidRPr="00850428">
            <w:rPr>
              <w:sz w:val="20"/>
            </w:rPr>
            <w:t>CF</w:t>
          </w:r>
          <w:r>
            <w:rPr>
              <w:sz w:val="20"/>
            </w:rPr>
            <w:t>3</w:t>
          </w:r>
          <w:r w:rsidRPr="00850428">
            <w:rPr>
              <w:sz w:val="20"/>
            </w:rPr>
            <w:t>R-MCH-26-H</w:t>
          </w:r>
        </w:p>
      </w:tc>
    </w:tr>
    <w:tr w:rsidR="003E5CBE" w:rsidRPr="00850428" w14:paraId="3F896B90" w14:textId="77777777" w:rsidTr="004C68BA">
      <w:trPr>
        <w:cantSplit/>
        <w:trHeight w:val="288"/>
      </w:trPr>
      <w:tc>
        <w:tcPr>
          <w:tcW w:w="4182" w:type="pct"/>
          <w:gridSpan w:val="2"/>
          <w:tcBorders>
            <w:right w:val="nil"/>
          </w:tcBorders>
        </w:tcPr>
        <w:p w14:paraId="3F896B8E" w14:textId="77777777" w:rsidR="003E5CBE" w:rsidRPr="00850428" w:rsidRDefault="003E5CBE" w:rsidP="004C68BA">
          <w:pPr>
            <w:pStyle w:val="Style19"/>
          </w:pPr>
          <w:r>
            <w:t xml:space="preserve">Rated Space Conditioning System Equipment </w:t>
          </w:r>
          <w:r w:rsidRPr="00850428">
            <w:t>Verification – MCH-26</w:t>
          </w:r>
        </w:p>
      </w:tc>
      <w:tc>
        <w:tcPr>
          <w:tcW w:w="818" w:type="pct"/>
          <w:tcBorders>
            <w:left w:val="nil"/>
          </w:tcBorders>
        </w:tcPr>
        <w:p w14:paraId="3F896B8F" w14:textId="23364415" w:rsidR="003E5CBE" w:rsidRPr="00850428" w:rsidRDefault="003E5CBE"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34A74">
            <w:rPr>
              <w:rFonts w:asciiTheme="minorHAnsi" w:hAnsiTheme="minorHAnsi"/>
              <w:bCs/>
              <w:noProof/>
            </w:rPr>
            <w:t>3</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34A74">
            <w:rPr>
              <w:rFonts w:asciiTheme="minorHAnsi" w:hAnsiTheme="minorHAnsi"/>
              <w:bCs/>
              <w:noProof/>
            </w:rPr>
            <w:t>3</w:t>
          </w:r>
          <w:r>
            <w:rPr>
              <w:rFonts w:asciiTheme="minorHAnsi" w:hAnsiTheme="minorHAnsi"/>
              <w:bCs/>
              <w:noProof/>
            </w:rPr>
            <w:fldChar w:fldCharType="end"/>
          </w:r>
          <w:r w:rsidRPr="00850428">
            <w:rPr>
              <w:rFonts w:asciiTheme="minorHAnsi" w:hAnsiTheme="minorHAnsi"/>
              <w:bCs/>
            </w:rPr>
            <w:t>)</w:t>
          </w:r>
        </w:p>
      </w:tc>
    </w:tr>
  </w:tbl>
  <w:p w14:paraId="3F896B91" w14:textId="6D31974A" w:rsidR="003E5CBE" w:rsidRPr="00850428" w:rsidRDefault="00D34A74" w:rsidP="00850428">
    <w:pPr>
      <w:pStyle w:val="Header"/>
      <w:tabs>
        <w:tab w:val="clear" w:pos="4320"/>
        <w:tab w:val="clear" w:pos="8640"/>
        <w:tab w:val="left" w:pos="2258"/>
      </w:tabs>
      <w:rPr>
        <w:rFonts w:asciiTheme="minorHAnsi" w:hAnsiTheme="minorHAnsi"/>
      </w:rPr>
    </w:pPr>
    <w:r>
      <w:rPr>
        <w:noProof/>
      </w:rPr>
      <w:pict w14:anchorId="3F896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3" o:spid="_x0000_s206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96B93" w14:textId="77777777" w:rsidR="003E5CBE" w:rsidRDefault="00D34A74">
    <w:pPr>
      <w:pStyle w:val="Header"/>
    </w:pPr>
    <w:r>
      <w:rPr>
        <w:noProof/>
      </w:rPr>
      <w:pict w14:anchorId="3F896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61381" o:spid="_x0000_s2061"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389"/>
      <w:gridCol w:w="616"/>
      <w:gridCol w:w="1761"/>
    </w:tblGrid>
    <w:tr w:rsidR="003E5CBE" w:rsidRPr="00850428" w14:paraId="3F896B96" w14:textId="77777777" w:rsidTr="003753E8">
      <w:trPr>
        <w:cantSplit/>
        <w:trHeight w:val="288"/>
      </w:trPr>
      <w:tc>
        <w:tcPr>
          <w:tcW w:w="3896" w:type="pct"/>
          <w:tcBorders>
            <w:bottom w:val="single" w:sz="4" w:space="0" w:color="auto"/>
            <w:right w:val="nil"/>
          </w:tcBorders>
          <w:vAlign w:val="center"/>
        </w:tcPr>
        <w:p w14:paraId="3F896B94" w14:textId="59B05CE1" w:rsidR="003E5CBE" w:rsidRPr="00850428" w:rsidRDefault="003E5CBE" w:rsidP="008C1285">
          <w:pPr>
            <w:pStyle w:val="Style17"/>
            <w:rPr>
              <w:sz w:val="20"/>
            </w:rPr>
          </w:pPr>
          <w:r>
            <w:rPr>
              <w:noProof/>
              <w:sz w:val="20"/>
            </w:rPr>
            <w:drawing>
              <wp:anchor distT="0" distB="0" distL="114300" distR="114300" simplePos="0" relativeHeight="251658246" behindDoc="1" locked="0" layoutInCell="0" allowOverlap="1" wp14:anchorId="3F896BA3" wp14:editId="778F90BB">
                <wp:simplePos x="0" y="0"/>
                <wp:positionH relativeFrom="margin">
                  <wp:align>center</wp:align>
                </wp:positionH>
                <wp:positionV relativeFrom="margin">
                  <wp:align>center</wp:align>
                </wp:positionV>
                <wp:extent cx="9144000" cy="6858000"/>
                <wp:effectExtent l="0" t="0" r="0" b="0"/>
                <wp:wrapNone/>
                <wp:docPr id="16" name="Picture 16"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850428">
            <w:rPr>
              <w:sz w:val="20"/>
            </w:rPr>
            <w:t xml:space="preserve">CERTIFICATE OF </w:t>
          </w:r>
          <w:r>
            <w:rPr>
              <w:sz w:val="20"/>
            </w:rPr>
            <w:t>VERIFICATION</w:t>
          </w:r>
          <w:r w:rsidRPr="00850428">
            <w:rPr>
              <w:sz w:val="20"/>
            </w:rPr>
            <w:t xml:space="preserve"> </w:t>
          </w:r>
          <w:r>
            <w:rPr>
              <w:sz w:val="20"/>
            </w:rPr>
            <w:t xml:space="preserve">– </w:t>
          </w:r>
          <w:r w:rsidRPr="00F73F08">
            <w:rPr>
              <w:sz w:val="20"/>
            </w:rPr>
            <w:t>DATA FIELD DEFINITIONS AND CALCULATIONS</w:t>
          </w:r>
        </w:p>
      </w:tc>
      <w:tc>
        <w:tcPr>
          <w:tcW w:w="1104" w:type="pct"/>
          <w:gridSpan w:val="2"/>
          <w:tcBorders>
            <w:left w:val="nil"/>
            <w:bottom w:val="single" w:sz="4" w:space="0" w:color="auto"/>
          </w:tcBorders>
          <w:tcMar>
            <w:left w:w="115" w:type="dxa"/>
            <w:right w:w="115" w:type="dxa"/>
          </w:tcMar>
          <w:vAlign w:val="center"/>
        </w:tcPr>
        <w:p w14:paraId="3F896B95" w14:textId="77777777" w:rsidR="003E5CBE" w:rsidRPr="00850428" w:rsidRDefault="003E5CBE" w:rsidP="008C1285">
          <w:pPr>
            <w:pStyle w:val="Style18"/>
            <w:rPr>
              <w:sz w:val="20"/>
            </w:rPr>
          </w:pPr>
          <w:r w:rsidRPr="00850428">
            <w:rPr>
              <w:sz w:val="20"/>
            </w:rPr>
            <w:t>CF</w:t>
          </w:r>
          <w:r>
            <w:rPr>
              <w:sz w:val="20"/>
            </w:rPr>
            <w:t>3</w:t>
          </w:r>
          <w:r w:rsidRPr="00850428">
            <w:rPr>
              <w:sz w:val="20"/>
            </w:rPr>
            <w:t>R-MCH-26-H</w:t>
          </w:r>
        </w:p>
      </w:tc>
    </w:tr>
    <w:tr w:rsidR="003E5CBE" w:rsidRPr="00850428" w14:paraId="3F896B99" w14:textId="77777777" w:rsidTr="004C68BA">
      <w:trPr>
        <w:cantSplit/>
        <w:trHeight w:val="288"/>
      </w:trPr>
      <w:tc>
        <w:tcPr>
          <w:tcW w:w="4182" w:type="pct"/>
          <w:gridSpan w:val="2"/>
          <w:tcBorders>
            <w:right w:val="nil"/>
          </w:tcBorders>
        </w:tcPr>
        <w:p w14:paraId="3F896B97" w14:textId="77777777" w:rsidR="003E5CBE" w:rsidRPr="00850428" w:rsidRDefault="003E5CBE" w:rsidP="004C68BA">
          <w:pPr>
            <w:pStyle w:val="Style19"/>
          </w:pPr>
          <w:r>
            <w:t xml:space="preserve">Rated Space Conditioning System Equipment </w:t>
          </w:r>
          <w:r w:rsidRPr="00850428">
            <w:t>Verification – MCH-26</w:t>
          </w:r>
        </w:p>
      </w:tc>
      <w:tc>
        <w:tcPr>
          <w:tcW w:w="818" w:type="pct"/>
          <w:tcBorders>
            <w:left w:val="nil"/>
          </w:tcBorders>
        </w:tcPr>
        <w:p w14:paraId="3F896B98" w14:textId="2813EF73" w:rsidR="003E5CBE" w:rsidRPr="00850428" w:rsidRDefault="003E5CBE" w:rsidP="001F7063">
          <w:pPr>
            <w:tabs>
              <w:tab w:val="right" w:pos="10543"/>
            </w:tabs>
            <w:jc w:val="right"/>
            <w:rPr>
              <w:rFonts w:asciiTheme="minorHAnsi" w:hAnsiTheme="minorHAnsi"/>
            </w:rPr>
          </w:pPr>
          <w:r w:rsidRPr="00850428">
            <w:rPr>
              <w:rFonts w:asciiTheme="minorHAnsi" w:hAnsiTheme="minorHAnsi"/>
              <w:bCs/>
            </w:rPr>
            <w:t xml:space="preserve">(Page </w:t>
          </w:r>
          <w:r w:rsidRPr="00850428">
            <w:rPr>
              <w:rFonts w:asciiTheme="minorHAnsi" w:hAnsiTheme="minorHAnsi"/>
              <w:bCs/>
            </w:rPr>
            <w:fldChar w:fldCharType="begin"/>
          </w:r>
          <w:r w:rsidRPr="00850428">
            <w:rPr>
              <w:rFonts w:asciiTheme="minorHAnsi" w:hAnsiTheme="minorHAnsi"/>
              <w:bCs/>
            </w:rPr>
            <w:instrText xml:space="preserve"> PAGE   \* MERGEFORMAT </w:instrText>
          </w:r>
          <w:r w:rsidRPr="00850428">
            <w:rPr>
              <w:rFonts w:asciiTheme="minorHAnsi" w:hAnsiTheme="minorHAnsi"/>
              <w:bCs/>
            </w:rPr>
            <w:fldChar w:fldCharType="separate"/>
          </w:r>
          <w:r w:rsidR="00D34A74">
            <w:rPr>
              <w:rFonts w:asciiTheme="minorHAnsi" w:hAnsiTheme="minorHAnsi"/>
              <w:bCs/>
              <w:noProof/>
            </w:rPr>
            <w:t>6</w:t>
          </w:r>
          <w:r w:rsidRPr="00850428">
            <w:rPr>
              <w:rFonts w:asciiTheme="minorHAnsi" w:hAnsiTheme="minorHAnsi"/>
              <w:bCs/>
            </w:rPr>
            <w:fldChar w:fldCharType="end"/>
          </w:r>
          <w:r w:rsidRPr="00850428">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D34A74">
            <w:rPr>
              <w:rFonts w:asciiTheme="minorHAnsi" w:hAnsiTheme="minorHAnsi"/>
              <w:bCs/>
              <w:noProof/>
            </w:rPr>
            <w:t>6</w:t>
          </w:r>
          <w:r>
            <w:rPr>
              <w:rFonts w:asciiTheme="minorHAnsi" w:hAnsiTheme="minorHAnsi"/>
              <w:bCs/>
              <w:noProof/>
            </w:rPr>
            <w:fldChar w:fldCharType="end"/>
          </w:r>
          <w:r w:rsidRPr="00850428">
            <w:rPr>
              <w:rFonts w:asciiTheme="minorHAnsi" w:hAnsiTheme="minorHAnsi"/>
              <w:bCs/>
            </w:rPr>
            <w:t>)</w:t>
          </w:r>
        </w:p>
      </w:tc>
    </w:tr>
  </w:tbl>
  <w:p w14:paraId="3F896B9A" w14:textId="77777777" w:rsidR="003E5CBE" w:rsidRPr="00850428" w:rsidRDefault="003E5CBE" w:rsidP="00850428">
    <w:pPr>
      <w:pStyle w:val="Header"/>
      <w:tabs>
        <w:tab w:val="clear" w:pos="4320"/>
        <w:tab w:val="clear" w:pos="8640"/>
        <w:tab w:val="left" w:pos="2258"/>
      </w:tabs>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2E40B67"/>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A113E1"/>
    <w:multiLevelType w:val="hybridMultilevel"/>
    <w:tmpl w:val="AE58D6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9C61D5"/>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B4D87"/>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403369"/>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235533C5"/>
    <w:multiLevelType w:val="hybridMultilevel"/>
    <w:tmpl w:val="1068A486"/>
    <w:lvl w:ilvl="0" w:tplc="4C2229E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B21395C"/>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3"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CB47A7A"/>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decimal"/>
      <w:lvlText w:val="%3."/>
      <w:lvlJc w:val="left"/>
      <w:pPr>
        <w:tabs>
          <w:tab w:val="num" w:pos="2160"/>
        </w:tabs>
        <w:ind w:left="2160" w:hanging="360"/>
      </w:pPr>
    </w:lvl>
    <w:lvl w:ilvl="3" w:tplc="DE749958">
      <w:start w:val="1"/>
      <w:numFmt w:val="decimal"/>
      <w:lvlText w:val="%4."/>
      <w:lvlJc w:val="left"/>
      <w:pPr>
        <w:tabs>
          <w:tab w:val="num" w:pos="2880"/>
        </w:tabs>
        <w:ind w:left="2880" w:hanging="360"/>
      </w:pPr>
    </w:lvl>
    <w:lvl w:ilvl="4" w:tplc="3374635E">
      <w:start w:val="1"/>
      <w:numFmt w:val="decimal"/>
      <w:lvlText w:val="%5."/>
      <w:lvlJc w:val="left"/>
      <w:pPr>
        <w:tabs>
          <w:tab w:val="num" w:pos="3600"/>
        </w:tabs>
        <w:ind w:left="3600" w:hanging="360"/>
      </w:pPr>
    </w:lvl>
    <w:lvl w:ilvl="5" w:tplc="957E9596">
      <w:start w:val="1"/>
      <w:numFmt w:val="decimal"/>
      <w:lvlText w:val="%6."/>
      <w:lvlJc w:val="left"/>
      <w:pPr>
        <w:tabs>
          <w:tab w:val="num" w:pos="4320"/>
        </w:tabs>
        <w:ind w:left="4320" w:hanging="360"/>
      </w:pPr>
    </w:lvl>
    <w:lvl w:ilvl="6" w:tplc="2F88F650">
      <w:start w:val="1"/>
      <w:numFmt w:val="decimal"/>
      <w:lvlText w:val="%7."/>
      <w:lvlJc w:val="left"/>
      <w:pPr>
        <w:tabs>
          <w:tab w:val="num" w:pos="5040"/>
        </w:tabs>
        <w:ind w:left="5040" w:hanging="360"/>
      </w:pPr>
    </w:lvl>
    <w:lvl w:ilvl="7" w:tplc="074C37B8">
      <w:start w:val="1"/>
      <w:numFmt w:val="decimal"/>
      <w:lvlText w:val="%8."/>
      <w:lvlJc w:val="left"/>
      <w:pPr>
        <w:tabs>
          <w:tab w:val="num" w:pos="5760"/>
        </w:tabs>
        <w:ind w:left="5760" w:hanging="360"/>
      </w:pPr>
    </w:lvl>
    <w:lvl w:ilvl="8" w:tplc="1CF666E2">
      <w:start w:val="1"/>
      <w:numFmt w:val="decimal"/>
      <w:lvlText w:val="%9."/>
      <w:lvlJc w:val="left"/>
      <w:pPr>
        <w:tabs>
          <w:tab w:val="num" w:pos="6480"/>
        </w:tabs>
        <w:ind w:left="6480" w:hanging="360"/>
      </w:pPr>
    </w:lvl>
  </w:abstractNum>
  <w:abstractNum w:abstractNumId="15" w15:restartNumberingAfterBreak="0">
    <w:nsid w:val="3E370F8A"/>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A125B78"/>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B3090A"/>
    <w:multiLevelType w:val="hybridMultilevel"/>
    <w:tmpl w:val="DF74F532"/>
    <w:lvl w:ilvl="0" w:tplc="2D465D58">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535E0F6C"/>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56C160E2"/>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F662CB"/>
    <w:multiLevelType w:val="hybridMultilevel"/>
    <w:tmpl w:val="A4BAFC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545ACA"/>
    <w:multiLevelType w:val="hybridMultilevel"/>
    <w:tmpl w:val="929630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9B7357"/>
    <w:multiLevelType w:val="hybridMultilevel"/>
    <w:tmpl w:val="28F0E7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1AE13EC"/>
    <w:multiLevelType w:val="hybridMultilevel"/>
    <w:tmpl w:val="06C054C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C5477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7113471A"/>
    <w:multiLevelType w:val="hybridMultilevel"/>
    <w:tmpl w:val="E51CE664"/>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7" w15:restartNumberingAfterBreak="0">
    <w:nsid w:val="76B95B8F"/>
    <w:multiLevelType w:val="hybridMultilevel"/>
    <w:tmpl w:val="273CB4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4D1B67"/>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6D48CB"/>
    <w:multiLevelType w:val="hybridMultilevel"/>
    <w:tmpl w:val="C84A5B08"/>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0" w15:restartNumberingAfterBreak="0">
    <w:nsid w:val="7CA3576F"/>
    <w:multiLevelType w:val="hybridMultilevel"/>
    <w:tmpl w:val="30B02222"/>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1" w15:restartNumberingAfterBreak="0">
    <w:nsid w:val="7DB736A8"/>
    <w:multiLevelType w:val="hybridMultilevel"/>
    <w:tmpl w:val="B894B45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FDC5E49"/>
    <w:multiLevelType w:val="hybridMultilevel"/>
    <w:tmpl w:val="273CB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3"/>
  </w:num>
  <w:num w:numId="3">
    <w:abstractNumId w:val="17"/>
  </w:num>
  <w:num w:numId="4">
    <w:abstractNumId w:val="1"/>
  </w:num>
  <w:num w:numId="5">
    <w:abstractNumId w:val="0"/>
  </w:num>
  <w:num w:numId="6">
    <w:abstractNumId w:val="29"/>
  </w:num>
  <w:num w:numId="7">
    <w:abstractNumId w:val="24"/>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2"/>
  </w:num>
  <w:num w:numId="12">
    <w:abstractNumId w:val="16"/>
  </w:num>
  <w:num w:numId="13">
    <w:abstractNumId w:val="19"/>
  </w:num>
  <w:num w:numId="14">
    <w:abstractNumId w:val="22"/>
  </w:num>
  <w:num w:numId="15">
    <w:abstractNumId w:val="8"/>
  </w:num>
  <w:num w:numId="16">
    <w:abstractNumId w:val="9"/>
  </w:num>
  <w:num w:numId="17">
    <w:abstractNumId w:val="14"/>
  </w:num>
  <w:num w:numId="18">
    <w:abstractNumId w:val="26"/>
  </w:num>
  <w:num w:numId="19">
    <w:abstractNumId w:val="25"/>
  </w:num>
  <w:num w:numId="20">
    <w:abstractNumId w:val="6"/>
  </w:num>
  <w:num w:numId="21">
    <w:abstractNumId w:val="4"/>
  </w:num>
  <w:num w:numId="22">
    <w:abstractNumId w:val="13"/>
  </w:num>
  <w:num w:numId="23">
    <w:abstractNumId w:val="23"/>
  </w:num>
  <w:num w:numId="24">
    <w:abstractNumId w:val="21"/>
  </w:num>
  <w:num w:numId="25">
    <w:abstractNumId w:val="28"/>
  </w:num>
  <w:num w:numId="26">
    <w:abstractNumId w:val="20"/>
  </w:num>
  <w:num w:numId="27">
    <w:abstractNumId w:val="7"/>
  </w:num>
  <w:num w:numId="28">
    <w:abstractNumId w:val="27"/>
  </w:num>
  <w:num w:numId="29">
    <w:abstractNumId w:val="31"/>
  </w:num>
  <w:num w:numId="30">
    <w:abstractNumId w:val="11"/>
  </w:num>
  <w:num w:numId="31">
    <w:abstractNumId w:val="5"/>
  </w:num>
  <w:num w:numId="32">
    <w:abstractNumId w:val="32"/>
  </w:num>
  <w:num w:numId="33">
    <w:abstractNumId w:val="1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561"/>
    <w:rsid w:val="000016CE"/>
    <w:rsid w:val="00003076"/>
    <w:rsid w:val="000036FF"/>
    <w:rsid w:val="00003D96"/>
    <w:rsid w:val="00006B3D"/>
    <w:rsid w:val="0001140B"/>
    <w:rsid w:val="000204C0"/>
    <w:rsid w:val="00026750"/>
    <w:rsid w:val="000345FE"/>
    <w:rsid w:val="0003484F"/>
    <w:rsid w:val="00035A79"/>
    <w:rsid w:val="00037926"/>
    <w:rsid w:val="0004217E"/>
    <w:rsid w:val="00043EE9"/>
    <w:rsid w:val="00044D65"/>
    <w:rsid w:val="000470D7"/>
    <w:rsid w:val="000471F6"/>
    <w:rsid w:val="000513AB"/>
    <w:rsid w:val="0005181F"/>
    <w:rsid w:val="00051F14"/>
    <w:rsid w:val="00053A0E"/>
    <w:rsid w:val="0006016B"/>
    <w:rsid w:val="0006038E"/>
    <w:rsid w:val="00062796"/>
    <w:rsid w:val="000631C6"/>
    <w:rsid w:val="000644B7"/>
    <w:rsid w:val="00076CCB"/>
    <w:rsid w:val="00076F08"/>
    <w:rsid w:val="00080A37"/>
    <w:rsid w:val="00080EEE"/>
    <w:rsid w:val="000861F1"/>
    <w:rsid w:val="00090BE0"/>
    <w:rsid w:val="00091D81"/>
    <w:rsid w:val="0009344D"/>
    <w:rsid w:val="00094EF2"/>
    <w:rsid w:val="0009518C"/>
    <w:rsid w:val="00095779"/>
    <w:rsid w:val="000A0D18"/>
    <w:rsid w:val="000A105B"/>
    <w:rsid w:val="000A1F02"/>
    <w:rsid w:val="000A35C7"/>
    <w:rsid w:val="000A4884"/>
    <w:rsid w:val="000A4A99"/>
    <w:rsid w:val="000B4491"/>
    <w:rsid w:val="000B4623"/>
    <w:rsid w:val="000B7F1D"/>
    <w:rsid w:val="000C03E1"/>
    <w:rsid w:val="000C1A4A"/>
    <w:rsid w:val="000C4C97"/>
    <w:rsid w:val="000C6426"/>
    <w:rsid w:val="000C6B8F"/>
    <w:rsid w:val="000C7320"/>
    <w:rsid w:val="000D23EA"/>
    <w:rsid w:val="000D25DB"/>
    <w:rsid w:val="000D4112"/>
    <w:rsid w:val="000D49C5"/>
    <w:rsid w:val="000D68B4"/>
    <w:rsid w:val="000D7DA8"/>
    <w:rsid w:val="000E0BE1"/>
    <w:rsid w:val="000E3D9C"/>
    <w:rsid w:val="000E53E9"/>
    <w:rsid w:val="000E7ABD"/>
    <w:rsid w:val="000F070F"/>
    <w:rsid w:val="000F0BA7"/>
    <w:rsid w:val="000F2512"/>
    <w:rsid w:val="000F404F"/>
    <w:rsid w:val="000F4267"/>
    <w:rsid w:val="000F67E7"/>
    <w:rsid w:val="000F754C"/>
    <w:rsid w:val="001003B2"/>
    <w:rsid w:val="001036B8"/>
    <w:rsid w:val="00112CBB"/>
    <w:rsid w:val="001131A2"/>
    <w:rsid w:val="00113AE4"/>
    <w:rsid w:val="00114058"/>
    <w:rsid w:val="00121FC9"/>
    <w:rsid w:val="00122141"/>
    <w:rsid w:val="0012363D"/>
    <w:rsid w:val="00126F26"/>
    <w:rsid w:val="001305CE"/>
    <w:rsid w:val="001315EE"/>
    <w:rsid w:val="00131ABD"/>
    <w:rsid w:val="00131AD7"/>
    <w:rsid w:val="00134279"/>
    <w:rsid w:val="00135763"/>
    <w:rsid w:val="00135825"/>
    <w:rsid w:val="00137AA4"/>
    <w:rsid w:val="00142FD3"/>
    <w:rsid w:val="0014709C"/>
    <w:rsid w:val="001507B5"/>
    <w:rsid w:val="00151E04"/>
    <w:rsid w:val="00155ACD"/>
    <w:rsid w:val="00156750"/>
    <w:rsid w:val="001577AB"/>
    <w:rsid w:val="001615D7"/>
    <w:rsid w:val="00162081"/>
    <w:rsid w:val="00167637"/>
    <w:rsid w:val="00171597"/>
    <w:rsid w:val="001739FA"/>
    <w:rsid w:val="00174BD1"/>
    <w:rsid w:val="00175824"/>
    <w:rsid w:val="00175D42"/>
    <w:rsid w:val="00176F02"/>
    <w:rsid w:val="00181190"/>
    <w:rsid w:val="001848E2"/>
    <w:rsid w:val="00186697"/>
    <w:rsid w:val="0019110E"/>
    <w:rsid w:val="0019624F"/>
    <w:rsid w:val="001A5583"/>
    <w:rsid w:val="001B2F90"/>
    <w:rsid w:val="001B5BA4"/>
    <w:rsid w:val="001D156D"/>
    <w:rsid w:val="001D1BCB"/>
    <w:rsid w:val="001D561F"/>
    <w:rsid w:val="001E3C52"/>
    <w:rsid w:val="001E7C67"/>
    <w:rsid w:val="001F0E8D"/>
    <w:rsid w:val="001F20EE"/>
    <w:rsid w:val="001F7063"/>
    <w:rsid w:val="001F750B"/>
    <w:rsid w:val="00200E53"/>
    <w:rsid w:val="00202608"/>
    <w:rsid w:val="00202AA1"/>
    <w:rsid w:val="00205222"/>
    <w:rsid w:val="0020590D"/>
    <w:rsid w:val="00206039"/>
    <w:rsid w:val="00210875"/>
    <w:rsid w:val="002135D6"/>
    <w:rsid w:val="00213E8E"/>
    <w:rsid w:val="00216C55"/>
    <w:rsid w:val="00221032"/>
    <w:rsid w:val="00222F6D"/>
    <w:rsid w:val="002241A5"/>
    <w:rsid w:val="00224A90"/>
    <w:rsid w:val="00230A59"/>
    <w:rsid w:val="00231A21"/>
    <w:rsid w:val="002326D8"/>
    <w:rsid w:val="00236354"/>
    <w:rsid w:val="002420D2"/>
    <w:rsid w:val="00243047"/>
    <w:rsid w:val="00243E16"/>
    <w:rsid w:val="002456FE"/>
    <w:rsid w:val="00245AF0"/>
    <w:rsid w:val="00247658"/>
    <w:rsid w:val="00251B09"/>
    <w:rsid w:val="00252440"/>
    <w:rsid w:val="002532A8"/>
    <w:rsid w:val="002561F0"/>
    <w:rsid w:val="002562A4"/>
    <w:rsid w:val="002566AF"/>
    <w:rsid w:val="002615BC"/>
    <w:rsid w:val="00262721"/>
    <w:rsid w:val="002641C7"/>
    <w:rsid w:val="00265DEB"/>
    <w:rsid w:val="002663BF"/>
    <w:rsid w:val="002710BB"/>
    <w:rsid w:val="002719D2"/>
    <w:rsid w:val="00271E1D"/>
    <w:rsid w:val="00271FF3"/>
    <w:rsid w:val="0027317A"/>
    <w:rsid w:val="0027449A"/>
    <w:rsid w:val="00274618"/>
    <w:rsid w:val="00277212"/>
    <w:rsid w:val="00277B0D"/>
    <w:rsid w:val="0028466E"/>
    <w:rsid w:val="00284AFC"/>
    <w:rsid w:val="00284C8F"/>
    <w:rsid w:val="00285A7C"/>
    <w:rsid w:val="00287573"/>
    <w:rsid w:val="00291F72"/>
    <w:rsid w:val="00295ED5"/>
    <w:rsid w:val="002A1004"/>
    <w:rsid w:val="002A199B"/>
    <w:rsid w:val="002A3F41"/>
    <w:rsid w:val="002A5079"/>
    <w:rsid w:val="002A62BF"/>
    <w:rsid w:val="002A6A1F"/>
    <w:rsid w:val="002B10F9"/>
    <w:rsid w:val="002B2393"/>
    <w:rsid w:val="002B4F6F"/>
    <w:rsid w:val="002B66F1"/>
    <w:rsid w:val="002C131A"/>
    <w:rsid w:val="002C164D"/>
    <w:rsid w:val="002C586B"/>
    <w:rsid w:val="002C74C4"/>
    <w:rsid w:val="002D1475"/>
    <w:rsid w:val="002D3BA6"/>
    <w:rsid w:val="002D680A"/>
    <w:rsid w:val="002D7DB8"/>
    <w:rsid w:val="002E0193"/>
    <w:rsid w:val="002E3676"/>
    <w:rsid w:val="002E54C7"/>
    <w:rsid w:val="002E5A4A"/>
    <w:rsid w:val="002E5A9F"/>
    <w:rsid w:val="002E6394"/>
    <w:rsid w:val="002E77B2"/>
    <w:rsid w:val="002E7941"/>
    <w:rsid w:val="002F07E6"/>
    <w:rsid w:val="002F2A62"/>
    <w:rsid w:val="002F40A7"/>
    <w:rsid w:val="002F6775"/>
    <w:rsid w:val="003051D0"/>
    <w:rsid w:val="00306026"/>
    <w:rsid w:val="00313E71"/>
    <w:rsid w:val="00313ED0"/>
    <w:rsid w:val="003149C3"/>
    <w:rsid w:val="00314D52"/>
    <w:rsid w:val="00314EC3"/>
    <w:rsid w:val="0032018D"/>
    <w:rsid w:val="00320F01"/>
    <w:rsid w:val="003247CA"/>
    <w:rsid w:val="00324C2C"/>
    <w:rsid w:val="00325ACD"/>
    <w:rsid w:val="00331707"/>
    <w:rsid w:val="00332274"/>
    <w:rsid w:val="00337397"/>
    <w:rsid w:val="00340520"/>
    <w:rsid w:val="00340CE9"/>
    <w:rsid w:val="00342706"/>
    <w:rsid w:val="00342ADA"/>
    <w:rsid w:val="00345A01"/>
    <w:rsid w:val="003500C8"/>
    <w:rsid w:val="00350A8C"/>
    <w:rsid w:val="003539EB"/>
    <w:rsid w:val="00353C3B"/>
    <w:rsid w:val="003545A9"/>
    <w:rsid w:val="0035603C"/>
    <w:rsid w:val="00357343"/>
    <w:rsid w:val="00370F0D"/>
    <w:rsid w:val="00371157"/>
    <w:rsid w:val="00372334"/>
    <w:rsid w:val="00372700"/>
    <w:rsid w:val="0037462C"/>
    <w:rsid w:val="003753E8"/>
    <w:rsid w:val="00376EAA"/>
    <w:rsid w:val="003809C0"/>
    <w:rsid w:val="00381E38"/>
    <w:rsid w:val="003830E8"/>
    <w:rsid w:val="003850E9"/>
    <w:rsid w:val="00386209"/>
    <w:rsid w:val="0038684E"/>
    <w:rsid w:val="00386EA9"/>
    <w:rsid w:val="0039142A"/>
    <w:rsid w:val="0039169B"/>
    <w:rsid w:val="00394C8C"/>
    <w:rsid w:val="003A085F"/>
    <w:rsid w:val="003A1773"/>
    <w:rsid w:val="003A4B29"/>
    <w:rsid w:val="003B3641"/>
    <w:rsid w:val="003B5B3C"/>
    <w:rsid w:val="003C2359"/>
    <w:rsid w:val="003C6DCC"/>
    <w:rsid w:val="003C7B7A"/>
    <w:rsid w:val="003D1445"/>
    <w:rsid w:val="003D349A"/>
    <w:rsid w:val="003D5183"/>
    <w:rsid w:val="003D5350"/>
    <w:rsid w:val="003E1E09"/>
    <w:rsid w:val="003E22AB"/>
    <w:rsid w:val="003E5CBE"/>
    <w:rsid w:val="003F064C"/>
    <w:rsid w:val="003F0D68"/>
    <w:rsid w:val="003F103A"/>
    <w:rsid w:val="003F1C6F"/>
    <w:rsid w:val="003F2ED5"/>
    <w:rsid w:val="003F49BD"/>
    <w:rsid w:val="003F4C2F"/>
    <w:rsid w:val="003F6A76"/>
    <w:rsid w:val="00405B3C"/>
    <w:rsid w:val="004072E7"/>
    <w:rsid w:val="00410ECA"/>
    <w:rsid w:val="00415FD0"/>
    <w:rsid w:val="004247C9"/>
    <w:rsid w:val="00425A6F"/>
    <w:rsid w:val="0042627F"/>
    <w:rsid w:val="00430CEA"/>
    <w:rsid w:val="00432098"/>
    <w:rsid w:val="00432B7A"/>
    <w:rsid w:val="0043390E"/>
    <w:rsid w:val="0043422C"/>
    <w:rsid w:val="00435279"/>
    <w:rsid w:val="00436779"/>
    <w:rsid w:val="00437007"/>
    <w:rsid w:val="00440841"/>
    <w:rsid w:val="00447E7D"/>
    <w:rsid w:val="004507D3"/>
    <w:rsid w:val="0045105B"/>
    <w:rsid w:val="004510F5"/>
    <w:rsid w:val="00452472"/>
    <w:rsid w:val="00454C3D"/>
    <w:rsid w:val="00460583"/>
    <w:rsid w:val="00462AC1"/>
    <w:rsid w:val="0046705B"/>
    <w:rsid w:val="00470951"/>
    <w:rsid w:val="0047232D"/>
    <w:rsid w:val="00472A6F"/>
    <w:rsid w:val="004737C4"/>
    <w:rsid w:val="00474509"/>
    <w:rsid w:val="00474A7A"/>
    <w:rsid w:val="00475987"/>
    <w:rsid w:val="004763BA"/>
    <w:rsid w:val="00477D56"/>
    <w:rsid w:val="0048031E"/>
    <w:rsid w:val="004809EE"/>
    <w:rsid w:val="00481723"/>
    <w:rsid w:val="00486F0B"/>
    <w:rsid w:val="004874A1"/>
    <w:rsid w:val="0049343E"/>
    <w:rsid w:val="004944D6"/>
    <w:rsid w:val="004948E2"/>
    <w:rsid w:val="004A1BEB"/>
    <w:rsid w:val="004A264A"/>
    <w:rsid w:val="004A3614"/>
    <w:rsid w:val="004A3F30"/>
    <w:rsid w:val="004A5C7F"/>
    <w:rsid w:val="004A6E7F"/>
    <w:rsid w:val="004B0F27"/>
    <w:rsid w:val="004B1012"/>
    <w:rsid w:val="004B4582"/>
    <w:rsid w:val="004B668A"/>
    <w:rsid w:val="004B7BD2"/>
    <w:rsid w:val="004C23D9"/>
    <w:rsid w:val="004C2C61"/>
    <w:rsid w:val="004C5269"/>
    <w:rsid w:val="004C68BA"/>
    <w:rsid w:val="004D1A22"/>
    <w:rsid w:val="004D1CE3"/>
    <w:rsid w:val="004D2397"/>
    <w:rsid w:val="004D287C"/>
    <w:rsid w:val="004D6C22"/>
    <w:rsid w:val="004E112A"/>
    <w:rsid w:val="004E230B"/>
    <w:rsid w:val="004E3E8B"/>
    <w:rsid w:val="004E4A18"/>
    <w:rsid w:val="004E52B7"/>
    <w:rsid w:val="004F0A7F"/>
    <w:rsid w:val="004F3495"/>
    <w:rsid w:val="004F40C1"/>
    <w:rsid w:val="004F57B5"/>
    <w:rsid w:val="004F70D7"/>
    <w:rsid w:val="00505EEB"/>
    <w:rsid w:val="005063AA"/>
    <w:rsid w:val="005065E1"/>
    <w:rsid w:val="005106B9"/>
    <w:rsid w:val="00513D83"/>
    <w:rsid w:val="00514ADB"/>
    <w:rsid w:val="00520412"/>
    <w:rsid w:val="005222CB"/>
    <w:rsid w:val="0052278E"/>
    <w:rsid w:val="00522BA1"/>
    <w:rsid w:val="00527ACC"/>
    <w:rsid w:val="00530F4C"/>
    <w:rsid w:val="00531044"/>
    <w:rsid w:val="005340A2"/>
    <w:rsid w:val="005367FB"/>
    <w:rsid w:val="00536AA4"/>
    <w:rsid w:val="00541293"/>
    <w:rsid w:val="00541E22"/>
    <w:rsid w:val="005437EB"/>
    <w:rsid w:val="00551599"/>
    <w:rsid w:val="00552A3E"/>
    <w:rsid w:val="005539DF"/>
    <w:rsid w:val="00555884"/>
    <w:rsid w:val="00560898"/>
    <w:rsid w:val="00560F73"/>
    <w:rsid w:val="00562BA8"/>
    <w:rsid w:val="00564503"/>
    <w:rsid w:val="005678C7"/>
    <w:rsid w:val="00567F14"/>
    <w:rsid w:val="005700EE"/>
    <w:rsid w:val="005714E2"/>
    <w:rsid w:val="00572B72"/>
    <w:rsid w:val="00573417"/>
    <w:rsid w:val="00574844"/>
    <w:rsid w:val="00574E6A"/>
    <w:rsid w:val="005813CE"/>
    <w:rsid w:val="005821CB"/>
    <w:rsid w:val="00584EB2"/>
    <w:rsid w:val="005877FC"/>
    <w:rsid w:val="0059070E"/>
    <w:rsid w:val="0059284E"/>
    <w:rsid w:val="0059487B"/>
    <w:rsid w:val="00594C36"/>
    <w:rsid w:val="00596C74"/>
    <w:rsid w:val="005A2987"/>
    <w:rsid w:val="005A4AE8"/>
    <w:rsid w:val="005B2538"/>
    <w:rsid w:val="005C4069"/>
    <w:rsid w:val="005C4233"/>
    <w:rsid w:val="005C5038"/>
    <w:rsid w:val="005C73C7"/>
    <w:rsid w:val="005D2752"/>
    <w:rsid w:val="005D30D4"/>
    <w:rsid w:val="005D36AF"/>
    <w:rsid w:val="005D55BB"/>
    <w:rsid w:val="005E23CD"/>
    <w:rsid w:val="005E2724"/>
    <w:rsid w:val="005E31A4"/>
    <w:rsid w:val="005E3E55"/>
    <w:rsid w:val="005E68FF"/>
    <w:rsid w:val="005F178B"/>
    <w:rsid w:val="005F26D8"/>
    <w:rsid w:val="005F283E"/>
    <w:rsid w:val="005F47B7"/>
    <w:rsid w:val="005F4CDC"/>
    <w:rsid w:val="005F607C"/>
    <w:rsid w:val="005F7CB7"/>
    <w:rsid w:val="00600A7D"/>
    <w:rsid w:val="006016EB"/>
    <w:rsid w:val="006019F9"/>
    <w:rsid w:val="00601C19"/>
    <w:rsid w:val="006039AD"/>
    <w:rsid w:val="00605944"/>
    <w:rsid w:val="00611910"/>
    <w:rsid w:val="00613F4A"/>
    <w:rsid w:val="00614268"/>
    <w:rsid w:val="00615499"/>
    <w:rsid w:val="00616C4D"/>
    <w:rsid w:val="006171CA"/>
    <w:rsid w:val="00617B42"/>
    <w:rsid w:val="006200D7"/>
    <w:rsid w:val="0062201F"/>
    <w:rsid w:val="006227B1"/>
    <w:rsid w:val="00622990"/>
    <w:rsid w:val="006258AA"/>
    <w:rsid w:val="0062771C"/>
    <w:rsid w:val="00631115"/>
    <w:rsid w:val="00631DC1"/>
    <w:rsid w:val="00632531"/>
    <w:rsid w:val="00632F51"/>
    <w:rsid w:val="00632F73"/>
    <w:rsid w:val="00635962"/>
    <w:rsid w:val="00637BB7"/>
    <w:rsid w:val="006411CF"/>
    <w:rsid w:val="00641C71"/>
    <w:rsid w:val="00641EDB"/>
    <w:rsid w:val="0064300C"/>
    <w:rsid w:val="0064669B"/>
    <w:rsid w:val="00650CD9"/>
    <w:rsid w:val="00651FA0"/>
    <w:rsid w:val="00653A64"/>
    <w:rsid w:val="00653ECA"/>
    <w:rsid w:val="00654488"/>
    <w:rsid w:val="00654F37"/>
    <w:rsid w:val="006570FA"/>
    <w:rsid w:val="006575F0"/>
    <w:rsid w:val="00657F6F"/>
    <w:rsid w:val="00661DA2"/>
    <w:rsid w:val="00663AF7"/>
    <w:rsid w:val="00667362"/>
    <w:rsid w:val="00674FED"/>
    <w:rsid w:val="00675334"/>
    <w:rsid w:val="00680101"/>
    <w:rsid w:val="0068226F"/>
    <w:rsid w:val="00682CBA"/>
    <w:rsid w:val="00683961"/>
    <w:rsid w:val="00685D72"/>
    <w:rsid w:val="00686B8B"/>
    <w:rsid w:val="00692ECE"/>
    <w:rsid w:val="00692EDF"/>
    <w:rsid w:val="006930E5"/>
    <w:rsid w:val="0069405F"/>
    <w:rsid w:val="0069600B"/>
    <w:rsid w:val="00697B19"/>
    <w:rsid w:val="00697E29"/>
    <w:rsid w:val="006A156C"/>
    <w:rsid w:val="006A4662"/>
    <w:rsid w:val="006A57F1"/>
    <w:rsid w:val="006A6839"/>
    <w:rsid w:val="006A722E"/>
    <w:rsid w:val="006B2FF9"/>
    <w:rsid w:val="006B4081"/>
    <w:rsid w:val="006C0044"/>
    <w:rsid w:val="006C0E98"/>
    <w:rsid w:val="006C24EA"/>
    <w:rsid w:val="006C4625"/>
    <w:rsid w:val="006C6B68"/>
    <w:rsid w:val="006C7335"/>
    <w:rsid w:val="006C7406"/>
    <w:rsid w:val="006D0BCD"/>
    <w:rsid w:val="006D21DC"/>
    <w:rsid w:val="006D3BEB"/>
    <w:rsid w:val="006D4D01"/>
    <w:rsid w:val="006D5208"/>
    <w:rsid w:val="006D5510"/>
    <w:rsid w:val="006D62D0"/>
    <w:rsid w:val="006D7492"/>
    <w:rsid w:val="006E0592"/>
    <w:rsid w:val="006E1FC1"/>
    <w:rsid w:val="006E663B"/>
    <w:rsid w:val="006F0558"/>
    <w:rsid w:val="006F0652"/>
    <w:rsid w:val="006F133F"/>
    <w:rsid w:val="006F2C70"/>
    <w:rsid w:val="006F7062"/>
    <w:rsid w:val="00702D6E"/>
    <w:rsid w:val="0070354F"/>
    <w:rsid w:val="0070374B"/>
    <w:rsid w:val="007068E9"/>
    <w:rsid w:val="00706B3D"/>
    <w:rsid w:val="007108CC"/>
    <w:rsid w:val="00710E49"/>
    <w:rsid w:val="00712D46"/>
    <w:rsid w:val="00712F6E"/>
    <w:rsid w:val="00714442"/>
    <w:rsid w:val="00714CBC"/>
    <w:rsid w:val="00714DAD"/>
    <w:rsid w:val="007161B9"/>
    <w:rsid w:val="00716783"/>
    <w:rsid w:val="0071761E"/>
    <w:rsid w:val="00717DEA"/>
    <w:rsid w:val="00720306"/>
    <w:rsid w:val="00723136"/>
    <w:rsid w:val="007243AD"/>
    <w:rsid w:val="007259BB"/>
    <w:rsid w:val="00725A7C"/>
    <w:rsid w:val="007374E7"/>
    <w:rsid w:val="00743217"/>
    <w:rsid w:val="0074424A"/>
    <w:rsid w:val="007447D6"/>
    <w:rsid w:val="00751673"/>
    <w:rsid w:val="00753CFA"/>
    <w:rsid w:val="00754AF2"/>
    <w:rsid w:val="007551EC"/>
    <w:rsid w:val="00757087"/>
    <w:rsid w:val="0076105D"/>
    <w:rsid w:val="00762F57"/>
    <w:rsid w:val="007635A5"/>
    <w:rsid w:val="0076441C"/>
    <w:rsid w:val="00765F67"/>
    <w:rsid w:val="00765FA4"/>
    <w:rsid w:val="00766F71"/>
    <w:rsid w:val="00767A07"/>
    <w:rsid w:val="0077278F"/>
    <w:rsid w:val="007755D6"/>
    <w:rsid w:val="007756F6"/>
    <w:rsid w:val="00776799"/>
    <w:rsid w:val="00777B2F"/>
    <w:rsid w:val="00785B34"/>
    <w:rsid w:val="00793E1C"/>
    <w:rsid w:val="00795EB8"/>
    <w:rsid w:val="00796340"/>
    <w:rsid w:val="00796642"/>
    <w:rsid w:val="00797224"/>
    <w:rsid w:val="00797290"/>
    <w:rsid w:val="00797860"/>
    <w:rsid w:val="007A4603"/>
    <w:rsid w:val="007A48DC"/>
    <w:rsid w:val="007B02EB"/>
    <w:rsid w:val="007B0D90"/>
    <w:rsid w:val="007B4BEA"/>
    <w:rsid w:val="007B645E"/>
    <w:rsid w:val="007C12FC"/>
    <w:rsid w:val="007C24A3"/>
    <w:rsid w:val="007C390F"/>
    <w:rsid w:val="007C7495"/>
    <w:rsid w:val="007C785B"/>
    <w:rsid w:val="007D060B"/>
    <w:rsid w:val="007D0D8F"/>
    <w:rsid w:val="007D19B2"/>
    <w:rsid w:val="007D2DD3"/>
    <w:rsid w:val="007D726A"/>
    <w:rsid w:val="007E0875"/>
    <w:rsid w:val="007E0F60"/>
    <w:rsid w:val="007E26E9"/>
    <w:rsid w:val="007E32B3"/>
    <w:rsid w:val="007E4941"/>
    <w:rsid w:val="007E57B6"/>
    <w:rsid w:val="007E5C39"/>
    <w:rsid w:val="007E64EC"/>
    <w:rsid w:val="007F0CE0"/>
    <w:rsid w:val="007F1924"/>
    <w:rsid w:val="007F24BC"/>
    <w:rsid w:val="007F3E17"/>
    <w:rsid w:val="007F57DC"/>
    <w:rsid w:val="00801172"/>
    <w:rsid w:val="00803B17"/>
    <w:rsid w:val="008044C3"/>
    <w:rsid w:val="00804662"/>
    <w:rsid w:val="00804C36"/>
    <w:rsid w:val="00807045"/>
    <w:rsid w:val="008117D3"/>
    <w:rsid w:val="0081244D"/>
    <w:rsid w:val="00815AA1"/>
    <w:rsid w:val="0081628C"/>
    <w:rsid w:val="00821F42"/>
    <w:rsid w:val="00822E89"/>
    <w:rsid w:val="0082365E"/>
    <w:rsid w:val="0082448D"/>
    <w:rsid w:val="0082487D"/>
    <w:rsid w:val="008252FF"/>
    <w:rsid w:val="0083289B"/>
    <w:rsid w:val="008350A4"/>
    <w:rsid w:val="008353B6"/>
    <w:rsid w:val="00841186"/>
    <w:rsid w:val="00843AA7"/>
    <w:rsid w:val="008453AC"/>
    <w:rsid w:val="00845731"/>
    <w:rsid w:val="00845782"/>
    <w:rsid w:val="008459F6"/>
    <w:rsid w:val="00845CA5"/>
    <w:rsid w:val="00846479"/>
    <w:rsid w:val="00847E91"/>
    <w:rsid w:val="00847EF3"/>
    <w:rsid w:val="00850428"/>
    <w:rsid w:val="0085268F"/>
    <w:rsid w:val="00853177"/>
    <w:rsid w:val="008540F3"/>
    <w:rsid w:val="008545D4"/>
    <w:rsid w:val="00854DC6"/>
    <w:rsid w:val="00856066"/>
    <w:rsid w:val="00857939"/>
    <w:rsid w:val="00857CD8"/>
    <w:rsid w:val="00860E60"/>
    <w:rsid w:val="00861BF8"/>
    <w:rsid w:val="00861F5E"/>
    <w:rsid w:val="00861F8E"/>
    <w:rsid w:val="008627BE"/>
    <w:rsid w:val="00865861"/>
    <w:rsid w:val="00865D00"/>
    <w:rsid w:val="0087263A"/>
    <w:rsid w:val="00873A16"/>
    <w:rsid w:val="00880CC5"/>
    <w:rsid w:val="0088496C"/>
    <w:rsid w:val="00885BDB"/>
    <w:rsid w:val="00886660"/>
    <w:rsid w:val="00890DB2"/>
    <w:rsid w:val="00894E3E"/>
    <w:rsid w:val="008950BE"/>
    <w:rsid w:val="008A138E"/>
    <w:rsid w:val="008A13C2"/>
    <w:rsid w:val="008A5B91"/>
    <w:rsid w:val="008A66A8"/>
    <w:rsid w:val="008A6FD9"/>
    <w:rsid w:val="008A7891"/>
    <w:rsid w:val="008A7F5C"/>
    <w:rsid w:val="008B05CC"/>
    <w:rsid w:val="008C0E55"/>
    <w:rsid w:val="008C10F1"/>
    <w:rsid w:val="008C1285"/>
    <w:rsid w:val="008C1D19"/>
    <w:rsid w:val="008C23D7"/>
    <w:rsid w:val="008C7DDD"/>
    <w:rsid w:val="008D0B8D"/>
    <w:rsid w:val="008D3666"/>
    <w:rsid w:val="008D3743"/>
    <w:rsid w:val="008D3813"/>
    <w:rsid w:val="008D3F64"/>
    <w:rsid w:val="008E0A68"/>
    <w:rsid w:val="008E29E1"/>
    <w:rsid w:val="008E429B"/>
    <w:rsid w:val="008E4542"/>
    <w:rsid w:val="008F1804"/>
    <w:rsid w:val="008F1900"/>
    <w:rsid w:val="008F227F"/>
    <w:rsid w:val="008F49E7"/>
    <w:rsid w:val="008F4BD1"/>
    <w:rsid w:val="009008FB"/>
    <w:rsid w:val="00900C86"/>
    <w:rsid w:val="0090233D"/>
    <w:rsid w:val="00902EBA"/>
    <w:rsid w:val="00903938"/>
    <w:rsid w:val="00905295"/>
    <w:rsid w:val="00910674"/>
    <w:rsid w:val="009119ED"/>
    <w:rsid w:val="00911CB9"/>
    <w:rsid w:val="00915296"/>
    <w:rsid w:val="00915BCF"/>
    <w:rsid w:val="00921467"/>
    <w:rsid w:val="0092474C"/>
    <w:rsid w:val="009272DD"/>
    <w:rsid w:val="009343CC"/>
    <w:rsid w:val="00937267"/>
    <w:rsid w:val="009379DB"/>
    <w:rsid w:val="00941530"/>
    <w:rsid w:val="00941E17"/>
    <w:rsid w:val="0094235F"/>
    <w:rsid w:val="009437C6"/>
    <w:rsid w:val="00945A11"/>
    <w:rsid w:val="00946688"/>
    <w:rsid w:val="009471CD"/>
    <w:rsid w:val="00955A9A"/>
    <w:rsid w:val="009564C7"/>
    <w:rsid w:val="009605E1"/>
    <w:rsid w:val="009615EB"/>
    <w:rsid w:val="00963FF0"/>
    <w:rsid w:val="0096520A"/>
    <w:rsid w:val="00967916"/>
    <w:rsid w:val="009707E9"/>
    <w:rsid w:val="00972766"/>
    <w:rsid w:val="009727B8"/>
    <w:rsid w:val="00974AAE"/>
    <w:rsid w:val="0097558E"/>
    <w:rsid w:val="009764A9"/>
    <w:rsid w:val="00976637"/>
    <w:rsid w:val="00980FB6"/>
    <w:rsid w:val="009811D9"/>
    <w:rsid w:val="00982535"/>
    <w:rsid w:val="00986DCA"/>
    <w:rsid w:val="00992035"/>
    <w:rsid w:val="00992EF8"/>
    <w:rsid w:val="009A059F"/>
    <w:rsid w:val="009A102D"/>
    <w:rsid w:val="009A1F14"/>
    <w:rsid w:val="009A3318"/>
    <w:rsid w:val="009A698F"/>
    <w:rsid w:val="009A6F10"/>
    <w:rsid w:val="009B0EBF"/>
    <w:rsid w:val="009B4F4F"/>
    <w:rsid w:val="009B5B9D"/>
    <w:rsid w:val="009C0792"/>
    <w:rsid w:val="009C1F4E"/>
    <w:rsid w:val="009C4B49"/>
    <w:rsid w:val="009C4F9A"/>
    <w:rsid w:val="009D0F10"/>
    <w:rsid w:val="009D24DE"/>
    <w:rsid w:val="009D4B18"/>
    <w:rsid w:val="009D721C"/>
    <w:rsid w:val="009E2E57"/>
    <w:rsid w:val="009E3BB5"/>
    <w:rsid w:val="009E6B59"/>
    <w:rsid w:val="009E746D"/>
    <w:rsid w:val="009F1C98"/>
    <w:rsid w:val="009F2090"/>
    <w:rsid w:val="009F2912"/>
    <w:rsid w:val="009F62E0"/>
    <w:rsid w:val="009F7169"/>
    <w:rsid w:val="00A0027A"/>
    <w:rsid w:val="00A00AE7"/>
    <w:rsid w:val="00A02090"/>
    <w:rsid w:val="00A05D8F"/>
    <w:rsid w:val="00A06270"/>
    <w:rsid w:val="00A07D19"/>
    <w:rsid w:val="00A12015"/>
    <w:rsid w:val="00A140AE"/>
    <w:rsid w:val="00A150BF"/>
    <w:rsid w:val="00A15316"/>
    <w:rsid w:val="00A16546"/>
    <w:rsid w:val="00A20B0E"/>
    <w:rsid w:val="00A24BE2"/>
    <w:rsid w:val="00A24F9F"/>
    <w:rsid w:val="00A332FD"/>
    <w:rsid w:val="00A33842"/>
    <w:rsid w:val="00A33A50"/>
    <w:rsid w:val="00A3438B"/>
    <w:rsid w:val="00A4261D"/>
    <w:rsid w:val="00A42C60"/>
    <w:rsid w:val="00A44A18"/>
    <w:rsid w:val="00A45151"/>
    <w:rsid w:val="00A46AEC"/>
    <w:rsid w:val="00A51851"/>
    <w:rsid w:val="00A53105"/>
    <w:rsid w:val="00A5369B"/>
    <w:rsid w:val="00A53EF5"/>
    <w:rsid w:val="00A55365"/>
    <w:rsid w:val="00A55444"/>
    <w:rsid w:val="00A60BEA"/>
    <w:rsid w:val="00A61C7E"/>
    <w:rsid w:val="00A64D47"/>
    <w:rsid w:val="00A65AC4"/>
    <w:rsid w:val="00A677BB"/>
    <w:rsid w:val="00A702F0"/>
    <w:rsid w:val="00A70722"/>
    <w:rsid w:val="00A7083E"/>
    <w:rsid w:val="00A71052"/>
    <w:rsid w:val="00A742B3"/>
    <w:rsid w:val="00A75B22"/>
    <w:rsid w:val="00A75B9B"/>
    <w:rsid w:val="00A81137"/>
    <w:rsid w:val="00A872BB"/>
    <w:rsid w:val="00A87572"/>
    <w:rsid w:val="00A96908"/>
    <w:rsid w:val="00A9767D"/>
    <w:rsid w:val="00AA01C1"/>
    <w:rsid w:val="00AA18EC"/>
    <w:rsid w:val="00AA5DE9"/>
    <w:rsid w:val="00AA767E"/>
    <w:rsid w:val="00AB1578"/>
    <w:rsid w:val="00AB1C73"/>
    <w:rsid w:val="00AB1E9B"/>
    <w:rsid w:val="00AB3CEC"/>
    <w:rsid w:val="00AB4166"/>
    <w:rsid w:val="00AB6D28"/>
    <w:rsid w:val="00AC2C0E"/>
    <w:rsid w:val="00AC348D"/>
    <w:rsid w:val="00AC4755"/>
    <w:rsid w:val="00AC5DE9"/>
    <w:rsid w:val="00AC65B1"/>
    <w:rsid w:val="00AC7D45"/>
    <w:rsid w:val="00AD0CC5"/>
    <w:rsid w:val="00AD3DD3"/>
    <w:rsid w:val="00AD4FAE"/>
    <w:rsid w:val="00AD5A7C"/>
    <w:rsid w:val="00AD67BC"/>
    <w:rsid w:val="00AE3716"/>
    <w:rsid w:val="00AE39CC"/>
    <w:rsid w:val="00AE42A1"/>
    <w:rsid w:val="00AE695E"/>
    <w:rsid w:val="00AE6B30"/>
    <w:rsid w:val="00AF17B1"/>
    <w:rsid w:val="00AF23FC"/>
    <w:rsid w:val="00AF4004"/>
    <w:rsid w:val="00B02E79"/>
    <w:rsid w:val="00B1011A"/>
    <w:rsid w:val="00B13097"/>
    <w:rsid w:val="00B135DD"/>
    <w:rsid w:val="00B17F24"/>
    <w:rsid w:val="00B23304"/>
    <w:rsid w:val="00B273D8"/>
    <w:rsid w:val="00B27A2A"/>
    <w:rsid w:val="00B33471"/>
    <w:rsid w:val="00B34290"/>
    <w:rsid w:val="00B35868"/>
    <w:rsid w:val="00B35C45"/>
    <w:rsid w:val="00B401EA"/>
    <w:rsid w:val="00B40D88"/>
    <w:rsid w:val="00B4146E"/>
    <w:rsid w:val="00B4216F"/>
    <w:rsid w:val="00B429F3"/>
    <w:rsid w:val="00B446FE"/>
    <w:rsid w:val="00B44CD6"/>
    <w:rsid w:val="00B47B99"/>
    <w:rsid w:val="00B51352"/>
    <w:rsid w:val="00B515DA"/>
    <w:rsid w:val="00B55F60"/>
    <w:rsid w:val="00B5638F"/>
    <w:rsid w:val="00B6238C"/>
    <w:rsid w:val="00B64C8C"/>
    <w:rsid w:val="00B6647D"/>
    <w:rsid w:val="00B70752"/>
    <w:rsid w:val="00B7077A"/>
    <w:rsid w:val="00B778B9"/>
    <w:rsid w:val="00B82CAC"/>
    <w:rsid w:val="00B82F48"/>
    <w:rsid w:val="00B846EC"/>
    <w:rsid w:val="00B865A2"/>
    <w:rsid w:val="00B867D6"/>
    <w:rsid w:val="00B867E5"/>
    <w:rsid w:val="00B87D96"/>
    <w:rsid w:val="00BA1AF3"/>
    <w:rsid w:val="00BA23B2"/>
    <w:rsid w:val="00BA2927"/>
    <w:rsid w:val="00BA3419"/>
    <w:rsid w:val="00BA587A"/>
    <w:rsid w:val="00BA6FA0"/>
    <w:rsid w:val="00BB4A4C"/>
    <w:rsid w:val="00BC2767"/>
    <w:rsid w:val="00BC54BA"/>
    <w:rsid w:val="00BC6655"/>
    <w:rsid w:val="00BC6F83"/>
    <w:rsid w:val="00BD6041"/>
    <w:rsid w:val="00BD71C5"/>
    <w:rsid w:val="00BD7DA4"/>
    <w:rsid w:val="00BE7F99"/>
    <w:rsid w:val="00BF2635"/>
    <w:rsid w:val="00BF530C"/>
    <w:rsid w:val="00C00B9B"/>
    <w:rsid w:val="00C04EA8"/>
    <w:rsid w:val="00C06085"/>
    <w:rsid w:val="00C060F0"/>
    <w:rsid w:val="00C0646D"/>
    <w:rsid w:val="00C06AE0"/>
    <w:rsid w:val="00C072DB"/>
    <w:rsid w:val="00C107D2"/>
    <w:rsid w:val="00C11733"/>
    <w:rsid w:val="00C13757"/>
    <w:rsid w:val="00C14210"/>
    <w:rsid w:val="00C173DB"/>
    <w:rsid w:val="00C17C60"/>
    <w:rsid w:val="00C217B0"/>
    <w:rsid w:val="00C2192D"/>
    <w:rsid w:val="00C2497D"/>
    <w:rsid w:val="00C266DF"/>
    <w:rsid w:val="00C302D5"/>
    <w:rsid w:val="00C30FB6"/>
    <w:rsid w:val="00C30FDD"/>
    <w:rsid w:val="00C344DB"/>
    <w:rsid w:val="00C34EF9"/>
    <w:rsid w:val="00C35471"/>
    <w:rsid w:val="00C357D9"/>
    <w:rsid w:val="00C36354"/>
    <w:rsid w:val="00C367B7"/>
    <w:rsid w:val="00C36879"/>
    <w:rsid w:val="00C477A7"/>
    <w:rsid w:val="00C50E08"/>
    <w:rsid w:val="00C51405"/>
    <w:rsid w:val="00C51617"/>
    <w:rsid w:val="00C52BEB"/>
    <w:rsid w:val="00C538F8"/>
    <w:rsid w:val="00C53BA5"/>
    <w:rsid w:val="00C5702B"/>
    <w:rsid w:val="00C60365"/>
    <w:rsid w:val="00C6068F"/>
    <w:rsid w:val="00C65399"/>
    <w:rsid w:val="00C65957"/>
    <w:rsid w:val="00C67305"/>
    <w:rsid w:val="00C71EA2"/>
    <w:rsid w:val="00C73E32"/>
    <w:rsid w:val="00C8544F"/>
    <w:rsid w:val="00C874DA"/>
    <w:rsid w:val="00C87E4F"/>
    <w:rsid w:val="00C905B7"/>
    <w:rsid w:val="00C9159A"/>
    <w:rsid w:val="00C9188F"/>
    <w:rsid w:val="00C9794C"/>
    <w:rsid w:val="00CA129C"/>
    <w:rsid w:val="00CA1A3D"/>
    <w:rsid w:val="00CA1FA3"/>
    <w:rsid w:val="00CA2073"/>
    <w:rsid w:val="00CA2CCA"/>
    <w:rsid w:val="00CA4E20"/>
    <w:rsid w:val="00CA52B0"/>
    <w:rsid w:val="00CB3D99"/>
    <w:rsid w:val="00CB47AC"/>
    <w:rsid w:val="00CB4E91"/>
    <w:rsid w:val="00CB7159"/>
    <w:rsid w:val="00CB7C12"/>
    <w:rsid w:val="00CC17C9"/>
    <w:rsid w:val="00CC1F83"/>
    <w:rsid w:val="00CC211E"/>
    <w:rsid w:val="00CC2F36"/>
    <w:rsid w:val="00CC3614"/>
    <w:rsid w:val="00CC6E96"/>
    <w:rsid w:val="00CD0342"/>
    <w:rsid w:val="00CD394A"/>
    <w:rsid w:val="00CD3EBD"/>
    <w:rsid w:val="00CD3FB9"/>
    <w:rsid w:val="00CD7D13"/>
    <w:rsid w:val="00CE20C1"/>
    <w:rsid w:val="00CE2183"/>
    <w:rsid w:val="00CE2184"/>
    <w:rsid w:val="00CE2409"/>
    <w:rsid w:val="00CE33A8"/>
    <w:rsid w:val="00CE4AF0"/>
    <w:rsid w:val="00CE5565"/>
    <w:rsid w:val="00CE6EA5"/>
    <w:rsid w:val="00CF1C9B"/>
    <w:rsid w:val="00CF38D9"/>
    <w:rsid w:val="00CF5F4D"/>
    <w:rsid w:val="00CF6791"/>
    <w:rsid w:val="00D00DB5"/>
    <w:rsid w:val="00D01766"/>
    <w:rsid w:val="00D05A28"/>
    <w:rsid w:val="00D06E4B"/>
    <w:rsid w:val="00D165AA"/>
    <w:rsid w:val="00D17E5B"/>
    <w:rsid w:val="00D25981"/>
    <w:rsid w:val="00D2673F"/>
    <w:rsid w:val="00D32BE4"/>
    <w:rsid w:val="00D34A27"/>
    <w:rsid w:val="00D34A74"/>
    <w:rsid w:val="00D35026"/>
    <w:rsid w:val="00D36785"/>
    <w:rsid w:val="00D430F6"/>
    <w:rsid w:val="00D462C2"/>
    <w:rsid w:val="00D46E9D"/>
    <w:rsid w:val="00D47F2D"/>
    <w:rsid w:val="00D50B07"/>
    <w:rsid w:val="00D50E24"/>
    <w:rsid w:val="00D53733"/>
    <w:rsid w:val="00D56CD8"/>
    <w:rsid w:val="00D61060"/>
    <w:rsid w:val="00D62DB5"/>
    <w:rsid w:val="00D67071"/>
    <w:rsid w:val="00D74039"/>
    <w:rsid w:val="00D7762E"/>
    <w:rsid w:val="00D77E2E"/>
    <w:rsid w:val="00D81ED4"/>
    <w:rsid w:val="00D82516"/>
    <w:rsid w:val="00D83CD6"/>
    <w:rsid w:val="00D84532"/>
    <w:rsid w:val="00D87559"/>
    <w:rsid w:val="00D916A4"/>
    <w:rsid w:val="00D92B8C"/>
    <w:rsid w:val="00DA23E0"/>
    <w:rsid w:val="00DA328D"/>
    <w:rsid w:val="00DA3D14"/>
    <w:rsid w:val="00DA41D8"/>
    <w:rsid w:val="00DA4600"/>
    <w:rsid w:val="00DA65B2"/>
    <w:rsid w:val="00DA6F22"/>
    <w:rsid w:val="00DA75B0"/>
    <w:rsid w:val="00DA7914"/>
    <w:rsid w:val="00DB0DB4"/>
    <w:rsid w:val="00DB17CA"/>
    <w:rsid w:val="00DB44FE"/>
    <w:rsid w:val="00DB49D1"/>
    <w:rsid w:val="00DB5125"/>
    <w:rsid w:val="00DB7066"/>
    <w:rsid w:val="00DC0505"/>
    <w:rsid w:val="00DC0895"/>
    <w:rsid w:val="00DC20F2"/>
    <w:rsid w:val="00DC242D"/>
    <w:rsid w:val="00DC6027"/>
    <w:rsid w:val="00DC6CF5"/>
    <w:rsid w:val="00DC7484"/>
    <w:rsid w:val="00DC7624"/>
    <w:rsid w:val="00DD2B0C"/>
    <w:rsid w:val="00DE0768"/>
    <w:rsid w:val="00DE0AD3"/>
    <w:rsid w:val="00DE1876"/>
    <w:rsid w:val="00DE1DF2"/>
    <w:rsid w:val="00DE4647"/>
    <w:rsid w:val="00DE7399"/>
    <w:rsid w:val="00DF0F1C"/>
    <w:rsid w:val="00DF1740"/>
    <w:rsid w:val="00DF2962"/>
    <w:rsid w:val="00DF2C1A"/>
    <w:rsid w:val="00DF4DEC"/>
    <w:rsid w:val="00DF6ADD"/>
    <w:rsid w:val="00E0012E"/>
    <w:rsid w:val="00E00E2C"/>
    <w:rsid w:val="00E00F00"/>
    <w:rsid w:val="00E01779"/>
    <w:rsid w:val="00E036F8"/>
    <w:rsid w:val="00E03F76"/>
    <w:rsid w:val="00E074BC"/>
    <w:rsid w:val="00E10547"/>
    <w:rsid w:val="00E12FCC"/>
    <w:rsid w:val="00E13210"/>
    <w:rsid w:val="00E1414A"/>
    <w:rsid w:val="00E16FA1"/>
    <w:rsid w:val="00E224A4"/>
    <w:rsid w:val="00E23A7C"/>
    <w:rsid w:val="00E25F01"/>
    <w:rsid w:val="00E31720"/>
    <w:rsid w:val="00E31A09"/>
    <w:rsid w:val="00E336A6"/>
    <w:rsid w:val="00E36AEC"/>
    <w:rsid w:val="00E40256"/>
    <w:rsid w:val="00E40F75"/>
    <w:rsid w:val="00E4148A"/>
    <w:rsid w:val="00E419F7"/>
    <w:rsid w:val="00E41EA4"/>
    <w:rsid w:val="00E47FB6"/>
    <w:rsid w:val="00E510FF"/>
    <w:rsid w:val="00E5209A"/>
    <w:rsid w:val="00E521BA"/>
    <w:rsid w:val="00E54127"/>
    <w:rsid w:val="00E570A4"/>
    <w:rsid w:val="00E61ADA"/>
    <w:rsid w:val="00E65AE9"/>
    <w:rsid w:val="00E70AFC"/>
    <w:rsid w:val="00E719F4"/>
    <w:rsid w:val="00E72366"/>
    <w:rsid w:val="00E756C6"/>
    <w:rsid w:val="00E76912"/>
    <w:rsid w:val="00E779B8"/>
    <w:rsid w:val="00E81A13"/>
    <w:rsid w:val="00E82374"/>
    <w:rsid w:val="00E829EB"/>
    <w:rsid w:val="00E840FA"/>
    <w:rsid w:val="00E846C4"/>
    <w:rsid w:val="00E85790"/>
    <w:rsid w:val="00E860FF"/>
    <w:rsid w:val="00E9540C"/>
    <w:rsid w:val="00E96134"/>
    <w:rsid w:val="00EA3AFA"/>
    <w:rsid w:val="00EB0091"/>
    <w:rsid w:val="00EB1719"/>
    <w:rsid w:val="00EB19D1"/>
    <w:rsid w:val="00EB1DDB"/>
    <w:rsid w:val="00EB42BF"/>
    <w:rsid w:val="00EB6A58"/>
    <w:rsid w:val="00EC3682"/>
    <w:rsid w:val="00EC6F79"/>
    <w:rsid w:val="00ED0EBB"/>
    <w:rsid w:val="00ED161E"/>
    <w:rsid w:val="00EE19D8"/>
    <w:rsid w:val="00EE2126"/>
    <w:rsid w:val="00EE2A79"/>
    <w:rsid w:val="00EE35D0"/>
    <w:rsid w:val="00EE42C0"/>
    <w:rsid w:val="00EE7347"/>
    <w:rsid w:val="00EE77ED"/>
    <w:rsid w:val="00EF00B4"/>
    <w:rsid w:val="00EF0AF2"/>
    <w:rsid w:val="00EF1254"/>
    <w:rsid w:val="00EF5651"/>
    <w:rsid w:val="00F00493"/>
    <w:rsid w:val="00F00B7C"/>
    <w:rsid w:val="00F03C64"/>
    <w:rsid w:val="00F03D6B"/>
    <w:rsid w:val="00F06A10"/>
    <w:rsid w:val="00F07787"/>
    <w:rsid w:val="00F20CC3"/>
    <w:rsid w:val="00F230AF"/>
    <w:rsid w:val="00F23B4A"/>
    <w:rsid w:val="00F25D56"/>
    <w:rsid w:val="00F4118E"/>
    <w:rsid w:val="00F44E01"/>
    <w:rsid w:val="00F45CAA"/>
    <w:rsid w:val="00F5022A"/>
    <w:rsid w:val="00F512AC"/>
    <w:rsid w:val="00F53F9A"/>
    <w:rsid w:val="00F5614E"/>
    <w:rsid w:val="00F60828"/>
    <w:rsid w:val="00F6376C"/>
    <w:rsid w:val="00F63954"/>
    <w:rsid w:val="00F66E39"/>
    <w:rsid w:val="00F725F3"/>
    <w:rsid w:val="00F739C8"/>
    <w:rsid w:val="00F74FE8"/>
    <w:rsid w:val="00F75276"/>
    <w:rsid w:val="00F75D5C"/>
    <w:rsid w:val="00F81046"/>
    <w:rsid w:val="00F821B1"/>
    <w:rsid w:val="00F86167"/>
    <w:rsid w:val="00F92723"/>
    <w:rsid w:val="00F9626F"/>
    <w:rsid w:val="00FA0302"/>
    <w:rsid w:val="00FA1346"/>
    <w:rsid w:val="00FA2F41"/>
    <w:rsid w:val="00FA3A0E"/>
    <w:rsid w:val="00FA6534"/>
    <w:rsid w:val="00FA7D96"/>
    <w:rsid w:val="00FB0E35"/>
    <w:rsid w:val="00FB135D"/>
    <w:rsid w:val="00FB2FA7"/>
    <w:rsid w:val="00FB3189"/>
    <w:rsid w:val="00FB3217"/>
    <w:rsid w:val="00FB467F"/>
    <w:rsid w:val="00FB4A94"/>
    <w:rsid w:val="00FB5443"/>
    <w:rsid w:val="00FB6C2C"/>
    <w:rsid w:val="00FC0300"/>
    <w:rsid w:val="00FC11D7"/>
    <w:rsid w:val="00FC25BE"/>
    <w:rsid w:val="00FC2A0E"/>
    <w:rsid w:val="00FC4014"/>
    <w:rsid w:val="00FC54BD"/>
    <w:rsid w:val="00FC7BCE"/>
    <w:rsid w:val="00FD1218"/>
    <w:rsid w:val="00FD3283"/>
    <w:rsid w:val="00FD3686"/>
    <w:rsid w:val="00FD380D"/>
    <w:rsid w:val="00FD3F8A"/>
    <w:rsid w:val="00FD7C8B"/>
    <w:rsid w:val="00FE0761"/>
    <w:rsid w:val="00FE153B"/>
    <w:rsid w:val="00FE15B0"/>
    <w:rsid w:val="00FE231B"/>
    <w:rsid w:val="00FE2ACF"/>
    <w:rsid w:val="00FE3982"/>
    <w:rsid w:val="00FE72FD"/>
    <w:rsid w:val="00FE7D9B"/>
    <w:rsid w:val="00FF019E"/>
    <w:rsid w:val="00FF11F1"/>
    <w:rsid w:val="00FF4C4C"/>
    <w:rsid w:val="00FF5CBF"/>
    <w:rsid w:val="00FF6C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3F896980"/>
  <w15:docId w15:val="{6E11B35D-CF39-43B9-90F8-318D85F22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1507B5"/>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1507B5"/>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850428"/>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850428"/>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uiPriority w:val="99"/>
    <w:rsid w:val="007635A5"/>
  </w:style>
  <w:style w:type="character" w:customStyle="1" w:styleId="Heading1Char">
    <w:name w:val="Heading 1 Char"/>
    <w:basedOn w:val="DefaultParagraphFont"/>
    <w:link w:val="Heading1"/>
    <w:rsid w:val="00AE695E"/>
    <w:rPr>
      <w:b/>
      <w:sz w:val="30"/>
    </w:rPr>
  </w:style>
  <w:style w:type="paragraph" w:styleId="ListParagraph">
    <w:name w:val="List Paragraph"/>
    <w:basedOn w:val="Normal"/>
    <w:uiPriority w:val="34"/>
    <w:qFormat/>
    <w:rsid w:val="00937267"/>
    <w:pPr>
      <w:ind w:left="720"/>
      <w:contextualSpacing/>
    </w:pPr>
  </w:style>
  <w:style w:type="paragraph" w:customStyle="1" w:styleId="cf6rfooter20081113">
    <w:name w:val="cf6rfooter20081113"/>
    <w:basedOn w:val="Footer"/>
    <w:link w:val="cf6rfooter20081113Char"/>
    <w:qFormat/>
    <w:rsid w:val="007C7495"/>
    <w:pPr>
      <w:tabs>
        <w:tab w:val="right" w:pos="9900"/>
      </w:tabs>
    </w:pPr>
  </w:style>
  <w:style w:type="character" w:customStyle="1" w:styleId="cf6rfooter20081113Char">
    <w:name w:val="cf6rfooter20081113 Char"/>
    <w:basedOn w:val="FooterChar"/>
    <w:link w:val="cf6rfooter20081113"/>
    <w:rsid w:val="007C7495"/>
    <w:rPr>
      <w:rFonts w:asciiTheme="minorHAnsi" w:hAnsiTheme="minorHAnsi"/>
      <w:i w:val="0"/>
    </w:rPr>
  </w:style>
  <w:style w:type="character" w:styleId="Hyperlink">
    <w:name w:val="Hyperlink"/>
    <w:uiPriority w:val="99"/>
    <w:rsid w:val="00F75D5C"/>
    <w:rPr>
      <w:color w:val="0000FF"/>
      <w:u w:val="single"/>
    </w:rPr>
  </w:style>
  <w:style w:type="paragraph" w:customStyle="1" w:styleId="Style17">
    <w:name w:val="Style17"/>
    <w:basedOn w:val="Heading1"/>
    <w:link w:val="Style17Char"/>
    <w:qFormat/>
    <w:rsid w:val="0052278E"/>
    <w:rPr>
      <w:rFonts w:asciiTheme="minorHAnsi" w:hAnsiTheme="minorHAnsi"/>
      <w:b w:val="0"/>
      <w:bCs/>
    </w:rPr>
  </w:style>
  <w:style w:type="paragraph" w:customStyle="1" w:styleId="Style18">
    <w:name w:val="Style18"/>
    <w:basedOn w:val="Heading1"/>
    <w:link w:val="Style18Char"/>
    <w:qFormat/>
    <w:rsid w:val="0052278E"/>
    <w:pPr>
      <w:jc w:val="right"/>
    </w:pPr>
    <w:rPr>
      <w:rFonts w:asciiTheme="minorHAnsi" w:hAnsiTheme="minorHAnsi"/>
      <w:b w:val="0"/>
      <w:bCs/>
    </w:rPr>
  </w:style>
  <w:style w:type="character" w:customStyle="1" w:styleId="Style17Char">
    <w:name w:val="Style17 Char"/>
    <w:basedOn w:val="Heading1Char"/>
    <w:link w:val="Style17"/>
    <w:rsid w:val="0052278E"/>
    <w:rPr>
      <w:rFonts w:asciiTheme="minorHAnsi" w:hAnsiTheme="minorHAnsi"/>
      <w:b w:val="0"/>
      <w:bCs/>
      <w:sz w:val="30"/>
    </w:rPr>
  </w:style>
  <w:style w:type="paragraph" w:customStyle="1" w:styleId="Style19">
    <w:name w:val="Style19"/>
    <w:basedOn w:val="Normal"/>
    <w:link w:val="Style19Char"/>
    <w:qFormat/>
    <w:rsid w:val="0052278E"/>
    <w:pPr>
      <w:tabs>
        <w:tab w:val="right" w:pos="10543"/>
      </w:tabs>
    </w:pPr>
    <w:rPr>
      <w:rFonts w:asciiTheme="minorHAnsi" w:hAnsiTheme="minorHAnsi"/>
      <w:bCs/>
    </w:rPr>
  </w:style>
  <w:style w:type="character" w:customStyle="1" w:styleId="Style18Char">
    <w:name w:val="Style18 Char"/>
    <w:basedOn w:val="Heading1Char"/>
    <w:link w:val="Style18"/>
    <w:rsid w:val="0052278E"/>
    <w:rPr>
      <w:rFonts w:asciiTheme="minorHAnsi" w:hAnsiTheme="minorHAnsi"/>
      <w:b w:val="0"/>
      <w:bCs/>
      <w:sz w:val="30"/>
    </w:rPr>
  </w:style>
  <w:style w:type="paragraph" w:customStyle="1" w:styleId="Style20">
    <w:name w:val="Style20"/>
    <w:basedOn w:val="Normal"/>
    <w:link w:val="Style20Char"/>
    <w:qFormat/>
    <w:rsid w:val="0052278E"/>
    <w:rPr>
      <w:rFonts w:asciiTheme="minorHAnsi" w:hAnsiTheme="minorHAnsi"/>
      <w:sz w:val="12"/>
      <w:szCs w:val="12"/>
    </w:rPr>
  </w:style>
  <w:style w:type="character" w:customStyle="1" w:styleId="Style19Char">
    <w:name w:val="Style19 Char"/>
    <w:basedOn w:val="DefaultParagraphFont"/>
    <w:link w:val="Style19"/>
    <w:rsid w:val="0052278E"/>
    <w:rPr>
      <w:rFonts w:asciiTheme="minorHAnsi" w:hAnsiTheme="minorHAnsi"/>
      <w:bCs/>
    </w:rPr>
  </w:style>
  <w:style w:type="character" w:customStyle="1" w:styleId="Style20Char">
    <w:name w:val="Style20 Char"/>
    <w:basedOn w:val="DefaultParagraphFont"/>
    <w:link w:val="Style20"/>
    <w:rsid w:val="0052278E"/>
    <w:rPr>
      <w:rFonts w:asciiTheme="minorHAnsi" w:hAnsiTheme="minorHAnsi"/>
      <w:sz w:val="12"/>
      <w:szCs w:val="12"/>
    </w:rPr>
  </w:style>
  <w:style w:type="paragraph" w:customStyle="1" w:styleId="Style7">
    <w:name w:val="Style7"/>
    <w:basedOn w:val="Footer"/>
    <w:link w:val="Style7Char"/>
    <w:uiPriority w:val="99"/>
    <w:rsid w:val="00986DCA"/>
    <w:rPr>
      <w:rFonts w:ascii="Calibri" w:hAnsi="Calibri"/>
      <w:b/>
      <w:i/>
    </w:rPr>
  </w:style>
  <w:style w:type="character" w:customStyle="1" w:styleId="Style7Char">
    <w:name w:val="Style7 Char"/>
    <w:basedOn w:val="FooterChar"/>
    <w:link w:val="Style7"/>
    <w:uiPriority w:val="99"/>
    <w:locked/>
    <w:rsid w:val="00986DCA"/>
    <w:rPr>
      <w:rFonts w:ascii="Calibri" w:hAnsi="Calibr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8095">
      <w:bodyDiv w:val="1"/>
      <w:marLeft w:val="0"/>
      <w:marRight w:val="0"/>
      <w:marTop w:val="0"/>
      <w:marBottom w:val="0"/>
      <w:divBdr>
        <w:top w:val="none" w:sz="0" w:space="0" w:color="auto"/>
        <w:left w:val="none" w:sz="0" w:space="0" w:color="auto"/>
        <w:bottom w:val="none" w:sz="0" w:space="0" w:color="auto"/>
        <w:right w:val="none" w:sz="0" w:space="0" w:color="auto"/>
      </w:divBdr>
    </w:div>
    <w:div w:id="11815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ahridirectory.org" TargetMode="Externa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yperlink" Target="http://www.ahridirectory.org" TargetMode="Externa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FEAEB-CD9A-445B-9165-CECAEA8FFF20}">
  <ds:schemaRefs>
    <ds:schemaRef ds:uri="http://schemas.openxmlformats.org/officeDocument/2006/bibliography"/>
  </ds:schemaRefs>
</ds:datastoreItem>
</file>

<file path=customXml/itemProps2.xml><?xml version="1.0" encoding="utf-8"?>
<ds:datastoreItem xmlns:ds="http://schemas.openxmlformats.org/officeDocument/2006/customXml" ds:itemID="{A7EEDE7F-67E6-410C-A431-34AF80A4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5976</Words>
  <Characters>34067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39964</CharactersWithSpaces>
  <SharedDoc>false</SharedDoc>
  <HLinks>
    <vt:vector size="12" baseType="variant">
      <vt:variant>
        <vt:i4>5439495</vt:i4>
      </vt:variant>
      <vt:variant>
        <vt:i4>3</vt:i4>
      </vt:variant>
      <vt:variant>
        <vt:i4>0</vt:i4>
      </vt:variant>
      <vt:variant>
        <vt:i4>5</vt:i4>
      </vt:variant>
      <vt:variant>
        <vt:lpwstr>http://www.ahridirectory.org/</vt:lpwstr>
      </vt:variant>
      <vt:variant>
        <vt:lpwstr/>
      </vt:variant>
      <vt:variant>
        <vt:i4>5439495</vt:i4>
      </vt:variant>
      <vt:variant>
        <vt:i4>0</vt:i4>
      </vt:variant>
      <vt:variant>
        <vt:i4>0</vt:i4>
      </vt:variant>
      <vt:variant>
        <vt:i4>5</vt:i4>
      </vt:variant>
      <vt:variant>
        <vt:lpwstr>http://www.ahridirectory.org/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jmiller20140204</dc:creator>
  <cp:lastModifiedBy>Smith, Alexis@Energy</cp:lastModifiedBy>
  <cp:revision>2</cp:revision>
  <cp:lastPrinted>2017-03-13T20:10:00Z</cp:lastPrinted>
  <dcterms:created xsi:type="dcterms:W3CDTF">2019-05-17T16:40:00Z</dcterms:created>
  <dcterms:modified xsi:type="dcterms:W3CDTF">2019-05-17T16:40:00Z</dcterms:modified>
</cp:coreProperties>
</file>
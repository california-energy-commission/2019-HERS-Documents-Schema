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5190"/>
        <w:gridCol w:w="5187"/>
      </w:tblGrid>
      <w:tr w:rsidR="00664243" w:rsidRPr="00C301D7" w14:paraId="58D53088" w14:textId="77777777" w:rsidTr="00331606">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8D53086" w14:textId="2FBB0604" w:rsidR="00664243" w:rsidRPr="00F76A4F" w:rsidRDefault="00664243" w:rsidP="00331606">
            <w:pPr>
              <w:keepNext/>
              <w:rPr>
                <w:rFonts w:asciiTheme="minorHAnsi" w:hAnsiTheme="minorHAnsi"/>
                <w:b/>
                <w:szCs w:val="18"/>
              </w:rPr>
            </w:pPr>
            <w:bookmarkStart w:id="0" w:name="_GoBack"/>
            <w:bookmarkEnd w:id="0"/>
            <w:r w:rsidRPr="00F76A4F">
              <w:rPr>
                <w:rFonts w:asciiTheme="minorHAnsi" w:hAnsiTheme="minorHAnsi"/>
                <w:b/>
                <w:szCs w:val="18"/>
              </w:rPr>
              <w:t>A. System Information</w:t>
            </w:r>
          </w:p>
          <w:p w14:paraId="58D53087" w14:textId="77777777" w:rsidR="00664243" w:rsidRPr="00F76A4F" w:rsidRDefault="00664243" w:rsidP="00331606">
            <w:pPr>
              <w:keepNext/>
              <w:rPr>
                <w:rFonts w:asciiTheme="minorHAnsi" w:hAnsiTheme="minorHAnsi"/>
                <w:sz w:val="18"/>
                <w:szCs w:val="18"/>
              </w:rPr>
            </w:pPr>
            <w:r w:rsidRPr="00F76A4F">
              <w:rPr>
                <w:rFonts w:asciiTheme="minorHAnsi" w:hAnsiTheme="minorHAnsi"/>
                <w:sz w:val="18"/>
                <w:szCs w:val="18"/>
              </w:rPr>
              <w:t>HERS Rater to field-verify all system information, discrepancies to be noted by overwriting entry.</w:t>
            </w:r>
          </w:p>
        </w:tc>
      </w:tr>
      <w:tr w:rsidR="00664243" w:rsidRPr="00C301D7" w14:paraId="58D5308C" w14:textId="77777777" w:rsidTr="00F76A4F">
        <w:trPr>
          <w:cantSplit/>
          <w:trHeight w:val="288"/>
        </w:trPr>
        <w:tc>
          <w:tcPr>
            <w:tcW w:w="188" w:type="pct"/>
            <w:vAlign w:val="center"/>
          </w:tcPr>
          <w:p w14:paraId="58D53089"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01</w:t>
            </w:r>
          </w:p>
        </w:tc>
        <w:tc>
          <w:tcPr>
            <w:tcW w:w="2407" w:type="pct"/>
            <w:vAlign w:val="center"/>
          </w:tcPr>
          <w:p w14:paraId="58D5308A" w14:textId="62EDD26E" w:rsidR="00664243" w:rsidRPr="00C301D7" w:rsidRDefault="00112118" w:rsidP="00331606">
            <w:pPr>
              <w:pStyle w:val="Header"/>
              <w:tabs>
                <w:tab w:val="clear" w:pos="4320"/>
                <w:tab w:val="clear" w:pos="8640"/>
              </w:tabs>
              <w:rPr>
                <w:rFonts w:asciiTheme="minorHAnsi" w:hAnsiTheme="minorHAnsi"/>
                <w:sz w:val="18"/>
                <w:szCs w:val="18"/>
              </w:rPr>
            </w:pPr>
            <w:ins w:id="1" w:author="Smith, Alexis@Energy" w:date="2019-04-11T14:53:00Z">
              <w:r>
                <w:rPr>
                  <w:rFonts w:asciiTheme="minorHAnsi" w:hAnsiTheme="minorHAnsi"/>
                  <w:sz w:val="18"/>
                  <w:szCs w:val="18"/>
                </w:rPr>
                <w:t xml:space="preserve">Space Conditioning </w:t>
              </w:r>
            </w:ins>
            <w:r w:rsidR="00664243" w:rsidRPr="00C301D7">
              <w:rPr>
                <w:rFonts w:asciiTheme="minorHAnsi" w:hAnsiTheme="minorHAnsi"/>
                <w:sz w:val="18"/>
                <w:szCs w:val="18"/>
              </w:rPr>
              <w:t>System Identification or Name</w:t>
            </w:r>
          </w:p>
        </w:tc>
        <w:tc>
          <w:tcPr>
            <w:tcW w:w="2405" w:type="pct"/>
            <w:vAlign w:val="center"/>
          </w:tcPr>
          <w:p w14:paraId="58D5308B" w14:textId="77777777" w:rsidR="00664243" w:rsidRPr="00C301D7" w:rsidRDefault="00664243" w:rsidP="00331606">
            <w:pPr>
              <w:pStyle w:val="Header"/>
              <w:tabs>
                <w:tab w:val="clear" w:pos="4320"/>
                <w:tab w:val="clear" w:pos="8640"/>
              </w:tabs>
              <w:rPr>
                <w:rFonts w:asciiTheme="minorHAnsi" w:hAnsiTheme="minorHAnsi"/>
                <w:sz w:val="18"/>
                <w:szCs w:val="18"/>
              </w:rPr>
            </w:pPr>
          </w:p>
        </w:tc>
      </w:tr>
      <w:tr w:rsidR="00664243" w:rsidRPr="00C301D7" w14:paraId="58D53090" w14:textId="77777777" w:rsidTr="00F76A4F">
        <w:trPr>
          <w:cantSplit/>
          <w:trHeight w:val="288"/>
        </w:trPr>
        <w:tc>
          <w:tcPr>
            <w:tcW w:w="188" w:type="pct"/>
            <w:vAlign w:val="center"/>
          </w:tcPr>
          <w:p w14:paraId="58D5308D"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02</w:t>
            </w:r>
          </w:p>
        </w:tc>
        <w:tc>
          <w:tcPr>
            <w:tcW w:w="2407" w:type="pct"/>
            <w:vAlign w:val="center"/>
          </w:tcPr>
          <w:p w14:paraId="58D5308E" w14:textId="48B2AD59" w:rsidR="00664243" w:rsidRPr="00C301D7" w:rsidRDefault="00112118" w:rsidP="00331606">
            <w:pPr>
              <w:pStyle w:val="Header"/>
              <w:tabs>
                <w:tab w:val="clear" w:pos="4320"/>
                <w:tab w:val="clear" w:pos="8640"/>
              </w:tabs>
              <w:rPr>
                <w:rFonts w:asciiTheme="minorHAnsi" w:hAnsiTheme="minorHAnsi"/>
                <w:sz w:val="18"/>
                <w:szCs w:val="18"/>
              </w:rPr>
            </w:pPr>
            <w:ins w:id="2" w:author="Smith, Alexis@Energy" w:date="2019-04-11T14:54:00Z">
              <w:r>
                <w:rPr>
                  <w:rFonts w:asciiTheme="minorHAnsi" w:hAnsiTheme="minorHAnsi"/>
                  <w:sz w:val="18"/>
                  <w:szCs w:val="18"/>
                </w:rPr>
                <w:t xml:space="preserve">Space Conditioning </w:t>
              </w:r>
            </w:ins>
            <w:r w:rsidR="00664243" w:rsidRPr="00C301D7">
              <w:rPr>
                <w:rFonts w:asciiTheme="minorHAnsi" w:hAnsiTheme="minorHAnsi"/>
                <w:sz w:val="18"/>
                <w:szCs w:val="18"/>
              </w:rPr>
              <w:t>System Location or Area Served</w:t>
            </w:r>
          </w:p>
        </w:tc>
        <w:tc>
          <w:tcPr>
            <w:tcW w:w="2405" w:type="pct"/>
            <w:vAlign w:val="center"/>
          </w:tcPr>
          <w:p w14:paraId="58D5308F" w14:textId="77777777" w:rsidR="00664243" w:rsidRPr="00C301D7" w:rsidRDefault="00664243" w:rsidP="00331606">
            <w:pPr>
              <w:rPr>
                <w:rFonts w:asciiTheme="minorHAnsi" w:hAnsiTheme="minorHAnsi"/>
                <w:sz w:val="18"/>
                <w:szCs w:val="18"/>
              </w:rPr>
            </w:pPr>
          </w:p>
        </w:tc>
      </w:tr>
      <w:tr w:rsidR="00664243" w:rsidRPr="00C301D7" w14:paraId="58D53094" w14:textId="77777777" w:rsidTr="00F76A4F">
        <w:trPr>
          <w:cantSplit/>
          <w:trHeight w:val="288"/>
        </w:trPr>
        <w:tc>
          <w:tcPr>
            <w:tcW w:w="188" w:type="pct"/>
            <w:vAlign w:val="center"/>
          </w:tcPr>
          <w:p w14:paraId="58D53091"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03</w:t>
            </w:r>
          </w:p>
        </w:tc>
        <w:tc>
          <w:tcPr>
            <w:tcW w:w="2407" w:type="pct"/>
            <w:vAlign w:val="center"/>
          </w:tcPr>
          <w:p w14:paraId="58D53092" w14:textId="51576382"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F90DD2">
              <w:rPr>
                <w:rFonts w:asciiTheme="minorHAnsi" w:hAnsiTheme="minorHAnsi"/>
                <w:sz w:val="18"/>
                <w:szCs w:val="18"/>
              </w:rPr>
              <w:t>M</w:t>
            </w:r>
            <w:r w:rsidRPr="00C301D7">
              <w:rPr>
                <w:rFonts w:asciiTheme="minorHAnsi" w:hAnsiTheme="minorHAnsi"/>
                <w:sz w:val="18"/>
                <w:szCs w:val="18"/>
              </w:rPr>
              <w:t xml:space="preserve">ake or </w:t>
            </w:r>
            <w:r w:rsidR="00F90DD2">
              <w:rPr>
                <w:rFonts w:asciiTheme="minorHAnsi" w:hAnsiTheme="minorHAnsi"/>
                <w:sz w:val="18"/>
                <w:szCs w:val="18"/>
              </w:rPr>
              <w:t>B</w:t>
            </w:r>
            <w:r w:rsidRPr="00C301D7">
              <w:rPr>
                <w:rFonts w:asciiTheme="minorHAnsi" w:hAnsiTheme="minorHAnsi"/>
                <w:sz w:val="18"/>
                <w:szCs w:val="18"/>
              </w:rPr>
              <w:t>rand</w:t>
            </w:r>
          </w:p>
        </w:tc>
        <w:tc>
          <w:tcPr>
            <w:tcW w:w="2405" w:type="pct"/>
            <w:vAlign w:val="center"/>
          </w:tcPr>
          <w:p w14:paraId="58D53093" w14:textId="77777777" w:rsidR="00664243" w:rsidRPr="00C301D7" w:rsidRDefault="00664243" w:rsidP="00331606">
            <w:pPr>
              <w:rPr>
                <w:rFonts w:asciiTheme="minorHAnsi" w:hAnsiTheme="minorHAnsi"/>
                <w:sz w:val="18"/>
                <w:szCs w:val="18"/>
              </w:rPr>
            </w:pPr>
          </w:p>
        </w:tc>
      </w:tr>
      <w:tr w:rsidR="00664243" w:rsidRPr="00C301D7" w14:paraId="58D53098" w14:textId="77777777" w:rsidTr="00F76A4F">
        <w:trPr>
          <w:cantSplit/>
          <w:trHeight w:val="288"/>
        </w:trPr>
        <w:tc>
          <w:tcPr>
            <w:tcW w:w="188" w:type="pct"/>
            <w:vAlign w:val="center"/>
          </w:tcPr>
          <w:p w14:paraId="58D53095"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04</w:t>
            </w:r>
          </w:p>
        </w:tc>
        <w:tc>
          <w:tcPr>
            <w:tcW w:w="2407" w:type="pct"/>
            <w:vAlign w:val="center"/>
          </w:tcPr>
          <w:p w14:paraId="58D53096" w14:textId="209140E7"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F90DD2">
              <w:rPr>
                <w:rFonts w:asciiTheme="minorHAnsi" w:hAnsiTheme="minorHAnsi"/>
                <w:sz w:val="18"/>
                <w:szCs w:val="18"/>
              </w:rPr>
              <w:t>M</w:t>
            </w:r>
            <w:r w:rsidRPr="00C301D7">
              <w:rPr>
                <w:rFonts w:asciiTheme="minorHAnsi" w:hAnsiTheme="minorHAnsi"/>
                <w:sz w:val="18"/>
                <w:szCs w:val="18"/>
              </w:rPr>
              <w:t xml:space="preserve">odel </w:t>
            </w:r>
            <w:r w:rsidR="00F90DD2">
              <w:rPr>
                <w:rFonts w:asciiTheme="minorHAnsi" w:hAnsiTheme="minorHAnsi"/>
                <w:sz w:val="18"/>
                <w:szCs w:val="18"/>
              </w:rPr>
              <w:t>N</w:t>
            </w:r>
            <w:r w:rsidRPr="00C301D7">
              <w:rPr>
                <w:rFonts w:asciiTheme="minorHAnsi" w:hAnsiTheme="minorHAnsi"/>
                <w:sz w:val="18"/>
                <w:szCs w:val="18"/>
              </w:rPr>
              <w:t>umber</w:t>
            </w:r>
          </w:p>
        </w:tc>
        <w:tc>
          <w:tcPr>
            <w:tcW w:w="2405" w:type="pct"/>
            <w:vAlign w:val="center"/>
          </w:tcPr>
          <w:p w14:paraId="58D53097" w14:textId="77777777" w:rsidR="00664243" w:rsidRPr="00C301D7" w:rsidRDefault="00664243" w:rsidP="00331606">
            <w:pPr>
              <w:rPr>
                <w:rFonts w:asciiTheme="minorHAnsi" w:hAnsiTheme="minorHAnsi"/>
                <w:sz w:val="18"/>
                <w:szCs w:val="18"/>
              </w:rPr>
            </w:pPr>
          </w:p>
        </w:tc>
      </w:tr>
      <w:tr w:rsidR="00664243" w:rsidRPr="00C301D7" w14:paraId="58D5309C" w14:textId="77777777" w:rsidTr="00F76A4F">
        <w:trPr>
          <w:cantSplit/>
          <w:trHeight w:val="288"/>
        </w:trPr>
        <w:tc>
          <w:tcPr>
            <w:tcW w:w="188" w:type="pct"/>
            <w:vAlign w:val="center"/>
          </w:tcPr>
          <w:p w14:paraId="58D53099"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05</w:t>
            </w:r>
          </w:p>
        </w:tc>
        <w:tc>
          <w:tcPr>
            <w:tcW w:w="2407" w:type="pct"/>
            <w:vAlign w:val="center"/>
          </w:tcPr>
          <w:p w14:paraId="58D5309A" w14:textId="7F73AD1D"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Nominal Cooling Capacity (tons) of Condenser</w:t>
            </w:r>
          </w:p>
        </w:tc>
        <w:tc>
          <w:tcPr>
            <w:tcW w:w="2405" w:type="pct"/>
            <w:vAlign w:val="center"/>
          </w:tcPr>
          <w:p w14:paraId="58D5309B" w14:textId="77777777" w:rsidR="00664243" w:rsidRPr="00C301D7" w:rsidRDefault="00664243" w:rsidP="00331606">
            <w:pPr>
              <w:rPr>
                <w:rFonts w:asciiTheme="minorHAnsi" w:hAnsiTheme="minorHAnsi"/>
                <w:sz w:val="18"/>
                <w:szCs w:val="18"/>
              </w:rPr>
            </w:pPr>
          </w:p>
        </w:tc>
      </w:tr>
      <w:tr w:rsidR="00664243" w:rsidRPr="00C301D7" w14:paraId="58D530A0" w14:textId="77777777" w:rsidTr="00F76A4F">
        <w:trPr>
          <w:cantSplit/>
          <w:trHeight w:val="288"/>
        </w:trPr>
        <w:tc>
          <w:tcPr>
            <w:tcW w:w="188" w:type="pct"/>
            <w:vAlign w:val="center"/>
          </w:tcPr>
          <w:p w14:paraId="58D5309D"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06</w:t>
            </w:r>
          </w:p>
        </w:tc>
        <w:tc>
          <w:tcPr>
            <w:tcW w:w="2407" w:type="pct"/>
            <w:vAlign w:val="center"/>
          </w:tcPr>
          <w:p w14:paraId="58D5309E" w14:textId="13C53184"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F90DD2">
              <w:rPr>
                <w:rFonts w:asciiTheme="minorHAnsi" w:hAnsiTheme="minorHAnsi"/>
                <w:sz w:val="18"/>
                <w:szCs w:val="18"/>
              </w:rPr>
              <w:t>S</w:t>
            </w:r>
            <w:r w:rsidRPr="00C301D7">
              <w:rPr>
                <w:rFonts w:asciiTheme="minorHAnsi" w:hAnsiTheme="minorHAnsi"/>
                <w:sz w:val="18"/>
                <w:szCs w:val="18"/>
              </w:rPr>
              <w:t xml:space="preserve">erial </w:t>
            </w:r>
            <w:r w:rsidR="00F90DD2">
              <w:rPr>
                <w:rFonts w:asciiTheme="minorHAnsi" w:hAnsiTheme="minorHAnsi"/>
                <w:sz w:val="18"/>
                <w:szCs w:val="18"/>
              </w:rPr>
              <w:t>N</w:t>
            </w:r>
            <w:r w:rsidRPr="00C301D7">
              <w:rPr>
                <w:rFonts w:asciiTheme="minorHAnsi" w:hAnsiTheme="minorHAnsi"/>
                <w:sz w:val="18"/>
                <w:szCs w:val="18"/>
              </w:rPr>
              <w:t>umber</w:t>
            </w:r>
          </w:p>
        </w:tc>
        <w:tc>
          <w:tcPr>
            <w:tcW w:w="2405" w:type="pct"/>
            <w:vAlign w:val="center"/>
          </w:tcPr>
          <w:p w14:paraId="58D5309F" w14:textId="77777777" w:rsidR="00664243" w:rsidRPr="00C301D7" w:rsidRDefault="00664243" w:rsidP="00331606">
            <w:pPr>
              <w:rPr>
                <w:rFonts w:asciiTheme="minorHAnsi" w:hAnsiTheme="minorHAnsi"/>
                <w:sz w:val="18"/>
                <w:szCs w:val="18"/>
              </w:rPr>
            </w:pPr>
          </w:p>
        </w:tc>
      </w:tr>
      <w:tr w:rsidR="00664243" w:rsidRPr="00C301D7" w14:paraId="58D530A4" w14:textId="77777777" w:rsidTr="00F76A4F">
        <w:trPr>
          <w:cantSplit/>
          <w:trHeight w:val="288"/>
        </w:trPr>
        <w:tc>
          <w:tcPr>
            <w:tcW w:w="188" w:type="pct"/>
            <w:vAlign w:val="center"/>
          </w:tcPr>
          <w:p w14:paraId="58D530A1"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07</w:t>
            </w:r>
          </w:p>
        </w:tc>
        <w:tc>
          <w:tcPr>
            <w:tcW w:w="2407" w:type="pct"/>
            <w:vAlign w:val="center"/>
          </w:tcPr>
          <w:p w14:paraId="58D530A2" w14:textId="0F0951B9"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Refrigerant Type</w:t>
            </w:r>
          </w:p>
        </w:tc>
        <w:tc>
          <w:tcPr>
            <w:tcW w:w="2405" w:type="pct"/>
            <w:vAlign w:val="center"/>
          </w:tcPr>
          <w:p w14:paraId="58D530A3" w14:textId="77777777" w:rsidR="00664243" w:rsidRPr="00C301D7" w:rsidRDefault="00664243" w:rsidP="00331606">
            <w:pPr>
              <w:pStyle w:val="Header"/>
              <w:tabs>
                <w:tab w:val="clear" w:pos="4320"/>
                <w:tab w:val="clear" w:pos="8640"/>
              </w:tabs>
              <w:rPr>
                <w:rFonts w:asciiTheme="minorHAnsi" w:hAnsiTheme="minorHAnsi"/>
                <w:sz w:val="18"/>
                <w:szCs w:val="18"/>
              </w:rPr>
            </w:pPr>
          </w:p>
        </w:tc>
      </w:tr>
      <w:tr w:rsidR="00664243" w:rsidRPr="00C301D7" w14:paraId="58D530A8" w14:textId="77777777" w:rsidTr="00F76A4F">
        <w:trPr>
          <w:cantSplit/>
          <w:trHeight w:val="288"/>
        </w:trPr>
        <w:tc>
          <w:tcPr>
            <w:tcW w:w="188" w:type="pct"/>
            <w:vAlign w:val="center"/>
          </w:tcPr>
          <w:p w14:paraId="58D530A5"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08</w:t>
            </w:r>
          </w:p>
        </w:tc>
        <w:tc>
          <w:tcPr>
            <w:tcW w:w="2407" w:type="pct"/>
            <w:vAlign w:val="center"/>
          </w:tcPr>
          <w:p w14:paraId="58D530A6" w14:textId="7390E598"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Other Refrigerant Type (if applicable)</w:t>
            </w:r>
          </w:p>
        </w:tc>
        <w:tc>
          <w:tcPr>
            <w:tcW w:w="2405" w:type="pct"/>
            <w:vAlign w:val="center"/>
          </w:tcPr>
          <w:p w14:paraId="58D530A7" w14:textId="77777777" w:rsidR="00664243" w:rsidRPr="00C301D7" w:rsidRDefault="00664243" w:rsidP="00331606">
            <w:pPr>
              <w:rPr>
                <w:rFonts w:asciiTheme="minorHAnsi" w:hAnsiTheme="minorHAnsi"/>
                <w:sz w:val="18"/>
                <w:szCs w:val="18"/>
              </w:rPr>
            </w:pPr>
          </w:p>
        </w:tc>
      </w:tr>
      <w:tr w:rsidR="00E36575" w:rsidRPr="00C301D7" w14:paraId="5464CE22" w14:textId="77777777" w:rsidTr="00F76A4F">
        <w:trPr>
          <w:cantSplit/>
          <w:trHeight w:val="288"/>
        </w:trPr>
        <w:tc>
          <w:tcPr>
            <w:tcW w:w="188" w:type="pct"/>
            <w:vAlign w:val="center"/>
          </w:tcPr>
          <w:p w14:paraId="34C12271" w14:textId="3A44C711" w:rsidR="00E36575"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407" w:type="pct"/>
            <w:vAlign w:val="center"/>
          </w:tcPr>
          <w:p w14:paraId="70531BEB" w14:textId="18C4EBB0" w:rsidR="00E36575" w:rsidRPr="005D49C8"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Specifcations (if applicable)</w:t>
            </w:r>
          </w:p>
        </w:tc>
        <w:tc>
          <w:tcPr>
            <w:tcW w:w="2405" w:type="pct"/>
            <w:vAlign w:val="center"/>
          </w:tcPr>
          <w:p w14:paraId="3F630287" w14:textId="77777777" w:rsidR="00E36575" w:rsidRPr="00C301D7" w:rsidRDefault="00E36575" w:rsidP="00331606">
            <w:pPr>
              <w:rPr>
                <w:rFonts w:asciiTheme="minorHAnsi" w:hAnsiTheme="minorHAnsi"/>
                <w:sz w:val="18"/>
                <w:szCs w:val="18"/>
              </w:rPr>
            </w:pPr>
          </w:p>
        </w:tc>
      </w:tr>
      <w:tr w:rsidR="00664243" w:rsidRPr="00C301D7" w14:paraId="58D530AC" w14:textId="77777777" w:rsidTr="00F76A4F">
        <w:trPr>
          <w:cantSplit/>
          <w:trHeight w:val="288"/>
        </w:trPr>
        <w:tc>
          <w:tcPr>
            <w:tcW w:w="188" w:type="pct"/>
            <w:vAlign w:val="center"/>
          </w:tcPr>
          <w:p w14:paraId="58D530A9" w14:textId="3993E49B"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407" w:type="pct"/>
            <w:vAlign w:val="center"/>
          </w:tcPr>
          <w:p w14:paraId="58D530AA" w14:textId="55926EF7" w:rsidR="00664243" w:rsidRPr="00C301D7" w:rsidRDefault="005D49C8" w:rsidP="00331606">
            <w:pPr>
              <w:pStyle w:val="Header"/>
              <w:tabs>
                <w:tab w:val="clear" w:pos="4320"/>
                <w:tab w:val="clear" w:pos="8640"/>
              </w:tabs>
              <w:rPr>
                <w:rFonts w:asciiTheme="minorHAnsi" w:hAnsiTheme="minorHAnsi"/>
                <w:sz w:val="18"/>
                <w:szCs w:val="18"/>
              </w:rPr>
            </w:pPr>
            <w:r w:rsidRPr="005D49C8">
              <w:rPr>
                <w:rFonts w:asciiTheme="minorHAnsi" w:hAnsiTheme="minorHAnsi"/>
                <w:sz w:val="18"/>
                <w:szCs w:val="18"/>
              </w:rPr>
              <w:t xml:space="preserve">System Installation </w:t>
            </w:r>
            <w:r w:rsidR="00664243" w:rsidRPr="00C301D7">
              <w:rPr>
                <w:rFonts w:asciiTheme="minorHAnsi" w:hAnsiTheme="minorHAnsi"/>
                <w:sz w:val="18"/>
                <w:szCs w:val="18"/>
              </w:rPr>
              <w:t>Type</w:t>
            </w:r>
          </w:p>
        </w:tc>
        <w:tc>
          <w:tcPr>
            <w:tcW w:w="2405" w:type="pct"/>
            <w:vAlign w:val="center"/>
          </w:tcPr>
          <w:p w14:paraId="58D530AB" w14:textId="77777777" w:rsidR="00664243" w:rsidRPr="00C301D7" w:rsidRDefault="00664243" w:rsidP="00331606">
            <w:pPr>
              <w:rPr>
                <w:rFonts w:asciiTheme="minorHAnsi" w:hAnsiTheme="minorHAnsi"/>
                <w:sz w:val="18"/>
                <w:szCs w:val="18"/>
              </w:rPr>
            </w:pPr>
          </w:p>
        </w:tc>
      </w:tr>
      <w:tr w:rsidR="00664243" w:rsidRPr="00C301D7" w14:paraId="58D530B0" w14:textId="77777777" w:rsidTr="00F76A4F">
        <w:trPr>
          <w:cantSplit/>
          <w:trHeight w:val="288"/>
        </w:trPr>
        <w:tc>
          <w:tcPr>
            <w:tcW w:w="188" w:type="pct"/>
            <w:vAlign w:val="center"/>
          </w:tcPr>
          <w:p w14:paraId="58D530AD" w14:textId="79B5D856"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407" w:type="pct"/>
            <w:vAlign w:val="center"/>
          </w:tcPr>
          <w:p w14:paraId="04ECF769" w14:textId="3B87396E" w:rsidR="00F90DD2" w:rsidRDefault="00157956"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664243" w:rsidRPr="00C301D7">
              <w:rPr>
                <w:rFonts w:asciiTheme="minorHAnsi" w:hAnsiTheme="minorHAnsi"/>
                <w:sz w:val="18"/>
                <w:szCs w:val="18"/>
              </w:rPr>
              <w:t xml:space="preserve"> (</w:t>
            </w:r>
            <w:r>
              <w:rPr>
                <w:rFonts w:asciiTheme="minorHAnsi" w:hAnsiTheme="minorHAnsi"/>
                <w:sz w:val="18"/>
                <w:szCs w:val="18"/>
              </w:rPr>
              <w:t>FID</w:t>
            </w:r>
            <w:r w:rsidR="00664243" w:rsidRPr="00C301D7">
              <w:rPr>
                <w:rFonts w:asciiTheme="minorHAnsi" w:hAnsiTheme="minorHAnsi"/>
                <w:sz w:val="18"/>
                <w:szCs w:val="18"/>
              </w:rPr>
              <w:t>) Status</w:t>
            </w:r>
          </w:p>
          <w:p w14:paraId="58D530AE" w14:textId="4DB306C1"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(Note: Even systems with a </w:t>
            </w:r>
            <w:r w:rsidR="00157956">
              <w:rPr>
                <w:rFonts w:asciiTheme="minorHAnsi" w:hAnsiTheme="minorHAnsi"/>
                <w:sz w:val="18"/>
                <w:szCs w:val="18"/>
              </w:rPr>
              <w:t>FID</w:t>
            </w:r>
            <w:r w:rsidRPr="00C301D7">
              <w:rPr>
                <w:rFonts w:asciiTheme="minorHAnsi" w:hAnsiTheme="minorHAnsi"/>
                <w:sz w:val="18"/>
                <w:szCs w:val="18"/>
              </w:rPr>
              <w:t xml:space="preserve"> must have refrigerant charge verified by installer)</w:t>
            </w:r>
          </w:p>
        </w:tc>
        <w:tc>
          <w:tcPr>
            <w:tcW w:w="2405" w:type="pct"/>
            <w:vAlign w:val="center"/>
          </w:tcPr>
          <w:p w14:paraId="58D530AF" w14:textId="77777777" w:rsidR="00664243" w:rsidRPr="00C301D7" w:rsidRDefault="00664243" w:rsidP="00331606">
            <w:pPr>
              <w:rPr>
                <w:rFonts w:asciiTheme="minorHAnsi" w:hAnsiTheme="minorHAnsi"/>
                <w:sz w:val="18"/>
                <w:szCs w:val="18"/>
              </w:rPr>
            </w:pPr>
          </w:p>
        </w:tc>
      </w:tr>
      <w:tr w:rsidR="00664243" w:rsidRPr="00C301D7" w14:paraId="58D530B4" w14:textId="77777777" w:rsidTr="00F76A4F">
        <w:trPr>
          <w:cantSplit/>
          <w:trHeight w:val="288"/>
        </w:trPr>
        <w:tc>
          <w:tcPr>
            <w:tcW w:w="188" w:type="pct"/>
            <w:vAlign w:val="center"/>
          </w:tcPr>
          <w:p w14:paraId="58D530B1" w14:textId="6816F320"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407" w:type="pct"/>
            <w:vAlign w:val="center"/>
          </w:tcPr>
          <w:p w14:paraId="58D530B2" w14:textId="7B6E491D"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Is the system of a type that the minimum airflow can be verified using an approved measurement procedure (RA3.3 or RA</w:t>
            </w:r>
            <w:r w:rsidR="008059CB">
              <w:rPr>
                <w:rFonts w:asciiTheme="minorHAnsi" w:hAnsiTheme="minorHAnsi"/>
                <w:sz w:val="18"/>
                <w:szCs w:val="18"/>
              </w:rPr>
              <w:t>3.3.3</w:t>
            </w:r>
            <w:r w:rsidRPr="00C301D7">
              <w:rPr>
                <w:rFonts w:asciiTheme="minorHAnsi" w:hAnsiTheme="minorHAnsi"/>
                <w:sz w:val="18"/>
                <w:szCs w:val="18"/>
              </w:rPr>
              <w:t>)?</w:t>
            </w:r>
          </w:p>
        </w:tc>
        <w:tc>
          <w:tcPr>
            <w:tcW w:w="2405" w:type="pct"/>
            <w:vAlign w:val="center"/>
          </w:tcPr>
          <w:p w14:paraId="58D530B3" w14:textId="77777777" w:rsidR="00664243" w:rsidRPr="00C301D7" w:rsidRDefault="00664243" w:rsidP="00331606">
            <w:pPr>
              <w:rPr>
                <w:rFonts w:asciiTheme="minorHAnsi" w:hAnsiTheme="minorHAnsi"/>
                <w:sz w:val="18"/>
                <w:szCs w:val="18"/>
              </w:rPr>
            </w:pPr>
          </w:p>
        </w:tc>
      </w:tr>
      <w:tr w:rsidR="00664243" w:rsidRPr="00C301D7" w14:paraId="58D530B8" w14:textId="77777777" w:rsidTr="00F76A4F">
        <w:trPr>
          <w:cantSplit/>
          <w:trHeight w:val="288"/>
        </w:trPr>
        <w:tc>
          <w:tcPr>
            <w:tcW w:w="188" w:type="pct"/>
            <w:vAlign w:val="center"/>
          </w:tcPr>
          <w:p w14:paraId="58D530B5" w14:textId="537A0ABC"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407" w:type="pct"/>
            <w:vAlign w:val="center"/>
          </w:tcPr>
          <w:p w14:paraId="58D530B6"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405" w:type="pct"/>
            <w:vAlign w:val="center"/>
          </w:tcPr>
          <w:p w14:paraId="58D530B7" w14:textId="77777777" w:rsidR="00664243" w:rsidRPr="00C301D7" w:rsidRDefault="00664243" w:rsidP="00331606">
            <w:pPr>
              <w:rPr>
                <w:rFonts w:asciiTheme="minorHAnsi" w:hAnsiTheme="minorHAnsi"/>
                <w:sz w:val="18"/>
                <w:szCs w:val="18"/>
              </w:rPr>
            </w:pPr>
          </w:p>
        </w:tc>
      </w:tr>
      <w:tr w:rsidR="00664243" w:rsidRPr="00C301D7" w14:paraId="58D530BC" w14:textId="77777777" w:rsidTr="00F76A4F">
        <w:trPr>
          <w:cantSplit/>
          <w:trHeight w:val="288"/>
        </w:trPr>
        <w:tc>
          <w:tcPr>
            <w:tcW w:w="188" w:type="pct"/>
            <w:vAlign w:val="center"/>
          </w:tcPr>
          <w:p w14:paraId="58D530B9" w14:textId="0BFAAEA8"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407" w:type="pct"/>
            <w:vAlign w:val="center"/>
          </w:tcPr>
          <w:p w14:paraId="58D530BA" w14:textId="42B79D21"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Date of HERS Rater Refrigerant Charge Verification for this </w:t>
            </w:r>
            <w:r w:rsidR="00F90DD2">
              <w:rPr>
                <w:rFonts w:asciiTheme="minorHAnsi" w:hAnsiTheme="minorHAnsi"/>
                <w:sz w:val="18"/>
                <w:szCs w:val="18"/>
              </w:rPr>
              <w:t>S</w:t>
            </w:r>
            <w:r w:rsidRPr="00C301D7">
              <w:rPr>
                <w:rFonts w:asciiTheme="minorHAnsi" w:hAnsiTheme="minorHAnsi"/>
                <w:sz w:val="18"/>
                <w:szCs w:val="18"/>
              </w:rPr>
              <w:t>ystem</w:t>
            </w:r>
          </w:p>
        </w:tc>
        <w:tc>
          <w:tcPr>
            <w:tcW w:w="2405" w:type="pct"/>
            <w:vAlign w:val="center"/>
          </w:tcPr>
          <w:p w14:paraId="58D530BB" w14:textId="77777777" w:rsidR="00664243" w:rsidRPr="00C301D7" w:rsidRDefault="00664243" w:rsidP="00331606">
            <w:pPr>
              <w:rPr>
                <w:rFonts w:asciiTheme="minorHAnsi" w:hAnsiTheme="minorHAnsi"/>
                <w:sz w:val="18"/>
                <w:szCs w:val="18"/>
              </w:rPr>
            </w:pPr>
          </w:p>
        </w:tc>
      </w:tr>
      <w:tr w:rsidR="00664243" w:rsidRPr="00C301D7" w14:paraId="58D530C0" w14:textId="77777777" w:rsidTr="00F76A4F">
        <w:trPr>
          <w:cantSplit/>
          <w:trHeight w:val="288"/>
        </w:trPr>
        <w:tc>
          <w:tcPr>
            <w:tcW w:w="188" w:type="pct"/>
            <w:vAlign w:val="center"/>
          </w:tcPr>
          <w:p w14:paraId="58D530BD" w14:textId="2B0B2D23"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407" w:type="pct"/>
            <w:vAlign w:val="center"/>
          </w:tcPr>
          <w:p w14:paraId="58D530BE" w14:textId="1913DE6C"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Refrigerant </w:t>
            </w:r>
            <w:r w:rsidR="00F90DD2">
              <w:rPr>
                <w:rFonts w:asciiTheme="minorHAnsi" w:hAnsiTheme="minorHAnsi"/>
                <w:sz w:val="18"/>
                <w:szCs w:val="18"/>
              </w:rPr>
              <w:t>C</w:t>
            </w:r>
            <w:r w:rsidRPr="00C301D7">
              <w:rPr>
                <w:rFonts w:asciiTheme="minorHAnsi" w:hAnsiTheme="minorHAnsi"/>
                <w:sz w:val="18"/>
                <w:szCs w:val="18"/>
              </w:rPr>
              <w:t xml:space="preserve">harge </w:t>
            </w:r>
            <w:r w:rsidR="00F90DD2">
              <w:rPr>
                <w:rFonts w:asciiTheme="minorHAnsi" w:hAnsiTheme="minorHAnsi"/>
                <w:sz w:val="18"/>
                <w:szCs w:val="18"/>
              </w:rPr>
              <w:t>V</w:t>
            </w:r>
            <w:r w:rsidRPr="00C301D7">
              <w:rPr>
                <w:rFonts w:asciiTheme="minorHAnsi" w:hAnsiTheme="minorHAnsi"/>
                <w:sz w:val="18"/>
                <w:szCs w:val="18"/>
              </w:rPr>
              <w:t xml:space="preserve">erification </w:t>
            </w:r>
            <w:r w:rsidR="00F90DD2">
              <w:rPr>
                <w:rFonts w:asciiTheme="minorHAnsi" w:hAnsiTheme="minorHAnsi"/>
                <w:sz w:val="18"/>
                <w:szCs w:val="18"/>
              </w:rPr>
              <w:t>M</w:t>
            </w:r>
            <w:r w:rsidRPr="00C301D7">
              <w:rPr>
                <w:rFonts w:asciiTheme="minorHAnsi" w:hAnsiTheme="minorHAnsi"/>
                <w:sz w:val="18"/>
                <w:szCs w:val="18"/>
              </w:rPr>
              <w:t xml:space="preserve">ethod </w:t>
            </w:r>
            <w:r w:rsidR="00F90DD2">
              <w:rPr>
                <w:rFonts w:asciiTheme="minorHAnsi" w:hAnsiTheme="minorHAnsi"/>
                <w:sz w:val="18"/>
                <w:szCs w:val="18"/>
              </w:rPr>
              <w:t>U</w:t>
            </w:r>
            <w:r w:rsidRPr="00C301D7">
              <w:rPr>
                <w:rFonts w:asciiTheme="minorHAnsi" w:hAnsiTheme="minorHAnsi"/>
                <w:sz w:val="18"/>
                <w:szCs w:val="18"/>
              </w:rPr>
              <w:t xml:space="preserve">sed by </w:t>
            </w:r>
            <w:r w:rsidR="00F90DD2">
              <w:rPr>
                <w:rFonts w:asciiTheme="minorHAnsi" w:hAnsiTheme="minorHAnsi"/>
                <w:sz w:val="18"/>
                <w:szCs w:val="18"/>
              </w:rPr>
              <w:t>I</w:t>
            </w:r>
            <w:r w:rsidRPr="00C301D7">
              <w:rPr>
                <w:rFonts w:asciiTheme="minorHAnsi" w:hAnsiTheme="minorHAnsi"/>
                <w:sz w:val="18"/>
                <w:szCs w:val="18"/>
              </w:rPr>
              <w:t>nstaller</w:t>
            </w:r>
          </w:p>
        </w:tc>
        <w:tc>
          <w:tcPr>
            <w:tcW w:w="2405" w:type="pct"/>
            <w:vAlign w:val="center"/>
          </w:tcPr>
          <w:p w14:paraId="58D530BF" w14:textId="77777777" w:rsidR="00664243" w:rsidRPr="00C301D7" w:rsidRDefault="00664243" w:rsidP="00331606">
            <w:pPr>
              <w:ind w:left="360"/>
              <w:rPr>
                <w:rFonts w:asciiTheme="minorHAnsi" w:hAnsiTheme="minorHAnsi"/>
                <w:sz w:val="18"/>
                <w:szCs w:val="18"/>
              </w:rPr>
            </w:pPr>
          </w:p>
        </w:tc>
      </w:tr>
      <w:tr w:rsidR="00664243" w:rsidRPr="00C301D7" w14:paraId="58D530C4" w14:textId="77777777" w:rsidTr="00F76A4F">
        <w:trPr>
          <w:cantSplit/>
          <w:trHeight w:val="288"/>
        </w:trPr>
        <w:tc>
          <w:tcPr>
            <w:tcW w:w="188" w:type="pct"/>
            <w:vAlign w:val="center"/>
          </w:tcPr>
          <w:p w14:paraId="58D530C1" w14:textId="66CF63D7"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407" w:type="pct"/>
            <w:vAlign w:val="center"/>
          </w:tcPr>
          <w:p w14:paraId="58D530C2" w14:textId="2A488A23"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Person </w:t>
            </w:r>
            <w:r w:rsidR="00F90DD2">
              <w:rPr>
                <w:rFonts w:asciiTheme="minorHAnsi" w:hAnsiTheme="minorHAnsi"/>
                <w:sz w:val="18"/>
                <w:szCs w:val="18"/>
              </w:rPr>
              <w:t>W</w:t>
            </w:r>
            <w:r w:rsidRPr="00C301D7">
              <w:rPr>
                <w:rFonts w:asciiTheme="minorHAnsi" w:hAnsiTheme="minorHAnsi"/>
                <w:sz w:val="18"/>
                <w:szCs w:val="18"/>
              </w:rPr>
              <w:t xml:space="preserve">ho </w:t>
            </w:r>
            <w:r w:rsidR="00F90DD2">
              <w:rPr>
                <w:rFonts w:asciiTheme="minorHAnsi" w:hAnsiTheme="minorHAnsi"/>
                <w:sz w:val="18"/>
                <w:szCs w:val="18"/>
              </w:rPr>
              <w:t>P</w:t>
            </w:r>
            <w:r w:rsidRPr="00C301D7">
              <w:rPr>
                <w:rFonts w:asciiTheme="minorHAnsi" w:hAnsiTheme="minorHAnsi"/>
                <w:sz w:val="18"/>
                <w:szCs w:val="18"/>
              </w:rPr>
              <w:t xml:space="preserve">erformed the Refrigerant Charge Verification </w:t>
            </w:r>
            <w:r w:rsidR="00F90DD2">
              <w:rPr>
                <w:rFonts w:asciiTheme="minorHAnsi" w:hAnsiTheme="minorHAnsi"/>
                <w:sz w:val="18"/>
                <w:szCs w:val="18"/>
              </w:rPr>
              <w:t>R</w:t>
            </w:r>
            <w:r w:rsidRPr="00C301D7">
              <w:rPr>
                <w:rFonts w:asciiTheme="minorHAnsi" w:hAnsiTheme="minorHAnsi"/>
                <w:sz w:val="18"/>
                <w:szCs w:val="18"/>
              </w:rPr>
              <w:t>eported on the Certificate of Installation</w:t>
            </w:r>
          </w:p>
        </w:tc>
        <w:tc>
          <w:tcPr>
            <w:tcW w:w="2405" w:type="pct"/>
            <w:vAlign w:val="center"/>
          </w:tcPr>
          <w:p w14:paraId="58D530C3" w14:textId="77777777" w:rsidR="00664243" w:rsidRPr="00C301D7" w:rsidRDefault="00664243" w:rsidP="00331606">
            <w:pPr>
              <w:rPr>
                <w:rFonts w:asciiTheme="minorHAnsi" w:hAnsiTheme="minorHAnsi"/>
                <w:sz w:val="18"/>
                <w:szCs w:val="18"/>
              </w:rPr>
            </w:pPr>
          </w:p>
        </w:tc>
      </w:tr>
      <w:tr w:rsidR="00664243" w:rsidRPr="00C301D7" w14:paraId="58D530C8" w14:textId="77777777" w:rsidTr="00F76A4F">
        <w:trPr>
          <w:cantSplit/>
          <w:trHeight w:val="288"/>
        </w:trPr>
        <w:tc>
          <w:tcPr>
            <w:tcW w:w="188" w:type="pct"/>
            <w:vAlign w:val="center"/>
          </w:tcPr>
          <w:p w14:paraId="58D530C5" w14:textId="3D361DED"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407" w:type="pct"/>
            <w:vAlign w:val="center"/>
          </w:tcPr>
          <w:p w14:paraId="58D530C6" w14:textId="3BE81D55"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HERS Verification Compliance Requirement Status</w:t>
            </w:r>
          </w:p>
        </w:tc>
        <w:tc>
          <w:tcPr>
            <w:tcW w:w="2405" w:type="pct"/>
            <w:vAlign w:val="center"/>
          </w:tcPr>
          <w:p w14:paraId="58D530C7" w14:textId="77777777" w:rsidR="00664243" w:rsidRPr="00C301D7" w:rsidRDefault="00664243" w:rsidP="00331606">
            <w:pPr>
              <w:ind w:left="720"/>
              <w:rPr>
                <w:rFonts w:asciiTheme="minorHAnsi" w:hAnsiTheme="minorHAnsi"/>
                <w:color w:val="FF0000"/>
                <w:sz w:val="18"/>
                <w:szCs w:val="18"/>
              </w:rPr>
            </w:pPr>
          </w:p>
        </w:tc>
      </w:tr>
      <w:tr w:rsidR="00664243" w:rsidRPr="00C301D7" w14:paraId="58D530CC" w14:textId="77777777" w:rsidTr="00F76A4F">
        <w:trPr>
          <w:cantSplit/>
          <w:trHeight w:val="288"/>
        </w:trPr>
        <w:tc>
          <w:tcPr>
            <w:tcW w:w="188" w:type="pct"/>
            <w:vAlign w:val="center"/>
          </w:tcPr>
          <w:p w14:paraId="58D530C9" w14:textId="6026D95F"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407" w:type="pct"/>
            <w:vAlign w:val="center"/>
          </w:tcPr>
          <w:p w14:paraId="58D530CA" w14:textId="52BA1DB2" w:rsidR="00664243" w:rsidRPr="00C301D7" w:rsidRDefault="00664243" w:rsidP="00F76A4F">
            <w:pPr>
              <w:rPr>
                <w:rFonts w:asciiTheme="minorHAnsi" w:hAnsiTheme="minorHAnsi"/>
                <w:sz w:val="18"/>
                <w:szCs w:val="18"/>
              </w:rPr>
            </w:pPr>
            <w:r w:rsidRPr="00C301D7">
              <w:rPr>
                <w:rFonts w:asciiTheme="minorHAnsi" w:hAnsiTheme="minorHAnsi"/>
                <w:sz w:val="18"/>
                <w:szCs w:val="18"/>
              </w:rPr>
              <w:t xml:space="preserve">Refrigerant </w:t>
            </w:r>
            <w:r w:rsidR="00F90DD2">
              <w:rPr>
                <w:rFonts w:asciiTheme="minorHAnsi" w:hAnsiTheme="minorHAnsi"/>
                <w:sz w:val="18"/>
                <w:szCs w:val="18"/>
              </w:rPr>
              <w:t>C</w:t>
            </w:r>
            <w:r w:rsidRPr="00C301D7">
              <w:rPr>
                <w:rFonts w:asciiTheme="minorHAnsi" w:hAnsiTheme="minorHAnsi"/>
                <w:sz w:val="18"/>
                <w:szCs w:val="18"/>
              </w:rPr>
              <w:t xml:space="preserve">harge </w:t>
            </w:r>
            <w:r w:rsidR="00F90DD2">
              <w:rPr>
                <w:rFonts w:asciiTheme="minorHAnsi" w:hAnsiTheme="minorHAnsi"/>
                <w:sz w:val="18"/>
                <w:szCs w:val="18"/>
              </w:rPr>
              <w:t>V</w:t>
            </w:r>
            <w:r w:rsidRPr="00C301D7">
              <w:rPr>
                <w:rFonts w:asciiTheme="minorHAnsi" w:hAnsiTheme="minorHAnsi"/>
                <w:sz w:val="18"/>
                <w:szCs w:val="18"/>
              </w:rPr>
              <w:t xml:space="preserve">erification </w:t>
            </w:r>
            <w:r w:rsidR="00F90DD2">
              <w:rPr>
                <w:rFonts w:asciiTheme="minorHAnsi" w:hAnsiTheme="minorHAnsi"/>
                <w:sz w:val="18"/>
                <w:szCs w:val="18"/>
              </w:rPr>
              <w:t>M</w:t>
            </w:r>
            <w:r w:rsidRPr="00C301D7">
              <w:rPr>
                <w:rFonts w:asciiTheme="minorHAnsi" w:hAnsiTheme="minorHAnsi"/>
                <w:sz w:val="18"/>
                <w:szCs w:val="18"/>
              </w:rPr>
              <w:t xml:space="preserve">ethod </w:t>
            </w:r>
            <w:r w:rsidR="00F90DD2">
              <w:rPr>
                <w:rFonts w:asciiTheme="minorHAnsi" w:hAnsiTheme="minorHAnsi"/>
                <w:sz w:val="18"/>
                <w:szCs w:val="18"/>
              </w:rPr>
              <w:t>U</w:t>
            </w:r>
            <w:r w:rsidRPr="00C301D7">
              <w:rPr>
                <w:rFonts w:asciiTheme="minorHAnsi" w:hAnsiTheme="minorHAnsi"/>
                <w:sz w:val="18"/>
                <w:szCs w:val="18"/>
              </w:rPr>
              <w:t>sed by HERS Rater</w:t>
            </w:r>
          </w:p>
        </w:tc>
        <w:tc>
          <w:tcPr>
            <w:tcW w:w="2405" w:type="pct"/>
            <w:vAlign w:val="center"/>
          </w:tcPr>
          <w:p w14:paraId="58D530CB" w14:textId="77777777" w:rsidR="00664243" w:rsidRPr="00C301D7" w:rsidRDefault="00664243" w:rsidP="00331606">
            <w:pPr>
              <w:rPr>
                <w:rFonts w:asciiTheme="minorHAnsi" w:hAnsiTheme="minorHAnsi"/>
                <w:sz w:val="18"/>
                <w:szCs w:val="18"/>
              </w:rPr>
            </w:pPr>
          </w:p>
        </w:tc>
      </w:tr>
    </w:tbl>
    <w:p w14:paraId="58D530CD" w14:textId="77777777" w:rsidR="00664243" w:rsidRPr="00F76A4F" w:rsidRDefault="00664243" w:rsidP="00664243">
      <w:pPr>
        <w:rPr>
          <w:rFonts w:asciiTheme="minorHAnsi" w:hAnsiTheme="minorHAnsi"/>
          <w:szCs w:val="18"/>
        </w:rPr>
      </w:pPr>
    </w:p>
    <w:tbl>
      <w:tblPr>
        <w:tblW w:w="5000"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790"/>
      </w:tblGrid>
      <w:tr w:rsidR="00664243" w:rsidRPr="00C301D7" w14:paraId="58D530CF" w14:textId="77777777" w:rsidTr="001F041D">
        <w:trPr>
          <w:cantSplit/>
          <w:trHeight w:val="288"/>
        </w:trPr>
        <w:tc>
          <w:tcPr>
            <w:tcW w:w="5000" w:type="pct"/>
            <w:vAlign w:val="center"/>
          </w:tcPr>
          <w:p w14:paraId="58D530CE" w14:textId="3EA1EE2D" w:rsidR="00664243" w:rsidRPr="00C301D7" w:rsidRDefault="00F76A4F" w:rsidP="00F76A4F">
            <w:pPr>
              <w:keepNext/>
              <w:rPr>
                <w:rFonts w:asciiTheme="minorHAnsi" w:hAnsiTheme="minorHAnsi"/>
                <w:b/>
                <w:sz w:val="18"/>
                <w:szCs w:val="18"/>
              </w:rPr>
            </w:pPr>
            <w:r w:rsidRPr="001D66D8">
              <w:rPr>
                <w:rFonts w:asciiTheme="minorHAnsi" w:hAnsiTheme="minorHAnsi"/>
                <w:b/>
                <w:szCs w:val="18"/>
              </w:rPr>
              <w:t>MCH-25d</w:t>
            </w:r>
            <w:r w:rsidRPr="001D66D8" w:rsidDel="00F76A4F">
              <w:rPr>
                <w:rFonts w:asciiTheme="minorHAnsi" w:hAnsiTheme="minorHAnsi"/>
                <w:b/>
                <w:szCs w:val="18"/>
              </w:rPr>
              <w:t xml:space="preserve"> </w:t>
            </w:r>
            <w:r w:rsidR="00580D7F">
              <w:rPr>
                <w:rFonts w:asciiTheme="minorHAnsi" w:hAnsiTheme="minorHAnsi"/>
                <w:b/>
                <w:szCs w:val="18"/>
              </w:rPr>
              <w:t>- Refrigerant Charge Verification - Fault Indicator Display (FID)</w:t>
            </w:r>
          </w:p>
        </w:tc>
      </w:tr>
    </w:tbl>
    <w:p w14:paraId="58D530D0" w14:textId="77777777" w:rsidR="00664243" w:rsidRPr="00F76A4F" w:rsidRDefault="00664243" w:rsidP="00664243">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357"/>
        <w:gridCol w:w="5352"/>
        <w:gridCol w:w="5174"/>
      </w:tblGrid>
      <w:tr w:rsidR="00664243" w:rsidRPr="00C301D7" w14:paraId="58D530D2" w14:textId="77777777" w:rsidTr="00B92D05">
        <w:trPr>
          <w:cantSplit/>
          <w:trHeight w:val="288"/>
        </w:trPr>
        <w:tc>
          <w:tcPr>
            <w:tcW w:w="5000" w:type="pct"/>
            <w:gridSpan w:val="3"/>
            <w:vAlign w:val="center"/>
          </w:tcPr>
          <w:p w14:paraId="58D530D1" w14:textId="4D6E0E44" w:rsidR="00664243" w:rsidRPr="00C301D7" w:rsidRDefault="00664243" w:rsidP="00B92D05">
            <w:pPr>
              <w:pStyle w:val="Header"/>
              <w:keepNext/>
              <w:tabs>
                <w:tab w:val="clear" w:pos="4320"/>
                <w:tab w:val="clear" w:pos="8640"/>
              </w:tabs>
              <w:rPr>
                <w:rFonts w:asciiTheme="minorHAnsi" w:hAnsiTheme="minorHAnsi"/>
                <w:sz w:val="18"/>
                <w:szCs w:val="18"/>
              </w:rPr>
            </w:pPr>
            <w:r w:rsidRPr="00F76A4F">
              <w:rPr>
                <w:rFonts w:asciiTheme="minorHAnsi" w:hAnsiTheme="minorHAnsi"/>
                <w:b/>
                <w:szCs w:val="18"/>
              </w:rPr>
              <w:t xml:space="preserve">B. </w:t>
            </w:r>
            <w:r w:rsidR="00157956">
              <w:rPr>
                <w:rFonts w:asciiTheme="minorHAnsi" w:hAnsiTheme="minorHAnsi"/>
                <w:b/>
                <w:szCs w:val="18"/>
              </w:rPr>
              <w:t>Fault Indicator Display</w:t>
            </w:r>
            <w:r w:rsidRPr="00F76A4F">
              <w:rPr>
                <w:rFonts w:asciiTheme="minorHAnsi" w:hAnsiTheme="minorHAnsi"/>
                <w:b/>
                <w:szCs w:val="18"/>
              </w:rPr>
              <w:t xml:space="preserve"> Verification Applicability</w:t>
            </w:r>
          </w:p>
        </w:tc>
      </w:tr>
      <w:tr w:rsidR="00664243" w:rsidRPr="00C301D7" w14:paraId="58D530D6" w14:textId="77777777" w:rsidTr="00C848CE">
        <w:trPr>
          <w:cantSplit/>
          <w:trHeight w:val="288"/>
        </w:trPr>
        <w:tc>
          <w:tcPr>
            <w:tcW w:w="164" w:type="pct"/>
            <w:vAlign w:val="center"/>
          </w:tcPr>
          <w:p w14:paraId="58D530D3" w14:textId="77777777" w:rsidR="00664243" w:rsidRPr="00C301D7" w:rsidRDefault="00664243" w:rsidP="00B92D05">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01</w:t>
            </w:r>
          </w:p>
        </w:tc>
        <w:tc>
          <w:tcPr>
            <w:tcW w:w="2459" w:type="pct"/>
            <w:tcMar>
              <w:left w:w="115" w:type="dxa"/>
              <w:right w:w="101" w:type="dxa"/>
            </w:tcMar>
            <w:vAlign w:val="center"/>
          </w:tcPr>
          <w:p w14:paraId="0A92397F" w14:textId="38046094" w:rsidR="00F90DD2" w:rsidRDefault="00664243" w:rsidP="00F76A4F">
            <w:pPr>
              <w:keepNext/>
              <w:rPr>
                <w:rFonts w:asciiTheme="minorHAnsi" w:hAnsiTheme="minorHAnsi"/>
                <w:sz w:val="18"/>
                <w:szCs w:val="18"/>
              </w:rPr>
            </w:pPr>
            <w:r w:rsidRPr="00C301D7">
              <w:rPr>
                <w:rFonts w:asciiTheme="minorHAnsi" w:hAnsiTheme="minorHAnsi"/>
                <w:sz w:val="18"/>
                <w:szCs w:val="18"/>
              </w:rPr>
              <w:t xml:space="preserve">Measured Condenser </w:t>
            </w:r>
            <w:r w:rsidR="00F90DD2">
              <w:rPr>
                <w:rFonts w:asciiTheme="minorHAnsi" w:hAnsiTheme="minorHAnsi"/>
                <w:sz w:val="18"/>
                <w:szCs w:val="18"/>
              </w:rPr>
              <w:t>A</w:t>
            </w:r>
            <w:r w:rsidRPr="00C301D7">
              <w:rPr>
                <w:rFonts w:asciiTheme="minorHAnsi" w:hAnsiTheme="minorHAnsi"/>
                <w:sz w:val="18"/>
                <w:szCs w:val="18"/>
              </w:rPr>
              <w:t xml:space="preserve">ir </w:t>
            </w:r>
            <w:r w:rsidR="00F90DD2">
              <w:rPr>
                <w:rFonts w:asciiTheme="minorHAnsi" w:hAnsiTheme="minorHAnsi"/>
                <w:sz w:val="18"/>
                <w:szCs w:val="18"/>
              </w:rPr>
              <w:t>E</w:t>
            </w:r>
            <w:r w:rsidRPr="00C301D7">
              <w:rPr>
                <w:rFonts w:asciiTheme="minorHAnsi" w:hAnsiTheme="minorHAnsi"/>
                <w:sz w:val="18"/>
                <w:szCs w:val="18"/>
              </w:rPr>
              <w:t xml:space="preserve">ntering </w:t>
            </w:r>
            <w:r w:rsidR="00F90DD2">
              <w:rPr>
                <w:rFonts w:asciiTheme="minorHAnsi" w:hAnsiTheme="minorHAnsi"/>
                <w:sz w:val="18"/>
                <w:szCs w:val="18"/>
              </w:rPr>
              <w:t>D</w:t>
            </w:r>
            <w:r w:rsidRPr="00C301D7">
              <w:rPr>
                <w:rFonts w:asciiTheme="minorHAnsi" w:hAnsiTheme="minorHAnsi"/>
                <w:sz w:val="18"/>
                <w:szCs w:val="18"/>
              </w:rPr>
              <w:t xml:space="preserve">ry-bulb </w:t>
            </w:r>
            <w:r w:rsidR="00F90DD2">
              <w:rPr>
                <w:rFonts w:asciiTheme="minorHAnsi" w:hAnsiTheme="minorHAnsi"/>
                <w:sz w:val="18"/>
                <w:szCs w:val="18"/>
              </w:rPr>
              <w:t>T</w:t>
            </w:r>
            <w:r w:rsidRPr="00C301D7">
              <w:rPr>
                <w:rFonts w:asciiTheme="minorHAnsi" w:hAnsiTheme="minorHAnsi"/>
                <w:sz w:val="18"/>
                <w:szCs w:val="18"/>
              </w:rPr>
              <w:t xml:space="preserve">emperature </w:t>
            </w:r>
          </w:p>
          <w:p w14:paraId="58D530D4" w14:textId="1226311B" w:rsidR="00664243" w:rsidRPr="00C301D7" w:rsidRDefault="00664243" w:rsidP="00C848CE">
            <w:pPr>
              <w:keepNext/>
              <w:rPr>
                <w:rFonts w:asciiTheme="minorHAnsi" w:hAnsiTheme="minorHAnsi"/>
                <w:sz w:val="18"/>
                <w:szCs w:val="18"/>
              </w:rPr>
            </w:pPr>
            <w:r w:rsidRPr="00C301D7">
              <w:rPr>
                <w:rFonts w:asciiTheme="minorHAnsi" w:hAnsiTheme="minorHAnsi"/>
                <w:sz w:val="18"/>
                <w:szCs w:val="18"/>
              </w:rPr>
              <w:t xml:space="preserve">(T </w:t>
            </w:r>
            <w:r w:rsidRPr="00C301D7">
              <w:rPr>
                <w:rFonts w:asciiTheme="minorHAnsi" w:hAnsiTheme="minorHAnsi"/>
                <w:sz w:val="18"/>
                <w:szCs w:val="18"/>
                <w:vertAlign w:val="subscript"/>
              </w:rPr>
              <w:t>condenser, db</w:t>
            </w:r>
            <w:r w:rsidRPr="00C301D7">
              <w:rPr>
                <w:rFonts w:asciiTheme="minorHAnsi" w:hAnsiTheme="minorHAnsi"/>
                <w:sz w:val="18"/>
                <w:szCs w:val="18"/>
              </w:rPr>
              <w:t>) (</w:t>
            </w:r>
            <w:r w:rsidR="00C848CE">
              <w:rPr>
                <w:rFonts w:asciiTheme="minorHAnsi" w:hAnsiTheme="minorHAnsi"/>
                <w:sz w:val="18"/>
                <w:szCs w:val="18"/>
              </w:rPr>
              <w:t>°</w:t>
            </w:r>
            <w:r w:rsidRPr="00C301D7">
              <w:rPr>
                <w:rFonts w:asciiTheme="minorHAnsi" w:hAnsiTheme="minorHAnsi"/>
                <w:sz w:val="18"/>
                <w:szCs w:val="18"/>
              </w:rPr>
              <w:t>F)</w:t>
            </w:r>
          </w:p>
        </w:tc>
        <w:tc>
          <w:tcPr>
            <w:tcW w:w="2377" w:type="pct"/>
            <w:tcMar>
              <w:left w:w="115" w:type="dxa"/>
              <w:right w:w="101" w:type="dxa"/>
            </w:tcMar>
            <w:vAlign w:val="center"/>
          </w:tcPr>
          <w:p w14:paraId="58D530D5" w14:textId="77777777" w:rsidR="00664243" w:rsidRPr="00C301D7" w:rsidRDefault="00664243" w:rsidP="00B92D05">
            <w:pPr>
              <w:keepNext/>
              <w:rPr>
                <w:rFonts w:asciiTheme="minorHAnsi" w:hAnsiTheme="minorHAnsi"/>
                <w:sz w:val="18"/>
                <w:szCs w:val="18"/>
              </w:rPr>
            </w:pPr>
          </w:p>
        </w:tc>
      </w:tr>
      <w:tr w:rsidR="00664243" w:rsidRPr="00C301D7" w14:paraId="58D530DA" w14:textId="77777777" w:rsidTr="00C848CE">
        <w:trPr>
          <w:cantSplit/>
          <w:trHeight w:val="288"/>
        </w:trPr>
        <w:tc>
          <w:tcPr>
            <w:tcW w:w="164" w:type="pct"/>
            <w:vAlign w:val="center"/>
          </w:tcPr>
          <w:p w14:paraId="58D530D7" w14:textId="77777777" w:rsidR="00664243" w:rsidRPr="00C301D7" w:rsidRDefault="00664243" w:rsidP="00B92D05">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02</w:t>
            </w:r>
          </w:p>
        </w:tc>
        <w:tc>
          <w:tcPr>
            <w:tcW w:w="2459" w:type="pct"/>
            <w:tcMar>
              <w:left w:w="115" w:type="dxa"/>
              <w:right w:w="101" w:type="dxa"/>
            </w:tcMar>
            <w:vAlign w:val="center"/>
          </w:tcPr>
          <w:p w14:paraId="58D530D8" w14:textId="543D214B" w:rsidR="00664243" w:rsidRPr="00C301D7" w:rsidRDefault="00664243" w:rsidP="00B92D05">
            <w:pPr>
              <w:keepNext/>
              <w:rPr>
                <w:rFonts w:asciiTheme="minorHAnsi" w:hAnsiTheme="minorHAnsi"/>
                <w:sz w:val="18"/>
                <w:szCs w:val="18"/>
              </w:rPr>
            </w:pPr>
            <w:r w:rsidRPr="00C301D7">
              <w:rPr>
                <w:rFonts w:asciiTheme="minorHAnsi" w:hAnsiTheme="minorHAnsi"/>
                <w:sz w:val="18"/>
                <w:szCs w:val="18"/>
              </w:rPr>
              <w:t>Outdoor Temperature Qualification Status</w:t>
            </w:r>
          </w:p>
        </w:tc>
        <w:tc>
          <w:tcPr>
            <w:tcW w:w="2377" w:type="pct"/>
            <w:tcMar>
              <w:left w:w="115" w:type="dxa"/>
              <w:right w:w="101" w:type="dxa"/>
            </w:tcMar>
            <w:vAlign w:val="center"/>
          </w:tcPr>
          <w:p w14:paraId="58D530D9" w14:textId="77777777" w:rsidR="00664243" w:rsidRPr="00C301D7" w:rsidRDefault="00664243" w:rsidP="00B92D05">
            <w:pPr>
              <w:keepNext/>
              <w:rPr>
                <w:rFonts w:asciiTheme="minorHAnsi" w:hAnsiTheme="minorHAnsi"/>
                <w:sz w:val="18"/>
                <w:szCs w:val="18"/>
              </w:rPr>
            </w:pPr>
          </w:p>
        </w:tc>
      </w:tr>
      <w:tr w:rsidR="00664243" w:rsidRPr="00C301D7" w14:paraId="58D530DE" w14:textId="77777777" w:rsidTr="00C848CE">
        <w:trPr>
          <w:cantSplit/>
          <w:trHeight w:val="288"/>
        </w:trPr>
        <w:tc>
          <w:tcPr>
            <w:tcW w:w="164" w:type="pct"/>
            <w:vAlign w:val="center"/>
          </w:tcPr>
          <w:p w14:paraId="58D530DB" w14:textId="77777777" w:rsidR="00664243" w:rsidRPr="00C301D7" w:rsidRDefault="00664243" w:rsidP="00B92D05">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03</w:t>
            </w:r>
          </w:p>
        </w:tc>
        <w:tc>
          <w:tcPr>
            <w:tcW w:w="2459" w:type="pct"/>
            <w:tcMar>
              <w:left w:w="115" w:type="dxa"/>
              <w:right w:w="101" w:type="dxa"/>
            </w:tcMar>
            <w:vAlign w:val="center"/>
          </w:tcPr>
          <w:p w14:paraId="58D530DC" w14:textId="483324B8" w:rsidR="00664243" w:rsidRPr="00C301D7" w:rsidRDefault="00664243" w:rsidP="00B92D05">
            <w:pPr>
              <w:keepNext/>
              <w:rPr>
                <w:rFonts w:asciiTheme="minorHAnsi" w:hAnsiTheme="minorHAnsi"/>
                <w:sz w:val="18"/>
                <w:szCs w:val="18"/>
              </w:rPr>
            </w:pPr>
            <w:r w:rsidRPr="00C301D7">
              <w:rPr>
                <w:rFonts w:asciiTheme="minorHAnsi" w:hAnsiTheme="minorHAnsi"/>
                <w:sz w:val="18"/>
                <w:szCs w:val="18"/>
              </w:rPr>
              <w:t>Self Diagnostic Reporting (SDR)</w:t>
            </w:r>
          </w:p>
        </w:tc>
        <w:tc>
          <w:tcPr>
            <w:tcW w:w="2377" w:type="pct"/>
            <w:tcMar>
              <w:left w:w="115" w:type="dxa"/>
              <w:right w:w="101" w:type="dxa"/>
            </w:tcMar>
            <w:vAlign w:val="center"/>
          </w:tcPr>
          <w:p w14:paraId="58D530DD" w14:textId="77777777" w:rsidR="00664243" w:rsidRPr="00C301D7" w:rsidRDefault="00664243" w:rsidP="00B92D05">
            <w:pPr>
              <w:keepNext/>
              <w:rPr>
                <w:rFonts w:asciiTheme="minorHAnsi" w:hAnsiTheme="minorHAnsi"/>
                <w:sz w:val="18"/>
                <w:szCs w:val="18"/>
              </w:rPr>
            </w:pPr>
          </w:p>
        </w:tc>
      </w:tr>
      <w:tr w:rsidR="00664243" w:rsidRPr="00C301D7" w14:paraId="58D530E2" w14:textId="77777777" w:rsidTr="00C848CE">
        <w:trPr>
          <w:cantSplit/>
          <w:trHeight w:val="288"/>
        </w:trPr>
        <w:tc>
          <w:tcPr>
            <w:tcW w:w="164" w:type="pct"/>
            <w:vAlign w:val="center"/>
          </w:tcPr>
          <w:p w14:paraId="58D530DF" w14:textId="77777777" w:rsidR="00664243" w:rsidRPr="00C301D7" w:rsidRDefault="00664243" w:rsidP="00B92D05">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04</w:t>
            </w:r>
          </w:p>
        </w:tc>
        <w:tc>
          <w:tcPr>
            <w:tcW w:w="2459" w:type="pct"/>
            <w:tcMar>
              <w:left w:w="115" w:type="dxa"/>
              <w:right w:w="101" w:type="dxa"/>
            </w:tcMar>
            <w:vAlign w:val="center"/>
          </w:tcPr>
          <w:p w14:paraId="58D530E0" w14:textId="5E368996" w:rsidR="00664243" w:rsidRPr="00C301D7" w:rsidRDefault="00157956" w:rsidP="00B92D05">
            <w:pPr>
              <w:keepNext/>
              <w:rPr>
                <w:rFonts w:asciiTheme="minorHAnsi" w:hAnsiTheme="minorHAnsi"/>
                <w:sz w:val="18"/>
                <w:szCs w:val="18"/>
              </w:rPr>
            </w:pPr>
            <w:r>
              <w:rPr>
                <w:rFonts w:asciiTheme="minorHAnsi" w:hAnsiTheme="minorHAnsi"/>
                <w:sz w:val="18"/>
                <w:szCs w:val="18"/>
              </w:rPr>
              <w:t>Fault Indicator Display</w:t>
            </w:r>
            <w:r w:rsidR="00664243" w:rsidRPr="00C301D7">
              <w:rPr>
                <w:rFonts w:asciiTheme="minorHAnsi" w:hAnsiTheme="minorHAnsi"/>
                <w:sz w:val="18"/>
                <w:szCs w:val="18"/>
              </w:rPr>
              <w:t xml:space="preserve"> Verification Applicability</w:t>
            </w:r>
          </w:p>
        </w:tc>
        <w:tc>
          <w:tcPr>
            <w:tcW w:w="2377" w:type="pct"/>
            <w:tcMar>
              <w:left w:w="115" w:type="dxa"/>
              <w:right w:w="101" w:type="dxa"/>
            </w:tcMar>
            <w:vAlign w:val="center"/>
          </w:tcPr>
          <w:p w14:paraId="58D530E1" w14:textId="77777777" w:rsidR="00664243" w:rsidRPr="00C301D7" w:rsidRDefault="00664243" w:rsidP="00B92D05">
            <w:pPr>
              <w:keepNext/>
              <w:rPr>
                <w:rFonts w:asciiTheme="minorHAnsi" w:hAnsiTheme="minorHAnsi"/>
                <w:sz w:val="18"/>
                <w:szCs w:val="18"/>
              </w:rPr>
            </w:pPr>
          </w:p>
        </w:tc>
      </w:tr>
    </w:tbl>
    <w:p w14:paraId="58D530E3" w14:textId="77777777" w:rsidR="00664243" w:rsidRPr="00F76A4F" w:rsidRDefault="00664243" w:rsidP="00664243">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5265"/>
        <w:gridCol w:w="5174"/>
      </w:tblGrid>
      <w:tr w:rsidR="00664243" w:rsidRPr="00C301D7" w14:paraId="58D530E7" w14:textId="77777777" w:rsidTr="00D17B3C">
        <w:trPr>
          <w:cantSplit/>
          <w:trHeight w:val="288"/>
        </w:trPr>
        <w:tc>
          <w:tcPr>
            <w:tcW w:w="5000" w:type="pct"/>
            <w:gridSpan w:val="3"/>
            <w:vAlign w:val="center"/>
          </w:tcPr>
          <w:p w14:paraId="58D530E5" w14:textId="6046B9CD" w:rsidR="00664243" w:rsidRPr="00F76A4F" w:rsidRDefault="00664243" w:rsidP="00D17B3C">
            <w:pPr>
              <w:pStyle w:val="Header"/>
              <w:keepNext/>
              <w:tabs>
                <w:tab w:val="clear" w:pos="4320"/>
                <w:tab w:val="clear" w:pos="8640"/>
              </w:tabs>
              <w:rPr>
                <w:rFonts w:asciiTheme="minorHAnsi" w:hAnsiTheme="minorHAnsi"/>
                <w:b/>
                <w:szCs w:val="18"/>
              </w:rPr>
            </w:pPr>
            <w:r w:rsidRPr="00F76A4F">
              <w:rPr>
                <w:rFonts w:asciiTheme="minorHAnsi" w:hAnsiTheme="minorHAnsi"/>
                <w:b/>
                <w:szCs w:val="18"/>
              </w:rPr>
              <w:t>C. Measurement Access Hole (MAH) Verification</w:t>
            </w:r>
          </w:p>
          <w:p w14:paraId="58D530E6" w14:textId="61F18C1E" w:rsidR="00664243" w:rsidRPr="00C301D7" w:rsidRDefault="004978E7" w:rsidP="00D17B3C">
            <w:pPr>
              <w:pStyle w:val="Header"/>
              <w:keepNext/>
              <w:tabs>
                <w:tab w:val="clear" w:pos="4320"/>
                <w:tab w:val="clear" w:pos="8640"/>
              </w:tabs>
              <w:rPr>
                <w:rFonts w:asciiTheme="minorHAnsi" w:hAnsiTheme="minorHAnsi"/>
                <w:sz w:val="18"/>
                <w:szCs w:val="18"/>
              </w:rPr>
            </w:pPr>
            <w:r w:rsidRPr="00F57CCA">
              <w:rPr>
                <w:rFonts w:asciiTheme="minorHAnsi" w:hAnsiTheme="minorHAnsi"/>
                <w:sz w:val="18"/>
                <w:szCs w:val="18"/>
              </w:rPr>
              <w:t>HERS Raters are required to visually field verify MAH</w:t>
            </w:r>
            <w:r>
              <w:rPr>
                <w:rFonts w:asciiTheme="minorHAnsi" w:hAnsiTheme="minorHAnsi"/>
                <w:sz w:val="18"/>
                <w:szCs w:val="18"/>
              </w:rPr>
              <w:t>.</w:t>
            </w:r>
            <w:r w:rsidRPr="00DC4523">
              <w:rPr>
                <w:rFonts w:asciiTheme="minorHAnsi" w:hAnsiTheme="minorHAnsi"/>
                <w:sz w:val="18"/>
                <w:szCs w:val="18"/>
              </w:rPr>
              <w:t xml:space="preserve"> </w:t>
            </w:r>
            <w:r w:rsidR="00664243" w:rsidRPr="00DC4523">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664243" w:rsidRPr="00C301D7" w14:paraId="58D530EB" w14:textId="77777777" w:rsidTr="00C848CE">
        <w:trPr>
          <w:cantSplit/>
          <w:trHeight w:val="288"/>
        </w:trPr>
        <w:tc>
          <w:tcPr>
            <w:tcW w:w="204" w:type="pct"/>
            <w:vAlign w:val="center"/>
          </w:tcPr>
          <w:p w14:paraId="58D530E8" w14:textId="77777777" w:rsidR="00664243" w:rsidRPr="00C301D7" w:rsidRDefault="00664243" w:rsidP="00D17B3C">
            <w:pPr>
              <w:pStyle w:val="IndexHeading"/>
              <w:keepNext/>
              <w:ind w:left="-115"/>
              <w:jc w:val="center"/>
              <w:rPr>
                <w:rFonts w:asciiTheme="minorHAnsi" w:hAnsiTheme="minorHAnsi"/>
                <w:b w:val="0"/>
                <w:bCs/>
                <w:sz w:val="18"/>
                <w:szCs w:val="18"/>
              </w:rPr>
            </w:pPr>
            <w:r w:rsidRPr="00C301D7">
              <w:rPr>
                <w:rFonts w:asciiTheme="minorHAnsi" w:hAnsiTheme="minorHAnsi"/>
                <w:b w:val="0"/>
                <w:bCs/>
                <w:sz w:val="18"/>
                <w:szCs w:val="18"/>
              </w:rPr>
              <w:t>01</w:t>
            </w:r>
          </w:p>
        </w:tc>
        <w:tc>
          <w:tcPr>
            <w:tcW w:w="2419" w:type="pct"/>
            <w:tcMar>
              <w:left w:w="115" w:type="dxa"/>
              <w:right w:w="101" w:type="dxa"/>
            </w:tcMar>
            <w:vAlign w:val="center"/>
          </w:tcPr>
          <w:p w14:paraId="58D530E9" w14:textId="473D63E0" w:rsidR="00664243" w:rsidRPr="00C301D7" w:rsidRDefault="00664243" w:rsidP="00F76A4F">
            <w:pPr>
              <w:keepNext/>
              <w:rPr>
                <w:rFonts w:asciiTheme="minorHAnsi" w:hAnsiTheme="minorHAnsi"/>
                <w:sz w:val="18"/>
                <w:szCs w:val="18"/>
              </w:rPr>
            </w:pPr>
            <w:r w:rsidRPr="00C301D7">
              <w:rPr>
                <w:rFonts w:asciiTheme="minorHAnsi" w:hAnsiTheme="minorHAnsi"/>
                <w:sz w:val="18"/>
                <w:szCs w:val="18"/>
              </w:rPr>
              <w:t xml:space="preserve">Method </w:t>
            </w:r>
            <w:r w:rsidR="00F90DD2">
              <w:rPr>
                <w:rFonts w:asciiTheme="minorHAnsi" w:hAnsiTheme="minorHAnsi"/>
                <w:sz w:val="18"/>
                <w:szCs w:val="18"/>
              </w:rPr>
              <w:t>U</w:t>
            </w:r>
            <w:r w:rsidRPr="00C301D7">
              <w:rPr>
                <w:rFonts w:asciiTheme="minorHAnsi" w:hAnsiTheme="minorHAnsi"/>
                <w:sz w:val="18"/>
                <w:szCs w:val="18"/>
              </w:rPr>
              <w:t xml:space="preserve">sed to </w:t>
            </w:r>
            <w:r w:rsidR="00F90DD2">
              <w:rPr>
                <w:rFonts w:asciiTheme="minorHAnsi" w:hAnsiTheme="minorHAnsi"/>
                <w:sz w:val="18"/>
                <w:szCs w:val="18"/>
              </w:rPr>
              <w:t>D</w:t>
            </w:r>
            <w:r w:rsidRPr="00C301D7">
              <w:rPr>
                <w:rFonts w:asciiTheme="minorHAnsi" w:hAnsiTheme="minorHAnsi"/>
                <w:sz w:val="18"/>
                <w:szCs w:val="18"/>
              </w:rPr>
              <w:t xml:space="preserve">emonstrate </w:t>
            </w:r>
            <w:r w:rsidR="00F90DD2">
              <w:rPr>
                <w:rFonts w:asciiTheme="minorHAnsi" w:hAnsiTheme="minorHAnsi"/>
                <w:sz w:val="18"/>
                <w:szCs w:val="18"/>
              </w:rPr>
              <w:t>C</w:t>
            </w:r>
            <w:r w:rsidRPr="00C301D7">
              <w:rPr>
                <w:rFonts w:asciiTheme="minorHAnsi" w:hAnsiTheme="minorHAnsi"/>
                <w:sz w:val="18"/>
                <w:szCs w:val="18"/>
              </w:rPr>
              <w:t xml:space="preserve">ompliance with the Measurement Access Hole (MAH) </w:t>
            </w:r>
            <w:r w:rsidR="00F90DD2">
              <w:rPr>
                <w:rFonts w:asciiTheme="minorHAnsi" w:hAnsiTheme="minorHAnsi"/>
                <w:sz w:val="18"/>
                <w:szCs w:val="18"/>
              </w:rPr>
              <w:t>R</w:t>
            </w:r>
            <w:r w:rsidRPr="00C301D7">
              <w:rPr>
                <w:rFonts w:asciiTheme="minorHAnsi" w:hAnsiTheme="minorHAnsi"/>
                <w:sz w:val="18"/>
                <w:szCs w:val="18"/>
              </w:rPr>
              <w:t>equirement</w:t>
            </w:r>
          </w:p>
        </w:tc>
        <w:tc>
          <w:tcPr>
            <w:tcW w:w="2377" w:type="pct"/>
            <w:tcMar>
              <w:left w:w="115" w:type="dxa"/>
              <w:right w:w="101" w:type="dxa"/>
            </w:tcMar>
            <w:vAlign w:val="center"/>
          </w:tcPr>
          <w:p w14:paraId="58D530EA" w14:textId="77777777" w:rsidR="00664243" w:rsidRPr="00C301D7" w:rsidRDefault="00664243" w:rsidP="00D17B3C">
            <w:pPr>
              <w:keepNext/>
              <w:rPr>
                <w:rFonts w:asciiTheme="minorHAnsi" w:hAnsiTheme="minorHAnsi"/>
                <w:sz w:val="18"/>
                <w:szCs w:val="18"/>
              </w:rPr>
            </w:pPr>
          </w:p>
        </w:tc>
      </w:tr>
    </w:tbl>
    <w:p w14:paraId="58D530EC" w14:textId="77777777" w:rsidR="00664243" w:rsidRPr="00C301D7" w:rsidRDefault="00664243" w:rsidP="00664243">
      <w:pPr>
        <w:rPr>
          <w:rFonts w:asciiTheme="minorHAnsi" w:hAnsiTheme="minorHAnsi"/>
          <w:b/>
          <w:sz w:val="18"/>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50"/>
        <w:gridCol w:w="5310"/>
        <w:gridCol w:w="5220"/>
      </w:tblGrid>
      <w:tr w:rsidR="00664243" w:rsidRPr="00C301D7" w:rsidDel="00112118" w14:paraId="58D530EF" w14:textId="432C30EE">
        <w:trPr>
          <w:trHeight w:val="233"/>
          <w:del w:id="3" w:author="Smith, Alexis@Energy" w:date="2019-04-11T14:55:00Z"/>
        </w:trPr>
        <w:tc>
          <w:tcPr>
            <w:tcW w:w="5000" w:type="pct"/>
            <w:gridSpan w:val="3"/>
          </w:tcPr>
          <w:p w14:paraId="58D530ED" w14:textId="27E26F20" w:rsidR="00664243" w:rsidRPr="00F76A4F" w:rsidDel="00112118" w:rsidRDefault="00664243" w:rsidP="003F6B16">
            <w:pPr>
              <w:keepNext/>
              <w:rPr>
                <w:del w:id="4" w:author="Smith, Alexis@Energy" w:date="2019-04-11T14:55:00Z"/>
                <w:rFonts w:asciiTheme="minorHAnsi" w:hAnsiTheme="minorHAnsi"/>
                <w:b/>
                <w:szCs w:val="18"/>
              </w:rPr>
            </w:pPr>
            <w:del w:id="5" w:author="Smith, Alexis@Energy" w:date="2019-04-11T14:55:00Z">
              <w:r w:rsidRPr="00F76A4F" w:rsidDel="00112118">
                <w:rPr>
                  <w:rFonts w:asciiTheme="minorHAnsi" w:hAnsiTheme="minorHAnsi"/>
                  <w:b/>
                  <w:szCs w:val="18"/>
                </w:rPr>
                <w:lastRenderedPageBreak/>
                <w:delText>D. Minimum System Airflow Rate Verification</w:delText>
              </w:r>
            </w:del>
          </w:p>
          <w:p w14:paraId="58D530EE" w14:textId="50F7E3F5" w:rsidR="00664243" w:rsidRPr="00DC4523" w:rsidDel="00112118" w:rsidRDefault="00664243" w:rsidP="003F6B16">
            <w:pPr>
              <w:keepNext/>
              <w:rPr>
                <w:del w:id="6" w:author="Smith, Alexis@Energy" w:date="2019-04-11T14:55:00Z"/>
                <w:rFonts w:asciiTheme="minorHAnsi" w:hAnsiTheme="minorHAnsi"/>
                <w:sz w:val="18"/>
                <w:szCs w:val="18"/>
              </w:rPr>
            </w:pPr>
            <w:del w:id="7" w:author="Smith, Alexis@Energy" w:date="2019-04-11T14:55:00Z">
              <w:r w:rsidRPr="00DC4523" w:rsidDel="00112118">
                <w:rPr>
                  <w:rFonts w:asciiTheme="minorHAnsi" w:hAnsiTheme="minorHAnsi"/>
                  <w:sz w:val="18"/>
                  <w:szCs w:val="18"/>
                </w:rPr>
                <w:delText>Procedures for verifying minimum system airflow are specified in Reference Residential Appendix RA</w:delText>
              </w:r>
              <w:r w:rsidR="008059CB" w:rsidDel="00112118">
                <w:rPr>
                  <w:rFonts w:asciiTheme="minorHAnsi" w:hAnsiTheme="minorHAnsi"/>
                  <w:sz w:val="18"/>
                  <w:szCs w:val="18"/>
                </w:rPr>
                <w:delText>3.3.3</w:delText>
              </w:r>
              <w:r w:rsidRPr="00DC4523" w:rsidDel="00112118">
                <w:rPr>
                  <w:rFonts w:asciiTheme="minorHAnsi" w:hAnsiTheme="minorHAnsi"/>
                  <w:sz w:val="18"/>
                  <w:szCs w:val="18"/>
                </w:rPr>
                <w:delText>.</w:delText>
              </w:r>
            </w:del>
          </w:p>
        </w:tc>
      </w:tr>
      <w:tr w:rsidR="00664243" w:rsidRPr="00C301D7" w:rsidDel="00112118" w14:paraId="58D530F3" w14:textId="6E6F8ED9" w:rsidTr="00C848CE">
        <w:trPr>
          <w:trHeight w:val="233"/>
          <w:del w:id="8" w:author="Smith, Alexis@Energy" w:date="2019-04-11T14:55:00Z"/>
        </w:trPr>
        <w:tc>
          <w:tcPr>
            <w:tcW w:w="205" w:type="pct"/>
            <w:vAlign w:val="center"/>
          </w:tcPr>
          <w:p w14:paraId="58D530F0" w14:textId="77777777" w:rsidR="00664243" w:rsidRPr="00C301D7" w:rsidDel="00112118" w:rsidRDefault="00664243" w:rsidP="003F6B16">
            <w:pPr>
              <w:pStyle w:val="IndexHeading"/>
              <w:keepNext/>
              <w:ind w:left="-115"/>
              <w:jc w:val="center"/>
              <w:rPr>
                <w:del w:id="9" w:author="Smith, Alexis@Energy" w:date="2019-04-11T14:55:00Z"/>
                <w:rFonts w:asciiTheme="minorHAnsi" w:hAnsiTheme="minorHAnsi"/>
                <w:b w:val="0"/>
                <w:bCs/>
                <w:sz w:val="18"/>
                <w:szCs w:val="18"/>
              </w:rPr>
            </w:pPr>
            <w:del w:id="10" w:author="Smith, Alexis@Energy" w:date="2019-04-11T14:55:00Z">
              <w:r w:rsidRPr="00C301D7" w:rsidDel="00112118">
                <w:rPr>
                  <w:rFonts w:asciiTheme="minorHAnsi" w:hAnsiTheme="minorHAnsi"/>
                  <w:b w:val="0"/>
                  <w:bCs/>
                  <w:sz w:val="18"/>
                  <w:szCs w:val="18"/>
                </w:rPr>
                <w:delText>01</w:delText>
              </w:r>
            </w:del>
          </w:p>
        </w:tc>
        <w:tc>
          <w:tcPr>
            <w:tcW w:w="2418" w:type="pct"/>
            <w:tcMar>
              <w:left w:w="115" w:type="dxa"/>
              <w:right w:w="101" w:type="dxa"/>
            </w:tcMar>
            <w:vAlign w:val="center"/>
          </w:tcPr>
          <w:p w14:paraId="58D530F1" w14:textId="1452CBE3" w:rsidR="00664243" w:rsidRPr="00C301D7" w:rsidDel="00112118" w:rsidRDefault="00664243" w:rsidP="003F6B16">
            <w:pPr>
              <w:keepNext/>
              <w:rPr>
                <w:del w:id="11" w:author="Smith, Alexis@Energy" w:date="2019-04-11T14:55:00Z"/>
                <w:rFonts w:asciiTheme="minorHAnsi" w:hAnsiTheme="minorHAnsi"/>
                <w:sz w:val="18"/>
                <w:szCs w:val="18"/>
              </w:rPr>
            </w:pPr>
            <w:del w:id="12" w:author="Smith, Alexis@Energy" w:date="2019-04-11T14:55:00Z">
              <w:r w:rsidRPr="00C301D7" w:rsidDel="00112118">
                <w:rPr>
                  <w:rFonts w:asciiTheme="minorHAnsi" w:hAnsiTheme="minorHAnsi"/>
                  <w:sz w:val="18"/>
                  <w:szCs w:val="18"/>
                </w:rPr>
                <w:delText>Minimum Required System Airflow Rate (cfm)</w:delText>
              </w:r>
            </w:del>
          </w:p>
        </w:tc>
        <w:tc>
          <w:tcPr>
            <w:tcW w:w="2377" w:type="pct"/>
            <w:tcMar>
              <w:left w:w="115" w:type="dxa"/>
              <w:right w:w="101" w:type="dxa"/>
            </w:tcMar>
            <w:vAlign w:val="center"/>
          </w:tcPr>
          <w:p w14:paraId="58D530F2" w14:textId="77777777" w:rsidR="00664243" w:rsidRPr="00C301D7" w:rsidDel="00112118" w:rsidRDefault="00664243" w:rsidP="003F6B16">
            <w:pPr>
              <w:keepNext/>
              <w:rPr>
                <w:del w:id="13" w:author="Smith, Alexis@Energy" w:date="2019-04-11T14:55:00Z"/>
                <w:rFonts w:asciiTheme="minorHAnsi" w:hAnsiTheme="minorHAnsi"/>
                <w:sz w:val="18"/>
                <w:szCs w:val="18"/>
              </w:rPr>
            </w:pPr>
          </w:p>
        </w:tc>
      </w:tr>
      <w:tr w:rsidR="00664243" w:rsidRPr="00C301D7" w:rsidDel="00112118" w14:paraId="58D530F7" w14:textId="3EF10762" w:rsidTr="00C848CE">
        <w:tblPrEx>
          <w:tblCellMar>
            <w:left w:w="115" w:type="dxa"/>
            <w:right w:w="115" w:type="dxa"/>
          </w:tblCellMar>
        </w:tblPrEx>
        <w:trPr>
          <w:trHeight w:val="233"/>
          <w:del w:id="14" w:author="Smith, Alexis@Energy" w:date="2019-04-11T14:55:00Z"/>
        </w:trPr>
        <w:tc>
          <w:tcPr>
            <w:tcW w:w="205" w:type="pct"/>
            <w:vAlign w:val="center"/>
          </w:tcPr>
          <w:p w14:paraId="58D530F4" w14:textId="77777777" w:rsidR="00664243" w:rsidRPr="00C301D7" w:rsidDel="00112118" w:rsidRDefault="00664243" w:rsidP="003E696D">
            <w:pPr>
              <w:keepNext/>
              <w:ind w:left="-187"/>
              <w:jc w:val="center"/>
              <w:rPr>
                <w:del w:id="15" w:author="Smith, Alexis@Energy" w:date="2019-04-11T14:55:00Z"/>
                <w:rFonts w:asciiTheme="minorHAnsi" w:hAnsiTheme="minorHAnsi"/>
                <w:sz w:val="18"/>
                <w:szCs w:val="18"/>
              </w:rPr>
            </w:pPr>
            <w:del w:id="16" w:author="Smith, Alexis@Energy" w:date="2019-04-11T14:55:00Z">
              <w:r w:rsidRPr="00C301D7" w:rsidDel="00112118">
                <w:rPr>
                  <w:rFonts w:asciiTheme="minorHAnsi" w:hAnsiTheme="minorHAnsi"/>
                  <w:sz w:val="18"/>
                  <w:szCs w:val="18"/>
                </w:rPr>
                <w:delText>02</w:delText>
              </w:r>
            </w:del>
          </w:p>
        </w:tc>
        <w:tc>
          <w:tcPr>
            <w:tcW w:w="2418" w:type="pct"/>
            <w:vAlign w:val="center"/>
          </w:tcPr>
          <w:p w14:paraId="58D530F5" w14:textId="7C5A3271" w:rsidR="00664243" w:rsidRPr="00C301D7" w:rsidDel="00112118" w:rsidRDefault="00664243" w:rsidP="003E696D">
            <w:pPr>
              <w:keepNext/>
              <w:rPr>
                <w:del w:id="17" w:author="Smith, Alexis@Energy" w:date="2019-04-11T14:55:00Z"/>
                <w:rFonts w:asciiTheme="minorHAnsi" w:hAnsiTheme="minorHAnsi"/>
                <w:sz w:val="18"/>
                <w:szCs w:val="18"/>
              </w:rPr>
            </w:pPr>
            <w:del w:id="18" w:author="Smith, Alexis@Energy" w:date="2019-04-11T14:55:00Z">
              <w:r w:rsidRPr="00C301D7" w:rsidDel="00112118">
                <w:rPr>
                  <w:rFonts w:asciiTheme="minorHAnsi" w:hAnsiTheme="minorHAnsi"/>
                  <w:sz w:val="18"/>
                  <w:szCs w:val="18"/>
                </w:rPr>
                <w:delText>System Airflow Rate Verification Status</w:delText>
              </w:r>
            </w:del>
          </w:p>
        </w:tc>
        <w:tc>
          <w:tcPr>
            <w:tcW w:w="2377" w:type="pct"/>
          </w:tcPr>
          <w:p w14:paraId="58D530F6" w14:textId="77777777" w:rsidR="00664243" w:rsidRPr="00C301D7" w:rsidDel="00112118" w:rsidRDefault="00664243" w:rsidP="00DC0FF9">
            <w:pPr>
              <w:keepNext/>
              <w:rPr>
                <w:del w:id="19" w:author="Smith, Alexis@Energy" w:date="2019-04-11T14:55:00Z"/>
                <w:rFonts w:asciiTheme="minorHAnsi" w:hAnsiTheme="minorHAnsi"/>
                <w:sz w:val="18"/>
                <w:szCs w:val="18"/>
              </w:rPr>
            </w:pPr>
          </w:p>
        </w:tc>
      </w:tr>
    </w:tbl>
    <w:p w14:paraId="58D530F8" w14:textId="77777777" w:rsidR="00664243" w:rsidRDefault="00664243" w:rsidP="00664243">
      <w:pPr>
        <w:pStyle w:val="Header"/>
        <w:tabs>
          <w:tab w:val="clear" w:pos="4320"/>
          <w:tab w:val="clear" w:pos="8640"/>
          <w:tab w:val="left" w:pos="360"/>
        </w:tabs>
        <w:rPr>
          <w:ins w:id="20" w:author="Smith, Alexis@Energy" w:date="2019-04-11T14:54:00Z"/>
          <w:rFonts w:asciiTheme="minorHAnsi" w:hAnsiTheme="minorHAnsi"/>
          <w:b/>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521"/>
        <w:gridCol w:w="3330"/>
        <w:gridCol w:w="4680"/>
      </w:tblGrid>
      <w:tr w:rsidR="00112118" w:rsidRPr="006A3EEB" w14:paraId="3D1381BC" w14:textId="77777777" w:rsidTr="00112118">
        <w:trPr>
          <w:cantSplit/>
          <w:ins w:id="21" w:author="Smith, Alexis@Energy" w:date="2019-04-11T14:55:00Z"/>
        </w:trPr>
        <w:tc>
          <w:tcPr>
            <w:tcW w:w="10998" w:type="dxa"/>
            <w:gridSpan w:val="4"/>
          </w:tcPr>
          <w:p w14:paraId="6B718CE9" w14:textId="56B62745" w:rsidR="00112118" w:rsidRPr="00BC1E29" w:rsidRDefault="00112118" w:rsidP="00112118">
            <w:pPr>
              <w:keepNext/>
              <w:rPr>
                <w:ins w:id="22" w:author="Smith, Alexis@Energy" w:date="2019-04-11T14:55:00Z"/>
                <w:rFonts w:ascii="Calibri" w:hAnsi="Calibri"/>
                <w:b/>
              </w:rPr>
            </w:pPr>
            <w:ins w:id="23" w:author="Smith, Alexis@Energy" w:date="2019-04-11T14:55:00Z">
              <w:r>
                <w:rPr>
                  <w:rFonts w:ascii="Calibri" w:hAnsi="Calibri"/>
                  <w:b/>
                </w:rPr>
                <w:t>D</w:t>
              </w:r>
              <w:r w:rsidRPr="00BC1E29">
                <w:rPr>
                  <w:rFonts w:ascii="Calibri" w:hAnsi="Calibri"/>
                  <w:b/>
                </w:rPr>
                <w:t>. Minimum System Airflow Rate Verification</w:t>
              </w:r>
            </w:ins>
          </w:p>
          <w:p w14:paraId="7E37C87E" w14:textId="77777777" w:rsidR="00112118" w:rsidRPr="00654A92" w:rsidRDefault="00112118" w:rsidP="00112118">
            <w:pPr>
              <w:keepNext/>
              <w:rPr>
                <w:ins w:id="24" w:author="Smith, Alexis@Energy" w:date="2019-04-11T14:55:00Z"/>
                <w:rFonts w:ascii="Calibri" w:hAnsi="Calibri"/>
                <w:sz w:val="18"/>
              </w:rPr>
            </w:pPr>
            <w:ins w:id="25" w:author="Smith, Alexis@Energy" w:date="2019-04-11T14:55:00Z">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ins>
          </w:p>
        </w:tc>
      </w:tr>
      <w:tr w:rsidR="00112118" w:rsidRPr="006A3EEB" w14:paraId="303B4F6A" w14:textId="77777777" w:rsidTr="00112118">
        <w:trPr>
          <w:cantSplit/>
          <w:trHeight w:val="305"/>
          <w:ins w:id="26" w:author="Smith, Alexis@Energy" w:date="2019-04-11T14:55:00Z"/>
        </w:trPr>
        <w:tc>
          <w:tcPr>
            <w:tcW w:w="2988" w:type="dxa"/>
            <w:gridSpan w:val="2"/>
            <w:vAlign w:val="center"/>
          </w:tcPr>
          <w:p w14:paraId="3064DBCB" w14:textId="77777777" w:rsidR="00112118" w:rsidRPr="006A3EEB" w:rsidRDefault="00112118" w:rsidP="00112118">
            <w:pPr>
              <w:keepNext/>
              <w:jc w:val="center"/>
              <w:rPr>
                <w:ins w:id="27" w:author="Smith, Alexis@Energy" w:date="2019-04-11T14:55:00Z"/>
                <w:rFonts w:ascii="Calibri" w:hAnsi="Calibri"/>
                <w:sz w:val="18"/>
                <w:szCs w:val="18"/>
              </w:rPr>
            </w:pPr>
            <w:ins w:id="28" w:author="Smith, Alexis@Energy" w:date="2019-04-11T14:55:00Z">
              <w:r>
                <w:rPr>
                  <w:rFonts w:ascii="Calibri" w:hAnsi="Calibri"/>
                  <w:sz w:val="18"/>
                  <w:szCs w:val="18"/>
                </w:rPr>
                <w:t>01</w:t>
              </w:r>
            </w:ins>
          </w:p>
        </w:tc>
        <w:tc>
          <w:tcPr>
            <w:tcW w:w="3330" w:type="dxa"/>
          </w:tcPr>
          <w:p w14:paraId="2850D410" w14:textId="77777777" w:rsidR="00112118" w:rsidRDefault="00112118" w:rsidP="00112118">
            <w:pPr>
              <w:keepNext/>
              <w:jc w:val="center"/>
              <w:rPr>
                <w:ins w:id="29" w:author="Smith, Alexis@Energy" w:date="2019-04-11T14:55:00Z"/>
                <w:rFonts w:ascii="Calibri" w:hAnsi="Calibri"/>
                <w:sz w:val="18"/>
                <w:szCs w:val="18"/>
              </w:rPr>
            </w:pPr>
            <w:ins w:id="30" w:author="Smith, Alexis@Energy" w:date="2019-04-11T14:55:00Z">
              <w:r>
                <w:rPr>
                  <w:rFonts w:ascii="Calibri" w:hAnsi="Calibri"/>
                  <w:sz w:val="18"/>
                  <w:szCs w:val="18"/>
                </w:rPr>
                <w:t>02</w:t>
              </w:r>
            </w:ins>
          </w:p>
        </w:tc>
        <w:tc>
          <w:tcPr>
            <w:tcW w:w="4680" w:type="dxa"/>
            <w:vAlign w:val="center"/>
          </w:tcPr>
          <w:p w14:paraId="3FE43112" w14:textId="77777777" w:rsidR="00112118" w:rsidRPr="006A3EEB" w:rsidRDefault="00112118" w:rsidP="00112118">
            <w:pPr>
              <w:keepNext/>
              <w:jc w:val="center"/>
              <w:rPr>
                <w:ins w:id="31" w:author="Smith, Alexis@Energy" w:date="2019-04-11T14:55:00Z"/>
                <w:rFonts w:ascii="Calibri" w:hAnsi="Calibri"/>
                <w:sz w:val="18"/>
                <w:szCs w:val="18"/>
              </w:rPr>
            </w:pPr>
            <w:ins w:id="32" w:author="Smith, Alexis@Energy" w:date="2019-04-11T14:55:00Z">
              <w:r>
                <w:rPr>
                  <w:rFonts w:ascii="Calibri" w:hAnsi="Calibri"/>
                  <w:sz w:val="18"/>
                  <w:szCs w:val="18"/>
                </w:rPr>
                <w:t>03</w:t>
              </w:r>
            </w:ins>
          </w:p>
        </w:tc>
      </w:tr>
      <w:tr w:rsidR="00112118" w:rsidRPr="006A3EEB" w14:paraId="64CE69D0" w14:textId="77777777" w:rsidTr="00112118">
        <w:trPr>
          <w:cantSplit/>
          <w:trHeight w:val="882"/>
          <w:ins w:id="33" w:author="Smith, Alexis@Energy" w:date="2019-04-11T14:55:00Z"/>
        </w:trPr>
        <w:tc>
          <w:tcPr>
            <w:tcW w:w="2988" w:type="dxa"/>
            <w:gridSpan w:val="2"/>
            <w:tcBorders>
              <w:top w:val="nil"/>
            </w:tcBorders>
            <w:vAlign w:val="bottom"/>
          </w:tcPr>
          <w:p w14:paraId="6E62611C" w14:textId="77777777" w:rsidR="00112118" w:rsidRPr="006A3EEB" w:rsidRDefault="00112118" w:rsidP="00112118">
            <w:pPr>
              <w:keepNext/>
              <w:jc w:val="center"/>
              <w:rPr>
                <w:ins w:id="34" w:author="Smith, Alexis@Energy" w:date="2019-04-11T14:55:00Z"/>
                <w:rFonts w:ascii="Calibri" w:hAnsi="Calibri"/>
                <w:sz w:val="18"/>
                <w:szCs w:val="18"/>
              </w:rPr>
            </w:pPr>
            <w:ins w:id="35" w:author="Smith, Alexis@Energy" w:date="2019-04-11T14:55:00Z">
              <w:r w:rsidRPr="00442EA4">
                <w:rPr>
                  <w:rFonts w:ascii="Calibri" w:hAnsi="Calibri"/>
                  <w:sz w:val="18"/>
                  <w:szCs w:val="18"/>
                </w:rPr>
                <w:t>Indoor Unit Name or Description of Area Served</w:t>
              </w:r>
            </w:ins>
          </w:p>
        </w:tc>
        <w:tc>
          <w:tcPr>
            <w:tcW w:w="3330" w:type="dxa"/>
            <w:tcBorders>
              <w:top w:val="nil"/>
            </w:tcBorders>
            <w:vAlign w:val="bottom"/>
          </w:tcPr>
          <w:p w14:paraId="4F345393" w14:textId="77777777" w:rsidR="00112118" w:rsidRPr="006A3EEB" w:rsidRDefault="00112118" w:rsidP="00112118">
            <w:pPr>
              <w:keepNext/>
              <w:jc w:val="center"/>
              <w:rPr>
                <w:ins w:id="36" w:author="Smith, Alexis@Energy" w:date="2019-04-11T14:55:00Z"/>
                <w:rFonts w:ascii="Calibri" w:hAnsi="Calibri"/>
                <w:sz w:val="18"/>
                <w:szCs w:val="18"/>
              </w:rPr>
            </w:pPr>
            <w:ins w:id="37" w:author="Smith, Alexis@Energy" w:date="2019-04-11T14:55:00Z">
              <w:r w:rsidRPr="005A5F9A">
                <w:rPr>
                  <w:rFonts w:ascii="Calibri" w:hAnsi="Calibri"/>
                </w:rPr>
                <w:t>Minimum Required System Airflow Rate (cfm)</w:t>
              </w:r>
            </w:ins>
          </w:p>
        </w:tc>
        <w:tc>
          <w:tcPr>
            <w:tcW w:w="4680" w:type="dxa"/>
            <w:tcBorders>
              <w:top w:val="nil"/>
            </w:tcBorders>
            <w:vAlign w:val="bottom"/>
          </w:tcPr>
          <w:p w14:paraId="25771787" w14:textId="77777777" w:rsidR="00112118" w:rsidRPr="006A3EEB" w:rsidRDefault="00112118" w:rsidP="00112118">
            <w:pPr>
              <w:keepNext/>
              <w:jc w:val="center"/>
              <w:rPr>
                <w:ins w:id="38" w:author="Smith, Alexis@Energy" w:date="2019-04-11T14:55:00Z"/>
                <w:rFonts w:ascii="Calibri" w:hAnsi="Calibri"/>
                <w:sz w:val="18"/>
                <w:szCs w:val="18"/>
              </w:rPr>
            </w:pPr>
            <w:ins w:id="39" w:author="Smith, Alexis@Energy" w:date="2019-04-11T14:55:00Z">
              <w:r w:rsidRPr="005A5F9A">
                <w:rPr>
                  <w:rFonts w:ascii="Calibri" w:hAnsi="Calibri"/>
                  <w:sz w:val="18"/>
                  <w:szCs w:val="18"/>
                </w:rPr>
                <w:t>System Airflow Rate Verification Status</w:t>
              </w:r>
            </w:ins>
          </w:p>
        </w:tc>
      </w:tr>
      <w:tr w:rsidR="00112118" w:rsidRPr="006A3EEB" w14:paraId="003D6F52" w14:textId="77777777" w:rsidTr="00112118">
        <w:trPr>
          <w:cantSplit/>
          <w:trHeight w:val="350"/>
          <w:ins w:id="40" w:author="Smith, Alexis@Energy" w:date="2019-04-11T14:55:00Z"/>
        </w:trPr>
        <w:tc>
          <w:tcPr>
            <w:tcW w:w="2988" w:type="dxa"/>
            <w:gridSpan w:val="2"/>
          </w:tcPr>
          <w:p w14:paraId="5DBE2D3F" w14:textId="77777777" w:rsidR="00112118" w:rsidRPr="00654A92" w:rsidRDefault="00112118" w:rsidP="00112118">
            <w:pPr>
              <w:keepNext/>
              <w:rPr>
                <w:ins w:id="41" w:author="Smith, Alexis@Energy" w:date="2019-04-11T14:55:00Z"/>
                <w:rFonts w:ascii="Calibri" w:hAnsi="Calibri"/>
                <w:sz w:val="14"/>
                <w:szCs w:val="14"/>
              </w:rPr>
            </w:pPr>
          </w:p>
        </w:tc>
        <w:tc>
          <w:tcPr>
            <w:tcW w:w="3330" w:type="dxa"/>
          </w:tcPr>
          <w:p w14:paraId="63DABE2C" w14:textId="77777777" w:rsidR="00112118" w:rsidRPr="00654A92" w:rsidRDefault="00112118" w:rsidP="00112118">
            <w:pPr>
              <w:keepNext/>
              <w:rPr>
                <w:ins w:id="42" w:author="Smith, Alexis@Energy" w:date="2019-04-11T14:55:00Z"/>
                <w:rFonts w:ascii="Calibri" w:hAnsi="Calibri"/>
                <w:sz w:val="14"/>
                <w:szCs w:val="14"/>
              </w:rPr>
            </w:pPr>
          </w:p>
        </w:tc>
        <w:tc>
          <w:tcPr>
            <w:tcW w:w="4680" w:type="dxa"/>
          </w:tcPr>
          <w:p w14:paraId="59BE9A97" w14:textId="77777777" w:rsidR="00112118" w:rsidRPr="006A3EEB" w:rsidRDefault="00112118" w:rsidP="00112118">
            <w:pPr>
              <w:keepNext/>
              <w:rPr>
                <w:ins w:id="43" w:author="Smith, Alexis@Energy" w:date="2019-04-11T14:55:00Z"/>
                <w:rFonts w:ascii="Calibri" w:hAnsi="Calibri"/>
                <w:sz w:val="16"/>
                <w:szCs w:val="16"/>
              </w:rPr>
            </w:pPr>
          </w:p>
        </w:tc>
      </w:tr>
      <w:tr w:rsidR="00112118" w:rsidRPr="006A3EEB" w14:paraId="129B031B" w14:textId="77777777" w:rsidTr="00112118">
        <w:trPr>
          <w:cantSplit/>
          <w:trHeight w:val="341"/>
          <w:ins w:id="44" w:author="Smith, Alexis@Energy" w:date="2019-04-11T14:55:00Z"/>
        </w:trPr>
        <w:tc>
          <w:tcPr>
            <w:tcW w:w="2988" w:type="dxa"/>
            <w:gridSpan w:val="2"/>
          </w:tcPr>
          <w:p w14:paraId="4FE455CF" w14:textId="77777777" w:rsidR="00112118" w:rsidRPr="006A3EEB" w:rsidRDefault="00112118" w:rsidP="00112118">
            <w:pPr>
              <w:keepNext/>
              <w:rPr>
                <w:ins w:id="45" w:author="Smith, Alexis@Energy" w:date="2019-04-11T14:55:00Z"/>
                <w:rFonts w:ascii="Calibri" w:hAnsi="Calibri"/>
                <w:sz w:val="16"/>
                <w:szCs w:val="16"/>
              </w:rPr>
            </w:pPr>
          </w:p>
        </w:tc>
        <w:tc>
          <w:tcPr>
            <w:tcW w:w="3330" w:type="dxa"/>
          </w:tcPr>
          <w:p w14:paraId="05BCC8CF" w14:textId="77777777" w:rsidR="00112118" w:rsidRPr="006A3EEB" w:rsidRDefault="00112118" w:rsidP="00112118">
            <w:pPr>
              <w:keepNext/>
              <w:rPr>
                <w:ins w:id="46" w:author="Smith, Alexis@Energy" w:date="2019-04-11T14:55:00Z"/>
                <w:rFonts w:ascii="Calibri" w:hAnsi="Calibri"/>
                <w:sz w:val="16"/>
                <w:szCs w:val="16"/>
              </w:rPr>
            </w:pPr>
          </w:p>
        </w:tc>
        <w:tc>
          <w:tcPr>
            <w:tcW w:w="4680" w:type="dxa"/>
          </w:tcPr>
          <w:p w14:paraId="36707090" w14:textId="77777777" w:rsidR="00112118" w:rsidRPr="006A3EEB" w:rsidRDefault="00112118" w:rsidP="00112118">
            <w:pPr>
              <w:keepNext/>
              <w:rPr>
                <w:ins w:id="47" w:author="Smith, Alexis@Energy" w:date="2019-04-11T14:55:00Z"/>
                <w:rFonts w:ascii="Calibri" w:hAnsi="Calibri"/>
                <w:sz w:val="16"/>
                <w:szCs w:val="16"/>
              </w:rPr>
            </w:pPr>
          </w:p>
        </w:tc>
      </w:tr>
      <w:tr w:rsidR="00112118" w:rsidRPr="00BC1E29" w14:paraId="6A4B3129" w14:textId="77777777" w:rsidTr="00112118">
        <w:tblPrEx>
          <w:tblLook w:val="0000" w:firstRow="0" w:lastRow="0" w:firstColumn="0" w:lastColumn="0" w:noHBand="0" w:noVBand="0"/>
        </w:tblPrEx>
        <w:trPr>
          <w:trHeight w:val="269"/>
          <w:ins w:id="48" w:author="Smith, Alexis@Energy" w:date="2019-04-11T14:55:00Z"/>
        </w:trPr>
        <w:tc>
          <w:tcPr>
            <w:tcW w:w="467" w:type="dxa"/>
            <w:vAlign w:val="center"/>
          </w:tcPr>
          <w:p w14:paraId="5FD2DE86" w14:textId="77777777" w:rsidR="00112118" w:rsidRPr="00BC1E29" w:rsidRDefault="00112118" w:rsidP="00112118">
            <w:pPr>
              <w:keepNext/>
              <w:jc w:val="center"/>
              <w:rPr>
                <w:ins w:id="49" w:author="Smith, Alexis@Energy" w:date="2019-04-11T14:55:00Z"/>
                <w:rFonts w:ascii="Calibri" w:hAnsi="Calibri"/>
              </w:rPr>
            </w:pPr>
            <w:ins w:id="50" w:author="Smith, Alexis@Energy" w:date="2019-04-11T14:55:00Z">
              <w:r>
                <w:rPr>
                  <w:rFonts w:ascii="Calibri" w:hAnsi="Calibri"/>
                </w:rPr>
                <w:t>04</w:t>
              </w:r>
            </w:ins>
          </w:p>
        </w:tc>
        <w:tc>
          <w:tcPr>
            <w:tcW w:w="10531" w:type="dxa"/>
            <w:gridSpan w:val="3"/>
          </w:tcPr>
          <w:p w14:paraId="37AFB1F7" w14:textId="77777777" w:rsidR="00112118" w:rsidRPr="00FC6D8B" w:rsidRDefault="00112118" w:rsidP="00112118">
            <w:pPr>
              <w:keepNext/>
              <w:rPr>
                <w:ins w:id="51" w:author="Smith, Alexis@Energy" w:date="2019-04-11T14:55:00Z"/>
                <w:rFonts w:ascii="Calibri" w:hAnsi="Calibri"/>
                <w:sz w:val="18"/>
                <w:szCs w:val="18"/>
              </w:rPr>
            </w:pPr>
            <w:ins w:id="52" w:author="Smith, Alexis@Energy" w:date="2019-04-11T14:55:00Z">
              <w:r w:rsidRPr="00FC6D8B">
                <w:rPr>
                  <w:rFonts w:ascii="Calibri" w:hAnsi="Calibri"/>
                  <w:sz w:val="18"/>
                  <w:szCs w:val="18"/>
                </w:rPr>
                <w:t xml:space="preserve">Compliance Statement: </w:t>
              </w:r>
            </w:ins>
          </w:p>
        </w:tc>
      </w:tr>
      <w:tr w:rsidR="00112118" w:rsidRPr="006A3EEB" w14:paraId="4E6929E2" w14:textId="77777777" w:rsidTr="00112118">
        <w:trPr>
          <w:cantSplit/>
          <w:ins w:id="53" w:author="Smith, Alexis@Energy" w:date="2019-04-11T14:55:00Z"/>
        </w:trPr>
        <w:tc>
          <w:tcPr>
            <w:tcW w:w="10998" w:type="dxa"/>
            <w:gridSpan w:val="4"/>
          </w:tcPr>
          <w:p w14:paraId="61A9E954" w14:textId="77777777" w:rsidR="00112118" w:rsidRPr="006A3EEB" w:rsidRDefault="00112118" w:rsidP="00112118">
            <w:pPr>
              <w:rPr>
                <w:ins w:id="54" w:author="Smith, Alexis@Energy" w:date="2019-04-11T14:55:00Z"/>
                <w:rFonts w:ascii="Calibri" w:hAnsi="Calibri"/>
                <w:sz w:val="18"/>
                <w:szCs w:val="18"/>
              </w:rPr>
            </w:pPr>
            <w:ins w:id="55" w:author="Smith, Alexis@Energy" w:date="2019-04-11T14:55:00Z">
              <w:r w:rsidRPr="006A3EEB">
                <w:rPr>
                  <w:rFonts w:ascii="Calibri" w:hAnsi="Calibri"/>
                  <w:sz w:val="18"/>
                  <w:szCs w:val="18"/>
                </w:rPr>
                <w:t>Notes:</w:t>
              </w:r>
            </w:ins>
          </w:p>
        </w:tc>
      </w:tr>
    </w:tbl>
    <w:p w14:paraId="6607EA0D" w14:textId="77777777" w:rsidR="00112118" w:rsidRPr="00F76A4F" w:rsidRDefault="00112118" w:rsidP="00664243">
      <w:pPr>
        <w:pStyle w:val="Header"/>
        <w:tabs>
          <w:tab w:val="clear" w:pos="4320"/>
          <w:tab w:val="clear" w:pos="8640"/>
          <w:tab w:val="left" w:pos="360"/>
        </w:tabs>
        <w:rPr>
          <w:rFonts w:asciiTheme="minorHAnsi" w:hAnsiTheme="minorHAnsi"/>
          <w:b/>
          <w:szCs w:val="18"/>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5"/>
        <w:gridCol w:w="5204"/>
        <w:gridCol w:w="5133"/>
      </w:tblGrid>
      <w:tr w:rsidR="00664243" w:rsidRPr="00C301D7" w14:paraId="58D530FC" w14:textId="77777777" w:rsidTr="00D17B3C">
        <w:trPr>
          <w:cantSplit/>
          <w:trHeight w:val="288"/>
        </w:trPr>
        <w:tc>
          <w:tcPr>
            <w:tcW w:w="5000" w:type="pct"/>
            <w:gridSpan w:val="3"/>
            <w:vAlign w:val="center"/>
          </w:tcPr>
          <w:p w14:paraId="58D530FA" w14:textId="476471D8" w:rsidR="00664243" w:rsidRPr="00F76A4F" w:rsidRDefault="00664243" w:rsidP="00D17B3C">
            <w:pPr>
              <w:rPr>
                <w:rFonts w:asciiTheme="minorHAnsi" w:hAnsiTheme="minorHAnsi"/>
                <w:b/>
                <w:szCs w:val="18"/>
              </w:rPr>
            </w:pPr>
            <w:r w:rsidRPr="00F76A4F">
              <w:rPr>
                <w:rFonts w:asciiTheme="minorHAnsi" w:hAnsiTheme="minorHAnsi"/>
                <w:b/>
                <w:szCs w:val="18"/>
              </w:rPr>
              <w:t xml:space="preserve">E. </w:t>
            </w:r>
            <w:r w:rsidR="00157956">
              <w:rPr>
                <w:rFonts w:asciiTheme="minorHAnsi" w:hAnsiTheme="minorHAnsi"/>
                <w:b/>
                <w:szCs w:val="18"/>
              </w:rPr>
              <w:t>Fault Indicator Display</w:t>
            </w:r>
            <w:r w:rsidR="008147ED">
              <w:rPr>
                <w:rFonts w:asciiTheme="minorHAnsi" w:hAnsiTheme="minorHAnsi"/>
                <w:b/>
                <w:szCs w:val="18"/>
              </w:rPr>
              <w:t xml:space="preserve"> Installation Verification</w:t>
            </w:r>
          </w:p>
          <w:p w14:paraId="58D530FB" w14:textId="73705604" w:rsidR="00664243" w:rsidRPr="004978E7" w:rsidRDefault="00664243" w:rsidP="00D17B3C">
            <w:pPr>
              <w:rPr>
                <w:rFonts w:asciiTheme="minorHAnsi" w:hAnsiTheme="minorHAnsi"/>
                <w:b/>
                <w:sz w:val="18"/>
                <w:szCs w:val="18"/>
              </w:rPr>
            </w:pPr>
            <w:r w:rsidRPr="00DC4523">
              <w:rPr>
                <w:rFonts w:asciiTheme="minorHAnsi" w:hAnsiTheme="minorHAnsi"/>
                <w:sz w:val="18"/>
                <w:szCs w:val="18"/>
              </w:rPr>
              <w:t xml:space="preserve">Procedures for the </w:t>
            </w:r>
            <w:r w:rsidR="00157956" w:rsidRPr="00DC4523">
              <w:rPr>
                <w:rFonts w:asciiTheme="minorHAnsi" w:hAnsiTheme="minorHAnsi"/>
                <w:sz w:val="18"/>
                <w:szCs w:val="18"/>
              </w:rPr>
              <w:t>Fault Indicator Display</w:t>
            </w:r>
            <w:r w:rsidRPr="00DC4523">
              <w:rPr>
                <w:rFonts w:asciiTheme="minorHAnsi" w:hAnsiTheme="minorHAnsi"/>
                <w:sz w:val="18"/>
                <w:szCs w:val="18"/>
              </w:rPr>
              <w:t xml:space="preserve"> Verification are detailed in RA3.4.2</w:t>
            </w:r>
            <w:r w:rsidR="004978E7" w:rsidRPr="00DC4523">
              <w:rPr>
                <w:rFonts w:asciiTheme="minorHAnsi" w:hAnsiTheme="minorHAnsi"/>
                <w:sz w:val="18"/>
                <w:szCs w:val="18"/>
              </w:rPr>
              <w:t>.</w:t>
            </w:r>
          </w:p>
        </w:tc>
      </w:tr>
      <w:tr w:rsidR="00664243" w:rsidRPr="00C301D7" w14:paraId="58D53100" w14:textId="77777777" w:rsidTr="00C848CE">
        <w:trPr>
          <w:cantSplit/>
          <w:trHeight w:val="288"/>
        </w:trPr>
        <w:tc>
          <w:tcPr>
            <w:tcW w:w="211" w:type="pct"/>
            <w:vAlign w:val="center"/>
          </w:tcPr>
          <w:p w14:paraId="58D530FD"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01</w:t>
            </w:r>
          </w:p>
        </w:tc>
        <w:tc>
          <w:tcPr>
            <w:tcW w:w="2411" w:type="pct"/>
            <w:vAlign w:val="center"/>
          </w:tcPr>
          <w:p w14:paraId="58D530FE" w14:textId="37A0BC88" w:rsidR="00664243" w:rsidRPr="00C301D7" w:rsidRDefault="00157956" w:rsidP="00D17B3C">
            <w:pPr>
              <w:rPr>
                <w:rFonts w:asciiTheme="minorHAnsi" w:hAnsiTheme="minorHAnsi"/>
                <w:sz w:val="18"/>
                <w:szCs w:val="18"/>
              </w:rPr>
            </w:pPr>
            <w:r>
              <w:rPr>
                <w:rFonts w:asciiTheme="minorHAnsi" w:hAnsiTheme="minorHAnsi"/>
                <w:sz w:val="18"/>
                <w:szCs w:val="18"/>
              </w:rPr>
              <w:t>FID</w:t>
            </w:r>
            <w:r w:rsidR="00664243" w:rsidRPr="00C301D7">
              <w:rPr>
                <w:rFonts w:asciiTheme="minorHAnsi" w:hAnsiTheme="minorHAnsi"/>
                <w:sz w:val="18"/>
                <w:szCs w:val="18"/>
              </w:rPr>
              <w:t xml:space="preserve"> Manufacturer Name/Make</w:t>
            </w:r>
          </w:p>
        </w:tc>
        <w:tc>
          <w:tcPr>
            <w:tcW w:w="2378" w:type="pct"/>
            <w:vAlign w:val="center"/>
          </w:tcPr>
          <w:p w14:paraId="58D530FF" w14:textId="77777777" w:rsidR="00664243" w:rsidRPr="00C301D7" w:rsidRDefault="00664243" w:rsidP="00D17B3C">
            <w:pPr>
              <w:pStyle w:val="Header"/>
              <w:tabs>
                <w:tab w:val="clear" w:pos="4320"/>
                <w:tab w:val="clear" w:pos="8640"/>
              </w:tabs>
              <w:rPr>
                <w:rFonts w:asciiTheme="minorHAnsi" w:hAnsiTheme="minorHAnsi"/>
                <w:sz w:val="18"/>
                <w:szCs w:val="18"/>
              </w:rPr>
            </w:pPr>
          </w:p>
        </w:tc>
      </w:tr>
      <w:tr w:rsidR="00664243" w:rsidRPr="00C301D7" w14:paraId="58D53104" w14:textId="77777777" w:rsidTr="00C848CE">
        <w:trPr>
          <w:cantSplit/>
          <w:trHeight w:val="288"/>
        </w:trPr>
        <w:tc>
          <w:tcPr>
            <w:tcW w:w="211" w:type="pct"/>
            <w:vAlign w:val="center"/>
          </w:tcPr>
          <w:p w14:paraId="58D53101"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02</w:t>
            </w:r>
          </w:p>
        </w:tc>
        <w:tc>
          <w:tcPr>
            <w:tcW w:w="2411" w:type="pct"/>
            <w:vAlign w:val="center"/>
          </w:tcPr>
          <w:p w14:paraId="58D53102" w14:textId="2C6D8898" w:rsidR="00664243" w:rsidRPr="00C301D7" w:rsidRDefault="00157956" w:rsidP="00D17B3C">
            <w:pPr>
              <w:rPr>
                <w:rFonts w:asciiTheme="minorHAnsi" w:hAnsiTheme="minorHAnsi"/>
                <w:sz w:val="18"/>
                <w:szCs w:val="18"/>
              </w:rPr>
            </w:pPr>
            <w:r>
              <w:rPr>
                <w:rFonts w:asciiTheme="minorHAnsi" w:hAnsiTheme="minorHAnsi"/>
                <w:sz w:val="18"/>
                <w:szCs w:val="18"/>
              </w:rPr>
              <w:t>FID</w:t>
            </w:r>
            <w:r w:rsidR="00664243" w:rsidRPr="00C301D7">
              <w:rPr>
                <w:rFonts w:asciiTheme="minorHAnsi" w:hAnsiTheme="minorHAnsi"/>
                <w:sz w:val="18"/>
                <w:szCs w:val="18"/>
              </w:rPr>
              <w:t xml:space="preserve"> Model Number</w:t>
            </w:r>
          </w:p>
        </w:tc>
        <w:tc>
          <w:tcPr>
            <w:tcW w:w="2378" w:type="pct"/>
            <w:vAlign w:val="center"/>
          </w:tcPr>
          <w:p w14:paraId="58D53103" w14:textId="77777777" w:rsidR="00664243" w:rsidRPr="00C301D7" w:rsidRDefault="00664243" w:rsidP="00D17B3C">
            <w:pPr>
              <w:pStyle w:val="Header"/>
              <w:tabs>
                <w:tab w:val="clear" w:pos="4320"/>
                <w:tab w:val="clear" w:pos="8640"/>
              </w:tabs>
              <w:rPr>
                <w:rFonts w:asciiTheme="minorHAnsi" w:hAnsiTheme="minorHAnsi"/>
                <w:sz w:val="18"/>
                <w:szCs w:val="18"/>
              </w:rPr>
            </w:pPr>
          </w:p>
        </w:tc>
      </w:tr>
      <w:tr w:rsidR="00664243" w:rsidRPr="00C301D7" w14:paraId="58D53108" w14:textId="77777777" w:rsidTr="00C848CE">
        <w:trPr>
          <w:trHeight w:val="288"/>
        </w:trPr>
        <w:tc>
          <w:tcPr>
            <w:tcW w:w="211" w:type="pct"/>
            <w:tcBorders>
              <w:top w:val="nil"/>
            </w:tcBorders>
            <w:vAlign w:val="center"/>
          </w:tcPr>
          <w:p w14:paraId="58D53105"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03</w:t>
            </w:r>
          </w:p>
        </w:tc>
        <w:tc>
          <w:tcPr>
            <w:tcW w:w="2411" w:type="pct"/>
            <w:tcBorders>
              <w:top w:val="nil"/>
            </w:tcBorders>
            <w:vAlign w:val="center"/>
          </w:tcPr>
          <w:p w14:paraId="58D53106" w14:textId="011E0B3C" w:rsidR="00664243" w:rsidRPr="00C301D7" w:rsidRDefault="00F90DD2" w:rsidP="00F76A4F">
            <w:pPr>
              <w:rPr>
                <w:rFonts w:asciiTheme="minorHAnsi" w:hAnsiTheme="minorHAnsi"/>
                <w:sz w:val="18"/>
                <w:szCs w:val="18"/>
              </w:rPr>
            </w:pPr>
            <w:r>
              <w:rPr>
                <w:rFonts w:asciiTheme="minorHAnsi" w:hAnsiTheme="minorHAnsi"/>
                <w:sz w:val="18"/>
                <w:szCs w:val="18"/>
              </w:rPr>
              <w:t>D</w:t>
            </w:r>
            <w:r w:rsidR="00664243" w:rsidRPr="00C301D7">
              <w:rPr>
                <w:rFonts w:asciiTheme="minorHAnsi" w:hAnsiTheme="minorHAnsi"/>
                <w:sz w:val="18"/>
                <w:szCs w:val="18"/>
              </w:rPr>
              <w:t xml:space="preserve">isplay </w:t>
            </w:r>
            <w:r>
              <w:rPr>
                <w:rFonts w:asciiTheme="minorHAnsi" w:hAnsiTheme="minorHAnsi"/>
                <w:sz w:val="18"/>
                <w:szCs w:val="18"/>
              </w:rPr>
              <w:t>M</w:t>
            </w:r>
            <w:r w:rsidR="00664243" w:rsidRPr="00C301D7">
              <w:rPr>
                <w:rFonts w:asciiTheme="minorHAnsi" w:hAnsiTheme="minorHAnsi"/>
                <w:sz w:val="18"/>
                <w:szCs w:val="18"/>
              </w:rPr>
              <w:t xml:space="preserve">odule is </w:t>
            </w:r>
            <w:r>
              <w:rPr>
                <w:rFonts w:asciiTheme="minorHAnsi" w:hAnsiTheme="minorHAnsi"/>
                <w:sz w:val="18"/>
                <w:szCs w:val="18"/>
              </w:rPr>
              <w:t>M</w:t>
            </w:r>
            <w:r w:rsidR="00664243" w:rsidRPr="00C301D7">
              <w:rPr>
                <w:rFonts w:asciiTheme="minorHAnsi" w:hAnsiTheme="minorHAnsi"/>
                <w:sz w:val="18"/>
                <w:szCs w:val="18"/>
              </w:rPr>
              <w:t xml:space="preserve">ounted </w:t>
            </w:r>
            <w:r>
              <w:rPr>
                <w:rFonts w:asciiTheme="minorHAnsi" w:hAnsiTheme="minorHAnsi"/>
                <w:sz w:val="18"/>
                <w:szCs w:val="18"/>
              </w:rPr>
              <w:t>A</w:t>
            </w:r>
            <w:r w:rsidR="00664243" w:rsidRPr="00C301D7">
              <w:rPr>
                <w:rFonts w:asciiTheme="minorHAnsi" w:hAnsiTheme="minorHAnsi"/>
                <w:sz w:val="18"/>
                <w:szCs w:val="18"/>
              </w:rPr>
              <w:t xml:space="preserve">djacent to the </w:t>
            </w:r>
            <w:r>
              <w:rPr>
                <w:rFonts w:asciiTheme="minorHAnsi" w:hAnsiTheme="minorHAnsi"/>
                <w:sz w:val="18"/>
                <w:szCs w:val="18"/>
              </w:rPr>
              <w:t>S</w:t>
            </w:r>
            <w:r w:rsidR="00664243" w:rsidRPr="00C301D7">
              <w:rPr>
                <w:rFonts w:asciiTheme="minorHAnsi" w:hAnsiTheme="minorHAnsi"/>
                <w:sz w:val="18"/>
                <w:szCs w:val="18"/>
              </w:rPr>
              <w:t xml:space="preserve">ystem </w:t>
            </w:r>
            <w:r>
              <w:rPr>
                <w:rFonts w:asciiTheme="minorHAnsi" w:hAnsiTheme="minorHAnsi"/>
                <w:sz w:val="18"/>
                <w:szCs w:val="18"/>
              </w:rPr>
              <w:t>T</w:t>
            </w:r>
            <w:r w:rsidR="00664243" w:rsidRPr="00C301D7">
              <w:rPr>
                <w:rFonts w:asciiTheme="minorHAnsi" w:hAnsiTheme="minorHAnsi"/>
                <w:sz w:val="18"/>
                <w:szCs w:val="18"/>
              </w:rPr>
              <w:t>hermostat</w:t>
            </w:r>
          </w:p>
        </w:tc>
        <w:tc>
          <w:tcPr>
            <w:tcW w:w="2378" w:type="pct"/>
            <w:tcBorders>
              <w:top w:val="nil"/>
            </w:tcBorders>
            <w:vAlign w:val="center"/>
          </w:tcPr>
          <w:p w14:paraId="58D53107" w14:textId="77777777" w:rsidR="00664243" w:rsidRPr="00C301D7" w:rsidRDefault="00664243" w:rsidP="00D17B3C">
            <w:pPr>
              <w:keepNext/>
              <w:rPr>
                <w:rFonts w:asciiTheme="minorHAnsi" w:hAnsiTheme="minorHAnsi"/>
                <w:sz w:val="18"/>
                <w:szCs w:val="18"/>
              </w:rPr>
            </w:pPr>
          </w:p>
        </w:tc>
      </w:tr>
      <w:tr w:rsidR="00664243" w:rsidRPr="00C301D7" w14:paraId="58D5310C" w14:textId="77777777" w:rsidTr="00C848CE">
        <w:trPr>
          <w:trHeight w:val="288"/>
        </w:trPr>
        <w:tc>
          <w:tcPr>
            <w:tcW w:w="211" w:type="pct"/>
            <w:vAlign w:val="center"/>
          </w:tcPr>
          <w:p w14:paraId="58D53109"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04</w:t>
            </w:r>
          </w:p>
        </w:tc>
        <w:tc>
          <w:tcPr>
            <w:tcW w:w="2411" w:type="pct"/>
            <w:vAlign w:val="center"/>
          </w:tcPr>
          <w:p w14:paraId="58D5310A" w14:textId="6E44BB7B" w:rsidR="00664243" w:rsidRPr="00C301D7" w:rsidRDefault="00664243" w:rsidP="00D17B3C">
            <w:pPr>
              <w:rPr>
                <w:rFonts w:asciiTheme="minorHAnsi" w:hAnsiTheme="minorHAnsi"/>
                <w:sz w:val="18"/>
                <w:szCs w:val="18"/>
              </w:rPr>
            </w:pPr>
            <w:r w:rsidRPr="00C301D7">
              <w:rPr>
                <w:rFonts w:asciiTheme="minorHAnsi" w:hAnsiTheme="minorHAnsi"/>
                <w:sz w:val="18"/>
                <w:szCs w:val="18"/>
              </w:rPr>
              <w:t xml:space="preserve">The manufacturer has certified to the Energy Commission that the </w:t>
            </w:r>
            <w:r w:rsidR="00157956">
              <w:rPr>
                <w:rFonts w:asciiTheme="minorHAnsi" w:hAnsiTheme="minorHAnsi"/>
                <w:sz w:val="18"/>
                <w:szCs w:val="18"/>
              </w:rPr>
              <w:t>FID</w:t>
            </w:r>
            <w:r w:rsidRPr="00C301D7">
              <w:rPr>
                <w:rFonts w:asciiTheme="minorHAnsi" w:hAnsiTheme="minorHAnsi"/>
                <w:sz w:val="18"/>
                <w:szCs w:val="18"/>
              </w:rPr>
              <w:t xml:space="preserve"> model meets the requirements of Reference Joint Appendix JA6 (Make and model found on CEC list of approved </w:t>
            </w:r>
            <w:r w:rsidR="00157956">
              <w:rPr>
                <w:rFonts w:asciiTheme="minorHAnsi" w:hAnsiTheme="minorHAnsi"/>
                <w:sz w:val="18"/>
                <w:szCs w:val="18"/>
              </w:rPr>
              <w:t>FID</w:t>
            </w:r>
            <w:r w:rsidRPr="00C301D7">
              <w:rPr>
                <w:rFonts w:asciiTheme="minorHAnsi" w:hAnsiTheme="minorHAnsi"/>
                <w:sz w:val="18"/>
                <w:szCs w:val="18"/>
              </w:rPr>
              <w:t xml:space="preserve"> devices)</w:t>
            </w:r>
            <w:r w:rsidR="0001050A">
              <w:rPr>
                <w:rFonts w:asciiTheme="minorHAnsi" w:hAnsiTheme="minorHAnsi"/>
                <w:sz w:val="18"/>
                <w:szCs w:val="18"/>
              </w:rPr>
              <w:t>.</w:t>
            </w:r>
          </w:p>
        </w:tc>
        <w:tc>
          <w:tcPr>
            <w:tcW w:w="2378" w:type="pct"/>
            <w:vAlign w:val="center"/>
          </w:tcPr>
          <w:p w14:paraId="58D5310B" w14:textId="77777777" w:rsidR="00664243" w:rsidRPr="00C301D7" w:rsidRDefault="00664243" w:rsidP="00D17B3C">
            <w:pPr>
              <w:keepNext/>
              <w:rPr>
                <w:rFonts w:asciiTheme="minorHAnsi" w:hAnsiTheme="minorHAnsi"/>
                <w:sz w:val="18"/>
                <w:szCs w:val="18"/>
              </w:rPr>
            </w:pPr>
          </w:p>
        </w:tc>
      </w:tr>
      <w:tr w:rsidR="00664243" w:rsidRPr="00C301D7" w14:paraId="58D53110" w14:textId="77777777" w:rsidTr="00C848CE">
        <w:trPr>
          <w:trHeight w:val="288"/>
        </w:trPr>
        <w:tc>
          <w:tcPr>
            <w:tcW w:w="211" w:type="pct"/>
            <w:vAlign w:val="center"/>
          </w:tcPr>
          <w:p w14:paraId="58D5310D"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05</w:t>
            </w:r>
          </w:p>
        </w:tc>
        <w:tc>
          <w:tcPr>
            <w:tcW w:w="2411" w:type="pct"/>
            <w:vAlign w:val="center"/>
          </w:tcPr>
          <w:p w14:paraId="58D5310E" w14:textId="5DD94250" w:rsidR="00664243" w:rsidRPr="00C301D7" w:rsidRDefault="00664243" w:rsidP="00D17B3C">
            <w:pPr>
              <w:rPr>
                <w:rFonts w:asciiTheme="minorHAnsi" w:hAnsiTheme="minorHAnsi"/>
                <w:sz w:val="18"/>
                <w:szCs w:val="18"/>
              </w:rPr>
            </w:pPr>
            <w:r w:rsidRPr="00C301D7">
              <w:rPr>
                <w:rFonts w:asciiTheme="minorHAnsi" w:hAnsiTheme="minorHAnsi"/>
                <w:sz w:val="18"/>
                <w:szCs w:val="18"/>
              </w:rPr>
              <w:t xml:space="preserve">The system has operated for at least 15 minutes and the </w:t>
            </w:r>
            <w:r w:rsidR="00157956">
              <w:rPr>
                <w:rFonts w:asciiTheme="minorHAnsi" w:hAnsiTheme="minorHAnsi"/>
                <w:sz w:val="18"/>
                <w:szCs w:val="18"/>
              </w:rPr>
              <w:t>FID</w:t>
            </w:r>
            <w:r w:rsidRPr="00C301D7">
              <w:rPr>
                <w:rFonts w:asciiTheme="minorHAnsi" w:hAnsiTheme="minorHAnsi"/>
                <w:sz w:val="18"/>
                <w:szCs w:val="18"/>
              </w:rPr>
              <w:t xml:space="preserve"> reports that the system is operating within acceptable parameters.</w:t>
            </w:r>
          </w:p>
        </w:tc>
        <w:tc>
          <w:tcPr>
            <w:tcW w:w="2378" w:type="pct"/>
            <w:vAlign w:val="center"/>
          </w:tcPr>
          <w:p w14:paraId="58D5310F" w14:textId="77777777" w:rsidR="00664243" w:rsidRPr="00C301D7" w:rsidRDefault="00664243" w:rsidP="00D17B3C">
            <w:pPr>
              <w:keepNext/>
              <w:rPr>
                <w:rFonts w:asciiTheme="minorHAnsi" w:hAnsiTheme="minorHAnsi"/>
                <w:sz w:val="18"/>
                <w:szCs w:val="18"/>
              </w:rPr>
            </w:pPr>
          </w:p>
        </w:tc>
      </w:tr>
      <w:tr w:rsidR="00664243" w:rsidRPr="00C301D7" w14:paraId="58D53113" w14:textId="77777777" w:rsidTr="00D17B3C">
        <w:trPr>
          <w:trHeight w:val="288"/>
        </w:trPr>
        <w:tc>
          <w:tcPr>
            <w:tcW w:w="211" w:type="pct"/>
            <w:vAlign w:val="center"/>
          </w:tcPr>
          <w:p w14:paraId="58D53111"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06</w:t>
            </w:r>
          </w:p>
        </w:tc>
        <w:tc>
          <w:tcPr>
            <w:tcW w:w="4789" w:type="pct"/>
            <w:gridSpan w:val="2"/>
            <w:vAlign w:val="center"/>
          </w:tcPr>
          <w:p w14:paraId="58D53112" w14:textId="77777777" w:rsidR="00664243" w:rsidRPr="00C301D7" w:rsidRDefault="00664243" w:rsidP="00D17B3C">
            <w:pPr>
              <w:keepNext/>
              <w:rPr>
                <w:rFonts w:asciiTheme="minorHAnsi" w:hAnsiTheme="minorHAnsi"/>
                <w:sz w:val="18"/>
                <w:szCs w:val="18"/>
              </w:rPr>
            </w:pPr>
            <w:r w:rsidRPr="00C301D7">
              <w:rPr>
                <w:rFonts w:asciiTheme="minorHAnsi" w:hAnsiTheme="minorHAnsi"/>
                <w:sz w:val="18"/>
                <w:szCs w:val="18"/>
              </w:rPr>
              <w:t xml:space="preserve">Compliance Statement:  </w:t>
            </w:r>
          </w:p>
        </w:tc>
      </w:tr>
    </w:tbl>
    <w:p w14:paraId="58D53114" w14:textId="77777777" w:rsidR="00664243" w:rsidRPr="00F76A4F" w:rsidRDefault="00664243" w:rsidP="00664243">
      <w:pPr>
        <w:pStyle w:val="Header"/>
        <w:tabs>
          <w:tab w:val="clear" w:pos="4320"/>
          <w:tab w:val="clear" w:pos="8640"/>
          <w:tab w:val="left" w:pos="360"/>
        </w:tabs>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4A28E6" w:rsidRPr="00DF3F73" w14:paraId="58D53118" w14:textId="77777777" w:rsidTr="004A28E6">
        <w:trPr>
          <w:cantSplit/>
          <w:trHeight w:val="432"/>
        </w:trPr>
        <w:tc>
          <w:tcPr>
            <w:tcW w:w="5000" w:type="pct"/>
            <w:gridSpan w:val="2"/>
            <w:vAlign w:val="center"/>
          </w:tcPr>
          <w:p w14:paraId="6B8EB855" w14:textId="77777777" w:rsidR="004A28E6" w:rsidRPr="00F76A4F" w:rsidRDefault="004A28E6" w:rsidP="00F76A4F">
            <w:pPr>
              <w:keepNext/>
              <w:rPr>
                <w:rFonts w:asciiTheme="minorHAnsi" w:hAnsiTheme="minorHAnsi"/>
                <w:b/>
                <w:szCs w:val="18"/>
              </w:rPr>
            </w:pPr>
            <w:r w:rsidRPr="00F76A4F">
              <w:rPr>
                <w:rFonts w:asciiTheme="minorHAnsi" w:hAnsiTheme="minorHAnsi"/>
                <w:b/>
                <w:szCs w:val="18"/>
              </w:rPr>
              <w:t>F. Determination of HERS Verification Compliance</w:t>
            </w:r>
          </w:p>
          <w:p w14:paraId="58D53117" w14:textId="0A502839" w:rsidR="004A28E6" w:rsidRPr="00DF3F73" w:rsidRDefault="00051A93" w:rsidP="00F76A4F">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4A28E6" w:rsidRPr="00DF3F73" w14:paraId="58D5311B" w14:textId="77777777" w:rsidTr="004A28E6">
        <w:trPr>
          <w:cantSplit/>
          <w:trHeight w:val="432"/>
        </w:trPr>
        <w:tc>
          <w:tcPr>
            <w:tcW w:w="253" w:type="pct"/>
            <w:vAlign w:val="center"/>
          </w:tcPr>
          <w:p w14:paraId="58D53119" w14:textId="77777777" w:rsidR="004A28E6" w:rsidRPr="00DF3F73" w:rsidDel="00C76C40" w:rsidRDefault="004A28E6" w:rsidP="004A28E6">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8D5311A" w14:textId="77777777" w:rsidR="004A28E6" w:rsidRPr="00DF3F73" w:rsidRDefault="004A28E6" w:rsidP="004A28E6">
            <w:pPr>
              <w:keepNext/>
              <w:spacing w:after="60"/>
              <w:rPr>
                <w:rFonts w:asciiTheme="minorHAnsi" w:hAnsiTheme="minorHAnsi"/>
                <w:sz w:val="18"/>
                <w:szCs w:val="18"/>
              </w:rPr>
            </w:pPr>
          </w:p>
        </w:tc>
      </w:tr>
    </w:tbl>
    <w:p w14:paraId="58D5311C" w14:textId="77777777" w:rsidR="004A28E6" w:rsidRDefault="004A28E6" w:rsidP="00664243">
      <w:pPr>
        <w:pStyle w:val="Header"/>
        <w:tabs>
          <w:tab w:val="clear" w:pos="4320"/>
          <w:tab w:val="clear" w:pos="8640"/>
          <w:tab w:val="left" w:pos="360"/>
        </w:tabs>
        <w:rPr>
          <w:rFonts w:asciiTheme="minorHAnsi" w:hAnsiTheme="minorHAnsi"/>
          <w:sz w:val="18"/>
          <w:szCs w:val="18"/>
        </w:rPr>
      </w:pPr>
    </w:p>
    <w:p w14:paraId="58D5311D" w14:textId="77777777" w:rsidR="004A28E6" w:rsidRPr="00C301D7" w:rsidRDefault="004A28E6" w:rsidP="00664243">
      <w:pPr>
        <w:pStyle w:val="Header"/>
        <w:tabs>
          <w:tab w:val="clear" w:pos="4320"/>
          <w:tab w:val="clear" w:pos="8640"/>
          <w:tab w:val="left" w:pos="360"/>
        </w:tabs>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664243" w:rsidRPr="00C301D7" w14:paraId="58D5311F" w14:textId="77777777">
        <w:trPr>
          <w:trHeight w:val="288"/>
        </w:trPr>
        <w:tc>
          <w:tcPr>
            <w:tcW w:w="10950" w:type="dxa"/>
            <w:gridSpan w:val="4"/>
            <w:vAlign w:val="center"/>
          </w:tcPr>
          <w:p w14:paraId="58D5311E" w14:textId="77777777" w:rsidR="00664243" w:rsidRPr="00C301D7"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C301D7">
              <w:rPr>
                <w:rFonts w:asciiTheme="minorHAnsi" w:hAnsiTheme="minorHAnsi" w:cs="Arial"/>
                <w:b/>
                <w:caps/>
                <w:sz w:val="18"/>
                <w:szCs w:val="18"/>
              </w:rPr>
              <w:lastRenderedPageBreak/>
              <w:t>Documentation Author's Declaration Statement</w:t>
            </w:r>
          </w:p>
        </w:tc>
      </w:tr>
      <w:tr w:rsidR="00664243" w:rsidRPr="00C301D7" w14:paraId="58D53121" w14:textId="77777777" w:rsidTr="00F76A4F">
        <w:trPr>
          <w:trHeight w:val="251"/>
        </w:trPr>
        <w:tc>
          <w:tcPr>
            <w:tcW w:w="10950" w:type="dxa"/>
            <w:gridSpan w:val="4"/>
            <w:vAlign w:val="center"/>
          </w:tcPr>
          <w:p w14:paraId="58D53120" w14:textId="77777777" w:rsidR="00664243" w:rsidRPr="00C301D7" w:rsidRDefault="00664243" w:rsidP="00F76A4F">
            <w:pPr>
              <w:keepNext/>
              <w:numPr>
                <w:ilvl w:val="0"/>
                <w:numId w:val="7"/>
              </w:numPr>
              <w:ind w:left="271" w:hanging="270"/>
              <w:rPr>
                <w:rFonts w:asciiTheme="minorHAnsi" w:hAnsiTheme="minorHAnsi"/>
                <w:sz w:val="18"/>
                <w:szCs w:val="18"/>
              </w:rPr>
            </w:pPr>
            <w:r w:rsidRPr="00C301D7">
              <w:rPr>
                <w:rFonts w:asciiTheme="minorHAnsi" w:hAnsiTheme="minorHAnsi"/>
                <w:sz w:val="18"/>
                <w:szCs w:val="18"/>
              </w:rPr>
              <w:t>I certify that this Certificate of Verification documentation is accurate and complete.</w:t>
            </w:r>
          </w:p>
        </w:tc>
      </w:tr>
      <w:tr w:rsidR="00664243" w:rsidRPr="00C301D7" w14:paraId="58D53124" w14:textId="77777777">
        <w:trPr>
          <w:trHeight w:val="360"/>
        </w:trPr>
        <w:tc>
          <w:tcPr>
            <w:tcW w:w="5434" w:type="dxa"/>
          </w:tcPr>
          <w:p w14:paraId="58D53122"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Documentation Author Name:</w:t>
            </w:r>
          </w:p>
        </w:tc>
        <w:tc>
          <w:tcPr>
            <w:tcW w:w="5516" w:type="dxa"/>
            <w:gridSpan w:val="3"/>
          </w:tcPr>
          <w:p w14:paraId="58D53123"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Documentation Author Signature:</w:t>
            </w:r>
          </w:p>
        </w:tc>
      </w:tr>
      <w:tr w:rsidR="00664243" w:rsidRPr="00C301D7" w14:paraId="58D53127" w14:textId="77777777">
        <w:trPr>
          <w:trHeight w:val="360"/>
        </w:trPr>
        <w:tc>
          <w:tcPr>
            <w:tcW w:w="5434" w:type="dxa"/>
          </w:tcPr>
          <w:p w14:paraId="58D53125"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Company:</w:t>
            </w:r>
          </w:p>
        </w:tc>
        <w:tc>
          <w:tcPr>
            <w:tcW w:w="5516" w:type="dxa"/>
            <w:gridSpan w:val="3"/>
          </w:tcPr>
          <w:p w14:paraId="58D53126"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Date Signed:</w:t>
            </w:r>
          </w:p>
        </w:tc>
      </w:tr>
      <w:tr w:rsidR="00664243" w:rsidRPr="00C301D7" w14:paraId="58D5312A" w14:textId="77777777">
        <w:trPr>
          <w:trHeight w:val="360"/>
        </w:trPr>
        <w:tc>
          <w:tcPr>
            <w:tcW w:w="5434" w:type="dxa"/>
          </w:tcPr>
          <w:p w14:paraId="58D53128"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Address:</w:t>
            </w:r>
          </w:p>
        </w:tc>
        <w:tc>
          <w:tcPr>
            <w:tcW w:w="5516" w:type="dxa"/>
            <w:gridSpan w:val="3"/>
          </w:tcPr>
          <w:p w14:paraId="58D53129"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CEA/HERS Certification Information (if applicable):</w:t>
            </w:r>
          </w:p>
        </w:tc>
      </w:tr>
      <w:tr w:rsidR="00664243" w:rsidRPr="00C301D7" w14:paraId="58D5312D" w14:textId="77777777">
        <w:trPr>
          <w:trHeight w:val="360"/>
        </w:trPr>
        <w:tc>
          <w:tcPr>
            <w:tcW w:w="5434" w:type="dxa"/>
          </w:tcPr>
          <w:p w14:paraId="58D5312B"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City/State/Zip:</w:t>
            </w:r>
          </w:p>
        </w:tc>
        <w:tc>
          <w:tcPr>
            <w:tcW w:w="5516" w:type="dxa"/>
            <w:gridSpan w:val="3"/>
          </w:tcPr>
          <w:p w14:paraId="58D5312C"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Phone:</w:t>
            </w:r>
          </w:p>
        </w:tc>
      </w:tr>
      <w:tr w:rsidR="00664243" w:rsidRPr="00C301D7" w14:paraId="58D5312F" w14:textId="77777777">
        <w:tblPrEx>
          <w:tblCellMar>
            <w:left w:w="115" w:type="dxa"/>
            <w:right w:w="115" w:type="dxa"/>
          </w:tblCellMar>
        </w:tblPrEx>
        <w:trPr>
          <w:trHeight w:val="296"/>
        </w:trPr>
        <w:tc>
          <w:tcPr>
            <w:tcW w:w="10950" w:type="dxa"/>
            <w:gridSpan w:val="4"/>
            <w:vAlign w:val="center"/>
          </w:tcPr>
          <w:p w14:paraId="58D5312E" w14:textId="77777777" w:rsidR="00664243" w:rsidRPr="00C301D7"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C301D7">
              <w:rPr>
                <w:rFonts w:asciiTheme="minorHAnsi" w:hAnsiTheme="minorHAnsi" w:cs="Arial"/>
                <w:b/>
                <w:caps/>
                <w:sz w:val="18"/>
                <w:szCs w:val="18"/>
              </w:rPr>
              <w:t xml:space="preserve">Responsible Person's Declaration statement </w:t>
            </w:r>
          </w:p>
        </w:tc>
      </w:tr>
      <w:tr w:rsidR="00664243" w:rsidRPr="00C301D7" w14:paraId="58D53136" w14:textId="77777777">
        <w:tblPrEx>
          <w:tblCellMar>
            <w:left w:w="115" w:type="dxa"/>
            <w:right w:w="115" w:type="dxa"/>
          </w:tblCellMar>
        </w:tblPrEx>
        <w:trPr>
          <w:trHeight w:val="504"/>
        </w:trPr>
        <w:tc>
          <w:tcPr>
            <w:tcW w:w="10950" w:type="dxa"/>
            <w:gridSpan w:val="4"/>
            <w:shd w:val="clear" w:color="auto" w:fill="auto"/>
          </w:tcPr>
          <w:p w14:paraId="58D53130" w14:textId="77777777" w:rsidR="00664243" w:rsidRPr="00C301D7" w:rsidRDefault="00664243" w:rsidP="00F76A4F">
            <w:pPr>
              <w:pStyle w:val="p2"/>
              <w:keepNext/>
              <w:tabs>
                <w:tab w:val="clear" w:pos="357"/>
              </w:tabs>
              <w:spacing w:line="240" w:lineRule="auto"/>
              <w:ind w:left="0" w:right="90" w:firstLine="0"/>
              <w:rPr>
                <w:rFonts w:asciiTheme="minorHAnsi" w:hAnsiTheme="minorHAnsi"/>
                <w:sz w:val="18"/>
                <w:szCs w:val="18"/>
              </w:rPr>
            </w:pPr>
            <w:r w:rsidRPr="00C301D7">
              <w:rPr>
                <w:rFonts w:asciiTheme="minorHAnsi" w:hAnsiTheme="minorHAnsi"/>
                <w:sz w:val="18"/>
                <w:szCs w:val="18"/>
              </w:rPr>
              <w:t xml:space="preserve">I certify the following under penalty of perjury, under the laws of the State of California: </w:t>
            </w:r>
          </w:p>
          <w:p w14:paraId="58D53131"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information provided on this Certificate of Verification is true and correct.</w:t>
            </w:r>
          </w:p>
          <w:p w14:paraId="58D53132"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I am the certified HERS Rater who performed the verification identified and reported on this Certificate of Verification (responsible rater).</w:t>
            </w:r>
          </w:p>
          <w:p w14:paraId="58D53133"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8D53134"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8D53135"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664243" w:rsidRPr="00C301D7" w14:paraId="58D53138" w14:textId="77777777">
        <w:tblPrEx>
          <w:tblCellMar>
            <w:left w:w="115" w:type="dxa"/>
            <w:right w:w="115" w:type="dxa"/>
          </w:tblCellMar>
        </w:tblPrEx>
        <w:trPr>
          <w:trHeight w:val="278"/>
        </w:trPr>
        <w:tc>
          <w:tcPr>
            <w:tcW w:w="10950" w:type="dxa"/>
            <w:gridSpan w:val="4"/>
            <w:vAlign w:val="center"/>
          </w:tcPr>
          <w:p w14:paraId="58D53137" w14:textId="77777777" w:rsidR="00664243" w:rsidRPr="00C301D7"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C301D7">
              <w:rPr>
                <w:rFonts w:asciiTheme="minorHAnsi" w:hAnsiTheme="minorHAnsi" w:cs="Arial"/>
                <w:b/>
                <w:caps/>
                <w:sz w:val="18"/>
                <w:szCs w:val="18"/>
              </w:rPr>
              <w:t>BUILDER OR INSTALLER INFORMATION AS SHOWN ON THE CERTIFICATE OF INSTALLATION</w:t>
            </w:r>
          </w:p>
        </w:tc>
      </w:tr>
      <w:tr w:rsidR="00664243" w:rsidRPr="00C301D7" w14:paraId="58D5313A" w14:textId="77777777" w:rsidTr="00F76A4F">
        <w:tblPrEx>
          <w:tblCellMar>
            <w:left w:w="115" w:type="dxa"/>
            <w:right w:w="115" w:type="dxa"/>
          </w:tblCellMar>
        </w:tblPrEx>
        <w:trPr>
          <w:trHeight w:hRule="exact" w:val="360"/>
        </w:trPr>
        <w:tc>
          <w:tcPr>
            <w:tcW w:w="10950" w:type="dxa"/>
            <w:gridSpan w:val="4"/>
          </w:tcPr>
          <w:p w14:paraId="58D53139" w14:textId="77777777" w:rsidR="00664243" w:rsidRPr="00F76A4F" w:rsidRDefault="00664243" w:rsidP="00F76A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Company Name (Installing Subcontractor, General Contractor, or Builder/Owner):</w:t>
            </w:r>
          </w:p>
        </w:tc>
      </w:tr>
      <w:tr w:rsidR="00664243" w:rsidRPr="00C301D7" w14:paraId="58D5313D" w14:textId="77777777" w:rsidTr="00F76A4F">
        <w:tblPrEx>
          <w:tblCellMar>
            <w:left w:w="115" w:type="dxa"/>
            <w:right w:w="115" w:type="dxa"/>
          </w:tblCellMar>
        </w:tblPrEx>
        <w:trPr>
          <w:trHeight w:hRule="exact" w:val="360"/>
        </w:trPr>
        <w:tc>
          <w:tcPr>
            <w:tcW w:w="5475" w:type="dxa"/>
            <w:gridSpan w:val="2"/>
          </w:tcPr>
          <w:p w14:paraId="58D5313B" w14:textId="77777777" w:rsidR="00664243" w:rsidRPr="00F76A4F" w:rsidRDefault="00664243"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Responsible Builder or Installer Name:</w:t>
            </w:r>
          </w:p>
        </w:tc>
        <w:tc>
          <w:tcPr>
            <w:tcW w:w="5475" w:type="dxa"/>
            <w:gridSpan w:val="2"/>
          </w:tcPr>
          <w:p w14:paraId="58D5313C" w14:textId="77777777" w:rsidR="00664243" w:rsidRPr="00F76A4F" w:rsidRDefault="00664243"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CSLB License:</w:t>
            </w:r>
          </w:p>
        </w:tc>
      </w:tr>
      <w:tr w:rsidR="00664243" w:rsidRPr="00C301D7" w14:paraId="58D5313F" w14:textId="77777777">
        <w:tblPrEx>
          <w:tblCellMar>
            <w:left w:w="108" w:type="dxa"/>
            <w:right w:w="108" w:type="dxa"/>
          </w:tblCellMar>
        </w:tblPrEx>
        <w:trPr>
          <w:trHeight w:hRule="exact" w:val="288"/>
        </w:trPr>
        <w:tc>
          <w:tcPr>
            <w:tcW w:w="10950" w:type="dxa"/>
            <w:gridSpan w:val="4"/>
            <w:vAlign w:val="center"/>
          </w:tcPr>
          <w:p w14:paraId="58D5313E" w14:textId="77777777" w:rsidR="00664243" w:rsidRPr="00C301D7" w:rsidRDefault="00664243"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PROVIDER DATA REGISTRY INFORMATION</w:t>
            </w:r>
          </w:p>
        </w:tc>
      </w:tr>
      <w:tr w:rsidR="00664243" w:rsidRPr="00C301D7" w14:paraId="58D53142" w14:textId="77777777">
        <w:tblPrEx>
          <w:tblCellMar>
            <w:left w:w="108" w:type="dxa"/>
            <w:right w:w="108" w:type="dxa"/>
          </w:tblCellMar>
        </w:tblPrEx>
        <w:trPr>
          <w:trHeight w:hRule="exact" w:val="360"/>
        </w:trPr>
        <w:tc>
          <w:tcPr>
            <w:tcW w:w="5482" w:type="dxa"/>
            <w:gridSpan w:val="3"/>
          </w:tcPr>
          <w:p w14:paraId="58D53140" w14:textId="77777777" w:rsidR="00664243" w:rsidRPr="00F76A4F"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Sample Group Number (if applicable):</w:t>
            </w:r>
          </w:p>
        </w:tc>
        <w:tc>
          <w:tcPr>
            <w:tcW w:w="5468" w:type="dxa"/>
          </w:tcPr>
          <w:p w14:paraId="58D53141" w14:textId="252FCE1B" w:rsidR="00664243" w:rsidRPr="00F76A4F"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Dwelling Test Status in Sample Group (if applicable)</w:t>
            </w:r>
            <w:r w:rsidR="00F90DD2" w:rsidRPr="00F76A4F">
              <w:rPr>
                <w:rFonts w:asciiTheme="minorHAnsi" w:hAnsiTheme="minorHAnsi"/>
                <w:sz w:val="14"/>
                <w:szCs w:val="18"/>
              </w:rPr>
              <w:t>:</w:t>
            </w:r>
          </w:p>
        </w:tc>
      </w:tr>
      <w:tr w:rsidR="00664243" w:rsidRPr="00C301D7" w14:paraId="58D53144" w14:textId="77777777">
        <w:tblPrEx>
          <w:tblCellMar>
            <w:left w:w="108" w:type="dxa"/>
            <w:right w:w="108" w:type="dxa"/>
          </w:tblCellMar>
        </w:tblPrEx>
        <w:trPr>
          <w:trHeight w:val="288"/>
        </w:trPr>
        <w:tc>
          <w:tcPr>
            <w:tcW w:w="10950" w:type="dxa"/>
            <w:gridSpan w:val="4"/>
            <w:vAlign w:val="center"/>
          </w:tcPr>
          <w:p w14:paraId="58D53143" w14:textId="77777777" w:rsidR="00664243" w:rsidRPr="00C301D7" w:rsidRDefault="00664243"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RATER INFORMATION</w:t>
            </w:r>
          </w:p>
        </w:tc>
      </w:tr>
      <w:tr w:rsidR="00664243" w:rsidRPr="00C301D7" w14:paraId="58D53146" w14:textId="77777777">
        <w:tblPrEx>
          <w:tblCellMar>
            <w:left w:w="108" w:type="dxa"/>
            <w:right w:w="108" w:type="dxa"/>
          </w:tblCellMar>
        </w:tblPrEx>
        <w:trPr>
          <w:trHeight w:hRule="exact" w:val="360"/>
        </w:trPr>
        <w:tc>
          <w:tcPr>
            <w:tcW w:w="10950" w:type="dxa"/>
            <w:gridSpan w:val="4"/>
          </w:tcPr>
          <w:p w14:paraId="58D53145" w14:textId="77777777" w:rsidR="00664243" w:rsidRPr="00F76A4F" w:rsidRDefault="00664243"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HERS Rater Company Name:</w:t>
            </w:r>
          </w:p>
        </w:tc>
      </w:tr>
      <w:tr w:rsidR="00664243" w:rsidRPr="00C301D7" w14:paraId="58D53149"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147" w14:textId="77777777"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8D53148" w14:textId="77777777"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Signature:</w:t>
            </w:r>
          </w:p>
        </w:tc>
      </w:tr>
      <w:tr w:rsidR="00664243" w:rsidRPr="00C301D7" w14:paraId="58D5314C"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14A" w14:textId="3602A505"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Certification Number w/ this HERS Provider</w:t>
            </w:r>
            <w:r w:rsidR="00F90DD2" w:rsidRPr="00F76A4F">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8D5314B" w14:textId="77777777"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Date Signed:</w:t>
            </w:r>
          </w:p>
        </w:tc>
      </w:tr>
    </w:tbl>
    <w:p w14:paraId="58D5314D" w14:textId="77777777" w:rsidR="00664243" w:rsidRPr="00C301D7" w:rsidDel="00D158F3" w:rsidRDefault="00664243">
      <w:pPr>
        <w:rPr>
          <w:rFonts w:asciiTheme="minorHAnsi" w:hAnsiTheme="minorHAnsi"/>
          <w:sz w:val="18"/>
          <w:szCs w:val="18"/>
        </w:rPr>
      </w:pPr>
    </w:p>
    <w:p w14:paraId="58D5314E" w14:textId="77777777" w:rsidR="00C063EB" w:rsidRPr="00C301D7" w:rsidRDefault="00C063EB">
      <w:pPr>
        <w:rPr>
          <w:rFonts w:asciiTheme="minorHAnsi" w:hAnsiTheme="minorHAnsi"/>
          <w:sz w:val="18"/>
          <w:szCs w:val="18"/>
        </w:rPr>
        <w:sectPr w:rsidR="00C063EB" w:rsidRPr="00C301D7" w:rsidSect="00DC4523">
          <w:headerReference w:type="default" r:id="rId8"/>
          <w:footerReference w:type="default" r:id="rId9"/>
          <w:pgSz w:w="12240" w:h="15840" w:code="1"/>
          <w:pgMar w:top="720" w:right="720" w:bottom="720" w:left="720" w:header="432" w:footer="432" w:gutter="0"/>
          <w:pgNumType w:start="1"/>
          <w:cols w:space="720"/>
          <w:docGrid w:linePitch="272"/>
        </w:sectPr>
      </w:pPr>
    </w:p>
    <w:p w14:paraId="58D5314F" w14:textId="5DB74BB1" w:rsidR="00C063EB" w:rsidRPr="00F76A4F" w:rsidRDefault="00F90DD2" w:rsidP="00F76A4F">
      <w:pPr>
        <w:jc w:val="center"/>
        <w:rPr>
          <w:rFonts w:asciiTheme="minorHAnsi" w:hAnsiTheme="minorHAnsi"/>
          <w:b/>
          <w:szCs w:val="18"/>
        </w:rPr>
      </w:pPr>
      <w:r>
        <w:rPr>
          <w:rFonts w:asciiTheme="minorHAnsi" w:hAnsiTheme="minorHAnsi"/>
          <w:b/>
          <w:szCs w:val="18"/>
        </w:rPr>
        <w:lastRenderedPageBreak/>
        <w:t>CF3R-MCH-25d-H User Instructions</w:t>
      </w:r>
    </w:p>
    <w:p w14:paraId="58D53150" w14:textId="77777777" w:rsidR="00C063EB" w:rsidRPr="00C301D7" w:rsidRDefault="00C063EB" w:rsidP="00A669D7">
      <w:pPr>
        <w:rPr>
          <w:rFonts w:asciiTheme="minorHAnsi" w:hAnsiTheme="minorHAnsi"/>
          <w:sz w:val="18"/>
          <w:szCs w:val="18"/>
        </w:rPr>
      </w:pPr>
    </w:p>
    <w:p w14:paraId="58D53151" w14:textId="5BDF9F70" w:rsidR="00C063EB" w:rsidRPr="00F76A4F" w:rsidRDefault="00C063EB" w:rsidP="00A669D7">
      <w:pPr>
        <w:rPr>
          <w:rFonts w:asciiTheme="minorHAnsi" w:hAnsiTheme="minorHAnsi"/>
          <w:b/>
          <w:sz w:val="18"/>
          <w:szCs w:val="18"/>
        </w:rPr>
      </w:pPr>
      <w:r w:rsidRPr="00F76A4F">
        <w:rPr>
          <w:rFonts w:asciiTheme="minorHAnsi" w:hAnsiTheme="minorHAnsi"/>
          <w:b/>
          <w:sz w:val="18"/>
          <w:szCs w:val="18"/>
        </w:rPr>
        <w:t>Section A. System Information</w:t>
      </w:r>
    </w:p>
    <w:p w14:paraId="58D53153"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8D53154" w14:textId="0DE08B8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58D53155"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8D53156" w14:textId="7A557D40"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58D53157"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8D53158" w14:textId="3CB2FDD5"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58D53159" w14:textId="69A4DBA1" w:rsidR="00781EB0" w:rsidRDefault="00781EB0" w:rsidP="00781EB0">
      <w:pPr>
        <w:pStyle w:val="ListParagraph"/>
        <w:numPr>
          <w:ilvl w:val="0"/>
          <w:numId w:val="8"/>
        </w:numPr>
        <w:rPr>
          <w:rFonts w:asciiTheme="minorHAnsi" w:hAnsiTheme="minorHAnsi"/>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r w:rsidRPr="00DB0ECE">
        <w:rPr>
          <w:rFonts w:asciiTheme="minorHAnsi" w:hAnsiTheme="minorHAnsi"/>
          <w:sz w:val="18"/>
          <w:szCs w:val="18"/>
        </w:rPr>
        <w:t>.</w:t>
      </w:r>
      <w:r w:rsidRPr="00D0557E">
        <w:rPr>
          <w:rFonts w:asciiTheme="minorHAnsi" w:hAnsiTheme="minorHAnsi"/>
          <w:sz w:val="18"/>
        </w:rPr>
        <w:t xml:space="preserve"> Choose the type of refrigerant used by the system being verified. R-22 and R-410A are the most common, but other types may occasionally be encountered.</w:t>
      </w:r>
    </w:p>
    <w:p w14:paraId="58D5315A" w14:textId="75F78335"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53303F25" w14:textId="4BFE54D2" w:rsidR="00E36575" w:rsidRDefault="00E36575" w:rsidP="00781EB0">
      <w:pPr>
        <w:pStyle w:val="ListParagraph"/>
        <w:numPr>
          <w:ilvl w:val="0"/>
          <w:numId w:val="8"/>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specifications.</w:t>
      </w:r>
    </w:p>
    <w:p w14:paraId="58D5315B" w14:textId="1FFDD362"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D0557E">
        <w:rPr>
          <w:rFonts w:asciiTheme="minorHAnsi" w:hAnsiTheme="minorHAnsi"/>
          <w:sz w:val="18"/>
        </w:rPr>
        <w:t>Indicate whether the HVAC system is Completely New, Replacement or an Alteration.</w:t>
      </w:r>
    </w:p>
    <w:p w14:paraId="58D5315C" w14:textId="77D1E04F"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157956">
        <w:rPr>
          <w:rFonts w:asciiTheme="minorHAnsi" w:hAnsiTheme="minorHAnsi"/>
          <w:sz w:val="18"/>
          <w:szCs w:val="18"/>
        </w:rPr>
        <w:t>Fault Indicator Display</w:t>
      </w:r>
      <w:r w:rsidRPr="00DF3F73">
        <w:rPr>
          <w:rFonts w:asciiTheme="minorHAnsi" w:hAnsiTheme="minorHAnsi"/>
          <w:sz w:val="18"/>
          <w:szCs w:val="18"/>
        </w:rPr>
        <w:t xml:space="preserve"> (</w:t>
      </w:r>
      <w:r w:rsidR="00157956">
        <w:rPr>
          <w:rFonts w:asciiTheme="minorHAnsi" w:hAnsiTheme="minorHAnsi"/>
          <w:sz w:val="18"/>
          <w:szCs w:val="18"/>
        </w:rPr>
        <w:t>FID</w:t>
      </w:r>
      <w:r w:rsidRPr="00DF3F73">
        <w:rPr>
          <w:rFonts w:asciiTheme="minorHAnsi" w:hAnsiTheme="minorHAnsi"/>
          <w:sz w:val="18"/>
          <w:szCs w:val="18"/>
        </w:rPr>
        <w:t xml:space="preserve">). Qualifying </w:t>
      </w:r>
      <w:r w:rsidR="00157956">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157956">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157956">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D0557E">
        <w:rPr>
          <w:rFonts w:asciiTheme="minorHAnsi" w:hAnsiTheme="minorHAnsi"/>
          <w:sz w:val="18"/>
        </w:rPr>
        <w:t xml:space="preserve">Installation of a </w:t>
      </w:r>
      <w:r w:rsidR="00157956">
        <w:rPr>
          <w:rFonts w:asciiTheme="minorHAnsi" w:hAnsiTheme="minorHAnsi"/>
          <w:sz w:val="18"/>
        </w:rPr>
        <w:t>FID</w:t>
      </w:r>
      <w:r w:rsidRPr="00D0557E">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157956">
        <w:rPr>
          <w:rFonts w:asciiTheme="minorHAnsi" w:hAnsiTheme="minorHAnsi"/>
          <w:sz w:val="18"/>
        </w:rPr>
        <w:t>FID</w:t>
      </w:r>
      <w:r w:rsidRPr="00D0557E">
        <w:rPr>
          <w:rFonts w:asciiTheme="minorHAnsi" w:hAnsiTheme="minorHAnsi"/>
          <w:sz w:val="18"/>
        </w:rPr>
        <w:t xml:space="preserve"> is required. Other requirements may also be triggered.</w:t>
      </w:r>
    </w:p>
    <w:p w14:paraId="58D5315D" w14:textId="1451E55E"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8D5315E" w14:textId="4B178A8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8D5315F"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58D53160" w14:textId="612A336F"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58D53161" w14:textId="38A86C4A"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C848CE">
        <w:rPr>
          <w:rFonts w:asciiTheme="minorHAnsi" w:hAnsiTheme="minorHAnsi"/>
          <w:sz w:val="18"/>
          <w:szCs w:val="18"/>
        </w:rPr>
        <w:t>°</w:t>
      </w:r>
      <w:r w:rsidRPr="00DF3F73">
        <w:rPr>
          <w:rFonts w:asciiTheme="minorHAnsi" w:hAnsiTheme="minorHAnsi"/>
          <w:sz w:val="18"/>
          <w:szCs w:val="18"/>
        </w:rPr>
        <w:t xml:space="preserve">F); </w:t>
      </w:r>
      <w:r w:rsidR="008F7A35">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C848CE">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58D53162" w14:textId="66CA1A04"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C848CE">
        <w:rPr>
          <w:rFonts w:asciiTheme="minorHAnsi" w:hAnsiTheme="minorHAnsi"/>
          <w:sz w:val="18"/>
          <w:szCs w:val="18"/>
        </w:rPr>
        <w:t>°</w:t>
      </w:r>
      <w:r w:rsidRPr="00DF3F73">
        <w:rPr>
          <w:rFonts w:asciiTheme="minorHAnsi" w:hAnsiTheme="minorHAnsi"/>
          <w:sz w:val="18"/>
          <w:szCs w:val="18"/>
        </w:rPr>
        <w:t xml:space="preserve">F); </w:t>
      </w:r>
      <w:r w:rsidR="008F7A35">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C848CE">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58D53163" w14:textId="7255074F"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C23536">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8D53164" w14:textId="6299BE1F"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C848CE">
        <w:rPr>
          <w:rFonts w:asciiTheme="minorHAnsi" w:hAnsiTheme="minorHAnsi"/>
          <w:sz w:val="18"/>
          <w:szCs w:val="18"/>
        </w:rPr>
        <w:t>°</w:t>
      </w:r>
      <w:r w:rsidRPr="00DF3F73">
        <w:rPr>
          <w:rFonts w:asciiTheme="minorHAnsi" w:hAnsiTheme="minorHAnsi"/>
          <w:sz w:val="18"/>
          <w:szCs w:val="18"/>
        </w:rPr>
        <w:t xml:space="preserve">F); </w:t>
      </w:r>
      <w:r w:rsidR="008F7A35">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C848CE">
        <w:rPr>
          <w:rFonts w:asciiTheme="minorHAnsi" w:hAnsiTheme="minorHAnsi"/>
          <w:sz w:val="18"/>
          <w:szCs w:val="18"/>
        </w:rPr>
        <w:t>°F</w:t>
      </w:r>
      <w:r w:rsidRPr="00DF3F73">
        <w:rPr>
          <w:rFonts w:asciiTheme="minorHAnsi" w:hAnsiTheme="minorHAnsi"/>
          <w:sz w:val="18"/>
          <w:szCs w:val="18"/>
        </w:rPr>
        <w:t xml:space="preserve"> and 55</w:t>
      </w:r>
      <w:r w:rsidR="00C848CE">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58D53165" w14:textId="1A3B7E4A"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8F7A35">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8D53166" w14:textId="136CB426"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w:t>
      </w:r>
      <w:r w:rsidR="008F7A35">
        <w:rPr>
          <w:rFonts w:asciiTheme="minorHAnsi" w:hAnsiTheme="minorHAnsi"/>
          <w:sz w:val="18"/>
          <w:szCs w:val="18"/>
        </w:rPr>
        <w:t>T</w:t>
      </w:r>
      <w:r w:rsidRPr="00DF3F73">
        <w:rPr>
          <w:rFonts w:asciiTheme="minorHAnsi" w:hAnsiTheme="minorHAnsi"/>
          <w:sz w:val="18"/>
          <w:szCs w:val="18"/>
        </w:rPr>
        <w: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8D53167" w14:textId="7B2E22B1"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1051E1">
        <w:rPr>
          <w:rFonts w:asciiTheme="minorHAnsi" w:hAnsiTheme="minorHAnsi"/>
          <w:sz w:val="18"/>
          <w:szCs w:val="18"/>
        </w:rPr>
        <w:t>A15</w:t>
      </w:r>
      <w:r w:rsidRPr="00DF3F73">
        <w:rPr>
          <w:rFonts w:asciiTheme="minorHAnsi" w:hAnsiTheme="minorHAnsi"/>
          <w:sz w:val="18"/>
          <w:szCs w:val="18"/>
        </w:rPr>
        <w:t xml:space="preserve"> and </w:t>
      </w:r>
      <w:r w:rsidR="001051E1">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58D53168" w14:textId="1DB36064" w:rsidR="00781EB0" w:rsidRPr="00C301D7" w:rsidRDefault="00781EB0" w:rsidP="00781EB0">
      <w:pPr>
        <w:pStyle w:val="ListParagraph"/>
        <w:numPr>
          <w:ilvl w:val="0"/>
          <w:numId w:val="8"/>
        </w:numPr>
        <w:rPr>
          <w:rFonts w:asciiTheme="minorHAnsi" w:hAnsiTheme="minorHAnsi"/>
          <w:sz w:val="18"/>
          <w:szCs w:val="18"/>
        </w:rPr>
      </w:pPr>
      <w:r w:rsidRPr="00ED0A8F">
        <w:rPr>
          <w:rFonts w:asciiTheme="minorHAnsi" w:hAnsiTheme="minorHAnsi"/>
          <w:sz w:val="18"/>
          <w:szCs w:val="18"/>
        </w:rPr>
        <w:t xml:space="preserve">Specify the refrigerant charge verification used by the HERS rater. Choices vary depending on what method was specified in </w:t>
      </w:r>
      <w:r w:rsidR="001051E1">
        <w:rPr>
          <w:rFonts w:asciiTheme="minorHAnsi" w:hAnsiTheme="minorHAnsi"/>
          <w:sz w:val="18"/>
          <w:szCs w:val="18"/>
        </w:rPr>
        <w:t>A11</w:t>
      </w:r>
      <w:r w:rsidRPr="00ED0A8F">
        <w:rPr>
          <w:rFonts w:asciiTheme="minorHAnsi" w:hAnsiTheme="minorHAnsi"/>
          <w:sz w:val="18"/>
          <w:szCs w:val="18"/>
        </w:rPr>
        <w:t xml:space="preserve">, </w:t>
      </w:r>
      <w:r w:rsidR="001051E1">
        <w:rPr>
          <w:rFonts w:asciiTheme="minorHAnsi" w:hAnsiTheme="minorHAnsi"/>
          <w:sz w:val="18"/>
          <w:szCs w:val="18"/>
        </w:rPr>
        <w:t>A12</w:t>
      </w:r>
      <w:r w:rsidRPr="00ED0A8F">
        <w:rPr>
          <w:rFonts w:asciiTheme="minorHAnsi" w:hAnsiTheme="minorHAnsi"/>
          <w:sz w:val="18"/>
          <w:szCs w:val="18"/>
        </w:rPr>
        <w:t xml:space="preserve">, and </w:t>
      </w:r>
      <w:r w:rsidR="001051E1">
        <w:rPr>
          <w:rFonts w:asciiTheme="minorHAnsi" w:hAnsiTheme="minorHAnsi"/>
          <w:sz w:val="18"/>
          <w:szCs w:val="18"/>
        </w:rPr>
        <w:t>A15</w:t>
      </w:r>
      <w:r w:rsidRPr="00ED0A8F">
        <w:rPr>
          <w:rFonts w:asciiTheme="minorHAnsi" w:hAnsiTheme="minorHAnsi"/>
          <w:sz w:val="18"/>
          <w:szCs w:val="18"/>
        </w:rPr>
        <w:t>.</w:t>
      </w:r>
    </w:p>
    <w:p w14:paraId="58D53169" w14:textId="77777777" w:rsidR="00781EB0" w:rsidRPr="00C301D7" w:rsidRDefault="00781EB0" w:rsidP="00781EB0">
      <w:pPr>
        <w:rPr>
          <w:rFonts w:asciiTheme="minorHAnsi" w:hAnsiTheme="minorHAnsi"/>
          <w:sz w:val="18"/>
          <w:szCs w:val="18"/>
        </w:rPr>
      </w:pPr>
    </w:p>
    <w:p w14:paraId="58D5316A" w14:textId="05858E3C"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 xml:space="preserve">Section B. </w:t>
      </w:r>
      <w:r w:rsidR="00157956">
        <w:rPr>
          <w:rFonts w:asciiTheme="minorHAnsi" w:hAnsiTheme="minorHAnsi"/>
          <w:b/>
          <w:sz w:val="18"/>
          <w:szCs w:val="18"/>
        </w:rPr>
        <w:t>Fault Indicator Display</w:t>
      </w:r>
      <w:r w:rsidRPr="00F76A4F">
        <w:rPr>
          <w:rFonts w:asciiTheme="minorHAnsi" w:hAnsiTheme="minorHAnsi"/>
          <w:b/>
          <w:sz w:val="18"/>
          <w:szCs w:val="18"/>
        </w:rPr>
        <w:t xml:space="preserve"> Verification Applicability</w:t>
      </w:r>
    </w:p>
    <w:p w14:paraId="58D5316C" w14:textId="77777777"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Measure and record the condenser entering dry bulb air temperature (outdoor air at condenser).</w:t>
      </w:r>
    </w:p>
    <w:p w14:paraId="58D5316D" w14:textId="33A9665E"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This box is filled automatically. If the outdoor temperature is less than 55</w:t>
      </w:r>
      <w:r w:rsidR="00C848CE">
        <w:rPr>
          <w:rFonts w:asciiTheme="minorHAnsi" w:hAnsiTheme="minorHAnsi"/>
          <w:sz w:val="18"/>
          <w:szCs w:val="18"/>
        </w:rPr>
        <w:t>°</w:t>
      </w:r>
      <w:r w:rsidRPr="00C301D7">
        <w:rPr>
          <w:rFonts w:asciiTheme="minorHAnsi" w:hAnsiTheme="minorHAnsi"/>
          <w:sz w:val="18"/>
          <w:szCs w:val="18"/>
        </w:rPr>
        <w:t xml:space="preserve">F, the </w:t>
      </w:r>
      <w:r w:rsidR="00157956">
        <w:rPr>
          <w:rFonts w:asciiTheme="minorHAnsi" w:hAnsiTheme="minorHAnsi"/>
          <w:sz w:val="18"/>
          <w:szCs w:val="18"/>
        </w:rPr>
        <w:t>FID</w:t>
      </w:r>
      <w:r w:rsidRPr="00C301D7">
        <w:rPr>
          <w:rFonts w:asciiTheme="minorHAnsi" w:hAnsiTheme="minorHAnsi"/>
          <w:sz w:val="18"/>
          <w:szCs w:val="18"/>
        </w:rPr>
        <w:t xml:space="preserve"> must be equipped with self diagnostic reporting capabilities for it to operate correctly when it is below 55</w:t>
      </w:r>
      <w:r w:rsidR="00C848CE">
        <w:rPr>
          <w:rFonts w:asciiTheme="minorHAnsi" w:hAnsiTheme="minorHAnsi"/>
          <w:sz w:val="18"/>
          <w:szCs w:val="18"/>
        </w:rPr>
        <w:t>°</w:t>
      </w:r>
      <w:r w:rsidRPr="00C301D7">
        <w:rPr>
          <w:rFonts w:asciiTheme="minorHAnsi" w:hAnsiTheme="minorHAnsi"/>
          <w:sz w:val="18"/>
          <w:szCs w:val="18"/>
        </w:rPr>
        <w:t>F.</w:t>
      </w:r>
    </w:p>
    <w:p w14:paraId="58D5316E" w14:textId="2B3DE1AF"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 xml:space="preserve">Rater to verify whether or not </w:t>
      </w:r>
      <w:r w:rsidR="00157956">
        <w:rPr>
          <w:rFonts w:asciiTheme="minorHAnsi" w:hAnsiTheme="minorHAnsi"/>
          <w:sz w:val="18"/>
          <w:szCs w:val="18"/>
        </w:rPr>
        <w:t>FID</w:t>
      </w:r>
      <w:r w:rsidRPr="00C301D7">
        <w:rPr>
          <w:rFonts w:asciiTheme="minorHAnsi" w:hAnsiTheme="minorHAnsi"/>
          <w:sz w:val="18"/>
          <w:szCs w:val="18"/>
        </w:rPr>
        <w:t xml:space="preserve"> is equipped with SDR capability. This can be determined by checking model number against CEC list of approved </w:t>
      </w:r>
      <w:r w:rsidR="00157956">
        <w:rPr>
          <w:rFonts w:asciiTheme="minorHAnsi" w:hAnsiTheme="minorHAnsi"/>
          <w:sz w:val="18"/>
          <w:szCs w:val="18"/>
        </w:rPr>
        <w:t>FID</w:t>
      </w:r>
      <w:r w:rsidRPr="00C301D7">
        <w:rPr>
          <w:rFonts w:asciiTheme="minorHAnsi" w:hAnsiTheme="minorHAnsi"/>
          <w:sz w:val="18"/>
          <w:szCs w:val="18"/>
        </w:rPr>
        <w:t>s.</w:t>
      </w:r>
    </w:p>
    <w:p w14:paraId="58D5316F" w14:textId="095F2B3B"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This box is filled automatically. The outdoor temperature must be above 55</w:t>
      </w:r>
      <w:r w:rsidR="00C848CE">
        <w:rPr>
          <w:rFonts w:asciiTheme="minorHAnsi" w:hAnsiTheme="minorHAnsi"/>
          <w:sz w:val="18"/>
          <w:szCs w:val="18"/>
        </w:rPr>
        <w:t>°</w:t>
      </w:r>
      <w:r w:rsidRPr="00C301D7">
        <w:rPr>
          <w:rFonts w:asciiTheme="minorHAnsi" w:hAnsiTheme="minorHAnsi"/>
          <w:sz w:val="18"/>
          <w:szCs w:val="18"/>
        </w:rPr>
        <w:t xml:space="preserve">F or the </w:t>
      </w:r>
      <w:r w:rsidR="00157956">
        <w:rPr>
          <w:rFonts w:asciiTheme="minorHAnsi" w:hAnsiTheme="minorHAnsi"/>
          <w:sz w:val="18"/>
          <w:szCs w:val="18"/>
        </w:rPr>
        <w:t>FID</w:t>
      </w:r>
      <w:r w:rsidRPr="00C301D7">
        <w:rPr>
          <w:rFonts w:asciiTheme="minorHAnsi" w:hAnsiTheme="minorHAnsi"/>
          <w:sz w:val="18"/>
          <w:szCs w:val="18"/>
        </w:rPr>
        <w:t xml:space="preserve"> must be equipped with SDR capability for </w:t>
      </w:r>
      <w:r w:rsidR="00157956">
        <w:rPr>
          <w:rFonts w:asciiTheme="minorHAnsi" w:hAnsiTheme="minorHAnsi"/>
          <w:sz w:val="18"/>
          <w:szCs w:val="18"/>
        </w:rPr>
        <w:t>FID</w:t>
      </w:r>
      <w:r w:rsidRPr="00C301D7">
        <w:rPr>
          <w:rFonts w:asciiTheme="minorHAnsi" w:hAnsiTheme="minorHAnsi"/>
          <w:sz w:val="18"/>
          <w:szCs w:val="18"/>
        </w:rPr>
        <w:t xml:space="preserve"> verification to proceed.</w:t>
      </w:r>
    </w:p>
    <w:p w14:paraId="58D53170" w14:textId="77777777" w:rsidR="00781EB0" w:rsidRPr="00C301D7" w:rsidRDefault="00781EB0" w:rsidP="00781EB0">
      <w:pPr>
        <w:pStyle w:val="ListParagraph"/>
        <w:rPr>
          <w:rFonts w:asciiTheme="minorHAnsi" w:hAnsiTheme="minorHAnsi"/>
          <w:sz w:val="18"/>
          <w:szCs w:val="18"/>
        </w:rPr>
      </w:pPr>
    </w:p>
    <w:p w14:paraId="58D53171" w14:textId="77777777"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Section C. Measurement Access Hole (MAH) Verification</w:t>
      </w:r>
    </w:p>
    <w:p w14:paraId="58D53173" w14:textId="230A23EB" w:rsidR="00781EB0" w:rsidRPr="00C301D7" w:rsidRDefault="00781EB0" w:rsidP="00781EB0">
      <w:pPr>
        <w:pStyle w:val="ListParagraph"/>
        <w:numPr>
          <w:ilvl w:val="0"/>
          <w:numId w:val="9"/>
        </w:numPr>
        <w:rPr>
          <w:rFonts w:asciiTheme="minorHAnsi" w:hAnsiTheme="minorHAnsi"/>
          <w:sz w:val="18"/>
          <w:szCs w:val="18"/>
        </w:rPr>
      </w:pPr>
      <w:r w:rsidRPr="00C301D7">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 If installed system does not match this entry, it can be overwritten by rater but it will be flagged as a possible fail.</w:t>
      </w:r>
    </w:p>
    <w:p w14:paraId="58D53174" w14:textId="77777777" w:rsidR="00781EB0" w:rsidRPr="00C301D7" w:rsidRDefault="00781EB0" w:rsidP="00781EB0">
      <w:pPr>
        <w:pStyle w:val="ListParagraph"/>
        <w:rPr>
          <w:rFonts w:asciiTheme="minorHAnsi" w:hAnsiTheme="minorHAnsi"/>
          <w:sz w:val="18"/>
          <w:szCs w:val="18"/>
        </w:rPr>
      </w:pPr>
    </w:p>
    <w:p w14:paraId="58D53175" w14:textId="3F47324D"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Section D. Minimum System Airflow Rate Verification</w:t>
      </w:r>
    </w:p>
    <w:p w14:paraId="58D53177" w14:textId="35966290" w:rsidR="00781EB0" w:rsidRPr="00C301D7" w:rsidRDefault="00781EB0" w:rsidP="00781EB0">
      <w:pPr>
        <w:pStyle w:val="ListParagraph"/>
        <w:numPr>
          <w:ilvl w:val="0"/>
          <w:numId w:val="10"/>
        </w:numPr>
        <w:rPr>
          <w:rFonts w:asciiTheme="minorHAnsi" w:hAnsiTheme="minorHAnsi"/>
          <w:sz w:val="18"/>
          <w:szCs w:val="18"/>
        </w:rPr>
      </w:pPr>
      <w:r w:rsidRPr="00C301D7">
        <w:rPr>
          <w:rFonts w:asciiTheme="minorHAnsi" w:hAnsiTheme="minorHAnsi"/>
          <w:sz w:val="18"/>
          <w:szCs w:val="18"/>
        </w:rPr>
        <w:t xml:space="preserve">This information is automatically calculated based on the information given in </w:t>
      </w:r>
      <w:r w:rsidR="001051E1">
        <w:rPr>
          <w:rFonts w:asciiTheme="minorHAnsi" w:hAnsiTheme="minorHAnsi"/>
          <w:sz w:val="18"/>
          <w:szCs w:val="18"/>
        </w:rPr>
        <w:t>A10</w:t>
      </w:r>
      <w:r w:rsidRPr="00C301D7">
        <w:rPr>
          <w:rFonts w:asciiTheme="minorHAnsi" w:hAnsiTheme="minorHAnsi"/>
          <w:sz w:val="18"/>
          <w:szCs w:val="18"/>
        </w:rPr>
        <w:t>. This is the target minimum system airflow required for the system being verified.</w:t>
      </w:r>
    </w:p>
    <w:p w14:paraId="58D53178" w14:textId="1F872ADB" w:rsidR="00781EB0" w:rsidRPr="00C301D7" w:rsidRDefault="00781EB0" w:rsidP="00781EB0">
      <w:pPr>
        <w:pStyle w:val="ListParagraph"/>
        <w:numPr>
          <w:ilvl w:val="0"/>
          <w:numId w:val="10"/>
        </w:numPr>
        <w:rPr>
          <w:rFonts w:asciiTheme="minorHAnsi" w:hAnsiTheme="minorHAnsi"/>
          <w:sz w:val="18"/>
          <w:szCs w:val="18"/>
        </w:rPr>
      </w:pPr>
      <w:r w:rsidRPr="00C301D7">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C301D7">
        <w:rPr>
          <w:rFonts w:asciiTheme="minorHAnsi" w:hAnsiTheme="minorHAnsi"/>
          <w:sz w:val="18"/>
          <w:szCs w:val="18"/>
        </w:rPr>
        <w:t>, which documents the rater’s measured airflow of the system being verified. If the measured airflow is not adequate it will not comply with the airflow requirements and refrigerant charge verification cannot be performed.</w:t>
      </w:r>
    </w:p>
    <w:p w14:paraId="58D53179" w14:textId="77777777" w:rsidR="00781EB0" w:rsidRPr="00C301D7" w:rsidRDefault="00781EB0" w:rsidP="00781EB0">
      <w:pPr>
        <w:rPr>
          <w:rFonts w:asciiTheme="minorHAnsi" w:hAnsiTheme="minorHAnsi"/>
          <w:sz w:val="18"/>
          <w:szCs w:val="18"/>
        </w:rPr>
      </w:pPr>
    </w:p>
    <w:p w14:paraId="58D5317A" w14:textId="655004ED"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 xml:space="preserve">Section E. Verification of </w:t>
      </w:r>
      <w:r w:rsidR="00157956">
        <w:rPr>
          <w:rFonts w:asciiTheme="minorHAnsi" w:hAnsiTheme="minorHAnsi"/>
          <w:b/>
          <w:sz w:val="18"/>
          <w:szCs w:val="18"/>
        </w:rPr>
        <w:t>Fault Indicator Display</w:t>
      </w:r>
    </w:p>
    <w:p w14:paraId="58D5317C" w14:textId="208B1282"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Information retrieved from CF2R-MCH-25. Rater to confirm that entry matches name shown on the list of approved devices kept by the Commission. If installed system does not match this entry, it can be overwritten by rater but it will be flagged as a possible fail.</w:t>
      </w:r>
    </w:p>
    <w:p w14:paraId="58D5317D" w14:textId="6757FE55"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Information retrieved from CF2R-MCH-25. Rater to confirm that entry matches model number shown on the list of approved devices kept by the Commission. If installed system does not match this entry, it can be overwritten by rater but it will be flagged as a possible fail.</w:t>
      </w:r>
    </w:p>
    <w:p w14:paraId="58D5317E" w14:textId="49D9F767"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 xml:space="preserve">The rater must confirm that the </w:t>
      </w:r>
      <w:r w:rsidR="00157956">
        <w:rPr>
          <w:rFonts w:asciiTheme="minorHAnsi" w:hAnsiTheme="minorHAnsi"/>
          <w:sz w:val="18"/>
          <w:szCs w:val="18"/>
        </w:rPr>
        <w:t>FID</w:t>
      </w:r>
      <w:r w:rsidRPr="00C301D7">
        <w:rPr>
          <w:rFonts w:asciiTheme="minorHAnsi" w:hAnsiTheme="minorHAnsi"/>
          <w:sz w:val="18"/>
          <w:szCs w:val="18"/>
        </w:rPr>
        <w:t xml:space="preserve"> display module is mounted adjacent to thermostat that controls the system being verified. This requirement is detailed in Residential Appendix RA3.4.2.</w:t>
      </w:r>
    </w:p>
    <w:p w14:paraId="58D5317F" w14:textId="49F4F532"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 xml:space="preserve">The rater must confirm that the installed </w:t>
      </w:r>
      <w:r w:rsidR="00157956">
        <w:rPr>
          <w:rFonts w:asciiTheme="minorHAnsi" w:hAnsiTheme="minorHAnsi"/>
          <w:sz w:val="18"/>
          <w:szCs w:val="18"/>
        </w:rPr>
        <w:t>FID</w:t>
      </w:r>
      <w:r w:rsidRPr="00C301D7">
        <w:rPr>
          <w:rFonts w:asciiTheme="minorHAnsi" w:hAnsiTheme="minorHAnsi"/>
          <w:sz w:val="18"/>
          <w:szCs w:val="18"/>
        </w:rPr>
        <w:t xml:space="preserve"> is approved and appears the list of approved devices kept by the Commission. This requirement is detailed in Residential Appendix RA3.4.2.</w:t>
      </w:r>
    </w:p>
    <w:p w14:paraId="58D53180" w14:textId="556F63A4"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 xml:space="preserve">The rater must confirm that the system has operated for at least 15 minutes and that they system is operating within acceptable parameters as specified by the </w:t>
      </w:r>
      <w:r w:rsidR="00157956">
        <w:rPr>
          <w:rFonts w:asciiTheme="minorHAnsi" w:hAnsiTheme="minorHAnsi"/>
          <w:sz w:val="18"/>
          <w:szCs w:val="18"/>
        </w:rPr>
        <w:t>FID</w:t>
      </w:r>
      <w:r w:rsidRPr="00C301D7">
        <w:rPr>
          <w:rFonts w:asciiTheme="minorHAnsi" w:hAnsiTheme="minorHAnsi"/>
          <w:sz w:val="18"/>
          <w:szCs w:val="18"/>
        </w:rPr>
        <w:t xml:space="preserve"> and equipment manufacturers. This requirement is detailed in Residential Appendix RA3.4.2.</w:t>
      </w:r>
    </w:p>
    <w:p w14:paraId="58D53181" w14:textId="77777777" w:rsidR="00781EB0" w:rsidRDefault="00781EB0" w:rsidP="00A669D7">
      <w:pPr>
        <w:rPr>
          <w:rFonts w:asciiTheme="minorHAnsi" w:hAnsiTheme="minorHAnsi"/>
          <w:sz w:val="18"/>
          <w:szCs w:val="18"/>
        </w:rPr>
      </w:pPr>
    </w:p>
    <w:p w14:paraId="58D53182" w14:textId="004C79C3" w:rsidR="00C063EB" w:rsidRPr="00C301D7" w:rsidRDefault="00C063EB">
      <w:pPr>
        <w:rPr>
          <w:rFonts w:asciiTheme="minorHAnsi" w:hAnsiTheme="minorHAnsi"/>
          <w:sz w:val="18"/>
          <w:szCs w:val="18"/>
        </w:rPr>
      </w:pPr>
    </w:p>
    <w:p w14:paraId="58D531B6" w14:textId="77777777" w:rsidR="00C063EB" w:rsidRPr="00C301D7" w:rsidRDefault="00C063EB">
      <w:pPr>
        <w:rPr>
          <w:rFonts w:asciiTheme="minorHAnsi" w:hAnsiTheme="minorHAnsi"/>
          <w:sz w:val="18"/>
          <w:szCs w:val="18"/>
        </w:rPr>
      </w:pPr>
    </w:p>
    <w:p w14:paraId="58D531B7" w14:textId="77777777" w:rsidR="00C063EB" w:rsidRPr="00C301D7" w:rsidRDefault="00C063EB">
      <w:pPr>
        <w:rPr>
          <w:rFonts w:asciiTheme="minorHAnsi" w:hAnsiTheme="minorHAnsi"/>
          <w:sz w:val="18"/>
          <w:szCs w:val="18"/>
        </w:rPr>
      </w:pPr>
    </w:p>
    <w:p w14:paraId="58D531B8" w14:textId="77777777" w:rsidR="00C063EB" w:rsidRPr="00C301D7" w:rsidRDefault="00C063EB">
      <w:pPr>
        <w:rPr>
          <w:rFonts w:asciiTheme="minorHAnsi" w:hAnsiTheme="minorHAnsi"/>
          <w:sz w:val="18"/>
          <w:szCs w:val="18"/>
        </w:rPr>
        <w:sectPr w:rsidR="00C063EB" w:rsidRPr="00C301D7" w:rsidSect="00DC4523">
          <w:headerReference w:type="default" r:id="rId10"/>
          <w:footerReference w:type="default" r:id="rId11"/>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9D67F4" w:rsidRPr="00C301D7" w14:paraId="58D531BB"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8D531B9" w14:textId="68E6A1E1" w:rsidR="009D67F4" w:rsidRPr="00C301D7" w:rsidRDefault="001126A4" w:rsidP="00F76A4F">
            <w:pPr>
              <w:keepNext/>
              <w:rPr>
                <w:rFonts w:asciiTheme="minorHAnsi" w:hAnsiTheme="minorHAnsi"/>
                <w:b/>
                <w:sz w:val="18"/>
                <w:szCs w:val="18"/>
              </w:rPr>
            </w:pPr>
            <w:r w:rsidRPr="00F76A4F">
              <w:rPr>
                <w:rFonts w:asciiTheme="minorHAnsi" w:hAnsiTheme="minorHAnsi"/>
                <w:b/>
                <w:szCs w:val="18"/>
              </w:rPr>
              <w:lastRenderedPageBreak/>
              <w:t>A. System Information</w:t>
            </w:r>
          </w:p>
          <w:p w14:paraId="58D531BA" w14:textId="77777777" w:rsidR="009D67F4" w:rsidRPr="00F76A4F" w:rsidRDefault="001126A4" w:rsidP="00F76A4F">
            <w:pPr>
              <w:keepNext/>
              <w:rPr>
                <w:rFonts w:asciiTheme="minorHAnsi" w:hAnsiTheme="minorHAnsi"/>
                <w:sz w:val="18"/>
                <w:szCs w:val="18"/>
              </w:rPr>
            </w:pPr>
            <w:r w:rsidRPr="00F76A4F">
              <w:rPr>
                <w:rFonts w:asciiTheme="minorHAnsi" w:hAnsiTheme="minorHAnsi"/>
                <w:sz w:val="18"/>
                <w:szCs w:val="18"/>
              </w:rPr>
              <w:t>HERS Rater to field-verify all system information, discrepancies to be noted by overwriting entry.</w:t>
            </w:r>
          </w:p>
        </w:tc>
      </w:tr>
      <w:tr w:rsidR="009D67F4" w:rsidRPr="00C301D7" w14:paraId="58D531BF" w14:textId="77777777" w:rsidTr="00F76A4F">
        <w:trPr>
          <w:cantSplit/>
          <w:trHeight w:val="360"/>
        </w:trPr>
        <w:tc>
          <w:tcPr>
            <w:tcW w:w="288" w:type="pct"/>
            <w:vAlign w:val="center"/>
          </w:tcPr>
          <w:p w14:paraId="58D531BC"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01</w:t>
            </w:r>
          </w:p>
        </w:tc>
        <w:tc>
          <w:tcPr>
            <w:tcW w:w="2212" w:type="pct"/>
            <w:vAlign w:val="center"/>
          </w:tcPr>
          <w:p w14:paraId="58D531BD" w14:textId="554F4A63" w:rsidR="009D67F4" w:rsidRPr="00C301D7" w:rsidRDefault="00112118" w:rsidP="00F76A4F">
            <w:pPr>
              <w:pStyle w:val="Header"/>
              <w:tabs>
                <w:tab w:val="clear" w:pos="4320"/>
                <w:tab w:val="clear" w:pos="8640"/>
              </w:tabs>
              <w:rPr>
                <w:rFonts w:asciiTheme="minorHAnsi" w:hAnsiTheme="minorHAnsi"/>
                <w:sz w:val="18"/>
                <w:szCs w:val="18"/>
              </w:rPr>
            </w:pPr>
            <w:ins w:id="62" w:author="Smith, Alexis@Energy" w:date="2019-04-11T14:55:00Z">
              <w:r>
                <w:rPr>
                  <w:rFonts w:asciiTheme="minorHAnsi" w:hAnsiTheme="minorHAnsi"/>
                  <w:sz w:val="18"/>
                  <w:szCs w:val="18"/>
                </w:rPr>
                <w:t xml:space="preserve">Space Conditioning </w:t>
              </w:r>
            </w:ins>
            <w:r w:rsidR="009D67F4" w:rsidRPr="00C301D7">
              <w:rPr>
                <w:rFonts w:asciiTheme="minorHAnsi" w:hAnsiTheme="minorHAnsi"/>
                <w:sz w:val="18"/>
                <w:szCs w:val="18"/>
              </w:rPr>
              <w:t>System Identification or Name</w:t>
            </w:r>
          </w:p>
        </w:tc>
        <w:tc>
          <w:tcPr>
            <w:tcW w:w="2500" w:type="pct"/>
          </w:tcPr>
          <w:p w14:paraId="58D531BE" w14:textId="77777777" w:rsidR="007E02CF" w:rsidRPr="00C301D7" w:rsidRDefault="009D67F4">
            <w:pPr>
              <w:pStyle w:val="Header"/>
              <w:tabs>
                <w:tab w:val="clear" w:pos="4320"/>
                <w:tab w:val="clear" w:pos="8640"/>
              </w:tabs>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xml:space="preserve">. </w:t>
            </w:r>
            <w:r w:rsidR="001126A4" w:rsidRPr="00C301D7">
              <w:rPr>
                <w:rFonts w:asciiTheme="minorHAnsi" w:hAnsiTheme="minorHAnsi"/>
                <w:sz w:val="18"/>
                <w:szCs w:val="18"/>
              </w:rPr>
              <w:t xml:space="preserve"> If installed system does not match this entry, it can be overwritten by rater but it will be flagged as a possible fail.</w:t>
            </w:r>
            <w:r w:rsidRPr="00C301D7">
              <w:rPr>
                <w:rFonts w:asciiTheme="minorHAnsi" w:hAnsiTheme="minorHAnsi"/>
                <w:sz w:val="18"/>
                <w:szCs w:val="18"/>
              </w:rPr>
              <w:t>&gt;&gt;</w:t>
            </w:r>
          </w:p>
        </w:tc>
      </w:tr>
      <w:tr w:rsidR="009D67F4" w:rsidRPr="00C301D7" w14:paraId="58D531C3" w14:textId="77777777" w:rsidTr="00F76A4F">
        <w:trPr>
          <w:cantSplit/>
          <w:trHeight w:val="360"/>
        </w:trPr>
        <w:tc>
          <w:tcPr>
            <w:tcW w:w="288" w:type="pct"/>
            <w:vAlign w:val="center"/>
          </w:tcPr>
          <w:p w14:paraId="58D531C0"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02</w:t>
            </w:r>
          </w:p>
        </w:tc>
        <w:tc>
          <w:tcPr>
            <w:tcW w:w="2212" w:type="pct"/>
            <w:vAlign w:val="center"/>
          </w:tcPr>
          <w:p w14:paraId="58D531C1" w14:textId="00FB120B" w:rsidR="009D67F4" w:rsidRPr="00C301D7" w:rsidRDefault="00112118" w:rsidP="00F76A4F">
            <w:pPr>
              <w:pStyle w:val="Header"/>
              <w:tabs>
                <w:tab w:val="clear" w:pos="4320"/>
                <w:tab w:val="clear" w:pos="8640"/>
              </w:tabs>
              <w:rPr>
                <w:rFonts w:asciiTheme="minorHAnsi" w:hAnsiTheme="minorHAnsi"/>
                <w:sz w:val="18"/>
                <w:szCs w:val="18"/>
              </w:rPr>
            </w:pPr>
            <w:ins w:id="63" w:author="Smith, Alexis@Energy" w:date="2019-04-11T14:55:00Z">
              <w:r>
                <w:rPr>
                  <w:rFonts w:asciiTheme="minorHAnsi" w:hAnsiTheme="minorHAnsi"/>
                  <w:sz w:val="18"/>
                  <w:szCs w:val="18"/>
                </w:rPr>
                <w:t xml:space="preserve">Space Conditioning </w:t>
              </w:r>
            </w:ins>
            <w:r w:rsidR="009D67F4" w:rsidRPr="00C301D7">
              <w:rPr>
                <w:rFonts w:asciiTheme="minorHAnsi" w:hAnsiTheme="minorHAnsi"/>
                <w:sz w:val="18"/>
                <w:szCs w:val="18"/>
              </w:rPr>
              <w:t>System Location or Area Served</w:t>
            </w:r>
          </w:p>
        </w:tc>
        <w:tc>
          <w:tcPr>
            <w:tcW w:w="2500" w:type="pct"/>
          </w:tcPr>
          <w:p w14:paraId="58D531C2"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C7" w14:textId="77777777" w:rsidTr="00F76A4F">
        <w:trPr>
          <w:cantSplit/>
          <w:trHeight w:val="360"/>
        </w:trPr>
        <w:tc>
          <w:tcPr>
            <w:tcW w:w="288" w:type="pct"/>
            <w:vAlign w:val="center"/>
          </w:tcPr>
          <w:p w14:paraId="58D531C4"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03</w:t>
            </w:r>
          </w:p>
        </w:tc>
        <w:tc>
          <w:tcPr>
            <w:tcW w:w="2212" w:type="pct"/>
            <w:vAlign w:val="center"/>
          </w:tcPr>
          <w:p w14:paraId="58D531C5" w14:textId="00E7615D"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856A4A">
              <w:rPr>
                <w:rFonts w:asciiTheme="minorHAnsi" w:hAnsiTheme="minorHAnsi"/>
                <w:sz w:val="18"/>
                <w:szCs w:val="18"/>
              </w:rPr>
              <w:t>M</w:t>
            </w:r>
            <w:r w:rsidRPr="00C301D7">
              <w:rPr>
                <w:rFonts w:asciiTheme="minorHAnsi" w:hAnsiTheme="minorHAnsi"/>
                <w:sz w:val="18"/>
                <w:szCs w:val="18"/>
              </w:rPr>
              <w:t xml:space="preserve">ake or </w:t>
            </w:r>
            <w:r w:rsidR="00856A4A">
              <w:rPr>
                <w:rFonts w:asciiTheme="minorHAnsi" w:hAnsiTheme="minorHAnsi"/>
                <w:sz w:val="18"/>
                <w:szCs w:val="18"/>
              </w:rPr>
              <w:t>B</w:t>
            </w:r>
            <w:r w:rsidRPr="00C301D7">
              <w:rPr>
                <w:rFonts w:asciiTheme="minorHAnsi" w:hAnsiTheme="minorHAnsi"/>
                <w:sz w:val="18"/>
                <w:szCs w:val="18"/>
              </w:rPr>
              <w:t>rand</w:t>
            </w:r>
          </w:p>
        </w:tc>
        <w:tc>
          <w:tcPr>
            <w:tcW w:w="2500" w:type="pct"/>
          </w:tcPr>
          <w:p w14:paraId="58D531C6"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CB" w14:textId="77777777" w:rsidTr="00F76A4F">
        <w:trPr>
          <w:cantSplit/>
          <w:trHeight w:val="360"/>
        </w:trPr>
        <w:tc>
          <w:tcPr>
            <w:tcW w:w="288" w:type="pct"/>
            <w:vAlign w:val="center"/>
          </w:tcPr>
          <w:p w14:paraId="58D531C8"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04</w:t>
            </w:r>
          </w:p>
        </w:tc>
        <w:tc>
          <w:tcPr>
            <w:tcW w:w="2212" w:type="pct"/>
            <w:vAlign w:val="center"/>
          </w:tcPr>
          <w:p w14:paraId="58D531C9" w14:textId="478ED0E7"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856A4A">
              <w:rPr>
                <w:rFonts w:asciiTheme="minorHAnsi" w:hAnsiTheme="minorHAnsi"/>
                <w:sz w:val="18"/>
                <w:szCs w:val="18"/>
              </w:rPr>
              <w:t>M</w:t>
            </w:r>
            <w:r w:rsidRPr="00C301D7">
              <w:rPr>
                <w:rFonts w:asciiTheme="minorHAnsi" w:hAnsiTheme="minorHAnsi"/>
                <w:sz w:val="18"/>
                <w:szCs w:val="18"/>
              </w:rPr>
              <w:t xml:space="preserve">odel </w:t>
            </w:r>
            <w:r w:rsidR="00856A4A">
              <w:rPr>
                <w:rFonts w:asciiTheme="minorHAnsi" w:hAnsiTheme="minorHAnsi"/>
                <w:sz w:val="18"/>
                <w:szCs w:val="18"/>
              </w:rPr>
              <w:t>N</w:t>
            </w:r>
            <w:r w:rsidRPr="00C301D7">
              <w:rPr>
                <w:rFonts w:asciiTheme="minorHAnsi" w:hAnsiTheme="minorHAnsi"/>
                <w:sz w:val="18"/>
                <w:szCs w:val="18"/>
              </w:rPr>
              <w:t>umber</w:t>
            </w:r>
          </w:p>
        </w:tc>
        <w:tc>
          <w:tcPr>
            <w:tcW w:w="2500" w:type="pct"/>
          </w:tcPr>
          <w:p w14:paraId="58D531CA"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CF" w14:textId="77777777" w:rsidTr="00F76A4F">
        <w:trPr>
          <w:cantSplit/>
          <w:trHeight w:val="360"/>
        </w:trPr>
        <w:tc>
          <w:tcPr>
            <w:tcW w:w="288" w:type="pct"/>
            <w:vAlign w:val="center"/>
          </w:tcPr>
          <w:p w14:paraId="58D531CC"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05</w:t>
            </w:r>
          </w:p>
        </w:tc>
        <w:tc>
          <w:tcPr>
            <w:tcW w:w="2212" w:type="pct"/>
            <w:vAlign w:val="center"/>
          </w:tcPr>
          <w:p w14:paraId="58D531CD" w14:textId="4CF0F686"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Nominal Cooling Capacity (tons) of Condenser</w:t>
            </w:r>
          </w:p>
        </w:tc>
        <w:tc>
          <w:tcPr>
            <w:tcW w:w="2500" w:type="pct"/>
          </w:tcPr>
          <w:p w14:paraId="58D531CE"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D3" w14:textId="77777777" w:rsidTr="00F76A4F">
        <w:trPr>
          <w:cantSplit/>
          <w:trHeight w:val="360"/>
        </w:trPr>
        <w:tc>
          <w:tcPr>
            <w:tcW w:w="288" w:type="pct"/>
            <w:vAlign w:val="center"/>
          </w:tcPr>
          <w:p w14:paraId="58D531D0"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06</w:t>
            </w:r>
          </w:p>
        </w:tc>
        <w:tc>
          <w:tcPr>
            <w:tcW w:w="2212" w:type="pct"/>
            <w:vAlign w:val="center"/>
          </w:tcPr>
          <w:p w14:paraId="58D531D1" w14:textId="532E585B"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856A4A">
              <w:rPr>
                <w:rFonts w:asciiTheme="minorHAnsi" w:hAnsiTheme="minorHAnsi"/>
                <w:sz w:val="18"/>
                <w:szCs w:val="18"/>
              </w:rPr>
              <w:t>S</w:t>
            </w:r>
            <w:r w:rsidRPr="00C301D7">
              <w:rPr>
                <w:rFonts w:asciiTheme="minorHAnsi" w:hAnsiTheme="minorHAnsi"/>
                <w:sz w:val="18"/>
                <w:szCs w:val="18"/>
              </w:rPr>
              <w:t xml:space="preserve">erial </w:t>
            </w:r>
            <w:r w:rsidR="00856A4A">
              <w:rPr>
                <w:rFonts w:asciiTheme="minorHAnsi" w:hAnsiTheme="minorHAnsi"/>
                <w:sz w:val="18"/>
                <w:szCs w:val="18"/>
              </w:rPr>
              <w:t>N</w:t>
            </w:r>
            <w:r w:rsidRPr="00C301D7">
              <w:rPr>
                <w:rFonts w:asciiTheme="minorHAnsi" w:hAnsiTheme="minorHAnsi"/>
                <w:sz w:val="18"/>
                <w:szCs w:val="18"/>
              </w:rPr>
              <w:t>umber</w:t>
            </w:r>
          </w:p>
        </w:tc>
        <w:tc>
          <w:tcPr>
            <w:tcW w:w="2500" w:type="pct"/>
          </w:tcPr>
          <w:p w14:paraId="58D531D2"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w:t>
            </w:r>
            <w:r w:rsidRPr="00C301D7">
              <w:rPr>
                <w:rFonts w:asciiTheme="minorHAnsi" w:hAnsiTheme="minorHAnsi"/>
                <w:sz w:val="18"/>
                <w:szCs w:val="18"/>
              </w:rPr>
              <w:t>&gt;&gt;</w:t>
            </w:r>
          </w:p>
        </w:tc>
      </w:tr>
      <w:tr w:rsidR="009D67F4" w:rsidRPr="00C301D7" w14:paraId="58D531D7" w14:textId="77777777" w:rsidTr="00F76A4F">
        <w:trPr>
          <w:cantSplit/>
          <w:trHeight w:val="360"/>
        </w:trPr>
        <w:tc>
          <w:tcPr>
            <w:tcW w:w="288" w:type="pct"/>
            <w:vAlign w:val="center"/>
          </w:tcPr>
          <w:p w14:paraId="58D531D4"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07</w:t>
            </w:r>
          </w:p>
        </w:tc>
        <w:tc>
          <w:tcPr>
            <w:tcW w:w="2212" w:type="pct"/>
            <w:vAlign w:val="center"/>
          </w:tcPr>
          <w:p w14:paraId="58D531D5" w14:textId="3400878E"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Refrigerant Type</w:t>
            </w:r>
          </w:p>
        </w:tc>
        <w:tc>
          <w:tcPr>
            <w:tcW w:w="2500" w:type="pct"/>
          </w:tcPr>
          <w:p w14:paraId="58D531D6" w14:textId="77777777" w:rsidR="009D67F4" w:rsidRPr="00C301D7" w:rsidRDefault="009D67F4" w:rsidP="003F6B16">
            <w:pPr>
              <w:pStyle w:val="Header"/>
              <w:tabs>
                <w:tab w:val="clear" w:pos="4320"/>
                <w:tab w:val="clear" w:pos="8640"/>
              </w:tabs>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“R-22” or “R-410a”</w:t>
            </w:r>
            <w:r w:rsidR="00C14DA4">
              <w:rPr>
                <w:rFonts w:asciiTheme="minorHAnsi" w:hAnsiTheme="minorHAnsi"/>
                <w:sz w:val="18"/>
                <w:szCs w:val="18"/>
              </w:rPr>
              <w:t>, or "other"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DB" w14:textId="77777777">
        <w:trPr>
          <w:cantSplit/>
          <w:trHeight w:val="360"/>
        </w:trPr>
        <w:tc>
          <w:tcPr>
            <w:tcW w:w="288" w:type="pct"/>
            <w:vAlign w:val="center"/>
          </w:tcPr>
          <w:p w14:paraId="58D531D8"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08</w:t>
            </w:r>
          </w:p>
        </w:tc>
        <w:tc>
          <w:tcPr>
            <w:tcW w:w="2212" w:type="pct"/>
            <w:vAlign w:val="center"/>
          </w:tcPr>
          <w:p w14:paraId="58D531D9" w14:textId="135D2D0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Other Refrigerant Type (if applicable)</w:t>
            </w:r>
          </w:p>
        </w:tc>
        <w:tc>
          <w:tcPr>
            <w:tcW w:w="2500" w:type="pct"/>
          </w:tcPr>
          <w:p w14:paraId="58D531DA" w14:textId="5EAFEEC5" w:rsidR="009D67F4" w:rsidRPr="00C301D7" w:rsidRDefault="00C14DA4" w:rsidP="003F6B16">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E36575" w:rsidRPr="00C301D7" w14:paraId="5E6D66D8" w14:textId="77777777">
        <w:trPr>
          <w:cantSplit/>
          <w:trHeight w:val="360"/>
        </w:trPr>
        <w:tc>
          <w:tcPr>
            <w:tcW w:w="288" w:type="pct"/>
            <w:vAlign w:val="center"/>
          </w:tcPr>
          <w:p w14:paraId="37FA0351" w14:textId="260F6481" w:rsidR="00E36575"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0D5DFDF1" w14:textId="7895223B" w:rsidR="00E36575"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69E3ACE9" w14:textId="0E464B57" w:rsidR="00E36575" w:rsidRPr="00C301D7" w:rsidRDefault="00E36575" w:rsidP="009311FE">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9D67F4" w:rsidRPr="00C301D7" w14:paraId="58D531DF" w14:textId="77777777">
        <w:trPr>
          <w:cantSplit/>
          <w:trHeight w:val="360"/>
        </w:trPr>
        <w:tc>
          <w:tcPr>
            <w:tcW w:w="288" w:type="pct"/>
            <w:vAlign w:val="center"/>
          </w:tcPr>
          <w:p w14:paraId="58D531DC" w14:textId="2D4E7AAC" w:rsidR="009D67F4"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58D531DD" w14:textId="0C4F3696" w:rsidR="009D67F4" w:rsidRPr="00C301D7" w:rsidRDefault="005D49C8"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F3F73">
              <w:rPr>
                <w:rFonts w:asciiTheme="minorHAnsi" w:hAnsiTheme="minorHAnsi"/>
                <w:sz w:val="18"/>
                <w:szCs w:val="18"/>
              </w:rPr>
              <w:t xml:space="preserve"> </w:t>
            </w:r>
            <w:r w:rsidR="009D67F4" w:rsidRPr="00C301D7">
              <w:rPr>
                <w:rFonts w:asciiTheme="minorHAnsi" w:hAnsiTheme="minorHAnsi"/>
                <w:sz w:val="18"/>
                <w:szCs w:val="18"/>
              </w:rPr>
              <w:t>Type</w:t>
            </w:r>
          </w:p>
        </w:tc>
        <w:tc>
          <w:tcPr>
            <w:tcW w:w="2500" w:type="pct"/>
          </w:tcPr>
          <w:p w14:paraId="58D531DE" w14:textId="77777777" w:rsidR="009D67F4" w:rsidRPr="00C301D7" w:rsidRDefault="009D67F4" w:rsidP="009311FE">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“New”, “Replacement”, or “Alteration”</w:t>
            </w:r>
            <w:r w:rsidR="00267EE2" w:rsidRPr="00C301D7">
              <w:rPr>
                <w:rFonts w:asciiTheme="minorHAnsi" w:hAnsiTheme="minorHAnsi"/>
                <w:sz w:val="18"/>
                <w:szCs w:val="18"/>
              </w:rPr>
              <w:t>.  If installed system does not match this entry, it can be overwritten by rater but it will be flagged as a possible fail.&gt;&gt;</w:t>
            </w:r>
            <w:r w:rsidRPr="00C301D7">
              <w:rPr>
                <w:rFonts w:asciiTheme="minorHAnsi" w:hAnsiTheme="minorHAnsi"/>
                <w:sz w:val="18"/>
                <w:szCs w:val="18"/>
              </w:rPr>
              <w:t xml:space="preserve"> </w:t>
            </w:r>
          </w:p>
        </w:tc>
      </w:tr>
      <w:tr w:rsidR="009D67F4" w:rsidRPr="00C301D7" w14:paraId="58D531E3" w14:textId="77777777">
        <w:trPr>
          <w:cantSplit/>
          <w:trHeight w:val="360"/>
        </w:trPr>
        <w:tc>
          <w:tcPr>
            <w:tcW w:w="288" w:type="pct"/>
            <w:vAlign w:val="center"/>
          </w:tcPr>
          <w:p w14:paraId="58D531E0" w14:textId="36C4E822" w:rsidR="009D67F4" w:rsidRPr="00C301D7" w:rsidRDefault="00E36575"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10DD0CB4" w14:textId="4B0B1F47" w:rsidR="00856A4A" w:rsidRDefault="00157956" w:rsidP="0054347E">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9D67F4" w:rsidRPr="00C301D7">
              <w:rPr>
                <w:rFonts w:asciiTheme="minorHAnsi" w:hAnsiTheme="minorHAnsi"/>
                <w:sz w:val="18"/>
                <w:szCs w:val="18"/>
              </w:rPr>
              <w:t xml:space="preserve"> (</w:t>
            </w:r>
            <w:r>
              <w:rPr>
                <w:rFonts w:asciiTheme="minorHAnsi" w:hAnsiTheme="minorHAnsi"/>
                <w:sz w:val="18"/>
                <w:szCs w:val="18"/>
              </w:rPr>
              <w:t>FID</w:t>
            </w:r>
            <w:r w:rsidR="009D67F4" w:rsidRPr="00C301D7">
              <w:rPr>
                <w:rFonts w:asciiTheme="minorHAnsi" w:hAnsiTheme="minorHAnsi"/>
                <w:sz w:val="18"/>
                <w:szCs w:val="18"/>
              </w:rPr>
              <w:t>) Status</w:t>
            </w:r>
          </w:p>
          <w:p w14:paraId="58D531E1" w14:textId="04BBB493" w:rsidR="009D67F4" w:rsidRPr="00C301D7" w:rsidRDefault="009D67F4" w:rsidP="0054347E">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(Note: Even systems with a </w:t>
            </w:r>
            <w:r w:rsidR="00157956">
              <w:rPr>
                <w:rFonts w:asciiTheme="minorHAnsi" w:hAnsiTheme="minorHAnsi"/>
                <w:sz w:val="18"/>
                <w:szCs w:val="18"/>
              </w:rPr>
              <w:t>FID</w:t>
            </w:r>
            <w:r w:rsidRPr="00C301D7">
              <w:rPr>
                <w:rFonts w:asciiTheme="minorHAnsi" w:hAnsiTheme="minorHAnsi"/>
                <w:sz w:val="18"/>
                <w:szCs w:val="18"/>
              </w:rPr>
              <w:t xml:space="preserve"> must have refrigerant charge verified by installer)</w:t>
            </w:r>
          </w:p>
        </w:tc>
        <w:tc>
          <w:tcPr>
            <w:tcW w:w="2500" w:type="pct"/>
          </w:tcPr>
          <w:p w14:paraId="58D531E2" w14:textId="66DE1E1E" w:rsidR="009D67F4" w:rsidRPr="00C301D7" w:rsidRDefault="009D67F4" w:rsidP="00960443">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w:t>
            </w:r>
            <w:r w:rsidRPr="00C301D7">
              <w:rPr>
                <w:rFonts w:asciiTheme="minorHAnsi" w:hAnsiTheme="minorHAnsi"/>
                <w:sz w:val="18"/>
                <w:szCs w:val="18"/>
                <w:u w:val="single"/>
              </w:rPr>
              <w:t xml:space="preserve">This system has a factory installed </w:t>
            </w:r>
            <w:r w:rsidR="00157956">
              <w:rPr>
                <w:rFonts w:asciiTheme="minorHAnsi" w:hAnsiTheme="minorHAnsi"/>
                <w:sz w:val="18"/>
                <w:szCs w:val="18"/>
                <w:u w:val="single"/>
              </w:rPr>
              <w:t>FID</w:t>
            </w:r>
            <w:r w:rsidRPr="00C301D7">
              <w:rPr>
                <w:rFonts w:asciiTheme="minorHAnsi" w:hAnsiTheme="minorHAnsi"/>
                <w:sz w:val="18"/>
                <w:szCs w:val="18"/>
                <w:u w:val="single"/>
              </w:rPr>
              <w:t>”</w:t>
            </w:r>
            <w:r w:rsidRPr="00C301D7">
              <w:rPr>
                <w:rFonts w:asciiTheme="minorHAnsi" w:hAnsiTheme="minorHAnsi"/>
                <w:sz w:val="18"/>
                <w:szCs w:val="18"/>
              </w:rPr>
              <w:t>;  or</w:t>
            </w:r>
            <w:r w:rsidRPr="00C301D7">
              <w:rPr>
                <w:rFonts w:asciiTheme="minorHAnsi" w:hAnsiTheme="minorHAnsi"/>
                <w:sz w:val="18"/>
                <w:szCs w:val="18"/>
                <w:u w:val="single"/>
              </w:rPr>
              <w:t xml:space="preserve"> “This system has a field installed </w:t>
            </w:r>
            <w:r w:rsidR="00157956">
              <w:rPr>
                <w:rFonts w:asciiTheme="minorHAnsi" w:hAnsiTheme="minorHAnsi"/>
                <w:sz w:val="18"/>
                <w:szCs w:val="18"/>
                <w:u w:val="single"/>
              </w:rPr>
              <w:t>FID</w:t>
            </w:r>
            <w:r w:rsidRPr="00C301D7">
              <w:rPr>
                <w:rFonts w:asciiTheme="minorHAnsi" w:hAnsiTheme="minorHAnsi"/>
                <w:sz w:val="18"/>
                <w:szCs w:val="18"/>
                <w:u w:val="single"/>
              </w:rPr>
              <w:t>”</w:t>
            </w:r>
            <w:r w:rsidRPr="00C301D7">
              <w:rPr>
                <w:rFonts w:asciiTheme="minorHAnsi" w:hAnsiTheme="minorHAnsi"/>
                <w:sz w:val="18"/>
                <w:szCs w:val="18"/>
              </w:rPr>
              <w:t>;  or</w:t>
            </w:r>
            <w:r w:rsidRPr="00C301D7">
              <w:rPr>
                <w:rFonts w:asciiTheme="minorHAnsi" w:hAnsiTheme="minorHAnsi"/>
                <w:sz w:val="18"/>
                <w:szCs w:val="18"/>
                <w:u w:val="single"/>
              </w:rPr>
              <w:t xml:space="preserve"> “This system does not have a </w:t>
            </w:r>
            <w:r w:rsidR="00157956">
              <w:rPr>
                <w:rFonts w:asciiTheme="minorHAnsi" w:hAnsiTheme="minorHAnsi"/>
                <w:sz w:val="18"/>
                <w:szCs w:val="18"/>
                <w:u w:val="single"/>
              </w:rPr>
              <w:t>FID</w:t>
            </w:r>
            <w:r w:rsidRPr="00C301D7">
              <w:rPr>
                <w:rFonts w:asciiTheme="minorHAnsi" w:hAnsiTheme="minorHAnsi"/>
                <w:sz w:val="18"/>
                <w:szCs w:val="18"/>
                <w:u w:val="single"/>
              </w:rPr>
              <w:t xml:space="preserve"> device installed</w:t>
            </w:r>
            <w:r w:rsidRPr="00C301D7">
              <w:rPr>
                <w:rFonts w:asciiTheme="minorHAnsi" w:hAnsiTheme="minorHAnsi"/>
                <w:sz w:val="18"/>
                <w:szCs w:val="18"/>
              </w:rPr>
              <w:t>”</w:t>
            </w:r>
            <w:r w:rsidR="005D49C8" w:rsidRPr="00DF3F73">
              <w:rPr>
                <w:rFonts w:asciiTheme="minorHAnsi" w:hAnsiTheme="minorHAnsi"/>
                <w:sz w:val="18"/>
                <w:szCs w:val="18"/>
              </w:rPr>
              <w:t xml:space="preserve"> If installed system does not match this entry, it can be overwritten by rater but it will be flagged as a possible fail&gt;&gt;</w:t>
            </w:r>
            <w:r w:rsidRPr="00C301D7">
              <w:rPr>
                <w:rFonts w:asciiTheme="minorHAnsi" w:hAnsiTheme="minorHAnsi"/>
                <w:sz w:val="18"/>
                <w:szCs w:val="18"/>
              </w:rPr>
              <w:t>&gt;&gt;</w:t>
            </w:r>
          </w:p>
        </w:tc>
      </w:tr>
      <w:tr w:rsidR="009D67F4" w:rsidRPr="00C301D7" w14:paraId="58D531E7" w14:textId="77777777">
        <w:trPr>
          <w:cantSplit/>
          <w:trHeight w:val="360"/>
        </w:trPr>
        <w:tc>
          <w:tcPr>
            <w:tcW w:w="288" w:type="pct"/>
            <w:vAlign w:val="center"/>
          </w:tcPr>
          <w:p w14:paraId="58D531E4" w14:textId="72364E8B" w:rsidR="009D67F4" w:rsidRPr="00C301D7" w:rsidRDefault="00E36575"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58D531E5" w14:textId="48FD8431" w:rsidR="009D67F4" w:rsidRPr="00C301D7" w:rsidRDefault="009D67F4" w:rsidP="00EB6A42">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Is the system of a type that the minimum airflow can be verified using an approved measurement procedure (RA3.3 or RA</w:t>
            </w:r>
            <w:r w:rsidR="008059CB">
              <w:rPr>
                <w:rFonts w:asciiTheme="minorHAnsi" w:hAnsiTheme="minorHAnsi"/>
                <w:sz w:val="18"/>
                <w:szCs w:val="18"/>
              </w:rPr>
              <w:t>3.3.3</w:t>
            </w:r>
            <w:r w:rsidRPr="00C301D7">
              <w:rPr>
                <w:rFonts w:asciiTheme="minorHAnsi" w:hAnsiTheme="minorHAnsi"/>
                <w:sz w:val="18"/>
                <w:szCs w:val="18"/>
              </w:rPr>
              <w:t>)?</w:t>
            </w:r>
          </w:p>
        </w:tc>
        <w:tc>
          <w:tcPr>
            <w:tcW w:w="2500" w:type="pct"/>
          </w:tcPr>
          <w:p w14:paraId="58D531E6" w14:textId="77777777" w:rsidR="009D67F4" w:rsidRPr="00C301D7" w:rsidRDefault="009D67F4" w:rsidP="00EF6C66">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“yes” or “no”</w:t>
            </w:r>
            <w:r w:rsidR="005D49C8" w:rsidRPr="00DF3F73">
              <w:rPr>
                <w:rFonts w:asciiTheme="minorHAnsi" w:hAnsiTheme="minorHAnsi"/>
                <w:sz w:val="18"/>
                <w:szCs w:val="18"/>
              </w:rPr>
              <w:t xml:space="preserve"> If installed system does not match this entry, it can be overwritten by rater but it will be flagged as a possible fail&gt;&gt;</w:t>
            </w:r>
            <w:r w:rsidRPr="00C301D7">
              <w:rPr>
                <w:rFonts w:asciiTheme="minorHAnsi" w:hAnsiTheme="minorHAnsi"/>
                <w:sz w:val="18"/>
                <w:szCs w:val="18"/>
              </w:rPr>
              <w:t>&gt;&gt;</w:t>
            </w:r>
          </w:p>
        </w:tc>
      </w:tr>
      <w:tr w:rsidR="009D67F4" w:rsidRPr="00C301D7" w14:paraId="58D531EB" w14:textId="77777777">
        <w:trPr>
          <w:cantSplit/>
          <w:trHeight w:val="360"/>
        </w:trPr>
        <w:tc>
          <w:tcPr>
            <w:tcW w:w="288" w:type="pct"/>
            <w:vAlign w:val="center"/>
          </w:tcPr>
          <w:p w14:paraId="58D531E8" w14:textId="28702F0C" w:rsidR="009D67F4" w:rsidRPr="00C301D7" w:rsidRDefault="00E36575"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58D531E9" w14:textId="77777777" w:rsidR="009D67F4" w:rsidRPr="00C301D7" w:rsidRDefault="009D67F4" w:rsidP="00AD18B3">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58D531EA" w14:textId="77777777" w:rsidR="009D67F4" w:rsidRPr="00C301D7" w:rsidRDefault="009D67F4" w:rsidP="00EF6C66">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“yes” or “no”</w:t>
            </w:r>
            <w:r w:rsidR="005D49C8" w:rsidRPr="00DF3F73">
              <w:rPr>
                <w:rFonts w:asciiTheme="minorHAnsi" w:hAnsiTheme="minorHAnsi"/>
                <w:sz w:val="18"/>
                <w:szCs w:val="18"/>
              </w:rPr>
              <w:t xml:space="preserve"> If installed system does not match this entry, it can be overwritten by rater but it will be flagged as a possible fail&gt;&gt;</w:t>
            </w:r>
            <w:r w:rsidRPr="00C301D7">
              <w:rPr>
                <w:rFonts w:asciiTheme="minorHAnsi" w:hAnsiTheme="minorHAnsi"/>
                <w:sz w:val="18"/>
                <w:szCs w:val="18"/>
              </w:rPr>
              <w:t>&gt;&gt;</w:t>
            </w:r>
          </w:p>
        </w:tc>
      </w:tr>
      <w:tr w:rsidR="009D67F4" w:rsidRPr="00C301D7" w14:paraId="58D531EF" w14:textId="77777777">
        <w:trPr>
          <w:cantSplit/>
          <w:trHeight w:val="360"/>
        </w:trPr>
        <w:tc>
          <w:tcPr>
            <w:tcW w:w="288" w:type="pct"/>
            <w:vAlign w:val="center"/>
          </w:tcPr>
          <w:p w14:paraId="58D531EC" w14:textId="72C99F45" w:rsidR="009D67F4"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58D531ED" w14:textId="1D6F0983"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Date of HERS Rater Refrigerant Charge Verification for this </w:t>
            </w:r>
            <w:r w:rsidR="00856A4A">
              <w:rPr>
                <w:rFonts w:asciiTheme="minorHAnsi" w:hAnsiTheme="minorHAnsi"/>
                <w:sz w:val="18"/>
                <w:szCs w:val="18"/>
              </w:rPr>
              <w:t>S</w:t>
            </w:r>
            <w:r w:rsidRPr="00C301D7">
              <w:rPr>
                <w:rFonts w:asciiTheme="minorHAnsi" w:hAnsiTheme="minorHAnsi"/>
                <w:sz w:val="18"/>
                <w:szCs w:val="18"/>
              </w:rPr>
              <w:t>ystem</w:t>
            </w:r>
          </w:p>
        </w:tc>
        <w:tc>
          <w:tcPr>
            <w:tcW w:w="2500" w:type="pct"/>
            <w:vAlign w:val="center"/>
          </w:tcPr>
          <w:p w14:paraId="58D531EE" w14:textId="77777777" w:rsidR="009D67F4" w:rsidRPr="00C301D7" w:rsidRDefault="009D67F4" w:rsidP="003F6B16">
            <w:pPr>
              <w:rPr>
                <w:rFonts w:asciiTheme="minorHAnsi" w:hAnsiTheme="minorHAnsi"/>
                <w:sz w:val="18"/>
                <w:szCs w:val="18"/>
              </w:rPr>
            </w:pPr>
            <w:r w:rsidRPr="00C301D7">
              <w:rPr>
                <w:rFonts w:asciiTheme="minorHAnsi" w:hAnsiTheme="minorHAnsi"/>
                <w:sz w:val="18"/>
                <w:szCs w:val="18"/>
              </w:rPr>
              <w:t>&lt;&lt;user input: date: use validated date format&gt;&gt;</w:t>
            </w:r>
          </w:p>
        </w:tc>
      </w:tr>
      <w:tr w:rsidR="009D67F4" w:rsidRPr="00C301D7" w14:paraId="58D531F9" w14:textId="77777777">
        <w:trPr>
          <w:cantSplit/>
          <w:trHeight w:val="360"/>
        </w:trPr>
        <w:tc>
          <w:tcPr>
            <w:tcW w:w="288" w:type="pct"/>
            <w:vAlign w:val="center"/>
          </w:tcPr>
          <w:p w14:paraId="58D531F0" w14:textId="3BF017F2" w:rsidR="009D67F4"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58D531F1" w14:textId="47CCA30F"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Refrigerant </w:t>
            </w:r>
            <w:r w:rsidR="00856A4A">
              <w:rPr>
                <w:rFonts w:asciiTheme="minorHAnsi" w:hAnsiTheme="minorHAnsi"/>
                <w:sz w:val="18"/>
                <w:szCs w:val="18"/>
              </w:rPr>
              <w:t>C</w:t>
            </w:r>
            <w:r w:rsidRPr="00C301D7">
              <w:rPr>
                <w:rFonts w:asciiTheme="minorHAnsi" w:hAnsiTheme="minorHAnsi"/>
                <w:sz w:val="18"/>
                <w:szCs w:val="18"/>
              </w:rPr>
              <w:t xml:space="preserve">harge </w:t>
            </w:r>
            <w:r w:rsidR="00856A4A">
              <w:rPr>
                <w:rFonts w:asciiTheme="minorHAnsi" w:hAnsiTheme="minorHAnsi"/>
                <w:sz w:val="18"/>
                <w:szCs w:val="18"/>
              </w:rPr>
              <w:t>V</w:t>
            </w:r>
            <w:r w:rsidRPr="00C301D7">
              <w:rPr>
                <w:rFonts w:asciiTheme="minorHAnsi" w:hAnsiTheme="minorHAnsi"/>
                <w:sz w:val="18"/>
                <w:szCs w:val="18"/>
              </w:rPr>
              <w:t xml:space="preserve">erification </w:t>
            </w:r>
            <w:r w:rsidR="00856A4A">
              <w:rPr>
                <w:rFonts w:asciiTheme="minorHAnsi" w:hAnsiTheme="minorHAnsi"/>
                <w:sz w:val="18"/>
                <w:szCs w:val="18"/>
              </w:rPr>
              <w:t>M</w:t>
            </w:r>
            <w:r w:rsidRPr="00C301D7">
              <w:rPr>
                <w:rFonts w:asciiTheme="minorHAnsi" w:hAnsiTheme="minorHAnsi"/>
                <w:sz w:val="18"/>
                <w:szCs w:val="18"/>
              </w:rPr>
              <w:t xml:space="preserve">ethod </w:t>
            </w:r>
            <w:r w:rsidR="00856A4A">
              <w:rPr>
                <w:rFonts w:asciiTheme="minorHAnsi" w:hAnsiTheme="minorHAnsi"/>
                <w:sz w:val="18"/>
                <w:szCs w:val="18"/>
              </w:rPr>
              <w:t>U</w:t>
            </w:r>
            <w:r w:rsidRPr="00C301D7">
              <w:rPr>
                <w:rFonts w:asciiTheme="minorHAnsi" w:hAnsiTheme="minorHAnsi"/>
                <w:sz w:val="18"/>
                <w:szCs w:val="18"/>
              </w:rPr>
              <w:t xml:space="preserve">sed by </w:t>
            </w:r>
            <w:r w:rsidR="00856A4A">
              <w:rPr>
                <w:rFonts w:asciiTheme="minorHAnsi" w:hAnsiTheme="minorHAnsi"/>
                <w:sz w:val="18"/>
                <w:szCs w:val="18"/>
              </w:rPr>
              <w:t>I</w:t>
            </w:r>
            <w:r w:rsidRPr="00C301D7">
              <w:rPr>
                <w:rFonts w:asciiTheme="minorHAnsi" w:hAnsiTheme="minorHAnsi"/>
                <w:sz w:val="18"/>
                <w:szCs w:val="18"/>
              </w:rPr>
              <w:t>nstaller</w:t>
            </w:r>
          </w:p>
        </w:tc>
        <w:tc>
          <w:tcPr>
            <w:tcW w:w="2500" w:type="pct"/>
          </w:tcPr>
          <w:p w14:paraId="58D531F2" w14:textId="77777777" w:rsidR="009D67F4" w:rsidRPr="00C301D7" w:rsidRDefault="009D67F4" w:rsidP="00D158F3">
            <w:pPr>
              <w:rPr>
                <w:rFonts w:asciiTheme="minorHAnsi" w:hAnsiTheme="minorHAnsi"/>
                <w:sz w:val="18"/>
                <w:szCs w:val="18"/>
              </w:rPr>
            </w:pPr>
            <w:r w:rsidRPr="00C301D7">
              <w:rPr>
                <w:rFonts w:asciiTheme="minorHAnsi" w:hAnsiTheme="minorHAnsi"/>
                <w:sz w:val="18"/>
                <w:szCs w:val="18"/>
              </w:rPr>
              <w:t xml:space="preserve">&lt;&lt;auto filled text: referenced from CF2R. Possible entries are: </w:t>
            </w:r>
          </w:p>
          <w:p w14:paraId="58D531F3" w14:textId="77777777" w:rsidR="009D67F4" w:rsidRPr="00C301D7"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Superheat (outdoor temperature must be ≥ 55 degF)</w:t>
            </w:r>
            <w:r w:rsidRPr="00C301D7">
              <w:rPr>
                <w:rFonts w:asciiTheme="minorHAnsi" w:hAnsiTheme="minorHAnsi"/>
                <w:sz w:val="18"/>
                <w:szCs w:val="18"/>
              </w:rPr>
              <w:t xml:space="preserve">; or </w:t>
            </w:r>
          </w:p>
          <w:p w14:paraId="58D531F4" w14:textId="77777777" w:rsidR="009D67F4" w:rsidRPr="00C301D7"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Subcooling (outdoor temperature must be ≥ 55 degF)</w:t>
            </w:r>
            <w:r w:rsidRPr="00C301D7">
              <w:rPr>
                <w:rFonts w:asciiTheme="minorHAnsi" w:hAnsiTheme="minorHAnsi"/>
                <w:sz w:val="18"/>
                <w:szCs w:val="18"/>
              </w:rPr>
              <w:t xml:space="preserve">; or </w:t>
            </w:r>
          </w:p>
          <w:p w14:paraId="58D531F5" w14:textId="77ECFCC3" w:rsidR="009D67F4"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Weigh-in</w:t>
            </w:r>
            <w:r w:rsidR="00590D10">
              <w:rPr>
                <w:rFonts w:asciiTheme="minorHAnsi" w:hAnsiTheme="minorHAnsi"/>
                <w:sz w:val="18"/>
                <w:szCs w:val="18"/>
                <w:u w:val="single"/>
              </w:rPr>
              <w:t xml:space="preserve"> with Installer independent</w:t>
            </w:r>
            <w:r w:rsidRPr="00C301D7">
              <w:rPr>
                <w:rFonts w:asciiTheme="minorHAnsi" w:hAnsiTheme="minorHAnsi"/>
                <w:sz w:val="18"/>
                <w:szCs w:val="18"/>
              </w:rPr>
              <w:t>; or</w:t>
            </w:r>
          </w:p>
          <w:p w14:paraId="59A9B1A2" w14:textId="3B913FD4" w:rsidR="00590D10" w:rsidRPr="00C301D7" w:rsidRDefault="00590D10" w:rsidP="009D67F4">
            <w:pPr>
              <w:pStyle w:val="ListParagraph"/>
              <w:numPr>
                <w:ilvl w:val="0"/>
                <w:numId w:val="12"/>
              </w:numPr>
              <w:spacing w:after="60"/>
              <w:rPr>
                <w:rFonts w:asciiTheme="minorHAnsi" w:hAnsiTheme="minorHAnsi"/>
                <w:sz w:val="18"/>
                <w:szCs w:val="18"/>
              </w:rPr>
            </w:pPr>
            <w:r>
              <w:rPr>
                <w:rFonts w:asciiTheme="minorHAnsi" w:hAnsiTheme="minorHAnsi"/>
                <w:sz w:val="18"/>
                <w:szCs w:val="18"/>
                <w:u w:val="single"/>
              </w:rPr>
              <w:t>Weigh</w:t>
            </w:r>
            <w:r w:rsidRPr="00590D10">
              <w:rPr>
                <w:rFonts w:asciiTheme="minorHAnsi" w:hAnsiTheme="minorHAnsi"/>
                <w:sz w:val="18"/>
                <w:szCs w:val="18"/>
                <w:u w:val="single"/>
              </w:rPr>
              <w:t>-</w:t>
            </w:r>
            <w:r>
              <w:rPr>
                <w:rFonts w:asciiTheme="minorHAnsi" w:hAnsiTheme="minorHAnsi"/>
                <w:sz w:val="18"/>
                <w:szCs w:val="18"/>
              </w:rPr>
              <w:t>in with HERS Rater observation; or</w:t>
            </w:r>
          </w:p>
          <w:p w14:paraId="58D531F6" w14:textId="77777777" w:rsidR="009D67F4" w:rsidRPr="00C301D7" w:rsidRDefault="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Winter Setup (applicable when outdoor temperature is &lt; 55 degF)</w:t>
            </w:r>
            <w:r w:rsidRPr="00C301D7">
              <w:rPr>
                <w:rFonts w:asciiTheme="minorHAnsi" w:hAnsiTheme="minorHAnsi"/>
                <w:sz w:val="18"/>
                <w:szCs w:val="18"/>
              </w:rPr>
              <w:t>; or</w:t>
            </w:r>
          </w:p>
          <w:p w14:paraId="58D531F7" w14:textId="77777777" w:rsidR="009D67F4" w:rsidRPr="00C301D7"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 xml:space="preserve">New Package Unit Factory Charge </w:t>
            </w:r>
            <w:r w:rsidRPr="00C301D7">
              <w:rPr>
                <w:rFonts w:asciiTheme="minorHAnsi" w:hAnsiTheme="minorHAnsi"/>
                <w:sz w:val="18"/>
                <w:szCs w:val="18"/>
              </w:rPr>
              <w:t>&gt;&gt;</w:t>
            </w:r>
          </w:p>
          <w:p w14:paraId="58D531F8" w14:textId="77777777" w:rsidR="009D67F4" w:rsidRPr="00C301D7" w:rsidRDefault="009D67F4">
            <w:pPr>
              <w:ind w:left="360"/>
              <w:rPr>
                <w:rFonts w:asciiTheme="minorHAnsi" w:hAnsiTheme="minorHAnsi"/>
                <w:sz w:val="18"/>
                <w:szCs w:val="18"/>
              </w:rPr>
            </w:pPr>
          </w:p>
        </w:tc>
      </w:tr>
      <w:tr w:rsidR="009D67F4" w:rsidRPr="001B751A" w14:paraId="58D531FD" w14:textId="77777777">
        <w:trPr>
          <w:cantSplit/>
          <w:trHeight w:val="953"/>
        </w:trPr>
        <w:tc>
          <w:tcPr>
            <w:tcW w:w="288" w:type="pct"/>
            <w:vAlign w:val="center"/>
          </w:tcPr>
          <w:p w14:paraId="58D531FA" w14:textId="04D37EC0" w:rsidR="009D67F4" w:rsidRPr="001B751A" w:rsidRDefault="00E36575" w:rsidP="00AD18B3">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212" w:type="pct"/>
            <w:vAlign w:val="center"/>
          </w:tcPr>
          <w:p w14:paraId="58D531FB" w14:textId="10984055" w:rsidR="009D67F4" w:rsidRPr="001B751A" w:rsidRDefault="00EC0116" w:rsidP="00F76A4F">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856A4A">
              <w:rPr>
                <w:rFonts w:asciiTheme="minorHAnsi" w:hAnsiTheme="minorHAnsi"/>
                <w:sz w:val="18"/>
                <w:szCs w:val="18"/>
              </w:rPr>
              <w:t>W</w:t>
            </w:r>
            <w:r>
              <w:rPr>
                <w:rFonts w:asciiTheme="minorHAnsi" w:hAnsiTheme="minorHAnsi"/>
                <w:sz w:val="18"/>
                <w:szCs w:val="18"/>
              </w:rPr>
              <w:t xml:space="preserve">ho </w:t>
            </w:r>
            <w:r w:rsidR="00856A4A">
              <w:rPr>
                <w:rFonts w:asciiTheme="minorHAnsi" w:hAnsiTheme="minorHAnsi"/>
                <w:sz w:val="18"/>
                <w:szCs w:val="18"/>
              </w:rPr>
              <w:t>P</w:t>
            </w:r>
            <w:r>
              <w:rPr>
                <w:rFonts w:asciiTheme="minorHAnsi" w:hAnsiTheme="minorHAnsi"/>
                <w:sz w:val="18"/>
                <w:szCs w:val="18"/>
              </w:rPr>
              <w:t xml:space="preserve">erformed the Refrigerant Charge Verification </w:t>
            </w:r>
            <w:r w:rsidR="00856A4A">
              <w:rPr>
                <w:rFonts w:asciiTheme="minorHAnsi" w:hAnsiTheme="minorHAnsi"/>
                <w:sz w:val="18"/>
                <w:szCs w:val="18"/>
              </w:rPr>
              <w:t>R</w:t>
            </w:r>
            <w:r>
              <w:rPr>
                <w:rFonts w:asciiTheme="minorHAnsi" w:hAnsiTheme="minorHAnsi"/>
                <w:sz w:val="18"/>
                <w:szCs w:val="18"/>
              </w:rPr>
              <w:t>eported on the Certificate of Installation</w:t>
            </w:r>
          </w:p>
        </w:tc>
        <w:tc>
          <w:tcPr>
            <w:tcW w:w="2500" w:type="pct"/>
            <w:vAlign w:val="center"/>
          </w:tcPr>
          <w:p w14:paraId="58D531FC" w14:textId="77777777" w:rsidR="009D67F4" w:rsidRPr="001B751A" w:rsidRDefault="00EC0116">
            <w:pPr>
              <w:rPr>
                <w:rFonts w:asciiTheme="minorHAnsi" w:hAnsiTheme="minorHAnsi"/>
                <w:sz w:val="18"/>
                <w:szCs w:val="18"/>
              </w:rPr>
            </w:pPr>
            <w:r>
              <w:rPr>
                <w:rFonts w:asciiTheme="minorHAnsi" w:hAnsiTheme="minorHAnsi"/>
                <w:sz w:val="18"/>
                <w:szCs w:val="18"/>
              </w:rPr>
              <w:t>&lt;&lt;auto filled text: referenced from CF2R.  Possible entries: HVAC System Installer or HERS Rater.&gt;&gt;</w:t>
            </w:r>
          </w:p>
        </w:tc>
      </w:tr>
      <w:tr w:rsidR="009D67F4" w:rsidRPr="001B751A" w14:paraId="58D53203" w14:textId="77777777">
        <w:trPr>
          <w:cantSplit/>
          <w:trHeight w:val="953"/>
        </w:trPr>
        <w:tc>
          <w:tcPr>
            <w:tcW w:w="288" w:type="pct"/>
            <w:vAlign w:val="center"/>
          </w:tcPr>
          <w:p w14:paraId="58D531FE" w14:textId="40B24B70" w:rsidR="009D67F4" w:rsidRPr="001B751A"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58D531FF" w14:textId="3BE8B41A" w:rsidR="009D67F4" w:rsidRPr="001B751A" w:rsidRDefault="00EC0116"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500" w:type="pct"/>
            <w:vAlign w:val="center"/>
          </w:tcPr>
          <w:p w14:paraId="58D53200" w14:textId="77777777" w:rsidR="009D67F4" w:rsidRPr="001B751A" w:rsidRDefault="00EC0116" w:rsidP="00B306F6">
            <w:pPr>
              <w:rPr>
                <w:rFonts w:asciiTheme="minorHAnsi" w:hAnsiTheme="minorHAnsi"/>
                <w:sz w:val="18"/>
                <w:szCs w:val="18"/>
              </w:rPr>
            </w:pPr>
            <w:r>
              <w:rPr>
                <w:rFonts w:asciiTheme="minorHAnsi" w:hAnsiTheme="minorHAnsi"/>
                <w:sz w:val="18"/>
                <w:szCs w:val="18"/>
              </w:rPr>
              <w:t xml:space="preserve">&lt;&lt;auto filled text: referenced from CF2R.  Possible entries: </w:t>
            </w:r>
          </w:p>
          <w:p w14:paraId="58D53201" w14:textId="77777777" w:rsidR="009D67F4" w:rsidRPr="001B751A" w:rsidRDefault="00EC0116">
            <w:pPr>
              <w:ind w:left="720"/>
              <w:rPr>
                <w:rFonts w:asciiTheme="minorHAnsi" w:hAnsiTheme="minorHAnsi"/>
                <w:sz w:val="18"/>
                <w:szCs w:val="18"/>
              </w:rPr>
            </w:pPr>
            <w:r>
              <w:rPr>
                <w:rFonts w:asciiTheme="minorHAnsi" w:hAnsiTheme="minorHAnsi"/>
                <w:sz w:val="18"/>
                <w:szCs w:val="18"/>
              </w:rPr>
              <w:t>"System does not qualify for Group Sampling"; or</w:t>
            </w:r>
          </w:p>
          <w:p w14:paraId="58D53202" w14:textId="77777777" w:rsidR="009D67F4" w:rsidRPr="001B751A" w:rsidRDefault="00EC0116" w:rsidP="005D49C8">
            <w:pPr>
              <w:ind w:left="720"/>
              <w:rPr>
                <w:rFonts w:asciiTheme="minorHAnsi" w:hAnsiTheme="minorHAnsi"/>
                <w:color w:val="FF0000"/>
                <w:sz w:val="18"/>
                <w:szCs w:val="18"/>
              </w:rPr>
            </w:pPr>
            <w:r>
              <w:rPr>
                <w:rFonts w:asciiTheme="minorHAnsi" w:hAnsiTheme="minorHAnsi"/>
                <w:sz w:val="18"/>
                <w:szCs w:val="18"/>
              </w:rPr>
              <w:t>”System qualifies for Group Sampling.”&gt;&gt;</w:t>
            </w:r>
          </w:p>
        </w:tc>
      </w:tr>
      <w:tr w:rsidR="009D67F4" w:rsidRPr="001B751A" w14:paraId="58D5321F" w14:textId="77777777">
        <w:trPr>
          <w:cantSplit/>
          <w:trHeight w:val="953"/>
        </w:trPr>
        <w:tc>
          <w:tcPr>
            <w:tcW w:w="288" w:type="pct"/>
            <w:vAlign w:val="center"/>
          </w:tcPr>
          <w:p w14:paraId="58D53204" w14:textId="77777777" w:rsidR="009D67F4" w:rsidRPr="001B751A"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58D53205" w14:textId="77777777" w:rsidR="009D67F4" w:rsidRPr="001B751A" w:rsidRDefault="00EC0116" w:rsidP="009E21DA">
            <w:pPr>
              <w:rPr>
                <w:rFonts w:asciiTheme="minorHAnsi" w:hAnsiTheme="minorHAnsi"/>
                <w:sz w:val="18"/>
                <w:szCs w:val="18"/>
              </w:rPr>
            </w:pPr>
            <w:r>
              <w:rPr>
                <w:rFonts w:asciiTheme="minorHAnsi" w:hAnsiTheme="minorHAnsi"/>
                <w:sz w:val="18"/>
                <w:szCs w:val="18"/>
              </w:rPr>
              <w:t>Generate list for next row (this is hidden from user)</w:t>
            </w:r>
          </w:p>
        </w:tc>
        <w:tc>
          <w:tcPr>
            <w:tcW w:w="2500" w:type="pct"/>
            <w:vAlign w:val="center"/>
          </w:tcPr>
          <w:p w14:paraId="58D53206" w14:textId="4972D8C9"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“Superheat”, then list =</w:t>
            </w:r>
          </w:p>
          <w:p w14:paraId="58D53207" w14:textId="77777777" w:rsidR="009D67F4" w:rsidRPr="001B751A" w:rsidRDefault="00EC0116" w:rsidP="009D67F4">
            <w:pPr>
              <w:widowControl w:val="0"/>
              <w:autoSpaceDE w:val="0"/>
              <w:autoSpaceDN w:val="0"/>
              <w:adjustRightInd w:val="0"/>
              <w:ind w:firstLine="720"/>
              <w:rPr>
                <w:rFonts w:asciiTheme="minorHAnsi" w:hAnsiTheme="minorHAnsi" w:cs="Helvetica"/>
                <w:sz w:val="18"/>
                <w:szCs w:val="18"/>
              </w:rPr>
            </w:pPr>
            <w:r>
              <w:rPr>
                <w:rFonts w:asciiTheme="minorHAnsi" w:hAnsiTheme="minorHAnsi" w:cs="Helvetica"/>
                <w:sz w:val="18"/>
                <w:szCs w:val="18"/>
              </w:rPr>
              <w:t>Superheat</w:t>
            </w:r>
          </w:p>
          <w:p w14:paraId="58D53208"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58D53209" w14:textId="4E4A884C"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“Subcool</w:t>
            </w:r>
            <w:r w:rsidR="00590D10">
              <w:rPr>
                <w:rFonts w:asciiTheme="minorHAnsi" w:hAnsiTheme="minorHAnsi" w:cs="Helvetica"/>
                <w:sz w:val="18"/>
                <w:szCs w:val="18"/>
              </w:rPr>
              <w:t>ing</w:t>
            </w:r>
            <w:r>
              <w:rPr>
                <w:rFonts w:asciiTheme="minorHAnsi" w:hAnsiTheme="minorHAnsi" w:cs="Helvetica"/>
                <w:sz w:val="18"/>
                <w:szCs w:val="18"/>
              </w:rPr>
              <w:t>”, then list =</w:t>
            </w:r>
          </w:p>
          <w:p w14:paraId="58D5320A" w14:textId="1C5BB51C"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590D10">
              <w:rPr>
                <w:rFonts w:asciiTheme="minorHAnsi" w:hAnsiTheme="minorHAnsi" w:cs="Helvetica"/>
                <w:sz w:val="18"/>
                <w:szCs w:val="18"/>
              </w:rPr>
              <w:t>ing</w:t>
            </w:r>
          </w:p>
          <w:p w14:paraId="58D5320B" w14:textId="7777777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8D5320C"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58D5320D" w14:textId="053FC36D"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“Weigh-In</w:t>
            </w:r>
            <w:r w:rsidR="00590D10">
              <w:rPr>
                <w:rFonts w:asciiTheme="minorHAnsi" w:hAnsiTheme="minorHAnsi" w:cs="Helvetica"/>
                <w:sz w:val="18"/>
                <w:szCs w:val="18"/>
              </w:rPr>
              <w:t xml:space="preserve"> with Installer independent</w:t>
            </w:r>
            <w:r>
              <w:rPr>
                <w:rFonts w:asciiTheme="minorHAnsi" w:hAnsiTheme="minorHAnsi" w:cs="Helvetica"/>
                <w:sz w:val="18"/>
                <w:szCs w:val="18"/>
              </w:rPr>
              <w:t>”, then list =</w:t>
            </w:r>
          </w:p>
          <w:p w14:paraId="58D5320E" w14:textId="7777777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Superheat</w:t>
            </w:r>
          </w:p>
          <w:p w14:paraId="58D53210" w14:textId="692D34A0"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590D10">
              <w:rPr>
                <w:rFonts w:asciiTheme="minorHAnsi" w:hAnsiTheme="minorHAnsi" w:cs="Helvetica"/>
                <w:sz w:val="18"/>
                <w:szCs w:val="18"/>
              </w:rPr>
              <w:t>ing</w:t>
            </w:r>
          </w:p>
          <w:p w14:paraId="58D53211" w14:textId="7777777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8D53212"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6B47CDE9" w14:textId="110818CA" w:rsidR="00590D10" w:rsidRDefault="00590D10"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A11 = “no FID” and A15 = Weigh-in with HERS Rater observation”, then list = </w:t>
            </w:r>
          </w:p>
          <w:p w14:paraId="7EABB0DB" w14:textId="4C58D59C" w:rsidR="00590D10" w:rsidRDefault="00590D10" w:rsidP="00590D10">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3CB3632C" w14:textId="77777777" w:rsidR="00590D10" w:rsidRDefault="00590D10" w:rsidP="009D67F4">
            <w:pPr>
              <w:widowControl w:val="0"/>
              <w:autoSpaceDE w:val="0"/>
              <w:autoSpaceDN w:val="0"/>
              <w:adjustRightInd w:val="0"/>
              <w:rPr>
                <w:rFonts w:asciiTheme="minorHAnsi" w:hAnsiTheme="minorHAnsi" w:cs="Helvetica"/>
                <w:sz w:val="18"/>
                <w:szCs w:val="18"/>
              </w:rPr>
            </w:pPr>
          </w:p>
          <w:p w14:paraId="58D53213" w14:textId="2E86AAF4"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“factory installed </w:t>
            </w:r>
            <w:r w:rsidR="00157956">
              <w:rPr>
                <w:rFonts w:asciiTheme="minorHAnsi" w:hAnsiTheme="minorHAnsi" w:cs="Helvetica"/>
                <w:sz w:val="18"/>
                <w:szCs w:val="18"/>
              </w:rPr>
              <w:t>FID</w:t>
            </w:r>
            <w:r>
              <w:rPr>
                <w:rFonts w:asciiTheme="minorHAnsi" w:hAnsiTheme="minorHAnsi" w:cs="Helvetica"/>
                <w:sz w:val="18"/>
                <w:szCs w:val="18"/>
              </w:rPr>
              <w:t xml:space="preserve">” or “field installed </w:t>
            </w:r>
            <w:r w:rsidR="00157956">
              <w:rPr>
                <w:rFonts w:asciiTheme="minorHAnsi" w:hAnsiTheme="minorHAnsi" w:cs="Helvetica"/>
                <w:sz w:val="18"/>
                <w:szCs w:val="18"/>
              </w:rPr>
              <w:t>FID</w:t>
            </w:r>
            <w:r>
              <w:rPr>
                <w:rFonts w:asciiTheme="minorHAnsi" w:hAnsiTheme="minorHAnsi" w:cs="Helvetica"/>
                <w:sz w:val="18"/>
                <w:szCs w:val="18"/>
              </w:rPr>
              <w:t>”, then list =</w:t>
            </w:r>
          </w:p>
          <w:p w14:paraId="58D53214" w14:textId="7F5913C0"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sidR="00157956">
              <w:rPr>
                <w:rFonts w:asciiTheme="minorHAnsi" w:hAnsiTheme="minorHAnsi" w:cs="Helvetica"/>
                <w:sz w:val="18"/>
                <w:szCs w:val="18"/>
              </w:rPr>
              <w:t>FID</w:t>
            </w:r>
            <w:r>
              <w:rPr>
                <w:rFonts w:asciiTheme="minorHAnsi" w:hAnsiTheme="minorHAnsi" w:cs="Helvetica"/>
                <w:sz w:val="18"/>
                <w:szCs w:val="18"/>
              </w:rPr>
              <w:t xml:space="preserve"> Verification</w:t>
            </w:r>
          </w:p>
          <w:p w14:paraId="58D53215"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58D53216" w14:textId="2AACCF1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“Winter Setup”, then list =</w:t>
            </w:r>
          </w:p>
          <w:p w14:paraId="58D53217" w14:textId="07078FE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590D10">
              <w:rPr>
                <w:rFonts w:asciiTheme="minorHAnsi" w:hAnsiTheme="minorHAnsi" w:cs="Helvetica"/>
                <w:sz w:val="18"/>
                <w:szCs w:val="18"/>
              </w:rPr>
              <w:t>ing</w:t>
            </w:r>
          </w:p>
          <w:p w14:paraId="58D53218" w14:textId="7777777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8D53219"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58D5321C" w14:textId="6CF01D6B" w:rsidR="009D67F4" w:rsidRPr="001B751A" w:rsidRDefault="00EC0116" w:rsidP="00590D10">
            <w:pPr>
              <w:widowControl w:val="0"/>
              <w:autoSpaceDE w:val="0"/>
              <w:autoSpaceDN w:val="0"/>
              <w:adjustRightInd w:val="0"/>
              <w:rPr>
                <w:rFonts w:asciiTheme="minorHAnsi" w:hAnsiTheme="minorHAnsi"/>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A15</w:t>
            </w:r>
            <w:r>
              <w:rPr>
                <w:rFonts w:asciiTheme="minorHAnsi" w:hAnsiTheme="minorHAnsi" w:cs="Helvetica"/>
                <w:sz w:val="18"/>
                <w:szCs w:val="18"/>
              </w:rPr>
              <w:t xml:space="preserve"> = “New Package Unit Factory Charge”, then </w:t>
            </w:r>
            <w:r w:rsidR="00590D10">
              <w:rPr>
                <w:rFonts w:asciiTheme="minorHAnsi" w:hAnsiTheme="minorHAnsi" w:cs="Helvetica"/>
                <w:sz w:val="18"/>
                <w:szCs w:val="18"/>
              </w:rPr>
              <w:t>do not proceed. A CF3R-MCH-25 is not required when a CF2R-MCH-25f is used.</w:t>
            </w:r>
          </w:p>
          <w:p w14:paraId="58D5321D" w14:textId="06D39D4A"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A12</w:t>
            </w:r>
            <w:r>
              <w:rPr>
                <w:rFonts w:asciiTheme="minorHAnsi" w:hAnsiTheme="minorHAnsi" w:cs="Helvetica"/>
                <w:sz w:val="18"/>
                <w:szCs w:val="18"/>
              </w:rPr>
              <w:t xml:space="preserve"> = “No”, or </w:t>
            </w:r>
            <w:r w:rsidR="001051E1">
              <w:rPr>
                <w:rFonts w:asciiTheme="minorHAnsi" w:hAnsiTheme="minorHAnsi" w:cs="Helvetica"/>
                <w:sz w:val="18"/>
                <w:szCs w:val="18"/>
              </w:rPr>
              <w:t>A13</w:t>
            </w:r>
            <w:r>
              <w:rPr>
                <w:rFonts w:asciiTheme="minorHAnsi" w:hAnsiTheme="minorHAnsi" w:cs="Helvetica"/>
                <w:sz w:val="18"/>
                <w:szCs w:val="18"/>
              </w:rPr>
              <w:t xml:space="preserve"> = “No”, then list =</w:t>
            </w:r>
          </w:p>
          <w:p w14:paraId="58D5321E" w14:textId="77777777" w:rsidR="009D67F4" w:rsidRPr="001B751A" w:rsidRDefault="00EC0116">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Pr>
                <w:rFonts w:asciiTheme="minorHAnsi" w:hAnsiTheme="minorHAnsi" w:cs="Helvetica"/>
                <w:sz w:val="18"/>
                <w:szCs w:val="18"/>
              </w:rPr>
              <w:tab/>
              <w:t>Weigh-In Observation</w:t>
            </w:r>
          </w:p>
        </w:tc>
      </w:tr>
      <w:tr w:rsidR="009D67F4" w:rsidRPr="001B751A" w14:paraId="58D53224" w14:textId="77777777">
        <w:trPr>
          <w:cantSplit/>
          <w:trHeight w:val="953"/>
        </w:trPr>
        <w:tc>
          <w:tcPr>
            <w:tcW w:w="288" w:type="pct"/>
            <w:vAlign w:val="center"/>
          </w:tcPr>
          <w:p w14:paraId="58D53220" w14:textId="1BACB999" w:rsidR="009D67F4" w:rsidRPr="001B751A"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58D53221" w14:textId="69521E43" w:rsidR="009D67F4" w:rsidRPr="001B751A" w:rsidRDefault="00EC0116" w:rsidP="00F76A4F">
            <w:pPr>
              <w:rPr>
                <w:rFonts w:asciiTheme="minorHAnsi" w:hAnsiTheme="minorHAnsi"/>
                <w:sz w:val="18"/>
                <w:szCs w:val="18"/>
              </w:rPr>
            </w:pPr>
            <w:r>
              <w:rPr>
                <w:rFonts w:asciiTheme="minorHAnsi" w:hAnsiTheme="minorHAnsi"/>
                <w:sz w:val="18"/>
                <w:szCs w:val="18"/>
              </w:rPr>
              <w:t xml:space="preserve">Refrigerant </w:t>
            </w:r>
            <w:r w:rsidR="00856A4A">
              <w:rPr>
                <w:rFonts w:asciiTheme="minorHAnsi" w:hAnsiTheme="minorHAnsi"/>
                <w:sz w:val="18"/>
                <w:szCs w:val="18"/>
              </w:rPr>
              <w:t>C</w:t>
            </w:r>
            <w:r>
              <w:rPr>
                <w:rFonts w:asciiTheme="minorHAnsi" w:hAnsiTheme="minorHAnsi"/>
                <w:sz w:val="18"/>
                <w:szCs w:val="18"/>
              </w:rPr>
              <w:t xml:space="preserve">harge </w:t>
            </w:r>
            <w:r w:rsidR="00856A4A">
              <w:rPr>
                <w:rFonts w:asciiTheme="minorHAnsi" w:hAnsiTheme="minorHAnsi"/>
                <w:sz w:val="18"/>
                <w:szCs w:val="18"/>
              </w:rPr>
              <w:t>V</w:t>
            </w:r>
            <w:r>
              <w:rPr>
                <w:rFonts w:asciiTheme="minorHAnsi" w:hAnsiTheme="minorHAnsi"/>
                <w:sz w:val="18"/>
                <w:szCs w:val="18"/>
              </w:rPr>
              <w:t xml:space="preserve">erification </w:t>
            </w:r>
            <w:r w:rsidR="00856A4A">
              <w:rPr>
                <w:rFonts w:asciiTheme="minorHAnsi" w:hAnsiTheme="minorHAnsi"/>
                <w:sz w:val="18"/>
                <w:szCs w:val="18"/>
              </w:rPr>
              <w:t>M</w:t>
            </w:r>
            <w:r>
              <w:rPr>
                <w:rFonts w:asciiTheme="minorHAnsi" w:hAnsiTheme="minorHAnsi"/>
                <w:sz w:val="18"/>
                <w:szCs w:val="18"/>
              </w:rPr>
              <w:t xml:space="preserve">ethod </w:t>
            </w:r>
            <w:r w:rsidR="00856A4A">
              <w:rPr>
                <w:rFonts w:asciiTheme="minorHAnsi" w:hAnsiTheme="minorHAnsi"/>
                <w:sz w:val="18"/>
                <w:szCs w:val="18"/>
              </w:rPr>
              <w:t>U</w:t>
            </w:r>
            <w:r>
              <w:rPr>
                <w:rFonts w:asciiTheme="minorHAnsi" w:hAnsiTheme="minorHAnsi"/>
                <w:sz w:val="18"/>
                <w:szCs w:val="18"/>
              </w:rPr>
              <w:t>sed by HERS Rater</w:t>
            </w:r>
          </w:p>
        </w:tc>
        <w:tc>
          <w:tcPr>
            <w:tcW w:w="2500" w:type="pct"/>
            <w:vAlign w:val="center"/>
          </w:tcPr>
          <w:p w14:paraId="58D53222" w14:textId="57CF4818" w:rsidR="009D67F4" w:rsidRPr="001B751A" w:rsidRDefault="00EC0116" w:rsidP="00577FA7">
            <w:pPr>
              <w:spacing w:after="60"/>
              <w:rPr>
                <w:rFonts w:asciiTheme="minorHAnsi" w:hAnsiTheme="minorHAnsi"/>
                <w:sz w:val="18"/>
                <w:szCs w:val="18"/>
              </w:rPr>
            </w:pPr>
            <w:r>
              <w:rPr>
                <w:rFonts w:asciiTheme="minorHAnsi" w:hAnsiTheme="minorHAnsi"/>
                <w:sz w:val="18"/>
                <w:szCs w:val="18"/>
              </w:rPr>
              <w:t>&lt;&lt;user pick one from list generated in previous row&gt;</w:t>
            </w:r>
          </w:p>
          <w:p w14:paraId="58D53223" w14:textId="77777777" w:rsidR="009D67F4" w:rsidRPr="001B751A" w:rsidRDefault="009D67F4">
            <w:pPr>
              <w:spacing w:after="60"/>
              <w:rPr>
                <w:rFonts w:asciiTheme="minorHAnsi" w:hAnsiTheme="minorHAnsi"/>
                <w:sz w:val="18"/>
                <w:szCs w:val="18"/>
              </w:rPr>
            </w:pPr>
          </w:p>
        </w:tc>
      </w:tr>
      <w:tr w:rsidR="009D67F4" w:rsidRPr="001B751A" w14:paraId="58D53239" w14:textId="77777777">
        <w:trPr>
          <w:cantSplit/>
          <w:trHeight w:val="953"/>
        </w:trPr>
        <w:tc>
          <w:tcPr>
            <w:tcW w:w="288" w:type="pct"/>
            <w:vAlign w:val="center"/>
          </w:tcPr>
          <w:p w14:paraId="58D53225" w14:textId="36AA4C7F" w:rsidR="009D67F4" w:rsidRPr="001B751A" w:rsidDel="005B4BA0"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58D53226" w14:textId="77777777" w:rsidR="009D67F4" w:rsidRPr="001B751A" w:rsidRDefault="00EC0116" w:rsidP="009E21DA">
            <w:pPr>
              <w:rPr>
                <w:rFonts w:asciiTheme="minorHAnsi" w:hAnsiTheme="minorHAnsi"/>
                <w:sz w:val="18"/>
                <w:szCs w:val="18"/>
              </w:rPr>
            </w:pPr>
            <w:r>
              <w:rPr>
                <w:rFonts w:asciiTheme="minorHAnsi" w:hAnsiTheme="minorHAnsi"/>
                <w:sz w:val="18"/>
                <w:szCs w:val="18"/>
              </w:rPr>
              <w:t>determine compliance method for this document;  display applicable tables below;</w:t>
            </w:r>
          </w:p>
          <w:p w14:paraId="58D53227" w14:textId="77777777" w:rsidR="009D67F4" w:rsidRPr="001B751A" w:rsidRDefault="00EC0116" w:rsidP="009E21DA">
            <w:pPr>
              <w:pStyle w:val="Header"/>
              <w:tabs>
                <w:tab w:val="clear" w:pos="4320"/>
                <w:tab w:val="clear" w:pos="8640"/>
              </w:tabs>
              <w:rPr>
                <w:rFonts w:asciiTheme="minorHAnsi" w:hAnsiTheme="minorHAnsi"/>
                <w:sz w:val="18"/>
                <w:szCs w:val="18"/>
              </w:rPr>
            </w:pPr>
            <w:r>
              <w:rPr>
                <w:rFonts w:asciiTheme="minorHAnsi" w:hAnsiTheme="minorHAnsi"/>
                <w:sz w:val="18"/>
                <w:szCs w:val="18"/>
              </w:rPr>
              <w:t>(this row not visible to user)</w:t>
            </w:r>
          </w:p>
        </w:tc>
        <w:tc>
          <w:tcPr>
            <w:tcW w:w="2500" w:type="pct"/>
            <w:vAlign w:val="center"/>
          </w:tcPr>
          <w:p w14:paraId="58D53228" w14:textId="77777777" w:rsidR="009D67F4" w:rsidRPr="001B751A" w:rsidRDefault="00EC0116" w:rsidP="003F6B16">
            <w:pPr>
              <w:rPr>
                <w:rFonts w:asciiTheme="minorHAnsi" w:hAnsiTheme="minorHAnsi"/>
                <w:sz w:val="18"/>
                <w:szCs w:val="18"/>
              </w:rPr>
            </w:pPr>
            <w:r>
              <w:rPr>
                <w:rFonts w:asciiTheme="minorHAnsi" w:hAnsiTheme="minorHAnsi"/>
                <w:sz w:val="18"/>
                <w:szCs w:val="18"/>
              </w:rPr>
              <w:t xml:space="preserve">&lt;&lt;calculated field:  </w:t>
            </w:r>
          </w:p>
          <w:p w14:paraId="58D53229" w14:textId="3E457FED" w:rsidR="009D67F4" w:rsidRPr="001B751A" w:rsidRDefault="00EC0116">
            <w:pPr>
              <w:rPr>
                <w:rFonts w:asciiTheme="minorHAnsi" w:hAnsiTheme="minorHAnsi"/>
                <w:sz w:val="18"/>
                <w:szCs w:val="18"/>
              </w:rPr>
            </w:pPr>
            <w:r>
              <w:rPr>
                <w:rFonts w:asciiTheme="minorHAnsi" w:hAnsiTheme="minorHAnsi"/>
                <w:sz w:val="18"/>
                <w:szCs w:val="18"/>
              </w:rPr>
              <w:t xml:space="preserv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Superheat</w:t>
            </w:r>
            <w:r>
              <w:rPr>
                <w:rFonts w:asciiTheme="minorHAnsi" w:hAnsiTheme="minorHAnsi"/>
                <w:sz w:val="18"/>
                <w:szCs w:val="18"/>
              </w:rPr>
              <w:t>;  then display method:</w:t>
            </w:r>
          </w:p>
          <w:p w14:paraId="58D5322A" w14:textId="77777777" w:rsidR="009D67F4" w:rsidRPr="001B751A" w:rsidRDefault="00EC0116" w:rsidP="003F6B16">
            <w:pPr>
              <w:rPr>
                <w:rFonts w:asciiTheme="minorHAnsi" w:hAnsiTheme="minorHAnsi"/>
                <w:sz w:val="18"/>
                <w:szCs w:val="18"/>
              </w:rPr>
            </w:pPr>
            <w:r>
              <w:rPr>
                <w:rFonts w:asciiTheme="minorHAnsi" w:hAnsiTheme="minorHAnsi"/>
                <w:sz w:val="18"/>
                <w:szCs w:val="18"/>
              </w:rPr>
              <w:t>25a Superheat Charge Verification Procedure;</w:t>
            </w:r>
          </w:p>
          <w:p w14:paraId="58D5322B" w14:textId="77777777" w:rsidR="009D67F4" w:rsidRPr="001B751A" w:rsidRDefault="009D67F4" w:rsidP="003F6B16">
            <w:pPr>
              <w:rPr>
                <w:rFonts w:asciiTheme="minorHAnsi" w:hAnsiTheme="minorHAnsi"/>
                <w:sz w:val="18"/>
                <w:szCs w:val="18"/>
              </w:rPr>
            </w:pPr>
          </w:p>
          <w:p w14:paraId="58D5322C" w14:textId="0B496E22" w:rsidR="009D67F4" w:rsidRPr="001B751A" w:rsidRDefault="00EC0116" w:rsidP="003F6B16">
            <w:pPr>
              <w:rPr>
                <w:rFonts w:asciiTheme="minorHAnsi" w:hAnsiTheme="minorHAnsi"/>
                <w:sz w:val="18"/>
                <w:szCs w:val="18"/>
              </w:rPr>
            </w:pPr>
            <w:r>
              <w:rPr>
                <w:rFonts w:asciiTheme="minorHAnsi" w:hAnsiTheme="minorHAnsi"/>
                <w:sz w:val="18"/>
                <w:szCs w:val="18"/>
              </w:rPr>
              <w:t xml:space="preserve">elseif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Subcooling;</w:t>
            </w:r>
            <w:r>
              <w:rPr>
                <w:rFonts w:asciiTheme="minorHAnsi" w:hAnsiTheme="minorHAnsi"/>
                <w:sz w:val="18"/>
                <w:szCs w:val="18"/>
              </w:rPr>
              <w:t xml:space="preserve">  then display method:</w:t>
            </w:r>
          </w:p>
          <w:p w14:paraId="58D5322D" w14:textId="77777777" w:rsidR="009D67F4" w:rsidRPr="001B751A" w:rsidRDefault="00EC0116" w:rsidP="003F6B16">
            <w:pPr>
              <w:rPr>
                <w:rFonts w:asciiTheme="minorHAnsi" w:hAnsiTheme="minorHAnsi"/>
                <w:sz w:val="18"/>
                <w:szCs w:val="18"/>
              </w:rPr>
            </w:pPr>
            <w:r>
              <w:rPr>
                <w:rFonts w:asciiTheme="minorHAnsi" w:hAnsiTheme="minorHAnsi"/>
                <w:sz w:val="18"/>
                <w:szCs w:val="18"/>
              </w:rPr>
              <w:t>25b. Subcooling Charge Verification Method;</w:t>
            </w:r>
          </w:p>
          <w:p w14:paraId="58D5322E" w14:textId="77777777" w:rsidR="009D67F4" w:rsidRPr="001B751A" w:rsidRDefault="009D67F4" w:rsidP="00EB03B7">
            <w:pPr>
              <w:rPr>
                <w:rFonts w:asciiTheme="minorHAnsi" w:hAnsiTheme="minorHAnsi"/>
                <w:sz w:val="18"/>
                <w:szCs w:val="18"/>
              </w:rPr>
            </w:pPr>
          </w:p>
          <w:p w14:paraId="58D5322F" w14:textId="1B12C953" w:rsidR="009D67F4" w:rsidRPr="001B751A" w:rsidRDefault="00EC0116" w:rsidP="00EB03B7">
            <w:pPr>
              <w:rPr>
                <w:rFonts w:asciiTheme="minorHAnsi" w:hAnsiTheme="minorHAnsi"/>
                <w:sz w:val="18"/>
                <w:szCs w:val="18"/>
              </w:rPr>
            </w:pPr>
            <w:r>
              <w:rPr>
                <w:rFonts w:asciiTheme="minorHAnsi" w:hAnsiTheme="minorHAnsi"/>
                <w:sz w:val="18"/>
                <w:szCs w:val="18"/>
              </w:rPr>
              <w:t xml:space="preserve">elseif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Weigh-in Observation;</w:t>
            </w:r>
            <w:r>
              <w:rPr>
                <w:rFonts w:asciiTheme="minorHAnsi" w:hAnsiTheme="minorHAnsi"/>
                <w:sz w:val="18"/>
                <w:szCs w:val="18"/>
              </w:rPr>
              <w:t xml:space="preserve">  then display method:</w:t>
            </w:r>
          </w:p>
          <w:p w14:paraId="58D53230" w14:textId="77777777" w:rsidR="009D67F4" w:rsidRPr="001B751A" w:rsidRDefault="00EC0116" w:rsidP="00EB03B7">
            <w:pPr>
              <w:rPr>
                <w:rFonts w:asciiTheme="minorHAnsi" w:hAnsiTheme="minorHAnsi"/>
                <w:sz w:val="18"/>
                <w:szCs w:val="18"/>
              </w:rPr>
            </w:pPr>
            <w:r>
              <w:rPr>
                <w:rFonts w:asciiTheme="minorHAnsi" w:hAnsiTheme="minorHAnsi"/>
                <w:sz w:val="18"/>
                <w:szCs w:val="18"/>
              </w:rPr>
              <w:t xml:space="preserve">25c. </w:t>
            </w:r>
            <w:r>
              <w:rPr>
                <w:rFonts w:asciiTheme="minorHAnsi" w:hAnsiTheme="minorHAnsi"/>
                <w:sz w:val="18"/>
                <w:szCs w:val="18"/>
                <w:u w:val="single"/>
              </w:rPr>
              <w:t>Weigh-in</w:t>
            </w:r>
            <w:r>
              <w:rPr>
                <w:rFonts w:asciiTheme="minorHAnsi" w:hAnsiTheme="minorHAnsi"/>
                <w:sz w:val="18"/>
                <w:szCs w:val="18"/>
              </w:rPr>
              <w:t xml:space="preserve"> Observation Procedure;</w:t>
            </w:r>
          </w:p>
          <w:p w14:paraId="58D53231" w14:textId="77777777" w:rsidR="009D67F4" w:rsidRPr="001B751A" w:rsidRDefault="009D67F4" w:rsidP="00577FA7">
            <w:pPr>
              <w:rPr>
                <w:rFonts w:asciiTheme="minorHAnsi" w:hAnsiTheme="minorHAnsi"/>
                <w:sz w:val="18"/>
                <w:szCs w:val="18"/>
              </w:rPr>
            </w:pPr>
          </w:p>
          <w:p w14:paraId="58D53232" w14:textId="3AC226C1" w:rsidR="009D67F4" w:rsidRPr="001B751A" w:rsidRDefault="00EC0116" w:rsidP="00577FA7">
            <w:pPr>
              <w:rPr>
                <w:rFonts w:asciiTheme="minorHAnsi" w:hAnsiTheme="minorHAnsi"/>
                <w:sz w:val="18"/>
                <w:szCs w:val="18"/>
              </w:rPr>
            </w:pPr>
            <w:r>
              <w:rPr>
                <w:rFonts w:asciiTheme="minorHAnsi" w:hAnsiTheme="minorHAnsi"/>
                <w:sz w:val="18"/>
                <w:szCs w:val="18"/>
              </w:rPr>
              <w:t xml:space="preserve">elseif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Winter Setup;</w:t>
            </w:r>
            <w:r>
              <w:rPr>
                <w:rFonts w:asciiTheme="minorHAnsi" w:hAnsiTheme="minorHAnsi"/>
                <w:sz w:val="18"/>
                <w:szCs w:val="18"/>
              </w:rPr>
              <w:t xml:space="preserve">  then display method:</w:t>
            </w:r>
          </w:p>
          <w:p w14:paraId="58D53233" w14:textId="77777777" w:rsidR="009D67F4" w:rsidRPr="001B751A" w:rsidRDefault="00EC0116" w:rsidP="00577FA7">
            <w:pPr>
              <w:rPr>
                <w:rFonts w:asciiTheme="minorHAnsi" w:hAnsiTheme="minorHAnsi"/>
                <w:sz w:val="18"/>
                <w:szCs w:val="18"/>
              </w:rPr>
            </w:pPr>
            <w:r>
              <w:rPr>
                <w:rFonts w:asciiTheme="minorHAnsi" w:hAnsiTheme="minorHAnsi"/>
                <w:sz w:val="18"/>
                <w:szCs w:val="18"/>
              </w:rPr>
              <w:t>25e. Winter Setup for Standard Charge Verification;</w:t>
            </w:r>
          </w:p>
          <w:p w14:paraId="58D53234" w14:textId="77777777" w:rsidR="009D67F4" w:rsidRPr="001B751A" w:rsidRDefault="009D67F4" w:rsidP="00577FA7">
            <w:pPr>
              <w:rPr>
                <w:rFonts w:asciiTheme="minorHAnsi" w:hAnsiTheme="minorHAnsi"/>
                <w:sz w:val="18"/>
                <w:szCs w:val="18"/>
              </w:rPr>
            </w:pPr>
          </w:p>
          <w:p w14:paraId="58D53235" w14:textId="0083F906" w:rsidR="009D67F4" w:rsidRPr="001B751A" w:rsidRDefault="00EC0116" w:rsidP="00577FA7">
            <w:pPr>
              <w:rPr>
                <w:rFonts w:asciiTheme="minorHAnsi" w:hAnsiTheme="minorHAnsi"/>
                <w:sz w:val="18"/>
                <w:szCs w:val="18"/>
              </w:rPr>
            </w:pPr>
            <w:r>
              <w:rPr>
                <w:rFonts w:asciiTheme="minorHAnsi" w:hAnsiTheme="minorHAnsi"/>
                <w:sz w:val="18"/>
                <w:szCs w:val="18"/>
              </w:rPr>
              <w:t xml:space="preserve">elseif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t>
            </w:r>
            <w:r w:rsidR="00157956">
              <w:rPr>
                <w:rFonts w:asciiTheme="minorHAnsi" w:hAnsiTheme="minorHAnsi"/>
                <w:sz w:val="18"/>
                <w:szCs w:val="18"/>
                <w:u w:val="single"/>
              </w:rPr>
              <w:t>FID</w:t>
            </w:r>
            <w:r>
              <w:rPr>
                <w:rFonts w:asciiTheme="minorHAnsi" w:hAnsiTheme="minorHAnsi"/>
                <w:sz w:val="18"/>
                <w:szCs w:val="18"/>
                <w:u w:val="single"/>
              </w:rPr>
              <w:t xml:space="preserve"> Verification;</w:t>
            </w:r>
            <w:r>
              <w:rPr>
                <w:rFonts w:asciiTheme="minorHAnsi" w:hAnsiTheme="minorHAnsi"/>
                <w:sz w:val="18"/>
                <w:szCs w:val="18"/>
              </w:rPr>
              <w:t xml:space="preserve">  then display method: </w:t>
            </w:r>
          </w:p>
          <w:p w14:paraId="58D53236" w14:textId="61F4F9AC" w:rsidR="009D67F4" w:rsidRPr="001B751A" w:rsidRDefault="00EC0116" w:rsidP="00577FA7">
            <w:pPr>
              <w:rPr>
                <w:rFonts w:asciiTheme="minorHAnsi" w:hAnsiTheme="minorHAnsi"/>
                <w:sz w:val="18"/>
                <w:szCs w:val="18"/>
              </w:rPr>
            </w:pPr>
            <w:r>
              <w:rPr>
                <w:rFonts w:asciiTheme="minorHAnsi" w:hAnsiTheme="minorHAnsi"/>
                <w:sz w:val="18"/>
                <w:szCs w:val="18"/>
              </w:rPr>
              <w:t xml:space="preserve">25d. </w:t>
            </w:r>
            <w:r w:rsidR="00157956">
              <w:rPr>
                <w:rFonts w:asciiTheme="minorHAnsi" w:hAnsiTheme="minorHAnsi"/>
                <w:sz w:val="18"/>
                <w:szCs w:val="18"/>
                <w:u w:val="single"/>
              </w:rPr>
              <w:t>FID</w:t>
            </w:r>
            <w:r>
              <w:rPr>
                <w:rFonts w:asciiTheme="minorHAnsi" w:hAnsiTheme="minorHAnsi"/>
                <w:sz w:val="18"/>
                <w:szCs w:val="18"/>
                <w:u w:val="single"/>
              </w:rPr>
              <w:t xml:space="preserve"> Verification Method</w:t>
            </w:r>
            <w:r>
              <w:rPr>
                <w:rFonts w:asciiTheme="minorHAnsi" w:hAnsiTheme="minorHAnsi"/>
                <w:sz w:val="18"/>
                <w:szCs w:val="18"/>
              </w:rPr>
              <w:t>;</w:t>
            </w:r>
          </w:p>
          <w:p w14:paraId="58D53237" w14:textId="77777777" w:rsidR="009D67F4" w:rsidRPr="001B751A" w:rsidRDefault="009D67F4" w:rsidP="003F6B16">
            <w:pPr>
              <w:rPr>
                <w:rFonts w:asciiTheme="minorHAnsi" w:hAnsiTheme="minorHAnsi"/>
                <w:sz w:val="18"/>
                <w:szCs w:val="18"/>
              </w:rPr>
            </w:pPr>
          </w:p>
          <w:p w14:paraId="58D53238" w14:textId="77777777" w:rsidR="009D67F4" w:rsidRPr="001B751A" w:rsidRDefault="009D67F4">
            <w:pPr>
              <w:rPr>
                <w:rFonts w:asciiTheme="minorHAnsi" w:hAnsiTheme="minorHAnsi"/>
                <w:sz w:val="18"/>
                <w:szCs w:val="18"/>
              </w:rPr>
            </w:pPr>
          </w:p>
        </w:tc>
      </w:tr>
    </w:tbl>
    <w:p w14:paraId="58D5323A" w14:textId="77777777" w:rsidR="00C063EB" w:rsidRPr="001B751A" w:rsidRDefault="00C063EB" w:rsidP="00B7669D">
      <w:pPr>
        <w:keepNext/>
        <w:spacing w:after="60"/>
        <w:rPr>
          <w:rFonts w:asciiTheme="minorHAnsi" w:hAnsiTheme="minorHAnsi"/>
          <w:b/>
          <w:sz w:val="18"/>
          <w:szCs w:val="18"/>
        </w:rPr>
      </w:pPr>
    </w:p>
    <w:p w14:paraId="58D5323B" w14:textId="77777777" w:rsidR="00323DA9" w:rsidRPr="00C301D7" w:rsidRDefault="00323DA9">
      <w:pPr>
        <w:rPr>
          <w:rFonts w:asciiTheme="minorHAnsi" w:hAnsiTheme="minorHAnsi"/>
          <w:sz w:val="18"/>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80"/>
      </w:tblGrid>
      <w:tr w:rsidR="00323DA9" w:rsidRPr="00C301D7" w14:paraId="58D5323F" w14:textId="77777777">
        <w:trPr>
          <w:cantSplit/>
          <w:trHeight w:val="233"/>
        </w:trPr>
        <w:tc>
          <w:tcPr>
            <w:tcW w:w="5000" w:type="pct"/>
            <w:vAlign w:val="center"/>
          </w:tcPr>
          <w:p w14:paraId="58D5323E" w14:textId="3EF2AFD0" w:rsidR="005D49C8" w:rsidRPr="00C301D7" w:rsidRDefault="004978E7" w:rsidP="00F76A4F">
            <w:pPr>
              <w:keepNext/>
              <w:rPr>
                <w:rFonts w:asciiTheme="minorHAnsi" w:hAnsiTheme="minorHAnsi"/>
                <w:b/>
                <w:sz w:val="18"/>
                <w:szCs w:val="18"/>
              </w:rPr>
            </w:pPr>
            <w:r w:rsidRPr="001D66D8">
              <w:rPr>
                <w:rFonts w:asciiTheme="minorHAnsi" w:hAnsiTheme="minorHAnsi"/>
                <w:b/>
                <w:szCs w:val="18"/>
              </w:rPr>
              <w:t>MCH-25d</w:t>
            </w:r>
            <w:r w:rsidRPr="001D66D8" w:rsidDel="00F76A4F">
              <w:rPr>
                <w:rFonts w:asciiTheme="minorHAnsi" w:hAnsiTheme="minorHAnsi"/>
                <w:b/>
                <w:szCs w:val="18"/>
              </w:rPr>
              <w:t xml:space="preserve"> </w:t>
            </w:r>
            <w:r>
              <w:rPr>
                <w:rFonts w:asciiTheme="minorHAnsi" w:hAnsiTheme="minorHAnsi"/>
                <w:b/>
                <w:szCs w:val="18"/>
              </w:rPr>
              <w:t>- Refrigerant Charge Verification - Fault Indicator Display (FID)</w:t>
            </w:r>
          </w:p>
        </w:tc>
      </w:tr>
    </w:tbl>
    <w:p w14:paraId="58D53240" w14:textId="77777777" w:rsidR="00323DA9" w:rsidRPr="00F76A4F" w:rsidRDefault="00323DA9">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142E2D" w:rsidRPr="00C301D7" w14:paraId="58D53242" w14:textId="77777777">
        <w:trPr>
          <w:cantSplit/>
          <w:trHeight w:val="233"/>
        </w:trPr>
        <w:tc>
          <w:tcPr>
            <w:tcW w:w="5000" w:type="pct"/>
            <w:gridSpan w:val="3"/>
            <w:vAlign w:val="center"/>
          </w:tcPr>
          <w:p w14:paraId="58D53241" w14:textId="0E1B38EB" w:rsidR="007E02CF" w:rsidRPr="00C301D7" w:rsidRDefault="00142E2D">
            <w:pPr>
              <w:pStyle w:val="Header"/>
              <w:keepNext/>
              <w:tabs>
                <w:tab w:val="clear" w:pos="4320"/>
                <w:tab w:val="clear" w:pos="8640"/>
              </w:tabs>
              <w:rPr>
                <w:rFonts w:asciiTheme="minorHAnsi" w:hAnsiTheme="minorHAnsi"/>
                <w:sz w:val="18"/>
                <w:szCs w:val="18"/>
              </w:rPr>
            </w:pPr>
            <w:r w:rsidRPr="00F76A4F">
              <w:rPr>
                <w:rFonts w:asciiTheme="minorHAnsi" w:hAnsiTheme="minorHAnsi"/>
                <w:b/>
                <w:szCs w:val="18"/>
              </w:rPr>
              <w:t xml:space="preserve">B. </w:t>
            </w:r>
            <w:r w:rsidR="00157956">
              <w:rPr>
                <w:rFonts w:asciiTheme="minorHAnsi" w:hAnsiTheme="minorHAnsi"/>
                <w:b/>
                <w:szCs w:val="18"/>
              </w:rPr>
              <w:t>Fault Indicator Display</w:t>
            </w:r>
            <w:r w:rsidRPr="00F76A4F">
              <w:rPr>
                <w:rFonts w:asciiTheme="minorHAnsi" w:hAnsiTheme="minorHAnsi"/>
                <w:b/>
                <w:szCs w:val="18"/>
              </w:rPr>
              <w:t xml:space="preserve"> Verification Applicability</w:t>
            </w:r>
          </w:p>
        </w:tc>
      </w:tr>
      <w:tr w:rsidR="00142E2D" w:rsidRPr="00C301D7" w14:paraId="58D53246" w14:textId="77777777">
        <w:trPr>
          <w:cantSplit/>
          <w:trHeight w:val="233"/>
        </w:trPr>
        <w:tc>
          <w:tcPr>
            <w:tcW w:w="204" w:type="pct"/>
            <w:vAlign w:val="center"/>
          </w:tcPr>
          <w:p w14:paraId="58D53243" w14:textId="77777777" w:rsidR="00142E2D" w:rsidRPr="00C301D7" w:rsidRDefault="001126A4" w:rsidP="003F6B16">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01</w:t>
            </w:r>
          </w:p>
        </w:tc>
        <w:tc>
          <w:tcPr>
            <w:tcW w:w="2296" w:type="pct"/>
            <w:tcMar>
              <w:left w:w="115" w:type="dxa"/>
              <w:right w:w="101" w:type="dxa"/>
            </w:tcMar>
            <w:vAlign w:val="center"/>
          </w:tcPr>
          <w:p w14:paraId="77F6B2CD" w14:textId="00B8EB05" w:rsidR="00856A4A" w:rsidRDefault="00142E2D" w:rsidP="00F76A4F">
            <w:pPr>
              <w:keepNext/>
              <w:rPr>
                <w:rFonts w:asciiTheme="minorHAnsi" w:hAnsiTheme="minorHAnsi"/>
                <w:sz w:val="18"/>
                <w:szCs w:val="18"/>
              </w:rPr>
            </w:pPr>
            <w:r w:rsidRPr="00C301D7">
              <w:rPr>
                <w:rFonts w:asciiTheme="minorHAnsi" w:hAnsiTheme="minorHAnsi"/>
                <w:sz w:val="18"/>
                <w:szCs w:val="18"/>
              </w:rPr>
              <w:t xml:space="preserve">Measured Condenser </w:t>
            </w:r>
            <w:r w:rsidR="00856A4A">
              <w:rPr>
                <w:rFonts w:asciiTheme="minorHAnsi" w:hAnsiTheme="minorHAnsi"/>
                <w:sz w:val="18"/>
                <w:szCs w:val="18"/>
              </w:rPr>
              <w:t>A</w:t>
            </w:r>
            <w:r w:rsidRPr="00C301D7">
              <w:rPr>
                <w:rFonts w:asciiTheme="minorHAnsi" w:hAnsiTheme="minorHAnsi"/>
                <w:sz w:val="18"/>
                <w:szCs w:val="18"/>
              </w:rPr>
              <w:t xml:space="preserve">ir </w:t>
            </w:r>
            <w:r w:rsidR="00856A4A">
              <w:rPr>
                <w:rFonts w:asciiTheme="minorHAnsi" w:hAnsiTheme="minorHAnsi"/>
                <w:sz w:val="18"/>
                <w:szCs w:val="18"/>
              </w:rPr>
              <w:t>E</w:t>
            </w:r>
            <w:r w:rsidRPr="00C301D7">
              <w:rPr>
                <w:rFonts w:asciiTheme="minorHAnsi" w:hAnsiTheme="minorHAnsi"/>
                <w:sz w:val="18"/>
                <w:szCs w:val="18"/>
              </w:rPr>
              <w:t xml:space="preserve">ntering </w:t>
            </w:r>
            <w:r w:rsidR="00856A4A">
              <w:rPr>
                <w:rFonts w:asciiTheme="minorHAnsi" w:hAnsiTheme="minorHAnsi"/>
                <w:sz w:val="18"/>
                <w:szCs w:val="18"/>
              </w:rPr>
              <w:t>D</w:t>
            </w:r>
            <w:r w:rsidRPr="00C301D7">
              <w:rPr>
                <w:rFonts w:asciiTheme="minorHAnsi" w:hAnsiTheme="minorHAnsi"/>
                <w:sz w:val="18"/>
                <w:szCs w:val="18"/>
              </w:rPr>
              <w:t xml:space="preserve">ry-bulb </w:t>
            </w:r>
            <w:r w:rsidR="00856A4A">
              <w:rPr>
                <w:rFonts w:asciiTheme="minorHAnsi" w:hAnsiTheme="minorHAnsi"/>
                <w:sz w:val="18"/>
                <w:szCs w:val="18"/>
              </w:rPr>
              <w:t>T</w:t>
            </w:r>
            <w:r w:rsidRPr="00C301D7">
              <w:rPr>
                <w:rFonts w:asciiTheme="minorHAnsi" w:hAnsiTheme="minorHAnsi"/>
                <w:sz w:val="18"/>
                <w:szCs w:val="18"/>
              </w:rPr>
              <w:t xml:space="preserve">emperature </w:t>
            </w:r>
          </w:p>
          <w:p w14:paraId="58D53244" w14:textId="456350DC" w:rsidR="00142E2D" w:rsidRPr="00C301D7" w:rsidRDefault="00142E2D" w:rsidP="00C848CE">
            <w:pPr>
              <w:keepNext/>
              <w:rPr>
                <w:rFonts w:asciiTheme="minorHAnsi" w:hAnsiTheme="minorHAnsi"/>
                <w:sz w:val="18"/>
                <w:szCs w:val="18"/>
              </w:rPr>
            </w:pPr>
            <w:r w:rsidRPr="00C301D7">
              <w:rPr>
                <w:rFonts w:asciiTheme="minorHAnsi" w:hAnsiTheme="minorHAnsi"/>
                <w:sz w:val="18"/>
                <w:szCs w:val="18"/>
              </w:rPr>
              <w:t xml:space="preserve">(T </w:t>
            </w:r>
            <w:r w:rsidRPr="00C301D7">
              <w:rPr>
                <w:rFonts w:asciiTheme="minorHAnsi" w:hAnsiTheme="minorHAnsi"/>
                <w:sz w:val="18"/>
                <w:szCs w:val="18"/>
                <w:vertAlign w:val="subscript"/>
              </w:rPr>
              <w:t>condenser, db</w:t>
            </w:r>
            <w:r w:rsidRPr="00C301D7">
              <w:rPr>
                <w:rFonts w:asciiTheme="minorHAnsi" w:hAnsiTheme="minorHAnsi"/>
                <w:sz w:val="18"/>
                <w:szCs w:val="18"/>
              </w:rPr>
              <w:t>) (</w:t>
            </w:r>
            <w:r w:rsidR="00C848CE">
              <w:rPr>
                <w:rFonts w:asciiTheme="minorHAnsi" w:hAnsiTheme="minorHAnsi"/>
                <w:sz w:val="18"/>
                <w:szCs w:val="18"/>
              </w:rPr>
              <w:t>°</w:t>
            </w:r>
            <w:r w:rsidRPr="00C301D7">
              <w:rPr>
                <w:rFonts w:asciiTheme="minorHAnsi" w:hAnsiTheme="minorHAnsi"/>
                <w:sz w:val="18"/>
                <w:szCs w:val="18"/>
              </w:rPr>
              <w:t>F)</w:t>
            </w:r>
          </w:p>
        </w:tc>
        <w:tc>
          <w:tcPr>
            <w:tcW w:w="2500" w:type="pct"/>
            <w:tcMar>
              <w:left w:w="115" w:type="dxa"/>
              <w:right w:w="101" w:type="dxa"/>
            </w:tcMar>
            <w:vAlign w:val="center"/>
          </w:tcPr>
          <w:p w14:paraId="58D53245" w14:textId="77777777" w:rsidR="007E02CF" w:rsidRPr="00C301D7" w:rsidRDefault="001126A4">
            <w:pPr>
              <w:keepNext/>
              <w:rPr>
                <w:rFonts w:asciiTheme="minorHAnsi" w:hAnsiTheme="minorHAnsi"/>
                <w:sz w:val="18"/>
                <w:szCs w:val="18"/>
              </w:rPr>
            </w:pPr>
            <w:r w:rsidRPr="00C301D7">
              <w:rPr>
                <w:rFonts w:asciiTheme="minorHAnsi" w:hAnsiTheme="minorHAnsi"/>
                <w:sz w:val="18"/>
                <w:szCs w:val="18"/>
              </w:rPr>
              <w:t>&lt;user input: numeric: xxx.x, range = 0 to 130&gt;&gt;</w:t>
            </w:r>
          </w:p>
        </w:tc>
      </w:tr>
      <w:tr w:rsidR="00142E2D" w:rsidRPr="00C301D7" w14:paraId="58D5324A" w14:textId="77777777">
        <w:trPr>
          <w:cantSplit/>
          <w:trHeight w:val="233"/>
        </w:trPr>
        <w:tc>
          <w:tcPr>
            <w:tcW w:w="204" w:type="pct"/>
            <w:vAlign w:val="center"/>
          </w:tcPr>
          <w:p w14:paraId="58D53247" w14:textId="77777777" w:rsidR="00142E2D" w:rsidRPr="00C301D7" w:rsidRDefault="001126A4" w:rsidP="003F6B16">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02</w:t>
            </w:r>
          </w:p>
        </w:tc>
        <w:tc>
          <w:tcPr>
            <w:tcW w:w="2296" w:type="pct"/>
            <w:tcMar>
              <w:left w:w="115" w:type="dxa"/>
              <w:right w:w="101" w:type="dxa"/>
            </w:tcMar>
            <w:vAlign w:val="center"/>
          </w:tcPr>
          <w:p w14:paraId="58D53248" w14:textId="0F686F85" w:rsidR="00142E2D" w:rsidRPr="00C301D7" w:rsidRDefault="00142E2D" w:rsidP="003F6B16">
            <w:pPr>
              <w:keepNext/>
              <w:rPr>
                <w:rFonts w:asciiTheme="minorHAnsi" w:hAnsiTheme="minorHAnsi"/>
                <w:sz w:val="18"/>
                <w:szCs w:val="18"/>
              </w:rPr>
            </w:pPr>
            <w:r w:rsidRPr="00C301D7">
              <w:rPr>
                <w:rFonts w:asciiTheme="minorHAnsi" w:hAnsiTheme="minorHAnsi"/>
                <w:sz w:val="18"/>
                <w:szCs w:val="18"/>
              </w:rPr>
              <w:t>Outdoor Temperature Qualification Status</w:t>
            </w:r>
          </w:p>
        </w:tc>
        <w:tc>
          <w:tcPr>
            <w:tcW w:w="2500" w:type="pct"/>
            <w:tcMar>
              <w:left w:w="115" w:type="dxa"/>
              <w:right w:w="101" w:type="dxa"/>
            </w:tcMar>
            <w:vAlign w:val="center"/>
          </w:tcPr>
          <w:p w14:paraId="58D53249" w14:textId="437497CF" w:rsidR="007E02CF" w:rsidRPr="00C301D7" w:rsidRDefault="001126A4" w:rsidP="005D49C8">
            <w:pPr>
              <w:keepNext/>
              <w:rPr>
                <w:rFonts w:asciiTheme="minorHAnsi" w:hAnsiTheme="minorHAnsi"/>
                <w:sz w:val="18"/>
                <w:szCs w:val="18"/>
              </w:rPr>
            </w:pPr>
            <w:r w:rsidRPr="00C301D7">
              <w:rPr>
                <w:rFonts w:asciiTheme="minorHAnsi" w:hAnsiTheme="minorHAnsi"/>
                <w:sz w:val="18"/>
                <w:szCs w:val="18"/>
              </w:rPr>
              <w:t>&lt;&lt;</w:t>
            </w:r>
            <w:r w:rsidR="00551767">
              <w:rPr>
                <w:rFonts w:asciiTheme="minorHAnsi" w:hAnsiTheme="minorHAnsi"/>
                <w:sz w:val="18"/>
                <w:szCs w:val="18"/>
              </w:rPr>
              <w:t xml:space="preserve">calculated field: </w:t>
            </w:r>
            <w:r w:rsidRPr="00C301D7">
              <w:rPr>
                <w:rFonts w:asciiTheme="minorHAnsi" w:hAnsiTheme="minorHAnsi"/>
                <w:sz w:val="18"/>
                <w:szCs w:val="18"/>
              </w:rPr>
              <w:t xml:space="preserve">if </w:t>
            </w:r>
            <w:r w:rsidR="005D49C8" w:rsidRPr="00C301D7">
              <w:rPr>
                <w:rFonts w:asciiTheme="minorHAnsi" w:hAnsiTheme="minorHAnsi"/>
                <w:sz w:val="18"/>
                <w:szCs w:val="18"/>
              </w:rPr>
              <w:t>B0</w:t>
            </w:r>
            <w:r w:rsidR="005D49C8">
              <w:rPr>
                <w:rFonts w:asciiTheme="minorHAnsi" w:hAnsiTheme="minorHAnsi"/>
                <w:sz w:val="18"/>
                <w:szCs w:val="18"/>
              </w:rPr>
              <w:t>1</w:t>
            </w:r>
            <w:r w:rsidRPr="00C301D7">
              <w:rPr>
                <w:rFonts w:asciiTheme="minorHAnsi" w:hAnsiTheme="minorHAnsi"/>
                <w:sz w:val="18"/>
                <w:szCs w:val="18"/>
              </w:rPr>
              <w:t>&lt;55</w:t>
            </w:r>
            <w:r w:rsidR="00651A42" w:rsidRPr="00C301D7">
              <w:rPr>
                <w:rFonts w:asciiTheme="minorHAnsi" w:hAnsiTheme="minorHAnsi"/>
                <w:sz w:val="18"/>
                <w:szCs w:val="18"/>
              </w:rPr>
              <w:t>deg</w:t>
            </w:r>
            <w:r w:rsidRPr="00C301D7">
              <w:rPr>
                <w:rFonts w:asciiTheme="minorHAnsi" w:hAnsiTheme="minorHAnsi"/>
                <w:sz w:val="18"/>
                <w:szCs w:val="18"/>
              </w:rPr>
              <w:t>F, then display text: "</w:t>
            </w:r>
            <w:r w:rsidR="00157956">
              <w:rPr>
                <w:rFonts w:asciiTheme="minorHAnsi" w:hAnsiTheme="minorHAnsi"/>
                <w:sz w:val="18"/>
                <w:szCs w:val="18"/>
              </w:rPr>
              <w:t>FID</w:t>
            </w:r>
            <w:r w:rsidR="00CA59D7" w:rsidRPr="00C301D7">
              <w:rPr>
                <w:rFonts w:asciiTheme="minorHAnsi" w:hAnsiTheme="minorHAnsi"/>
                <w:sz w:val="18"/>
                <w:szCs w:val="18"/>
              </w:rPr>
              <w:t xml:space="preserve"> must be equipped with Self Diagnostic Reporting”, else display text, “Any </w:t>
            </w:r>
            <w:r w:rsidR="00157956">
              <w:rPr>
                <w:rFonts w:asciiTheme="minorHAnsi" w:hAnsiTheme="minorHAnsi"/>
                <w:sz w:val="18"/>
                <w:szCs w:val="18"/>
              </w:rPr>
              <w:t>FID</w:t>
            </w:r>
            <w:r w:rsidR="00CA59D7" w:rsidRPr="00C301D7">
              <w:rPr>
                <w:rFonts w:asciiTheme="minorHAnsi" w:hAnsiTheme="minorHAnsi"/>
                <w:sz w:val="18"/>
                <w:szCs w:val="18"/>
              </w:rPr>
              <w:t xml:space="preserve"> can be verified when above 55 deg.</w:t>
            </w:r>
            <w:r w:rsidRPr="00C301D7">
              <w:rPr>
                <w:rFonts w:asciiTheme="minorHAnsi" w:hAnsiTheme="minorHAnsi"/>
                <w:sz w:val="18"/>
                <w:szCs w:val="18"/>
              </w:rPr>
              <w:t>&gt;&gt;</w:t>
            </w:r>
          </w:p>
        </w:tc>
      </w:tr>
      <w:tr w:rsidR="00651A42" w:rsidRPr="00C301D7" w14:paraId="58D5324E" w14:textId="77777777">
        <w:trPr>
          <w:cantSplit/>
          <w:trHeight w:val="233"/>
        </w:trPr>
        <w:tc>
          <w:tcPr>
            <w:tcW w:w="204" w:type="pct"/>
            <w:vAlign w:val="center"/>
          </w:tcPr>
          <w:p w14:paraId="58D5324B" w14:textId="77777777" w:rsidR="00651A42" w:rsidRPr="00C301D7" w:rsidRDefault="00651A42" w:rsidP="003F6B16">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03</w:t>
            </w:r>
          </w:p>
        </w:tc>
        <w:tc>
          <w:tcPr>
            <w:tcW w:w="2296" w:type="pct"/>
            <w:tcMar>
              <w:left w:w="115" w:type="dxa"/>
              <w:right w:w="101" w:type="dxa"/>
            </w:tcMar>
            <w:vAlign w:val="center"/>
          </w:tcPr>
          <w:p w14:paraId="58D5324C" w14:textId="348AF671" w:rsidR="00651A42" w:rsidRPr="00C301D7" w:rsidRDefault="00651A42" w:rsidP="003F6B16">
            <w:pPr>
              <w:keepNext/>
              <w:rPr>
                <w:rFonts w:asciiTheme="minorHAnsi" w:hAnsiTheme="minorHAnsi"/>
                <w:sz w:val="18"/>
                <w:szCs w:val="18"/>
              </w:rPr>
            </w:pPr>
            <w:r w:rsidRPr="00C301D7">
              <w:rPr>
                <w:rFonts w:asciiTheme="minorHAnsi" w:hAnsiTheme="minorHAnsi"/>
                <w:sz w:val="18"/>
                <w:szCs w:val="18"/>
              </w:rPr>
              <w:t>Self Diagnostic Reporting</w:t>
            </w:r>
            <w:r w:rsidR="000757DC" w:rsidRPr="00C301D7">
              <w:rPr>
                <w:rFonts w:asciiTheme="minorHAnsi" w:hAnsiTheme="minorHAnsi"/>
                <w:sz w:val="18"/>
                <w:szCs w:val="18"/>
              </w:rPr>
              <w:t xml:space="preserve"> (SDR)</w:t>
            </w:r>
          </w:p>
        </w:tc>
        <w:tc>
          <w:tcPr>
            <w:tcW w:w="2500" w:type="pct"/>
            <w:tcMar>
              <w:left w:w="115" w:type="dxa"/>
              <w:right w:w="101" w:type="dxa"/>
            </w:tcMar>
            <w:vAlign w:val="center"/>
          </w:tcPr>
          <w:p w14:paraId="58D5324D" w14:textId="2D6082DD" w:rsidR="00651A42" w:rsidRPr="00C301D7" w:rsidRDefault="000757DC" w:rsidP="009311FE">
            <w:pPr>
              <w:keepNext/>
              <w:rPr>
                <w:rFonts w:asciiTheme="minorHAnsi" w:hAnsiTheme="minorHAnsi"/>
                <w:sz w:val="18"/>
                <w:szCs w:val="18"/>
              </w:rPr>
            </w:pPr>
            <w:r w:rsidRPr="00C301D7">
              <w:rPr>
                <w:rFonts w:asciiTheme="minorHAnsi" w:hAnsiTheme="minorHAnsi"/>
                <w:sz w:val="18"/>
                <w:szCs w:val="18"/>
              </w:rPr>
              <w:t xml:space="preserve">&lt;&lt;user input.  Select from list: </w:t>
            </w:r>
            <w:r w:rsidR="00157956">
              <w:rPr>
                <w:rFonts w:asciiTheme="minorHAnsi" w:hAnsiTheme="minorHAnsi"/>
                <w:sz w:val="18"/>
                <w:szCs w:val="18"/>
              </w:rPr>
              <w:t>FID</w:t>
            </w:r>
            <w:r w:rsidRPr="00C301D7">
              <w:rPr>
                <w:rFonts w:asciiTheme="minorHAnsi" w:hAnsiTheme="minorHAnsi"/>
                <w:sz w:val="18"/>
                <w:szCs w:val="18"/>
              </w:rPr>
              <w:t xml:space="preserve"> equipped with SDR, </w:t>
            </w:r>
            <w:r w:rsidR="00157956">
              <w:rPr>
                <w:rFonts w:asciiTheme="minorHAnsi" w:hAnsiTheme="minorHAnsi"/>
                <w:sz w:val="18"/>
                <w:szCs w:val="18"/>
              </w:rPr>
              <w:t>FID</w:t>
            </w:r>
            <w:r w:rsidRPr="00C301D7">
              <w:rPr>
                <w:rFonts w:asciiTheme="minorHAnsi" w:hAnsiTheme="minorHAnsi"/>
                <w:sz w:val="18"/>
                <w:szCs w:val="18"/>
              </w:rPr>
              <w:t xml:space="preserve"> not equipped with SDR&gt;&gt;</w:t>
            </w:r>
          </w:p>
        </w:tc>
      </w:tr>
      <w:tr w:rsidR="000757DC" w:rsidRPr="00C301D7" w14:paraId="58D53252" w14:textId="77777777">
        <w:trPr>
          <w:cantSplit/>
          <w:trHeight w:val="233"/>
        </w:trPr>
        <w:tc>
          <w:tcPr>
            <w:tcW w:w="204" w:type="pct"/>
            <w:vAlign w:val="center"/>
          </w:tcPr>
          <w:p w14:paraId="58D5324F" w14:textId="77777777" w:rsidR="000757DC" w:rsidRPr="00C301D7" w:rsidRDefault="000757DC" w:rsidP="003F6B16">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04</w:t>
            </w:r>
          </w:p>
        </w:tc>
        <w:tc>
          <w:tcPr>
            <w:tcW w:w="2296" w:type="pct"/>
            <w:tcMar>
              <w:left w:w="115" w:type="dxa"/>
              <w:right w:w="101" w:type="dxa"/>
            </w:tcMar>
            <w:vAlign w:val="center"/>
          </w:tcPr>
          <w:p w14:paraId="58D53250" w14:textId="6A891367" w:rsidR="000757DC" w:rsidRPr="00C301D7" w:rsidRDefault="00157956" w:rsidP="003F6B16">
            <w:pPr>
              <w:keepNext/>
              <w:rPr>
                <w:rFonts w:asciiTheme="minorHAnsi" w:hAnsiTheme="minorHAnsi"/>
                <w:sz w:val="18"/>
                <w:szCs w:val="18"/>
              </w:rPr>
            </w:pPr>
            <w:r>
              <w:rPr>
                <w:rFonts w:asciiTheme="minorHAnsi" w:hAnsiTheme="minorHAnsi"/>
                <w:sz w:val="18"/>
                <w:szCs w:val="18"/>
              </w:rPr>
              <w:t>Fault Indicator Display</w:t>
            </w:r>
            <w:r w:rsidR="001126A4" w:rsidRPr="00C301D7">
              <w:rPr>
                <w:rFonts w:asciiTheme="minorHAnsi" w:hAnsiTheme="minorHAnsi"/>
                <w:sz w:val="18"/>
                <w:szCs w:val="18"/>
              </w:rPr>
              <w:t xml:space="preserve"> Verification Applicability</w:t>
            </w:r>
          </w:p>
        </w:tc>
        <w:tc>
          <w:tcPr>
            <w:tcW w:w="2500" w:type="pct"/>
            <w:tcMar>
              <w:left w:w="115" w:type="dxa"/>
              <w:right w:w="101" w:type="dxa"/>
            </w:tcMar>
            <w:vAlign w:val="center"/>
          </w:tcPr>
          <w:p w14:paraId="58D53251" w14:textId="222BC318" w:rsidR="000757DC" w:rsidRPr="00C301D7" w:rsidRDefault="000757DC" w:rsidP="009311FE">
            <w:pPr>
              <w:keepNext/>
              <w:rPr>
                <w:rFonts w:asciiTheme="minorHAnsi" w:hAnsiTheme="minorHAnsi"/>
                <w:sz w:val="18"/>
                <w:szCs w:val="18"/>
              </w:rPr>
            </w:pPr>
            <w:r w:rsidRPr="00C301D7">
              <w:rPr>
                <w:rFonts w:asciiTheme="minorHAnsi" w:hAnsiTheme="minorHAnsi"/>
                <w:sz w:val="18"/>
                <w:szCs w:val="18"/>
              </w:rPr>
              <w:t xml:space="preserve">&lt;&lt;if </w:t>
            </w:r>
            <w:r w:rsidR="00A82E8B" w:rsidRPr="00C301D7">
              <w:rPr>
                <w:rFonts w:asciiTheme="minorHAnsi" w:hAnsiTheme="minorHAnsi"/>
                <w:sz w:val="18"/>
                <w:szCs w:val="18"/>
              </w:rPr>
              <w:t>B0</w:t>
            </w:r>
            <w:r w:rsidR="00A82E8B">
              <w:rPr>
                <w:rFonts w:asciiTheme="minorHAnsi" w:hAnsiTheme="minorHAnsi"/>
                <w:sz w:val="18"/>
                <w:szCs w:val="18"/>
              </w:rPr>
              <w:t>1</w:t>
            </w:r>
            <w:r w:rsidRPr="00C301D7">
              <w:rPr>
                <w:rFonts w:asciiTheme="minorHAnsi" w:hAnsiTheme="minorHAnsi"/>
                <w:sz w:val="18"/>
                <w:szCs w:val="18"/>
              </w:rPr>
              <w:t xml:space="preserve">&lt;55degF and </w:t>
            </w:r>
            <w:r w:rsidR="00A82E8B" w:rsidRPr="00C301D7">
              <w:rPr>
                <w:rFonts w:asciiTheme="minorHAnsi" w:hAnsiTheme="minorHAnsi"/>
                <w:sz w:val="18"/>
                <w:szCs w:val="18"/>
              </w:rPr>
              <w:t>B0</w:t>
            </w:r>
            <w:r w:rsidR="00A82E8B">
              <w:rPr>
                <w:rFonts w:asciiTheme="minorHAnsi" w:hAnsiTheme="minorHAnsi"/>
                <w:sz w:val="18"/>
                <w:szCs w:val="18"/>
              </w:rPr>
              <w:t>2</w:t>
            </w:r>
            <w:r w:rsidR="00A82E8B" w:rsidRPr="00C301D7">
              <w:rPr>
                <w:rFonts w:asciiTheme="minorHAnsi" w:hAnsiTheme="minorHAnsi"/>
                <w:sz w:val="18"/>
                <w:szCs w:val="18"/>
              </w:rPr>
              <w:t xml:space="preserve"> </w:t>
            </w:r>
            <w:r w:rsidRPr="00C301D7">
              <w:rPr>
                <w:rFonts w:asciiTheme="minorHAnsi" w:hAnsiTheme="minorHAnsi"/>
                <w:sz w:val="18"/>
                <w:szCs w:val="18"/>
              </w:rPr>
              <w:t xml:space="preserve">= </w:t>
            </w:r>
            <w:r w:rsidR="00157956">
              <w:rPr>
                <w:rFonts w:asciiTheme="minorHAnsi" w:hAnsiTheme="minorHAnsi"/>
                <w:sz w:val="18"/>
                <w:szCs w:val="18"/>
              </w:rPr>
              <w:t>FID</w:t>
            </w:r>
            <w:r w:rsidRPr="00C301D7">
              <w:rPr>
                <w:rFonts w:asciiTheme="minorHAnsi" w:hAnsiTheme="minorHAnsi"/>
                <w:sz w:val="18"/>
                <w:szCs w:val="18"/>
              </w:rPr>
              <w:t xml:space="preserve"> not equipped with SDR</w:t>
            </w:r>
            <w:r w:rsidR="00FC32A7">
              <w:rPr>
                <w:rFonts w:asciiTheme="minorHAnsi" w:hAnsiTheme="minorHAnsi"/>
                <w:sz w:val="18"/>
                <w:szCs w:val="18"/>
              </w:rPr>
              <w:t>;</w:t>
            </w:r>
            <w:r w:rsidRPr="00C301D7">
              <w:rPr>
                <w:rFonts w:asciiTheme="minorHAnsi" w:hAnsiTheme="minorHAnsi"/>
                <w:sz w:val="18"/>
                <w:szCs w:val="18"/>
              </w:rPr>
              <w:t>, display text “</w:t>
            </w:r>
            <w:r w:rsidR="00157956">
              <w:rPr>
                <w:rFonts w:asciiTheme="minorHAnsi" w:hAnsiTheme="minorHAnsi"/>
                <w:sz w:val="18"/>
                <w:szCs w:val="18"/>
              </w:rPr>
              <w:t>FID</w:t>
            </w:r>
            <w:r w:rsidRPr="00C301D7">
              <w:rPr>
                <w:rFonts w:asciiTheme="minorHAnsi" w:hAnsiTheme="minorHAnsi"/>
                <w:sz w:val="18"/>
                <w:szCs w:val="18"/>
              </w:rPr>
              <w:t xml:space="preserve"> verification may not proceed.”  Do not proceed.  Else, display text “</w:t>
            </w:r>
            <w:r w:rsidR="00157956">
              <w:rPr>
                <w:rFonts w:asciiTheme="minorHAnsi" w:hAnsiTheme="minorHAnsi"/>
                <w:sz w:val="18"/>
                <w:szCs w:val="18"/>
              </w:rPr>
              <w:t>FID</w:t>
            </w:r>
            <w:r w:rsidRPr="00C301D7">
              <w:rPr>
                <w:rFonts w:asciiTheme="minorHAnsi" w:hAnsiTheme="minorHAnsi"/>
                <w:sz w:val="18"/>
                <w:szCs w:val="18"/>
              </w:rPr>
              <w:t xml:space="preserve"> verification may proceed.&gt;&gt;</w:t>
            </w:r>
          </w:p>
        </w:tc>
      </w:tr>
    </w:tbl>
    <w:p w14:paraId="58D53254" w14:textId="77777777" w:rsidR="00142E2D" w:rsidRPr="00F76A4F" w:rsidRDefault="00142E2D">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C063EB" w:rsidRPr="00C301D7" w14:paraId="58D53257" w14:textId="77777777">
        <w:trPr>
          <w:cantSplit/>
          <w:trHeight w:val="233"/>
        </w:trPr>
        <w:tc>
          <w:tcPr>
            <w:tcW w:w="5000" w:type="pct"/>
            <w:gridSpan w:val="3"/>
            <w:vAlign w:val="center"/>
          </w:tcPr>
          <w:p w14:paraId="58D53255" w14:textId="7D27B4FC" w:rsidR="00C063EB" w:rsidRPr="00F76A4F" w:rsidRDefault="000757DC" w:rsidP="003F6B16">
            <w:pPr>
              <w:pStyle w:val="Header"/>
              <w:keepNext/>
              <w:tabs>
                <w:tab w:val="clear" w:pos="4320"/>
                <w:tab w:val="clear" w:pos="8640"/>
              </w:tabs>
              <w:rPr>
                <w:rFonts w:asciiTheme="minorHAnsi" w:hAnsiTheme="minorHAnsi"/>
                <w:b/>
                <w:szCs w:val="18"/>
              </w:rPr>
            </w:pPr>
            <w:r w:rsidRPr="00F76A4F">
              <w:rPr>
                <w:rFonts w:asciiTheme="minorHAnsi" w:hAnsiTheme="minorHAnsi"/>
                <w:b/>
                <w:szCs w:val="18"/>
              </w:rPr>
              <w:t>C</w:t>
            </w:r>
            <w:r w:rsidR="00C063EB" w:rsidRPr="00F76A4F">
              <w:rPr>
                <w:rFonts w:asciiTheme="minorHAnsi" w:hAnsiTheme="minorHAnsi"/>
                <w:b/>
                <w:szCs w:val="18"/>
              </w:rPr>
              <w:t>. Measurement Access Hole (MAH) Verification</w:t>
            </w:r>
          </w:p>
          <w:p w14:paraId="58D53256" w14:textId="544BF0BA" w:rsidR="00C063EB" w:rsidRPr="001B751A" w:rsidRDefault="004978E7" w:rsidP="003F6B16">
            <w:pPr>
              <w:pStyle w:val="Header"/>
              <w:keepNext/>
              <w:tabs>
                <w:tab w:val="clear" w:pos="4320"/>
                <w:tab w:val="clear" w:pos="8640"/>
              </w:tabs>
              <w:rPr>
                <w:rFonts w:asciiTheme="minorHAnsi" w:hAnsiTheme="minorHAnsi"/>
                <w:sz w:val="18"/>
                <w:szCs w:val="18"/>
              </w:rPr>
            </w:pPr>
            <w:r w:rsidRPr="00F57CCA">
              <w:rPr>
                <w:rFonts w:asciiTheme="minorHAnsi" w:hAnsiTheme="minorHAnsi"/>
                <w:sz w:val="18"/>
                <w:szCs w:val="18"/>
              </w:rPr>
              <w:t>HERS Raters are required to visually field verify MAH</w:t>
            </w:r>
            <w:r>
              <w:rPr>
                <w:rFonts w:asciiTheme="minorHAnsi" w:hAnsiTheme="minorHAnsi"/>
                <w:sz w:val="18"/>
                <w:szCs w:val="18"/>
              </w:rPr>
              <w:t>.</w:t>
            </w:r>
            <w:r w:rsidRPr="00DC4523">
              <w:rPr>
                <w:rFonts w:asciiTheme="minorHAnsi" w:hAnsiTheme="minorHAnsi"/>
                <w:sz w:val="18"/>
                <w:szCs w:val="18"/>
              </w:rPr>
              <w:t xml:space="preserve"> </w:t>
            </w:r>
            <w:r w:rsidR="00EC0116" w:rsidRPr="00DC4523">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C063EB" w:rsidRPr="00C301D7" w14:paraId="58D5325F" w14:textId="77777777">
        <w:trPr>
          <w:cantSplit/>
          <w:trHeight w:val="233"/>
        </w:trPr>
        <w:tc>
          <w:tcPr>
            <w:tcW w:w="204" w:type="pct"/>
            <w:vAlign w:val="center"/>
          </w:tcPr>
          <w:p w14:paraId="58D53258" w14:textId="77777777" w:rsidR="00C063EB" w:rsidRPr="001B751A" w:rsidRDefault="00C063EB" w:rsidP="003F6B16">
            <w:pPr>
              <w:pStyle w:val="IndexHeading"/>
              <w:keepNext/>
              <w:ind w:left="-115"/>
              <w:jc w:val="center"/>
              <w:rPr>
                <w:rFonts w:asciiTheme="minorHAnsi" w:hAnsiTheme="minorHAnsi"/>
                <w:b w:val="0"/>
                <w:bCs/>
                <w:sz w:val="18"/>
                <w:szCs w:val="18"/>
              </w:rPr>
            </w:pPr>
            <w:r w:rsidRPr="001B751A">
              <w:rPr>
                <w:rFonts w:asciiTheme="minorHAnsi" w:hAnsiTheme="minorHAnsi"/>
                <w:b w:val="0"/>
                <w:bCs/>
                <w:sz w:val="18"/>
                <w:szCs w:val="18"/>
              </w:rPr>
              <w:t>01</w:t>
            </w:r>
          </w:p>
        </w:tc>
        <w:tc>
          <w:tcPr>
            <w:tcW w:w="2296" w:type="pct"/>
            <w:tcMar>
              <w:left w:w="115" w:type="dxa"/>
              <w:right w:w="101" w:type="dxa"/>
            </w:tcMar>
            <w:vAlign w:val="center"/>
          </w:tcPr>
          <w:p w14:paraId="58D53259" w14:textId="422AB8DB" w:rsidR="00C063EB" w:rsidRPr="001B751A" w:rsidRDefault="00EC0116" w:rsidP="00F76A4F">
            <w:pPr>
              <w:keepNext/>
              <w:rPr>
                <w:rFonts w:asciiTheme="minorHAnsi" w:hAnsiTheme="minorHAnsi"/>
                <w:sz w:val="18"/>
                <w:szCs w:val="18"/>
              </w:rPr>
            </w:pPr>
            <w:r>
              <w:rPr>
                <w:rFonts w:asciiTheme="minorHAnsi" w:hAnsiTheme="minorHAnsi"/>
                <w:sz w:val="18"/>
                <w:szCs w:val="18"/>
              </w:rPr>
              <w:t xml:space="preserve">Method </w:t>
            </w:r>
            <w:r w:rsidR="00856A4A">
              <w:rPr>
                <w:rFonts w:asciiTheme="minorHAnsi" w:hAnsiTheme="minorHAnsi"/>
                <w:sz w:val="18"/>
                <w:szCs w:val="18"/>
              </w:rPr>
              <w:t>U</w:t>
            </w:r>
            <w:r>
              <w:rPr>
                <w:rFonts w:asciiTheme="minorHAnsi" w:hAnsiTheme="minorHAnsi"/>
                <w:sz w:val="18"/>
                <w:szCs w:val="18"/>
              </w:rPr>
              <w:t xml:space="preserve">sed to </w:t>
            </w:r>
            <w:r w:rsidR="00856A4A">
              <w:rPr>
                <w:rFonts w:asciiTheme="minorHAnsi" w:hAnsiTheme="minorHAnsi"/>
                <w:sz w:val="18"/>
                <w:szCs w:val="18"/>
              </w:rPr>
              <w:t>D</w:t>
            </w:r>
            <w:r>
              <w:rPr>
                <w:rFonts w:asciiTheme="minorHAnsi" w:hAnsiTheme="minorHAnsi"/>
                <w:sz w:val="18"/>
                <w:szCs w:val="18"/>
              </w:rPr>
              <w:t xml:space="preserve">emonstrate </w:t>
            </w:r>
            <w:r w:rsidR="00856A4A">
              <w:rPr>
                <w:rFonts w:asciiTheme="minorHAnsi" w:hAnsiTheme="minorHAnsi"/>
                <w:sz w:val="18"/>
                <w:szCs w:val="18"/>
              </w:rPr>
              <w:t>C</w:t>
            </w:r>
            <w:r>
              <w:rPr>
                <w:rFonts w:asciiTheme="minorHAnsi" w:hAnsiTheme="minorHAnsi"/>
                <w:sz w:val="18"/>
                <w:szCs w:val="18"/>
              </w:rPr>
              <w:t xml:space="preserve">ompliance with the Measurement Access Hole (MAH) </w:t>
            </w:r>
            <w:r w:rsidR="00856A4A">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58D5325A" w14:textId="77777777" w:rsidR="00C063EB" w:rsidRPr="001B751A" w:rsidRDefault="00EC0116" w:rsidP="003F6B16">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 reference</w:t>
            </w:r>
            <w:r w:rsidR="001B2F74" w:rsidRPr="001B751A">
              <w:rPr>
                <w:rFonts w:asciiTheme="minorHAnsi" w:hAnsiTheme="minorHAnsi"/>
                <w:sz w:val="18"/>
                <w:szCs w:val="18"/>
              </w:rPr>
              <w:t xml:space="preserve"> value from CF2R-MCH-25 as default; allow user to override the default and pick one from list</w:t>
            </w:r>
            <w:r w:rsidR="001B2F74" w:rsidRPr="001B751A" w:rsidDel="001B2F74">
              <w:rPr>
                <w:rFonts w:asciiTheme="minorHAnsi" w:hAnsiTheme="minorHAnsi"/>
                <w:sz w:val="18"/>
                <w:szCs w:val="18"/>
              </w:rPr>
              <w:t xml:space="preserve"> </w:t>
            </w:r>
            <w:r w:rsidR="00941963" w:rsidRPr="001B751A">
              <w:rPr>
                <w:rFonts w:asciiTheme="minorHAnsi" w:hAnsiTheme="minorHAnsi"/>
                <w:sz w:val="18"/>
                <w:szCs w:val="18"/>
              </w:rPr>
              <w:t xml:space="preserve">: </w:t>
            </w:r>
          </w:p>
          <w:p w14:paraId="58D5325B" w14:textId="77777777" w:rsidR="00C063EB" w:rsidRPr="001B751A" w:rsidRDefault="00EC0116"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58D5325C" w14:textId="77777777" w:rsidR="00C063EB" w:rsidRPr="001B751A" w:rsidRDefault="00EC0116"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58D5325D" w14:textId="77777777" w:rsidR="00C063EB" w:rsidRPr="001B751A" w:rsidRDefault="00EC0116" w:rsidP="00706A96">
            <w:pPr>
              <w:pStyle w:val="ListParagraph"/>
              <w:keepNext/>
              <w:numPr>
                <w:ilvl w:val="0"/>
                <w:numId w:val="14"/>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labeled"&gt;&gt;</w:t>
            </w:r>
          </w:p>
          <w:p w14:paraId="58D5325E" w14:textId="77777777" w:rsidR="001D6248" w:rsidRPr="001B751A" w:rsidRDefault="00EC0116" w:rsidP="00706A96">
            <w:pPr>
              <w:pStyle w:val="ListParagraph"/>
              <w:keepNext/>
              <w:numPr>
                <w:ilvl w:val="0"/>
                <w:numId w:val="14"/>
              </w:numPr>
              <w:rPr>
                <w:rFonts w:asciiTheme="minorHAnsi" w:hAnsiTheme="minorHAnsi"/>
                <w:sz w:val="18"/>
                <w:szCs w:val="18"/>
              </w:rPr>
            </w:pPr>
            <w:r>
              <w:rPr>
                <w:rFonts w:asciiTheme="minorHAnsi" w:hAnsiTheme="minorHAnsi"/>
                <w:sz w:val="18"/>
                <w:szCs w:val="18"/>
              </w:rPr>
              <w:t>MAH is not installed. System does not comply&gt;&gt;</w:t>
            </w:r>
          </w:p>
        </w:tc>
      </w:tr>
    </w:tbl>
    <w:p w14:paraId="58D53260" w14:textId="77777777" w:rsidR="00C063EB" w:rsidRPr="00C301D7" w:rsidRDefault="00C063EB" w:rsidP="003F6B16">
      <w:pPr>
        <w:rPr>
          <w:rFonts w:asciiTheme="minorHAnsi" w:hAnsiTheme="minorHAnsi"/>
          <w:b/>
          <w:sz w:val="18"/>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50"/>
        <w:gridCol w:w="5040"/>
        <w:gridCol w:w="5490"/>
      </w:tblGrid>
      <w:tr w:rsidR="00C063EB" w:rsidRPr="00C301D7" w:rsidDel="00112118" w14:paraId="58D53263" w14:textId="0900E5F5">
        <w:trPr>
          <w:trHeight w:val="233"/>
          <w:del w:id="64" w:author="Smith, Alexis@Energy" w:date="2019-04-11T14:58:00Z"/>
        </w:trPr>
        <w:tc>
          <w:tcPr>
            <w:tcW w:w="5000" w:type="pct"/>
            <w:gridSpan w:val="3"/>
          </w:tcPr>
          <w:p w14:paraId="58D53261" w14:textId="216747FA" w:rsidR="00C063EB" w:rsidRPr="00F76A4F" w:rsidDel="00112118" w:rsidRDefault="000757DC" w:rsidP="003F6B16">
            <w:pPr>
              <w:keepNext/>
              <w:rPr>
                <w:del w:id="65" w:author="Smith, Alexis@Energy" w:date="2019-04-11T14:58:00Z"/>
                <w:rFonts w:asciiTheme="minorHAnsi" w:hAnsiTheme="minorHAnsi"/>
                <w:b/>
                <w:szCs w:val="18"/>
              </w:rPr>
            </w:pPr>
            <w:del w:id="66" w:author="Smith, Alexis@Energy" w:date="2019-04-11T14:58:00Z">
              <w:r w:rsidRPr="00F76A4F" w:rsidDel="00112118">
                <w:rPr>
                  <w:rFonts w:asciiTheme="minorHAnsi" w:hAnsiTheme="minorHAnsi"/>
                  <w:b/>
                  <w:szCs w:val="18"/>
                </w:rPr>
                <w:delText>D</w:delText>
              </w:r>
              <w:r w:rsidR="00C063EB" w:rsidRPr="00F76A4F" w:rsidDel="00112118">
                <w:rPr>
                  <w:rFonts w:asciiTheme="minorHAnsi" w:hAnsiTheme="minorHAnsi"/>
                  <w:b/>
                  <w:szCs w:val="18"/>
                </w:rPr>
                <w:delText>. Minimum System Airflow Rate Verification</w:delText>
              </w:r>
            </w:del>
          </w:p>
          <w:p w14:paraId="58D53262" w14:textId="52A57FDD" w:rsidR="00C063EB" w:rsidRPr="00DC4523" w:rsidDel="00112118" w:rsidRDefault="00EC0116" w:rsidP="003F6B16">
            <w:pPr>
              <w:keepNext/>
              <w:rPr>
                <w:del w:id="67" w:author="Smith, Alexis@Energy" w:date="2019-04-11T14:58:00Z"/>
                <w:rFonts w:asciiTheme="minorHAnsi" w:hAnsiTheme="minorHAnsi"/>
                <w:sz w:val="18"/>
                <w:szCs w:val="18"/>
              </w:rPr>
            </w:pPr>
            <w:del w:id="68" w:author="Smith, Alexis@Energy" w:date="2019-04-11T14:58:00Z">
              <w:r w:rsidRPr="00DC4523" w:rsidDel="00112118">
                <w:rPr>
                  <w:rFonts w:asciiTheme="minorHAnsi" w:hAnsiTheme="minorHAnsi"/>
                  <w:sz w:val="18"/>
                  <w:szCs w:val="18"/>
                </w:rPr>
                <w:delText>Procedures for verifying minimum system airflow are specified in Reference Residential Appendix RA</w:delText>
              </w:r>
              <w:r w:rsidR="008059CB" w:rsidDel="00112118">
                <w:rPr>
                  <w:rFonts w:asciiTheme="minorHAnsi" w:hAnsiTheme="minorHAnsi"/>
                  <w:sz w:val="18"/>
                  <w:szCs w:val="18"/>
                </w:rPr>
                <w:delText>3.3.3</w:delText>
              </w:r>
              <w:r w:rsidRPr="00DC4523" w:rsidDel="00112118">
                <w:rPr>
                  <w:rFonts w:asciiTheme="minorHAnsi" w:hAnsiTheme="minorHAnsi"/>
                  <w:sz w:val="18"/>
                  <w:szCs w:val="18"/>
                </w:rPr>
                <w:delText>.</w:delText>
              </w:r>
            </w:del>
          </w:p>
        </w:tc>
      </w:tr>
      <w:tr w:rsidR="00C063EB" w:rsidRPr="00C301D7" w:rsidDel="00112118" w14:paraId="58D53268" w14:textId="26102623">
        <w:trPr>
          <w:trHeight w:val="233"/>
          <w:del w:id="69" w:author="Smith, Alexis@Energy" w:date="2019-04-11T14:58:00Z"/>
        </w:trPr>
        <w:tc>
          <w:tcPr>
            <w:tcW w:w="205" w:type="pct"/>
            <w:vAlign w:val="center"/>
          </w:tcPr>
          <w:p w14:paraId="58D53264" w14:textId="77777777" w:rsidR="00C063EB" w:rsidRPr="001B751A" w:rsidDel="00112118" w:rsidRDefault="00C063EB" w:rsidP="003F6B16">
            <w:pPr>
              <w:pStyle w:val="IndexHeading"/>
              <w:keepNext/>
              <w:ind w:left="-115"/>
              <w:jc w:val="center"/>
              <w:rPr>
                <w:del w:id="70" w:author="Smith, Alexis@Energy" w:date="2019-04-11T14:58:00Z"/>
                <w:rFonts w:asciiTheme="minorHAnsi" w:hAnsiTheme="minorHAnsi"/>
                <w:b w:val="0"/>
                <w:bCs/>
                <w:sz w:val="18"/>
                <w:szCs w:val="18"/>
              </w:rPr>
            </w:pPr>
            <w:del w:id="71" w:author="Smith, Alexis@Energy" w:date="2019-04-11T14:58:00Z">
              <w:r w:rsidRPr="001B751A" w:rsidDel="00112118">
                <w:rPr>
                  <w:rFonts w:asciiTheme="minorHAnsi" w:hAnsiTheme="minorHAnsi"/>
                  <w:b w:val="0"/>
                  <w:bCs/>
                  <w:sz w:val="18"/>
                  <w:szCs w:val="18"/>
                </w:rPr>
                <w:delText>01</w:delText>
              </w:r>
            </w:del>
          </w:p>
        </w:tc>
        <w:tc>
          <w:tcPr>
            <w:tcW w:w="2295" w:type="pct"/>
            <w:tcMar>
              <w:left w:w="115" w:type="dxa"/>
              <w:right w:w="101" w:type="dxa"/>
            </w:tcMar>
            <w:vAlign w:val="center"/>
          </w:tcPr>
          <w:p w14:paraId="58D53265" w14:textId="77572E0A" w:rsidR="00C063EB" w:rsidRPr="001B751A" w:rsidDel="00112118" w:rsidRDefault="00EC0116" w:rsidP="003F6B16">
            <w:pPr>
              <w:keepNext/>
              <w:rPr>
                <w:del w:id="72" w:author="Smith, Alexis@Energy" w:date="2019-04-11T14:58:00Z"/>
                <w:rFonts w:asciiTheme="minorHAnsi" w:hAnsiTheme="minorHAnsi"/>
                <w:sz w:val="18"/>
                <w:szCs w:val="18"/>
              </w:rPr>
            </w:pPr>
            <w:del w:id="73" w:author="Smith, Alexis@Energy" w:date="2019-04-11T14:58:00Z">
              <w:r w:rsidDel="00112118">
                <w:rPr>
                  <w:rFonts w:asciiTheme="minorHAnsi" w:hAnsiTheme="minorHAnsi"/>
                  <w:sz w:val="18"/>
                  <w:szCs w:val="18"/>
                </w:rPr>
                <w:delText>Minimum Required System Airflow Rate (cfm)</w:delText>
              </w:r>
            </w:del>
          </w:p>
        </w:tc>
        <w:tc>
          <w:tcPr>
            <w:tcW w:w="2500" w:type="pct"/>
            <w:tcMar>
              <w:left w:w="115" w:type="dxa"/>
              <w:right w:w="101" w:type="dxa"/>
            </w:tcMar>
            <w:vAlign w:val="center"/>
          </w:tcPr>
          <w:p w14:paraId="58D53266" w14:textId="77777777" w:rsidR="00C063EB" w:rsidRPr="001B751A" w:rsidDel="00112118" w:rsidRDefault="00EC0116" w:rsidP="003F6B16">
            <w:pPr>
              <w:keepNext/>
              <w:rPr>
                <w:del w:id="74" w:author="Smith, Alexis@Energy" w:date="2019-04-11T14:58:00Z"/>
                <w:rFonts w:asciiTheme="minorHAnsi" w:hAnsiTheme="minorHAnsi"/>
                <w:sz w:val="18"/>
                <w:szCs w:val="18"/>
              </w:rPr>
            </w:pPr>
            <w:del w:id="75" w:author="Smith, Alexis@Energy" w:date="2019-04-11T14:58:00Z">
              <w:r w:rsidDel="00112118">
                <w:rPr>
                  <w:rFonts w:asciiTheme="minorHAnsi" w:hAnsiTheme="minorHAnsi"/>
                  <w:sz w:val="18"/>
                  <w:szCs w:val="18"/>
                </w:rPr>
                <w:delText xml:space="preserve">&lt;auto filled text: referenced from CF2R.  Possible entries: </w:delText>
              </w:r>
            </w:del>
          </w:p>
          <w:p w14:paraId="58D53267" w14:textId="77777777" w:rsidR="00C063EB" w:rsidRPr="001B751A" w:rsidDel="00112118" w:rsidRDefault="00EC0116" w:rsidP="003F6B16">
            <w:pPr>
              <w:keepNext/>
              <w:rPr>
                <w:del w:id="76" w:author="Smith, Alexis@Energy" w:date="2019-04-11T14:58:00Z"/>
                <w:rFonts w:asciiTheme="minorHAnsi" w:hAnsiTheme="minorHAnsi"/>
                <w:sz w:val="18"/>
                <w:szCs w:val="18"/>
              </w:rPr>
            </w:pPr>
            <w:del w:id="77" w:author="Smith, Alexis@Energy" w:date="2019-04-11T14:58:00Z">
              <w:r w:rsidDel="00112118">
                <w:rPr>
                  <w:rFonts w:asciiTheme="minorHAnsi" w:hAnsiTheme="minorHAnsi"/>
                  <w:sz w:val="18"/>
                  <w:szCs w:val="18"/>
                </w:rPr>
                <w:delText>A05*350 or A05*300&gt;&gt;</w:delText>
              </w:r>
            </w:del>
          </w:p>
        </w:tc>
      </w:tr>
      <w:tr w:rsidR="00C063EB" w:rsidRPr="00C301D7" w:rsidDel="00112118" w14:paraId="58D53277" w14:textId="72755806">
        <w:tblPrEx>
          <w:tblCellMar>
            <w:left w:w="115" w:type="dxa"/>
            <w:right w:w="115" w:type="dxa"/>
          </w:tblCellMar>
        </w:tblPrEx>
        <w:trPr>
          <w:trHeight w:val="233"/>
          <w:del w:id="78" w:author="Smith, Alexis@Energy" w:date="2019-04-11T14:58:00Z"/>
        </w:trPr>
        <w:tc>
          <w:tcPr>
            <w:tcW w:w="205" w:type="pct"/>
            <w:vAlign w:val="center"/>
          </w:tcPr>
          <w:p w14:paraId="58D53269" w14:textId="77777777" w:rsidR="00C063EB" w:rsidRPr="001B751A" w:rsidDel="00112118" w:rsidRDefault="00C063EB" w:rsidP="00F76A4F">
            <w:pPr>
              <w:keepNext/>
              <w:rPr>
                <w:del w:id="79" w:author="Smith, Alexis@Energy" w:date="2019-04-11T14:58:00Z"/>
                <w:rFonts w:asciiTheme="minorHAnsi" w:hAnsiTheme="minorHAnsi"/>
                <w:sz w:val="18"/>
                <w:szCs w:val="18"/>
              </w:rPr>
            </w:pPr>
            <w:del w:id="80" w:author="Smith, Alexis@Energy" w:date="2019-04-11T14:58:00Z">
              <w:r w:rsidRPr="001B751A" w:rsidDel="00112118">
                <w:rPr>
                  <w:rFonts w:asciiTheme="minorHAnsi" w:hAnsiTheme="minorHAnsi"/>
                  <w:sz w:val="18"/>
                  <w:szCs w:val="18"/>
                </w:rPr>
                <w:delText>02</w:delText>
              </w:r>
            </w:del>
          </w:p>
        </w:tc>
        <w:tc>
          <w:tcPr>
            <w:tcW w:w="2295" w:type="pct"/>
            <w:vAlign w:val="center"/>
          </w:tcPr>
          <w:p w14:paraId="58D5326A" w14:textId="06F6578D" w:rsidR="00C063EB" w:rsidRPr="001B751A" w:rsidDel="00112118" w:rsidRDefault="00EC0116" w:rsidP="003E696D">
            <w:pPr>
              <w:keepNext/>
              <w:rPr>
                <w:del w:id="81" w:author="Smith, Alexis@Energy" w:date="2019-04-11T14:58:00Z"/>
                <w:rFonts w:asciiTheme="minorHAnsi" w:hAnsiTheme="minorHAnsi"/>
                <w:sz w:val="18"/>
                <w:szCs w:val="18"/>
              </w:rPr>
            </w:pPr>
            <w:del w:id="82" w:author="Smith, Alexis@Energy" w:date="2019-04-11T14:58:00Z">
              <w:r w:rsidDel="00112118">
                <w:rPr>
                  <w:rFonts w:asciiTheme="minorHAnsi" w:hAnsiTheme="minorHAnsi"/>
                  <w:sz w:val="18"/>
                  <w:szCs w:val="18"/>
                </w:rPr>
                <w:delText>System Airflow Rate Verification Status</w:delText>
              </w:r>
            </w:del>
          </w:p>
        </w:tc>
        <w:tc>
          <w:tcPr>
            <w:tcW w:w="2500" w:type="pct"/>
          </w:tcPr>
          <w:p w14:paraId="58D5326B" w14:textId="77777777" w:rsidR="00326D8F" w:rsidRPr="001B751A" w:rsidDel="00112118" w:rsidRDefault="00EC0116" w:rsidP="00C37569">
            <w:pPr>
              <w:keepNext/>
              <w:spacing w:afterLines="60" w:after="144"/>
              <w:rPr>
                <w:del w:id="83" w:author="Smith, Alexis@Energy" w:date="2019-04-11T14:58:00Z"/>
                <w:rFonts w:asciiTheme="minorHAnsi" w:hAnsiTheme="minorHAnsi"/>
                <w:sz w:val="18"/>
                <w:szCs w:val="18"/>
              </w:rPr>
            </w:pPr>
            <w:del w:id="84" w:author="Smith, Alexis@Energy" w:date="2019-04-11T14:58:00Z">
              <w:r w:rsidDel="00112118">
                <w:rPr>
                  <w:rFonts w:asciiTheme="minorHAnsi" w:hAnsiTheme="minorHAnsi"/>
                  <w:sz w:val="18"/>
                  <w:szCs w:val="18"/>
                </w:rPr>
                <w:delText xml:space="preserve">&lt;&lt;calculated field: </w:delText>
              </w:r>
            </w:del>
          </w:p>
          <w:p w14:paraId="58D5326C" w14:textId="77777777" w:rsidR="00326D8F" w:rsidRPr="001B751A" w:rsidDel="00112118" w:rsidRDefault="00326D8F">
            <w:pPr>
              <w:keepNext/>
              <w:spacing w:afterLines="60" w:after="144"/>
              <w:rPr>
                <w:del w:id="85" w:author="Smith, Alexis@Energy" w:date="2019-04-11T14:58:00Z"/>
                <w:rFonts w:ascii="Calibri" w:hAnsi="Calibri"/>
                <w:sz w:val="18"/>
                <w:szCs w:val="18"/>
              </w:rPr>
            </w:pPr>
            <w:del w:id="86" w:author="Smith, Alexis@Energy" w:date="2019-04-11T14:58:00Z">
              <w:r w:rsidRPr="001B751A" w:rsidDel="00112118">
                <w:rPr>
                  <w:rFonts w:ascii="Calibri" w:hAnsi="Calibri"/>
                  <w:sz w:val="18"/>
                  <w:szCs w:val="18"/>
                </w:rPr>
                <w:delText>if the CF2R-MCH-01 indicates a MCH-28 is required for alternate minimum airflow rate compliance, then</w:delText>
              </w:r>
            </w:del>
          </w:p>
          <w:p w14:paraId="58D5326D" w14:textId="15D3678A" w:rsidR="00DF5DD9" w:rsidDel="00112118" w:rsidRDefault="00326D8F">
            <w:pPr>
              <w:keepNext/>
              <w:spacing w:afterLines="60" w:after="144"/>
              <w:ind w:left="720"/>
              <w:rPr>
                <w:del w:id="87" w:author="Smith, Alexis@Energy" w:date="2019-04-11T14:58:00Z"/>
                <w:rFonts w:ascii="Calibri" w:hAnsi="Calibri"/>
                <w:sz w:val="18"/>
                <w:szCs w:val="18"/>
              </w:rPr>
            </w:pPr>
            <w:del w:id="88" w:author="Smith, Alexis@Energy" w:date="2019-04-11T14:58:00Z">
              <w:r w:rsidRPr="001B751A" w:rsidDel="00112118">
                <w:rPr>
                  <w:rFonts w:ascii="Calibri" w:hAnsi="Calibri"/>
                  <w:sz w:val="18"/>
                  <w:szCs w:val="18"/>
                </w:rPr>
                <w:delText>if the system has a registered CF3R-MCH-28 that indicates compliance with Table 150.0-</w:delText>
              </w:r>
              <w:r w:rsidR="00260D6B" w:rsidDel="00112118">
                <w:rPr>
                  <w:rFonts w:ascii="Calibri" w:hAnsi="Calibri"/>
                  <w:sz w:val="18"/>
                  <w:szCs w:val="18"/>
                </w:rPr>
                <w:delText>B</w:delText>
              </w:r>
              <w:r w:rsidRPr="001B751A" w:rsidDel="00112118">
                <w:rPr>
                  <w:rFonts w:ascii="Calibri" w:hAnsi="Calibri"/>
                  <w:sz w:val="18"/>
                  <w:szCs w:val="18"/>
                </w:rPr>
                <w:delText xml:space="preserve"> or </w:delText>
              </w:r>
              <w:r w:rsidR="00260D6B" w:rsidDel="00112118">
                <w:rPr>
                  <w:rFonts w:ascii="Calibri" w:hAnsi="Calibri"/>
                  <w:sz w:val="18"/>
                  <w:szCs w:val="18"/>
                </w:rPr>
                <w:delText>C</w:delText>
              </w:r>
              <w:r w:rsidRPr="001B751A" w:rsidDel="00112118">
                <w:rPr>
                  <w:rFonts w:ascii="Calibri" w:hAnsi="Calibri"/>
                  <w:sz w:val="18"/>
                  <w:szCs w:val="18"/>
                </w:rPr>
                <w:delText xml:space="preserve"> return duct design requirements, then result =</w:delText>
              </w:r>
              <w:r w:rsidRPr="001B751A" w:rsidDel="00112118">
                <w:rPr>
                  <w:rFonts w:ascii="Calibri" w:hAnsi="Calibri"/>
                  <w:b/>
                  <w:sz w:val="18"/>
                  <w:szCs w:val="18"/>
                </w:rPr>
                <w:delText>system complies using Table 150.0-</w:delText>
              </w:r>
              <w:r w:rsidR="00260D6B" w:rsidDel="00112118">
                <w:rPr>
                  <w:rFonts w:ascii="Calibri" w:hAnsi="Calibri"/>
                  <w:b/>
                  <w:sz w:val="18"/>
                  <w:szCs w:val="18"/>
                </w:rPr>
                <w:delText>B</w:delText>
              </w:r>
              <w:r w:rsidRPr="001B751A" w:rsidDel="00112118">
                <w:rPr>
                  <w:rFonts w:ascii="Calibri" w:hAnsi="Calibri"/>
                  <w:b/>
                  <w:sz w:val="18"/>
                  <w:szCs w:val="18"/>
                </w:rPr>
                <w:delText xml:space="preserve"> or </w:delText>
              </w:r>
              <w:r w:rsidR="00260D6B" w:rsidDel="00112118">
                <w:rPr>
                  <w:rFonts w:ascii="Calibri" w:hAnsi="Calibri"/>
                  <w:b/>
                  <w:sz w:val="18"/>
                  <w:szCs w:val="18"/>
                </w:rPr>
                <w:delText>C</w:delText>
              </w:r>
              <w:r w:rsidRPr="001B751A" w:rsidDel="00112118">
                <w:rPr>
                  <w:rFonts w:ascii="Calibri" w:hAnsi="Calibri"/>
                  <w:b/>
                  <w:sz w:val="18"/>
                  <w:szCs w:val="18"/>
                </w:rPr>
                <w:delText xml:space="preserve"> alternative return duct design criteria</w:delText>
              </w:r>
              <w:r w:rsidRPr="001B751A" w:rsidDel="00112118">
                <w:rPr>
                  <w:rFonts w:ascii="Calibri" w:hAnsi="Calibri"/>
                  <w:sz w:val="18"/>
                  <w:szCs w:val="18"/>
                </w:rPr>
                <w:delText>.</w:delText>
              </w:r>
            </w:del>
          </w:p>
          <w:p w14:paraId="58D5326E" w14:textId="77777777" w:rsidR="00DF5DD9" w:rsidDel="00112118" w:rsidRDefault="00326D8F">
            <w:pPr>
              <w:keepNext/>
              <w:spacing w:afterLines="60" w:after="144"/>
              <w:ind w:left="720"/>
              <w:rPr>
                <w:del w:id="89" w:author="Smith, Alexis@Energy" w:date="2019-04-11T14:58:00Z"/>
                <w:rFonts w:ascii="Calibri" w:hAnsi="Calibri"/>
                <w:sz w:val="18"/>
                <w:szCs w:val="18"/>
              </w:rPr>
            </w:pPr>
            <w:del w:id="90" w:author="Smith, Alexis@Energy" w:date="2019-04-11T14:58:00Z">
              <w:r w:rsidRPr="001B751A" w:rsidDel="00112118">
                <w:rPr>
                  <w:rFonts w:ascii="Calibri" w:hAnsi="Calibri"/>
                  <w:sz w:val="18"/>
                  <w:szCs w:val="18"/>
                </w:rPr>
                <w:delText>else result=</w:delText>
              </w:r>
              <w:r w:rsidRPr="001B751A" w:rsidDel="00112118">
                <w:rPr>
                  <w:rFonts w:ascii="Calibri" w:hAnsi="Calibri"/>
                  <w:b/>
                  <w:sz w:val="18"/>
                  <w:szCs w:val="18"/>
                </w:rPr>
                <w:delText xml:space="preserve">System does not comply.  A registered CF3R-MCH-28 is required </w:delText>
              </w:r>
              <w:r w:rsidRPr="001B751A" w:rsidDel="00112118">
                <w:rPr>
                  <w:rFonts w:ascii="Calibri" w:hAnsi="Calibri"/>
                  <w:sz w:val="18"/>
                  <w:szCs w:val="18"/>
                </w:rPr>
                <w:delText>(do not allow this MCH-25 to be registered).</w:delText>
              </w:r>
            </w:del>
          </w:p>
          <w:p w14:paraId="58D5326F" w14:textId="77777777" w:rsidR="00DF5DD9" w:rsidDel="00112118" w:rsidRDefault="00326D8F">
            <w:pPr>
              <w:keepNext/>
              <w:spacing w:afterLines="60" w:after="144"/>
              <w:rPr>
                <w:del w:id="91" w:author="Smith, Alexis@Energy" w:date="2019-04-11T14:58:00Z"/>
                <w:rFonts w:ascii="Calibri" w:hAnsi="Calibri"/>
                <w:sz w:val="18"/>
                <w:szCs w:val="18"/>
              </w:rPr>
            </w:pPr>
            <w:del w:id="92" w:author="Smith, Alexis@Energy" w:date="2019-04-11T14:58:00Z">
              <w:r w:rsidRPr="001B751A" w:rsidDel="00112118">
                <w:rPr>
                  <w:rFonts w:ascii="Calibri" w:hAnsi="Calibri"/>
                  <w:sz w:val="18"/>
                  <w:szCs w:val="18"/>
                  <w:u w:val="single"/>
                </w:rPr>
                <w:delText>else</w:delText>
              </w:r>
              <w:r w:rsidRPr="001B751A" w:rsidDel="00112118">
                <w:rPr>
                  <w:rFonts w:ascii="Calibri" w:hAnsi="Calibri"/>
                  <w:sz w:val="18"/>
                  <w:szCs w:val="18"/>
                </w:rPr>
                <w:delText>if the CF2R-MCH-01 indicates a MCH-23 is required for minimum airflow rate compliance, then</w:delText>
              </w:r>
            </w:del>
          </w:p>
          <w:p w14:paraId="58D53270" w14:textId="77777777" w:rsidR="00DF5DD9" w:rsidDel="00112118" w:rsidRDefault="00326D8F">
            <w:pPr>
              <w:keepNext/>
              <w:spacing w:afterLines="60" w:after="144"/>
              <w:ind w:left="720"/>
              <w:rPr>
                <w:del w:id="93" w:author="Smith, Alexis@Energy" w:date="2019-04-11T14:58:00Z"/>
                <w:rFonts w:ascii="Calibri" w:hAnsi="Calibri"/>
                <w:sz w:val="18"/>
                <w:szCs w:val="18"/>
              </w:rPr>
            </w:pPr>
            <w:del w:id="94" w:author="Smith, Alexis@Energy" w:date="2019-04-11T14:58:00Z">
              <w:r w:rsidRPr="001B751A" w:rsidDel="00112118">
                <w:rPr>
                  <w:rFonts w:ascii="Calibri" w:hAnsi="Calibri"/>
                  <w:sz w:val="18"/>
                  <w:szCs w:val="18"/>
                </w:rPr>
                <w:delText xml:space="preserve">if this system has a registered CF3R-MCH-23a or CF3R-MCH-23b that meets the compliance criterion in D01, then result = </w:delText>
              </w:r>
              <w:r w:rsidRPr="001B751A" w:rsidDel="00112118">
                <w:rPr>
                  <w:rFonts w:ascii="Calibri" w:hAnsi="Calibri"/>
                  <w:b/>
                  <w:sz w:val="18"/>
                  <w:szCs w:val="18"/>
                </w:rPr>
                <w:delText>System complies with minimum airflow rate requirements</w:delText>
              </w:r>
              <w:r w:rsidRPr="001B751A" w:rsidDel="00112118">
                <w:rPr>
                  <w:rFonts w:ascii="Calibri" w:hAnsi="Calibri"/>
                  <w:sz w:val="18"/>
                  <w:szCs w:val="18"/>
                </w:rPr>
                <w:delText>;</w:delText>
              </w:r>
            </w:del>
          </w:p>
          <w:p w14:paraId="58D53271" w14:textId="6A37DD77" w:rsidR="00DF5DD9" w:rsidDel="00112118" w:rsidRDefault="00326D8F">
            <w:pPr>
              <w:keepNext/>
              <w:spacing w:afterLines="60" w:after="144"/>
              <w:ind w:left="720"/>
              <w:rPr>
                <w:del w:id="95" w:author="Smith, Alexis@Energy" w:date="2019-04-11T14:58:00Z"/>
                <w:rFonts w:ascii="Calibri" w:hAnsi="Calibri"/>
                <w:sz w:val="18"/>
                <w:szCs w:val="18"/>
              </w:rPr>
            </w:pPr>
            <w:del w:id="96" w:author="Smith, Alexis@Energy" w:date="2019-04-11T14:58:00Z">
              <w:r w:rsidRPr="001B751A" w:rsidDel="00112118">
                <w:rPr>
                  <w:rFonts w:ascii="Calibri" w:hAnsi="Calibri"/>
                  <w:sz w:val="18"/>
                  <w:szCs w:val="18"/>
                </w:rPr>
                <w:delText xml:space="preserve">elseif </w:delText>
              </w:r>
              <w:r w:rsidR="001051E1" w:rsidDel="00112118">
                <w:rPr>
                  <w:rFonts w:ascii="Calibri" w:hAnsi="Calibri"/>
                  <w:sz w:val="18"/>
                  <w:szCs w:val="18"/>
                </w:rPr>
                <w:delText>A10</w:delText>
              </w:r>
              <w:r w:rsidRPr="001B751A" w:rsidDel="00112118">
                <w:rPr>
                  <w:rFonts w:ascii="Calibri" w:hAnsi="Calibri"/>
                  <w:sz w:val="18"/>
                  <w:szCs w:val="18"/>
                </w:rPr>
                <w:delText>=Alteration, then</w:delText>
              </w:r>
            </w:del>
          </w:p>
          <w:p w14:paraId="58D53272" w14:textId="32273400" w:rsidR="00DF5DD9" w:rsidDel="00112118" w:rsidRDefault="00326D8F">
            <w:pPr>
              <w:keepNext/>
              <w:spacing w:afterLines="60" w:after="144"/>
              <w:ind w:left="1440"/>
              <w:rPr>
                <w:del w:id="97" w:author="Smith, Alexis@Energy" w:date="2019-04-11T14:58:00Z"/>
                <w:rFonts w:ascii="Calibri" w:hAnsi="Calibri"/>
                <w:sz w:val="18"/>
                <w:szCs w:val="18"/>
              </w:rPr>
            </w:pPr>
            <w:del w:id="98" w:author="Smith, Alexis@Energy" w:date="2019-04-11T14:58:00Z">
              <w:r w:rsidRPr="001B751A" w:rsidDel="00112118">
                <w:rPr>
                  <w:rFonts w:ascii="Calibri" w:hAnsi="Calibri"/>
                  <w:sz w:val="18"/>
                  <w:szCs w:val="18"/>
                </w:rPr>
                <w:delText>if the system complies with the alternative airflow compliance method on a registered CF3R-MCH23c;  then result =</w:delText>
              </w:r>
              <w:r w:rsidRPr="001B751A" w:rsidDel="00112118">
                <w:rPr>
                  <w:rFonts w:ascii="Calibri" w:hAnsi="Calibri"/>
                  <w:b/>
                  <w:sz w:val="18"/>
                  <w:szCs w:val="18"/>
                </w:rPr>
                <w:delText>system complies using the alternative remedial actions specified in RA</w:delText>
              </w:r>
              <w:r w:rsidR="008059CB" w:rsidDel="00112118">
                <w:rPr>
                  <w:rFonts w:ascii="Calibri" w:hAnsi="Calibri"/>
                  <w:b/>
                  <w:sz w:val="18"/>
                  <w:szCs w:val="18"/>
                </w:rPr>
                <w:delText>3.3.3.1.5</w:delText>
              </w:r>
              <w:r w:rsidRPr="001B751A" w:rsidDel="00112118">
                <w:rPr>
                  <w:rFonts w:ascii="Calibri" w:hAnsi="Calibri"/>
                  <w:sz w:val="18"/>
                  <w:szCs w:val="18"/>
                </w:rPr>
                <w:delText>.</w:delText>
              </w:r>
              <w:r w:rsidRPr="001B751A" w:rsidDel="00112118">
                <w:rPr>
                  <w:rFonts w:asciiTheme="minorHAnsi" w:hAnsiTheme="minorHAnsi"/>
                  <w:sz w:val="18"/>
                  <w:szCs w:val="18"/>
                </w:rPr>
                <w:delText xml:space="preserve"> </w:delText>
              </w:r>
              <w:r w:rsidRPr="001B751A" w:rsidDel="00112118">
                <w:rPr>
                  <w:rFonts w:asciiTheme="minorHAnsi" w:hAnsiTheme="minorHAnsi"/>
                  <w:b/>
                  <w:sz w:val="18"/>
                  <w:szCs w:val="18"/>
                </w:rPr>
                <w:delText>This System does not qualify for Group Sampling.</w:delText>
              </w:r>
            </w:del>
          </w:p>
          <w:p w14:paraId="58D53273" w14:textId="77777777" w:rsidR="00DF5DD9" w:rsidDel="00112118" w:rsidRDefault="00326D8F">
            <w:pPr>
              <w:keepNext/>
              <w:spacing w:afterLines="60" w:after="144"/>
              <w:ind w:left="720"/>
              <w:rPr>
                <w:del w:id="99" w:author="Smith, Alexis@Energy" w:date="2019-04-11T14:58:00Z"/>
                <w:rFonts w:ascii="Calibri" w:hAnsi="Calibri"/>
                <w:sz w:val="18"/>
                <w:szCs w:val="18"/>
              </w:rPr>
            </w:pPr>
            <w:del w:id="100" w:author="Smith, Alexis@Energy" w:date="2019-04-11T14:58:00Z">
              <w:r w:rsidRPr="001B751A" w:rsidDel="00112118">
                <w:rPr>
                  <w:rFonts w:ascii="Calibri" w:hAnsi="Calibri"/>
                  <w:sz w:val="18"/>
                  <w:szCs w:val="18"/>
                </w:rPr>
                <w:delText>else result=</w:delText>
              </w:r>
              <w:r w:rsidRPr="001B751A" w:rsidDel="00112118">
                <w:rPr>
                  <w:rFonts w:ascii="Calibri" w:hAnsi="Calibri"/>
                  <w:b/>
                  <w:sz w:val="18"/>
                  <w:szCs w:val="18"/>
                </w:rPr>
                <w:delText xml:space="preserve">System does not comply. A registered CF3R-MCH-23 for this system is required </w:delText>
              </w:r>
              <w:r w:rsidRPr="001B751A" w:rsidDel="00112118">
                <w:rPr>
                  <w:rFonts w:ascii="Calibri" w:hAnsi="Calibri"/>
                  <w:sz w:val="18"/>
                  <w:szCs w:val="18"/>
                </w:rPr>
                <w:delText>. (do not allow this MCH-25 to be registered).</w:delText>
              </w:r>
            </w:del>
          </w:p>
          <w:p w14:paraId="58D53274" w14:textId="77777777" w:rsidR="00326D8F" w:rsidRPr="001B751A" w:rsidDel="00112118" w:rsidRDefault="00326D8F" w:rsidP="00326D8F">
            <w:pPr>
              <w:keepNext/>
              <w:rPr>
                <w:del w:id="101" w:author="Smith, Alexis@Energy" w:date="2019-04-11T14:58:00Z"/>
                <w:rFonts w:ascii="Calibri" w:hAnsi="Calibri"/>
                <w:sz w:val="18"/>
                <w:szCs w:val="18"/>
              </w:rPr>
            </w:pPr>
            <w:del w:id="102" w:author="Smith, Alexis@Energy" w:date="2019-04-11T14:58:00Z">
              <w:r w:rsidRPr="001B751A" w:rsidDel="00112118">
                <w:rPr>
                  <w:rFonts w:ascii="Calibri" w:hAnsi="Calibri"/>
                  <w:sz w:val="18"/>
                  <w:szCs w:val="18"/>
                </w:rPr>
                <w:delText>end&gt;&gt;</w:delText>
              </w:r>
            </w:del>
          </w:p>
          <w:p w14:paraId="58D53275" w14:textId="77777777" w:rsidR="00326D8F" w:rsidRPr="001B751A" w:rsidDel="00112118" w:rsidRDefault="00326D8F" w:rsidP="00326D8F">
            <w:pPr>
              <w:keepNext/>
              <w:rPr>
                <w:del w:id="103" w:author="Smith, Alexis@Energy" w:date="2019-04-11T14:58:00Z"/>
                <w:rFonts w:asciiTheme="minorHAnsi" w:hAnsiTheme="minorHAnsi"/>
                <w:sz w:val="18"/>
                <w:szCs w:val="18"/>
              </w:rPr>
            </w:pPr>
          </w:p>
          <w:p w14:paraId="58D53276" w14:textId="77777777" w:rsidR="00041BE3" w:rsidRPr="001B751A" w:rsidDel="00112118" w:rsidRDefault="00041BE3">
            <w:pPr>
              <w:keepNext/>
              <w:rPr>
                <w:del w:id="104" w:author="Smith, Alexis@Energy" w:date="2019-04-11T14:58:00Z"/>
                <w:rFonts w:asciiTheme="minorHAnsi" w:hAnsiTheme="minorHAnsi"/>
                <w:sz w:val="18"/>
                <w:szCs w:val="18"/>
              </w:rPr>
            </w:pPr>
          </w:p>
        </w:tc>
      </w:tr>
    </w:tbl>
    <w:p w14:paraId="58D53278" w14:textId="77777777" w:rsidR="00323DA9" w:rsidRDefault="00323DA9" w:rsidP="00323DA9">
      <w:pPr>
        <w:rPr>
          <w:ins w:id="105" w:author="Smith, Alexis@Energy" w:date="2019-04-11T14:56:00Z"/>
          <w:rFonts w:asciiTheme="minorHAnsi" w:hAnsiTheme="minorHAnsi"/>
          <w:sz w:val="18"/>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341"/>
        <w:gridCol w:w="3060"/>
        <w:gridCol w:w="5130"/>
      </w:tblGrid>
      <w:tr w:rsidR="00112118" w:rsidRPr="006A3EEB" w14:paraId="5D29624C" w14:textId="77777777" w:rsidTr="00112118">
        <w:trPr>
          <w:cantSplit/>
          <w:ins w:id="106" w:author="Smith, Alexis@Energy" w:date="2019-04-11T14:56:00Z"/>
        </w:trPr>
        <w:tc>
          <w:tcPr>
            <w:tcW w:w="10998" w:type="dxa"/>
            <w:gridSpan w:val="4"/>
          </w:tcPr>
          <w:p w14:paraId="6C89C410" w14:textId="6F15B0CA" w:rsidR="00112118" w:rsidRPr="00BC1E29" w:rsidRDefault="00112118" w:rsidP="00112118">
            <w:pPr>
              <w:keepNext/>
              <w:rPr>
                <w:ins w:id="107" w:author="Smith, Alexis@Energy" w:date="2019-04-11T14:56:00Z"/>
                <w:rFonts w:ascii="Calibri" w:hAnsi="Calibri"/>
                <w:b/>
              </w:rPr>
            </w:pPr>
            <w:ins w:id="108" w:author="Smith, Alexis@Energy" w:date="2019-04-11T14:56:00Z">
              <w:r>
                <w:rPr>
                  <w:rFonts w:ascii="Calibri" w:hAnsi="Calibri"/>
                  <w:b/>
                </w:rPr>
                <w:t>D</w:t>
              </w:r>
              <w:r w:rsidRPr="00BC1E29">
                <w:rPr>
                  <w:rFonts w:ascii="Calibri" w:hAnsi="Calibri"/>
                  <w:b/>
                </w:rPr>
                <w:t>. Minimum System Airflow Rate Verification</w:t>
              </w:r>
            </w:ins>
          </w:p>
          <w:p w14:paraId="7C337A2B" w14:textId="77777777" w:rsidR="00112118" w:rsidRDefault="00112118" w:rsidP="00112118">
            <w:pPr>
              <w:keepNext/>
              <w:rPr>
                <w:ins w:id="109" w:author="Smith, Alexis@Energy" w:date="2019-04-11T14:56:00Z"/>
                <w:rFonts w:ascii="Calibri" w:hAnsi="Calibri"/>
                <w:sz w:val="18"/>
              </w:rPr>
            </w:pPr>
            <w:ins w:id="110" w:author="Smith, Alexis@Energy" w:date="2019-04-11T14:56:00Z">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ins>
          </w:p>
          <w:p w14:paraId="5DE2B43D" w14:textId="77777777" w:rsidR="00112118" w:rsidRPr="00654A92" w:rsidRDefault="00112118" w:rsidP="00112118">
            <w:pPr>
              <w:keepNext/>
              <w:rPr>
                <w:ins w:id="111" w:author="Smith, Alexis@Energy" w:date="2019-04-11T14:56:00Z"/>
                <w:rFonts w:ascii="Calibri" w:hAnsi="Calibri"/>
                <w:sz w:val="18"/>
              </w:rPr>
            </w:pPr>
            <w:ins w:id="112" w:author="Smith, Alexis@Energy" w:date="2019-04-11T14:56:00Z">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ins>
          </w:p>
        </w:tc>
      </w:tr>
      <w:tr w:rsidR="00112118" w:rsidRPr="006A3EEB" w14:paraId="300EAE2D" w14:textId="77777777" w:rsidTr="00112118">
        <w:trPr>
          <w:cantSplit/>
          <w:trHeight w:val="305"/>
          <w:ins w:id="113" w:author="Smith, Alexis@Energy" w:date="2019-04-11T14:56:00Z"/>
        </w:trPr>
        <w:tc>
          <w:tcPr>
            <w:tcW w:w="2808" w:type="dxa"/>
            <w:gridSpan w:val="2"/>
            <w:vAlign w:val="center"/>
          </w:tcPr>
          <w:p w14:paraId="17ACEB28" w14:textId="77777777" w:rsidR="00112118" w:rsidRPr="006A3EEB" w:rsidRDefault="00112118" w:rsidP="00112118">
            <w:pPr>
              <w:keepNext/>
              <w:jc w:val="center"/>
              <w:rPr>
                <w:ins w:id="114" w:author="Smith, Alexis@Energy" w:date="2019-04-11T14:56:00Z"/>
                <w:rFonts w:ascii="Calibri" w:hAnsi="Calibri"/>
                <w:sz w:val="18"/>
                <w:szCs w:val="18"/>
              </w:rPr>
            </w:pPr>
            <w:ins w:id="115" w:author="Smith, Alexis@Energy" w:date="2019-04-11T14:56:00Z">
              <w:r>
                <w:rPr>
                  <w:rFonts w:ascii="Calibri" w:hAnsi="Calibri"/>
                  <w:sz w:val="18"/>
                  <w:szCs w:val="18"/>
                </w:rPr>
                <w:t>01</w:t>
              </w:r>
            </w:ins>
          </w:p>
        </w:tc>
        <w:tc>
          <w:tcPr>
            <w:tcW w:w="3060" w:type="dxa"/>
          </w:tcPr>
          <w:p w14:paraId="5FC6266F" w14:textId="77777777" w:rsidR="00112118" w:rsidRDefault="00112118" w:rsidP="00112118">
            <w:pPr>
              <w:keepNext/>
              <w:jc w:val="center"/>
              <w:rPr>
                <w:ins w:id="116" w:author="Smith, Alexis@Energy" w:date="2019-04-11T14:56:00Z"/>
                <w:rFonts w:ascii="Calibri" w:hAnsi="Calibri"/>
                <w:sz w:val="18"/>
                <w:szCs w:val="18"/>
              </w:rPr>
            </w:pPr>
            <w:ins w:id="117" w:author="Smith, Alexis@Energy" w:date="2019-04-11T14:56:00Z">
              <w:r>
                <w:rPr>
                  <w:rFonts w:ascii="Calibri" w:hAnsi="Calibri"/>
                  <w:sz w:val="18"/>
                  <w:szCs w:val="18"/>
                </w:rPr>
                <w:t>02</w:t>
              </w:r>
            </w:ins>
          </w:p>
        </w:tc>
        <w:tc>
          <w:tcPr>
            <w:tcW w:w="5130" w:type="dxa"/>
            <w:vAlign w:val="center"/>
          </w:tcPr>
          <w:p w14:paraId="4FBD6669" w14:textId="77777777" w:rsidR="00112118" w:rsidRPr="006A3EEB" w:rsidRDefault="00112118" w:rsidP="00112118">
            <w:pPr>
              <w:keepNext/>
              <w:jc w:val="center"/>
              <w:rPr>
                <w:ins w:id="118" w:author="Smith, Alexis@Energy" w:date="2019-04-11T14:56:00Z"/>
                <w:rFonts w:ascii="Calibri" w:hAnsi="Calibri"/>
                <w:sz w:val="18"/>
                <w:szCs w:val="18"/>
              </w:rPr>
            </w:pPr>
            <w:ins w:id="119" w:author="Smith, Alexis@Energy" w:date="2019-04-11T14:56:00Z">
              <w:r>
                <w:rPr>
                  <w:rFonts w:ascii="Calibri" w:hAnsi="Calibri"/>
                  <w:sz w:val="18"/>
                  <w:szCs w:val="18"/>
                </w:rPr>
                <w:t>03</w:t>
              </w:r>
            </w:ins>
          </w:p>
        </w:tc>
      </w:tr>
      <w:tr w:rsidR="00112118" w:rsidRPr="006A3EEB" w14:paraId="6334FD9D" w14:textId="77777777" w:rsidTr="00112118">
        <w:trPr>
          <w:cantSplit/>
          <w:trHeight w:val="882"/>
          <w:ins w:id="120" w:author="Smith, Alexis@Energy" w:date="2019-04-11T14:56:00Z"/>
        </w:trPr>
        <w:tc>
          <w:tcPr>
            <w:tcW w:w="2808" w:type="dxa"/>
            <w:gridSpan w:val="2"/>
            <w:tcBorders>
              <w:top w:val="nil"/>
            </w:tcBorders>
            <w:vAlign w:val="bottom"/>
          </w:tcPr>
          <w:p w14:paraId="3E3CBAA1" w14:textId="77777777" w:rsidR="00112118" w:rsidRPr="006A3EEB" w:rsidRDefault="00112118" w:rsidP="00112118">
            <w:pPr>
              <w:keepNext/>
              <w:jc w:val="center"/>
              <w:rPr>
                <w:ins w:id="121" w:author="Smith, Alexis@Energy" w:date="2019-04-11T14:56:00Z"/>
                <w:rFonts w:ascii="Calibri" w:hAnsi="Calibri"/>
                <w:sz w:val="18"/>
                <w:szCs w:val="18"/>
              </w:rPr>
            </w:pPr>
            <w:ins w:id="122" w:author="Smith, Alexis@Energy" w:date="2019-04-11T14:56:00Z">
              <w:r w:rsidRPr="00442EA4">
                <w:rPr>
                  <w:rFonts w:ascii="Calibri" w:hAnsi="Calibri"/>
                  <w:sz w:val="18"/>
                  <w:szCs w:val="18"/>
                </w:rPr>
                <w:t>Indoor Unit Name or Description of Area Served</w:t>
              </w:r>
            </w:ins>
          </w:p>
        </w:tc>
        <w:tc>
          <w:tcPr>
            <w:tcW w:w="3060" w:type="dxa"/>
            <w:tcBorders>
              <w:top w:val="nil"/>
            </w:tcBorders>
            <w:vAlign w:val="bottom"/>
          </w:tcPr>
          <w:p w14:paraId="3AD09ADD" w14:textId="77777777" w:rsidR="00112118" w:rsidRPr="006A3EEB" w:rsidRDefault="00112118" w:rsidP="00112118">
            <w:pPr>
              <w:keepNext/>
              <w:jc w:val="center"/>
              <w:rPr>
                <w:ins w:id="123" w:author="Smith, Alexis@Energy" w:date="2019-04-11T14:56:00Z"/>
                <w:rFonts w:ascii="Calibri" w:hAnsi="Calibri"/>
                <w:sz w:val="18"/>
                <w:szCs w:val="18"/>
              </w:rPr>
            </w:pPr>
            <w:ins w:id="124" w:author="Smith, Alexis@Energy" w:date="2019-04-11T14:56:00Z">
              <w:r w:rsidRPr="005A5F9A">
                <w:rPr>
                  <w:rFonts w:ascii="Calibri" w:hAnsi="Calibri"/>
                </w:rPr>
                <w:t>Minimum Required System Airflow Rate (cfm)</w:t>
              </w:r>
            </w:ins>
          </w:p>
        </w:tc>
        <w:tc>
          <w:tcPr>
            <w:tcW w:w="5130" w:type="dxa"/>
            <w:tcBorders>
              <w:top w:val="nil"/>
            </w:tcBorders>
            <w:vAlign w:val="bottom"/>
          </w:tcPr>
          <w:p w14:paraId="6FD1EB18" w14:textId="77777777" w:rsidR="00112118" w:rsidRPr="006A3EEB" w:rsidRDefault="00112118" w:rsidP="00112118">
            <w:pPr>
              <w:keepNext/>
              <w:jc w:val="center"/>
              <w:rPr>
                <w:ins w:id="125" w:author="Smith, Alexis@Energy" w:date="2019-04-11T14:56:00Z"/>
                <w:rFonts w:ascii="Calibri" w:hAnsi="Calibri"/>
                <w:sz w:val="18"/>
                <w:szCs w:val="18"/>
              </w:rPr>
            </w:pPr>
            <w:ins w:id="126" w:author="Smith, Alexis@Energy" w:date="2019-04-11T14:56:00Z">
              <w:r w:rsidRPr="005A5F9A">
                <w:rPr>
                  <w:rFonts w:ascii="Calibri" w:hAnsi="Calibri"/>
                  <w:sz w:val="18"/>
                  <w:szCs w:val="18"/>
                </w:rPr>
                <w:t>System Airflow Rate Verification Status</w:t>
              </w:r>
            </w:ins>
          </w:p>
        </w:tc>
      </w:tr>
      <w:tr w:rsidR="00112118" w:rsidRPr="006A3EEB" w14:paraId="11E66655" w14:textId="77777777" w:rsidTr="00112118">
        <w:trPr>
          <w:cantSplit/>
          <w:trHeight w:val="2816"/>
          <w:ins w:id="127" w:author="Smith, Alexis@Energy" w:date="2019-04-11T14:56:00Z"/>
        </w:trPr>
        <w:tc>
          <w:tcPr>
            <w:tcW w:w="2808" w:type="dxa"/>
            <w:gridSpan w:val="2"/>
          </w:tcPr>
          <w:p w14:paraId="02F260A8" w14:textId="77777777" w:rsidR="00112118" w:rsidRPr="00654A92" w:rsidRDefault="00112118" w:rsidP="00112118">
            <w:pPr>
              <w:keepNext/>
              <w:rPr>
                <w:ins w:id="128" w:author="Smith, Alexis@Energy" w:date="2019-04-11T14:56:00Z"/>
                <w:rFonts w:ascii="Calibri" w:hAnsi="Calibri"/>
                <w:sz w:val="14"/>
                <w:szCs w:val="14"/>
              </w:rPr>
            </w:pPr>
            <w:ins w:id="129" w:author="Smith, Alexis@Energy" w:date="2019-04-11T14:56:00Z">
              <w:r w:rsidRPr="00654A92">
                <w:rPr>
                  <w:rFonts w:ascii="Calibri" w:hAnsi="Calibri"/>
                  <w:sz w:val="14"/>
                  <w:szCs w:val="14"/>
                </w:rPr>
                <w:t>&lt;&lt;reference value from the "HERS Verification Requirements for Duct Systems" table on the MCH-01 for the "SC System Description of Area Served" value in A02&gt;&gt;</w:t>
              </w:r>
            </w:ins>
          </w:p>
        </w:tc>
        <w:tc>
          <w:tcPr>
            <w:tcW w:w="3060" w:type="dxa"/>
          </w:tcPr>
          <w:p w14:paraId="2772C0BC" w14:textId="77777777" w:rsidR="00112118" w:rsidRPr="00654A92" w:rsidRDefault="00112118" w:rsidP="00112118">
            <w:pPr>
              <w:keepNext/>
              <w:rPr>
                <w:ins w:id="130" w:author="Smith, Alexis@Energy" w:date="2019-04-11T14:56:00Z"/>
                <w:rFonts w:ascii="Calibri" w:hAnsi="Calibri"/>
                <w:sz w:val="14"/>
                <w:szCs w:val="14"/>
              </w:rPr>
            </w:pPr>
            <w:ins w:id="131" w:author="Smith, Alexis@Energy" w:date="2019-04-11T14:56:00Z">
              <w:r w:rsidRPr="00654A92">
                <w:rPr>
                  <w:rFonts w:ascii="Calibri" w:hAnsi="Calibri"/>
                  <w:sz w:val="14"/>
                  <w:szCs w:val="14"/>
                </w:rPr>
                <w:t xml:space="preserve">&lt;calculated field, numeric xxxx.:  </w:t>
              </w:r>
            </w:ins>
          </w:p>
          <w:p w14:paraId="7858AC82" w14:textId="77777777" w:rsidR="00112118" w:rsidRPr="00654A92" w:rsidRDefault="00112118" w:rsidP="00112118">
            <w:pPr>
              <w:keepNext/>
              <w:rPr>
                <w:ins w:id="132" w:author="Smith, Alexis@Energy" w:date="2019-04-11T14:56:00Z"/>
                <w:rFonts w:ascii="Calibri" w:hAnsi="Calibri"/>
                <w:sz w:val="14"/>
                <w:szCs w:val="14"/>
                <w:u w:val="single"/>
              </w:rPr>
            </w:pPr>
            <w:ins w:id="133" w:author="Smith, Alexis@Energy" w:date="2019-04-11T14:56:00Z">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ins>
          </w:p>
          <w:p w14:paraId="7CDF019E" w14:textId="77777777" w:rsidR="00112118" w:rsidRPr="00654A92" w:rsidRDefault="00112118" w:rsidP="00112118">
            <w:pPr>
              <w:keepNext/>
              <w:rPr>
                <w:ins w:id="134" w:author="Smith, Alexis@Energy" w:date="2019-04-11T14:56:00Z"/>
                <w:rFonts w:ascii="Calibri" w:hAnsi="Calibri"/>
                <w:sz w:val="14"/>
                <w:szCs w:val="14"/>
                <w:u w:val="single"/>
              </w:rPr>
            </w:pPr>
            <w:ins w:id="135" w:author="Smith, Alexis@Energy" w:date="2019-04-11T14:56:00Z">
              <w:r w:rsidRPr="00654A92">
                <w:rPr>
                  <w:rFonts w:ascii="Calibri" w:hAnsi="Calibri"/>
                  <w:sz w:val="14"/>
                  <w:szCs w:val="14"/>
                  <w:u w:val="single"/>
                </w:rPr>
                <w:t>*small duct high velocity AC</w:t>
              </w:r>
            </w:ins>
          </w:p>
          <w:p w14:paraId="124DF71F" w14:textId="77777777" w:rsidR="00112118" w:rsidRPr="00654A92" w:rsidRDefault="00112118" w:rsidP="00112118">
            <w:pPr>
              <w:keepNext/>
              <w:rPr>
                <w:ins w:id="136" w:author="Smith, Alexis@Energy" w:date="2019-04-11T14:56:00Z"/>
                <w:rFonts w:ascii="Calibri" w:hAnsi="Calibri"/>
                <w:sz w:val="14"/>
                <w:szCs w:val="14"/>
                <w:u w:val="single"/>
              </w:rPr>
            </w:pPr>
            <w:ins w:id="137" w:author="Smith, Alexis@Energy" w:date="2019-04-11T14:56:00Z">
              <w:r w:rsidRPr="00654A92">
                <w:rPr>
                  <w:rFonts w:ascii="Calibri" w:hAnsi="Calibri"/>
                  <w:sz w:val="14"/>
                  <w:szCs w:val="14"/>
                  <w:u w:val="single"/>
                </w:rPr>
                <w:t>*small duct high velocity HP</w:t>
              </w:r>
            </w:ins>
          </w:p>
          <w:p w14:paraId="540E2951" w14:textId="77777777" w:rsidR="00112118" w:rsidRPr="00654A92" w:rsidRDefault="00112118" w:rsidP="00112118">
            <w:pPr>
              <w:keepNext/>
              <w:rPr>
                <w:ins w:id="138" w:author="Smith, Alexis@Energy" w:date="2019-04-11T14:56:00Z"/>
                <w:rFonts w:ascii="Calibri" w:hAnsi="Calibri"/>
                <w:b/>
                <w:sz w:val="14"/>
                <w:szCs w:val="14"/>
                <w:u w:val="single"/>
              </w:rPr>
            </w:pPr>
            <w:ins w:id="139" w:author="Smith, Alexis@Energy" w:date="2019-04-11T14:56:00Z">
              <w:r w:rsidRPr="00654A92">
                <w:rPr>
                  <w:rFonts w:ascii="Calibri" w:hAnsi="Calibri"/>
                  <w:b/>
                  <w:sz w:val="14"/>
                  <w:szCs w:val="14"/>
                  <w:u w:val="single"/>
                </w:rPr>
                <w:t xml:space="preserve">then </w:t>
              </w:r>
            </w:ins>
          </w:p>
          <w:p w14:paraId="3E53E616" w14:textId="77777777" w:rsidR="00112118" w:rsidRPr="00654A92" w:rsidRDefault="00112118" w:rsidP="00112118">
            <w:pPr>
              <w:keepNext/>
              <w:rPr>
                <w:ins w:id="140" w:author="Smith, Alexis@Energy" w:date="2019-04-11T14:56:00Z"/>
                <w:rFonts w:ascii="Calibri" w:hAnsi="Calibri"/>
                <w:sz w:val="14"/>
                <w:szCs w:val="14"/>
                <w:u w:val="single"/>
              </w:rPr>
            </w:pPr>
            <w:ins w:id="141" w:author="Smith, Alexis@Energy" w:date="2019-04-11T14:56:00Z">
              <w:r w:rsidRPr="00654A92">
                <w:rPr>
                  <w:rFonts w:ascii="Calibri" w:hAnsi="Calibri"/>
                  <w:sz w:val="14"/>
                  <w:szCs w:val="14"/>
                  <w:u w:val="single"/>
                </w:rPr>
                <w:t>value =A05*250;</w:t>
              </w:r>
            </w:ins>
          </w:p>
          <w:p w14:paraId="33AEB5C8" w14:textId="77777777" w:rsidR="00112118" w:rsidRPr="00654A92" w:rsidRDefault="00112118" w:rsidP="00112118">
            <w:pPr>
              <w:keepNext/>
              <w:rPr>
                <w:ins w:id="142" w:author="Smith, Alexis@Energy" w:date="2019-04-11T14:56:00Z"/>
                <w:rFonts w:ascii="Calibri" w:hAnsi="Calibri"/>
                <w:sz w:val="14"/>
                <w:szCs w:val="14"/>
                <w:u w:val="single"/>
              </w:rPr>
            </w:pPr>
          </w:p>
          <w:p w14:paraId="508080B0" w14:textId="77777777" w:rsidR="00112118" w:rsidRPr="00654A92" w:rsidRDefault="00112118" w:rsidP="00112118">
            <w:pPr>
              <w:keepNext/>
              <w:rPr>
                <w:ins w:id="143" w:author="Smith, Alexis@Energy" w:date="2019-04-11T14:56:00Z"/>
                <w:rFonts w:ascii="Calibri" w:hAnsi="Calibri"/>
                <w:sz w:val="14"/>
                <w:szCs w:val="14"/>
                <w:u w:val="single"/>
              </w:rPr>
            </w:pPr>
            <w:ins w:id="144" w:author="Smith, Alexis@Energy" w:date="2019-04-11T14:56:00Z">
              <w:r w:rsidRPr="00654A92">
                <w:rPr>
                  <w:rFonts w:ascii="Calibri" w:hAnsi="Calibri"/>
                  <w:b/>
                  <w:sz w:val="14"/>
                  <w:szCs w:val="14"/>
                  <w:u w:val="single"/>
                </w:rPr>
                <w:t>elseif</w:t>
              </w:r>
              <w:r w:rsidRPr="00654A92">
                <w:rPr>
                  <w:rFonts w:ascii="Calibri" w:hAnsi="Calibri"/>
                  <w:sz w:val="14"/>
                  <w:szCs w:val="14"/>
                  <w:u w:val="single"/>
                </w:rPr>
                <w:t xml:space="preserve"> A10= New or Replacement,</w:t>
              </w:r>
            </w:ins>
          </w:p>
          <w:p w14:paraId="6CD5C144" w14:textId="77777777" w:rsidR="00112118" w:rsidRDefault="00112118" w:rsidP="00112118">
            <w:pPr>
              <w:keepNext/>
              <w:rPr>
                <w:ins w:id="145" w:author="Smith, Alexis@Energy" w:date="2019-04-11T14:56:00Z"/>
                <w:rFonts w:ascii="Calibri" w:hAnsi="Calibri"/>
                <w:sz w:val="14"/>
                <w:szCs w:val="14"/>
              </w:rPr>
            </w:pPr>
            <w:ins w:id="146" w:author="Smith, Alexis@Energy" w:date="2019-04-11T14:56:00Z">
              <w:r w:rsidRPr="00654A92">
                <w:rPr>
                  <w:rFonts w:ascii="Calibri" w:hAnsi="Calibri"/>
                  <w:b/>
                  <w:sz w:val="14"/>
                  <w:szCs w:val="14"/>
                  <w:u w:val="single"/>
                </w:rPr>
                <w:t>then</w:t>
              </w:r>
              <w:r w:rsidRPr="00654A92">
                <w:rPr>
                  <w:rFonts w:ascii="Calibri" w:hAnsi="Calibri"/>
                  <w:sz w:val="14"/>
                  <w:szCs w:val="14"/>
                </w:rPr>
                <w:t xml:space="preserve"> display numeric value =A05*350; </w:t>
              </w:r>
            </w:ins>
          </w:p>
          <w:p w14:paraId="5F644C08" w14:textId="77777777" w:rsidR="00112118" w:rsidRPr="00654A92" w:rsidRDefault="00112118" w:rsidP="00112118">
            <w:pPr>
              <w:keepNext/>
              <w:rPr>
                <w:ins w:id="147" w:author="Smith, Alexis@Energy" w:date="2019-04-11T14:56:00Z"/>
                <w:rFonts w:ascii="Calibri" w:hAnsi="Calibri"/>
                <w:sz w:val="14"/>
                <w:szCs w:val="14"/>
              </w:rPr>
            </w:pPr>
          </w:p>
          <w:p w14:paraId="25C5B257" w14:textId="77777777" w:rsidR="00112118" w:rsidRDefault="00112118" w:rsidP="00112118">
            <w:pPr>
              <w:keepNext/>
              <w:rPr>
                <w:ins w:id="148" w:author="Smith, Alexis@Energy" w:date="2019-04-11T14:56:00Z"/>
                <w:rFonts w:ascii="Calibri" w:hAnsi="Calibri"/>
                <w:sz w:val="14"/>
                <w:szCs w:val="14"/>
              </w:rPr>
            </w:pPr>
            <w:ins w:id="149" w:author="Smith, Alexis@Energy" w:date="2019-04-11T14:56:00Z">
              <w:r w:rsidRPr="00654A92">
                <w:rPr>
                  <w:rFonts w:ascii="Calibri" w:hAnsi="Calibri"/>
                  <w:b/>
                  <w:sz w:val="14"/>
                  <w:szCs w:val="14"/>
                </w:rPr>
                <w:t>elseif</w:t>
              </w:r>
              <w:r w:rsidRPr="00654A92">
                <w:rPr>
                  <w:rFonts w:ascii="Calibri" w:hAnsi="Calibri"/>
                  <w:sz w:val="14"/>
                  <w:szCs w:val="14"/>
                </w:rPr>
                <w:t xml:space="preserve"> A10=Alteration, </w:t>
              </w:r>
            </w:ins>
          </w:p>
          <w:p w14:paraId="2C576882" w14:textId="77777777" w:rsidR="00112118" w:rsidRPr="00654A92" w:rsidRDefault="00112118" w:rsidP="00112118">
            <w:pPr>
              <w:keepNext/>
              <w:rPr>
                <w:ins w:id="150" w:author="Smith, Alexis@Energy" w:date="2019-04-11T14:56:00Z"/>
                <w:rFonts w:ascii="Calibri" w:hAnsi="Calibri"/>
                <w:sz w:val="14"/>
                <w:szCs w:val="14"/>
              </w:rPr>
            </w:pPr>
            <w:ins w:id="151" w:author="Smith, Alexis@Energy" w:date="2019-04-11T14:56:00Z">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ins>
          </w:p>
        </w:tc>
        <w:tc>
          <w:tcPr>
            <w:tcW w:w="5130" w:type="dxa"/>
          </w:tcPr>
          <w:p w14:paraId="1F2B1A0F" w14:textId="77777777" w:rsidR="00112118" w:rsidRPr="00E57858" w:rsidRDefault="00112118" w:rsidP="00112118">
            <w:pPr>
              <w:keepNext/>
              <w:spacing w:afterLines="60" w:after="144"/>
              <w:rPr>
                <w:ins w:id="152" w:author="Smith, Alexis@Energy" w:date="2019-04-11T14:57:00Z"/>
                <w:rFonts w:asciiTheme="minorHAnsi" w:hAnsiTheme="minorHAnsi"/>
                <w:sz w:val="16"/>
                <w:szCs w:val="16"/>
              </w:rPr>
            </w:pPr>
            <w:ins w:id="153" w:author="Smith, Alexis@Energy" w:date="2019-04-11T14:57:00Z">
              <w:r w:rsidRPr="00E57858">
                <w:rPr>
                  <w:rFonts w:asciiTheme="minorHAnsi" w:hAnsiTheme="minorHAnsi"/>
                  <w:sz w:val="16"/>
                  <w:szCs w:val="16"/>
                </w:rPr>
                <w:t xml:space="preserve">&lt;&lt;calculated field: </w:t>
              </w:r>
            </w:ins>
          </w:p>
          <w:p w14:paraId="5393679F" w14:textId="77777777" w:rsidR="00112118" w:rsidRPr="00E57858" w:rsidRDefault="00112118" w:rsidP="00112118">
            <w:pPr>
              <w:keepNext/>
              <w:spacing w:afterLines="60" w:after="144"/>
              <w:rPr>
                <w:ins w:id="154" w:author="Smith, Alexis@Energy" w:date="2019-04-11T14:57:00Z"/>
                <w:rFonts w:ascii="Calibri" w:hAnsi="Calibri"/>
                <w:sz w:val="16"/>
                <w:szCs w:val="16"/>
              </w:rPr>
            </w:pPr>
            <w:ins w:id="155" w:author="Smith, Alexis@Energy" w:date="2019-04-11T14:57:00Z">
              <w:r w:rsidRPr="00E57858">
                <w:rPr>
                  <w:rFonts w:ascii="Calibri" w:hAnsi="Calibri"/>
                  <w:sz w:val="16"/>
                  <w:szCs w:val="16"/>
                </w:rPr>
                <w:t>if the CF2R-MCH-01 indicates a MCH-28 is required for alternate minimum airflow rate compliance, then</w:t>
              </w:r>
            </w:ins>
          </w:p>
          <w:p w14:paraId="58FB251D" w14:textId="77777777" w:rsidR="00112118" w:rsidRPr="00E57858" w:rsidRDefault="00112118" w:rsidP="00112118">
            <w:pPr>
              <w:keepNext/>
              <w:spacing w:afterLines="60" w:after="144"/>
              <w:ind w:left="720"/>
              <w:rPr>
                <w:ins w:id="156" w:author="Smith, Alexis@Energy" w:date="2019-04-11T14:57:00Z"/>
                <w:rFonts w:ascii="Calibri" w:hAnsi="Calibri"/>
                <w:sz w:val="16"/>
                <w:szCs w:val="16"/>
              </w:rPr>
            </w:pPr>
            <w:ins w:id="157" w:author="Smith, Alexis@Energy" w:date="2019-04-11T14:57:00Z">
              <w:r w:rsidRPr="00E57858">
                <w:rPr>
                  <w:rFonts w:ascii="Calibri" w:hAnsi="Calibri"/>
                  <w:sz w:val="16"/>
                  <w:szCs w:val="16"/>
                </w:rPr>
                <w:t>if the system has a registered CF3R-MCH-28 that indicates compliance with Table 150.0-B or C return duct design requirements, then result =</w:t>
              </w:r>
              <w:r w:rsidRPr="00E57858">
                <w:rPr>
                  <w:rFonts w:ascii="Calibri" w:hAnsi="Calibri"/>
                  <w:b/>
                  <w:sz w:val="16"/>
                  <w:szCs w:val="16"/>
                </w:rPr>
                <w:t>system complies using Table 150.0-B or C alternative return duct design criteria</w:t>
              </w:r>
              <w:r w:rsidRPr="00E57858">
                <w:rPr>
                  <w:rFonts w:ascii="Calibri" w:hAnsi="Calibri"/>
                  <w:sz w:val="16"/>
                  <w:szCs w:val="16"/>
                </w:rPr>
                <w:t>.</w:t>
              </w:r>
            </w:ins>
          </w:p>
          <w:p w14:paraId="35CBA805" w14:textId="77777777" w:rsidR="00112118" w:rsidRPr="00E57858" w:rsidRDefault="00112118" w:rsidP="00112118">
            <w:pPr>
              <w:keepNext/>
              <w:spacing w:afterLines="60" w:after="144"/>
              <w:ind w:left="720"/>
              <w:rPr>
                <w:ins w:id="158" w:author="Smith, Alexis@Energy" w:date="2019-04-11T14:57:00Z"/>
                <w:rFonts w:ascii="Calibri" w:hAnsi="Calibri"/>
                <w:sz w:val="16"/>
                <w:szCs w:val="16"/>
              </w:rPr>
            </w:pPr>
            <w:ins w:id="159" w:author="Smith, Alexis@Energy" w:date="2019-04-11T14:57:00Z">
              <w:r w:rsidRPr="00E57858">
                <w:rPr>
                  <w:rFonts w:ascii="Calibri" w:hAnsi="Calibri"/>
                  <w:sz w:val="16"/>
                  <w:szCs w:val="16"/>
                </w:rPr>
                <w:t>else result=</w:t>
              </w:r>
              <w:r w:rsidRPr="00E57858">
                <w:rPr>
                  <w:rFonts w:ascii="Calibri" w:hAnsi="Calibri"/>
                  <w:b/>
                  <w:sz w:val="16"/>
                  <w:szCs w:val="16"/>
                </w:rPr>
                <w:t xml:space="preserve">System does not comply.  A registered CF3R-MCH-28 is required </w:t>
              </w:r>
              <w:r w:rsidRPr="00E57858">
                <w:rPr>
                  <w:rFonts w:ascii="Calibri" w:hAnsi="Calibri"/>
                  <w:sz w:val="16"/>
                  <w:szCs w:val="16"/>
                </w:rPr>
                <w:t>(do not allow this MCH-25 to be registered).</w:t>
              </w:r>
            </w:ins>
          </w:p>
          <w:p w14:paraId="60F9A387" w14:textId="77777777" w:rsidR="00112118" w:rsidRPr="00E57858" w:rsidRDefault="00112118" w:rsidP="00112118">
            <w:pPr>
              <w:keepNext/>
              <w:spacing w:afterLines="60" w:after="144"/>
              <w:rPr>
                <w:ins w:id="160" w:author="Smith, Alexis@Energy" w:date="2019-04-11T14:57:00Z"/>
                <w:rFonts w:ascii="Calibri" w:hAnsi="Calibri"/>
                <w:sz w:val="16"/>
                <w:szCs w:val="16"/>
              </w:rPr>
            </w:pPr>
            <w:ins w:id="161" w:author="Smith, Alexis@Energy" w:date="2019-04-11T14:57:00Z">
              <w:r w:rsidRPr="00E57858">
                <w:rPr>
                  <w:rFonts w:ascii="Calibri" w:hAnsi="Calibri"/>
                  <w:sz w:val="16"/>
                  <w:szCs w:val="16"/>
                  <w:u w:val="single"/>
                </w:rPr>
                <w:t>else</w:t>
              </w:r>
              <w:r w:rsidRPr="00E57858">
                <w:rPr>
                  <w:rFonts w:ascii="Calibri" w:hAnsi="Calibri"/>
                  <w:sz w:val="16"/>
                  <w:szCs w:val="16"/>
                </w:rPr>
                <w:t>if the CF2R-MCH-01 indicates a MCH-23 is required for minimum airflow rate compliance, then</w:t>
              </w:r>
            </w:ins>
          </w:p>
          <w:p w14:paraId="64035878" w14:textId="77777777" w:rsidR="00112118" w:rsidRPr="00E57858" w:rsidRDefault="00112118" w:rsidP="00112118">
            <w:pPr>
              <w:keepNext/>
              <w:spacing w:afterLines="60" w:after="144"/>
              <w:ind w:left="720"/>
              <w:rPr>
                <w:ins w:id="162" w:author="Smith, Alexis@Energy" w:date="2019-04-11T14:57:00Z"/>
                <w:rFonts w:ascii="Calibri" w:hAnsi="Calibri"/>
                <w:sz w:val="16"/>
                <w:szCs w:val="16"/>
              </w:rPr>
            </w:pPr>
            <w:ins w:id="163" w:author="Smith, Alexis@Energy" w:date="2019-04-11T14:57:00Z">
              <w:r w:rsidRPr="00E57858">
                <w:rPr>
                  <w:rFonts w:ascii="Calibri" w:hAnsi="Calibri"/>
                  <w:sz w:val="16"/>
                  <w:szCs w:val="16"/>
                </w:rPr>
                <w:t xml:space="preserve">if this system has a registered CF3R-MCH-23a or CF3R-MCH-23b that meets the compliance criterion in D01, then result = </w:t>
              </w:r>
              <w:r w:rsidRPr="00E57858">
                <w:rPr>
                  <w:rFonts w:ascii="Calibri" w:hAnsi="Calibri"/>
                  <w:b/>
                  <w:sz w:val="16"/>
                  <w:szCs w:val="16"/>
                </w:rPr>
                <w:t>System complies with minimum airflow rate requirements</w:t>
              </w:r>
              <w:r w:rsidRPr="00E57858">
                <w:rPr>
                  <w:rFonts w:ascii="Calibri" w:hAnsi="Calibri"/>
                  <w:sz w:val="16"/>
                  <w:szCs w:val="16"/>
                </w:rPr>
                <w:t>;</w:t>
              </w:r>
            </w:ins>
          </w:p>
          <w:p w14:paraId="6F65D90B" w14:textId="77777777" w:rsidR="00112118" w:rsidRPr="00E57858" w:rsidRDefault="00112118" w:rsidP="00112118">
            <w:pPr>
              <w:keepNext/>
              <w:spacing w:afterLines="60" w:after="144"/>
              <w:ind w:left="720"/>
              <w:rPr>
                <w:ins w:id="164" w:author="Smith, Alexis@Energy" w:date="2019-04-11T14:57:00Z"/>
                <w:rFonts w:ascii="Calibri" w:hAnsi="Calibri"/>
                <w:sz w:val="16"/>
                <w:szCs w:val="16"/>
              </w:rPr>
            </w:pPr>
            <w:ins w:id="165" w:author="Smith, Alexis@Energy" w:date="2019-04-11T14:57:00Z">
              <w:r w:rsidRPr="00E57858">
                <w:rPr>
                  <w:rFonts w:ascii="Calibri" w:hAnsi="Calibri"/>
                  <w:sz w:val="16"/>
                  <w:szCs w:val="16"/>
                </w:rPr>
                <w:t>elseif A10=Alteration, then</w:t>
              </w:r>
            </w:ins>
          </w:p>
          <w:p w14:paraId="314478F4" w14:textId="77777777" w:rsidR="00112118" w:rsidRPr="00E57858" w:rsidRDefault="00112118" w:rsidP="00112118">
            <w:pPr>
              <w:keepNext/>
              <w:spacing w:afterLines="60" w:after="144"/>
              <w:ind w:left="1440"/>
              <w:rPr>
                <w:ins w:id="166" w:author="Smith, Alexis@Energy" w:date="2019-04-11T14:57:00Z"/>
                <w:rFonts w:ascii="Calibri" w:hAnsi="Calibri"/>
                <w:sz w:val="16"/>
                <w:szCs w:val="16"/>
              </w:rPr>
            </w:pPr>
            <w:ins w:id="167" w:author="Smith, Alexis@Energy" w:date="2019-04-11T14:57:00Z">
              <w:r w:rsidRPr="00E57858">
                <w:rPr>
                  <w:rFonts w:ascii="Calibri" w:hAnsi="Calibri"/>
                  <w:sz w:val="16"/>
                  <w:szCs w:val="16"/>
                </w:rPr>
                <w:t>if the system complies with the alternative airflow compliance method on a registered CF3R-MCH23c;  then result =</w:t>
              </w:r>
              <w:r w:rsidRPr="00E57858">
                <w:rPr>
                  <w:rFonts w:ascii="Calibri" w:hAnsi="Calibri"/>
                  <w:b/>
                  <w:sz w:val="16"/>
                  <w:szCs w:val="16"/>
                </w:rPr>
                <w:t>system complies using the alternative remedial actions specified in RA3.3.3.1.5</w:t>
              </w:r>
              <w:r w:rsidRPr="00E57858">
                <w:rPr>
                  <w:rFonts w:ascii="Calibri" w:hAnsi="Calibri"/>
                  <w:sz w:val="16"/>
                  <w:szCs w:val="16"/>
                </w:rPr>
                <w:t>.</w:t>
              </w:r>
              <w:r w:rsidRPr="00E57858">
                <w:rPr>
                  <w:rFonts w:asciiTheme="minorHAnsi" w:hAnsiTheme="minorHAnsi"/>
                  <w:sz w:val="16"/>
                  <w:szCs w:val="16"/>
                </w:rPr>
                <w:t xml:space="preserve"> </w:t>
              </w:r>
              <w:r w:rsidRPr="00E57858">
                <w:rPr>
                  <w:rFonts w:asciiTheme="minorHAnsi" w:hAnsiTheme="minorHAnsi"/>
                  <w:b/>
                  <w:sz w:val="16"/>
                  <w:szCs w:val="16"/>
                </w:rPr>
                <w:t>This System does not qualify for Group Sampling.</w:t>
              </w:r>
            </w:ins>
          </w:p>
          <w:p w14:paraId="4DFA2EE8" w14:textId="7FAEB70B" w:rsidR="00112118" w:rsidRPr="00CC7060" w:rsidRDefault="00112118" w:rsidP="00CC7060">
            <w:pPr>
              <w:keepNext/>
              <w:spacing w:afterLines="60" w:after="144"/>
              <w:ind w:left="720"/>
              <w:rPr>
                <w:ins w:id="168" w:author="Smith, Alexis@Energy" w:date="2019-04-11T14:56:00Z"/>
                <w:rFonts w:ascii="Calibri" w:hAnsi="Calibri"/>
                <w:sz w:val="16"/>
                <w:szCs w:val="16"/>
              </w:rPr>
            </w:pPr>
            <w:ins w:id="169" w:author="Smith, Alexis@Energy" w:date="2019-04-11T14:57:00Z">
              <w:r w:rsidRPr="00E57858">
                <w:rPr>
                  <w:rFonts w:ascii="Calibri" w:hAnsi="Calibri"/>
                  <w:sz w:val="16"/>
                  <w:szCs w:val="16"/>
                </w:rPr>
                <w:t>else result=</w:t>
              </w:r>
              <w:r w:rsidRPr="00E57858">
                <w:rPr>
                  <w:rFonts w:ascii="Calibri" w:hAnsi="Calibri"/>
                  <w:b/>
                  <w:sz w:val="16"/>
                  <w:szCs w:val="16"/>
                </w:rPr>
                <w:t xml:space="preserve">System does not comply. A registered CF3R-MCH-23 for this system is required </w:t>
              </w:r>
              <w:r w:rsidRPr="00E57858">
                <w:rPr>
                  <w:rFonts w:ascii="Calibri" w:hAnsi="Calibri"/>
                  <w:sz w:val="16"/>
                  <w:szCs w:val="16"/>
                </w:rPr>
                <w:t>. (do not allo</w:t>
              </w:r>
              <w:r w:rsidRPr="00CC7060">
                <w:rPr>
                  <w:rFonts w:ascii="Calibri" w:hAnsi="Calibri"/>
                  <w:sz w:val="16"/>
                  <w:szCs w:val="16"/>
                </w:rPr>
                <w:t>w this MCH-25 to be registered)</w:t>
              </w:r>
              <w:r>
                <w:rPr>
                  <w:rFonts w:ascii="Calibri" w:hAnsi="Calibri"/>
                  <w:sz w:val="16"/>
                  <w:szCs w:val="16"/>
                </w:rPr>
                <w:t>&gt;&gt;</w:t>
              </w:r>
            </w:ins>
          </w:p>
        </w:tc>
      </w:tr>
      <w:tr w:rsidR="00112118" w:rsidRPr="006A3EEB" w14:paraId="2F43E3C0" w14:textId="77777777" w:rsidTr="00112118">
        <w:trPr>
          <w:cantSplit/>
          <w:trHeight w:val="188"/>
          <w:ins w:id="170" w:author="Smith, Alexis@Energy" w:date="2019-04-11T14:56:00Z"/>
        </w:trPr>
        <w:tc>
          <w:tcPr>
            <w:tcW w:w="2808" w:type="dxa"/>
            <w:gridSpan w:val="2"/>
          </w:tcPr>
          <w:p w14:paraId="4EF07B82" w14:textId="77777777" w:rsidR="00112118" w:rsidRPr="006A3EEB" w:rsidRDefault="00112118" w:rsidP="00112118">
            <w:pPr>
              <w:keepNext/>
              <w:rPr>
                <w:ins w:id="171" w:author="Smith, Alexis@Energy" w:date="2019-04-11T14:56:00Z"/>
                <w:rFonts w:ascii="Calibri" w:hAnsi="Calibri"/>
                <w:sz w:val="16"/>
                <w:szCs w:val="16"/>
              </w:rPr>
            </w:pPr>
          </w:p>
        </w:tc>
        <w:tc>
          <w:tcPr>
            <w:tcW w:w="3060" w:type="dxa"/>
          </w:tcPr>
          <w:p w14:paraId="7ABEFFA4" w14:textId="77777777" w:rsidR="00112118" w:rsidRPr="006A3EEB" w:rsidRDefault="00112118" w:rsidP="00112118">
            <w:pPr>
              <w:keepNext/>
              <w:rPr>
                <w:ins w:id="172" w:author="Smith, Alexis@Energy" w:date="2019-04-11T14:56:00Z"/>
                <w:rFonts w:ascii="Calibri" w:hAnsi="Calibri"/>
                <w:sz w:val="16"/>
                <w:szCs w:val="16"/>
              </w:rPr>
            </w:pPr>
          </w:p>
        </w:tc>
        <w:tc>
          <w:tcPr>
            <w:tcW w:w="5130" w:type="dxa"/>
          </w:tcPr>
          <w:p w14:paraId="0C62397B" w14:textId="77777777" w:rsidR="00112118" w:rsidRPr="006A3EEB" w:rsidRDefault="00112118" w:rsidP="00112118">
            <w:pPr>
              <w:keepNext/>
              <w:rPr>
                <w:ins w:id="173" w:author="Smith, Alexis@Energy" w:date="2019-04-11T14:56:00Z"/>
                <w:rFonts w:ascii="Calibri" w:hAnsi="Calibri"/>
                <w:sz w:val="16"/>
                <w:szCs w:val="16"/>
              </w:rPr>
            </w:pPr>
          </w:p>
        </w:tc>
      </w:tr>
      <w:tr w:rsidR="00112118" w:rsidRPr="00BC1E29" w14:paraId="2F781978" w14:textId="77777777" w:rsidTr="00112118">
        <w:tblPrEx>
          <w:tblLook w:val="0000" w:firstRow="0" w:lastRow="0" w:firstColumn="0" w:lastColumn="0" w:noHBand="0" w:noVBand="0"/>
        </w:tblPrEx>
        <w:trPr>
          <w:trHeight w:val="360"/>
          <w:ins w:id="174" w:author="Smith, Alexis@Energy" w:date="2019-04-11T14:56:00Z"/>
        </w:trPr>
        <w:tc>
          <w:tcPr>
            <w:tcW w:w="467" w:type="dxa"/>
            <w:vAlign w:val="center"/>
          </w:tcPr>
          <w:p w14:paraId="5A84FBD7" w14:textId="77777777" w:rsidR="00112118" w:rsidRPr="00BC1E29" w:rsidRDefault="00112118" w:rsidP="00112118">
            <w:pPr>
              <w:keepNext/>
              <w:jc w:val="center"/>
              <w:rPr>
                <w:ins w:id="175" w:author="Smith, Alexis@Energy" w:date="2019-04-11T14:56:00Z"/>
                <w:rFonts w:ascii="Calibri" w:hAnsi="Calibri"/>
              </w:rPr>
            </w:pPr>
            <w:ins w:id="176" w:author="Smith, Alexis@Energy" w:date="2019-04-11T14:56:00Z">
              <w:r>
                <w:rPr>
                  <w:rFonts w:ascii="Calibri" w:hAnsi="Calibri"/>
                </w:rPr>
                <w:t>04</w:t>
              </w:r>
            </w:ins>
          </w:p>
        </w:tc>
        <w:tc>
          <w:tcPr>
            <w:tcW w:w="10531" w:type="dxa"/>
            <w:gridSpan w:val="3"/>
          </w:tcPr>
          <w:p w14:paraId="3ABE3EB3" w14:textId="7D0A7334" w:rsidR="00112118" w:rsidRPr="00FC6D8B" w:rsidRDefault="00112118" w:rsidP="00CC7060">
            <w:pPr>
              <w:keepNext/>
              <w:rPr>
                <w:ins w:id="177" w:author="Smith, Alexis@Energy" w:date="2019-04-11T14:56:00Z"/>
                <w:rFonts w:ascii="Calibri" w:hAnsi="Calibri"/>
                <w:sz w:val="18"/>
                <w:szCs w:val="18"/>
              </w:rPr>
            </w:pPr>
            <w:ins w:id="178" w:author="Smith, Alexis@Energy" w:date="2019-04-11T14:56:00Z">
              <w:r w:rsidRPr="00FC6D8B">
                <w:rPr>
                  <w:rFonts w:ascii="Calibri" w:hAnsi="Calibri"/>
                  <w:sz w:val="18"/>
                  <w:szCs w:val="18"/>
                </w:rPr>
                <w:t xml:space="preserve">Compliance Statement: &lt;&lt; If all indoor units listed in </w:t>
              </w:r>
            </w:ins>
            <w:ins w:id="179" w:author="Smith, Alexis@Energy" w:date="2019-04-11T14:57:00Z">
              <w:r>
                <w:rPr>
                  <w:rFonts w:ascii="Calibri" w:hAnsi="Calibri"/>
                  <w:sz w:val="18"/>
                  <w:szCs w:val="18"/>
                </w:rPr>
                <w:t>D</w:t>
              </w:r>
            </w:ins>
            <w:ins w:id="180" w:author="Smith, Alexis@Energy" w:date="2019-04-11T14:56:00Z">
              <w:r w:rsidRPr="00FC6D8B">
                <w:rPr>
                  <w:rFonts w:ascii="Calibri" w:hAnsi="Calibri"/>
                  <w:sz w:val="18"/>
                  <w:szCs w:val="18"/>
                </w:rPr>
                <w:t xml:space="preserve">01 </w:t>
              </w:r>
              <w:r>
                <w:rPr>
                  <w:rFonts w:ascii="Calibri" w:hAnsi="Calibri"/>
                  <w:sz w:val="18"/>
                  <w:szCs w:val="18"/>
                </w:rPr>
                <w:t>indicate a compliant result in D</w:t>
              </w:r>
              <w:r w:rsidRPr="00FC6D8B">
                <w:rPr>
                  <w:rFonts w:ascii="Calibri" w:hAnsi="Calibri"/>
                  <w:sz w:val="18"/>
                  <w:szCs w:val="18"/>
                </w:rPr>
                <w:t>03, then text result= "SC system complies with Minimum System Airflow Rate Verification"; else text result= "SC system does not comply with with Minimum System Airflow Rate Verification", and do not allow this MCH-25 to be registered.</w:t>
              </w:r>
            </w:ins>
          </w:p>
        </w:tc>
      </w:tr>
      <w:tr w:rsidR="00112118" w:rsidRPr="006A3EEB" w14:paraId="1B262A3F" w14:textId="77777777" w:rsidTr="00112118">
        <w:trPr>
          <w:cantSplit/>
          <w:ins w:id="181" w:author="Smith, Alexis@Energy" w:date="2019-04-11T14:56:00Z"/>
        </w:trPr>
        <w:tc>
          <w:tcPr>
            <w:tcW w:w="10998" w:type="dxa"/>
            <w:gridSpan w:val="4"/>
          </w:tcPr>
          <w:p w14:paraId="2D75CC2A" w14:textId="77777777" w:rsidR="00112118" w:rsidRPr="006A3EEB" w:rsidRDefault="00112118" w:rsidP="00112118">
            <w:pPr>
              <w:rPr>
                <w:ins w:id="182" w:author="Smith, Alexis@Energy" w:date="2019-04-11T14:56:00Z"/>
                <w:rFonts w:ascii="Calibri" w:hAnsi="Calibri"/>
                <w:sz w:val="18"/>
                <w:szCs w:val="18"/>
              </w:rPr>
            </w:pPr>
            <w:ins w:id="183" w:author="Smith, Alexis@Energy" w:date="2019-04-11T14:56:00Z">
              <w:r w:rsidRPr="006A3EEB">
                <w:rPr>
                  <w:rFonts w:ascii="Calibri" w:hAnsi="Calibri"/>
                  <w:sz w:val="18"/>
                  <w:szCs w:val="18"/>
                </w:rPr>
                <w:t>Notes:</w:t>
              </w:r>
            </w:ins>
          </w:p>
        </w:tc>
      </w:tr>
    </w:tbl>
    <w:p w14:paraId="5518942C" w14:textId="2B7BDA91" w:rsidR="00112118" w:rsidRDefault="00112118" w:rsidP="00323DA9">
      <w:pPr>
        <w:rPr>
          <w:ins w:id="184" w:author="Smith, Alexis@Energy" w:date="2019-04-11T14:56:00Z"/>
          <w:rFonts w:asciiTheme="minorHAnsi" w:hAnsiTheme="minorHAnsi"/>
          <w:sz w:val="18"/>
          <w:szCs w:val="18"/>
        </w:rPr>
      </w:pPr>
    </w:p>
    <w:p w14:paraId="497CC1A5" w14:textId="77777777" w:rsidR="00112118" w:rsidRPr="00C301D7" w:rsidRDefault="00112118" w:rsidP="00323DA9">
      <w:pPr>
        <w:rPr>
          <w:rFonts w:asciiTheme="minorHAnsi" w:hAnsiTheme="minorHAnsi"/>
          <w:sz w:val="18"/>
          <w:szCs w:val="18"/>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6"/>
        <w:gridCol w:w="5048"/>
        <w:gridCol w:w="5518"/>
      </w:tblGrid>
      <w:tr w:rsidR="00323DA9" w:rsidRPr="00C301D7" w14:paraId="58D5327B" w14:textId="77777777">
        <w:trPr>
          <w:cantSplit/>
          <w:trHeight w:val="504"/>
        </w:trPr>
        <w:tc>
          <w:tcPr>
            <w:tcW w:w="5000" w:type="pct"/>
            <w:gridSpan w:val="3"/>
            <w:vAlign w:val="center"/>
          </w:tcPr>
          <w:p w14:paraId="58D53279" w14:textId="7C38113E" w:rsidR="00323DA9" w:rsidRPr="00F76A4F" w:rsidRDefault="000757DC" w:rsidP="00F76A4F">
            <w:pPr>
              <w:keepNext/>
              <w:rPr>
                <w:rFonts w:asciiTheme="minorHAnsi" w:hAnsiTheme="minorHAnsi"/>
                <w:b/>
                <w:szCs w:val="18"/>
              </w:rPr>
            </w:pPr>
            <w:r w:rsidRPr="00F76A4F">
              <w:rPr>
                <w:rFonts w:asciiTheme="minorHAnsi" w:hAnsiTheme="minorHAnsi"/>
                <w:b/>
                <w:szCs w:val="18"/>
              </w:rPr>
              <w:t>E</w:t>
            </w:r>
            <w:r w:rsidR="00323DA9" w:rsidRPr="00F76A4F">
              <w:rPr>
                <w:rFonts w:asciiTheme="minorHAnsi" w:hAnsiTheme="minorHAnsi"/>
                <w:b/>
                <w:szCs w:val="18"/>
              </w:rPr>
              <w:t xml:space="preserve">. </w:t>
            </w:r>
            <w:r w:rsidR="00157956">
              <w:rPr>
                <w:rFonts w:asciiTheme="minorHAnsi" w:hAnsiTheme="minorHAnsi"/>
                <w:b/>
                <w:szCs w:val="18"/>
              </w:rPr>
              <w:t>Fault Indicator Display</w:t>
            </w:r>
            <w:r w:rsidR="00551767" w:rsidRPr="00F76A4F">
              <w:rPr>
                <w:rFonts w:asciiTheme="minorHAnsi" w:hAnsiTheme="minorHAnsi"/>
                <w:b/>
                <w:szCs w:val="18"/>
              </w:rPr>
              <w:t xml:space="preserve"> Installation Verification</w:t>
            </w:r>
          </w:p>
          <w:p w14:paraId="58D5327A" w14:textId="0DFA70C3" w:rsidR="00323DA9" w:rsidRPr="004978E7" w:rsidRDefault="00323DA9" w:rsidP="00F76A4F">
            <w:pPr>
              <w:keepNext/>
              <w:rPr>
                <w:rFonts w:asciiTheme="minorHAnsi" w:hAnsiTheme="minorHAnsi"/>
                <w:b/>
                <w:sz w:val="18"/>
                <w:szCs w:val="18"/>
              </w:rPr>
            </w:pPr>
            <w:r w:rsidRPr="00DC4523">
              <w:rPr>
                <w:rFonts w:asciiTheme="minorHAnsi" w:hAnsiTheme="minorHAnsi"/>
                <w:sz w:val="18"/>
                <w:szCs w:val="18"/>
              </w:rPr>
              <w:t xml:space="preserve">Procedures for the </w:t>
            </w:r>
            <w:r w:rsidR="00157956" w:rsidRPr="00DC4523">
              <w:rPr>
                <w:rFonts w:asciiTheme="minorHAnsi" w:hAnsiTheme="minorHAnsi"/>
                <w:sz w:val="18"/>
                <w:szCs w:val="18"/>
              </w:rPr>
              <w:t>Fault Indicator Display</w:t>
            </w:r>
            <w:r w:rsidRPr="00DC4523">
              <w:rPr>
                <w:rFonts w:asciiTheme="minorHAnsi" w:hAnsiTheme="minorHAnsi"/>
                <w:sz w:val="18"/>
                <w:szCs w:val="18"/>
              </w:rPr>
              <w:t xml:space="preserve"> Verification are detailed in RA3.4.2</w:t>
            </w:r>
            <w:r w:rsidR="004978E7" w:rsidRPr="00DC4523">
              <w:rPr>
                <w:rFonts w:asciiTheme="minorHAnsi" w:hAnsiTheme="minorHAnsi"/>
                <w:sz w:val="18"/>
                <w:szCs w:val="18"/>
              </w:rPr>
              <w:t>.</w:t>
            </w:r>
          </w:p>
        </w:tc>
      </w:tr>
      <w:tr w:rsidR="00323DA9" w:rsidRPr="00C301D7" w14:paraId="58D5327F" w14:textId="77777777">
        <w:trPr>
          <w:cantSplit/>
          <w:trHeight w:val="144"/>
        </w:trPr>
        <w:tc>
          <w:tcPr>
            <w:tcW w:w="211" w:type="pct"/>
            <w:vAlign w:val="center"/>
          </w:tcPr>
          <w:p w14:paraId="58D5327C" w14:textId="77777777" w:rsidR="00323DA9" w:rsidRPr="00C301D7" w:rsidRDefault="00323DA9" w:rsidP="00445906">
            <w:pPr>
              <w:keepNext/>
              <w:jc w:val="center"/>
              <w:rPr>
                <w:rFonts w:asciiTheme="minorHAnsi" w:hAnsiTheme="minorHAnsi"/>
                <w:sz w:val="18"/>
                <w:szCs w:val="18"/>
              </w:rPr>
            </w:pPr>
            <w:r w:rsidRPr="00C301D7">
              <w:rPr>
                <w:rFonts w:asciiTheme="minorHAnsi" w:hAnsiTheme="minorHAnsi"/>
                <w:sz w:val="18"/>
                <w:szCs w:val="18"/>
              </w:rPr>
              <w:t>01</w:t>
            </w:r>
          </w:p>
        </w:tc>
        <w:tc>
          <w:tcPr>
            <w:tcW w:w="2288" w:type="pct"/>
            <w:vAlign w:val="center"/>
          </w:tcPr>
          <w:p w14:paraId="58D5327D" w14:textId="5BC49845" w:rsidR="00323DA9" w:rsidRPr="00C301D7" w:rsidRDefault="00157956" w:rsidP="00445906">
            <w:pPr>
              <w:keepNext/>
              <w:rPr>
                <w:rFonts w:asciiTheme="minorHAnsi" w:hAnsiTheme="minorHAnsi"/>
                <w:sz w:val="18"/>
                <w:szCs w:val="18"/>
              </w:rPr>
            </w:pPr>
            <w:r>
              <w:rPr>
                <w:rFonts w:asciiTheme="minorHAnsi" w:hAnsiTheme="minorHAnsi"/>
                <w:sz w:val="18"/>
                <w:szCs w:val="18"/>
              </w:rPr>
              <w:t>FID</w:t>
            </w:r>
            <w:r w:rsidR="00323DA9" w:rsidRPr="00C301D7">
              <w:rPr>
                <w:rFonts w:asciiTheme="minorHAnsi" w:hAnsiTheme="minorHAnsi"/>
                <w:sz w:val="18"/>
                <w:szCs w:val="18"/>
              </w:rPr>
              <w:t xml:space="preserve"> Manufacturer Name/Make</w:t>
            </w:r>
          </w:p>
        </w:tc>
        <w:tc>
          <w:tcPr>
            <w:tcW w:w="2501" w:type="pct"/>
          </w:tcPr>
          <w:p w14:paraId="58D5327E" w14:textId="77777777" w:rsidR="00323DA9" w:rsidRPr="00C301D7" w:rsidRDefault="006E34E8" w:rsidP="00445906">
            <w:pPr>
              <w:pStyle w:val="Header"/>
              <w:keepNext/>
              <w:tabs>
                <w:tab w:val="clear" w:pos="4320"/>
                <w:tab w:val="clear" w:pos="8640"/>
              </w:tabs>
              <w:spacing w:after="60"/>
              <w:rPr>
                <w:rFonts w:asciiTheme="minorHAnsi" w:hAnsiTheme="minorHAnsi"/>
                <w:sz w:val="18"/>
                <w:szCs w:val="18"/>
              </w:rPr>
            </w:pPr>
            <w:r w:rsidRPr="00C301D7">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323DA9" w:rsidRPr="00C301D7" w14:paraId="58D53283" w14:textId="77777777">
        <w:trPr>
          <w:cantSplit/>
          <w:trHeight w:val="144"/>
        </w:trPr>
        <w:tc>
          <w:tcPr>
            <w:tcW w:w="211" w:type="pct"/>
            <w:vAlign w:val="center"/>
          </w:tcPr>
          <w:p w14:paraId="58D53280" w14:textId="77777777" w:rsidR="00323DA9" w:rsidRPr="00C301D7" w:rsidRDefault="00323DA9" w:rsidP="00445906">
            <w:pPr>
              <w:keepNext/>
              <w:jc w:val="center"/>
              <w:rPr>
                <w:rFonts w:asciiTheme="minorHAnsi" w:hAnsiTheme="minorHAnsi"/>
                <w:sz w:val="18"/>
                <w:szCs w:val="18"/>
              </w:rPr>
            </w:pPr>
            <w:r w:rsidRPr="00C301D7">
              <w:rPr>
                <w:rFonts w:asciiTheme="minorHAnsi" w:hAnsiTheme="minorHAnsi"/>
                <w:sz w:val="18"/>
                <w:szCs w:val="18"/>
              </w:rPr>
              <w:t>02</w:t>
            </w:r>
          </w:p>
        </w:tc>
        <w:tc>
          <w:tcPr>
            <w:tcW w:w="2288" w:type="pct"/>
            <w:vAlign w:val="center"/>
          </w:tcPr>
          <w:p w14:paraId="58D53281" w14:textId="20126815" w:rsidR="00323DA9" w:rsidRPr="00C301D7" w:rsidRDefault="00157956" w:rsidP="00445906">
            <w:pPr>
              <w:keepNext/>
              <w:rPr>
                <w:rFonts w:asciiTheme="minorHAnsi" w:hAnsiTheme="minorHAnsi"/>
                <w:sz w:val="18"/>
                <w:szCs w:val="18"/>
              </w:rPr>
            </w:pPr>
            <w:r>
              <w:rPr>
                <w:rFonts w:asciiTheme="minorHAnsi" w:hAnsiTheme="minorHAnsi"/>
                <w:sz w:val="18"/>
                <w:szCs w:val="18"/>
              </w:rPr>
              <w:t>FID</w:t>
            </w:r>
            <w:r w:rsidR="00323DA9" w:rsidRPr="00C301D7">
              <w:rPr>
                <w:rFonts w:asciiTheme="minorHAnsi" w:hAnsiTheme="minorHAnsi"/>
                <w:sz w:val="18"/>
                <w:szCs w:val="18"/>
              </w:rPr>
              <w:t xml:space="preserve"> Model Number</w:t>
            </w:r>
          </w:p>
        </w:tc>
        <w:tc>
          <w:tcPr>
            <w:tcW w:w="2501" w:type="pct"/>
          </w:tcPr>
          <w:p w14:paraId="58D53282" w14:textId="77777777" w:rsidR="00323DA9" w:rsidRPr="00C301D7" w:rsidRDefault="006E34E8" w:rsidP="00445906">
            <w:pPr>
              <w:pStyle w:val="Header"/>
              <w:keepNext/>
              <w:tabs>
                <w:tab w:val="clear" w:pos="4320"/>
                <w:tab w:val="clear" w:pos="8640"/>
              </w:tabs>
              <w:spacing w:after="60"/>
              <w:rPr>
                <w:rFonts w:asciiTheme="minorHAnsi" w:hAnsiTheme="minorHAnsi"/>
                <w:sz w:val="18"/>
                <w:szCs w:val="18"/>
              </w:rPr>
            </w:pPr>
            <w:r w:rsidRPr="00C301D7">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323DA9" w:rsidRPr="00C301D7" w14:paraId="58D53287" w14:textId="77777777">
        <w:trPr>
          <w:trHeight w:val="233"/>
        </w:trPr>
        <w:tc>
          <w:tcPr>
            <w:tcW w:w="211" w:type="pct"/>
            <w:tcBorders>
              <w:top w:val="nil"/>
            </w:tcBorders>
            <w:vAlign w:val="center"/>
          </w:tcPr>
          <w:p w14:paraId="58D53284" w14:textId="77777777" w:rsidR="00323DA9" w:rsidRPr="00C301D7" w:rsidRDefault="00323DA9" w:rsidP="00445906">
            <w:pPr>
              <w:keepNext/>
              <w:jc w:val="center"/>
              <w:rPr>
                <w:rFonts w:asciiTheme="minorHAnsi" w:hAnsiTheme="minorHAnsi"/>
                <w:sz w:val="18"/>
                <w:szCs w:val="18"/>
              </w:rPr>
            </w:pPr>
            <w:r w:rsidRPr="00C301D7">
              <w:rPr>
                <w:rFonts w:asciiTheme="minorHAnsi" w:hAnsiTheme="minorHAnsi"/>
                <w:sz w:val="18"/>
                <w:szCs w:val="18"/>
              </w:rPr>
              <w:t>03</w:t>
            </w:r>
          </w:p>
        </w:tc>
        <w:tc>
          <w:tcPr>
            <w:tcW w:w="2288" w:type="pct"/>
            <w:tcBorders>
              <w:top w:val="nil"/>
            </w:tcBorders>
            <w:vAlign w:val="center"/>
          </w:tcPr>
          <w:p w14:paraId="58D53285" w14:textId="55002D42" w:rsidR="00323DA9" w:rsidRPr="00C301D7" w:rsidRDefault="00323DA9" w:rsidP="00F76A4F">
            <w:pPr>
              <w:keepNext/>
              <w:rPr>
                <w:rFonts w:asciiTheme="minorHAnsi" w:hAnsiTheme="minorHAnsi"/>
                <w:sz w:val="18"/>
                <w:szCs w:val="18"/>
              </w:rPr>
            </w:pPr>
            <w:r w:rsidRPr="00C301D7">
              <w:rPr>
                <w:rFonts w:asciiTheme="minorHAnsi" w:hAnsiTheme="minorHAnsi"/>
                <w:sz w:val="18"/>
                <w:szCs w:val="18"/>
              </w:rPr>
              <w:t xml:space="preserve">The </w:t>
            </w:r>
            <w:r w:rsidR="00856A4A">
              <w:rPr>
                <w:rFonts w:asciiTheme="minorHAnsi" w:hAnsiTheme="minorHAnsi"/>
                <w:sz w:val="18"/>
                <w:szCs w:val="18"/>
              </w:rPr>
              <w:t>D</w:t>
            </w:r>
            <w:r w:rsidRPr="00C301D7">
              <w:rPr>
                <w:rFonts w:asciiTheme="minorHAnsi" w:hAnsiTheme="minorHAnsi"/>
                <w:sz w:val="18"/>
                <w:szCs w:val="18"/>
              </w:rPr>
              <w:t xml:space="preserve">isplay </w:t>
            </w:r>
            <w:r w:rsidR="00856A4A">
              <w:rPr>
                <w:rFonts w:asciiTheme="minorHAnsi" w:hAnsiTheme="minorHAnsi"/>
                <w:sz w:val="18"/>
                <w:szCs w:val="18"/>
              </w:rPr>
              <w:t>M</w:t>
            </w:r>
            <w:r w:rsidRPr="00C301D7">
              <w:rPr>
                <w:rFonts w:asciiTheme="minorHAnsi" w:hAnsiTheme="minorHAnsi"/>
                <w:sz w:val="18"/>
                <w:szCs w:val="18"/>
              </w:rPr>
              <w:t xml:space="preserve">odule is </w:t>
            </w:r>
            <w:r w:rsidR="00856A4A">
              <w:rPr>
                <w:rFonts w:asciiTheme="minorHAnsi" w:hAnsiTheme="minorHAnsi"/>
                <w:sz w:val="18"/>
                <w:szCs w:val="18"/>
              </w:rPr>
              <w:t>M</w:t>
            </w:r>
            <w:r w:rsidRPr="00C301D7">
              <w:rPr>
                <w:rFonts w:asciiTheme="minorHAnsi" w:hAnsiTheme="minorHAnsi"/>
                <w:sz w:val="18"/>
                <w:szCs w:val="18"/>
              </w:rPr>
              <w:t xml:space="preserve">ounted </w:t>
            </w:r>
            <w:r w:rsidR="00856A4A">
              <w:rPr>
                <w:rFonts w:asciiTheme="minorHAnsi" w:hAnsiTheme="minorHAnsi"/>
                <w:sz w:val="18"/>
                <w:szCs w:val="18"/>
              </w:rPr>
              <w:t>A</w:t>
            </w:r>
            <w:r w:rsidRPr="00C301D7">
              <w:rPr>
                <w:rFonts w:asciiTheme="minorHAnsi" w:hAnsiTheme="minorHAnsi"/>
                <w:sz w:val="18"/>
                <w:szCs w:val="18"/>
              </w:rPr>
              <w:t xml:space="preserve">djacent to the </w:t>
            </w:r>
            <w:r w:rsidR="00856A4A">
              <w:rPr>
                <w:rFonts w:asciiTheme="minorHAnsi" w:hAnsiTheme="minorHAnsi"/>
                <w:sz w:val="18"/>
                <w:szCs w:val="18"/>
              </w:rPr>
              <w:t>S</w:t>
            </w:r>
            <w:r w:rsidRPr="00C301D7">
              <w:rPr>
                <w:rFonts w:asciiTheme="minorHAnsi" w:hAnsiTheme="minorHAnsi"/>
                <w:sz w:val="18"/>
                <w:szCs w:val="18"/>
              </w:rPr>
              <w:t xml:space="preserve">ystem </w:t>
            </w:r>
            <w:r w:rsidR="00856A4A">
              <w:rPr>
                <w:rFonts w:asciiTheme="minorHAnsi" w:hAnsiTheme="minorHAnsi"/>
                <w:sz w:val="18"/>
                <w:szCs w:val="18"/>
              </w:rPr>
              <w:t>T</w:t>
            </w:r>
            <w:r w:rsidRPr="00C301D7">
              <w:rPr>
                <w:rFonts w:asciiTheme="minorHAnsi" w:hAnsiTheme="minorHAnsi"/>
                <w:sz w:val="18"/>
                <w:szCs w:val="18"/>
              </w:rPr>
              <w:t>hermostat</w:t>
            </w:r>
          </w:p>
        </w:tc>
        <w:tc>
          <w:tcPr>
            <w:tcW w:w="2501" w:type="pct"/>
            <w:tcBorders>
              <w:top w:val="nil"/>
            </w:tcBorders>
            <w:vAlign w:val="center"/>
          </w:tcPr>
          <w:p w14:paraId="58D53286" w14:textId="77777777" w:rsidR="00323DA9" w:rsidRPr="00C301D7" w:rsidRDefault="006E34E8" w:rsidP="00445906">
            <w:pPr>
              <w:keepNext/>
              <w:rPr>
                <w:rFonts w:asciiTheme="minorHAnsi" w:hAnsiTheme="minorHAnsi"/>
                <w:sz w:val="18"/>
                <w:szCs w:val="18"/>
              </w:rPr>
            </w:pPr>
            <w:r w:rsidRPr="00C301D7">
              <w:rPr>
                <w:rFonts w:asciiTheme="minorHAnsi" w:hAnsiTheme="minorHAnsi"/>
                <w:sz w:val="18"/>
                <w:szCs w:val="18"/>
              </w:rPr>
              <w:t>&lt;&lt;user entry, select from choices “yes” or “no”&gt;&gt;</w:t>
            </w:r>
          </w:p>
        </w:tc>
      </w:tr>
      <w:tr w:rsidR="006E34E8" w:rsidRPr="00C301D7" w14:paraId="58D5328B" w14:textId="77777777">
        <w:trPr>
          <w:trHeight w:val="233"/>
        </w:trPr>
        <w:tc>
          <w:tcPr>
            <w:tcW w:w="211" w:type="pct"/>
            <w:vAlign w:val="center"/>
          </w:tcPr>
          <w:p w14:paraId="58D53288" w14:textId="77777777" w:rsidR="006E34E8" w:rsidRPr="00C301D7" w:rsidRDefault="006E34E8" w:rsidP="00445906">
            <w:pPr>
              <w:keepNext/>
              <w:jc w:val="center"/>
              <w:rPr>
                <w:rFonts w:asciiTheme="minorHAnsi" w:hAnsiTheme="minorHAnsi"/>
                <w:sz w:val="18"/>
                <w:szCs w:val="18"/>
              </w:rPr>
            </w:pPr>
            <w:r w:rsidRPr="00C301D7">
              <w:rPr>
                <w:rFonts w:asciiTheme="minorHAnsi" w:hAnsiTheme="minorHAnsi"/>
                <w:sz w:val="18"/>
                <w:szCs w:val="18"/>
              </w:rPr>
              <w:t>04</w:t>
            </w:r>
          </w:p>
        </w:tc>
        <w:tc>
          <w:tcPr>
            <w:tcW w:w="2288" w:type="pct"/>
            <w:vAlign w:val="center"/>
          </w:tcPr>
          <w:p w14:paraId="58D53289" w14:textId="2BCDA63C"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 xml:space="preserve">The manufacturer has certified to the Energy Commission that the </w:t>
            </w:r>
            <w:r w:rsidR="00157956">
              <w:rPr>
                <w:rFonts w:asciiTheme="minorHAnsi" w:hAnsiTheme="minorHAnsi"/>
                <w:sz w:val="18"/>
                <w:szCs w:val="18"/>
              </w:rPr>
              <w:t>FID</w:t>
            </w:r>
            <w:r w:rsidRPr="00C301D7">
              <w:rPr>
                <w:rFonts w:asciiTheme="minorHAnsi" w:hAnsiTheme="minorHAnsi"/>
                <w:sz w:val="18"/>
                <w:szCs w:val="18"/>
              </w:rPr>
              <w:t xml:space="preserve"> model meets the requirements of Reference Joint Appendix JA6 (Make and model found on CEC list of approved </w:t>
            </w:r>
            <w:r w:rsidR="00157956">
              <w:rPr>
                <w:rFonts w:asciiTheme="minorHAnsi" w:hAnsiTheme="minorHAnsi"/>
                <w:sz w:val="18"/>
                <w:szCs w:val="18"/>
              </w:rPr>
              <w:t>FID</w:t>
            </w:r>
            <w:r w:rsidRPr="00C301D7">
              <w:rPr>
                <w:rFonts w:asciiTheme="minorHAnsi" w:hAnsiTheme="minorHAnsi"/>
                <w:sz w:val="18"/>
                <w:szCs w:val="18"/>
              </w:rPr>
              <w:t xml:space="preserve"> devices)</w:t>
            </w:r>
            <w:r w:rsidR="00BC290E">
              <w:rPr>
                <w:rFonts w:asciiTheme="minorHAnsi" w:hAnsiTheme="minorHAnsi"/>
                <w:sz w:val="18"/>
                <w:szCs w:val="18"/>
              </w:rPr>
              <w:t>.</w:t>
            </w:r>
          </w:p>
        </w:tc>
        <w:tc>
          <w:tcPr>
            <w:tcW w:w="2501" w:type="pct"/>
            <w:vAlign w:val="center"/>
          </w:tcPr>
          <w:p w14:paraId="58D5328A" w14:textId="77777777"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&lt;&lt;user entry, select from choices “yes” or “no”&gt;&gt;</w:t>
            </w:r>
          </w:p>
        </w:tc>
      </w:tr>
      <w:tr w:rsidR="006E34E8" w:rsidRPr="00C301D7" w14:paraId="58D5328F" w14:textId="77777777">
        <w:trPr>
          <w:trHeight w:val="278"/>
        </w:trPr>
        <w:tc>
          <w:tcPr>
            <w:tcW w:w="211" w:type="pct"/>
            <w:vAlign w:val="center"/>
          </w:tcPr>
          <w:p w14:paraId="58D5328C" w14:textId="77777777" w:rsidR="006E34E8" w:rsidRPr="00C301D7" w:rsidRDefault="006E34E8" w:rsidP="00445906">
            <w:pPr>
              <w:keepNext/>
              <w:jc w:val="center"/>
              <w:rPr>
                <w:rFonts w:asciiTheme="minorHAnsi" w:hAnsiTheme="minorHAnsi"/>
                <w:sz w:val="18"/>
                <w:szCs w:val="18"/>
              </w:rPr>
            </w:pPr>
            <w:r w:rsidRPr="00C301D7">
              <w:rPr>
                <w:rFonts w:asciiTheme="minorHAnsi" w:hAnsiTheme="minorHAnsi"/>
                <w:sz w:val="18"/>
                <w:szCs w:val="18"/>
              </w:rPr>
              <w:t>05</w:t>
            </w:r>
          </w:p>
        </w:tc>
        <w:tc>
          <w:tcPr>
            <w:tcW w:w="2288" w:type="pct"/>
            <w:vAlign w:val="center"/>
          </w:tcPr>
          <w:p w14:paraId="58D5328D" w14:textId="0B6F15E8"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 xml:space="preserve">The system has operated for at least 15 minutes and the </w:t>
            </w:r>
            <w:r w:rsidR="00157956">
              <w:rPr>
                <w:rFonts w:asciiTheme="minorHAnsi" w:hAnsiTheme="minorHAnsi"/>
                <w:sz w:val="18"/>
                <w:szCs w:val="18"/>
              </w:rPr>
              <w:t>FID</w:t>
            </w:r>
            <w:r w:rsidRPr="00C301D7">
              <w:rPr>
                <w:rFonts w:asciiTheme="minorHAnsi" w:hAnsiTheme="minorHAnsi"/>
                <w:sz w:val="18"/>
                <w:szCs w:val="18"/>
              </w:rPr>
              <w:t xml:space="preserve"> reports that the system is operating within acceptable parameters.</w:t>
            </w:r>
          </w:p>
        </w:tc>
        <w:tc>
          <w:tcPr>
            <w:tcW w:w="2501" w:type="pct"/>
            <w:vAlign w:val="center"/>
          </w:tcPr>
          <w:p w14:paraId="58D5328E" w14:textId="77777777"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&lt;&lt;user entry, select from choices “yes” or “no”&gt;&gt;</w:t>
            </w:r>
          </w:p>
        </w:tc>
      </w:tr>
      <w:tr w:rsidR="006E34E8" w:rsidRPr="00331606" w14:paraId="58D53292" w14:textId="77777777">
        <w:trPr>
          <w:trHeight w:val="278"/>
        </w:trPr>
        <w:tc>
          <w:tcPr>
            <w:tcW w:w="211" w:type="pct"/>
            <w:vAlign w:val="center"/>
          </w:tcPr>
          <w:p w14:paraId="58D53290" w14:textId="77777777" w:rsidR="006E34E8" w:rsidRPr="00C301D7" w:rsidRDefault="00F068E3" w:rsidP="00445906">
            <w:pPr>
              <w:keepNext/>
              <w:jc w:val="center"/>
              <w:rPr>
                <w:rFonts w:asciiTheme="minorHAnsi" w:hAnsiTheme="minorHAnsi"/>
                <w:sz w:val="18"/>
                <w:szCs w:val="18"/>
              </w:rPr>
            </w:pPr>
            <w:r w:rsidRPr="00C301D7">
              <w:rPr>
                <w:rFonts w:asciiTheme="minorHAnsi" w:hAnsiTheme="minorHAnsi"/>
                <w:sz w:val="18"/>
                <w:szCs w:val="18"/>
              </w:rPr>
              <w:t>06</w:t>
            </w:r>
          </w:p>
        </w:tc>
        <w:tc>
          <w:tcPr>
            <w:tcW w:w="4789" w:type="pct"/>
            <w:gridSpan w:val="2"/>
            <w:vAlign w:val="center"/>
          </w:tcPr>
          <w:p w14:paraId="58D53291" w14:textId="2CBC93D1" w:rsidR="006E34E8" w:rsidRPr="00331606" w:rsidRDefault="00F068E3" w:rsidP="00445906">
            <w:pPr>
              <w:keepNext/>
              <w:rPr>
                <w:rFonts w:asciiTheme="minorHAnsi" w:hAnsiTheme="minorHAnsi"/>
                <w:sz w:val="18"/>
                <w:szCs w:val="18"/>
              </w:rPr>
            </w:pPr>
            <w:r w:rsidRPr="00C301D7">
              <w:rPr>
                <w:rFonts w:asciiTheme="minorHAnsi" w:hAnsiTheme="minorHAnsi"/>
                <w:sz w:val="18"/>
                <w:szCs w:val="18"/>
              </w:rPr>
              <w:t xml:space="preserve">Compliance Statement: </w:t>
            </w:r>
            <w:r w:rsidR="00F76A4F">
              <w:rPr>
                <w:rFonts w:asciiTheme="minorHAnsi" w:hAnsiTheme="minorHAnsi"/>
                <w:sz w:val="18"/>
                <w:szCs w:val="18"/>
              </w:rPr>
              <w:t>&lt;&lt;</w:t>
            </w:r>
            <w:r w:rsidR="006E34E8" w:rsidRPr="00C301D7">
              <w:rPr>
                <w:rFonts w:asciiTheme="minorHAnsi" w:hAnsiTheme="minorHAnsi"/>
                <w:sz w:val="18"/>
                <w:szCs w:val="18"/>
              </w:rPr>
              <w:t xml:space="preserve">If </w:t>
            </w:r>
            <w:r w:rsidR="001126A4" w:rsidRPr="00C301D7">
              <w:rPr>
                <w:rFonts w:asciiTheme="minorHAnsi" w:hAnsiTheme="minorHAnsi"/>
                <w:sz w:val="18"/>
                <w:szCs w:val="18"/>
              </w:rPr>
              <w:t>A03</w:t>
            </w:r>
            <w:r w:rsidR="006E34E8" w:rsidRPr="00C301D7">
              <w:rPr>
                <w:rFonts w:asciiTheme="minorHAnsi" w:hAnsiTheme="minorHAnsi"/>
                <w:sz w:val="18"/>
                <w:szCs w:val="18"/>
              </w:rPr>
              <w:t xml:space="preserve">, </w:t>
            </w:r>
            <w:r w:rsidR="001126A4" w:rsidRPr="00C301D7">
              <w:rPr>
                <w:rFonts w:asciiTheme="minorHAnsi" w:hAnsiTheme="minorHAnsi"/>
                <w:sz w:val="18"/>
                <w:szCs w:val="18"/>
              </w:rPr>
              <w:t>A04</w:t>
            </w:r>
            <w:r w:rsidR="006E34E8" w:rsidRPr="00C301D7">
              <w:rPr>
                <w:rFonts w:asciiTheme="minorHAnsi" w:hAnsiTheme="minorHAnsi"/>
                <w:sz w:val="18"/>
                <w:szCs w:val="18"/>
              </w:rPr>
              <w:t xml:space="preserve"> and </w:t>
            </w:r>
            <w:r w:rsidR="001126A4" w:rsidRPr="00C301D7">
              <w:rPr>
                <w:rFonts w:asciiTheme="minorHAnsi" w:hAnsiTheme="minorHAnsi"/>
                <w:sz w:val="18"/>
                <w:szCs w:val="18"/>
              </w:rPr>
              <w:t>A05</w:t>
            </w:r>
            <w:r w:rsidR="006E34E8" w:rsidRPr="00C301D7">
              <w:rPr>
                <w:rFonts w:asciiTheme="minorHAnsi" w:hAnsiTheme="minorHAnsi"/>
                <w:sz w:val="18"/>
                <w:szCs w:val="18"/>
              </w:rPr>
              <w:t xml:space="preserve"> = “yes”, then print statement, “</w:t>
            </w:r>
            <w:r w:rsidR="00157956">
              <w:rPr>
                <w:rFonts w:asciiTheme="minorHAnsi" w:hAnsiTheme="minorHAnsi"/>
                <w:sz w:val="18"/>
                <w:szCs w:val="18"/>
              </w:rPr>
              <w:t>FID</w:t>
            </w:r>
            <w:r w:rsidR="006E34E8" w:rsidRPr="00C301D7">
              <w:rPr>
                <w:rFonts w:asciiTheme="minorHAnsi" w:hAnsiTheme="minorHAnsi"/>
                <w:sz w:val="18"/>
                <w:szCs w:val="18"/>
              </w:rPr>
              <w:t xml:space="preserve"> </w:t>
            </w:r>
            <w:r w:rsidR="00445906">
              <w:rPr>
                <w:rFonts w:asciiTheme="minorHAnsi" w:hAnsiTheme="minorHAnsi"/>
                <w:sz w:val="18"/>
                <w:szCs w:val="18"/>
              </w:rPr>
              <w:t>complies</w:t>
            </w:r>
            <w:r w:rsidR="006E34E8" w:rsidRPr="00C301D7">
              <w:rPr>
                <w:rFonts w:asciiTheme="minorHAnsi" w:hAnsiTheme="minorHAnsi"/>
                <w:sz w:val="18"/>
                <w:szCs w:val="18"/>
              </w:rPr>
              <w:t>”, Else print “</w:t>
            </w:r>
            <w:r w:rsidR="00157956">
              <w:rPr>
                <w:rFonts w:asciiTheme="minorHAnsi" w:hAnsiTheme="minorHAnsi"/>
                <w:sz w:val="18"/>
                <w:szCs w:val="18"/>
              </w:rPr>
              <w:t>FID</w:t>
            </w:r>
            <w:r w:rsidR="006E34E8" w:rsidRPr="00C301D7">
              <w:rPr>
                <w:rFonts w:asciiTheme="minorHAnsi" w:hAnsiTheme="minorHAnsi"/>
                <w:sz w:val="18"/>
                <w:szCs w:val="18"/>
              </w:rPr>
              <w:t xml:space="preserve"> does NOT </w:t>
            </w:r>
            <w:r w:rsidR="00445906">
              <w:rPr>
                <w:rFonts w:asciiTheme="minorHAnsi" w:hAnsiTheme="minorHAnsi"/>
                <w:sz w:val="18"/>
                <w:szCs w:val="18"/>
              </w:rPr>
              <w:t>comply</w:t>
            </w:r>
            <w:r w:rsidR="00F76A4F">
              <w:rPr>
                <w:rFonts w:asciiTheme="minorHAnsi" w:hAnsiTheme="minorHAnsi"/>
                <w:sz w:val="18"/>
                <w:szCs w:val="18"/>
              </w:rPr>
              <w:t>&gt;&gt;</w:t>
            </w:r>
          </w:p>
        </w:tc>
      </w:tr>
    </w:tbl>
    <w:p w14:paraId="58D53294" w14:textId="77777777" w:rsidR="00323DA9" w:rsidRDefault="00323DA9" w:rsidP="00323DA9">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445906" w:rsidRPr="00DF3F73" w14:paraId="58D53297" w14:textId="77777777" w:rsidTr="00445906">
        <w:trPr>
          <w:cantSplit/>
          <w:trHeight w:val="432"/>
        </w:trPr>
        <w:tc>
          <w:tcPr>
            <w:tcW w:w="5000" w:type="pct"/>
            <w:gridSpan w:val="2"/>
            <w:vAlign w:val="center"/>
          </w:tcPr>
          <w:p w14:paraId="58D53295" w14:textId="0DFE7F20" w:rsidR="00445906" w:rsidRPr="00F76A4F" w:rsidRDefault="00445906" w:rsidP="00F76A4F">
            <w:pPr>
              <w:keepNext/>
              <w:rPr>
                <w:rFonts w:asciiTheme="minorHAnsi" w:hAnsiTheme="minorHAnsi"/>
                <w:b/>
                <w:szCs w:val="18"/>
              </w:rPr>
            </w:pPr>
            <w:r w:rsidRPr="00F76A4F">
              <w:rPr>
                <w:rFonts w:asciiTheme="minorHAnsi" w:hAnsiTheme="minorHAnsi"/>
                <w:b/>
                <w:szCs w:val="18"/>
              </w:rPr>
              <w:t>F. Determination of HERS Verification Compliance</w:t>
            </w:r>
          </w:p>
          <w:p w14:paraId="58D53296" w14:textId="4E1ACD08" w:rsidR="00445906" w:rsidRPr="00DF3F73" w:rsidRDefault="00051A93" w:rsidP="00F76A4F">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445906" w:rsidRPr="00DF3F73" w14:paraId="58D5329A" w14:textId="77777777" w:rsidTr="00F76A4F">
        <w:trPr>
          <w:cantSplit/>
          <w:trHeight w:val="432"/>
        </w:trPr>
        <w:tc>
          <w:tcPr>
            <w:tcW w:w="253" w:type="pct"/>
            <w:vAlign w:val="center"/>
          </w:tcPr>
          <w:p w14:paraId="58D53298" w14:textId="77777777" w:rsidR="00445906" w:rsidRPr="00DF3F73" w:rsidDel="00C76C40" w:rsidRDefault="00445906" w:rsidP="00F76A4F">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8D53299" w14:textId="0C25F249" w:rsidR="00445906" w:rsidRPr="00781EB0" w:rsidRDefault="00445906" w:rsidP="00551767">
            <w:pPr>
              <w:keepNext/>
              <w:spacing w:after="60"/>
              <w:rPr>
                <w:rFonts w:asciiTheme="minorHAnsi" w:hAnsiTheme="minorHAnsi"/>
                <w:sz w:val="18"/>
                <w:szCs w:val="18"/>
              </w:rPr>
            </w:pPr>
            <w:r w:rsidRPr="00781EB0">
              <w:rPr>
                <w:rFonts w:asciiTheme="minorHAnsi" w:hAnsiTheme="minorHAnsi"/>
                <w:sz w:val="18"/>
                <w:szCs w:val="18"/>
              </w:rPr>
              <w:t>&lt;&lt;if</w:t>
            </w:r>
            <w:r w:rsidR="00551767" w:rsidRPr="00781EB0">
              <w:rPr>
                <w:rFonts w:asciiTheme="minorHAnsi" w:hAnsiTheme="minorHAnsi"/>
                <w:sz w:val="18"/>
                <w:szCs w:val="18"/>
              </w:rPr>
              <w:t xml:space="preserve"> B04=</w:t>
            </w:r>
            <w:r w:rsidR="00157956">
              <w:rPr>
                <w:rFonts w:asciiTheme="minorHAnsi" w:hAnsiTheme="minorHAnsi"/>
                <w:sz w:val="18"/>
                <w:szCs w:val="18"/>
              </w:rPr>
              <w:t>FID</w:t>
            </w:r>
            <w:r w:rsidR="00551767" w:rsidRPr="00781EB0">
              <w:rPr>
                <w:rFonts w:asciiTheme="minorHAnsi" w:hAnsiTheme="minorHAnsi"/>
                <w:sz w:val="18"/>
                <w:szCs w:val="18"/>
              </w:rPr>
              <w:t xml:space="preserve"> verification may proceed; and C</w:t>
            </w:r>
            <w:r w:rsidRPr="00781EB0">
              <w:rPr>
                <w:rFonts w:asciiTheme="minorHAnsi" w:hAnsiTheme="minorHAnsi"/>
                <w:sz w:val="18"/>
                <w:szCs w:val="18"/>
              </w:rPr>
              <w:t>01≠</w:t>
            </w:r>
            <w:r w:rsidR="00551767" w:rsidRPr="00781EB0">
              <w:rPr>
                <w:rFonts w:asciiTheme="minorHAnsi" w:hAnsiTheme="minorHAnsi"/>
                <w:sz w:val="18"/>
                <w:szCs w:val="18"/>
              </w:rPr>
              <w:t xml:space="preserve"> System does not comply; and</w:t>
            </w:r>
            <w:r w:rsidR="00EE0AD3" w:rsidRPr="00781EB0">
              <w:rPr>
                <w:rFonts w:asciiTheme="minorHAnsi" w:hAnsiTheme="minorHAnsi"/>
                <w:sz w:val="18"/>
                <w:szCs w:val="18"/>
              </w:rPr>
              <w:t xml:space="preserve"> </w:t>
            </w:r>
            <w:r w:rsidR="00551767" w:rsidRPr="00781EB0">
              <w:rPr>
                <w:rFonts w:asciiTheme="minorHAnsi" w:hAnsiTheme="minorHAnsi"/>
                <w:sz w:val="18"/>
                <w:szCs w:val="18"/>
              </w:rPr>
              <w:t>D</w:t>
            </w:r>
            <w:r w:rsidRPr="00781EB0">
              <w:rPr>
                <w:rFonts w:asciiTheme="minorHAnsi" w:hAnsiTheme="minorHAnsi"/>
                <w:sz w:val="18"/>
                <w:szCs w:val="18"/>
              </w:rPr>
              <w:t>02≠ System does not comp</w:t>
            </w:r>
            <w:r w:rsidR="00551767" w:rsidRPr="00781EB0">
              <w:rPr>
                <w:rFonts w:asciiTheme="minorHAnsi" w:hAnsiTheme="minorHAnsi"/>
                <w:sz w:val="18"/>
                <w:szCs w:val="18"/>
              </w:rPr>
              <w:t>ly; and E06</w:t>
            </w:r>
            <w:r w:rsidRPr="00781EB0">
              <w:rPr>
                <w:rFonts w:asciiTheme="minorHAnsi" w:hAnsiTheme="minorHAnsi"/>
                <w:sz w:val="18"/>
                <w:szCs w:val="18"/>
              </w:rPr>
              <w:t xml:space="preserve">= </w:t>
            </w:r>
            <w:r w:rsidR="00157956">
              <w:rPr>
                <w:rFonts w:asciiTheme="minorHAnsi" w:hAnsiTheme="minorHAnsi"/>
                <w:sz w:val="18"/>
                <w:szCs w:val="18"/>
              </w:rPr>
              <w:t>FID</w:t>
            </w:r>
            <w:r w:rsidRPr="00781EB0">
              <w:rPr>
                <w:rFonts w:asciiTheme="minorHAnsi" w:hAnsiTheme="minorHAnsi"/>
                <w:sz w:val="18"/>
                <w:szCs w:val="18"/>
              </w:rPr>
              <w:t xml:space="preserve"> complies; then display:</w:t>
            </w:r>
            <w:r w:rsidR="00051A93">
              <w:rPr>
                <w:rFonts w:asciiTheme="minorHAnsi" w:hAnsiTheme="minorHAnsi"/>
                <w:sz w:val="18"/>
                <w:szCs w:val="18"/>
              </w:rPr>
              <w:t xml:space="preserve">  Complies: </w:t>
            </w:r>
            <w:r w:rsidR="00051A93" w:rsidRPr="00221722">
              <w:rPr>
                <w:rFonts w:asciiTheme="minorHAnsi" w:hAnsiTheme="minorHAnsi"/>
                <w:sz w:val="18"/>
                <w:szCs w:val="18"/>
              </w:rPr>
              <w:t>All specified verification protocol requirem</w:t>
            </w:r>
            <w:r w:rsidR="00051A93">
              <w:rPr>
                <w:rFonts w:asciiTheme="minorHAnsi" w:hAnsiTheme="minorHAnsi"/>
                <w:sz w:val="18"/>
                <w:szCs w:val="18"/>
              </w:rPr>
              <w:t xml:space="preserve">ents on this document are met;  else display: </w:t>
            </w:r>
            <w:r w:rsidR="00051A93" w:rsidRPr="00221722">
              <w:rPr>
                <w:rFonts w:asciiTheme="minorHAnsi" w:hAnsiTheme="minorHAnsi"/>
                <w:sz w:val="18"/>
                <w:szCs w:val="18"/>
              </w:rPr>
              <w:t>Does not comply: One or more specified verification protocol requirements on this document are not met</w:t>
            </w:r>
            <w:r w:rsidR="00051A93" w:rsidRPr="00781EB0" w:rsidDel="00051A93">
              <w:rPr>
                <w:rFonts w:asciiTheme="minorHAnsi" w:hAnsiTheme="minorHAnsi"/>
                <w:sz w:val="18"/>
                <w:szCs w:val="18"/>
              </w:rPr>
              <w:t xml:space="preserve"> </w:t>
            </w:r>
            <w:r w:rsidRPr="00781EB0">
              <w:rPr>
                <w:rFonts w:asciiTheme="minorHAnsi" w:hAnsiTheme="minorHAnsi"/>
                <w:sz w:val="18"/>
                <w:szCs w:val="18"/>
              </w:rPr>
              <w:t>&gt;&gt;</w:t>
            </w:r>
          </w:p>
        </w:tc>
      </w:tr>
    </w:tbl>
    <w:p w14:paraId="58D5329B" w14:textId="77777777" w:rsidR="00445906" w:rsidRDefault="00445906" w:rsidP="00323DA9">
      <w:pPr>
        <w:rPr>
          <w:rFonts w:asciiTheme="minorHAnsi" w:hAnsiTheme="minorHAnsi"/>
          <w:sz w:val="18"/>
          <w:szCs w:val="18"/>
        </w:rPr>
      </w:pPr>
    </w:p>
    <w:p w14:paraId="58D5329C" w14:textId="77777777" w:rsidR="00F16946" w:rsidRPr="00331606" w:rsidRDefault="00F16946">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445906" w:rsidRPr="00C301D7" w14:paraId="58D5329F" w14:textId="77777777" w:rsidTr="00445906">
        <w:trPr>
          <w:trHeight w:val="288"/>
        </w:trPr>
        <w:tc>
          <w:tcPr>
            <w:tcW w:w="10950" w:type="dxa"/>
            <w:gridSpan w:val="4"/>
            <w:vAlign w:val="center"/>
          </w:tcPr>
          <w:p w14:paraId="58D5329E" w14:textId="77777777" w:rsidR="00445906" w:rsidRPr="00C301D7"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C301D7">
              <w:rPr>
                <w:rFonts w:asciiTheme="minorHAnsi" w:hAnsiTheme="minorHAnsi" w:cs="Arial"/>
                <w:b/>
                <w:caps/>
                <w:sz w:val="18"/>
                <w:szCs w:val="18"/>
              </w:rPr>
              <w:t>Documentation Author's Declaration Statement</w:t>
            </w:r>
          </w:p>
        </w:tc>
      </w:tr>
      <w:tr w:rsidR="00445906" w:rsidRPr="00C301D7" w14:paraId="58D532A1" w14:textId="77777777" w:rsidTr="00F76A4F">
        <w:trPr>
          <w:trHeight w:val="206"/>
        </w:trPr>
        <w:tc>
          <w:tcPr>
            <w:tcW w:w="10950" w:type="dxa"/>
            <w:gridSpan w:val="4"/>
            <w:vAlign w:val="center"/>
          </w:tcPr>
          <w:p w14:paraId="58D532A0" w14:textId="77777777" w:rsidR="00445906" w:rsidRPr="00C301D7" w:rsidRDefault="00445906" w:rsidP="001420A8">
            <w:pPr>
              <w:keepNext/>
              <w:numPr>
                <w:ilvl w:val="0"/>
                <w:numId w:val="21"/>
              </w:numPr>
              <w:rPr>
                <w:rFonts w:asciiTheme="minorHAnsi" w:hAnsiTheme="minorHAnsi"/>
                <w:sz w:val="18"/>
                <w:szCs w:val="18"/>
              </w:rPr>
            </w:pPr>
            <w:r w:rsidRPr="00C301D7">
              <w:rPr>
                <w:rFonts w:asciiTheme="minorHAnsi" w:hAnsiTheme="minorHAnsi"/>
                <w:sz w:val="18"/>
                <w:szCs w:val="18"/>
              </w:rPr>
              <w:t>I certify that this Certificate of Verification documentation is accurate and complete.</w:t>
            </w:r>
          </w:p>
        </w:tc>
      </w:tr>
      <w:tr w:rsidR="00445906" w:rsidRPr="00C301D7" w14:paraId="58D532A4" w14:textId="77777777" w:rsidTr="00445906">
        <w:trPr>
          <w:trHeight w:val="360"/>
        </w:trPr>
        <w:tc>
          <w:tcPr>
            <w:tcW w:w="5434" w:type="dxa"/>
          </w:tcPr>
          <w:p w14:paraId="58D532A2"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Documentation Author Name:</w:t>
            </w:r>
          </w:p>
        </w:tc>
        <w:tc>
          <w:tcPr>
            <w:tcW w:w="5516" w:type="dxa"/>
            <w:gridSpan w:val="3"/>
          </w:tcPr>
          <w:p w14:paraId="58D532A3"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Documentation Author Signature:</w:t>
            </w:r>
          </w:p>
        </w:tc>
      </w:tr>
      <w:tr w:rsidR="00445906" w:rsidRPr="00C301D7" w14:paraId="58D532A7" w14:textId="77777777" w:rsidTr="00445906">
        <w:trPr>
          <w:trHeight w:val="360"/>
        </w:trPr>
        <w:tc>
          <w:tcPr>
            <w:tcW w:w="5434" w:type="dxa"/>
          </w:tcPr>
          <w:p w14:paraId="58D532A5"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Company:</w:t>
            </w:r>
          </w:p>
        </w:tc>
        <w:tc>
          <w:tcPr>
            <w:tcW w:w="5516" w:type="dxa"/>
            <w:gridSpan w:val="3"/>
          </w:tcPr>
          <w:p w14:paraId="58D532A6"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Date Signed:</w:t>
            </w:r>
          </w:p>
        </w:tc>
      </w:tr>
      <w:tr w:rsidR="00445906" w:rsidRPr="00C301D7" w14:paraId="58D532AA" w14:textId="77777777" w:rsidTr="00445906">
        <w:trPr>
          <w:trHeight w:val="360"/>
        </w:trPr>
        <w:tc>
          <w:tcPr>
            <w:tcW w:w="5434" w:type="dxa"/>
          </w:tcPr>
          <w:p w14:paraId="58D532A8"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Address:</w:t>
            </w:r>
          </w:p>
        </w:tc>
        <w:tc>
          <w:tcPr>
            <w:tcW w:w="5516" w:type="dxa"/>
            <w:gridSpan w:val="3"/>
          </w:tcPr>
          <w:p w14:paraId="58D532A9"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CEA/HERS Certification Information (if applicable):</w:t>
            </w:r>
          </w:p>
        </w:tc>
      </w:tr>
      <w:tr w:rsidR="00445906" w:rsidRPr="00C301D7" w14:paraId="58D532AD" w14:textId="77777777" w:rsidTr="00445906">
        <w:trPr>
          <w:trHeight w:val="360"/>
        </w:trPr>
        <w:tc>
          <w:tcPr>
            <w:tcW w:w="5434" w:type="dxa"/>
          </w:tcPr>
          <w:p w14:paraId="58D532AB"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City/State/Zip:</w:t>
            </w:r>
          </w:p>
        </w:tc>
        <w:tc>
          <w:tcPr>
            <w:tcW w:w="5516" w:type="dxa"/>
            <w:gridSpan w:val="3"/>
          </w:tcPr>
          <w:p w14:paraId="58D532AC"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Phone:</w:t>
            </w:r>
          </w:p>
        </w:tc>
      </w:tr>
      <w:tr w:rsidR="00445906" w:rsidRPr="00C301D7" w14:paraId="58D532AF" w14:textId="77777777" w:rsidTr="00445906">
        <w:tblPrEx>
          <w:tblCellMar>
            <w:left w:w="115" w:type="dxa"/>
            <w:right w:w="115" w:type="dxa"/>
          </w:tblCellMar>
        </w:tblPrEx>
        <w:trPr>
          <w:trHeight w:val="296"/>
        </w:trPr>
        <w:tc>
          <w:tcPr>
            <w:tcW w:w="10950" w:type="dxa"/>
            <w:gridSpan w:val="4"/>
            <w:vAlign w:val="center"/>
          </w:tcPr>
          <w:p w14:paraId="58D532AE" w14:textId="77777777" w:rsidR="00445906" w:rsidRPr="00C301D7"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C301D7">
              <w:rPr>
                <w:rFonts w:asciiTheme="minorHAnsi" w:hAnsiTheme="minorHAnsi" w:cs="Arial"/>
                <w:b/>
                <w:caps/>
                <w:sz w:val="18"/>
                <w:szCs w:val="18"/>
              </w:rPr>
              <w:t xml:space="preserve">Responsible Person's Declaration statement </w:t>
            </w:r>
          </w:p>
        </w:tc>
      </w:tr>
      <w:tr w:rsidR="00445906" w:rsidRPr="00C301D7" w14:paraId="58D532B6" w14:textId="77777777" w:rsidTr="00445906">
        <w:tblPrEx>
          <w:tblCellMar>
            <w:left w:w="115" w:type="dxa"/>
            <w:right w:w="115" w:type="dxa"/>
          </w:tblCellMar>
        </w:tblPrEx>
        <w:trPr>
          <w:trHeight w:val="504"/>
        </w:trPr>
        <w:tc>
          <w:tcPr>
            <w:tcW w:w="10950" w:type="dxa"/>
            <w:gridSpan w:val="4"/>
            <w:shd w:val="clear" w:color="auto" w:fill="auto"/>
          </w:tcPr>
          <w:p w14:paraId="58D532B0" w14:textId="77777777" w:rsidR="00445906" w:rsidRPr="00C301D7" w:rsidRDefault="00445906" w:rsidP="00F76A4F">
            <w:pPr>
              <w:pStyle w:val="p2"/>
              <w:keepNext/>
              <w:tabs>
                <w:tab w:val="clear" w:pos="357"/>
              </w:tabs>
              <w:spacing w:line="240" w:lineRule="auto"/>
              <w:ind w:left="0" w:right="90" w:firstLine="0"/>
              <w:rPr>
                <w:rFonts w:asciiTheme="minorHAnsi" w:hAnsiTheme="minorHAnsi"/>
                <w:sz w:val="18"/>
                <w:szCs w:val="18"/>
              </w:rPr>
            </w:pPr>
            <w:r w:rsidRPr="00C301D7">
              <w:rPr>
                <w:rFonts w:asciiTheme="minorHAnsi" w:hAnsiTheme="minorHAnsi"/>
                <w:sz w:val="18"/>
                <w:szCs w:val="18"/>
              </w:rPr>
              <w:t xml:space="preserve">I certify the following under penalty of perjury, under the laws of the State of California: </w:t>
            </w:r>
          </w:p>
          <w:p w14:paraId="58D532B1"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information provided on this Certificate of Verification is true and correct.</w:t>
            </w:r>
          </w:p>
          <w:p w14:paraId="58D532B2"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I am the certified HERS Rater who performed the verification identified and reported on this Certificate of Verification (responsible rater).</w:t>
            </w:r>
          </w:p>
          <w:p w14:paraId="58D532B3"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8D532B4"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8D532B5"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445906" w:rsidRPr="00C301D7" w14:paraId="58D532B8" w14:textId="77777777" w:rsidTr="00445906">
        <w:tblPrEx>
          <w:tblCellMar>
            <w:left w:w="115" w:type="dxa"/>
            <w:right w:w="115" w:type="dxa"/>
          </w:tblCellMar>
        </w:tblPrEx>
        <w:trPr>
          <w:trHeight w:val="278"/>
        </w:trPr>
        <w:tc>
          <w:tcPr>
            <w:tcW w:w="10950" w:type="dxa"/>
            <w:gridSpan w:val="4"/>
            <w:vAlign w:val="center"/>
          </w:tcPr>
          <w:p w14:paraId="58D532B7" w14:textId="77777777" w:rsidR="00445906" w:rsidRPr="00C301D7"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C301D7">
              <w:rPr>
                <w:rFonts w:asciiTheme="minorHAnsi" w:hAnsiTheme="minorHAnsi" w:cs="Arial"/>
                <w:b/>
                <w:caps/>
                <w:sz w:val="18"/>
                <w:szCs w:val="18"/>
              </w:rPr>
              <w:t>BUILDER OR INSTALLER INFORMATION AS SHOWN ON THE CERTIFICATE OF INSTALLATION</w:t>
            </w:r>
          </w:p>
        </w:tc>
      </w:tr>
      <w:tr w:rsidR="00445906" w:rsidRPr="00C301D7" w14:paraId="58D532BA" w14:textId="77777777" w:rsidTr="00F76A4F">
        <w:tblPrEx>
          <w:tblCellMar>
            <w:left w:w="115" w:type="dxa"/>
            <w:right w:w="115" w:type="dxa"/>
          </w:tblCellMar>
        </w:tblPrEx>
        <w:trPr>
          <w:trHeight w:hRule="exact" w:val="360"/>
        </w:trPr>
        <w:tc>
          <w:tcPr>
            <w:tcW w:w="10950" w:type="dxa"/>
            <w:gridSpan w:val="4"/>
          </w:tcPr>
          <w:p w14:paraId="58D532B9" w14:textId="77777777" w:rsidR="00445906" w:rsidRPr="00F76A4F" w:rsidRDefault="00445906" w:rsidP="00F76A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Company Name (Installing Subcontractor, General Contractor, or Builder/Owner):</w:t>
            </w:r>
          </w:p>
        </w:tc>
      </w:tr>
      <w:tr w:rsidR="00445906" w:rsidRPr="00C301D7" w14:paraId="58D532BD" w14:textId="77777777" w:rsidTr="00F76A4F">
        <w:tblPrEx>
          <w:tblCellMar>
            <w:left w:w="115" w:type="dxa"/>
            <w:right w:w="115" w:type="dxa"/>
          </w:tblCellMar>
        </w:tblPrEx>
        <w:trPr>
          <w:trHeight w:hRule="exact" w:val="360"/>
        </w:trPr>
        <w:tc>
          <w:tcPr>
            <w:tcW w:w="5475" w:type="dxa"/>
            <w:gridSpan w:val="2"/>
          </w:tcPr>
          <w:p w14:paraId="58D532BB" w14:textId="77777777" w:rsidR="00445906" w:rsidRPr="00F76A4F" w:rsidRDefault="00445906"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Responsible Builder or Installer Name:</w:t>
            </w:r>
          </w:p>
        </w:tc>
        <w:tc>
          <w:tcPr>
            <w:tcW w:w="5475" w:type="dxa"/>
            <w:gridSpan w:val="2"/>
          </w:tcPr>
          <w:p w14:paraId="58D532BC" w14:textId="77777777" w:rsidR="00445906" w:rsidRPr="00F76A4F" w:rsidRDefault="00445906"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CSLB License:</w:t>
            </w:r>
          </w:p>
        </w:tc>
      </w:tr>
      <w:tr w:rsidR="00445906" w:rsidRPr="00C301D7" w14:paraId="58D532BF" w14:textId="77777777" w:rsidTr="00445906">
        <w:tblPrEx>
          <w:tblCellMar>
            <w:left w:w="108" w:type="dxa"/>
            <w:right w:w="108" w:type="dxa"/>
          </w:tblCellMar>
        </w:tblPrEx>
        <w:trPr>
          <w:trHeight w:hRule="exact" w:val="288"/>
        </w:trPr>
        <w:tc>
          <w:tcPr>
            <w:tcW w:w="10950" w:type="dxa"/>
            <w:gridSpan w:val="4"/>
            <w:vAlign w:val="center"/>
          </w:tcPr>
          <w:p w14:paraId="58D532BE" w14:textId="77777777" w:rsidR="00445906" w:rsidRPr="00C301D7" w:rsidRDefault="00445906"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PROVIDER DATA REGISTRY INFORMATION</w:t>
            </w:r>
          </w:p>
        </w:tc>
      </w:tr>
      <w:tr w:rsidR="00445906" w:rsidRPr="00C301D7" w14:paraId="58D532C2" w14:textId="77777777" w:rsidTr="00445906">
        <w:tblPrEx>
          <w:tblCellMar>
            <w:left w:w="108" w:type="dxa"/>
            <w:right w:w="108" w:type="dxa"/>
          </w:tblCellMar>
        </w:tblPrEx>
        <w:trPr>
          <w:trHeight w:hRule="exact" w:val="360"/>
        </w:trPr>
        <w:tc>
          <w:tcPr>
            <w:tcW w:w="5482" w:type="dxa"/>
            <w:gridSpan w:val="3"/>
          </w:tcPr>
          <w:p w14:paraId="58D532C0" w14:textId="77777777" w:rsidR="00445906" w:rsidRPr="00F76A4F"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Sample Group Number (if applicable):</w:t>
            </w:r>
          </w:p>
        </w:tc>
        <w:tc>
          <w:tcPr>
            <w:tcW w:w="5468" w:type="dxa"/>
          </w:tcPr>
          <w:p w14:paraId="58D532C1" w14:textId="62A3AE39" w:rsidR="00445906" w:rsidRPr="00F76A4F"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Dwelling Test Status in Sample Group (if applicable)</w:t>
            </w:r>
            <w:r w:rsidR="00F76A4F" w:rsidRPr="00F76A4F">
              <w:rPr>
                <w:rFonts w:asciiTheme="minorHAnsi" w:hAnsiTheme="minorHAnsi"/>
                <w:sz w:val="14"/>
                <w:szCs w:val="18"/>
              </w:rPr>
              <w:t>:</w:t>
            </w:r>
          </w:p>
        </w:tc>
      </w:tr>
      <w:tr w:rsidR="00445906" w:rsidRPr="00C301D7" w14:paraId="58D532C4" w14:textId="77777777" w:rsidTr="00445906">
        <w:tblPrEx>
          <w:tblCellMar>
            <w:left w:w="108" w:type="dxa"/>
            <w:right w:w="108" w:type="dxa"/>
          </w:tblCellMar>
        </w:tblPrEx>
        <w:trPr>
          <w:trHeight w:val="288"/>
        </w:trPr>
        <w:tc>
          <w:tcPr>
            <w:tcW w:w="10950" w:type="dxa"/>
            <w:gridSpan w:val="4"/>
            <w:vAlign w:val="center"/>
          </w:tcPr>
          <w:p w14:paraId="58D532C3" w14:textId="77777777" w:rsidR="00445906" w:rsidRPr="00C301D7" w:rsidRDefault="00445906"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RATER INFORMATION</w:t>
            </w:r>
          </w:p>
        </w:tc>
      </w:tr>
      <w:tr w:rsidR="00445906" w:rsidRPr="00C301D7" w14:paraId="58D532C6" w14:textId="77777777" w:rsidTr="00445906">
        <w:tblPrEx>
          <w:tblCellMar>
            <w:left w:w="108" w:type="dxa"/>
            <w:right w:w="108" w:type="dxa"/>
          </w:tblCellMar>
        </w:tblPrEx>
        <w:trPr>
          <w:trHeight w:hRule="exact" w:val="360"/>
        </w:trPr>
        <w:tc>
          <w:tcPr>
            <w:tcW w:w="10950" w:type="dxa"/>
            <w:gridSpan w:val="4"/>
          </w:tcPr>
          <w:p w14:paraId="58D532C5" w14:textId="77777777" w:rsidR="00445906" w:rsidRPr="00F76A4F" w:rsidRDefault="00445906"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HERS Rater Company Name:</w:t>
            </w:r>
          </w:p>
        </w:tc>
      </w:tr>
      <w:tr w:rsidR="00445906" w:rsidRPr="00C301D7" w14:paraId="58D532C9" w14:textId="77777777" w:rsidTr="0044590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2C7" w14:textId="77777777"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8D532C8" w14:textId="77777777"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Signature:</w:t>
            </w:r>
          </w:p>
        </w:tc>
      </w:tr>
      <w:tr w:rsidR="00445906" w:rsidRPr="00C301D7" w14:paraId="58D532CC" w14:textId="77777777" w:rsidTr="0044590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2CA" w14:textId="3C5FA869"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Certification Number w/ this HERS Provider</w:t>
            </w:r>
            <w:r w:rsidR="00F76A4F" w:rsidRPr="00F76A4F">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8D532CB" w14:textId="77777777"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Date Signed:</w:t>
            </w:r>
          </w:p>
        </w:tc>
      </w:tr>
    </w:tbl>
    <w:p w14:paraId="58D532CD" w14:textId="77777777" w:rsidR="00C063EB" w:rsidRPr="00331606" w:rsidRDefault="00C063EB">
      <w:pPr>
        <w:rPr>
          <w:rFonts w:asciiTheme="minorHAnsi" w:hAnsiTheme="minorHAnsi"/>
          <w:sz w:val="18"/>
          <w:szCs w:val="18"/>
        </w:rPr>
      </w:pPr>
    </w:p>
    <w:p w14:paraId="58D532CE" w14:textId="77777777" w:rsidR="00C063EB" w:rsidRPr="00331606" w:rsidRDefault="00C063EB" w:rsidP="006F7E55">
      <w:pPr>
        <w:rPr>
          <w:rFonts w:asciiTheme="minorHAnsi" w:hAnsiTheme="minorHAnsi"/>
          <w:sz w:val="18"/>
          <w:szCs w:val="18"/>
        </w:rPr>
      </w:pPr>
    </w:p>
    <w:sectPr w:rsidR="00C063EB" w:rsidRPr="00331606" w:rsidSect="00DC4523">
      <w:headerReference w:type="default" r:id="rId1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6F506" w14:textId="77777777" w:rsidR="00112118" w:rsidRDefault="00112118">
      <w:r>
        <w:separator/>
      </w:r>
    </w:p>
  </w:endnote>
  <w:endnote w:type="continuationSeparator" w:id="0">
    <w:p w14:paraId="7549449E" w14:textId="77777777" w:rsidR="00112118" w:rsidRDefault="00112118">
      <w:r>
        <w:continuationSeparator/>
      </w:r>
    </w:p>
  </w:endnote>
  <w:endnote w:type="continuationNotice" w:id="1">
    <w:p w14:paraId="51E50DDE" w14:textId="77777777" w:rsidR="00112118" w:rsidRDefault="001121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32E7" w14:textId="77777777" w:rsidR="00112118" w:rsidRPr="00CF5A20" w:rsidRDefault="00112118" w:rsidP="00CF5A20">
    <w:pPr>
      <w:pBdr>
        <w:top w:val="single" w:sz="4" w:space="1" w:color="auto"/>
      </w:pBdr>
      <w:tabs>
        <w:tab w:val="center" w:pos="4320"/>
        <w:tab w:val="right" w:pos="10800"/>
      </w:tabs>
      <w:rPr>
        <w:rFonts w:ascii="Calibri" w:hAnsi="Calibri"/>
      </w:rPr>
    </w:pPr>
    <w:r w:rsidRPr="00CF5A20">
      <w:rPr>
        <w:rFonts w:ascii="Calibri" w:hAnsi="Calibri"/>
      </w:rPr>
      <w:t xml:space="preserve">Registration Number:                                                           Registration Date/Time:                                           HERS Provider:                       </w:t>
    </w:r>
  </w:p>
  <w:p w14:paraId="58D532E8" w14:textId="6CD1B2C1" w:rsidR="00112118" w:rsidRPr="00CF5A20" w:rsidRDefault="00112118"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r w:rsidRPr="00F33F66">
      <w:rPr>
        <w:rFonts w:ascii="Calibri" w:hAnsi="Calibri"/>
      </w:rPr>
      <w:t>January 20</w:t>
    </w:r>
    <w:ins w:id="58" w:author="Smith, Alexis@Energy" w:date="2019-04-11T14:59:00Z">
      <w:r w:rsidR="00CC7060">
        <w:rPr>
          <w:rFonts w:ascii="Calibri" w:hAnsi="Calibri"/>
        </w:rPr>
        <w:t>19</w:t>
      </w:r>
    </w:ins>
    <w:del w:id="59" w:author="Smith, Alexis@Energy" w:date="2019-04-11T14:59:00Z">
      <w:r w:rsidRPr="00F33F66" w:rsidDel="00CC7060">
        <w:rPr>
          <w:rFonts w:ascii="Calibri" w:hAnsi="Calibri"/>
        </w:rPr>
        <w:delText>20</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32F0" w14:textId="5EB39943" w:rsidR="00112118" w:rsidRPr="00CF5A20" w:rsidRDefault="00112118"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r w:rsidRPr="00F33F66">
      <w:rPr>
        <w:rFonts w:ascii="Calibri" w:hAnsi="Calibri"/>
      </w:rPr>
      <w:t>January 20</w:t>
    </w:r>
    <w:ins w:id="60" w:author="Smith, Alexis@Energy" w:date="2019-04-11T14:59:00Z">
      <w:r w:rsidR="00CC7060">
        <w:rPr>
          <w:rFonts w:ascii="Calibri" w:hAnsi="Calibri"/>
        </w:rPr>
        <w:t>19</w:t>
      </w:r>
    </w:ins>
    <w:del w:id="61" w:author="Smith, Alexis@Energy" w:date="2019-04-11T14:59:00Z">
      <w:r w:rsidRPr="00F33F66" w:rsidDel="00CC7060">
        <w:rPr>
          <w:rFonts w:ascii="Calibri" w:hAnsi="Calibri"/>
        </w:rPr>
        <w:delText>20</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030609" w14:textId="77777777" w:rsidR="00112118" w:rsidRDefault="00112118">
      <w:r>
        <w:separator/>
      </w:r>
    </w:p>
  </w:footnote>
  <w:footnote w:type="continuationSeparator" w:id="0">
    <w:p w14:paraId="4B663136" w14:textId="77777777" w:rsidR="00112118" w:rsidRDefault="00112118">
      <w:r>
        <w:continuationSeparator/>
      </w:r>
    </w:p>
  </w:footnote>
  <w:footnote w:type="continuationNotice" w:id="1">
    <w:p w14:paraId="42DAE2F3" w14:textId="77777777" w:rsidR="00112118" w:rsidRDefault="0011211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32D5" w14:textId="158F3521" w:rsidR="00112118" w:rsidRPr="00901A8A" w:rsidRDefault="00112118" w:rsidP="00331606">
    <w:pPr>
      <w:suppressAutoHyphens/>
      <w:ind w:left="-90"/>
      <w:rPr>
        <w:rFonts w:ascii="Arial" w:hAnsi="Arial" w:cs="Arial"/>
        <w:sz w:val="14"/>
        <w:szCs w:val="14"/>
      </w:rPr>
    </w:pPr>
    <w:r w:rsidRPr="0091654C">
      <w:rPr>
        <w:rFonts w:ascii="Arial" w:hAnsi="Arial"/>
        <w:noProof/>
        <w:sz w:val="14"/>
      </w:rPr>
      <w:drawing>
        <wp:anchor distT="0" distB="0" distL="114300" distR="114300" simplePos="0" relativeHeight="251657216" behindDoc="0" locked="0" layoutInCell="1" allowOverlap="1" wp14:anchorId="58D532F9" wp14:editId="145FACEF">
          <wp:simplePos x="0" y="0"/>
          <wp:positionH relativeFrom="margin">
            <wp:posOffset>6621145</wp:posOffset>
          </wp:positionH>
          <wp:positionV relativeFrom="margin">
            <wp:posOffset>-1226185</wp:posOffset>
          </wp:positionV>
          <wp:extent cx="319405" cy="280035"/>
          <wp:effectExtent l="0" t="0" r="0" b="0"/>
          <wp:wrapSquare wrapText="bothSides"/>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9405" cy="280035"/>
                  </a:xfrm>
                  <a:prstGeom prst="rect">
                    <a:avLst/>
                  </a:prstGeom>
                  <a:noFill/>
                </pic:spPr>
              </pic:pic>
            </a:graphicData>
          </a:graphic>
          <wp14:sizeRelV relativeFrom="margin">
            <wp14:pctHeight>0</wp14:pctHeight>
          </wp14:sizeRelV>
        </wp:anchor>
      </w:drawing>
    </w:r>
    <w:r w:rsidR="00066877">
      <w:rPr>
        <w:rFonts w:ascii="Arial" w:hAnsi="Arial" w:cs="Arial"/>
        <w:noProof/>
        <w:sz w:val="14"/>
        <w:szCs w:val="14"/>
      </w:rPr>
      <w:pict w14:anchorId="58D53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hAnsi="Arial" w:cs="Arial"/>
        <w:sz w:val="14"/>
        <w:szCs w:val="14"/>
      </w:rPr>
      <w:t>STATE OF CALIFORNIA</w:t>
    </w:r>
  </w:p>
  <w:p w14:paraId="58D532D6" w14:textId="77777777" w:rsidR="00112118" w:rsidRDefault="00112118" w:rsidP="00331606">
    <w:pPr>
      <w:suppressAutoHyphens/>
      <w:ind w:left="-90"/>
      <w:rPr>
        <w:rFonts w:ascii="Arial" w:hAnsi="Arial" w:cs="Arial"/>
        <w:b/>
        <w:sz w:val="24"/>
        <w:szCs w:val="24"/>
      </w:rPr>
    </w:pPr>
    <w:r>
      <w:rPr>
        <w:rFonts w:ascii="Arial" w:hAnsi="Arial" w:cs="Arial"/>
        <w:b/>
        <w:sz w:val="24"/>
        <w:szCs w:val="24"/>
      </w:rPr>
      <w:t>REFRIGERANT CHARGE VERIFICATION</w:t>
    </w:r>
  </w:p>
  <w:p w14:paraId="58D532D7" w14:textId="3B2A9F87" w:rsidR="00112118" w:rsidRPr="00901A8A" w:rsidRDefault="00112118" w:rsidP="00331606">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r>
      <w:rPr>
        <w:rFonts w:ascii="Arial" w:hAnsi="Arial" w:cs="Arial"/>
        <w:sz w:val="14"/>
        <w:szCs w:val="14"/>
      </w:rPr>
      <w:t>01/</w:t>
    </w:r>
    <w:ins w:id="56" w:author="Smith, Alexis@Energy" w:date="2019-04-11T14:59:00Z">
      <w:r w:rsidR="00CC7060">
        <w:rPr>
          <w:rFonts w:ascii="Arial" w:hAnsi="Arial" w:cs="Arial"/>
          <w:sz w:val="14"/>
          <w:szCs w:val="14"/>
        </w:rPr>
        <w:t>19</w:t>
      </w:r>
    </w:ins>
    <w:del w:id="57" w:author="Smith, Alexis@Energy" w:date="2019-04-11T14:59:00Z">
      <w:r w:rsidDel="00CC7060">
        <w:rPr>
          <w:rFonts w:ascii="Arial" w:hAnsi="Arial" w:cs="Arial"/>
          <w:sz w:val="14"/>
          <w:szCs w:val="14"/>
        </w:rPr>
        <w:delText>20</w:delText>
      </w:r>
    </w:del>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112118" w:rsidRPr="00CF5A20" w14:paraId="58D532DA" w14:textId="77777777" w:rsidTr="005D49C8">
      <w:trPr>
        <w:cantSplit/>
        <w:trHeight w:val="288"/>
      </w:trPr>
      <w:tc>
        <w:tcPr>
          <w:tcW w:w="3738" w:type="pct"/>
          <w:gridSpan w:val="2"/>
          <w:tcBorders>
            <w:right w:val="nil"/>
          </w:tcBorders>
          <w:vAlign w:val="center"/>
        </w:tcPr>
        <w:p w14:paraId="58D532D8" w14:textId="77777777" w:rsidR="00112118" w:rsidRPr="00CF5A20" w:rsidRDefault="00112118" w:rsidP="005D49C8">
          <w:pPr>
            <w:keepNext/>
            <w:outlineLvl w:val="0"/>
            <w:rPr>
              <w:rFonts w:ascii="Calibri" w:hAnsi="Calibri"/>
              <w:bCs/>
            </w:rPr>
          </w:pPr>
          <w:r w:rsidRPr="00CF5A20">
            <w:rPr>
              <w:rFonts w:ascii="Calibri" w:hAnsi="Calibri"/>
              <w:bCs/>
            </w:rPr>
            <w:t xml:space="preserve">CERTIFICATE OF </w:t>
          </w:r>
          <w:r>
            <w:rPr>
              <w:rFonts w:ascii="Calibri" w:hAnsi="Calibri"/>
              <w:bCs/>
            </w:rPr>
            <w:t>VERIFICATION</w:t>
          </w:r>
        </w:p>
      </w:tc>
      <w:tc>
        <w:tcPr>
          <w:tcW w:w="1262" w:type="pct"/>
          <w:tcBorders>
            <w:left w:val="nil"/>
          </w:tcBorders>
          <w:tcMar>
            <w:left w:w="115" w:type="dxa"/>
            <w:right w:w="115" w:type="dxa"/>
          </w:tcMar>
          <w:vAlign w:val="center"/>
        </w:tcPr>
        <w:p w14:paraId="58D532D9" w14:textId="77777777" w:rsidR="00112118" w:rsidRPr="00CF5A20" w:rsidRDefault="00112118" w:rsidP="005D49C8">
          <w:pPr>
            <w:keepNext/>
            <w:jc w:val="right"/>
            <w:outlineLvl w:val="0"/>
            <w:rPr>
              <w:rFonts w:ascii="Calibri" w:hAnsi="Calibri"/>
              <w:bCs/>
            </w:rPr>
          </w:pPr>
          <w:r>
            <w:rPr>
              <w:rFonts w:ascii="Calibri" w:hAnsi="Calibri"/>
              <w:bCs/>
            </w:rPr>
            <w:t>CF3R-MCH-25</w:t>
          </w:r>
        </w:p>
      </w:tc>
    </w:tr>
    <w:tr w:rsidR="00112118" w:rsidRPr="00CF5A20" w14:paraId="58D532DD" w14:textId="77777777" w:rsidTr="005D49C8">
      <w:trPr>
        <w:cantSplit/>
        <w:trHeight w:val="288"/>
      </w:trPr>
      <w:tc>
        <w:tcPr>
          <w:tcW w:w="2500" w:type="pct"/>
          <w:tcBorders>
            <w:right w:val="nil"/>
          </w:tcBorders>
        </w:tcPr>
        <w:p w14:paraId="58D532DB" w14:textId="77777777" w:rsidR="00112118" w:rsidRPr="00CF5A20" w:rsidRDefault="00112118" w:rsidP="005D49C8">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58D532DC" w14:textId="29694998" w:rsidR="00112118" w:rsidRPr="00CF5A20" w:rsidRDefault="00112118" w:rsidP="005D49C8">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066877" w:rsidRPr="00066877">
            <w:rPr>
              <w:rFonts w:ascii="Calibri" w:hAnsi="Calibri"/>
              <w:bCs/>
              <w:noProof/>
            </w:rPr>
            <w:t>2</w:t>
          </w:r>
          <w:r>
            <w:rPr>
              <w:rFonts w:ascii="Calibri" w:hAnsi="Calibri"/>
              <w:bCs/>
              <w:noProof/>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66877">
            <w:rPr>
              <w:rFonts w:ascii="Calibri" w:hAnsi="Calibri"/>
              <w:bCs/>
              <w:noProof/>
            </w:rPr>
            <w:t>3</w:t>
          </w:r>
          <w:r>
            <w:rPr>
              <w:rFonts w:ascii="Calibri" w:hAnsi="Calibri"/>
              <w:bCs/>
              <w:noProof/>
            </w:rPr>
            <w:fldChar w:fldCharType="end"/>
          </w:r>
          <w:r w:rsidRPr="00CF5A20">
            <w:rPr>
              <w:rFonts w:ascii="Calibri" w:hAnsi="Calibri"/>
              <w:bCs/>
            </w:rPr>
            <w:t>)</w:t>
          </w:r>
        </w:p>
      </w:tc>
    </w:tr>
    <w:tr w:rsidR="00112118" w:rsidRPr="00CF5A20" w14:paraId="58D532E1" w14:textId="77777777" w:rsidTr="005D49C8">
      <w:trPr>
        <w:cantSplit/>
        <w:trHeight w:val="288"/>
      </w:trPr>
      <w:tc>
        <w:tcPr>
          <w:tcW w:w="0" w:type="auto"/>
        </w:tcPr>
        <w:p w14:paraId="58D532DE" w14:textId="77777777" w:rsidR="00112118" w:rsidRPr="00CF5A20" w:rsidRDefault="00112118" w:rsidP="005D49C8">
          <w:pPr>
            <w:rPr>
              <w:rFonts w:ascii="Calibri" w:hAnsi="Calibri"/>
              <w:sz w:val="12"/>
              <w:szCs w:val="12"/>
            </w:rPr>
          </w:pPr>
          <w:r w:rsidRPr="00CF5A20">
            <w:rPr>
              <w:rFonts w:ascii="Calibri" w:hAnsi="Calibri"/>
              <w:sz w:val="12"/>
              <w:szCs w:val="12"/>
            </w:rPr>
            <w:t>Project Name:</w:t>
          </w:r>
        </w:p>
      </w:tc>
      <w:tc>
        <w:tcPr>
          <w:tcW w:w="1377" w:type="pct"/>
        </w:tcPr>
        <w:p w14:paraId="58D532DF" w14:textId="77777777" w:rsidR="00112118" w:rsidRPr="00CF5A20" w:rsidRDefault="00112118" w:rsidP="005D49C8">
          <w:pPr>
            <w:rPr>
              <w:rFonts w:ascii="Calibri" w:hAnsi="Calibri"/>
              <w:sz w:val="12"/>
              <w:szCs w:val="12"/>
            </w:rPr>
          </w:pPr>
          <w:r w:rsidRPr="00CF5A20">
            <w:rPr>
              <w:rFonts w:ascii="Calibri" w:hAnsi="Calibri"/>
              <w:sz w:val="12"/>
              <w:szCs w:val="12"/>
            </w:rPr>
            <w:t>Enforcement Agency:</w:t>
          </w:r>
        </w:p>
      </w:tc>
      <w:tc>
        <w:tcPr>
          <w:tcW w:w="1262" w:type="pct"/>
        </w:tcPr>
        <w:p w14:paraId="58D532E0" w14:textId="77777777" w:rsidR="00112118" w:rsidRPr="00CF5A20" w:rsidRDefault="00112118" w:rsidP="005D49C8">
          <w:pPr>
            <w:rPr>
              <w:rFonts w:ascii="Calibri" w:hAnsi="Calibri"/>
              <w:sz w:val="12"/>
              <w:szCs w:val="12"/>
            </w:rPr>
          </w:pPr>
          <w:r w:rsidRPr="00CF5A20">
            <w:rPr>
              <w:rFonts w:ascii="Calibri" w:hAnsi="Calibri"/>
              <w:sz w:val="12"/>
              <w:szCs w:val="12"/>
            </w:rPr>
            <w:t>Permit Number:</w:t>
          </w:r>
        </w:p>
      </w:tc>
    </w:tr>
    <w:tr w:rsidR="00112118" w:rsidRPr="00CF5A20" w14:paraId="58D532E5" w14:textId="77777777" w:rsidTr="005D49C8">
      <w:trPr>
        <w:cantSplit/>
        <w:trHeight w:val="288"/>
      </w:trPr>
      <w:tc>
        <w:tcPr>
          <w:tcW w:w="0" w:type="auto"/>
        </w:tcPr>
        <w:p w14:paraId="58D532E2" w14:textId="77777777" w:rsidR="00112118" w:rsidRPr="00CF5A20" w:rsidRDefault="00112118" w:rsidP="005D49C8">
          <w:pPr>
            <w:rPr>
              <w:rFonts w:ascii="Calibri" w:hAnsi="Calibri"/>
              <w:sz w:val="12"/>
              <w:szCs w:val="12"/>
              <w:vertAlign w:val="superscript"/>
            </w:rPr>
          </w:pPr>
          <w:r w:rsidRPr="00CF5A20">
            <w:rPr>
              <w:rFonts w:ascii="Calibri" w:hAnsi="Calibri"/>
              <w:sz w:val="12"/>
              <w:szCs w:val="12"/>
            </w:rPr>
            <w:t>Dwelling Address:</w:t>
          </w:r>
        </w:p>
      </w:tc>
      <w:tc>
        <w:tcPr>
          <w:tcW w:w="1377" w:type="pct"/>
        </w:tcPr>
        <w:p w14:paraId="58D532E3" w14:textId="7524CFE8" w:rsidR="00112118" w:rsidRPr="00CF5A20" w:rsidRDefault="00112118" w:rsidP="005D49C8">
          <w:pPr>
            <w:rPr>
              <w:rFonts w:ascii="Calibri" w:hAnsi="Calibri"/>
              <w:sz w:val="12"/>
              <w:szCs w:val="12"/>
              <w:vertAlign w:val="superscript"/>
            </w:rPr>
          </w:pPr>
          <w:r w:rsidRPr="00CF5A20">
            <w:rPr>
              <w:rFonts w:ascii="Calibri" w:hAnsi="Calibri"/>
              <w:sz w:val="12"/>
              <w:szCs w:val="12"/>
            </w:rPr>
            <w:t>City</w:t>
          </w:r>
          <w:r>
            <w:rPr>
              <w:rFonts w:ascii="Calibri" w:hAnsi="Calibri"/>
              <w:sz w:val="12"/>
              <w:szCs w:val="12"/>
            </w:rPr>
            <w:t>:</w:t>
          </w:r>
        </w:p>
      </w:tc>
      <w:tc>
        <w:tcPr>
          <w:tcW w:w="1262" w:type="pct"/>
        </w:tcPr>
        <w:p w14:paraId="58D532E4" w14:textId="2048E7D3" w:rsidR="00112118" w:rsidRPr="00CF5A20" w:rsidRDefault="00112118" w:rsidP="005D49C8">
          <w:pPr>
            <w:rPr>
              <w:rFonts w:ascii="Calibri" w:hAnsi="Calibri"/>
              <w:sz w:val="12"/>
              <w:szCs w:val="12"/>
              <w:vertAlign w:val="superscript"/>
            </w:rPr>
          </w:pPr>
          <w:r w:rsidRPr="00CF5A20">
            <w:rPr>
              <w:rFonts w:ascii="Calibri" w:hAnsi="Calibri"/>
              <w:sz w:val="12"/>
              <w:szCs w:val="12"/>
            </w:rPr>
            <w:t>Zip Code</w:t>
          </w:r>
          <w:r>
            <w:rPr>
              <w:rFonts w:ascii="Calibri" w:hAnsi="Calibri"/>
              <w:sz w:val="12"/>
              <w:szCs w:val="12"/>
            </w:rPr>
            <w:t>:</w:t>
          </w:r>
        </w:p>
      </w:tc>
    </w:tr>
  </w:tbl>
  <w:p w14:paraId="58D532E6" w14:textId="77777777" w:rsidR="00112118" w:rsidRDefault="00112118" w:rsidP="00CF5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112118" w:rsidRPr="00CF5A20" w14:paraId="58D532EB" w14:textId="77777777">
      <w:trPr>
        <w:cantSplit/>
        <w:trHeight w:val="288"/>
      </w:trPr>
      <w:tc>
        <w:tcPr>
          <w:tcW w:w="3877" w:type="pct"/>
          <w:gridSpan w:val="2"/>
          <w:tcBorders>
            <w:right w:val="nil"/>
          </w:tcBorders>
          <w:vAlign w:val="center"/>
        </w:tcPr>
        <w:p w14:paraId="58D532E9" w14:textId="77777777" w:rsidR="00112118" w:rsidRDefault="00112118">
          <w:pPr>
            <w:pStyle w:val="Heading1"/>
            <w:rPr>
              <w:rFonts w:ascii="Calibri" w:hAnsi="Calibri"/>
              <w:b w:val="0"/>
              <w:bCs/>
              <w:sz w:val="20"/>
            </w:rPr>
          </w:pPr>
          <w:r w:rsidRPr="00CF5A20">
            <w:rPr>
              <w:rFonts w:ascii="Calibri" w:hAnsi="Calibri"/>
              <w:b w:val="0"/>
              <w:bCs/>
              <w:sz w:val="20"/>
            </w:rPr>
            <w:t xml:space="preserve">CERTIFICATE OF </w:t>
          </w:r>
          <w:r>
            <w:rPr>
              <w:rFonts w:ascii="Calibri" w:hAnsi="Calibri"/>
              <w:b w:val="0"/>
              <w:bCs/>
              <w:sz w:val="20"/>
            </w:rPr>
            <w:t>VERIFICATION</w:t>
          </w:r>
          <w:r w:rsidRPr="00CF5A20">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58D532EA" w14:textId="46EACFF7" w:rsidR="00112118" w:rsidRPr="00CF5A20" w:rsidRDefault="00112118" w:rsidP="00BA34B9">
          <w:pPr>
            <w:pStyle w:val="Heading1"/>
            <w:jc w:val="right"/>
            <w:rPr>
              <w:rFonts w:ascii="Calibri" w:hAnsi="Calibri"/>
              <w:b w:val="0"/>
              <w:bCs/>
              <w:sz w:val="20"/>
            </w:rPr>
          </w:pPr>
          <w:r w:rsidRPr="00CF5A20">
            <w:rPr>
              <w:rFonts w:ascii="Calibri" w:hAnsi="Calibri"/>
              <w:b w:val="0"/>
              <w:bCs/>
              <w:sz w:val="20"/>
            </w:rPr>
            <w:t>CF</w:t>
          </w:r>
          <w:r>
            <w:rPr>
              <w:rFonts w:ascii="Calibri" w:hAnsi="Calibri"/>
              <w:b w:val="0"/>
              <w:bCs/>
              <w:sz w:val="20"/>
            </w:rPr>
            <w:t>3</w:t>
          </w:r>
          <w:r w:rsidRPr="00CF5A20">
            <w:rPr>
              <w:rFonts w:ascii="Calibri" w:hAnsi="Calibri"/>
              <w:b w:val="0"/>
              <w:bCs/>
              <w:sz w:val="20"/>
            </w:rPr>
            <w:t>R-MCH-25</w:t>
          </w:r>
          <w:r>
            <w:rPr>
              <w:rFonts w:ascii="Calibri" w:hAnsi="Calibri"/>
              <w:b w:val="0"/>
              <w:bCs/>
              <w:sz w:val="20"/>
            </w:rPr>
            <w:t>-H</w:t>
          </w:r>
        </w:p>
      </w:tc>
    </w:tr>
    <w:tr w:rsidR="00112118" w:rsidRPr="00CF5A20" w14:paraId="58D532EE" w14:textId="77777777">
      <w:trPr>
        <w:cantSplit/>
        <w:trHeight w:val="288"/>
      </w:trPr>
      <w:tc>
        <w:tcPr>
          <w:tcW w:w="2500" w:type="pct"/>
          <w:tcBorders>
            <w:right w:val="nil"/>
          </w:tcBorders>
        </w:tcPr>
        <w:p w14:paraId="58D532EC" w14:textId="77777777" w:rsidR="00112118" w:rsidRPr="00CF5A20" w:rsidRDefault="00112118" w:rsidP="00CF5A20">
          <w:pPr>
            <w:tabs>
              <w:tab w:val="right" w:pos="10543"/>
            </w:tabs>
            <w:rPr>
              <w:rFonts w:ascii="Calibri" w:hAnsi="Calibri"/>
              <w:sz w:val="12"/>
              <w:szCs w:val="12"/>
            </w:rPr>
          </w:pPr>
          <w:r w:rsidRPr="00CF5A20">
            <w:rPr>
              <w:rFonts w:ascii="Calibri" w:hAnsi="Calibri"/>
              <w:bCs/>
            </w:rPr>
            <w:t xml:space="preserve">Refrigerant Charge Verification - </w:t>
          </w:r>
          <w:r w:rsidRPr="00A62A40">
            <w:rPr>
              <w:rFonts w:ascii="Calibri" w:hAnsi="Calibri"/>
              <w:bCs/>
            </w:rPr>
            <w:t>MCH-25</w:t>
          </w:r>
          <w:r>
            <w:rPr>
              <w:rFonts w:ascii="Calibri" w:hAnsi="Calibri"/>
              <w:bCs/>
            </w:rPr>
            <w:t>d</w:t>
          </w:r>
        </w:p>
      </w:tc>
      <w:tc>
        <w:tcPr>
          <w:tcW w:w="2500" w:type="pct"/>
          <w:gridSpan w:val="2"/>
          <w:tcBorders>
            <w:left w:val="nil"/>
          </w:tcBorders>
        </w:tcPr>
        <w:p w14:paraId="58D532ED" w14:textId="3DAD251C" w:rsidR="00112118" w:rsidRPr="00CF5A20" w:rsidRDefault="00112118" w:rsidP="00AF0930">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066877" w:rsidRPr="00066877">
            <w:rPr>
              <w:rFonts w:ascii="Calibri" w:hAnsi="Calibri"/>
              <w:bCs/>
              <w:noProof/>
            </w:rPr>
            <w:t>2</w:t>
          </w:r>
          <w:r>
            <w:rPr>
              <w:rFonts w:ascii="Calibri" w:hAnsi="Calibri"/>
              <w:bCs/>
              <w:noProof/>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66877">
            <w:rPr>
              <w:rFonts w:ascii="Calibri" w:hAnsi="Calibri"/>
              <w:bCs/>
              <w:noProof/>
            </w:rPr>
            <w:t>2</w:t>
          </w:r>
          <w:r>
            <w:rPr>
              <w:rFonts w:ascii="Calibri" w:hAnsi="Calibri"/>
              <w:bCs/>
              <w:noProof/>
            </w:rPr>
            <w:fldChar w:fldCharType="end"/>
          </w:r>
          <w:r w:rsidRPr="00CF5A20">
            <w:rPr>
              <w:rFonts w:ascii="Calibri" w:hAnsi="Calibri"/>
              <w:bCs/>
            </w:rPr>
            <w:t>)</w:t>
          </w:r>
        </w:p>
      </w:tc>
    </w:tr>
  </w:tbl>
  <w:p w14:paraId="58D532EF" w14:textId="77777777" w:rsidR="00112118" w:rsidRDefault="00112118"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112118" w:rsidRPr="00F85124" w14:paraId="58D532F4" w14:textId="77777777">
      <w:trPr>
        <w:cantSplit/>
        <w:trHeight w:val="288"/>
      </w:trPr>
      <w:tc>
        <w:tcPr>
          <w:tcW w:w="3877" w:type="pct"/>
          <w:gridSpan w:val="2"/>
          <w:tcBorders>
            <w:right w:val="nil"/>
          </w:tcBorders>
          <w:vAlign w:val="center"/>
        </w:tcPr>
        <w:p w14:paraId="58D532F2" w14:textId="77777777" w:rsidR="00112118" w:rsidRPr="00F76A4F" w:rsidRDefault="00112118">
          <w:pPr>
            <w:pStyle w:val="Heading1"/>
            <w:rPr>
              <w:rFonts w:asciiTheme="minorHAnsi" w:hAnsiTheme="minorHAnsi" w:cs="Arial"/>
              <w:b w:val="0"/>
              <w:bCs/>
              <w:sz w:val="20"/>
            </w:rPr>
          </w:pPr>
          <w:r w:rsidRPr="00F76A4F">
            <w:rPr>
              <w:rFonts w:asciiTheme="minorHAnsi" w:hAnsiTheme="minorHAnsi" w:cs="Arial"/>
              <w:b w:val="0"/>
              <w:bCs/>
              <w:sz w:val="20"/>
            </w:rPr>
            <w:t>CERTIFICATE OF VERIFICATION - DATA FIELD DEFINITIONS AND CALCULATIONS</w:t>
          </w:r>
        </w:p>
      </w:tc>
      <w:tc>
        <w:tcPr>
          <w:tcW w:w="1123" w:type="pct"/>
          <w:tcBorders>
            <w:left w:val="nil"/>
          </w:tcBorders>
          <w:tcMar>
            <w:left w:w="115" w:type="dxa"/>
            <w:right w:w="115" w:type="dxa"/>
          </w:tcMar>
          <w:vAlign w:val="center"/>
        </w:tcPr>
        <w:p w14:paraId="58D532F3" w14:textId="77777777" w:rsidR="00112118" w:rsidRPr="00962907" w:rsidRDefault="00112118"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w:t>
          </w:r>
        </w:p>
      </w:tc>
    </w:tr>
    <w:tr w:rsidR="00112118" w:rsidRPr="00F85124" w14:paraId="58D532F7" w14:textId="77777777">
      <w:trPr>
        <w:cantSplit/>
        <w:trHeight w:val="288"/>
      </w:trPr>
      <w:tc>
        <w:tcPr>
          <w:tcW w:w="2500" w:type="pct"/>
          <w:tcBorders>
            <w:right w:val="nil"/>
          </w:tcBorders>
        </w:tcPr>
        <w:p w14:paraId="58D532F5" w14:textId="77777777" w:rsidR="00112118" w:rsidRPr="00962907" w:rsidRDefault="00112118" w:rsidP="00A62A40">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A62A40">
            <w:rPr>
              <w:rFonts w:ascii="Calibri" w:hAnsi="Calibri"/>
              <w:bCs/>
            </w:rPr>
            <w:t>MCH-25</w:t>
          </w:r>
          <w:r>
            <w:rPr>
              <w:rFonts w:ascii="Calibri" w:hAnsi="Calibri"/>
              <w:bCs/>
            </w:rPr>
            <w:t>d</w:t>
          </w:r>
        </w:p>
      </w:tc>
      <w:tc>
        <w:tcPr>
          <w:tcW w:w="2500" w:type="pct"/>
          <w:gridSpan w:val="2"/>
          <w:tcBorders>
            <w:left w:val="nil"/>
          </w:tcBorders>
        </w:tcPr>
        <w:p w14:paraId="58D532F6" w14:textId="7799A553" w:rsidR="00112118" w:rsidRPr="00962907" w:rsidRDefault="00112118" w:rsidP="00AF0930">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066877" w:rsidRPr="00066877">
            <w:rPr>
              <w:rFonts w:ascii="Calibri" w:hAnsi="Calibri"/>
              <w:bCs/>
              <w:noProof/>
            </w:rPr>
            <w:t>6</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66877">
            <w:rPr>
              <w:rFonts w:ascii="Calibri" w:hAnsi="Calibri"/>
              <w:bCs/>
              <w:noProof/>
            </w:rPr>
            <w:t>6</w:t>
          </w:r>
          <w:r>
            <w:rPr>
              <w:rFonts w:ascii="Calibri" w:hAnsi="Calibri"/>
              <w:bCs/>
              <w:noProof/>
            </w:rPr>
            <w:fldChar w:fldCharType="end"/>
          </w:r>
          <w:r w:rsidRPr="00962907">
            <w:rPr>
              <w:rFonts w:ascii="Calibri" w:hAnsi="Calibri"/>
              <w:bCs/>
            </w:rPr>
            <w:t>)</w:t>
          </w:r>
        </w:p>
      </w:tc>
    </w:tr>
  </w:tbl>
  <w:p w14:paraId="58D532F8" w14:textId="77777777" w:rsidR="00112118" w:rsidRDefault="00112118"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2"/>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3"/>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A64074DA"/>
    <w:lvl w:ilvl="0" w:tplc="065416CA">
      <w:start w:val="1"/>
      <w:numFmt w:val="decimal"/>
      <w:lvlText w:val="%1."/>
      <w:lvlJc w:val="left"/>
      <w:pPr>
        <w:ind w:left="720" w:hanging="360"/>
      </w:pPr>
      <w:rPr>
        <w:rFonts w:ascii="Calibri" w:eastAsia="Times New Roman" w:hAnsi="Calibri"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455D8B"/>
    <w:multiLevelType w:val="multilevel"/>
    <w:tmpl w:val="38DE0982"/>
    <w:lvl w:ilvl="0">
      <w:start w:val="2"/>
      <w:numFmt w:val="decimal"/>
      <w:pStyle w:val="ListBullet5"/>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4558F3"/>
    <w:multiLevelType w:val="hybridMultilevel"/>
    <w:tmpl w:val="5DF60970"/>
    <w:lvl w:ilvl="0" w:tplc="EDD23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80A7B92"/>
    <w:multiLevelType w:val="hybridMultilevel"/>
    <w:tmpl w:val="896EC9DE"/>
    <w:lvl w:ilvl="0" w:tplc="EDCA15FC">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619E6FE0"/>
    <w:lvl w:ilvl="0" w:tplc="3C2E32EE">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B4F0C59"/>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5"/>
  </w:num>
  <w:num w:numId="5">
    <w:abstractNumId w:val="17"/>
  </w:num>
  <w:num w:numId="6">
    <w:abstractNumId w:val="4"/>
  </w:num>
  <w:num w:numId="7">
    <w:abstractNumId w:val="15"/>
  </w:num>
  <w:num w:numId="8">
    <w:abstractNumId w:val="16"/>
  </w:num>
  <w:num w:numId="9">
    <w:abstractNumId w:val="9"/>
  </w:num>
  <w:num w:numId="10">
    <w:abstractNumId w:val="11"/>
  </w:num>
  <w:num w:numId="11">
    <w:abstractNumId w:val="18"/>
  </w:num>
  <w:num w:numId="12">
    <w:abstractNumId w:val="13"/>
  </w:num>
  <w:num w:numId="13">
    <w:abstractNumId w:val="3"/>
  </w:num>
  <w:num w:numId="14">
    <w:abstractNumId w:val="20"/>
  </w:num>
  <w:num w:numId="15">
    <w:abstractNumId w:val="10"/>
  </w:num>
  <w:num w:numId="16">
    <w:abstractNumId w:val="2"/>
  </w:num>
  <w:num w:numId="17">
    <w:abstractNumId w:val="8"/>
  </w:num>
  <w:num w:numId="18">
    <w:abstractNumId w:val="14"/>
  </w:num>
  <w:num w:numId="19">
    <w:abstractNumId w:val="7"/>
  </w:num>
  <w:num w:numId="20">
    <w:abstractNumId w:val="6"/>
  </w:num>
  <w:num w:numId="21">
    <w:abstractNumId w:val="12"/>
  </w:num>
  <w:num w:numId="2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0B7"/>
    <w:rsid w:val="00002672"/>
    <w:rsid w:val="00002A5E"/>
    <w:rsid w:val="00005802"/>
    <w:rsid w:val="0000787A"/>
    <w:rsid w:val="00007D1A"/>
    <w:rsid w:val="0001050A"/>
    <w:rsid w:val="00017AC3"/>
    <w:rsid w:val="00033423"/>
    <w:rsid w:val="00037CA9"/>
    <w:rsid w:val="000418E7"/>
    <w:rsid w:val="00041BE3"/>
    <w:rsid w:val="00051A93"/>
    <w:rsid w:val="0005255E"/>
    <w:rsid w:val="00060739"/>
    <w:rsid w:val="00065326"/>
    <w:rsid w:val="00066877"/>
    <w:rsid w:val="0007501D"/>
    <w:rsid w:val="0007566C"/>
    <w:rsid w:val="000757DC"/>
    <w:rsid w:val="000919ED"/>
    <w:rsid w:val="00091E69"/>
    <w:rsid w:val="00094B5B"/>
    <w:rsid w:val="00096535"/>
    <w:rsid w:val="00097C1B"/>
    <w:rsid w:val="000A40BB"/>
    <w:rsid w:val="000A5BAB"/>
    <w:rsid w:val="000A6806"/>
    <w:rsid w:val="000B3815"/>
    <w:rsid w:val="000B449F"/>
    <w:rsid w:val="000C321B"/>
    <w:rsid w:val="000D703E"/>
    <w:rsid w:val="000E1F95"/>
    <w:rsid w:val="000E27BA"/>
    <w:rsid w:val="000E48A5"/>
    <w:rsid w:val="000F4B46"/>
    <w:rsid w:val="000F7116"/>
    <w:rsid w:val="001051E1"/>
    <w:rsid w:val="0010636F"/>
    <w:rsid w:val="00107045"/>
    <w:rsid w:val="00111663"/>
    <w:rsid w:val="001118B4"/>
    <w:rsid w:val="00112118"/>
    <w:rsid w:val="001126A4"/>
    <w:rsid w:val="001377CE"/>
    <w:rsid w:val="0014042F"/>
    <w:rsid w:val="00140978"/>
    <w:rsid w:val="001420A8"/>
    <w:rsid w:val="00142E2D"/>
    <w:rsid w:val="00157956"/>
    <w:rsid w:val="00175648"/>
    <w:rsid w:val="00184895"/>
    <w:rsid w:val="00191011"/>
    <w:rsid w:val="001919CD"/>
    <w:rsid w:val="00197538"/>
    <w:rsid w:val="001A44BF"/>
    <w:rsid w:val="001B2F74"/>
    <w:rsid w:val="001B33F7"/>
    <w:rsid w:val="001B3B9C"/>
    <w:rsid w:val="001B3F29"/>
    <w:rsid w:val="001B751A"/>
    <w:rsid w:val="001B7886"/>
    <w:rsid w:val="001C1920"/>
    <w:rsid w:val="001C7CA4"/>
    <w:rsid w:val="001D178E"/>
    <w:rsid w:val="001D40A4"/>
    <w:rsid w:val="001D52BB"/>
    <w:rsid w:val="001D6248"/>
    <w:rsid w:val="001D6CBF"/>
    <w:rsid w:val="001E01CD"/>
    <w:rsid w:val="001E7B1D"/>
    <w:rsid w:val="001F041D"/>
    <w:rsid w:val="001F3D34"/>
    <w:rsid w:val="002056C3"/>
    <w:rsid w:val="00206C12"/>
    <w:rsid w:val="002118F4"/>
    <w:rsid w:val="002137F8"/>
    <w:rsid w:val="00221EB2"/>
    <w:rsid w:val="00224D70"/>
    <w:rsid w:val="0023024C"/>
    <w:rsid w:val="00234B19"/>
    <w:rsid w:val="00235B32"/>
    <w:rsid w:val="0023655E"/>
    <w:rsid w:val="0024734D"/>
    <w:rsid w:val="00260D6B"/>
    <w:rsid w:val="00267EE2"/>
    <w:rsid w:val="002709D0"/>
    <w:rsid w:val="00270A0F"/>
    <w:rsid w:val="00271EB8"/>
    <w:rsid w:val="00274167"/>
    <w:rsid w:val="00276DB1"/>
    <w:rsid w:val="002844F1"/>
    <w:rsid w:val="00292701"/>
    <w:rsid w:val="0029791B"/>
    <w:rsid w:val="002A1ED4"/>
    <w:rsid w:val="002A3C77"/>
    <w:rsid w:val="002A4813"/>
    <w:rsid w:val="002A7707"/>
    <w:rsid w:val="002B57AA"/>
    <w:rsid w:val="002C44FD"/>
    <w:rsid w:val="002D7490"/>
    <w:rsid w:val="002E07A1"/>
    <w:rsid w:val="002E1819"/>
    <w:rsid w:val="002E414F"/>
    <w:rsid w:val="002E441C"/>
    <w:rsid w:val="002E4FAF"/>
    <w:rsid w:val="002E76D2"/>
    <w:rsid w:val="002F6A60"/>
    <w:rsid w:val="002F74E4"/>
    <w:rsid w:val="00307FA1"/>
    <w:rsid w:val="00314C8E"/>
    <w:rsid w:val="00323DA9"/>
    <w:rsid w:val="00324C4F"/>
    <w:rsid w:val="00326D8F"/>
    <w:rsid w:val="00331606"/>
    <w:rsid w:val="00337DFA"/>
    <w:rsid w:val="003439A3"/>
    <w:rsid w:val="003456CB"/>
    <w:rsid w:val="003501F5"/>
    <w:rsid w:val="00360445"/>
    <w:rsid w:val="00364371"/>
    <w:rsid w:val="003727FF"/>
    <w:rsid w:val="00393D2F"/>
    <w:rsid w:val="0039740A"/>
    <w:rsid w:val="003A1255"/>
    <w:rsid w:val="003B3803"/>
    <w:rsid w:val="003C28DA"/>
    <w:rsid w:val="003C45CD"/>
    <w:rsid w:val="003C4BF1"/>
    <w:rsid w:val="003C583C"/>
    <w:rsid w:val="003C71A6"/>
    <w:rsid w:val="003D6601"/>
    <w:rsid w:val="003E31A0"/>
    <w:rsid w:val="003E31EF"/>
    <w:rsid w:val="003E696D"/>
    <w:rsid w:val="003E6A3B"/>
    <w:rsid w:val="003F6B16"/>
    <w:rsid w:val="00407FBE"/>
    <w:rsid w:val="004144EF"/>
    <w:rsid w:val="00426302"/>
    <w:rsid w:val="00430092"/>
    <w:rsid w:val="00444467"/>
    <w:rsid w:val="00445906"/>
    <w:rsid w:val="00473B68"/>
    <w:rsid w:val="00482796"/>
    <w:rsid w:val="0048358E"/>
    <w:rsid w:val="004978E7"/>
    <w:rsid w:val="004A02DF"/>
    <w:rsid w:val="004A27DE"/>
    <w:rsid w:val="004A28E6"/>
    <w:rsid w:val="004A798D"/>
    <w:rsid w:val="004B0070"/>
    <w:rsid w:val="004B2C9A"/>
    <w:rsid w:val="004B3802"/>
    <w:rsid w:val="004C166D"/>
    <w:rsid w:val="004C1875"/>
    <w:rsid w:val="004C1B0C"/>
    <w:rsid w:val="004C42AA"/>
    <w:rsid w:val="004D2C92"/>
    <w:rsid w:val="004E4BEE"/>
    <w:rsid w:val="004F3D4C"/>
    <w:rsid w:val="00515F4B"/>
    <w:rsid w:val="00516FAF"/>
    <w:rsid w:val="00527B66"/>
    <w:rsid w:val="00531815"/>
    <w:rsid w:val="0053733B"/>
    <w:rsid w:val="0054347E"/>
    <w:rsid w:val="0055148A"/>
    <w:rsid w:val="00551767"/>
    <w:rsid w:val="00577FA7"/>
    <w:rsid w:val="00580D7F"/>
    <w:rsid w:val="005832DB"/>
    <w:rsid w:val="00583B28"/>
    <w:rsid w:val="00583DAF"/>
    <w:rsid w:val="00585BAC"/>
    <w:rsid w:val="00586D2C"/>
    <w:rsid w:val="00590D10"/>
    <w:rsid w:val="00592026"/>
    <w:rsid w:val="00593BD1"/>
    <w:rsid w:val="00596D7E"/>
    <w:rsid w:val="005B4BA0"/>
    <w:rsid w:val="005C0194"/>
    <w:rsid w:val="005C1273"/>
    <w:rsid w:val="005C1562"/>
    <w:rsid w:val="005C7D08"/>
    <w:rsid w:val="005D4755"/>
    <w:rsid w:val="005D47C1"/>
    <w:rsid w:val="005D49C8"/>
    <w:rsid w:val="005D7E81"/>
    <w:rsid w:val="00601A44"/>
    <w:rsid w:val="0060271A"/>
    <w:rsid w:val="00616DA2"/>
    <w:rsid w:val="00620CBF"/>
    <w:rsid w:val="006239FC"/>
    <w:rsid w:val="00623DFA"/>
    <w:rsid w:val="006257CC"/>
    <w:rsid w:val="006279A3"/>
    <w:rsid w:val="006360E1"/>
    <w:rsid w:val="00651A42"/>
    <w:rsid w:val="00651DB8"/>
    <w:rsid w:val="006616F1"/>
    <w:rsid w:val="00664243"/>
    <w:rsid w:val="00672B28"/>
    <w:rsid w:val="00682D68"/>
    <w:rsid w:val="00685385"/>
    <w:rsid w:val="006858D2"/>
    <w:rsid w:val="00686326"/>
    <w:rsid w:val="006C13DC"/>
    <w:rsid w:val="006C55B6"/>
    <w:rsid w:val="006C75CF"/>
    <w:rsid w:val="006E34E8"/>
    <w:rsid w:val="006F2F97"/>
    <w:rsid w:val="006F7E55"/>
    <w:rsid w:val="00701620"/>
    <w:rsid w:val="00704AE4"/>
    <w:rsid w:val="00706A96"/>
    <w:rsid w:val="00711F33"/>
    <w:rsid w:val="00723FEB"/>
    <w:rsid w:val="007309DA"/>
    <w:rsid w:val="00733A94"/>
    <w:rsid w:val="007377E9"/>
    <w:rsid w:val="00745E2D"/>
    <w:rsid w:val="007503B7"/>
    <w:rsid w:val="00751761"/>
    <w:rsid w:val="00754E5B"/>
    <w:rsid w:val="00777469"/>
    <w:rsid w:val="00777B2F"/>
    <w:rsid w:val="00781EB0"/>
    <w:rsid w:val="00782180"/>
    <w:rsid w:val="00794766"/>
    <w:rsid w:val="0079793E"/>
    <w:rsid w:val="00797C54"/>
    <w:rsid w:val="00797EC8"/>
    <w:rsid w:val="007A01D4"/>
    <w:rsid w:val="007A1ACE"/>
    <w:rsid w:val="007A313D"/>
    <w:rsid w:val="007E02CF"/>
    <w:rsid w:val="007F3DBA"/>
    <w:rsid w:val="007F5E7D"/>
    <w:rsid w:val="00800628"/>
    <w:rsid w:val="00805125"/>
    <w:rsid w:val="008059CB"/>
    <w:rsid w:val="00805A74"/>
    <w:rsid w:val="00806B8E"/>
    <w:rsid w:val="008147ED"/>
    <w:rsid w:val="00815131"/>
    <w:rsid w:val="00815F5F"/>
    <w:rsid w:val="008239EC"/>
    <w:rsid w:val="008244D1"/>
    <w:rsid w:val="0082587D"/>
    <w:rsid w:val="00826DC7"/>
    <w:rsid w:val="00837FDC"/>
    <w:rsid w:val="00856A4A"/>
    <w:rsid w:val="008637EC"/>
    <w:rsid w:val="0086435F"/>
    <w:rsid w:val="00865FB5"/>
    <w:rsid w:val="00867824"/>
    <w:rsid w:val="0087085B"/>
    <w:rsid w:val="008803E3"/>
    <w:rsid w:val="00887A96"/>
    <w:rsid w:val="00894200"/>
    <w:rsid w:val="008A2098"/>
    <w:rsid w:val="008B4C8F"/>
    <w:rsid w:val="008B5F7E"/>
    <w:rsid w:val="008D3684"/>
    <w:rsid w:val="008E2D10"/>
    <w:rsid w:val="008E515C"/>
    <w:rsid w:val="008F089C"/>
    <w:rsid w:val="008F1377"/>
    <w:rsid w:val="008F3C96"/>
    <w:rsid w:val="008F7A35"/>
    <w:rsid w:val="009079EF"/>
    <w:rsid w:val="00913E23"/>
    <w:rsid w:val="0091654C"/>
    <w:rsid w:val="009311FE"/>
    <w:rsid w:val="009369AA"/>
    <w:rsid w:val="00941963"/>
    <w:rsid w:val="0094659A"/>
    <w:rsid w:val="0095283A"/>
    <w:rsid w:val="00956023"/>
    <w:rsid w:val="00956D4E"/>
    <w:rsid w:val="00960073"/>
    <w:rsid w:val="00960443"/>
    <w:rsid w:val="00962907"/>
    <w:rsid w:val="009640C3"/>
    <w:rsid w:val="009640E1"/>
    <w:rsid w:val="00966549"/>
    <w:rsid w:val="00974EB1"/>
    <w:rsid w:val="00975991"/>
    <w:rsid w:val="009835AC"/>
    <w:rsid w:val="00993584"/>
    <w:rsid w:val="00994E79"/>
    <w:rsid w:val="009B1E97"/>
    <w:rsid w:val="009B39AA"/>
    <w:rsid w:val="009D67F4"/>
    <w:rsid w:val="009E21DA"/>
    <w:rsid w:val="009F0C3D"/>
    <w:rsid w:val="009F2292"/>
    <w:rsid w:val="009F44CD"/>
    <w:rsid w:val="00A01C12"/>
    <w:rsid w:val="00A1093E"/>
    <w:rsid w:val="00A160C2"/>
    <w:rsid w:val="00A16520"/>
    <w:rsid w:val="00A20E67"/>
    <w:rsid w:val="00A26CD5"/>
    <w:rsid w:val="00A26E1D"/>
    <w:rsid w:val="00A3199A"/>
    <w:rsid w:val="00A353C9"/>
    <w:rsid w:val="00A43309"/>
    <w:rsid w:val="00A51477"/>
    <w:rsid w:val="00A56DE9"/>
    <w:rsid w:val="00A62A40"/>
    <w:rsid w:val="00A64992"/>
    <w:rsid w:val="00A669D7"/>
    <w:rsid w:val="00A67456"/>
    <w:rsid w:val="00A728D9"/>
    <w:rsid w:val="00A82E8B"/>
    <w:rsid w:val="00A83446"/>
    <w:rsid w:val="00A841BB"/>
    <w:rsid w:val="00AA77B7"/>
    <w:rsid w:val="00AB1C1A"/>
    <w:rsid w:val="00AB436D"/>
    <w:rsid w:val="00AD18B3"/>
    <w:rsid w:val="00AD6D16"/>
    <w:rsid w:val="00AD7633"/>
    <w:rsid w:val="00AD7D80"/>
    <w:rsid w:val="00AF0930"/>
    <w:rsid w:val="00AF14B1"/>
    <w:rsid w:val="00AF6179"/>
    <w:rsid w:val="00B1130B"/>
    <w:rsid w:val="00B15612"/>
    <w:rsid w:val="00B20526"/>
    <w:rsid w:val="00B212D9"/>
    <w:rsid w:val="00B306F6"/>
    <w:rsid w:val="00B33389"/>
    <w:rsid w:val="00B40F13"/>
    <w:rsid w:val="00B47B80"/>
    <w:rsid w:val="00B529CC"/>
    <w:rsid w:val="00B60467"/>
    <w:rsid w:val="00B744FE"/>
    <w:rsid w:val="00B7669D"/>
    <w:rsid w:val="00B818A5"/>
    <w:rsid w:val="00B82BFA"/>
    <w:rsid w:val="00B92920"/>
    <w:rsid w:val="00B92D05"/>
    <w:rsid w:val="00BA34B9"/>
    <w:rsid w:val="00BA7A5A"/>
    <w:rsid w:val="00BB2D2E"/>
    <w:rsid w:val="00BC290E"/>
    <w:rsid w:val="00BC72AF"/>
    <w:rsid w:val="00BD2CCD"/>
    <w:rsid w:val="00BE11B0"/>
    <w:rsid w:val="00BE266E"/>
    <w:rsid w:val="00BE314F"/>
    <w:rsid w:val="00BF0C89"/>
    <w:rsid w:val="00BF79DF"/>
    <w:rsid w:val="00C019D0"/>
    <w:rsid w:val="00C063EB"/>
    <w:rsid w:val="00C07B58"/>
    <w:rsid w:val="00C13A22"/>
    <w:rsid w:val="00C14DA4"/>
    <w:rsid w:val="00C222D7"/>
    <w:rsid w:val="00C23536"/>
    <w:rsid w:val="00C24001"/>
    <w:rsid w:val="00C301D7"/>
    <w:rsid w:val="00C37569"/>
    <w:rsid w:val="00C446C3"/>
    <w:rsid w:val="00C45324"/>
    <w:rsid w:val="00C461D4"/>
    <w:rsid w:val="00C51152"/>
    <w:rsid w:val="00C52475"/>
    <w:rsid w:val="00C621A0"/>
    <w:rsid w:val="00C65938"/>
    <w:rsid w:val="00C76C40"/>
    <w:rsid w:val="00C80250"/>
    <w:rsid w:val="00C8367F"/>
    <w:rsid w:val="00C83B3F"/>
    <w:rsid w:val="00C848CE"/>
    <w:rsid w:val="00C8731F"/>
    <w:rsid w:val="00C9421C"/>
    <w:rsid w:val="00C949D3"/>
    <w:rsid w:val="00CA1423"/>
    <w:rsid w:val="00CA1B23"/>
    <w:rsid w:val="00CA59D7"/>
    <w:rsid w:val="00CC1E11"/>
    <w:rsid w:val="00CC278E"/>
    <w:rsid w:val="00CC2E67"/>
    <w:rsid w:val="00CC7060"/>
    <w:rsid w:val="00CD342C"/>
    <w:rsid w:val="00CD6746"/>
    <w:rsid w:val="00CD6A85"/>
    <w:rsid w:val="00CE0378"/>
    <w:rsid w:val="00CF3C01"/>
    <w:rsid w:val="00CF5A20"/>
    <w:rsid w:val="00D00D72"/>
    <w:rsid w:val="00D061A6"/>
    <w:rsid w:val="00D158F3"/>
    <w:rsid w:val="00D15CB3"/>
    <w:rsid w:val="00D17B3C"/>
    <w:rsid w:val="00D2016A"/>
    <w:rsid w:val="00D20B47"/>
    <w:rsid w:val="00D249D0"/>
    <w:rsid w:val="00D255CC"/>
    <w:rsid w:val="00D26602"/>
    <w:rsid w:val="00D27697"/>
    <w:rsid w:val="00D34EF7"/>
    <w:rsid w:val="00D41921"/>
    <w:rsid w:val="00D50E7E"/>
    <w:rsid w:val="00D6203D"/>
    <w:rsid w:val="00D6601E"/>
    <w:rsid w:val="00D859CB"/>
    <w:rsid w:val="00DA22E9"/>
    <w:rsid w:val="00DB20ED"/>
    <w:rsid w:val="00DB2699"/>
    <w:rsid w:val="00DB3D21"/>
    <w:rsid w:val="00DC0270"/>
    <w:rsid w:val="00DC0E62"/>
    <w:rsid w:val="00DC0FF9"/>
    <w:rsid w:val="00DC11C0"/>
    <w:rsid w:val="00DC3BD6"/>
    <w:rsid w:val="00DC4523"/>
    <w:rsid w:val="00DC67A2"/>
    <w:rsid w:val="00DD2E7C"/>
    <w:rsid w:val="00DE0C35"/>
    <w:rsid w:val="00DE3CB1"/>
    <w:rsid w:val="00DE7982"/>
    <w:rsid w:val="00DF5DD9"/>
    <w:rsid w:val="00E00874"/>
    <w:rsid w:val="00E02B30"/>
    <w:rsid w:val="00E05304"/>
    <w:rsid w:val="00E122D3"/>
    <w:rsid w:val="00E13C95"/>
    <w:rsid w:val="00E1559D"/>
    <w:rsid w:val="00E24F97"/>
    <w:rsid w:val="00E36575"/>
    <w:rsid w:val="00E4127B"/>
    <w:rsid w:val="00E45BD9"/>
    <w:rsid w:val="00E51173"/>
    <w:rsid w:val="00E5766C"/>
    <w:rsid w:val="00E57858"/>
    <w:rsid w:val="00E615E9"/>
    <w:rsid w:val="00E6296C"/>
    <w:rsid w:val="00E726FC"/>
    <w:rsid w:val="00EA0D26"/>
    <w:rsid w:val="00EA5B74"/>
    <w:rsid w:val="00EA698C"/>
    <w:rsid w:val="00EB03B7"/>
    <w:rsid w:val="00EB118B"/>
    <w:rsid w:val="00EB6373"/>
    <w:rsid w:val="00EB6A42"/>
    <w:rsid w:val="00EC0116"/>
    <w:rsid w:val="00EC7246"/>
    <w:rsid w:val="00ED1F45"/>
    <w:rsid w:val="00ED33D0"/>
    <w:rsid w:val="00ED7311"/>
    <w:rsid w:val="00EE0AD3"/>
    <w:rsid w:val="00EE3BEC"/>
    <w:rsid w:val="00EE5B1C"/>
    <w:rsid w:val="00EF2691"/>
    <w:rsid w:val="00EF6C66"/>
    <w:rsid w:val="00F05CB4"/>
    <w:rsid w:val="00F068E3"/>
    <w:rsid w:val="00F10187"/>
    <w:rsid w:val="00F10646"/>
    <w:rsid w:val="00F1064B"/>
    <w:rsid w:val="00F15555"/>
    <w:rsid w:val="00F16946"/>
    <w:rsid w:val="00F17A20"/>
    <w:rsid w:val="00F3264F"/>
    <w:rsid w:val="00F33F66"/>
    <w:rsid w:val="00F34A1E"/>
    <w:rsid w:val="00F4110B"/>
    <w:rsid w:val="00F4413C"/>
    <w:rsid w:val="00F441BF"/>
    <w:rsid w:val="00F502EF"/>
    <w:rsid w:val="00F51488"/>
    <w:rsid w:val="00F54ACB"/>
    <w:rsid w:val="00F662EE"/>
    <w:rsid w:val="00F719F9"/>
    <w:rsid w:val="00F76A4F"/>
    <w:rsid w:val="00F76C26"/>
    <w:rsid w:val="00F77D48"/>
    <w:rsid w:val="00F85124"/>
    <w:rsid w:val="00F85C25"/>
    <w:rsid w:val="00F86BBB"/>
    <w:rsid w:val="00F90DD2"/>
    <w:rsid w:val="00FB2F89"/>
    <w:rsid w:val="00FB3143"/>
    <w:rsid w:val="00FC2D0C"/>
    <w:rsid w:val="00FC32A7"/>
    <w:rsid w:val="00FD7A8D"/>
    <w:rsid w:val="00FF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D53086"/>
  <w15:docId w15:val="{EFFF04D3-8B88-4E42-AAE2-CFC5D119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qFormat/>
    <w:rsid w:val="0094659A"/>
    <w:pPr>
      <w:keepNext/>
      <w:numPr>
        <w:ilvl w:val="1"/>
        <w:numId w:val="1"/>
      </w:numPr>
      <w:pBdr>
        <w:top w:val="single" w:sz="4" w:space="1" w:color="auto"/>
      </w:pBdr>
      <w:tabs>
        <w:tab w:val="clear" w:pos="108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2"/>
      </w:numPr>
      <w:tabs>
        <w:tab w:val="clear" w:pos="1800"/>
        <w:tab w:val="left" w:pos="-2600"/>
        <w:tab w:val="num" w:pos="108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DC67A2"/>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DC67A2"/>
    <w:rPr>
      <w:rFonts w:cs="Times New Roman"/>
      <w:b/>
      <w:sz w:val="30"/>
    </w:rPr>
  </w:style>
  <w:style w:type="character" w:customStyle="1" w:styleId="Heading2Char">
    <w:name w:val="Heading 2 Char"/>
    <w:aliases w:val="h2 Char,h21 Char,h22 Char"/>
    <w:basedOn w:val="DefaultParagraphFont"/>
    <w:link w:val="Heading2"/>
    <w:uiPriority w:val="99"/>
    <w:locked/>
    <w:rsid w:val="006360E1"/>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DC67A2"/>
    <w:rPr>
      <w:rFonts w:ascii="Arial Black" w:hAnsi="Arial Black"/>
      <w:szCs w:val="20"/>
    </w:rPr>
  </w:style>
  <w:style w:type="paragraph" w:customStyle="1" w:styleId="Style2">
    <w:name w:val="Style2"/>
    <w:basedOn w:val="Normal"/>
    <w:uiPriority w:val="99"/>
    <w:rsid w:val="00DC67A2"/>
    <w:pPr>
      <w:spacing w:before="120"/>
    </w:pPr>
  </w:style>
  <w:style w:type="paragraph" w:customStyle="1" w:styleId="Style3">
    <w:name w:val="Style3"/>
    <w:basedOn w:val="Normal"/>
    <w:autoRedefine/>
    <w:uiPriority w:val="99"/>
    <w:rsid w:val="00DC67A2"/>
    <w:pPr>
      <w:spacing w:before="120"/>
    </w:pPr>
  </w:style>
  <w:style w:type="paragraph" w:customStyle="1" w:styleId="Style4">
    <w:name w:val="Style4"/>
    <w:basedOn w:val="Normal"/>
    <w:uiPriority w:val="99"/>
    <w:rsid w:val="00DC67A2"/>
    <w:pPr>
      <w:tabs>
        <w:tab w:val="num" w:pos="720"/>
      </w:tabs>
      <w:spacing w:before="120"/>
      <w:ind w:left="720" w:hanging="360"/>
    </w:pPr>
    <w:rPr>
      <w:sz w:val="22"/>
    </w:rPr>
  </w:style>
  <w:style w:type="paragraph" w:customStyle="1" w:styleId="Style5">
    <w:name w:val="Style5"/>
    <w:basedOn w:val="Normal"/>
    <w:autoRedefine/>
    <w:uiPriority w:val="99"/>
    <w:rsid w:val="00DC67A2"/>
    <w:pPr>
      <w:spacing w:before="120"/>
    </w:pPr>
    <w:rPr>
      <w:sz w:val="22"/>
    </w:rPr>
  </w:style>
  <w:style w:type="paragraph" w:customStyle="1" w:styleId="Style6">
    <w:name w:val="Style6"/>
    <w:basedOn w:val="Normal"/>
    <w:uiPriority w:val="99"/>
    <w:rsid w:val="00DC67A2"/>
    <w:pPr>
      <w:spacing w:before="120"/>
    </w:pPr>
    <w:rPr>
      <w:sz w:val="22"/>
      <w:szCs w:val="22"/>
    </w:rPr>
  </w:style>
  <w:style w:type="paragraph" w:customStyle="1" w:styleId="Style8">
    <w:name w:val="Style8"/>
    <w:basedOn w:val="Heading2"/>
    <w:uiPriority w:val="99"/>
    <w:rsid w:val="00DC67A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C67A2"/>
    <w:pPr>
      <w:pBdr>
        <w:top w:val="single" w:sz="4" w:space="1" w:color="auto"/>
      </w:pBdr>
      <w:tabs>
        <w:tab w:val="center" w:pos="4320"/>
        <w:tab w:val="right" w:pos="10620"/>
      </w:tabs>
    </w:pPr>
    <w:rPr>
      <w:i/>
    </w:rPr>
  </w:style>
  <w:style w:type="character" w:customStyle="1" w:styleId="FooterChar">
    <w:name w:val="Footer Char"/>
    <w:basedOn w:val="DefaultParagraphFont"/>
    <w:link w:val="Footer"/>
    <w:uiPriority w:val="99"/>
    <w:locked/>
    <w:rsid w:val="00DC67A2"/>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4"/>
      </w:numPr>
      <w:tabs>
        <w:tab w:val="clear"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DC67A2"/>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DC67A2"/>
    <w:rPr>
      <w:rFonts w:cs="Times New Roman"/>
      <w:b/>
      <w:bCs/>
    </w:rPr>
  </w:style>
  <w:style w:type="paragraph" w:styleId="Header">
    <w:name w:val="header"/>
    <w:basedOn w:val="Normal"/>
    <w:link w:val="HeaderChar"/>
    <w:uiPriority w:val="99"/>
    <w:rsid w:val="00DC67A2"/>
    <w:pPr>
      <w:tabs>
        <w:tab w:val="center" w:pos="4320"/>
        <w:tab w:val="right" w:pos="8640"/>
      </w:tabs>
    </w:pPr>
  </w:style>
  <w:style w:type="character" w:customStyle="1" w:styleId="HeaderChar">
    <w:name w:val="Header Char"/>
    <w:basedOn w:val="DefaultParagraphFont"/>
    <w:link w:val="Header"/>
    <w:uiPriority w:val="99"/>
    <w:locked/>
    <w:rsid w:val="00DC67A2"/>
    <w:rPr>
      <w:rFonts w:cs="Times New Roman"/>
    </w:rPr>
  </w:style>
  <w:style w:type="paragraph" w:styleId="FootnoteText">
    <w:name w:val="footnote text"/>
    <w:basedOn w:val="Normal"/>
    <w:link w:val="FootnoteTextChar"/>
    <w:uiPriority w:val="99"/>
    <w:semiHidden/>
    <w:rsid w:val="00DC67A2"/>
  </w:style>
  <w:style w:type="character" w:customStyle="1" w:styleId="FootnoteTextChar">
    <w:name w:val="Footnote Text Char"/>
    <w:basedOn w:val="DefaultParagraphFont"/>
    <w:link w:val="FootnoteText"/>
    <w:uiPriority w:val="99"/>
    <w:semiHidden/>
    <w:locked/>
    <w:rsid w:val="006360E1"/>
    <w:rPr>
      <w:rFonts w:cs="Times New Roman"/>
      <w:sz w:val="20"/>
      <w:szCs w:val="20"/>
    </w:rPr>
  </w:style>
  <w:style w:type="paragraph" w:styleId="ListNumber3">
    <w:name w:val="List Number 3"/>
    <w:basedOn w:val="Normal"/>
    <w:uiPriority w:val="99"/>
    <w:rsid w:val="00DC67A2"/>
    <w:pPr>
      <w:numPr>
        <w:numId w:val="5"/>
      </w:numPr>
      <w:tabs>
        <w:tab w:val="clear" w:pos="720"/>
        <w:tab w:val="num" w:pos="1080"/>
      </w:tabs>
      <w:ind w:left="1080"/>
    </w:pPr>
  </w:style>
  <w:style w:type="paragraph" w:customStyle="1" w:styleId="doublelineabove">
    <w:name w:val="double line above"/>
    <w:basedOn w:val="Normal"/>
    <w:uiPriority w:val="99"/>
    <w:rsid w:val="00DC67A2"/>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DC67A2"/>
    <w:pPr>
      <w:widowControl w:val="0"/>
      <w:tabs>
        <w:tab w:val="left" w:pos="357"/>
      </w:tabs>
      <w:spacing w:line="255" w:lineRule="atLeast"/>
      <w:ind w:left="1083" w:hanging="357"/>
    </w:pPr>
    <w:rPr>
      <w:sz w:val="24"/>
    </w:rPr>
  </w:style>
  <w:style w:type="paragraph" w:styleId="BlockText">
    <w:name w:val="Block Text"/>
    <w:basedOn w:val="Normal"/>
    <w:uiPriority w:val="99"/>
    <w:rsid w:val="00DC67A2"/>
    <w:pPr>
      <w:spacing w:after="120"/>
      <w:ind w:left="1440" w:right="1440"/>
    </w:pPr>
  </w:style>
  <w:style w:type="character" w:customStyle="1" w:styleId="BalloonTextChar1">
    <w:name w:val="Balloon Text Char1"/>
    <w:basedOn w:val="DefaultParagraphFont"/>
    <w:link w:val="BalloonText"/>
    <w:uiPriority w:val="99"/>
    <w:semiHidden/>
    <w:locked/>
    <w:rsid w:val="006360E1"/>
    <w:rPr>
      <w:rFonts w:cs="Times New Roman"/>
      <w:sz w:val="2"/>
    </w:rPr>
  </w:style>
  <w:style w:type="character" w:styleId="CommentReference">
    <w:name w:val="annotation reference"/>
    <w:basedOn w:val="DefaultParagraphFont"/>
    <w:uiPriority w:val="99"/>
    <w:semiHidden/>
    <w:rsid w:val="00DC67A2"/>
    <w:rPr>
      <w:rFonts w:cs="Times New Roman"/>
      <w:sz w:val="16"/>
      <w:szCs w:val="16"/>
    </w:rPr>
  </w:style>
  <w:style w:type="paragraph" w:styleId="Revision">
    <w:name w:val="Revision"/>
    <w:hidden/>
    <w:uiPriority w:val="99"/>
    <w:semiHidden/>
    <w:rsid w:val="00DC67A2"/>
    <w:rPr>
      <w:sz w:val="20"/>
      <w:szCs w:val="20"/>
    </w:rPr>
  </w:style>
  <w:style w:type="table" w:styleId="TableGrid">
    <w:name w:val="Table Grid"/>
    <w:basedOn w:val="TableNormal"/>
    <w:uiPriority w:val="99"/>
    <w:rsid w:val="00DC67A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DC67A2"/>
    <w:rPr>
      <w:rFonts w:cs="Times New Roman"/>
      <w:i/>
      <w:iCs/>
    </w:rPr>
  </w:style>
  <w:style w:type="paragraph" w:customStyle="1" w:styleId="Style1">
    <w:name w:val="Style1"/>
    <w:link w:val="Style1Char"/>
    <w:uiPriority w:val="99"/>
    <w:rsid w:val="00DC67A2"/>
    <w:rPr>
      <w:b/>
      <w:sz w:val="20"/>
      <w:szCs w:val="24"/>
    </w:rPr>
  </w:style>
  <w:style w:type="character" w:customStyle="1" w:styleId="Style1Char">
    <w:name w:val="Style1 Char"/>
    <w:basedOn w:val="DefaultParagraphFont"/>
    <w:link w:val="Style1"/>
    <w:uiPriority w:val="99"/>
    <w:locked/>
    <w:rsid w:val="00DC67A2"/>
    <w:rPr>
      <w:rFonts w:cs="Times New Roman"/>
      <w:b/>
      <w:sz w:val="24"/>
      <w:szCs w:val="24"/>
      <w:lang w:val="en-US" w:eastAsia="en-US" w:bidi="ar-SA"/>
    </w:rPr>
  </w:style>
  <w:style w:type="paragraph" w:styleId="ListParagraph">
    <w:name w:val="List Paragraph"/>
    <w:basedOn w:val="Normal"/>
    <w:uiPriority w:val="99"/>
    <w:qFormat/>
    <w:rsid w:val="00DC67A2"/>
    <w:pPr>
      <w:ind w:left="720"/>
      <w:contextualSpacing/>
    </w:pPr>
  </w:style>
  <w:style w:type="paragraph" w:customStyle="1" w:styleId="cf6rfooter20081113">
    <w:name w:val="cf6rfooter20081113"/>
    <w:basedOn w:val="Footer"/>
    <w:link w:val="cf6rfooter20081113Char"/>
    <w:uiPriority w:val="99"/>
    <w:rsid w:val="00DC67A2"/>
    <w:pPr>
      <w:tabs>
        <w:tab w:val="clear" w:pos="10620"/>
        <w:tab w:val="right" w:pos="9900"/>
      </w:tabs>
    </w:pPr>
  </w:style>
  <w:style w:type="character" w:customStyle="1" w:styleId="cf6rfooter20081113Char">
    <w:name w:val="cf6rfooter20081113 Char"/>
    <w:basedOn w:val="FooterChar"/>
    <w:link w:val="cf6rfooter20081113"/>
    <w:uiPriority w:val="99"/>
    <w:locked/>
    <w:rsid w:val="00DC67A2"/>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D62F3-55A7-43B0-A1E1-BDAC64CC3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4864</Words>
  <Characters>27731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Smith, Alexis@Energy</cp:lastModifiedBy>
  <cp:revision>2</cp:revision>
  <cp:lastPrinted>2013-05-28T17:44:00Z</cp:lastPrinted>
  <dcterms:created xsi:type="dcterms:W3CDTF">2019-05-17T16:39:00Z</dcterms:created>
  <dcterms:modified xsi:type="dcterms:W3CDTF">2019-05-17T16:39:00Z</dcterms:modified>
</cp:coreProperties>
</file>
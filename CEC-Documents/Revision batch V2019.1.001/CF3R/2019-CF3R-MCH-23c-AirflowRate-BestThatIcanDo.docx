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bookmarkStart w:id="0" w:name="_GoBack"/>
            <w:bookmarkEnd w:id="0"/>
            <w:r w:rsidRPr="00753083">
              <w:rPr>
                <w:rFonts w:ascii="Calibri" w:hAnsi="Calibri"/>
                <w:b/>
                <w:sz w:val="18"/>
                <w:szCs w:val="18"/>
              </w:rPr>
              <w:t>A. Ducted Cooling System Information</w:t>
            </w:r>
          </w:p>
        </w:tc>
      </w:tr>
      <w:tr w:rsidR="008F5085" w:rsidRPr="00D83E48" w14:paraId="3C757F9B" w14:textId="77777777" w:rsidTr="002A4AB4">
        <w:trPr>
          <w:cantSplit/>
          <w:trHeight w:val="20"/>
        </w:trPr>
        <w:tc>
          <w:tcPr>
            <w:tcW w:w="475" w:type="dxa"/>
            <w:vAlign w:val="center"/>
          </w:tcPr>
          <w:p w14:paraId="3C757F98"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459E51FB"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8F5085" w:rsidRPr="00753083" w:rsidRDefault="008F5085" w:rsidP="008F5085">
            <w:pPr>
              <w:rPr>
                <w:rFonts w:ascii="Calibri" w:hAnsi="Calibri"/>
                <w:sz w:val="18"/>
                <w:szCs w:val="18"/>
              </w:rPr>
            </w:pPr>
          </w:p>
        </w:tc>
      </w:tr>
      <w:tr w:rsidR="008F5085" w:rsidRPr="00D83E48" w14:paraId="3C757F9F" w14:textId="77777777" w:rsidTr="002A4AB4">
        <w:trPr>
          <w:cantSplit/>
          <w:trHeight w:val="20"/>
        </w:trPr>
        <w:tc>
          <w:tcPr>
            <w:tcW w:w="475" w:type="dxa"/>
            <w:vAlign w:val="center"/>
          </w:tcPr>
          <w:p w14:paraId="3C757F9C"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73ABF169"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8F5085" w:rsidRPr="00753083" w:rsidRDefault="008F5085" w:rsidP="008F5085">
            <w:pPr>
              <w:rPr>
                <w:rFonts w:ascii="Calibri" w:hAnsi="Calibri"/>
                <w:sz w:val="18"/>
                <w:szCs w:val="18"/>
              </w:rPr>
            </w:pPr>
          </w:p>
        </w:tc>
      </w:tr>
      <w:tr w:rsidR="008F5085" w:rsidRPr="00D83E48" w14:paraId="20E32AB4" w14:textId="77777777" w:rsidTr="002A4AB4">
        <w:trPr>
          <w:cantSplit/>
          <w:trHeight w:val="20"/>
        </w:trPr>
        <w:tc>
          <w:tcPr>
            <w:tcW w:w="475" w:type="dxa"/>
            <w:vAlign w:val="center"/>
          </w:tcPr>
          <w:p w14:paraId="5359E5D9" w14:textId="500972BC" w:rsidR="008F5085"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3AD38FD2" w14:textId="0FA43A4D"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61414AE5" w14:textId="77777777" w:rsidR="008F5085" w:rsidRPr="00753083" w:rsidRDefault="008F5085" w:rsidP="008F5085">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26593A4A"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81DE726"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5</w:t>
            </w:r>
          </w:p>
        </w:tc>
        <w:tc>
          <w:tcPr>
            <w:tcW w:w="5940" w:type="dxa"/>
            <w:vAlign w:val="center"/>
          </w:tcPr>
          <w:p w14:paraId="3C757FA5" w14:textId="6FC7CE04" w:rsidR="007D2060" w:rsidRPr="00753083" w:rsidRDefault="007D2060" w:rsidP="001443DB">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del w:id="1" w:author="Wichert, RJ@Energy [2]" w:date="2019-04-17T17:41:00Z">
              <w:r w:rsidRPr="00753083" w:rsidDel="001443DB">
                <w:rPr>
                  <w:rFonts w:ascii="Calibri" w:hAnsi="Calibri"/>
                  <w:sz w:val="18"/>
                  <w:szCs w:val="18"/>
                </w:rPr>
                <w:delText xml:space="preserve"> of Condenser</w:delText>
              </w:r>
            </w:del>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3E397479"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3D360D5D"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5DAB869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18575EF2"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6AE228B4" w:rsidR="007D2060" w:rsidRPr="00753083" w:rsidRDefault="008F5085"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0140637A"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8F5085">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1E34E9F5"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8F5085">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821"/>
        <w:gridCol w:w="4517"/>
      </w:tblGrid>
      <w:tr w:rsidR="00FF3A04" w:rsidRPr="00D83E48" w14:paraId="3C757FE4" w14:textId="77777777" w:rsidTr="00484EC1">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484EC1">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96"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092"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484EC1">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96"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092"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484EC1">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96"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092"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484EC1">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96"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092"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484EC1">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96"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092"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484EC1">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96"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092"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484EC1">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96"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092"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484EC1">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96"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092" w:type="pct"/>
          </w:tcPr>
          <w:p w14:paraId="3C758003" w14:textId="77777777" w:rsidR="00FF3A04" w:rsidRPr="00D83E48" w:rsidRDefault="00FF3A04" w:rsidP="00FF3A04">
            <w:pPr>
              <w:rPr>
                <w:rFonts w:ascii="Calibri" w:hAnsi="Calibri"/>
                <w:sz w:val="18"/>
                <w:szCs w:val="18"/>
              </w:rPr>
            </w:pPr>
          </w:p>
        </w:tc>
      </w:tr>
      <w:tr w:rsidR="00E35F0F" w:rsidRPr="00D83E48" w14:paraId="29CE520D" w14:textId="77777777" w:rsidTr="00484EC1">
        <w:trPr>
          <w:cantSplit/>
          <w:trHeight w:val="144"/>
        </w:trPr>
        <w:tc>
          <w:tcPr>
            <w:tcW w:w="212" w:type="pct"/>
            <w:tcBorders>
              <w:right w:val="single" w:sz="4" w:space="0" w:color="auto"/>
            </w:tcBorders>
            <w:vAlign w:val="center"/>
          </w:tcPr>
          <w:p w14:paraId="6448ECAD" w14:textId="0693B555" w:rsidR="00E35F0F" w:rsidRDefault="00E35F0F">
            <w:pPr>
              <w:keepNext/>
              <w:jc w:val="center"/>
              <w:rPr>
                <w:rFonts w:asciiTheme="minorHAnsi" w:hAnsiTheme="minorHAnsi"/>
                <w:sz w:val="18"/>
                <w:szCs w:val="18"/>
              </w:rPr>
            </w:pPr>
            <w:r>
              <w:rPr>
                <w:rFonts w:asciiTheme="minorHAnsi" w:hAnsiTheme="minorHAnsi" w:cs="Calibri-Bold"/>
                <w:bCs/>
                <w:sz w:val="18"/>
                <w:szCs w:val="18"/>
              </w:rPr>
              <w:t>0</w:t>
            </w:r>
            <w:r w:rsidR="00AC172E">
              <w:rPr>
                <w:rFonts w:asciiTheme="minorHAnsi" w:hAnsiTheme="minorHAnsi" w:cs="Calibri-Bold"/>
                <w:bCs/>
                <w:sz w:val="18"/>
                <w:szCs w:val="18"/>
              </w:rPr>
              <w:t>9</w:t>
            </w:r>
          </w:p>
        </w:tc>
        <w:tc>
          <w:tcPr>
            <w:tcW w:w="2696" w:type="pct"/>
            <w:tcBorders>
              <w:top w:val="single" w:sz="4" w:space="0" w:color="auto"/>
              <w:left w:val="single" w:sz="4" w:space="0" w:color="auto"/>
              <w:bottom w:val="single" w:sz="4" w:space="0" w:color="auto"/>
              <w:right w:val="single" w:sz="4" w:space="0" w:color="auto"/>
            </w:tcBorders>
            <w:vAlign w:val="center"/>
          </w:tcPr>
          <w:p w14:paraId="5CAC8B9A" w14:textId="7383A9B7" w:rsidR="00E35F0F" w:rsidRPr="006860D2" w:rsidRDefault="00E35F0F" w:rsidP="00E35F0F">
            <w:pPr>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092" w:type="pct"/>
            <w:tcBorders>
              <w:top w:val="single" w:sz="4" w:space="0" w:color="auto"/>
              <w:left w:val="single" w:sz="4" w:space="0" w:color="auto"/>
              <w:bottom w:val="single" w:sz="4" w:space="0" w:color="auto"/>
              <w:right w:val="single" w:sz="4" w:space="0" w:color="auto"/>
            </w:tcBorders>
            <w:vAlign w:val="center"/>
          </w:tcPr>
          <w:p w14:paraId="1D12BBCE"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F1CC0C0" w14:textId="77777777" w:rsidR="00E35F0F" w:rsidRDefault="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747C38" w14:textId="1F80E6A3" w:rsidR="00E35F0F" w:rsidRPr="00D83E48" w:rsidRDefault="00E35F0F">
            <w:pPr>
              <w:pStyle w:val="ListParagraph"/>
              <w:keepNext/>
              <w:numPr>
                <w:ilvl w:val="0"/>
                <w:numId w:val="47"/>
              </w:numPr>
              <w:tabs>
                <w:tab w:val="left" w:pos="356"/>
              </w:tabs>
              <w:rPr>
                <w:rFonts w:ascii="Calibri" w:hAnsi="Calibri"/>
                <w:sz w:val="18"/>
                <w:szCs w:val="18"/>
              </w:rPr>
            </w:pPr>
            <w:r w:rsidRPr="00BD573B">
              <w:rPr>
                <w:rFonts w:ascii="Calibri" w:hAnsi="Calibri"/>
                <w:sz w:val="18"/>
                <w:szCs w:val="18"/>
                <w:u w:val="single"/>
              </w:rPr>
              <w:t>All N/A</w:t>
            </w:r>
            <w:r w:rsidRPr="00BD573B">
              <w:rPr>
                <w:rFonts w:ascii="Calibri" w:hAnsi="Calibri"/>
                <w:sz w:val="18"/>
                <w:szCs w:val="18"/>
              </w:rPr>
              <w:t xml:space="preserve"> - This entire table is not applicable</w:t>
            </w:r>
          </w:p>
        </w:tc>
      </w:tr>
      <w:tr w:rsidR="00E35F0F" w:rsidRPr="00D83E48" w14:paraId="2D928461" w14:textId="77777777" w:rsidTr="00484EC1">
        <w:trPr>
          <w:cantSplit/>
          <w:trHeight w:val="144"/>
        </w:trPr>
        <w:tc>
          <w:tcPr>
            <w:tcW w:w="212" w:type="pct"/>
            <w:tcBorders>
              <w:right w:val="single" w:sz="4" w:space="0" w:color="auto"/>
            </w:tcBorders>
            <w:vAlign w:val="center"/>
          </w:tcPr>
          <w:p w14:paraId="6CE7DBB1" w14:textId="095AE28E" w:rsidR="00E35F0F" w:rsidRDefault="00AC172E" w:rsidP="00E35F0F">
            <w:pPr>
              <w:keepNext/>
              <w:jc w:val="center"/>
              <w:rPr>
                <w:rFonts w:asciiTheme="minorHAnsi" w:hAnsiTheme="minorHAnsi"/>
                <w:sz w:val="18"/>
                <w:szCs w:val="18"/>
              </w:rPr>
            </w:pPr>
            <w:r>
              <w:rPr>
                <w:rFonts w:asciiTheme="minorHAnsi" w:hAnsiTheme="minorHAnsi"/>
                <w:sz w:val="18"/>
                <w:szCs w:val="18"/>
              </w:rPr>
              <w:t>10</w:t>
            </w:r>
          </w:p>
        </w:tc>
        <w:tc>
          <w:tcPr>
            <w:tcW w:w="2696" w:type="pct"/>
            <w:tcBorders>
              <w:top w:val="single" w:sz="4" w:space="0" w:color="auto"/>
              <w:left w:val="single" w:sz="4" w:space="0" w:color="auto"/>
              <w:bottom w:val="single" w:sz="4" w:space="0" w:color="auto"/>
              <w:right w:val="single" w:sz="4" w:space="0" w:color="auto"/>
            </w:tcBorders>
            <w:vAlign w:val="center"/>
          </w:tcPr>
          <w:p w14:paraId="15E408D8" w14:textId="584B4FC4" w:rsidR="00E35F0F" w:rsidRPr="006860D2" w:rsidRDefault="00E35F0F" w:rsidP="00E35F0F">
            <w:pPr>
              <w:rPr>
                <w:rFonts w:ascii="Calibri" w:hAnsi="Calibri"/>
                <w:sz w:val="18"/>
                <w:szCs w:val="18"/>
              </w:rPr>
            </w:pPr>
            <w:r>
              <w:rPr>
                <w:rFonts w:ascii="Calibri" w:hAnsi="Calibri"/>
                <w:sz w:val="18"/>
              </w:rPr>
              <w:t>Correction Notes:</w:t>
            </w:r>
          </w:p>
        </w:tc>
        <w:tc>
          <w:tcPr>
            <w:tcW w:w="2092" w:type="pct"/>
          </w:tcPr>
          <w:p w14:paraId="6833FD8A" w14:textId="77777777" w:rsidR="00E35F0F" w:rsidRPr="00D83E48" w:rsidRDefault="00E35F0F" w:rsidP="00E35F0F">
            <w:pPr>
              <w:rPr>
                <w:rFonts w:ascii="Calibri" w:hAnsi="Calibri"/>
                <w:sz w:val="18"/>
                <w:szCs w:val="18"/>
              </w:rPr>
            </w:pPr>
          </w:p>
        </w:tc>
      </w:tr>
      <w:tr w:rsidR="00E35F0F" w:rsidRPr="00D83E48" w14:paraId="55F113EF" w14:textId="77777777" w:rsidTr="00E35F0F">
        <w:trPr>
          <w:cantSplit/>
          <w:trHeight w:val="144"/>
        </w:trPr>
        <w:tc>
          <w:tcPr>
            <w:tcW w:w="212" w:type="pct"/>
            <w:tcBorders>
              <w:right w:val="single" w:sz="4" w:space="0" w:color="auto"/>
            </w:tcBorders>
            <w:vAlign w:val="center"/>
          </w:tcPr>
          <w:p w14:paraId="37A84C47" w14:textId="1D47AFC9" w:rsidR="00E35F0F" w:rsidRDefault="00E35F0F">
            <w:pPr>
              <w:keepNext/>
              <w:jc w:val="center"/>
              <w:rPr>
                <w:rFonts w:asciiTheme="minorHAnsi" w:hAnsiTheme="minorHAnsi" w:cs="Calibri-Bold"/>
                <w:bCs/>
                <w:sz w:val="18"/>
                <w:szCs w:val="18"/>
              </w:rPr>
            </w:pPr>
            <w:r>
              <w:rPr>
                <w:rFonts w:asciiTheme="minorHAnsi" w:hAnsiTheme="minorHAnsi" w:cs="Calibri-Bold"/>
                <w:bCs/>
                <w:sz w:val="18"/>
                <w:szCs w:val="18"/>
              </w:rPr>
              <w:t>1</w:t>
            </w:r>
            <w:r w:rsidR="00AC172E">
              <w:rPr>
                <w:rFonts w:asciiTheme="minorHAnsi" w:hAnsiTheme="minorHAnsi" w:cs="Calibri-Bold"/>
                <w:bCs/>
                <w:sz w:val="18"/>
                <w:szCs w:val="18"/>
              </w:rPr>
              <w:t>1</w:t>
            </w:r>
          </w:p>
        </w:tc>
        <w:tc>
          <w:tcPr>
            <w:tcW w:w="2696" w:type="pct"/>
            <w:tcBorders>
              <w:top w:val="single" w:sz="4" w:space="0" w:color="auto"/>
              <w:left w:val="single" w:sz="4" w:space="0" w:color="auto"/>
              <w:bottom w:val="single" w:sz="4" w:space="0" w:color="auto"/>
              <w:right w:val="single" w:sz="4" w:space="0" w:color="auto"/>
            </w:tcBorders>
            <w:vAlign w:val="center"/>
          </w:tcPr>
          <w:p w14:paraId="4E8305DA" w14:textId="4A061AC2" w:rsidR="00E35F0F" w:rsidRDefault="00E35F0F" w:rsidP="00E35F0F">
            <w:pPr>
              <w:rPr>
                <w:rFonts w:ascii="Calibri" w:hAnsi="Calibri"/>
                <w:sz w:val="18"/>
              </w:rPr>
            </w:pPr>
            <w:r>
              <w:rPr>
                <w:rFonts w:ascii="Calibri" w:hAnsi="Calibri"/>
                <w:sz w:val="18"/>
              </w:rPr>
              <w:t>Optional Notes:</w:t>
            </w:r>
          </w:p>
        </w:tc>
        <w:tc>
          <w:tcPr>
            <w:tcW w:w="2092" w:type="pct"/>
          </w:tcPr>
          <w:p w14:paraId="13844FAB" w14:textId="77777777" w:rsidR="00E35F0F" w:rsidRPr="00D83E48" w:rsidRDefault="00E35F0F" w:rsidP="00E35F0F">
            <w:pPr>
              <w:rPr>
                <w:rFonts w:ascii="Calibri" w:hAnsi="Calibri"/>
                <w:sz w:val="18"/>
                <w:szCs w:val="18"/>
              </w:rPr>
            </w:pPr>
          </w:p>
        </w:tc>
      </w:tr>
      <w:tr w:rsidR="00E35F0F" w:rsidRPr="00D83E48" w14:paraId="562FB24C" w14:textId="77777777" w:rsidTr="00E35F0F">
        <w:trPr>
          <w:cantSplit/>
          <w:trHeight w:val="144"/>
        </w:trPr>
        <w:tc>
          <w:tcPr>
            <w:tcW w:w="5000" w:type="pct"/>
            <w:gridSpan w:val="3"/>
            <w:vAlign w:val="center"/>
          </w:tcPr>
          <w:p w14:paraId="6BC3EB88" w14:textId="716D9C3A" w:rsidR="00E35F0F" w:rsidRPr="00D83E48" w:rsidRDefault="00E35F0F" w:rsidP="00E35F0F">
            <w:pPr>
              <w:rPr>
                <w:rFonts w:ascii="Calibri" w:hAnsi="Calibr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340"/>
        <w:gridCol w:w="8190"/>
        <w:tblGridChange w:id="2">
          <w:tblGrid>
            <w:gridCol w:w="113"/>
            <w:gridCol w:w="355"/>
            <w:gridCol w:w="113"/>
            <w:gridCol w:w="2227"/>
            <w:gridCol w:w="8190"/>
            <w:gridCol w:w="113"/>
          </w:tblGrid>
        </w:tblGridChange>
      </w:tblGrid>
      <w:tr w:rsidR="001E402F" w:rsidRPr="00D83E48" w14:paraId="3C75802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35F0F" w:rsidRPr="00D83E48" w14:paraId="10A5BCB0" w14:textId="77777777" w:rsidTr="00E35F0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3" w:author="Wichert, RJ@Energy" w:date="2019-03-07T14: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4" w:author="Wichert, RJ@Energy" w:date="2019-03-07T14:43:00Z">
            <w:trPr>
              <w:gridAfter w:val="0"/>
              <w:trHeight w:val="144"/>
            </w:trPr>
          </w:trPrChange>
        </w:trPr>
        <w:tc>
          <w:tcPr>
            <w:tcW w:w="468" w:type="dxa"/>
            <w:vAlign w:val="center"/>
            <w:tcPrChange w:id="5" w:author="Wichert, RJ@Energy" w:date="2019-03-07T14:43:00Z">
              <w:tcPr>
                <w:tcW w:w="468" w:type="dxa"/>
                <w:gridSpan w:val="2"/>
                <w:vAlign w:val="center"/>
              </w:tcPr>
            </w:tcPrChange>
          </w:tcPr>
          <w:p w14:paraId="1C3E9840" w14:textId="1C1BD554"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10</w:t>
            </w:r>
          </w:p>
        </w:tc>
        <w:tc>
          <w:tcPr>
            <w:tcW w:w="2340" w:type="dxa"/>
            <w:vAlign w:val="center"/>
            <w:tcPrChange w:id="6" w:author="Wichert, RJ@Energy" w:date="2019-03-07T14:43:00Z">
              <w:tcPr>
                <w:tcW w:w="2340" w:type="dxa"/>
                <w:gridSpan w:val="2"/>
                <w:vAlign w:val="center"/>
              </w:tcPr>
            </w:tcPrChange>
          </w:tcPr>
          <w:p w14:paraId="163B9026" w14:textId="72D3B2B5" w:rsidR="00E35F0F" w:rsidRPr="00E20833" w:rsidRDefault="00E35F0F" w:rsidP="00E35F0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90" w:type="dxa"/>
            <w:vAlign w:val="center"/>
            <w:tcPrChange w:id="7" w:author="Wichert, RJ@Energy" w:date="2019-03-07T14:43:00Z">
              <w:tcPr>
                <w:tcW w:w="8190" w:type="dxa"/>
                <w:vAlign w:val="center"/>
              </w:tcPr>
            </w:tcPrChange>
          </w:tcPr>
          <w:p w14:paraId="3E7BB6A0"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076435E" w14:textId="77777777" w:rsidR="00E35F0F" w:rsidRPr="00E35F0F"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28639DB4" w14:textId="038B422C" w:rsidR="00E35F0F" w:rsidRPr="00E20833"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E35F0F" w:rsidRPr="00D83E48" w14:paraId="7FCFF681" w14:textId="77777777" w:rsidTr="00E35F0F">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8" w:author="Wichert, RJ@Energy" w:date="2019-03-07T14: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9" w:author="Wichert, RJ@Energy" w:date="2019-03-07T14:43:00Z">
            <w:trPr>
              <w:gridAfter w:val="0"/>
              <w:trHeight w:val="144"/>
            </w:trPr>
          </w:trPrChange>
        </w:trPr>
        <w:tc>
          <w:tcPr>
            <w:tcW w:w="468" w:type="dxa"/>
            <w:vAlign w:val="center"/>
            <w:tcPrChange w:id="10" w:author="Wichert, RJ@Energy" w:date="2019-03-07T14:43:00Z">
              <w:tcPr>
                <w:tcW w:w="468" w:type="dxa"/>
                <w:gridSpan w:val="2"/>
                <w:vAlign w:val="center"/>
              </w:tcPr>
            </w:tcPrChange>
          </w:tcPr>
          <w:p w14:paraId="5AD3DC39" w14:textId="50AC2AF6"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11</w:t>
            </w:r>
          </w:p>
        </w:tc>
        <w:tc>
          <w:tcPr>
            <w:tcW w:w="2340" w:type="dxa"/>
            <w:vAlign w:val="center"/>
            <w:tcPrChange w:id="11" w:author="Wichert, RJ@Energy" w:date="2019-03-07T14:43:00Z">
              <w:tcPr>
                <w:tcW w:w="2340" w:type="dxa"/>
                <w:gridSpan w:val="2"/>
                <w:vAlign w:val="center"/>
              </w:tcPr>
            </w:tcPrChange>
          </w:tcPr>
          <w:p w14:paraId="69ED7FC7" w14:textId="77F905B7" w:rsidR="00E35F0F" w:rsidRPr="00E20833" w:rsidRDefault="00E35F0F" w:rsidP="00E35F0F">
            <w:pPr>
              <w:pStyle w:val="FootnoteText"/>
              <w:keepNext/>
              <w:rPr>
                <w:rFonts w:asciiTheme="minorHAnsi" w:hAnsiTheme="minorHAnsi"/>
                <w:sz w:val="18"/>
                <w:szCs w:val="18"/>
              </w:rPr>
            </w:pPr>
            <w:r>
              <w:rPr>
                <w:rFonts w:ascii="Calibri" w:hAnsi="Calibri"/>
                <w:sz w:val="18"/>
              </w:rPr>
              <w:t>Correction Notes:</w:t>
            </w:r>
          </w:p>
        </w:tc>
        <w:tc>
          <w:tcPr>
            <w:tcW w:w="8190" w:type="dxa"/>
            <w:vAlign w:val="center"/>
            <w:tcPrChange w:id="12" w:author="Wichert, RJ@Energy" w:date="2019-03-07T14:43:00Z">
              <w:tcPr>
                <w:tcW w:w="8190" w:type="dxa"/>
                <w:vAlign w:val="center"/>
              </w:tcPr>
            </w:tcPrChange>
          </w:tcPr>
          <w:p w14:paraId="0CB46694" w14:textId="36E4285E" w:rsidR="00E35F0F" w:rsidRPr="00E20833" w:rsidRDefault="00E35F0F" w:rsidP="00E35F0F">
            <w:pPr>
              <w:pStyle w:val="FootnoteText"/>
              <w:keepNext/>
              <w:rPr>
                <w:rFonts w:asciiTheme="minorHAnsi" w:hAnsiTheme="minorHAnsi"/>
                <w:sz w:val="18"/>
                <w:szCs w:val="18"/>
              </w:rPr>
            </w:pPr>
          </w:p>
        </w:tc>
      </w:tr>
      <w:tr w:rsidR="00E35F0F" w:rsidRPr="00D83E48" w14:paraId="3C75803E" w14:textId="77777777" w:rsidTr="002F506C">
        <w:trPr>
          <w:trHeight w:val="144"/>
        </w:trPr>
        <w:tc>
          <w:tcPr>
            <w:tcW w:w="10998" w:type="dxa"/>
            <w:gridSpan w:val="3"/>
            <w:vAlign w:val="center"/>
          </w:tcPr>
          <w:p w14:paraId="3C75803D" w14:textId="72670772" w:rsidR="00E35F0F" w:rsidRPr="008D67CB" w:rsidRDefault="00E35F0F" w:rsidP="00E35F0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3F" w14:textId="4407E84F" w:rsidR="007D2060" w:rsidRDefault="007D2060"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5F0F" w:rsidRPr="00DF3F73" w14:paraId="084659B4" w14:textId="77777777" w:rsidTr="00E35F0F">
        <w:trPr>
          <w:cantSplit/>
          <w:trHeight w:val="432"/>
        </w:trPr>
        <w:tc>
          <w:tcPr>
            <w:tcW w:w="5000" w:type="pct"/>
            <w:gridSpan w:val="2"/>
            <w:vAlign w:val="center"/>
          </w:tcPr>
          <w:p w14:paraId="327BBE14" w14:textId="77777777" w:rsidR="00E35F0F" w:rsidRPr="00DF3F73" w:rsidRDefault="00E35F0F" w:rsidP="00E35F0F">
            <w:pPr>
              <w:keepNext/>
              <w:rPr>
                <w:rFonts w:asciiTheme="minorHAnsi" w:hAnsiTheme="minorHAnsi"/>
                <w:b/>
                <w:sz w:val="18"/>
                <w:szCs w:val="18"/>
              </w:rPr>
            </w:pPr>
            <w:r>
              <w:rPr>
                <w:rFonts w:asciiTheme="minorHAnsi" w:hAnsiTheme="minorHAnsi"/>
                <w:b/>
                <w:sz w:val="18"/>
                <w:szCs w:val="18"/>
              </w:rPr>
              <w:t>G. Determination of HERS Verification Compliance</w:t>
            </w:r>
          </w:p>
          <w:p w14:paraId="5037D07E" w14:textId="77777777" w:rsidR="00E35F0F" w:rsidRPr="00DF3F73" w:rsidRDefault="00E35F0F" w:rsidP="00E35F0F">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5F0F" w:rsidRPr="00DF3F73" w14:paraId="051143CA" w14:textId="77777777" w:rsidTr="00E35F0F">
        <w:trPr>
          <w:cantSplit/>
          <w:trHeight w:val="432"/>
        </w:trPr>
        <w:tc>
          <w:tcPr>
            <w:tcW w:w="253" w:type="pct"/>
            <w:vAlign w:val="center"/>
          </w:tcPr>
          <w:p w14:paraId="0DEBFF66" w14:textId="77777777" w:rsidR="00E35F0F" w:rsidRPr="00DF3F73" w:rsidDel="00C76C40" w:rsidRDefault="00E35F0F" w:rsidP="00E35F0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B19797" w14:textId="77777777" w:rsidR="00E35F0F" w:rsidRPr="00DF3F73" w:rsidRDefault="00E35F0F" w:rsidP="00E35F0F">
            <w:pPr>
              <w:keepNext/>
              <w:rPr>
                <w:rFonts w:asciiTheme="minorHAnsi" w:hAnsiTheme="minorHAnsi"/>
                <w:sz w:val="18"/>
                <w:szCs w:val="18"/>
              </w:rPr>
            </w:pPr>
          </w:p>
        </w:tc>
      </w:tr>
    </w:tbl>
    <w:p w14:paraId="7E67EF8B" w14:textId="33AD8B69" w:rsidR="00E35F0F" w:rsidRDefault="00E35F0F" w:rsidP="00B816B4">
      <w:pPr>
        <w:rPr>
          <w:rFonts w:asciiTheme="minorHAnsi" w:hAnsiTheme="minorHAnsi"/>
          <w:sz w:val="18"/>
          <w:szCs w:val="18"/>
        </w:rPr>
      </w:pPr>
    </w:p>
    <w:p w14:paraId="23CA0F97" w14:textId="3695D1DE" w:rsidR="00E35F0F" w:rsidRDefault="00E35F0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E35F0F" w:rsidRPr="0077032F" w14:paraId="34F0F44E" w14:textId="77777777" w:rsidTr="00E35F0F">
        <w:trPr>
          <w:trHeight w:val="288"/>
        </w:trPr>
        <w:tc>
          <w:tcPr>
            <w:tcW w:w="10950" w:type="dxa"/>
            <w:gridSpan w:val="4"/>
            <w:vAlign w:val="center"/>
          </w:tcPr>
          <w:p w14:paraId="313E0FCD"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E35F0F" w:rsidRPr="0077032F" w14:paraId="163DE382" w14:textId="77777777" w:rsidTr="00E35F0F">
        <w:trPr>
          <w:trHeight w:val="269"/>
        </w:trPr>
        <w:tc>
          <w:tcPr>
            <w:tcW w:w="10950" w:type="dxa"/>
            <w:gridSpan w:val="4"/>
            <w:vAlign w:val="center"/>
          </w:tcPr>
          <w:p w14:paraId="1AD91D18" w14:textId="77777777" w:rsidR="00E35F0F" w:rsidRPr="0077032F" w:rsidRDefault="00E35F0F" w:rsidP="00E35F0F">
            <w:pPr>
              <w:numPr>
                <w:ilvl w:val="0"/>
                <w:numId w:val="37"/>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E35F0F" w:rsidRPr="0077032F" w14:paraId="1A174C4F" w14:textId="77777777" w:rsidTr="00E35F0F">
        <w:trPr>
          <w:trHeight w:val="360"/>
        </w:trPr>
        <w:tc>
          <w:tcPr>
            <w:tcW w:w="5434" w:type="dxa"/>
          </w:tcPr>
          <w:p w14:paraId="5F4DB82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439DDC4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Signature:</w:t>
            </w:r>
          </w:p>
        </w:tc>
      </w:tr>
      <w:tr w:rsidR="00E35F0F" w:rsidRPr="0077032F" w14:paraId="048AD7A2" w14:textId="77777777" w:rsidTr="00E35F0F">
        <w:trPr>
          <w:trHeight w:val="360"/>
        </w:trPr>
        <w:tc>
          <w:tcPr>
            <w:tcW w:w="5434" w:type="dxa"/>
          </w:tcPr>
          <w:p w14:paraId="0AD72A0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7B72F76C"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Date Signed:</w:t>
            </w:r>
          </w:p>
        </w:tc>
      </w:tr>
      <w:tr w:rsidR="00E35F0F" w:rsidRPr="0077032F" w14:paraId="3288ACE5" w14:textId="77777777" w:rsidTr="00E35F0F">
        <w:trPr>
          <w:trHeight w:val="360"/>
        </w:trPr>
        <w:tc>
          <w:tcPr>
            <w:tcW w:w="5434" w:type="dxa"/>
          </w:tcPr>
          <w:p w14:paraId="5D7F1CD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0817C41"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E35F0F" w:rsidRPr="0077032F" w14:paraId="48FCF04E" w14:textId="77777777" w:rsidTr="00E35F0F">
        <w:trPr>
          <w:trHeight w:val="360"/>
        </w:trPr>
        <w:tc>
          <w:tcPr>
            <w:tcW w:w="5434" w:type="dxa"/>
          </w:tcPr>
          <w:p w14:paraId="405D9A98"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6200850B"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Phone:</w:t>
            </w:r>
          </w:p>
        </w:tc>
      </w:tr>
      <w:tr w:rsidR="00E35F0F" w:rsidRPr="0077032F" w14:paraId="33B23CFA" w14:textId="77777777" w:rsidTr="00E35F0F">
        <w:tblPrEx>
          <w:tblCellMar>
            <w:left w:w="115" w:type="dxa"/>
            <w:right w:w="115" w:type="dxa"/>
          </w:tblCellMar>
        </w:tblPrEx>
        <w:trPr>
          <w:trHeight w:val="296"/>
        </w:trPr>
        <w:tc>
          <w:tcPr>
            <w:tcW w:w="10950" w:type="dxa"/>
            <w:gridSpan w:val="4"/>
            <w:vAlign w:val="center"/>
          </w:tcPr>
          <w:p w14:paraId="2A9BBD1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E35F0F" w:rsidRPr="0077032F" w14:paraId="01DCD4D8" w14:textId="77777777" w:rsidTr="00E35F0F">
        <w:tblPrEx>
          <w:tblCellMar>
            <w:left w:w="115" w:type="dxa"/>
            <w:right w:w="115" w:type="dxa"/>
          </w:tblCellMar>
        </w:tblPrEx>
        <w:trPr>
          <w:trHeight w:val="504"/>
        </w:trPr>
        <w:tc>
          <w:tcPr>
            <w:tcW w:w="10950" w:type="dxa"/>
            <w:gridSpan w:val="4"/>
            <w:shd w:val="clear" w:color="auto" w:fill="auto"/>
          </w:tcPr>
          <w:p w14:paraId="57DA14F1" w14:textId="77777777" w:rsidR="00E35F0F" w:rsidRPr="0077032F" w:rsidRDefault="00E35F0F" w:rsidP="00E35F0F">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64623E63"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80037D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2B6A8E0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D70CA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20DAE1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E35F0F" w:rsidRPr="0077032F" w14:paraId="56C5ED89" w14:textId="77777777" w:rsidTr="00E35F0F">
        <w:tblPrEx>
          <w:tblCellMar>
            <w:left w:w="115" w:type="dxa"/>
            <w:right w:w="115" w:type="dxa"/>
          </w:tblCellMar>
        </w:tblPrEx>
        <w:trPr>
          <w:trHeight w:val="278"/>
        </w:trPr>
        <w:tc>
          <w:tcPr>
            <w:tcW w:w="10950" w:type="dxa"/>
            <w:gridSpan w:val="4"/>
            <w:vAlign w:val="center"/>
          </w:tcPr>
          <w:p w14:paraId="0FDE1B31"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E35F0F" w:rsidRPr="0077032F" w14:paraId="7F6F1FD0" w14:textId="77777777" w:rsidTr="00E35F0F">
        <w:tblPrEx>
          <w:tblCellMar>
            <w:left w:w="115" w:type="dxa"/>
            <w:right w:w="115" w:type="dxa"/>
          </w:tblCellMar>
        </w:tblPrEx>
        <w:trPr>
          <w:trHeight w:hRule="exact" w:val="360"/>
        </w:trPr>
        <w:tc>
          <w:tcPr>
            <w:tcW w:w="10950" w:type="dxa"/>
            <w:gridSpan w:val="4"/>
            <w:vAlign w:val="center"/>
          </w:tcPr>
          <w:p w14:paraId="02367D3C"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E35F0F" w:rsidRPr="0077032F" w14:paraId="0715F625" w14:textId="77777777" w:rsidTr="00E35F0F">
        <w:tblPrEx>
          <w:tblCellMar>
            <w:left w:w="115" w:type="dxa"/>
            <w:right w:w="115" w:type="dxa"/>
          </w:tblCellMar>
        </w:tblPrEx>
        <w:trPr>
          <w:trHeight w:hRule="exact" w:val="360"/>
        </w:trPr>
        <w:tc>
          <w:tcPr>
            <w:tcW w:w="5475" w:type="dxa"/>
            <w:gridSpan w:val="2"/>
          </w:tcPr>
          <w:p w14:paraId="65247788"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430A8ED2"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E35F0F" w:rsidRPr="0077032F" w14:paraId="75768556" w14:textId="77777777" w:rsidTr="00E35F0F">
        <w:tblPrEx>
          <w:tblCellMar>
            <w:left w:w="108" w:type="dxa"/>
            <w:right w:w="108" w:type="dxa"/>
          </w:tblCellMar>
        </w:tblPrEx>
        <w:trPr>
          <w:trHeight w:hRule="exact" w:val="288"/>
        </w:trPr>
        <w:tc>
          <w:tcPr>
            <w:tcW w:w="10950" w:type="dxa"/>
            <w:gridSpan w:val="4"/>
            <w:vAlign w:val="center"/>
          </w:tcPr>
          <w:p w14:paraId="70909379"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E35F0F" w:rsidRPr="0077032F" w14:paraId="0D3FD6EF" w14:textId="77777777" w:rsidTr="00E35F0F">
        <w:tblPrEx>
          <w:tblCellMar>
            <w:left w:w="108" w:type="dxa"/>
            <w:right w:w="108" w:type="dxa"/>
          </w:tblCellMar>
        </w:tblPrEx>
        <w:trPr>
          <w:trHeight w:hRule="exact" w:val="360"/>
        </w:trPr>
        <w:tc>
          <w:tcPr>
            <w:tcW w:w="5482" w:type="dxa"/>
            <w:gridSpan w:val="3"/>
          </w:tcPr>
          <w:p w14:paraId="5EE6222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3DB96AB8"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E35F0F" w:rsidRPr="0077032F" w14:paraId="629E07EF" w14:textId="77777777" w:rsidTr="00E35F0F">
        <w:tblPrEx>
          <w:tblCellMar>
            <w:left w:w="108" w:type="dxa"/>
            <w:right w:w="108" w:type="dxa"/>
          </w:tblCellMar>
        </w:tblPrEx>
        <w:trPr>
          <w:trHeight w:val="288"/>
        </w:trPr>
        <w:tc>
          <w:tcPr>
            <w:tcW w:w="10950" w:type="dxa"/>
            <w:gridSpan w:val="4"/>
            <w:vAlign w:val="center"/>
          </w:tcPr>
          <w:p w14:paraId="65254A3E"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E35F0F" w:rsidRPr="0077032F" w14:paraId="0AC3E49A" w14:textId="77777777" w:rsidTr="00E35F0F">
        <w:tblPrEx>
          <w:tblCellMar>
            <w:left w:w="108" w:type="dxa"/>
            <w:right w:w="108" w:type="dxa"/>
          </w:tblCellMar>
        </w:tblPrEx>
        <w:trPr>
          <w:trHeight w:hRule="exact" w:val="360"/>
        </w:trPr>
        <w:tc>
          <w:tcPr>
            <w:tcW w:w="10950" w:type="dxa"/>
            <w:gridSpan w:val="4"/>
          </w:tcPr>
          <w:p w14:paraId="63A34CBD"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E35F0F" w:rsidRPr="0077032F" w14:paraId="16EDA224"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82597AD"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538965F"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E35F0F" w:rsidRPr="0077032F" w14:paraId="3005808F"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571FAA6"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0A9754A"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54DB1B66" w14:textId="77777777" w:rsidR="00E35F0F" w:rsidRPr="00D83E48" w:rsidRDefault="00E35F0F" w:rsidP="00DA2B2D">
      <w:pPr>
        <w:rPr>
          <w:rFonts w:ascii="Calibri" w:hAnsi="Calibri"/>
          <w:b/>
          <w:sz w:val="32"/>
          <w:szCs w:val="32"/>
        </w:rPr>
        <w:sectPr w:rsidR="00E35F0F" w:rsidRPr="00D83E48" w:rsidSect="00E0002F">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3C75806C" w14:textId="6C2FB4F1" w:rsidR="003C1763" w:rsidRPr="00B66E1A" w:rsidRDefault="00DC56B7" w:rsidP="00CE3868">
      <w:pPr>
        <w:jc w:val="center"/>
        <w:rPr>
          <w:rFonts w:ascii="Calibri" w:hAnsi="Calibri"/>
          <w:b/>
        </w:rPr>
      </w:pPr>
      <w:r w:rsidRPr="00B66E1A">
        <w:rPr>
          <w:rFonts w:ascii="Calibri" w:hAnsi="Calibri"/>
          <w:b/>
        </w:rPr>
        <w:lastRenderedPageBreak/>
        <w:t>CF2R-MCH-23c-H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1FCCBB2C"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0C354ACC" w14:textId="371F4AD6" w:rsidR="003C7749" w:rsidRPr="003C7749" w:rsidRDefault="003C7749" w:rsidP="003C7749">
      <w:pPr>
        <w:pStyle w:val="ListParagraph"/>
        <w:numPr>
          <w:ilvl w:val="0"/>
          <w:numId w:val="38"/>
        </w:numPr>
        <w:ind w:left="360" w:hanging="360"/>
        <w:rPr>
          <w:rFonts w:asciiTheme="minorHAnsi" w:hAnsiTheme="minorHAnsi"/>
        </w:rPr>
      </w:pPr>
      <w:r w:rsidRPr="003C7749">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11686909" w14:textId="77777777" w:rsidR="001443DB" w:rsidRPr="0029461A" w:rsidRDefault="001443DB" w:rsidP="001443DB">
      <w:pPr>
        <w:pStyle w:val="ListParagraph"/>
        <w:numPr>
          <w:ilvl w:val="0"/>
          <w:numId w:val="38"/>
        </w:numPr>
        <w:ind w:left="360" w:hanging="360"/>
        <w:rPr>
          <w:ins w:id="13" w:author="Wichert, RJ@Energy [2]" w:date="2019-04-17T17:42:00Z"/>
          <w:rFonts w:ascii="Calibri" w:hAnsi="Calibri"/>
        </w:rPr>
      </w:pPr>
      <w:ins w:id="14" w:author="Wichert, RJ@Energy [2]" w:date="2019-04-17T17:42:00Z">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ins>
    </w:p>
    <w:p w14:paraId="3C758079" w14:textId="3DB15E1C" w:rsidR="00676AD2" w:rsidRPr="00212C11" w:rsidDel="001443DB" w:rsidRDefault="007C1808" w:rsidP="00676AD2">
      <w:pPr>
        <w:pStyle w:val="ListParagraph"/>
        <w:numPr>
          <w:ilvl w:val="0"/>
          <w:numId w:val="38"/>
        </w:numPr>
        <w:ind w:left="360" w:hanging="360"/>
        <w:rPr>
          <w:del w:id="15" w:author="Wichert, RJ@Energy [2]" w:date="2019-04-17T17:42:00Z"/>
          <w:rFonts w:ascii="Calibri" w:hAnsi="Calibri"/>
        </w:rPr>
      </w:pPr>
      <w:del w:id="16" w:author="Wichert, RJ@Energy [2]" w:date="2019-04-17T17:42:00Z">
        <w:r w:rsidRPr="007C1808" w:rsidDel="001443DB">
          <w:rPr>
            <w:rFonts w:asciiTheme="minorHAnsi" w:hAnsiTheme="minorHAnsi"/>
            <w:szCs w:val="18"/>
          </w:rPr>
          <w:delText>Nominal Cooling Capacity (tons) of Condenser:</w:delText>
        </w:r>
        <w:r w:rsidR="00676AD2" w:rsidRPr="00212C11" w:rsidDel="001443DB">
          <w:rPr>
            <w:rFonts w:ascii="Calibri" w:hAnsi="Calibri"/>
          </w:rPr>
          <w:delText xml:space="preserve"> This field is filled out automatically. It is referenced from the CF2R-MCH-01, which must be completed prior to this document.</w:delText>
        </w:r>
      </w:del>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3D5DFAE" w14:textId="396A12A1" w:rsidR="00D654A7" w:rsidRDefault="00D654A7"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77777777"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07D823CE"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4"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2A230E9C" w14:textId="08D07281" w:rsidR="00E35F0F" w:rsidRPr="00E35F0F" w:rsidRDefault="00E35F0F" w:rsidP="00E35F0F">
      <w:pPr>
        <w:numPr>
          <w:ilvl w:val="0"/>
          <w:numId w:val="41"/>
        </w:numPr>
        <w:rPr>
          <w:rFonts w:ascii="Calibri" w:hAnsi="Calibri"/>
        </w:rPr>
      </w:pPr>
      <w:r w:rsidRPr="00484EC1">
        <w:rPr>
          <w:rFonts w:ascii="Calibri" w:hAnsi="Calibri"/>
          <w:i/>
        </w:rPr>
        <w:t>Verification Status:</w:t>
      </w:r>
      <w:r w:rsidRPr="00484EC1">
        <w:rPr>
          <w:rFonts w:ascii="Calibri" w:hAnsi="Calibri"/>
        </w:rPr>
        <w:t xml:space="preserve"> If this Section does not apply, then select “All N/A”. </w:t>
      </w:r>
      <w:r w:rsidRPr="00E35F0F">
        <w:rPr>
          <w:rFonts w:ascii="Calibri" w:hAnsi="Calibri"/>
        </w:rPr>
        <w:t>If the system meets the airflow criteria then select “Pass”, otherwise select “Fail”. The latter selection means that the system does not meet the requirements and the CF1R will have to be revised, or the system will need to be modified to meet the requirements.</w:t>
      </w:r>
    </w:p>
    <w:p w14:paraId="1DF44AF8" w14:textId="77777777" w:rsidR="00E35F0F" w:rsidRPr="00E35F0F" w:rsidRDefault="00E35F0F" w:rsidP="00E35F0F">
      <w:pPr>
        <w:numPr>
          <w:ilvl w:val="0"/>
          <w:numId w:val="41"/>
        </w:numPr>
        <w:rPr>
          <w:rFonts w:ascii="Calibri" w:hAnsi="Calibr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108BAEDB" w14:textId="3C74102E" w:rsidR="00E35F0F" w:rsidRPr="00E35F0F" w:rsidRDefault="00E35F0F">
      <w:pPr>
        <w:numPr>
          <w:ilvl w:val="0"/>
          <w:numId w:val="41"/>
        </w:numPr>
        <w:rPr>
          <w:rFonts w:ascii="Calibri" w:hAnsi="Calibri"/>
        </w:rPr>
      </w:pPr>
      <w:r w:rsidRPr="00E35F0F">
        <w:rPr>
          <w:rFonts w:ascii="Calibri" w:hAnsi="Calibri"/>
        </w:rPr>
        <w:t>If any of the above items could not be completed due to inaccessibility or significant cost, provide additional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681031B1" w:rsidR="00676AD2"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176F77B1" w14:textId="77777777" w:rsidR="00E35F0F" w:rsidRPr="00A2424F" w:rsidRDefault="00E35F0F" w:rsidP="00E35F0F">
      <w:pPr>
        <w:numPr>
          <w:ilvl w:val="0"/>
          <w:numId w:val="43"/>
        </w:numPr>
        <w:ind w:left="360" w:hanging="360"/>
        <w:rPr>
          <w:rFonts w:ascii="Calibri" w:hAnsi="Calibri"/>
        </w:rPr>
      </w:pPr>
      <w:r w:rsidRPr="00A2424F">
        <w:rPr>
          <w:rFonts w:ascii="Calibri" w:hAnsi="Calibri"/>
          <w:i/>
        </w:rPr>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504F3408" w14:textId="0DCC0F34" w:rsidR="00E35F0F" w:rsidRPr="00E35F0F" w:rsidRDefault="00E35F0F">
      <w:pPr>
        <w:numPr>
          <w:ilvl w:val="0"/>
          <w:numId w:val="43"/>
        </w:numPr>
        <w:ind w:left="360" w:hanging="360"/>
        <w:rPr>
          <w:rFonts w:asciiTheme="minorHAnsi" w:hAnsiTheme="minorHAns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2F506C" w:rsidRPr="00966F61" w14:paraId="3C7580B1" w14:textId="77777777" w:rsidTr="002F506C">
        <w:trPr>
          <w:cantSplit/>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8F5085" w:rsidRPr="00966F61" w14:paraId="3C7580B5" w14:textId="77777777" w:rsidTr="002F506C">
        <w:trPr>
          <w:cantSplit/>
          <w:trHeight w:val="144"/>
        </w:trPr>
        <w:tc>
          <w:tcPr>
            <w:tcW w:w="475" w:type="dxa"/>
            <w:vAlign w:val="center"/>
          </w:tcPr>
          <w:p w14:paraId="3C7580B2" w14:textId="77777777" w:rsidR="008F5085" w:rsidRPr="00966F61" w:rsidRDefault="008F5085" w:rsidP="008F508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3FC56E38" w:rsidR="008F5085" w:rsidRPr="00966F61" w:rsidRDefault="008F5085" w:rsidP="008F508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8F5085" w:rsidRDefault="008F5085" w:rsidP="008F508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F5085" w:rsidRPr="00966F61" w14:paraId="3C7580B9" w14:textId="77777777" w:rsidTr="002F506C">
        <w:trPr>
          <w:cantSplit/>
          <w:trHeight w:val="144"/>
        </w:trPr>
        <w:tc>
          <w:tcPr>
            <w:tcW w:w="475" w:type="dxa"/>
            <w:vAlign w:val="center"/>
          </w:tcPr>
          <w:p w14:paraId="3C7580B6" w14:textId="77777777" w:rsidR="008F5085" w:rsidRPr="00966F61" w:rsidRDefault="008F5085" w:rsidP="008F508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7E0DCE31" w:rsidR="008F5085" w:rsidRPr="00966F61" w:rsidRDefault="008F5085" w:rsidP="008F508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8F5085" w:rsidRDefault="008F5085" w:rsidP="008F508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F5085" w:rsidRPr="00966F61" w14:paraId="36987C10" w14:textId="77777777" w:rsidTr="002F506C">
        <w:trPr>
          <w:cantSplit/>
          <w:trHeight w:val="144"/>
        </w:trPr>
        <w:tc>
          <w:tcPr>
            <w:tcW w:w="475" w:type="dxa"/>
            <w:vAlign w:val="center"/>
          </w:tcPr>
          <w:p w14:paraId="40DA8EDB" w14:textId="1E5FEC2C" w:rsidR="008F5085" w:rsidRPr="00966F61" w:rsidRDefault="008F5085" w:rsidP="008F508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BA74F09" w14:textId="4B214F36" w:rsidR="008F5085" w:rsidRPr="00966F61" w:rsidRDefault="008F5085" w:rsidP="008F508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7C8FE030" w14:textId="00B816AA" w:rsidR="008F5085" w:rsidRPr="00966F61" w:rsidRDefault="008F5085" w:rsidP="008F5085">
            <w:pPr>
              <w:rPr>
                <w:rFonts w:asciiTheme="minorHAnsi" w:hAnsiTheme="minorHAnsi"/>
                <w:sz w:val="18"/>
                <w:szCs w:val="18"/>
              </w:rPr>
            </w:pPr>
            <w:r w:rsidRPr="008F5085">
              <w:rPr>
                <w:rFonts w:asciiTheme="minorHAnsi" w:hAnsiTheme="minorHAnsi"/>
                <w:sz w:val="18"/>
                <w:szCs w:val="18"/>
              </w:rPr>
              <w:t>&lt;&lt;auto filled text: referenced from MCH01&gt;&gt;</w:t>
            </w:r>
          </w:p>
        </w:tc>
      </w:tr>
      <w:tr w:rsidR="002F506C" w:rsidRPr="00966F61" w14:paraId="3C7580BD" w14:textId="77777777" w:rsidTr="002F506C">
        <w:trPr>
          <w:cantSplit/>
          <w:trHeight w:val="144"/>
        </w:trPr>
        <w:tc>
          <w:tcPr>
            <w:tcW w:w="475" w:type="dxa"/>
            <w:vAlign w:val="center"/>
          </w:tcPr>
          <w:p w14:paraId="3C7580BA" w14:textId="72AC3425"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r w:rsidR="008F5085">
              <w:rPr>
                <w:rFonts w:asciiTheme="minorHAnsi" w:hAnsiTheme="minorHAnsi"/>
                <w:sz w:val="18"/>
                <w:szCs w:val="18"/>
              </w:rPr>
              <w:t>4</w:t>
            </w:r>
          </w:p>
        </w:tc>
        <w:tc>
          <w:tcPr>
            <w:tcW w:w="4950" w:type="dxa"/>
            <w:vAlign w:val="center"/>
          </w:tcPr>
          <w:p w14:paraId="3C7580BB" w14:textId="050E3118" w:rsidR="002F506C" w:rsidRPr="00966F61" w:rsidRDefault="002F506C" w:rsidP="002F506C">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3596381" w:rsidR="002F506C" w:rsidRPr="00966F61" w:rsidRDefault="002F506C" w:rsidP="002F506C">
            <w:pPr>
              <w:rPr>
                <w:rFonts w:asciiTheme="minorHAnsi" w:hAnsiTheme="minorHAnsi"/>
                <w:sz w:val="18"/>
                <w:szCs w:val="18"/>
              </w:rPr>
            </w:pPr>
            <w:r w:rsidRPr="00966F61">
              <w:rPr>
                <w:rFonts w:asciiTheme="minorHAnsi" w:hAnsiTheme="minorHAnsi"/>
                <w:sz w:val="18"/>
                <w:szCs w:val="18"/>
              </w:rPr>
              <w:t>&lt;&lt;</w:t>
            </w:r>
            <w:r w:rsidR="00375378">
              <w:rPr>
                <w:rFonts w:asciiTheme="minorHAnsi" w:hAnsiTheme="minorHAnsi"/>
                <w:sz w:val="18"/>
                <w:szCs w:val="18"/>
              </w:rPr>
              <w:t>if the parent is a MCH-01b and a “yes” answer is given in B08 or B09, then A0</w:t>
            </w:r>
            <w:r w:rsidR="008F5085">
              <w:rPr>
                <w:rFonts w:asciiTheme="minorHAnsi" w:hAnsiTheme="minorHAnsi"/>
                <w:sz w:val="18"/>
                <w:szCs w:val="18"/>
              </w:rPr>
              <w:t>4</w:t>
            </w:r>
            <w:r w:rsidR="00375378">
              <w:rPr>
                <w:rFonts w:asciiTheme="minorHAnsi" w:hAnsiTheme="minorHAnsi"/>
                <w:sz w:val="18"/>
                <w:szCs w:val="18"/>
              </w:rPr>
              <w:t xml:space="preserve"> </w:t>
            </w:r>
            <w:r w:rsidR="00375378">
              <w:rPr>
                <w:rFonts w:asciiTheme="minorHAnsi" w:hAnsiTheme="minorHAnsi" w:cstheme="minorHAnsi"/>
                <w:sz w:val="18"/>
                <w:szCs w:val="18"/>
              </w:rPr>
              <w:t>≠</w:t>
            </w:r>
            <w:r w:rsidR="00375378">
              <w:rPr>
                <w:rFonts w:asciiTheme="minorHAnsi" w:hAnsiTheme="minorHAnsi"/>
                <w:sz w:val="18"/>
                <w:szCs w:val="18"/>
              </w:rPr>
              <w:t xml:space="preserve"> “alteration”; else </w:t>
            </w:r>
            <w:r>
              <w:rPr>
                <w:rFonts w:asciiTheme="minorHAnsi" w:hAnsiTheme="minorHAnsi"/>
                <w:sz w:val="18"/>
                <w:szCs w:val="18"/>
              </w:rPr>
              <w:t xml:space="preserve">User pick from </w:t>
            </w:r>
            <w:r w:rsidR="00375378">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443DB" w:rsidRPr="00966F61" w14:paraId="3C7580C3" w14:textId="77777777" w:rsidTr="002F506C">
        <w:trPr>
          <w:cantSplit/>
          <w:trHeight w:val="144"/>
        </w:trPr>
        <w:tc>
          <w:tcPr>
            <w:tcW w:w="475" w:type="dxa"/>
            <w:vAlign w:val="center"/>
          </w:tcPr>
          <w:p w14:paraId="3C7580BE" w14:textId="274B33A4"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568CCD26" w:rsidR="001443DB" w:rsidRPr="00966F61" w:rsidRDefault="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del w:id="17" w:author="Wichert, RJ@Energy [2]" w:date="2019-04-17T17:42:00Z">
              <w:r w:rsidRPr="00966F61" w:rsidDel="001443DB">
                <w:rPr>
                  <w:rFonts w:asciiTheme="minorHAnsi" w:hAnsiTheme="minorHAnsi"/>
                  <w:sz w:val="18"/>
                  <w:szCs w:val="18"/>
                </w:rPr>
                <w:delText xml:space="preserve"> of Condenser</w:delText>
              </w:r>
            </w:del>
          </w:p>
        </w:tc>
        <w:tc>
          <w:tcPr>
            <w:tcW w:w="5605" w:type="dxa"/>
            <w:vAlign w:val="center"/>
          </w:tcPr>
          <w:p w14:paraId="629DE575" w14:textId="77777777" w:rsidR="001443DB" w:rsidRPr="00480A17" w:rsidRDefault="001443DB" w:rsidP="001443DB">
            <w:pPr>
              <w:rPr>
                <w:ins w:id="18" w:author="Wichert, RJ@Energy [2]" w:date="2019-04-17T17:42:00Z"/>
                <w:rFonts w:asciiTheme="minorHAnsi" w:hAnsiTheme="minorHAnsi"/>
                <w:sz w:val="16"/>
                <w:szCs w:val="16"/>
              </w:rPr>
            </w:pPr>
            <w:ins w:id="19" w:author="Wichert, RJ@Energy [2]" w:date="2019-04-17T17:42:00Z">
              <w:r w:rsidRPr="00480A17">
                <w:rPr>
                  <w:rFonts w:asciiTheme="minorHAnsi" w:hAnsiTheme="minorHAnsi"/>
                  <w:sz w:val="16"/>
                  <w:szCs w:val="16"/>
                </w:rPr>
                <w:t xml:space="preserve">&lt;&lt;calculated field: </w:t>
              </w:r>
            </w:ins>
          </w:p>
          <w:p w14:paraId="5E789BF5" w14:textId="77777777" w:rsidR="001443DB" w:rsidRPr="00480A17" w:rsidRDefault="001443DB" w:rsidP="001443DB">
            <w:pPr>
              <w:rPr>
                <w:ins w:id="20" w:author="Wichert, RJ@Energy [2]" w:date="2019-04-17T17:42:00Z"/>
                <w:rFonts w:asciiTheme="minorHAnsi" w:hAnsiTheme="minorHAnsi"/>
                <w:sz w:val="16"/>
                <w:szCs w:val="16"/>
              </w:rPr>
            </w:pPr>
            <w:ins w:id="21" w:author="Wichert, RJ@Energy [2]" w:date="2019-04-17T17:42:00Z">
              <w:r w:rsidRPr="00480A17">
                <w:rPr>
                  <w:rFonts w:asciiTheme="minorHAnsi" w:hAnsiTheme="minorHAnsi"/>
                  <w:sz w:val="16"/>
                  <w:szCs w:val="16"/>
                </w:rPr>
                <w:t xml:space="preserve">If Cooling System Type on MCH-01 = ‘NoCooling’, </w:t>
              </w:r>
            </w:ins>
          </w:p>
          <w:p w14:paraId="5403F9C4" w14:textId="77777777" w:rsidR="001443DB" w:rsidRPr="00480A17" w:rsidRDefault="001443DB" w:rsidP="001443DB">
            <w:pPr>
              <w:rPr>
                <w:ins w:id="22" w:author="Wichert, RJ@Energy [2]" w:date="2019-04-17T17:42:00Z"/>
                <w:rFonts w:asciiTheme="minorHAnsi" w:hAnsiTheme="minorHAnsi"/>
                <w:sz w:val="16"/>
                <w:szCs w:val="16"/>
              </w:rPr>
            </w:pPr>
            <w:ins w:id="23" w:author="Wichert, RJ@Energy [2]" w:date="2019-04-17T17:42:00Z">
              <w:r w:rsidRPr="00480A17">
                <w:rPr>
                  <w:rFonts w:asciiTheme="minorHAnsi" w:hAnsiTheme="minorHAnsi"/>
                  <w:sz w:val="16"/>
                  <w:szCs w:val="16"/>
                </w:rPr>
                <w:t xml:space="preserve">then, result in this field = ‘N/A - Heating-only system’; </w:t>
              </w:r>
            </w:ins>
          </w:p>
          <w:p w14:paraId="3791C665" w14:textId="77777777" w:rsidR="001443DB" w:rsidRPr="00480A17" w:rsidRDefault="001443DB" w:rsidP="001443DB">
            <w:pPr>
              <w:rPr>
                <w:ins w:id="24" w:author="Wichert, RJ@Energy [2]" w:date="2019-04-17T17:42:00Z"/>
                <w:rFonts w:asciiTheme="minorHAnsi" w:hAnsiTheme="minorHAnsi"/>
                <w:sz w:val="16"/>
                <w:szCs w:val="16"/>
              </w:rPr>
            </w:pPr>
          </w:p>
          <w:p w14:paraId="6E74E3A2" w14:textId="77777777" w:rsidR="001443DB" w:rsidRPr="00480A17" w:rsidRDefault="001443DB" w:rsidP="001443DB">
            <w:pPr>
              <w:rPr>
                <w:ins w:id="25" w:author="Wichert, RJ@Energy [2]" w:date="2019-04-17T17:42:00Z"/>
                <w:rFonts w:asciiTheme="minorHAnsi" w:hAnsiTheme="minorHAnsi"/>
                <w:b/>
                <w:sz w:val="16"/>
                <w:szCs w:val="16"/>
                <w:u w:val="single"/>
              </w:rPr>
            </w:pPr>
            <w:ins w:id="26" w:author="Wichert, RJ@Energy [2]" w:date="2019-04-17T17:4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ins>
          </w:p>
          <w:p w14:paraId="154DC0FB" w14:textId="77777777" w:rsidR="001443DB" w:rsidRPr="00480A17" w:rsidRDefault="001443DB" w:rsidP="001443DB">
            <w:pPr>
              <w:ind w:left="720" w:hanging="560"/>
              <w:rPr>
                <w:ins w:id="27" w:author="Wichert, RJ@Energy [2]" w:date="2019-04-17T17:42:00Z"/>
                <w:rFonts w:asciiTheme="minorHAnsi" w:hAnsiTheme="minorHAnsi"/>
                <w:sz w:val="16"/>
                <w:szCs w:val="16"/>
              </w:rPr>
            </w:pPr>
            <w:ins w:id="28" w:author="Wichert, RJ@Energy [2]" w:date="2019-04-17T17:4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p>
          <w:p w14:paraId="62F10BDD" w14:textId="77777777" w:rsidR="001443DB" w:rsidRPr="00480A17" w:rsidRDefault="001443DB" w:rsidP="001443DB">
            <w:pPr>
              <w:ind w:left="720" w:hanging="560"/>
              <w:rPr>
                <w:ins w:id="29" w:author="Wichert, RJ@Energy [2]" w:date="2019-04-17T17:42:00Z"/>
                <w:rFonts w:asciiTheme="minorHAnsi" w:hAnsiTheme="minorHAnsi"/>
                <w:sz w:val="16"/>
                <w:szCs w:val="16"/>
              </w:rPr>
            </w:pPr>
            <w:ins w:id="30" w:author="Wichert, RJ@Energy [2]" w:date="2019-04-17T17:4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ins>
          </w:p>
          <w:p w14:paraId="5460FD58" w14:textId="77777777" w:rsidR="001443DB" w:rsidRPr="00480A17" w:rsidRDefault="001443DB" w:rsidP="001443DB">
            <w:pPr>
              <w:ind w:left="160"/>
              <w:rPr>
                <w:ins w:id="31" w:author="Wichert, RJ@Energy [2]" w:date="2019-04-17T17:42:00Z"/>
                <w:rFonts w:asciiTheme="minorHAnsi" w:hAnsiTheme="minorHAnsi"/>
                <w:sz w:val="16"/>
                <w:szCs w:val="16"/>
              </w:rPr>
            </w:pPr>
            <w:ins w:id="32" w:author="Wichert, RJ@Energy [2]" w:date="2019-04-17T17:4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27E3ED91" w14:textId="77777777" w:rsidR="001443DB" w:rsidRPr="00480A17" w:rsidRDefault="001443DB" w:rsidP="001443DB">
            <w:pPr>
              <w:ind w:left="160"/>
              <w:rPr>
                <w:ins w:id="33" w:author="Wichert, RJ@Energy [2]" w:date="2019-04-17T17:42:00Z"/>
                <w:rFonts w:asciiTheme="minorHAnsi" w:hAnsiTheme="minorHAnsi"/>
                <w:sz w:val="16"/>
                <w:szCs w:val="16"/>
              </w:rPr>
            </w:pPr>
          </w:p>
          <w:p w14:paraId="6E1D89EC" w14:textId="77777777" w:rsidR="001443DB" w:rsidRPr="00480A17" w:rsidRDefault="001443DB" w:rsidP="001443DB">
            <w:pPr>
              <w:ind w:left="720" w:hanging="560"/>
              <w:rPr>
                <w:ins w:id="34" w:author="Wichert, RJ@Energy [2]" w:date="2019-04-17T17:42:00Z"/>
                <w:rFonts w:asciiTheme="minorHAnsi" w:hAnsiTheme="minorHAnsi"/>
                <w:sz w:val="16"/>
                <w:szCs w:val="16"/>
              </w:rPr>
            </w:pPr>
            <w:ins w:id="35" w:author="Wichert, RJ@Energy [2]" w:date="2019-04-17T17:42:00Z">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ins>
          </w:p>
          <w:p w14:paraId="7E41100D" w14:textId="77777777" w:rsidR="001443DB" w:rsidRPr="00480A17" w:rsidRDefault="001443DB" w:rsidP="001443DB">
            <w:pPr>
              <w:ind w:left="720" w:hanging="560"/>
              <w:rPr>
                <w:ins w:id="36" w:author="Wichert, RJ@Energy [2]" w:date="2019-04-17T17:42:00Z"/>
                <w:rFonts w:asciiTheme="minorHAnsi" w:hAnsiTheme="minorHAnsi"/>
                <w:sz w:val="16"/>
                <w:szCs w:val="16"/>
              </w:rPr>
            </w:pPr>
            <w:ins w:id="37" w:author="Wichert, RJ@Energy [2]" w:date="2019-04-17T17:42:00Z">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ins>
          </w:p>
          <w:p w14:paraId="2111C387" w14:textId="77777777" w:rsidR="001443DB" w:rsidRPr="00480A17" w:rsidRDefault="001443DB" w:rsidP="001443DB">
            <w:pPr>
              <w:rPr>
                <w:ins w:id="38" w:author="Wichert, RJ@Energy [2]" w:date="2019-04-17T17:42:00Z"/>
                <w:rFonts w:asciiTheme="minorHAnsi" w:hAnsiTheme="minorHAnsi"/>
                <w:sz w:val="16"/>
                <w:szCs w:val="16"/>
              </w:rPr>
            </w:pPr>
          </w:p>
          <w:p w14:paraId="4186CECF" w14:textId="77777777" w:rsidR="001443DB" w:rsidRPr="00480A17" w:rsidRDefault="001443DB" w:rsidP="001443DB">
            <w:pPr>
              <w:rPr>
                <w:ins w:id="39" w:author="Wichert, RJ@Energy [2]" w:date="2019-04-17T17:42:00Z"/>
                <w:rFonts w:asciiTheme="minorHAnsi" w:hAnsiTheme="minorHAnsi"/>
                <w:sz w:val="16"/>
                <w:szCs w:val="16"/>
              </w:rPr>
            </w:pPr>
            <w:ins w:id="40" w:author="Wichert, RJ@Energy [2]" w:date="2019-04-17T17:4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ins>
          </w:p>
          <w:p w14:paraId="6BB8C0F3" w14:textId="77777777" w:rsidR="001443DB" w:rsidRPr="00480A17" w:rsidRDefault="001443DB" w:rsidP="001443DB">
            <w:pPr>
              <w:ind w:firstLine="160"/>
              <w:rPr>
                <w:ins w:id="41" w:author="Wichert, RJ@Energy [2]" w:date="2019-04-17T17:42:00Z"/>
                <w:rFonts w:asciiTheme="minorHAnsi" w:hAnsiTheme="minorHAnsi"/>
                <w:sz w:val="16"/>
                <w:szCs w:val="16"/>
              </w:rPr>
            </w:pPr>
            <w:ins w:id="42" w:author="Wichert, RJ@Energy [2]" w:date="2019-04-17T17:4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p>
          <w:p w14:paraId="29CF1DBE" w14:textId="77777777" w:rsidR="001443DB" w:rsidRPr="00480A17" w:rsidRDefault="001443DB" w:rsidP="001443DB">
            <w:pPr>
              <w:ind w:left="154"/>
              <w:rPr>
                <w:ins w:id="43" w:author="Wichert, RJ@Energy [2]" w:date="2019-04-17T17:42:00Z"/>
                <w:rFonts w:asciiTheme="minorHAnsi" w:hAnsiTheme="minorHAnsi"/>
                <w:sz w:val="16"/>
                <w:szCs w:val="16"/>
              </w:rPr>
            </w:pPr>
            <w:ins w:id="44" w:author="Wichert, RJ@Energy [2]" w:date="2019-04-17T17:4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09B4D86B" w14:textId="77777777" w:rsidR="001443DB" w:rsidRPr="00480A17" w:rsidRDefault="001443DB" w:rsidP="001443DB">
            <w:pPr>
              <w:ind w:firstLine="160"/>
              <w:rPr>
                <w:ins w:id="45" w:author="Wichert, RJ@Energy [2]" w:date="2019-04-17T17:42:00Z"/>
                <w:rFonts w:asciiTheme="minorHAnsi" w:hAnsiTheme="minorHAnsi"/>
                <w:sz w:val="16"/>
                <w:szCs w:val="16"/>
              </w:rPr>
            </w:pPr>
          </w:p>
          <w:p w14:paraId="79DF44E7" w14:textId="77777777" w:rsidR="001443DB" w:rsidRPr="00480A17" w:rsidRDefault="001443DB" w:rsidP="001443DB">
            <w:pPr>
              <w:ind w:firstLine="160"/>
              <w:rPr>
                <w:ins w:id="46" w:author="Wichert, RJ@Energy [2]" w:date="2019-04-17T17:42:00Z"/>
                <w:rFonts w:asciiTheme="minorHAnsi" w:hAnsiTheme="minorHAnsi"/>
                <w:sz w:val="16"/>
                <w:szCs w:val="16"/>
                <w:highlight w:val="yellow"/>
              </w:rPr>
            </w:pPr>
            <w:ins w:id="47" w:author="Wichert, RJ@Energy [2]" w:date="2019-04-17T17:42:00Z">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ins>
          </w:p>
          <w:p w14:paraId="05634F6D" w14:textId="77777777" w:rsidR="001443DB" w:rsidRPr="00480A17" w:rsidRDefault="001443DB" w:rsidP="001443DB">
            <w:pPr>
              <w:ind w:firstLine="160"/>
              <w:rPr>
                <w:ins w:id="48" w:author="Wichert, RJ@Energy [2]" w:date="2019-04-17T17:42:00Z"/>
                <w:rFonts w:asciiTheme="minorHAnsi" w:hAnsiTheme="minorHAnsi"/>
                <w:sz w:val="16"/>
                <w:szCs w:val="16"/>
                <w:highlight w:val="yellow"/>
              </w:rPr>
            </w:pPr>
            <w:ins w:id="49" w:author="Wichert, RJ@Energy [2]" w:date="2019-04-17T17:42:00Z">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ins>
          </w:p>
          <w:p w14:paraId="4DEAC5AA" w14:textId="77777777" w:rsidR="001443DB" w:rsidRPr="00480A17" w:rsidRDefault="001443DB" w:rsidP="001443DB">
            <w:pPr>
              <w:ind w:left="154"/>
              <w:rPr>
                <w:ins w:id="50" w:author="Wichert, RJ@Energy [2]" w:date="2019-04-17T17:42:00Z"/>
                <w:rFonts w:asciiTheme="minorHAnsi" w:hAnsiTheme="minorHAnsi"/>
                <w:b/>
                <w:sz w:val="16"/>
                <w:szCs w:val="16"/>
              </w:rPr>
            </w:pPr>
          </w:p>
          <w:p w14:paraId="42ADE605" w14:textId="77777777" w:rsidR="001443DB" w:rsidRPr="00480A17" w:rsidRDefault="001443DB" w:rsidP="001443DB">
            <w:pPr>
              <w:ind w:left="154"/>
              <w:rPr>
                <w:ins w:id="51" w:author="Wichert, RJ@Energy [2]" w:date="2019-04-17T17:42:00Z"/>
                <w:rFonts w:asciiTheme="minorHAnsi" w:hAnsiTheme="minorHAnsi"/>
                <w:sz w:val="16"/>
                <w:szCs w:val="16"/>
              </w:rPr>
            </w:pPr>
            <w:ins w:id="52" w:author="Wichert, RJ@Energy [2]" w:date="2019-04-17T17:4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ins>
          </w:p>
          <w:p w14:paraId="245E30CC" w14:textId="77777777" w:rsidR="001443DB" w:rsidRPr="00480A17" w:rsidRDefault="001443DB" w:rsidP="001443DB">
            <w:pPr>
              <w:rPr>
                <w:ins w:id="53" w:author="Wichert, RJ@Energy [2]" w:date="2019-04-17T17:42:00Z"/>
                <w:rFonts w:asciiTheme="minorHAnsi" w:hAnsiTheme="minorHAnsi"/>
                <w:sz w:val="16"/>
                <w:szCs w:val="16"/>
              </w:rPr>
            </w:pPr>
          </w:p>
          <w:p w14:paraId="4C82D9ED" w14:textId="77777777" w:rsidR="001443DB" w:rsidRPr="00480A17" w:rsidRDefault="001443DB" w:rsidP="001443DB">
            <w:pPr>
              <w:rPr>
                <w:ins w:id="54" w:author="Wichert, RJ@Energy [2]" w:date="2019-04-17T17:42:00Z"/>
                <w:rFonts w:asciiTheme="minorHAnsi" w:hAnsiTheme="minorHAnsi"/>
                <w:sz w:val="16"/>
                <w:szCs w:val="16"/>
              </w:rPr>
            </w:pPr>
            <w:ins w:id="55" w:author="Wichert, RJ@Energy [2]" w:date="2019-04-17T17:4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ins>
          </w:p>
          <w:p w14:paraId="52EF2E71" w14:textId="77777777" w:rsidR="001443DB" w:rsidRPr="00480A17" w:rsidRDefault="001443DB" w:rsidP="001443DB">
            <w:pPr>
              <w:ind w:left="154"/>
              <w:rPr>
                <w:ins w:id="56" w:author="Wichert, RJ@Energy [2]" w:date="2019-04-17T17:42:00Z"/>
                <w:rFonts w:asciiTheme="minorHAnsi" w:hAnsiTheme="minorHAnsi"/>
                <w:sz w:val="16"/>
                <w:szCs w:val="16"/>
              </w:rPr>
            </w:pPr>
            <w:ins w:id="57" w:author="Wichert, RJ@Energy [2]" w:date="2019-04-17T17:4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p>
          <w:p w14:paraId="3CD57A9F" w14:textId="77777777" w:rsidR="001443DB" w:rsidRPr="00480A17" w:rsidRDefault="001443DB" w:rsidP="001443DB">
            <w:pPr>
              <w:ind w:left="154"/>
              <w:rPr>
                <w:ins w:id="58" w:author="Wichert, RJ@Energy [2]" w:date="2019-04-17T17:42:00Z"/>
                <w:rFonts w:asciiTheme="minorHAnsi" w:hAnsiTheme="minorHAnsi"/>
                <w:sz w:val="16"/>
                <w:szCs w:val="16"/>
              </w:rPr>
            </w:pPr>
            <w:ins w:id="59" w:author="Wichert, RJ@Energy [2]" w:date="2019-04-17T17:4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ins>
          </w:p>
          <w:p w14:paraId="64CDE9DF" w14:textId="77777777" w:rsidR="001443DB" w:rsidRPr="00480A17" w:rsidRDefault="001443DB" w:rsidP="001443DB">
            <w:pPr>
              <w:ind w:left="154"/>
              <w:rPr>
                <w:ins w:id="60" w:author="Wichert, RJ@Energy [2]" w:date="2019-04-17T17:42:00Z"/>
                <w:rFonts w:asciiTheme="minorHAnsi" w:hAnsiTheme="minorHAnsi"/>
                <w:sz w:val="16"/>
                <w:szCs w:val="16"/>
              </w:rPr>
            </w:pPr>
            <w:ins w:id="61" w:author="Wichert, RJ@Energy [2]" w:date="2019-04-17T17:42:00Z">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ins>
          </w:p>
          <w:p w14:paraId="4A91EE1F" w14:textId="77777777" w:rsidR="001443DB" w:rsidRPr="00480A17" w:rsidRDefault="001443DB" w:rsidP="001443DB">
            <w:pPr>
              <w:rPr>
                <w:ins w:id="62" w:author="Wichert, RJ@Energy [2]" w:date="2019-04-17T17:42:00Z"/>
                <w:rFonts w:asciiTheme="minorHAnsi" w:hAnsiTheme="minorHAnsi"/>
                <w:sz w:val="16"/>
                <w:szCs w:val="16"/>
              </w:rPr>
            </w:pPr>
          </w:p>
          <w:p w14:paraId="5B68FA7F" w14:textId="77777777" w:rsidR="001443DB" w:rsidRPr="00480A17" w:rsidRDefault="001443DB" w:rsidP="001443DB">
            <w:pPr>
              <w:ind w:left="720" w:hanging="560"/>
              <w:rPr>
                <w:ins w:id="63" w:author="Wichert, RJ@Energy [2]" w:date="2019-04-17T17:42:00Z"/>
                <w:rFonts w:asciiTheme="minorHAnsi" w:hAnsiTheme="minorHAnsi"/>
                <w:sz w:val="16"/>
                <w:szCs w:val="16"/>
              </w:rPr>
            </w:pPr>
            <w:ins w:id="64" w:author="Wichert, RJ@Energy [2]" w:date="2019-04-17T17:42:00Z">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ins>
          </w:p>
          <w:p w14:paraId="655EAECE" w14:textId="77777777" w:rsidR="001443DB" w:rsidRPr="00480A17" w:rsidRDefault="001443DB" w:rsidP="001443DB">
            <w:pPr>
              <w:ind w:left="720" w:hanging="560"/>
              <w:rPr>
                <w:ins w:id="65" w:author="Wichert, RJ@Energy [2]" w:date="2019-04-17T17:42:00Z"/>
                <w:rFonts w:asciiTheme="minorHAnsi" w:hAnsiTheme="minorHAnsi"/>
                <w:sz w:val="16"/>
                <w:szCs w:val="16"/>
              </w:rPr>
            </w:pPr>
            <w:ins w:id="66" w:author="Wichert, RJ@Energy [2]" w:date="2019-04-17T17:42:00Z">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ins>
          </w:p>
          <w:p w14:paraId="7C64F86A" w14:textId="77777777" w:rsidR="001443DB" w:rsidRPr="00480A17" w:rsidRDefault="001443DB" w:rsidP="001443DB">
            <w:pPr>
              <w:rPr>
                <w:ins w:id="67" w:author="Wichert, RJ@Energy [2]" w:date="2019-04-17T17:42:00Z"/>
                <w:rFonts w:asciiTheme="minorHAnsi" w:hAnsiTheme="minorHAnsi"/>
                <w:sz w:val="16"/>
                <w:szCs w:val="16"/>
              </w:rPr>
            </w:pPr>
          </w:p>
          <w:p w14:paraId="489AE3B5" w14:textId="77777777" w:rsidR="001443DB" w:rsidRPr="00480A17" w:rsidRDefault="001443DB" w:rsidP="001443DB">
            <w:pPr>
              <w:rPr>
                <w:ins w:id="68" w:author="Wichert, RJ@Energy [2]" w:date="2019-04-17T17:42:00Z"/>
                <w:rFonts w:asciiTheme="minorHAnsi" w:hAnsiTheme="minorHAnsi"/>
                <w:sz w:val="16"/>
                <w:szCs w:val="16"/>
              </w:rPr>
            </w:pPr>
            <w:ins w:id="69" w:author="Wichert, RJ@Energy [2]" w:date="2019-04-17T17:42:00Z">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ins>
          </w:p>
          <w:p w14:paraId="791E717D" w14:textId="77777777" w:rsidR="001443DB" w:rsidRPr="00480A17" w:rsidRDefault="001443DB" w:rsidP="001443DB">
            <w:pPr>
              <w:ind w:left="153"/>
              <w:rPr>
                <w:ins w:id="70" w:author="Wichert, RJ@Energy [2]" w:date="2019-04-17T17:42:00Z"/>
                <w:rFonts w:asciiTheme="minorHAnsi" w:hAnsiTheme="minorHAnsi"/>
                <w:sz w:val="16"/>
                <w:szCs w:val="16"/>
              </w:rPr>
            </w:pPr>
            <w:ins w:id="71" w:author="Wichert, RJ@Energy [2]" w:date="2019-04-17T17:42:00Z">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p>
          <w:p w14:paraId="1FF4C757" w14:textId="77777777" w:rsidR="001443DB" w:rsidRPr="00480A17" w:rsidRDefault="001443DB" w:rsidP="001443DB">
            <w:pPr>
              <w:ind w:left="153"/>
              <w:rPr>
                <w:ins w:id="72" w:author="Wichert, RJ@Energy [2]" w:date="2019-04-17T17:42:00Z"/>
                <w:rFonts w:asciiTheme="minorHAnsi" w:hAnsiTheme="minorHAnsi"/>
                <w:sz w:val="16"/>
                <w:szCs w:val="16"/>
              </w:rPr>
            </w:pPr>
            <w:ins w:id="73" w:author="Wichert, RJ@Energy [2]" w:date="2019-04-17T17:42:00Z">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ins>
          </w:p>
          <w:p w14:paraId="0C90230F" w14:textId="77777777" w:rsidR="001443DB" w:rsidRPr="00480A17" w:rsidRDefault="001443DB" w:rsidP="001443DB">
            <w:pPr>
              <w:ind w:left="153"/>
              <w:rPr>
                <w:ins w:id="74" w:author="Wichert, RJ@Energy [2]" w:date="2019-04-17T17:42:00Z"/>
                <w:rFonts w:asciiTheme="minorHAnsi" w:hAnsiTheme="minorHAnsi"/>
                <w:sz w:val="16"/>
                <w:szCs w:val="16"/>
              </w:rPr>
            </w:pPr>
          </w:p>
          <w:p w14:paraId="109DB0BF" w14:textId="77777777" w:rsidR="001443DB" w:rsidRPr="00480A17" w:rsidRDefault="001443DB" w:rsidP="001443DB">
            <w:pPr>
              <w:ind w:left="153"/>
              <w:rPr>
                <w:ins w:id="75" w:author="Wichert, RJ@Energy [2]" w:date="2019-04-17T17:42:00Z"/>
                <w:rFonts w:asciiTheme="minorHAnsi" w:hAnsiTheme="minorHAnsi"/>
                <w:sz w:val="16"/>
                <w:szCs w:val="16"/>
                <w:highlight w:val="yellow"/>
              </w:rPr>
            </w:pPr>
            <w:ins w:id="76" w:author="Wichert, RJ@Energy [2]" w:date="2019-04-17T17:42:00Z">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ins>
          </w:p>
          <w:p w14:paraId="0C924F01" w14:textId="77777777" w:rsidR="001443DB" w:rsidRPr="00480A17" w:rsidRDefault="001443DB" w:rsidP="001443DB">
            <w:pPr>
              <w:ind w:left="153"/>
              <w:rPr>
                <w:ins w:id="77" w:author="Wichert, RJ@Energy [2]" w:date="2019-04-17T17:42:00Z"/>
                <w:rFonts w:asciiTheme="minorHAnsi" w:hAnsiTheme="minorHAnsi"/>
                <w:sz w:val="16"/>
                <w:szCs w:val="16"/>
                <w:highlight w:val="yellow"/>
              </w:rPr>
            </w:pPr>
            <w:ins w:id="78" w:author="Wichert, RJ@Energy [2]" w:date="2019-04-17T17:42:00Z">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ins>
          </w:p>
          <w:p w14:paraId="63ED9501" w14:textId="77777777" w:rsidR="001443DB" w:rsidRPr="00480A17" w:rsidRDefault="001443DB" w:rsidP="001443DB">
            <w:pPr>
              <w:ind w:left="153"/>
              <w:rPr>
                <w:ins w:id="79" w:author="Wichert, RJ@Energy [2]" w:date="2019-04-17T17:42:00Z"/>
                <w:rFonts w:asciiTheme="minorHAnsi" w:hAnsiTheme="minorHAnsi"/>
                <w:b/>
                <w:sz w:val="16"/>
                <w:szCs w:val="16"/>
              </w:rPr>
            </w:pPr>
          </w:p>
          <w:p w14:paraId="2C7A37AF" w14:textId="77777777" w:rsidR="001443DB" w:rsidRPr="00480A17" w:rsidRDefault="001443DB" w:rsidP="001443DB">
            <w:pPr>
              <w:ind w:left="153"/>
              <w:rPr>
                <w:ins w:id="80" w:author="Wichert, RJ@Energy [2]" w:date="2019-04-17T17:42:00Z"/>
                <w:rFonts w:asciiTheme="minorHAnsi" w:hAnsiTheme="minorHAnsi"/>
                <w:b/>
                <w:sz w:val="16"/>
                <w:szCs w:val="16"/>
              </w:rPr>
            </w:pPr>
          </w:p>
          <w:p w14:paraId="67B6F2C3" w14:textId="77777777" w:rsidR="001443DB" w:rsidRPr="00480A17" w:rsidRDefault="001443DB" w:rsidP="001443DB">
            <w:pPr>
              <w:ind w:left="153"/>
              <w:rPr>
                <w:ins w:id="81" w:author="Wichert, RJ@Energy [2]" w:date="2019-04-17T17:42:00Z"/>
                <w:rFonts w:asciiTheme="minorHAnsi" w:hAnsiTheme="minorHAnsi"/>
                <w:sz w:val="16"/>
                <w:szCs w:val="16"/>
              </w:rPr>
            </w:pPr>
            <w:ins w:id="82" w:author="Wichert, RJ@Energy [2]" w:date="2019-04-17T17:42:00Z">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ins>
          </w:p>
          <w:p w14:paraId="708C19E6" w14:textId="77777777" w:rsidR="001443DB" w:rsidRPr="00480A17" w:rsidRDefault="001443DB" w:rsidP="001443DB">
            <w:pPr>
              <w:rPr>
                <w:ins w:id="83" w:author="Wichert, RJ@Energy [2]" w:date="2019-04-17T17:42:00Z"/>
                <w:rFonts w:asciiTheme="minorHAnsi" w:hAnsiTheme="minorHAnsi"/>
                <w:sz w:val="16"/>
                <w:szCs w:val="16"/>
              </w:rPr>
            </w:pPr>
          </w:p>
          <w:p w14:paraId="49CA7E72" w14:textId="77777777" w:rsidR="001443DB" w:rsidRPr="00480A17" w:rsidRDefault="001443DB" w:rsidP="001443DB">
            <w:pPr>
              <w:ind w:left="720" w:hanging="560"/>
              <w:rPr>
                <w:ins w:id="84" w:author="Wichert, RJ@Energy [2]" w:date="2019-04-17T17:42:00Z"/>
                <w:rFonts w:asciiTheme="minorHAnsi" w:hAnsiTheme="minorHAnsi"/>
                <w:sz w:val="16"/>
                <w:szCs w:val="16"/>
              </w:rPr>
            </w:pPr>
            <w:ins w:id="85" w:author="Wichert, RJ@Energy [2]" w:date="2019-04-17T17:42:00Z">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ins>
          </w:p>
          <w:p w14:paraId="7861B8D9" w14:textId="77777777" w:rsidR="001443DB" w:rsidRPr="00480A17" w:rsidRDefault="001443DB" w:rsidP="001443DB">
            <w:pPr>
              <w:ind w:left="720" w:hanging="560"/>
              <w:rPr>
                <w:ins w:id="86" w:author="Wichert, RJ@Energy [2]" w:date="2019-04-17T17:42:00Z"/>
                <w:rFonts w:asciiTheme="minorHAnsi" w:hAnsiTheme="minorHAnsi"/>
                <w:sz w:val="16"/>
                <w:szCs w:val="16"/>
              </w:rPr>
            </w:pPr>
            <w:ins w:id="87" w:author="Wichert, RJ@Energy [2]" w:date="2019-04-17T17:42:00Z">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ins>
          </w:p>
          <w:p w14:paraId="3C7580C0" w14:textId="57FD4A14" w:rsidR="001443DB" w:rsidRPr="00966F61" w:rsidDel="001443DB" w:rsidRDefault="001443DB" w:rsidP="001443DB">
            <w:pPr>
              <w:rPr>
                <w:del w:id="88" w:author="Wichert, RJ@Energy [2]" w:date="2019-04-17T17:42:00Z"/>
                <w:rFonts w:asciiTheme="minorHAnsi" w:hAnsiTheme="minorHAnsi"/>
                <w:sz w:val="18"/>
                <w:szCs w:val="18"/>
              </w:rPr>
            </w:pPr>
            <w:ins w:id="89" w:author="Wichert, RJ@Energy [2]" w:date="2019-04-17T17:42:00Z">
              <w:r w:rsidRPr="00480A17">
                <w:rPr>
                  <w:rFonts w:asciiTheme="minorHAnsi" w:hAnsiTheme="minorHAnsi"/>
                  <w:sz w:val="16"/>
                  <w:szCs w:val="16"/>
                </w:rPr>
                <w:t>&gt;&gt;</w:t>
              </w:r>
            </w:ins>
            <w:del w:id="90" w:author="Wichert, RJ@Energy [2]" w:date="2019-04-17T17:42:00Z">
              <w:r w:rsidRPr="00966F61" w:rsidDel="001443DB">
                <w:rPr>
                  <w:rFonts w:asciiTheme="minorHAnsi" w:hAnsiTheme="minorHAnsi"/>
                  <w:sz w:val="18"/>
                  <w:szCs w:val="18"/>
                </w:rPr>
                <w:delText xml:space="preserve">&lt;&lt;calculated field:  </w:delText>
              </w:r>
            </w:del>
          </w:p>
          <w:p w14:paraId="3C7580C1" w14:textId="5ED6CDDD" w:rsidR="001443DB" w:rsidRPr="00966F61" w:rsidDel="001443DB" w:rsidRDefault="001443DB" w:rsidP="001443DB">
            <w:pPr>
              <w:rPr>
                <w:del w:id="91" w:author="Wichert, RJ@Energy [2]" w:date="2019-04-17T17:42:00Z"/>
                <w:rFonts w:asciiTheme="minorHAnsi" w:hAnsiTheme="minorHAnsi"/>
                <w:sz w:val="18"/>
                <w:szCs w:val="18"/>
              </w:rPr>
            </w:pPr>
            <w:del w:id="92" w:author="Wichert, RJ@Energy [2]" w:date="2019-04-17T17:42:00Z">
              <w:r w:rsidRPr="00966F61" w:rsidDel="001443DB">
                <w:rPr>
                  <w:rFonts w:asciiTheme="minorHAnsi" w:hAnsiTheme="minorHAnsi"/>
                  <w:sz w:val="18"/>
                  <w:szCs w:val="18"/>
                </w:rPr>
                <w:delText>if cooling system type</w:delText>
              </w:r>
              <w:r w:rsidDel="001443DB">
                <w:rPr>
                  <w:rFonts w:asciiTheme="minorHAnsi" w:hAnsiTheme="minorHAnsi"/>
                  <w:sz w:val="18"/>
                  <w:szCs w:val="18"/>
                </w:rPr>
                <w:delText xml:space="preserve"> on MCH-01</w:delText>
              </w:r>
              <w:r w:rsidRPr="00966F61" w:rsidDel="001443DB">
                <w:rPr>
                  <w:rFonts w:asciiTheme="minorHAnsi" w:hAnsiTheme="minorHAnsi"/>
                  <w:sz w:val="18"/>
                  <w:szCs w:val="18"/>
                </w:rPr>
                <w:delText>=NoCooling then display text result= n/a - Heating-only</w:delText>
              </w:r>
              <w:r w:rsidDel="001443DB">
                <w:rPr>
                  <w:rFonts w:asciiTheme="minorHAnsi" w:hAnsiTheme="minorHAnsi"/>
                  <w:sz w:val="18"/>
                  <w:szCs w:val="18"/>
                </w:rPr>
                <w:delText xml:space="preserve"> system</w:delText>
              </w:r>
              <w:r w:rsidRPr="00966F61" w:rsidDel="001443DB">
                <w:rPr>
                  <w:rFonts w:asciiTheme="minorHAnsi" w:hAnsiTheme="minorHAnsi"/>
                  <w:sz w:val="18"/>
                  <w:szCs w:val="18"/>
                </w:rPr>
                <w:delText xml:space="preserve">; </w:delText>
              </w:r>
            </w:del>
          </w:p>
          <w:p w14:paraId="3C7580C2" w14:textId="4FEFC94C" w:rsidR="001443DB" w:rsidRPr="00966F61" w:rsidRDefault="001443DB" w:rsidP="001443DB">
            <w:pPr>
              <w:rPr>
                <w:rFonts w:asciiTheme="minorHAnsi" w:hAnsiTheme="minorHAnsi"/>
                <w:sz w:val="18"/>
                <w:szCs w:val="18"/>
              </w:rPr>
            </w:pPr>
            <w:del w:id="93" w:author="Wichert, RJ@Energy [2]" w:date="2019-04-17T17:42:00Z">
              <w:r w:rsidRPr="00966F61" w:rsidDel="001443DB">
                <w:rPr>
                  <w:rFonts w:asciiTheme="minorHAnsi" w:hAnsiTheme="minorHAnsi"/>
                  <w:sz w:val="18"/>
                  <w:szCs w:val="18"/>
                </w:rPr>
                <w:delText xml:space="preserve">else </w:delText>
              </w:r>
              <w:r w:rsidDel="001443DB">
                <w:rPr>
                  <w:rFonts w:asciiTheme="minorHAnsi" w:hAnsiTheme="minorHAnsi"/>
                  <w:sz w:val="18"/>
                  <w:szCs w:val="18"/>
                </w:rPr>
                <w:delText xml:space="preserve"> enter the nominal ton value:</w:delText>
              </w:r>
              <w:r w:rsidRPr="00966F61" w:rsidDel="001443DB">
                <w:rPr>
                  <w:rFonts w:asciiTheme="minorHAnsi" w:hAnsiTheme="minorHAnsi"/>
                  <w:sz w:val="18"/>
                  <w:szCs w:val="18"/>
                </w:rPr>
                <w:delText xml:space="preserve"> numeric x.x&gt;&gt;</w:delText>
              </w:r>
            </w:del>
          </w:p>
        </w:tc>
      </w:tr>
      <w:tr w:rsidR="001443DB" w:rsidRPr="00966F61" w14:paraId="3C7580CC" w14:textId="77777777" w:rsidTr="002F506C">
        <w:trPr>
          <w:cantSplit/>
          <w:trHeight w:val="144"/>
        </w:trPr>
        <w:tc>
          <w:tcPr>
            <w:tcW w:w="475" w:type="dxa"/>
            <w:vAlign w:val="center"/>
          </w:tcPr>
          <w:p w14:paraId="3C7580C4" w14:textId="0B08E403"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3C7580C5" w14:textId="5F1A67FF"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443DB" w:rsidRPr="00966F61" w14:paraId="3C7580D5" w14:textId="77777777" w:rsidTr="002F506C">
        <w:trPr>
          <w:cantSplit/>
          <w:trHeight w:val="144"/>
        </w:trPr>
        <w:tc>
          <w:tcPr>
            <w:tcW w:w="475" w:type="dxa"/>
            <w:vAlign w:val="center"/>
          </w:tcPr>
          <w:p w14:paraId="3C7580CD" w14:textId="6F1FFADD"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8E7DDD5"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1443DB" w:rsidRDefault="001443DB" w:rsidP="001443D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1443DB" w:rsidRDefault="001443DB" w:rsidP="001443D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443DB" w:rsidRPr="00966F61" w14:paraId="3C7580E0" w14:textId="77777777" w:rsidTr="002F506C">
        <w:trPr>
          <w:cantSplit/>
          <w:trHeight w:val="144"/>
        </w:trPr>
        <w:tc>
          <w:tcPr>
            <w:tcW w:w="475" w:type="dxa"/>
            <w:vAlign w:val="center"/>
          </w:tcPr>
          <w:p w14:paraId="3C7580D6" w14:textId="3235FD6F"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1443DB" w:rsidRDefault="001443DB" w:rsidP="001443DB">
            <w:pPr>
              <w:rPr>
                <w:rFonts w:asciiTheme="minorHAnsi" w:hAnsiTheme="minorHAnsi"/>
                <w:sz w:val="18"/>
                <w:szCs w:val="18"/>
              </w:rPr>
            </w:pPr>
            <w:r>
              <w:rPr>
                <w:rFonts w:asciiTheme="minorHAnsi" w:hAnsiTheme="minorHAnsi"/>
                <w:sz w:val="18"/>
                <w:szCs w:val="18"/>
              </w:rPr>
              <w:t>&lt;&lt;calculated field:</w:t>
            </w:r>
          </w:p>
          <w:p w14:paraId="3C7580D9" w14:textId="77777777" w:rsidR="001443DB" w:rsidRDefault="001443DB" w:rsidP="001443DB">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1443DB" w:rsidRDefault="001443DB" w:rsidP="001443DB">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1443DB" w:rsidRPr="008F5085" w:rsidRDefault="001443DB" w:rsidP="001443DB">
            <w:pPr>
              <w:keepNext/>
              <w:rPr>
                <w:rFonts w:ascii="Calibri" w:hAnsi="Calibri"/>
                <w:sz w:val="18"/>
                <w:szCs w:val="18"/>
              </w:rPr>
            </w:pPr>
            <w:r w:rsidRPr="008F5085">
              <w:rPr>
                <w:rFonts w:ascii="Calibri" w:hAnsi="Calibri"/>
                <w:sz w:val="18"/>
                <w:szCs w:val="18"/>
              </w:rPr>
              <w:t>*CFI System</w:t>
            </w:r>
          </w:p>
          <w:p w14:paraId="3C7580DC" w14:textId="77777777" w:rsidR="001443DB" w:rsidRPr="008F5085" w:rsidRDefault="001443DB" w:rsidP="001443DB">
            <w:pPr>
              <w:rPr>
                <w:rFonts w:asciiTheme="minorHAnsi" w:hAnsiTheme="minorHAnsi"/>
                <w:sz w:val="18"/>
                <w:szCs w:val="18"/>
              </w:rPr>
            </w:pPr>
            <w:r w:rsidRPr="008F5085">
              <w:rPr>
                <w:rFonts w:ascii="Calibri" w:hAnsi="Calibri"/>
                <w:sz w:val="18"/>
                <w:szCs w:val="18"/>
              </w:rPr>
              <w:t>*</w:t>
            </w:r>
            <w:r w:rsidRPr="008F5085">
              <w:rPr>
                <w:rFonts w:asciiTheme="minorHAnsi" w:hAnsiTheme="minorHAnsi"/>
                <w:sz w:val="18"/>
                <w:szCs w:val="18"/>
              </w:rPr>
              <w:t>Not CFI&gt;&gt;</w:t>
            </w:r>
          </w:p>
          <w:p w14:paraId="3C7580DF" w14:textId="37915398" w:rsidR="001443DB" w:rsidRDefault="001443DB" w:rsidP="001443DB">
            <w:pPr>
              <w:rPr>
                <w:rFonts w:asciiTheme="minorHAnsi" w:hAnsiTheme="minorHAnsi"/>
                <w:sz w:val="18"/>
                <w:szCs w:val="18"/>
              </w:rPr>
            </w:pPr>
          </w:p>
        </w:tc>
      </w:tr>
      <w:tr w:rsidR="001443DB" w:rsidRPr="00966F61" w14:paraId="3C7580E8" w14:textId="77777777" w:rsidTr="002F506C">
        <w:trPr>
          <w:cantSplit/>
          <w:trHeight w:val="144"/>
        </w:trPr>
        <w:tc>
          <w:tcPr>
            <w:tcW w:w="475" w:type="dxa"/>
            <w:vAlign w:val="center"/>
          </w:tcPr>
          <w:p w14:paraId="3C7580E1" w14:textId="5C4868FC"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p>
          <w:p w14:paraId="3C7580E4" w14:textId="64B23EA1" w:rsidR="001443DB" w:rsidRDefault="001443DB" w:rsidP="001443DB">
            <w:pPr>
              <w:rPr>
                <w:rFonts w:asciiTheme="minorHAnsi" w:hAnsiTheme="minorHAnsi"/>
                <w:sz w:val="18"/>
                <w:szCs w:val="18"/>
              </w:rPr>
            </w:pPr>
            <w:r>
              <w:rPr>
                <w:rFonts w:asciiTheme="minorHAnsi" w:hAnsiTheme="minorHAnsi"/>
                <w:sz w:val="18"/>
                <w:szCs w:val="18"/>
              </w:rPr>
              <w:t>If parent is MCH-01b, MCH-01c, or MCH-01d then value=N/A;</w:t>
            </w:r>
          </w:p>
          <w:p w14:paraId="3C7580E7" w14:textId="44A8DF5D" w:rsidR="001443DB" w:rsidRPr="00966F61" w:rsidRDefault="001443DB" w:rsidP="001443DB">
            <w:pPr>
              <w:rPr>
                <w:rFonts w:asciiTheme="minorHAnsi" w:hAnsiTheme="minorHAnsi"/>
                <w:sz w:val="18"/>
                <w:szCs w:val="18"/>
              </w:rPr>
            </w:pPr>
            <w:r>
              <w:rPr>
                <w:rFonts w:asciiTheme="minorHAnsi" w:hAnsiTheme="minorHAnsi"/>
                <w:sz w:val="18"/>
                <w:szCs w:val="18"/>
              </w:rPr>
              <w:t>elseif parent isMCH-01a, reference value from MCH-01a section J 10</w:t>
            </w:r>
            <w:r w:rsidDel="00B977C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443DB" w:rsidRPr="00966F61" w14:paraId="3C7580EC" w14:textId="77777777" w:rsidTr="002F506C">
        <w:trPr>
          <w:cantSplit/>
          <w:trHeight w:val="144"/>
        </w:trPr>
        <w:tc>
          <w:tcPr>
            <w:tcW w:w="475" w:type="dxa"/>
            <w:vAlign w:val="center"/>
          </w:tcPr>
          <w:p w14:paraId="3C7580E9" w14:textId="1D8DC9C8" w:rsidR="001443DB" w:rsidRPr="00966F61" w:rsidRDefault="001443DB" w:rsidP="001443D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443DB" w:rsidRPr="00966F61" w14:paraId="3C7580F4" w14:textId="77777777" w:rsidTr="002F506C">
        <w:trPr>
          <w:cantSplit/>
          <w:trHeight w:val="144"/>
        </w:trPr>
        <w:tc>
          <w:tcPr>
            <w:tcW w:w="475" w:type="dxa"/>
            <w:vAlign w:val="center"/>
          </w:tcPr>
          <w:p w14:paraId="3C7580ED" w14:textId="6382ACB6" w:rsidR="001443DB" w:rsidRPr="00966F61" w:rsidDel="006E5AE2" w:rsidRDefault="001443DB" w:rsidP="001443D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27289EA8" w:rsidR="001443DB" w:rsidRDefault="001443DB" w:rsidP="001443D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5C5B5305" w:rsidR="001443DB" w:rsidRDefault="001443DB" w:rsidP="001443D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1443DB" w:rsidRDefault="001443DB" w:rsidP="001443D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443DB" w:rsidRPr="00966F61" w14:paraId="6513E734" w14:textId="77777777" w:rsidTr="002F506C">
        <w:trPr>
          <w:cantSplit/>
          <w:trHeight w:val="144"/>
        </w:trPr>
        <w:tc>
          <w:tcPr>
            <w:tcW w:w="475" w:type="dxa"/>
            <w:vAlign w:val="center"/>
          </w:tcPr>
          <w:p w14:paraId="21D626F8" w14:textId="368CC54D" w:rsidR="001443DB" w:rsidRDefault="001443DB" w:rsidP="001443D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1443DB" w:rsidRPr="00966F61" w:rsidRDefault="001443DB" w:rsidP="001443D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1443DB" w:rsidRDefault="001443DB" w:rsidP="001443DB">
            <w:pPr>
              <w:keepNext/>
              <w:rPr>
                <w:rFonts w:asciiTheme="minorHAnsi" w:hAnsiTheme="minorHAnsi"/>
                <w:sz w:val="18"/>
                <w:szCs w:val="18"/>
              </w:rPr>
            </w:pPr>
            <w:r>
              <w:rPr>
                <w:rFonts w:asciiTheme="minorHAnsi" w:hAnsiTheme="minorHAnsi"/>
                <w:sz w:val="18"/>
                <w:szCs w:val="18"/>
              </w:rPr>
              <w:t>&lt;&lt;Calculated Field:</w:t>
            </w:r>
          </w:p>
          <w:p w14:paraId="272C1F94" w14:textId="77777777" w:rsidR="001443DB" w:rsidRDefault="001443DB" w:rsidP="001443DB">
            <w:pPr>
              <w:keepNext/>
              <w:rPr>
                <w:ins w:id="94" w:author="Smith, Alexis@Energy" w:date="2019-03-07T14:43:00Z"/>
                <w:rFonts w:asciiTheme="minorHAnsi" w:hAnsiTheme="minorHAnsi"/>
                <w:sz w:val="18"/>
                <w:szCs w:val="18"/>
              </w:rPr>
            </w:pPr>
            <w:r>
              <w:rPr>
                <w:rFonts w:asciiTheme="minorHAnsi" w:hAnsiTheme="minorHAnsi"/>
                <w:sz w:val="18"/>
                <w:szCs w:val="18"/>
              </w:rPr>
              <w:t xml:space="preserve">Referenced from MCH-01, </w:t>
            </w:r>
            <w:ins w:id="95" w:author="Smith, Alexis@Energy" w:date="2019-03-07T14:43:00Z">
              <w:r>
                <w:rPr>
                  <w:rFonts w:asciiTheme="minorHAnsi" w:hAnsiTheme="minorHAnsi"/>
                  <w:sz w:val="18"/>
                  <w:szCs w:val="18"/>
                </w:rPr>
                <w:t>if MCH-01 variant is b or c, then display ‘Not a CFVCS’,</w:t>
              </w:r>
            </w:ins>
          </w:p>
          <w:p w14:paraId="51B04C8E" w14:textId="52D742D7" w:rsidR="001443DB" w:rsidRDefault="001443DB" w:rsidP="001443D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375CF8E" w14:textId="77777777" w:rsidR="001443DB" w:rsidRDefault="001443DB" w:rsidP="001443DB">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09A870FA" w:rsidR="001443DB" w:rsidRPr="00966F61" w:rsidRDefault="001443DB" w:rsidP="001443D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341"/>
        <w:gridCol w:w="6276"/>
      </w:tblGrid>
      <w:tr w:rsidR="003C1763" w:rsidRPr="00D83E48" w14:paraId="3C758108" w14:textId="77777777" w:rsidTr="002C3E94">
        <w:trPr>
          <w:cantSplit/>
          <w:trHeight w:val="144"/>
        </w:trPr>
        <w:tc>
          <w:tcPr>
            <w:tcW w:w="5000" w:type="pct"/>
            <w:gridSpan w:val="3"/>
            <w:vAlign w:val="center"/>
          </w:tcPr>
          <w:p w14:paraId="3C758106" w14:textId="35388FE1" w:rsidR="003C1763" w:rsidRPr="00D54A79" w:rsidRDefault="003C1763" w:rsidP="0069301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8107" w14:textId="77777777" w:rsidR="003C1763" w:rsidRPr="00405C44" w:rsidRDefault="003C1763" w:rsidP="00693010">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ED3862">
        <w:trPr>
          <w:cantSplit/>
          <w:trHeight w:val="144"/>
        </w:trPr>
        <w:tc>
          <w:tcPr>
            <w:tcW w:w="187" w:type="pct"/>
            <w:vAlign w:val="center"/>
          </w:tcPr>
          <w:p w14:paraId="3C75810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405C44">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ED3862">
        <w:trPr>
          <w:cantSplit/>
          <w:trHeight w:val="144"/>
        </w:trPr>
        <w:tc>
          <w:tcPr>
            <w:tcW w:w="187" w:type="pct"/>
            <w:vAlign w:val="center"/>
          </w:tcPr>
          <w:p w14:paraId="3C758111"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ED3862">
        <w:trPr>
          <w:cantSplit/>
          <w:trHeight w:val="144"/>
        </w:trPr>
        <w:tc>
          <w:tcPr>
            <w:tcW w:w="187" w:type="pct"/>
            <w:vAlign w:val="center"/>
          </w:tcPr>
          <w:p w14:paraId="3C758115"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ED3862">
        <w:trPr>
          <w:cantSplit/>
          <w:trHeight w:val="144"/>
        </w:trPr>
        <w:tc>
          <w:tcPr>
            <w:tcW w:w="187" w:type="pct"/>
            <w:vAlign w:val="center"/>
          </w:tcPr>
          <w:p w14:paraId="3C75811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693010">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3A36AB" w:rsidP="00693010">
            <w:pPr>
              <w:pStyle w:val="ListParagraph"/>
              <w:keepNext/>
              <w:rPr>
                <w:rFonts w:asciiTheme="minorHAnsi" w:hAnsiTheme="minorHAnsi"/>
                <w:sz w:val="18"/>
                <w:szCs w:val="18"/>
              </w:rPr>
            </w:pPr>
            <w:hyperlink r:id="rId20"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693010">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D654A7" w:rsidRPr="00D83E48" w14:paraId="3C758137" w14:textId="77777777" w:rsidTr="00ED3862">
        <w:trPr>
          <w:cantSplit/>
          <w:trHeight w:val="144"/>
        </w:trPr>
        <w:tc>
          <w:tcPr>
            <w:tcW w:w="187" w:type="pct"/>
            <w:vAlign w:val="center"/>
          </w:tcPr>
          <w:p w14:paraId="3C758120" w14:textId="77777777" w:rsidR="00D654A7" w:rsidRPr="00D54A79" w:rsidRDefault="00D654A7" w:rsidP="00D654A7">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D654A7" w:rsidRPr="00D54A79" w:rsidRDefault="00D654A7" w:rsidP="00D654A7">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D654A7" w:rsidRDefault="00D654A7" w:rsidP="00D654A7">
            <w:pPr>
              <w:keepNext/>
              <w:rPr>
                <w:rFonts w:asciiTheme="minorHAnsi" w:hAnsiTheme="minorHAnsi"/>
                <w:sz w:val="18"/>
                <w:szCs w:val="18"/>
              </w:rPr>
            </w:pPr>
            <w:r>
              <w:rPr>
                <w:rFonts w:asciiTheme="minorHAnsi" w:hAnsiTheme="minorHAnsi"/>
                <w:sz w:val="18"/>
                <w:szCs w:val="18"/>
              </w:rPr>
              <w:t xml:space="preserve">&lt;&lt;calculated field: </w:t>
            </w:r>
          </w:p>
          <w:p w14:paraId="34CCEBAC" w14:textId="5179F6AF"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4EF97E00" w:rsidR="00D654A7" w:rsidRPr="00E00244" w:rsidRDefault="00D654A7" w:rsidP="00D654A7">
            <w:pPr>
              <w:keepNext/>
              <w:ind w:left="720"/>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602F34F" w14:textId="5463AB74" w:rsidR="00D654A7" w:rsidRPr="00E00244" w:rsidRDefault="00D654A7" w:rsidP="00D654A7">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6CDDE15" w14:textId="0EB558BC" w:rsidR="00D654A7" w:rsidRDefault="00D654A7" w:rsidP="00D654A7">
            <w:pPr>
              <w:keepNext/>
              <w:ind w:left="720"/>
              <w:rPr>
                <w:rFonts w:asciiTheme="minorHAnsi" w:hAnsiTheme="minorHAnsi"/>
                <w:sz w:val="16"/>
                <w:szCs w:val="16"/>
              </w:rPr>
            </w:pPr>
            <w:r>
              <w:rPr>
                <w:rFonts w:asciiTheme="minorHAnsi" w:hAnsiTheme="minorHAnsi"/>
                <w:sz w:val="16"/>
                <w:szCs w:val="16"/>
              </w:rPr>
              <w:t>If A0</w:t>
            </w:r>
            <w:r w:rsidR="008F508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2CDB55A" w14:textId="5E19E4BC" w:rsidR="00D654A7" w:rsidRDefault="00D654A7" w:rsidP="00D654A7">
            <w:pPr>
              <w:keepNext/>
              <w:ind w:left="720"/>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8B322DA" w14:textId="77777777" w:rsidR="00D654A7" w:rsidRDefault="00D654A7" w:rsidP="00D654A7">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D654A7" w:rsidRDefault="00D654A7" w:rsidP="00D654A7">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D654A7" w:rsidRPr="00E00244" w:rsidRDefault="00D654A7" w:rsidP="00D654A7">
            <w:pPr>
              <w:keepNext/>
              <w:rPr>
                <w:rFonts w:asciiTheme="minorHAnsi" w:hAnsiTheme="minorHAnsi"/>
                <w:sz w:val="16"/>
                <w:szCs w:val="16"/>
              </w:rPr>
            </w:pPr>
          </w:p>
          <w:p w14:paraId="5C3B560E" w14:textId="2268E23B"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7</w:t>
            </w:r>
            <w:r w:rsidRPr="00E00244">
              <w:rPr>
                <w:rFonts w:asciiTheme="minorHAnsi" w:hAnsiTheme="minorHAnsi"/>
                <w:sz w:val="16"/>
                <w:szCs w:val="16"/>
              </w:rPr>
              <w:t xml:space="preserve"> =  ZonallyControlled Then</w:t>
            </w:r>
          </w:p>
          <w:p w14:paraId="3F81AD44" w14:textId="2CBBB46C" w:rsidR="00D654A7"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6CE0D1B5" w14:textId="3805558C"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D9FBF4" w14:textId="77777777" w:rsidR="00D654A7" w:rsidRPr="00E00244" w:rsidRDefault="00D654A7" w:rsidP="00D654A7">
            <w:pPr>
              <w:keepNext/>
              <w:ind w:left="646"/>
              <w:rPr>
                <w:rFonts w:asciiTheme="minorHAnsi" w:hAnsiTheme="minorHAnsi"/>
                <w:sz w:val="16"/>
                <w:szCs w:val="16"/>
              </w:rPr>
            </w:pPr>
            <w:r>
              <w:rPr>
                <w:rFonts w:asciiTheme="minorHAnsi" w:hAnsiTheme="minorHAnsi"/>
                <w:sz w:val="16"/>
                <w:szCs w:val="16"/>
              </w:rPr>
              <w:t>Else use variant MCH-23b;</w:t>
            </w:r>
          </w:p>
          <w:p w14:paraId="50A36208" w14:textId="3FAFAC2F" w:rsidR="00D654A7"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26F4B50F" w14:textId="516D561F"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D2C65C"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5107CF4" w14:textId="77777777" w:rsidR="00D654A7" w:rsidRPr="00E00244" w:rsidRDefault="00D654A7" w:rsidP="00D654A7">
            <w:pPr>
              <w:keepNext/>
              <w:ind w:left="646"/>
              <w:rPr>
                <w:rFonts w:asciiTheme="minorHAnsi" w:hAnsiTheme="minorHAnsi"/>
                <w:sz w:val="16"/>
                <w:szCs w:val="16"/>
              </w:rPr>
            </w:pPr>
          </w:p>
          <w:p w14:paraId="14968C10" w14:textId="6A8DD54D"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7</w:t>
            </w:r>
            <w:r w:rsidRPr="00E00244">
              <w:rPr>
                <w:rFonts w:asciiTheme="minorHAnsi" w:hAnsiTheme="minorHAnsi"/>
                <w:sz w:val="16"/>
                <w:szCs w:val="16"/>
              </w:rPr>
              <w:t xml:space="preserve"> = NotZonal Then</w:t>
            </w:r>
          </w:p>
          <w:p w14:paraId="6E87F92F" w14:textId="5EF7D2F8" w:rsidR="00D654A7" w:rsidRPr="00E00244" w:rsidRDefault="00D654A7" w:rsidP="00D654A7">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F508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16F62D4" w14:textId="64656E99" w:rsidR="00D654A7" w:rsidRDefault="00D654A7" w:rsidP="00D654A7">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92F4870" w14:textId="2250E31D"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5FAE069"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D654A7" w:rsidRDefault="00D654A7" w:rsidP="00D654A7">
            <w:pPr>
              <w:keepNext/>
              <w:ind w:left="646"/>
              <w:rPr>
                <w:rFonts w:asciiTheme="minorHAnsi" w:hAnsiTheme="minorHAnsi"/>
                <w:sz w:val="16"/>
                <w:szCs w:val="16"/>
              </w:rPr>
            </w:pPr>
          </w:p>
          <w:p w14:paraId="3025BD21" w14:textId="142588DC" w:rsidR="00D654A7" w:rsidRDefault="00D654A7" w:rsidP="00D654A7">
            <w:pPr>
              <w:keepNext/>
              <w:rPr>
                <w:rFonts w:ascii="Calibri" w:hAnsi="Calibri"/>
                <w:sz w:val="16"/>
                <w:szCs w:val="16"/>
              </w:rPr>
            </w:pPr>
            <w:r w:rsidRPr="00E00244">
              <w:rPr>
                <w:rFonts w:ascii="Calibri" w:hAnsi="Calibri"/>
                <w:sz w:val="16"/>
                <w:szCs w:val="16"/>
              </w:rPr>
              <w:t>ElseIf A0</w:t>
            </w:r>
            <w:r w:rsidR="008F508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69D2371" w14:textId="7F0011AC" w:rsidR="00D654A7" w:rsidRDefault="00D654A7" w:rsidP="00D654A7">
            <w:pPr>
              <w:keepNext/>
              <w:ind w:left="646"/>
              <w:rPr>
                <w:rFonts w:ascii="Calibri" w:hAnsi="Calibri"/>
                <w:sz w:val="16"/>
                <w:szCs w:val="16"/>
              </w:rPr>
            </w:pPr>
            <w:r w:rsidRPr="00E00244">
              <w:rPr>
                <w:rFonts w:ascii="Calibri" w:hAnsi="Calibri"/>
                <w:sz w:val="16"/>
                <w:szCs w:val="16"/>
              </w:rPr>
              <w:t>if A0</w:t>
            </w:r>
            <w:r w:rsidR="008F508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5659FA9" w14:textId="29FC928D" w:rsidR="00D654A7" w:rsidRDefault="00D654A7" w:rsidP="00D654A7">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F5085">
              <w:rPr>
                <w:rFonts w:ascii="Calibri" w:hAnsi="Calibri"/>
                <w:sz w:val="16"/>
                <w:szCs w:val="16"/>
              </w:rPr>
              <w:t>8</w:t>
            </w:r>
            <w:r>
              <w:rPr>
                <w:rFonts w:ascii="Calibri" w:hAnsi="Calibri"/>
                <w:sz w:val="16"/>
                <w:szCs w:val="16"/>
              </w:rPr>
              <w:t xml:space="preserve"> = CFI System or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6AAE8AB" w14:textId="598EF7CC" w:rsidR="00D654A7" w:rsidRDefault="00D654A7" w:rsidP="00D654A7">
            <w:pPr>
              <w:keepNext/>
              <w:ind w:left="646"/>
              <w:rPr>
                <w:rFonts w:ascii="Calibri" w:hAnsi="Calibri"/>
                <w:sz w:val="16"/>
                <w:szCs w:val="16"/>
              </w:rPr>
            </w:pPr>
            <w:r>
              <w:rPr>
                <w:rFonts w:ascii="Calibri" w:hAnsi="Calibri"/>
                <w:sz w:val="16"/>
                <w:szCs w:val="16"/>
              </w:rPr>
              <w:t>if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53C5CC38" w14:textId="77777777" w:rsidR="00D654A7" w:rsidRPr="00E00244" w:rsidRDefault="00D654A7" w:rsidP="00D654A7">
            <w:pPr>
              <w:keepNext/>
              <w:ind w:left="646"/>
              <w:rPr>
                <w:rFonts w:ascii="Calibri" w:hAnsi="Calibri"/>
                <w:sz w:val="16"/>
                <w:szCs w:val="16"/>
              </w:rPr>
            </w:pPr>
            <w:r>
              <w:rPr>
                <w:rFonts w:ascii="Calibri" w:hAnsi="Calibri"/>
                <w:sz w:val="16"/>
                <w:szCs w:val="16"/>
              </w:rPr>
              <w:t>Else use variant MCH-23-a</w:t>
            </w:r>
          </w:p>
          <w:p w14:paraId="663864F8" w14:textId="77777777" w:rsidR="00D654A7" w:rsidRDefault="00D654A7" w:rsidP="00D654A7">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D654A7" w:rsidRPr="00D54A79" w:rsidRDefault="00D654A7" w:rsidP="00D654A7">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4959"/>
        <w:gridCol w:w="5603"/>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E35F0F" w:rsidRPr="00D83E48" w14:paraId="0E1FB9C4" w14:textId="77777777" w:rsidTr="00484EC1">
        <w:trPr>
          <w:cantSplit/>
          <w:trHeight w:val="144"/>
        </w:trPr>
        <w:tc>
          <w:tcPr>
            <w:tcW w:w="212" w:type="pct"/>
            <w:vAlign w:val="center"/>
          </w:tcPr>
          <w:p w14:paraId="2F2DFCEB" w14:textId="7CDCA6BF" w:rsidR="00E35F0F" w:rsidRDefault="00E35F0F">
            <w:pPr>
              <w:keepNext/>
              <w:jc w:val="center"/>
              <w:rPr>
                <w:rFonts w:asciiTheme="minorHAnsi" w:hAnsiTheme="minorHAnsi"/>
                <w:sz w:val="18"/>
                <w:szCs w:val="18"/>
              </w:rPr>
            </w:pPr>
            <w:r>
              <w:rPr>
                <w:rFonts w:asciiTheme="minorHAnsi" w:hAnsiTheme="minorHAnsi" w:cs="Calibri-Bold"/>
                <w:bCs/>
                <w:sz w:val="18"/>
                <w:szCs w:val="18"/>
              </w:rPr>
              <w:t>09</w:t>
            </w:r>
          </w:p>
        </w:tc>
        <w:tc>
          <w:tcPr>
            <w:tcW w:w="2248" w:type="pct"/>
            <w:vAlign w:val="center"/>
          </w:tcPr>
          <w:p w14:paraId="124C87A2" w14:textId="0AF9483B" w:rsidR="00E35F0F" w:rsidRPr="006860D2" w:rsidRDefault="00E35F0F" w:rsidP="00E35F0F">
            <w:pPr>
              <w:keepNext/>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540" w:type="pct"/>
            <w:vAlign w:val="center"/>
          </w:tcPr>
          <w:p w14:paraId="1854B336" w14:textId="77777777" w:rsidR="00E35F0F" w:rsidRPr="00E90488" w:rsidRDefault="00E35F0F" w:rsidP="00E35F0F">
            <w:pPr>
              <w:keepNext/>
              <w:rPr>
                <w:sz w:val="24"/>
                <w:szCs w:val="24"/>
              </w:rPr>
            </w:pPr>
            <w:r w:rsidRPr="00E90488">
              <w:rPr>
                <w:rFonts w:ascii="Calibri" w:hAnsi="Calibri"/>
                <w:sz w:val="18"/>
              </w:rPr>
              <w:t>&lt;&lt;</w:t>
            </w:r>
            <w:r>
              <w:rPr>
                <w:rFonts w:ascii="Calibri" w:hAnsi="Calibri"/>
                <w:sz w:val="18"/>
              </w:rPr>
              <w:t>calculated Field:</w:t>
            </w:r>
          </w:p>
          <w:p w14:paraId="1CFC178A" w14:textId="046BE5CE" w:rsidR="00E35F0F" w:rsidRPr="006860D2" w:rsidRDefault="00E35F0F" w:rsidP="00E35F0F">
            <w:pPr>
              <w:keepNext/>
              <w:rPr>
                <w:rFonts w:ascii="Calibri" w:hAnsi="Calibri"/>
                <w:sz w:val="18"/>
                <w:szCs w:val="18"/>
              </w:rPr>
            </w:pPr>
            <w:r>
              <w:rPr>
                <w:rFonts w:ascii="Calibri" w:hAnsi="Calibri"/>
                <w:sz w:val="18"/>
              </w:rPr>
              <w:t>if</w:t>
            </w:r>
            <w:r w:rsidRPr="00E90488">
              <w:rPr>
                <w:rFonts w:ascii="Calibri" w:hAnsi="Calibri"/>
                <w:sz w:val="18"/>
              </w:rPr>
              <w:t xml:space="preserve"> </w:t>
            </w:r>
            <w:r>
              <w:rPr>
                <w:rFonts w:ascii="Calibri" w:hAnsi="Calibri"/>
                <w:sz w:val="18"/>
              </w:rPr>
              <w:t>Value=pass in all rows in Range D01-D07, Then display result=System Complies; else display result=System Does Not Comply</w:t>
            </w:r>
            <w:r>
              <w:rPr>
                <w:sz w:val="24"/>
                <w:szCs w:val="24"/>
              </w:rPr>
              <w:t xml:space="preserve">:  </w:t>
            </w:r>
            <w:r w:rsidRPr="00E90488">
              <w:rPr>
                <w:rFonts w:ascii="Calibri" w:hAnsi="Calibri"/>
                <w:sz w:val="18"/>
              </w:rPr>
              <w:t xml:space="preserve">one or more applicable </w:t>
            </w:r>
            <w:r>
              <w:rPr>
                <w:rFonts w:ascii="Calibri" w:hAnsi="Calibri"/>
                <w:sz w:val="18"/>
              </w:rPr>
              <w:t>remedial actions were not completed as required</w:t>
            </w:r>
            <w:r w:rsidRPr="00E90488">
              <w:rPr>
                <w:rFonts w:ascii="Calibri" w:hAnsi="Calibri"/>
                <w:sz w:val="18"/>
              </w:rPr>
              <w:t xml:space="preserve">. </w:t>
            </w:r>
            <w:r>
              <w:rPr>
                <w:rFonts w:ascii="Calibri" w:hAnsi="Calibri"/>
                <w:sz w:val="18"/>
              </w:rPr>
              <w:t xml:space="preserve"> </w:t>
            </w:r>
            <w:r w:rsidRPr="00E90488">
              <w:rPr>
                <w:rFonts w:ascii="Calibri" w:hAnsi="Calibri"/>
                <w:sz w:val="18"/>
              </w:rPr>
              <w:t>Enter reason</w:t>
            </w:r>
            <w:r>
              <w:rPr>
                <w:rFonts w:ascii="Calibri" w:hAnsi="Calibri"/>
                <w:sz w:val="18"/>
              </w:rPr>
              <w:t>(s)</w:t>
            </w:r>
            <w:r w:rsidRPr="00E90488">
              <w:rPr>
                <w:rFonts w:ascii="Calibri" w:hAnsi="Calibri"/>
                <w:sz w:val="18"/>
              </w:rPr>
              <w:t xml:space="preserve"> for </w:t>
            </w:r>
            <w:r>
              <w:rPr>
                <w:rFonts w:ascii="Calibri" w:hAnsi="Calibri"/>
                <w:sz w:val="18"/>
              </w:rPr>
              <w:t>non-compliance</w:t>
            </w:r>
            <w:r w:rsidRPr="00E90488">
              <w:rPr>
                <w:rFonts w:ascii="Calibri" w:hAnsi="Calibri"/>
                <w:sz w:val="18"/>
              </w:rPr>
              <w:t xml:space="preserve"> in</w:t>
            </w:r>
            <w:r>
              <w:rPr>
                <w:rFonts w:ascii="Calibri" w:hAnsi="Calibri"/>
                <w:sz w:val="18"/>
              </w:rPr>
              <w:t xml:space="preserve"> corrections notes field below&gt;&gt;</w:t>
            </w:r>
          </w:p>
        </w:tc>
      </w:tr>
      <w:tr w:rsidR="00E35F0F" w:rsidRPr="00D83E48" w14:paraId="5C848D5E" w14:textId="77777777" w:rsidTr="00484EC1">
        <w:trPr>
          <w:cantSplit/>
          <w:trHeight w:val="144"/>
        </w:trPr>
        <w:tc>
          <w:tcPr>
            <w:tcW w:w="212" w:type="pct"/>
            <w:vAlign w:val="center"/>
          </w:tcPr>
          <w:p w14:paraId="09DDE159" w14:textId="2D78108F" w:rsidR="00E35F0F" w:rsidRDefault="00E35F0F">
            <w:pPr>
              <w:keepNext/>
              <w:jc w:val="center"/>
              <w:rPr>
                <w:rFonts w:asciiTheme="minorHAnsi" w:hAnsiTheme="minorHAnsi"/>
                <w:sz w:val="18"/>
                <w:szCs w:val="18"/>
              </w:rPr>
            </w:pPr>
            <w:r>
              <w:rPr>
                <w:rFonts w:asciiTheme="minorHAnsi" w:hAnsiTheme="minorHAnsi" w:cs="Calibri-Bold"/>
                <w:bCs/>
                <w:sz w:val="18"/>
                <w:szCs w:val="18"/>
              </w:rPr>
              <w:t>10</w:t>
            </w:r>
          </w:p>
        </w:tc>
        <w:tc>
          <w:tcPr>
            <w:tcW w:w="2248" w:type="pct"/>
            <w:vAlign w:val="center"/>
          </w:tcPr>
          <w:p w14:paraId="201AC0AA" w14:textId="6AD702F6" w:rsidR="00E35F0F" w:rsidRPr="006860D2" w:rsidRDefault="00E35F0F" w:rsidP="00E35F0F">
            <w:pPr>
              <w:keepNext/>
              <w:rPr>
                <w:rFonts w:ascii="Calibri" w:hAnsi="Calibri"/>
                <w:sz w:val="18"/>
                <w:szCs w:val="18"/>
              </w:rPr>
            </w:pPr>
            <w:r>
              <w:rPr>
                <w:rFonts w:ascii="Calibri" w:hAnsi="Calibri"/>
                <w:sz w:val="18"/>
              </w:rPr>
              <w:t>Correction Notes:</w:t>
            </w:r>
          </w:p>
        </w:tc>
        <w:tc>
          <w:tcPr>
            <w:tcW w:w="2540" w:type="pct"/>
            <w:vAlign w:val="center"/>
          </w:tcPr>
          <w:p w14:paraId="3D5E0F7A" w14:textId="55997B65" w:rsidR="00E35F0F" w:rsidRPr="006860D2" w:rsidRDefault="00E35F0F" w:rsidP="00E35F0F">
            <w:pPr>
              <w:keepNext/>
              <w:rPr>
                <w:rFonts w:ascii="Calibri" w:hAnsi="Calibr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as condition of registration of the failure;  user input text&gt;&gt;</w:t>
            </w:r>
          </w:p>
        </w:tc>
      </w:tr>
      <w:tr w:rsidR="00E35F0F" w:rsidRPr="00D83E48" w14:paraId="67803AFB" w14:textId="77777777" w:rsidTr="00484EC1">
        <w:trPr>
          <w:cantSplit/>
          <w:trHeight w:val="144"/>
        </w:trPr>
        <w:tc>
          <w:tcPr>
            <w:tcW w:w="212" w:type="pct"/>
            <w:vAlign w:val="center"/>
          </w:tcPr>
          <w:p w14:paraId="1CF996D6" w14:textId="60647E7C" w:rsidR="00E35F0F" w:rsidRDefault="00E35F0F">
            <w:pPr>
              <w:keepNext/>
              <w:jc w:val="center"/>
              <w:rPr>
                <w:rFonts w:asciiTheme="minorHAnsi" w:hAnsiTheme="minorHAnsi"/>
                <w:sz w:val="18"/>
                <w:szCs w:val="18"/>
              </w:rPr>
            </w:pPr>
            <w:r>
              <w:rPr>
                <w:rFonts w:asciiTheme="minorHAnsi" w:hAnsiTheme="minorHAnsi" w:cs="Calibri-Bold"/>
                <w:bCs/>
                <w:sz w:val="18"/>
                <w:szCs w:val="18"/>
              </w:rPr>
              <w:t>11</w:t>
            </w:r>
          </w:p>
        </w:tc>
        <w:tc>
          <w:tcPr>
            <w:tcW w:w="2248" w:type="pct"/>
            <w:vAlign w:val="center"/>
          </w:tcPr>
          <w:p w14:paraId="2E1C3FB3" w14:textId="68D8B17C" w:rsidR="00E35F0F" w:rsidRPr="006860D2" w:rsidRDefault="00E35F0F" w:rsidP="00E35F0F">
            <w:pPr>
              <w:keepNext/>
              <w:rPr>
                <w:rFonts w:ascii="Calibri" w:hAnsi="Calibri"/>
                <w:sz w:val="18"/>
                <w:szCs w:val="18"/>
              </w:rPr>
            </w:pPr>
            <w:r>
              <w:rPr>
                <w:rFonts w:ascii="Calibri" w:hAnsi="Calibri"/>
                <w:sz w:val="18"/>
              </w:rPr>
              <w:t>Optional Notes:</w:t>
            </w:r>
          </w:p>
        </w:tc>
        <w:tc>
          <w:tcPr>
            <w:tcW w:w="2540" w:type="pct"/>
            <w:vAlign w:val="center"/>
          </w:tcPr>
          <w:p w14:paraId="5C1DDF40" w14:textId="7EA78846" w:rsidR="00E35F0F" w:rsidRDefault="00E35F0F" w:rsidP="00E35F0F">
            <w:pPr>
              <w:pStyle w:val="FootnoteText"/>
              <w:keepNext/>
              <w:rPr>
                <w:rFonts w:ascii="Calibri" w:hAnsi="Calibri"/>
                <w:sz w:val="18"/>
              </w:rPr>
            </w:pPr>
            <w:r>
              <w:rPr>
                <w:rFonts w:ascii="Calibri" w:hAnsi="Calibri"/>
                <w:sz w:val="18"/>
              </w:rPr>
              <w:t>&lt;&lt;response is optional: user input text&gt;&gt;</w:t>
            </w:r>
          </w:p>
          <w:p w14:paraId="0CC47319" w14:textId="77777777" w:rsidR="00E35F0F" w:rsidRPr="006860D2" w:rsidRDefault="00E35F0F" w:rsidP="00E35F0F">
            <w:pPr>
              <w:keepNext/>
              <w:rPr>
                <w:rFonts w:ascii="Calibri" w:hAnsi="Calibri"/>
                <w:sz w:val="18"/>
                <w:szCs w:val="18"/>
              </w:rPr>
            </w:pPr>
          </w:p>
        </w:tc>
      </w:tr>
      <w:tr w:rsidR="00E35F0F" w:rsidRPr="00D83E48" w14:paraId="3C758164" w14:textId="77777777" w:rsidTr="009116F2">
        <w:trPr>
          <w:cantSplit/>
          <w:trHeight w:val="144"/>
        </w:trPr>
        <w:tc>
          <w:tcPr>
            <w:tcW w:w="5000" w:type="pct"/>
            <w:gridSpan w:val="3"/>
            <w:vAlign w:val="center"/>
          </w:tcPr>
          <w:p w14:paraId="3C758163" w14:textId="3710E9FE" w:rsidR="00E35F0F" w:rsidRPr="002C3E94" w:rsidRDefault="00E35F0F" w:rsidP="00E35F0F">
            <w:pPr>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7"/>
        <w:gridCol w:w="4952"/>
        <w:gridCol w:w="5597"/>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1D100B42"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D654A7">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B24F6DF"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8F5085">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0180F164" w:rsidR="009116F2" w:rsidRPr="00D54A79" w:rsidRDefault="009116F2" w:rsidP="00454DD7">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 xml:space="preserve">procedures given in </w:t>
            </w:r>
            <w:r w:rsidR="00454DD7" w:rsidRPr="00454DD7">
              <w:t xml:space="preserve"> </w:t>
            </w:r>
            <w:r w:rsidR="00454DD7" w:rsidRPr="00454DD7">
              <w:rPr>
                <w:rFonts w:ascii="Calibri" w:hAnsi="Calibri"/>
                <w:sz w:val="18"/>
                <w:szCs w:val="18"/>
              </w:rPr>
              <w:t>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Change w:id="96">
          <w:tblGrid>
            <w:gridCol w:w="468"/>
            <w:gridCol w:w="2610"/>
            <w:gridCol w:w="7920"/>
          </w:tblGrid>
        </w:tblGridChange>
      </w:tblGrid>
      <w:tr w:rsidR="001E402F" w:rsidRPr="00D83E48" w14:paraId="3C75818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AC172E" w:rsidRPr="00E20833" w14:paraId="29D17F32" w14:textId="77777777" w:rsidTr="00AC172E">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97" w:author="Wichert, RJ@Energy" w:date="2019-03-07T14: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98" w:author="Wichert, RJ@Energy" w:date="2019-03-07T14:43:00Z">
            <w:trPr>
              <w:trHeight w:val="144"/>
            </w:trPr>
          </w:trPrChange>
        </w:trPr>
        <w:tc>
          <w:tcPr>
            <w:tcW w:w="468" w:type="dxa"/>
            <w:vAlign w:val="center"/>
            <w:tcPrChange w:id="99" w:author="Wichert, RJ@Energy" w:date="2019-03-07T14:43:00Z">
              <w:tcPr>
                <w:tcW w:w="468" w:type="dxa"/>
                <w:vAlign w:val="center"/>
              </w:tcPr>
            </w:tcPrChange>
          </w:tcPr>
          <w:p w14:paraId="2FA9D748" w14:textId="035C2A1C"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10</w:t>
            </w:r>
          </w:p>
        </w:tc>
        <w:tc>
          <w:tcPr>
            <w:tcW w:w="2610" w:type="dxa"/>
            <w:vAlign w:val="center"/>
            <w:tcPrChange w:id="100" w:author="Wichert, RJ@Energy" w:date="2019-03-07T14:43:00Z">
              <w:tcPr>
                <w:tcW w:w="2610" w:type="dxa"/>
                <w:vAlign w:val="center"/>
              </w:tcPr>
            </w:tcPrChange>
          </w:tcPr>
          <w:p w14:paraId="3033AC3D" w14:textId="01C81478" w:rsidR="00AC172E" w:rsidRPr="00E20833" w:rsidRDefault="00AC172E" w:rsidP="00AC172E">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Change w:id="101" w:author="Wichert, RJ@Energy" w:date="2019-03-07T14:43:00Z">
              <w:tcPr>
                <w:tcW w:w="7920" w:type="dxa"/>
                <w:vAlign w:val="center"/>
              </w:tcPr>
            </w:tcPrChange>
          </w:tcPr>
          <w:p w14:paraId="73C5FE15" w14:textId="77777777" w:rsidR="00AC172E" w:rsidRPr="00E90488" w:rsidRDefault="00AC172E" w:rsidP="00AC172E">
            <w:pPr>
              <w:rPr>
                <w:sz w:val="24"/>
                <w:szCs w:val="24"/>
              </w:rPr>
            </w:pPr>
            <w:r w:rsidRPr="00E90488">
              <w:rPr>
                <w:rFonts w:ascii="Calibri" w:hAnsi="Calibri"/>
                <w:sz w:val="18"/>
              </w:rPr>
              <w:t>&lt;&lt;user pick from list:</w:t>
            </w:r>
          </w:p>
          <w:p w14:paraId="0DB15835" w14:textId="77777777" w:rsidR="00AC172E" w:rsidRPr="00E90488" w:rsidRDefault="00AC172E" w:rsidP="00AC172E">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679194EF" w14:textId="77777777" w:rsidR="00AC172E" w:rsidRPr="00E90488" w:rsidRDefault="00AC172E" w:rsidP="00AC172E">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21B4A2AD" w14:textId="570B910E" w:rsidR="00AC172E" w:rsidRPr="00E20833" w:rsidRDefault="00AC172E" w:rsidP="00AC172E">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AC172E" w:rsidRPr="00E20833" w14:paraId="2A10B40B" w14:textId="77777777" w:rsidTr="00AC172E">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Change w:id="102" w:author="Wichert, RJ@Energy" w:date="2019-03-07T14:43:00Z">
            <w:tblPrEx>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Ex>
          </w:tblPrExChange>
        </w:tblPrEx>
        <w:trPr>
          <w:trHeight w:val="144"/>
          <w:trPrChange w:id="103" w:author="Wichert, RJ@Energy" w:date="2019-03-07T14:43:00Z">
            <w:trPr>
              <w:trHeight w:val="144"/>
            </w:trPr>
          </w:trPrChange>
        </w:trPr>
        <w:tc>
          <w:tcPr>
            <w:tcW w:w="468" w:type="dxa"/>
            <w:vAlign w:val="center"/>
            <w:tcPrChange w:id="104" w:author="Wichert, RJ@Energy" w:date="2019-03-07T14:43:00Z">
              <w:tcPr>
                <w:tcW w:w="468" w:type="dxa"/>
                <w:vAlign w:val="center"/>
              </w:tcPr>
            </w:tcPrChange>
          </w:tcPr>
          <w:p w14:paraId="0D2127C7" w14:textId="71C8A611"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11</w:t>
            </w:r>
          </w:p>
        </w:tc>
        <w:tc>
          <w:tcPr>
            <w:tcW w:w="2610" w:type="dxa"/>
            <w:vAlign w:val="center"/>
            <w:tcPrChange w:id="105" w:author="Wichert, RJ@Energy" w:date="2019-03-07T14:43:00Z">
              <w:tcPr>
                <w:tcW w:w="2610" w:type="dxa"/>
                <w:vAlign w:val="center"/>
              </w:tcPr>
            </w:tcPrChange>
          </w:tcPr>
          <w:p w14:paraId="68B5010B" w14:textId="3997CE2A" w:rsidR="00AC172E" w:rsidRPr="00E20833" w:rsidRDefault="00AC172E" w:rsidP="00AC172E">
            <w:pPr>
              <w:pStyle w:val="FootnoteText"/>
              <w:keepNext/>
              <w:rPr>
                <w:rFonts w:asciiTheme="minorHAnsi" w:hAnsiTheme="minorHAnsi"/>
                <w:sz w:val="18"/>
                <w:szCs w:val="18"/>
              </w:rPr>
            </w:pPr>
            <w:r>
              <w:rPr>
                <w:rFonts w:ascii="Calibri" w:hAnsi="Calibri"/>
                <w:sz w:val="18"/>
              </w:rPr>
              <w:t>Correction Notes:</w:t>
            </w:r>
          </w:p>
        </w:tc>
        <w:tc>
          <w:tcPr>
            <w:tcW w:w="7920" w:type="dxa"/>
            <w:vAlign w:val="center"/>
            <w:tcPrChange w:id="106" w:author="Wichert, RJ@Energy" w:date="2019-03-07T14:43:00Z">
              <w:tcPr>
                <w:tcW w:w="7920" w:type="dxa"/>
                <w:vAlign w:val="center"/>
              </w:tcPr>
            </w:tcPrChange>
          </w:tcPr>
          <w:p w14:paraId="4BFFA95A" w14:textId="0FCD01FE" w:rsidR="00AC172E" w:rsidRPr="00E20833" w:rsidRDefault="00AC172E" w:rsidP="00AC172E">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AC172E" w:rsidRPr="00D83E48" w14:paraId="3C75819E" w14:textId="77777777" w:rsidTr="002F506C">
        <w:trPr>
          <w:trHeight w:val="144"/>
        </w:trPr>
        <w:tc>
          <w:tcPr>
            <w:tcW w:w="10998" w:type="dxa"/>
            <w:gridSpan w:val="3"/>
            <w:vAlign w:val="center"/>
          </w:tcPr>
          <w:p w14:paraId="3C75819D" w14:textId="741F9848" w:rsidR="00AC172E" w:rsidRPr="008D67CB" w:rsidRDefault="00AC172E" w:rsidP="00AC172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9F" w14:textId="46C8E65C" w:rsidR="003C1763" w:rsidRDefault="003C1763"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C172E" w:rsidRPr="00DF3F73" w14:paraId="6905F4CB" w14:textId="77777777" w:rsidTr="00BD2A46">
        <w:trPr>
          <w:cantSplit/>
          <w:trHeight w:val="432"/>
        </w:trPr>
        <w:tc>
          <w:tcPr>
            <w:tcW w:w="5000" w:type="pct"/>
            <w:gridSpan w:val="2"/>
            <w:vAlign w:val="center"/>
          </w:tcPr>
          <w:p w14:paraId="0CCABD95" w14:textId="77777777" w:rsidR="00AC172E" w:rsidRPr="00DF3F73" w:rsidRDefault="00AC172E" w:rsidP="00BD2A46">
            <w:pPr>
              <w:keepNext/>
              <w:rPr>
                <w:rFonts w:asciiTheme="minorHAnsi" w:hAnsiTheme="minorHAnsi"/>
                <w:b/>
                <w:sz w:val="18"/>
                <w:szCs w:val="18"/>
              </w:rPr>
            </w:pPr>
            <w:r>
              <w:rPr>
                <w:rFonts w:asciiTheme="minorHAnsi" w:hAnsiTheme="minorHAnsi"/>
                <w:b/>
                <w:sz w:val="18"/>
                <w:szCs w:val="18"/>
              </w:rPr>
              <w:t>G. Determination of HERS Verification Compliance</w:t>
            </w:r>
          </w:p>
          <w:p w14:paraId="58D7C74F" w14:textId="77777777" w:rsidR="00AC172E" w:rsidRPr="00DF3F73" w:rsidRDefault="00AC172E" w:rsidP="00BD2A4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C172E" w:rsidRPr="00DF3F73" w14:paraId="31B8C30C" w14:textId="77777777" w:rsidTr="00BD2A46">
        <w:trPr>
          <w:cantSplit/>
          <w:trHeight w:val="432"/>
        </w:trPr>
        <w:tc>
          <w:tcPr>
            <w:tcW w:w="253" w:type="pct"/>
            <w:vAlign w:val="center"/>
          </w:tcPr>
          <w:p w14:paraId="248CFA72" w14:textId="77777777" w:rsidR="00AC172E" w:rsidRPr="00DF3F73" w:rsidDel="00C76C40" w:rsidRDefault="00AC172E" w:rsidP="00BD2A4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4F70B411" w14:textId="2DCBFC24" w:rsidR="00AC172E" w:rsidRPr="00DF3F73" w:rsidRDefault="00AC172E">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D09=system complies; and F10=system complies;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243A31CA" w14:textId="488EB9F3" w:rsidR="00AC172E" w:rsidRDefault="00AC172E" w:rsidP="0009456E">
      <w:pPr>
        <w:rPr>
          <w:rFonts w:ascii="Calibri" w:hAnsi="Calibri"/>
        </w:rPr>
      </w:pPr>
    </w:p>
    <w:p w14:paraId="26808149" w14:textId="77777777" w:rsidR="00AC172E" w:rsidRPr="00D83E48" w:rsidRDefault="00AC172E" w:rsidP="0009456E">
      <w:pPr>
        <w:rPr>
          <w:rFonts w:ascii="Calibri" w:hAnsi="Calibri"/>
        </w:rPr>
      </w:pPr>
    </w:p>
    <w:sectPr w:rsidR="00AC172E" w:rsidRPr="00D83E48" w:rsidSect="00E0002F">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09F1D" w14:textId="77777777" w:rsidR="00484EC1" w:rsidRDefault="00484EC1">
      <w:r>
        <w:separator/>
      </w:r>
    </w:p>
  </w:endnote>
  <w:endnote w:type="continuationSeparator" w:id="0">
    <w:p w14:paraId="5C26B1ED" w14:textId="77777777" w:rsidR="00484EC1" w:rsidRDefault="00484EC1">
      <w:r>
        <w:continuationSeparator/>
      </w:r>
    </w:p>
  </w:endnote>
  <w:endnote w:type="continuationNotice" w:id="1">
    <w:p w14:paraId="2381CC28" w14:textId="77777777" w:rsidR="00484EC1" w:rsidRDefault="00484E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B8" w14:textId="77777777" w:rsidR="00484EC1" w:rsidRPr="00CB64DD" w:rsidRDefault="00484EC1" w:rsidP="00D13207">
    <w:pPr>
      <w:pStyle w:val="Footer"/>
    </w:pPr>
    <w:r w:rsidRPr="00CB64DD">
      <w:t xml:space="preserve">Registration Number:                                                           Registration Date/Time:                                           HERS Provider:                       </w:t>
    </w:r>
  </w:p>
  <w:p w14:paraId="3C7581B9" w14:textId="54B99365" w:rsidR="00484EC1" w:rsidRPr="00CB64DD" w:rsidRDefault="00484EC1">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9" w14:textId="77777777" w:rsidR="00484EC1" w:rsidRPr="00CB64DD" w:rsidRDefault="00484EC1">
    <w:pPr>
      <w:pStyle w:val="Footer"/>
    </w:pPr>
    <w:r w:rsidRPr="00CB64DD">
      <w:t xml:space="preserve">Registration Number:                                                           Registration Date/Time:                                           HERS Provider:                       </w:t>
    </w:r>
  </w:p>
  <w:p w14:paraId="3C7581CA" w14:textId="77777777" w:rsidR="00484EC1" w:rsidRPr="00CB64DD" w:rsidRDefault="00484EC1">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3" w14:textId="402BEAF2" w:rsidR="00484EC1" w:rsidRPr="00CB64DD" w:rsidRDefault="00484EC1" w:rsidP="00D13207">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B" w14:textId="77777777" w:rsidR="00484EC1" w:rsidRPr="00CB64DD" w:rsidRDefault="00484EC1">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91E1C" w14:textId="77777777" w:rsidR="00484EC1" w:rsidRDefault="00484EC1">
      <w:r>
        <w:separator/>
      </w:r>
    </w:p>
  </w:footnote>
  <w:footnote w:type="continuationSeparator" w:id="0">
    <w:p w14:paraId="4545CC3F" w14:textId="77777777" w:rsidR="00484EC1" w:rsidRDefault="00484EC1">
      <w:r>
        <w:continuationSeparator/>
      </w:r>
    </w:p>
  </w:footnote>
  <w:footnote w:type="continuationNotice" w:id="1">
    <w:p w14:paraId="6369DF6D" w14:textId="77777777" w:rsidR="00484EC1" w:rsidRDefault="00484EC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4" w14:textId="77777777" w:rsidR="00484EC1" w:rsidRDefault="003A36AB">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A5" w14:textId="483557F2" w:rsidR="00484EC1" w:rsidRPr="007770C5" w:rsidRDefault="00484EC1"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3A36AB">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484EC1" w:rsidRPr="007770C5" w:rsidRDefault="00484EC1"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28A0A369" w:rsidR="00484EC1" w:rsidRPr="007770C5" w:rsidRDefault="00484EC1"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484EC1" w:rsidRPr="00F85124" w14:paraId="3C7581AA" w14:textId="77777777" w:rsidTr="00986D7B">
      <w:trPr>
        <w:cantSplit/>
        <w:trHeight w:val="288"/>
      </w:trPr>
      <w:tc>
        <w:tcPr>
          <w:tcW w:w="4016" w:type="pct"/>
          <w:gridSpan w:val="3"/>
          <w:tcBorders>
            <w:right w:val="nil"/>
          </w:tcBorders>
          <w:vAlign w:val="center"/>
        </w:tcPr>
        <w:p w14:paraId="3C7581A8" w14:textId="35A9B11C" w:rsidR="00484EC1" w:rsidRPr="00F85124" w:rsidRDefault="00484EC1" w:rsidP="00BD2A46">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3C7581A9" w14:textId="49FC6154" w:rsidR="00484EC1" w:rsidRPr="00F85124" w:rsidRDefault="00484EC1" w:rsidP="007924C2">
          <w:pPr>
            <w:pStyle w:val="Heading1"/>
            <w:jc w:val="right"/>
            <w:rPr>
              <w:rFonts w:ascii="Calibri" w:hAnsi="Calibri"/>
              <w:b w:val="0"/>
              <w:bCs/>
              <w:sz w:val="20"/>
            </w:rPr>
          </w:pPr>
          <w:r>
            <w:rPr>
              <w:rFonts w:ascii="Calibri" w:hAnsi="Calibri"/>
              <w:b w:val="0"/>
              <w:bCs/>
              <w:sz w:val="20"/>
            </w:rPr>
            <w:t>CF3R-MCH-23-H</w:t>
          </w:r>
        </w:p>
      </w:tc>
    </w:tr>
    <w:tr w:rsidR="00484EC1" w:rsidRPr="00F85124" w14:paraId="3C7581AD" w14:textId="77777777" w:rsidTr="007924C2">
      <w:trPr>
        <w:cantSplit/>
        <w:trHeight w:val="288"/>
      </w:trPr>
      <w:tc>
        <w:tcPr>
          <w:tcW w:w="2500" w:type="pct"/>
          <w:gridSpan w:val="2"/>
          <w:tcBorders>
            <w:right w:val="nil"/>
          </w:tcBorders>
        </w:tcPr>
        <w:p w14:paraId="3C7581AB" w14:textId="77777777" w:rsidR="00484EC1" w:rsidRPr="002E105D" w:rsidRDefault="00484EC1"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6AF35FA4" w:rsidR="00484EC1" w:rsidRPr="00F85124" w:rsidRDefault="00484EC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A36AB">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36AB">
            <w:rPr>
              <w:rFonts w:ascii="Calibri" w:hAnsi="Calibri"/>
              <w:bCs/>
              <w:noProof/>
            </w:rPr>
            <w:t>4</w:t>
          </w:r>
          <w:r>
            <w:rPr>
              <w:rFonts w:ascii="Calibri" w:hAnsi="Calibri"/>
              <w:bCs/>
              <w:noProof/>
            </w:rPr>
            <w:fldChar w:fldCharType="end"/>
          </w:r>
          <w:r w:rsidRPr="00F85124">
            <w:rPr>
              <w:rFonts w:ascii="Calibri" w:hAnsi="Calibri"/>
              <w:bCs/>
            </w:rPr>
            <w:t>)</w:t>
          </w:r>
        </w:p>
      </w:tc>
    </w:tr>
    <w:tr w:rsidR="00484EC1" w:rsidRPr="00F85124" w14:paraId="3C7581B1" w14:textId="77777777" w:rsidTr="00986D7B">
      <w:trPr>
        <w:cantSplit/>
        <w:trHeight w:val="288"/>
      </w:trPr>
      <w:tc>
        <w:tcPr>
          <w:tcW w:w="0" w:type="auto"/>
        </w:tcPr>
        <w:p w14:paraId="3C7581AE" w14:textId="77777777" w:rsidR="00484EC1" w:rsidRPr="00F85124" w:rsidRDefault="00484EC1"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484EC1" w:rsidRPr="00F85124" w:rsidRDefault="00484EC1"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484EC1" w:rsidRPr="00F85124" w:rsidRDefault="00484EC1" w:rsidP="007924C2">
          <w:pPr>
            <w:rPr>
              <w:rFonts w:ascii="Calibri" w:hAnsi="Calibri"/>
              <w:sz w:val="12"/>
              <w:szCs w:val="12"/>
            </w:rPr>
          </w:pPr>
          <w:r w:rsidRPr="00F85124">
            <w:rPr>
              <w:rFonts w:ascii="Calibri" w:hAnsi="Calibri"/>
              <w:sz w:val="12"/>
              <w:szCs w:val="12"/>
            </w:rPr>
            <w:t>Permit Number:</w:t>
          </w:r>
        </w:p>
      </w:tc>
    </w:tr>
    <w:tr w:rsidR="00484EC1" w:rsidRPr="00F85124" w14:paraId="3C7581B5" w14:textId="77777777" w:rsidTr="00986D7B">
      <w:trPr>
        <w:cantSplit/>
        <w:trHeight w:val="288"/>
      </w:trPr>
      <w:tc>
        <w:tcPr>
          <w:tcW w:w="0" w:type="auto"/>
        </w:tcPr>
        <w:p w14:paraId="3C7581B2" w14:textId="77777777" w:rsidR="00484EC1" w:rsidRPr="00F85124" w:rsidRDefault="00484EC1"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484EC1" w:rsidRPr="00F85124" w:rsidRDefault="00484EC1"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484EC1" w:rsidRPr="00F85124" w:rsidRDefault="00484EC1"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484EC1" w:rsidRDefault="00484EC1"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484EC1" w:rsidRPr="00F85124" w14:paraId="3C7581BC" w14:textId="77777777" w:rsidTr="002E105D">
      <w:trPr>
        <w:cantSplit/>
        <w:trHeight w:val="288"/>
      </w:trPr>
      <w:tc>
        <w:tcPr>
          <w:tcW w:w="3738" w:type="pct"/>
          <w:gridSpan w:val="3"/>
          <w:tcBorders>
            <w:right w:val="nil"/>
          </w:tcBorders>
          <w:vAlign w:val="center"/>
        </w:tcPr>
        <w:p w14:paraId="3C7581BA" w14:textId="69BDC417" w:rsidR="00484EC1" w:rsidRPr="00F85124" w:rsidRDefault="00484EC1"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484EC1" w:rsidRPr="00F85124" w:rsidRDefault="00484EC1" w:rsidP="002E105D">
          <w:pPr>
            <w:pStyle w:val="Heading1"/>
            <w:jc w:val="right"/>
            <w:rPr>
              <w:rFonts w:ascii="Calibri" w:hAnsi="Calibri"/>
              <w:b w:val="0"/>
              <w:bCs/>
              <w:sz w:val="20"/>
            </w:rPr>
          </w:pPr>
          <w:r>
            <w:rPr>
              <w:rFonts w:ascii="Calibri" w:hAnsi="Calibri"/>
              <w:b w:val="0"/>
              <w:bCs/>
              <w:sz w:val="20"/>
            </w:rPr>
            <w:t>CF2R-MCH-23-H</w:t>
          </w:r>
        </w:p>
      </w:tc>
    </w:tr>
    <w:tr w:rsidR="00484EC1" w:rsidRPr="00F85124" w14:paraId="3C7581BF" w14:textId="77777777" w:rsidTr="007924C2">
      <w:trPr>
        <w:cantSplit/>
        <w:trHeight w:val="288"/>
      </w:trPr>
      <w:tc>
        <w:tcPr>
          <w:tcW w:w="2500" w:type="pct"/>
          <w:gridSpan w:val="2"/>
          <w:tcBorders>
            <w:right w:val="nil"/>
          </w:tcBorders>
        </w:tcPr>
        <w:p w14:paraId="3C7581BD" w14:textId="77777777" w:rsidR="00484EC1" w:rsidRPr="002E105D" w:rsidRDefault="00484EC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484EC1" w:rsidRPr="00F85124" w:rsidRDefault="00484EC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484EC1" w:rsidRPr="00F85124" w14:paraId="3C7581C3" w14:textId="77777777" w:rsidTr="002E105D">
      <w:trPr>
        <w:cantSplit/>
        <w:trHeight w:val="288"/>
      </w:trPr>
      <w:tc>
        <w:tcPr>
          <w:tcW w:w="0" w:type="auto"/>
        </w:tcPr>
        <w:p w14:paraId="3C7581C0" w14:textId="77777777" w:rsidR="00484EC1" w:rsidRPr="00F85124" w:rsidRDefault="00484EC1"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484EC1" w:rsidRPr="00F85124" w:rsidRDefault="00484EC1"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484EC1" w:rsidRPr="00F85124" w:rsidRDefault="00484EC1" w:rsidP="007924C2">
          <w:pPr>
            <w:rPr>
              <w:rFonts w:ascii="Calibri" w:hAnsi="Calibri"/>
              <w:sz w:val="12"/>
              <w:szCs w:val="12"/>
            </w:rPr>
          </w:pPr>
          <w:r w:rsidRPr="00F85124">
            <w:rPr>
              <w:rFonts w:ascii="Calibri" w:hAnsi="Calibri"/>
              <w:sz w:val="12"/>
              <w:szCs w:val="12"/>
            </w:rPr>
            <w:t>Permit Number:</w:t>
          </w:r>
        </w:p>
      </w:tc>
    </w:tr>
    <w:tr w:rsidR="00484EC1" w:rsidRPr="00F85124" w14:paraId="3C7581C7" w14:textId="77777777" w:rsidTr="002E105D">
      <w:trPr>
        <w:cantSplit/>
        <w:trHeight w:val="288"/>
      </w:trPr>
      <w:tc>
        <w:tcPr>
          <w:tcW w:w="0" w:type="auto"/>
        </w:tcPr>
        <w:p w14:paraId="3C7581C4" w14:textId="77777777" w:rsidR="00484EC1" w:rsidRPr="00F85124" w:rsidRDefault="00484EC1"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484EC1" w:rsidRPr="00F85124" w:rsidRDefault="00484EC1"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484EC1" w:rsidRPr="00F85124" w:rsidRDefault="00484EC1" w:rsidP="007924C2">
          <w:pPr>
            <w:rPr>
              <w:rFonts w:ascii="Calibri" w:hAnsi="Calibri"/>
              <w:sz w:val="12"/>
              <w:szCs w:val="12"/>
              <w:vertAlign w:val="superscript"/>
            </w:rPr>
          </w:pPr>
          <w:r w:rsidRPr="00F85124">
            <w:rPr>
              <w:rFonts w:ascii="Calibri" w:hAnsi="Calibri"/>
              <w:sz w:val="12"/>
              <w:szCs w:val="12"/>
            </w:rPr>
            <w:t>Zip Code</w:t>
          </w:r>
        </w:p>
      </w:tc>
    </w:tr>
  </w:tbl>
  <w:p w14:paraId="3C7581C8" w14:textId="3018945A" w:rsidR="00484EC1" w:rsidRDefault="003A36AB">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CB" w14:textId="77777777" w:rsidR="00484EC1" w:rsidRDefault="003A36AB">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84EC1" w:rsidRPr="00F85124" w14:paraId="3C7581CE" w14:textId="77777777" w:rsidTr="00CB64DD">
      <w:trPr>
        <w:cantSplit/>
        <w:trHeight w:val="288"/>
      </w:trPr>
      <w:tc>
        <w:tcPr>
          <w:tcW w:w="4016" w:type="pct"/>
          <w:gridSpan w:val="2"/>
          <w:tcBorders>
            <w:right w:val="nil"/>
          </w:tcBorders>
          <w:vAlign w:val="center"/>
        </w:tcPr>
        <w:p w14:paraId="3C7581CC" w14:textId="783C1C32" w:rsidR="00484EC1" w:rsidRPr="00F85124" w:rsidRDefault="00484EC1" w:rsidP="00BD2A46">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3C7581CD" w14:textId="77777777" w:rsidR="00484EC1" w:rsidRPr="00F85124" w:rsidRDefault="00484EC1" w:rsidP="007924C2">
          <w:pPr>
            <w:pStyle w:val="Heading1"/>
            <w:jc w:val="right"/>
            <w:rPr>
              <w:rFonts w:ascii="Calibri" w:hAnsi="Calibri"/>
              <w:b w:val="0"/>
              <w:bCs/>
              <w:sz w:val="20"/>
            </w:rPr>
          </w:pPr>
          <w:r>
            <w:rPr>
              <w:rFonts w:ascii="Calibri" w:hAnsi="Calibri"/>
              <w:b w:val="0"/>
              <w:bCs/>
              <w:sz w:val="20"/>
            </w:rPr>
            <w:t>CF2R-MCH-23-H</w:t>
          </w:r>
        </w:p>
      </w:tc>
    </w:tr>
    <w:tr w:rsidR="00484EC1" w:rsidRPr="00F85124" w14:paraId="3C7581D1" w14:textId="77777777" w:rsidTr="007924C2">
      <w:trPr>
        <w:cantSplit/>
        <w:trHeight w:val="288"/>
      </w:trPr>
      <w:tc>
        <w:tcPr>
          <w:tcW w:w="2500" w:type="pct"/>
          <w:tcBorders>
            <w:right w:val="nil"/>
          </w:tcBorders>
        </w:tcPr>
        <w:p w14:paraId="3C7581CF" w14:textId="77777777" w:rsidR="00484EC1" w:rsidRPr="002E105D" w:rsidRDefault="00484EC1"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03304726" w:rsidR="00484EC1" w:rsidRPr="00F85124" w:rsidRDefault="00484EC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A36AB">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36AB">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3512B442" w:rsidR="00484EC1" w:rsidRDefault="003A36AB"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84EC1" w:rsidRPr="00F85124" w14:paraId="3C7581D6" w14:textId="77777777" w:rsidTr="002E105D">
      <w:trPr>
        <w:cantSplit/>
        <w:trHeight w:val="288"/>
      </w:trPr>
      <w:tc>
        <w:tcPr>
          <w:tcW w:w="4016" w:type="pct"/>
          <w:gridSpan w:val="2"/>
          <w:tcBorders>
            <w:right w:val="nil"/>
          </w:tcBorders>
          <w:vAlign w:val="center"/>
        </w:tcPr>
        <w:p w14:paraId="3C7581D4" w14:textId="56A0D5CE" w:rsidR="00484EC1" w:rsidRPr="00F85124" w:rsidRDefault="00484EC1"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484EC1" w:rsidRPr="00F85124" w:rsidRDefault="00484EC1" w:rsidP="002E105D">
          <w:pPr>
            <w:pStyle w:val="Heading1"/>
            <w:jc w:val="right"/>
            <w:rPr>
              <w:rFonts w:ascii="Calibri" w:hAnsi="Calibri"/>
              <w:b w:val="0"/>
              <w:bCs/>
              <w:sz w:val="20"/>
            </w:rPr>
          </w:pPr>
          <w:r>
            <w:rPr>
              <w:rFonts w:ascii="Calibri" w:hAnsi="Calibri"/>
              <w:b w:val="0"/>
              <w:bCs/>
              <w:sz w:val="20"/>
            </w:rPr>
            <w:t>CF2R-MCH-23-H</w:t>
          </w:r>
        </w:p>
      </w:tc>
    </w:tr>
    <w:tr w:rsidR="00484EC1" w:rsidRPr="00F85124" w14:paraId="3C7581D9" w14:textId="77777777" w:rsidTr="007924C2">
      <w:trPr>
        <w:cantSplit/>
        <w:trHeight w:val="288"/>
      </w:trPr>
      <w:tc>
        <w:tcPr>
          <w:tcW w:w="2500" w:type="pct"/>
          <w:tcBorders>
            <w:right w:val="nil"/>
          </w:tcBorders>
        </w:tcPr>
        <w:p w14:paraId="3C7581D7" w14:textId="77777777" w:rsidR="00484EC1" w:rsidRPr="002E105D" w:rsidRDefault="00484EC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484EC1" w:rsidRPr="00F85124" w:rsidRDefault="00484EC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73372895" w:rsidR="00484EC1" w:rsidRDefault="003A36AB">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DC" w14:textId="77777777" w:rsidR="00484EC1" w:rsidRDefault="003A36AB">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484EC1" w:rsidRPr="00F85124" w14:paraId="3C7581DF" w14:textId="77777777" w:rsidTr="00CB64DD">
      <w:trPr>
        <w:cantSplit/>
        <w:trHeight w:val="288"/>
      </w:trPr>
      <w:tc>
        <w:tcPr>
          <w:tcW w:w="4016" w:type="pct"/>
          <w:gridSpan w:val="2"/>
          <w:tcBorders>
            <w:right w:val="nil"/>
          </w:tcBorders>
          <w:vAlign w:val="center"/>
        </w:tcPr>
        <w:p w14:paraId="3C7581DD" w14:textId="49273CC0" w:rsidR="00484EC1" w:rsidRPr="00F85124" w:rsidRDefault="00484EC1" w:rsidP="00BD2A46">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77777777" w:rsidR="00484EC1" w:rsidRPr="00F85124" w:rsidRDefault="00484EC1" w:rsidP="007924C2">
          <w:pPr>
            <w:pStyle w:val="Heading1"/>
            <w:jc w:val="right"/>
            <w:rPr>
              <w:rFonts w:ascii="Calibri" w:hAnsi="Calibri"/>
              <w:b w:val="0"/>
              <w:bCs/>
              <w:sz w:val="20"/>
            </w:rPr>
          </w:pPr>
          <w:r>
            <w:rPr>
              <w:rFonts w:ascii="Calibri" w:hAnsi="Calibri"/>
              <w:b w:val="0"/>
              <w:bCs/>
              <w:sz w:val="20"/>
            </w:rPr>
            <w:t>CF2R-MCH-23-H</w:t>
          </w:r>
        </w:p>
      </w:tc>
    </w:tr>
    <w:tr w:rsidR="00484EC1" w:rsidRPr="00F85124" w14:paraId="3C7581E2" w14:textId="77777777" w:rsidTr="007924C2">
      <w:trPr>
        <w:cantSplit/>
        <w:trHeight w:val="288"/>
      </w:trPr>
      <w:tc>
        <w:tcPr>
          <w:tcW w:w="2500" w:type="pct"/>
          <w:tcBorders>
            <w:right w:val="nil"/>
          </w:tcBorders>
        </w:tcPr>
        <w:p w14:paraId="3C7581E0" w14:textId="77777777" w:rsidR="00484EC1" w:rsidRPr="002E105D" w:rsidRDefault="00484EC1"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33A31470" w:rsidR="00484EC1" w:rsidRPr="00F85124" w:rsidRDefault="00484EC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3A36AB">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A36AB">
            <w:rPr>
              <w:rFonts w:ascii="Calibri" w:hAnsi="Calibri"/>
              <w:bCs/>
              <w:noProof/>
            </w:rPr>
            <w:t>5</w:t>
          </w:r>
          <w:r>
            <w:rPr>
              <w:rFonts w:ascii="Calibri" w:hAnsi="Calibri"/>
              <w:bCs/>
              <w:noProof/>
            </w:rPr>
            <w:fldChar w:fldCharType="end"/>
          </w:r>
          <w:r w:rsidRPr="00F85124">
            <w:rPr>
              <w:rFonts w:ascii="Calibri" w:hAnsi="Calibri"/>
              <w:bCs/>
            </w:rPr>
            <w:t>)</w:t>
          </w:r>
        </w:p>
      </w:tc>
    </w:tr>
  </w:tbl>
  <w:p w14:paraId="3C7581E3" w14:textId="0152763C" w:rsidR="00484EC1" w:rsidRDefault="003A36AB"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581E4" w14:textId="77777777" w:rsidR="00484EC1" w:rsidRDefault="003A36AB">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EA287C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8"/>
  </w:num>
  <w:num w:numId="21">
    <w:abstractNumId w:val="15"/>
  </w:num>
  <w:num w:numId="22">
    <w:abstractNumId w:val="28"/>
  </w:num>
  <w:num w:numId="23">
    <w:abstractNumId w:val="17"/>
  </w:num>
  <w:num w:numId="24">
    <w:abstractNumId w:val="24"/>
  </w:num>
  <w:num w:numId="25">
    <w:abstractNumId w:val="23"/>
  </w:num>
  <w:num w:numId="26">
    <w:abstractNumId w:val="22"/>
  </w:num>
  <w:num w:numId="27">
    <w:abstractNumId w:val="6"/>
  </w:num>
  <w:num w:numId="28">
    <w:abstractNumId w:val="14"/>
  </w:num>
  <w:num w:numId="29">
    <w:abstractNumId w:val="25"/>
  </w:num>
  <w:num w:numId="30">
    <w:abstractNumId w:val="21"/>
  </w:num>
  <w:num w:numId="31">
    <w:abstractNumId w:val="16"/>
  </w:num>
  <w:num w:numId="32">
    <w:abstractNumId w:val="12"/>
  </w:num>
  <w:num w:numId="33">
    <w:abstractNumId w:val="27"/>
  </w:num>
  <w:num w:numId="34">
    <w:abstractNumId w:val="7"/>
  </w:num>
  <w:num w:numId="35">
    <w:abstractNumId w:val="13"/>
  </w:num>
  <w:num w:numId="36">
    <w:abstractNumId w:val="8"/>
  </w:num>
  <w:num w:numId="37">
    <w:abstractNumId w:val="19"/>
  </w:num>
  <w:num w:numId="38">
    <w:abstractNumId w:val="4"/>
  </w:num>
  <w:num w:numId="39">
    <w:abstractNumId w:val="3"/>
  </w:num>
  <w:num w:numId="40">
    <w:abstractNumId w:val="26"/>
  </w:num>
  <w:num w:numId="41">
    <w:abstractNumId w:val="20"/>
  </w:num>
  <w:num w:numId="42">
    <w:abstractNumId w:val="30"/>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 w:numId="47">
    <w:abstractNumId w:val="29"/>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2]">
    <w15:presenceInfo w15:providerId="None" w15:userId="Wichert, RJ@Energy"/>
  </w15:person>
  <w15:person w15:author="Wichert, RJ@Energy">
    <w15:presenceInfo w15:providerId="AD" w15:userId="S-1-5-21-606747145-1060284298-682003330-8687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48CB"/>
    <w:rsid w:val="0001436B"/>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43DB"/>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624F"/>
    <w:rsid w:val="0019726F"/>
    <w:rsid w:val="001A1145"/>
    <w:rsid w:val="001A2E6A"/>
    <w:rsid w:val="001A5583"/>
    <w:rsid w:val="001B25A6"/>
    <w:rsid w:val="001B3D76"/>
    <w:rsid w:val="001B5BA4"/>
    <w:rsid w:val="001C6A01"/>
    <w:rsid w:val="001D53B4"/>
    <w:rsid w:val="001D677E"/>
    <w:rsid w:val="001E3C52"/>
    <w:rsid w:val="001E402F"/>
    <w:rsid w:val="001F0E8D"/>
    <w:rsid w:val="001F20EE"/>
    <w:rsid w:val="001F3EEF"/>
    <w:rsid w:val="00200E53"/>
    <w:rsid w:val="0020229C"/>
    <w:rsid w:val="00202608"/>
    <w:rsid w:val="00206039"/>
    <w:rsid w:val="00212C11"/>
    <w:rsid w:val="00213E8E"/>
    <w:rsid w:val="002155B9"/>
    <w:rsid w:val="00216C55"/>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2C92"/>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6AB"/>
    <w:rsid w:val="003A3E27"/>
    <w:rsid w:val="003A4FE2"/>
    <w:rsid w:val="003A5D41"/>
    <w:rsid w:val="003B20F8"/>
    <w:rsid w:val="003B2E93"/>
    <w:rsid w:val="003B3641"/>
    <w:rsid w:val="003B4815"/>
    <w:rsid w:val="003B5B3C"/>
    <w:rsid w:val="003C1763"/>
    <w:rsid w:val="003C1788"/>
    <w:rsid w:val="003C1D00"/>
    <w:rsid w:val="003C60D3"/>
    <w:rsid w:val="003C7749"/>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4EC1"/>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50F"/>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A7840"/>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C05F6"/>
    <w:rsid w:val="007C12FC"/>
    <w:rsid w:val="007C1808"/>
    <w:rsid w:val="007C24A3"/>
    <w:rsid w:val="007C30FF"/>
    <w:rsid w:val="007D060B"/>
    <w:rsid w:val="007D0D8F"/>
    <w:rsid w:val="007D19B2"/>
    <w:rsid w:val="007D2060"/>
    <w:rsid w:val="007D2198"/>
    <w:rsid w:val="007D2DD3"/>
    <w:rsid w:val="007D39E2"/>
    <w:rsid w:val="007D726A"/>
    <w:rsid w:val="007E26E9"/>
    <w:rsid w:val="007E2934"/>
    <w:rsid w:val="007E32B3"/>
    <w:rsid w:val="007E655F"/>
    <w:rsid w:val="007F2283"/>
    <w:rsid w:val="007F3E17"/>
    <w:rsid w:val="007F4A73"/>
    <w:rsid w:val="007F57DC"/>
    <w:rsid w:val="00802596"/>
    <w:rsid w:val="00802671"/>
    <w:rsid w:val="00804C36"/>
    <w:rsid w:val="00807045"/>
    <w:rsid w:val="00810CCF"/>
    <w:rsid w:val="00811285"/>
    <w:rsid w:val="00812024"/>
    <w:rsid w:val="00812BDF"/>
    <w:rsid w:val="00814D0C"/>
    <w:rsid w:val="00815AA1"/>
    <w:rsid w:val="0081628C"/>
    <w:rsid w:val="00816F4C"/>
    <w:rsid w:val="00821F42"/>
    <w:rsid w:val="0082221F"/>
    <w:rsid w:val="00822E28"/>
    <w:rsid w:val="0082448D"/>
    <w:rsid w:val="00824EFA"/>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BF8"/>
    <w:rsid w:val="0086585A"/>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C793A"/>
    <w:rsid w:val="008D0B8D"/>
    <w:rsid w:val="008D14C1"/>
    <w:rsid w:val="008D3743"/>
    <w:rsid w:val="008D3813"/>
    <w:rsid w:val="008D464B"/>
    <w:rsid w:val="008D7E1D"/>
    <w:rsid w:val="008E429B"/>
    <w:rsid w:val="008E42D0"/>
    <w:rsid w:val="008E4542"/>
    <w:rsid w:val="008E7E5C"/>
    <w:rsid w:val="008F1900"/>
    <w:rsid w:val="008F1DA0"/>
    <w:rsid w:val="008F30DB"/>
    <w:rsid w:val="008F5085"/>
    <w:rsid w:val="00900C86"/>
    <w:rsid w:val="0090130C"/>
    <w:rsid w:val="00904D03"/>
    <w:rsid w:val="00910674"/>
    <w:rsid w:val="0091105E"/>
    <w:rsid w:val="009116F2"/>
    <w:rsid w:val="009119ED"/>
    <w:rsid w:val="009142F9"/>
    <w:rsid w:val="00915048"/>
    <w:rsid w:val="00915BCF"/>
    <w:rsid w:val="00931348"/>
    <w:rsid w:val="0093223E"/>
    <w:rsid w:val="009336E6"/>
    <w:rsid w:val="009379DB"/>
    <w:rsid w:val="009412E7"/>
    <w:rsid w:val="00941530"/>
    <w:rsid w:val="00941E17"/>
    <w:rsid w:val="009437C6"/>
    <w:rsid w:val="009461BE"/>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E79DC"/>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172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977CE"/>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2A46"/>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D031A"/>
    <w:rsid w:val="00CD394A"/>
    <w:rsid w:val="00CD3EBD"/>
    <w:rsid w:val="00CD5AE2"/>
    <w:rsid w:val="00CD6076"/>
    <w:rsid w:val="00CD7D13"/>
    <w:rsid w:val="00CE104A"/>
    <w:rsid w:val="00CE113F"/>
    <w:rsid w:val="00CE2183"/>
    <w:rsid w:val="00CE2409"/>
    <w:rsid w:val="00CE33A8"/>
    <w:rsid w:val="00CE3868"/>
    <w:rsid w:val="00CE4AF0"/>
    <w:rsid w:val="00CE4E99"/>
    <w:rsid w:val="00CE5390"/>
    <w:rsid w:val="00CE6EA5"/>
    <w:rsid w:val="00CF3659"/>
    <w:rsid w:val="00CF6791"/>
    <w:rsid w:val="00D00777"/>
    <w:rsid w:val="00D01766"/>
    <w:rsid w:val="00D05A28"/>
    <w:rsid w:val="00D06E4B"/>
    <w:rsid w:val="00D0788B"/>
    <w:rsid w:val="00D13207"/>
    <w:rsid w:val="00D165AA"/>
    <w:rsid w:val="00D17E5B"/>
    <w:rsid w:val="00D2266C"/>
    <w:rsid w:val="00D2673F"/>
    <w:rsid w:val="00D32BE4"/>
    <w:rsid w:val="00D35026"/>
    <w:rsid w:val="00D430F6"/>
    <w:rsid w:val="00D44F0C"/>
    <w:rsid w:val="00D462C2"/>
    <w:rsid w:val="00D4686B"/>
    <w:rsid w:val="00D47F2D"/>
    <w:rsid w:val="00D50B07"/>
    <w:rsid w:val="00D527DA"/>
    <w:rsid w:val="00D53350"/>
    <w:rsid w:val="00D53733"/>
    <w:rsid w:val="00D54A79"/>
    <w:rsid w:val="00D56CD8"/>
    <w:rsid w:val="00D57A73"/>
    <w:rsid w:val="00D60D69"/>
    <w:rsid w:val="00D62DB5"/>
    <w:rsid w:val="00D651D1"/>
    <w:rsid w:val="00D654A7"/>
    <w:rsid w:val="00D67071"/>
    <w:rsid w:val="00D7323D"/>
    <w:rsid w:val="00D73581"/>
    <w:rsid w:val="00D76FE3"/>
    <w:rsid w:val="00D77E2E"/>
    <w:rsid w:val="00D81ED4"/>
    <w:rsid w:val="00D82516"/>
    <w:rsid w:val="00D83CD6"/>
    <w:rsid w:val="00D83E48"/>
    <w:rsid w:val="00D84532"/>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D18"/>
    <w:rsid w:val="00E074BC"/>
    <w:rsid w:val="00E12FCC"/>
    <w:rsid w:val="00E1414A"/>
    <w:rsid w:val="00E20833"/>
    <w:rsid w:val="00E224A4"/>
    <w:rsid w:val="00E23A7C"/>
    <w:rsid w:val="00E25456"/>
    <w:rsid w:val="00E25F01"/>
    <w:rsid w:val="00E26825"/>
    <w:rsid w:val="00E32371"/>
    <w:rsid w:val="00E336A6"/>
    <w:rsid w:val="00E35F0F"/>
    <w:rsid w:val="00E35F78"/>
    <w:rsid w:val="00E36AEC"/>
    <w:rsid w:val="00E40256"/>
    <w:rsid w:val="00E419F7"/>
    <w:rsid w:val="00E458D7"/>
    <w:rsid w:val="00E45D6F"/>
    <w:rsid w:val="00E47FB6"/>
    <w:rsid w:val="00E510FF"/>
    <w:rsid w:val="00E53C54"/>
    <w:rsid w:val="00E57065"/>
    <w:rsid w:val="00E570A4"/>
    <w:rsid w:val="00E573E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C64"/>
    <w:rsid w:val="00F04902"/>
    <w:rsid w:val="00F07C0D"/>
    <w:rsid w:val="00F10646"/>
    <w:rsid w:val="00F14D4B"/>
    <w:rsid w:val="00F230AF"/>
    <w:rsid w:val="00F23B4A"/>
    <w:rsid w:val="00F24AEA"/>
    <w:rsid w:val="00F25D56"/>
    <w:rsid w:val="00F36DEC"/>
    <w:rsid w:val="00F36ECE"/>
    <w:rsid w:val="00F37CED"/>
    <w:rsid w:val="00F426FB"/>
    <w:rsid w:val="00F4326A"/>
    <w:rsid w:val="00F45CAA"/>
    <w:rsid w:val="00F501EC"/>
    <w:rsid w:val="00F510D1"/>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BA3C29-D216-4F0B-A527-DE456190E370}">
  <ds:schemaRefs>
    <ds:schemaRef ds:uri="http://schemas.openxmlformats.org/officeDocument/2006/bibliography"/>
  </ds:schemaRefs>
</ds:datastoreItem>
</file>

<file path=customXml/itemProps2.xml><?xml version="1.0" encoding="utf-8"?>
<ds:datastoreItem xmlns:ds="http://schemas.openxmlformats.org/officeDocument/2006/customXml" ds:itemID="{43501CC4-12BD-4971-9D6A-3F393340A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2019-05-17T16:15:00Z</dcterms:created>
  <dcterms:modified xsi:type="dcterms:W3CDTF">2019-05-17T16:15:00Z</dcterms:modified>
</cp:coreProperties>
</file>
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bookmarkStart w:id="0" w:name="_GoBack"/>
            <w:bookmarkEnd w:id="0"/>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9E5E8E" w:rsidRPr="00D83E48" w14:paraId="10CF0E09" w14:textId="77777777" w:rsidTr="00E3551F">
        <w:trPr>
          <w:cantSplit/>
          <w:trHeight w:val="144"/>
          <w:ins w:id="1" w:author="Smith, Alexis@Energy" w:date="2019-03-26T15:56:00Z"/>
        </w:trPr>
        <w:tc>
          <w:tcPr>
            <w:tcW w:w="475" w:type="dxa"/>
            <w:vAlign w:val="center"/>
          </w:tcPr>
          <w:p w14:paraId="25A7FD0C" w14:textId="017F7F78" w:rsidR="009E5E8E" w:rsidRPr="005B03AD" w:rsidRDefault="009E5E8E" w:rsidP="00E3551F">
            <w:pPr>
              <w:pStyle w:val="FootnoteText"/>
              <w:jc w:val="center"/>
              <w:rPr>
                <w:ins w:id="2" w:author="Smith, Alexis@Energy" w:date="2019-03-26T15:56:00Z"/>
                <w:rFonts w:asciiTheme="minorHAnsi" w:hAnsiTheme="minorHAnsi"/>
                <w:sz w:val="18"/>
                <w:szCs w:val="18"/>
              </w:rPr>
            </w:pPr>
            <w:ins w:id="3" w:author="Smith, Alexis@Energy" w:date="2019-03-26T15:56:00Z">
              <w:r>
                <w:rPr>
                  <w:rFonts w:asciiTheme="minorHAnsi" w:hAnsiTheme="minorHAnsi"/>
                  <w:sz w:val="18"/>
                  <w:szCs w:val="18"/>
                </w:rPr>
                <w:t>03</w:t>
              </w:r>
            </w:ins>
          </w:p>
        </w:tc>
        <w:tc>
          <w:tcPr>
            <w:tcW w:w="4950" w:type="dxa"/>
            <w:vAlign w:val="center"/>
          </w:tcPr>
          <w:p w14:paraId="38A37C9E" w14:textId="77066FD6" w:rsidR="009E5E8E" w:rsidRPr="005B03AD" w:rsidRDefault="009E5E8E" w:rsidP="00E3551F">
            <w:pPr>
              <w:rPr>
                <w:ins w:id="4" w:author="Smith, Alexis@Energy" w:date="2019-03-26T15:56:00Z"/>
                <w:rFonts w:asciiTheme="minorHAnsi" w:hAnsiTheme="minorHAnsi"/>
                <w:sz w:val="18"/>
                <w:szCs w:val="18"/>
              </w:rPr>
            </w:pPr>
            <w:ins w:id="5" w:author="Smith, Alexis@Energy" w:date="2019-03-26T15:56:00Z">
              <w:r>
                <w:rPr>
                  <w:rFonts w:asciiTheme="minorHAnsi" w:hAnsiTheme="minorHAnsi"/>
                  <w:sz w:val="18"/>
                  <w:szCs w:val="18"/>
                </w:rPr>
                <w:t>Indoor Unit Name</w:t>
              </w:r>
            </w:ins>
            <w:ins w:id="6" w:author="Smith, Alexis@Energy" w:date="2019-04-10T15:21:00Z">
              <w:r w:rsidR="007A3AC5">
                <w:rPr>
                  <w:rFonts w:asciiTheme="minorHAnsi" w:hAnsiTheme="minorHAnsi"/>
                  <w:sz w:val="18"/>
                  <w:szCs w:val="18"/>
                </w:rPr>
                <w:t xml:space="preserve"> </w:t>
              </w:r>
              <w:r w:rsidR="007A3AC5" w:rsidRPr="00AA1C65">
                <w:rPr>
                  <w:rFonts w:asciiTheme="minorHAnsi" w:hAnsiTheme="minorHAnsi"/>
                  <w:sz w:val="18"/>
                  <w:szCs w:val="18"/>
                </w:rPr>
                <w:t>or Description of Area Served</w:t>
              </w:r>
            </w:ins>
          </w:p>
        </w:tc>
        <w:tc>
          <w:tcPr>
            <w:tcW w:w="5605" w:type="dxa"/>
            <w:vAlign w:val="center"/>
          </w:tcPr>
          <w:p w14:paraId="72F08945" w14:textId="77777777" w:rsidR="009E5E8E" w:rsidRPr="005B03AD" w:rsidRDefault="009E5E8E" w:rsidP="00E3551F">
            <w:pPr>
              <w:rPr>
                <w:ins w:id="7" w:author="Smith, Alexis@Energy" w:date="2019-03-26T15:56:00Z"/>
                <w:rFonts w:asciiTheme="minorHAnsi" w:hAnsiTheme="minorHAnsi"/>
                <w:sz w:val="18"/>
                <w:szCs w:val="18"/>
              </w:rPr>
            </w:pPr>
          </w:p>
        </w:tc>
      </w:tr>
      <w:tr w:rsidR="006A67C2" w:rsidRPr="00D83E48" w14:paraId="65CE9BE4" w14:textId="77777777" w:rsidTr="00E3551F">
        <w:trPr>
          <w:cantSplit/>
          <w:trHeight w:val="144"/>
        </w:trPr>
        <w:tc>
          <w:tcPr>
            <w:tcW w:w="475" w:type="dxa"/>
            <w:vAlign w:val="center"/>
          </w:tcPr>
          <w:p w14:paraId="65CE9BE1" w14:textId="07F82BE3"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w:t>
            </w:r>
            <w:ins w:id="8" w:author="Smith, Alexis@Energy" w:date="2019-03-26T15:57:00Z">
              <w:r w:rsidR="009E5E8E">
                <w:rPr>
                  <w:rFonts w:asciiTheme="minorHAnsi" w:hAnsiTheme="minorHAnsi"/>
                  <w:sz w:val="18"/>
                  <w:szCs w:val="18"/>
                </w:rPr>
                <w:t>4</w:t>
              </w:r>
            </w:ins>
            <w:del w:id="9" w:author="Smith, Alexis@Energy" w:date="2019-03-26T15:57:00Z">
              <w:r w:rsidRPr="005B03AD" w:rsidDel="009E5E8E">
                <w:rPr>
                  <w:rFonts w:asciiTheme="minorHAnsi" w:hAnsiTheme="minorHAnsi"/>
                  <w:sz w:val="18"/>
                  <w:szCs w:val="18"/>
                </w:rPr>
                <w:delText>3</w:delText>
              </w:r>
            </w:del>
          </w:p>
        </w:tc>
        <w:tc>
          <w:tcPr>
            <w:tcW w:w="4950" w:type="dxa"/>
            <w:vAlign w:val="center"/>
          </w:tcPr>
          <w:p w14:paraId="65CE9BE2" w14:textId="2A79EE93"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6A67C2" w:rsidRPr="005B03AD" w:rsidRDefault="006A67C2" w:rsidP="00E3551F">
            <w:pPr>
              <w:pStyle w:val="ListParagraph"/>
              <w:ind w:left="0"/>
              <w:rPr>
                <w:rFonts w:asciiTheme="minorHAnsi" w:hAnsiTheme="minorHAnsi"/>
                <w:sz w:val="18"/>
                <w:szCs w:val="18"/>
              </w:rPr>
            </w:pPr>
          </w:p>
        </w:tc>
      </w:tr>
      <w:tr w:rsidR="006A67C2" w:rsidRPr="00D83E48" w14:paraId="65CE9BE8" w14:textId="77777777" w:rsidTr="00E3551F">
        <w:trPr>
          <w:cantSplit/>
          <w:trHeight w:val="144"/>
        </w:trPr>
        <w:tc>
          <w:tcPr>
            <w:tcW w:w="475" w:type="dxa"/>
            <w:vAlign w:val="center"/>
          </w:tcPr>
          <w:p w14:paraId="65CE9BE5" w14:textId="3C16773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w:t>
            </w:r>
            <w:ins w:id="10" w:author="Smith, Alexis@Energy" w:date="2019-03-26T15:57:00Z">
              <w:r w:rsidR="009E5E8E">
                <w:rPr>
                  <w:rFonts w:asciiTheme="minorHAnsi" w:hAnsiTheme="minorHAnsi"/>
                  <w:sz w:val="18"/>
                  <w:szCs w:val="18"/>
                </w:rPr>
                <w:t>5</w:t>
              </w:r>
            </w:ins>
            <w:del w:id="11" w:author="Smith, Alexis@Energy" w:date="2019-03-26T15:57:00Z">
              <w:r w:rsidRPr="005B03AD" w:rsidDel="009E5E8E">
                <w:rPr>
                  <w:rFonts w:asciiTheme="minorHAnsi" w:hAnsiTheme="minorHAnsi"/>
                  <w:sz w:val="18"/>
                  <w:szCs w:val="18"/>
                </w:rPr>
                <w:delText>4</w:delText>
              </w:r>
            </w:del>
          </w:p>
        </w:tc>
        <w:tc>
          <w:tcPr>
            <w:tcW w:w="4950" w:type="dxa"/>
            <w:vAlign w:val="center"/>
          </w:tcPr>
          <w:p w14:paraId="65CE9BE6" w14:textId="22C234A0"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6A67C2" w:rsidRPr="005B03AD" w:rsidRDefault="006A67C2" w:rsidP="00E3551F">
            <w:pPr>
              <w:rPr>
                <w:rFonts w:asciiTheme="minorHAnsi" w:hAnsiTheme="minorHAnsi"/>
                <w:sz w:val="18"/>
                <w:szCs w:val="18"/>
              </w:rPr>
            </w:pPr>
          </w:p>
        </w:tc>
      </w:tr>
      <w:tr w:rsidR="006A67C2" w:rsidRPr="00D83E48" w14:paraId="65CE9BEC" w14:textId="77777777" w:rsidTr="00E3551F">
        <w:trPr>
          <w:cantSplit/>
          <w:trHeight w:val="144"/>
        </w:trPr>
        <w:tc>
          <w:tcPr>
            <w:tcW w:w="475" w:type="dxa"/>
            <w:vAlign w:val="center"/>
          </w:tcPr>
          <w:p w14:paraId="65CE9BE9" w14:textId="7074DC8C"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2" w:author="Smith, Alexis@Energy" w:date="2019-03-26T15:57:00Z">
              <w:r w:rsidR="009E5E8E">
                <w:rPr>
                  <w:rFonts w:asciiTheme="minorHAnsi" w:hAnsiTheme="minorHAnsi"/>
                  <w:sz w:val="18"/>
                  <w:szCs w:val="18"/>
                </w:rPr>
                <w:t>6</w:t>
              </w:r>
            </w:ins>
            <w:del w:id="13" w:author="Smith, Alexis@Energy" w:date="2019-03-26T15:57:00Z">
              <w:r w:rsidRPr="005B03AD" w:rsidDel="009E5E8E">
                <w:rPr>
                  <w:rFonts w:asciiTheme="minorHAnsi" w:hAnsiTheme="minorHAnsi"/>
                  <w:sz w:val="18"/>
                  <w:szCs w:val="18"/>
                </w:rPr>
                <w:delText>5</w:delText>
              </w:r>
            </w:del>
          </w:p>
        </w:tc>
        <w:tc>
          <w:tcPr>
            <w:tcW w:w="4950" w:type="dxa"/>
            <w:vAlign w:val="center"/>
          </w:tcPr>
          <w:p w14:paraId="65CE9BEA" w14:textId="0F69B2F2"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6A67C2" w:rsidRPr="005B03AD" w:rsidRDefault="006A67C2" w:rsidP="00E3551F">
            <w:pPr>
              <w:rPr>
                <w:rFonts w:asciiTheme="minorHAnsi" w:hAnsiTheme="minorHAnsi"/>
                <w:sz w:val="18"/>
                <w:szCs w:val="18"/>
              </w:rPr>
            </w:pPr>
          </w:p>
        </w:tc>
      </w:tr>
      <w:tr w:rsidR="006A67C2" w:rsidRPr="00D83E48" w14:paraId="65CE9BF0" w14:textId="77777777" w:rsidTr="00E3551F">
        <w:trPr>
          <w:cantSplit/>
          <w:trHeight w:val="144"/>
        </w:trPr>
        <w:tc>
          <w:tcPr>
            <w:tcW w:w="475" w:type="dxa"/>
            <w:vAlign w:val="center"/>
          </w:tcPr>
          <w:p w14:paraId="65CE9BED" w14:textId="782182E0"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4" w:author="Smith, Alexis@Energy" w:date="2019-03-26T15:57:00Z">
              <w:r w:rsidR="009E5E8E">
                <w:rPr>
                  <w:rFonts w:asciiTheme="minorHAnsi" w:hAnsiTheme="minorHAnsi"/>
                  <w:sz w:val="18"/>
                  <w:szCs w:val="18"/>
                </w:rPr>
                <w:t>7</w:t>
              </w:r>
            </w:ins>
            <w:del w:id="15" w:author="Smith, Alexis@Energy" w:date="2019-03-26T15:57:00Z">
              <w:r w:rsidRPr="005B03AD" w:rsidDel="009E5E8E">
                <w:rPr>
                  <w:rFonts w:asciiTheme="minorHAnsi" w:hAnsiTheme="minorHAnsi"/>
                  <w:sz w:val="18"/>
                  <w:szCs w:val="18"/>
                </w:rPr>
                <w:delText>6</w:delText>
              </w:r>
            </w:del>
          </w:p>
        </w:tc>
        <w:tc>
          <w:tcPr>
            <w:tcW w:w="4950" w:type="dxa"/>
            <w:vAlign w:val="center"/>
          </w:tcPr>
          <w:p w14:paraId="65CE9BEE" w14:textId="6502B911"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6A67C2" w:rsidRPr="005B03AD" w:rsidRDefault="006A67C2" w:rsidP="00E3551F">
            <w:pPr>
              <w:rPr>
                <w:rFonts w:asciiTheme="minorHAnsi" w:hAnsiTheme="minorHAnsi"/>
                <w:sz w:val="18"/>
                <w:szCs w:val="18"/>
              </w:rPr>
            </w:pPr>
          </w:p>
        </w:tc>
      </w:tr>
      <w:tr w:rsidR="006A67C2" w:rsidRPr="00D83E48" w14:paraId="65CE9BF4" w14:textId="77777777" w:rsidTr="00E3551F">
        <w:trPr>
          <w:cantSplit/>
          <w:trHeight w:val="144"/>
        </w:trPr>
        <w:tc>
          <w:tcPr>
            <w:tcW w:w="475" w:type="dxa"/>
            <w:vAlign w:val="center"/>
          </w:tcPr>
          <w:p w14:paraId="65CE9BF1" w14:textId="11CADCB1"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w:t>
            </w:r>
            <w:ins w:id="16" w:author="Smith, Alexis@Energy" w:date="2019-03-26T15:57:00Z">
              <w:r w:rsidR="009E5E8E">
                <w:rPr>
                  <w:rFonts w:asciiTheme="minorHAnsi" w:hAnsiTheme="minorHAnsi"/>
                  <w:sz w:val="18"/>
                  <w:szCs w:val="18"/>
                </w:rPr>
                <w:t>8</w:t>
              </w:r>
            </w:ins>
            <w:del w:id="17" w:author="Smith, Alexis@Energy" w:date="2019-03-26T15:57:00Z">
              <w:r w:rsidRPr="005B03AD" w:rsidDel="009E5E8E">
                <w:rPr>
                  <w:rFonts w:asciiTheme="minorHAnsi" w:hAnsiTheme="minorHAnsi"/>
                  <w:sz w:val="18"/>
                  <w:szCs w:val="18"/>
                </w:rPr>
                <w:delText>7</w:delText>
              </w:r>
            </w:del>
          </w:p>
        </w:tc>
        <w:tc>
          <w:tcPr>
            <w:tcW w:w="4950" w:type="dxa"/>
            <w:vAlign w:val="center"/>
          </w:tcPr>
          <w:p w14:paraId="65CE9BF2" w14:textId="3482A222"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6A67C2" w:rsidRPr="005B03AD" w:rsidRDefault="006A67C2" w:rsidP="00E3551F">
            <w:pPr>
              <w:rPr>
                <w:rFonts w:asciiTheme="minorHAnsi" w:hAnsiTheme="minorHAnsi"/>
                <w:sz w:val="18"/>
                <w:szCs w:val="18"/>
              </w:rPr>
            </w:pPr>
          </w:p>
        </w:tc>
      </w:tr>
      <w:tr w:rsidR="006A67C2" w:rsidRPr="00D83E48" w14:paraId="65CE9BF8" w14:textId="77777777" w:rsidTr="00E3551F">
        <w:trPr>
          <w:cantSplit/>
          <w:trHeight w:val="144"/>
        </w:trPr>
        <w:tc>
          <w:tcPr>
            <w:tcW w:w="475" w:type="dxa"/>
            <w:vAlign w:val="center"/>
          </w:tcPr>
          <w:p w14:paraId="65CE9BF5" w14:textId="1078530E"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w:t>
            </w:r>
            <w:ins w:id="18" w:author="Smith, Alexis@Energy" w:date="2019-03-26T15:57:00Z">
              <w:r w:rsidR="009E5E8E">
                <w:rPr>
                  <w:rFonts w:asciiTheme="minorHAnsi" w:hAnsiTheme="minorHAnsi"/>
                  <w:sz w:val="18"/>
                  <w:szCs w:val="18"/>
                </w:rPr>
                <w:t>9</w:t>
              </w:r>
            </w:ins>
            <w:del w:id="19" w:author="Smith, Alexis@Energy" w:date="2019-03-26T15:57:00Z">
              <w:r w:rsidRPr="005B03AD" w:rsidDel="009E5E8E">
                <w:rPr>
                  <w:rFonts w:asciiTheme="minorHAnsi" w:hAnsiTheme="minorHAnsi"/>
                  <w:sz w:val="18"/>
                  <w:szCs w:val="18"/>
                </w:rPr>
                <w:delText>8</w:delText>
              </w:r>
            </w:del>
          </w:p>
        </w:tc>
        <w:tc>
          <w:tcPr>
            <w:tcW w:w="4950" w:type="dxa"/>
            <w:vAlign w:val="center"/>
          </w:tcPr>
          <w:p w14:paraId="65CE9BF6" w14:textId="1292CDD8"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6A67C2" w:rsidRPr="005B03AD" w:rsidRDefault="006A67C2" w:rsidP="00E3551F">
            <w:pPr>
              <w:pStyle w:val="ListParagraph"/>
              <w:keepNext/>
              <w:ind w:left="0"/>
              <w:rPr>
                <w:rFonts w:asciiTheme="minorHAnsi" w:hAnsiTheme="minorHAnsi"/>
                <w:sz w:val="18"/>
                <w:szCs w:val="18"/>
              </w:rPr>
            </w:pPr>
          </w:p>
        </w:tc>
      </w:tr>
      <w:tr w:rsidR="006A67C2" w:rsidRPr="00D83E48" w14:paraId="65CE9BFC" w14:textId="77777777" w:rsidTr="00E3551F">
        <w:trPr>
          <w:cantSplit/>
          <w:trHeight w:val="144"/>
        </w:trPr>
        <w:tc>
          <w:tcPr>
            <w:tcW w:w="475" w:type="dxa"/>
            <w:vAlign w:val="center"/>
          </w:tcPr>
          <w:p w14:paraId="65CE9BF9" w14:textId="09E2CCF3" w:rsidR="006A67C2" w:rsidRPr="005B03AD" w:rsidRDefault="009E5E8E" w:rsidP="00E3551F">
            <w:pPr>
              <w:pStyle w:val="FootnoteText"/>
              <w:jc w:val="center"/>
              <w:rPr>
                <w:rFonts w:asciiTheme="minorHAnsi" w:hAnsiTheme="minorHAnsi"/>
                <w:sz w:val="18"/>
                <w:szCs w:val="18"/>
              </w:rPr>
            </w:pPr>
            <w:ins w:id="20" w:author="Smith, Alexis@Energy" w:date="2019-03-26T15:57:00Z">
              <w:r>
                <w:rPr>
                  <w:rFonts w:asciiTheme="minorHAnsi" w:hAnsiTheme="minorHAnsi"/>
                  <w:sz w:val="18"/>
                  <w:szCs w:val="18"/>
                </w:rPr>
                <w:t>10</w:t>
              </w:r>
            </w:ins>
            <w:del w:id="21" w:author="Smith, Alexis@Energy" w:date="2019-03-26T15:57:00Z">
              <w:r w:rsidR="006A67C2" w:rsidRPr="005B03AD" w:rsidDel="009E5E8E">
                <w:rPr>
                  <w:rFonts w:asciiTheme="minorHAnsi" w:hAnsiTheme="minorHAnsi"/>
                  <w:sz w:val="18"/>
                  <w:szCs w:val="18"/>
                </w:rPr>
                <w:delText>09</w:delText>
              </w:r>
            </w:del>
          </w:p>
        </w:tc>
        <w:tc>
          <w:tcPr>
            <w:tcW w:w="4950" w:type="dxa"/>
            <w:vAlign w:val="center"/>
          </w:tcPr>
          <w:p w14:paraId="65CE9BFA" w14:textId="24EF82A1"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6A67C2" w:rsidRPr="005B03AD" w:rsidRDefault="006A67C2" w:rsidP="00E3551F">
            <w:pPr>
              <w:keepNext/>
              <w:rPr>
                <w:rFonts w:asciiTheme="minorHAnsi" w:hAnsiTheme="minorHAnsi"/>
                <w:sz w:val="18"/>
                <w:szCs w:val="18"/>
              </w:rPr>
            </w:pPr>
          </w:p>
        </w:tc>
      </w:tr>
      <w:tr w:rsidR="006A67C2" w:rsidRPr="00D83E48" w14:paraId="65CE9C00" w14:textId="77777777" w:rsidTr="00E3551F">
        <w:trPr>
          <w:cantSplit/>
          <w:trHeight w:val="144"/>
        </w:trPr>
        <w:tc>
          <w:tcPr>
            <w:tcW w:w="475" w:type="dxa"/>
            <w:vAlign w:val="center"/>
          </w:tcPr>
          <w:p w14:paraId="65CE9BFD" w14:textId="0B86AD3D" w:rsidR="006A67C2" w:rsidRPr="005B03AD" w:rsidDel="006E5AE2" w:rsidRDefault="000E3240" w:rsidP="00E3551F">
            <w:pPr>
              <w:pStyle w:val="FootnoteText"/>
              <w:jc w:val="center"/>
              <w:rPr>
                <w:rFonts w:asciiTheme="minorHAnsi" w:hAnsiTheme="minorHAnsi"/>
                <w:sz w:val="18"/>
                <w:szCs w:val="18"/>
              </w:rPr>
            </w:pPr>
            <w:r>
              <w:rPr>
                <w:rFonts w:asciiTheme="minorHAnsi" w:hAnsiTheme="minorHAnsi"/>
                <w:sz w:val="18"/>
                <w:szCs w:val="18"/>
              </w:rPr>
              <w:t>1</w:t>
            </w:r>
            <w:ins w:id="22" w:author="Smith, Alexis@Energy" w:date="2019-03-26T15:57:00Z">
              <w:r w:rsidR="009E5E8E">
                <w:rPr>
                  <w:rFonts w:asciiTheme="minorHAnsi" w:hAnsiTheme="minorHAnsi"/>
                  <w:sz w:val="18"/>
                  <w:szCs w:val="18"/>
                </w:rPr>
                <w:t>1</w:t>
              </w:r>
            </w:ins>
            <w:del w:id="23" w:author="Smith, Alexis@Energy" w:date="2019-03-26T15:57:00Z">
              <w:r w:rsidDel="009E5E8E">
                <w:rPr>
                  <w:rFonts w:asciiTheme="minorHAnsi" w:hAnsiTheme="minorHAnsi"/>
                  <w:sz w:val="18"/>
                  <w:szCs w:val="18"/>
                </w:rPr>
                <w:delText>0</w:delText>
              </w:r>
            </w:del>
          </w:p>
        </w:tc>
        <w:tc>
          <w:tcPr>
            <w:tcW w:w="4950" w:type="dxa"/>
            <w:vAlign w:val="center"/>
          </w:tcPr>
          <w:p w14:paraId="65CE9BFE" w14:textId="137325F2" w:rsidR="006A67C2" w:rsidRPr="005B03AD" w:rsidRDefault="006A67C2" w:rsidP="00710CB9">
            <w:pPr>
              <w:keepNext/>
              <w:rPr>
                <w:rFonts w:asciiTheme="minorHAnsi" w:hAnsiTheme="minorHAnsi"/>
                <w:sz w:val="18"/>
                <w:szCs w:val="18"/>
              </w:rPr>
            </w:pPr>
            <w:r w:rsidRPr="005B03AD">
              <w:rPr>
                <w:rFonts w:asciiTheme="minorHAnsi" w:hAnsiTheme="minorHAnsi"/>
                <w:sz w:val="18"/>
                <w:szCs w:val="18"/>
              </w:rPr>
              <w:t xml:space="preserve">Airflow Rate Protocol </w:t>
            </w:r>
            <w:r w:rsidR="00710CB9">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6A67C2" w:rsidRPr="005B03AD" w:rsidRDefault="006A67C2" w:rsidP="00E3551F">
            <w:pPr>
              <w:keepNext/>
              <w:rPr>
                <w:rFonts w:asciiTheme="minorHAnsi" w:hAnsiTheme="minorHAnsi"/>
                <w:sz w:val="18"/>
                <w:szCs w:val="18"/>
              </w:rPr>
            </w:pPr>
          </w:p>
        </w:tc>
      </w:tr>
      <w:tr w:rsidR="005A044D" w:rsidRPr="00D83E48" w14:paraId="07E7E800" w14:textId="77777777" w:rsidTr="00E3551F">
        <w:trPr>
          <w:cantSplit/>
          <w:trHeight w:val="144"/>
        </w:trPr>
        <w:tc>
          <w:tcPr>
            <w:tcW w:w="475" w:type="dxa"/>
            <w:vAlign w:val="center"/>
          </w:tcPr>
          <w:p w14:paraId="3FC7EED0" w14:textId="1F4DC7BB" w:rsidR="005A044D" w:rsidRDefault="005A044D" w:rsidP="005A044D">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3-26T15:57:00Z">
              <w:r w:rsidR="009E5E8E">
                <w:rPr>
                  <w:rFonts w:asciiTheme="minorHAnsi" w:hAnsiTheme="minorHAnsi"/>
                  <w:sz w:val="18"/>
                  <w:szCs w:val="18"/>
                </w:rPr>
                <w:t>2</w:t>
              </w:r>
            </w:ins>
            <w:del w:id="25" w:author="Smith, Alexis@Energy" w:date="2019-03-26T15:57:00Z">
              <w:r w:rsidDel="009E5E8E">
                <w:rPr>
                  <w:rFonts w:asciiTheme="minorHAnsi" w:hAnsiTheme="minorHAnsi"/>
                  <w:sz w:val="18"/>
                  <w:szCs w:val="18"/>
                </w:rPr>
                <w:delText>1</w:delText>
              </w:r>
            </w:del>
          </w:p>
        </w:tc>
        <w:tc>
          <w:tcPr>
            <w:tcW w:w="4950" w:type="dxa"/>
            <w:vAlign w:val="center"/>
          </w:tcPr>
          <w:p w14:paraId="7421879D" w14:textId="21909DE8" w:rsidR="005A044D" w:rsidRPr="005B03AD" w:rsidRDefault="005A044D" w:rsidP="005A044D">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55C7B02" w14:textId="77777777" w:rsidR="005A044D" w:rsidRPr="005B03AD" w:rsidRDefault="005A044D" w:rsidP="005A044D">
            <w:pPr>
              <w:keepNext/>
              <w:rPr>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E3551F" w:rsidRPr="00D83E48" w14:paraId="65CE9C0D" w14:textId="77777777" w:rsidTr="00E3551F">
        <w:trPr>
          <w:cantSplit/>
          <w:trHeight w:val="144"/>
        </w:trPr>
        <w:tc>
          <w:tcPr>
            <w:tcW w:w="5000" w:type="pct"/>
            <w:vAlign w:val="center"/>
          </w:tcPr>
          <w:p w14:paraId="65CE9C0C" w14:textId="64FD7FC9" w:rsidR="004F6841" w:rsidRPr="000F2D06" w:rsidRDefault="00036F28" w:rsidP="00E3551F">
            <w:pPr>
              <w:rPr>
                <w:rFonts w:asciiTheme="minorHAnsi" w:hAnsiTheme="minorHAnsi"/>
                <w:b/>
              </w:rPr>
            </w:pPr>
            <w:r w:rsidRPr="000F2D06">
              <w:rPr>
                <w:rFonts w:asciiTheme="minorHAnsi" w:hAnsiTheme="minorHAnsi"/>
                <w:b/>
              </w:rPr>
              <w:t>MCH-22</w:t>
            </w:r>
            <w:r w:rsidR="000C1368" w:rsidRPr="000F2D06">
              <w:rPr>
                <w:rFonts w:asciiTheme="minorHAnsi" w:hAnsiTheme="minorHAnsi"/>
                <w:b/>
              </w:rPr>
              <w:t>d</w:t>
            </w:r>
            <w:r w:rsidRPr="000F2D06">
              <w:rPr>
                <w:rFonts w:asciiTheme="minorHAnsi" w:hAnsiTheme="minorHAnsi"/>
                <w:b/>
              </w:rPr>
              <w:t xml:space="preserve"> Forced Air System Fan Efficacy Measurement – Newly Installed Zoned Single-Speed Compressor Systems</w:t>
            </w:r>
            <w:r w:rsidR="000C1368" w:rsidRPr="000F2D06">
              <w:rPr>
                <w:rFonts w:asciiTheme="minorHAnsi" w:hAnsiTheme="minorHAnsi"/>
                <w:b/>
              </w:rPr>
              <w:t xml:space="preserve"> with Central Fan Ventilation Cooling</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5004"/>
        <w:gridCol w:w="5459"/>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6C1C242C"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Required Fan Efficacy (</w:t>
            </w:r>
            <w:r w:rsidR="00BB7006">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0EA4AA3E"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Actual Fan Efficacy (</w:t>
            </w:r>
            <w:r w:rsidR="00BB7006">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6"/>
        <w:gridCol w:w="1394"/>
        <w:gridCol w:w="1811"/>
        <w:gridCol w:w="1787"/>
        <w:gridCol w:w="1838"/>
        <w:gridCol w:w="1811"/>
        <w:gridCol w:w="1822"/>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lastRenderedPageBreak/>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0983BA6A" w:rsidR="00E3551F" w:rsidRDefault="00E3551F" w:rsidP="00B816B4">
      <w:pPr>
        <w:rPr>
          <w:rFonts w:asciiTheme="minorHAnsi" w:hAnsiTheme="minorHAnsi"/>
          <w:sz w:val="18"/>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3039CC" w:rsidRPr="00D83E48" w14:paraId="4BDE5629" w14:textId="77777777" w:rsidTr="006C4DDC">
        <w:trPr>
          <w:gridAfter w:val="1"/>
          <w:wAfter w:w="5" w:type="pct"/>
          <w:trHeight w:val="144"/>
        </w:trPr>
        <w:tc>
          <w:tcPr>
            <w:tcW w:w="4990" w:type="pct"/>
            <w:gridSpan w:val="3"/>
          </w:tcPr>
          <w:p w14:paraId="65A65607" w14:textId="75771CF0" w:rsidR="003039CC" w:rsidRPr="00890BB7" w:rsidRDefault="006C4DDC" w:rsidP="006C4DDC">
            <w:pPr>
              <w:keepNext/>
              <w:rPr>
                <w:rFonts w:asciiTheme="minorHAnsi" w:hAnsiTheme="minorHAnsi"/>
                <w:b/>
                <w:szCs w:val="18"/>
              </w:rPr>
            </w:pPr>
            <w:r>
              <w:rPr>
                <w:rFonts w:asciiTheme="minorHAnsi" w:hAnsiTheme="minorHAnsi"/>
                <w:b/>
                <w:szCs w:val="18"/>
              </w:rPr>
              <w:t>E</w:t>
            </w:r>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p>
          <w:p w14:paraId="393F48F3" w14:textId="77777777" w:rsidR="003039CC" w:rsidRPr="00AC34DA" w:rsidRDefault="003039CC" w:rsidP="006C4DDC">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3039CC" w:rsidRPr="00D83E48" w14:paraId="5B142613" w14:textId="77777777" w:rsidTr="006C4DDC">
        <w:tblPrEx>
          <w:tblCellMar>
            <w:top w:w="0" w:type="dxa"/>
            <w:left w:w="108" w:type="dxa"/>
            <w:bottom w:w="0" w:type="dxa"/>
            <w:right w:w="108" w:type="dxa"/>
          </w:tblCellMar>
        </w:tblPrEx>
        <w:trPr>
          <w:cantSplit/>
          <w:trHeight w:val="144"/>
        </w:trPr>
        <w:tc>
          <w:tcPr>
            <w:tcW w:w="212" w:type="pct"/>
            <w:vAlign w:val="center"/>
          </w:tcPr>
          <w:p w14:paraId="2B9C5277"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27146477"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545EFCC6" w14:textId="72C5C9DC" w:rsidR="003039CC" w:rsidRPr="00926D9A" w:rsidRDefault="003039CC" w:rsidP="006C4DDC">
            <w:pPr>
              <w:keepNext/>
              <w:rPr>
                <w:rFonts w:asciiTheme="minorHAnsi" w:hAnsiTheme="minorHAnsi"/>
                <w:sz w:val="18"/>
                <w:szCs w:val="18"/>
              </w:rPr>
            </w:pPr>
          </w:p>
        </w:tc>
      </w:tr>
      <w:tr w:rsidR="003039CC" w:rsidRPr="00D83E48" w14:paraId="26411088" w14:textId="77777777" w:rsidTr="006C4DDC">
        <w:tblPrEx>
          <w:tblCellMar>
            <w:top w:w="0" w:type="dxa"/>
            <w:left w:w="108" w:type="dxa"/>
            <w:bottom w:w="0" w:type="dxa"/>
            <w:right w:w="108" w:type="dxa"/>
          </w:tblCellMar>
        </w:tblPrEx>
        <w:trPr>
          <w:cantSplit/>
          <w:trHeight w:val="144"/>
        </w:trPr>
        <w:tc>
          <w:tcPr>
            <w:tcW w:w="212" w:type="pct"/>
            <w:vAlign w:val="center"/>
          </w:tcPr>
          <w:p w14:paraId="2F058131"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013A09EC"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gridSpan w:val="2"/>
            <w:vAlign w:val="center"/>
          </w:tcPr>
          <w:p w14:paraId="2A9B6366" w14:textId="2155E5DA" w:rsidR="003039CC" w:rsidRPr="00926D9A" w:rsidRDefault="003039CC" w:rsidP="006C4DDC">
            <w:pPr>
              <w:keepNext/>
              <w:rPr>
                <w:rFonts w:asciiTheme="minorHAnsi" w:hAnsiTheme="minorHAnsi"/>
                <w:sz w:val="18"/>
                <w:szCs w:val="18"/>
              </w:rPr>
            </w:pPr>
          </w:p>
        </w:tc>
      </w:tr>
      <w:tr w:rsidR="003039CC" w:rsidRPr="00D83E48" w14:paraId="1BB4E89E" w14:textId="77777777" w:rsidTr="006C4DDC">
        <w:tblPrEx>
          <w:tblCellMar>
            <w:top w:w="0" w:type="dxa"/>
            <w:left w:w="108" w:type="dxa"/>
            <w:bottom w:w="0" w:type="dxa"/>
            <w:right w:w="108" w:type="dxa"/>
          </w:tblCellMar>
        </w:tblPrEx>
        <w:trPr>
          <w:cantSplit/>
          <w:trHeight w:val="144"/>
        </w:trPr>
        <w:tc>
          <w:tcPr>
            <w:tcW w:w="212" w:type="pct"/>
            <w:vAlign w:val="center"/>
          </w:tcPr>
          <w:p w14:paraId="2923F388"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63427A7D" w14:textId="40A24249"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Required Fan Efficacy (</w:t>
            </w:r>
            <w:r w:rsidR="00390BBF">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4841F63" w14:textId="13A5E93E" w:rsidR="003039CC" w:rsidRPr="00926D9A" w:rsidRDefault="003039CC" w:rsidP="006C4DDC">
            <w:pPr>
              <w:keepNext/>
              <w:rPr>
                <w:rFonts w:asciiTheme="minorHAnsi" w:hAnsiTheme="minorHAnsi"/>
                <w:sz w:val="18"/>
                <w:szCs w:val="18"/>
              </w:rPr>
            </w:pPr>
          </w:p>
        </w:tc>
      </w:tr>
      <w:tr w:rsidR="003039CC" w:rsidRPr="00D83E48" w14:paraId="180D00B2" w14:textId="77777777" w:rsidTr="006C4DDC">
        <w:tblPrEx>
          <w:tblCellMar>
            <w:top w:w="0" w:type="dxa"/>
            <w:left w:w="108" w:type="dxa"/>
            <w:bottom w:w="0" w:type="dxa"/>
            <w:right w:w="108" w:type="dxa"/>
          </w:tblCellMar>
        </w:tblPrEx>
        <w:trPr>
          <w:cantSplit/>
          <w:trHeight w:val="144"/>
        </w:trPr>
        <w:tc>
          <w:tcPr>
            <w:tcW w:w="212" w:type="pct"/>
            <w:vAlign w:val="center"/>
          </w:tcPr>
          <w:p w14:paraId="064CAC1A"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673057C" w14:textId="59210146"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Fan Efficacy (</w:t>
            </w:r>
            <w:r w:rsidR="00390BBF">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5A64E0C" w14:textId="7153E16D" w:rsidR="003039CC" w:rsidRPr="00926D9A" w:rsidRDefault="003039CC" w:rsidP="006C4DDC">
            <w:pPr>
              <w:keepNext/>
              <w:rPr>
                <w:rFonts w:asciiTheme="minorHAnsi" w:hAnsiTheme="minorHAnsi"/>
                <w:sz w:val="18"/>
                <w:szCs w:val="18"/>
              </w:rPr>
            </w:pPr>
          </w:p>
        </w:tc>
      </w:tr>
      <w:tr w:rsidR="003039CC" w:rsidRPr="00D83E48" w14:paraId="71F93379" w14:textId="77777777" w:rsidTr="006C4DDC">
        <w:tblPrEx>
          <w:tblCellMar>
            <w:top w:w="0" w:type="dxa"/>
            <w:left w:w="108" w:type="dxa"/>
            <w:bottom w:w="0" w:type="dxa"/>
            <w:right w:w="108" w:type="dxa"/>
          </w:tblCellMar>
        </w:tblPrEx>
        <w:trPr>
          <w:cantSplit/>
          <w:trHeight w:val="144"/>
        </w:trPr>
        <w:tc>
          <w:tcPr>
            <w:tcW w:w="212" w:type="pct"/>
            <w:vAlign w:val="center"/>
          </w:tcPr>
          <w:p w14:paraId="45E07A71"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FC6095B"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7B61CCC2" w14:textId="4B4ABA05" w:rsidR="003039CC" w:rsidRPr="00926D9A" w:rsidRDefault="003039CC" w:rsidP="006C4DDC">
            <w:pPr>
              <w:keepNext/>
              <w:rPr>
                <w:rFonts w:asciiTheme="minorHAnsi" w:hAnsiTheme="minorHAnsi"/>
                <w:sz w:val="18"/>
                <w:szCs w:val="18"/>
              </w:rPr>
            </w:pPr>
          </w:p>
        </w:tc>
      </w:tr>
    </w:tbl>
    <w:p w14:paraId="353D2E1A" w14:textId="05536E2B" w:rsidR="003039CC" w:rsidRDefault="003039CC"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707BC0" w:rsidRPr="00D83E48" w14:paraId="3CA596A2" w14:textId="77777777" w:rsidTr="00707BC0">
        <w:trPr>
          <w:trHeight w:val="144"/>
        </w:trPr>
        <w:tc>
          <w:tcPr>
            <w:tcW w:w="10998" w:type="dxa"/>
            <w:gridSpan w:val="3"/>
          </w:tcPr>
          <w:p w14:paraId="49E3A108" w14:textId="565F100D" w:rsidR="00707BC0" w:rsidRPr="00207D4B" w:rsidRDefault="00707BC0">
            <w:pPr>
              <w:keepNext/>
              <w:rPr>
                <w:rFonts w:asciiTheme="minorHAnsi" w:hAnsiTheme="minorHAnsi"/>
                <w:sz w:val="18"/>
                <w:szCs w:val="18"/>
              </w:rPr>
            </w:pPr>
            <w:r>
              <w:rPr>
                <w:rFonts w:asciiTheme="minorHAnsi" w:hAnsiTheme="minorHAnsi"/>
                <w:b/>
                <w:szCs w:val="18"/>
              </w:rPr>
              <w:t>F</w:t>
            </w:r>
            <w:r w:rsidRPr="0036342F">
              <w:rPr>
                <w:rFonts w:asciiTheme="minorHAnsi" w:hAnsiTheme="minorHAnsi"/>
                <w:b/>
                <w:szCs w:val="18"/>
              </w:rPr>
              <w:t>. Additional Requirements</w:t>
            </w:r>
          </w:p>
        </w:tc>
      </w:tr>
      <w:tr w:rsidR="00707BC0" w:rsidRPr="00D83E48" w14:paraId="0CB90736" w14:textId="77777777" w:rsidTr="00707BC0">
        <w:trPr>
          <w:trHeight w:val="144"/>
        </w:trPr>
        <w:tc>
          <w:tcPr>
            <w:tcW w:w="468" w:type="dxa"/>
          </w:tcPr>
          <w:p w14:paraId="37909FD1" w14:textId="77777777" w:rsidR="00707BC0" w:rsidRPr="00207D4B" w:rsidRDefault="00707BC0" w:rsidP="00707BC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424FDC08" w14:textId="77777777" w:rsidR="00707BC0" w:rsidRPr="00207D4B" w:rsidRDefault="00707BC0" w:rsidP="00707BC0">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707BC0" w:rsidRPr="00D83E48" w14:paraId="0E14C678" w14:textId="77777777" w:rsidTr="00707BC0">
        <w:trPr>
          <w:trHeight w:val="144"/>
        </w:trPr>
        <w:tc>
          <w:tcPr>
            <w:tcW w:w="468" w:type="dxa"/>
          </w:tcPr>
          <w:p w14:paraId="3156501A" w14:textId="77777777" w:rsidR="00707BC0" w:rsidRPr="00207D4B" w:rsidRDefault="00707BC0" w:rsidP="00707BC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574BB2BC" w14:textId="77777777" w:rsidR="00707BC0" w:rsidRPr="00207D4B" w:rsidRDefault="00707BC0" w:rsidP="00707BC0">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707BC0" w:rsidRPr="00D83E48" w14:paraId="6DDE60B5" w14:textId="77777777" w:rsidTr="00707BC0">
        <w:trPr>
          <w:trHeight w:val="144"/>
        </w:trPr>
        <w:tc>
          <w:tcPr>
            <w:tcW w:w="468" w:type="dxa"/>
          </w:tcPr>
          <w:p w14:paraId="4E0E99D9" w14:textId="77777777" w:rsidR="00707BC0" w:rsidRPr="00207D4B" w:rsidRDefault="00707BC0" w:rsidP="00707BC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2130F2C6" w14:textId="77777777" w:rsidR="00707BC0" w:rsidRPr="00207D4B" w:rsidRDefault="00707BC0" w:rsidP="00707BC0">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707BC0" w:rsidRPr="00D83E48" w14:paraId="074E3991" w14:textId="77777777" w:rsidTr="00707BC0">
        <w:trPr>
          <w:trHeight w:val="144"/>
        </w:trPr>
        <w:tc>
          <w:tcPr>
            <w:tcW w:w="468" w:type="dxa"/>
          </w:tcPr>
          <w:p w14:paraId="0730E43D" w14:textId="77777777" w:rsidR="00707BC0" w:rsidRPr="00207D4B" w:rsidRDefault="00707BC0" w:rsidP="00707BC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79B09B99" w14:textId="77777777" w:rsidR="00707BC0" w:rsidRPr="00207D4B" w:rsidRDefault="00707BC0" w:rsidP="00707BC0">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707BC0" w:rsidRPr="00D83E48" w14:paraId="120AFACF" w14:textId="77777777" w:rsidTr="00707BC0">
        <w:trPr>
          <w:trHeight w:val="144"/>
        </w:trPr>
        <w:tc>
          <w:tcPr>
            <w:tcW w:w="468" w:type="dxa"/>
            <w:vAlign w:val="center"/>
          </w:tcPr>
          <w:p w14:paraId="5F032240" w14:textId="77777777" w:rsidR="00707BC0" w:rsidRPr="00207D4B" w:rsidRDefault="00707BC0" w:rsidP="00707BC0">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1645E265" w14:textId="77777777" w:rsidR="00707BC0" w:rsidRPr="00207D4B" w:rsidRDefault="00707BC0" w:rsidP="00707BC0">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707BC0" w:rsidRPr="00D83E48" w14:paraId="07CB013D" w14:textId="77777777" w:rsidTr="00707BC0">
        <w:trPr>
          <w:trHeight w:val="144"/>
        </w:trPr>
        <w:tc>
          <w:tcPr>
            <w:tcW w:w="468" w:type="dxa"/>
            <w:vAlign w:val="center"/>
          </w:tcPr>
          <w:p w14:paraId="4A44A0EE" w14:textId="77777777" w:rsidR="00707BC0" w:rsidRPr="00207D4B" w:rsidRDefault="00707BC0" w:rsidP="00707BC0">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45DE9A1C" w14:textId="77777777" w:rsidR="00707BC0" w:rsidRPr="00207D4B" w:rsidRDefault="00707BC0" w:rsidP="00707BC0">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207D4B">
              <w:rPr>
                <w:rFonts w:asciiTheme="minorHAnsi" w:hAnsiTheme="minorHAnsi"/>
                <w:sz w:val="18"/>
                <w:szCs w:val="18"/>
              </w:rPr>
              <w:t>att/cfm) criteria in every zonal control mode.</w:t>
            </w:r>
          </w:p>
        </w:tc>
      </w:tr>
      <w:tr w:rsidR="00707BC0" w:rsidRPr="00D83E48" w14:paraId="21E10261" w14:textId="77777777" w:rsidTr="00707BC0">
        <w:trPr>
          <w:trHeight w:val="144"/>
        </w:trPr>
        <w:tc>
          <w:tcPr>
            <w:tcW w:w="468" w:type="dxa"/>
            <w:vAlign w:val="center"/>
          </w:tcPr>
          <w:p w14:paraId="11FB2534" w14:textId="77777777" w:rsidR="00707BC0" w:rsidRPr="00207D4B" w:rsidRDefault="00707BC0" w:rsidP="00707BC0">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tcPr>
          <w:p w14:paraId="6ACEFD87" w14:textId="77777777" w:rsidR="00707BC0" w:rsidRPr="00207D4B" w:rsidRDefault="00707BC0" w:rsidP="00707BC0">
            <w:pPr>
              <w:keepNext/>
              <w:rPr>
                <w:rFonts w:asciiTheme="minorHAnsi" w:hAnsiTheme="minorHAnsi"/>
                <w:sz w:val="18"/>
                <w:szCs w:val="18"/>
              </w:rPr>
            </w:pPr>
            <w:r w:rsidRPr="00207D4B">
              <w:rPr>
                <w:rFonts w:asciiTheme="minorHAnsi" w:hAnsiTheme="minorHAnsi"/>
                <w:sz w:val="18"/>
                <w:szCs w:val="18"/>
              </w:rPr>
              <w:t>Portable Watt meters used for measurements of air</w:t>
            </w:r>
            <w:r>
              <w:rPr>
                <w:rFonts w:asciiTheme="minorHAnsi" w:hAnsiTheme="minorHAnsi"/>
                <w:sz w:val="18"/>
                <w:szCs w:val="18"/>
              </w:rPr>
              <w:t>-</w:t>
            </w:r>
            <w:r w:rsidRPr="00207D4B">
              <w:rPr>
                <w:rFonts w:asciiTheme="minorHAnsi" w:hAnsiTheme="minorHAnsi"/>
                <w:sz w:val="18"/>
                <w:szCs w:val="18"/>
              </w:rPr>
              <w:t xml:space="preserve">handler </w:t>
            </w:r>
            <w:r>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r>
              <w:rPr>
                <w:rFonts w:asciiTheme="minorHAnsi" w:hAnsiTheme="minorHAnsi"/>
                <w:sz w:val="18"/>
                <w:szCs w:val="18"/>
              </w:rPr>
              <w:t>.</w:t>
            </w:r>
          </w:p>
        </w:tc>
      </w:tr>
      <w:tr w:rsidR="00707BC0" w:rsidRPr="00D83E48" w14:paraId="68C0BF7D" w14:textId="77777777" w:rsidTr="00707BC0">
        <w:trPr>
          <w:trHeight w:val="144"/>
        </w:trPr>
        <w:tc>
          <w:tcPr>
            <w:tcW w:w="468" w:type="dxa"/>
            <w:vAlign w:val="center"/>
          </w:tcPr>
          <w:p w14:paraId="50251117" w14:textId="77777777" w:rsidR="00707BC0" w:rsidRDefault="00707BC0" w:rsidP="00707BC0">
            <w:pPr>
              <w:pStyle w:val="FootnoteText"/>
              <w:keepNext/>
              <w:jc w:val="center"/>
              <w:rPr>
                <w:rFonts w:asciiTheme="minorHAnsi" w:hAnsiTheme="minorHAnsi"/>
                <w:sz w:val="18"/>
                <w:szCs w:val="18"/>
              </w:rPr>
            </w:pPr>
          </w:p>
        </w:tc>
        <w:tc>
          <w:tcPr>
            <w:tcW w:w="2430" w:type="dxa"/>
            <w:vAlign w:val="center"/>
          </w:tcPr>
          <w:p w14:paraId="390D6EA1" w14:textId="77777777" w:rsidR="00707BC0" w:rsidRPr="00207D4B" w:rsidRDefault="00707BC0" w:rsidP="00707BC0">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5359F712" w14:textId="77777777" w:rsidR="00707BC0" w:rsidRDefault="00707BC0" w:rsidP="00707BC0">
            <w:pPr>
              <w:pStyle w:val="ListParagraph"/>
              <w:keepNext/>
              <w:numPr>
                <w:ilvl w:val="0"/>
                <w:numId w:val="4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3D684C8C" w14:textId="77777777" w:rsidR="00707BC0" w:rsidRDefault="00707BC0" w:rsidP="00707BC0">
            <w:pPr>
              <w:pStyle w:val="ListParagraph"/>
              <w:keepNext/>
              <w:numPr>
                <w:ilvl w:val="0"/>
                <w:numId w:val="4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54D7CFC" w14:textId="77777777" w:rsidR="00707BC0" w:rsidRPr="00207D4B" w:rsidRDefault="00707BC0" w:rsidP="00707BC0">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707BC0" w:rsidRPr="00D83E48" w14:paraId="73CF4E59" w14:textId="77777777" w:rsidTr="00707BC0">
        <w:trPr>
          <w:trHeight w:val="144"/>
        </w:trPr>
        <w:tc>
          <w:tcPr>
            <w:tcW w:w="468" w:type="dxa"/>
            <w:vAlign w:val="center"/>
          </w:tcPr>
          <w:p w14:paraId="457F067C" w14:textId="77777777" w:rsidR="00707BC0" w:rsidRDefault="00707BC0" w:rsidP="00707BC0">
            <w:pPr>
              <w:pStyle w:val="FootnoteText"/>
              <w:keepNext/>
              <w:jc w:val="center"/>
              <w:rPr>
                <w:rFonts w:asciiTheme="minorHAnsi" w:hAnsiTheme="minorHAnsi"/>
                <w:sz w:val="18"/>
                <w:szCs w:val="18"/>
              </w:rPr>
            </w:pPr>
          </w:p>
        </w:tc>
        <w:tc>
          <w:tcPr>
            <w:tcW w:w="10530" w:type="dxa"/>
            <w:gridSpan w:val="2"/>
            <w:vAlign w:val="center"/>
          </w:tcPr>
          <w:p w14:paraId="3528A85A" w14:textId="77777777" w:rsidR="00707BC0" w:rsidRPr="00207D4B" w:rsidRDefault="00707BC0" w:rsidP="00707BC0">
            <w:pPr>
              <w:keepNext/>
              <w:rPr>
                <w:rFonts w:asciiTheme="minorHAnsi" w:hAnsiTheme="minorHAnsi"/>
                <w:sz w:val="18"/>
                <w:szCs w:val="18"/>
              </w:rPr>
            </w:pPr>
            <w:r>
              <w:rPr>
                <w:rFonts w:ascii="Calibri" w:hAnsi="Calibri"/>
                <w:sz w:val="18"/>
              </w:rPr>
              <w:t>Correction Notes:</w:t>
            </w:r>
          </w:p>
        </w:tc>
      </w:tr>
      <w:tr w:rsidR="00707BC0" w:rsidRPr="00D83E48" w14:paraId="063E9336" w14:textId="77777777" w:rsidTr="00707BC0">
        <w:trPr>
          <w:trHeight w:val="144"/>
        </w:trPr>
        <w:tc>
          <w:tcPr>
            <w:tcW w:w="10998" w:type="dxa"/>
            <w:gridSpan w:val="3"/>
          </w:tcPr>
          <w:p w14:paraId="72FD9B5F" w14:textId="77777777" w:rsidR="00707BC0" w:rsidRPr="00207D4B" w:rsidRDefault="00707BC0" w:rsidP="00707BC0">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6CB6286F" w14:textId="658FFE7F" w:rsidR="00707BC0" w:rsidRDefault="00707BC0"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707BC0" w:rsidRPr="0084687D" w14:paraId="449FA6FD" w14:textId="77777777" w:rsidTr="00707BC0">
        <w:trPr>
          <w:cantSplit/>
          <w:trHeight w:val="432"/>
        </w:trPr>
        <w:tc>
          <w:tcPr>
            <w:tcW w:w="5000" w:type="pct"/>
            <w:gridSpan w:val="2"/>
            <w:vAlign w:val="center"/>
          </w:tcPr>
          <w:p w14:paraId="73D970D8" w14:textId="55CA66A7" w:rsidR="00707BC0" w:rsidRPr="002E5E6E" w:rsidRDefault="00707BC0" w:rsidP="00707BC0">
            <w:pPr>
              <w:keepNext/>
              <w:rPr>
                <w:rFonts w:ascii="Calibri" w:hAnsi="Calibri"/>
                <w:b/>
                <w:szCs w:val="18"/>
              </w:rPr>
            </w:pPr>
            <w:r>
              <w:rPr>
                <w:rFonts w:ascii="Calibri" w:hAnsi="Calibri"/>
                <w:b/>
                <w:szCs w:val="18"/>
              </w:rPr>
              <w:t>G</w:t>
            </w:r>
            <w:r w:rsidRPr="002E5E6E">
              <w:rPr>
                <w:rFonts w:ascii="Calibri" w:hAnsi="Calibri"/>
                <w:b/>
                <w:szCs w:val="18"/>
              </w:rPr>
              <w:t>. Determination of HERS Verification Compliance</w:t>
            </w:r>
          </w:p>
          <w:p w14:paraId="77CB12DD" w14:textId="77777777" w:rsidR="00707BC0" w:rsidRPr="0084687D" w:rsidRDefault="00707BC0" w:rsidP="00707BC0">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707BC0" w:rsidRPr="0084687D" w14:paraId="504453E0" w14:textId="77777777" w:rsidTr="00707BC0">
        <w:trPr>
          <w:cantSplit/>
          <w:trHeight w:val="144"/>
        </w:trPr>
        <w:tc>
          <w:tcPr>
            <w:tcW w:w="253" w:type="pct"/>
            <w:vAlign w:val="center"/>
          </w:tcPr>
          <w:p w14:paraId="3BD617BE" w14:textId="77777777" w:rsidR="00707BC0" w:rsidRPr="0084687D" w:rsidDel="00C76C40" w:rsidRDefault="00707BC0" w:rsidP="00707BC0">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F59BA14" w14:textId="77777777" w:rsidR="00707BC0" w:rsidRPr="0084687D" w:rsidRDefault="00707BC0" w:rsidP="00707BC0">
            <w:pPr>
              <w:keepNext/>
              <w:spacing w:after="60"/>
              <w:rPr>
                <w:rFonts w:ascii="Calibri" w:hAnsi="Calibri"/>
                <w:sz w:val="18"/>
                <w:szCs w:val="18"/>
              </w:rPr>
            </w:pPr>
          </w:p>
        </w:tc>
      </w:tr>
    </w:tbl>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07BC0" w:rsidRPr="005A1599" w14:paraId="4C4359BC" w14:textId="77777777" w:rsidTr="00707BC0">
        <w:trPr>
          <w:trHeight w:val="288"/>
        </w:trPr>
        <w:tc>
          <w:tcPr>
            <w:tcW w:w="10950" w:type="dxa"/>
            <w:gridSpan w:val="4"/>
            <w:vAlign w:val="center"/>
          </w:tcPr>
          <w:p w14:paraId="4DD3AA91"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707BC0" w:rsidRPr="005A1599" w14:paraId="13E2B7D1" w14:textId="77777777" w:rsidTr="00707BC0">
        <w:trPr>
          <w:trHeight w:val="278"/>
        </w:trPr>
        <w:tc>
          <w:tcPr>
            <w:tcW w:w="10950" w:type="dxa"/>
            <w:gridSpan w:val="4"/>
            <w:vAlign w:val="center"/>
          </w:tcPr>
          <w:p w14:paraId="4ED67210" w14:textId="77777777" w:rsidR="00707BC0" w:rsidRPr="005A1599" w:rsidRDefault="00707BC0" w:rsidP="00707BC0">
            <w:pPr>
              <w:keepNext/>
              <w:numPr>
                <w:ilvl w:val="0"/>
                <w:numId w:val="33"/>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707BC0" w:rsidRPr="005A1599" w14:paraId="66213A55" w14:textId="77777777" w:rsidTr="00707BC0">
        <w:trPr>
          <w:trHeight w:val="360"/>
        </w:trPr>
        <w:tc>
          <w:tcPr>
            <w:tcW w:w="5434" w:type="dxa"/>
          </w:tcPr>
          <w:p w14:paraId="7BB284E5"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0AA13955"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Documentation Author Signature:</w:t>
            </w:r>
          </w:p>
        </w:tc>
      </w:tr>
      <w:tr w:rsidR="00707BC0" w:rsidRPr="005A1599" w14:paraId="637AC726" w14:textId="77777777" w:rsidTr="00707BC0">
        <w:trPr>
          <w:trHeight w:val="360"/>
        </w:trPr>
        <w:tc>
          <w:tcPr>
            <w:tcW w:w="5434" w:type="dxa"/>
          </w:tcPr>
          <w:p w14:paraId="23C7C185"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4157E1B5"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Date Signed:</w:t>
            </w:r>
          </w:p>
        </w:tc>
      </w:tr>
      <w:tr w:rsidR="00707BC0" w:rsidRPr="005A1599" w14:paraId="1E62C988" w14:textId="77777777" w:rsidTr="00707BC0">
        <w:trPr>
          <w:trHeight w:val="360"/>
        </w:trPr>
        <w:tc>
          <w:tcPr>
            <w:tcW w:w="5434" w:type="dxa"/>
          </w:tcPr>
          <w:p w14:paraId="7836FA4E"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702D8C0D"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707BC0" w:rsidRPr="005A1599" w14:paraId="49EB4985" w14:textId="77777777" w:rsidTr="00707BC0">
        <w:trPr>
          <w:trHeight w:val="360"/>
        </w:trPr>
        <w:tc>
          <w:tcPr>
            <w:tcW w:w="5434" w:type="dxa"/>
          </w:tcPr>
          <w:p w14:paraId="4EDA3528"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243615B3" w14:textId="77777777" w:rsidR="00707BC0" w:rsidRPr="005A1599" w:rsidRDefault="00707BC0" w:rsidP="00707BC0">
            <w:pPr>
              <w:keepNext/>
              <w:rPr>
                <w:rFonts w:asciiTheme="minorHAnsi" w:hAnsiTheme="minorHAnsi"/>
                <w:sz w:val="14"/>
                <w:szCs w:val="14"/>
              </w:rPr>
            </w:pPr>
            <w:r w:rsidRPr="005A1599">
              <w:rPr>
                <w:rFonts w:asciiTheme="minorHAnsi" w:hAnsiTheme="minorHAnsi"/>
                <w:sz w:val="14"/>
                <w:szCs w:val="14"/>
              </w:rPr>
              <w:t>Phone:</w:t>
            </w:r>
          </w:p>
        </w:tc>
      </w:tr>
      <w:tr w:rsidR="00707BC0" w:rsidRPr="005A1599" w14:paraId="0ABF9886" w14:textId="77777777" w:rsidTr="00707BC0">
        <w:tblPrEx>
          <w:tblCellMar>
            <w:left w:w="115" w:type="dxa"/>
            <w:right w:w="115" w:type="dxa"/>
          </w:tblCellMar>
        </w:tblPrEx>
        <w:trPr>
          <w:trHeight w:val="296"/>
        </w:trPr>
        <w:tc>
          <w:tcPr>
            <w:tcW w:w="10950" w:type="dxa"/>
            <w:gridSpan w:val="4"/>
            <w:vAlign w:val="center"/>
          </w:tcPr>
          <w:p w14:paraId="627056D2"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707BC0" w:rsidRPr="005A1599" w14:paraId="101DAE06" w14:textId="77777777" w:rsidTr="00707BC0">
        <w:tblPrEx>
          <w:tblCellMar>
            <w:left w:w="115" w:type="dxa"/>
            <w:right w:w="115" w:type="dxa"/>
          </w:tblCellMar>
        </w:tblPrEx>
        <w:trPr>
          <w:trHeight w:val="504"/>
        </w:trPr>
        <w:tc>
          <w:tcPr>
            <w:tcW w:w="10950" w:type="dxa"/>
            <w:gridSpan w:val="4"/>
            <w:shd w:val="clear" w:color="auto" w:fill="auto"/>
          </w:tcPr>
          <w:p w14:paraId="734B052C" w14:textId="77777777" w:rsidR="00707BC0" w:rsidRPr="005A1599" w:rsidRDefault="00707BC0" w:rsidP="00707BC0">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2012678A" w14:textId="77777777" w:rsidR="00707BC0" w:rsidRPr="005A1599" w:rsidRDefault="00707BC0" w:rsidP="00707BC0">
            <w:pPr>
              <w:keepNext/>
              <w:widowControl w:val="0"/>
              <w:numPr>
                <w:ilvl w:val="0"/>
                <w:numId w:val="50"/>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7D1AEB07" w14:textId="77777777" w:rsidR="00707BC0" w:rsidRPr="005A1599" w:rsidRDefault="00707BC0" w:rsidP="00707BC0">
            <w:pPr>
              <w:keepNext/>
              <w:widowControl w:val="0"/>
              <w:numPr>
                <w:ilvl w:val="0"/>
                <w:numId w:val="50"/>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0CB759D7" w14:textId="77777777" w:rsidR="00707BC0" w:rsidRPr="005A1599" w:rsidRDefault="00707BC0" w:rsidP="00707BC0">
            <w:pPr>
              <w:keepNext/>
              <w:widowControl w:val="0"/>
              <w:numPr>
                <w:ilvl w:val="0"/>
                <w:numId w:val="50"/>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0FE4EF7" w14:textId="77777777" w:rsidR="00707BC0" w:rsidRPr="005A1599" w:rsidRDefault="00707BC0" w:rsidP="00707BC0">
            <w:pPr>
              <w:keepNext/>
              <w:widowControl w:val="0"/>
              <w:numPr>
                <w:ilvl w:val="0"/>
                <w:numId w:val="50"/>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7284CF8" w14:textId="77777777" w:rsidR="00707BC0" w:rsidRPr="005A1599" w:rsidRDefault="00707BC0" w:rsidP="00707BC0">
            <w:pPr>
              <w:keepNext/>
              <w:widowControl w:val="0"/>
              <w:numPr>
                <w:ilvl w:val="0"/>
                <w:numId w:val="50"/>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07BC0" w:rsidRPr="005A1599" w14:paraId="563155F8" w14:textId="77777777" w:rsidTr="00707BC0">
        <w:tblPrEx>
          <w:tblCellMar>
            <w:left w:w="115" w:type="dxa"/>
            <w:right w:w="115" w:type="dxa"/>
          </w:tblCellMar>
        </w:tblPrEx>
        <w:trPr>
          <w:trHeight w:val="278"/>
        </w:trPr>
        <w:tc>
          <w:tcPr>
            <w:tcW w:w="10950" w:type="dxa"/>
            <w:gridSpan w:val="4"/>
            <w:vAlign w:val="center"/>
          </w:tcPr>
          <w:p w14:paraId="5DA9CD2E"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707BC0" w:rsidRPr="005A1599" w14:paraId="6F5B3330" w14:textId="77777777" w:rsidTr="00707BC0">
        <w:tblPrEx>
          <w:tblCellMar>
            <w:left w:w="115" w:type="dxa"/>
            <w:right w:w="115" w:type="dxa"/>
          </w:tblCellMar>
        </w:tblPrEx>
        <w:trPr>
          <w:trHeight w:hRule="exact" w:val="360"/>
        </w:trPr>
        <w:tc>
          <w:tcPr>
            <w:tcW w:w="10950" w:type="dxa"/>
            <w:gridSpan w:val="4"/>
            <w:vAlign w:val="center"/>
          </w:tcPr>
          <w:p w14:paraId="3DBBF963"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707BC0" w:rsidRPr="005A1599" w14:paraId="2EC1CA4C" w14:textId="77777777" w:rsidTr="00707BC0">
        <w:tblPrEx>
          <w:tblCellMar>
            <w:left w:w="115" w:type="dxa"/>
            <w:right w:w="115" w:type="dxa"/>
          </w:tblCellMar>
        </w:tblPrEx>
        <w:trPr>
          <w:trHeight w:hRule="exact" w:val="360"/>
        </w:trPr>
        <w:tc>
          <w:tcPr>
            <w:tcW w:w="5475" w:type="dxa"/>
            <w:gridSpan w:val="2"/>
          </w:tcPr>
          <w:p w14:paraId="18C7ABAE" w14:textId="77777777" w:rsidR="00707BC0" w:rsidRPr="005A1599" w:rsidRDefault="00707BC0" w:rsidP="00707B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3F11F3C6" w14:textId="77777777" w:rsidR="00707BC0" w:rsidRPr="005A1599" w:rsidRDefault="00707BC0" w:rsidP="00707B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707BC0" w:rsidRPr="005A1599" w14:paraId="09131E29" w14:textId="77777777" w:rsidTr="00707BC0">
        <w:tblPrEx>
          <w:tblCellMar>
            <w:left w:w="108" w:type="dxa"/>
            <w:right w:w="108" w:type="dxa"/>
          </w:tblCellMar>
        </w:tblPrEx>
        <w:trPr>
          <w:trHeight w:hRule="exact" w:val="288"/>
        </w:trPr>
        <w:tc>
          <w:tcPr>
            <w:tcW w:w="10950" w:type="dxa"/>
            <w:gridSpan w:val="4"/>
            <w:vAlign w:val="center"/>
          </w:tcPr>
          <w:p w14:paraId="5B7A9781" w14:textId="77777777" w:rsidR="00707BC0" w:rsidRPr="005A1599" w:rsidRDefault="00707BC0" w:rsidP="00707B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707BC0" w:rsidRPr="005A1599" w14:paraId="56DE9378" w14:textId="77777777" w:rsidTr="00707BC0">
        <w:tblPrEx>
          <w:tblCellMar>
            <w:left w:w="108" w:type="dxa"/>
            <w:right w:w="108" w:type="dxa"/>
          </w:tblCellMar>
        </w:tblPrEx>
        <w:trPr>
          <w:trHeight w:hRule="exact" w:val="360"/>
        </w:trPr>
        <w:tc>
          <w:tcPr>
            <w:tcW w:w="5482" w:type="dxa"/>
            <w:gridSpan w:val="3"/>
          </w:tcPr>
          <w:p w14:paraId="3D78CCC2"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5E53FB5A"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707BC0" w:rsidRPr="005A1599" w14:paraId="40817A1B" w14:textId="77777777" w:rsidTr="00707BC0">
        <w:tblPrEx>
          <w:tblCellMar>
            <w:left w:w="108" w:type="dxa"/>
            <w:right w:w="108" w:type="dxa"/>
          </w:tblCellMar>
        </w:tblPrEx>
        <w:trPr>
          <w:trHeight w:val="288"/>
        </w:trPr>
        <w:tc>
          <w:tcPr>
            <w:tcW w:w="10950" w:type="dxa"/>
            <w:gridSpan w:val="4"/>
            <w:vAlign w:val="center"/>
          </w:tcPr>
          <w:p w14:paraId="33CC5263" w14:textId="77777777" w:rsidR="00707BC0" w:rsidRPr="005A1599" w:rsidRDefault="00707BC0" w:rsidP="00707B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707BC0" w:rsidRPr="005A1599" w14:paraId="3235ED2E" w14:textId="77777777" w:rsidTr="00707BC0">
        <w:tblPrEx>
          <w:tblCellMar>
            <w:left w:w="108" w:type="dxa"/>
            <w:right w:w="108" w:type="dxa"/>
          </w:tblCellMar>
        </w:tblPrEx>
        <w:trPr>
          <w:trHeight w:hRule="exact" w:val="360"/>
        </w:trPr>
        <w:tc>
          <w:tcPr>
            <w:tcW w:w="10950" w:type="dxa"/>
            <w:gridSpan w:val="4"/>
          </w:tcPr>
          <w:p w14:paraId="423624FE" w14:textId="77777777" w:rsidR="00707BC0" w:rsidRPr="005A1599" w:rsidRDefault="00707BC0" w:rsidP="00707B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707BC0" w:rsidRPr="005A1599" w14:paraId="644A0C57" w14:textId="77777777" w:rsidTr="00707BC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D8CD6F"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6D4DFF5A"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707BC0" w:rsidRPr="005A1599" w14:paraId="46DC99F4" w14:textId="77777777" w:rsidTr="00707BC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7C84E22"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2A6A30BD"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65CE9CA0" w14:textId="0A005D29" w:rsidR="003602D0" w:rsidRPr="00710CB9" w:rsidRDefault="006F6146" w:rsidP="00710CB9">
      <w:pPr>
        <w:jc w:val="center"/>
        <w:rPr>
          <w:rFonts w:ascii="Calibri" w:hAnsi="Calibri"/>
          <w:b/>
        </w:rPr>
      </w:pPr>
      <w:r w:rsidRPr="00710CB9">
        <w:rPr>
          <w:rFonts w:ascii="Calibri" w:hAnsi="Calibri"/>
          <w:b/>
        </w:rPr>
        <w:lastRenderedPageBreak/>
        <w:t>CF</w:t>
      </w:r>
      <w:r w:rsidR="003A038B">
        <w:rPr>
          <w:rFonts w:ascii="Calibri" w:hAnsi="Calibri"/>
          <w:b/>
        </w:rPr>
        <w:t>3</w:t>
      </w:r>
      <w:r w:rsidRPr="00710CB9">
        <w:rPr>
          <w:rFonts w:ascii="Calibri" w:hAnsi="Calibri"/>
          <w:b/>
        </w:rPr>
        <w:t>R-MCH-22</w:t>
      </w:r>
      <w:r w:rsidR="008C64BD">
        <w:rPr>
          <w:rFonts w:ascii="Calibri" w:hAnsi="Calibri"/>
          <w:b/>
        </w:rPr>
        <w:t>d</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021487F8" w:rsidR="006F6146" w:rsidRPr="009E5E8E" w:rsidRDefault="006F6146" w:rsidP="006F6146">
      <w:pPr>
        <w:numPr>
          <w:ilvl w:val="0"/>
          <w:numId w:val="34"/>
        </w:numPr>
        <w:ind w:left="360" w:hanging="360"/>
        <w:contextualSpacing/>
        <w:rPr>
          <w:ins w:id="26" w:author="Smith, Alexis@Energy" w:date="2019-03-26T15:57:00Z"/>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68B0ECB0" w14:textId="3A643C63" w:rsidR="009E5E8E" w:rsidRPr="009E5E8E" w:rsidRDefault="009E5E8E" w:rsidP="009E5E8E">
      <w:pPr>
        <w:numPr>
          <w:ilvl w:val="0"/>
          <w:numId w:val="34"/>
        </w:numPr>
        <w:spacing w:line="276" w:lineRule="auto"/>
        <w:ind w:left="360" w:hanging="360"/>
        <w:contextualSpacing/>
        <w:rPr>
          <w:rFonts w:ascii="Calibri" w:hAnsi="Calibri"/>
          <w:i/>
        </w:rPr>
      </w:pPr>
      <w:ins w:id="27" w:author="Smith, Alexis@Energy" w:date="2019-03-26T15:57:00Z">
        <w:r w:rsidRPr="009E5E8E">
          <w:rPr>
            <w:rFonts w:asciiTheme="minorHAnsi" w:hAnsiTheme="minorHAnsi"/>
            <w:i/>
          </w:rPr>
          <w:t xml:space="preserve">Indoor Unit Name: </w:t>
        </w:r>
        <w:r w:rsidRPr="009E5E8E">
          <w:rPr>
            <w:rFonts w:ascii="Calibri" w:hAnsi="Calibri"/>
          </w:rPr>
          <w:t>This field is filled out automatically. It is referenced from the CF2R-MCH-23, which must be completed prior to this document.</w:t>
        </w:r>
      </w:ins>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0F2D06" w:rsidRDefault="006F6146" w:rsidP="006F6146">
      <w:pPr>
        <w:numPr>
          <w:ilvl w:val="0"/>
          <w:numId w:val="34"/>
        </w:numPr>
        <w:ind w:left="360" w:hanging="360"/>
        <w:contextualSpacing/>
        <w:rPr>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DF2024B" w14:textId="48DD098D" w:rsidR="004B7DB5" w:rsidRPr="00CB4055" w:rsidRDefault="006F6146" w:rsidP="000F2D06">
      <w:pPr>
        <w:numPr>
          <w:ilvl w:val="0"/>
          <w:numId w:val="36"/>
        </w:numPr>
        <w:ind w:left="360" w:hanging="360"/>
        <w:contextualSpacing/>
        <w:rPr>
          <w:rFonts w:ascii="Calibri" w:hAnsi="Calibri"/>
        </w:rPr>
      </w:pPr>
      <w:r w:rsidRPr="00710CB9">
        <w:rPr>
          <w:rFonts w:asciiTheme="minorHAnsi" w:hAnsiTheme="minorHAnsi"/>
          <w:i/>
        </w:rPr>
        <w:t>Required Fan Efficacy (</w:t>
      </w:r>
      <w:r w:rsidR="00364043">
        <w:rPr>
          <w:rFonts w:asciiTheme="minorHAnsi" w:hAnsiTheme="minorHAnsi"/>
          <w:i/>
        </w:rPr>
        <w:t>w</w:t>
      </w:r>
      <w:r w:rsidRPr="00710CB9">
        <w:rPr>
          <w:rFonts w:asciiTheme="minorHAnsi" w:hAnsiTheme="minorHAnsi"/>
          <w:i/>
        </w:rPr>
        <w:t xml:space="preserve">atts/cfm): </w:t>
      </w:r>
      <w:r w:rsidR="004B7DB5" w:rsidRPr="00CB4055">
        <w:rPr>
          <w:rFonts w:ascii="Calibri" w:hAnsi="Calibri"/>
        </w:rPr>
        <w:t xml:space="preserve">This field is filled out automatically and referenced from MCH-01. Values below are used unless higher efficacy values are </w:t>
      </w:r>
      <w:r w:rsidR="008623B6">
        <w:rPr>
          <w:rFonts w:ascii="Calibri" w:hAnsi="Calibri"/>
        </w:rPr>
        <w:t>listed</w:t>
      </w:r>
      <w:r w:rsidR="004B7DB5" w:rsidRPr="00CB4055">
        <w:rPr>
          <w:rFonts w:ascii="Calibri" w:hAnsi="Calibri"/>
        </w:rPr>
        <w:t xml:space="preserve"> on the CF1R for performance compliance.</w:t>
      </w:r>
    </w:p>
    <w:p w14:paraId="484F05FC" w14:textId="77932202" w:rsidR="004B7DB5" w:rsidRPr="00CB4055" w:rsidRDefault="004B7DB5" w:rsidP="004B7DB5">
      <w:pPr>
        <w:pStyle w:val="ListParagraph"/>
        <w:numPr>
          <w:ilvl w:val="1"/>
          <w:numId w:val="36"/>
        </w:numPr>
        <w:rPr>
          <w:rFonts w:ascii="Calibri" w:hAnsi="Calibri"/>
          <w:i/>
        </w:rPr>
      </w:pPr>
      <w:r>
        <w:rPr>
          <w:rFonts w:ascii="Calibri" w:hAnsi="Calibri"/>
        </w:rPr>
        <w:t>0.62 watt</w:t>
      </w:r>
      <w:r w:rsidR="00364043">
        <w:rPr>
          <w:rFonts w:ascii="Calibri" w:hAnsi="Calibri"/>
        </w:rPr>
        <w:t>s</w:t>
      </w:r>
      <w:r>
        <w:rPr>
          <w:rFonts w:ascii="Calibri" w:hAnsi="Calibri"/>
        </w:rPr>
        <w:t>/cfm for small duct high velocity HP or AC systems</w:t>
      </w:r>
    </w:p>
    <w:p w14:paraId="1AA56F70" w14:textId="368AECC6" w:rsidR="004B7DB5" w:rsidRPr="00CB4055" w:rsidRDefault="004B7DB5" w:rsidP="004B7DB5">
      <w:pPr>
        <w:pStyle w:val="ListParagraph"/>
        <w:numPr>
          <w:ilvl w:val="1"/>
          <w:numId w:val="36"/>
        </w:numPr>
        <w:rPr>
          <w:rFonts w:ascii="Calibri" w:hAnsi="Calibri"/>
          <w:i/>
        </w:rPr>
      </w:pPr>
      <w:r>
        <w:rPr>
          <w:rFonts w:ascii="Calibri" w:hAnsi="Calibri"/>
        </w:rPr>
        <w:t>0.45 watt</w:t>
      </w:r>
      <w:r w:rsidR="00364043">
        <w:rPr>
          <w:rFonts w:ascii="Calibri" w:hAnsi="Calibri"/>
        </w:rPr>
        <w:t>s</w:t>
      </w:r>
      <w:r>
        <w:rPr>
          <w:rFonts w:ascii="Calibri" w:hAnsi="Calibri"/>
        </w:rPr>
        <w:t>/cfm for central gas furnace or packaged gas furnace systems</w:t>
      </w:r>
    </w:p>
    <w:p w14:paraId="65CE9CB4" w14:textId="0464262A" w:rsidR="006F6146" w:rsidRPr="00710CB9" w:rsidRDefault="004B7DB5" w:rsidP="000F2D06">
      <w:pPr>
        <w:numPr>
          <w:ilvl w:val="1"/>
          <w:numId w:val="36"/>
        </w:numPr>
        <w:contextualSpacing/>
        <w:rPr>
          <w:rFonts w:ascii="Calibri" w:hAnsi="Calibri"/>
          <w:i/>
        </w:rPr>
      </w:pPr>
      <w:r w:rsidRPr="00CB4055">
        <w:rPr>
          <w:rFonts w:ascii="Calibri" w:hAnsi="Calibri"/>
        </w:rPr>
        <w:t>0.58 watt</w:t>
      </w:r>
      <w:r w:rsidR="00364043">
        <w:rPr>
          <w:rFonts w:ascii="Calibri" w:hAnsi="Calibri"/>
        </w:rPr>
        <w:t>s</w:t>
      </w:r>
      <w:r w:rsidRPr="00CB4055">
        <w:rPr>
          <w:rFonts w:ascii="Calibri" w:hAnsi="Calibri"/>
        </w:rPr>
        <w:t>/cfm for all other systems</w:t>
      </w:r>
    </w:p>
    <w:p w14:paraId="65CE9CB5" w14:textId="62C453D7"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r w:rsidR="00364043">
        <w:rPr>
          <w:rFonts w:asciiTheme="minorHAnsi" w:hAnsiTheme="minorHAnsi"/>
          <w:i/>
        </w:rPr>
        <w:t>w</w:t>
      </w:r>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0F2D06"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0F2D06">
      <w:pPr>
        <w:contextualSpacing/>
        <w:rPr>
          <w:rFonts w:ascii="Calibri" w:hAnsi="Calibri"/>
          <w:i/>
        </w:rPr>
      </w:pPr>
    </w:p>
    <w:p w14:paraId="65CE9CB7" w14:textId="43D333E9" w:rsidR="004F6841" w:rsidRDefault="005A044D" w:rsidP="000F2D06">
      <w:pPr>
        <w:keepNext/>
        <w:rPr>
          <w:rFonts w:asciiTheme="minorHAnsi" w:hAnsiTheme="minorHAnsi"/>
          <w:b/>
        </w:rPr>
      </w:pPr>
      <w:r w:rsidRPr="000F2D06">
        <w:rPr>
          <w:rFonts w:asciiTheme="minorHAnsi" w:hAnsiTheme="minorHAnsi"/>
          <w:b/>
        </w:rPr>
        <w:t xml:space="preserve">Section </w:t>
      </w:r>
      <w:r>
        <w:rPr>
          <w:rFonts w:asciiTheme="minorHAnsi" w:hAnsiTheme="minorHAnsi"/>
          <w:b/>
        </w:rPr>
        <w:t>D</w:t>
      </w:r>
      <w:r w:rsidRPr="000F2D06">
        <w:rPr>
          <w:rFonts w:asciiTheme="minorHAnsi" w:hAnsiTheme="minorHAnsi"/>
          <w:b/>
        </w:rPr>
        <w:t xml:space="preserve">. Forced Air System Fan Efficacy Measurement – </w:t>
      </w:r>
      <w:r w:rsidRPr="005A044D">
        <w:rPr>
          <w:rFonts w:asciiTheme="minorHAnsi" w:hAnsiTheme="minorHAnsi"/>
          <w:b/>
        </w:rPr>
        <w:t>All Zonal Control Modes</w:t>
      </w:r>
    </w:p>
    <w:p w14:paraId="31401CBB" w14:textId="77777777" w:rsidR="00B72566" w:rsidRDefault="005A044D" w:rsidP="000F2D06">
      <w:pPr>
        <w:numPr>
          <w:ilvl w:val="0"/>
          <w:numId w:val="47"/>
        </w:numPr>
        <w:ind w:left="360" w:hanging="360"/>
        <w:contextualSpacing/>
        <w:rPr>
          <w:rFonts w:ascii="Calibri" w:hAnsi="Calibri"/>
        </w:rPr>
      </w:pPr>
      <w:r>
        <w:rPr>
          <w:rFonts w:asciiTheme="minorHAnsi" w:hAnsiTheme="minorHAnsi"/>
          <w:i/>
        </w:rPr>
        <w:t>Number of Independently Controlled Zones:</w:t>
      </w:r>
      <w:r w:rsidR="008264FD">
        <w:rPr>
          <w:rFonts w:asciiTheme="minorHAnsi" w:hAnsiTheme="minorHAnsi"/>
          <w:i/>
        </w:rPr>
        <w:t xml:space="preserve"> Enter the number of </w:t>
      </w:r>
      <w:r w:rsidR="00311DA4">
        <w:rPr>
          <w:rFonts w:asciiTheme="minorHAnsi" w:hAnsiTheme="minorHAnsi"/>
          <w:i/>
        </w:rPr>
        <w:t xml:space="preserve">independently controlled </w:t>
      </w:r>
      <w:r w:rsidR="008264FD">
        <w:rPr>
          <w:rFonts w:asciiTheme="minorHAnsi" w:hAnsiTheme="minorHAnsi"/>
          <w:i/>
        </w:rPr>
        <w:t>zones</w:t>
      </w:r>
      <w:r w:rsidR="00311DA4">
        <w:rPr>
          <w:rFonts w:asciiTheme="minorHAnsi" w:hAnsiTheme="minorHAnsi"/>
          <w:i/>
        </w:rPr>
        <w:t>.</w:t>
      </w:r>
    </w:p>
    <w:p w14:paraId="5322A0FA" w14:textId="21604428" w:rsidR="00311DA4" w:rsidRPr="000F2D06" w:rsidRDefault="00311DA4" w:rsidP="000F2D06">
      <w:pPr>
        <w:numPr>
          <w:ilvl w:val="0"/>
          <w:numId w:val="47"/>
        </w:numPr>
        <w:ind w:left="360" w:hanging="360"/>
        <w:contextualSpacing/>
        <w:rPr>
          <w:rFonts w:ascii="Calibri" w:hAnsi="Calibri"/>
        </w:rPr>
      </w:pPr>
      <w:r w:rsidRPr="000F2D06">
        <w:rPr>
          <w:rFonts w:ascii="Calibri" w:hAnsi="Calibri"/>
          <w:i/>
        </w:rPr>
        <w:t>Required Fan Efficacy (Watts/cfm):</w:t>
      </w:r>
      <w:r w:rsidRPr="000F2D06">
        <w:rPr>
          <w:rFonts w:ascii="Calibri" w:hAnsi="Calibri"/>
        </w:rPr>
        <w:t xml:space="preserve"> This field is filled out automatically and referenced from MCH-01. Values below are used unless higher efficacy values are </w:t>
      </w:r>
      <w:r w:rsidR="008623B6">
        <w:rPr>
          <w:rFonts w:ascii="Calibri" w:hAnsi="Calibri"/>
        </w:rPr>
        <w:t>listed</w:t>
      </w:r>
      <w:r w:rsidRPr="000F2D06">
        <w:rPr>
          <w:rFonts w:ascii="Calibri" w:hAnsi="Calibri"/>
        </w:rPr>
        <w:t xml:space="preserve"> on the CF1R for performance compliance.</w:t>
      </w:r>
    </w:p>
    <w:p w14:paraId="72866C50" w14:textId="77777777" w:rsidR="00311DA4" w:rsidRPr="00CB4055" w:rsidRDefault="00311DA4" w:rsidP="000F2D06">
      <w:pPr>
        <w:pStyle w:val="ListParagraph"/>
        <w:numPr>
          <w:ilvl w:val="1"/>
          <w:numId w:val="47"/>
        </w:numPr>
        <w:rPr>
          <w:rFonts w:ascii="Calibri" w:hAnsi="Calibri"/>
          <w:i/>
        </w:rPr>
      </w:pPr>
      <w:r>
        <w:rPr>
          <w:rFonts w:ascii="Calibri" w:hAnsi="Calibri"/>
        </w:rPr>
        <w:t>0.62 watt/cfm for small duct high velocity HP or AC systems</w:t>
      </w:r>
    </w:p>
    <w:p w14:paraId="4DF24CF9" w14:textId="77777777" w:rsidR="00311DA4" w:rsidRPr="000F2D06" w:rsidRDefault="00311DA4" w:rsidP="000F2D06">
      <w:pPr>
        <w:pStyle w:val="ListParagraph"/>
        <w:numPr>
          <w:ilvl w:val="1"/>
          <w:numId w:val="47"/>
        </w:numPr>
        <w:rPr>
          <w:rFonts w:ascii="Calibri" w:hAnsi="Calibri"/>
          <w:i/>
        </w:rPr>
      </w:pPr>
      <w:r>
        <w:rPr>
          <w:rFonts w:ascii="Calibri" w:hAnsi="Calibri"/>
        </w:rPr>
        <w:t>0.45 watt/cfm for central gas furnace or packaged gas furnace systems</w:t>
      </w:r>
    </w:p>
    <w:p w14:paraId="5ED16A32" w14:textId="2D8574C8" w:rsidR="005D779B" w:rsidRPr="000F2D06" w:rsidRDefault="00311DA4" w:rsidP="000F2D06">
      <w:pPr>
        <w:pStyle w:val="ListParagraph"/>
        <w:numPr>
          <w:ilvl w:val="1"/>
          <w:numId w:val="47"/>
        </w:numPr>
        <w:rPr>
          <w:rFonts w:ascii="Calibri" w:hAnsi="Calibri"/>
          <w:i/>
        </w:rPr>
      </w:pPr>
      <w:r w:rsidRPr="000F2D06">
        <w:rPr>
          <w:rFonts w:ascii="Calibri" w:hAnsi="Calibri"/>
        </w:rPr>
        <w:lastRenderedPageBreak/>
        <w:t>0.58 watt/cfm for all other systems</w:t>
      </w:r>
    </w:p>
    <w:p w14:paraId="6258BF19" w14:textId="43A7774F" w:rsidR="001802CC" w:rsidRDefault="001802CC" w:rsidP="000F2D06">
      <w:pPr>
        <w:numPr>
          <w:ilvl w:val="0"/>
          <w:numId w:val="47"/>
        </w:numPr>
        <w:ind w:left="360" w:hanging="360"/>
        <w:contextualSpacing/>
        <w:rPr>
          <w:rFonts w:ascii="Calibri" w:hAnsi="Calibri"/>
        </w:rPr>
      </w:pPr>
      <w:r w:rsidRPr="000F2D06">
        <w:rPr>
          <w:rFonts w:ascii="Calibri" w:hAnsi="Calibri"/>
          <w:i/>
        </w:rPr>
        <w:t>Zone Name</w:t>
      </w:r>
      <w:r>
        <w:rPr>
          <w:rFonts w:ascii="Calibri" w:hAnsi="Calibri"/>
        </w:rPr>
        <w:t xml:space="preserve">: Enter </w:t>
      </w:r>
      <w:r w:rsidR="00672473">
        <w:rPr>
          <w:rFonts w:ascii="Calibri" w:hAnsi="Calibri"/>
        </w:rPr>
        <w:t xml:space="preserve">a </w:t>
      </w:r>
      <w:r>
        <w:rPr>
          <w:rFonts w:ascii="Calibri" w:hAnsi="Calibri"/>
        </w:rPr>
        <w:t>unique name for each independent zone.</w:t>
      </w:r>
    </w:p>
    <w:p w14:paraId="0987E785" w14:textId="034807E3" w:rsidR="001802CC" w:rsidRDefault="001802CC" w:rsidP="000F2D06">
      <w:pPr>
        <w:numPr>
          <w:ilvl w:val="0"/>
          <w:numId w:val="47"/>
        </w:numPr>
        <w:ind w:left="360" w:hanging="360"/>
        <w:contextualSpacing/>
        <w:rPr>
          <w:rFonts w:ascii="Calibri" w:hAnsi="Calibri"/>
        </w:rPr>
      </w:pPr>
      <w:r w:rsidRPr="000F2D06">
        <w:rPr>
          <w:rFonts w:ascii="Calibri" w:hAnsi="Calibri"/>
          <w:i/>
        </w:rPr>
        <w:t>Zone Description</w:t>
      </w:r>
      <w:r>
        <w:rPr>
          <w:rFonts w:ascii="Calibri" w:hAnsi="Calibri"/>
        </w:rPr>
        <w:t xml:space="preserve">: </w:t>
      </w:r>
      <w:r w:rsidR="00672473">
        <w:rPr>
          <w:rFonts w:ascii="Calibri" w:hAnsi="Calibri"/>
        </w:rPr>
        <w:t>Enter a description of the zone (e.g. upstairs, downstairs).</w:t>
      </w:r>
    </w:p>
    <w:p w14:paraId="210C3CF7" w14:textId="65B94B4E" w:rsidR="001802CC" w:rsidRDefault="00057DB2" w:rsidP="000F2D06">
      <w:pPr>
        <w:numPr>
          <w:ilvl w:val="0"/>
          <w:numId w:val="47"/>
        </w:numPr>
        <w:ind w:left="360" w:hanging="360"/>
        <w:contextualSpacing/>
        <w:rPr>
          <w:rFonts w:ascii="Calibri" w:hAnsi="Calibri"/>
        </w:rPr>
      </w:pPr>
      <w:r w:rsidRPr="000F2D06">
        <w:rPr>
          <w:rFonts w:ascii="Calibri" w:hAnsi="Calibri"/>
          <w:i/>
        </w:rPr>
        <w:t>Measured Watt Draw with All Other Zones Off</w:t>
      </w:r>
      <w:r>
        <w:rPr>
          <w:rFonts w:ascii="Calibri" w:hAnsi="Calibri"/>
        </w:rPr>
        <w:t xml:space="preserve">: </w:t>
      </w:r>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p>
    <w:p w14:paraId="76BEA74E" w14:textId="3486E627" w:rsidR="00057DB2" w:rsidRPr="00672473" w:rsidRDefault="00057DB2" w:rsidP="000F2D06">
      <w:pPr>
        <w:numPr>
          <w:ilvl w:val="0"/>
          <w:numId w:val="47"/>
        </w:numPr>
        <w:ind w:left="360" w:hanging="360"/>
        <w:contextualSpacing/>
        <w:rPr>
          <w:rFonts w:ascii="Calibri" w:hAnsi="Calibri"/>
        </w:rPr>
      </w:pPr>
      <w:r w:rsidRPr="000F2D06">
        <w:rPr>
          <w:rFonts w:ascii="Calibri" w:hAnsi="Calibri"/>
          <w:i/>
        </w:rPr>
        <w:t>Measured Airflow with All Other Zones Off</w:t>
      </w:r>
      <w:r w:rsidRPr="00672473">
        <w:rPr>
          <w:rFonts w:ascii="Calibri" w:hAnsi="Calibri"/>
        </w:rPr>
        <w:t>:</w:t>
      </w:r>
      <w:r w:rsidR="00672473" w:rsidRPr="00672473">
        <w:rPr>
          <w:rFonts w:ascii="Calibri" w:hAnsi="Calibri"/>
        </w:rPr>
        <w:t xml:space="preserve"> This field is filled out automatically. It is referenced from the CF2R-MCH-23, which must be completed prior to this document.</w:t>
      </w:r>
    </w:p>
    <w:p w14:paraId="4F1AE1DD" w14:textId="724EBC0F" w:rsidR="00057DB2" w:rsidRDefault="00057DB2" w:rsidP="000F2D06">
      <w:pPr>
        <w:numPr>
          <w:ilvl w:val="0"/>
          <w:numId w:val="47"/>
        </w:numPr>
        <w:ind w:left="360" w:hanging="360"/>
        <w:contextualSpacing/>
        <w:rPr>
          <w:rFonts w:ascii="Calibri" w:hAnsi="Calibri"/>
        </w:rPr>
      </w:pPr>
      <w:r w:rsidRPr="000F2D06">
        <w:rPr>
          <w:rFonts w:ascii="Calibri" w:hAnsi="Calibri"/>
          <w:i/>
        </w:rPr>
        <w:t>Calculated Fan Efficacy</w:t>
      </w:r>
      <w:r>
        <w:rPr>
          <w:rFonts w:ascii="Calibri" w:hAnsi="Calibri"/>
        </w:rPr>
        <w:t>:</w:t>
      </w:r>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r w:rsidR="00FB1F76">
        <w:rPr>
          <w:rFonts w:ascii="Calibri" w:hAnsi="Calibri"/>
        </w:rPr>
        <w:t xml:space="preserve">measured watt draw by the measured </w:t>
      </w:r>
      <w:r w:rsidR="00FB1F76" w:rsidRPr="00710CB9">
        <w:rPr>
          <w:rFonts w:ascii="Calibri" w:hAnsi="Calibri"/>
        </w:rPr>
        <w:t>airflow.</w:t>
      </w:r>
    </w:p>
    <w:p w14:paraId="65E6896A" w14:textId="40D5C192" w:rsidR="00057DB2" w:rsidRDefault="00057DB2" w:rsidP="000F2D06">
      <w:pPr>
        <w:numPr>
          <w:ilvl w:val="0"/>
          <w:numId w:val="47"/>
        </w:numPr>
        <w:ind w:left="360" w:hanging="360"/>
        <w:contextualSpacing/>
        <w:rPr>
          <w:rFonts w:ascii="Calibri" w:hAnsi="Calibri"/>
        </w:rPr>
      </w:pPr>
      <w:r w:rsidRPr="000F2D06">
        <w:rPr>
          <w:rFonts w:ascii="Calibri" w:hAnsi="Calibri"/>
          <w:i/>
        </w:rPr>
        <w:t>Zone Compliance Status</w:t>
      </w:r>
      <w:r>
        <w:rPr>
          <w:rFonts w:ascii="Calibri" w:hAnsi="Calibri"/>
        </w:rPr>
        <w:t>:</w:t>
      </w:r>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this zone.</w:t>
      </w:r>
    </w:p>
    <w:p w14:paraId="7AC5FAA4" w14:textId="52349DF6" w:rsidR="00057DB2" w:rsidRPr="000F2D06" w:rsidRDefault="00057DB2" w:rsidP="000F2D06">
      <w:pPr>
        <w:numPr>
          <w:ilvl w:val="0"/>
          <w:numId w:val="47"/>
        </w:numPr>
        <w:ind w:left="360" w:hanging="360"/>
        <w:contextualSpacing/>
        <w:rPr>
          <w:rFonts w:ascii="Calibri" w:hAnsi="Calibri"/>
        </w:rPr>
      </w:pPr>
      <w:r w:rsidRPr="000F2D06">
        <w:rPr>
          <w:rFonts w:ascii="Calibri" w:hAnsi="Calibri"/>
          <w:i/>
        </w:rPr>
        <w:t>Compliance Statement</w:t>
      </w:r>
      <w:r>
        <w:rPr>
          <w:rFonts w:ascii="Calibri" w:hAnsi="Calibri"/>
        </w:rPr>
        <w:t>:</w:t>
      </w:r>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p>
    <w:p w14:paraId="407879E4" w14:textId="77777777" w:rsidR="008623B6" w:rsidRDefault="008623B6" w:rsidP="000F2D06">
      <w:pPr>
        <w:contextualSpacing/>
        <w:rPr>
          <w:rFonts w:asciiTheme="minorHAnsi" w:hAnsiTheme="minorHAnsi"/>
          <w:b/>
        </w:rPr>
      </w:pPr>
    </w:p>
    <w:p w14:paraId="471C2C2A" w14:textId="403388D7" w:rsidR="006C4DDC" w:rsidRDefault="006C4DDC" w:rsidP="000F2D06">
      <w:pPr>
        <w:contextualSpacing/>
        <w:rPr>
          <w:rFonts w:ascii="Calibri" w:hAnsi="Calibri"/>
          <w:b/>
        </w:rPr>
      </w:pPr>
      <w:r w:rsidRPr="000F2D06">
        <w:rPr>
          <w:rFonts w:asciiTheme="minorHAnsi" w:hAnsiTheme="minorHAnsi"/>
          <w:b/>
        </w:rPr>
        <w:t>Section E.</w:t>
      </w:r>
      <w:r w:rsidRPr="006C4DDC">
        <w:rPr>
          <w:rFonts w:asciiTheme="minorHAnsi" w:hAnsiTheme="minorHAnsi"/>
          <w:b/>
        </w:rPr>
        <w:t xml:space="preserve"> </w:t>
      </w:r>
      <w:r>
        <w:rPr>
          <w:rFonts w:ascii="Calibri" w:hAnsi="Calibri"/>
          <w:b/>
        </w:rPr>
        <w:t>Central Fan Ventilation Cooling System Fan Efficacy Measurement</w:t>
      </w:r>
    </w:p>
    <w:p w14:paraId="6AE09C6C" w14:textId="1048A180" w:rsidR="0070474F" w:rsidRPr="000F2D06" w:rsidRDefault="0070474F" w:rsidP="000F2D06">
      <w:pPr>
        <w:numPr>
          <w:ilvl w:val="0"/>
          <w:numId w:val="46"/>
        </w:numPr>
        <w:ind w:left="360" w:hanging="360"/>
        <w:contextualSpacing/>
        <w:rPr>
          <w:rFonts w:ascii="Calibri" w:hAnsi="Calibri"/>
        </w:rPr>
      </w:pPr>
      <w:r w:rsidRPr="00BF666A">
        <w:rPr>
          <w:rFonts w:ascii="Calibri" w:hAnsi="Calibri"/>
          <w:i/>
        </w:rPr>
        <w:t>Actual Tested Watts</w:t>
      </w:r>
      <w:r w:rsidRPr="000F2D06">
        <w:rPr>
          <w:rFonts w:ascii="Calibri" w:hAnsi="Calibri"/>
          <w:i/>
        </w:rPr>
        <w:t xml:space="preserve">: </w:t>
      </w:r>
      <w:r w:rsidRPr="00337A1A">
        <w:rPr>
          <w:rFonts w:ascii="Calibri" w:hAnsi="Calibri"/>
        </w:rPr>
        <w:t>Enter the number of watts tested using the device specified in Section B and tested at ventilation cooling airflow rate.</w:t>
      </w:r>
    </w:p>
    <w:p w14:paraId="51575C25" w14:textId="335F03EB" w:rsidR="0070474F" w:rsidRDefault="0070474F" w:rsidP="000F2D06">
      <w:pPr>
        <w:numPr>
          <w:ilvl w:val="0"/>
          <w:numId w:val="46"/>
        </w:numPr>
        <w:ind w:left="360" w:hanging="360"/>
        <w:contextualSpacing/>
        <w:rPr>
          <w:rFonts w:ascii="Calibri" w:hAnsi="Calibri"/>
          <w:i/>
        </w:rPr>
      </w:pPr>
      <w:r w:rsidRPr="0070474F">
        <w:rPr>
          <w:rFonts w:ascii="Calibri" w:hAnsi="Calibri"/>
          <w:i/>
        </w:rPr>
        <w:t>Actual Tested Ventilation Airflow from</w:t>
      </w:r>
      <w:r w:rsidRPr="000F2D06">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p>
    <w:p w14:paraId="6DF02181" w14:textId="4726BCE7" w:rsidR="0070474F" w:rsidRPr="000F2D06" w:rsidRDefault="0070474F" w:rsidP="000F2D06">
      <w:pPr>
        <w:numPr>
          <w:ilvl w:val="0"/>
          <w:numId w:val="46"/>
        </w:numPr>
        <w:ind w:left="360" w:hanging="360"/>
        <w:contextualSpacing/>
        <w:rPr>
          <w:rFonts w:ascii="Calibri" w:hAnsi="Calibri"/>
          <w:i/>
        </w:rPr>
      </w:pPr>
      <w:r>
        <w:rPr>
          <w:rFonts w:ascii="Calibri" w:hAnsi="Calibri"/>
          <w:i/>
        </w:rPr>
        <w:t xml:space="preserve">Required Fan Efficacy: </w:t>
      </w:r>
      <w:r w:rsidRPr="00CB4055">
        <w:rPr>
          <w:rFonts w:ascii="Calibri" w:hAnsi="Calibri"/>
        </w:rPr>
        <w:t>This field is filled out automatically and referenced from MCH-01.</w:t>
      </w:r>
      <w:r w:rsidR="008623B6" w:rsidRPr="008623B6">
        <w:t xml:space="preserve"> </w:t>
      </w:r>
      <w:r w:rsidR="008623B6" w:rsidRPr="008623B6">
        <w:rPr>
          <w:rFonts w:ascii="Calibri" w:hAnsi="Calibri"/>
        </w:rPr>
        <w:t>Values below are used unless higher efficacy values are listed on the CF1R for performance compliance.</w:t>
      </w:r>
    </w:p>
    <w:p w14:paraId="1AE3DC09" w14:textId="77777777" w:rsidR="008623B6" w:rsidRDefault="008623B6" w:rsidP="000F2D06">
      <w:pPr>
        <w:numPr>
          <w:ilvl w:val="1"/>
          <w:numId w:val="46"/>
        </w:numPr>
        <w:contextualSpacing/>
        <w:rPr>
          <w:rFonts w:ascii="Calibri" w:hAnsi="Calibri"/>
          <w:i/>
        </w:rPr>
      </w:pPr>
      <w:r>
        <w:rPr>
          <w:rFonts w:ascii="Calibri" w:hAnsi="Calibri"/>
        </w:rPr>
        <w:t>0.62 watt/cfm for small duct high velocity HP or AC systems</w:t>
      </w:r>
      <w:r>
        <w:rPr>
          <w:rFonts w:ascii="Calibri" w:hAnsi="Calibri"/>
          <w:i/>
        </w:rPr>
        <w:t xml:space="preserve"> </w:t>
      </w:r>
    </w:p>
    <w:p w14:paraId="1EBB2847" w14:textId="77777777" w:rsidR="008623B6" w:rsidRDefault="008623B6" w:rsidP="000F2D06">
      <w:pPr>
        <w:numPr>
          <w:ilvl w:val="1"/>
          <w:numId w:val="46"/>
        </w:numPr>
        <w:contextualSpacing/>
        <w:rPr>
          <w:rFonts w:ascii="Calibri" w:hAnsi="Calibri"/>
          <w:i/>
        </w:rPr>
      </w:pPr>
      <w:r>
        <w:rPr>
          <w:rFonts w:ascii="Calibri" w:hAnsi="Calibri"/>
        </w:rPr>
        <w:t>0.45 watt/cfm for central gas furnace or packaged gas furnace systems</w:t>
      </w:r>
      <w:r>
        <w:rPr>
          <w:rFonts w:ascii="Calibri" w:hAnsi="Calibri"/>
          <w:i/>
        </w:rPr>
        <w:t xml:space="preserve"> </w:t>
      </w:r>
    </w:p>
    <w:p w14:paraId="5473D3B2" w14:textId="2C4E28FB" w:rsidR="008623B6" w:rsidRPr="000F2D06" w:rsidRDefault="008623B6" w:rsidP="000F2D06">
      <w:pPr>
        <w:numPr>
          <w:ilvl w:val="1"/>
          <w:numId w:val="46"/>
        </w:numPr>
        <w:contextualSpacing/>
        <w:rPr>
          <w:rFonts w:ascii="Calibri" w:hAnsi="Calibri"/>
          <w:i/>
        </w:rPr>
      </w:pPr>
      <w:r w:rsidRPr="00A2424F">
        <w:rPr>
          <w:rFonts w:ascii="Calibri" w:hAnsi="Calibri"/>
        </w:rPr>
        <w:t>0.58 watt/cfm for all other systems</w:t>
      </w:r>
    </w:p>
    <w:p w14:paraId="1E5B4369" w14:textId="455ADA41" w:rsidR="009E0F9E" w:rsidRDefault="00CD4AFC" w:rsidP="000F2D06">
      <w:pPr>
        <w:numPr>
          <w:ilvl w:val="0"/>
          <w:numId w:val="46"/>
        </w:numPr>
        <w:ind w:left="360" w:hanging="360"/>
        <w:contextualSpacing/>
        <w:rPr>
          <w:rFonts w:ascii="Calibri" w:hAnsi="Calibri"/>
        </w:rPr>
      </w:pPr>
      <w:r w:rsidRPr="009E0F9E">
        <w:rPr>
          <w:rFonts w:ascii="Calibri" w:hAnsi="Calibri"/>
          <w:i/>
        </w:rPr>
        <w:t>Actual Fan Efficacy:</w:t>
      </w:r>
      <w:r w:rsidR="009E0F9E" w:rsidRPr="009E0F9E">
        <w:rPr>
          <w:rFonts w:ascii="Calibri" w:hAnsi="Calibri"/>
          <w:i/>
        </w:rPr>
        <w:t xml:space="preserve"> </w:t>
      </w:r>
      <w:r w:rsidR="009E0F9E" w:rsidRPr="00710CB9">
        <w:rPr>
          <w:rFonts w:ascii="Calibri" w:hAnsi="Calibri"/>
        </w:rPr>
        <w:t xml:space="preserve">This field is filled out automatically. </w:t>
      </w:r>
      <w:r w:rsidR="009E0F9E">
        <w:rPr>
          <w:rFonts w:ascii="Calibri" w:hAnsi="Calibri"/>
        </w:rPr>
        <w:t>This</w:t>
      </w:r>
      <w:r w:rsidR="009E0F9E" w:rsidRPr="00710CB9">
        <w:rPr>
          <w:rFonts w:ascii="Calibri" w:hAnsi="Calibri"/>
        </w:rPr>
        <w:t xml:space="preserve"> is calculated by dividing the </w:t>
      </w:r>
      <w:r w:rsidR="009E0F9E">
        <w:rPr>
          <w:rFonts w:ascii="Calibri" w:hAnsi="Calibri"/>
        </w:rPr>
        <w:t xml:space="preserve">measured watt draw by the measured </w:t>
      </w:r>
      <w:r w:rsidR="009E0F9E" w:rsidRPr="00710CB9">
        <w:rPr>
          <w:rFonts w:ascii="Calibri" w:hAnsi="Calibri"/>
        </w:rPr>
        <w:t>airflow.</w:t>
      </w:r>
    </w:p>
    <w:p w14:paraId="5E780F66" w14:textId="39DE4073" w:rsidR="009E0F9E" w:rsidRPr="000F2D06" w:rsidRDefault="009E0F9E" w:rsidP="000F2D06">
      <w:pPr>
        <w:numPr>
          <w:ilvl w:val="0"/>
          <w:numId w:val="46"/>
        </w:numPr>
        <w:ind w:left="360" w:hanging="360"/>
        <w:contextualSpacing/>
        <w:rPr>
          <w:rFonts w:ascii="Calibri" w:hAnsi="Calibri"/>
          <w:i/>
        </w:rPr>
      </w:pPr>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p>
    <w:p w14:paraId="054DAF0E" w14:textId="77777777" w:rsidR="0070474F" w:rsidRPr="00BF666A" w:rsidRDefault="0070474F" w:rsidP="000F2D06">
      <w:pPr>
        <w:contextualSpacing/>
        <w:rPr>
          <w:rFonts w:ascii="Calibri" w:hAnsi="Calibri"/>
          <w:b/>
        </w:rPr>
      </w:pPr>
    </w:p>
    <w:p w14:paraId="05C034F3" w14:textId="24006EFE" w:rsidR="006C4DDC" w:rsidRDefault="006C4DDC" w:rsidP="000F2D06">
      <w:pPr>
        <w:contextualSpacing/>
        <w:rPr>
          <w:rFonts w:ascii="Calibri" w:hAnsi="Calibri"/>
          <w:b/>
        </w:rPr>
      </w:pPr>
      <w:r>
        <w:rPr>
          <w:rFonts w:ascii="Calibri" w:hAnsi="Calibri"/>
          <w:b/>
        </w:rPr>
        <w:t>Section F. Additional Requirements</w:t>
      </w:r>
    </w:p>
    <w:p w14:paraId="0B4DE890"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19502678"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F18EDAC"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701F2185"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175C8D1" w14:textId="77777777" w:rsidR="006C4DDC" w:rsidRPr="00C62500" w:rsidRDefault="006C4DDC" w:rsidP="006C4DD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3FAEC9DC" w14:textId="39B65174" w:rsidR="006C4DDC" w:rsidRDefault="006C4DDC" w:rsidP="000F2D06">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038FCC4" w14:textId="29DBED20" w:rsidR="00077E2C" w:rsidRDefault="00077E2C" w:rsidP="00077E2C">
      <w:pPr>
        <w:numPr>
          <w:ilvl w:val="0"/>
          <w:numId w:val="4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243BF396" w14:textId="77777777" w:rsidR="00707BC0" w:rsidRDefault="00707BC0" w:rsidP="00707BC0">
      <w:pPr>
        <w:numPr>
          <w:ilvl w:val="0"/>
          <w:numId w:val="4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524BD43" w14:textId="2AFC798A" w:rsidR="00707BC0" w:rsidRPr="0029461A" w:rsidRDefault="00707BC0" w:rsidP="00707BC0">
      <w:pPr>
        <w:numPr>
          <w:ilvl w:val="0"/>
          <w:numId w:val="40"/>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w:t>
      </w:r>
    </w:p>
    <w:p w14:paraId="65CE9CB8" w14:textId="77777777" w:rsidR="003602D0" w:rsidRPr="000F2D06" w:rsidRDefault="003602D0" w:rsidP="000F2D06">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lastRenderedPageBreak/>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28A06685"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w:t>
            </w:r>
            <w:ins w:id="28" w:author="Smith, Alexis@Energy" w:date="2019-02-22T08:48:00Z">
              <w:r w:rsidR="001A177C">
                <w:rPr>
                  <w:rFonts w:asciiTheme="minorHAnsi" w:hAnsiTheme="minorHAnsi"/>
                  <w:sz w:val="18"/>
                  <w:szCs w:val="18"/>
                </w:rPr>
                <w:t>3</w:t>
              </w:r>
            </w:ins>
            <w:del w:id="29" w:author="Smith, Alexis@Energy" w:date="2019-02-22T08:48:00Z">
              <w:r w:rsidR="00E37BA0" w:rsidDel="001A177C">
                <w:rPr>
                  <w:rFonts w:asciiTheme="minorHAnsi" w:hAnsiTheme="minorHAnsi"/>
                  <w:sz w:val="18"/>
                  <w:szCs w:val="18"/>
                </w:rPr>
                <w:delText>2</w:delText>
              </w:r>
            </w:del>
            <w:r w:rsidR="00E37BA0">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DEDAC81"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w:t>
            </w:r>
            <w:ins w:id="30" w:author="Smith, Alexis@Energy" w:date="2019-02-22T08:48:00Z">
              <w:r w:rsidR="001A177C">
                <w:rPr>
                  <w:rFonts w:asciiTheme="minorHAnsi" w:hAnsiTheme="minorHAnsi"/>
                  <w:sz w:val="18"/>
                  <w:szCs w:val="18"/>
                </w:rPr>
                <w:t>3</w:t>
              </w:r>
            </w:ins>
            <w:del w:id="31" w:author="Smith, Alexis@Energy" w:date="2019-02-22T08:48:00Z">
              <w:r w:rsidR="00E37BA0" w:rsidDel="001A177C">
                <w:rPr>
                  <w:rFonts w:asciiTheme="minorHAnsi" w:hAnsiTheme="minorHAnsi"/>
                  <w:sz w:val="18"/>
                  <w:szCs w:val="18"/>
                </w:rPr>
                <w:delText>2</w:delText>
              </w:r>
            </w:del>
            <w:r w:rsidR="00E37BA0">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9E5E8E" w:rsidRPr="002C21B2" w14:paraId="2E1728B5" w14:textId="77777777" w:rsidTr="009E5E8E">
        <w:trPr>
          <w:cantSplit/>
          <w:trHeight w:val="144"/>
          <w:ins w:id="32" w:author="Smith, Alexis@Energy" w:date="2019-03-26T15:57:00Z"/>
        </w:trPr>
        <w:tc>
          <w:tcPr>
            <w:tcW w:w="475" w:type="dxa"/>
            <w:tcBorders>
              <w:top w:val="single" w:sz="4" w:space="0" w:color="auto"/>
              <w:left w:val="single" w:sz="4" w:space="0" w:color="auto"/>
              <w:bottom w:val="single" w:sz="4" w:space="0" w:color="auto"/>
              <w:right w:val="single" w:sz="4" w:space="0" w:color="auto"/>
            </w:tcBorders>
            <w:vAlign w:val="center"/>
          </w:tcPr>
          <w:p w14:paraId="57CFA408" w14:textId="2FEA96CF" w:rsidR="009E5E8E" w:rsidRPr="002C21B2" w:rsidRDefault="009E5E8E" w:rsidP="009E5E8E">
            <w:pPr>
              <w:jc w:val="center"/>
              <w:rPr>
                <w:ins w:id="33" w:author="Smith, Alexis@Energy" w:date="2019-03-26T15:57:00Z"/>
                <w:rFonts w:asciiTheme="minorHAnsi" w:hAnsiTheme="minorHAnsi"/>
                <w:sz w:val="18"/>
                <w:szCs w:val="18"/>
              </w:rPr>
            </w:pPr>
            <w:ins w:id="34" w:author="Smith, Alexis@Energy" w:date="2019-03-26T15:58: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53D4ADDB" w14:textId="52D95620" w:rsidR="009E5E8E" w:rsidRPr="002C21B2" w:rsidRDefault="009E5E8E" w:rsidP="009E5E8E">
            <w:pPr>
              <w:rPr>
                <w:ins w:id="35" w:author="Smith, Alexis@Energy" w:date="2019-03-26T15:57:00Z"/>
                <w:rFonts w:asciiTheme="minorHAnsi" w:hAnsiTheme="minorHAnsi"/>
                <w:sz w:val="18"/>
                <w:szCs w:val="18"/>
              </w:rPr>
            </w:pPr>
            <w:ins w:id="36" w:author="Smith, Alexis@Energy" w:date="2019-03-26T15:58:00Z">
              <w:r w:rsidRPr="003E3490">
                <w:rPr>
                  <w:rFonts w:asciiTheme="minorHAnsi" w:hAnsiTheme="minorHAnsi"/>
                  <w:sz w:val="18"/>
                </w:rPr>
                <w:t>Indoor Unit Name</w:t>
              </w:r>
            </w:ins>
            <w:ins w:id="37" w:author="Smith, Alexis@Energy" w:date="2019-04-10T15:21:00Z">
              <w:r w:rsidR="007A3AC5">
                <w:rPr>
                  <w:rFonts w:asciiTheme="minorHAnsi" w:hAnsiTheme="minorHAnsi"/>
                  <w:sz w:val="18"/>
                </w:rPr>
                <w:t xml:space="preserve"> </w:t>
              </w:r>
              <w:r w:rsidR="007A3AC5"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211E9A6E" w14:textId="3348E55F" w:rsidR="009E5E8E" w:rsidRPr="002C21B2" w:rsidRDefault="009E5E8E" w:rsidP="009E5E8E">
            <w:pPr>
              <w:rPr>
                <w:ins w:id="38" w:author="Smith, Alexis@Energy" w:date="2019-03-26T15:57:00Z"/>
                <w:rFonts w:asciiTheme="minorHAnsi" w:hAnsiTheme="minorHAnsi"/>
                <w:sz w:val="18"/>
                <w:szCs w:val="18"/>
              </w:rPr>
            </w:pPr>
            <w:ins w:id="39" w:author="Smith, Alexis@Energy" w:date="2019-03-26T15:58:00Z">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9E5E8E" w:rsidRPr="002C21B2" w14:paraId="65CE9CC7" w14:textId="77777777" w:rsidTr="00A0534A">
        <w:trPr>
          <w:cantSplit/>
          <w:trHeight w:val="144"/>
        </w:trPr>
        <w:tc>
          <w:tcPr>
            <w:tcW w:w="475" w:type="dxa"/>
            <w:vAlign w:val="center"/>
          </w:tcPr>
          <w:p w14:paraId="65CE9CC4" w14:textId="163C12F7" w:rsidR="009E5E8E" w:rsidRPr="002C21B2" w:rsidRDefault="009E5E8E" w:rsidP="009E5E8E">
            <w:pPr>
              <w:jc w:val="center"/>
              <w:rPr>
                <w:rFonts w:asciiTheme="minorHAnsi" w:hAnsiTheme="minorHAnsi"/>
                <w:sz w:val="18"/>
                <w:szCs w:val="18"/>
              </w:rPr>
            </w:pPr>
            <w:r w:rsidRPr="002C21B2">
              <w:rPr>
                <w:rFonts w:asciiTheme="minorHAnsi" w:hAnsiTheme="minorHAnsi"/>
                <w:sz w:val="18"/>
                <w:szCs w:val="18"/>
              </w:rPr>
              <w:t>0</w:t>
            </w:r>
            <w:ins w:id="40" w:author="Smith, Alexis@Energy" w:date="2019-03-26T15:58:00Z">
              <w:r>
                <w:rPr>
                  <w:rFonts w:asciiTheme="minorHAnsi" w:hAnsiTheme="minorHAnsi"/>
                  <w:sz w:val="18"/>
                  <w:szCs w:val="18"/>
                </w:rPr>
                <w:t>4</w:t>
              </w:r>
            </w:ins>
            <w:del w:id="41" w:author="Smith, Alexis@Energy" w:date="2019-03-26T15:58:00Z">
              <w:r w:rsidRPr="002C21B2" w:rsidDel="009E5E8E">
                <w:rPr>
                  <w:rFonts w:asciiTheme="minorHAnsi" w:hAnsiTheme="minorHAnsi"/>
                  <w:sz w:val="18"/>
                  <w:szCs w:val="18"/>
                </w:rPr>
                <w:delText>3</w:delText>
              </w:r>
            </w:del>
          </w:p>
        </w:tc>
        <w:tc>
          <w:tcPr>
            <w:tcW w:w="4950" w:type="dxa"/>
            <w:vAlign w:val="center"/>
          </w:tcPr>
          <w:p w14:paraId="65CE9CC5" w14:textId="68ECBC1C" w:rsidR="009E5E8E" w:rsidRPr="002C21B2" w:rsidRDefault="009E5E8E" w:rsidP="009E5E8E">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3BD6EA51" w:rsidR="009E5E8E" w:rsidRPr="002C21B2" w:rsidRDefault="009E5E8E" w:rsidP="009E5E8E">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w:t>
            </w:r>
            <w:ins w:id="42" w:author="Smith, Alexis@Energy" w:date="2019-02-22T08:48:00Z">
              <w:r>
                <w:rPr>
                  <w:rFonts w:asciiTheme="minorHAnsi" w:hAnsiTheme="minorHAnsi"/>
                  <w:sz w:val="18"/>
                  <w:szCs w:val="18"/>
                </w:rPr>
                <w:t>3</w:t>
              </w:r>
            </w:ins>
            <w:del w:id="43" w:author="Smith, Alexis@Energy" w:date="2019-02-22T08:48:00Z">
              <w:r w:rsidDel="001A177C">
                <w:rPr>
                  <w:rFonts w:asciiTheme="minorHAnsi" w:hAnsiTheme="minorHAnsi"/>
                  <w:sz w:val="18"/>
                  <w:szCs w:val="18"/>
                </w:rPr>
                <w:delText>2</w:delText>
              </w:r>
            </w:del>
            <w:r>
              <w:rPr>
                <w:rFonts w:asciiTheme="minorHAnsi" w:hAnsiTheme="minorHAnsi"/>
                <w:sz w:val="18"/>
                <w:szCs w:val="18"/>
              </w:rPr>
              <w:t>R-MCH23&gt;&gt;</w:t>
            </w:r>
            <w:r w:rsidRPr="002C21B2">
              <w:rPr>
                <w:rFonts w:asciiTheme="minorHAnsi" w:hAnsiTheme="minorHAnsi"/>
                <w:sz w:val="18"/>
                <w:szCs w:val="18"/>
              </w:rPr>
              <w:t xml:space="preserve"> </w:t>
            </w:r>
          </w:p>
        </w:tc>
      </w:tr>
      <w:tr w:rsidR="009E5E8E" w:rsidRPr="002C21B2" w14:paraId="65CE9CCB" w14:textId="77777777" w:rsidTr="00A0534A">
        <w:trPr>
          <w:cantSplit/>
          <w:trHeight w:val="144"/>
        </w:trPr>
        <w:tc>
          <w:tcPr>
            <w:tcW w:w="475" w:type="dxa"/>
            <w:vAlign w:val="center"/>
          </w:tcPr>
          <w:p w14:paraId="65CE9CC8" w14:textId="3E6BD3BD" w:rsidR="009E5E8E" w:rsidRPr="002C21B2" w:rsidRDefault="009E5E8E" w:rsidP="009E5E8E">
            <w:pPr>
              <w:jc w:val="center"/>
              <w:rPr>
                <w:rFonts w:asciiTheme="minorHAnsi" w:hAnsiTheme="minorHAnsi"/>
                <w:sz w:val="18"/>
                <w:szCs w:val="18"/>
              </w:rPr>
            </w:pPr>
            <w:r w:rsidRPr="002C21B2">
              <w:rPr>
                <w:rFonts w:asciiTheme="minorHAnsi" w:hAnsiTheme="minorHAnsi"/>
                <w:sz w:val="18"/>
                <w:szCs w:val="18"/>
              </w:rPr>
              <w:t>0</w:t>
            </w:r>
            <w:ins w:id="44" w:author="Smith, Alexis@Energy" w:date="2019-03-26T15:58:00Z">
              <w:r>
                <w:rPr>
                  <w:rFonts w:asciiTheme="minorHAnsi" w:hAnsiTheme="minorHAnsi"/>
                  <w:sz w:val="18"/>
                  <w:szCs w:val="18"/>
                </w:rPr>
                <w:t>5</w:t>
              </w:r>
            </w:ins>
            <w:del w:id="45" w:author="Smith, Alexis@Energy" w:date="2019-03-26T15:58:00Z">
              <w:r w:rsidRPr="002C21B2" w:rsidDel="009E5E8E">
                <w:rPr>
                  <w:rFonts w:asciiTheme="minorHAnsi" w:hAnsiTheme="minorHAnsi"/>
                  <w:sz w:val="18"/>
                  <w:szCs w:val="18"/>
                </w:rPr>
                <w:delText>4</w:delText>
              </w:r>
            </w:del>
          </w:p>
        </w:tc>
        <w:tc>
          <w:tcPr>
            <w:tcW w:w="4950" w:type="dxa"/>
          </w:tcPr>
          <w:p w14:paraId="65CE9CC9" w14:textId="5CF96293" w:rsidR="009E5E8E" w:rsidRPr="002C21B2" w:rsidRDefault="009E5E8E" w:rsidP="009E5E8E">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5E2D4A2B" w:rsidR="009E5E8E" w:rsidRPr="002C21B2" w:rsidRDefault="009E5E8E" w:rsidP="009E5E8E">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46" w:author="Smith, Alexis@Energy" w:date="2019-02-22T08:48:00Z">
              <w:r>
                <w:rPr>
                  <w:rFonts w:asciiTheme="minorHAnsi" w:hAnsiTheme="minorHAnsi"/>
                  <w:sz w:val="18"/>
                  <w:szCs w:val="18"/>
                </w:rPr>
                <w:t>3</w:t>
              </w:r>
            </w:ins>
            <w:del w:id="47" w:author="Smith, Alexis@Energy" w:date="2019-02-22T08:48:00Z">
              <w:r w:rsidDel="001A177C">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9E5E8E" w:rsidRPr="002C21B2" w14:paraId="65CE9CCF" w14:textId="77777777" w:rsidTr="00A0534A">
        <w:trPr>
          <w:cantSplit/>
          <w:trHeight w:val="144"/>
        </w:trPr>
        <w:tc>
          <w:tcPr>
            <w:tcW w:w="475" w:type="dxa"/>
            <w:vAlign w:val="center"/>
          </w:tcPr>
          <w:p w14:paraId="65CE9CCC" w14:textId="78B0D57A" w:rsidR="009E5E8E" w:rsidRPr="002C21B2" w:rsidRDefault="009E5E8E" w:rsidP="009E5E8E">
            <w:pPr>
              <w:jc w:val="center"/>
              <w:rPr>
                <w:rFonts w:asciiTheme="minorHAnsi" w:hAnsiTheme="minorHAnsi"/>
                <w:sz w:val="18"/>
                <w:szCs w:val="18"/>
              </w:rPr>
            </w:pPr>
            <w:r w:rsidRPr="002C21B2">
              <w:rPr>
                <w:rFonts w:asciiTheme="minorHAnsi" w:hAnsiTheme="minorHAnsi"/>
                <w:sz w:val="18"/>
                <w:szCs w:val="18"/>
              </w:rPr>
              <w:t>0</w:t>
            </w:r>
            <w:ins w:id="48" w:author="Smith, Alexis@Energy" w:date="2019-03-26T15:58:00Z">
              <w:r>
                <w:rPr>
                  <w:rFonts w:asciiTheme="minorHAnsi" w:hAnsiTheme="minorHAnsi"/>
                  <w:sz w:val="18"/>
                  <w:szCs w:val="18"/>
                </w:rPr>
                <w:t>6</w:t>
              </w:r>
            </w:ins>
            <w:del w:id="49" w:author="Smith, Alexis@Energy" w:date="2019-03-26T15:58:00Z">
              <w:r w:rsidRPr="002C21B2" w:rsidDel="009E5E8E">
                <w:rPr>
                  <w:rFonts w:asciiTheme="minorHAnsi" w:hAnsiTheme="minorHAnsi"/>
                  <w:sz w:val="18"/>
                  <w:szCs w:val="18"/>
                </w:rPr>
                <w:delText>5</w:delText>
              </w:r>
            </w:del>
          </w:p>
        </w:tc>
        <w:tc>
          <w:tcPr>
            <w:tcW w:w="4950" w:type="dxa"/>
            <w:vAlign w:val="center"/>
          </w:tcPr>
          <w:p w14:paraId="65CE9CCD" w14:textId="66478A86" w:rsidR="009E5E8E" w:rsidRPr="002C21B2" w:rsidRDefault="009E5E8E" w:rsidP="009E5E8E">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47461AE4" w:rsidR="009E5E8E" w:rsidRDefault="009E5E8E" w:rsidP="009E5E8E">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0" w:author="Smith, Alexis@Energy" w:date="2019-02-22T08:48:00Z">
              <w:r>
                <w:rPr>
                  <w:rFonts w:asciiTheme="minorHAnsi" w:hAnsiTheme="minorHAnsi"/>
                  <w:sz w:val="18"/>
                  <w:szCs w:val="18"/>
                </w:rPr>
                <w:t>3</w:t>
              </w:r>
            </w:ins>
            <w:del w:id="51" w:author="Smith, Alexis@Energy" w:date="2019-02-22T08:48:00Z">
              <w:r w:rsidDel="001A177C">
                <w:rPr>
                  <w:rFonts w:asciiTheme="minorHAnsi" w:hAnsiTheme="minorHAnsi"/>
                  <w:sz w:val="18"/>
                  <w:szCs w:val="18"/>
                </w:rPr>
                <w:delText>2</w:delText>
              </w:r>
            </w:del>
            <w:r>
              <w:rPr>
                <w:rFonts w:asciiTheme="minorHAnsi" w:hAnsiTheme="minorHAnsi"/>
                <w:sz w:val="18"/>
                <w:szCs w:val="18"/>
              </w:rPr>
              <w:t>R-MCH23&gt;&gt;</w:t>
            </w:r>
          </w:p>
        </w:tc>
      </w:tr>
      <w:tr w:rsidR="009E5E8E" w:rsidRPr="002C21B2" w14:paraId="65CE9CD3" w14:textId="77777777" w:rsidTr="00A0534A">
        <w:trPr>
          <w:cantSplit/>
          <w:trHeight w:val="144"/>
        </w:trPr>
        <w:tc>
          <w:tcPr>
            <w:tcW w:w="475" w:type="dxa"/>
            <w:vAlign w:val="center"/>
          </w:tcPr>
          <w:p w14:paraId="65CE9CD0" w14:textId="453E68EA" w:rsidR="009E5E8E" w:rsidRPr="002C21B2" w:rsidRDefault="009E5E8E" w:rsidP="009E5E8E">
            <w:pPr>
              <w:jc w:val="center"/>
              <w:rPr>
                <w:rFonts w:asciiTheme="minorHAnsi" w:hAnsiTheme="minorHAnsi"/>
                <w:sz w:val="18"/>
                <w:szCs w:val="18"/>
              </w:rPr>
            </w:pPr>
            <w:r w:rsidRPr="002C21B2">
              <w:rPr>
                <w:rFonts w:asciiTheme="minorHAnsi" w:hAnsiTheme="minorHAnsi"/>
                <w:sz w:val="18"/>
                <w:szCs w:val="18"/>
              </w:rPr>
              <w:t>0</w:t>
            </w:r>
            <w:ins w:id="52" w:author="Smith, Alexis@Energy" w:date="2019-03-26T15:58:00Z">
              <w:r>
                <w:rPr>
                  <w:rFonts w:asciiTheme="minorHAnsi" w:hAnsiTheme="minorHAnsi"/>
                  <w:sz w:val="18"/>
                  <w:szCs w:val="18"/>
                </w:rPr>
                <w:t>7</w:t>
              </w:r>
            </w:ins>
            <w:del w:id="53" w:author="Smith, Alexis@Energy" w:date="2019-03-26T15:58:00Z">
              <w:r w:rsidRPr="002C21B2" w:rsidDel="009E5E8E">
                <w:rPr>
                  <w:rFonts w:asciiTheme="minorHAnsi" w:hAnsiTheme="minorHAnsi"/>
                  <w:sz w:val="18"/>
                  <w:szCs w:val="18"/>
                </w:rPr>
                <w:delText>6</w:delText>
              </w:r>
            </w:del>
          </w:p>
        </w:tc>
        <w:tc>
          <w:tcPr>
            <w:tcW w:w="4950" w:type="dxa"/>
            <w:vAlign w:val="center"/>
          </w:tcPr>
          <w:p w14:paraId="65CE9CD1" w14:textId="619A30D0" w:rsidR="009E5E8E" w:rsidRPr="002C21B2" w:rsidRDefault="009E5E8E" w:rsidP="009E5E8E">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09C8838F" w:rsidR="009E5E8E" w:rsidRDefault="009E5E8E" w:rsidP="009E5E8E">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4" w:author="Smith, Alexis@Energy" w:date="2019-02-22T08:48:00Z">
              <w:r>
                <w:rPr>
                  <w:rFonts w:asciiTheme="minorHAnsi" w:hAnsiTheme="minorHAnsi"/>
                  <w:sz w:val="18"/>
                  <w:szCs w:val="18"/>
                </w:rPr>
                <w:t>3</w:t>
              </w:r>
            </w:ins>
            <w:del w:id="55" w:author="Smith, Alexis@Energy" w:date="2019-02-22T08:48:00Z">
              <w:r w:rsidDel="001A177C">
                <w:rPr>
                  <w:rFonts w:asciiTheme="minorHAnsi" w:hAnsiTheme="minorHAnsi"/>
                  <w:sz w:val="18"/>
                  <w:szCs w:val="18"/>
                </w:rPr>
                <w:delText>2</w:delText>
              </w:r>
            </w:del>
            <w:r>
              <w:rPr>
                <w:rFonts w:asciiTheme="minorHAnsi" w:hAnsiTheme="minorHAnsi"/>
                <w:sz w:val="18"/>
                <w:szCs w:val="18"/>
              </w:rPr>
              <w:t>R-MCH-23&gt;&gt;</w:t>
            </w:r>
          </w:p>
        </w:tc>
      </w:tr>
      <w:tr w:rsidR="009E5E8E" w:rsidRPr="002C21B2" w14:paraId="65CE9CD7" w14:textId="77777777" w:rsidTr="00A0534A">
        <w:trPr>
          <w:cantSplit/>
          <w:trHeight w:val="144"/>
        </w:trPr>
        <w:tc>
          <w:tcPr>
            <w:tcW w:w="475" w:type="dxa"/>
            <w:vAlign w:val="center"/>
          </w:tcPr>
          <w:p w14:paraId="65CE9CD4" w14:textId="34480830" w:rsidR="009E5E8E" w:rsidRPr="002C21B2" w:rsidRDefault="009E5E8E" w:rsidP="009E5E8E">
            <w:pPr>
              <w:jc w:val="center"/>
              <w:rPr>
                <w:rFonts w:asciiTheme="minorHAnsi" w:hAnsiTheme="minorHAnsi"/>
                <w:sz w:val="18"/>
                <w:szCs w:val="18"/>
              </w:rPr>
            </w:pPr>
            <w:r w:rsidRPr="002C21B2">
              <w:rPr>
                <w:rFonts w:asciiTheme="minorHAnsi" w:hAnsiTheme="minorHAnsi"/>
                <w:sz w:val="18"/>
                <w:szCs w:val="18"/>
              </w:rPr>
              <w:t>0</w:t>
            </w:r>
            <w:ins w:id="56" w:author="Smith, Alexis@Energy" w:date="2019-03-26T15:58:00Z">
              <w:r>
                <w:rPr>
                  <w:rFonts w:asciiTheme="minorHAnsi" w:hAnsiTheme="minorHAnsi"/>
                  <w:sz w:val="18"/>
                  <w:szCs w:val="18"/>
                </w:rPr>
                <w:t>8</w:t>
              </w:r>
            </w:ins>
            <w:del w:id="57" w:author="Smith, Alexis@Energy" w:date="2019-03-26T15:58:00Z">
              <w:r w:rsidRPr="002C21B2" w:rsidDel="009E5E8E">
                <w:rPr>
                  <w:rFonts w:asciiTheme="minorHAnsi" w:hAnsiTheme="minorHAnsi"/>
                  <w:sz w:val="18"/>
                  <w:szCs w:val="18"/>
                </w:rPr>
                <w:delText>7</w:delText>
              </w:r>
            </w:del>
          </w:p>
        </w:tc>
        <w:tc>
          <w:tcPr>
            <w:tcW w:w="4950" w:type="dxa"/>
            <w:vAlign w:val="center"/>
          </w:tcPr>
          <w:p w14:paraId="65CE9CD5" w14:textId="734F783F"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6B1CAD55" w:rsidR="009E5E8E" w:rsidRDefault="009E5E8E" w:rsidP="009E5E8E">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w:t>
            </w:r>
            <w:ins w:id="58" w:author="Smith, Alexis@Energy" w:date="2019-02-22T08:48:00Z">
              <w:r>
                <w:rPr>
                  <w:rFonts w:asciiTheme="minorHAnsi" w:hAnsiTheme="minorHAnsi"/>
                  <w:sz w:val="18"/>
                  <w:szCs w:val="18"/>
                </w:rPr>
                <w:t>3</w:t>
              </w:r>
            </w:ins>
            <w:del w:id="59" w:author="Smith, Alexis@Energy" w:date="2019-02-22T08:48:00Z">
              <w:r w:rsidDel="001A177C">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9E5E8E" w:rsidRPr="002C21B2" w14:paraId="65CE9CDB" w14:textId="77777777" w:rsidTr="00A0534A">
        <w:trPr>
          <w:cantSplit/>
          <w:trHeight w:val="144"/>
        </w:trPr>
        <w:tc>
          <w:tcPr>
            <w:tcW w:w="475" w:type="dxa"/>
            <w:vAlign w:val="center"/>
          </w:tcPr>
          <w:p w14:paraId="65CE9CD8" w14:textId="47198890" w:rsidR="009E5E8E" w:rsidRPr="002C21B2" w:rsidRDefault="009E5E8E" w:rsidP="009E5E8E">
            <w:pPr>
              <w:jc w:val="center"/>
              <w:rPr>
                <w:rFonts w:asciiTheme="minorHAnsi" w:hAnsiTheme="minorHAnsi"/>
                <w:sz w:val="18"/>
                <w:szCs w:val="18"/>
              </w:rPr>
            </w:pPr>
            <w:r w:rsidRPr="002C21B2">
              <w:rPr>
                <w:rFonts w:asciiTheme="minorHAnsi" w:hAnsiTheme="minorHAnsi"/>
                <w:sz w:val="18"/>
                <w:szCs w:val="18"/>
              </w:rPr>
              <w:t>0</w:t>
            </w:r>
            <w:ins w:id="60" w:author="Smith, Alexis@Energy" w:date="2019-03-26T15:58:00Z">
              <w:r>
                <w:rPr>
                  <w:rFonts w:asciiTheme="minorHAnsi" w:hAnsiTheme="minorHAnsi"/>
                  <w:sz w:val="18"/>
                  <w:szCs w:val="18"/>
                </w:rPr>
                <w:t>9</w:t>
              </w:r>
            </w:ins>
            <w:del w:id="61" w:author="Smith, Alexis@Energy" w:date="2019-03-26T15:58:00Z">
              <w:r w:rsidRPr="002C21B2" w:rsidDel="009E5E8E">
                <w:rPr>
                  <w:rFonts w:asciiTheme="minorHAnsi" w:hAnsiTheme="minorHAnsi"/>
                  <w:sz w:val="18"/>
                  <w:szCs w:val="18"/>
                </w:rPr>
                <w:delText>8</w:delText>
              </w:r>
            </w:del>
          </w:p>
        </w:tc>
        <w:tc>
          <w:tcPr>
            <w:tcW w:w="4950" w:type="dxa"/>
            <w:vAlign w:val="center"/>
          </w:tcPr>
          <w:p w14:paraId="65CE9CD9" w14:textId="4AC4FD2D"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DDA77CE" w:rsidR="009E5E8E" w:rsidRDefault="009E5E8E" w:rsidP="009E5E8E">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2" w:author="Smith, Alexis@Energy" w:date="2019-02-22T08:48:00Z">
              <w:r>
                <w:rPr>
                  <w:rFonts w:asciiTheme="minorHAnsi" w:hAnsiTheme="minorHAnsi"/>
                  <w:sz w:val="18"/>
                  <w:szCs w:val="18"/>
                </w:rPr>
                <w:t>3</w:t>
              </w:r>
            </w:ins>
            <w:del w:id="63" w:author="Smith, Alexis@Energy" w:date="2019-02-22T08:48:00Z">
              <w:r w:rsidDel="001A177C">
                <w:rPr>
                  <w:rFonts w:asciiTheme="minorHAnsi" w:hAnsiTheme="minorHAnsi"/>
                  <w:sz w:val="18"/>
                  <w:szCs w:val="18"/>
                </w:rPr>
                <w:delText>2</w:delText>
              </w:r>
            </w:del>
            <w:r>
              <w:rPr>
                <w:rFonts w:asciiTheme="minorHAnsi" w:hAnsiTheme="minorHAnsi"/>
                <w:sz w:val="18"/>
                <w:szCs w:val="18"/>
              </w:rPr>
              <w:t>R-MCH23&gt;&gt;</w:t>
            </w:r>
          </w:p>
        </w:tc>
      </w:tr>
      <w:tr w:rsidR="009E5E8E" w:rsidRPr="002C21B2" w14:paraId="65CE9CDF" w14:textId="77777777" w:rsidTr="00A0534A">
        <w:trPr>
          <w:cantSplit/>
          <w:trHeight w:val="144"/>
        </w:trPr>
        <w:tc>
          <w:tcPr>
            <w:tcW w:w="475" w:type="dxa"/>
            <w:vAlign w:val="center"/>
          </w:tcPr>
          <w:p w14:paraId="65CE9CDC" w14:textId="456D5854" w:rsidR="009E5E8E" w:rsidRPr="002C21B2" w:rsidRDefault="009E5E8E" w:rsidP="009E5E8E">
            <w:pPr>
              <w:jc w:val="center"/>
              <w:rPr>
                <w:rFonts w:asciiTheme="minorHAnsi" w:hAnsiTheme="minorHAnsi"/>
                <w:sz w:val="18"/>
                <w:szCs w:val="18"/>
              </w:rPr>
            </w:pPr>
            <w:ins w:id="64" w:author="Smith, Alexis@Energy" w:date="2019-03-26T15:58:00Z">
              <w:r>
                <w:rPr>
                  <w:rFonts w:asciiTheme="minorHAnsi" w:hAnsiTheme="minorHAnsi"/>
                  <w:sz w:val="18"/>
                  <w:szCs w:val="18"/>
                </w:rPr>
                <w:t>10</w:t>
              </w:r>
            </w:ins>
            <w:del w:id="65" w:author="Smith, Alexis@Energy" w:date="2019-03-26T15:58:00Z">
              <w:r w:rsidRPr="002C21B2" w:rsidDel="009E5E8E">
                <w:rPr>
                  <w:rFonts w:asciiTheme="minorHAnsi" w:hAnsiTheme="minorHAnsi"/>
                  <w:sz w:val="18"/>
                  <w:szCs w:val="18"/>
                </w:rPr>
                <w:delText>09</w:delText>
              </w:r>
            </w:del>
          </w:p>
        </w:tc>
        <w:tc>
          <w:tcPr>
            <w:tcW w:w="4950" w:type="dxa"/>
            <w:vAlign w:val="center"/>
          </w:tcPr>
          <w:p w14:paraId="65CE9CDD" w14:textId="02317D98"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4C6D8B56"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6" w:author="Smith, Alexis@Energy" w:date="2019-02-22T08:48:00Z">
              <w:r>
                <w:rPr>
                  <w:rFonts w:asciiTheme="minorHAnsi" w:hAnsiTheme="minorHAnsi"/>
                  <w:sz w:val="18"/>
                  <w:szCs w:val="18"/>
                </w:rPr>
                <w:t>3</w:t>
              </w:r>
            </w:ins>
            <w:del w:id="67" w:author="Smith, Alexis@Energy" w:date="2019-02-22T08:48:00Z">
              <w:r w:rsidDel="001A177C">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9E5E8E" w:rsidRPr="002C21B2" w14:paraId="65CE9CE3" w14:textId="77777777" w:rsidTr="00A0534A">
        <w:trPr>
          <w:cantSplit/>
          <w:trHeight w:val="144"/>
        </w:trPr>
        <w:tc>
          <w:tcPr>
            <w:tcW w:w="475" w:type="dxa"/>
            <w:vAlign w:val="center"/>
          </w:tcPr>
          <w:p w14:paraId="65CE9CE0" w14:textId="61A23506" w:rsidR="009E5E8E" w:rsidRPr="002C21B2" w:rsidDel="006E5AE2" w:rsidRDefault="009E5E8E" w:rsidP="009E5E8E">
            <w:pPr>
              <w:jc w:val="center"/>
              <w:rPr>
                <w:rFonts w:asciiTheme="minorHAnsi" w:hAnsiTheme="minorHAnsi"/>
                <w:sz w:val="18"/>
                <w:szCs w:val="18"/>
              </w:rPr>
            </w:pPr>
            <w:r w:rsidRPr="002C21B2">
              <w:rPr>
                <w:rFonts w:asciiTheme="minorHAnsi" w:hAnsiTheme="minorHAnsi"/>
                <w:sz w:val="18"/>
                <w:szCs w:val="18"/>
              </w:rPr>
              <w:t>1</w:t>
            </w:r>
            <w:ins w:id="68" w:author="Smith, Alexis@Energy" w:date="2019-03-26T15:58:00Z">
              <w:r>
                <w:rPr>
                  <w:rFonts w:asciiTheme="minorHAnsi" w:hAnsiTheme="minorHAnsi"/>
                  <w:sz w:val="18"/>
                  <w:szCs w:val="18"/>
                </w:rPr>
                <w:t>1</w:t>
              </w:r>
            </w:ins>
            <w:del w:id="69" w:author="Smith, Alexis@Energy" w:date="2019-03-26T15:58:00Z">
              <w:r w:rsidDel="009E5E8E">
                <w:rPr>
                  <w:rFonts w:asciiTheme="minorHAnsi" w:hAnsiTheme="minorHAnsi"/>
                  <w:sz w:val="18"/>
                  <w:szCs w:val="18"/>
                </w:rPr>
                <w:delText>0</w:delText>
              </w:r>
            </w:del>
          </w:p>
        </w:tc>
        <w:tc>
          <w:tcPr>
            <w:tcW w:w="4950" w:type="dxa"/>
            <w:vAlign w:val="center"/>
          </w:tcPr>
          <w:p w14:paraId="65CE9CE1" w14:textId="76CF7050"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5F7DCD6"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0" w:author="Smith, Alexis@Energy" w:date="2019-02-22T08:48:00Z">
              <w:r>
                <w:rPr>
                  <w:rFonts w:asciiTheme="minorHAnsi" w:hAnsiTheme="minorHAnsi"/>
                  <w:sz w:val="18"/>
                  <w:szCs w:val="18"/>
                </w:rPr>
                <w:t>3</w:t>
              </w:r>
            </w:ins>
            <w:del w:id="71" w:author="Smith, Alexis@Energy" w:date="2019-02-22T08:48:00Z">
              <w:r w:rsidDel="001A177C">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9E5E8E" w:rsidRPr="002C21B2" w14:paraId="28C315E8" w14:textId="77777777" w:rsidTr="00A0534A">
        <w:trPr>
          <w:cantSplit/>
          <w:trHeight w:val="144"/>
        </w:trPr>
        <w:tc>
          <w:tcPr>
            <w:tcW w:w="475" w:type="dxa"/>
            <w:vAlign w:val="center"/>
          </w:tcPr>
          <w:p w14:paraId="3BD8E905" w14:textId="2EFC3C6A" w:rsidR="009E5E8E" w:rsidRPr="002C21B2" w:rsidRDefault="009E5E8E" w:rsidP="009E5E8E">
            <w:pPr>
              <w:jc w:val="center"/>
              <w:rPr>
                <w:rFonts w:asciiTheme="minorHAnsi" w:hAnsiTheme="minorHAnsi"/>
                <w:sz w:val="18"/>
                <w:szCs w:val="18"/>
              </w:rPr>
            </w:pPr>
            <w:r>
              <w:rPr>
                <w:rFonts w:asciiTheme="minorHAnsi" w:hAnsiTheme="minorHAnsi"/>
                <w:sz w:val="18"/>
                <w:szCs w:val="18"/>
              </w:rPr>
              <w:t>1</w:t>
            </w:r>
            <w:ins w:id="72" w:author="Smith, Alexis@Energy" w:date="2019-03-26T15:58:00Z">
              <w:r>
                <w:rPr>
                  <w:rFonts w:asciiTheme="minorHAnsi" w:hAnsiTheme="minorHAnsi"/>
                  <w:sz w:val="18"/>
                  <w:szCs w:val="18"/>
                </w:rPr>
                <w:t>2</w:t>
              </w:r>
            </w:ins>
            <w:del w:id="73" w:author="Smith, Alexis@Energy" w:date="2019-03-26T15:58:00Z">
              <w:r w:rsidDel="009E5E8E">
                <w:rPr>
                  <w:rFonts w:asciiTheme="minorHAnsi" w:hAnsiTheme="minorHAnsi"/>
                  <w:sz w:val="18"/>
                  <w:szCs w:val="18"/>
                </w:rPr>
                <w:delText>1</w:delText>
              </w:r>
            </w:del>
          </w:p>
        </w:tc>
        <w:tc>
          <w:tcPr>
            <w:tcW w:w="4950" w:type="dxa"/>
            <w:vAlign w:val="center"/>
          </w:tcPr>
          <w:p w14:paraId="0B703F42" w14:textId="3160AB96" w:rsidR="009E5E8E" w:rsidRPr="002C21B2" w:rsidRDefault="009E5E8E" w:rsidP="009E5E8E">
            <w:pPr>
              <w:keepNext/>
              <w:rPr>
                <w:rFonts w:asciiTheme="minorHAnsi" w:hAnsiTheme="minorHAnsi"/>
                <w:sz w:val="18"/>
                <w:szCs w:val="18"/>
              </w:rPr>
            </w:pPr>
            <w:r w:rsidRPr="0060069E">
              <w:rPr>
                <w:rFonts w:asciiTheme="minorHAnsi" w:hAnsiTheme="minorHAnsi"/>
                <w:sz w:val="18"/>
                <w:szCs w:val="18"/>
              </w:rPr>
              <w:t>Central Fan Ventilation Cooling System Status</w:t>
            </w:r>
          </w:p>
        </w:tc>
        <w:tc>
          <w:tcPr>
            <w:tcW w:w="5605" w:type="dxa"/>
            <w:vAlign w:val="center"/>
          </w:tcPr>
          <w:p w14:paraId="6C3783AB" w14:textId="7874E973" w:rsidR="009E5E8E" w:rsidRPr="002C21B2" w:rsidRDefault="009E5E8E" w:rsidP="009E5E8E">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4" w:author="Smith, Alexis@Energy" w:date="2019-02-22T08:49:00Z">
              <w:r>
                <w:rPr>
                  <w:rFonts w:asciiTheme="minorHAnsi" w:hAnsiTheme="minorHAnsi"/>
                  <w:sz w:val="18"/>
                  <w:szCs w:val="18"/>
                </w:rPr>
                <w:t>3</w:t>
              </w:r>
            </w:ins>
            <w:del w:id="75" w:author="Smith, Alexis@Energy" w:date="2019-02-22T08:49:00Z">
              <w:r w:rsidDel="001A177C">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C46A92" w:rsidRPr="00D83E48" w14:paraId="65CE9CF3" w14:textId="77777777" w:rsidTr="00E3551F">
        <w:trPr>
          <w:cantSplit/>
          <w:trHeight w:val="144"/>
        </w:trPr>
        <w:tc>
          <w:tcPr>
            <w:tcW w:w="212" w:type="pct"/>
            <w:vAlign w:val="center"/>
          </w:tcPr>
          <w:p w14:paraId="65CE9CEF" w14:textId="77777777" w:rsidR="00C46A92" w:rsidRPr="00E3551F" w:rsidRDefault="00C46A92" w:rsidP="00C46A92">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C46A92" w:rsidRPr="00E3551F" w:rsidRDefault="00C46A92" w:rsidP="00C46A92">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29C4CC1E" w14:textId="77777777" w:rsidR="00C46A92" w:rsidRDefault="00C46A92" w:rsidP="00C46A92">
            <w:pPr>
              <w:pStyle w:val="ListParagraph"/>
              <w:keepNext/>
              <w:ind w:left="0"/>
              <w:rPr>
                <w:ins w:id="76" w:author="2/21/19:Wichert, RJ@Energy" w:date="2019-02-21T17:22:00Z"/>
                <w:rFonts w:ascii="Calibri" w:hAnsi="Calibri"/>
                <w:sz w:val="18"/>
                <w:szCs w:val="18"/>
              </w:rPr>
            </w:pPr>
            <w:ins w:id="77" w:author="2/21/19:Wichert, RJ@Energy" w:date="2019-02-21T17:22:00Z">
              <w:r w:rsidRPr="00E3551F">
                <w:rPr>
                  <w:rFonts w:asciiTheme="minorHAnsi" w:hAnsiTheme="minorHAnsi"/>
                  <w:sz w:val="18"/>
                  <w:szCs w:val="18"/>
                </w:rPr>
                <w:t>&lt;&lt;calculated field:</w:t>
              </w:r>
              <w:r w:rsidRPr="00E3551F">
                <w:rPr>
                  <w:rFonts w:ascii="Calibri" w:hAnsi="Calibri"/>
                  <w:sz w:val="18"/>
                  <w:szCs w:val="18"/>
                </w:rPr>
                <w:t xml:space="preserve"> </w:t>
              </w:r>
            </w:ins>
          </w:p>
          <w:p w14:paraId="7DD76E24" w14:textId="77777777" w:rsidR="00C46A92" w:rsidRDefault="00C46A92" w:rsidP="00C46A92">
            <w:pPr>
              <w:pStyle w:val="ListParagraph"/>
              <w:keepNext/>
              <w:ind w:left="0"/>
              <w:rPr>
                <w:ins w:id="78" w:author="2/21/19:Wichert, RJ@Energy" w:date="2019-02-21T17:22:00Z"/>
                <w:rFonts w:ascii="Calibri" w:hAnsi="Calibri"/>
                <w:sz w:val="18"/>
                <w:szCs w:val="18"/>
              </w:rPr>
            </w:pPr>
            <w:ins w:id="79" w:author="2/21/19:Wichert, RJ@Energy" w:date="2019-02-21T17:22:00Z">
              <w:r>
                <w:rPr>
                  <w:rFonts w:ascii="Calibri" w:hAnsi="Calibri"/>
                  <w:sz w:val="18"/>
                  <w:szCs w:val="18"/>
                </w:rPr>
                <w:t>If MCH-23 variant = MCH-23a, then display version MCH-22a;</w:t>
              </w:r>
            </w:ins>
          </w:p>
          <w:p w14:paraId="4CA953B6" w14:textId="77777777" w:rsidR="00C46A92" w:rsidRDefault="00C46A92" w:rsidP="00C46A92">
            <w:pPr>
              <w:pStyle w:val="ListParagraph"/>
              <w:keepNext/>
              <w:ind w:left="0"/>
              <w:rPr>
                <w:ins w:id="80" w:author="2/21/19:Wichert, RJ@Energy" w:date="2019-02-21T17:22:00Z"/>
                <w:rFonts w:ascii="Calibri" w:hAnsi="Calibri"/>
                <w:sz w:val="18"/>
                <w:szCs w:val="18"/>
              </w:rPr>
            </w:pPr>
            <w:ins w:id="81" w:author="2/21/19:Wichert, RJ@Energy" w:date="2019-02-21T17:22:00Z">
              <w:r>
                <w:rPr>
                  <w:rFonts w:ascii="Calibri" w:hAnsi="Calibri"/>
                  <w:sz w:val="18"/>
                  <w:szCs w:val="18"/>
                </w:rPr>
                <w:t>If MCH-23 variant = MCH-23b, then display version MCH-22b;</w:t>
              </w:r>
            </w:ins>
          </w:p>
          <w:p w14:paraId="16FD580B" w14:textId="77777777" w:rsidR="00C46A92" w:rsidRDefault="00C46A92" w:rsidP="00C46A92">
            <w:pPr>
              <w:pStyle w:val="ListParagraph"/>
              <w:keepNext/>
              <w:ind w:left="0"/>
              <w:rPr>
                <w:ins w:id="82" w:author="2/21/19:Wichert, RJ@Energy" w:date="2019-02-21T17:22:00Z"/>
                <w:rFonts w:ascii="Calibri" w:hAnsi="Calibri"/>
                <w:sz w:val="18"/>
                <w:szCs w:val="18"/>
              </w:rPr>
            </w:pPr>
            <w:ins w:id="83" w:author="2/21/19:Wichert, RJ@Energy" w:date="2019-02-21T17:22: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10275931" w14:textId="77777777" w:rsidR="00C46A92" w:rsidRDefault="00C46A92" w:rsidP="00C46A92">
            <w:pPr>
              <w:pStyle w:val="ListParagraph"/>
              <w:keepNext/>
              <w:ind w:left="0"/>
              <w:rPr>
                <w:ins w:id="84" w:author="2/21/19:Wichert, RJ@Energy" w:date="2019-02-21T17:22:00Z"/>
                <w:rFonts w:ascii="Calibri" w:hAnsi="Calibri"/>
                <w:sz w:val="18"/>
                <w:szCs w:val="18"/>
              </w:rPr>
            </w:pPr>
            <w:ins w:id="85" w:author="2/21/19:Wichert, RJ@Energy" w:date="2019-02-21T17:22:00Z">
              <w:r>
                <w:rPr>
                  <w:rFonts w:ascii="Calibri" w:hAnsi="Calibri"/>
                  <w:sz w:val="18"/>
                  <w:szCs w:val="18"/>
                </w:rPr>
                <w:t>If MCH-23 variant = MCH-23f, then display version MCH-22d;</w:t>
              </w:r>
            </w:ins>
          </w:p>
          <w:p w14:paraId="5095734F" w14:textId="77777777" w:rsidR="00C46A92" w:rsidRDefault="00C46A92" w:rsidP="00C46A92">
            <w:pPr>
              <w:pStyle w:val="ListParagraph"/>
              <w:keepNext/>
              <w:ind w:left="0"/>
              <w:rPr>
                <w:ins w:id="86" w:author="2/21/19:Wichert, RJ@Energy" w:date="2019-02-21T17:22:00Z"/>
                <w:rFonts w:ascii="Calibri" w:hAnsi="Calibri"/>
                <w:sz w:val="18"/>
                <w:szCs w:val="18"/>
              </w:rPr>
            </w:pPr>
          </w:p>
          <w:p w14:paraId="1075749F" w14:textId="77777777" w:rsidR="00C46A92" w:rsidRDefault="00C46A92" w:rsidP="00C46A92">
            <w:pPr>
              <w:pStyle w:val="ListParagraph"/>
              <w:keepNext/>
              <w:ind w:left="0"/>
              <w:rPr>
                <w:ins w:id="87" w:author="2/21/19:Wichert, RJ@Energy" w:date="2019-02-21T17:22:00Z"/>
                <w:rFonts w:ascii="Calibri" w:hAnsi="Calibri"/>
                <w:sz w:val="18"/>
                <w:szCs w:val="18"/>
              </w:rPr>
            </w:pPr>
            <w:ins w:id="88" w:author="2/21/19:Wichert, RJ@Energy" w:date="2019-02-21T17:22:00Z">
              <w:r>
                <w:rPr>
                  <w:rFonts w:ascii="Calibri" w:hAnsi="Calibri"/>
                  <w:sz w:val="18"/>
                  <w:szCs w:val="18"/>
                </w:rPr>
                <w:t>If MCH-23 variant = MCH-23c and A07 = ZonallyControlled and A06 = SingleSpeed, then display MCH-22b; Else display version MCH-22a;</w:t>
              </w:r>
            </w:ins>
          </w:p>
          <w:p w14:paraId="05079FDA" w14:textId="77777777" w:rsidR="00C46A92" w:rsidRDefault="00C46A92" w:rsidP="00C46A92">
            <w:pPr>
              <w:pStyle w:val="ListParagraph"/>
              <w:keepNext/>
              <w:ind w:left="0"/>
              <w:rPr>
                <w:ins w:id="89" w:author="2/21/19:Wichert, RJ@Energy" w:date="2019-02-21T17:22:00Z"/>
                <w:rFonts w:ascii="Calibri" w:hAnsi="Calibri"/>
                <w:sz w:val="18"/>
                <w:szCs w:val="18"/>
              </w:rPr>
            </w:pPr>
          </w:p>
          <w:p w14:paraId="108C287E" w14:textId="7479C8C8" w:rsidR="00C46A92" w:rsidRDefault="00C46A92" w:rsidP="00C46A92">
            <w:pPr>
              <w:pStyle w:val="ListParagraph"/>
              <w:keepNext/>
              <w:ind w:left="0"/>
              <w:rPr>
                <w:ins w:id="90" w:author="2/21/19:Wichert, RJ@Energy" w:date="2019-02-21T17:22:00Z"/>
                <w:rFonts w:ascii="Calibri" w:hAnsi="Calibri"/>
                <w:sz w:val="18"/>
                <w:szCs w:val="18"/>
              </w:rPr>
            </w:pPr>
            <w:ins w:id="91" w:author="2/21/19:Wichert, RJ@Energy" w:date="2019-02-21T17:22:00Z">
              <w:r>
                <w:rPr>
                  <w:rFonts w:ascii="Calibri" w:hAnsi="Calibri"/>
                  <w:sz w:val="18"/>
                  <w:szCs w:val="18"/>
                </w:rPr>
                <w:t>If MCH-23 variant = MCH-23d and A1</w:t>
              </w:r>
            </w:ins>
            <w:ins w:id="92" w:author="Smith, Alexis@Energy" w:date="2019-03-26T15:58:00Z">
              <w:r w:rsidR="009E5E8E">
                <w:rPr>
                  <w:rFonts w:ascii="Calibri" w:hAnsi="Calibri"/>
                  <w:sz w:val="18"/>
                  <w:szCs w:val="18"/>
                </w:rPr>
                <w:t>2</w:t>
              </w:r>
            </w:ins>
            <w:ins w:id="93" w:author="2/21/19:Wichert, RJ@Energy" w:date="2019-02-21T17:22:00Z">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05E80D61" w14:textId="6BFA2963" w:rsidR="00C46A92" w:rsidDel="003F41D8" w:rsidRDefault="00C46A92" w:rsidP="00C46A92">
            <w:pPr>
              <w:pStyle w:val="ListParagraph"/>
              <w:keepNext/>
              <w:ind w:left="0"/>
              <w:rPr>
                <w:del w:id="94" w:author="2/21/19:Wichert, RJ@Energy" w:date="2019-02-21T16:59:00Z"/>
                <w:rFonts w:ascii="Calibri" w:hAnsi="Calibri"/>
                <w:sz w:val="18"/>
                <w:szCs w:val="18"/>
              </w:rPr>
            </w:pPr>
            <w:ins w:id="95" w:author="2/21/19:Wichert, RJ@Energy" w:date="2019-02-21T17:22:00Z">
              <w:r w:rsidRPr="00E3551F">
                <w:rPr>
                  <w:rFonts w:ascii="Calibri" w:hAnsi="Calibri"/>
                  <w:sz w:val="18"/>
                  <w:szCs w:val="18"/>
                </w:rPr>
                <w:t>&gt;&gt;</w:t>
              </w:r>
            </w:ins>
            <w:del w:id="96" w:author="2/21/19:Wichert, RJ@Energy" w:date="2019-02-21T16:59:00Z">
              <w:r w:rsidRPr="00E3551F" w:rsidDel="003F41D8">
                <w:rPr>
                  <w:rFonts w:asciiTheme="minorHAnsi" w:hAnsiTheme="minorHAnsi"/>
                  <w:sz w:val="18"/>
                  <w:szCs w:val="18"/>
                </w:rPr>
                <w:delText>&lt;&lt;calculated field:</w:delText>
              </w:r>
              <w:r w:rsidRPr="00E3551F" w:rsidDel="003F41D8">
                <w:rPr>
                  <w:rFonts w:ascii="Calibri" w:hAnsi="Calibri"/>
                  <w:sz w:val="18"/>
                  <w:szCs w:val="18"/>
                </w:rPr>
                <w:delText xml:space="preserve"> </w:delText>
              </w:r>
            </w:del>
          </w:p>
          <w:p w14:paraId="65CE9CF1" w14:textId="0C72DC0C" w:rsidR="00C46A92" w:rsidDel="003F41D8" w:rsidRDefault="00C46A92" w:rsidP="00C46A92">
            <w:pPr>
              <w:pStyle w:val="ListParagraph"/>
              <w:keepNext/>
              <w:ind w:left="0"/>
              <w:rPr>
                <w:del w:id="97" w:author="2/21/19:Wichert, RJ@Energy" w:date="2019-02-21T16:59:00Z"/>
                <w:rFonts w:ascii="Calibri" w:hAnsi="Calibri"/>
                <w:sz w:val="18"/>
                <w:szCs w:val="18"/>
              </w:rPr>
            </w:pPr>
            <w:del w:id="98" w:author="2/21/19:Wichert, RJ@Energy" w:date="2019-02-21T16:59:00Z">
              <w:r w:rsidDel="003F41D8">
                <w:rPr>
                  <w:rFonts w:ascii="Calibri" w:hAnsi="Calibri"/>
                  <w:sz w:val="18"/>
                  <w:szCs w:val="18"/>
                </w:rPr>
                <w:delText>I</w:delText>
              </w:r>
              <w:r w:rsidRPr="00E3551F" w:rsidDel="003F41D8">
                <w:rPr>
                  <w:rFonts w:ascii="Calibri" w:hAnsi="Calibri"/>
                  <w:sz w:val="18"/>
                  <w:szCs w:val="18"/>
                </w:rPr>
                <w:delText>f MCH23 variant = MCH23a or d</w:delText>
              </w:r>
              <w:r w:rsidDel="003F41D8">
                <w:rPr>
                  <w:rFonts w:ascii="Calibri" w:hAnsi="Calibri"/>
                  <w:sz w:val="18"/>
                  <w:szCs w:val="18"/>
                </w:rPr>
                <w:delText xml:space="preserve"> and A11 = ‘</w:delText>
              </w:r>
              <w:r w:rsidRPr="00F932D2" w:rsidDel="003F41D8">
                <w:rPr>
                  <w:rFonts w:ascii="Calibri" w:hAnsi="Calibri"/>
                  <w:sz w:val="18"/>
                  <w:szCs w:val="18"/>
                </w:rPr>
                <w:delText>Variable CFVCS or Fixed CFVCS</w:delText>
              </w:r>
              <w:r w:rsidDel="003F41D8">
                <w:rPr>
                  <w:rFonts w:ascii="Calibri" w:hAnsi="Calibri"/>
                  <w:sz w:val="18"/>
                  <w:szCs w:val="18"/>
                </w:rPr>
                <w:delText>’,</w:delText>
              </w:r>
              <w:r w:rsidRPr="00E3551F" w:rsidDel="003F41D8">
                <w:rPr>
                  <w:rFonts w:ascii="Calibri" w:hAnsi="Calibri"/>
                  <w:sz w:val="18"/>
                  <w:szCs w:val="18"/>
                </w:rPr>
                <w:delText xml:space="preserve"> then display version MCH-22</w:delText>
              </w:r>
              <w:r w:rsidDel="003F41D8">
                <w:rPr>
                  <w:rFonts w:ascii="Calibri" w:hAnsi="Calibri"/>
                  <w:sz w:val="18"/>
                  <w:szCs w:val="18"/>
                </w:rPr>
                <w:delText>c;</w:delText>
              </w:r>
            </w:del>
          </w:p>
          <w:p w14:paraId="785D80B2" w14:textId="4F5E25F6" w:rsidR="00C46A92" w:rsidDel="003F41D8" w:rsidRDefault="00C46A92" w:rsidP="00C46A92">
            <w:pPr>
              <w:pStyle w:val="ListParagraph"/>
              <w:keepNext/>
              <w:ind w:left="0"/>
              <w:rPr>
                <w:del w:id="99" w:author="2/21/19:Wichert, RJ@Energy" w:date="2019-02-21T16:59:00Z"/>
                <w:rFonts w:ascii="Calibri" w:hAnsi="Calibri"/>
                <w:sz w:val="18"/>
                <w:szCs w:val="18"/>
              </w:rPr>
            </w:pPr>
            <w:del w:id="100" w:author="2/21/19:Wichert, RJ@Energy" w:date="2019-02-21T16:59:00Z">
              <w:r w:rsidDel="003F41D8">
                <w:rPr>
                  <w:rFonts w:ascii="Calibri" w:hAnsi="Calibri"/>
                  <w:sz w:val="18"/>
                  <w:szCs w:val="18"/>
                </w:rPr>
                <w:delText>Else display MCH-22a</w:delText>
              </w:r>
            </w:del>
          </w:p>
          <w:p w14:paraId="0179491E" w14:textId="69E335D7" w:rsidR="00C46A92" w:rsidRPr="00E3551F" w:rsidDel="003F41D8" w:rsidRDefault="00C46A92" w:rsidP="00C46A92">
            <w:pPr>
              <w:pStyle w:val="ListParagraph"/>
              <w:keepNext/>
              <w:ind w:left="0"/>
              <w:rPr>
                <w:del w:id="101" w:author="2/21/19:Wichert, RJ@Energy" w:date="2019-02-21T16:59:00Z"/>
                <w:rFonts w:ascii="Calibri" w:hAnsi="Calibri"/>
                <w:sz w:val="18"/>
                <w:szCs w:val="18"/>
              </w:rPr>
            </w:pPr>
          </w:p>
          <w:p w14:paraId="5778CADD" w14:textId="674F04D4" w:rsidR="00C46A92" w:rsidDel="003F41D8" w:rsidRDefault="00C46A92" w:rsidP="00C46A92">
            <w:pPr>
              <w:keepNext/>
              <w:rPr>
                <w:del w:id="102" w:author="2/21/19:Wichert, RJ@Energy" w:date="2019-02-21T16:59:00Z"/>
                <w:rFonts w:ascii="Calibri" w:hAnsi="Calibri"/>
                <w:sz w:val="18"/>
                <w:szCs w:val="18"/>
              </w:rPr>
            </w:pPr>
            <w:del w:id="103" w:author="2/21/19:Wichert, RJ@Energy" w:date="2019-02-21T16:59:00Z">
              <w:r w:rsidDel="003F41D8">
                <w:rPr>
                  <w:rFonts w:ascii="Calibri" w:hAnsi="Calibri"/>
                  <w:sz w:val="18"/>
                  <w:szCs w:val="18"/>
                </w:rPr>
                <w:delText>I</w:delText>
              </w:r>
              <w:r w:rsidRPr="00E3551F" w:rsidDel="003F41D8">
                <w:rPr>
                  <w:rFonts w:ascii="Calibri" w:hAnsi="Calibri"/>
                  <w:sz w:val="18"/>
                  <w:szCs w:val="18"/>
                </w:rPr>
                <w:delText>f MCH23 variant = MCH23b</w:delText>
              </w:r>
              <w:r w:rsidDel="003F41D8">
                <w:rPr>
                  <w:rFonts w:ascii="Calibri" w:hAnsi="Calibri"/>
                  <w:sz w:val="18"/>
                  <w:szCs w:val="18"/>
                </w:rPr>
                <w:delText xml:space="preserve"> and A11 = ‘</w:delText>
              </w:r>
              <w:r w:rsidRPr="00F932D2" w:rsidDel="003F41D8">
                <w:rPr>
                  <w:rFonts w:ascii="Calibri" w:hAnsi="Calibri"/>
                  <w:sz w:val="18"/>
                  <w:szCs w:val="18"/>
                </w:rPr>
                <w:delText>Variable CFVCS or Fixed CFVCS</w:delText>
              </w:r>
              <w:r w:rsidDel="003F41D8">
                <w:rPr>
                  <w:rFonts w:ascii="Calibri" w:hAnsi="Calibri"/>
                  <w:sz w:val="18"/>
                  <w:szCs w:val="18"/>
                </w:rPr>
                <w:delText>’,</w:delText>
              </w:r>
              <w:r w:rsidRPr="00E3551F" w:rsidDel="003F41D8">
                <w:rPr>
                  <w:rFonts w:ascii="Calibri" w:hAnsi="Calibri"/>
                  <w:sz w:val="18"/>
                  <w:szCs w:val="18"/>
                </w:rPr>
                <w:delText xml:space="preserve"> then display version MCH-22</w:delText>
              </w:r>
              <w:r w:rsidDel="003F41D8">
                <w:rPr>
                  <w:rFonts w:ascii="Calibri" w:hAnsi="Calibri"/>
                  <w:sz w:val="18"/>
                  <w:szCs w:val="18"/>
                </w:rPr>
                <w:delText>d;</w:delText>
              </w:r>
            </w:del>
          </w:p>
          <w:p w14:paraId="65CE9CF2" w14:textId="15C86920" w:rsidR="00C46A92" w:rsidRPr="00E3551F" w:rsidRDefault="00C46A92" w:rsidP="00C46A92">
            <w:pPr>
              <w:keepNext/>
              <w:rPr>
                <w:rFonts w:asciiTheme="minorHAnsi" w:hAnsiTheme="minorHAnsi"/>
                <w:sz w:val="18"/>
                <w:szCs w:val="18"/>
              </w:rPr>
            </w:pPr>
            <w:del w:id="104" w:author="2/21/19:Wichert, RJ@Energy" w:date="2019-02-21T16:59:00Z">
              <w:r w:rsidDel="003F41D8">
                <w:rPr>
                  <w:rFonts w:ascii="Calibri" w:hAnsi="Calibri"/>
                  <w:sz w:val="18"/>
                  <w:szCs w:val="18"/>
                </w:rPr>
                <w:delText>Else display MCH-22b</w:delText>
              </w:r>
              <w:r w:rsidRPr="00E3551F" w:rsidDel="003F41D8">
                <w:rPr>
                  <w:rFonts w:ascii="Calibri" w:hAnsi="Calibri"/>
                  <w:sz w:val="18"/>
                  <w:szCs w:val="18"/>
                </w:rPr>
                <w:delText>&gt;&gt;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76E1891C" w:rsidR="004F6841" w:rsidRPr="005B03AD" w:rsidRDefault="003602D0" w:rsidP="008C64BD">
            <w:pPr>
              <w:rPr>
                <w:rFonts w:asciiTheme="minorHAnsi" w:hAnsiTheme="minorHAnsi"/>
                <w:b/>
                <w:sz w:val="18"/>
                <w:szCs w:val="18"/>
              </w:rPr>
            </w:pPr>
            <w:r w:rsidRPr="0036342F">
              <w:rPr>
                <w:rFonts w:asciiTheme="minorHAnsi" w:hAnsiTheme="minorHAnsi"/>
                <w:b/>
                <w:szCs w:val="18"/>
              </w:rPr>
              <w:t>MCH-22</w:t>
            </w:r>
            <w:r w:rsidR="008C64BD">
              <w:rPr>
                <w:rFonts w:asciiTheme="minorHAnsi" w:hAnsiTheme="minorHAnsi"/>
                <w:b/>
                <w:szCs w:val="18"/>
              </w:rPr>
              <w:t>d</w:t>
            </w:r>
            <w:r w:rsidRPr="0036342F">
              <w:rPr>
                <w:rFonts w:asciiTheme="minorHAnsi" w:hAnsiTheme="minorHAnsi"/>
                <w:b/>
                <w:szCs w:val="18"/>
              </w:rPr>
              <w:t xml:space="preserve"> Forced Air System Fan Efficacy Measurement – </w:t>
            </w:r>
            <w:r w:rsidR="008C64BD" w:rsidRPr="008C64BD">
              <w:rPr>
                <w:rFonts w:asciiTheme="minorHAnsi" w:hAnsiTheme="minorHAnsi"/>
                <w:b/>
                <w:szCs w:val="18"/>
              </w:rPr>
              <w:t>Newly Installed Zoned Single-Speed Compressor Systems with Central Fan Ventilation Cooling</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4555F9F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Required Fan Efficacy (</w:t>
            </w:r>
            <w:r w:rsidR="00337A1A">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05E41A48" w14:textId="77777777" w:rsidR="00163B06" w:rsidRDefault="00163B06" w:rsidP="00163B06">
            <w:pPr>
              <w:keepNext/>
              <w:rPr>
                <w:rFonts w:asciiTheme="minorHAnsi" w:hAnsiTheme="minorHAnsi"/>
                <w:sz w:val="18"/>
                <w:szCs w:val="18"/>
              </w:rPr>
            </w:pPr>
          </w:p>
          <w:p w14:paraId="1AD0EDC3" w14:textId="77777777" w:rsidR="00163B06" w:rsidRPr="00470B9A" w:rsidRDefault="00163B06" w:rsidP="00163B06">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5C3E0EC1" w14:textId="77777777" w:rsidR="00163B06" w:rsidRDefault="00163B06" w:rsidP="00163B06">
            <w:pPr>
              <w:keepNext/>
              <w:rPr>
                <w:rFonts w:asciiTheme="minorHAnsi" w:hAnsiTheme="minorHAnsi"/>
                <w:sz w:val="18"/>
                <w:szCs w:val="18"/>
              </w:rPr>
            </w:pPr>
          </w:p>
          <w:p w14:paraId="53C8F5C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parent is MCH-01b then calculate: </w:t>
            </w:r>
          </w:p>
          <w:p w14:paraId="5F8AA4B2"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4DD17BB" w14:textId="77777777" w:rsidR="00163B06" w:rsidRDefault="00163B06" w:rsidP="00163B06">
            <w:pPr>
              <w:keepNext/>
              <w:rPr>
                <w:rFonts w:asciiTheme="minorHAnsi" w:hAnsiTheme="minorHAnsi"/>
                <w:sz w:val="18"/>
                <w:szCs w:val="18"/>
              </w:rPr>
            </w:pPr>
          </w:p>
          <w:p w14:paraId="10E43D53"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1F114B35" w14:textId="77777777" w:rsidR="00163B06" w:rsidRDefault="00163B06" w:rsidP="00163B06">
            <w:pPr>
              <w:keepNext/>
              <w:rPr>
                <w:rFonts w:asciiTheme="minorHAnsi" w:hAnsiTheme="minorHAnsi"/>
                <w:sz w:val="18"/>
                <w:szCs w:val="18"/>
              </w:rPr>
            </w:pPr>
          </w:p>
          <w:p w14:paraId="757EF09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MCH-01c then calculate: </w:t>
            </w:r>
          </w:p>
          <w:p w14:paraId="21E1B85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B6A8F0A" w14:textId="77777777" w:rsidR="00163B06" w:rsidRDefault="00163B06" w:rsidP="00163B06">
            <w:pPr>
              <w:keepNext/>
              <w:rPr>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0C" w14:textId="0E39DB5B" w:rsidR="003602D0" w:rsidRPr="005B03AD"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5CA0F664" w:rsidR="003602D0" w:rsidRPr="005B03AD" w:rsidRDefault="003602D0" w:rsidP="00364043">
            <w:pPr>
              <w:keepNext/>
              <w:rPr>
                <w:rFonts w:asciiTheme="minorHAnsi" w:hAnsiTheme="minorHAnsi"/>
                <w:sz w:val="18"/>
                <w:szCs w:val="18"/>
              </w:rPr>
            </w:pPr>
            <w:r w:rsidRPr="005B03AD">
              <w:rPr>
                <w:rFonts w:asciiTheme="minorHAnsi" w:hAnsiTheme="minorHAnsi"/>
                <w:sz w:val="18"/>
                <w:szCs w:val="18"/>
              </w:rPr>
              <w:t>Actual Fan Efficacy (</w:t>
            </w:r>
            <w:r w:rsidR="0036404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E083D5A" w14:textId="5AA23CE6" w:rsidR="00E04FDC" w:rsidRDefault="005B03AD" w:rsidP="00E04FDC">
            <w:pPr>
              <w:keepNext/>
              <w:rPr>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r w:rsidR="000F2D06">
              <w:rPr>
                <w:rFonts w:asciiTheme="minorHAnsi" w:hAnsiTheme="minorHAnsi"/>
                <w:sz w:val="18"/>
                <w:szCs w:val="18"/>
              </w:rPr>
              <w:t>C</w:t>
            </w:r>
            <w:r w:rsidRPr="005B03AD">
              <w:rPr>
                <w:rFonts w:asciiTheme="minorHAnsi" w:hAnsiTheme="minorHAnsi"/>
                <w:sz w:val="18"/>
                <w:szCs w:val="18"/>
              </w:rPr>
              <w:t>03≥</w:t>
            </w:r>
            <w:r w:rsidR="000F2D06">
              <w:rPr>
                <w:rFonts w:asciiTheme="minorHAnsi" w:hAnsiTheme="minorHAnsi"/>
                <w:sz w:val="18"/>
                <w:szCs w:val="18"/>
              </w:rPr>
              <w:t>C</w:t>
            </w:r>
            <w:r w:rsidRPr="005B03AD">
              <w:rPr>
                <w:rFonts w:asciiTheme="minorHAnsi" w:hAnsiTheme="minorHAnsi"/>
                <w:sz w:val="18"/>
                <w:szCs w:val="18"/>
              </w:rPr>
              <w:t>04, then display text: system fan efficacy complies</w:t>
            </w:r>
            <w:r w:rsidR="00E04FDC">
              <w:rPr>
                <w:rFonts w:asciiTheme="minorHAnsi" w:hAnsiTheme="minorHAnsi"/>
                <w:sz w:val="18"/>
                <w:szCs w:val="18"/>
              </w:rPr>
              <w:t>;</w:t>
            </w:r>
            <w:r w:rsidRPr="005B03AD">
              <w:rPr>
                <w:rFonts w:asciiTheme="minorHAnsi" w:hAnsiTheme="minorHAnsi"/>
                <w:sz w:val="18"/>
                <w:szCs w:val="18"/>
              </w:rPr>
              <w:t xml:space="preserve"> </w:t>
            </w:r>
          </w:p>
          <w:p w14:paraId="65CE9D14" w14:textId="1904F3C3" w:rsidR="005B03AD" w:rsidRPr="005B03AD" w:rsidRDefault="005B03AD" w:rsidP="00E04FDC">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1D071C92" w:rsidR="003602D0" w:rsidRPr="00AF2430" w:rsidRDefault="003602D0" w:rsidP="00364043">
            <w:pPr>
              <w:keepNext/>
              <w:rPr>
                <w:rFonts w:asciiTheme="minorHAnsi" w:hAnsiTheme="minorHAnsi"/>
                <w:sz w:val="18"/>
                <w:szCs w:val="18"/>
              </w:rPr>
            </w:pPr>
            <w:r w:rsidRPr="00AF2430">
              <w:rPr>
                <w:rFonts w:asciiTheme="minorHAnsi" w:hAnsiTheme="minorHAnsi"/>
                <w:sz w:val="18"/>
                <w:szCs w:val="18"/>
              </w:rPr>
              <w:t>Required Fan Efficacy in all Zonal Control Modes(</w:t>
            </w:r>
            <w:r w:rsidR="00364043">
              <w:rPr>
                <w:rFonts w:asciiTheme="minorHAnsi" w:hAnsiTheme="minorHAnsi"/>
                <w:sz w:val="18"/>
                <w:szCs w:val="18"/>
              </w:rPr>
              <w:t>w</w:t>
            </w:r>
            <w:r w:rsidRPr="00AF2430">
              <w:rPr>
                <w:rFonts w:asciiTheme="minorHAnsi" w:hAnsiTheme="minorHAnsi"/>
                <w:sz w:val="18"/>
                <w:szCs w:val="18"/>
              </w:rPr>
              <w:t>att</w:t>
            </w:r>
            <w:r w:rsidR="00364043">
              <w:rPr>
                <w:rFonts w:asciiTheme="minorHAnsi" w:hAnsiTheme="minorHAnsi"/>
                <w:sz w:val="18"/>
                <w:szCs w:val="18"/>
              </w:rPr>
              <w:t>s</w:t>
            </w:r>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52A7BD0E" w14:textId="77777777" w:rsidR="0060069E" w:rsidRDefault="0060069E" w:rsidP="0060069E">
            <w:pPr>
              <w:keepNext/>
              <w:rPr>
                <w:rFonts w:asciiTheme="minorHAnsi" w:hAnsiTheme="minorHAnsi"/>
                <w:sz w:val="18"/>
                <w:szCs w:val="18"/>
              </w:rPr>
            </w:pPr>
          </w:p>
          <w:p w14:paraId="080CA2D2" w14:textId="77777777" w:rsidR="0060069E" w:rsidRPr="00470B9A" w:rsidRDefault="0060069E" w:rsidP="0060069E">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67CF18DF" w14:textId="77777777" w:rsidR="0060069E" w:rsidRDefault="0060069E" w:rsidP="0060069E">
            <w:pPr>
              <w:keepNext/>
              <w:rPr>
                <w:rFonts w:asciiTheme="minorHAnsi" w:hAnsiTheme="minorHAnsi"/>
                <w:sz w:val="18"/>
                <w:szCs w:val="18"/>
              </w:rPr>
            </w:pPr>
          </w:p>
          <w:p w14:paraId="0EFA00E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parent is MCH-01b then calculate: </w:t>
            </w:r>
          </w:p>
          <w:p w14:paraId="280141E3"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53495C22" w14:textId="77777777" w:rsidR="0060069E" w:rsidRDefault="0060069E" w:rsidP="0060069E">
            <w:pPr>
              <w:keepNext/>
              <w:rPr>
                <w:rFonts w:asciiTheme="minorHAnsi" w:hAnsiTheme="minorHAnsi"/>
                <w:sz w:val="18"/>
                <w:szCs w:val="18"/>
              </w:rPr>
            </w:pPr>
          </w:p>
          <w:p w14:paraId="406066CF"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4D54E09A" w14:textId="77777777" w:rsidR="0060069E" w:rsidRDefault="0060069E" w:rsidP="0060069E">
            <w:pPr>
              <w:keepNext/>
              <w:rPr>
                <w:rFonts w:asciiTheme="minorHAnsi" w:hAnsiTheme="minorHAnsi"/>
                <w:sz w:val="18"/>
                <w:szCs w:val="18"/>
              </w:rPr>
            </w:pPr>
          </w:p>
          <w:p w14:paraId="4C393FC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MCH-01c then calculate: </w:t>
            </w:r>
          </w:p>
          <w:p w14:paraId="4B5061E0"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5C7AB22" w14:textId="77777777" w:rsidR="0060069E" w:rsidRDefault="0060069E" w:rsidP="0060069E">
            <w:pPr>
              <w:keepNext/>
              <w:rPr>
                <w:rFonts w:asciiTheme="minorHAnsi" w:hAnsiTheme="minorHAnsi"/>
                <w:sz w:val="18"/>
                <w:szCs w:val="18"/>
              </w:rPr>
            </w:pPr>
          </w:p>
          <w:p w14:paraId="37FD329C"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7AFF31A4" w14:textId="77777777" w:rsidR="0060069E" w:rsidRDefault="0060069E" w:rsidP="004F6841">
            <w:pPr>
              <w:keepNext/>
              <w:rPr>
                <w:rFonts w:asciiTheme="minorHAnsi" w:hAnsiTheme="minorHAnsi"/>
                <w:sz w:val="18"/>
                <w:szCs w:val="18"/>
              </w:rPr>
            </w:pPr>
          </w:p>
          <w:p w14:paraId="65CE9D23" w14:textId="483F4458" w:rsidR="003602D0" w:rsidRPr="00AF2430"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26E1A0B7" w:rsidR="003602D0" w:rsidRDefault="003602D0" w:rsidP="00693010">
      <w:pPr>
        <w:rPr>
          <w:rFonts w:asciiTheme="minorHAnsi" w:hAnsiTheme="minorHAnsi"/>
          <w:b/>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3039CC" w:rsidRPr="00D83E48" w14:paraId="7DB64D96" w14:textId="77777777" w:rsidTr="00A03B71">
        <w:trPr>
          <w:gridAfter w:val="1"/>
          <w:wAfter w:w="5" w:type="pct"/>
          <w:trHeight w:val="144"/>
        </w:trPr>
        <w:tc>
          <w:tcPr>
            <w:tcW w:w="4995" w:type="pct"/>
            <w:gridSpan w:val="3"/>
          </w:tcPr>
          <w:p w14:paraId="721DBCD7" w14:textId="51D7A8FA" w:rsidR="003039CC" w:rsidRPr="00890BB7" w:rsidRDefault="006C4DDC" w:rsidP="006C4DDC">
            <w:pPr>
              <w:keepNext/>
              <w:rPr>
                <w:rFonts w:asciiTheme="minorHAnsi" w:hAnsiTheme="minorHAnsi"/>
                <w:b/>
                <w:szCs w:val="18"/>
              </w:rPr>
            </w:pPr>
            <w:r>
              <w:rPr>
                <w:rFonts w:asciiTheme="minorHAnsi" w:hAnsiTheme="minorHAnsi"/>
                <w:b/>
                <w:szCs w:val="18"/>
              </w:rPr>
              <w:t>E</w:t>
            </w:r>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p>
          <w:p w14:paraId="79E267D5" w14:textId="77777777" w:rsidR="003039CC" w:rsidRPr="00AC34DA" w:rsidRDefault="003039CC" w:rsidP="006C4DDC">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3039CC" w:rsidRPr="00D83E48" w14:paraId="0A54B74F" w14:textId="77777777" w:rsidTr="00A03B71">
        <w:tblPrEx>
          <w:tblCellMar>
            <w:top w:w="0" w:type="dxa"/>
            <w:left w:w="108" w:type="dxa"/>
            <w:bottom w:w="0" w:type="dxa"/>
            <w:right w:w="108" w:type="dxa"/>
          </w:tblCellMar>
        </w:tblPrEx>
        <w:trPr>
          <w:cantSplit/>
          <w:trHeight w:val="144"/>
        </w:trPr>
        <w:tc>
          <w:tcPr>
            <w:tcW w:w="212" w:type="pct"/>
            <w:vAlign w:val="center"/>
          </w:tcPr>
          <w:p w14:paraId="55CB7365"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7916C5ED"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79B405F0"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A03B71" w:rsidRPr="00D83E48" w14:paraId="66BE6426" w14:textId="77777777" w:rsidTr="00A03B71">
        <w:tblPrEx>
          <w:tblCellMar>
            <w:top w:w="0" w:type="dxa"/>
            <w:left w:w="108" w:type="dxa"/>
            <w:bottom w:w="0" w:type="dxa"/>
            <w:right w:w="108" w:type="dxa"/>
          </w:tblCellMar>
        </w:tblPrEx>
        <w:trPr>
          <w:cantSplit/>
          <w:trHeight w:val="144"/>
        </w:trPr>
        <w:tc>
          <w:tcPr>
            <w:tcW w:w="212" w:type="pct"/>
            <w:vAlign w:val="center"/>
          </w:tcPr>
          <w:p w14:paraId="6F09138F" w14:textId="77777777" w:rsidR="00A03B71" w:rsidRPr="00952AA6" w:rsidRDefault="00A03B71" w:rsidP="00A03B71">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4A404830" w14:textId="77777777" w:rsidR="00A03B71" w:rsidRPr="00926D9A" w:rsidRDefault="00A03B71" w:rsidP="00A03B71">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41" w:type="pct"/>
            <w:gridSpan w:val="2"/>
            <w:vAlign w:val="center"/>
          </w:tcPr>
          <w:p w14:paraId="1F1E415E" w14:textId="0D9CA046" w:rsidR="00A03B71" w:rsidRPr="00926D9A" w:rsidRDefault="00A03B7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Referenced from CF2R-MCH-23f F02, ‘Actual System Ventilation Airflow Rate Measurement (cfm)’&gt;&gt;</w:t>
            </w:r>
          </w:p>
        </w:tc>
      </w:tr>
      <w:tr w:rsidR="003039CC" w:rsidRPr="00D83E48" w14:paraId="4C34AE11" w14:textId="77777777" w:rsidTr="00A03B71">
        <w:tblPrEx>
          <w:tblCellMar>
            <w:top w:w="0" w:type="dxa"/>
            <w:left w:w="108" w:type="dxa"/>
            <w:bottom w:w="0" w:type="dxa"/>
            <w:right w:w="108" w:type="dxa"/>
          </w:tblCellMar>
        </w:tblPrEx>
        <w:trPr>
          <w:cantSplit/>
          <w:trHeight w:val="144"/>
        </w:trPr>
        <w:tc>
          <w:tcPr>
            <w:tcW w:w="212" w:type="pct"/>
            <w:vAlign w:val="center"/>
          </w:tcPr>
          <w:p w14:paraId="3114FE11"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0D639A1C" w14:textId="1C7E9200"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Required Fan Efficacy (</w:t>
            </w:r>
            <w:r w:rsidR="00185286">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11BE609" w14:textId="77777777" w:rsidR="003039CC" w:rsidRDefault="003039CC" w:rsidP="006C4DDC">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6654B425" w14:textId="1ECED185" w:rsidR="003039CC" w:rsidRDefault="003039CC" w:rsidP="006C4DDC">
            <w:pPr>
              <w:keepNext/>
              <w:rPr>
                <w:rFonts w:asciiTheme="minorHAnsi" w:hAnsiTheme="minorHAnsi"/>
                <w:sz w:val="18"/>
                <w:szCs w:val="18"/>
              </w:rPr>
            </w:pPr>
            <w:r>
              <w:rPr>
                <w:rFonts w:asciiTheme="minorHAnsi" w:hAnsiTheme="minorHAnsi"/>
                <w:sz w:val="18"/>
                <w:szCs w:val="18"/>
              </w:rPr>
              <w:t xml:space="preserve">if parent is MCH-01a, then reference value from MCH-01a </w:t>
            </w:r>
            <w:r w:rsidR="005D2D8D">
              <w:rPr>
                <w:rFonts w:asciiTheme="minorHAnsi" w:hAnsiTheme="minorHAnsi"/>
                <w:sz w:val="18"/>
                <w:szCs w:val="18"/>
              </w:rPr>
              <w:t>C11</w:t>
            </w:r>
          </w:p>
          <w:p w14:paraId="5A8FD737" w14:textId="77777777" w:rsidR="003039CC" w:rsidRDefault="003039CC" w:rsidP="006C4DDC">
            <w:pPr>
              <w:keepNext/>
              <w:rPr>
                <w:rFonts w:asciiTheme="minorHAnsi" w:hAnsiTheme="minorHAnsi"/>
                <w:sz w:val="18"/>
                <w:szCs w:val="18"/>
              </w:rPr>
            </w:pPr>
          </w:p>
          <w:p w14:paraId="5B4048C6" w14:textId="1C2CE14D" w:rsidR="003039CC" w:rsidRPr="00926D9A" w:rsidRDefault="003039CC">
            <w:pPr>
              <w:keepNext/>
              <w:rPr>
                <w:rFonts w:asciiTheme="minorHAnsi" w:hAnsiTheme="minorHAnsi"/>
                <w:sz w:val="18"/>
                <w:szCs w:val="18"/>
              </w:rPr>
            </w:pPr>
            <w:r>
              <w:rPr>
                <w:rFonts w:asciiTheme="minorHAnsi" w:hAnsiTheme="minorHAnsi"/>
                <w:sz w:val="18"/>
                <w:szCs w:val="18"/>
              </w:rPr>
              <w:t>else if parent is MCH-01d, then reference value from MCH-01d</w:t>
            </w:r>
            <w:r w:rsidR="005D2D8D">
              <w:rPr>
                <w:rFonts w:asciiTheme="minorHAnsi" w:hAnsiTheme="minorHAnsi"/>
                <w:sz w:val="18"/>
                <w:szCs w:val="18"/>
              </w:rPr>
              <w:t xml:space="preserve"> C11</w:t>
            </w:r>
            <w:r w:rsidRPr="00926D9A">
              <w:rPr>
                <w:rFonts w:asciiTheme="minorHAnsi" w:hAnsiTheme="minorHAnsi"/>
                <w:sz w:val="18"/>
                <w:szCs w:val="18"/>
              </w:rPr>
              <w:t>&gt;&gt;</w:t>
            </w:r>
          </w:p>
        </w:tc>
      </w:tr>
      <w:tr w:rsidR="003039CC" w:rsidRPr="00D83E48" w14:paraId="36E3CD02" w14:textId="77777777" w:rsidTr="00A03B71">
        <w:tblPrEx>
          <w:tblCellMar>
            <w:top w:w="0" w:type="dxa"/>
            <w:left w:w="108" w:type="dxa"/>
            <w:bottom w:w="0" w:type="dxa"/>
            <w:right w:w="108" w:type="dxa"/>
          </w:tblCellMar>
        </w:tblPrEx>
        <w:trPr>
          <w:cantSplit/>
          <w:trHeight w:val="144"/>
        </w:trPr>
        <w:tc>
          <w:tcPr>
            <w:tcW w:w="212" w:type="pct"/>
            <w:vAlign w:val="center"/>
          </w:tcPr>
          <w:p w14:paraId="1C06AFB9"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4790151D" w14:textId="6A4BC3CA"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Actual Fan Efficacy (</w:t>
            </w:r>
            <w:r w:rsidR="00185286">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7D86C941" w14:textId="79C97789"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 xml:space="preserve">&lt;&lt;calculated field, row </w:t>
            </w:r>
            <w:r w:rsidR="00E04FDC">
              <w:rPr>
                <w:rFonts w:asciiTheme="minorHAnsi" w:hAnsiTheme="minorHAnsi"/>
                <w:sz w:val="18"/>
                <w:szCs w:val="18"/>
              </w:rPr>
              <w:t>E</w:t>
            </w:r>
            <w:r w:rsidRPr="00926D9A">
              <w:rPr>
                <w:rFonts w:asciiTheme="minorHAnsi" w:hAnsiTheme="minorHAnsi"/>
                <w:sz w:val="18"/>
                <w:szCs w:val="18"/>
              </w:rPr>
              <w:t>01</w:t>
            </w:r>
            <w:r>
              <w:rPr>
                <w:rFonts w:asciiTheme="minorHAnsi" w:hAnsiTheme="minorHAnsi"/>
                <w:sz w:val="18"/>
                <w:szCs w:val="18"/>
              </w:rPr>
              <w:t xml:space="preserve"> divided by </w:t>
            </w:r>
            <w:r w:rsidRPr="00926D9A">
              <w:rPr>
                <w:rFonts w:asciiTheme="minorHAnsi" w:hAnsiTheme="minorHAnsi"/>
                <w:sz w:val="18"/>
                <w:szCs w:val="18"/>
              </w:rPr>
              <w:t xml:space="preserve">row </w:t>
            </w:r>
            <w:r w:rsidR="00E04FDC">
              <w:rPr>
                <w:rFonts w:asciiTheme="minorHAnsi" w:hAnsiTheme="minorHAnsi"/>
                <w:sz w:val="18"/>
                <w:szCs w:val="18"/>
              </w:rPr>
              <w:t>E</w:t>
            </w:r>
            <w:r w:rsidRPr="00926D9A">
              <w:rPr>
                <w:rFonts w:asciiTheme="minorHAnsi" w:hAnsiTheme="minorHAnsi"/>
                <w:sz w:val="18"/>
                <w:szCs w:val="18"/>
              </w:rPr>
              <w:t>02&gt;&gt;</w:t>
            </w:r>
          </w:p>
        </w:tc>
      </w:tr>
      <w:tr w:rsidR="003039CC" w:rsidRPr="00D83E48" w14:paraId="77072CB6" w14:textId="77777777" w:rsidTr="00A03B71">
        <w:tblPrEx>
          <w:tblCellMar>
            <w:top w:w="0" w:type="dxa"/>
            <w:left w:w="108" w:type="dxa"/>
            <w:bottom w:w="0" w:type="dxa"/>
            <w:right w:w="108" w:type="dxa"/>
          </w:tblCellMar>
        </w:tblPrEx>
        <w:trPr>
          <w:cantSplit/>
          <w:trHeight w:val="144"/>
        </w:trPr>
        <w:tc>
          <w:tcPr>
            <w:tcW w:w="212" w:type="pct"/>
            <w:vAlign w:val="center"/>
          </w:tcPr>
          <w:p w14:paraId="5C3C8C15" w14:textId="77777777" w:rsidR="003039CC" w:rsidRPr="00952AA6" w:rsidRDefault="003039CC" w:rsidP="006C4DDC">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19D6F0FA" w14:textId="77777777" w:rsidR="003039CC" w:rsidRPr="00926D9A" w:rsidRDefault="003039CC" w:rsidP="006C4DDC">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6BBAC33B" w14:textId="177658E9" w:rsidR="00E04FDC" w:rsidRDefault="003039CC" w:rsidP="00E04FDC">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E04FDC">
              <w:rPr>
                <w:rFonts w:asciiTheme="minorHAnsi" w:hAnsiTheme="minorHAnsi"/>
                <w:sz w:val="18"/>
                <w:szCs w:val="18"/>
              </w:rPr>
              <w:t>E</w:t>
            </w:r>
            <w:r w:rsidRPr="00926D9A">
              <w:rPr>
                <w:rFonts w:asciiTheme="minorHAnsi" w:hAnsiTheme="minorHAnsi"/>
                <w:sz w:val="18"/>
                <w:szCs w:val="18"/>
              </w:rPr>
              <w:t>03≥</w:t>
            </w:r>
            <w:r w:rsidR="00E04FDC">
              <w:rPr>
                <w:rFonts w:asciiTheme="minorHAnsi" w:hAnsiTheme="minorHAnsi"/>
                <w:sz w:val="18"/>
                <w:szCs w:val="18"/>
              </w:rPr>
              <w:t>E</w:t>
            </w:r>
            <w:r w:rsidRPr="00926D9A">
              <w:rPr>
                <w:rFonts w:asciiTheme="minorHAnsi" w:hAnsiTheme="minorHAnsi"/>
                <w:sz w:val="18"/>
                <w:szCs w:val="18"/>
              </w:rPr>
              <w:t>04, the display text: system fan efficacy complies</w:t>
            </w:r>
            <w:r w:rsidR="00E04FDC">
              <w:rPr>
                <w:rFonts w:asciiTheme="minorHAnsi" w:hAnsiTheme="minorHAnsi"/>
                <w:sz w:val="18"/>
                <w:szCs w:val="18"/>
              </w:rPr>
              <w:t>;</w:t>
            </w:r>
            <w:r w:rsidRPr="00926D9A">
              <w:rPr>
                <w:rFonts w:asciiTheme="minorHAnsi" w:hAnsiTheme="minorHAnsi"/>
                <w:sz w:val="18"/>
                <w:szCs w:val="18"/>
              </w:rPr>
              <w:t xml:space="preserve"> </w:t>
            </w:r>
          </w:p>
          <w:p w14:paraId="65E75726" w14:textId="38854527" w:rsidR="003039CC" w:rsidRPr="00926D9A" w:rsidRDefault="003039CC" w:rsidP="00E04FDC">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0F20D048" w14:textId="302313A1" w:rsidR="003039CC" w:rsidRDefault="003039CC"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790"/>
        <w:gridCol w:w="7740"/>
      </w:tblGrid>
      <w:tr w:rsidR="001D3C78" w:rsidRPr="0036342F" w14:paraId="1D8571B5" w14:textId="77777777" w:rsidTr="00A03B71">
        <w:trPr>
          <w:trHeight w:val="144"/>
        </w:trPr>
        <w:tc>
          <w:tcPr>
            <w:tcW w:w="10998" w:type="dxa"/>
            <w:gridSpan w:val="3"/>
          </w:tcPr>
          <w:p w14:paraId="1862B34E" w14:textId="46FFB5BC" w:rsidR="001D3C78" w:rsidRPr="0036342F" w:rsidRDefault="001D3C78">
            <w:pPr>
              <w:keepNext/>
              <w:rPr>
                <w:rFonts w:asciiTheme="minorHAnsi" w:hAnsiTheme="minorHAnsi"/>
                <w:b/>
                <w:szCs w:val="18"/>
              </w:rPr>
            </w:pPr>
            <w:r>
              <w:rPr>
                <w:rFonts w:asciiTheme="minorHAnsi" w:hAnsiTheme="minorHAnsi"/>
                <w:b/>
                <w:szCs w:val="18"/>
              </w:rPr>
              <w:t>F</w:t>
            </w:r>
            <w:r w:rsidRPr="0036342F">
              <w:rPr>
                <w:rFonts w:asciiTheme="minorHAnsi" w:hAnsiTheme="minorHAnsi"/>
                <w:b/>
                <w:szCs w:val="18"/>
              </w:rPr>
              <w:t>. Additional Requirements</w:t>
            </w:r>
          </w:p>
        </w:tc>
      </w:tr>
      <w:tr w:rsidR="001D3C78" w:rsidRPr="00D83E48" w14:paraId="1E17A452" w14:textId="77777777" w:rsidTr="00A03B71">
        <w:trPr>
          <w:trHeight w:val="144"/>
        </w:trPr>
        <w:tc>
          <w:tcPr>
            <w:tcW w:w="468" w:type="dxa"/>
          </w:tcPr>
          <w:p w14:paraId="2367F357"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EF0820" w14:textId="77777777" w:rsidR="001D3C78" w:rsidRPr="00207D4B" w:rsidRDefault="001D3C78" w:rsidP="00A03B71">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1D3C78" w:rsidRPr="00D83E48" w14:paraId="6E2884C4" w14:textId="77777777" w:rsidTr="00A03B71">
        <w:trPr>
          <w:trHeight w:val="144"/>
        </w:trPr>
        <w:tc>
          <w:tcPr>
            <w:tcW w:w="468" w:type="dxa"/>
          </w:tcPr>
          <w:p w14:paraId="0C079876"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1A70A2F6" w14:textId="77777777" w:rsidR="001D3C78" w:rsidRPr="00207D4B" w:rsidRDefault="001D3C78" w:rsidP="00A03B71">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1D3C78" w:rsidRPr="00D83E48" w14:paraId="359C77FA" w14:textId="77777777" w:rsidTr="00A03B71">
        <w:trPr>
          <w:trHeight w:val="144"/>
        </w:trPr>
        <w:tc>
          <w:tcPr>
            <w:tcW w:w="468" w:type="dxa"/>
          </w:tcPr>
          <w:p w14:paraId="237A4565"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24C506A4" w14:textId="77777777" w:rsidR="001D3C78" w:rsidRPr="00207D4B" w:rsidRDefault="001D3C78" w:rsidP="00A03B71">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1D3C78" w:rsidRPr="00D83E48" w14:paraId="40D8ACC8" w14:textId="77777777" w:rsidTr="00A03B71">
        <w:trPr>
          <w:trHeight w:val="144"/>
        </w:trPr>
        <w:tc>
          <w:tcPr>
            <w:tcW w:w="468" w:type="dxa"/>
          </w:tcPr>
          <w:p w14:paraId="4EB386B7"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5843EC9A" w14:textId="77777777" w:rsidR="001D3C78" w:rsidRPr="00207D4B" w:rsidRDefault="001D3C78" w:rsidP="00A03B71">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1D3C78" w:rsidRPr="00D83E48" w14:paraId="3FA51CA3" w14:textId="77777777" w:rsidTr="00A03B71">
        <w:trPr>
          <w:trHeight w:val="144"/>
        </w:trPr>
        <w:tc>
          <w:tcPr>
            <w:tcW w:w="468" w:type="dxa"/>
            <w:vAlign w:val="center"/>
          </w:tcPr>
          <w:p w14:paraId="53695084"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0A42CC52" w14:textId="77777777" w:rsidR="001D3C78" w:rsidRPr="00207D4B" w:rsidRDefault="001D3C78" w:rsidP="00A03B71">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1D3C78" w:rsidRPr="00D83E48" w14:paraId="2799F30E" w14:textId="77777777" w:rsidTr="00A03B71">
        <w:trPr>
          <w:trHeight w:val="144"/>
        </w:trPr>
        <w:tc>
          <w:tcPr>
            <w:tcW w:w="468" w:type="dxa"/>
            <w:vAlign w:val="center"/>
          </w:tcPr>
          <w:p w14:paraId="3C48718E"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42393458" w14:textId="77777777" w:rsidR="001D3C78" w:rsidRPr="00207D4B" w:rsidRDefault="001D3C78" w:rsidP="00A03B71">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207D4B">
              <w:rPr>
                <w:rFonts w:asciiTheme="minorHAnsi" w:hAnsiTheme="minorHAnsi"/>
                <w:sz w:val="18"/>
                <w:szCs w:val="18"/>
              </w:rPr>
              <w:t>att/cfm) criteria in every zonal control mode.</w:t>
            </w:r>
          </w:p>
        </w:tc>
      </w:tr>
      <w:tr w:rsidR="001D3C78" w:rsidRPr="00D83E48" w14:paraId="7A7386D5" w14:textId="77777777" w:rsidTr="00A03B71">
        <w:trPr>
          <w:trHeight w:val="144"/>
        </w:trPr>
        <w:tc>
          <w:tcPr>
            <w:tcW w:w="468" w:type="dxa"/>
            <w:vAlign w:val="center"/>
          </w:tcPr>
          <w:p w14:paraId="580E26D1" w14:textId="77777777" w:rsidR="001D3C78" w:rsidRPr="00207D4B" w:rsidRDefault="001D3C78" w:rsidP="00A03B71">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gridSpan w:val="2"/>
          </w:tcPr>
          <w:p w14:paraId="31F40BC0" w14:textId="77777777" w:rsidR="001D3C78" w:rsidRPr="00207D4B" w:rsidRDefault="001D3C78" w:rsidP="00A03B71">
            <w:pPr>
              <w:keepNext/>
              <w:rPr>
                <w:rFonts w:asciiTheme="minorHAnsi" w:hAnsiTheme="minorHAnsi"/>
                <w:sz w:val="18"/>
                <w:szCs w:val="18"/>
              </w:rPr>
            </w:pPr>
            <w:r w:rsidRPr="00207D4B">
              <w:rPr>
                <w:rFonts w:asciiTheme="minorHAnsi" w:hAnsiTheme="minorHAnsi"/>
                <w:sz w:val="18"/>
                <w:szCs w:val="18"/>
              </w:rPr>
              <w:t xml:space="preserve">Portable </w:t>
            </w:r>
            <w:r>
              <w:rPr>
                <w:rFonts w:asciiTheme="minorHAnsi" w:hAnsiTheme="minorHAnsi"/>
                <w:sz w:val="18"/>
                <w:szCs w:val="18"/>
              </w:rPr>
              <w:t>w</w:t>
            </w:r>
            <w:r w:rsidRPr="00207D4B">
              <w:rPr>
                <w:rFonts w:asciiTheme="minorHAnsi" w:hAnsiTheme="minorHAnsi"/>
                <w:sz w:val="18"/>
                <w:szCs w:val="18"/>
              </w:rPr>
              <w:t xml:space="preserve">att meters used for measurements of air handler </w:t>
            </w:r>
            <w:r>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1D3C78" w:rsidRPr="00D83E48" w14:paraId="63D9EB13" w14:textId="77777777" w:rsidTr="00A03B71">
        <w:trPr>
          <w:trHeight w:val="144"/>
        </w:trPr>
        <w:tc>
          <w:tcPr>
            <w:tcW w:w="468" w:type="dxa"/>
            <w:vAlign w:val="center"/>
          </w:tcPr>
          <w:p w14:paraId="3D08A186" w14:textId="77777777" w:rsidR="001D3C78" w:rsidRPr="00207D4B" w:rsidRDefault="001D3C78" w:rsidP="00A03B71">
            <w:pPr>
              <w:pStyle w:val="FootnoteText"/>
              <w:keepNext/>
              <w:jc w:val="center"/>
              <w:rPr>
                <w:rFonts w:asciiTheme="minorHAnsi" w:hAnsiTheme="minorHAnsi"/>
                <w:sz w:val="18"/>
                <w:szCs w:val="18"/>
              </w:rPr>
            </w:pPr>
            <w:r>
              <w:rPr>
                <w:rFonts w:asciiTheme="minorHAnsi" w:hAnsiTheme="minorHAnsi"/>
                <w:sz w:val="18"/>
                <w:szCs w:val="18"/>
              </w:rPr>
              <w:t>08</w:t>
            </w:r>
          </w:p>
        </w:tc>
        <w:tc>
          <w:tcPr>
            <w:tcW w:w="2790" w:type="dxa"/>
            <w:vAlign w:val="center"/>
          </w:tcPr>
          <w:p w14:paraId="0F296D2C" w14:textId="77777777" w:rsidR="001D3C78" w:rsidRPr="00207D4B" w:rsidRDefault="001D3C78" w:rsidP="00A03B71">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740" w:type="dxa"/>
            <w:vAlign w:val="center"/>
          </w:tcPr>
          <w:p w14:paraId="434DDC25" w14:textId="77777777" w:rsidR="001D3C78" w:rsidRDefault="001D3C78" w:rsidP="00A03B71">
            <w:pPr>
              <w:rPr>
                <w:sz w:val="24"/>
                <w:szCs w:val="24"/>
              </w:rPr>
            </w:pPr>
            <w:r>
              <w:rPr>
                <w:rFonts w:ascii="Calibri" w:hAnsi="Calibri"/>
                <w:sz w:val="18"/>
              </w:rPr>
              <w:t>&lt;&lt;user pick from list:</w:t>
            </w:r>
          </w:p>
          <w:p w14:paraId="1D0342E6" w14:textId="77777777" w:rsidR="001D3C78" w:rsidRDefault="001D3C78" w:rsidP="00A03B71">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212A21A9" w14:textId="77777777" w:rsidR="001D3C78" w:rsidRDefault="001D3C78" w:rsidP="00A03B71">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685A1B65" w14:textId="77777777" w:rsidR="001D3C78" w:rsidRPr="00207D4B" w:rsidRDefault="001D3C78" w:rsidP="00A03B71">
            <w:pPr>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1D3C78" w:rsidRPr="00D83E48" w14:paraId="21895F14" w14:textId="77777777" w:rsidTr="00A03B71">
        <w:trPr>
          <w:trHeight w:val="144"/>
        </w:trPr>
        <w:tc>
          <w:tcPr>
            <w:tcW w:w="468" w:type="dxa"/>
            <w:vAlign w:val="center"/>
          </w:tcPr>
          <w:p w14:paraId="3A1C1BA2" w14:textId="77777777" w:rsidR="001D3C78" w:rsidRPr="00207D4B" w:rsidRDefault="001D3C78" w:rsidP="00A03B71">
            <w:pPr>
              <w:pStyle w:val="FootnoteText"/>
              <w:keepNext/>
              <w:jc w:val="center"/>
              <w:rPr>
                <w:rFonts w:asciiTheme="minorHAnsi" w:hAnsiTheme="minorHAnsi"/>
                <w:sz w:val="18"/>
                <w:szCs w:val="18"/>
              </w:rPr>
            </w:pPr>
            <w:r>
              <w:rPr>
                <w:rFonts w:asciiTheme="minorHAnsi" w:hAnsiTheme="minorHAnsi"/>
                <w:sz w:val="18"/>
                <w:szCs w:val="18"/>
              </w:rPr>
              <w:t>09</w:t>
            </w:r>
          </w:p>
        </w:tc>
        <w:tc>
          <w:tcPr>
            <w:tcW w:w="2790" w:type="dxa"/>
            <w:vAlign w:val="center"/>
          </w:tcPr>
          <w:p w14:paraId="635CE69F" w14:textId="77777777" w:rsidR="001D3C78" w:rsidRPr="00207D4B" w:rsidRDefault="001D3C78" w:rsidP="00A03B71">
            <w:pPr>
              <w:keepNext/>
              <w:rPr>
                <w:rFonts w:asciiTheme="minorHAnsi" w:hAnsiTheme="minorHAnsi"/>
                <w:sz w:val="18"/>
                <w:szCs w:val="18"/>
              </w:rPr>
            </w:pPr>
            <w:r>
              <w:rPr>
                <w:rFonts w:ascii="Calibri" w:hAnsi="Calibri"/>
                <w:sz w:val="18"/>
              </w:rPr>
              <w:t>Correction Notes:</w:t>
            </w:r>
          </w:p>
        </w:tc>
        <w:tc>
          <w:tcPr>
            <w:tcW w:w="7740" w:type="dxa"/>
            <w:vAlign w:val="center"/>
          </w:tcPr>
          <w:p w14:paraId="7E085A9E" w14:textId="77777777" w:rsidR="001D3C78" w:rsidRPr="00207D4B" w:rsidRDefault="001D3C78" w:rsidP="00A03B71">
            <w:pPr>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1D3C78" w:rsidRPr="00D83E48" w14:paraId="683E698D" w14:textId="77777777" w:rsidTr="00A03B71">
        <w:trPr>
          <w:trHeight w:val="144"/>
        </w:trPr>
        <w:tc>
          <w:tcPr>
            <w:tcW w:w="10998" w:type="dxa"/>
            <w:gridSpan w:val="3"/>
            <w:vAlign w:val="center"/>
          </w:tcPr>
          <w:p w14:paraId="2E114986" w14:textId="77777777" w:rsidR="001D3C78" w:rsidRPr="00207D4B" w:rsidRDefault="001D3C78" w:rsidP="00A03B71">
            <w:pPr>
              <w:pStyle w:val="FootnoteText"/>
              <w:keepNext/>
              <w:rPr>
                <w:rFonts w:asciiTheme="minorHAnsi" w:hAnsiTheme="minorHAnsi"/>
                <w:sz w:val="18"/>
                <w:szCs w:val="18"/>
              </w:rPr>
            </w:pPr>
            <w:r w:rsidRPr="00423F31">
              <w:rPr>
                <w:rFonts w:asciiTheme="minorHAnsi" w:hAnsiTheme="minorHAnsi" w:cs="Calibri-Bold"/>
                <w:b/>
                <w:bCs/>
                <w:sz w:val="18"/>
                <w:szCs w:val="18"/>
              </w:rPr>
              <w:t xml:space="preserve">The responsible person’s signature on this compliance document affirms that all applicable requirements in this table have been met </w:t>
            </w:r>
            <w:r w:rsidRPr="00423F31">
              <w:rPr>
                <w:rFonts w:asciiTheme="minorHAnsi" w:hAnsiTheme="minorHAnsi" w:cs="MS Sans Serif"/>
                <w:b/>
                <w:color w:val="000000"/>
                <w:sz w:val="18"/>
                <w:szCs w:val="18"/>
                <w:highlight w:val="white"/>
              </w:rPr>
              <w:t>unless otherwise noted in the Verification Status and the Corrections Notes in this table</w:t>
            </w:r>
          </w:p>
        </w:tc>
      </w:tr>
    </w:tbl>
    <w:p w14:paraId="4CB4C707" w14:textId="40965BBB" w:rsidR="001D3C78" w:rsidRDefault="001D3C78" w:rsidP="00693010">
      <w:pPr>
        <w:rPr>
          <w:rFonts w:asciiTheme="minorHAnsi" w:hAnsiTheme="minorHAnsi"/>
          <w:b/>
          <w:szCs w:val="18"/>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7"/>
        <w:gridCol w:w="10441"/>
        <w:gridCol w:w="18"/>
      </w:tblGrid>
      <w:tr w:rsidR="001D3C78" w:rsidRPr="0084687D" w14:paraId="01352F5A" w14:textId="77777777" w:rsidTr="001D3C78">
        <w:trPr>
          <w:gridAfter w:val="1"/>
          <w:wAfter w:w="18" w:type="dxa"/>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44302158" w14:textId="4E6FCA37" w:rsidR="001D3C78" w:rsidRPr="001D3C78" w:rsidRDefault="001D3C78" w:rsidP="001D3C78">
            <w:pPr>
              <w:rPr>
                <w:rFonts w:asciiTheme="minorHAnsi" w:hAnsiTheme="minorHAnsi"/>
                <w:b/>
                <w:szCs w:val="18"/>
              </w:rPr>
            </w:pPr>
            <w:r>
              <w:rPr>
                <w:rFonts w:asciiTheme="minorHAnsi" w:hAnsiTheme="minorHAnsi"/>
                <w:b/>
                <w:szCs w:val="18"/>
              </w:rPr>
              <w:t>G</w:t>
            </w:r>
            <w:r w:rsidRPr="001D3C78">
              <w:rPr>
                <w:rFonts w:asciiTheme="minorHAnsi" w:hAnsiTheme="minorHAnsi"/>
                <w:b/>
                <w:szCs w:val="18"/>
              </w:rPr>
              <w:t>. Determination of HERS Verification Compliance</w:t>
            </w:r>
          </w:p>
          <w:p w14:paraId="057C00BE" w14:textId="77777777" w:rsidR="001D3C78" w:rsidRPr="001D3C78" w:rsidRDefault="001D3C78" w:rsidP="001D3C78">
            <w:pPr>
              <w:rPr>
                <w:rFonts w:asciiTheme="minorHAnsi" w:hAnsiTheme="minorHAnsi"/>
                <w:b/>
                <w:szCs w:val="18"/>
              </w:rPr>
            </w:pPr>
            <w:r w:rsidRPr="000F2D06">
              <w:rPr>
                <w:rFonts w:asciiTheme="minorHAnsi" w:hAnsiTheme="minorHAnsi"/>
                <w:szCs w:val="18"/>
              </w:rPr>
              <w:t>All applicable sections of this document shall indicate compliance with the specified verification protocol requirements in order for this Certificate of Verification as a whole to be determined to be in compliance</w:t>
            </w:r>
            <w:r w:rsidRPr="001D3C78">
              <w:rPr>
                <w:rFonts w:asciiTheme="minorHAnsi" w:hAnsiTheme="minorHAnsi"/>
                <w:b/>
                <w:szCs w:val="18"/>
              </w:rPr>
              <w:t>.</w:t>
            </w:r>
          </w:p>
        </w:tc>
      </w:tr>
      <w:tr w:rsidR="001D3C78" w:rsidRPr="0084687D" w14:paraId="11CF0D6C" w14:textId="77777777" w:rsidTr="001D3C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trPr>
        <w:tc>
          <w:tcPr>
            <w:tcW w:w="557" w:type="dxa"/>
            <w:vAlign w:val="center"/>
          </w:tcPr>
          <w:p w14:paraId="70663741" w14:textId="77777777" w:rsidR="001D3C78" w:rsidRPr="0084687D" w:rsidDel="00C76C40" w:rsidRDefault="001D3C78" w:rsidP="00A03B71">
            <w:pPr>
              <w:keepNext/>
              <w:jc w:val="center"/>
              <w:rPr>
                <w:rFonts w:ascii="Calibri" w:hAnsi="Calibri"/>
                <w:sz w:val="18"/>
                <w:szCs w:val="18"/>
              </w:rPr>
            </w:pPr>
            <w:r w:rsidRPr="0084687D">
              <w:rPr>
                <w:rFonts w:ascii="Calibri" w:hAnsi="Calibri"/>
                <w:sz w:val="18"/>
                <w:szCs w:val="18"/>
              </w:rPr>
              <w:t>01</w:t>
            </w:r>
          </w:p>
        </w:tc>
        <w:tc>
          <w:tcPr>
            <w:tcW w:w="10459" w:type="dxa"/>
            <w:gridSpan w:val="2"/>
            <w:vAlign w:val="center"/>
          </w:tcPr>
          <w:p w14:paraId="1C62B539" w14:textId="793CDB1C" w:rsidR="001D3C78" w:rsidRPr="0084687D" w:rsidRDefault="001D3C78">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and D09 result is “system fan efficacy complies”</w:t>
            </w:r>
            <w:r w:rsidR="00E861EC">
              <w:rPr>
                <w:rFonts w:asciiTheme="minorHAnsi" w:hAnsiTheme="minorHAnsi"/>
                <w:sz w:val="18"/>
                <w:szCs w:val="18"/>
              </w:rPr>
              <w:t xml:space="preserve"> and E05 result is “system fan efficacy complies”</w:t>
            </w:r>
            <w:r>
              <w:rPr>
                <w:rFonts w:asciiTheme="minorHAnsi" w:hAnsiTheme="minorHAnsi"/>
                <w:sz w:val="18"/>
                <w:szCs w:val="18"/>
              </w:rPr>
              <w:t xml:space="preserve"> and </w:t>
            </w:r>
            <w:r w:rsidR="00E861EC">
              <w:rPr>
                <w:rFonts w:asciiTheme="minorHAnsi" w:hAnsiTheme="minorHAnsi"/>
                <w:sz w:val="18"/>
                <w:szCs w:val="18"/>
              </w:rPr>
              <w:t>F09</w:t>
            </w:r>
            <w:r>
              <w:rPr>
                <w:rFonts w:asciiTheme="minorHAnsi" w:hAnsiTheme="minorHAnsi"/>
                <w:sz w:val="18"/>
                <w:szCs w:val="18"/>
              </w:rPr>
              <w:t xml:space="preserve">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65CE9D71" w14:textId="77777777" w:rsidR="003602D0" w:rsidRPr="00D83E48" w:rsidRDefault="003602D0" w:rsidP="0009456E">
      <w:pPr>
        <w:rPr>
          <w:rFonts w:ascii="Calibri" w:hAnsi="Calibri"/>
        </w:rPr>
      </w:pPr>
    </w:p>
    <w:sectPr w:rsidR="003602D0" w:rsidRPr="00D83E48" w:rsidSect="003C4626">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C66A7" w14:textId="77777777" w:rsidR="003D78B2" w:rsidRDefault="003D78B2">
      <w:r>
        <w:separator/>
      </w:r>
    </w:p>
  </w:endnote>
  <w:endnote w:type="continuationSeparator" w:id="0">
    <w:p w14:paraId="3FC65B45" w14:textId="77777777" w:rsidR="003D78B2" w:rsidRDefault="003D78B2">
      <w:r>
        <w:continuationSeparator/>
      </w:r>
    </w:p>
  </w:endnote>
  <w:endnote w:type="continuationNotice" w:id="1">
    <w:p w14:paraId="4AA5F01A" w14:textId="77777777" w:rsidR="003D78B2" w:rsidRDefault="003D7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MS Sans Serif">
    <w:panose1 w:val="00000000000000000000"/>
    <w:charset w:val="00"/>
    <w:family w:val="swiss"/>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3D78B2" w:rsidRPr="00CB64DD" w:rsidRDefault="003D78B2" w:rsidP="0036342F">
    <w:pPr>
      <w:pStyle w:val="Footer"/>
    </w:pPr>
    <w:r w:rsidRPr="00CB64DD">
      <w:t xml:space="preserve">Registration Number:                                                           Registration Date/Time:                                           HERS Provider:                       </w:t>
    </w:r>
  </w:p>
  <w:p w14:paraId="65CE9D8D" w14:textId="4407DFED" w:rsidR="003D78B2" w:rsidRPr="00CB64DD" w:rsidRDefault="003D78B2"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3D78B2" w:rsidRPr="00CB64DD" w:rsidRDefault="003D78B2" w:rsidP="0036342F">
    <w:pPr>
      <w:pStyle w:val="Footer"/>
    </w:pPr>
    <w:r w:rsidRPr="00CB64DD">
      <w:t xml:space="preserve">Registration Number:                                                           Registration Date/Time:                                           HERS Provider:                       </w:t>
    </w:r>
  </w:p>
  <w:p w14:paraId="65CE9D9E" w14:textId="77777777" w:rsidR="003D78B2" w:rsidRPr="00CB64DD" w:rsidRDefault="003D78B2" w:rsidP="0036342F">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5E83CE24" w:rsidR="003D78B2" w:rsidRPr="00CB64DD" w:rsidRDefault="003D78B2"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3D78B2" w:rsidRPr="00CB64DD" w:rsidRDefault="003D78B2"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9863D" w14:textId="77777777" w:rsidR="003D78B2" w:rsidRDefault="003D78B2">
      <w:r>
        <w:separator/>
      </w:r>
    </w:p>
  </w:footnote>
  <w:footnote w:type="continuationSeparator" w:id="0">
    <w:p w14:paraId="5A985E65" w14:textId="77777777" w:rsidR="003D78B2" w:rsidRDefault="003D78B2">
      <w:r>
        <w:continuationSeparator/>
      </w:r>
    </w:p>
  </w:footnote>
  <w:footnote w:type="continuationNotice" w:id="1">
    <w:p w14:paraId="5D87A3E5" w14:textId="77777777" w:rsidR="003D78B2" w:rsidRDefault="003D78B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3D78B2" w:rsidRDefault="00030190">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3D78B2" w:rsidRPr="007770C5" w:rsidRDefault="00030190"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3D78B2" w:rsidRPr="007770C5">
      <w:rPr>
        <w:rFonts w:ascii="Arial" w:hAnsi="Arial" w:cs="Arial"/>
        <w:sz w:val="14"/>
        <w:szCs w:val="14"/>
      </w:rPr>
      <w:t xml:space="preserve">STATE OF </w:t>
    </w:r>
    <w:smartTag w:uri="urn:schemas-microsoft-com:office:smarttags" w:element="State">
      <w:smartTag w:uri="urn:schemas-microsoft-com:office:smarttags" w:element="place">
        <w:r w:rsidR="003D78B2" w:rsidRPr="007770C5">
          <w:rPr>
            <w:rFonts w:ascii="Arial" w:hAnsi="Arial" w:cs="Arial"/>
            <w:sz w:val="14"/>
            <w:szCs w:val="14"/>
          </w:rPr>
          <w:t>CALIFORNIA</w:t>
        </w:r>
      </w:smartTag>
    </w:smartTag>
  </w:p>
  <w:p w14:paraId="65CE9D7A" w14:textId="3F235CAC" w:rsidR="003D78B2" w:rsidRPr="007770C5" w:rsidRDefault="003D78B2"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04D0B233" w:rsidR="003D78B2" w:rsidRPr="007770C5" w:rsidRDefault="003D78B2"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3D78B2" w:rsidRPr="00F85124" w14:paraId="65CE9D7E" w14:textId="77777777">
      <w:trPr>
        <w:cantSplit/>
        <w:trHeight w:val="288"/>
      </w:trPr>
      <w:tc>
        <w:tcPr>
          <w:tcW w:w="4016" w:type="pct"/>
          <w:gridSpan w:val="2"/>
          <w:tcBorders>
            <w:right w:val="nil"/>
          </w:tcBorders>
          <w:vAlign w:val="center"/>
        </w:tcPr>
        <w:p w14:paraId="65CE9D7C" w14:textId="55510C6B" w:rsidR="003D78B2" w:rsidRPr="00F85124" w:rsidRDefault="003D78B2">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65CE9D7D" w14:textId="21564010" w:rsidR="003D78B2" w:rsidRPr="00F85124" w:rsidRDefault="003D78B2">
          <w:pPr>
            <w:pStyle w:val="Heading1"/>
            <w:jc w:val="right"/>
            <w:rPr>
              <w:rFonts w:ascii="Calibri" w:hAnsi="Calibri"/>
              <w:b w:val="0"/>
              <w:bCs/>
              <w:sz w:val="20"/>
            </w:rPr>
          </w:pPr>
          <w:r>
            <w:rPr>
              <w:rFonts w:ascii="Calibri" w:hAnsi="Calibri"/>
              <w:b w:val="0"/>
              <w:bCs/>
              <w:sz w:val="20"/>
            </w:rPr>
            <w:t>CF3R-MCH-22-H</w:t>
          </w:r>
        </w:p>
      </w:tc>
    </w:tr>
    <w:tr w:rsidR="003D78B2" w:rsidRPr="00F85124" w14:paraId="65CE9D81" w14:textId="77777777">
      <w:trPr>
        <w:cantSplit/>
        <w:trHeight w:val="288"/>
      </w:trPr>
      <w:tc>
        <w:tcPr>
          <w:tcW w:w="2500" w:type="pct"/>
          <w:tcBorders>
            <w:right w:val="nil"/>
          </w:tcBorders>
        </w:tcPr>
        <w:p w14:paraId="65CE9D7F" w14:textId="77777777" w:rsidR="003D78B2" w:rsidRPr="002E105D" w:rsidRDefault="003D78B2"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79F38302" w:rsidR="003D78B2" w:rsidRPr="00F85124" w:rsidRDefault="003D78B2"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030190" w:rsidRPr="00030190">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30190">
            <w:rPr>
              <w:rFonts w:ascii="Calibri" w:hAnsi="Calibri"/>
              <w:bCs/>
              <w:noProof/>
            </w:rPr>
            <w:t>3</w:t>
          </w:r>
          <w:r>
            <w:rPr>
              <w:rFonts w:ascii="Calibri" w:hAnsi="Calibri"/>
              <w:bCs/>
              <w:noProof/>
            </w:rPr>
            <w:fldChar w:fldCharType="end"/>
          </w:r>
          <w:r w:rsidRPr="00F85124">
            <w:rPr>
              <w:rFonts w:ascii="Calibri" w:hAnsi="Calibri"/>
              <w:bCs/>
            </w:rPr>
            <w:t>)</w:t>
          </w:r>
        </w:p>
      </w:tc>
    </w:tr>
    <w:tr w:rsidR="003D78B2" w:rsidRPr="00F85124" w14:paraId="65CE9D85" w14:textId="77777777">
      <w:trPr>
        <w:cantSplit/>
        <w:trHeight w:val="288"/>
      </w:trPr>
      <w:tc>
        <w:tcPr>
          <w:tcW w:w="0" w:type="auto"/>
        </w:tcPr>
        <w:p w14:paraId="65CE9D82" w14:textId="77777777" w:rsidR="003D78B2" w:rsidRPr="00F85124" w:rsidRDefault="003D78B2"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3D78B2" w:rsidRPr="00F85124" w:rsidRDefault="003D78B2"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3D78B2" w:rsidRPr="00F85124" w:rsidRDefault="003D78B2" w:rsidP="007924C2">
          <w:pPr>
            <w:rPr>
              <w:rFonts w:ascii="Calibri" w:hAnsi="Calibri"/>
              <w:sz w:val="12"/>
              <w:szCs w:val="12"/>
            </w:rPr>
          </w:pPr>
          <w:r w:rsidRPr="00F85124">
            <w:rPr>
              <w:rFonts w:ascii="Calibri" w:hAnsi="Calibri"/>
              <w:sz w:val="12"/>
              <w:szCs w:val="12"/>
            </w:rPr>
            <w:t>Permit Number:</w:t>
          </w:r>
        </w:p>
      </w:tc>
    </w:tr>
    <w:tr w:rsidR="003D78B2" w:rsidRPr="00F85124" w14:paraId="65CE9D89" w14:textId="77777777">
      <w:trPr>
        <w:cantSplit/>
        <w:trHeight w:val="288"/>
      </w:trPr>
      <w:tc>
        <w:tcPr>
          <w:tcW w:w="0" w:type="auto"/>
        </w:tcPr>
        <w:p w14:paraId="65CE9D86" w14:textId="77777777" w:rsidR="003D78B2" w:rsidRPr="00F85124" w:rsidRDefault="003D78B2"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3D78B2" w:rsidRPr="00F85124" w:rsidRDefault="003D78B2"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3D78B2" w:rsidRPr="00F85124" w:rsidRDefault="003D78B2"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3D78B2" w:rsidRDefault="003D78B2"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3D78B2" w:rsidRPr="00F85124" w14:paraId="65CE9D90" w14:textId="77777777">
      <w:trPr>
        <w:cantSplit/>
        <w:trHeight w:val="288"/>
      </w:trPr>
      <w:tc>
        <w:tcPr>
          <w:tcW w:w="3738" w:type="pct"/>
          <w:gridSpan w:val="2"/>
          <w:tcBorders>
            <w:right w:val="nil"/>
          </w:tcBorders>
          <w:vAlign w:val="center"/>
        </w:tcPr>
        <w:p w14:paraId="65CE9D8E" w14:textId="64A74720" w:rsidR="003D78B2" w:rsidRPr="00F85124" w:rsidRDefault="003D78B2"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3D78B2" w:rsidRPr="00F85124" w:rsidRDefault="003D78B2" w:rsidP="002E105D">
          <w:pPr>
            <w:pStyle w:val="Heading1"/>
            <w:jc w:val="right"/>
            <w:rPr>
              <w:rFonts w:ascii="Calibri" w:hAnsi="Calibri"/>
              <w:b w:val="0"/>
              <w:bCs/>
              <w:sz w:val="20"/>
            </w:rPr>
          </w:pPr>
          <w:r>
            <w:rPr>
              <w:rFonts w:ascii="Calibri" w:hAnsi="Calibri"/>
              <w:b w:val="0"/>
              <w:bCs/>
              <w:sz w:val="20"/>
            </w:rPr>
            <w:t>CF2R-MCH-23-H</w:t>
          </w:r>
        </w:p>
      </w:tc>
    </w:tr>
    <w:tr w:rsidR="003D78B2" w:rsidRPr="00F85124" w14:paraId="65CE9D93" w14:textId="77777777">
      <w:trPr>
        <w:cantSplit/>
        <w:trHeight w:val="288"/>
      </w:trPr>
      <w:tc>
        <w:tcPr>
          <w:tcW w:w="2500" w:type="pct"/>
          <w:tcBorders>
            <w:right w:val="nil"/>
          </w:tcBorders>
        </w:tcPr>
        <w:p w14:paraId="65CE9D91" w14:textId="77777777" w:rsidR="003D78B2" w:rsidRPr="002E105D" w:rsidRDefault="003D78B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3D78B2" w:rsidRPr="00F85124" w:rsidRDefault="003D78B2"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3D78B2" w:rsidRPr="00F85124" w14:paraId="65CE9D97" w14:textId="77777777">
      <w:trPr>
        <w:cantSplit/>
        <w:trHeight w:val="288"/>
      </w:trPr>
      <w:tc>
        <w:tcPr>
          <w:tcW w:w="0" w:type="auto"/>
        </w:tcPr>
        <w:p w14:paraId="65CE9D94" w14:textId="77777777" w:rsidR="003D78B2" w:rsidRPr="00F85124" w:rsidRDefault="003D78B2"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3D78B2" w:rsidRPr="00F85124" w:rsidRDefault="003D78B2"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3D78B2" w:rsidRPr="00F85124" w:rsidRDefault="003D78B2" w:rsidP="007924C2">
          <w:pPr>
            <w:rPr>
              <w:rFonts w:ascii="Calibri" w:hAnsi="Calibri"/>
              <w:sz w:val="12"/>
              <w:szCs w:val="12"/>
            </w:rPr>
          </w:pPr>
          <w:r w:rsidRPr="00F85124">
            <w:rPr>
              <w:rFonts w:ascii="Calibri" w:hAnsi="Calibri"/>
              <w:sz w:val="12"/>
              <w:szCs w:val="12"/>
            </w:rPr>
            <w:t>Permit Number:</w:t>
          </w:r>
        </w:p>
      </w:tc>
    </w:tr>
    <w:tr w:rsidR="003D78B2" w:rsidRPr="00F85124" w14:paraId="65CE9D9B" w14:textId="77777777">
      <w:trPr>
        <w:cantSplit/>
        <w:trHeight w:val="288"/>
      </w:trPr>
      <w:tc>
        <w:tcPr>
          <w:tcW w:w="0" w:type="auto"/>
        </w:tcPr>
        <w:p w14:paraId="65CE9D98" w14:textId="77777777" w:rsidR="003D78B2" w:rsidRPr="00F85124" w:rsidRDefault="003D78B2"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3D78B2" w:rsidRPr="00F85124" w:rsidRDefault="003D78B2"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3D78B2" w:rsidRPr="00F85124" w:rsidRDefault="003D78B2" w:rsidP="007924C2">
          <w:pPr>
            <w:rPr>
              <w:rFonts w:ascii="Calibri" w:hAnsi="Calibri"/>
              <w:sz w:val="12"/>
              <w:szCs w:val="12"/>
              <w:vertAlign w:val="superscript"/>
            </w:rPr>
          </w:pPr>
          <w:r w:rsidRPr="00F85124">
            <w:rPr>
              <w:rFonts w:ascii="Calibri" w:hAnsi="Calibri"/>
              <w:sz w:val="12"/>
              <w:szCs w:val="12"/>
            </w:rPr>
            <w:t>Zip Code</w:t>
          </w:r>
        </w:p>
      </w:tc>
    </w:tr>
  </w:tbl>
  <w:p w14:paraId="65CE9D9C" w14:textId="0060866C" w:rsidR="003D78B2" w:rsidRDefault="00030190">
    <w:pPr>
      <w:pStyle w:val="Header"/>
    </w:pPr>
    <w:r>
      <w:rPr>
        <w:rFonts w:ascii="Calibri" w:hAnsi="Calibri"/>
        <w:b/>
        <w:bCs/>
        <w:noProof/>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45"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3D78B2" w:rsidRDefault="00030190">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D78B2" w:rsidRPr="00F85124" w14:paraId="65CE9DA2" w14:textId="77777777">
      <w:trPr>
        <w:cantSplit/>
        <w:trHeight w:val="288"/>
      </w:trPr>
      <w:tc>
        <w:tcPr>
          <w:tcW w:w="4016" w:type="pct"/>
          <w:gridSpan w:val="2"/>
          <w:tcBorders>
            <w:right w:val="nil"/>
          </w:tcBorders>
          <w:vAlign w:val="center"/>
        </w:tcPr>
        <w:p w14:paraId="65CE9DA0" w14:textId="2C637451" w:rsidR="003D78B2" w:rsidRPr="00F85124" w:rsidRDefault="003D78B2">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65CE9DA1" w14:textId="44368ACD" w:rsidR="003D78B2" w:rsidRPr="00F85124" w:rsidRDefault="003D78B2" w:rsidP="007924C2">
          <w:pPr>
            <w:pStyle w:val="Heading1"/>
            <w:jc w:val="right"/>
            <w:rPr>
              <w:rFonts w:ascii="Calibri" w:hAnsi="Calibri"/>
              <w:b w:val="0"/>
              <w:bCs/>
              <w:sz w:val="20"/>
            </w:rPr>
          </w:pPr>
          <w:r>
            <w:rPr>
              <w:rFonts w:ascii="Calibri" w:hAnsi="Calibri"/>
              <w:b w:val="0"/>
              <w:bCs/>
              <w:sz w:val="20"/>
            </w:rPr>
            <w:t>CF3R-MCH-22-H</w:t>
          </w:r>
        </w:p>
      </w:tc>
    </w:tr>
    <w:tr w:rsidR="003D78B2" w:rsidRPr="00F85124" w14:paraId="65CE9DA5" w14:textId="77777777">
      <w:trPr>
        <w:cantSplit/>
        <w:trHeight w:val="288"/>
      </w:trPr>
      <w:tc>
        <w:tcPr>
          <w:tcW w:w="2500" w:type="pct"/>
          <w:tcBorders>
            <w:right w:val="nil"/>
          </w:tcBorders>
        </w:tcPr>
        <w:p w14:paraId="65CE9DA3" w14:textId="77777777" w:rsidR="003D78B2" w:rsidRPr="002E105D" w:rsidRDefault="003D78B2"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644F7006" w:rsidR="003D78B2" w:rsidRPr="00F85124" w:rsidRDefault="003D78B2"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030190" w:rsidRPr="0003019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30190">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7E721D4A" w:rsidR="003D78B2" w:rsidRDefault="00030190" w:rsidP="002E105D">
    <w:pPr>
      <w:pStyle w:val="Header"/>
    </w:pPr>
    <w:r>
      <w:rPr>
        <w:rFonts w:ascii="Calibri" w:hAnsi="Calibri"/>
        <w:b/>
        <w:bCs/>
        <w:noProof/>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4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D78B2" w:rsidRPr="00F85124" w14:paraId="65CE9DAA" w14:textId="77777777">
      <w:trPr>
        <w:cantSplit/>
        <w:trHeight w:val="288"/>
      </w:trPr>
      <w:tc>
        <w:tcPr>
          <w:tcW w:w="4016" w:type="pct"/>
          <w:gridSpan w:val="2"/>
          <w:tcBorders>
            <w:right w:val="nil"/>
          </w:tcBorders>
          <w:vAlign w:val="center"/>
        </w:tcPr>
        <w:p w14:paraId="65CE9DA8" w14:textId="1AEA0C2D" w:rsidR="003D78B2" w:rsidRPr="00F85124" w:rsidRDefault="003D78B2"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3D78B2" w:rsidRPr="00F85124" w:rsidRDefault="003D78B2" w:rsidP="002E105D">
          <w:pPr>
            <w:pStyle w:val="Heading1"/>
            <w:jc w:val="right"/>
            <w:rPr>
              <w:rFonts w:ascii="Calibri" w:hAnsi="Calibri"/>
              <w:b w:val="0"/>
              <w:bCs/>
              <w:sz w:val="20"/>
            </w:rPr>
          </w:pPr>
          <w:r>
            <w:rPr>
              <w:rFonts w:ascii="Calibri" w:hAnsi="Calibri"/>
              <w:b w:val="0"/>
              <w:bCs/>
              <w:sz w:val="20"/>
            </w:rPr>
            <w:t>CF2R-MCH-23-H</w:t>
          </w:r>
        </w:p>
      </w:tc>
    </w:tr>
    <w:tr w:rsidR="003D78B2" w:rsidRPr="00F85124" w14:paraId="65CE9DAD" w14:textId="77777777">
      <w:trPr>
        <w:cantSplit/>
        <w:trHeight w:val="288"/>
      </w:trPr>
      <w:tc>
        <w:tcPr>
          <w:tcW w:w="2500" w:type="pct"/>
          <w:tcBorders>
            <w:right w:val="nil"/>
          </w:tcBorders>
        </w:tcPr>
        <w:p w14:paraId="65CE9DAB" w14:textId="77777777" w:rsidR="003D78B2" w:rsidRPr="002E105D" w:rsidRDefault="003D78B2"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3D78B2" w:rsidRPr="00F85124" w:rsidRDefault="003D78B2"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1FE1DDEF" w:rsidR="003D78B2" w:rsidRDefault="00030190">
    <w:pPr>
      <w:pStyle w:val="Header"/>
    </w:pPr>
    <w:r>
      <w:rPr>
        <w:rFonts w:ascii="Calibri" w:hAnsi="Calibri"/>
        <w:b/>
        <w:bCs/>
        <w:noProof/>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43"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3D78B2" w:rsidRDefault="00030190">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D78B2" w:rsidRPr="00F85124" w14:paraId="65CE9DB3" w14:textId="77777777">
      <w:trPr>
        <w:cantSplit/>
        <w:trHeight w:val="288"/>
      </w:trPr>
      <w:tc>
        <w:tcPr>
          <w:tcW w:w="4016" w:type="pct"/>
          <w:gridSpan w:val="2"/>
          <w:tcBorders>
            <w:right w:val="nil"/>
          </w:tcBorders>
          <w:vAlign w:val="center"/>
        </w:tcPr>
        <w:p w14:paraId="65CE9DB1" w14:textId="72CBF1E3" w:rsidR="003D78B2" w:rsidRPr="00F85124" w:rsidRDefault="003D78B2">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5CFBE884" w:rsidR="003D78B2" w:rsidRPr="00F85124" w:rsidRDefault="003D78B2" w:rsidP="007924C2">
          <w:pPr>
            <w:pStyle w:val="Heading1"/>
            <w:jc w:val="right"/>
            <w:rPr>
              <w:rFonts w:ascii="Calibri" w:hAnsi="Calibri"/>
              <w:b w:val="0"/>
              <w:bCs/>
              <w:sz w:val="20"/>
            </w:rPr>
          </w:pPr>
          <w:r>
            <w:rPr>
              <w:rFonts w:ascii="Calibri" w:hAnsi="Calibri"/>
              <w:b w:val="0"/>
              <w:bCs/>
              <w:sz w:val="20"/>
            </w:rPr>
            <w:t>CF3R-MCH-22-H</w:t>
          </w:r>
        </w:p>
      </w:tc>
    </w:tr>
    <w:tr w:rsidR="003D78B2" w:rsidRPr="00F85124" w14:paraId="65CE9DB6" w14:textId="77777777">
      <w:trPr>
        <w:cantSplit/>
        <w:trHeight w:val="288"/>
      </w:trPr>
      <w:tc>
        <w:tcPr>
          <w:tcW w:w="2500" w:type="pct"/>
          <w:tcBorders>
            <w:right w:val="nil"/>
          </w:tcBorders>
        </w:tcPr>
        <w:p w14:paraId="65CE9DB4" w14:textId="77777777" w:rsidR="003D78B2" w:rsidRPr="002E105D" w:rsidRDefault="003D78B2"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54EB6855" w:rsidR="003D78B2" w:rsidRPr="00F85124" w:rsidRDefault="003D78B2"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030190" w:rsidRPr="00030190">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030190">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150B7665" w:rsidR="003D78B2" w:rsidRDefault="00030190" w:rsidP="002E105D">
    <w:pPr>
      <w:pStyle w:val="Header"/>
    </w:pPr>
    <w:r>
      <w:rPr>
        <w:rFonts w:ascii="Calibri" w:hAnsi="Calibri"/>
        <w:b/>
        <w:bCs/>
        <w:noProof/>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2"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3D78B2" w:rsidRDefault="00030190">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121264"/>
    <w:multiLevelType w:val="hybridMultilevel"/>
    <w:tmpl w:val="61A2FF1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B002D"/>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CB52F1B"/>
    <w:multiLevelType w:val="hybridMultilevel"/>
    <w:tmpl w:val="C1462CB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E93713C"/>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75C1B"/>
    <w:multiLevelType w:val="hybridMultilevel"/>
    <w:tmpl w:val="F5045A0A"/>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9"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5"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F3730D4"/>
    <w:multiLevelType w:val="hybridMultilevel"/>
    <w:tmpl w:val="0E80C5EC"/>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11"/>
  </w:num>
  <w:num w:numId="14">
    <w:abstractNumId w:val="11"/>
  </w:num>
  <w:num w:numId="15">
    <w:abstractNumId w:val="4"/>
  </w:num>
  <w:num w:numId="16">
    <w:abstractNumId w:val="22"/>
  </w:num>
  <w:num w:numId="17">
    <w:abstractNumId w:val="18"/>
  </w:num>
  <w:num w:numId="18">
    <w:abstractNumId w:val="34"/>
  </w:num>
  <w:num w:numId="19">
    <w:abstractNumId w:val="20"/>
  </w:num>
  <w:num w:numId="20">
    <w:abstractNumId w:val="30"/>
  </w:num>
  <w:num w:numId="21">
    <w:abstractNumId w:val="28"/>
  </w:num>
  <w:num w:numId="22">
    <w:abstractNumId w:val="27"/>
  </w:num>
  <w:num w:numId="23">
    <w:abstractNumId w:val="8"/>
  </w:num>
  <w:num w:numId="24">
    <w:abstractNumId w:val="17"/>
  </w:num>
  <w:num w:numId="25">
    <w:abstractNumId w:val="31"/>
  </w:num>
  <w:num w:numId="26">
    <w:abstractNumId w:val="25"/>
  </w:num>
  <w:num w:numId="27">
    <w:abstractNumId w:val="19"/>
  </w:num>
  <w:num w:numId="28">
    <w:abstractNumId w:val="14"/>
  </w:num>
  <w:num w:numId="29">
    <w:abstractNumId w:val="33"/>
  </w:num>
  <w:num w:numId="30">
    <w:abstractNumId w:val="9"/>
  </w:num>
  <w:num w:numId="31">
    <w:abstractNumId w:val="16"/>
  </w:num>
  <w:num w:numId="32">
    <w:abstractNumId w:val="10"/>
  </w:num>
  <w:num w:numId="33">
    <w:abstractNumId w:val="23"/>
  </w:num>
  <w:num w:numId="34">
    <w:abstractNumId w:val="6"/>
  </w:num>
  <w:num w:numId="35">
    <w:abstractNumId w:val="12"/>
  </w:num>
  <w:num w:numId="36">
    <w:abstractNumId w:val="36"/>
  </w:num>
  <w:num w:numId="37">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10"/>
    <w:lvlOverride w:ilvl="0">
      <w:startOverride w:val="1"/>
    </w:lvlOverride>
    <w:lvlOverride w:ilvl="1"/>
    <w:lvlOverride w:ilvl="2"/>
    <w:lvlOverride w:ilvl="3"/>
    <w:lvlOverride w:ilvl="4"/>
    <w:lvlOverride w:ilvl="5"/>
    <w:lvlOverride w:ilvl="6"/>
    <w:lvlOverride w:ilvl="7"/>
    <w:lvlOverride w:ilvl="8"/>
  </w:num>
  <w:num w:numId="39">
    <w:abstractNumId w:val="24"/>
  </w:num>
  <w:num w:numId="40">
    <w:abstractNumId w:val="29"/>
  </w:num>
  <w:num w:numId="41">
    <w:abstractNumId w:val="7"/>
  </w:num>
  <w:num w:numId="42">
    <w:abstractNumId w:val="2"/>
  </w:num>
  <w:num w:numId="43">
    <w:abstractNumId w:val="5"/>
  </w:num>
  <w:num w:numId="44">
    <w:abstractNumId w:val="3"/>
  </w:num>
  <w:num w:numId="45">
    <w:abstractNumId w:val="15"/>
  </w:num>
  <w:num w:numId="46">
    <w:abstractNumId w:val="32"/>
  </w:num>
  <w:num w:numId="47">
    <w:abstractNumId w:val="26"/>
  </w:num>
  <w:num w:numId="48">
    <w:abstractNumId w:val="21"/>
  </w:num>
  <w:num w:numId="49">
    <w:abstractNumId w:val="35"/>
  </w:num>
  <w:num w:numId="50">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6"/>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019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77E2C"/>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368"/>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2D06"/>
    <w:rsid w:val="000F3B26"/>
    <w:rsid w:val="000F67E7"/>
    <w:rsid w:val="000F754C"/>
    <w:rsid w:val="00104505"/>
    <w:rsid w:val="00104AAF"/>
    <w:rsid w:val="00112E80"/>
    <w:rsid w:val="001131A2"/>
    <w:rsid w:val="00116C25"/>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5286"/>
    <w:rsid w:val="00185834"/>
    <w:rsid w:val="00187604"/>
    <w:rsid w:val="0019624F"/>
    <w:rsid w:val="0019726F"/>
    <w:rsid w:val="001A177C"/>
    <w:rsid w:val="001A2E6A"/>
    <w:rsid w:val="001A5583"/>
    <w:rsid w:val="001B29A4"/>
    <w:rsid w:val="001B3D76"/>
    <w:rsid w:val="001B5BA4"/>
    <w:rsid w:val="001C56C2"/>
    <w:rsid w:val="001C6A01"/>
    <w:rsid w:val="001D3C78"/>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4F6F"/>
    <w:rsid w:val="002B6520"/>
    <w:rsid w:val="002B73D1"/>
    <w:rsid w:val="002C131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7255"/>
    <w:rsid w:val="002E7941"/>
    <w:rsid w:val="002F40A7"/>
    <w:rsid w:val="002F6775"/>
    <w:rsid w:val="003039CC"/>
    <w:rsid w:val="003051D0"/>
    <w:rsid w:val="0030536C"/>
    <w:rsid w:val="00306026"/>
    <w:rsid w:val="00311DA4"/>
    <w:rsid w:val="00312673"/>
    <w:rsid w:val="00313178"/>
    <w:rsid w:val="0031378A"/>
    <w:rsid w:val="00314D52"/>
    <w:rsid w:val="00314EC3"/>
    <w:rsid w:val="0032018D"/>
    <w:rsid w:val="00320F01"/>
    <w:rsid w:val="00323157"/>
    <w:rsid w:val="003247CA"/>
    <w:rsid w:val="00332ADB"/>
    <w:rsid w:val="00334030"/>
    <w:rsid w:val="00334F4F"/>
    <w:rsid w:val="00335C78"/>
    <w:rsid w:val="00337397"/>
    <w:rsid w:val="00337A1A"/>
    <w:rsid w:val="00340CE9"/>
    <w:rsid w:val="00346A44"/>
    <w:rsid w:val="003500C8"/>
    <w:rsid w:val="00350A8C"/>
    <w:rsid w:val="00350A99"/>
    <w:rsid w:val="0035179E"/>
    <w:rsid w:val="00352FF0"/>
    <w:rsid w:val="00353C3B"/>
    <w:rsid w:val="00355827"/>
    <w:rsid w:val="0035603C"/>
    <w:rsid w:val="00357343"/>
    <w:rsid w:val="003602D0"/>
    <w:rsid w:val="0036342F"/>
    <w:rsid w:val="00364043"/>
    <w:rsid w:val="00371157"/>
    <w:rsid w:val="00372700"/>
    <w:rsid w:val="003761D5"/>
    <w:rsid w:val="00376EAA"/>
    <w:rsid w:val="003809C0"/>
    <w:rsid w:val="00383ADD"/>
    <w:rsid w:val="003850E9"/>
    <w:rsid w:val="0038521B"/>
    <w:rsid w:val="00386209"/>
    <w:rsid w:val="003864EA"/>
    <w:rsid w:val="0038684E"/>
    <w:rsid w:val="00386CC0"/>
    <w:rsid w:val="00390BBF"/>
    <w:rsid w:val="0039142A"/>
    <w:rsid w:val="00394C8C"/>
    <w:rsid w:val="003A038B"/>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8B2"/>
    <w:rsid w:val="003D7D22"/>
    <w:rsid w:val="003E13D9"/>
    <w:rsid w:val="003E1E09"/>
    <w:rsid w:val="003E22AB"/>
    <w:rsid w:val="003E3866"/>
    <w:rsid w:val="003E6408"/>
    <w:rsid w:val="003F064C"/>
    <w:rsid w:val="003F1C6F"/>
    <w:rsid w:val="003F41D8"/>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B7DB5"/>
    <w:rsid w:val="004C0E48"/>
    <w:rsid w:val="004C23D9"/>
    <w:rsid w:val="004C2C61"/>
    <w:rsid w:val="004C6E7B"/>
    <w:rsid w:val="004D1CE3"/>
    <w:rsid w:val="004D287C"/>
    <w:rsid w:val="004D3474"/>
    <w:rsid w:val="004D49F5"/>
    <w:rsid w:val="004D5FB9"/>
    <w:rsid w:val="004E112A"/>
    <w:rsid w:val="004E230B"/>
    <w:rsid w:val="004E4E00"/>
    <w:rsid w:val="004E73D1"/>
    <w:rsid w:val="004F0A7F"/>
    <w:rsid w:val="004F40C1"/>
    <w:rsid w:val="004F5665"/>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2D8D"/>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372AC"/>
    <w:rsid w:val="00637848"/>
    <w:rsid w:val="006411CF"/>
    <w:rsid w:val="00641C71"/>
    <w:rsid w:val="00641F88"/>
    <w:rsid w:val="0064300C"/>
    <w:rsid w:val="00643BDC"/>
    <w:rsid w:val="00643FF1"/>
    <w:rsid w:val="00654BBD"/>
    <w:rsid w:val="00654F37"/>
    <w:rsid w:val="00663AF7"/>
    <w:rsid w:val="00664AA2"/>
    <w:rsid w:val="00666C02"/>
    <w:rsid w:val="00667362"/>
    <w:rsid w:val="0067211F"/>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4DDC"/>
    <w:rsid w:val="006C7335"/>
    <w:rsid w:val="006C7406"/>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0474F"/>
    <w:rsid w:val="00707BC0"/>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0666"/>
    <w:rsid w:val="007635A5"/>
    <w:rsid w:val="0076441C"/>
    <w:rsid w:val="00764CBD"/>
    <w:rsid w:val="00765CFA"/>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3AC5"/>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23B6"/>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4BD"/>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807"/>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1E4"/>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0F9E"/>
    <w:rsid w:val="009E2E57"/>
    <w:rsid w:val="009E3BB5"/>
    <w:rsid w:val="009E5099"/>
    <w:rsid w:val="009E5E8E"/>
    <w:rsid w:val="009E6117"/>
    <w:rsid w:val="009E6B59"/>
    <w:rsid w:val="009F2090"/>
    <w:rsid w:val="009F3C44"/>
    <w:rsid w:val="009F5E57"/>
    <w:rsid w:val="00A0003D"/>
    <w:rsid w:val="00A0027A"/>
    <w:rsid w:val="00A00AE7"/>
    <w:rsid w:val="00A02090"/>
    <w:rsid w:val="00A029A2"/>
    <w:rsid w:val="00A034EC"/>
    <w:rsid w:val="00A03B71"/>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006"/>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59C"/>
    <w:rsid w:val="00BF666A"/>
    <w:rsid w:val="00BF77FA"/>
    <w:rsid w:val="00C03DC4"/>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6A92"/>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4AFC"/>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35D9A"/>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4FDC"/>
    <w:rsid w:val="00E074BC"/>
    <w:rsid w:val="00E114D6"/>
    <w:rsid w:val="00E12FCC"/>
    <w:rsid w:val="00E1414A"/>
    <w:rsid w:val="00E15FD7"/>
    <w:rsid w:val="00E224A4"/>
    <w:rsid w:val="00E23A7C"/>
    <w:rsid w:val="00E25456"/>
    <w:rsid w:val="00E25F01"/>
    <w:rsid w:val="00E277A0"/>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61EC"/>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1C3F"/>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4BB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8446"/>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11F433-249F-4023-86EA-DAFA43FE19E0}">
  <ds:schemaRefs>
    <ds:schemaRef ds:uri="http://schemas.openxmlformats.org/officeDocument/2006/bibliography"/>
  </ds:schemaRefs>
</ds:datastoreItem>
</file>

<file path=customXml/itemProps2.xml><?xml version="1.0" encoding="utf-8"?>
<ds:datastoreItem xmlns:ds="http://schemas.openxmlformats.org/officeDocument/2006/customXml" ds:itemID="{D93E1597-AED5-4429-8490-2FF6DFF2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cp:revision>
  <dcterms:created xsi:type="dcterms:W3CDTF">2019-05-17T16:14:00Z</dcterms:created>
  <dcterms:modified xsi:type="dcterms:W3CDTF">2019-05-17T16:14:00Z</dcterms:modified>
</cp:coreProperties>
</file>
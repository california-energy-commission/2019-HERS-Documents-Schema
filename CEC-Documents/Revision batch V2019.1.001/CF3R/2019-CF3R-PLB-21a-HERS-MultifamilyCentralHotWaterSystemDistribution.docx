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2429"/>
        <w:gridCol w:w="7835"/>
      </w:tblGrid>
      <w:tr w:rsidR="00E36A79" w:rsidRPr="00D15BC3" w14:paraId="2B49F4AB" w14:textId="77777777" w:rsidTr="003F2775">
        <w:trPr>
          <w:trHeight w:val="144"/>
        </w:trPr>
        <w:tc>
          <w:tcPr>
            <w:tcW w:w="10998" w:type="dxa"/>
            <w:gridSpan w:val="3"/>
            <w:tcBorders>
              <w:top w:val="single" w:sz="4" w:space="0" w:color="auto"/>
              <w:bottom w:val="single" w:sz="4" w:space="0" w:color="auto"/>
            </w:tcBorders>
            <w:vAlign w:val="center"/>
          </w:tcPr>
          <w:p w14:paraId="0E7EA34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bookmarkStart w:id="0" w:name="_GoBack"/>
            <w:bookmarkEnd w:id="0"/>
            <w:r w:rsidRPr="00B16BBE">
              <w:rPr>
                <w:rFonts w:asciiTheme="minorHAnsi" w:hAnsiTheme="minorHAnsi" w:cstheme="minorHAnsi"/>
                <w:b/>
                <w:sz w:val="20"/>
                <w:szCs w:val="20"/>
              </w:rPr>
              <w:t>A. General Information</w:t>
            </w:r>
          </w:p>
        </w:tc>
      </w:tr>
      <w:tr w:rsidR="00E36A79" w:rsidRPr="00D15BC3" w14:paraId="46939597" w14:textId="77777777" w:rsidTr="003F2775">
        <w:trPr>
          <w:trHeight w:val="144"/>
        </w:trPr>
        <w:tc>
          <w:tcPr>
            <w:tcW w:w="734" w:type="dxa"/>
            <w:tcBorders>
              <w:top w:val="single" w:sz="4" w:space="0" w:color="auto"/>
              <w:bottom w:val="single" w:sz="4" w:space="0" w:color="auto"/>
              <w:right w:val="single" w:sz="4" w:space="0" w:color="auto"/>
            </w:tcBorders>
            <w:vAlign w:val="center"/>
          </w:tcPr>
          <w:p w14:paraId="4F3C07D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429" w:type="dxa"/>
            <w:tcBorders>
              <w:top w:val="single" w:sz="4" w:space="0" w:color="auto"/>
              <w:left w:val="single" w:sz="4" w:space="0" w:color="auto"/>
              <w:bottom w:val="single" w:sz="4" w:space="0" w:color="auto"/>
              <w:right w:val="single" w:sz="4" w:space="0" w:color="auto"/>
            </w:tcBorders>
            <w:vAlign w:val="center"/>
          </w:tcPr>
          <w:p w14:paraId="4D063E3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Building Name</w:t>
            </w:r>
          </w:p>
        </w:tc>
        <w:tc>
          <w:tcPr>
            <w:tcW w:w="7835" w:type="dxa"/>
            <w:tcBorders>
              <w:top w:val="single" w:sz="4" w:space="0" w:color="auto"/>
              <w:left w:val="single" w:sz="4" w:space="0" w:color="auto"/>
              <w:bottom w:val="single" w:sz="4" w:space="0" w:color="auto"/>
            </w:tcBorders>
            <w:vAlign w:val="center"/>
          </w:tcPr>
          <w:p w14:paraId="038CAB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B6240D3" w14:textId="77777777" w:rsidR="00B124FE" w:rsidRPr="00B16BBE" w:rsidRDefault="00B124FE" w:rsidP="00B124FE">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900"/>
        <w:gridCol w:w="900"/>
        <w:gridCol w:w="900"/>
        <w:gridCol w:w="630"/>
        <w:gridCol w:w="720"/>
        <w:gridCol w:w="990"/>
        <w:gridCol w:w="1170"/>
        <w:gridCol w:w="900"/>
        <w:gridCol w:w="810"/>
        <w:gridCol w:w="1085"/>
      </w:tblGrid>
      <w:tr w:rsidR="00E36A79" w:rsidRPr="00D15BC3" w14:paraId="4ED438C7" w14:textId="77777777" w:rsidTr="00E36A79">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742A675D" w14:textId="588F5E6E"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hAnsiTheme="minorHAnsi" w:cstheme="minorHAnsi"/>
                <w:b/>
                <w:sz w:val="20"/>
                <w:szCs w:val="20"/>
              </w:rPr>
              <w:t xml:space="preserve">B. Design HERS Verified Central Water Heating Systems Information </w:t>
            </w:r>
          </w:p>
          <w:p w14:paraId="19CC548C" w14:textId="77777777" w:rsidR="00E36A79" w:rsidRPr="005C068B"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sidRPr="005C068B">
              <w:rPr>
                <w:rFonts w:asciiTheme="minorHAnsi" w:hAnsiTheme="minorHAnsi" w:cstheme="minorHAnsi"/>
                <w:sz w:val="20"/>
                <w:szCs w:val="20"/>
              </w:rPr>
              <w:t>This table reports the water heating system features that were specified on the registered CF1R compliance document for this project.</w:t>
            </w:r>
          </w:p>
        </w:tc>
      </w:tr>
      <w:tr w:rsidR="00E36A79" w:rsidRPr="00D15BC3" w14:paraId="63A235CA"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E9313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2B6B22F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00" w:type="dxa"/>
            <w:tcBorders>
              <w:top w:val="single" w:sz="4" w:space="0" w:color="auto"/>
              <w:left w:val="single" w:sz="4" w:space="0" w:color="auto"/>
              <w:bottom w:val="single" w:sz="4" w:space="0" w:color="auto"/>
              <w:right w:val="single" w:sz="4" w:space="0" w:color="auto"/>
            </w:tcBorders>
            <w:vAlign w:val="center"/>
          </w:tcPr>
          <w:p w14:paraId="482A58B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1B9A5AA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0B94309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4F185FE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720" w:type="dxa"/>
            <w:tcBorders>
              <w:top w:val="single" w:sz="4" w:space="0" w:color="auto"/>
              <w:left w:val="single" w:sz="4" w:space="0" w:color="auto"/>
              <w:bottom w:val="single" w:sz="4" w:space="0" w:color="auto"/>
              <w:right w:val="single" w:sz="4" w:space="0" w:color="auto"/>
            </w:tcBorders>
            <w:vAlign w:val="center"/>
          </w:tcPr>
          <w:p w14:paraId="7524EFD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25122F2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45A6A9A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25C6588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453E56F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039AC5C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E36A79" w:rsidRPr="00D15BC3" w14:paraId="16C2B787"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60F65FB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6C21D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3FEA496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1A0E73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3769E8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50F11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5E1C7CB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05E9EEC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720" w:type="dxa"/>
            <w:tcBorders>
              <w:top w:val="single" w:sz="4" w:space="0" w:color="auto"/>
              <w:left w:val="single" w:sz="4" w:space="0" w:color="auto"/>
              <w:bottom w:val="single" w:sz="4" w:space="0" w:color="auto"/>
              <w:right w:val="single" w:sz="4" w:space="0" w:color="auto"/>
            </w:tcBorders>
            <w:vAlign w:val="bottom"/>
          </w:tcPr>
          <w:p w14:paraId="7A79D76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2F4A6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54100EA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070EFBF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64E5817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53A444F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5FF67AF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0DD746C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E36A79" w:rsidRPr="00D15BC3" w14:paraId="4E8AF099"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tcPr>
          <w:p w14:paraId="4707863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tcPr>
          <w:p w14:paraId="06B4D37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221036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8D30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E982D9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5F1A6A4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14:paraId="136CE17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31275B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63B8F8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5FE0CE7"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6E41D21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E264D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E36A79" w:rsidRPr="00D15BC3" w14:paraId="03484DD3"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433D0A0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17B59BD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D28218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779C22FE"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BF7656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1CF924D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D07F7F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55C0BC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5DFC6D6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FE31A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2DC4C69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710260C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427B6415" w14:textId="77777777" w:rsidR="00E36A79" w:rsidRPr="00B16BBE" w:rsidRDefault="00E36A79" w:rsidP="00B124FE">
      <w:pPr>
        <w:suppressAutoHyphens/>
        <w:spacing w:after="0" w:line="240" w:lineRule="auto"/>
        <w:ind w:left="446"/>
        <w:rPr>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900"/>
        <w:gridCol w:w="810"/>
        <w:gridCol w:w="900"/>
        <w:gridCol w:w="630"/>
        <w:gridCol w:w="810"/>
        <w:gridCol w:w="990"/>
        <w:gridCol w:w="1170"/>
        <w:gridCol w:w="900"/>
        <w:gridCol w:w="810"/>
        <w:gridCol w:w="1085"/>
      </w:tblGrid>
      <w:tr w:rsidR="00B124FE" w:rsidRPr="00D15BC3" w14:paraId="54F48A1F" w14:textId="77777777" w:rsidTr="00B124FE">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035DCB61" w14:textId="77777777" w:rsidR="00B124FE" w:rsidRPr="00CD63C3" w:rsidRDefault="00B124FE"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CD63C3">
              <w:rPr>
                <w:rFonts w:asciiTheme="minorHAnsi" w:hAnsiTheme="minorHAnsi" w:cstheme="minorHAnsi"/>
                <w:b/>
                <w:sz w:val="20"/>
                <w:szCs w:val="20"/>
              </w:rPr>
              <w:t xml:space="preserve">C. Installed HERS Verified Central Water Heating Systems Information </w:t>
            </w:r>
          </w:p>
          <w:p w14:paraId="404FEA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B124FE" w:rsidRPr="00D15BC3" w14:paraId="37C437FF"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4463A30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3D72F0C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00" w:type="dxa"/>
            <w:tcBorders>
              <w:top w:val="single" w:sz="4" w:space="0" w:color="auto"/>
              <w:left w:val="single" w:sz="4" w:space="0" w:color="auto"/>
              <w:bottom w:val="single" w:sz="4" w:space="0" w:color="auto"/>
              <w:right w:val="single" w:sz="4" w:space="0" w:color="auto"/>
            </w:tcBorders>
            <w:vAlign w:val="center"/>
          </w:tcPr>
          <w:p w14:paraId="7D8AFD7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0" w:type="dxa"/>
            <w:tcBorders>
              <w:top w:val="single" w:sz="4" w:space="0" w:color="auto"/>
              <w:left w:val="single" w:sz="4" w:space="0" w:color="auto"/>
              <w:bottom w:val="single" w:sz="4" w:space="0" w:color="auto"/>
              <w:right w:val="single" w:sz="4" w:space="0" w:color="auto"/>
            </w:tcBorders>
            <w:vAlign w:val="center"/>
          </w:tcPr>
          <w:p w14:paraId="5829D6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58122A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4BFBBD6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810" w:type="dxa"/>
            <w:tcBorders>
              <w:top w:val="single" w:sz="4" w:space="0" w:color="auto"/>
              <w:left w:val="single" w:sz="4" w:space="0" w:color="auto"/>
              <w:bottom w:val="single" w:sz="4" w:space="0" w:color="auto"/>
              <w:right w:val="single" w:sz="4" w:space="0" w:color="auto"/>
            </w:tcBorders>
            <w:vAlign w:val="center"/>
          </w:tcPr>
          <w:p w14:paraId="139D3B9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990" w:type="dxa"/>
            <w:tcBorders>
              <w:top w:val="single" w:sz="4" w:space="0" w:color="auto"/>
              <w:left w:val="single" w:sz="4" w:space="0" w:color="auto"/>
              <w:bottom w:val="single" w:sz="4" w:space="0" w:color="auto"/>
              <w:right w:val="single" w:sz="4" w:space="0" w:color="auto"/>
            </w:tcBorders>
            <w:vAlign w:val="center"/>
          </w:tcPr>
          <w:p w14:paraId="12039AF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170" w:type="dxa"/>
            <w:tcBorders>
              <w:top w:val="single" w:sz="4" w:space="0" w:color="auto"/>
              <w:left w:val="single" w:sz="4" w:space="0" w:color="auto"/>
              <w:bottom w:val="single" w:sz="4" w:space="0" w:color="auto"/>
              <w:right w:val="single" w:sz="4" w:space="0" w:color="auto"/>
            </w:tcBorders>
            <w:vAlign w:val="center"/>
          </w:tcPr>
          <w:p w14:paraId="2F5C0B4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900" w:type="dxa"/>
            <w:tcBorders>
              <w:top w:val="single" w:sz="4" w:space="0" w:color="auto"/>
              <w:left w:val="single" w:sz="4" w:space="0" w:color="auto"/>
              <w:bottom w:val="single" w:sz="4" w:space="0" w:color="auto"/>
              <w:right w:val="single" w:sz="4" w:space="0" w:color="auto"/>
            </w:tcBorders>
            <w:vAlign w:val="center"/>
          </w:tcPr>
          <w:p w14:paraId="7928B88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810" w:type="dxa"/>
            <w:tcBorders>
              <w:top w:val="single" w:sz="4" w:space="0" w:color="auto"/>
              <w:left w:val="single" w:sz="4" w:space="0" w:color="auto"/>
              <w:bottom w:val="single" w:sz="4" w:space="0" w:color="auto"/>
              <w:right w:val="single" w:sz="4" w:space="0" w:color="auto"/>
            </w:tcBorders>
            <w:vAlign w:val="center"/>
          </w:tcPr>
          <w:p w14:paraId="2A3C96F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7178864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B124FE" w:rsidRPr="00D15BC3" w14:paraId="5C720360"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7DA5022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3E51A9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00" w:type="dxa"/>
            <w:tcBorders>
              <w:top w:val="single" w:sz="4" w:space="0" w:color="auto"/>
              <w:left w:val="single" w:sz="4" w:space="0" w:color="auto"/>
              <w:bottom w:val="single" w:sz="4" w:space="0" w:color="auto"/>
              <w:right w:val="single" w:sz="4" w:space="0" w:color="auto"/>
            </w:tcBorders>
            <w:vAlign w:val="bottom"/>
          </w:tcPr>
          <w:p w14:paraId="5DCE57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0" w:type="dxa"/>
            <w:tcBorders>
              <w:top w:val="single" w:sz="4" w:space="0" w:color="auto"/>
              <w:left w:val="single" w:sz="4" w:space="0" w:color="auto"/>
              <w:bottom w:val="single" w:sz="4" w:space="0" w:color="auto"/>
              <w:right w:val="single" w:sz="4" w:space="0" w:color="auto"/>
            </w:tcBorders>
            <w:vAlign w:val="bottom"/>
          </w:tcPr>
          <w:p w14:paraId="4FFAAB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5E9545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1F9164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27DAE2B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133987C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810" w:type="dxa"/>
            <w:tcBorders>
              <w:top w:val="single" w:sz="4" w:space="0" w:color="auto"/>
              <w:left w:val="single" w:sz="4" w:space="0" w:color="auto"/>
              <w:bottom w:val="single" w:sz="4" w:space="0" w:color="auto"/>
              <w:right w:val="single" w:sz="4" w:space="0" w:color="auto"/>
            </w:tcBorders>
            <w:vAlign w:val="bottom"/>
          </w:tcPr>
          <w:p w14:paraId="211A1D8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990" w:type="dxa"/>
            <w:tcBorders>
              <w:top w:val="single" w:sz="4" w:space="0" w:color="auto"/>
              <w:left w:val="single" w:sz="4" w:space="0" w:color="auto"/>
              <w:bottom w:val="single" w:sz="4" w:space="0" w:color="auto"/>
              <w:right w:val="single" w:sz="4" w:space="0" w:color="auto"/>
            </w:tcBorders>
            <w:vAlign w:val="bottom"/>
          </w:tcPr>
          <w:p w14:paraId="01EBAE2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170" w:type="dxa"/>
            <w:tcBorders>
              <w:top w:val="single" w:sz="4" w:space="0" w:color="auto"/>
              <w:left w:val="single" w:sz="4" w:space="0" w:color="auto"/>
              <w:bottom w:val="single" w:sz="4" w:space="0" w:color="auto"/>
              <w:right w:val="single" w:sz="4" w:space="0" w:color="auto"/>
            </w:tcBorders>
            <w:vAlign w:val="bottom"/>
          </w:tcPr>
          <w:p w14:paraId="49847CB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900" w:type="dxa"/>
            <w:tcBorders>
              <w:top w:val="single" w:sz="4" w:space="0" w:color="auto"/>
              <w:left w:val="single" w:sz="4" w:space="0" w:color="auto"/>
              <w:bottom w:val="single" w:sz="4" w:space="0" w:color="auto"/>
              <w:right w:val="single" w:sz="4" w:space="0" w:color="auto"/>
            </w:tcBorders>
            <w:vAlign w:val="bottom"/>
          </w:tcPr>
          <w:p w14:paraId="7AB11F9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810" w:type="dxa"/>
            <w:tcBorders>
              <w:top w:val="single" w:sz="4" w:space="0" w:color="auto"/>
              <w:left w:val="single" w:sz="4" w:space="0" w:color="auto"/>
              <w:bottom w:val="single" w:sz="4" w:space="0" w:color="auto"/>
              <w:right w:val="single" w:sz="4" w:space="0" w:color="auto"/>
            </w:tcBorders>
            <w:vAlign w:val="bottom"/>
          </w:tcPr>
          <w:p w14:paraId="7815F40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D3F299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7B2ACA6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33A50307"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B124FE" w:rsidRPr="00D15BC3" w14:paraId="3CE91669"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tcPr>
          <w:p w14:paraId="1CF85FE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tcPr>
          <w:p w14:paraId="7F84F01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9FACEB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5D9E73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388693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33A732D"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74613E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19F9EE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39F3A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3E9686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2FBEFE5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4D2FC6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r>
      <w:tr w:rsidR="00B124FE" w:rsidRPr="00D15BC3" w14:paraId="42EF96E4" w14:textId="77777777" w:rsidTr="002B00DC">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550D7F6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01DC7FC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31F09C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58C7D7C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05AD3FF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627B705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490DD38"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3483889C"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351C854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2323FB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CC28B5E"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4E699114"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A1EFD78" w14:textId="6FE2BAC4" w:rsidR="00036B48" w:rsidRPr="00B16BBE" w:rsidRDefault="00036B48" w:rsidP="003855DB">
      <w:pPr>
        <w:suppressAutoHyphens/>
        <w:spacing w:after="60" w:line="240" w:lineRule="auto"/>
        <w:ind w:left="450"/>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708"/>
        <w:gridCol w:w="2790"/>
        <w:gridCol w:w="4529"/>
      </w:tblGrid>
      <w:tr w:rsidR="00E36A79" w:rsidRPr="00D15BC3" w14:paraId="2B3EE5BE" w14:textId="77777777" w:rsidTr="005C068B">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48BD763A" w14:textId="5CD46FF1" w:rsidR="00E36A79" w:rsidRPr="00B16BBE"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 xml:space="preserve">D. Design HERS Verified </w:t>
            </w:r>
            <w:r w:rsidR="00B16BBE">
              <w:rPr>
                <w:rFonts w:asciiTheme="minorHAnsi" w:hAnsiTheme="minorHAnsi" w:cstheme="minorHAnsi"/>
                <w:b/>
                <w:sz w:val="20"/>
                <w:szCs w:val="20"/>
              </w:rPr>
              <w:t xml:space="preserve">Central </w:t>
            </w:r>
            <w:r w:rsidRPr="00B16BBE">
              <w:rPr>
                <w:rFonts w:asciiTheme="minorHAnsi" w:hAnsiTheme="minorHAnsi" w:cstheme="minorHAnsi"/>
                <w:b/>
                <w:sz w:val="20"/>
                <w:szCs w:val="20"/>
              </w:rPr>
              <w:t>Water Heating Distribution Systems Information</w:t>
            </w:r>
          </w:p>
          <w:p w14:paraId="276D681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E36A79" w:rsidRPr="00D15BC3" w14:paraId="11AA50BE"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2700640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790" w:type="dxa"/>
            <w:tcBorders>
              <w:top w:val="single" w:sz="4" w:space="0" w:color="auto"/>
              <w:left w:val="single" w:sz="4" w:space="0" w:color="auto"/>
              <w:bottom w:val="single" w:sz="4" w:space="0" w:color="auto"/>
              <w:right w:val="single" w:sz="4" w:space="0" w:color="auto"/>
            </w:tcBorders>
            <w:vAlign w:val="center"/>
          </w:tcPr>
          <w:p w14:paraId="5509DDE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529" w:type="dxa"/>
            <w:tcBorders>
              <w:top w:val="single" w:sz="4" w:space="0" w:color="auto"/>
              <w:left w:val="single" w:sz="4" w:space="0" w:color="auto"/>
              <w:bottom w:val="single" w:sz="4" w:space="0" w:color="auto"/>
              <w:right w:val="single" w:sz="4" w:space="0" w:color="auto"/>
            </w:tcBorders>
            <w:vAlign w:val="center"/>
          </w:tcPr>
          <w:p w14:paraId="769372D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E36A79" w:rsidRPr="00D15BC3" w14:paraId="0D68BC85"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bottom"/>
          </w:tcPr>
          <w:p w14:paraId="4DE8556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2790" w:type="dxa"/>
            <w:tcBorders>
              <w:top w:val="single" w:sz="4" w:space="0" w:color="auto"/>
              <w:left w:val="single" w:sz="4" w:space="0" w:color="auto"/>
              <w:bottom w:val="single" w:sz="4" w:space="0" w:color="auto"/>
              <w:right w:val="single" w:sz="4" w:space="0" w:color="auto"/>
            </w:tcBorders>
            <w:vAlign w:val="bottom"/>
          </w:tcPr>
          <w:p w14:paraId="6520213C"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1CA7E11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4529" w:type="dxa"/>
            <w:tcBorders>
              <w:top w:val="single" w:sz="4" w:space="0" w:color="auto"/>
              <w:left w:val="single" w:sz="4" w:space="0" w:color="auto"/>
              <w:bottom w:val="single" w:sz="4" w:space="0" w:color="auto"/>
              <w:right w:val="single" w:sz="4" w:space="0" w:color="auto"/>
            </w:tcBorders>
            <w:vAlign w:val="bottom"/>
          </w:tcPr>
          <w:p w14:paraId="6F726D6B"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13DC81B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E36A79" w:rsidRPr="00D15BC3" w14:paraId="1D9DE462"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061503E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14:paraId="6F43504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
          <w:p w14:paraId="046B260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E36A79" w:rsidRPr="00D15BC3" w14:paraId="36999860" w14:textId="77777777" w:rsidTr="005C068B">
        <w:trPr>
          <w:cantSplit/>
          <w:trHeight w:val="144"/>
        </w:trPr>
        <w:tc>
          <w:tcPr>
            <w:tcW w:w="3708" w:type="dxa"/>
            <w:tcBorders>
              <w:top w:val="single" w:sz="4" w:space="0" w:color="auto"/>
              <w:left w:val="single" w:sz="4" w:space="0" w:color="auto"/>
              <w:bottom w:val="single" w:sz="4" w:space="0" w:color="auto"/>
              <w:right w:val="single" w:sz="4" w:space="0" w:color="auto"/>
            </w:tcBorders>
            <w:vAlign w:val="center"/>
          </w:tcPr>
          <w:p w14:paraId="4D4F4C48"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2790" w:type="dxa"/>
            <w:tcBorders>
              <w:top w:val="single" w:sz="4" w:space="0" w:color="auto"/>
              <w:left w:val="single" w:sz="4" w:space="0" w:color="auto"/>
              <w:bottom w:val="single" w:sz="4" w:space="0" w:color="auto"/>
              <w:right w:val="single" w:sz="4" w:space="0" w:color="auto"/>
            </w:tcBorders>
            <w:vAlign w:val="center"/>
          </w:tcPr>
          <w:p w14:paraId="762E475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529" w:type="dxa"/>
            <w:tcBorders>
              <w:top w:val="single" w:sz="4" w:space="0" w:color="auto"/>
              <w:left w:val="single" w:sz="4" w:space="0" w:color="auto"/>
              <w:bottom w:val="single" w:sz="4" w:space="0" w:color="auto"/>
              <w:right w:val="single" w:sz="4" w:space="0" w:color="auto"/>
            </w:tcBorders>
            <w:vAlign w:val="center"/>
          </w:tcPr>
          <w:p w14:paraId="68739EA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2A0E80A0" w14:textId="29290E75" w:rsidR="00E36A79" w:rsidRPr="00B16BBE" w:rsidRDefault="00E36A79" w:rsidP="003855DB">
      <w:pPr>
        <w:suppressAutoHyphens/>
        <w:spacing w:after="60" w:line="240" w:lineRule="auto"/>
        <w:ind w:left="450"/>
        <w:rPr>
          <w:rFonts w:asciiTheme="minorHAnsi" w:hAnsiTheme="minorHAnsi" w:cstheme="minorHAnsi"/>
          <w:b/>
          <w:sz w:val="20"/>
          <w:szCs w:val="20"/>
        </w:rPr>
      </w:pPr>
    </w:p>
    <w:p w14:paraId="271C6E28" w14:textId="77777777" w:rsidR="00E36A79" w:rsidRPr="00CD63C3" w:rsidRDefault="00E36A79" w:rsidP="003855DB">
      <w:pPr>
        <w:suppressAutoHyphens/>
        <w:spacing w:after="60" w:line="240" w:lineRule="auto"/>
        <w:ind w:left="450"/>
        <w:rPr>
          <w:rFonts w:asciiTheme="minorHAnsi" w:hAnsiTheme="minorHAnsi" w:cstheme="minorHAnsi"/>
          <w:b/>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25DBE5AA" w14:textId="77777777" w:rsidTr="00990A19">
        <w:trPr>
          <w:cantSplit/>
          <w:trHeight w:val="144"/>
        </w:trPr>
        <w:tc>
          <w:tcPr>
            <w:tcW w:w="11016" w:type="dxa"/>
            <w:gridSpan w:val="3"/>
            <w:tcBorders>
              <w:top w:val="single" w:sz="4" w:space="0" w:color="auto"/>
              <w:left w:val="single" w:sz="4" w:space="0" w:color="auto"/>
              <w:bottom w:val="single" w:sz="4" w:space="0" w:color="auto"/>
              <w:right w:val="single" w:sz="4" w:space="0" w:color="auto"/>
            </w:tcBorders>
          </w:tcPr>
          <w:p w14:paraId="6EAD232B" w14:textId="5F986231" w:rsidR="00B124FE" w:rsidRPr="00B16BBE" w:rsidRDefault="00E36A79"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8C7D4A">
              <w:rPr>
                <w:rFonts w:asciiTheme="minorHAnsi" w:hAnsiTheme="minorHAnsi" w:cstheme="minorHAnsi"/>
                <w:b/>
                <w:sz w:val="20"/>
                <w:szCs w:val="20"/>
              </w:rPr>
              <w:t>E</w:t>
            </w:r>
            <w:r w:rsidR="00B124FE" w:rsidRPr="00A051D6">
              <w:rPr>
                <w:rFonts w:asciiTheme="minorHAnsi" w:hAnsiTheme="minorHAnsi" w:cstheme="minorHAnsi"/>
                <w:b/>
                <w:sz w:val="20"/>
                <w:szCs w:val="20"/>
              </w:rPr>
              <w:t xml:space="preserve">. Installed HERS Verified </w:t>
            </w:r>
            <w:r w:rsidR="00B16BBE">
              <w:rPr>
                <w:rFonts w:asciiTheme="minorHAnsi" w:hAnsiTheme="minorHAnsi" w:cstheme="minorHAnsi"/>
                <w:b/>
                <w:sz w:val="20"/>
                <w:szCs w:val="20"/>
              </w:rPr>
              <w:t xml:space="preserve">Central </w:t>
            </w:r>
            <w:r w:rsidR="00B124FE" w:rsidRPr="00B16BBE">
              <w:rPr>
                <w:rFonts w:asciiTheme="minorHAnsi" w:hAnsiTheme="minorHAnsi" w:cstheme="minorHAnsi"/>
                <w:b/>
                <w:sz w:val="20"/>
                <w:szCs w:val="20"/>
              </w:rPr>
              <w:t>Water Heating Distribution Systems Information</w:t>
            </w:r>
          </w:p>
          <w:p w14:paraId="032B0E9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B124FE" w:rsidRPr="00D15BC3" w14:paraId="19F81C8D"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00067BB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3420" w:type="dxa"/>
            <w:tcBorders>
              <w:top w:val="single" w:sz="4" w:space="0" w:color="auto"/>
              <w:left w:val="single" w:sz="4" w:space="0" w:color="auto"/>
              <w:bottom w:val="single" w:sz="4" w:space="0" w:color="auto"/>
              <w:right w:val="single" w:sz="4" w:space="0" w:color="auto"/>
            </w:tcBorders>
            <w:vAlign w:val="center"/>
          </w:tcPr>
          <w:p w14:paraId="13C3B9A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068" w:type="dxa"/>
            <w:tcBorders>
              <w:top w:val="single" w:sz="4" w:space="0" w:color="auto"/>
              <w:left w:val="single" w:sz="4" w:space="0" w:color="auto"/>
              <w:bottom w:val="single" w:sz="4" w:space="0" w:color="auto"/>
              <w:right w:val="single" w:sz="4" w:space="0" w:color="auto"/>
            </w:tcBorders>
            <w:vAlign w:val="center"/>
          </w:tcPr>
          <w:p w14:paraId="56B5DD5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B124FE" w:rsidRPr="00D15BC3" w14:paraId="7C8F81F2"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bottom"/>
          </w:tcPr>
          <w:p w14:paraId="5E6C105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3420" w:type="dxa"/>
            <w:tcBorders>
              <w:top w:val="single" w:sz="4" w:space="0" w:color="auto"/>
              <w:left w:val="single" w:sz="4" w:space="0" w:color="auto"/>
              <w:bottom w:val="single" w:sz="4" w:space="0" w:color="auto"/>
              <w:right w:val="single" w:sz="4" w:space="0" w:color="auto"/>
            </w:tcBorders>
            <w:vAlign w:val="bottom"/>
          </w:tcPr>
          <w:p w14:paraId="72BC69AB"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412EB39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4068" w:type="dxa"/>
            <w:tcBorders>
              <w:top w:val="single" w:sz="4" w:space="0" w:color="auto"/>
              <w:left w:val="single" w:sz="4" w:space="0" w:color="auto"/>
              <w:bottom w:val="single" w:sz="4" w:space="0" w:color="auto"/>
              <w:right w:val="single" w:sz="4" w:space="0" w:color="auto"/>
            </w:tcBorders>
            <w:vAlign w:val="bottom"/>
          </w:tcPr>
          <w:p w14:paraId="37AB91A0"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4BFE79B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B124FE" w:rsidRPr="00D15BC3" w14:paraId="0ED163C0"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28790A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469154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506D5E8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20"/>
                <w:szCs w:val="20"/>
              </w:rPr>
            </w:pPr>
          </w:p>
        </w:tc>
      </w:tr>
      <w:tr w:rsidR="00B124FE" w:rsidRPr="00D15BC3" w14:paraId="128A7B2B" w14:textId="77777777" w:rsidTr="00990A19">
        <w:trPr>
          <w:cantSplit/>
          <w:trHeight w:val="144"/>
        </w:trPr>
        <w:tc>
          <w:tcPr>
            <w:tcW w:w="3528" w:type="dxa"/>
            <w:tcBorders>
              <w:top w:val="single" w:sz="4" w:space="0" w:color="auto"/>
              <w:left w:val="single" w:sz="4" w:space="0" w:color="auto"/>
              <w:bottom w:val="single" w:sz="4" w:space="0" w:color="auto"/>
              <w:right w:val="single" w:sz="4" w:space="0" w:color="auto"/>
            </w:tcBorders>
            <w:vAlign w:val="center"/>
          </w:tcPr>
          <w:p w14:paraId="11EC816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center"/>
          </w:tcPr>
          <w:p w14:paraId="392C7521"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right w:val="single" w:sz="4" w:space="0" w:color="auto"/>
            </w:tcBorders>
            <w:vAlign w:val="center"/>
          </w:tcPr>
          <w:p w14:paraId="7996355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5A3EB9F" w14:textId="77777777" w:rsidR="00B124FE" w:rsidRPr="00B16BBE" w:rsidRDefault="00B124FE" w:rsidP="00B124FE">
      <w:pPr>
        <w:spacing w:after="0" w:line="240" w:lineRule="auto"/>
        <w:rPr>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528"/>
        <w:gridCol w:w="3420"/>
        <w:gridCol w:w="4068"/>
      </w:tblGrid>
      <w:tr w:rsidR="00B124FE" w:rsidRPr="00D15BC3" w14:paraId="15116B2D" w14:textId="77777777" w:rsidTr="003F2775">
        <w:trPr>
          <w:trHeight w:val="144"/>
        </w:trPr>
        <w:tc>
          <w:tcPr>
            <w:tcW w:w="11016" w:type="dxa"/>
            <w:gridSpan w:val="3"/>
            <w:tcBorders>
              <w:top w:val="single" w:sz="4" w:space="0" w:color="auto"/>
              <w:bottom w:val="single" w:sz="4" w:space="0" w:color="auto"/>
            </w:tcBorders>
            <w:vAlign w:val="center"/>
          </w:tcPr>
          <w:p w14:paraId="5C932C25" w14:textId="24FD211F" w:rsidR="00B124FE" w:rsidRPr="003F2775" w:rsidRDefault="00E36A79" w:rsidP="00B124F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16BBE">
              <w:rPr>
                <w:rFonts w:asciiTheme="minorHAnsi" w:hAnsiTheme="minorHAnsi" w:cstheme="minorHAnsi"/>
                <w:b/>
                <w:sz w:val="20"/>
                <w:szCs w:val="20"/>
              </w:rPr>
              <w:lastRenderedPageBreak/>
              <w:t>F</w:t>
            </w:r>
            <w:r w:rsidR="00B124FE" w:rsidRPr="00B16BBE">
              <w:rPr>
                <w:rFonts w:asciiTheme="minorHAnsi" w:hAnsiTheme="minorHAnsi" w:cstheme="minorHAnsi"/>
                <w:b/>
                <w:sz w:val="20"/>
                <w:szCs w:val="20"/>
              </w:rPr>
              <w:t xml:space="preserve">. Installed HERS Verified  Water Heater </w:t>
            </w:r>
            <w:r w:rsidR="00B124FE" w:rsidRPr="00CD63C3">
              <w:rPr>
                <w:rFonts w:asciiTheme="minorHAnsi" w:hAnsiTheme="minorHAnsi" w:cstheme="minorHAnsi"/>
                <w:b/>
                <w:sz w:val="20"/>
                <w:szCs w:val="20"/>
              </w:rPr>
              <w:t>Manufacturer Information</w:t>
            </w:r>
          </w:p>
        </w:tc>
      </w:tr>
      <w:tr w:rsidR="00B124FE" w:rsidRPr="00D15BC3" w14:paraId="4997BF30"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584947C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3420" w:type="dxa"/>
            <w:tcBorders>
              <w:top w:val="single" w:sz="4" w:space="0" w:color="auto"/>
              <w:left w:val="single" w:sz="4" w:space="0" w:color="auto"/>
              <w:bottom w:val="single" w:sz="4" w:space="0" w:color="auto"/>
              <w:right w:val="single" w:sz="4" w:space="0" w:color="auto"/>
            </w:tcBorders>
            <w:vAlign w:val="bottom"/>
          </w:tcPr>
          <w:p w14:paraId="0E52AFF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4068" w:type="dxa"/>
            <w:tcBorders>
              <w:top w:val="single" w:sz="4" w:space="0" w:color="auto"/>
              <w:left w:val="single" w:sz="4" w:space="0" w:color="auto"/>
              <w:bottom w:val="single" w:sz="4" w:space="0" w:color="auto"/>
            </w:tcBorders>
            <w:vAlign w:val="bottom"/>
          </w:tcPr>
          <w:p w14:paraId="1535BCC6"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B124FE" w:rsidRPr="00D15BC3" w14:paraId="71FC3004"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5D8E644F"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3420" w:type="dxa"/>
            <w:tcBorders>
              <w:top w:val="single" w:sz="4" w:space="0" w:color="auto"/>
              <w:left w:val="single" w:sz="4" w:space="0" w:color="auto"/>
              <w:bottom w:val="single" w:sz="4" w:space="0" w:color="auto"/>
              <w:right w:val="single" w:sz="4" w:space="0" w:color="auto"/>
            </w:tcBorders>
            <w:vAlign w:val="bottom"/>
          </w:tcPr>
          <w:p w14:paraId="3AAB1CA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Manufacturer</w:t>
            </w:r>
          </w:p>
        </w:tc>
        <w:tc>
          <w:tcPr>
            <w:tcW w:w="4068" w:type="dxa"/>
            <w:tcBorders>
              <w:top w:val="single" w:sz="4" w:space="0" w:color="auto"/>
              <w:left w:val="single" w:sz="4" w:space="0" w:color="auto"/>
              <w:bottom w:val="single" w:sz="4" w:space="0" w:color="auto"/>
            </w:tcBorders>
            <w:vAlign w:val="bottom"/>
          </w:tcPr>
          <w:p w14:paraId="51778A29"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Model Number</w:t>
            </w:r>
          </w:p>
        </w:tc>
      </w:tr>
      <w:tr w:rsidR="00B124FE" w:rsidRPr="00D15BC3" w14:paraId="5A91FF2F"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72CB039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71556E5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shd w:val="clear" w:color="auto" w:fill="FFFFFF" w:themeFill="background1"/>
          </w:tcPr>
          <w:p w14:paraId="75766873"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B124FE" w:rsidRPr="00D15BC3" w14:paraId="311A0434" w14:textId="77777777" w:rsidTr="00990A19">
        <w:trPr>
          <w:trHeight w:val="144"/>
        </w:trPr>
        <w:tc>
          <w:tcPr>
            <w:tcW w:w="3528" w:type="dxa"/>
            <w:tcBorders>
              <w:top w:val="single" w:sz="4" w:space="0" w:color="auto"/>
              <w:bottom w:val="single" w:sz="4" w:space="0" w:color="auto"/>
              <w:right w:val="single" w:sz="4" w:space="0" w:color="auto"/>
            </w:tcBorders>
            <w:vAlign w:val="bottom"/>
          </w:tcPr>
          <w:p w14:paraId="2DF78E35"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3420" w:type="dxa"/>
            <w:tcBorders>
              <w:top w:val="single" w:sz="4" w:space="0" w:color="auto"/>
              <w:left w:val="single" w:sz="4" w:space="0" w:color="auto"/>
              <w:bottom w:val="single" w:sz="4" w:space="0" w:color="auto"/>
              <w:right w:val="single" w:sz="4" w:space="0" w:color="auto"/>
            </w:tcBorders>
            <w:vAlign w:val="bottom"/>
          </w:tcPr>
          <w:p w14:paraId="0D1762D2"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068" w:type="dxa"/>
            <w:tcBorders>
              <w:top w:val="single" w:sz="4" w:space="0" w:color="auto"/>
              <w:left w:val="single" w:sz="4" w:space="0" w:color="auto"/>
              <w:bottom w:val="single" w:sz="4" w:space="0" w:color="auto"/>
            </w:tcBorders>
          </w:tcPr>
          <w:p w14:paraId="5536C46A" w14:textId="77777777" w:rsidR="00B124FE" w:rsidRPr="003F2775" w:rsidRDefault="00B124FE" w:rsidP="00B124F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823EE2E" w14:textId="66405797" w:rsidR="00B124FE" w:rsidRPr="00B16BBE" w:rsidRDefault="00B124FE" w:rsidP="003855DB">
      <w:pPr>
        <w:suppressAutoHyphens/>
        <w:spacing w:after="60" w:line="240" w:lineRule="auto"/>
        <w:ind w:left="450"/>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2840"/>
        <w:gridCol w:w="7578"/>
      </w:tblGrid>
      <w:tr w:rsidR="00B124FE" w:rsidRPr="00D15BC3" w14:paraId="0992377F" w14:textId="77777777" w:rsidTr="00990A19">
        <w:trPr>
          <w:trHeight w:val="144"/>
        </w:trPr>
        <w:tc>
          <w:tcPr>
            <w:tcW w:w="11016" w:type="dxa"/>
            <w:gridSpan w:val="3"/>
          </w:tcPr>
          <w:p w14:paraId="36056F79" w14:textId="6E6EF03F" w:rsidR="00B124FE" w:rsidRPr="00032AF5" w:rsidRDefault="00E36A79" w:rsidP="00990A19">
            <w:pPr>
              <w:keepNext/>
              <w:spacing w:after="0" w:line="240" w:lineRule="auto"/>
              <w:jc w:val="both"/>
              <w:rPr>
                <w:rFonts w:asciiTheme="minorHAnsi" w:hAnsiTheme="minorHAnsi" w:cstheme="minorHAnsi"/>
                <w:sz w:val="20"/>
                <w:szCs w:val="20"/>
              </w:rPr>
            </w:pPr>
            <w:r w:rsidRPr="00CD63C3">
              <w:rPr>
                <w:rFonts w:asciiTheme="minorHAnsi" w:hAnsiTheme="minorHAnsi" w:cstheme="minorHAnsi"/>
                <w:b/>
                <w:sz w:val="20"/>
                <w:szCs w:val="20"/>
              </w:rPr>
              <w:t>G</w:t>
            </w:r>
            <w:r w:rsidR="00B124FE" w:rsidRPr="008C7D4A">
              <w:rPr>
                <w:rFonts w:asciiTheme="minorHAnsi" w:hAnsiTheme="minorHAnsi" w:cstheme="minorHAnsi"/>
                <w:b/>
                <w:sz w:val="20"/>
                <w:szCs w:val="20"/>
              </w:rPr>
              <w:t xml:space="preserve">. </w:t>
            </w:r>
            <w:r w:rsidR="00B124FE" w:rsidRPr="00A051D6">
              <w:rPr>
                <w:rFonts w:asciiTheme="minorHAnsi" w:hAnsiTheme="minorHAnsi" w:cstheme="minorHAnsi"/>
                <w:b/>
                <w:sz w:val="20"/>
                <w:szCs w:val="20"/>
              </w:rPr>
              <w:t>Mandatory Requirements for All Central Domestic Hot Water Systems</w:t>
            </w:r>
          </w:p>
        </w:tc>
      </w:tr>
      <w:tr w:rsidR="00B124FE" w:rsidRPr="00D15BC3" w14:paraId="5406B686" w14:textId="77777777" w:rsidTr="00990A19">
        <w:trPr>
          <w:trHeight w:val="144"/>
        </w:trPr>
        <w:tc>
          <w:tcPr>
            <w:tcW w:w="598" w:type="dxa"/>
            <w:vAlign w:val="center"/>
          </w:tcPr>
          <w:p w14:paraId="4967C200"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01</w:t>
            </w:r>
          </w:p>
        </w:tc>
        <w:tc>
          <w:tcPr>
            <w:tcW w:w="10418" w:type="dxa"/>
            <w:gridSpan w:val="2"/>
          </w:tcPr>
          <w:p w14:paraId="2C8A630D" w14:textId="77777777" w:rsidR="00B124FE" w:rsidRPr="00A119C3" w:rsidRDefault="00B124FE" w:rsidP="00990A19">
            <w:pPr>
              <w:keepNext/>
              <w:autoSpaceDE w:val="0"/>
              <w:autoSpaceDN w:val="0"/>
              <w:adjustRightInd w:val="0"/>
              <w:spacing w:after="0" w:line="240" w:lineRule="auto"/>
              <w:rPr>
                <w:rFonts w:asciiTheme="minorHAnsi" w:hAnsiTheme="minorHAnsi" w:cstheme="minorHAnsi"/>
                <w:sz w:val="20"/>
                <w:szCs w:val="20"/>
              </w:rPr>
            </w:pPr>
            <w:r w:rsidRPr="00CD63C3">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8C7D4A">
              <w:rPr>
                <w:rFonts w:asciiTheme="minorHAnsi" w:hAnsiTheme="minorHAnsi" w:cstheme="minorHAnsi"/>
                <w:sz w:val="20"/>
                <w:szCs w:val="20"/>
              </w:rPr>
              <w:t xml:space="preserve">have separate remote heaters, heat exchangers, or boosters to supply the outlet with the higher </w:t>
            </w:r>
            <w:r w:rsidRPr="00A051D6">
              <w:rPr>
                <w:rFonts w:asciiTheme="minorHAnsi" w:hAnsiTheme="minorHAnsi" w:cstheme="minorHAnsi"/>
                <w:sz w:val="20"/>
                <w:szCs w:val="20"/>
              </w:rPr>
              <w:t>temperature</w:t>
            </w:r>
            <w:r w:rsidRPr="00032AF5">
              <w:rPr>
                <w:rFonts w:asciiTheme="minorHAnsi" w:hAnsiTheme="minorHAnsi" w:cstheme="minorHAnsi"/>
                <w:bCs/>
                <w:sz w:val="20"/>
                <w:szCs w:val="20"/>
              </w:rPr>
              <w:t>.  (Section 110.3 (c)1)</w:t>
            </w:r>
          </w:p>
        </w:tc>
      </w:tr>
      <w:tr w:rsidR="00B124FE" w:rsidRPr="00D15BC3" w14:paraId="74E90A21" w14:textId="77777777" w:rsidTr="00990A19">
        <w:trPr>
          <w:trHeight w:val="144"/>
        </w:trPr>
        <w:tc>
          <w:tcPr>
            <w:tcW w:w="598" w:type="dxa"/>
            <w:vAlign w:val="center"/>
          </w:tcPr>
          <w:p w14:paraId="2095137D"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02</w:t>
            </w:r>
          </w:p>
        </w:tc>
        <w:tc>
          <w:tcPr>
            <w:tcW w:w="10418" w:type="dxa"/>
            <w:gridSpan w:val="2"/>
          </w:tcPr>
          <w:p w14:paraId="12196FF7" w14:textId="64E3887B" w:rsidR="00B124FE" w:rsidRPr="00B16BBE" w:rsidRDefault="00B124FE" w:rsidP="00990A19">
            <w:pPr>
              <w:keepNext/>
              <w:autoSpaceDE w:val="0"/>
              <w:autoSpaceDN w:val="0"/>
              <w:adjustRightInd w:val="0"/>
              <w:spacing w:after="0" w:line="240" w:lineRule="auto"/>
              <w:rPr>
                <w:rFonts w:asciiTheme="minorHAnsi" w:hAnsiTheme="minorHAnsi" w:cstheme="minorHAnsi"/>
                <w:sz w:val="20"/>
                <w:szCs w:val="20"/>
              </w:rPr>
            </w:pPr>
            <w:r w:rsidRPr="00CD63C3">
              <w:rPr>
                <w:rFonts w:asciiTheme="minorHAnsi" w:hAnsiTheme="minorHAnsi" w:cstheme="minorHAnsi"/>
                <w:sz w:val="20"/>
                <w:szCs w:val="20"/>
              </w:rPr>
              <w:t>Systems with circulating pumps or with electrical heat trace systems shall be capable of automatically turning off the system.  (Section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2).</w:t>
            </w:r>
          </w:p>
        </w:tc>
      </w:tr>
      <w:tr w:rsidR="00B124FE" w:rsidRPr="00D15BC3" w14:paraId="03F52EA4" w14:textId="77777777" w:rsidTr="00990A19">
        <w:trPr>
          <w:trHeight w:val="144"/>
        </w:trPr>
        <w:tc>
          <w:tcPr>
            <w:tcW w:w="598" w:type="dxa"/>
            <w:vAlign w:val="center"/>
          </w:tcPr>
          <w:p w14:paraId="2B36850F"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10418" w:type="dxa"/>
            <w:gridSpan w:val="2"/>
          </w:tcPr>
          <w:p w14:paraId="659B47AB" w14:textId="77777777" w:rsidR="00B124FE" w:rsidRPr="008C7D4A" w:rsidRDefault="00B124FE" w:rsidP="00990A19">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Unfired storage tanks are insulated with:</w:t>
            </w:r>
          </w:p>
          <w:p w14:paraId="1119664E" w14:textId="77777777" w:rsidR="00B124FE" w:rsidRPr="00A119C3"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A051D6">
              <w:rPr>
                <w:rFonts w:asciiTheme="minorHAnsi" w:hAnsiTheme="minorHAnsi" w:cstheme="minorHAnsi"/>
                <w:sz w:val="20"/>
                <w:szCs w:val="20"/>
              </w:rPr>
              <w:t>External insulation o</w:t>
            </w:r>
            <w:r w:rsidRPr="00032AF5">
              <w:rPr>
                <w:rFonts w:asciiTheme="minorHAnsi" w:hAnsiTheme="minorHAnsi" w:cstheme="minorHAnsi"/>
                <w:sz w:val="20"/>
                <w:szCs w:val="20"/>
              </w:rPr>
              <w:t>f R-12, or</w:t>
            </w:r>
          </w:p>
          <w:p w14:paraId="1676897E" w14:textId="77777777" w:rsidR="00B124FE" w:rsidRPr="003F2775"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Internal insulation of R-16, or</w:t>
            </w:r>
          </w:p>
          <w:p w14:paraId="5C85615E" w14:textId="77777777" w:rsidR="00B124FE" w:rsidRPr="00032AF5" w:rsidRDefault="00B124FE" w:rsidP="00990A19">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B16BBE">
              <w:rPr>
                <w:rFonts w:asciiTheme="minorHAnsi" w:hAnsiTheme="minorHAnsi" w:cstheme="minorHAnsi"/>
                <w:bCs/>
                <w:sz w:val="20"/>
                <w:szCs w:val="20"/>
              </w:rPr>
              <w:t xml:space="preserve"> water-air temperature difference shall be less than 6.5 Btuh/ft</w:t>
            </w:r>
            <w:r w:rsidRPr="00CD63C3">
              <w:rPr>
                <w:rFonts w:asciiTheme="minorHAnsi" w:hAnsiTheme="minorHAnsi" w:cstheme="minorHAnsi"/>
                <w:bCs/>
                <w:sz w:val="20"/>
                <w:szCs w:val="20"/>
                <w:vertAlign w:val="superscript"/>
              </w:rPr>
              <w:t>2</w:t>
            </w:r>
            <w:r w:rsidRPr="008C7D4A">
              <w:rPr>
                <w:rFonts w:asciiTheme="minorHAnsi" w:hAnsiTheme="minorHAnsi" w:cstheme="minorHAnsi"/>
                <w:bCs/>
                <w:sz w:val="20"/>
                <w:szCs w:val="20"/>
              </w:rPr>
              <w:t xml:space="preserve">. </w:t>
            </w:r>
            <w:r w:rsidRPr="00A051D6">
              <w:rPr>
                <w:rFonts w:asciiTheme="minorHAnsi" w:hAnsiTheme="minorHAnsi" w:cstheme="minorHAnsi"/>
                <w:sz w:val="20"/>
                <w:szCs w:val="20"/>
              </w:rPr>
              <w:t>(Section 110.3(c)3).</w:t>
            </w:r>
          </w:p>
        </w:tc>
      </w:tr>
      <w:tr w:rsidR="00B124FE" w:rsidRPr="00D15BC3" w14:paraId="6BACF8F7" w14:textId="77777777" w:rsidTr="00990A19">
        <w:trPr>
          <w:trHeight w:val="144"/>
        </w:trPr>
        <w:tc>
          <w:tcPr>
            <w:tcW w:w="598" w:type="dxa"/>
            <w:vAlign w:val="center"/>
          </w:tcPr>
          <w:p w14:paraId="700AF4BC" w14:textId="77777777"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0418" w:type="dxa"/>
            <w:gridSpan w:val="2"/>
          </w:tcPr>
          <w:p w14:paraId="6F5BC21C" w14:textId="77777777" w:rsidR="00B124FE" w:rsidRPr="008C7D4A"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bCs/>
                <w:sz w:val="20"/>
                <w:szCs w:val="20"/>
              </w:rPr>
              <w:t>Recirculation loop shall meet the following requirements:</w:t>
            </w:r>
          </w:p>
          <w:p w14:paraId="2E32A914" w14:textId="7EC2F380"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051D6">
              <w:rPr>
                <w:rFonts w:asciiTheme="minorHAnsi" w:hAnsiTheme="minorHAnsi" w:cstheme="minorHAnsi"/>
                <w:bCs/>
                <w:sz w:val="20"/>
                <w:szCs w:val="20"/>
              </w:rPr>
              <w:t xml:space="preserve">The </w:t>
            </w:r>
            <w:r w:rsidRPr="00032AF5">
              <w:rPr>
                <w:rFonts w:asciiTheme="minorHAnsi" w:hAnsiTheme="minorHAnsi" w:cstheme="minorHAnsi"/>
                <w:bCs/>
                <w:sz w:val="20"/>
                <w:szCs w:val="20"/>
              </w:rPr>
              <w:t>recirculation pump is mounted on a vertical section of the return line, OR an automatic air release valve is installed on a riser at least 12 inches in length, on the inlet side of the recirculation pump, no more than 4 feet from the pump. (</w:t>
            </w:r>
            <w:r w:rsidRPr="00A119C3">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4A).</w:t>
            </w:r>
          </w:p>
          <w:p w14:paraId="688D364F" w14:textId="5C17634E"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CD63C3">
              <w:rPr>
                <w:rFonts w:asciiTheme="minorHAnsi" w:hAnsiTheme="minorHAnsi" w:cstheme="minorHAnsi"/>
                <w:sz w:val="20"/>
                <w:szCs w:val="20"/>
              </w:rPr>
              <w:t>A check valve is located between the recirculation pump and the water heater. (</w:t>
            </w:r>
            <w:r w:rsidRPr="008C7D4A">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4B).</w:t>
            </w:r>
          </w:p>
          <w:p w14:paraId="0C6970EF" w14:textId="21B71503"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CD63C3">
              <w:rPr>
                <w:rFonts w:asciiTheme="minorHAnsi" w:hAnsiTheme="minorHAnsi" w:cstheme="minorHAnsi"/>
                <w:sz w:val="20"/>
                <w:szCs w:val="20"/>
              </w:rPr>
              <w:t>A hose bib is installed between the pump and the water heating equipment with an isolation valve between the hose bib and the water heating equipmen</w:t>
            </w:r>
            <w:r w:rsidRPr="008C7D4A">
              <w:rPr>
                <w:rFonts w:asciiTheme="minorHAnsi" w:hAnsiTheme="minorHAnsi" w:cstheme="minorHAnsi"/>
                <w:sz w:val="20"/>
                <w:szCs w:val="20"/>
              </w:rPr>
              <w:t>t.</w:t>
            </w:r>
            <w:r w:rsidRPr="00A051D6">
              <w:rPr>
                <w:rFonts w:asciiTheme="minorHAnsi" w:hAnsiTheme="minorHAnsi" w:cstheme="minorHAnsi"/>
                <w:sz w:val="20"/>
                <w:szCs w:val="20"/>
              </w:rPr>
              <w:t xml:space="preserve"> 110.3(c)</w:t>
            </w:r>
            <w:r w:rsidR="00B16BBE">
              <w:rPr>
                <w:rFonts w:asciiTheme="minorHAnsi" w:hAnsiTheme="minorHAnsi" w:cstheme="minorHAnsi"/>
                <w:sz w:val="20"/>
                <w:szCs w:val="20"/>
              </w:rPr>
              <w:t xml:space="preserve"> </w:t>
            </w:r>
            <w:r w:rsidRPr="00B16BBE">
              <w:rPr>
                <w:rFonts w:asciiTheme="minorHAnsi" w:hAnsiTheme="minorHAnsi" w:cstheme="minorHAnsi"/>
                <w:sz w:val="20"/>
                <w:szCs w:val="20"/>
              </w:rPr>
              <w:t>4C).</w:t>
            </w:r>
          </w:p>
          <w:p w14:paraId="441E3A72"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Isolation valves shall be installed on both sides of the pump, of which the item C valve can be one.  110.3(c)4D</w:t>
            </w:r>
          </w:p>
          <w:p w14:paraId="56B4F50A" w14:textId="77777777" w:rsidR="00B124FE" w:rsidRPr="00B16BBE"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p>
          <w:p w14:paraId="098919BC" w14:textId="2E678670" w:rsidR="00B124FE" w:rsidRPr="00CD63C3" w:rsidRDefault="00B124FE" w:rsidP="00990A19">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p>
        </w:tc>
      </w:tr>
      <w:tr w:rsidR="00B124FE" w:rsidRPr="00D15BC3" w14:paraId="4FB1FE90" w14:textId="77777777" w:rsidTr="00990A19">
        <w:trPr>
          <w:trHeight w:val="144"/>
        </w:trPr>
        <w:tc>
          <w:tcPr>
            <w:tcW w:w="598" w:type="dxa"/>
            <w:vAlign w:val="center"/>
          </w:tcPr>
          <w:p w14:paraId="65D81A5B" w14:textId="6E83C09D"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5</w:t>
            </w:r>
          </w:p>
        </w:tc>
        <w:tc>
          <w:tcPr>
            <w:tcW w:w="10418" w:type="dxa"/>
            <w:gridSpan w:val="2"/>
          </w:tcPr>
          <w:p w14:paraId="2E78145D" w14:textId="71AA100C" w:rsidR="00B124FE" w:rsidRPr="00B16BBE"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bCs/>
                <w:sz w:val="20"/>
                <w:szCs w:val="20"/>
              </w:rPr>
              <w:t>Instantaneous water heaters with an input greater than 6.8 kBTU/hr</w:t>
            </w:r>
            <w:r w:rsidR="00C66786" w:rsidRPr="008C7D4A">
              <w:rPr>
                <w:rFonts w:asciiTheme="minorHAnsi" w:hAnsiTheme="minorHAnsi" w:cstheme="minorHAnsi"/>
                <w:bCs/>
                <w:sz w:val="20"/>
                <w:szCs w:val="20"/>
              </w:rPr>
              <w:t xml:space="preserve">. </w:t>
            </w:r>
            <w:r w:rsidRPr="00A051D6">
              <w:rPr>
                <w:rFonts w:asciiTheme="minorHAnsi" w:hAnsiTheme="minorHAnsi" w:cstheme="minorHAnsi"/>
                <w:bCs/>
                <w:sz w:val="20"/>
                <w:szCs w:val="20"/>
              </w:rPr>
              <w:t xml:space="preserve"> (2kW) shall have isolation valves on both the cold water supply and the hot water line. (110.3 (c)</w:t>
            </w:r>
            <w:r w:rsidR="00B16BBE">
              <w:rPr>
                <w:rFonts w:asciiTheme="minorHAnsi" w:hAnsiTheme="minorHAnsi" w:cstheme="minorHAnsi"/>
                <w:bCs/>
                <w:sz w:val="20"/>
                <w:szCs w:val="20"/>
              </w:rPr>
              <w:t xml:space="preserve"> </w:t>
            </w:r>
            <w:r w:rsidRPr="00B16BBE">
              <w:rPr>
                <w:rFonts w:asciiTheme="minorHAnsi" w:hAnsiTheme="minorHAnsi" w:cstheme="minorHAnsi"/>
                <w:bCs/>
                <w:sz w:val="20"/>
                <w:szCs w:val="20"/>
              </w:rPr>
              <w:t>6).</w:t>
            </w:r>
          </w:p>
        </w:tc>
      </w:tr>
      <w:tr w:rsidR="00B124FE" w:rsidRPr="00D15BC3" w14:paraId="0310ED0B" w14:textId="77777777" w:rsidTr="00990A19">
        <w:trPr>
          <w:trHeight w:val="144"/>
        </w:trPr>
        <w:tc>
          <w:tcPr>
            <w:tcW w:w="598" w:type="dxa"/>
            <w:vAlign w:val="center"/>
          </w:tcPr>
          <w:p w14:paraId="7A7FBECA" w14:textId="4F813B53" w:rsidR="00B124FE" w:rsidRPr="00B16BBE" w:rsidRDefault="00B124FE" w:rsidP="00990A19">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6</w:t>
            </w:r>
          </w:p>
        </w:tc>
        <w:tc>
          <w:tcPr>
            <w:tcW w:w="10418" w:type="dxa"/>
            <w:gridSpan w:val="2"/>
          </w:tcPr>
          <w:p w14:paraId="11C73B7B" w14:textId="2BCDCC79" w:rsidR="00B124FE" w:rsidRPr="00032AF5" w:rsidRDefault="00B124FE" w:rsidP="00990A19">
            <w:pPr>
              <w:keepNext/>
              <w:autoSpaceDE w:val="0"/>
              <w:autoSpaceDN w:val="0"/>
              <w:adjustRightInd w:val="0"/>
              <w:spacing w:after="0" w:line="240" w:lineRule="auto"/>
              <w:rPr>
                <w:rFonts w:asciiTheme="minorHAnsi" w:hAnsiTheme="minorHAnsi" w:cstheme="minorHAnsi"/>
                <w:bCs/>
                <w:sz w:val="20"/>
                <w:szCs w:val="20"/>
              </w:rPr>
            </w:pPr>
            <w:r w:rsidRPr="00B16BBE">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B16BBE" w:rsidDel="001D3219">
              <w:rPr>
                <w:rFonts w:asciiTheme="minorHAnsi" w:hAnsiTheme="minorHAnsi" w:cstheme="minorHAnsi"/>
                <w:bCs/>
                <w:sz w:val="20"/>
                <w:szCs w:val="20"/>
              </w:rPr>
              <w:t>, except for the following: (</w:t>
            </w:r>
            <w:r w:rsidRPr="00CD63C3">
              <w:rPr>
                <w:rFonts w:asciiTheme="minorHAnsi" w:hAnsiTheme="minorHAnsi" w:cstheme="minorHAnsi"/>
                <w:bCs/>
                <w:sz w:val="20"/>
                <w:szCs w:val="20"/>
              </w:rPr>
              <w:t>RA4.4.1</w:t>
            </w:r>
            <w:r w:rsidRPr="008C7D4A" w:rsidDel="001D3219">
              <w:rPr>
                <w:rFonts w:asciiTheme="minorHAnsi" w:hAnsiTheme="minorHAnsi" w:cstheme="minorHAnsi"/>
                <w:bCs/>
                <w:sz w:val="20"/>
                <w:szCs w:val="20"/>
              </w:rPr>
              <w:t>)</w:t>
            </w:r>
            <w:r w:rsidRPr="00A051D6">
              <w:rPr>
                <w:rFonts w:asciiTheme="minorHAnsi" w:hAnsiTheme="minorHAnsi" w:cstheme="minorHAnsi"/>
                <w:bCs/>
                <w:sz w:val="20"/>
                <w:szCs w:val="20"/>
              </w:rPr>
              <w:t>. The following shall be insulated with a minimum of 1 inch of insulation.</w:t>
            </w:r>
          </w:p>
          <w:p w14:paraId="234186F9" w14:textId="77777777" w:rsidR="00B124FE" w:rsidRPr="00A119C3"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bCs/>
                <w:sz w:val="20"/>
                <w:szCs w:val="20"/>
              </w:rPr>
              <w:t>Piping ¾ inch or greater.</w:t>
            </w:r>
          </w:p>
          <w:p w14:paraId="23E3B528"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p>
          <w:p w14:paraId="71A989EF" w14:textId="112A1853"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All underground piping </w:t>
            </w:r>
          </w:p>
          <w:p w14:paraId="101D7DD4" w14:textId="6075FF5F"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Piping from the heating source to storage tank or between tanks.</w:t>
            </w:r>
          </w:p>
          <w:p w14:paraId="5670E5FC" w14:textId="6AF31DBC" w:rsidR="00B124FE" w:rsidRPr="003F2775" w:rsidDel="005C068B" w:rsidRDefault="00B124FE" w:rsidP="001270A4">
            <w:pPr>
              <w:pStyle w:val="ListParagraph"/>
              <w:keepNext/>
              <w:autoSpaceDE w:val="0"/>
              <w:autoSpaceDN w:val="0"/>
              <w:adjustRightInd w:val="0"/>
              <w:spacing w:after="0" w:line="240" w:lineRule="auto"/>
              <w:ind w:left="661"/>
              <w:rPr>
                <w:del w:id="1" w:author="Smith, Alexis@Energy" w:date="2019-02-27T15:23:00Z"/>
                <w:rFonts w:asciiTheme="minorHAnsi" w:hAnsiTheme="minorHAnsi" w:cstheme="minorHAnsi"/>
                <w:bCs/>
                <w:sz w:val="20"/>
                <w:szCs w:val="20"/>
              </w:rPr>
            </w:pPr>
            <w:del w:id="2" w:author="Smith, Alexis@Energy" w:date="2019-02-27T15:23:00Z">
              <w:r w:rsidRPr="005C068B" w:rsidDel="005C068B">
                <w:rPr>
                  <w:rFonts w:asciiTheme="minorHAnsi" w:hAnsiTheme="minorHAnsi" w:cstheme="minorHAnsi"/>
                  <w:bCs/>
                  <w:sz w:val="20"/>
                  <w:szCs w:val="20"/>
                </w:rPr>
                <w:delText xml:space="preserve">Piping installed in the attic </w:delText>
              </w:r>
            </w:del>
            <w:del w:id="3" w:author="Smith, Alexis@Energy" w:date="2019-02-27T15:22:00Z">
              <w:r w:rsidRPr="005C068B" w:rsidDel="005C068B">
                <w:rPr>
                  <w:rFonts w:asciiTheme="minorHAnsi" w:hAnsiTheme="minorHAnsi" w:cstheme="minorHAnsi"/>
                  <w:bCs/>
                  <w:sz w:val="20"/>
                  <w:szCs w:val="20"/>
                </w:rPr>
                <w:delText xml:space="preserve">that are surrounded by at least 1 (10 cm) inch of insulation and </w:delText>
              </w:r>
            </w:del>
            <w:del w:id="4" w:author="Smith, Alexis@Energy" w:date="2019-02-27T15:23:00Z">
              <w:r w:rsidRPr="005C068B" w:rsidDel="005C068B">
                <w:rPr>
                  <w:rFonts w:asciiTheme="minorHAnsi" w:hAnsiTheme="minorHAnsi" w:cstheme="minorHAnsi"/>
                  <w:bCs/>
                  <w:sz w:val="20"/>
                  <w:szCs w:val="20"/>
                </w:rPr>
                <w:delText>covered with 4 inches of insulation need not be insulated</w:delText>
              </w:r>
            </w:del>
          </w:p>
          <w:p w14:paraId="4433E8B0" w14:textId="4B2CA8CD" w:rsidR="00B124FE" w:rsidRPr="005C068B" w:rsidDel="00D13F18" w:rsidRDefault="00B124FE" w:rsidP="001270A4">
            <w:pPr>
              <w:pStyle w:val="ListParagraph"/>
              <w:keepNext/>
              <w:autoSpaceDE w:val="0"/>
              <w:autoSpaceDN w:val="0"/>
              <w:adjustRightInd w:val="0"/>
              <w:spacing w:after="0" w:line="240" w:lineRule="auto"/>
              <w:ind w:left="661"/>
              <w:rPr>
                <w:rFonts w:asciiTheme="minorHAnsi" w:hAnsiTheme="minorHAnsi" w:cstheme="minorHAnsi"/>
                <w:bCs/>
                <w:sz w:val="20"/>
                <w:szCs w:val="20"/>
              </w:rPr>
            </w:pPr>
            <w:r w:rsidRPr="005C068B">
              <w:rPr>
                <w:rFonts w:asciiTheme="minorHAnsi" w:hAnsiTheme="minorHAnsi" w:cstheme="minorHAnsi"/>
                <w:bCs/>
                <w:sz w:val="20"/>
                <w:szCs w:val="20"/>
              </w:rPr>
              <w:t xml:space="preserve">Piping in walls interior or exterior </w:t>
            </w:r>
            <w:r w:rsidRPr="005C068B" w:rsidDel="00D13F18">
              <w:rPr>
                <w:rFonts w:asciiTheme="minorHAnsi" w:hAnsiTheme="minorHAnsi" w:cstheme="minorHAnsi"/>
                <w:bCs/>
                <w:sz w:val="20"/>
                <w:szCs w:val="20"/>
              </w:rPr>
              <w:t xml:space="preserve">walls </w:t>
            </w:r>
            <w:r w:rsidRPr="005C068B">
              <w:rPr>
                <w:rFonts w:asciiTheme="minorHAnsi" w:hAnsiTheme="minorHAnsi" w:cstheme="minorHAnsi"/>
                <w:bCs/>
                <w:sz w:val="20"/>
                <w:szCs w:val="20"/>
              </w:rPr>
              <w:t>that is surrounded on all sides by at least 1 inch</w:t>
            </w:r>
            <w:ins w:id="5" w:author="Smith, Alexis@Energy" w:date="2019-02-27T15:20:00Z">
              <w:r w:rsidR="005C068B" w:rsidRPr="005C068B">
                <w:rPr>
                  <w:rFonts w:asciiTheme="minorHAnsi" w:hAnsiTheme="minorHAnsi" w:cstheme="minorHAnsi"/>
                  <w:bCs/>
                  <w:sz w:val="20"/>
                  <w:szCs w:val="20"/>
                </w:rPr>
                <w:t xml:space="preserve"> (2.5 cm)</w:t>
              </w:r>
            </w:ins>
            <w:r w:rsidRPr="005C068B">
              <w:rPr>
                <w:rFonts w:asciiTheme="minorHAnsi" w:hAnsiTheme="minorHAnsi" w:cstheme="minorHAnsi"/>
                <w:bCs/>
                <w:sz w:val="20"/>
                <w:szCs w:val="20"/>
              </w:rPr>
              <w:t xml:space="preserve"> of insulation need not be insulated.</w:t>
            </w:r>
          </w:p>
          <w:p w14:paraId="1672703F"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bCs/>
                <w:sz w:val="20"/>
                <w:szCs w:val="20"/>
              </w:rPr>
              <w:t>Piping installed in attics with a minimum of 4 inches (10 cm) of attic insulation on top</w:t>
            </w:r>
          </w:p>
          <w:p w14:paraId="3F48DF3A" w14:textId="77777777" w:rsidR="00B124FE" w:rsidRPr="003F2775"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w:t>
            </w:r>
            <w:r w:rsidRPr="003F2775">
              <w:rPr>
                <w:rFonts w:asciiTheme="minorHAnsi" w:hAnsiTheme="minorHAnsi" w:cstheme="minorHAnsi"/>
                <w:bCs/>
                <w:sz w:val="20"/>
                <w:szCs w:val="20"/>
              </w:rPr>
              <w:lastRenderedPageBreak/>
              <w:t xml:space="preserve">material to assure that no contact is made with the metal framing. Insulation shall butt securely against all framing members. </w:t>
            </w:r>
          </w:p>
          <w:p w14:paraId="69A892B4" w14:textId="77777777" w:rsidR="00B124FE" w:rsidRPr="00B16BBE" w:rsidRDefault="00B124FE"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sz w:val="20"/>
                <w:szCs w:val="20"/>
              </w:rPr>
              <w:t>Insulation is not required on the cold water line when it is used as the return</w:t>
            </w:r>
          </w:p>
        </w:tc>
      </w:tr>
      <w:tr w:rsidR="00B55378" w:rsidRPr="00D15BC3" w14:paraId="197E77F9" w14:textId="77777777" w:rsidTr="00CA5695">
        <w:trPr>
          <w:trHeight w:val="144"/>
        </w:trPr>
        <w:tc>
          <w:tcPr>
            <w:tcW w:w="598" w:type="dxa"/>
            <w:vAlign w:val="center"/>
          </w:tcPr>
          <w:p w14:paraId="23C0D73F" w14:textId="37A9ED53" w:rsidR="00B55378" w:rsidRPr="00B16BBE" w:rsidRDefault="00B55378" w:rsidP="00B55378">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lastRenderedPageBreak/>
              <w:t>07</w:t>
            </w:r>
          </w:p>
        </w:tc>
        <w:tc>
          <w:tcPr>
            <w:tcW w:w="2840" w:type="dxa"/>
            <w:vAlign w:val="center"/>
          </w:tcPr>
          <w:p w14:paraId="40711255" w14:textId="0B5D35F5"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7578" w:type="dxa"/>
            <w:vAlign w:val="center"/>
          </w:tcPr>
          <w:p w14:paraId="11EBBAB1" w14:textId="77777777" w:rsidR="00B55378" w:rsidRPr="003F2775" w:rsidRDefault="00B55378" w:rsidP="00B55378">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B65E51B" w14:textId="48433A9F" w:rsidR="00B55378" w:rsidRDefault="00B55378" w:rsidP="00B55378">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380E5923" w14:textId="4CA50B51" w:rsidR="00B55378" w:rsidRPr="00CA5695" w:rsidRDefault="00B55378" w:rsidP="00CA5695">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B55378" w:rsidRPr="00D15BC3" w14:paraId="53982323" w14:textId="77777777" w:rsidTr="00CA5695">
        <w:trPr>
          <w:trHeight w:val="144"/>
        </w:trPr>
        <w:tc>
          <w:tcPr>
            <w:tcW w:w="598" w:type="dxa"/>
            <w:vAlign w:val="center"/>
          </w:tcPr>
          <w:p w14:paraId="68538455" w14:textId="0E469C49" w:rsidR="00B55378" w:rsidRPr="00B16BBE" w:rsidRDefault="00B55378" w:rsidP="00B55378">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t>08</w:t>
            </w:r>
          </w:p>
        </w:tc>
        <w:tc>
          <w:tcPr>
            <w:tcW w:w="10418" w:type="dxa"/>
            <w:gridSpan w:val="2"/>
            <w:vAlign w:val="center"/>
          </w:tcPr>
          <w:p w14:paraId="6708B1C1" w14:textId="0A249307"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Correction Notes: </w:t>
            </w:r>
          </w:p>
        </w:tc>
      </w:tr>
      <w:tr w:rsidR="00B55378" w:rsidRPr="00D15BC3" w14:paraId="4B751621" w14:textId="77777777" w:rsidTr="00990A19">
        <w:trPr>
          <w:trHeight w:val="144"/>
        </w:trPr>
        <w:tc>
          <w:tcPr>
            <w:tcW w:w="11016" w:type="dxa"/>
            <w:gridSpan w:val="3"/>
            <w:vAlign w:val="center"/>
          </w:tcPr>
          <w:p w14:paraId="3B6276D1" w14:textId="52D14401" w:rsidR="00B55378" w:rsidRPr="00B16BBE" w:rsidRDefault="00B55378" w:rsidP="00B55378">
            <w:pPr>
              <w:keepNext/>
              <w:autoSpaceDE w:val="0"/>
              <w:autoSpaceDN w:val="0"/>
              <w:adjustRightInd w:val="0"/>
              <w:spacing w:after="0" w:line="240" w:lineRule="auto"/>
              <w:rPr>
                <w:rFonts w:asciiTheme="minorHAnsi" w:hAnsiTheme="minorHAnsi" w:cstheme="minorHAnsi"/>
                <w:bCs/>
                <w:sz w:val="20"/>
                <w:szCs w:val="20"/>
              </w:rPr>
            </w:pPr>
            <w:r w:rsidRPr="00B55378">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DC0" w14:textId="11494FB2" w:rsidR="00CA0F92" w:rsidRDefault="00CA0F92" w:rsidP="00761CA3">
      <w:pPr>
        <w:suppressAutoHyphens/>
        <w:spacing w:after="0" w:line="240" w:lineRule="auto"/>
        <w:ind w:left="446"/>
        <w:rPr>
          <w:rFonts w:asciiTheme="minorHAnsi" w:hAnsiTheme="minorHAnsi" w:cstheme="minorHAnsi"/>
          <w:b/>
          <w:sz w:val="20"/>
          <w:szCs w:val="20"/>
        </w:rPr>
      </w:pPr>
    </w:p>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3"/>
        <w:gridCol w:w="3049"/>
        <w:gridCol w:w="7372"/>
      </w:tblGrid>
      <w:tr w:rsidR="00D44EA5" w:rsidRPr="00D15BC3" w14:paraId="0A1EFE25" w14:textId="77777777" w:rsidTr="009F0846">
        <w:trPr>
          <w:trHeight w:val="144"/>
        </w:trPr>
        <w:tc>
          <w:tcPr>
            <w:tcW w:w="14613" w:type="dxa"/>
            <w:gridSpan w:val="3"/>
          </w:tcPr>
          <w:p w14:paraId="4640080F" w14:textId="7520BB7C" w:rsidR="00523417" w:rsidRPr="00A119C3" w:rsidRDefault="00293A9B" w:rsidP="00CE0B8A">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00D44EA5" w:rsidRPr="00A051D6">
              <w:rPr>
                <w:rFonts w:asciiTheme="minorHAnsi" w:hAnsiTheme="minorHAnsi" w:cstheme="minorHAnsi"/>
                <w:b/>
                <w:sz w:val="20"/>
                <w:szCs w:val="20"/>
              </w:rPr>
              <w:t xml:space="preserve">. </w:t>
            </w:r>
            <w:r w:rsidR="00523417" w:rsidRPr="00032AF5">
              <w:rPr>
                <w:rFonts w:asciiTheme="minorHAnsi" w:hAnsiTheme="minorHAnsi" w:cstheme="minorHAnsi"/>
                <w:b/>
                <w:sz w:val="20"/>
                <w:szCs w:val="20"/>
              </w:rPr>
              <w:t xml:space="preserve">HERS-Verified Multiple Recirculation Loops for DHW Systems Serving Multiple Dwelling Units </w:t>
            </w:r>
            <w:r w:rsidR="00523417" w:rsidRPr="00A119C3">
              <w:rPr>
                <w:rFonts w:asciiTheme="minorHAnsi" w:hAnsiTheme="minorHAnsi" w:cstheme="minorHAnsi"/>
                <w:b/>
                <w:sz w:val="20"/>
                <w:szCs w:val="20"/>
              </w:rPr>
              <w:t>Requirements</w:t>
            </w:r>
          </w:p>
          <w:p w14:paraId="0A1EFE24" w14:textId="218209C2" w:rsidR="00BE2570" w:rsidRPr="003F2775" w:rsidRDefault="00BE2570" w:rsidP="00CE0B8A">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r w:rsidR="00523417" w:rsidRPr="003F2775">
              <w:rPr>
                <w:rFonts w:asciiTheme="minorHAnsi" w:hAnsiTheme="minorHAnsi" w:cstheme="minorHAnsi"/>
                <w:sz w:val="20"/>
                <w:szCs w:val="20"/>
              </w:rPr>
              <w:t>.</w:t>
            </w:r>
          </w:p>
        </w:tc>
      </w:tr>
      <w:tr w:rsidR="00A02EBA" w:rsidRPr="00D15BC3" w14:paraId="0A1EFE28" w14:textId="77777777" w:rsidTr="009F0846">
        <w:trPr>
          <w:trHeight w:val="144"/>
        </w:trPr>
        <w:tc>
          <w:tcPr>
            <w:tcW w:w="717" w:type="dxa"/>
            <w:vAlign w:val="center"/>
          </w:tcPr>
          <w:p w14:paraId="0A1EFE26"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1</w:t>
            </w:r>
          </w:p>
        </w:tc>
        <w:tc>
          <w:tcPr>
            <w:tcW w:w="13896" w:type="dxa"/>
            <w:gridSpan w:val="2"/>
            <w:vAlign w:val="center"/>
          </w:tcPr>
          <w:p w14:paraId="0A1EFE27" w14:textId="77777777" w:rsidR="00A02EBA" w:rsidRPr="00A119C3" w:rsidRDefault="00A02EBA" w:rsidP="000B0681">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00B2059F"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A02EBA" w:rsidRPr="00D15BC3" w14:paraId="0A1EFE2B" w14:textId="77777777" w:rsidTr="009F0846">
        <w:trPr>
          <w:trHeight w:val="144"/>
        </w:trPr>
        <w:tc>
          <w:tcPr>
            <w:tcW w:w="717" w:type="dxa"/>
            <w:vAlign w:val="center"/>
          </w:tcPr>
          <w:p w14:paraId="0A1EFE29" w14:textId="77777777" w:rsidR="00A02EBA" w:rsidRPr="00B16BBE" w:rsidRDefault="003217C3" w:rsidP="000B0681">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w:t>
            </w:r>
            <w:r w:rsidR="00A02EBA" w:rsidRPr="00B16BBE">
              <w:rPr>
                <w:rFonts w:asciiTheme="minorHAnsi" w:hAnsiTheme="minorHAnsi" w:cstheme="minorHAnsi"/>
                <w:bCs/>
                <w:sz w:val="20"/>
                <w:szCs w:val="20"/>
              </w:rPr>
              <w:t>2</w:t>
            </w:r>
          </w:p>
        </w:tc>
        <w:tc>
          <w:tcPr>
            <w:tcW w:w="13896" w:type="dxa"/>
            <w:gridSpan w:val="2"/>
            <w:vAlign w:val="center"/>
          </w:tcPr>
          <w:p w14:paraId="0A1EFE2A" w14:textId="77777777" w:rsidR="00A02EBA" w:rsidRPr="008C7D4A" w:rsidRDefault="00A02EBA" w:rsidP="000B0681">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8C6FCB" w:rsidRPr="00D15BC3" w14:paraId="0A1EFE2F" w14:textId="77777777" w:rsidTr="009440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2C" w14:textId="77777777" w:rsidR="008C6FCB" w:rsidRPr="00B16BBE" w:rsidRDefault="00B2059F"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0A1EFE2D" w14:textId="77777777" w:rsidR="008C6FCB" w:rsidRPr="00A051D6" w:rsidRDefault="008C6FCB"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21F415DE"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2BF7BA52" w14:textId="77777777" w:rsidR="00CE0B8A" w:rsidRPr="003F2775" w:rsidRDefault="00CE0B8A" w:rsidP="00CE0B8A">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A1EFE2E" w14:textId="59B39901" w:rsidR="008C6FCB" w:rsidRPr="00B16BBE" w:rsidRDefault="00CE0B8A" w:rsidP="00CE0B8A">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CE0B8A" w:rsidRPr="00D15BC3" w14:paraId="0A1EFE33" w14:textId="77777777" w:rsidTr="002A30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0A1EFE30" w14:textId="77777777" w:rsidR="00CE0B8A" w:rsidRPr="00B16BBE" w:rsidRDefault="00CE0B8A" w:rsidP="000B0681">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0A1EFE32" w14:textId="42D6B9FD" w:rsidR="00CE0B8A" w:rsidRPr="008C7D4A" w:rsidRDefault="00CE0B8A" w:rsidP="000B0681">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A02EBA" w:rsidRPr="00D15BC3" w14:paraId="0A1EFE35" w14:textId="77777777" w:rsidTr="009F0846">
        <w:trPr>
          <w:trHeight w:val="144"/>
        </w:trPr>
        <w:tc>
          <w:tcPr>
            <w:tcW w:w="14613" w:type="dxa"/>
            <w:gridSpan w:val="3"/>
            <w:vAlign w:val="center"/>
          </w:tcPr>
          <w:p w14:paraId="0A1EFE34" w14:textId="77777777" w:rsidR="00A02EBA" w:rsidRPr="00B16BBE" w:rsidRDefault="00A17372" w:rsidP="000B068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EFE36" w14:textId="77777777" w:rsidR="002332EE" w:rsidRPr="00B16BBE" w:rsidRDefault="002332EE" w:rsidP="00382877">
      <w:pPr>
        <w:spacing w:after="0"/>
        <w:rPr>
          <w:rFonts w:asciiTheme="minorHAnsi"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10259"/>
      </w:tblGrid>
      <w:tr w:rsidR="00821D80" w:rsidRPr="00D15BC3" w14:paraId="0A1EFE39" w14:textId="77777777" w:rsidTr="00944040">
        <w:trPr>
          <w:cantSplit/>
          <w:trHeight w:val="144"/>
        </w:trPr>
        <w:tc>
          <w:tcPr>
            <w:tcW w:w="4999" w:type="pct"/>
            <w:gridSpan w:val="2"/>
            <w:vAlign w:val="center"/>
          </w:tcPr>
          <w:p w14:paraId="0A1EFE37" w14:textId="086E693C" w:rsidR="00821D80" w:rsidRPr="00A119C3" w:rsidRDefault="00293A9B" w:rsidP="000B0681">
            <w:pPr>
              <w:keepNext/>
              <w:spacing w:after="0" w:line="240" w:lineRule="auto"/>
              <w:rPr>
                <w:rFonts w:asciiTheme="minorHAnsi" w:eastAsia="Times New Roman" w:hAnsiTheme="minorHAnsi" w:cstheme="minorHAnsi"/>
                <w:b/>
                <w:sz w:val="20"/>
                <w:szCs w:val="20"/>
              </w:rPr>
            </w:pPr>
            <w:r>
              <w:rPr>
                <w:rFonts w:asciiTheme="minorHAnsi" w:eastAsia="Times New Roman" w:hAnsiTheme="minorHAnsi" w:cstheme="minorHAnsi"/>
                <w:b/>
                <w:sz w:val="20"/>
                <w:szCs w:val="20"/>
              </w:rPr>
              <w:t>I</w:t>
            </w:r>
            <w:r w:rsidR="00821D80" w:rsidRPr="00A051D6">
              <w:rPr>
                <w:rFonts w:asciiTheme="minorHAnsi" w:eastAsia="Times New Roman" w:hAnsiTheme="minorHAnsi" w:cstheme="minorHAnsi"/>
                <w:b/>
                <w:sz w:val="20"/>
                <w:szCs w:val="20"/>
              </w:rPr>
              <w:t xml:space="preserve">. Determination of HERS </w:t>
            </w:r>
            <w:r w:rsidR="00821D80" w:rsidRPr="00032AF5">
              <w:rPr>
                <w:rFonts w:asciiTheme="minorHAnsi" w:eastAsia="Times New Roman" w:hAnsiTheme="minorHAnsi" w:cstheme="minorHAnsi"/>
                <w:b/>
                <w:sz w:val="20"/>
                <w:szCs w:val="20"/>
              </w:rPr>
              <w:t>Verification Compliance</w:t>
            </w:r>
          </w:p>
          <w:p w14:paraId="0A1EFE38" w14:textId="77777777" w:rsidR="00821D80" w:rsidRPr="003F2775" w:rsidRDefault="00821D80" w:rsidP="000B0681">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EFE3C" w14:textId="77777777" w:rsidTr="00944040">
        <w:trPr>
          <w:cantSplit/>
          <w:trHeight w:val="144"/>
        </w:trPr>
        <w:tc>
          <w:tcPr>
            <w:tcW w:w="246" w:type="pct"/>
            <w:vAlign w:val="center"/>
          </w:tcPr>
          <w:p w14:paraId="0A1EFE3A" w14:textId="77777777" w:rsidR="00331E9A" w:rsidRPr="00B16BBE" w:rsidRDefault="00821D80" w:rsidP="000B0681">
            <w:pPr>
              <w:keepNext/>
              <w:spacing w:after="0" w:line="240" w:lineRule="auto"/>
              <w:jc w:val="center"/>
              <w:rPr>
                <w:rFonts w:asciiTheme="minorHAnsi" w:eastAsia="Times New Roman" w:hAnsiTheme="minorHAnsi" w:cstheme="minorHAnsi"/>
                <w:sz w:val="20"/>
                <w:szCs w:val="20"/>
              </w:rPr>
            </w:pPr>
            <w:r w:rsidRPr="00B16BBE">
              <w:rPr>
                <w:rFonts w:asciiTheme="minorHAnsi" w:eastAsia="Times New Roman" w:hAnsiTheme="minorHAnsi" w:cstheme="minorHAnsi"/>
                <w:sz w:val="20"/>
                <w:szCs w:val="20"/>
              </w:rPr>
              <w:t>01</w:t>
            </w:r>
          </w:p>
        </w:tc>
        <w:tc>
          <w:tcPr>
            <w:tcW w:w="4754" w:type="pct"/>
            <w:vAlign w:val="center"/>
          </w:tcPr>
          <w:p w14:paraId="0A1EFE3B" w14:textId="77777777" w:rsidR="00821D80" w:rsidRPr="003F2775" w:rsidRDefault="00821D80" w:rsidP="000B0681">
            <w:pPr>
              <w:keepNext/>
              <w:spacing w:after="0" w:line="240" w:lineRule="auto"/>
              <w:rPr>
                <w:rFonts w:asciiTheme="minorHAnsi" w:eastAsia="Times New Roman" w:hAnsiTheme="minorHAnsi" w:cstheme="minorHAnsi"/>
                <w:sz w:val="20"/>
                <w:szCs w:val="20"/>
              </w:rPr>
            </w:pPr>
          </w:p>
        </w:tc>
      </w:tr>
    </w:tbl>
    <w:p w14:paraId="0A1EFE3D" w14:textId="77777777" w:rsidR="00821D80" w:rsidRPr="003F2775" w:rsidRDefault="00821D80" w:rsidP="002332EE">
      <w:pPr>
        <w:rPr>
          <w:rFonts w:asciiTheme="minorHAnsi" w:hAnsiTheme="minorHAnsi" w:cs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D307C" w:rsidRPr="00D15BC3" w14:paraId="0A1EFE3F" w14:textId="77777777" w:rsidTr="00A76AE7">
        <w:trPr>
          <w:trHeight w:val="288"/>
        </w:trPr>
        <w:tc>
          <w:tcPr>
            <w:tcW w:w="10950" w:type="dxa"/>
            <w:gridSpan w:val="4"/>
            <w:vAlign w:val="center"/>
          </w:tcPr>
          <w:p w14:paraId="0A1EFE3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9D307C" w:rsidRPr="00D15BC3" w14:paraId="0A1EFE41" w14:textId="77777777" w:rsidTr="00A76AE7">
        <w:trPr>
          <w:trHeight w:val="360"/>
        </w:trPr>
        <w:tc>
          <w:tcPr>
            <w:tcW w:w="10950" w:type="dxa"/>
            <w:gridSpan w:val="4"/>
            <w:vAlign w:val="center"/>
          </w:tcPr>
          <w:p w14:paraId="0A1EFE40" w14:textId="77777777" w:rsidR="009D307C" w:rsidRPr="003F2775" w:rsidRDefault="009D307C" w:rsidP="00382877">
            <w:pPr>
              <w:keepNext/>
              <w:numPr>
                <w:ilvl w:val="0"/>
                <w:numId w:val="9"/>
              </w:numPr>
              <w:spacing w:after="0" w:line="240" w:lineRule="auto"/>
              <w:ind w:left="271" w:hanging="27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9D307C" w:rsidRPr="00D15BC3" w14:paraId="0A1EFE44" w14:textId="77777777" w:rsidTr="00A76AE7">
        <w:trPr>
          <w:trHeight w:val="360"/>
        </w:trPr>
        <w:tc>
          <w:tcPr>
            <w:tcW w:w="5434" w:type="dxa"/>
          </w:tcPr>
          <w:p w14:paraId="0A1EFE42"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EFE43"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9D307C" w:rsidRPr="00D15BC3" w14:paraId="0A1EFE47" w14:textId="77777777" w:rsidTr="00A76AE7">
        <w:trPr>
          <w:trHeight w:val="360"/>
        </w:trPr>
        <w:tc>
          <w:tcPr>
            <w:tcW w:w="5434" w:type="dxa"/>
          </w:tcPr>
          <w:p w14:paraId="0A1EFE45"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EFE46"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9D307C" w:rsidRPr="00D15BC3" w14:paraId="0A1EFE4A" w14:textId="77777777" w:rsidTr="00A76AE7">
        <w:trPr>
          <w:trHeight w:val="360"/>
        </w:trPr>
        <w:tc>
          <w:tcPr>
            <w:tcW w:w="5434" w:type="dxa"/>
          </w:tcPr>
          <w:p w14:paraId="0A1EFE48"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EFE49"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9D307C" w:rsidRPr="00D15BC3" w14:paraId="0A1EFE4D" w14:textId="77777777" w:rsidTr="00A76AE7">
        <w:trPr>
          <w:trHeight w:val="360"/>
        </w:trPr>
        <w:tc>
          <w:tcPr>
            <w:tcW w:w="5434" w:type="dxa"/>
          </w:tcPr>
          <w:p w14:paraId="0A1EFE4B"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EFE4C" w14:textId="77777777" w:rsidR="009D307C" w:rsidRPr="003F2775" w:rsidRDefault="009D307C" w:rsidP="009D307C">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9D307C" w:rsidRPr="00D15BC3" w14:paraId="0A1EFE4F" w14:textId="77777777" w:rsidTr="00A76AE7">
        <w:tblPrEx>
          <w:tblCellMar>
            <w:left w:w="115" w:type="dxa"/>
            <w:right w:w="115" w:type="dxa"/>
          </w:tblCellMar>
        </w:tblPrEx>
        <w:trPr>
          <w:trHeight w:val="296"/>
        </w:trPr>
        <w:tc>
          <w:tcPr>
            <w:tcW w:w="10950" w:type="dxa"/>
            <w:gridSpan w:val="4"/>
            <w:vAlign w:val="center"/>
          </w:tcPr>
          <w:p w14:paraId="0A1EFE4E"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9D307C" w:rsidRPr="00D15BC3" w14:paraId="0A1EFE56" w14:textId="77777777" w:rsidTr="00A76AE7">
        <w:tblPrEx>
          <w:tblCellMar>
            <w:left w:w="115" w:type="dxa"/>
            <w:right w:w="115" w:type="dxa"/>
          </w:tblCellMar>
        </w:tblPrEx>
        <w:trPr>
          <w:trHeight w:val="504"/>
        </w:trPr>
        <w:tc>
          <w:tcPr>
            <w:tcW w:w="10950" w:type="dxa"/>
            <w:gridSpan w:val="4"/>
            <w:shd w:val="clear" w:color="auto" w:fill="auto"/>
          </w:tcPr>
          <w:p w14:paraId="0A1EFE50" w14:textId="77777777" w:rsidR="009D307C" w:rsidRPr="003F2775" w:rsidRDefault="009D307C" w:rsidP="00382877">
            <w:pPr>
              <w:keepNext/>
              <w:widowControl w:val="0"/>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EFE51"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EFE52"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EFE53"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EFE54"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EFE55" w14:textId="77777777" w:rsidR="009D307C" w:rsidRPr="003F2775" w:rsidRDefault="009D307C" w:rsidP="00382877">
            <w:pPr>
              <w:keepNext/>
              <w:widowControl w:val="0"/>
              <w:numPr>
                <w:ilvl w:val="0"/>
                <w:numId w:val="10"/>
              </w:numPr>
              <w:spacing w:after="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D307C" w:rsidRPr="00D15BC3" w14:paraId="0A1EFE58" w14:textId="77777777" w:rsidTr="00A76AE7">
        <w:tblPrEx>
          <w:tblCellMar>
            <w:left w:w="115" w:type="dxa"/>
            <w:right w:w="115" w:type="dxa"/>
          </w:tblCellMar>
        </w:tblPrEx>
        <w:trPr>
          <w:trHeight w:val="278"/>
        </w:trPr>
        <w:tc>
          <w:tcPr>
            <w:tcW w:w="10950" w:type="dxa"/>
            <w:gridSpan w:val="4"/>
            <w:vAlign w:val="center"/>
          </w:tcPr>
          <w:p w14:paraId="0A1EFE57"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9D307C" w:rsidRPr="00D15BC3" w14:paraId="0A1EFE5A" w14:textId="77777777" w:rsidTr="00382877">
        <w:tblPrEx>
          <w:tblCellMar>
            <w:left w:w="115" w:type="dxa"/>
            <w:right w:w="115" w:type="dxa"/>
          </w:tblCellMar>
        </w:tblPrEx>
        <w:trPr>
          <w:trHeight w:hRule="exact" w:val="360"/>
        </w:trPr>
        <w:tc>
          <w:tcPr>
            <w:tcW w:w="10950" w:type="dxa"/>
            <w:gridSpan w:val="4"/>
          </w:tcPr>
          <w:p w14:paraId="0A1EFE59" w14:textId="77777777" w:rsidR="009D307C" w:rsidRPr="003F2775" w:rsidRDefault="009D307C" w:rsidP="0038287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9D307C" w:rsidRPr="00D15BC3" w14:paraId="0A1EFE5D" w14:textId="77777777" w:rsidTr="00382877">
        <w:tblPrEx>
          <w:tblCellMar>
            <w:left w:w="115" w:type="dxa"/>
            <w:right w:w="115" w:type="dxa"/>
          </w:tblCellMar>
        </w:tblPrEx>
        <w:trPr>
          <w:trHeight w:hRule="exact" w:val="360"/>
        </w:trPr>
        <w:tc>
          <w:tcPr>
            <w:tcW w:w="5475" w:type="dxa"/>
            <w:gridSpan w:val="2"/>
          </w:tcPr>
          <w:p w14:paraId="0A1EFE5B" w14:textId="77777777" w:rsidR="009D307C" w:rsidRPr="003F2775" w:rsidRDefault="009D307C" w:rsidP="0038287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EFE5C" w14:textId="77777777" w:rsidR="009D307C" w:rsidRPr="003F2775" w:rsidRDefault="009D307C" w:rsidP="0052341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9D307C" w:rsidRPr="00D15BC3" w14:paraId="0A1EFE5F" w14:textId="77777777" w:rsidTr="00A76AE7">
        <w:tblPrEx>
          <w:tblCellMar>
            <w:left w:w="108" w:type="dxa"/>
            <w:right w:w="108" w:type="dxa"/>
          </w:tblCellMar>
        </w:tblPrEx>
        <w:trPr>
          <w:trHeight w:hRule="exact" w:val="288"/>
        </w:trPr>
        <w:tc>
          <w:tcPr>
            <w:tcW w:w="10950" w:type="dxa"/>
            <w:gridSpan w:val="4"/>
            <w:vAlign w:val="center"/>
          </w:tcPr>
          <w:p w14:paraId="0A1EFE5E"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9D307C" w:rsidRPr="00D15BC3" w14:paraId="0A1EFE62" w14:textId="77777777" w:rsidTr="00A76AE7">
        <w:tblPrEx>
          <w:tblCellMar>
            <w:left w:w="108" w:type="dxa"/>
            <w:right w:w="108" w:type="dxa"/>
          </w:tblCellMar>
        </w:tblPrEx>
        <w:trPr>
          <w:trHeight w:hRule="exact" w:val="360"/>
        </w:trPr>
        <w:tc>
          <w:tcPr>
            <w:tcW w:w="5482" w:type="dxa"/>
            <w:gridSpan w:val="3"/>
          </w:tcPr>
          <w:p w14:paraId="0A1EFE60" w14:textId="77777777"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EFE61" w14:textId="7B1906F0" w:rsidR="009D307C" w:rsidRPr="003F2775" w:rsidRDefault="009D307C" w:rsidP="009D307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r w:rsidR="00523417" w:rsidRPr="003F2775">
              <w:rPr>
                <w:rFonts w:asciiTheme="minorHAnsi" w:eastAsia="Times New Roman" w:hAnsiTheme="minorHAnsi" w:cstheme="minorHAnsi"/>
                <w:sz w:val="20"/>
                <w:szCs w:val="20"/>
              </w:rPr>
              <w:t>:</w:t>
            </w:r>
          </w:p>
        </w:tc>
      </w:tr>
      <w:tr w:rsidR="009D307C" w:rsidRPr="00D15BC3" w14:paraId="0A1EFE64" w14:textId="77777777" w:rsidTr="00A76AE7">
        <w:tblPrEx>
          <w:tblCellMar>
            <w:left w:w="108" w:type="dxa"/>
            <w:right w:w="108" w:type="dxa"/>
          </w:tblCellMar>
        </w:tblPrEx>
        <w:trPr>
          <w:trHeight w:val="288"/>
        </w:trPr>
        <w:tc>
          <w:tcPr>
            <w:tcW w:w="10950" w:type="dxa"/>
            <w:gridSpan w:val="4"/>
            <w:vAlign w:val="center"/>
          </w:tcPr>
          <w:p w14:paraId="0A1EFE63" w14:textId="77777777" w:rsidR="009D307C" w:rsidRPr="003F2775" w:rsidRDefault="009D307C" w:rsidP="0038287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9D307C" w:rsidRPr="00D15BC3" w14:paraId="0A1EFE66" w14:textId="77777777" w:rsidTr="00A76AE7">
        <w:tblPrEx>
          <w:tblCellMar>
            <w:left w:w="108" w:type="dxa"/>
            <w:right w:w="108" w:type="dxa"/>
          </w:tblCellMar>
        </w:tblPrEx>
        <w:trPr>
          <w:trHeight w:hRule="exact" w:val="360"/>
        </w:trPr>
        <w:tc>
          <w:tcPr>
            <w:tcW w:w="10950" w:type="dxa"/>
            <w:gridSpan w:val="4"/>
          </w:tcPr>
          <w:p w14:paraId="0A1EFE65" w14:textId="77777777" w:rsidR="009D307C" w:rsidRPr="003F2775" w:rsidRDefault="009D307C" w:rsidP="009D307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9D307C" w:rsidRPr="00D15BC3" w14:paraId="0A1EFE69"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7"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EFE68"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9D307C" w:rsidRPr="00D15BC3" w14:paraId="0A1EFE6C"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EFE6A" w14:textId="0A2C1A01"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r w:rsidR="00523417" w:rsidRPr="003F2775">
              <w:rPr>
                <w:rFonts w:asciiTheme="minorHAnsi" w:eastAsia="Times New Roman" w:hAnsiTheme="minorHAnsi" w:cstheme="minorHAnsi"/>
                <w:sz w:val="20"/>
                <w:szCs w:val="20"/>
              </w:rPr>
              <w:t>:</w:t>
            </w:r>
          </w:p>
        </w:tc>
        <w:tc>
          <w:tcPr>
            <w:tcW w:w="5468" w:type="dxa"/>
            <w:tcBorders>
              <w:top w:val="single" w:sz="4" w:space="0" w:color="auto"/>
              <w:left w:val="single" w:sz="4" w:space="0" w:color="auto"/>
              <w:bottom w:val="single" w:sz="4" w:space="0" w:color="auto"/>
              <w:right w:val="single" w:sz="4" w:space="0" w:color="auto"/>
            </w:tcBorders>
          </w:tcPr>
          <w:p w14:paraId="0A1EFE6B" w14:textId="77777777" w:rsidR="009D307C" w:rsidRPr="003F2775" w:rsidRDefault="009D307C" w:rsidP="009D307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EFE6D" w14:textId="77777777" w:rsidR="002332EE" w:rsidRPr="003F2775" w:rsidRDefault="002332EE" w:rsidP="002332EE">
      <w:pPr>
        <w:ind w:hanging="677"/>
        <w:rPr>
          <w:rFonts w:asciiTheme="minorHAnsi" w:hAnsiTheme="minorHAnsi" w:cstheme="minorHAnsi"/>
          <w:sz w:val="20"/>
          <w:szCs w:val="20"/>
        </w:rPr>
      </w:pPr>
    </w:p>
    <w:p w14:paraId="0A1EFE6E" w14:textId="77777777" w:rsidR="00C65571" w:rsidRPr="003F2775"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3F2775" w:rsidSect="003F2775">
          <w:headerReference w:type="even" r:id="rId9"/>
          <w:headerReference w:type="default" r:id="rId10"/>
          <w:footerReference w:type="default" r:id="rId11"/>
          <w:headerReference w:type="first" r:id="rId12"/>
          <w:pgSz w:w="12240" w:h="15840"/>
          <w:pgMar w:top="720" w:right="720" w:bottom="720" w:left="720" w:header="432" w:footer="432" w:gutter="0"/>
          <w:cols w:space="720"/>
          <w:docGrid w:linePitch="360"/>
        </w:sectPr>
      </w:pPr>
    </w:p>
    <w:p w14:paraId="0A1EFE6F" w14:textId="1941CB8C" w:rsidR="000B4BB5" w:rsidRPr="00B16BBE" w:rsidRDefault="000B4BB5" w:rsidP="00382877">
      <w:pPr>
        <w:spacing w:after="60" w:line="240" w:lineRule="auto"/>
        <w:jc w:val="center"/>
        <w:rPr>
          <w:rFonts w:asciiTheme="minorHAnsi" w:hAnsiTheme="minorHAnsi" w:cstheme="minorHAnsi"/>
          <w:b/>
          <w:sz w:val="20"/>
          <w:szCs w:val="20"/>
        </w:rPr>
      </w:pPr>
      <w:r w:rsidRPr="00B16BBE">
        <w:rPr>
          <w:rFonts w:asciiTheme="minorHAnsi" w:hAnsiTheme="minorHAnsi" w:cstheme="minorHAnsi"/>
          <w:b/>
          <w:sz w:val="20"/>
          <w:szCs w:val="20"/>
        </w:rPr>
        <w:lastRenderedPageBreak/>
        <w:t>CF3R-PLB-21-H</w:t>
      </w:r>
      <w:r w:rsidR="00523417" w:rsidRPr="00B16BBE">
        <w:rPr>
          <w:rFonts w:asciiTheme="minorHAnsi" w:hAnsiTheme="minorHAnsi" w:cstheme="minorHAnsi"/>
          <w:b/>
          <w:sz w:val="20"/>
          <w:szCs w:val="20"/>
        </w:rPr>
        <w:t xml:space="preserve"> User Instructions</w:t>
      </w:r>
    </w:p>
    <w:p w14:paraId="58EE52BB" w14:textId="0C2A7B80" w:rsidR="00523417" w:rsidRPr="00B16BBE" w:rsidRDefault="00523417" w:rsidP="000B4BB5">
      <w:pPr>
        <w:spacing w:after="60" w:line="240" w:lineRule="auto"/>
        <w:rPr>
          <w:rFonts w:asciiTheme="minorHAnsi" w:hAnsiTheme="minorHAnsi" w:cstheme="minorHAnsi"/>
          <w:b/>
          <w:sz w:val="20"/>
          <w:szCs w:val="20"/>
        </w:rPr>
      </w:pPr>
    </w:p>
    <w:p w14:paraId="2C3155A7"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7D7B49A7"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8C1D97">
        <w:rPr>
          <w:rFonts w:asciiTheme="minorHAnsi" w:hAnsiTheme="minorHAnsi" w:cstheme="minorHAnsi"/>
          <w:b/>
          <w:sz w:val="20"/>
          <w:szCs w:val="20"/>
        </w:rPr>
        <w:t>A. General Information</w:t>
      </w:r>
    </w:p>
    <w:p w14:paraId="7DC58FB0" w14:textId="77777777" w:rsidR="008C1D97" w:rsidRPr="008C1D97" w:rsidRDefault="008C1D97" w:rsidP="008C1D9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8C1D97">
        <w:rPr>
          <w:rFonts w:asciiTheme="minorHAnsi" w:hAnsiTheme="minorHAnsi" w:cstheme="minorHAnsi"/>
          <w:sz w:val="20"/>
          <w:szCs w:val="20"/>
        </w:rPr>
        <w:t xml:space="preserve">This table reports the building location as specified on the Registered CF1R. </w:t>
      </w:r>
    </w:p>
    <w:p w14:paraId="0D9D6BF9" w14:textId="77777777" w:rsidR="008C1D97"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70" w14:textId="5F29CF9A" w:rsidR="000B4BB5" w:rsidRPr="00B16BBE" w:rsidRDefault="008C1D97" w:rsidP="0038287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B</w:t>
      </w:r>
      <w:r w:rsidR="000B4BB5" w:rsidRPr="00B16BBE">
        <w:rPr>
          <w:rFonts w:asciiTheme="minorHAnsi" w:hAnsiTheme="minorHAnsi" w:cstheme="minorHAnsi"/>
          <w:b/>
          <w:sz w:val="20"/>
          <w:szCs w:val="20"/>
        </w:rPr>
        <w:t xml:space="preserve">. Design </w:t>
      </w:r>
      <w:r>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Central Water Heating Systems Information</w:t>
      </w:r>
    </w:p>
    <w:p w14:paraId="0A1EFE71" w14:textId="62E1BAF0"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0A1EFE72" w14:textId="08CD72EA" w:rsidR="000B4BB5" w:rsidRPr="00B16BBE" w:rsidRDefault="000B4BB5" w:rsidP="000B4BB5">
      <w:pPr>
        <w:keepNext/>
        <w:spacing w:after="0" w:line="240" w:lineRule="auto"/>
        <w:rPr>
          <w:rFonts w:asciiTheme="minorHAnsi" w:hAnsiTheme="minorHAnsi" w:cstheme="minorHAnsi"/>
          <w:sz w:val="20"/>
          <w:szCs w:val="20"/>
        </w:rPr>
      </w:pPr>
    </w:p>
    <w:p w14:paraId="0A1EFE73" w14:textId="620E244E" w:rsidR="000B4BB5" w:rsidRPr="00B16BBE" w:rsidRDefault="008C1D97" w:rsidP="000B4BB5">
      <w:pPr>
        <w:keepNext/>
        <w:spacing w:after="0" w:line="240" w:lineRule="auto"/>
        <w:rPr>
          <w:rFonts w:asciiTheme="minorHAnsi" w:hAnsiTheme="minorHAnsi" w:cstheme="minorHAnsi"/>
          <w:sz w:val="20"/>
          <w:szCs w:val="20"/>
        </w:rPr>
      </w:pPr>
      <w:r>
        <w:rPr>
          <w:rFonts w:asciiTheme="minorHAnsi" w:hAnsiTheme="minorHAnsi" w:cstheme="minorHAnsi"/>
          <w:b/>
          <w:sz w:val="20"/>
          <w:szCs w:val="20"/>
        </w:rPr>
        <w:t>C</w:t>
      </w:r>
      <w:r w:rsidR="000B4BB5" w:rsidRPr="00B16BBE">
        <w:rPr>
          <w:rFonts w:asciiTheme="minorHAnsi" w:hAnsiTheme="minorHAnsi" w:cstheme="minorHAnsi"/>
          <w:b/>
          <w:sz w:val="20"/>
          <w:szCs w:val="20"/>
        </w:rPr>
        <w:t xml:space="preserve">. Installed </w:t>
      </w:r>
      <w:r>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Central Water Heating Systems Information</w:t>
      </w:r>
    </w:p>
    <w:p w14:paraId="0A1EFE74" w14:textId="25850DBA" w:rsidR="000B4BB5" w:rsidRPr="00B16BBE" w:rsidRDefault="000B4BB5" w:rsidP="000B4BB5">
      <w:pPr>
        <w:keepNext/>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water heating system information that is being installed.  Require one line for each central system.</w:t>
      </w:r>
    </w:p>
    <w:p w14:paraId="0A1EFE76" w14:textId="12AE14C0"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7" w14:textId="16BE43E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02 Water Heating System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heating system type are DHW or Combined Hydronic</w:t>
      </w:r>
      <w:r w:rsidR="00B316BE" w:rsidRPr="00B16BBE">
        <w:rPr>
          <w:rFonts w:asciiTheme="minorHAnsi" w:hAnsiTheme="minorHAnsi" w:cstheme="minorHAnsi"/>
          <w:sz w:val="20"/>
          <w:szCs w:val="20"/>
        </w:rPr>
        <w:t>.</w:t>
      </w:r>
    </w:p>
    <w:p w14:paraId="0A1EFE78" w14:textId="56A24CD2" w:rsidR="000B4BB5" w:rsidRPr="00B16BBE" w:rsidRDefault="000B4BB5" w:rsidP="000B4BB5">
      <w:pPr>
        <w:keepNext/>
        <w:spacing w:after="0" w:line="240" w:lineRule="auto"/>
        <w:ind w:left="540" w:hanging="270"/>
        <w:rPr>
          <w:rFonts w:asciiTheme="minorHAnsi" w:hAnsiTheme="minorHAnsi" w:cstheme="minorHAnsi"/>
          <w:sz w:val="20"/>
          <w:szCs w:val="20"/>
        </w:rPr>
      </w:pPr>
      <w:r w:rsidRPr="00B16BBE">
        <w:rPr>
          <w:rFonts w:asciiTheme="minorHAnsi" w:hAnsiTheme="minorHAnsi" w:cstheme="minorHAnsi"/>
          <w:sz w:val="20"/>
          <w:szCs w:val="20"/>
        </w:rPr>
        <w:t xml:space="preserve">03 Water Heater Type –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water heaters are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Storage,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Storage,</w:t>
      </w:r>
      <w:r w:rsidR="00A94E2D" w:rsidRPr="00B16BBE">
        <w:rPr>
          <w:rFonts w:asciiTheme="minorHAnsi" w:hAnsiTheme="minorHAnsi" w:cstheme="minorHAnsi"/>
          <w:sz w:val="20"/>
          <w:szCs w:val="20"/>
        </w:rPr>
        <w:t xml:space="preserve"> Residential-Duty Commercial Storage,</w:t>
      </w:r>
      <w:r w:rsidRPr="00B16BBE">
        <w:rPr>
          <w:rFonts w:asciiTheme="minorHAnsi" w:hAnsiTheme="minorHAnsi" w:cstheme="minorHAnsi"/>
          <w:sz w:val="20"/>
          <w:szCs w:val="20"/>
        </w:rPr>
        <w:t xml:space="preserve"> Heat Pump, Boiler, Large</w:t>
      </w:r>
      <w:r w:rsidR="00A94E2D" w:rsidRPr="00B16BBE">
        <w:rPr>
          <w:rFonts w:asciiTheme="minorHAnsi" w:hAnsiTheme="minorHAnsi" w:cstheme="minorHAnsi"/>
          <w:sz w:val="20"/>
          <w:szCs w:val="20"/>
        </w:rPr>
        <w:t>/Commercial</w:t>
      </w:r>
      <w:r w:rsidRPr="00B16BBE">
        <w:rPr>
          <w:rFonts w:asciiTheme="minorHAnsi" w:hAnsiTheme="minorHAnsi" w:cstheme="minorHAnsi"/>
          <w:sz w:val="20"/>
          <w:szCs w:val="20"/>
        </w:rPr>
        <w:t xml:space="preserve"> Instantaneous, Small</w:t>
      </w:r>
      <w:r w:rsidR="00A94E2D" w:rsidRPr="00B16BBE">
        <w:rPr>
          <w:rFonts w:asciiTheme="minorHAnsi" w:hAnsiTheme="minorHAnsi" w:cstheme="minorHAnsi"/>
          <w:sz w:val="20"/>
          <w:szCs w:val="20"/>
        </w:rPr>
        <w:t>/Consumer</w:t>
      </w:r>
      <w:r w:rsidRPr="00B16BBE">
        <w:rPr>
          <w:rFonts w:asciiTheme="minorHAnsi" w:hAnsiTheme="minorHAnsi" w:cstheme="minorHAnsi"/>
          <w:sz w:val="20"/>
          <w:szCs w:val="20"/>
        </w:rPr>
        <w:t xml:space="preserve"> Instantaneous</w:t>
      </w:r>
      <w:r w:rsidR="00A94E2D" w:rsidRPr="00B16BBE">
        <w:rPr>
          <w:rFonts w:asciiTheme="minorHAnsi" w:hAnsiTheme="minorHAnsi" w:cstheme="minorHAnsi"/>
          <w:sz w:val="20"/>
          <w:szCs w:val="20"/>
        </w:rPr>
        <w:t>, Residential-Duty Commercial Instantaneous</w:t>
      </w:r>
      <w:r w:rsidRPr="00B16BBE">
        <w:rPr>
          <w:rFonts w:asciiTheme="minorHAnsi" w:hAnsiTheme="minorHAnsi" w:cstheme="minorHAnsi"/>
          <w:sz w:val="20"/>
          <w:szCs w:val="20"/>
        </w:rPr>
        <w:t xml:space="preserve"> or Indirect</w:t>
      </w:r>
      <w:r w:rsidR="00B316BE" w:rsidRPr="00B16BBE">
        <w:rPr>
          <w:rFonts w:asciiTheme="minorHAnsi" w:hAnsiTheme="minorHAnsi" w:cstheme="minorHAnsi"/>
          <w:sz w:val="20"/>
          <w:szCs w:val="20"/>
        </w:rPr>
        <w:t>.</w:t>
      </w:r>
    </w:p>
    <w:p w14:paraId="0A1EFE79" w14:textId="2516EAFB"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04 # of Water Heaters in system – Reference information from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A" w14:textId="6DEAB9B9"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05 Water Heater Storage Volume (gal) – User input. Value may be N/A if </w:t>
      </w:r>
      <w:r w:rsidR="0010012A" w:rsidRPr="00B16BBE">
        <w:rPr>
          <w:rFonts w:asciiTheme="minorHAnsi" w:hAnsiTheme="minorHAnsi" w:cstheme="minorHAnsi"/>
          <w:sz w:val="20"/>
          <w:szCs w:val="20"/>
        </w:rPr>
        <w:t>water heater type is instantaneous with zero storage.</w:t>
      </w:r>
      <w:r w:rsidRPr="00B16BBE">
        <w:rPr>
          <w:rFonts w:asciiTheme="minorHAnsi" w:hAnsiTheme="minorHAnsi" w:cstheme="minorHAnsi"/>
          <w:sz w:val="20"/>
          <w:szCs w:val="20"/>
        </w:rPr>
        <w:t xml:space="preserve">  </w:t>
      </w:r>
    </w:p>
    <w:p w14:paraId="0A1EFE7B" w14:textId="1FE2AEF4"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06 Fuel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The different kinds of fuel types are natural gas, propane, oil, or electricity.</w:t>
      </w:r>
    </w:p>
    <w:p w14:paraId="0A1EFE7C" w14:textId="4D1060EC"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07 Rated Input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For natural gas, propane and oil fuel type the input type is Btu/Hr. For electric the input type is kW</w:t>
      </w:r>
      <w:r w:rsidR="00B316BE" w:rsidRPr="00B16BBE">
        <w:rPr>
          <w:rFonts w:asciiTheme="minorHAnsi" w:hAnsiTheme="minorHAnsi" w:cstheme="minorHAnsi"/>
          <w:sz w:val="20"/>
          <w:szCs w:val="20"/>
        </w:rPr>
        <w:t>.</w:t>
      </w:r>
    </w:p>
    <w:p w14:paraId="0A1EFE7D" w14:textId="7C20A4D7"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08 Rated Input Value – User input. Numerical value of the rated input. Must be equal to or less than value indicated on the </w:t>
      </w:r>
      <w:r w:rsidR="007870B3" w:rsidRPr="00B16BBE">
        <w:rPr>
          <w:rFonts w:asciiTheme="minorHAnsi" w:hAnsiTheme="minorHAnsi" w:cstheme="minorHAnsi"/>
          <w:sz w:val="20"/>
          <w:szCs w:val="20"/>
        </w:rPr>
        <w:t>CF1R</w:t>
      </w:r>
      <w:r w:rsidR="00B316BE" w:rsidRPr="00B16BBE">
        <w:rPr>
          <w:rFonts w:asciiTheme="minorHAnsi" w:hAnsiTheme="minorHAnsi" w:cstheme="minorHAnsi"/>
          <w:sz w:val="20"/>
          <w:szCs w:val="20"/>
        </w:rPr>
        <w:t>.</w:t>
      </w:r>
    </w:p>
    <w:p w14:paraId="0A1EFE7E" w14:textId="5D047731"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09 Heating Efficiency Type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Different efficiency types are Energy Factor, AFUE, </w:t>
      </w:r>
      <w:r w:rsidR="00CD7CFB" w:rsidRPr="00B16BBE">
        <w:rPr>
          <w:rFonts w:asciiTheme="minorHAnsi" w:hAnsiTheme="minorHAnsi" w:cstheme="minorHAnsi"/>
          <w:sz w:val="20"/>
          <w:szCs w:val="20"/>
        </w:rPr>
        <w:t xml:space="preserve">UEF </w:t>
      </w:r>
      <w:r w:rsidRPr="00B16BBE">
        <w:rPr>
          <w:rFonts w:asciiTheme="minorHAnsi" w:hAnsiTheme="minorHAnsi" w:cstheme="minorHAnsi"/>
          <w:sz w:val="20"/>
          <w:szCs w:val="20"/>
        </w:rPr>
        <w:t>and Thermal Efficiency</w:t>
      </w:r>
      <w:r w:rsidR="00B316BE" w:rsidRPr="00B16BBE">
        <w:rPr>
          <w:rFonts w:asciiTheme="minorHAnsi" w:hAnsiTheme="minorHAnsi" w:cstheme="minorHAnsi"/>
          <w:sz w:val="20"/>
          <w:szCs w:val="20"/>
        </w:rPr>
        <w:t>.</w:t>
      </w:r>
    </w:p>
    <w:p w14:paraId="0A1EFE7F" w14:textId="5ADAE468"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10 Heating Efficiency Value – User input. Numerical value of the Heating Efficiency. Must be equal to or higher efficiency than value indicated on the </w:t>
      </w:r>
      <w:r w:rsidR="007870B3" w:rsidRPr="00B16BBE">
        <w:rPr>
          <w:rFonts w:asciiTheme="minorHAnsi" w:hAnsiTheme="minorHAnsi" w:cstheme="minorHAnsi"/>
          <w:sz w:val="20"/>
          <w:szCs w:val="20"/>
        </w:rPr>
        <w:t>CF1R</w:t>
      </w:r>
    </w:p>
    <w:p w14:paraId="0A1EFE80" w14:textId="73560C66"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11 Standby Loss – User input.  Must be equal to or less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0A1EFE81" w14:textId="3F2C93D2" w:rsidR="000B4BB5" w:rsidRPr="00B16BBE" w:rsidRDefault="000B4BB5" w:rsidP="000B4BB5">
      <w:pPr>
        <w:keepNext/>
        <w:spacing w:after="0" w:line="240" w:lineRule="auto"/>
        <w:ind w:left="720" w:hanging="450"/>
        <w:rPr>
          <w:rFonts w:asciiTheme="minorHAnsi" w:hAnsiTheme="minorHAnsi" w:cstheme="minorHAnsi"/>
          <w:sz w:val="20"/>
          <w:szCs w:val="20"/>
        </w:rPr>
      </w:pPr>
      <w:r w:rsidRPr="00B16BBE">
        <w:rPr>
          <w:rFonts w:asciiTheme="minorHAnsi" w:hAnsiTheme="minorHAnsi" w:cstheme="minorHAnsi"/>
          <w:sz w:val="20"/>
          <w:szCs w:val="20"/>
        </w:rPr>
        <w:t xml:space="preserve">12 Exterior Insul. R-Value – User input. Must be equal to or higher than value indicated on the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may be N/A if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 xml:space="preserve"> value is N/A.  </w:t>
      </w:r>
    </w:p>
    <w:p w14:paraId="252A313E" w14:textId="77777777" w:rsidR="00B16BBE" w:rsidRDefault="00B16BBE" w:rsidP="000B4BB5">
      <w:pPr>
        <w:keepNext/>
        <w:spacing w:after="0" w:line="240" w:lineRule="auto"/>
        <w:ind w:left="720" w:hanging="450"/>
        <w:rPr>
          <w:rFonts w:asciiTheme="minorHAnsi" w:hAnsiTheme="minorHAnsi" w:cstheme="minorHAnsi"/>
          <w:sz w:val="20"/>
          <w:szCs w:val="20"/>
        </w:rPr>
      </w:pPr>
    </w:p>
    <w:p w14:paraId="585B79C2" w14:textId="77777777" w:rsidR="00B16BBE" w:rsidRPr="00462743" w:rsidRDefault="00B16BBE" w:rsidP="00B16BB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462743">
        <w:rPr>
          <w:rFonts w:asciiTheme="minorHAnsi" w:hAnsiTheme="minorHAnsi" w:cstheme="minorHAnsi"/>
          <w:b/>
          <w:sz w:val="20"/>
          <w:szCs w:val="20"/>
        </w:rPr>
        <w:t xml:space="preserve">D. Design </w:t>
      </w:r>
      <w:r>
        <w:rPr>
          <w:rFonts w:asciiTheme="minorHAnsi" w:hAnsiTheme="minorHAnsi" w:cstheme="minorHAnsi"/>
          <w:b/>
          <w:sz w:val="20"/>
          <w:szCs w:val="20"/>
        </w:rPr>
        <w:t xml:space="preserve">HERS Verified Central </w:t>
      </w:r>
      <w:r w:rsidRPr="00462743">
        <w:rPr>
          <w:rFonts w:asciiTheme="minorHAnsi" w:hAnsiTheme="minorHAnsi" w:cstheme="minorHAnsi"/>
          <w:b/>
          <w:sz w:val="20"/>
          <w:szCs w:val="20"/>
        </w:rPr>
        <w:t>Water Heating Distribution Systems Information</w:t>
      </w:r>
    </w:p>
    <w:p w14:paraId="485AF146" w14:textId="77777777" w:rsidR="00B16BBE" w:rsidRPr="00462743" w:rsidRDefault="00B16BBE" w:rsidP="00B16BBE">
      <w:pPr>
        <w:keepNext/>
        <w:spacing w:after="0" w:line="240" w:lineRule="auto"/>
        <w:ind w:left="720" w:hanging="450"/>
        <w:rPr>
          <w:rFonts w:asciiTheme="minorHAnsi" w:hAnsiTheme="minorHAnsi" w:cstheme="minorHAnsi"/>
          <w:sz w:val="20"/>
          <w:szCs w:val="20"/>
        </w:rPr>
      </w:pPr>
      <w:r w:rsidRPr="00462743">
        <w:rPr>
          <w:rFonts w:asciiTheme="minorHAnsi" w:eastAsia="Times New Roman" w:hAnsiTheme="minorHAnsi" w:cstheme="minorHAnsi"/>
          <w:sz w:val="20"/>
          <w:szCs w:val="20"/>
        </w:rPr>
        <w:t>This table reports the water heating distribution types specified on the registered CF1R compliance document for this project.</w:t>
      </w:r>
      <w:r w:rsidRPr="00462743">
        <w:rPr>
          <w:rFonts w:asciiTheme="minorHAnsi" w:hAnsiTheme="minorHAnsi" w:cstheme="minorHAnsi"/>
          <w:b/>
          <w:sz w:val="20"/>
          <w:szCs w:val="20"/>
        </w:rPr>
        <w:t xml:space="preserve"> </w:t>
      </w:r>
    </w:p>
    <w:p w14:paraId="63E6F68D" w14:textId="77777777" w:rsidR="00B16BBE" w:rsidRPr="00001C88" w:rsidRDefault="00B16BBE" w:rsidP="00B16BBE">
      <w:pPr>
        <w:keepNext/>
        <w:spacing w:after="0" w:line="240" w:lineRule="auto"/>
        <w:ind w:left="720" w:hanging="450"/>
        <w:rPr>
          <w:rFonts w:asciiTheme="minorHAnsi" w:hAnsiTheme="minorHAnsi"/>
          <w:sz w:val="20"/>
          <w:szCs w:val="20"/>
        </w:rPr>
      </w:pPr>
    </w:p>
    <w:p w14:paraId="2E8D5D2F" w14:textId="77777777" w:rsidR="00B16BBE" w:rsidRPr="00294A45" w:rsidRDefault="00B16BBE" w:rsidP="00B16BB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5C5AB0">
        <w:rPr>
          <w:rFonts w:asciiTheme="minorHAnsi" w:hAnsiTheme="minorHAnsi" w:cstheme="minorHAnsi"/>
          <w:b/>
          <w:sz w:val="20"/>
          <w:szCs w:val="20"/>
        </w:rPr>
        <w:t xml:space="preserve">. </w:t>
      </w:r>
      <w:r>
        <w:rPr>
          <w:rFonts w:asciiTheme="minorHAnsi" w:hAnsiTheme="minorHAnsi" w:cstheme="minorHAnsi"/>
          <w:b/>
          <w:sz w:val="20"/>
          <w:szCs w:val="20"/>
        </w:rPr>
        <w:t>Installed</w:t>
      </w:r>
      <w:r w:rsidRPr="005C5AB0">
        <w:rPr>
          <w:rFonts w:asciiTheme="minorHAnsi" w:hAnsiTheme="minorHAnsi" w:cstheme="minorHAnsi"/>
          <w:b/>
          <w:sz w:val="20"/>
          <w:szCs w:val="20"/>
        </w:rPr>
        <w:t xml:space="preserve"> </w:t>
      </w:r>
      <w:r>
        <w:rPr>
          <w:rFonts w:asciiTheme="minorHAnsi" w:hAnsiTheme="minorHAnsi" w:cstheme="minorHAnsi"/>
          <w:b/>
          <w:sz w:val="20"/>
          <w:szCs w:val="20"/>
        </w:rPr>
        <w:t xml:space="preserve">HERS Verified Central </w:t>
      </w:r>
      <w:r w:rsidRPr="005C5AB0">
        <w:rPr>
          <w:rFonts w:asciiTheme="minorHAnsi" w:hAnsiTheme="minorHAnsi" w:cstheme="minorHAnsi"/>
          <w:b/>
          <w:sz w:val="20"/>
          <w:szCs w:val="20"/>
        </w:rPr>
        <w:t>Water Heating Distribution Systems Information</w:t>
      </w:r>
    </w:p>
    <w:p w14:paraId="003CA560" w14:textId="56439D62" w:rsidR="00B16BBE" w:rsidRPr="00294A45" w:rsidRDefault="00B16BBE" w:rsidP="00B16BBE">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01</w:t>
      </w:r>
      <w:r w:rsidRPr="00294A45">
        <w:rPr>
          <w:rFonts w:asciiTheme="minorHAnsi" w:hAnsiTheme="minorHAnsi" w:cstheme="minorHAnsi"/>
          <w:sz w:val="20"/>
          <w:szCs w:val="20"/>
        </w:rPr>
        <w:t xml:space="preserve"> Central DHW System Distribution Type </w:t>
      </w:r>
      <w:r w:rsidR="008C7D4A">
        <w:rPr>
          <w:rFonts w:asciiTheme="minorHAnsi" w:hAnsiTheme="minorHAnsi" w:cstheme="minorHAnsi"/>
          <w:sz w:val="20"/>
          <w:szCs w:val="20"/>
        </w:rPr>
        <w:t>=</w:t>
      </w:r>
      <w:r w:rsidRPr="00294A45">
        <w:rPr>
          <w:rFonts w:asciiTheme="minorHAnsi" w:hAnsiTheme="minorHAnsi" w:cstheme="minorHAnsi"/>
          <w:sz w:val="20"/>
          <w:szCs w:val="20"/>
        </w:rPr>
        <w:t xml:space="preserve"> Reference information from CF1R.</w:t>
      </w:r>
    </w:p>
    <w:p w14:paraId="31A10A6D" w14:textId="6AD19C17" w:rsidR="00B16BBE" w:rsidRPr="00001C88" w:rsidRDefault="00B16BBE" w:rsidP="00B16BBE">
      <w:pPr>
        <w:keepNext/>
        <w:spacing w:after="0" w:line="240" w:lineRule="auto"/>
        <w:ind w:left="720" w:hanging="450"/>
        <w:rPr>
          <w:rFonts w:asciiTheme="minorHAnsi" w:hAnsiTheme="minorHAnsi"/>
          <w:sz w:val="20"/>
          <w:szCs w:val="20"/>
        </w:rPr>
      </w:pPr>
      <w:r>
        <w:rPr>
          <w:rFonts w:asciiTheme="minorHAnsi" w:hAnsiTheme="minorHAnsi" w:cstheme="minorHAnsi"/>
          <w:sz w:val="20"/>
          <w:szCs w:val="20"/>
        </w:rPr>
        <w:t>02</w:t>
      </w:r>
      <w:r w:rsidRPr="00294A45">
        <w:rPr>
          <w:rFonts w:asciiTheme="minorHAnsi" w:hAnsiTheme="minorHAnsi" w:cstheme="minorHAnsi"/>
          <w:sz w:val="20"/>
          <w:szCs w:val="20"/>
        </w:rPr>
        <w:t xml:space="preserve"> Dwelling Unit DHW System Distribution Type</w:t>
      </w:r>
      <w:r w:rsidR="008C7D4A">
        <w:rPr>
          <w:rFonts w:asciiTheme="minorHAnsi" w:hAnsiTheme="minorHAnsi" w:cstheme="minorHAnsi"/>
          <w:sz w:val="20"/>
          <w:szCs w:val="20"/>
        </w:rPr>
        <w:t xml:space="preserve"> =</w:t>
      </w:r>
      <w:r w:rsidRPr="00294A45">
        <w:rPr>
          <w:rFonts w:asciiTheme="minorHAnsi" w:hAnsiTheme="minorHAnsi" w:cstheme="minorHAnsi"/>
          <w:sz w:val="20"/>
          <w:szCs w:val="20"/>
        </w:rPr>
        <w:t>- Reference information from CF1R</w:t>
      </w:r>
      <w:r w:rsidRPr="00001C88">
        <w:rPr>
          <w:rFonts w:asciiTheme="minorHAnsi" w:hAnsiTheme="minorHAnsi"/>
          <w:sz w:val="20"/>
          <w:szCs w:val="20"/>
        </w:rPr>
        <w:t>.</w:t>
      </w:r>
    </w:p>
    <w:p w14:paraId="0A1EFE84" w14:textId="531CACCF"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0A1EFE85" w14:textId="1E97A448" w:rsidR="000B4BB5" w:rsidRPr="00B16BBE" w:rsidRDefault="00B16BBE"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000B4BB5" w:rsidRPr="00B16BBE">
        <w:rPr>
          <w:rFonts w:asciiTheme="minorHAnsi" w:hAnsiTheme="minorHAnsi" w:cstheme="minorHAnsi"/>
          <w:b/>
          <w:sz w:val="20"/>
          <w:szCs w:val="20"/>
        </w:rPr>
        <w:t xml:space="preserve">. Installed </w:t>
      </w:r>
      <w:r w:rsidR="008C1D97">
        <w:rPr>
          <w:rFonts w:asciiTheme="minorHAnsi" w:hAnsiTheme="minorHAnsi" w:cstheme="minorHAnsi"/>
          <w:b/>
          <w:sz w:val="20"/>
          <w:szCs w:val="20"/>
        </w:rPr>
        <w:t xml:space="preserve">HERS Verified </w:t>
      </w:r>
      <w:r w:rsidR="000B4BB5" w:rsidRPr="00B16BBE">
        <w:rPr>
          <w:rFonts w:asciiTheme="minorHAnsi" w:hAnsiTheme="minorHAnsi" w:cstheme="minorHAnsi"/>
          <w:b/>
          <w:sz w:val="20"/>
          <w:szCs w:val="20"/>
        </w:rPr>
        <w:t>Water Heater Manufacturer Information</w:t>
      </w:r>
    </w:p>
    <w:p w14:paraId="0A1EFE86" w14:textId="40261472"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sz w:val="20"/>
          <w:szCs w:val="20"/>
        </w:rPr>
        <w:t>This table reports the manufacturer information of the installed water heater(s). Require one line for each installed water heater</w:t>
      </w:r>
      <w:r w:rsidR="00B316BE" w:rsidRPr="00B16BBE">
        <w:rPr>
          <w:rFonts w:asciiTheme="minorHAnsi" w:hAnsiTheme="minorHAnsi" w:cstheme="minorHAnsi"/>
          <w:sz w:val="20"/>
          <w:szCs w:val="20"/>
        </w:rPr>
        <w:t>.</w:t>
      </w:r>
    </w:p>
    <w:p w14:paraId="0A1EFE88" w14:textId="6875EF83"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 xml:space="preserve">01 Water Heating System ID or Name – Reference information from </w:t>
      </w:r>
      <w:r w:rsidR="007870B3" w:rsidRPr="00B16BBE">
        <w:rPr>
          <w:rFonts w:asciiTheme="minorHAnsi" w:hAnsiTheme="minorHAnsi" w:cstheme="minorHAnsi"/>
          <w:sz w:val="20"/>
          <w:szCs w:val="20"/>
        </w:rPr>
        <w:t>CF1R</w:t>
      </w:r>
      <w:r w:rsidRPr="00B16BBE">
        <w:rPr>
          <w:rFonts w:asciiTheme="minorHAnsi" w:hAnsiTheme="minorHAnsi" w:cstheme="minorHAnsi"/>
          <w:sz w:val="20"/>
          <w:szCs w:val="20"/>
        </w:rPr>
        <w:t>.</w:t>
      </w:r>
    </w:p>
    <w:p w14:paraId="0A1EFE89" w14:textId="6E2C2D41"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02 Manufacturer – User input. Enter the name of the water heater manufacturer.</w:t>
      </w:r>
    </w:p>
    <w:p w14:paraId="0A1EFE8A" w14:textId="71EFB4E9"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B16BBE">
        <w:rPr>
          <w:rFonts w:asciiTheme="minorHAnsi" w:hAnsiTheme="minorHAnsi" w:cstheme="minorHAnsi"/>
          <w:sz w:val="20"/>
          <w:szCs w:val="20"/>
        </w:rPr>
        <w:t>03 Model Number – User input. Enter the model number of the water heater.</w:t>
      </w:r>
    </w:p>
    <w:p w14:paraId="0A1EFE9A" w14:textId="36857626" w:rsidR="000B4BB5" w:rsidRPr="003F2775" w:rsidRDefault="000B4BB5" w:rsidP="003F277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sidRPr="00B16BBE">
        <w:rPr>
          <w:rFonts w:asciiTheme="minorHAnsi" w:hAnsiTheme="minorHAnsi" w:cstheme="minorHAnsi"/>
          <w:sz w:val="20"/>
          <w:szCs w:val="20"/>
        </w:rPr>
        <w:t xml:space="preserve">.  </w:t>
      </w:r>
    </w:p>
    <w:p w14:paraId="5ABF9FA4" w14:textId="77777777" w:rsidR="008C1D97" w:rsidRPr="00294A45" w:rsidRDefault="008C1D97" w:rsidP="008C1D97">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294A45">
        <w:rPr>
          <w:rFonts w:asciiTheme="minorHAnsi" w:hAnsiTheme="minorHAnsi" w:cstheme="minorHAnsi"/>
          <w:b/>
          <w:sz w:val="20"/>
          <w:szCs w:val="20"/>
        </w:rPr>
        <w:t>. Mandatory Requirements for All Central Domestic Hot Water Recirculation Systems</w:t>
      </w:r>
    </w:p>
    <w:p w14:paraId="045C3ECF" w14:textId="77777777" w:rsidR="008C1D97" w:rsidRPr="00294A45" w:rsidRDefault="008C1D97" w:rsidP="008C1D9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294A45">
        <w:rPr>
          <w:rFonts w:asciiTheme="minorHAnsi" w:hAnsiTheme="minorHAnsi" w:cstheme="minorHAnsi"/>
          <w:sz w:val="20"/>
          <w:szCs w:val="20"/>
        </w:rPr>
        <w:lastRenderedPageBreak/>
        <w:t xml:space="preserve">This table lists the requirements for all central recirculation systems.  Installer must ensure all the requirements in this table are met. </w:t>
      </w:r>
    </w:p>
    <w:p w14:paraId="1389CD87" w14:textId="77777777" w:rsidR="008C1D97"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p w14:paraId="5BB3B8D6" w14:textId="39125E2E" w:rsidR="00787649" w:rsidRPr="003F2775" w:rsidRDefault="008C1D97" w:rsidP="00382877">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r>
        <w:rPr>
          <w:rFonts w:asciiTheme="minorHAnsi" w:hAnsiTheme="minorHAnsi" w:cstheme="minorHAnsi"/>
          <w:b/>
          <w:sz w:val="20"/>
          <w:szCs w:val="20"/>
        </w:rPr>
        <w:t>H</w:t>
      </w:r>
      <w:r w:rsidR="000B4BB5" w:rsidRPr="00B16BBE">
        <w:rPr>
          <w:rFonts w:asciiTheme="minorHAnsi" w:hAnsiTheme="minorHAnsi" w:cstheme="minorHAnsi"/>
          <w:b/>
          <w:sz w:val="20"/>
          <w:szCs w:val="20"/>
        </w:rPr>
        <w:t xml:space="preserve">. </w:t>
      </w:r>
      <w:r w:rsidR="00787649" w:rsidRPr="003F2775">
        <w:rPr>
          <w:rFonts w:asciiTheme="minorHAnsi" w:hAnsiTheme="minorHAnsi" w:cstheme="minorHAnsi"/>
          <w:b/>
          <w:sz w:val="20"/>
          <w:szCs w:val="20"/>
        </w:rPr>
        <w:t>HERS-Verified Multiple Recirculation Loops for DHW Systems Serving Multiple Dwelling Units Requirements</w:t>
      </w:r>
    </w:p>
    <w:p w14:paraId="0A1EFE9C" w14:textId="4B469F9B" w:rsidR="000B4BB5" w:rsidRPr="00B16BBE" w:rsidRDefault="000B4BB5" w:rsidP="000B4BB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sz w:val="20"/>
          <w:szCs w:val="20"/>
        </w:rPr>
      </w:pPr>
      <w:r w:rsidRPr="00B16BBE">
        <w:rPr>
          <w:rFonts w:asciiTheme="minorHAnsi" w:hAnsiTheme="minorHAnsi" w:cstheme="minorHAnsi"/>
          <w:sz w:val="20"/>
          <w:szCs w:val="20"/>
        </w:rPr>
        <w:t xml:space="preserve">This table applies to all systems identified on this </w:t>
      </w:r>
      <w:r w:rsidR="00B316BE" w:rsidRPr="00B16BBE">
        <w:rPr>
          <w:rFonts w:asciiTheme="minorHAnsi" w:hAnsiTheme="minorHAnsi" w:cstheme="minorHAnsi"/>
          <w:sz w:val="20"/>
          <w:szCs w:val="20"/>
        </w:rPr>
        <w:t>compliance document</w:t>
      </w:r>
      <w:r w:rsidRPr="00B16BBE">
        <w:rPr>
          <w:rFonts w:asciiTheme="minorHAnsi" w:hAnsiTheme="minorHAnsi" w:cstheme="minorHAnsi"/>
          <w:sz w:val="20"/>
          <w:szCs w:val="20"/>
        </w:rPr>
        <w:t>. This measure requires on site HERS verification that at least two central recirculation loops are included in the system design. This credit is available to buildings with 8 or more units. The recirculation loops must be relatively equal in length and supply approximately the same number of dwelling units.</w:t>
      </w:r>
    </w:p>
    <w:p w14:paraId="15D33E26" w14:textId="6F65E5D5"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p w14:paraId="0A1EFE9D" w14:textId="77777777" w:rsidR="00787649" w:rsidRPr="003F2775" w:rsidRDefault="00787649"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787649" w:rsidRPr="003F2775" w:rsidSect="002A3072">
          <w:headerReference w:type="even" r:id="rId13"/>
          <w:headerReference w:type="default" r:id="rId14"/>
          <w:footerReference w:type="default" r:id="rId15"/>
          <w:headerReference w:type="first" r:id="rId16"/>
          <w:pgSz w:w="15840" w:h="12240" w:orient="landscape"/>
          <w:pgMar w:top="720" w:right="720" w:bottom="720" w:left="720" w:header="576" w:footer="576" w:gutter="0"/>
          <w:pgNumType w:start="1"/>
          <w:cols w:space="720"/>
          <w:docGrid w:linePitch="360"/>
        </w:sect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97"/>
        <w:gridCol w:w="2211"/>
        <w:gridCol w:w="11790"/>
      </w:tblGrid>
      <w:tr w:rsidR="00E36A79" w:rsidRPr="00D15BC3" w14:paraId="1D5CDAAD" w14:textId="77777777" w:rsidTr="003F2775">
        <w:trPr>
          <w:trHeight w:val="144"/>
        </w:trPr>
        <w:tc>
          <w:tcPr>
            <w:tcW w:w="14598" w:type="dxa"/>
            <w:gridSpan w:val="3"/>
            <w:tcBorders>
              <w:top w:val="single" w:sz="4" w:space="0" w:color="auto"/>
              <w:bottom w:val="single" w:sz="4" w:space="0" w:color="auto"/>
            </w:tcBorders>
            <w:vAlign w:val="center"/>
          </w:tcPr>
          <w:p w14:paraId="1433AC12"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B16BBE">
              <w:rPr>
                <w:rFonts w:asciiTheme="minorHAnsi" w:hAnsiTheme="minorHAnsi" w:cstheme="minorHAnsi"/>
                <w:b/>
                <w:sz w:val="20"/>
                <w:szCs w:val="20"/>
              </w:rPr>
              <w:lastRenderedPageBreak/>
              <w:t>A. General Information</w:t>
            </w:r>
          </w:p>
        </w:tc>
      </w:tr>
      <w:tr w:rsidR="00E36A79" w:rsidRPr="00D15BC3" w14:paraId="1105FDF4" w14:textId="77777777" w:rsidTr="00A50984">
        <w:trPr>
          <w:trHeight w:val="144"/>
        </w:trPr>
        <w:tc>
          <w:tcPr>
            <w:tcW w:w="597" w:type="dxa"/>
            <w:tcBorders>
              <w:top w:val="single" w:sz="4" w:space="0" w:color="auto"/>
              <w:bottom w:val="single" w:sz="4" w:space="0" w:color="auto"/>
              <w:right w:val="single" w:sz="4" w:space="0" w:color="auto"/>
            </w:tcBorders>
            <w:vAlign w:val="center"/>
          </w:tcPr>
          <w:p w14:paraId="0E3DD1CD"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2211" w:type="dxa"/>
            <w:tcBorders>
              <w:top w:val="single" w:sz="4" w:space="0" w:color="auto"/>
              <w:left w:val="single" w:sz="4" w:space="0" w:color="auto"/>
              <w:bottom w:val="single" w:sz="4" w:space="0" w:color="auto"/>
              <w:right w:val="single" w:sz="4" w:space="0" w:color="auto"/>
            </w:tcBorders>
            <w:vAlign w:val="center"/>
          </w:tcPr>
          <w:p w14:paraId="74A66CB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Name</w:t>
            </w:r>
          </w:p>
        </w:tc>
        <w:tc>
          <w:tcPr>
            <w:tcW w:w="11790" w:type="dxa"/>
            <w:tcBorders>
              <w:top w:val="single" w:sz="4" w:space="0" w:color="auto"/>
              <w:left w:val="single" w:sz="4" w:space="0" w:color="auto"/>
              <w:bottom w:val="single" w:sz="4" w:space="0" w:color="auto"/>
            </w:tcBorders>
            <w:vAlign w:val="center"/>
          </w:tcPr>
          <w:p w14:paraId="2FA611CF" w14:textId="7D1F5323" w:rsidR="00E36A79" w:rsidRPr="003F2775" w:rsidRDefault="00A45C78"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&lt;&lt;user input&gt;&gt;</w:t>
            </w:r>
          </w:p>
        </w:tc>
      </w:tr>
    </w:tbl>
    <w:p w14:paraId="0A1EFF69" w14:textId="77777777" w:rsidR="00E36A79" w:rsidRPr="003F2775" w:rsidRDefault="00E36A79" w:rsidP="00293A9B">
      <w:pPr>
        <w:spacing w:after="0"/>
        <w:rPr>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9"/>
        <w:gridCol w:w="1077"/>
        <w:gridCol w:w="914"/>
        <w:gridCol w:w="815"/>
        <w:gridCol w:w="1292"/>
        <w:gridCol w:w="1194"/>
        <w:gridCol w:w="1313"/>
        <w:gridCol w:w="1313"/>
        <w:gridCol w:w="1552"/>
        <w:gridCol w:w="1194"/>
        <w:gridCol w:w="1075"/>
        <w:gridCol w:w="1440"/>
      </w:tblGrid>
      <w:tr w:rsidR="003D13DA" w:rsidRPr="00D15BC3" w14:paraId="7A8B73CB" w14:textId="77777777" w:rsidTr="00990A19">
        <w:trPr>
          <w:trHeight w:val="144"/>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66DA6287" w14:textId="5302D38E" w:rsidR="003D13DA" w:rsidRPr="00CD63C3" w:rsidRDefault="00E36A79" w:rsidP="00990A1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B</w:t>
            </w:r>
            <w:r w:rsidR="003D13DA" w:rsidRPr="00B16BBE">
              <w:rPr>
                <w:rFonts w:asciiTheme="minorHAnsi" w:hAnsiTheme="minorHAnsi" w:cstheme="minorHAnsi"/>
                <w:b/>
                <w:sz w:val="20"/>
                <w:szCs w:val="20"/>
              </w:rPr>
              <w:t xml:space="preserve">. Design HERS Verified Central Water Heating Systems Information </w:t>
            </w:r>
          </w:p>
          <w:p w14:paraId="6302B94C" w14:textId="7A62A174" w:rsidR="00CD63C3" w:rsidRPr="003F2775" w:rsidRDefault="003D13DA"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3D13DA" w:rsidRPr="00D15BC3" w14:paraId="50F6C9FE"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center"/>
          </w:tcPr>
          <w:p w14:paraId="52E6351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1077" w:type="dxa"/>
            <w:tcBorders>
              <w:top w:val="single" w:sz="4" w:space="0" w:color="auto"/>
              <w:left w:val="single" w:sz="4" w:space="0" w:color="auto"/>
              <w:bottom w:val="single" w:sz="4" w:space="0" w:color="auto"/>
              <w:right w:val="single" w:sz="4" w:space="0" w:color="auto"/>
            </w:tcBorders>
            <w:vAlign w:val="center"/>
          </w:tcPr>
          <w:p w14:paraId="6490C23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14" w:type="dxa"/>
            <w:tcBorders>
              <w:top w:val="single" w:sz="4" w:space="0" w:color="auto"/>
              <w:left w:val="single" w:sz="4" w:space="0" w:color="auto"/>
              <w:bottom w:val="single" w:sz="4" w:space="0" w:color="auto"/>
              <w:right w:val="single" w:sz="4" w:space="0" w:color="auto"/>
            </w:tcBorders>
            <w:vAlign w:val="center"/>
          </w:tcPr>
          <w:p w14:paraId="2076F38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5" w:type="dxa"/>
            <w:tcBorders>
              <w:top w:val="single" w:sz="4" w:space="0" w:color="auto"/>
              <w:left w:val="single" w:sz="4" w:space="0" w:color="auto"/>
              <w:bottom w:val="single" w:sz="4" w:space="0" w:color="auto"/>
              <w:right w:val="single" w:sz="4" w:space="0" w:color="auto"/>
            </w:tcBorders>
            <w:vAlign w:val="center"/>
          </w:tcPr>
          <w:p w14:paraId="0E68283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1292" w:type="dxa"/>
            <w:tcBorders>
              <w:top w:val="single" w:sz="4" w:space="0" w:color="auto"/>
              <w:left w:val="single" w:sz="4" w:space="0" w:color="auto"/>
              <w:bottom w:val="single" w:sz="4" w:space="0" w:color="auto"/>
              <w:right w:val="single" w:sz="4" w:space="0" w:color="auto"/>
            </w:tcBorders>
            <w:vAlign w:val="center"/>
          </w:tcPr>
          <w:p w14:paraId="4CDC11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1194" w:type="dxa"/>
            <w:tcBorders>
              <w:top w:val="single" w:sz="4" w:space="0" w:color="auto"/>
              <w:left w:val="single" w:sz="4" w:space="0" w:color="auto"/>
              <w:bottom w:val="single" w:sz="4" w:space="0" w:color="auto"/>
              <w:right w:val="single" w:sz="4" w:space="0" w:color="auto"/>
            </w:tcBorders>
            <w:vAlign w:val="center"/>
          </w:tcPr>
          <w:p w14:paraId="31A3284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1313" w:type="dxa"/>
            <w:tcBorders>
              <w:top w:val="single" w:sz="4" w:space="0" w:color="auto"/>
              <w:left w:val="single" w:sz="4" w:space="0" w:color="auto"/>
              <w:bottom w:val="single" w:sz="4" w:space="0" w:color="auto"/>
              <w:right w:val="single" w:sz="4" w:space="0" w:color="auto"/>
            </w:tcBorders>
            <w:vAlign w:val="center"/>
          </w:tcPr>
          <w:p w14:paraId="5B4C367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1313" w:type="dxa"/>
            <w:tcBorders>
              <w:top w:val="single" w:sz="4" w:space="0" w:color="auto"/>
              <w:left w:val="single" w:sz="4" w:space="0" w:color="auto"/>
              <w:bottom w:val="single" w:sz="4" w:space="0" w:color="auto"/>
              <w:right w:val="single" w:sz="4" w:space="0" w:color="auto"/>
            </w:tcBorders>
            <w:vAlign w:val="center"/>
          </w:tcPr>
          <w:p w14:paraId="15D1EF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552" w:type="dxa"/>
            <w:tcBorders>
              <w:top w:val="single" w:sz="4" w:space="0" w:color="auto"/>
              <w:left w:val="single" w:sz="4" w:space="0" w:color="auto"/>
              <w:bottom w:val="single" w:sz="4" w:space="0" w:color="auto"/>
              <w:right w:val="single" w:sz="4" w:space="0" w:color="auto"/>
            </w:tcBorders>
            <w:vAlign w:val="center"/>
          </w:tcPr>
          <w:p w14:paraId="31CEDF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1194" w:type="dxa"/>
            <w:tcBorders>
              <w:top w:val="single" w:sz="4" w:space="0" w:color="auto"/>
              <w:left w:val="single" w:sz="4" w:space="0" w:color="auto"/>
              <w:bottom w:val="single" w:sz="4" w:space="0" w:color="auto"/>
              <w:right w:val="single" w:sz="4" w:space="0" w:color="auto"/>
            </w:tcBorders>
            <w:vAlign w:val="center"/>
          </w:tcPr>
          <w:p w14:paraId="685CA7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1075" w:type="dxa"/>
            <w:tcBorders>
              <w:top w:val="single" w:sz="4" w:space="0" w:color="auto"/>
              <w:left w:val="single" w:sz="4" w:space="0" w:color="auto"/>
              <w:bottom w:val="single" w:sz="4" w:space="0" w:color="auto"/>
              <w:right w:val="single" w:sz="4" w:space="0" w:color="auto"/>
            </w:tcBorders>
            <w:vAlign w:val="center"/>
          </w:tcPr>
          <w:p w14:paraId="4583EEA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440" w:type="dxa"/>
            <w:tcBorders>
              <w:top w:val="single" w:sz="4" w:space="0" w:color="auto"/>
              <w:left w:val="single" w:sz="4" w:space="0" w:color="auto"/>
              <w:bottom w:val="single" w:sz="4" w:space="0" w:color="auto"/>
              <w:right w:val="single" w:sz="4" w:space="0" w:color="auto"/>
            </w:tcBorders>
            <w:vAlign w:val="center"/>
          </w:tcPr>
          <w:p w14:paraId="71687FAB"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3D13DA" w:rsidRPr="00D15BC3" w14:paraId="4E5086E3"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bottom"/>
          </w:tcPr>
          <w:p w14:paraId="26AFED5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1077" w:type="dxa"/>
            <w:tcBorders>
              <w:top w:val="single" w:sz="4" w:space="0" w:color="auto"/>
              <w:left w:val="single" w:sz="4" w:space="0" w:color="auto"/>
              <w:bottom w:val="single" w:sz="4" w:space="0" w:color="auto"/>
              <w:right w:val="single" w:sz="4" w:space="0" w:color="auto"/>
            </w:tcBorders>
            <w:vAlign w:val="bottom"/>
          </w:tcPr>
          <w:p w14:paraId="4630005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14" w:type="dxa"/>
            <w:tcBorders>
              <w:top w:val="single" w:sz="4" w:space="0" w:color="auto"/>
              <w:left w:val="single" w:sz="4" w:space="0" w:color="auto"/>
              <w:bottom w:val="single" w:sz="4" w:space="0" w:color="auto"/>
              <w:right w:val="single" w:sz="4" w:space="0" w:color="auto"/>
            </w:tcBorders>
            <w:vAlign w:val="bottom"/>
          </w:tcPr>
          <w:p w14:paraId="3A88C64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5" w:type="dxa"/>
            <w:tcBorders>
              <w:top w:val="single" w:sz="4" w:space="0" w:color="auto"/>
              <w:left w:val="single" w:sz="4" w:space="0" w:color="auto"/>
              <w:bottom w:val="single" w:sz="4" w:space="0" w:color="auto"/>
              <w:right w:val="single" w:sz="4" w:space="0" w:color="auto"/>
            </w:tcBorders>
            <w:vAlign w:val="bottom"/>
          </w:tcPr>
          <w:p w14:paraId="2C2B0A4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0A36FF8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AF55918"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3167EE5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7B3087B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0FD2F263"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1313" w:type="dxa"/>
            <w:tcBorders>
              <w:top w:val="single" w:sz="4" w:space="0" w:color="auto"/>
              <w:left w:val="single" w:sz="4" w:space="0" w:color="auto"/>
              <w:bottom w:val="single" w:sz="4" w:space="0" w:color="auto"/>
              <w:right w:val="single" w:sz="4" w:space="0" w:color="auto"/>
            </w:tcBorders>
            <w:vAlign w:val="bottom"/>
          </w:tcPr>
          <w:p w14:paraId="2AA98C52"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552" w:type="dxa"/>
            <w:tcBorders>
              <w:top w:val="single" w:sz="4" w:space="0" w:color="auto"/>
              <w:left w:val="single" w:sz="4" w:space="0" w:color="auto"/>
              <w:bottom w:val="single" w:sz="4" w:space="0" w:color="auto"/>
              <w:right w:val="single" w:sz="4" w:space="0" w:color="auto"/>
            </w:tcBorders>
            <w:vAlign w:val="bottom"/>
          </w:tcPr>
          <w:p w14:paraId="4578D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48BAF14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46C7C820"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955537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440" w:type="dxa"/>
            <w:tcBorders>
              <w:top w:val="single" w:sz="4" w:space="0" w:color="auto"/>
              <w:left w:val="single" w:sz="4" w:space="0" w:color="auto"/>
              <w:bottom w:val="single" w:sz="4" w:space="0" w:color="auto"/>
              <w:right w:val="single" w:sz="4" w:space="0" w:color="auto"/>
            </w:tcBorders>
            <w:vAlign w:val="bottom"/>
          </w:tcPr>
          <w:p w14:paraId="596F95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28C951B6"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C439C3" w:rsidRPr="00D15BC3" w14:paraId="34608DAE"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tcPr>
          <w:p w14:paraId="02538F28" w14:textId="2C7544CD"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w:t>
            </w:r>
            <w:r w:rsidR="000D7F68">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077" w:type="dxa"/>
            <w:tcBorders>
              <w:top w:val="single" w:sz="4" w:space="0" w:color="auto"/>
              <w:left w:val="single" w:sz="4" w:space="0" w:color="auto"/>
              <w:bottom w:val="single" w:sz="4" w:space="0" w:color="auto"/>
              <w:right w:val="single" w:sz="4" w:space="0" w:color="auto"/>
            </w:tcBorders>
          </w:tcPr>
          <w:p w14:paraId="0BE06EDB"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w:t>
            </w:r>
            <w:r w:rsidRPr="009C5275">
              <w:rPr>
                <w:rFonts w:asciiTheme="minorHAnsi" w:eastAsia="Times New Roman" w:hAnsiTheme="minorHAnsi" w:cstheme="minorHAnsi"/>
                <w:sz w:val="20"/>
                <w:szCs w:val="20"/>
              </w:rPr>
              <w:t xml:space="preserv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p>
          <w:p w14:paraId="3C099051"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A</w:t>
            </w:r>
            <w:r w:rsidRPr="009C5275">
              <w:rPr>
                <w:rFonts w:asciiTheme="minorHAnsi" w:eastAsia="Times New Roman" w:hAnsiTheme="minorHAnsi" w:cstheme="minorHAnsi"/>
                <w:sz w:val="20"/>
                <w:szCs w:val="20"/>
              </w:rPr>
              <w:t>llowed values=</w:t>
            </w:r>
          </w:p>
          <w:p w14:paraId="55F23536" w14:textId="55BBB87E" w:rsidR="00C439C3" w:rsidRPr="009C5275" w:rsidRDefault="00C439C3" w:rsidP="00990A19">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DHW, </w:t>
            </w:r>
            <w:r w:rsidR="002B34E7">
              <w:rPr>
                <w:rFonts w:asciiTheme="minorHAnsi" w:eastAsia="Times New Roman" w:hAnsiTheme="minorHAnsi" w:cstheme="minorHAnsi"/>
                <w:sz w:val="20"/>
                <w:szCs w:val="20"/>
              </w:rPr>
              <w:t xml:space="preserve">Hydronic, </w:t>
            </w:r>
            <w:r w:rsidRPr="009C5275">
              <w:rPr>
                <w:rFonts w:asciiTheme="minorHAnsi" w:eastAsia="Times New Roman" w:hAnsiTheme="minorHAnsi" w:cstheme="minorHAnsi"/>
                <w:sz w:val="20"/>
                <w:szCs w:val="20"/>
              </w:rPr>
              <w:t>or</w:t>
            </w:r>
          </w:p>
          <w:p w14:paraId="47F044E3" w14:textId="29DD39F3"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Combined Hydronic</w:t>
            </w:r>
            <w:r w:rsidR="00A87E01">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w:t>
            </w:r>
            <w:r w:rsidR="00A87E01">
              <w:rPr>
                <w:rFonts w:asciiTheme="minorHAnsi" w:eastAsia="Times New Roman" w:hAnsiTheme="minorHAnsi" w:cstheme="minorHAnsi"/>
                <w:sz w:val="20"/>
                <w:szCs w:val="20"/>
              </w:rPr>
              <w:t>else</w:t>
            </w:r>
            <w:r>
              <w:rPr>
                <w:rFonts w:asciiTheme="minorHAnsi" w:eastAsia="Times New Roman" w:hAnsiTheme="minorHAnsi" w:cstheme="minorHAnsi"/>
                <w:sz w:val="20"/>
                <w:szCs w:val="20"/>
              </w:rPr>
              <w:t>If Prescriptive then NA</w:t>
            </w:r>
          </w:p>
          <w:p w14:paraId="08610C19" w14:textId="678FA45C"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&gt;&gt;</w:t>
            </w:r>
          </w:p>
        </w:tc>
        <w:tc>
          <w:tcPr>
            <w:tcW w:w="914" w:type="dxa"/>
            <w:tcBorders>
              <w:top w:val="single" w:sz="4" w:space="0" w:color="auto"/>
              <w:left w:val="single" w:sz="4" w:space="0" w:color="auto"/>
              <w:bottom w:val="single" w:sz="4" w:space="0" w:color="auto"/>
              <w:right w:val="single" w:sz="4" w:space="0" w:color="auto"/>
            </w:tcBorders>
          </w:tcPr>
          <w:p w14:paraId="17E40461" w14:textId="029CD324"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&lt;&lt;</w:t>
            </w:r>
            <w:r w:rsidRPr="006B1A95">
              <w:rPr>
                <w:rFonts w:asciiTheme="minorHAnsi" w:eastAsia="Times New Roman" w:hAnsiTheme="minorHAnsi" w:cstheme="minorHAnsi"/>
                <w:sz w:val="20"/>
                <w:szCs w:val="20"/>
              </w:rPr>
              <w:t>Reference values from CF1R.</w:t>
            </w:r>
          </w:p>
          <w:p w14:paraId="2188AA59" w14:textId="77777777" w:rsidR="006B1A95" w:rsidRPr="006B1A9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6B1A95">
              <w:rPr>
                <w:rFonts w:asciiTheme="minorHAnsi" w:eastAsia="Times New Roman" w:hAnsiTheme="minorHAnsi" w:cstheme="minorHAnsi"/>
                <w:sz w:val="20"/>
                <w:szCs w:val="20"/>
              </w:rPr>
              <w:t>Allowed values:</w:t>
            </w:r>
          </w:p>
          <w:p w14:paraId="0C822A14" w14:textId="1E16ED0A" w:rsidR="00C439C3" w:rsidRPr="003F2775" w:rsidRDefault="006B1A95" w:rsidP="006B1A9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6B1A95">
              <w:rPr>
                <w:rFonts w:asciiTheme="minorHAnsi" w:eastAsia="Times New Roman" w:hAnsiTheme="minorHAnsi" w:cstheme="minorHAnsi"/>
                <w:sz w:val="20"/>
                <w:szCs w:val="20"/>
              </w:rPr>
              <w:t xml:space="preserve">Boiler,  Indirect, Consumer Instantaneous, Commercial Instantaneous, Consumer Storage, Commercial Storage, Residential-Duty Commercial Storage, </w:t>
            </w:r>
            <w:r w:rsidRPr="006B1A95">
              <w:rPr>
                <w:rFonts w:asciiTheme="minorHAnsi" w:eastAsia="Times New Roman" w:hAnsiTheme="minorHAnsi" w:cstheme="minorHAnsi"/>
                <w:sz w:val="20"/>
                <w:szCs w:val="20"/>
              </w:rPr>
              <w:lastRenderedPageBreak/>
              <w:t>or Residential-Duty Commercial Instantaneous &gt;&gt;</w:t>
            </w:r>
          </w:p>
        </w:tc>
        <w:tc>
          <w:tcPr>
            <w:tcW w:w="815" w:type="dxa"/>
            <w:tcBorders>
              <w:top w:val="single" w:sz="4" w:space="0" w:color="auto"/>
              <w:left w:val="single" w:sz="4" w:space="0" w:color="auto"/>
              <w:bottom w:val="single" w:sz="4" w:space="0" w:color="auto"/>
              <w:right w:val="single" w:sz="4" w:space="0" w:color="auto"/>
            </w:tcBorders>
          </w:tcPr>
          <w:p w14:paraId="7894F03E" w14:textId="70904D3B"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lastRenderedPageBreak/>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292" w:type="dxa"/>
            <w:tcBorders>
              <w:top w:val="single" w:sz="4" w:space="0" w:color="auto"/>
              <w:left w:val="single" w:sz="4" w:space="0" w:color="auto"/>
              <w:bottom w:val="single" w:sz="4" w:space="0" w:color="auto"/>
              <w:right w:val="single" w:sz="4" w:space="0" w:color="auto"/>
            </w:tcBorders>
          </w:tcPr>
          <w:p w14:paraId="04D17675" w14:textId="26854310"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sidR="00C97C39">
              <w:t xml:space="preserve"> </w:t>
            </w:r>
            <w:r w:rsidR="00C97C39" w:rsidRPr="00C97C39">
              <w:rPr>
                <w:rFonts w:asciiTheme="minorHAnsi" w:eastAsia="Times New Roman" w:hAnsiTheme="minorHAnsi" w:cstheme="minorHAnsi"/>
                <w:sz w:val="20"/>
                <w:szCs w:val="20"/>
              </w:rPr>
              <w:t>Reference values from CF1R</w:t>
            </w:r>
            <w:r w:rsidR="00D731F2">
              <w:rPr>
                <w:rFonts w:asciiTheme="minorHAnsi" w:eastAsia="Times New Roman" w:hAnsiTheme="minorHAnsi" w:cstheme="minorHAnsi"/>
                <w:sz w:val="20"/>
                <w:szCs w:val="20"/>
              </w:rPr>
              <w:t>,</w:t>
            </w:r>
            <w:r w:rsidR="00D731F2" w:rsidRPr="00DC3475">
              <w:rPr>
                <w:rFonts w:asciiTheme="minorHAnsi" w:eastAsia="Times New Roman" w:hAnsiTheme="minorHAnsi" w:cstheme="minorHAnsi"/>
                <w:sz w:val="18"/>
                <w:szCs w:val="18"/>
              </w:rPr>
              <w:t xml:space="preserve"> </w:t>
            </w:r>
            <w:r w:rsidR="00D731F2" w:rsidRPr="00D731F2">
              <w:rPr>
                <w:rFonts w:asciiTheme="minorHAnsi" w:eastAsia="Times New Roman" w:hAnsiTheme="minorHAnsi" w:cstheme="minorHAnsi"/>
                <w:sz w:val="20"/>
                <w:szCs w:val="20"/>
              </w:rPr>
              <w:t>NA is allowed only if B03 =   Consumer Instantaneous, Commercial Instantaneous, or  Residential-Duty Commercial Instantaneous</w:t>
            </w:r>
            <w:r w:rsidR="00D731F2" w:rsidRPr="00DC3475">
              <w:rPr>
                <w:rFonts w:asciiTheme="minorHAnsi" w:eastAsia="Times New Roman" w:hAnsiTheme="minorHAnsi" w:cstheme="minorHAnsi"/>
                <w:sz w:val="18"/>
                <w:szCs w:val="18"/>
              </w:rPr>
              <w:t xml:space="preserve"> </w:t>
            </w:r>
            <w:r w:rsidR="00C97C39" w:rsidRPr="00C97C39">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72BA2AC3" w14:textId="66F37A6D" w:rsidR="00C439C3" w:rsidRPr="003F2775" w:rsidRDefault="00C439C3" w:rsidP="00C97C3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sidR="00C97C39">
              <w:t xml:space="preserve"> </w:t>
            </w:r>
            <w:r w:rsidR="00C97C39" w:rsidRPr="00C97C39">
              <w:rPr>
                <w:rFonts w:asciiTheme="minorHAnsi" w:eastAsia="Times New Roman" w:hAnsiTheme="minorHAnsi" w:cstheme="minorHAnsi"/>
                <w:sz w:val="20"/>
                <w:szCs w:val="20"/>
              </w:rPr>
              <w:t>Reference values from CF1R, allowed values:  Natural Gas, Propane, Electric Resistance, or Heat Pump</w:t>
            </w:r>
            <w:r w:rsidR="00C97C39" w:rsidRPr="00C97C39" w:rsidDel="00C97C39">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 &gt;</w:t>
            </w:r>
            <w:r w:rsidRPr="009C5275">
              <w:rPr>
                <w:rFonts w:asciiTheme="minorHAnsi" w:hAnsiTheme="minorHAnsi" w:cstheme="minorHAnsi"/>
                <w:sz w:val="20"/>
                <w:szCs w:val="20"/>
              </w:rPr>
              <w:t>&gt;</w:t>
            </w:r>
          </w:p>
        </w:tc>
        <w:tc>
          <w:tcPr>
            <w:tcW w:w="1313" w:type="dxa"/>
            <w:tcBorders>
              <w:top w:val="single" w:sz="4" w:space="0" w:color="auto"/>
              <w:left w:val="single" w:sz="4" w:space="0" w:color="auto"/>
              <w:bottom w:val="single" w:sz="4" w:space="0" w:color="auto"/>
              <w:right w:val="single" w:sz="4" w:space="0" w:color="auto"/>
            </w:tcBorders>
          </w:tcPr>
          <w:p w14:paraId="16FF787D" w14:textId="3908A8AC"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w:t>
            </w:r>
            <w:r w:rsidR="009F5DF7">
              <w:rPr>
                <w:rFonts w:asciiTheme="minorHAnsi" w:eastAsia="Times New Roman" w:hAnsiTheme="minorHAnsi" w:cstheme="minorHAnsi"/>
                <w:sz w:val="20"/>
                <w:szCs w:val="20"/>
              </w:rPr>
              <w:t>6</w:t>
            </w:r>
            <w:r w:rsidRPr="009C5275">
              <w:rPr>
                <w:rFonts w:asciiTheme="minorHAnsi" w:eastAsia="Times New Roman" w:hAnsiTheme="minorHAnsi" w:cstheme="minorHAnsi"/>
                <w:sz w:val="20"/>
                <w:szCs w:val="20"/>
              </w:rPr>
              <w:t xml:space="preserve"> = Heat Pump, then result = NA; </w:t>
            </w:r>
          </w:p>
          <w:p w14:paraId="6A457B3B" w14:textId="60644406" w:rsidR="009F5DF7" w:rsidRDefault="00C439C3" w:rsidP="009F5DF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If B06 = Natural Gas </w:t>
            </w:r>
            <w:r w:rsidR="009F5DF7">
              <w:rPr>
                <w:rFonts w:asciiTheme="minorHAnsi" w:eastAsia="Times New Roman" w:hAnsiTheme="minorHAnsi" w:cstheme="minorHAnsi"/>
                <w:sz w:val="20"/>
                <w:szCs w:val="20"/>
              </w:rPr>
              <w:t xml:space="preserve">or </w:t>
            </w:r>
            <w:r w:rsidRPr="009C5275">
              <w:rPr>
                <w:rFonts w:asciiTheme="minorHAnsi" w:eastAsia="Times New Roman" w:hAnsiTheme="minorHAnsi" w:cstheme="minorHAnsi"/>
                <w:sz w:val="20"/>
                <w:szCs w:val="20"/>
              </w:rPr>
              <w:t>Propane,</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 xml:space="preserve">then </w:t>
            </w:r>
            <w:r w:rsidR="00F709F4">
              <w:rPr>
                <w:rFonts w:asciiTheme="minorHAnsi" w:eastAsia="Times New Roman" w:hAnsiTheme="minorHAnsi" w:cstheme="minorHAnsi"/>
                <w:sz w:val="20"/>
                <w:szCs w:val="20"/>
              </w:rPr>
              <w:t xml:space="preserve">value </w:t>
            </w:r>
            <w:r w:rsidRPr="009C5275">
              <w:rPr>
                <w:rFonts w:asciiTheme="minorHAnsi" w:eastAsia="Times New Roman" w:hAnsiTheme="minorHAnsi" w:cstheme="minorHAnsi"/>
                <w:sz w:val="20"/>
                <w:szCs w:val="20"/>
              </w:rPr>
              <w:t>= Btu/Hr</w:t>
            </w:r>
            <w:r w:rsidR="009F5DF7">
              <w:rPr>
                <w:rFonts w:asciiTheme="minorHAnsi" w:eastAsia="Times New Roman" w:hAnsiTheme="minorHAnsi" w:cstheme="minorHAnsi"/>
                <w:sz w:val="20"/>
                <w:szCs w:val="20"/>
              </w:rPr>
              <w:t>;</w:t>
            </w:r>
            <w:r w:rsidRPr="009C5275">
              <w:rPr>
                <w:rFonts w:asciiTheme="minorHAnsi" w:eastAsia="Times New Roman" w:hAnsiTheme="minorHAnsi" w:cstheme="minorHAnsi"/>
                <w:sz w:val="20"/>
                <w:szCs w:val="20"/>
              </w:rPr>
              <w:t xml:space="preserve">  </w:t>
            </w:r>
          </w:p>
          <w:p w14:paraId="1602E99C" w14:textId="29CE3294" w:rsidR="00C439C3" w:rsidRPr="003F2775" w:rsidRDefault="00C439C3" w:rsidP="00F709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Else if </w:t>
            </w:r>
            <w:r w:rsidR="009F5DF7">
              <w:rPr>
                <w:rFonts w:asciiTheme="minorHAnsi" w:eastAsia="Times New Roman" w:hAnsiTheme="minorHAnsi" w:cstheme="minorHAnsi"/>
                <w:sz w:val="20"/>
                <w:szCs w:val="20"/>
              </w:rPr>
              <w:t>B06</w:t>
            </w:r>
            <w:r w:rsidRPr="009C5275">
              <w:rPr>
                <w:rFonts w:asciiTheme="minorHAnsi" w:eastAsia="Times New Roman" w:hAnsiTheme="minorHAnsi" w:cstheme="minorHAnsi"/>
                <w:sz w:val="20"/>
                <w:szCs w:val="20"/>
              </w:rPr>
              <w:t xml:space="preserve"> = Electricity then </w:t>
            </w:r>
            <w:r w:rsidR="00F709F4">
              <w:rPr>
                <w:rFonts w:asciiTheme="minorHAnsi" w:eastAsia="Times New Roman" w:hAnsiTheme="minorHAnsi" w:cstheme="minorHAnsi"/>
                <w:sz w:val="20"/>
                <w:szCs w:val="20"/>
              </w:rPr>
              <w:t xml:space="preserve">value </w:t>
            </w:r>
            <w:r w:rsidRPr="009C5275">
              <w:rPr>
                <w:rFonts w:asciiTheme="minorHAnsi" w:eastAsia="Times New Roman" w:hAnsiTheme="minorHAnsi" w:cstheme="minorHAnsi"/>
                <w:sz w:val="20"/>
                <w:szCs w:val="20"/>
              </w:rPr>
              <w:t>= kW</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313" w:type="dxa"/>
            <w:tcBorders>
              <w:top w:val="single" w:sz="4" w:space="0" w:color="auto"/>
              <w:left w:val="single" w:sz="4" w:space="0" w:color="auto"/>
              <w:bottom w:val="single" w:sz="4" w:space="0" w:color="auto"/>
              <w:right w:val="single" w:sz="4" w:space="0" w:color="auto"/>
            </w:tcBorders>
          </w:tcPr>
          <w:p w14:paraId="5E570788" w14:textId="667710DC" w:rsidR="00F709F4" w:rsidRPr="009C3545" w:rsidRDefault="00C439C3" w:rsidP="00F709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03 = Heat Pump, then result = NA;</w:t>
            </w:r>
            <w:r>
              <w:rPr>
                <w:rFonts w:asciiTheme="minorHAnsi" w:eastAsia="Times New Roman" w:hAnsiTheme="minorHAnsi" w:cstheme="minorHAnsi"/>
                <w:sz w:val="20"/>
                <w:szCs w:val="20"/>
              </w:rPr>
              <w:t xml:space="preserve"> If performanc</w:t>
            </w:r>
            <w:r w:rsidR="00B02CA5">
              <w:rPr>
                <w:rFonts w:asciiTheme="minorHAnsi" w:eastAsia="Times New Roman" w:hAnsiTheme="minorHAnsi" w:cstheme="minorHAnsi"/>
                <w:sz w:val="20"/>
                <w:szCs w:val="20"/>
              </w:rPr>
              <w:t>e</w:t>
            </w:r>
            <w:r w:rsidR="00F709F4">
              <w:rPr>
                <w:rFonts w:asciiTheme="minorHAnsi" w:eastAsia="Times New Roman" w:hAnsiTheme="minorHAnsi" w:cstheme="minorHAnsi"/>
                <w:sz w:val="20"/>
                <w:szCs w:val="20"/>
              </w:rPr>
              <w:t>, reference value from CF1R-PRF; Else if prescriptive B08 = NA&gt;&gt;</w:t>
            </w:r>
          </w:p>
          <w:p w14:paraId="25475C2F" w14:textId="07882E64" w:rsidR="00C439C3" w:rsidRPr="00E14EA4" w:rsidRDefault="00C439C3" w:rsidP="00EA0E2B">
            <w:pPr>
              <w:spacing w:after="0"/>
              <w:rPr>
                <w:rFonts w:asciiTheme="minorHAnsi" w:eastAsia="Times New Roman" w:hAnsiTheme="minorHAnsi" w:cstheme="minorHAnsi"/>
                <w:sz w:val="20"/>
                <w:szCs w:val="20"/>
              </w:rPr>
            </w:pPr>
          </w:p>
          <w:p w14:paraId="798EBCB5" w14:textId="23F3FCAE" w:rsidR="00C439C3" w:rsidRPr="00E14EA4" w:rsidRDefault="00C439C3" w:rsidP="00990A19">
            <w:pPr>
              <w:spacing w:after="0"/>
              <w:rPr>
                <w:rFonts w:asciiTheme="minorHAnsi" w:eastAsia="Times New Roman" w:hAnsiTheme="minorHAnsi" w:cstheme="minorHAnsi"/>
                <w:sz w:val="20"/>
                <w:szCs w:val="20"/>
              </w:rPr>
            </w:pPr>
          </w:p>
          <w:p w14:paraId="21819DCB" w14:textId="7AF6A0B3" w:rsidR="00C439C3" w:rsidRDefault="00C439C3" w:rsidP="00B55378">
            <w:pPr>
              <w:spacing w:after="0"/>
              <w:rPr>
                <w:rFonts w:asciiTheme="minorHAnsi" w:eastAsia="Times New Roman" w:hAnsiTheme="minorHAnsi" w:cstheme="minorHAnsi"/>
                <w:sz w:val="20"/>
                <w:szCs w:val="20"/>
              </w:rPr>
            </w:pPr>
          </w:p>
          <w:p w14:paraId="557E8573" w14:textId="240C0395" w:rsidR="00C439C3" w:rsidRPr="00E14EA4" w:rsidRDefault="00C439C3" w:rsidP="00F709F4">
            <w:pPr>
              <w:spacing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w:t>
            </w:r>
          </w:p>
          <w:p w14:paraId="08C8C2BE" w14:textId="13C08425" w:rsidR="00C439C3" w:rsidRPr="003F27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tcPr>
          <w:p w14:paraId="6079CD7F"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Allowed values are *Energy Factor, *AFUE </w:t>
            </w:r>
          </w:p>
          <w:p w14:paraId="3BCD70C8" w14:textId="77777777" w:rsidR="00C439C3" w:rsidRPr="009C5275"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*Thermal Efficiency</w:t>
            </w:r>
          </w:p>
          <w:p w14:paraId="7E43CDEA" w14:textId="77777777" w:rsidR="002B3B9C"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*Uniform Energy Factor</w:t>
            </w:r>
            <w:r w:rsidR="002B3B9C">
              <w:rPr>
                <w:rFonts w:asciiTheme="minorHAnsi" w:eastAsia="Times New Roman" w:hAnsiTheme="minorHAnsi" w:cstheme="minorHAnsi"/>
                <w:sz w:val="20"/>
                <w:szCs w:val="20"/>
              </w:rPr>
              <w:t>;</w:t>
            </w:r>
          </w:p>
          <w:p w14:paraId="5B38A34C" w14:textId="5B9A45F3" w:rsidR="00C439C3" w:rsidRPr="003F2775" w:rsidRDefault="002B3B9C"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Else value =</w:t>
            </w:r>
            <w:r w:rsidR="00C439C3">
              <w:rPr>
                <w:rFonts w:asciiTheme="minorHAnsi" w:eastAsia="Times New Roman" w:hAnsiTheme="minorHAnsi" w:cstheme="minorHAnsi"/>
                <w:sz w:val="20"/>
                <w:szCs w:val="20"/>
              </w:rPr>
              <w:t xml:space="preserve"> NA</w:t>
            </w:r>
            <w:r w:rsidR="00C439C3" w:rsidDel="00F2291F">
              <w:rPr>
                <w:rFonts w:asciiTheme="minorHAnsi" w:eastAsia="Times New Roman" w:hAnsiTheme="minorHAnsi" w:cstheme="minorHAnsi"/>
                <w:sz w:val="20"/>
                <w:szCs w:val="20"/>
              </w:rPr>
              <w:t xml:space="preserve"> </w:t>
            </w:r>
            <w:r w:rsidR="00C439C3">
              <w:rPr>
                <w:rFonts w:asciiTheme="minorHAnsi" w:eastAsia="Times New Roman" w:hAnsiTheme="minorHAnsi" w:cstheme="minorHAnsi"/>
                <w:sz w:val="20"/>
                <w:szCs w:val="20"/>
              </w:rPr>
              <w:t>&gt;&gt;</w:t>
            </w:r>
            <w:r w:rsidR="00C439C3" w:rsidRPr="009C5275">
              <w:rPr>
                <w:rFonts w:asciiTheme="minorHAnsi"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5BFB5111" w14:textId="7777777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p>
          <w:p w14:paraId="26DD6FF4" w14:textId="17B0169E"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 xml:space="preserve">Else </w:t>
            </w:r>
            <w:r w:rsidR="002B3B9C">
              <w:rPr>
                <w:rFonts w:asciiTheme="minorHAnsi" w:eastAsia="Times New Roman" w:hAnsiTheme="minorHAnsi"/>
                <w:sz w:val="20"/>
                <w:szCs w:val="20"/>
              </w:rPr>
              <w:t xml:space="preserve">value </w:t>
            </w:r>
            <w:r w:rsidRPr="00033610">
              <w:rPr>
                <w:rFonts w:asciiTheme="minorHAnsi" w:eastAsia="Times New Roman" w:hAnsiTheme="minorHAnsi"/>
                <w:sz w:val="20"/>
                <w:szCs w:val="20"/>
              </w:rPr>
              <w:t>= NA</w:t>
            </w:r>
            <w:r>
              <w:rPr>
                <w:rFonts w:asciiTheme="minorHAnsi" w:eastAsia="Times New Roman" w:hAnsiTheme="minorHAnsi"/>
                <w:sz w:val="20"/>
                <w:szCs w:val="20"/>
              </w:rPr>
              <w:t xml:space="preserve"> </w:t>
            </w:r>
            <w:r w:rsidRPr="00033610">
              <w:rPr>
                <w:rFonts w:asciiTheme="minorHAnsi" w:eastAsia="Times New Roman" w:hAnsiTheme="minorHAnsi"/>
                <w:sz w:val="20"/>
                <w:szCs w:val="20"/>
              </w:rPr>
              <w:t>&gt;&gt;</w:t>
            </w:r>
          </w:p>
        </w:tc>
        <w:tc>
          <w:tcPr>
            <w:tcW w:w="1075" w:type="dxa"/>
            <w:tcBorders>
              <w:top w:val="single" w:sz="4" w:space="0" w:color="auto"/>
              <w:left w:val="single" w:sz="4" w:space="0" w:color="auto"/>
              <w:bottom w:val="single" w:sz="4" w:space="0" w:color="auto"/>
              <w:right w:val="single" w:sz="4" w:space="0" w:color="auto"/>
            </w:tcBorders>
          </w:tcPr>
          <w:p w14:paraId="22B44C4C" w14:textId="7CB61D47"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r w:rsidR="002B3B9C">
              <w:rPr>
                <w:rFonts w:asciiTheme="minorHAnsi" w:eastAsia="Times New Roman" w:hAnsiTheme="minorHAnsi"/>
                <w:sz w:val="20"/>
                <w:szCs w:val="20"/>
              </w:rPr>
              <w:t>,</w:t>
            </w:r>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p>
          <w:p w14:paraId="181CB936" w14:textId="622A1D47"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 = NA</w:t>
            </w:r>
            <w:r>
              <w:rPr>
                <w:rFonts w:asciiTheme="minorHAnsi" w:eastAsia="Times New Roman" w:hAnsiTheme="minorHAnsi"/>
                <w:sz w:val="20"/>
                <w:szCs w:val="20"/>
              </w:rPr>
              <w:t xml:space="preserve">  </w:t>
            </w:r>
            <w:r w:rsidRPr="00033610">
              <w:rPr>
                <w:rFonts w:asciiTheme="minorHAnsi" w:eastAsia="Times New Roman" w:hAnsiTheme="minorHAnsi"/>
                <w:sz w:val="20"/>
                <w:szCs w:val="20"/>
              </w:rPr>
              <w:t>&gt;&gt;</w:t>
            </w:r>
          </w:p>
        </w:tc>
        <w:tc>
          <w:tcPr>
            <w:tcW w:w="1440" w:type="dxa"/>
            <w:tcBorders>
              <w:top w:val="single" w:sz="4" w:space="0" w:color="auto"/>
              <w:left w:val="single" w:sz="4" w:space="0" w:color="auto"/>
              <w:bottom w:val="single" w:sz="4" w:space="0" w:color="auto"/>
              <w:right w:val="single" w:sz="4" w:space="0" w:color="auto"/>
            </w:tcBorders>
          </w:tcPr>
          <w:p w14:paraId="2A33DE05" w14:textId="451961E2" w:rsidR="00C439C3" w:rsidRPr="00033610" w:rsidRDefault="00C439C3" w:rsidP="00990A1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20"/>
                <w:szCs w:val="20"/>
              </w:rPr>
            </w:pPr>
            <w:r w:rsidRPr="00033610">
              <w:rPr>
                <w:rFonts w:asciiTheme="minorHAnsi" w:eastAsia="Times New Roman" w:hAnsiTheme="minorHAnsi"/>
                <w:sz w:val="20"/>
                <w:szCs w:val="20"/>
              </w:rPr>
              <w:t>&lt;&lt;</w:t>
            </w:r>
            <w:r>
              <w:rPr>
                <w:rFonts w:asciiTheme="minorHAnsi" w:eastAsia="Times New Roman" w:hAnsiTheme="minorHAnsi"/>
                <w:sz w:val="20"/>
                <w:szCs w:val="20"/>
              </w:rPr>
              <w:t>If Performance</w:t>
            </w:r>
            <w:r w:rsidR="002B3B9C">
              <w:rPr>
                <w:rFonts w:asciiTheme="minorHAnsi" w:eastAsia="Times New Roman" w:hAnsiTheme="minorHAnsi"/>
                <w:sz w:val="20"/>
                <w:szCs w:val="20"/>
              </w:rPr>
              <w:t>,</w:t>
            </w:r>
            <w:r>
              <w:rPr>
                <w:rFonts w:asciiTheme="minorHAnsi" w:eastAsia="Times New Roman" w:hAnsiTheme="minorHAnsi"/>
                <w:sz w:val="20"/>
                <w:szCs w:val="20"/>
              </w:rPr>
              <w:t xml:space="preserve"> reference Value f</w:t>
            </w:r>
            <w:r w:rsidRPr="00033610">
              <w:rPr>
                <w:rFonts w:asciiTheme="minorHAnsi" w:eastAsia="Times New Roman" w:hAnsiTheme="minorHAnsi"/>
                <w:sz w:val="20"/>
                <w:szCs w:val="20"/>
              </w:rPr>
              <w:t>rom CF1R-PRF-01;</w:t>
            </w:r>
          </w:p>
          <w:p w14:paraId="20FA10BB" w14:textId="3DEE986D" w:rsidR="00C439C3" w:rsidRPr="003F2775" w:rsidRDefault="00C439C3" w:rsidP="002B3B9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033610">
              <w:rPr>
                <w:rFonts w:asciiTheme="minorHAnsi" w:eastAsia="Times New Roman" w:hAnsiTheme="minorHAnsi"/>
                <w:sz w:val="20"/>
                <w:szCs w:val="20"/>
              </w:rPr>
              <w:t>Else = NA</w:t>
            </w:r>
            <w:r w:rsidR="002B3B9C">
              <w:rPr>
                <w:rFonts w:asciiTheme="minorHAnsi" w:eastAsia="Times New Roman" w:hAnsiTheme="minorHAnsi"/>
                <w:sz w:val="20"/>
                <w:szCs w:val="20"/>
              </w:rPr>
              <w:t>&gt;&gt;</w:t>
            </w:r>
            <w:r>
              <w:rPr>
                <w:rFonts w:asciiTheme="minorHAnsi" w:eastAsia="Times New Roman" w:hAnsiTheme="minorHAnsi"/>
                <w:sz w:val="20"/>
                <w:szCs w:val="20"/>
              </w:rPr>
              <w:t xml:space="preserve">  </w:t>
            </w:r>
          </w:p>
        </w:tc>
      </w:tr>
      <w:tr w:rsidR="003D13DA" w:rsidRPr="00D15BC3" w14:paraId="517D59CA" w14:textId="77777777" w:rsidTr="00990A19">
        <w:trPr>
          <w:trHeight w:val="144"/>
        </w:trPr>
        <w:tc>
          <w:tcPr>
            <w:tcW w:w="1419" w:type="dxa"/>
            <w:tcBorders>
              <w:top w:val="single" w:sz="4" w:space="0" w:color="auto"/>
              <w:left w:val="single" w:sz="4" w:space="0" w:color="auto"/>
              <w:bottom w:val="single" w:sz="4" w:space="0" w:color="auto"/>
              <w:right w:val="single" w:sz="4" w:space="0" w:color="auto"/>
            </w:tcBorders>
            <w:vAlign w:val="center"/>
          </w:tcPr>
          <w:p w14:paraId="77282B7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7" w:type="dxa"/>
            <w:tcBorders>
              <w:top w:val="single" w:sz="4" w:space="0" w:color="auto"/>
              <w:left w:val="single" w:sz="4" w:space="0" w:color="auto"/>
              <w:bottom w:val="single" w:sz="4" w:space="0" w:color="auto"/>
              <w:right w:val="single" w:sz="4" w:space="0" w:color="auto"/>
            </w:tcBorders>
            <w:vAlign w:val="center"/>
          </w:tcPr>
          <w:p w14:paraId="5B178915"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4" w:type="dxa"/>
            <w:tcBorders>
              <w:top w:val="single" w:sz="4" w:space="0" w:color="auto"/>
              <w:left w:val="single" w:sz="4" w:space="0" w:color="auto"/>
              <w:bottom w:val="single" w:sz="4" w:space="0" w:color="auto"/>
              <w:right w:val="single" w:sz="4" w:space="0" w:color="auto"/>
            </w:tcBorders>
            <w:vAlign w:val="center"/>
          </w:tcPr>
          <w:p w14:paraId="30F2CE5C"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5" w:type="dxa"/>
            <w:tcBorders>
              <w:top w:val="single" w:sz="4" w:space="0" w:color="auto"/>
              <w:left w:val="single" w:sz="4" w:space="0" w:color="auto"/>
              <w:bottom w:val="single" w:sz="4" w:space="0" w:color="auto"/>
              <w:right w:val="single" w:sz="4" w:space="0" w:color="auto"/>
            </w:tcBorders>
            <w:vAlign w:val="center"/>
          </w:tcPr>
          <w:p w14:paraId="6DE37031"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495400A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36AA2CC9"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984E93F"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3AF4E1A4"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5F811C8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77315477"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A82541D"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34E1B22E" w14:textId="77777777" w:rsidR="003D13DA" w:rsidRPr="003F2775" w:rsidRDefault="003D13DA" w:rsidP="00990A1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21F1FF1" w14:textId="77777777" w:rsidR="003D13DA" w:rsidRPr="003F2775" w:rsidRDefault="003D13DA" w:rsidP="00B02CA5">
      <w:pPr>
        <w:spacing w:after="0"/>
        <w:rPr>
          <w:rFonts w:asciiTheme="minorHAnsi" w:hAnsiTheme="minorHAnsi" w:cstheme="minorHAnsi"/>
          <w:sz w:val="20"/>
          <w:szCs w:val="20"/>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563"/>
        <w:gridCol w:w="729"/>
        <w:gridCol w:w="1341"/>
        <w:gridCol w:w="1350"/>
        <w:gridCol w:w="1350"/>
        <w:gridCol w:w="1331"/>
        <w:gridCol w:w="1194"/>
        <w:gridCol w:w="1075"/>
        <w:gridCol w:w="1440"/>
      </w:tblGrid>
      <w:tr w:rsidR="003D13DA" w:rsidRPr="00D15BC3" w14:paraId="29122DBA" w14:textId="77777777" w:rsidTr="005C068B">
        <w:trPr>
          <w:trHeight w:val="144"/>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7F19082F" w14:textId="2EDC1DFA" w:rsidR="003D13DA" w:rsidRPr="008C7D4A" w:rsidRDefault="003D13DA" w:rsidP="00B02CA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 xml:space="preserve">C. </w:t>
            </w:r>
            <w:r w:rsidR="00E36A79" w:rsidRPr="00B16BBE">
              <w:rPr>
                <w:rFonts w:asciiTheme="minorHAnsi" w:hAnsiTheme="minorHAnsi" w:cstheme="minorHAnsi"/>
                <w:b/>
                <w:sz w:val="20"/>
                <w:szCs w:val="20"/>
              </w:rPr>
              <w:t>Installed</w:t>
            </w:r>
            <w:r w:rsidRPr="00CD63C3">
              <w:rPr>
                <w:rFonts w:asciiTheme="minorHAnsi" w:hAnsiTheme="minorHAnsi" w:cstheme="minorHAnsi"/>
                <w:b/>
                <w:sz w:val="20"/>
                <w:szCs w:val="20"/>
              </w:rPr>
              <w:t xml:space="preserve"> HERS Verified Central Water Heating Systems Information </w:t>
            </w:r>
          </w:p>
          <w:p w14:paraId="7E5BF6A6"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This table reports the water heating system features that were specified on the registered CF1R compliance document for this project.</w:t>
            </w:r>
          </w:p>
        </w:tc>
      </w:tr>
      <w:tr w:rsidR="003D13DA" w:rsidRPr="00D15BC3" w14:paraId="5D3A1981"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3970EFF1"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1075" w:type="dxa"/>
            <w:tcBorders>
              <w:top w:val="single" w:sz="4" w:space="0" w:color="auto"/>
              <w:left w:val="single" w:sz="4" w:space="0" w:color="auto"/>
              <w:bottom w:val="single" w:sz="4" w:space="0" w:color="auto"/>
              <w:right w:val="single" w:sz="4" w:space="0" w:color="auto"/>
            </w:tcBorders>
            <w:vAlign w:val="center"/>
          </w:tcPr>
          <w:p w14:paraId="3CB1D34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913" w:type="dxa"/>
            <w:tcBorders>
              <w:top w:val="single" w:sz="4" w:space="0" w:color="auto"/>
              <w:left w:val="single" w:sz="4" w:space="0" w:color="auto"/>
              <w:bottom w:val="single" w:sz="4" w:space="0" w:color="auto"/>
              <w:right w:val="single" w:sz="4" w:space="0" w:color="auto"/>
            </w:tcBorders>
            <w:vAlign w:val="center"/>
          </w:tcPr>
          <w:p w14:paraId="0D04409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c>
          <w:tcPr>
            <w:tcW w:w="819" w:type="dxa"/>
            <w:tcBorders>
              <w:top w:val="single" w:sz="4" w:space="0" w:color="auto"/>
              <w:left w:val="single" w:sz="4" w:space="0" w:color="auto"/>
              <w:bottom w:val="single" w:sz="4" w:space="0" w:color="auto"/>
              <w:right w:val="single" w:sz="4" w:space="0" w:color="auto"/>
            </w:tcBorders>
            <w:vAlign w:val="center"/>
          </w:tcPr>
          <w:p w14:paraId="772F826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04</w:t>
            </w:r>
          </w:p>
        </w:tc>
        <w:tc>
          <w:tcPr>
            <w:tcW w:w="1292" w:type="dxa"/>
            <w:gridSpan w:val="2"/>
            <w:tcBorders>
              <w:top w:val="single" w:sz="4" w:space="0" w:color="auto"/>
              <w:left w:val="single" w:sz="4" w:space="0" w:color="auto"/>
              <w:bottom w:val="single" w:sz="4" w:space="0" w:color="auto"/>
              <w:right w:val="single" w:sz="4" w:space="0" w:color="auto"/>
            </w:tcBorders>
            <w:vAlign w:val="center"/>
          </w:tcPr>
          <w:p w14:paraId="74A997A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05</w:t>
            </w:r>
          </w:p>
        </w:tc>
        <w:tc>
          <w:tcPr>
            <w:tcW w:w="1341" w:type="dxa"/>
            <w:tcBorders>
              <w:top w:val="single" w:sz="4" w:space="0" w:color="auto"/>
              <w:left w:val="single" w:sz="4" w:space="0" w:color="auto"/>
              <w:bottom w:val="single" w:sz="4" w:space="0" w:color="auto"/>
              <w:right w:val="single" w:sz="4" w:space="0" w:color="auto"/>
            </w:tcBorders>
            <w:vAlign w:val="center"/>
          </w:tcPr>
          <w:p w14:paraId="292CE35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06</w:t>
            </w:r>
          </w:p>
        </w:tc>
        <w:tc>
          <w:tcPr>
            <w:tcW w:w="1350" w:type="dxa"/>
            <w:tcBorders>
              <w:top w:val="single" w:sz="4" w:space="0" w:color="auto"/>
              <w:left w:val="single" w:sz="4" w:space="0" w:color="auto"/>
              <w:bottom w:val="single" w:sz="4" w:space="0" w:color="auto"/>
              <w:right w:val="single" w:sz="4" w:space="0" w:color="auto"/>
            </w:tcBorders>
            <w:vAlign w:val="center"/>
          </w:tcPr>
          <w:p w14:paraId="3A19BD6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07</w:t>
            </w:r>
          </w:p>
        </w:tc>
        <w:tc>
          <w:tcPr>
            <w:tcW w:w="1350" w:type="dxa"/>
            <w:tcBorders>
              <w:top w:val="single" w:sz="4" w:space="0" w:color="auto"/>
              <w:left w:val="single" w:sz="4" w:space="0" w:color="auto"/>
              <w:bottom w:val="single" w:sz="4" w:space="0" w:color="auto"/>
              <w:right w:val="single" w:sz="4" w:space="0" w:color="auto"/>
            </w:tcBorders>
            <w:vAlign w:val="center"/>
          </w:tcPr>
          <w:p w14:paraId="0883A82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08</w:t>
            </w:r>
          </w:p>
        </w:tc>
        <w:tc>
          <w:tcPr>
            <w:tcW w:w="1331" w:type="dxa"/>
            <w:tcBorders>
              <w:top w:val="single" w:sz="4" w:space="0" w:color="auto"/>
              <w:left w:val="single" w:sz="4" w:space="0" w:color="auto"/>
              <w:bottom w:val="single" w:sz="4" w:space="0" w:color="auto"/>
              <w:right w:val="single" w:sz="4" w:space="0" w:color="auto"/>
            </w:tcBorders>
            <w:vAlign w:val="center"/>
          </w:tcPr>
          <w:p w14:paraId="3DD6BF8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09</w:t>
            </w:r>
          </w:p>
        </w:tc>
        <w:tc>
          <w:tcPr>
            <w:tcW w:w="1194" w:type="dxa"/>
            <w:tcBorders>
              <w:top w:val="single" w:sz="4" w:space="0" w:color="auto"/>
              <w:left w:val="single" w:sz="4" w:space="0" w:color="auto"/>
              <w:bottom w:val="single" w:sz="4" w:space="0" w:color="auto"/>
              <w:right w:val="single" w:sz="4" w:space="0" w:color="auto"/>
            </w:tcBorders>
            <w:vAlign w:val="center"/>
          </w:tcPr>
          <w:p w14:paraId="727F66D3"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10</w:t>
            </w:r>
          </w:p>
        </w:tc>
        <w:tc>
          <w:tcPr>
            <w:tcW w:w="1075" w:type="dxa"/>
            <w:tcBorders>
              <w:top w:val="single" w:sz="4" w:space="0" w:color="auto"/>
              <w:left w:val="single" w:sz="4" w:space="0" w:color="auto"/>
              <w:bottom w:val="single" w:sz="4" w:space="0" w:color="auto"/>
              <w:right w:val="single" w:sz="4" w:space="0" w:color="auto"/>
            </w:tcBorders>
            <w:vAlign w:val="center"/>
          </w:tcPr>
          <w:p w14:paraId="1C98AE5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11</w:t>
            </w:r>
          </w:p>
        </w:tc>
        <w:tc>
          <w:tcPr>
            <w:tcW w:w="1440" w:type="dxa"/>
            <w:tcBorders>
              <w:top w:val="single" w:sz="4" w:space="0" w:color="auto"/>
              <w:left w:val="single" w:sz="4" w:space="0" w:color="auto"/>
              <w:bottom w:val="single" w:sz="4" w:space="0" w:color="auto"/>
              <w:right w:val="single" w:sz="4" w:space="0" w:color="auto"/>
            </w:tcBorders>
            <w:vAlign w:val="center"/>
          </w:tcPr>
          <w:p w14:paraId="28659CB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20"/>
                <w:szCs w:val="20"/>
              </w:rPr>
            </w:pPr>
            <w:r w:rsidRPr="003F2775">
              <w:rPr>
                <w:rFonts w:asciiTheme="minorHAnsi" w:eastAsia="Times New Roman" w:hAnsiTheme="minorHAnsi" w:cstheme="minorHAnsi"/>
                <w:sz w:val="20"/>
                <w:szCs w:val="20"/>
              </w:rPr>
              <w:t>12</w:t>
            </w:r>
          </w:p>
        </w:tc>
      </w:tr>
      <w:tr w:rsidR="003D13DA" w:rsidRPr="00D15BC3" w14:paraId="7EF530DD"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bottom"/>
          </w:tcPr>
          <w:p w14:paraId="18F161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7F42AE1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3C1CE14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3AFA1FB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of Water Heaters in System</w:t>
            </w:r>
          </w:p>
        </w:tc>
        <w:tc>
          <w:tcPr>
            <w:tcW w:w="1292" w:type="dxa"/>
            <w:gridSpan w:val="2"/>
            <w:tcBorders>
              <w:top w:val="single" w:sz="4" w:space="0" w:color="auto"/>
              <w:left w:val="single" w:sz="4" w:space="0" w:color="auto"/>
              <w:bottom w:val="single" w:sz="4" w:space="0" w:color="auto"/>
              <w:right w:val="single" w:sz="4" w:space="0" w:color="auto"/>
            </w:tcBorders>
            <w:vAlign w:val="bottom"/>
          </w:tcPr>
          <w:p w14:paraId="289F12D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Water Heater </w:t>
            </w:r>
          </w:p>
          <w:p w14:paraId="79A34CE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Storage</w:t>
            </w:r>
          </w:p>
          <w:p w14:paraId="08CAF31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Volume (gal)</w:t>
            </w:r>
          </w:p>
        </w:tc>
        <w:tc>
          <w:tcPr>
            <w:tcW w:w="1341" w:type="dxa"/>
            <w:tcBorders>
              <w:top w:val="single" w:sz="4" w:space="0" w:color="auto"/>
              <w:left w:val="single" w:sz="4" w:space="0" w:color="auto"/>
              <w:bottom w:val="single" w:sz="4" w:space="0" w:color="auto"/>
              <w:right w:val="single" w:sz="4" w:space="0" w:color="auto"/>
            </w:tcBorders>
            <w:vAlign w:val="bottom"/>
          </w:tcPr>
          <w:p w14:paraId="6CDDA9A0"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Fuel Type</w:t>
            </w:r>
          </w:p>
        </w:tc>
        <w:tc>
          <w:tcPr>
            <w:tcW w:w="1350" w:type="dxa"/>
            <w:tcBorders>
              <w:top w:val="single" w:sz="4" w:space="0" w:color="auto"/>
              <w:left w:val="single" w:sz="4" w:space="0" w:color="auto"/>
              <w:bottom w:val="single" w:sz="4" w:space="0" w:color="auto"/>
              <w:right w:val="single" w:sz="4" w:space="0" w:color="auto"/>
            </w:tcBorders>
            <w:vAlign w:val="bottom"/>
          </w:tcPr>
          <w:p w14:paraId="0EC1564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Type</w:t>
            </w:r>
          </w:p>
        </w:tc>
        <w:tc>
          <w:tcPr>
            <w:tcW w:w="1350" w:type="dxa"/>
            <w:tcBorders>
              <w:top w:val="single" w:sz="4" w:space="0" w:color="auto"/>
              <w:left w:val="single" w:sz="4" w:space="0" w:color="auto"/>
              <w:bottom w:val="single" w:sz="4" w:space="0" w:color="auto"/>
              <w:right w:val="single" w:sz="4" w:space="0" w:color="auto"/>
            </w:tcBorders>
            <w:vAlign w:val="bottom"/>
          </w:tcPr>
          <w:p w14:paraId="2A171AFD"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Rated Input Value</w:t>
            </w:r>
          </w:p>
        </w:tc>
        <w:tc>
          <w:tcPr>
            <w:tcW w:w="1331" w:type="dxa"/>
            <w:tcBorders>
              <w:top w:val="single" w:sz="4" w:space="0" w:color="auto"/>
              <w:left w:val="single" w:sz="4" w:space="0" w:color="auto"/>
              <w:bottom w:val="single" w:sz="4" w:space="0" w:color="auto"/>
              <w:right w:val="single" w:sz="4" w:space="0" w:color="auto"/>
            </w:tcBorders>
            <w:vAlign w:val="bottom"/>
          </w:tcPr>
          <w:p w14:paraId="53731CCC"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Type</w:t>
            </w:r>
          </w:p>
        </w:tc>
        <w:tc>
          <w:tcPr>
            <w:tcW w:w="1194" w:type="dxa"/>
            <w:tcBorders>
              <w:top w:val="single" w:sz="4" w:space="0" w:color="auto"/>
              <w:left w:val="single" w:sz="4" w:space="0" w:color="auto"/>
              <w:bottom w:val="single" w:sz="4" w:space="0" w:color="auto"/>
              <w:right w:val="single" w:sz="4" w:space="0" w:color="auto"/>
            </w:tcBorders>
            <w:vAlign w:val="bottom"/>
          </w:tcPr>
          <w:p w14:paraId="0224A37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Heating Efficiency Value</w:t>
            </w:r>
          </w:p>
        </w:tc>
        <w:tc>
          <w:tcPr>
            <w:tcW w:w="1075" w:type="dxa"/>
            <w:tcBorders>
              <w:top w:val="single" w:sz="4" w:space="0" w:color="auto"/>
              <w:left w:val="single" w:sz="4" w:space="0" w:color="auto"/>
              <w:bottom w:val="single" w:sz="4" w:space="0" w:color="auto"/>
              <w:right w:val="single" w:sz="4" w:space="0" w:color="auto"/>
            </w:tcBorders>
            <w:vAlign w:val="bottom"/>
          </w:tcPr>
          <w:p w14:paraId="52A0C30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Standby Loss </w:t>
            </w:r>
          </w:p>
          <w:p w14:paraId="7C66F4D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t>
            </w:r>
          </w:p>
        </w:tc>
        <w:tc>
          <w:tcPr>
            <w:tcW w:w="1440" w:type="dxa"/>
            <w:tcBorders>
              <w:top w:val="single" w:sz="4" w:space="0" w:color="auto"/>
              <w:left w:val="single" w:sz="4" w:space="0" w:color="auto"/>
              <w:bottom w:val="single" w:sz="4" w:space="0" w:color="auto"/>
              <w:right w:val="single" w:sz="4" w:space="0" w:color="auto"/>
            </w:tcBorders>
            <w:vAlign w:val="bottom"/>
          </w:tcPr>
          <w:p w14:paraId="14CB619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Exterior Insul. </w:t>
            </w:r>
          </w:p>
          <w:p w14:paraId="596B284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R-Value</w:t>
            </w:r>
          </w:p>
        </w:tc>
      </w:tr>
      <w:tr w:rsidR="005D2602" w:rsidRPr="00D15BC3" w14:paraId="2A5F0F7A"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tcPr>
          <w:p w14:paraId="1F607EE8" w14:textId="6AB18DC8"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B01</w:t>
            </w:r>
            <w:r w:rsidRPr="009C5275">
              <w:rPr>
                <w:rFonts w:asciiTheme="minorHAnsi" w:eastAsia="Times New Roman" w:hAnsiTheme="minorHAnsi" w:cstheme="minorHAnsi"/>
                <w:sz w:val="20"/>
                <w:szCs w:val="20"/>
              </w:rPr>
              <w:t xml:space="preserve"> &gt;&gt;</w:t>
            </w:r>
          </w:p>
        </w:tc>
        <w:tc>
          <w:tcPr>
            <w:tcW w:w="1075" w:type="dxa"/>
            <w:tcBorders>
              <w:top w:val="single" w:sz="4" w:space="0" w:color="auto"/>
              <w:left w:val="single" w:sz="4" w:space="0" w:color="auto"/>
              <w:bottom w:val="single" w:sz="4" w:space="0" w:color="auto"/>
              <w:right w:val="single" w:sz="4" w:space="0" w:color="auto"/>
            </w:tcBorders>
          </w:tcPr>
          <w:p w14:paraId="1BE4258F" w14:textId="4607D199"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 xml:space="preserve">eference values from </w:t>
            </w:r>
            <w:r>
              <w:rPr>
                <w:rFonts w:asciiTheme="minorHAnsi" w:eastAsia="Times New Roman" w:hAnsiTheme="minorHAnsi" w:cstheme="minorHAnsi"/>
                <w:sz w:val="20"/>
                <w:szCs w:val="20"/>
              </w:rPr>
              <w:t>B02</w:t>
            </w:r>
            <w:r w:rsidRPr="009C5275">
              <w:rPr>
                <w:rFonts w:asciiTheme="minorHAnsi" w:eastAsia="Times New Roman" w:hAnsiTheme="minorHAnsi" w:cstheme="minorHAnsi"/>
                <w:sz w:val="20"/>
                <w:szCs w:val="20"/>
              </w:rPr>
              <w:t xml:space="preserve"> &gt;&gt;</w:t>
            </w:r>
          </w:p>
        </w:tc>
        <w:tc>
          <w:tcPr>
            <w:tcW w:w="913" w:type="dxa"/>
            <w:tcBorders>
              <w:top w:val="single" w:sz="4" w:space="0" w:color="auto"/>
              <w:left w:val="single" w:sz="4" w:space="0" w:color="auto"/>
              <w:bottom w:val="single" w:sz="4" w:space="0" w:color="auto"/>
              <w:right w:val="single" w:sz="4" w:space="0" w:color="auto"/>
            </w:tcBorders>
          </w:tcPr>
          <w:p w14:paraId="3C4E39E7" w14:textId="3F15BFA7"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 xml:space="preserve">eference values from </w:t>
            </w:r>
            <w:r w:rsidR="00382285">
              <w:rPr>
                <w:rFonts w:asciiTheme="minorHAnsi" w:eastAsia="Times New Roman" w:hAnsiTheme="minorHAnsi" w:cstheme="minorHAnsi"/>
                <w:sz w:val="20"/>
                <w:szCs w:val="20"/>
              </w:rPr>
              <w:t>B03</w:t>
            </w:r>
            <w:r w:rsidRPr="009C5275">
              <w:rPr>
                <w:rFonts w:asciiTheme="minorHAnsi" w:eastAsia="Times New Roman" w:hAnsiTheme="minorHAnsi" w:cstheme="minorHAnsi"/>
                <w:sz w:val="20"/>
                <w:szCs w:val="20"/>
              </w:rPr>
              <w:t xml:space="preserve"> &gt;&gt;</w:t>
            </w:r>
          </w:p>
        </w:tc>
        <w:tc>
          <w:tcPr>
            <w:tcW w:w="819" w:type="dxa"/>
            <w:tcBorders>
              <w:top w:val="single" w:sz="4" w:space="0" w:color="auto"/>
              <w:left w:val="single" w:sz="4" w:space="0" w:color="auto"/>
              <w:bottom w:val="single" w:sz="4" w:space="0" w:color="auto"/>
              <w:right w:val="single" w:sz="4" w:space="0" w:color="auto"/>
            </w:tcBorders>
          </w:tcPr>
          <w:p w14:paraId="201032E7" w14:textId="1EAD9B85"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B04 &gt;&gt;</w:t>
            </w:r>
          </w:p>
        </w:tc>
        <w:tc>
          <w:tcPr>
            <w:tcW w:w="1292" w:type="dxa"/>
            <w:gridSpan w:val="2"/>
            <w:tcBorders>
              <w:top w:val="single" w:sz="4" w:space="0" w:color="auto"/>
              <w:left w:val="single" w:sz="4" w:space="0" w:color="auto"/>
              <w:bottom w:val="single" w:sz="4" w:space="0" w:color="auto"/>
              <w:right w:val="single" w:sz="4" w:space="0" w:color="auto"/>
            </w:tcBorders>
          </w:tcPr>
          <w:p w14:paraId="287D958C" w14:textId="6BAB6DAF"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B05 &gt;&gt;</w:t>
            </w:r>
          </w:p>
        </w:tc>
        <w:tc>
          <w:tcPr>
            <w:tcW w:w="1341" w:type="dxa"/>
            <w:tcBorders>
              <w:top w:val="single" w:sz="4" w:space="0" w:color="auto"/>
              <w:left w:val="single" w:sz="4" w:space="0" w:color="auto"/>
              <w:bottom w:val="single" w:sz="4" w:space="0" w:color="auto"/>
              <w:right w:val="single" w:sz="4" w:space="0" w:color="auto"/>
            </w:tcBorders>
          </w:tcPr>
          <w:p w14:paraId="74DED63A" w14:textId="44CAFA7E"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9C5275">
              <w:rPr>
                <w:rFonts w:asciiTheme="minorHAnsi" w:eastAsia="Times New Roman" w:hAnsiTheme="minorHAnsi" w:cstheme="minorHAnsi"/>
                <w:sz w:val="20"/>
                <w:szCs w:val="20"/>
              </w:rPr>
              <w:t>eference values from B06</w:t>
            </w:r>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p>
        </w:tc>
        <w:tc>
          <w:tcPr>
            <w:tcW w:w="1350" w:type="dxa"/>
            <w:tcBorders>
              <w:top w:val="single" w:sz="4" w:space="0" w:color="auto"/>
              <w:left w:val="single" w:sz="4" w:space="0" w:color="auto"/>
              <w:bottom w:val="single" w:sz="4" w:space="0" w:color="auto"/>
              <w:right w:val="single" w:sz="4" w:space="0" w:color="auto"/>
            </w:tcBorders>
          </w:tcPr>
          <w:p w14:paraId="184FE37E" w14:textId="6B01A944"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B07&gt;&gt;</w:t>
            </w:r>
          </w:p>
        </w:tc>
        <w:tc>
          <w:tcPr>
            <w:tcW w:w="1350" w:type="dxa"/>
            <w:tcBorders>
              <w:top w:val="single" w:sz="4" w:space="0" w:color="auto"/>
              <w:left w:val="single" w:sz="4" w:space="0" w:color="auto"/>
              <w:bottom w:val="single" w:sz="4" w:space="0" w:color="auto"/>
              <w:right w:val="single" w:sz="4" w:space="0" w:color="auto"/>
            </w:tcBorders>
          </w:tcPr>
          <w:p w14:paraId="52D78F38" w14:textId="63206E15" w:rsidR="00B02CA5" w:rsidRPr="009C3545" w:rsidRDefault="005D2602" w:rsidP="00B02CA5">
            <w:pPr>
              <w:spacing w:after="0"/>
              <w:rPr>
                <w:rFonts w:eastAsia="Times New Roman"/>
                <w:sz w:val="16"/>
                <w:szCs w:val="18"/>
              </w:rPr>
            </w:pPr>
            <w:r w:rsidRPr="009C5275">
              <w:rPr>
                <w:rFonts w:asciiTheme="minorHAnsi" w:eastAsia="Times New Roman" w:hAnsiTheme="minorHAnsi" w:cstheme="minorHAnsi"/>
                <w:sz w:val="20"/>
                <w:szCs w:val="20"/>
              </w:rPr>
              <w:t>&lt;&lt;</w:t>
            </w:r>
            <w:r w:rsidR="00B02CA5" w:rsidRPr="009C3545">
              <w:rPr>
                <w:rFonts w:eastAsia="Times New Roman"/>
                <w:sz w:val="16"/>
                <w:szCs w:val="18"/>
              </w:rPr>
              <w:t>User input value which must pass the following range tests:</w:t>
            </w:r>
          </w:p>
          <w:p w14:paraId="329E4BEF" w14:textId="77777777" w:rsidR="00B02CA5" w:rsidRPr="009C3545" w:rsidRDefault="00B02CA5" w:rsidP="00B02CA5">
            <w:pPr>
              <w:spacing w:after="0"/>
              <w:rPr>
                <w:rFonts w:eastAsia="Times New Roman"/>
                <w:sz w:val="16"/>
                <w:szCs w:val="18"/>
              </w:rPr>
            </w:pPr>
            <w:r w:rsidRPr="009C3545">
              <w:rPr>
                <w:rFonts w:eastAsia="Times New Roman"/>
                <w:sz w:val="16"/>
                <w:szCs w:val="18"/>
              </w:rPr>
              <w:t>If C06 = Heat Pump, then C08 = NA;</w:t>
            </w:r>
          </w:p>
          <w:p w14:paraId="7DD3DB93" w14:textId="77777777" w:rsidR="00B02CA5" w:rsidRPr="009C3545" w:rsidRDefault="00B02CA5" w:rsidP="00B02CA5">
            <w:pPr>
              <w:spacing w:after="0"/>
              <w:rPr>
                <w:rFonts w:eastAsia="Times New Roman"/>
                <w:sz w:val="16"/>
                <w:szCs w:val="18"/>
              </w:rPr>
            </w:pPr>
            <w:r w:rsidRPr="009C3545">
              <w:rPr>
                <w:rFonts w:eastAsia="Times New Roman"/>
                <w:sz w:val="16"/>
                <w:szCs w:val="18"/>
              </w:rPr>
              <w:t>If C06 = Natural Gas or Propane, then</w:t>
            </w:r>
          </w:p>
          <w:p w14:paraId="439B88BE"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Commercial Storage, then value must be &gt; 75,000 Btu/hr;</w:t>
            </w:r>
          </w:p>
          <w:p w14:paraId="40D9C20E"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Consumer Storage, then value must be ≤ 75,000 Btu/hr;</w:t>
            </w:r>
          </w:p>
          <w:p w14:paraId="7CF6758A" w14:textId="77777777" w:rsidR="00B02CA5" w:rsidRPr="009C3545" w:rsidRDefault="00B02CA5" w:rsidP="00B02CA5">
            <w:pPr>
              <w:spacing w:after="0"/>
              <w:rPr>
                <w:rFonts w:eastAsia="Times New Roman"/>
                <w:sz w:val="16"/>
                <w:szCs w:val="18"/>
              </w:rPr>
            </w:pPr>
            <w:r w:rsidRPr="009C3545">
              <w:rPr>
                <w:rFonts w:eastAsia="Times New Roman"/>
                <w:sz w:val="16"/>
                <w:szCs w:val="18"/>
              </w:rPr>
              <w:t xml:space="preserve">If C03 = Commercial </w:t>
            </w:r>
            <w:r w:rsidRPr="009C3545">
              <w:rPr>
                <w:rFonts w:eastAsia="Times New Roman"/>
                <w:sz w:val="16"/>
                <w:szCs w:val="18"/>
              </w:rPr>
              <w:lastRenderedPageBreak/>
              <w:t>Instant, then value must be &gt; 200,000 Btu/hr;</w:t>
            </w:r>
          </w:p>
          <w:p w14:paraId="160822E6"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Consumer Instant, then value must be ≤ 200,000 Btu/hr;</w:t>
            </w:r>
          </w:p>
          <w:p w14:paraId="512F9D75"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2AB86B6B"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C06 = Electric Resistance, then</w:t>
            </w:r>
          </w:p>
          <w:p w14:paraId="7FFDC082" w14:textId="77777777" w:rsidR="00B02CA5" w:rsidRPr="009C3545" w:rsidRDefault="00B02CA5" w:rsidP="00B02CA5">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44CF36DC" w14:textId="77777777" w:rsidR="00B02CA5" w:rsidRPr="009C3545" w:rsidRDefault="00B02CA5" w:rsidP="00B02CA5">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5C7864AC" w14:textId="77777777" w:rsidR="00B02CA5" w:rsidRPr="009C3545" w:rsidRDefault="00B02CA5" w:rsidP="00B02CA5">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11BAF0A8" w14:textId="77777777" w:rsidR="00B02CA5" w:rsidRPr="009C3545" w:rsidRDefault="00B02CA5" w:rsidP="00B02CA5">
            <w:pPr>
              <w:spacing w:after="0"/>
              <w:rPr>
                <w:rFonts w:eastAsia="Times New Roman"/>
                <w:sz w:val="16"/>
                <w:szCs w:val="18"/>
              </w:rPr>
            </w:pPr>
            <w:r w:rsidRPr="009C3545">
              <w:rPr>
                <w:rFonts w:eastAsia="Times New Roman"/>
                <w:sz w:val="16"/>
                <w:szCs w:val="18"/>
              </w:rPr>
              <w:t>End If</w:t>
            </w:r>
          </w:p>
          <w:p w14:paraId="4BD70AAD" w14:textId="3EF1451A" w:rsidR="005D2602" w:rsidRPr="003F2775" w:rsidRDefault="00B02CA5"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3545">
              <w:rPr>
                <w:rFonts w:eastAsia="Times New Roman"/>
                <w:sz w:val="16"/>
                <w:szCs w:val="18"/>
              </w:rPr>
              <w:t xml:space="preserve">If the value passes range test, it is stored in </w:t>
            </w:r>
            <w:r w:rsidRPr="005C068B">
              <w:rPr>
                <w:rFonts w:eastAsia="Times New Roman"/>
                <w:sz w:val="16"/>
                <w:szCs w:val="18"/>
              </w:rPr>
              <w:t>WaterHeaterElectricFiredRatedInput,</w:t>
            </w:r>
            <w:r w:rsidRPr="000D7F68">
              <w:rPr>
                <w:rFonts w:eastAsia="Times New Roman"/>
                <w:sz w:val="16"/>
                <w:szCs w:val="18"/>
              </w:rPr>
              <w:t xml:space="preserve"> if C06 = </w:t>
            </w:r>
            <w:r w:rsidRPr="000D7F68">
              <w:rPr>
                <w:rFonts w:eastAsia="Times New Roman"/>
                <w:sz w:val="16"/>
                <w:szCs w:val="18"/>
              </w:rPr>
              <w:lastRenderedPageBreak/>
              <w:t xml:space="preserve">Electric Resistance. Otherwise the value is stored in </w:t>
            </w:r>
            <w:r w:rsidRPr="005C068B">
              <w:rPr>
                <w:rFonts w:eastAsia="Times New Roman"/>
                <w:sz w:val="16"/>
                <w:szCs w:val="18"/>
              </w:rPr>
              <w:t>WaterHeaterGasFiredRatedInput</w:t>
            </w:r>
            <w:ins w:id="6" w:author="Smith, Alexis@Energy" w:date="2019-03-25T11:03:00Z">
              <w:r w:rsidR="001270A4">
                <w:rPr>
                  <w:rFonts w:eastAsia="Times New Roman"/>
                  <w:sz w:val="16"/>
                  <w:szCs w:val="18"/>
                </w:rPr>
                <w:t>;</w:t>
              </w:r>
              <w:r w:rsidR="001270A4" w:rsidRPr="006C4B49">
                <w:rPr>
                  <w:rFonts w:asciiTheme="minorHAnsi" w:eastAsia="Times New Roman" w:hAnsiTheme="minorHAnsi" w:cstheme="minorHAnsi"/>
                  <w:sz w:val="16"/>
                  <w:szCs w:val="16"/>
                </w:rPr>
                <w:t xml:space="preserve"> Elseif C03 = Boiler or Indirect, no limit on input value </w:t>
              </w:r>
              <w:r w:rsidR="001270A4" w:rsidRPr="006C4B49">
                <w:rPr>
                  <w:rFonts w:eastAsia="Times New Roman"/>
                  <w:sz w:val="16"/>
                  <w:szCs w:val="16"/>
                </w:rPr>
                <w:t>&gt;&gt;</w:t>
              </w:r>
            </w:ins>
            <w:r w:rsidR="005D2602" w:rsidRPr="009C5275">
              <w:rPr>
                <w:rFonts w:asciiTheme="minorHAnsi" w:eastAsia="Times New Roman" w:hAnsiTheme="minorHAnsi" w:cstheme="minorHAnsi"/>
                <w:sz w:val="20"/>
                <w:szCs w:val="20"/>
              </w:rPr>
              <w:t>&gt;&gt;</w:t>
            </w:r>
          </w:p>
        </w:tc>
        <w:tc>
          <w:tcPr>
            <w:tcW w:w="1331" w:type="dxa"/>
            <w:tcBorders>
              <w:top w:val="single" w:sz="4" w:space="0" w:color="auto"/>
              <w:left w:val="single" w:sz="4" w:space="0" w:color="auto"/>
              <w:bottom w:val="single" w:sz="4" w:space="0" w:color="auto"/>
              <w:right w:val="single" w:sz="4" w:space="0" w:color="auto"/>
            </w:tcBorders>
          </w:tcPr>
          <w:p w14:paraId="266FE498" w14:textId="42122631"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lastRenderedPageBreak/>
              <w:t xml:space="preserve">&lt;&lt;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B0</w:t>
            </w:r>
            <w:r>
              <w:rPr>
                <w:rFonts w:asciiTheme="minorHAnsi" w:eastAsia="Times New Roman" w:hAnsiTheme="minorHAnsi" w:cstheme="minorHAnsi"/>
                <w:sz w:val="20"/>
                <w:szCs w:val="20"/>
              </w:rPr>
              <w:t>9; If prescriptive</w:t>
            </w:r>
            <w:r w:rsidR="00B02CA5">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then </w:t>
            </w:r>
            <w:r w:rsidR="00B02CA5">
              <w:rPr>
                <w:rFonts w:asciiTheme="minorHAnsi" w:eastAsia="Times New Roman" w:hAnsiTheme="minorHAnsi" w:cstheme="minorHAnsi"/>
                <w:sz w:val="20"/>
                <w:szCs w:val="20"/>
              </w:rPr>
              <w:t>user select from:</w:t>
            </w:r>
            <w:r>
              <w:rPr>
                <w:rFonts w:asciiTheme="minorHAnsi" w:eastAsia="Times New Roman" w:hAnsiTheme="minorHAnsi" w:cstheme="minorHAnsi"/>
                <w:sz w:val="20"/>
                <w:szCs w:val="20"/>
              </w:rPr>
              <w:t xml:space="preserve"> AFUE, Thermal Efficiency, Energy Factor</w:t>
            </w:r>
            <w:r w:rsidRPr="009C5275">
              <w:rPr>
                <w:rFonts w:asciiTheme="minorHAnsi" w:eastAsia="Times New Roman" w:hAnsiTheme="minorHAnsi" w:cstheme="minorHAnsi"/>
                <w:sz w:val="20"/>
                <w:szCs w:val="20"/>
              </w:rPr>
              <w:t>&gt;&gt;</w:t>
            </w:r>
          </w:p>
        </w:tc>
        <w:tc>
          <w:tcPr>
            <w:tcW w:w="1194" w:type="dxa"/>
            <w:tcBorders>
              <w:top w:val="single" w:sz="4" w:space="0" w:color="auto"/>
              <w:left w:val="single" w:sz="4" w:space="0" w:color="auto"/>
              <w:bottom w:val="single" w:sz="4" w:space="0" w:color="auto"/>
              <w:right w:val="single" w:sz="4" w:space="0" w:color="auto"/>
            </w:tcBorders>
          </w:tcPr>
          <w:p w14:paraId="2DA16446" w14:textId="05981318" w:rsidR="005D2602" w:rsidRPr="003F2775" w:rsidRDefault="005D2602" w:rsidP="00B02CA5">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B10</w:t>
            </w:r>
            <w:r w:rsidR="00B02CA5">
              <w:rPr>
                <w:rFonts w:asciiTheme="minorHAnsi" w:eastAsia="Times New Roman" w:hAnsiTheme="minorHAnsi" w:cstheme="minorHAnsi"/>
                <w:sz w:val="20"/>
                <w:szCs w:val="20"/>
              </w:rPr>
              <w:t>, value may only be NA if B10 = NA</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&gt;&gt;</w:t>
            </w:r>
          </w:p>
        </w:tc>
        <w:tc>
          <w:tcPr>
            <w:tcW w:w="1075" w:type="dxa"/>
            <w:tcBorders>
              <w:top w:val="single" w:sz="4" w:space="0" w:color="auto"/>
              <w:left w:val="single" w:sz="4" w:space="0" w:color="auto"/>
              <w:bottom w:val="single" w:sz="4" w:space="0" w:color="auto"/>
              <w:right w:val="single" w:sz="4" w:space="0" w:color="auto"/>
            </w:tcBorders>
          </w:tcPr>
          <w:p w14:paraId="2390AF18" w14:textId="4C64B8CF" w:rsidR="005D2602" w:rsidRPr="003F2775" w:rsidRDefault="005D2602" w:rsidP="00EA0E2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B11</w:t>
            </w:r>
            <w:r w:rsidR="00B02CA5">
              <w:rPr>
                <w:rFonts w:asciiTheme="minorHAnsi" w:eastAsia="Times New Roman" w:hAnsiTheme="minorHAnsi" w:cstheme="minorHAnsi"/>
                <w:sz w:val="20"/>
                <w:szCs w:val="20"/>
              </w:rPr>
              <w:t>,</w:t>
            </w:r>
            <w:r w:rsidRPr="009C5275">
              <w:rPr>
                <w:rFonts w:asciiTheme="minorHAnsi" w:eastAsia="Times New Roman" w:hAnsiTheme="minorHAnsi" w:cstheme="minorHAnsi"/>
                <w:sz w:val="20"/>
                <w:szCs w:val="20"/>
              </w:rPr>
              <w:t xml:space="preserve"> </w:t>
            </w:r>
            <w:r w:rsidR="00B02CA5">
              <w:rPr>
                <w:rFonts w:asciiTheme="minorHAnsi" w:eastAsia="Times New Roman" w:hAnsiTheme="minorHAnsi" w:cstheme="minorHAnsi"/>
                <w:sz w:val="20"/>
                <w:szCs w:val="20"/>
              </w:rPr>
              <w:t>value may only be NA if B11=NA</w:t>
            </w:r>
            <w:r w:rsidRPr="009C5275">
              <w:rPr>
                <w:rFonts w:asciiTheme="minorHAnsi" w:eastAsia="Times New Roman" w:hAnsiTheme="minorHAnsi" w:cstheme="minorHAnsi"/>
                <w:sz w:val="20"/>
                <w:szCs w:val="20"/>
              </w:rPr>
              <w:t>&gt;&gt;</w:t>
            </w:r>
          </w:p>
        </w:tc>
        <w:tc>
          <w:tcPr>
            <w:tcW w:w="1440" w:type="dxa"/>
            <w:tcBorders>
              <w:top w:val="single" w:sz="4" w:space="0" w:color="auto"/>
              <w:left w:val="single" w:sz="4" w:space="0" w:color="auto"/>
              <w:bottom w:val="single" w:sz="4" w:space="0" w:color="auto"/>
              <w:right w:val="single" w:sz="4" w:space="0" w:color="auto"/>
            </w:tcBorders>
          </w:tcPr>
          <w:p w14:paraId="3DFDA5F5" w14:textId="666BB252" w:rsidR="00B02CA5" w:rsidRDefault="005D2602" w:rsidP="00034D7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9C5275">
              <w:rPr>
                <w:rFonts w:asciiTheme="minorHAnsi" w:eastAsia="Times New Roman" w:hAnsiTheme="minorHAnsi" w:cstheme="minorHAnsi"/>
                <w:sz w:val="20"/>
                <w:szCs w:val="20"/>
              </w:rPr>
              <w:t>&lt;&lt; User Input must ≥ B12</w:t>
            </w:r>
            <w:r w:rsidR="00B02CA5">
              <w:rPr>
                <w:rFonts w:asciiTheme="minorHAnsi" w:eastAsia="Times New Roman" w:hAnsiTheme="minorHAnsi" w:cstheme="minorHAnsi"/>
                <w:sz w:val="20"/>
                <w:szCs w:val="20"/>
              </w:rPr>
              <w:t>,</w:t>
            </w:r>
            <w:r>
              <w:rPr>
                <w:rFonts w:asciiTheme="minorHAnsi" w:eastAsia="Times New Roman" w:hAnsiTheme="minorHAnsi" w:cstheme="minorHAnsi"/>
                <w:sz w:val="20"/>
                <w:szCs w:val="20"/>
              </w:rPr>
              <w:t xml:space="preserve"> </w:t>
            </w:r>
          </w:p>
          <w:p w14:paraId="0099E126" w14:textId="4CA4DF3C" w:rsidR="005D2602" w:rsidRPr="003F2775" w:rsidRDefault="00B02CA5" w:rsidP="00034D7D">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Value may only be NA if B12 = NA</w:t>
            </w:r>
            <w:r w:rsidR="005D2602" w:rsidRPr="009C5275">
              <w:rPr>
                <w:rFonts w:asciiTheme="minorHAnsi" w:eastAsia="Times New Roman" w:hAnsiTheme="minorHAnsi" w:cstheme="minorHAnsi"/>
                <w:sz w:val="20"/>
                <w:szCs w:val="20"/>
              </w:rPr>
              <w:t>&gt;&gt;</w:t>
            </w:r>
          </w:p>
        </w:tc>
      </w:tr>
      <w:tr w:rsidR="003D13DA" w:rsidRPr="00D15BC3" w14:paraId="473FB4D4"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1BE1764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3383D85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640FC042"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4B4F9814"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292" w:type="dxa"/>
            <w:gridSpan w:val="2"/>
            <w:tcBorders>
              <w:top w:val="single" w:sz="4" w:space="0" w:color="auto"/>
              <w:left w:val="single" w:sz="4" w:space="0" w:color="auto"/>
              <w:bottom w:val="single" w:sz="4" w:space="0" w:color="auto"/>
              <w:right w:val="single" w:sz="4" w:space="0" w:color="auto"/>
            </w:tcBorders>
            <w:vAlign w:val="center"/>
          </w:tcPr>
          <w:p w14:paraId="478A0F3B"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41" w:type="dxa"/>
            <w:tcBorders>
              <w:top w:val="single" w:sz="4" w:space="0" w:color="auto"/>
              <w:left w:val="single" w:sz="4" w:space="0" w:color="auto"/>
              <w:bottom w:val="single" w:sz="4" w:space="0" w:color="auto"/>
              <w:right w:val="single" w:sz="4" w:space="0" w:color="auto"/>
            </w:tcBorders>
            <w:vAlign w:val="center"/>
          </w:tcPr>
          <w:p w14:paraId="16772DB7"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752192C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50" w:type="dxa"/>
            <w:tcBorders>
              <w:top w:val="single" w:sz="4" w:space="0" w:color="auto"/>
              <w:left w:val="single" w:sz="4" w:space="0" w:color="auto"/>
              <w:bottom w:val="single" w:sz="4" w:space="0" w:color="auto"/>
              <w:right w:val="single" w:sz="4" w:space="0" w:color="auto"/>
            </w:tcBorders>
            <w:vAlign w:val="center"/>
          </w:tcPr>
          <w:p w14:paraId="2409D40F"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331" w:type="dxa"/>
            <w:tcBorders>
              <w:top w:val="single" w:sz="4" w:space="0" w:color="auto"/>
              <w:left w:val="single" w:sz="4" w:space="0" w:color="auto"/>
              <w:bottom w:val="single" w:sz="4" w:space="0" w:color="auto"/>
              <w:right w:val="single" w:sz="4" w:space="0" w:color="auto"/>
            </w:tcBorders>
            <w:vAlign w:val="center"/>
          </w:tcPr>
          <w:p w14:paraId="28191A98"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661DF635"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267B49EA"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62CF56BE" w14:textId="77777777" w:rsidR="003D13DA" w:rsidRPr="003F2775" w:rsidRDefault="003D13DA" w:rsidP="00B02CA5">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r w:rsidR="00034D7D" w:rsidRPr="00D15BC3" w14:paraId="194AED80" w14:textId="77777777" w:rsidTr="005C068B">
        <w:trPr>
          <w:trHeight w:val="144"/>
        </w:trPr>
        <w:tc>
          <w:tcPr>
            <w:tcW w:w="1418" w:type="dxa"/>
            <w:tcBorders>
              <w:top w:val="single" w:sz="4" w:space="0" w:color="auto"/>
              <w:left w:val="single" w:sz="4" w:space="0" w:color="auto"/>
              <w:bottom w:val="single" w:sz="4" w:space="0" w:color="auto"/>
              <w:right w:val="single" w:sz="4" w:space="0" w:color="auto"/>
            </w:tcBorders>
            <w:vAlign w:val="center"/>
          </w:tcPr>
          <w:p w14:paraId="107C2142" w14:textId="013C6883" w:rsidR="00034D7D" w:rsidRPr="003F2775" w:rsidRDefault="00034D7D" w:rsidP="00034D7D">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3370" w:type="dxa"/>
            <w:gridSpan w:val="4"/>
            <w:tcBorders>
              <w:top w:val="single" w:sz="4" w:space="0" w:color="auto"/>
              <w:left w:val="single" w:sz="4" w:space="0" w:color="auto"/>
              <w:bottom w:val="single" w:sz="4" w:space="0" w:color="auto"/>
              <w:right w:val="single" w:sz="4" w:space="0" w:color="auto"/>
            </w:tcBorders>
            <w:vAlign w:val="center"/>
          </w:tcPr>
          <w:p w14:paraId="1538C6B3" w14:textId="49C8BEC0" w:rsidR="00034D7D" w:rsidRPr="003F2775" w:rsidRDefault="00034D7D" w:rsidP="005C068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asciiTheme="minorHAnsi" w:eastAsia="Times New Roman" w:hAnsiTheme="minorHAnsi" w:cstheme="minorHAnsi"/>
                <w:sz w:val="20"/>
                <w:szCs w:val="20"/>
              </w:rPr>
              <w:t>Compliance Statement</w:t>
            </w:r>
          </w:p>
        </w:tc>
        <w:tc>
          <w:tcPr>
            <w:tcW w:w="9810" w:type="dxa"/>
            <w:gridSpan w:val="8"/>
            <w:vAlign w:val="center"/>
          </w:tcPr>
          <w:p w14:paraId="07C12F94" w14:textId="0A513C3B" w:rsidR="00034D7D" w:rsidRPr="003F2775" w:rsidRDefault="00034D7D" w:rsidP="005C068B">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Pr>
                <w:rFonts w:eastAsia="Times New Roman"/>
                <w:sz w:val="18"/>
                <w:szCs w:val="18"/>
              </w:rPr>
              <w:t xml:space="preserve">&lt;&lt;calculated field: If C08 ≤ B08, and C10 </w:t>
            </w:r>
            <w:r w:rsidRPr="005460CB">
              <w:rPr>
                <w:rFonts w:eastAsia="Times New Roman"/>
                <w:sz w:val="18"/>
                <w:szCs w:val="18"/>
              </w:rPr>
              <w:t xml:space="preserve">≥ </w:t>
            </w:r>
            <w:r>
              <w:rPr>
                <w:rFonts w:eastAsia="Times New Roman"/>
                <w:sz w:val="18"/>
                <w:szCs w:val="18"/>
              </w:rPr>
              <w:t>B</w:t>
            </w:r>
            <w:r w:rsidRPr="005460CB">
              <w:rPr>
                <w:rFonts w:eastAsia="Times New Roman"/>
                <w:sz w:val="18"/>
                <w:szCs w:val="18"/>
              </w:rPr>
              <w:t>10</w:t>
            </w:r>
            <w:r>
              <w:rPr>
                <w:rFonts w:eastAsia="Times New Roman"/>
                <w:sz w:val="18"/>
                <w:szCs w:val="18"/>
              </w:rPr>
              <w:t xml:space="preserve">, and C11 </w:t>
            </w:r>
            <w:r w:rsidRPr="005460CB">
              <w:rPr>
                <w:rFonts w:eastAsia="Times New Roman"/>
                <w:sz w:val="18"/>
                <w:szCs w:val="18"/>
              </w:rPr>
              <w:t xml:space="preserve">≤ </w:t>
            </w:r>
            <w:r>
              <w:rPr>
                <w:rFonts w:eastAsia="Times New Roman"/>
                <w:sz w:val="18"/>
                <w:szCs w:val="18"/>
              </w:rPr>
              <w:t>B</w:t>
            </w:r>
            <w:r w:rsidRPr="005460CB">
              <w:rPr>
                <w:rFonts w:eastAsia="Times New Roman"/>
                <w:sz w:val="18"/>
                <w:szCs w:val="18"/>
              </w:rPr>
              <w:t>11</w:t>
            </w:r>
            <w:r>
              <w:rPr>
                <w:rFonts w:eastAsia="Times New Roman"/>
                <w:sz w:val="18"/>
                <w:szCs w:val="18"/>
              </w:rPr>
              <w:t>, and C</w:t>
            </w:r>
            <w:r w:rsidRPr="005460CB">
              <w:rPr>
                <w:rFonts w:eastAsia="Times New Roman"/>
                <w:sz w:val="18"/>
                <w:szCs w:val="18"/>
              </w:rPr>
              <w:t xml:space="preserve">12 ≥ </w:t>
            </w:r>
            <w:r>
              <w:rPr>
                <w:rFonts w:eastAsia="Times New Roman"/>
                <w:sz w:val="18"/>
                <w:szCs w:val="18"/>
              </w:rPr>
              <w:t>B</w:t>
            </w:r>
            <w:r w:rsidRPr="005460CB">
              <w:rPr>
                <w:rFonts w:eastAsia="Times New Roman"/>
                <w:sz w:val="18"/>
                <w:szCs w:val="18"/>
              </w:rPr>
              <w:t>12</w:t>
            </w:r>
            <w:r>
              <w:rPr>
                <w:rFonts w:eastAsia="Times New Roman"/>
                <w:sz w:val="18"/>
                <w:szCs w:val="18"/>
              </w:rPr>
              <w:t>, then display result = System complies; else display result = system does not comply&gt;&gt;</w:t>
            </w:r>
          </w:p>
        </w:tc>
      </w:tr>
    </w:tbl>
    <w:p w14:paraId="720901E1" w14:textId="77777777" w:rsidR="003D13DA" w:rsidRPr="003F2775" w:rsidRDefault="003D13DA" w:rsidP="003D13DA">
      <w:pPr>
        <w:rPr>
          <w:rFonts w:asciiTheme="minorHAnsi" w:hAnsiTheme="minorHAnsi"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E36A79" w:rsidRPr="00D15BC3" w14:paraId="16E468CB" w14:textId="77777777" w:rsidTr="00E36A79">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FB6C010" w14:textId="009A5676" w:rsidR="00E36A79" w:rsidRPr="00A051D6"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D</w:t>
            </w:r>
            <w:r w:rsidRPr="008C7D4A">
              <w:rPr>
                <w:rFonts w:asciiTheme="minorHAnsi" w:hAnsiTheme="minorHAnsi" w:cstheme="minorHAnsi"/>
                <w:b/>
                <w:sz w:val="20"/>
                <w:szCs w:val="20"/>
              </w:rPr>
              <w:t>. Design HER Verified Water Heating Distribution Systems Information</w:t>
            </w:r>
          </w:p>
          <w:p w14:paraId="27FB3C6E" w14:textId="77777777" w:rsidR="00E36A79"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p w14:paraId="50F30A71" w14:textId="6C14ECC4" w:rsidR="00CD63C3" w:rsidRPr="003F2775" w:rsidRDefault="00CD63C3"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t>&lt;&lt;</w:t>
            </w:r>
            <w:r w:rsidRPr="004635D7">
              <w:rPr>
                <w:rFonts w:asciiTheme="minorHAnsi" w:hAnsiTheme="minorHAnsi" w:cstheme="minorHAnsi"/>
                <w:sz w:val="20"/>
                <w:szCs w:val="20"/>
              </w:rPr>
              <w:t>If prescriptive compliance</w:t>
            </w:r>
            <w:r w:rsidR="00EA0E2B">
              <w:rPr>
                <w:rFonts w:asciiTheme="minorHAnsi" w:hAnsiTheme="minorHAnsi" w:cstheme="minorHAnsi"/>
                <w:sz w:val="20"/>
                <w:szCs w:val="20"/>
              </w:rPr>
              <w:t>,</w:t>
            </w:r>
            <w:r w:rsidRPr="004635D7">
              <w:rPr>
                <w:rFonts w:asciiTheme="minorHAnsi" w:hAnsiTheme="minorHAnsi" w:cstheme="minorHAnsi"/>
                <w:sz w:val="20"/>
                <w:szCs w:val="20"/>
              </w:rPr>
              <w:t xml:space="preserve"> </w:t>
            </w:r>
            <w:r w:rsidR="00EA0E2B" w:rsidRPr="005C068B">
              <w:rPr>
                <w:sz w:val="20"/>
                <w:szCs w:val="20"/>
              </w:rPr>
              <w:t>then display the "section does not apply" message; else display this entire</w:t>
            </w:r>
            <w:r w:rsidR="00EA0E2B" w:rsidRPr="005C068B">
              <w:rPr>
                <w:rFonts w:asciiTheme="minorHAnsi" w:hAnsiTheme="minorHAnsi" w:cstheme="minorHAnsi"/>
                <w:sz w:val="20"/>
                <w:szCs w:val="20"/>
              </w:rPr>
              <w:t xml:space="preserve"> table</w:t>
            </w:r>
            <w:r w:rsidR="00EA0E2B" w:rsidRPr="004635D7" w:rsidDel="00EA0E2B">
              <w:rPr>
                <w:rFonts w:asciiTheme="minorHAnsi" w:hAnsiTheme="minorHAnsi" w:cstheme="minorHAnsi"/>
                <w:sz w:val="20"/>
                <w:szCs w:val="20"/>
              </w:rPr>
              <w:t xml:space="preserve"> </w:t>
            </w:r>
            <w:r w:rsidRPr="004635D7">
              <w:rPr>
                <w:rFonts w:asciiTheme="minorHAnsi" w:hAnsiTheme="minorHAnsi" w:cstheme="minorHAnsi"/>
                <w:sz w:val="20"/>
                <w:szCs w:val="20"/>
              </w:rPr>
              <w:t>&gt;&gt;</w:t>
            </w:r>
          </w:p>
        </w:tc>
      </w:tr>
      <w:tr w:rsidR="00E36A79" w:rsidRPr="00D15BC3" w14:paraId="2CB9C08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5395021F"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167F38F4"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29B8AC61"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E36A79" w:rsidRPr="00D15BC3" w14:paraId="3ED8226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6D1B08B3"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4129B430"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77F264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29001B5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0425F296"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CD63C3" w:rsidRPr="00D15BC3" w14:paraId="3B1EB35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04ABE4CB" w14:textId="008C8CAA"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265A8EA1" w14:textId="24CBA766"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sidR="00EA0E2B" w:rsidDel="00EA0E2B">
              <w:rPr>
                <w:rFonts w:asciiTheme="minorHAnsi" w:eastAsia="Times New Roman" w:hAnsiTheme="minorHAnsi" w:cstheme="minorHAnsi"/>
                <w:sz w:val="20"/>
                <w:szCs w:val="20"/>
              </w:rPr>
              <w:t xml:space="preserve"> </w:t>
            </w:r>
            <w:r w:rsidR="00EA0E2B">
              <w:rPr>
                <w:rFonts w:asciiTheme="minorHAnsi" w:eastAsia="Times New Roman" w:hAnsiTheme="minorHAnsi" w:cstheme="minorHAnsi"/>
                <w:sz w:val="20"/>
                <w:szCs w:val="20"/>
              </w:rPr>
              <w:t>R</w:t>
            </w:r>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p>
          <w:p w14:paraId="7B1E6F4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w:t>
            </w:r>
          </w:p>
          <w:p w14:paraId="59A01138"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temperature modulation and monitoring;</w:t>
            </w:r>
          </w:p>
          <w:p w14:paraId="6CC1791E"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demand control;</w:t>
            </w:r>
          </w:p>
          <w:p w14:paraId="555063B1"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Multi-family: Recirculating with no control (continuous pumping)</w:t>
            </w:r>
          </w:p>
          <w:p w14:paraId="7CF71BC9" w14:textId="080D5771" w:rsidR="00CD63C3" w:rsidRPr="003F2775" w:rsidRDefault="00CD63C3"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*Multi-family: No loops or recirc pump &gt;&gt;</w:t>
            </w:r>
          </w:p>
        </w:tc>
        <w:tc>
          <w:tcPr>
            <w:tcW w:w="6323" w:type="dxa"/>
            <w:tcBorders>
              <w:top w:val="single" w:sz="4" w:space="0" w:color="auto"/>
              <w:left w:val="single" w:sz="4" w:space="0" w:color="auto"/>
              <w:bottom w:val="single" w:sz="4" w:space="0" w:color="auto"/>
              <w:right w:val="single" w:sz="4" w:space="0" w:color="auto"/>
            </w:tcBorders>
            <w:vAlign w:val="center"/>
          </w:tcPr>
          <w:p w14:paraId="5AAF1193" w14:textId="7340D9F0"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w:t>
            </w:r>
            <w:r w:rsidR="00EA0E2B">
              <w:rPr>
                <w:rFonts w:asciiTheme="minorHAnsi" w:eastAsia="Times New Roman" w:hAnsiTheme="minorHAnsi" w:cstheme="minorHAnsi"/>
                <w:sz w:val="20"/>
                <w:szCs w:val="20"/>
              </w:rPr>
              <w:t>R</w:t>
            </w:r>
            <w:r w:rsidRPr="00BD5416">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p>
          <w:p w14:paraId="09422267" w14:textId="77777777" w:rsidR="00CD63C3" w:rsidRPr="00BD5416" w:rsidRDefault="00CD63C3" w:rsidP="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Allowed values are</w:t>
            </w:r>
          </w:p>
          <w:p w14:paraId="08DD32C7" w14:textId="77777777" w:rsidR="00EA0E2B" w:rsidRDefault="00CD63C3"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*Standard Distribution System</w:t>
            </w:r>
          </w:p>
          <w:p w14:paraId="0D957E65" w14:textId="1319E3EB" w:rsidR="00CD63C3" w:rsidRPr="003F2775" w:rsidRDefault="00EA0E2B" w:rsidP="00EA0E2B">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Pr>
                <w:rFonts w:asciiTheme="minorHAnsi" w:eastAsia="Times New Roman" w:hAnsiTheme="minorHAnsi" w:cstheme="minorHAnsi"/>
                <w:sz w:val="20"/>
                <w:szCs w:val="20"/>
              </w:rPr>
              <w:t>*HERS-Verified Pipe Insulation</w:t>
            </w:r>
            <w:r w:rsidR="00CD63C3" w:rsidRPr="00BD5416">
              <w:rPr>
                <w:rFonts w:asciiTheme="minorHAnsi" w:eastAsia="Times New Roman" w:hAnsiTheme="minorHAnsi" w:cstheme="minorHAnsi"/>
                <w:sz w:val="20"/>
                <w:szCs w:val="20"/>
              </w:rPr>
              <w:t xml:space="preserve"> &gt;&gt;</w:t>
            </w:r>
          </w:p>
        </w:tc>
      </w:tr>
      <w:tr w:rsidR="00E36A79" w:rsidRPr="00D15BC3" w14:paraId="582B0FD2" w14:textId="77777777" w:rsidTr="00E36A79">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23D22755"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503BB9DA"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E55AF19" w14:textId="77777777" w:rsidR="00E36A79" w:rsidRPr="003F2775" w:rsidRDefault="00E36A79"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6FC1582B"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3D13DA" w:rsidRPr="00D15BC3" w14:paraId="01A14CD0" w14:textId="77777777" w:rsidTr="00CD63C3">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676054FE" w14:textId="755B6722" w:rsidR="003D13DA" w:rsidRPr="003F2775" w:rsidRDefault="00E36A79"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B16BBE">
              <w:rPr>
                <w:rFonts w:asciiTheme="minorHAnsi" w:hAnsiTheme="minorHAnsi" w:cstheme="minorHAnsi"/>
                <w:b/>
                <w:sz w:val="20"/>
                <w:szCs w:val="20"/>
              </w:rPr>
              <w:t>E</w:t>
            </w:r>
            <w:r w:rsidR="003D13DA" w:rsidRPr="008C7D4A">
              <w:rPr>
                <w:rFonts w:asciiTheme="minorHAnsi" w:hAnsiTheme="minorHAnsi" w:cstheme="minorHAnsi"/>
                <w:b/>
                <w:sz w:val="20"/>
                <w:szCs w:val="20"/>
              </w:rPr>
              <w:t xml:space="preserve">. </w:t>
            </w:r>
            <w:r w:rsidRPr="00A051D6">
              <w:rPr>
                <w:rFonts w:asciiTheme="minorHAnsi" w:hAnsiTheme="minorHAnsi" w:cstheme="minorHAnsi"/>
                <w:b/>
                <w:sz w:val="20"/>
                <w:szCs w:val="20"/>
              </w:rPr>
              <w:t>Installed</w:t>
            </w:r>
            <w:r w:rsidR="003D13DA" w:rsidRPr="00A119C3">
              <w:rPr>
                <w:rFonts w:asciiTheme="minorHAnsi" w:hAnsiTheme="minorHAnsi" w:cstheme="minorHAnsi"/>
                <w:b/>
                <w:sz w:val="20"/>
                <w:szCs w:val="20"/>
              </w:rPr>
              <w:t xml:space="preserve"> HERS Verified Water Heating Distribution Systems Information</w:t>
            </w:r>
          </w:p>
          <w:p w14:paraId="75A9795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sidRPr="003F2775">
              <w:rPr>
                <w:rFonts w:asciiTheme="minorHAnsi" w:eastAsia="Times New Roman" w:hAnsiTheme="minorHAnsi" w:cstheme="minorHAnsi"/>
                <w:sz w:val="20"/>
                <w:szCs w:val="20"/>
              </w:rPr>
              <w:t>This table reports the water heating distribution types specified on the registered CF1R compliance document for this project.</w:t>
            </w:r>
            <w:r w:rsidRPr="00B16BBE">
              <w:rPr>
                <w:rFonts w:asciiTheme="minorHAnsi" w:hAnsiTheme="minorHAnsi" w:cstheme="minorHAnsi"/>
                <w:b/>
                <w:sz w:val="20"/>
                <w:szCs w:val="20"/>
              </w:rPr>
              <w:t xml:space="preserve"> </w:t>
            </w:r>
          </w:p>
        </w:tc>
      </w:tr>
      <w:tr w:rsidR="003D13DA" w:rsidRPr="00D15BC3" w14:paraId="5A6EA1F7"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240C763F"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6321" w:type="dxa"/>
            <w:tcBorders>
              <w:top w:val="single" w:sz="4" w:space="0" w:color="auto"/>
              <w:left w:val="single" w:sz="4" w:space="0" w:color="auto"/>
              <w:bottom w:val="single" w:sz="4" w:space="0" w:color="auto"/>
              <w:right w:val="single" w:sz="4" w:space="0" w:color="auto"/>
            </w:tcBorders>
            <w:vAlign w:val="center"/>
          </w:tcPr>
          <w:p w14:paraId="0D21089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23" w:type="dxa"/>
            <w:tcBorders>
              <w:top w:val="single" w:sz="4" w:space="0" w:color="auto"/>
              <w:left w:val="single" w:sz="4" w:space="0" w:color="auto"/>
              <w:bottom w:val="single" w:sz="4" w:space="0" w:color="auto"/>
              <w:right w:val="single" w:sz="4" w:space="0" w:color="auto"/>
            </w:tcBorders>
            <w:vAlign w:val="center"/>
          </w:tcPr>
          <w:p w14:paraId="47531C3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3D13DA" w:rsidRPr="00D15BC3" w14:paraId="22F24861"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61486E6C"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32C1227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 xml:space="preserve">Central DHW System </w:t>
            </w:r>
          </w:p>
          <w:p w14:paraId="36531089"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2BAE163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Unit DHW System</w:t>
            </w:r>
          </w:p>
          <w:p w14:paraId="5095EE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Distribution Type</w:t>
            </w:r>
          </w:p>
        </w:tc>
      </w:tr>
      <w:tr w:rsidR="00CD63C3" w:rsidRPr="00D15BC3" w14:paraId="4D0EC8C5"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3CF696F" w14:textId="6978ADC1"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438697DC" w14:textId="7C44D124"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 </w:t>
            </w:r>
            <w:r w:rsidR="00EA0E2B">
              <w:rPr>
                <w:rFonts w:asciiTheme="minorHAnsi" w:eastAsia="Times New Roman" w:hAnsiTheme="minorHAnsi" w:cstheme="minorHAnsi"/>
                <w:sz w:val="20"/>
                <w:szCs w:val="20"/>
              </w:rPr>
              <w:t>Reference value from D02</w:t>
            </w:r>
            <w:r w:rsidRPr="00BD5416">
              <w:rPr>
                <w:rFonts w:asciiTheme="minorHAnsi" w:eastAsia="Times New Roman" w:hAnsiTheme="minorHAnsi" w:cstheme="minorHAnsi"/>
                <w:sz w:val="20"/>
                <w:szCs w:val="20"/>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12A48854" w14:textId="6E378063" w:rsidR="00CD63C3" w:rsidRPr="003F2775" w:rsidRDefault="00CD63C3">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 xml:space="preserve">&lt;&lt; </w:t>
            </w:r>
            <w:r w:rsidR="00EA0E2B">
              <w:rPr>
                <w:rFonts w:asciiTheme="minorHAnsi" w:eastAsia="Times New Roman" w:hAnsiTheme="minorHAnsi" w:cstheme="minorHAnsi"/>
                <w:sz w:val="20"/>
                <w:szCs w:val="20"/>
              </w:rPr>
              <w:t>Reference value from D03</w:t>
            </w:r>
            <w:r w:rsidRPr="00BD5416">
              <w:rPr>
                <w:rFonts w:asciiTheme="minorHAnsi" w:eastAsia="Times New Roman" w:hAnsiTheme="minorHAnsi" w:cstheme="minorHAnsi"/>
                <w:sz w:val="20"/>
                <w:szCs w:val="20"/>
              </w:rPr>
              <w:t>&gt;&gt;</w:t>
            </w:r>
          </w:p>
        </w:tc>
      </w:tr>
      <w:tr w:rsidR="003D13DA" w:rsidRPr="00D15BC3" w14:paraId="60B0913D" w14:textId="77777777" w:rsidTr="00CD63C3">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B3907A1"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65E6921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597E6333"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70C0B8B5" w14:textId="77777777" w:rsidR="003D13DA" w:rsidRPr="003F2775" w:rsidRDefault="003D13DA" w:rsidP="003D13D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68"/>
        <w:gridCol w:w="4230"/>
        <w:gridCol w:w="6300"/>
      </w:tblGrid>
      <w:tr w:rsidR="003D13DA" w:rsidRPr="00D15BC3" w14:paraId="5C18C793" w14:textId="77777777" w:rsidTr="003F2775">
        <w:trPr>
          <w:trHeight w:val="327"/>
        </w:trPr>
        <w:tc>
          <w:tcPr>
            <w:tcW w:w="14598" w:type="dxa"/>
            <w:gridSpan w:val="3"/>
            <w:tcBorders>
              <w:top w:val="single" w:sz="4" w:space="0" w:color="auto"/>
              <w:bottom w:val="single" w:sz="4" w:space="0" w:color="auto"/>
            </w:tcBorders>
            <w:vAlign w:val="center"/>
          </w:tcPr>
          <w:p w14:paraId="2C7AF902" w14:textId="6245436F" w:rsidR="003D13DA" w:rsidRPr="008C7D4A" w:rsidRDefault="00945081" w:rsidP="00E36A79">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20"/>
                <w:szCs w:val="20"/>
              </w:rPr>
            </w:pPr>
            <w:r>
              <w:rPr>
                <w:rFonts w:asciiTheme="minorHAnsi" w:hAnsiTheme="minorHAnsi" w:cstheme="minorHAnsi"/>
                <w:b/>
                <w:sz w:val="20"/>
                <w:szCs w:val="20"/>
              </w:rPr>
              <w:lastRenderedPageBreak/>
              <w:t>F</w:t>
            </w:r>
            <w:r w:rsidR="003D13DA" w:rsidRPr="00B16BBE">
              <w:rPr>
                <w:rFonts w:asciiTheme="minorHAnsi" w:hAnsiTheme="minorHAnsi" w:cstheme="minorHAnsi"/>
                <w:b/>
                <w:sz w:val="20"/>
                <w:szCs w:val="20"/>
              </w:rPr>
              <w:t>. Installed HERS Verified Water Heater Manufacturer Information</w:t>
            </w:r>
          </w:p>
          <w:p w14:paraId="04AF81F2" w14:textId="1638E1B4" w:rsidR="003D13DA" w:rsidRPr="003F2775" w:rsidRDefault="003D13DA" w:rsidP="00E36A79">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20"/>
                <w:szCs w:val="20"/>
              </w:rPr>
            </w:pPr>
            <w:r w:rsidRPr="003F2775">
              <w:rPr>
                <w:rFonts w:asciiTheme="minorHAnsi" w:hAnsiTheme="minorHAnsi" w:cstheme="minorHAnsi"/>
                <w:sz w:val="20"/>
                <w:szCs w:val="20"/>
              </w:rPr>
              <w:t xml:space="preserve">&lt;&lt; require one row of data in this table for each of the Water Heaters listed in Section </w:t>
            </w:r>
            <w:r w:rsidR="00EA0E2B">
              <w:rPr>
                <w:rFonts w:asciiTheme="minorHAnsi" w:hAnsiTheme="minorHAnsi" w:cstheme="minorHAnsi"/>
                <w:sz w:val="20"/>
                <w:szCs w:val="20"/>
              </w:rPr>
              <w:t>B</w:t>
            </w:r>
            <w:r w:rsidRPr="003F2775">
              <w:rPr>
                <w:rFonts w:asciiTheme="minorHAnsi" w:hAnsiTheme="minorHAnsi" w:cstheme="minorHAnsi"/>
                <w:sz w:val="20"/>
                <w:szCs w:val="20"/>
              </w:rPr>
              <w:t>04&gt;&gt;</w:t>
            </w:r>
          </w:p>
        </w:tc>
      </w:tr>
      <w:tr w:rsidR="003D13DA" w:rsidRPr="00D15BC3" w14:paraId="7F1E143D" w14:textId="77777777" w:rsidTr="00293A9B">
        <w:trPr>
          <w:trHeight w:val="426"/>
        </w:trPr>
        <w:tc>
          <w:tcPr>
            <w:tcW w:w="4068" w:type="dxa"/>
            <w:tcBorders>
              <w:top w:val="single" w:sz="4" w:space="0" w:color="auto"/>
              <w:bottom w:val="single" w:sz="4" w:space="0" w:color="auto"/>
              <w:right w:val="single" w:sz="4" w:space="0" w:color="auto"/>
            </w:tcBorders>
            <w:vAlign w:val="bottom"/>
          </w:tcPr>
          <w:p w14:paraId="3DAD481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230" w:type="dxa"/>
            <w:tcBorders>
              <w:top w:val="single" w:sz="4" w:space="0" w:color="auto"/>
              <w:left w:val="single" w:sz="4" w:space="0" w:color="auto"/>
              <w:bottom w:val="single" w:sz="4" w:space="0" w:color="auto"/>
              <w:right w:val="single" w:sz="4" w:space="0" w:color="auto"/>
            </w:tcBorders>
            <w:vAlign w:val="bottom"/>
          </w:tcPr>
          <w:p w14:paraId="3BB4681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02</w:t>
            </w:r>
          </w:p>
        </w:tc>
        <w:tc>
          <w:tcPr>
            <w:tcW w:w="6300" w:type="dxa"/>
            <w:tcBorders>
              <w:top w:val="single" w:sz="4" w:space="0" w:color="auto"/>
              <w:left w:val="single" w:sz="4" w:space="0" w:color="auto"/>
              <w:bottom w:val="single" w:sz="4" w:space="0" w:color="auto"/>
            </w:tcBorders>
            <w:vAlign w:val="bottom"/>
          </w:tcPr>
          <w:p w14:paraId="1309EEE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03</w:t>
            </w:r>
          </w:p>
        </w:tc>
      </w:tr>
      <w:tr w:rsidR="003D13DA" w:rsidRPr="00D15BC3" w14:paraId="67D9A1C6" w14:textId="77777777" w:rsidTr="00293A9B">
        <w:trPr>
          <w:trHeight w:val="282"/>
        </w:trPr>
        <w:tc>
          <w:tcPr>
            <w:tcW w:w="4068" w:type="dxa"/>
            <w:tcBorders>
              <w:top w:val="single" w:sz="4" w:space="0" w:color="auto"/>
              <w:bottom w:val="single" w:sz="4" w:space="0" w:color="auto"/>
              <w:right w:val="single" w:sz="4" w:space="0" w:color="auto"/>
            </w:tcBorders>
            <w:vAlign w:val="bottom"/>
          </w:tcPr>
          <w:p w14:paraId="3FFB5495"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Water Heating System ID or Name</w:t>
            </w:r>
          </w:p>
        </w:tc>
        <w:tc>
          <w:tcPr>
            <w:tcW w:w="4230" w:type="dxa"/>
            <w:tcBorders>
              <w:top w:val="single" w:sz="4" w:space="0" w:color="auto"/>
              <w:left w:val="single" w:sz="4" w:space="0" w:color="auto"/>
              <w:bottom w:val="single" w:sz="4" w:space="0" w:color="auto"/>
              <w:right w:val="single" w:sz="4" w:space="0" w:color="auto"/>
            </w:tcBorders>
            <w:vAlign w:val="bottom"/>
          </w:tcPr>
          <w:p w14:paraId="27E8ABAD"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Manufacturer</w:t>
            </w:r>
          </w:p>
        </w:tc>
        <w:tc>
          <w:tcPr>
            <w:tcW w:w="6300" w:type="dxa"/>
            <w:tcBorders>
              <w:top w:val="single" w:sz="4" w:space="0" w:color="auto"/>
              <w:left w:val="single" w:sz="4" w:space="0" w:color="auto"/>
              <w:bottom w:val="single" w:sz="4" w:space="0" w:color="auto"/>
            </w:tcBorders>
            <w:vAlign w:val="bottom"/>
          </w:tcPr>
          <w:p w14:paraId="240ED3A2"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Model Number</w:t>
            </w:r>
          </w:p>
        </w:tc>
      </w:tr>
      <w:tr w:rsidR="00CD63C3" w:rsidRPr="00D15BC3" w14:paraId="552EDC7D" w14:textId="77777777" w:rsidTr="005C068B">
        <w:trPr>
          <w:trHeight w:val="246"/>
        </w:trPr>
        <w:tc>
          <w:tcPr>
            <w:tcW w:w="4068" w:type="dxa"/>
            <w:tcBorders>
              <w:top w:val="single" w:sz="4" w:space="0" w:color="auto"/>
              <w:bottom w:val="single" w:sz="4" w:space="0" w:color="auto"/>
              <w:right w:val="single" w:sz="4" w:space="0" w:color="auto"/>
            </w:tcBorders>
            <w:vAlign w:val="bottom"/>
          </w:tcPr>
          <w:p w14:paraId="2320246A" w14:textId="2DB4F2C2" w:rsidR="00CD63C3" w:rsidRPr="003F2775" w:rsidRDefault="00CD63C3" w:rsidP="00F26C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R</w:t>
            </w:r>
            <w:r w:rsidRPr="00BD5416">
              <w:rPr>
                <w:rFonts w:asciiTheme="minorHAnsi" w:eastAsia="Times New Roman" w:hAnsiTheme="minorHAnsi" w:cstheme="minorHAnsi"/>
                <w:sz w:val="20"/>
                <w:szCs w:val="20"/>
              </w:rPr>
              <w:t xml:space="preserve">eference value from </w:t>
            </w:r>
            <w:r>
              <w:rPr>
                <w:rFonts w:asciiTheme="minorHAnsi" w:eastAsia="Times New Roman" w:hAnsiTheme="minorHAnsi" w:cstheme="minorHAnsi"/>
                <w:sz w:val="20"/>
                <w:szCs w:val="20"/>
              </w:rPr>
              <w:t>B</w:t>
            </w:r>
            <w:r w:rsidRPr="00BD5416">
              <w:rPr>
                <w:rFonts w:asciiTheme="minorHAnsi" w:eastAsia="Times New Roman" w:hAnsiTheme="minorHAnsi" w:cstheme="minorHAnsi"/>
                <w:sz w:val="20"/>
                <w:szCs w:val="20"/>
              </w:rPr>
              <w:t>01&gt;&gt;</w:t>
            </w:r>
          </w:p>
        </w:tc>
        <w:tc>
          <w:tcPr>
            <w:tcW w:w="4230" w:type="dxa"/>
            <w:tcBorders>
              <w:top w:val="single" w:sz="4" w:space="0" w:color="auto"/>
              <w:left w:val="single" w:sz="4" w:space="0" w:color="auto"/>
              <w:bottom w:val="single" w:sz="4" w:space="0" w:color="auto"/>
              <w:right w:val="single" w:sz="4" w:space="0" w:color="auto"/>
            </w:tcBorders>
            <w:vAlign w:val="bottom"/>
          </w:tcPr>
          <w:p w14:paraId="2321B72C" w14:textId="3C861769" w:rsidR="00CD63C3" w:rsidRPr="003F2775" w:rsidRDefault="00CD63C3" w:rsidP="00CD63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c>
          <w:tcPr>
            <w:tcW w:w="6300" w:type="dxa"/>
            <w:tcBorders>
              <w:top w:val="single" w:sz="4" w:space="0" w:color="auto"/>
              <w:left w:val="single" w:sz="4" w:space="0" w:color="auto"/>
              <w:bottom w:val="single" w:sz="4" w:space="0" w:color="auto"/>
            </w:tcBorders>
            <w:shd w:val="clear" w:color="auto" w:fill="FFFFFF" w:themeFill="background1"/>
            <w:vAlign w:val="bottom"/>
          </w:tcPr>
          <w:p w14:paraId="5F7CE375" w14:textId="5CC849D1" w:rsidR="00CD63C3" w:rsidRPr="003F2775" w:rsidRDefault="00CD63C3" w:rsidP="00EA0E2B">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20"/>
                <w:szCs w:val="20"/>
              </w:rPr>
            </w:pPr>
            <w:r w:rsidRPr="00BD5416">
              <w:rPr>
                <w:rFonts w:asciiTheme="minorHAnsi" w:eastAsia="Times New Roman" w:hAnsiTheme="minorHAnsi" w:cstheme="minorHAnsi"/>
                <w:sz w:val="20"/>
                <w:szCs w:val="20"/>
              </w:rPr>
              <w:t>&lt;&lt;User input&gt;&gt;</w:t>
            </w:r>
          </w:p>
        </w:tc>
      </w:tr>
      <w:tr w:rsidR="003D13DA" w:rsidRPr="00D15BC3" w14:paraId="3269940B" w14:textId="77777777" w:rsidTr="00293A9B">
        <w:trPr>
          <w:trHeight w:val="255"/>
        </w:trPr>
        <w:tc>
          <w:tcPr>
            <w:tcW w:w="4068" w:type="dxa"/>
            <w:tcBorders>
              <w:top w:val="single" w:sz="4" w:space="0" w:color="auto"/>
              <w:bottom w:val="single" w:sz="4" w:space="0" w:color="auto"/>
              <w:right w:val="single" w:sz="4" w:space="0" w:color="auto"/>
            </w:tcBorders>
            <w:vAlign w:val="bottom"/>
          </w:tcPr>
          <w:p w14:paraId="01CD9137"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4230" w:type="dxa"/>
            <w:tcBorders>
              <w:top w:val="single" w:sz="4" w:space="0" w:color="auto"/>
              <w:left w:val="single" w:sz="4" w:space="0" w:color="auto"/>
              <w:bottom w:val="single" w:sz="4" w:space="0" w:color="auto"/>
              <w:right w:val="single" w:sz="4" w:space="0" w:color="auto"/>
            </w:tcBorders>
            <w:vAlign w:val="bottom"/>
          </w:tcPr>
          <w:p w14:paraId="46488A60"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
          <w:p w14:paraId="67F162D6" w14:textId="77777777" w:rsidR="003D13DA" w:rsidRPr="003F2775" w:rsidRDefault="003D13DA" w:rsidP="00E36A79">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20"/>
                <w:szCs w:val="20"/>
              </w:rPr>
            </w:pPr>
          </w:p>
        </w:tc>
      </w:tr>
    </w:tbl>
    <w:p w14:paraId="0A1EFF6A" w14:textId="426978E9" w:rsidR="00036B48" w:rsidRDefault="00036B4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p w14:paraId="6350694B" w14:textId="77777777" w:rsidR="00034D7D" w:rsidRPr="003F2775" w:rsidRDefault="00034D7D"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pPr w:leftFromText="180" w:rightFromText="180" w:vertAnchor="text" w:tblpY="1"/>
        <w:tblOverlap w:val="neve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4100"/>
        <w:gridCol w:w="9900"/>
      </w:tblGrid>
      <w:tr w:rsidR="003D13DA" w:rsidRPr="00D15BC3" w14:paraId="6C4DCBF8" w14:textId="77777777" w:rsidTr="002427C0">
        <w:trPr>
          <w:trHeight w:val="144"/>
        </w:trPr>
        <w:tc>
          <w:tcPr>
            <w:tcW w:w="14598" w:type="dxa"/>
            <w:gridSpan w:val="3"/>
          </w:tcPr>
          <w:p w14:paraId="5B9B3504" w14:textId="11D1CF93" w:rsidR="003D13DA" w:rsidRPr="00A051D6" w:rsidRDefault="00945081" w:rsidP="002427C0">
            <w:pPr>
              <w:keepNext/>
              <w:spacing w:after="0" w:line="240" w:lineRule="auto"/>
              <w:jc w:val="both"/>
              <w:rPr>
                <w:rFonts w:asciiTheme="minorHAnsi" w:hAnsiTheme="minorHAnsi" w:cstheme="minorHAnsi"/>
                <w:sz w:val="20"/>
                <w:szCs w:val="20"/>
              </w:rPr>
            </w:pPr>
            <w:r>
              <w:rPr>
                <w:rFonts w:asciiTheme="minorHAnsi" w:hAnsiTheme="minorHAnsi" w:cstheme="minorHAnsi"/>
                <w:b/>
                <w:sz w:val="20"/>
                <w:szCs w:val="20"/>
              </w:rPr>
              <w:t>G</w:t>
            </w:r>
            <w:r w:rsidR="003D13DA" w:rsidRPr="00B16BBE">
              <w:rPr>
                <w:rFonts w:asciiTheme="minorHAnsi" w:hAnsiTheme="minorHAnsi" w:cstheme="minorHAnsi"/>
                <w:b/>
                <w:sz w:val="20"/>
                <w:szCs w:val="20"/>
              </w:rPr>
              <w:t xml:space="preserve">. </w:t>
            </w:r>
            <w:r w:rsidR="003D13DA" w:rsidRPr="008C7D4A">
              <w:rPr>
                <w:rFonts w:asciiTheme="minorHAnsi" w:hAnsiTheme="minorHAnsi" w:cstheme="minorHAnsi"/>
                <w:b/>
                <w:sz w:val="20"/>
                <w:szCs w:val="20"/>
              </w:rPr>
              <w:t>Mandatory Requirements for All Central Domestic Hot Water Systems</w:t>
            </w:r>
          </w:p>
        </w:tc>
      </w:tr>
      <w:tr w:rsidR="003D13DA" w:rsidRPr="00D15BC3" w14:paraId="589618F4" w14:textId="77777777" w:rsidTr="002427C0">
        <w:trPr>
          <w:trHeight w:val="144"/>
        </w:trPr>
        <w:tc>
          <w:tcPr>
            <w:tcW w:w="598" w:type="dxa"/>
            <w:vAlign w:val="center"/>
          </w:tcPr>
          <w:p w14:paraId="7F96CA0C"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01</w:t>
            </w:r>
          </w:p>
        </w:tc>
        <w:tc>
          <w:tcPr>
            <w:tcW w:w="14000" w:type="dxa"/>
            <w:gridSpan w:val="2"/>
          </w:tcPr>
          <w:p w14:paraId="56D2305C" w14:textId="77777777" w:rsidR="003D13DA" w:rsidRPr="003F2775" w:rsidRDefault="003D13DA" w:rsidP="002427C0">
            <w:pPr>
              <w:keepNext/>
              <w:autoSpaceDE w:val="0"/>
              <w:autoSpaceDN w:val="0"/>
              <w:adjustRightInd w:val="0"/>
              <w:spacing w:after="0" w:line="240" w:lineRule="auto"/>
              <w:rPr>
                <w:rFonts w:asciiTheme="minorHAnsi" w:hAnsiTheme="minorHAnsi" w:cstheme="minorHAnsi"/>
                <w:sz w:val="20"/>
                <w:szCs w:val="20"/>
              </w:rPr>
            </w:pPr>
            <w:r w:rsidRPr="00A051D6">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A119C3">
              <w:rPr>
                <w:rFonts w:asciiTheme="minorHAnsi" w:hAnsiTheme="minorHAnsi" w:cstheme="minorHAnsi"/>
                <w:sz w:val="20"/>
                <w:szCs w:val="20"/>
              </w:rPr>
              <w:t>have separate remote heaters, heat exchangers, or boosters to supply the outlet with</w:t>
            </w:r>
            <w:r w:rsidRPr="003F2775">
              <w:rPr>
                <w:rFonts w:asciiTheme="minorHAnsi" w:hAnsiTheme="minorHAnsi" w:cstheme="minorHAnsi"/>
                <w:sz w:val="20"/>
                <w:szCs w:val="20"/>
              </w:rPr>
              <w:t xml:space="preserve"> the higher temperature</w:t>
            </w:r>
            <w:r w:rsidRPr="003F2775">
              <w:rPr>
                <w:rFonts w:asciiTheme="minorHAnsi" w:hAnsiTheme="minorHAnsi" w:cstheme="minorHAnsi"/>
                <w:bCs/>
                <w:sz w:val="20"/>
                <w:szCs w:val="20"/>
              </w:rPr>
              <w:t>.  (Section 110.3 (c)1)</w:t>
            </w:r>
          </w:p>
        </w:tc>
      </w:tr>
      <w:tr w:rsidR="003D13DA" w:rsidRPr="00D15BC3" w14:paraId="4F08C352" w14:textId="77777777" w:rsidTr="002427C0">
        <w:trPr>
          <w:trHeight w:val="144"/>
        </w:trPr>
        <w:tc>
          <w:tcPr>
            <w:tcW w:w="598" w:type="dxa"/>
            <w:vAlign w:val="center"/>
          </w:tcPr>
          <w:p w14:paraId="11483930"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02</w:t>
            </w:r>
          </w:p>
        </w:tc>
        <w:tc>
          <w:tcPr>
            <w:tcW w:w="14000" w:type="dxa"/>
            <w:gridSpan w:val="2"/>
          </w:tcPr>
          <w:p w14:paraId="1AC6932C" w14:textId="4B75CA61" w:rsidR="003D13DA" w:rsidRPr="00A051D6" w:rsidRDefault="003D13DA" w:rsidP="002427C0">
            <w:pPr>
              <w:keepNext/>
              <w:autoSpaceDE w:val="0"/>
              <w:autoSpaceDN w:val="0"/>
              <w:adjustRightInd w:val="0"/>
              <w:spacing w:after="0" w:line="240" w:lineRule="auto"/>
              <w:rPr>
                <w:rFonts w:asciiTheme="minorHAnsi" w:hAnsiTheme="minorHAnsi" w:cstheme="minorHAnsi"/>
                <w:sz w:val="20"/>
                <w:szCs w:val="20"/>
              </w:rPr>
            </w:pPr>
            <w:r w:rsidRPr="00A051D6">
              <w:rPr>
                <w:rFonts w:asciiTheme="minorHAnsi" w:hAnsiTheme="minorHAnsi" w:cstheme="minorHAnsi"/>
                <w:sz w:val="20"/>
                <w:szCs w:val="20"/>
              </w:rPr>
              <w:t>Systems with circulating pumps or with electrical heat trace systems shall be capable of automatically turning off the system.  (Section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2).</w:t>
            </w:r>
          </w:p>
        </w:tc>
      </w:tr>
      <w:tr w:rsidR="003D13DA" w:rsidRPr="00D15BC3" w14:paraId="61373885" w14:textId="77777777" w:rsidTr="002427C0">
        <w:trPr>
          <w:trHeight w:val="144"/>
        </w:trPr>
        <w:tc>
          <w:tcPr>
            <w:tcW w:w="598" w:type="dxa"/>
            <w:vAlign w:val="center"/>
          </w:tcPr>
          <w:p w14:paraId="1E39ED71"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14000" w:type="dxa"/>
            <w:gridSpan w:val="2"/>
          </w:tcPr>
          <w:p w14:paraId="2F56DAEC" w14:textId="77777777" w:rsidR="003D13DA" w:rsidRPr="00A119C3" w:rsidRDefault="003D13DA" w:rsidP="002427C0">
            <w:pPr>
              <w:keepNext/>
              <w:spacing w:after="0" w:line="240" w:lineRule="auto"/>
              <w:rPr>
                <w:rFonts w:asciiTheme="minorHAnsi" w:hAnsiTheme="minorHAnsi" w:cstheme="minorHAnsi"/>
                <w:sz w:val="20"/>
                <w:szCs w:val="20"/>
              </w:rPr>
            </w:pPr>
            <w:r w:rsidRPr="00A051D6">
              <w:rPr>
                <w:rFonts w:asciiTheme="minorHAnsi" w:hAnsiTheme="minorHAnsi" w:cstheme="minorHAnsi"/>
                <w:sz w:val="20"/>
                <w:szCs w:val="20"/>
              </w:rPr>
              <w:t>Unfired storage tanks are insulated with:</w:t>
            </w:r>
          </w:p>
          <w:p w14:paraId="32196587" w14:textId="77777777" w:rsidR="003D13DA" w:rsidRPr="003F2775"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External insulation of R-12, or</w:t>
            </w:r>
          </w:p>
          <w:p w14:paraId="1358C510" w14:textId="77777777" w:rsidR="003D13DA" w:rsidRPr="003F2775"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sz w:val="20"/>
                <w:szCs w:val="20"/>
              </w:rPr>
              <w:t>Internal insulation of R-16, or</w:t>
            </w:r>
          </w:p>
          <w:p w14:paraId="4F8CA232" w14:textId="39133E6A" w:rsidR="003D13DA" w:rsidRPr="00A051D6" w:rsidRDefault="003D13DA" w:rsidP="00293A9B">
            <w:pPr>
              <w:pStyle w:val="ListParagraph"/>
              <w:keepNext/>
              <w:numPr>
                <w:ilvl w:val="0"/>
                <w:numId w:val="25"/>
              </w:numPr>
              <w:spacing w:after="0" w:line="240" w:lineRule="auto"/>
              <w:ind w:left="661" w:hanging="301"/>
              <w:rPr>
                <w:rFonts w:asciiTheme="minorHAnsi" w:hAnsiTheme="minorHAnsi" w:cstheme="minorHAnsi"/>
                <w:sz w:val="20"/>
                <w:szCs w:val="20"/>
              </w:rPr>
            </w:pPr>
            <w:r w:rsidRPr="003F2775">
              <w:rPr>
                <w:rFonts w:asciiTheme="minorHAnsi" w:hAnsiTheme="minorHAnsi" w:cstheme="minorHAnsi"/>
                <w:bCs/>
                <w:sz w:val="20"/>
                <w:szCs w:val="20"/>
              </w:rPr>
              <w:t>The heat loss of the tank surface based on an 80</w:t>
            </w:r>
            <w:r w:rsidRPr="003F2775">
              <w:rPr>
                <w:rFonts w:asciiTheme="minorHAnsi" w:hAnsiTheme="minorHAnsi" w:cstheme="minorHAnsi"/>
                <w:sz w:val="20"/>
                <w:szCs w:val="20"/>
              </w:rPr>
              <w:t>°</w:t>
            </w:r>
            <w:r w:rsidRPr="00B16BBE">
              <w:rPr>
                <w:rFonts w:asciiTheme="minorHAnsi" w:hAnsiTheme="minorHAnsi" w:cstheme="minorHAnsi"/>
                <w:sz w:val="20"/>
                <w:szCs w:val="20"/>
              </w:rPr>
              <w:t>F</w:t>
            </w:r>
            <w:r w:rsidRPr="008C7D4A">
              <w:rPr>
                <w:rFonts w:asciiTheme="minorHAnsi" w:hAnsiTheme="minorHAnsi" w:cstheme="minorHAnsi"/>
                <w:bCs/>
                <w:sz w:val="20"/>
                <w:szCs w:val="20"/>
              </w:rPr>
              <w:t xml:space="preserve"> water-air temperature difference shall be less than 6.5 Btuh/ft</w:t>
            </w:r>
            <w:r w:rsidRPr="00A051D6">
              <w:rPr>
                <w:rFonts w:asciiTheme="minorHAnsi" w:hAnsiTheme="minorHAnsi" w:cstheme="minorHAnsi"/>
                <w:bCs/>
                <w:sz w:val="20"/>
                <w:szCs w:val="20"/>
                <w:vertAlign w:val="superscript"/>
              </w:rPr>
              <w:t>2</w:t>
            </w:r>
            <w:r w:rsidRPr="00A119C3">
              <w:rPr>
                <w:rFonts w:asciiTheme="minorHAnsi" w:hAnsiTheme="minorHAnsi" w:cstheme="minorHAnsi"/>
                <w:bCs/>
                <w:sz w:val="20"/>
                <w:szCs w:val="20"/>
              </w:rPr>
              <w:t xml:space="preserve">.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3).</w:t>
            </w:r>
          </w:p>
        </w:tc>
      </w:tr>
      <w:tr w:rsidR="003D13DA" w:rsidRPr="00D15BC3" w14:paraId="5AC8FFDB" w14:textId="77777777" w:rsidTr="002427C0">
        <w:trPr>
          <w:trHeight w:val="144"/>
        </w:trPr>
        <w:tc>
          <w:tcPr>
            <w:tcW w:w="598" w:type="dxa"/>
            <w:vAlign w:val="center"/>
          </w:tcPr>
          <w:p w14:paraId="1E8036C9" w14:textId="77777777"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4000" w:type="dxa"/>
            <w:gridSpan w:val="2"/>
          </w:tcPr>
          <w:p w14:paraId="37C28926" w14:textId="77777777" w:rsidR="003D13DA" w:rsidRPr="00A119C3"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Recirculation loop shall meet the following requirements:</w:t>
            </w:r>
          </w:p>
          <w:p w14:paraId="3D143F43" w14:textId="31E18B7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4A).</w:t>
            </w:r>
          </w:p>
          <w:p w14:paraId="4CCBB99E" w14:textId="48DFD67C"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sz w:val="20"/>
                <w:szCs w:val="20"/>
              </w:rPr>
              <w:t>A check valve is located between the recirculation pump and the water heater. (</w:t>
            </w:r>
            <w:r w:rsidRPr="003F2775">
              <w:rPr>
                <w:rFonts w:asciiTheme="minorHAnsi" w:hAnsiTheme="minorHAnsi" w:cstheme="minorHAnsi"/>
                <w:sz w:val="20"/>
                <w:szCs w:val="20"/>
              </w:rPr>
              <w:t>Section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4B).</w:t>
            </w:r>
          </w:p>
          <w:p w14:paraId="3E9CB8CB" w14:textId="4573B4B0"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A119C3">
              <w:rPr>
                <w:rFonts w:asciiTheme="minorHAnsi" w:hAnsiTheme="minorHAnsi" w:cstheme="minorHAnsi"/>
                <w:sz w:val="20"/>
                <w:szCs w:val="20"/>
              </w:rPr>
              <w:t xml:space="preserve">A hose bib is installed between the pump and the water heating equipment with an isolation valve between the hose bib and the water heating </w:t>
            </w:r>
            <w:r w:rsidRPr="003F2775">
              <w:rPr>
                <w:rFonts w:asciiTheme="minorHAnsi" w:hAnsiTheme="minorHAnsi" w:cstheme="minorHAnsi"/>
                <w:sz w:val="20"/>
                <w:szCs w:val="20"/>
              </w:rPr>
              <w:t>equipment. 110.3(c)</w:t>
            </w:r>
            <w:r w:rsidR="00B16BBE">
              <w:rPr>
                <w:rFonts w:asciiTheme="minorHAnsi" w:hAnsiTheme="minorHAnsi" w:cstheme="minorHAnsi"/>
                <w:sz w:val="20"/>
                <w:szCs w:val="20"/>
              </w:rPr>
              <w:t xml:space="preserve"> </w:t>
            </w:r>
            <w:r w:rsidRPr="008C7D4A">
              <w:rPr>
                <w:rFonts w:asciiTheme="minorHAnsi" w:hAnsiTheme="minorHAnsi" w:cstheme="minorHAnsi"/>
                <w:sz w:val="20"/>
                <w:szCs w:val="20"/>
              </w:rPr>
              <w:t>4C).</w:t>
            </w:r>
          </w:p>
          <w:p w14:paraId="1D6A07C9"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Isolation valves shall be installed on both sides of the pump, of which the item C valve can be one.  110.3(c)4D</w:t>
            </w:r>
          </w:p>
          <w:p w14:paraId="07B95ACD" w14:textId="77777777" w:rsidR="003D13DA" w:rsidRPr="00B16BBE"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 xml:space="preserve">The cold water piping and the recirculation loop piping shall not be connected to the hot water storage tank drain port. 110.3(c)4E </w:t>
            </w:r>
          </w:p>
          <w:p w14:paraId="7B3FD486" w14:textId="222E599B" w:rsidR="003D13DA" w:rsidRPr="00A051D6" w:rsidRDefault="003D13DA" w:rsidP="00293A9B">
            <w:pPr>
              <w:pStyle w:val="ListParagraph"/>
              <w:keepNext/>
              <w:numPr>
                <w:ilvl w:val="1"/>
                <w:numId w:val="24"/>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B16BBE">
              <w:rPr>
                <w:rFonts w:asciiTheme="minorHAnsi" w:hAnsiTheme="minorHAnsi" w:cstheme="minorHAnsi"/>
                <w:bCs/>
                <w:sz w:val="20"/>
                <w:szCs w:val="20"/>
              </w:rPr>
              <w:t>.</w:t>
            </w:r>
          </w:p>
        </w:tc>
      </w:tr>
      <w:tr w:rsidR="003D13DA" w:rsidRPr="00D15BC3" w14:paraId="72870E2E" w14:textId="77777777" w:rsidTr="002427C0">
        <w:trPr>
          <w:trHeight w:val="144"/>
        </w:trPr>
        <w:tc>
          <w:tcPr>
            <w:tcW w:w="598" w:type="dxa"/>
            <w:vAlign w:val="center"/>
          </w:tcPr>
          <w:p w14:paraId="6C0C530A" w14:textId="3914FEBD"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5</w:t>
            </w:r>
          </w:p>
        </w:tc>
        <w:tc>
          <w:tcPr>
            <w:tcW w:w="14000" w:type="dxa"/>
            <w:gridSpan w:val="2"/>
          </w:tcPr>
          <w:p w14:paraId="2FDAA8B6" w14:textId="4DC4CB4C" w:rsidR="003D13DA" w:rsidRPr="003F2775"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Instantaneous</w:t>
            </w:r>
            <w:r w:rsidRPr="00A119C3">
              <w:rPr>
                <w:rFonts w:asciiTheme="minorHAnsi" w:hAnsiTheme="minorHAnsi" w:cstheme="minorHAnsi"/>
                <w:bCs/>
                <w:sz w:val="20"/>
                <w:szCs w:val="20"/>
              </w:rPr>
              <w:t xml:space="preserve"> water heaters with an input greater than 6.8 kBTU/hr (2kW) shall have isolation valves on both the cold water supply and the hot water line. (110.3 (c)6).</w:t>
            </w:r>
          </w:p>
        </w:tc>
      </w:tr>
      <w:tr w:rsidR="003D13DA" w:rsidRPr="00D15BC3" w14:paraId="6A5BAC83" w14:textId="77777777" w:rsidTr="002427C0">
        <w:trPr>
          <w:trHeight w:val="144"/>
        </w:trPr>
        <w:tc>
          <w:tcPr>
            <w:tcW w:w="598" w:type="dxa"/>
            <w:vAlign w:val="center"/>
          </w:tcPr>
          <w:p w14:paraId="4237E02A" w14:textId="757D654F" w:rsidR="003D13DA" w:rsidRPr="008C7D4A" w:rsidRDefault="003D13DA" w:rsidP="002427C0">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w:t>
            </w:r>
            <w:r w:rsidR="00B55378">
              <w:rPr>
                <w:rFonts w:asciiTheme="minorHAnsi" w:hAnsiTheme="minorHAnsi" w:cstheme="minorHAnsi"/>
                <w:sz w:val="20"/>
                <w:szCs w:val="20"/>
              </w:rPr>
              <w:t>6</w:t>
            </w:r>
          </w:p>
        </w:tc>
        <w:tc>
          <w:tcPr>
            <w:tcW w:w="14000" w:type="dxa"/>
            <w:gridSpan w:val="2"/>
          </w:tcPr>
          <w:p w14:paraId="749F82FF" w14:textId="0FFB013C" w:rsidR="003D13DA" w:rsidRPr="003F2775" w:rsidRDefault="003D13DA" w:rsidP="002427C0">
            <w:pPr>
              <w:keepNext/>
              <w:autoSpaceDE w:val="0"/>
              <w:autoSpaceDN w:val="0"/>
              <w:adjustRightInd w:val="0"/>
              <w:spacing w:after="0" w:line="240" w:lineRule="auto"/>
              <w:rPr>
                <w:rFonts w:asciiTheme="minorHAnsi" w:hAnsiTheme="minorHAnsi" w:cstheme="minorHAnsi"/>
                <w:bCs/>
                <w:sz w:val="20"/>
                <w:szCs w:val="20"/>
              </w:rPr>
            </w:pPr>
            <w:r w:rsidRPr="00A051D6">
              <w:rPr>
                <w:rFonts w:asciiTheme="minorHAnsi" w:hAnsiTheme="minorHAnsi" w:cstheme="minorHAnsi"/>
                <w:bCs/>
                <w:sz w:val="20"/>
                <w:szCs w:val="20"/>
              </w:rPr>
              <w:t xml:space="preserve">All sections of the recirculation loop, </w:t>
            </w:r>
            <w:r w:rsidRPr="003F2775">
              <w:rPr>
                <w:rFonts w:asciiTheme="minorHAnsi" w:hAnsiTheme="minorHAnsi" w:cstheme="minorHAnsi"/>
                <w:sz w:val="20"/>
                <w:szCs w:val="20"/>
              </w:rPr>
              <w:t xml:space="preserve">and the first 5 feet of all branches off the loop </w:t>
            </w:r>
            <w:r w:rsidRPr="00B16BBE">
              <w:rPr>
                <w:rFonts w:asciiTheme="minorHAnsi" w:hAnsiTheme="minorHAnsi" w:cstheme="minorHAnsi"/>
                <w:bCs/>
                <w:sz w:val="20"/>
                <w:szCs w:val="20"/>
              </w:rPr>
              <w:t>are insulated, to the thicknesses required by Table 120.3A.  Other hot water piping shall meet the requirements of 150(j) and the installation requirements in</w:t>
            </w:r>
            <w:r w:rsidRPr="008C7D4A" w:rsidDel="001D3219">
              <w:rPr>
                <w:rFonts w:asciiTheme="minorHAnsi" w:hAnsiTheme="minorHAnsi" w:cstheme="minorHAnsi"/>
                <w:bCs/>
                <w:sz w:val="20"/>
                <w:szCs w:val="20"/>
              </w:rPr>
              <w:t>, except for the following: (</w:t>
            </w:r>
            <w:r w:rsidRPr="00A051D6">
              <w:rPr>
                <w:rFonts w:asciiTheme="minorHAnsi" w:hAnsiTheme="minorHAnsi" w:cstheme="minorHAnsi"/>
                <w:bCs/>
                <w:sz w:val="20"/>
                <w:szCs w:val="20"/>
              </w:rPr>
              <w:t>RA4.4.1</w:t>
            </w:r>
            <w:r w:rsidRPr="00A119C3" w:rsidDel="001D3219">
              <w:rPr>
                <w:rFonts w:asciiTheme="minorHAnsi" w:hAnsiTheme="minorHAnsi" w:cstheme="minorHAnsi"/>
                <w:bCs/>
                <w:sz w:val="20"/>
                <w:szCs w:val="20"/>
              </w:rPr>
              <w:t>)</w:t>
            </w:r>
            <w:r w:rsidRPr="003F2775">
              <w:rPr>
                <w:rFonts w:asciiTheme="minorHAnsi" w:hAnsiTheme="minorHAnsi" w:cstheme="minorHAnsi"/>
                <w:bCs/>
                <w:sz w:val="20"/>
                <w:szCs w:val="20"/>
              </w:rPr>
              <w:t>. The following shall be insulated with a minimum of 1 inch of insulation.</w:t>
            </w:r>
          </w:p>
          <w:p w14:paraId="26716560"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Piping ¾ inch or greater.</w:t>
            </w:r>
          </w:p>
          <w:p w14:paraId="674AEDB6"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from the water heater to the kitchen sink and dish-washer </w:t>
            </w:r>
            <w:r w:rsidRPr="003F2775" w:rsidDel="001D3219">
              <w:rPr>
                <w:rFonts w:asciiTheme="minorHAnsi" w:hAnsiTheme="minorHAnsi" w:cstheme="minorHAnsi"/>
                <w:bCs/>
                <w:sz w:val="20"/>
                <w:szCs w:val="20"/>
              </w:rPr>
              <w:t>installed in</w:t>
            </w:r>
            <w:r w:rsidRPr="003F2775">
              <w:rPr>
                <w:rFonts w:asciiTheme="minorHAnsi" w:hAnsiTheme="minorHAnsi" w:cstheme="minorHAnsi"/>
                <w:bCs/>
                <w:sz w:val="20"/>
                <w:szCs w:val="20"/>
              </w:rPr>
              <w:t>.</w:t>
            </w:r>
          </w:p>
          <w:p w14:paraId="408E5727" w14:textId="7924E3AC"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All underground piping </w:t>
            </w:r>
          </w:p>
          <w:p w14:paraId="2FB24C8F" w14:textId="571DEA6E" w:rsidR="003D13DA" w:rsidRPr="003F2775" w:rsidDel="005C068B" w:rsidRDefault="003D13DA" w:rsidP="005C068B">
            <w:pPr>
              <w:pStyle w:val="ListParagraph"/>
              <w:keepNext/>
              <w:numPr>
                <w:ilvl w:val="0"/>
                <w:numId w:val="12"/>
              </w:numPr>
              <w:autoSpaceDE w:val="0"/>
              <w:autoSpaceDN w:val="0"/>
              <w:adjustRightInd w:val="0"/>
              <w:spacing w:after="0" w:line="240" w:lineRule="auto"/>
              <w:ind w:left="661" w:hanging="301"/>
              <w:rPr>
                <w:del w:id="7" w:author="Smith, Alexis@Energy" w:date="2019-02-27T15:30:00Z"/>
                <w:rFonts w:asciiTheme="minorHAnsi" w:hAnsiTheme="minorHAnsi" w:cstheme="minorHAnsi"/>
                <w:bCs/>
                <w:sz w:val="20"/>
                <w:szCs w:val="20"/>
              </w:rPr>
            </w:pPr>
            <w:r w:rsidRPr="005C068B">
              <w:rPr>
                <w:rFonts w:asciiTheme="minorHAnsi" w:hAnsiTheme="minorHAnsi" w:cstheme="minorHAnsi"/>
                <w:bCs/>
                <w:sz w:val="20"/>
                <w:szCs w:val="20"/>
              </w:rPr>
              <w:t>Piping from the heating source to storage tank or between tanks.</w:t>
            </w:r>
          </w:p>
          <w:p w14:paraId="662FD82C" w14:textId="062CBA27" w:rsidR="003D13DA" w:rsidRPr="005C068B" w:rsidRDefault="003D13DA" w:rsidP="005C068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del w:id="8" w:author="Smith, Alexis@Energy" w:date="2019-02-27T15:30:00Z">
              <w:r w:rsidRPr="005C068B" w:rsidDel="005C068B">
                <w:rPr>
                  <w:rFonts w:asciiTheme="minorHAnsi" w:hAnsiTheme="minorHAnsi" w:cstheme="minorHAnsi"/>
                  <w:bCs/>
                  <w:sz w:val="20"/>
                  <w:szCs w:val="20"/>
                </w:rPr>
                <w:delText>Piping installed in the attic that are surrounded by at least 1 (10 cm) inch of insulation and covered with 4 inches of insulation need not be insulated</w:delText>
              </w:r>
            </w:del>
          </w:p>
          <w:p w14:paraId="54850219" w14:textId="716B7A72" w:rsidR="003D13DA" w:rsidRPr="003F2775" w:rsidDel="00D13F18"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in walls interior or exterior </w:t>
            </w:r>
            <w:r w:rsidRPr="003F2775" w:rsidDel="00D13F18">
              <w:rPr>
                <w:rFonts w:asciiTheme="minorHAnsi" w:hAnsiTheme="minorHAnsi" w:cstheme="minorHAnsi"/>
                <w:bCs/>
                <w:sz w:val="20"/>
                <w:szCs w:val="20"/>
              </w:rPr>
              <w:t xml:space="preserve">walls </w:t>
            </w:r>
            <w:r w:rsidRPr="003F2775">
              <w:rPr>
                <w:rFonts w:asciiTheme="minorHAnsi" w:hAnsiTheme="minorHAnsi" w:cstheme="minorHAnsi"/>
                <w:bCs/>
                <w:sz w:val="20"/>
                <w:szCs w:val="20"/>
              </w:rPr>
              <w:t xml:space="preserve">that is surrounded on all sides by at least 1 inch </w:t>
            </w:r>
            <w:ins w:id="9" w:author="Smith, Alexis@Energy" w:date="2019-02-27T15:30:00Z">
              <w:r w:rsidR="005C068B">
                <w:rPr>
                  <w:rFonts w:asciiTheme="minorHAnsi" w:hAnsiTheme="minorHAnsi" w:cstheme="minorHAnsi"/>
                  <w:bCs/>
                  <w:sz w:val="20"/>
                  <w:szCs w:val="20"/>
                </w:rPr>
                <w:t xml:space="preserve">(2.5 cm) </w:t>
              </w:r>
            </w:ins>
            <w:r w:rsidRPr="003F2775">
              <w:rPr>
                <w:rFonts w:asciiTheme="minorHAnsi" w:hAnsiTheme="minorHAnsi" w:cstheme="minorHAnsi"/>
                <w:bCs/>
                <w:sz w:val="20"/>
                <w:szCs w:val="20"/>
              </w:rPr>
              <w:t>of insulation need not be insulated.</w:t>
            </w:r>
          </w:p>
          <w:p w14:paraId="0DAE6B6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bCs/>
                <w:sz w:val="20"/>
                <w:szCs w:val="20"/>
              </w:rPr>
              <w:t>Piping installed in attics with a minimum of 4 inches (10 cm) of attic insulation on top</w:t>
            </w:r>
          </w:p>
          <w:p w14:paraId="775BEF1D" w14:textId="77777777" w:rsidR="003D13DA" w:rsidRPr="003F2775"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w:t>
            </w:r>
            <w:r w:rsidRPr="003F2775">
              <w:rPr>
                <w:rFonts w:asciiTheme="minorHAnsi" w:hAnsiTheme="minorHAnsi" w:cstheme="minorHAnsi"/>
                <w:bCs/>
                <w:sz w:val="20"/>
                <w:szCs w:val="20"/>
              </w:rPr>
              <w:lastRenderedPageBreak/>
              <w:t xml:space="preserve">securely against all framing members. </w:t>
            </w:r>
          </w:p>
          <w:p w14:paraId="1CF1266C" w14:textId="77777777" w:rsidR="003D13DA" w:rsidRPr="00B16BBE" w:rsidRDefault="003D13DA" w:rsidP="00293A9B">
            <w:pPr>
              <w:pStyle w:val="ListParagraph"/>
              <w:keepNext/>
              <w:numPr>
                <w:ilvl w:val="0"/>
                <w:numId w:val="12"/>
              </w:numPr>
              <w:autoSpaceDE w:val="0"/>
              <w:autoSpaceDN w:val="0"/>
              <w:adjustRightInd w:val="0"/>
              <w:spacing w:after="0" w:line="240" w:lineRule="auto"/>
              <w:ind w:left="661" w:hanging="301"/>
              <w:rPr>
                <w:rFonts w:asciiTheme="minorHAnsi" w:hAnsiTheme="minorHAnsi" w:cstheme="minorHAnsi"/>
                <w:bCs/>
                <w:sz w:val="20"/>
                <w:szCs w:val="20"/>
              </w:rPr>
            </w:pPr>
            <w:r w:rsidRPr="003F2775" w:rsidDel="00D13F18">
              <w:rPr>
                <w:rFonts w:asciiTheme="minorHAnsi" w:hAnsiTheme="minorHAnsi" w:cstheme="minorHAnsi"/>
                <w:sz w:val="20"/>
                <w:szCs w:val="20"/>
              </w:rPr>
              <w:t>Insulation is not required on the cold water line when it is used as the return</w:t>
            </w:r>
          </w:p>
        </w:tc>
      </w:tr>
      <w:tr w:rsidR="00034D7D" w:rsidRPr="00D15BC3" w14:paraId="32ED8D9B" w14:textId="77777777" w:rsidTr="005C068B">
        <w:trPr>
          <w:trHeight w:val="144"/>
        </w:trPr>
        <w:tc>
          <w:tcPr>
            <w:tcW w:w="598" w:type="dxa"/>
            <w:vAlign w:val="center"/>
          </w:tcPr>
          <w:p w14:paraId="3F9887E3" w14:textId="1324E009" w:rsidR="00034D7D" w:rsidRPr="00B16BBE" w:rsidRDefault="00B55378" w:rsidP="00034D7D">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lastRenderedPageBreak/>
              <w:t>07</w:t>
            </w:r>
          </w:p>
        </w:tc>
        <w:tc>
          <w:tcPr>
            <w:tcW w:w="4100" w:type="dxa"/>
            <w:vAlign w:val="center"/>
          </w:tcPr>
          <w:p w14:paraId="359F548F" w14:textId="4754441A" w:rsidR="00034D7D" w:rsidRPr="00A051D6"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900" w:type="dxa"/>
            <w:vAlign w:val="center"/>
          </w:tcPr>
          <w:p w14:paraId="06C5832C" w14:textId="77777777" w:rsidR="00034D7D" w:rsidRPr="003F2775" w:rsidRDefault="00034D7D" w:rsidP="00034D7D">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6245EDC6" w14:textId="131B9F83" w:rsidR="00034D7D" w:rsidRDefault="00034D7D" w:rsidP="00034D7D">
            <w:pPr>
              <w:pStyle w:val="ListParagraph"/>
              <w:keepNext/>
              <w:numPr>
                <w:ilvl w:val="0"/>
                <w:numId w:val="16"/>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59A1E57B" w14:textId="25C66AFF" w:rsidR="00034D7D" w:rsidRPr="00A051D6" w:rsidRDefault="00B55378" w:rsidP="005C068B">
            <w:pPr>
              <w:pStyle w:val="ListParagraph"/>
              <w:keepNext/>
              <w:numPr>
                <w:ilvl w:val="0"/>
                <w:numId w:val="16"/>
              </w:numPr>
              <w:tabs>
                <w:tab w:val="left" w:pos="356"/>
              </w:tabs>
              <w:spacing w:after="0" w:line="240" w:lineRule="auto"/>
              <w:rPr>
                <w:rFonts w:asciiTheme="minorHAnsi" w:hAnsiTheme="minorHAnsi" w:cstheme="minorHAnsi"/>
                <w:bCs/>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034D7D" w:rsidRPr="00D15BC3" w14:paraId="60C81B9C" w14:textId="77777777" w:rsidTr="005C068B">
        <w:trPr>
          <w:trHeight w:val="144"/>
        </w:trPr>
        <w:tc>
          <w:tcPr>
            <w:tcW w:w="598" w:type="dxa"/>
            <w:vAlign w:val="center"/>
          </w:tcPr>
          <w:p w14:paraId="2BAD9783" w14:textId="42ED5BA4" w:rsidR="00034D7D" w:rsidRDefault="00B55378" w:rsidP="00034D7D">
            <w:pPr>
              <w:keepNext/>
              <w:spacing w:after="0" w:line="240" w:lineRule="auto"/>
              <w:jc w:val="center"/>
              <w:rPr>
                <w:rFonts w:asciiTheme="minorHAnsi" w:hAnsiTheme="minorHAnsi" w:cstheme="minorHAnsi"/>
                <w:sz w:val="20"/>
                <w:szCs w:val="20"/>
              </w:rPr>
            </w:pPr>
            <w:r>
              <w:rPr>
                <w:rFonts w:asciiTheme="minorHAnsi" w:hAnsiTheme="minorHAnsi" w:cstheme="minorHAnsi"/>
                <w:sz w:val="20"/>
                <w:szCs w:val="20"/>
              </w:rPr>
              <w:t>08</w:t>
            </w:r>
          </w:p>
        </w:tc>
        <w:tc>
          <w:tcPr>
            <w:tcW w:w="14000" w:type="dxa"/>
            <w:gridSpan w:val="2"/>
            <w:vAlign w:val="center"/>
          </w:tcPr>
          <w:p w14:paraId="3D9A3AA2" w14:textId="2B4640D1" w:rsidR="00034D7D" w:rsidRPr="00A051D6"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 xml:space="preserve">Correction Notes: </w:t>
            </w:r>
          </w:p>
        </w:tc>
      </w:tr>
      <w:tr w:rsidR="00034D7D" w:rsidRPr="00D15BC3" w14:paraId="4FAB7FE5" w14:textId="77777777" w:rsidTr="002427C0">
        <w:trPr>
          <w:trHeight w:val="144"/>
        </w:trPr>
        <w:tc>
          <w:tcPr>
            <w:tcW w:w="14598" w:type="dxa"/>
            <w:gridSpan w:val="3"/>
            <w:vAlign w:val="center"/>
          </w:tcPr>
          <w:p w14:paraId="59F60F08" w14:textId="4FF326C4" w:rsidR="00034D7D" w:rsidRPr="00B16BBE" w:rsidRDefault="00034D7D" w:rsidP="00034D7D">
            <w:pPr>
              <w:keepNext/>
              <w:autoSpaceDE w:val="0"/>
              <w:autoSpaceDN w:val="0"/>
              <w:adjustRightInd w:val="0"/>
              <w:spacing w:after="0" w:line="240" w:lineRule="auto"/>
              <w:rPr>
                <w:rFonts w:asciiTheme="minorHAnsi" w:hAnsiTheme="minorHAnsi" w:cstheme="minorHAnsi"/>
                <w:bCs/>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tbl>
      <w:tblPr>
        <w:tblW w:w="49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7"/>
        <w:gridCol w:w="4032"/>
        <w:gridCol w:w="9864"/>
      </w:tblGrid>
      <w:tr w:rsidR="00293A9B" w:rsidRPr="00D15BC3" w14:paraId="0F9EDD76" w14:textId="77777777" w:rsidTr="0095166F">
        <w:trPr>
          <w:trHeight w:val="144"/>
        </w:trPr>
        <w:tc>
          <w:tcPr>
            <w:tcW w:w="14613" w:type="dxa"/>
            <w:gridSpan w:val="3"/>
          </w:tcPr>
          <w:p w14:paraId="77A7985E" w14:textId="77777777" w:rsidR="00293A9B" w:rsidRPr="00A119C3" w:rsidRDefault="00293A9B" w:rsidP="0095166F">
            <w:pPr>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H</w:t>
            </w:r>
            <w:r w:rsidRPr="00A051D6">
              <w:rPr>
                <w:rFonts w:asciiTheme="minorHAnsi" w:hAnsiTheme="minorHAnsi" w:cstheme="minorHAnsi"/>
                <w:b/>
                <w:sz w:val="20"/>
                <w:szCs w:val="20"/>
              </w:rPr>
              <w:t xml:space="preserve">. </w:t>
            </w:r>
            <w:r w:rsidRPr="00032AF5">
              <w:rPr>
                <w:rFonts w:asciiTheme="minorHAnsi" w:hAnsiTheme="minorHAnsi" w:cstheme="minorHAnsi"/>
                <w:b/>
                <w:sz w:val="20"/>
                <w:szCs w:val="20"/>
              </w:rPr>
              <w:t xml:space="preserve">HERS-Verified Multiple Recirculation Loops for DHW Systems Serving Multiple Dwelling Units </w:t>
            </w:r>
            <w:r w:rsidRPr="00A119C3">
              <w:rPr>
                <w:rFonts w:asciiTheme="minorHAnsi" w:hAnsiTheme="minorHAnsi" w:cstheme="minorHAnsi"/>
                <w:b/>
                <w:sz w:val="20"/>
                <w:szCs w:val="20"/>
              </w:rPr>
              <w:t>Requirements</w:t>
            </w:r>
          </w:p>
          <w:p w14:paraId="738D5265" w14:textId="77777777" w:rsidR="00293A9B" w:rsidRPr="003F2775" w:rsidRDefault="00293A9B" w:rsidP="0095166F">
            <w:pPr>
              <w:spacing w:after="0" w:line="240" w:lineRule="auto"/>
              <w:rPr>
                <w:rFonts w:asciiTheme="minorHAnsi" w:hAnsiTheme="minorHAnsi" w:cstheme="minorHAnsi"/>
                <w:b/>
                <w:sz w:val="20"/>
                <w:szCs w:val="20"/>
              </w:rPr>
            </w:pPr>
            <w:r w:rsidRPr="003F2775">
              <w:rPr>
                <w:rFonts w:asciiTheme="minorHAnsi" w:hAnsiTheme="minorHAnsi" w:cstheme="minorHAnsi"/>
                <w:sz w:val="20"/>
                <w:szCs w:val="20"/>
              </w:rPr>
              <w:t>All distribution systems listed on this form shall comply with these requirements.</w:t>
            </w:r>
          </w:p>
        </w:tc>
      </w:tr>
      <w:tr w:rsidR="00293A9B" w:rsidRPr="00D15BC3" w14:paraId="10F7A432" w14:textId="77777777" w:rsidTr="0095166F">
        <w:trPr>
          <w:trHeight w:val="144"/>
        </w:trPr>
        <w:tc>
          <w:tcPr>
            <w:tcW w:w="717" w:type="dxa"/>
            <w:vAlign w:val="center"/>
          </w:tcPr>
          <w:p w14:paraId="5CA2B994"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01</w:t>
            </w:r>
          </w:p>
        </w:tc>
        <w:tc>
          <w:tcPr>
            <w:tcW w:w="13896" w:type="dxa"/>
            <w:gridSpan w:val="2"/>
            <w:vAlign w:val="center"/>
          </w:tcPr>
          <w:p w14:paraId="69B64811" w14:textId="77777777" w:rsidR="00293A9B" w:rsidRPr="00A119C3" w:rsidRDefault="00293A9B" w:rsidP="0095166F">
            <w:pPr>
              <w:spacing w:after="0" w:line="240" w:lineRule="auto"/>
              <w:rPr>
                <w:rFonts w:asciiTheme="minorHAnsi" w:hAnsiTheme="minorHAnsi" w:cstheme="minorHAnsi"/>
                <w:b/>
                <w:sz w:val="20"/>
                <w:szCs w:val="20"/>
              </w:rPr>
            </w:pPr>
            <w:r w:rsidRPr="00CD63C3">
              <w:rPr>
                <w:rFonts w:asciiTheme="minorHAnsi" w:hAnsiTheme="minorHAnsi" w:cstheme="minorHAnsi"/>
                <w:sz w:val="20"/>
                <w:szCs w:val="20"/>
              </w:rPr>
              <w:t>All buildings with 8 or more dwelling units have a</w:t>
            </w:r>
            <w:r w:rsidRPr="008C7D4A">
              <w:rPr>
                <w:rFonts w:asciiTheme="minorHAnsi" w:hAnsiTheme="minorHAnsi" w:cstheme="minorHAnsi"/>
                <w:b/>
                <w:sz w:val="20"/>
                <w:szCs w:val="20"/>
              </w:rPr>
              <w:t xml:space="preserve"> minimum</w:t>
            </w:r>
            <w:r w:rsidRPr="00A051D6">
              <w:rPr>
                <w:rFonts w:asciiTheme="minorHAnsi" w:hAnsiTheme="minorHAnsi" w:cstheme="minorHAnsi"/>
                <w:sz w:val="20"/>
                <w:szCs w:val="20"/>
              </w:rPr>
              <w:t xml:space="preserve"> </w:t>
            </w:r>
            <w:r w:rsidRPr="00032AF5">
              <w:rPr>
                <w:rFonts w:asciiTheme="minorHAnsi" w:hAnsiTheme="minorHAnsi" w:cstheme="minorHAnsi"/>
                <w:sz w:val="20"/>
                <w:szCs w:val="20"/>
              </w:rPr>
              <w:t xml:space="preserve">of </w:t>
            </w:r>
            <w:r w:rsidRPr="00A119C3">
              <w:rPr>
                <w:rFonts w:asciiTheme="minorHAnsi" w:hAnsiTheme="minorHAnsi" w:cstheme="minorHAnsi"/>
                <w:sz w:val="20"/>
                <w:szCs w:val="20"/>
              </w:rPr>
              <w:t>2 recirculation loops.</w:t>
            </w:r>
          </w:p>
        </w:tc>
      </w:tr>
      <w:tr w:rsidR="00293A9B" w:rsidRPr="00D15BC3" w14:paraId="1F7EDDB3" w14:textId="77777777" w:rsidTr="0095166F">
        <w:trPr>
          <w:trHeight w:val="144"/>
        </w:trPr>
        <w:tc>
          <w:tcPr>
            <w:tcW w:w="717" w:type="dxa"/>
            <w:vAlign w:val="center"/>
          </w:tcPr>
          <w:p w14:paraId="0762DAD9" w14:textId="77777777" w:rsidR="00293A9B" w:rsidRPr="00B16BBE" w:rsidRDefault="00293A9B" w:rsidP="0095166F">
            <w:pPr>
              <w:spacing w:after="0" w:line="240" w:lineRule="auto"/>
              <w:jc w:val="center"/>
              <w:rPr>
                <w:rFonts w:asciiTheme="minorHAnsi" w:hAnsiTheme="minorHAnsi" w:cstheme="minorHAnsi"/>
                <w:bCs/>
                <w:sz w:val="20"/>
                <w:szCs w:val="20"/>
              </w:rPr>
            </w:pPr>
            <w:r w:rsidRPr="00B16BBE">
              <w:rPr>
                <w:rFonts w:asciiTheme="minorHAnsi" w:hAnsiTheme="minorHAnsi" w:cstheme="minorHAnsi"/>
                <w:bCs/>
                <w:sz w:val="20"/>
                <w:szCs w:val="20"/>
              </w:rPr>
              <w:t>02</w:t>
            </w:r>
          </w:p>
        </w:tc>
        <w:tc>
          <w:tcPr>
            <w:tcW w:w="13896" w:type="dxa"/>
            <w:gridSpan w:val="2"/>
            <w:vAlign w:val="center"/>
          </w:tcPr>
          <w:p w14:paraId="767271A6" w14:textId="77777777" w:rsidR="00293A9B" w:rsidRPr="008C7D4A" w:rsidRDefault="00293A9B" w:rsidP="0095166F">
            <w:pPr>
              <w:spacing w:after="0" w:line="240" w:lineRule="auto"/>
              <w:rPr>
                <w:rFonts w:asciiTheme="minorHAnsi" w:hAnsiTheme="minorHAnsi" w:cstheme="minorHAnsi"/>
                <w:bCs/>
                <w:sz w:val="20"/>
                <w:szCs w:val="20"/>
              </w:rPr>
            </w:pPr>
            <w:r w:rsidRPr="00CD63C3">
              <w:rPr>
                <w:rFonts w:asciiTheme="minorHAnsi" w:hAnsiTheme="minorHAnsi" w:cstheme="minorHAnsi"/>
                <w:sz w:val="20"/>
                <w:szCs w:val="20"/>
              </w:rPr>
              <w:t>Each loop roughly serves the same number of dwellings.</w:t>
            </w:r>
          </w:p>
        </w:tc>
      </w:tr>
      <w:tr w:rsidR="00293A9B" w:rsidRPr="00D15BC3" w14:paraId="6AA17959"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610BE12F"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03</w:t>
            </w:r>
          </w:p>
        </w:tc>
        <w:tc>
          <w:tcPr>
            <w:tcW w:w="4032" w:type="dxa"/>
            <w:vAlign w:val="center"/>
          </w:tcPr>
          <w:p w14:paraId="1FCABB04" w14:textId="77777777" w:rsidR="00293A9B" w:rsidRPr="00A051D6"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Verification </w:t>
            </w:r>
            <w:r w:rsidRPr="008C7D4A">
              <w:rPr>
                <w:rFonts w:asciiTheme="minorHAnsi" w:hAnsiTheme="minorHAnsi" w:cstheme="minorHAnsi"/>
                <w:sz w:val="20"/>
                <w:szCs w:val="20"/>
              </w:rPr>
              <w:t>Status:</w:t>
            </w:r>
          </w:p>
        </w:tc>
        <w:tc>
          <w:tcPr>
            <w:tcW w:w="9864" w:type="dxa"/>
            <w:vAlign w:val="center"/>
          </w:tcPr>
          <w:p w14:paraId="3F75545B"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Pass</w:t>
            </w:r>
            <w:r w:rsidRPr="003F2775">
              <w:rPr>
                <w:rFonts w:asciiTheme="minorHAnsi" w:hAnsiTheme="minorHAnsi" w:cstheme="minorHAnsi"/>
                <w:sz w:val="20"/>
                <w:szCs w:val="20"/>
              </w:rPr>
              <w:t xml:space="preserve"> - all applicable requirements are met; or</w:t>
            </w:r>
          </w:p>
          <w:p w14:paraId="133200FA" w14:textId="77777777" w:rsidR="00293A9B" w:rsidRPr="003F2775" w:rsidRDefault="00293A9B" w:rsidP="0095166F">
            <w:pPr>
              <w:pStyle w:val="ListParagraph"/>
              <w:keepNext/>
              <w:numPr>
                <w:ilvl w:val="0"/>
                <w:numId w:val="21"/>
              </w:numPr>
              <w:tabs>
                <w:tab w:val="left" w:pos="35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Fail</w:t>
            </w:r>
            <w:r w:rsidRPr="003F2775">
              <w:rPr>
                <w:rFonts w:asciiTheme="minorHAnsi" w:hAnsiTheme="minorHAnsi" w:cstheme="minorHAnsi"/>
                <w:sz w:val="20"/>
                <w:szCs w:val="20"/>
              </w:rPr>
              <w:t xml:space="preserve"> - one or more applicable requirements are not met. Enter reason for failure in corrections notes field below; or</w:t>
            </w:r>
          </w:p>
          <w:p w14:paraId="005C291A" w14:textId="77777777" w:rsidR="00293A9B" w:rsidRPr="00B16BBE" w:rsidRDefault="00293A9B" w:rsidP="0095166F">
            <w:pPr>
              <w:pStyle w:val="ListParagraph"/>
              <w:keepNext/>
              <w:numPr>
                <w:ilvl w:val="0"/>
                <w:numId w:val="21"/>
              </w:numPr>
              <w:tabs>
                <w:tab w:val="left" w:pos="366"/>
              </w:tabs>
              <w:spacing w:after="0" w:line="240" w:lineRule="auto"/>
              <w:rPr>
                <w:rFonts w:asciiTheme="minorHAnsi" w:hAnsiTheme="minorHAnsi" w:cstheme="minorHAnsi"/>
                <w:sz w:val="20"/>
                <w:szCs w:val="20"/>
              </w:rPr>
            </w:pPr>
            <w:r w:rsidRPr="003F2775">
              <w:rPr>
                <w:rFonts w:asciiTheme="minorHAnsi" w:hAnsiTheme="minorHAnsi" w:cstheme="minorHAnsi"/>
                <w:sz w:val="20"/>
                <w:szCs w:val="20"/>
                <w:u w:val="single"/>
              </w:rPr>
              <w:t>All N/A</w:t>
            </w:r>
            <w:r w:rsidRPr="003F2775">
              <w:rPr>
                <w:rFonts w:asciiTheme="minorHAnsi" w:hAnsiTheme="minorHAnsi" w:cstheme="minorHAnsi"/>
                <w:sz w:val="20"/>
                <w:szCs w:val="20"/>
              </w:rPr>
              <w:t xml:space="preserve"> - This entire table is not applicable</w:t>
            </w:r>
          </w:p>
        </w:tc>
      </w:tr>
      <w:tr w:rsidR="00293A9B" w:rsidRPr="00D15BC3" w14:paraId="2831DC03" w14:textId="77777777" w:rsidTr="00951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cantSplit/>
          <w:trHeight w:val="144"/>
        </w:trPr>
        <w:tc>
          <w:tcPr>
            <w:tcW w:w="717" w:type="dxa"/>
            <w:vAlign w:val="center"/>
          </w:tcPr>
          <w:p w14:paraId="4FB9404C" w14:textId="77777777" w:rsidR="00293A9B" w:rsidRPr="00B16BBE" w:rsidRDefault="00293A9B" w:rsidP="0095166F">
            <w:pPr>
              <w:keepNext/>
              <w:spacing w:after="0" w:line="240" w:lineRule="auto"/>
              <w:jc w:val="center"/>
              <w:rPr>
                <w:rFonts w:asciiTheme="minorHAnsi" w:hAnsiTheme="minorHAnsi" w:cstheme="minorHAnsi"/>
                <w:sz w:val="20"/>
                <w:szCs w:val="20"/>
              </w:rPr>
            </w:pPr>
            <w:r w:rsidRPr="00B16BBE">
              <w:rPr>
                <w:rFonts w:asciiTheme="minorHAnsi" w:hAnsiTheme="minorHAnsi" w:cstheme="minorHAnsi"/>
                <w:sz w:val="20"/>
                <w:szCs w:val="20"/>
              </w:rPr>
              <w:t>04</w:t>
            </w:r>
          </w:p>
        </w:tc>
        <w:tc>
          <w:tcPr>
            <w:tcW w:w="13896" w:type="dxa"/>
            <w:gridSpan w:val="2"/>
            <w:vAlign w:val="center"/>
          </w:tcPr>
          <w:p w14:paraId="10E47A3B" w14:textId="77777777" w:rsidR="00293A9B" w:rsidRPr="008C7D4A" w:rsidRDefault="00293A9B" w:rsidP="0095166F">
            <w:pPr>
              <w:keepNext/>
              <w:spacing w:after="0" w:line="240" w:lineRule="auto"/>
              <w:rPr>
                <w:rFonts w:asciiTheme="minorHAnsi" w:hAnsiTheme="minorHAnsi" w:cstheme="minorHAnsi"/>
                <w:sz w:val="20"/>
                <w:szCs w:val="20"/>
              </w:rPr>
            </w:pPr>
            <w:r w:rsidRPr="00CD63C3">
              <w:rPr>
                <w:rFonts w:asciiTheme="minorHAnsi" w:hAnsiTheme="minorHAnsi" w:cstheme="minorHAnsi"/>
                <w:sz w:val="20"/>
                <w:szCs w:val="20"/>
              </w:rPr>
              <w:t xml:space="preserve">Correction Notes: </w:t>
            </w:r>
          </w:p>
        </w:tc>
      </w:tr>
      <w:tr w:rsidR="00293A9B" w:rsidRPr="00D15BC3" w14:paraId="689D0E20" w14:textId="77777777" w:rsidTr="0095166F">
        <w:trPr>
          <w:trHeight w:val="144"/>
        </w:trPr>
        <w:tc>
          <w:tcPr>
            <w:tcW w:w="14613" w:type="dxa"/>
            <w:gridSpan w:val="3"/>
            <w:vAlign w:val="center"/>
          </w:tcPr>
          <w:p w14:paraId="1BD229DF" w14:textId="77777777" w:rsidR="00293A9B" w:rsidRPr="00B16BBE" w:rsidRDefault="00293A9B" w:rsidP="0095166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B16BBE">
              <w:rPr>
                <w:rFonts w:asciiTheme="minorHAnsi" w:hAnsiTheme="minorHAnsi" w:cstheme="minorHAnsi"/>
                <w:b/>
                <w:sz w:val="20"/>
                <w:szCs w:val="20"/>
              </w:rPr>
              <w:t>The responsible person’s signature on this compliance document affirms that all applicable requirements in this table have been met unless otherwise noted in the Verification Status and the Corrections Notes in this table.</w:t>
            </w:r>
          </w:p>
        </w:tc>
      </w:tr>
    </w:tbl>
    <w:p w14:paraId="0A1F003B" w14:textId="77777777" w:rsidR="00ED393A" w:rsidRPr="003F277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821D80" w:rsidRPr="00D15BC3" w14:paraId="0A1F003E" w14:textId="77777777" w:rsidTr="00A76AE7">
        <w:trPr>
          <w:cantSplit/>
          <w:trHeight w:val="432"/>
        </w:trPr>
        <w:tc>
          <w:tcPr>
            <w:tcW w:w="5000" w:type="pct"/>
            <w:gridSpan w:val="2"/>
            <w:vAlign w:val="center"/>
          </w:tcPr>
          <w:p w14:paraId="0A1F003C" w14:textId="6AC8F6CE" w:rsidR="00331E9A" w:rsidRPr="003F2775" w:rsidRDefault="00293A9B" w:rsidP="00382877">
            <w:pPr>
              <w:keepNext/>
              <w:spacing w:after="0"/>
              <w:rPr>
                <w:rFonts w:asciiTheme="minorHAnsi" w:hAnsiTheme="minorHAnsi" w:cstheme="minorHAnsi"/>
                <w:b/>
                <w:sz w:val="20"/>
                <w:szCs w:val="20"/>
              </w:rPr>
            </w:pPr>
            <w:r>
              <w:rPr>
                <w:rFonts w:asciiTheme="minorHAnsi" w:hAnsiTheme="minorHAnsi" w:cstheme="minorHAnsi"/>
                <w:b/>
                <w:sz w:val="20"/>
                <w:szCs w:val="20"/>
              </w:rPr>
              <w:t>I</w:t>
            </w:r>
            <w:r w:rsidR="00331E9A" w:rsidRPr="00A051D6">
              <w:rPr>
                <w:rFonts w:asciiTheme="minorHAnsi" w:hAnsiTheme="minorHAnsi" w:cstheme="minorHAnsi"/>
                <w:b/>
                <w:sz w:val="20"/>
                <w:szCs w:val="20"/>
              </w:rPr>
              <w:t xml:space="preserve">. Determination of </w:t>
            </w:r>
            <w:r w:rsidR="00331E9A" w:rsidRPr="00A119C3">
              <w:rPr>
                <w:rFonts w:asciiTheme="minorHAnsi" w:hAnsiTheme="minorHAnsi" w:cstheme="minorHAnsi"/>
                <w:b/>
                <w:sz w:val="20"/>
                <w:szCs w:val="20"/>
              </w:rPr>
              <w:t>HERS Verification Compliance</w:t>
            </w:r>
          </w:p>
          <w:p w14:paraId="0A1F003D" w14:textId="77777777" w:rsidR="00821D80" w:rsidRPr="003F2775" w:rsidRDefault="00821D80" w:rsidP="00A76AE7">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All applicable sections of this document shall indicate compliance with the specified verification protocol requirements in order for this Certificate of Verification as a whole to be determined to be in compliance.</w:t>
            </w:r>
          </w:p>
        </w:tc>
      </w:tr>
      <w:tr w:rsidR="00821D80" w:rsidRPr="00D15BC3" w14:paraId="0A1F0041" w14:textId="77777777" w:rsidTr="00382877">
        <w:trPr>
          <w:cantSplit/>
          <w:trHeight w:val="432"/>
        </w:trPr>
        <w:tc>
          <w:tcPr>
            <w:tcW w:w="253" w:type="pct"/>
            <w:vAlign w:val="center"/>
          </w:tcPr>
          <w:p w14:paraId="0A1F003F" w14:textId="77777777" w:rsidR="00821D80" w:rsidRPr="003F2775" w:rsidDel="00C76C40" w:rsidRDefault="00821D80" w:rsidP="00382877">
            <w:pPr>
              <w:keepNext/>
              <w:spacing w:after="0" w:line="240" w:lineRule="auto"/>
              <w:jc w:val="center"/>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01</w:t>
            </w:r>
          </w:p>
        </w:tc>
        <w:tc>
          <w:tcPr>
            <w:tcW w:w="4747" w:type="pct"/>
            <w:vAlign w:val="center"/>
          </w:tcPr>
          <w:p w14:paraId="0A1F0040" w14:textId="36C02FA2" w:rsidR="00663077" w:rsidRPr="003F2775" w:rsidRDefault="00821D80" w:rsidP="00B55378">
            <w:pPr>
              <w:keepNext/>
              <w:spacing w:after="6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&lt;&lt;</w:t>
            </w:r>
            <w:r w:rsidR="00EA6853" w:rsidRPr="003F2775">
              <w:rPr>
                <w:rFonts w:asciiTheme="minorHAnsi" w:eastAsia="Times New Roman" w:hAnsiTheme="minorHAnsi" w:cstheme="minorHAnsi"/>
                <w:sz w:val="20"/>
                <w:szCs w:val="20"/>
              </w:rPr>
              <w:t xml:space="preserve"> if </w:t>
            </w:r>
            <w:r w:rsidR="00034D7D">
              <w:rPr>
                <w:rFonts w:asciiTheme="minorHAnsi" w:eastAsia="Times New Roman" w:hAnsiTheme="minorHAnsi" w:cstheme="minorHAnsi"/>
                <w:sz w:val="20"/>
                <w:szCs w:val="20"/>
              </w:rPr>
              <w:t>C</w:t>
            </w:r>
            <w:r w:rsidR="00EA6853" w:rsidRPr="003F2775">
              <w:rPr>
                <w:rFonts w:asciiTheme="minorHAnsi" w:eastAsia="Times New Roman" w:hAnsiTheme="minorHAnsi" w:cstheme="minorHAnsi"/>
                <w:sz w:val="20"/>
                <w:szCs w:val="20"/>
              </w:rPr>
              <w:t>1</w:t>
            </w:r>
            <w:r w:rsidR="00034D7D">
              <w:rPr>
                <w:rFonts w:asciiTheme="minorHAnsi" w:eastAsia="Times New Roman" w:hAnsiTheme="minorHAnsi" w:cstheme="minorHAnsi"/>
                <w:sz w:val="20"/>
                <w:szCs w:val="20"/>
              </w:rPr>
              <w:t>3</w:t>
            </w:r>
            <w:r w:rsidR="00EA6853" w:rsidRPr="003F2775">
              <w:rPr>
                <w:rFonts w:asciiTheme="minorHAnsi" w:eastAsia="Times New Roman" w:hAnsiTheme="minorHAnsi" w:cstheme="minorHAnsi"/>
                <w:sz w:val="20"/>
                <w:szCs w:val="20"/>
              </w:rPr>
              <w:t xml:space="preserve"> result = System Complies, and result</w:t>
            </w:r>
            <w:r w:rsidR="00BF0082" w:rsidRPr="003F2775">
              <w:rPr>
                <w:rFonts w:asciiTheme="minorHAnsi" w:eastAsia="Times New Roman" w:hAnsiTheme="minorHAnsi" w:cstheme="minorHAnsi"/>
                <w:sz w:val="20"/>
                <w:szCs w:val="20"/>
              </w:rPr>
              <w:t>s</w:t>
            </w:r>
            <w:r w:rsidR="00EA6853" w:rsidRPr="003F2775">
              <w:rPr>
                <w:rFonts w:asciiTheme="minorHAnsi" w:eastAsia="Times New Roman" w:hAnsiTheme="minorHAnsi" w:cstheme="minorHAnsi"/>
                <w:sz w:val="20"/>
                <w:szCs w:val="20"/>
              </w:rPr>
              <w:t xml:space="preserve"> for all applicable</w:t>
            </w:r>
            <w:r w:rsidR="00344882" w:rsidRPr="003F2775">
              <w:rPr>
                <w:rFonts w:asciiTheme="minorHAnsi" w:eastAsia="Times New Roman" w:hAnsiTheme="minorHAnsi" w:cstheme="minorHAnsi"/>
                <w:sz w:val="20"/>
                <w:szCs w:val="20"/>
              </w:rPr>
              <w:t xml:space="preserve"> </w:t>
            </w:r>
            <w:r w:rsidR="008C735C" w:rsidRPr="003F2775">
              <w:rPr>
                <w:rFonts w:asciiTheme="minorHAnsi" w:eastAsia="Times New Roman" w:hAnsiTheme="minorHAnsi" w:cstheme="minorHAnsi"/>
                <w:sz w:val="20"/>
                <w:szCs w:val="20"/>
              </w:rPr>
              <w:t>sections G</w:t>
            </w:r>
            <w:r w:rsidR="00B55378">
              <w:rPr>
                <w:rFonts w:asciiTheme="minorHAnsi" w:eastAsia="Times New Roman" w:hAnsiTheme="minorHAnsi" w:cstheme="minorHAnsi"/>
                <w:sz w:val="20"/>
                <w:szCs w:val="20"/>
              </w:rPr>
              <w:t xml:space="preserve"> and</w:t>
            </w:r>
            <w:r w:rsidR="008C735C" w:rsidRPr="003F2775">
              <w:rPr>
                <w:rFonts w:asciiTheme="minorHAnsi" w:eastAsia="Times New Roman" w:hAnsiTheme="minorHAnsi" w:cstheme="minorHAnsi"/>
                <w:sz w:val="20"/>
                <w:szCs w:val="20"/>
              </w:rPr>
              <w:t xml:space="preserve"> H</w:t>
            </w:r>
            <w:r w:rsidR="00BF0082" w:rsidRPr="003F2775">
              <w:rPr>
                <w:rFonts w:asciiTheme="minorHAnsi" w:eastAsia="Times New Roman" w:hAnsiTheme="minorHAnsi" w:cstheme="minorHAnsi"/>
                <w:sz w:val="20"/>
                <w:szCs w:val="20"/>
              </w:rPr>
              <w:t xml:space="preserve"> </w:t>
            </w:r>
            <w:r w:rsidR="00B55378">
              <w:rPr>
                <w:rFonts w:asciiTheme="minorHAnsi" w:eastAsia="Times New Roman" w:hAnsiTheme="minorHAnsi" w:cstheme="minorHAnsi"/>
                <w:sz w:val="20"/>
                <w:szCs w:val="20"/>
              </w:rPr>
              <w:t>≠</w:t>
            </w:r>
            <w:r w:rsidR="00EA6853" w:rsidRPr="003F2775">
              <w:rPr>
                <w:rFonts w:asciiTheme="minorHAnsi" w:eastAsia="Times New Roman" w:hAnsiTheme="minorHAnsi" w:cstheme="minorHAnsi"/>
                <w:sz w:val="20"/>
                <w:szCs w:val="20"/>
              </w:rPr>
              <w:t xml:space="preserve"> fail, </w:t>
            </w:r>
            <w:r w:rsidRPr="003F2775">
              <w:rPr>
                <w:rFonts w:asciiTheme="minorHAnsi" w:eastAsia="Times New Roman" w:hAnsiTheme="minorHAnsi" w:cstheme="minorHAnsi"/>
                <w:sz w:val="20"/>
                <w:szCs w:val="20"/>
              </w:rPr>
              <w:t>then display: Complies: All specified verification protocol requirements on this document are met; else display: Does not comply: One or more specified verification protocol requirements on this document are not met.&gt;&gt;</w:t>
            </w:r>
          </w:p>
        </w:tc>
      </w:tr>
    </w:tbl>
    <w:p w14:paraId="0A1F0042" w14:textId="3D020890" w:rsidR="00A374A5" w:rsidRPr="003F2775"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18"/>
        <w:gridCol w:w="54"/>
        <w:gridCol w:w="9"/>
        <w:gridCol w:w="7262"/>
      </w:tblGrid>
      <w:tr w:rsidR="00821D80" w:rsidRPr="00D15BC3" w14:paraId="0A1F0044" w14:textId="77777777" w:rsidTr="00A76AE7">
        <w:trPr>
          <w:trHeight w:val="288"/>
        </w:trPr>
        <w:tc>
          <w:tcPr>
            <w:tcW w:w="10950" w:type="dxa"/>
            <w:gridSpan w:val="4"/>
            <w:vAlign w:val="center"/>
          </w:tcPr>
          <w:p w14:paraId="0A1F004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3F2775">
              <w:rPr>
                <w:rFonts w:asciiTheme="minorHAnsi" w:eastAsia="Times New Roman" w:hAnsiTheme="minorHAnsi" w:cstheme="minorHAnsi"/>
                <w:b/>
                <w:caps/>
                <w:sz w:val="20"/>
                <w:szCs w:val="20"/>
              </w:rPr>
              <w:lastRenderedPageBreak/>
              <w:t>Documentation Author's Declaration Statement</w:t>
            </w:r>
          </w:p>
        </w:tc>
      </w:tr>
      <w:tr w:rsidR="00821D80" w:rsidRPr="00D15BC3" w14:paraId="0A1F0046" w14:textId="77777777" w:rsidTr="00A76AE7">
        <w:trPr>
          <w:trHeight w:val="360"/>
        </w:trPr>
        <w:tc>
          <w:tcPr>
            <w:tcW w:w="10950" w:type="dxa"/>
            <w:gridSpan w:val="4"/>
            <w:vAlign w:val="center"/>
          </w:tcPr>
          <w:p w14:paraId="0A1F0045" w14:textId="77777777" w:rsidR="00821D80" w:rsidRPr="003F2775" w:rsidRDefault="00821D80" w:rsidP="00811D32">
            <w:pPr>
              <w:keepNext/>
              <w:numPr>
                <w:ilvl w:val="0"/>
                <w:numId w:val="22"/>
              </w:numPr>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I certify that this Certificate of Verification documentation is accurate and complete.</w:t>
            </w:r>
          </w:p>
        </w:tc>
      </w:tr>
      <w:tr w:rsidR="00821D80" w:rsidRPr="00D15BC3" w14:paraId="0A1F0049" w14:textId="77777777" w:rsidTr="00A76AE7">
        <w:trPr>
          <w:trHeight w:val="360"/>
        </w:trPr>
        <w:tc>
          <w:tcPr>
            <w:tcW w:w="5434" w:type="dxa"/>
          </w:tcPr>
          <w:p w14:paraId="0A1F0047"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Name:</w:t>
            </w:r>
          </w:p>
        </w:tc>
        <w:tc>
          <w:tcPr>
            <w:tcW w:w="5516" w:type="dxa"/>
            <w:gridSpan w:val="3"/>
          </w:tcPr>
          <w:p w14:paraId="0A1F0048"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Documentation Author Signature:</w:t>
            </w:r>
          </w:p>
        </w:tc>
      </w:tr>
      <w:tr w:rsidR="00821D80" w:rsidRPr="00D15BC3" w14:paraId="0A1F004C" w14:textId="77777777" w:rsidTr="00A76AE7">
        <w:trPr>
          <w:trHeight w:val="360"/>
        </w:trPr>
        <w:tc>
          <w:tcPr>
            <w:tcW w:w="5434" w:type="dxa"/>
          </w:tcPr>
          <w:p w14:paraId="0A1F004A"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w:t>
            </w:r>
          </w:p>
        </w:tc>
        <w:tc>
          <w:tcPr>
            <w:tcW w:w="5516" w:type="dxa"/>
            <w:gridSpan w:val="3"/>
          </w:tcPr>
          <w:p w14:paraId="0A1F004B"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r w:rsidR="00821D80" w:rsidRPr="00D15BC3" w14:paraId="0A1F004F" w14:textId="77777777" w:rsidTr="00A76AE7">
        <w:trPr>
          <w:trHeight w:val="360"/>
        </w:trPr>
        <w:tc>
          <w:tcPr>
            <w:tcW w:w="5434" w:type="dxa"/>
          </w:tcPr>
          <w:p w14:paraId="0A1F004D"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Address:</w:t>
            </w:r>
          </w:p>
        </w:tc>
        <w:tc>
          <w:tcPr>
            <w:tcW w:w="5516" w:type="dxa"/>
            <w:gridSpan w:val="3"/>
          </w:tcPr>
          <w:p w14:paraId="0A1F004E"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CEA/HERS Certification Information (if applicable):</w:t>
            </w:r>
          </w:p>
        </w:tc>
      </w:tr>
      <w:tr w:rsidR="00821D80" w:rsidRPr="00D15BC3" w14:paraId="0A1F0052" w14:textId="77777777" w:rsidTr="00A76AE7">
        <w:trPr>
          <w:trHeight w:val="360"/>
        </w:trPr>
        <w:tc>
          <w:tcPr>
            <w:tcW w:w="5434" w:type="dxa"/>
          </w:tcPr>
          <w:p w14:paraId="0A1F0050"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City/State/Zip:</w:t>
            </w:r>
          </w:p>
        </w:tc>
        <w:tc>
          <w:tcPr>
            <w:tcW w:w="5516" w:type="dxa"/>
            <w:gridSpan w:val="3"/>
          </w:tcPr>
          <w:p w14:paraId="0A1F0051" w14:textId="77777777" w:rsidR="00821D80" w:rsidRPr="003F2775" w:rsidRDefault="00821D80" w:rsidP="00A76AE7">
            <w:pPr>
              <w:keepNext/>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Phone:</w:t>
            </w:r>
          </w:p>
        </w:tc>
      </w:tr>
      <w:tr w:rsidR="00821D80" w:rsidRPr="00D15BC3" w14:paraId="0A1F0054" w14:textId="77777777" w:rsidTr="00A76AE7">
        <w:tblPrEx>
          <w:tblCellMar>
            <w:left w:w="115" w:type="dxa"/>
            <w:right w:w="115" w:type="dxa"/>
          </w:tblCellMar>
        </w:tblPrEx>
        <w:trPr>
          <w:trHeight w:val="296"/>
        </w:trPr>
        <w:tc>
          <w:tcPr>
            <w:tcW w:w="10950" w:type="dxa"/>
            <w:gridSpan w:val="4"/>
            <w:vAlign w:val="center"/>
          </w:tcPr>
          <w:p w14:paraId="0A1F0053"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 xml:space="preserve">Responsible Person's Declaration statement </w:t>
            </w:r>
          </w:p>
        </w:tc>
      </w:tr>
      <w:tr w:rsidR="00821D80" w:rsidRPr="00D15BC3" w14:paraId="0A1F005B" w14:textId="77777777" w:rsidTr="00A76AE7">
        <w:tblPrEx>
          <w:tblCellMar>
            <w:left w:w="115" w:type="dxa"/>
            <w:right w:w="115" w:type="dxa"/>
          </w:tblCellMar>
        </w:tblPrEx>
        <w:trPr>
          <w:trHeight w:val="504"/>
        </w:trPr>
        <w:tc>
          <w:tcPr>
            <w:tcW w:w="10950" w:type="dxa"/>
            <w:gridSpan w:val="4"/>
            <w:shd w:val="clear" w:color="auto" w:fill="auto"/>
          </w:tcPr>
          <w:p w14:paraId="0A1F0055" w14:textId="77777777" w:rsidR="00821D80" w:rsidRPr="003F2775" w:rsidRDefault="00821D80" w:rsidP="00811D32">
            <w:pPr>
              <w:keepNext/>
              <w:widowControl w:val="0"/>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certify the following under penalty of perjury, under the laws of the State of California: </w:t>
            </w:r>
          </w:p>
          <w:p w14:paraId="0A1F0056"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information provided on this Certificate of Verification is true and correct.</w:t>
            </w:r>
          </w:p>
          <w:p w14:paraId="0A1F0057"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I am the certified HERS Rater who performed the verification identified and reported on this Certificate of Verification (responsible rater).</w:t>
            </w:r>
          </w:p>
          <w:p w14:paraId="0A1F0058"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A1F0059"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A1F005A" w14:textId="77777777" w:rsidR="00821D80" w:rsidRPr="003F2775" w:rsidRDefault="00821D80" w:rsidP="00811D32">
            <w:pPr>
              <w:keepNext/>
              <w:widowControl w:val="0"/>
              <w:numPr>
                <w:ilvl w:val="0"/>
                <w:numId w:val="23"/>
              </w:numPr>
              <w:spacing w:after="60" w:line="240" w:lineRule="auto"/>
              <w:ind w:right="90"/>
              <w:rPr>
                <w:rFonts w:asciiTheme="minorHAnsi" w:eastAsia="Times New Roman" w:hAnsiTheme="minorHAnsi" w:cstheme="minorHAnsi"/>
                <w:snapToGrid w:val="0"/>
                <w:sz w:val="20"/>
                <w:szCs w:val="20"/>
              </w:rPr>
            </w:pPr>
            <w:r w:rsidRPr="003F2775">
              <w:rPr>
                <w:rFonts w:asciiTheme="minorHAnsi" w:eastAsia="Times New Roman" w:hAnsiTheme="minorHAnsi" w:cstheme="minorHAnsi"/>
                <w:snapToGrid w:val="0"/>
                <w:sz w:val="20"/>
                <w:szCs w:val="20"/>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21D80" w:rsidRPr="00D15BC3" w14:paraId="0A1F005D" w14:textId="77777777" w:rsidTr="00A76AE7">
        <w:tblPrEx>
          <w:tblCellMar>
            <w:left w:w="115" w:type="dxa"/>
            <w:right w:w="115" w:type="dxa"/>
          </w:tblCellMar>
        </w:tblPrEx>
        <w:trPr>
          <w:trHeight w:val="278"/>
        </w:trPr>
        <w:tc>
          <w:tcPr>
            <w:tcW w:w="10950" w:type="dxa"/>
            <w:gridSpan w:val="4"/>
            <w:vAlign w:val="center"/>
          </w:tcPr>
          <w:p w14:paraId="0A1F005C"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caps/>
                <w:sz w:val="20"/>
                <w:szCs w:val="20"/>
              </w:rPr>
            </w:pPr>
            <w:r w:rsidRPr="003F2775">
              <w:rPr>
                <w:rFonts w:asciiTheme="minorHAnsi" w:eastAsia="Times New Roman" w:hAnsiTheme="minorHAnsi" w:cstheme="minorHAnsi"/>
                <w:b/>
                <w:caps/>
                <w:sz w:val="20"/>
                <w:szCs w:val="20"/>
              </w:rPr>
              <w:t>BUILDER OR INSTALLER INFORMATION AS SHOWN ON THE CERTIFICATE OF INSTALLATION</w:t>
            </w:r>
          </w:p>
        </w:tc>
      </w:tr>
      <w:tr w:rsidR="00821D80" w:rsidRPr="00D15BC3" w14:paraId="0A1F005F" w14:textId="77777777" w:rsidTr="00A76AE7">
        <w:tblPrEx>
          <w:tblCellMar>
            <w:left w:w="115" w:type="dxa"/>
            <w:right w:w="115" w:type="dxa"/>
          </w:tblCellMar>
        </w:tblPrEx>
        <w:trPr>
          <w:trHeight w:hRule="exact" w:val="360"/>
        </w:trPr>
        <w:tc>
          <w:tcPr>
            <w:tcW w:w="10950" w:type="dxa"/>
            <w:gridSpan w:val="4"/>
            <w:vAlign w:val="center"/>
          </w:tcPr>
          <w:p w14:paraId="0A1F005E"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Company Name (Installing Subcontractor, General Contractor, or Builder/Owner):</w:t>
            </w:r>
          </w:p>
        </w:tc>
      </w:tr>
      <w:tr w:rsidR="00821D80" w:rsidRPr="00D15BC3" w14:paraId="0A1F0062" w14:textId="77777777" w:rsidTr="00A76AE7">
        <w:tblPrEx>
          <w:tblCellMar>
            <w:left w:w="115" w:type="dxa"/>
            <w:right w:w="115" w:type="dxa"/>
          </w:tblCellMar>
        </w:tblPrEx>
        <w:trPr>
          <w:trHeight w:hRule="exact" w:val="360"/>
        </w:trPr>
        <w:tc>
          <w:tcPr>
            <w:tcW w:w="5475" w:type="dxa"/>
            <w:gridSpan w:val="2"/>
          </w:tcPr>
          <w:p w14:paraId="0A1F0060"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Builder or Installer Name:</w:t>
            </w:r>
          </w:p>
        </w:tc>
        <w:tc>
          <w:tcPr>
            <w:tcW w:w="5475" w:type="dxa"/>
            <w:gridSpan w:val="2"/>
          </w:tcPr>
          <w:p w14:paraId="0A1F0061" w14:textId="77777777" w:rsidR="00821D80" w:rsidRPr="003F2775" w:rsidRDefault="00821D80" w:rsidP="00A76AE7">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CSLB License:</w:t>
            </w:r>
          </w:p>
        </w:tc>
      </w:tr>
      <w:tr w:rsidR="00821D80" w:rsidRPr="00D15BC3" w14:paraId="0A1F0064" w14:textId="77777777" w:rsidTr="00A76AE7">
        <w:tblPrEx>
          <w:tblCellMar>
            <w:left w:w="108" w:type="dxa"/>
            <w:right w:w="108" w:type="dxa"/>
          </w:tblCellMar>
        </w:tblPrEx>
        <w:trPr>
          <w:trHeight w:hRule="exact" w:val="288"/>
        </w:trPr>
        <w:tc>
          <w:tcPr>
            <w:tcW w:w="10950" w:type="dxa"/>
            <w:gridSpan w:val="4"/>
            <w:vAlign w:val="center"/>
          </w:tcPr>
          <w:p w14:paraId="0A1F0063"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PROVIDER DATA REGISTRY INFORMATION</w:t>
            </w:r>
          </w:p>
        </w:tc>
      </w:tr>
      <w:tr w:rsidR="00821D80" w:rsidRPr="00D15BC3" w14:paraId="0A1F0067" w14:textId="77777777" w:rsidTr="00A76AE7">
        <w:tblPrEx>
          <w:tblCellMar>
            <w:left w:w="108" w:type="dxa"/>
            <w:right w:w="108" w:type="dxa"/>
          </w:tblCellMar>
        </w:tblPrEx>
        <w:trPr>
          <w:trHeight w:hRule="exact" w:val="360"/>
        </w:trPr>
        <w:tc>
          <w:tcPr>
            <w:tcW w:w="5482" w:type="dxa"/>
            <w:gridSpan w:val="3"/>
          </w:tcPr>
          <w:p w14:paraId="0A1F0065"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Sample Group Number (if applicable):</w:t>
            </w:r>
          </w:p>
        </w:tc>
        <w:tc>
          <w:tcPr>
            <w:tcW w:w="5468" w:type="dxa"/>
          </w:tcPr>
          <w:p w14:paraId="0A1F0066" w14:textId="77777777" w:rsidR="00821D80" w:rsidRPr="003F2775" w:rsidRDefault="00821D80" w:rsidP="00A76A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Dwelling Test Status in Sample Group (if applicable)</w:t>
            </w:r>
          </w:p>
        </w:tc>
      </w:tr>
      <w:tr w:rsidR="00821D80" w:rsidRPr="00D15BC3" w14:paraId="0A1F0069" w14:textId="77777777" w:rsidTr="00A76AE7">
        <w:tblPrEx>
          <w:tblCellMar>
            <w:left w:w="108" w:type="dxa"/>
            <w:right w:w="108" w:type="dxa"/>
          </w:tblCellMar>
        </w:tblPrEx>
        <w:trPr>
          <w:trHeight w:val="288"/>
        </w:trPr>
        <w:tc>
          <w:tcPr>
            <w:tcW w:w="10950" w:type="dxa"/>
            <w:gridSpan w:val="4"/>
            <w:vAlign w:val="center"/>
          </w:tcPr>
          <w:p w14:paraId="0A1F0068"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b/>
                <w:caps/>
                <w:sz w:val="20"/>
                <w:szCs w:val="20"/>
              </w:rPr>
              <w:t>HERS RATER INFORMATION</w:t>
            </w:r>
          </w:p>
        </w:tc>
      </w:tr>
      <w:tr w:rsidR="00821D80" w:rsidRPr="00D15BC3" w14:paraId="0A1F006B" w14:textId="77777777" w:rsidTr="00A76AE7">
        <w:tblPrEx>
          <w:tblCellMar>
            <w:left w:w="108" w:type="dxa"/>
            <w:right w:w="108" w:type="dxa"/>
          </w:tblCellMar>
        </w:tblPrEx>
        <w:trPr>
          <w:trHeight w:hRule="exact" w:val="360"/>
        </w:trPr>
        <w:tc>
          <w:tcPr>
            <w:tcW w:w="10950" w:type="dxa"/>
            <w:gridSpan w:val="4"/>
          </w:tcPr>
          <w:p w14:paraId="0A1F006A" w14:textId="77777777" w:rsidR="00821D80" w:rsidRPr="003F2775" w:rsidRDefault="00821D80" w:rsidP="00A76AE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HERS Rater Company Name:</w:t>
            </w:r>
          </w:p>
        </w:tc>
      </w:tr>
      <w:tr w:rsidR="00821D80" w:rsidRPr="00D15BC3" w14:paraId="0A1F006E"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C"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A1F006D"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Signature:</w:t>
            </w:r>
          </w:p>
        </w:tc>
      </w:tr>
      <w:tr w:rsidR="00821D80" w:rsidRPr="00D15BC3" w14:paraId="0A1F0071" w14:textId="77777777" w:rsidTr="00A76AE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A1F006F"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Pr>
          <w:p w14:paraId="0A1F0070" w14:textId="77777777" w:rsidR="00821D80" w:rsidRPr="003F2775" w:rsidRDefault="00821D80" w:rsidP="00A76AE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3F2775">
              <w:rPr>
                <w:rFonts w:asciiTheme="minorHAnsi" w:eastAsia="Times New Roman" w:hAnsiTheme="minorHAnsi" w:cstheme="minorHAnsi"/>
                <w:sz w:val="20"/>
                <w:szCs w:val="20"/>
              </w:rPr>
              <w:t>Date Signed:</w:t>
            </w:r>
          </w:p>
        </w:tc>
      </w:tr>
    </w:tbl>
    <w:p w14:paraId="0A1F0072" w14:textId="77777777" w:rsidR="00821D80" w:rsidRPr="005C068B" w:rsidRDefault="00821D80"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sectPr w:rsidR="00821D80" w:rsidRPr="005C068B" w:rsidSect="002A3072">
      <w:headerReference w:type="even" r:id="rId17"/>
      <w:headerReference w:type="default" r:id="rId18"/>
      <w:headerReference w:type="first" r:id="rId19"/>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29DF6" w14:textId="77777777" w:rsidR="001270A4" w:rsidRPr="00DB7BEA" w:rsidRDefault="001270A4" w:rsidP="00B3063C">
      <w:pPr>
        <w:spacing w:after="0" w:line="240" w:lineRule="auto"/>
      </w:pPr>
      <w:r>
        <w:separator/>
      </w:r>
    </w:p>
  </w:endnote>
  <w:endnote w:type="continuationSeparator" w:id="0">
    <w:p w14:paraId="0254171B" w14:textId="77777777" w:rsidR="001270A4" w:rsidRPr="00DB7BEA" w:rsidRDefault="001270A4" w:rsidP="00B3063C">
      <w:pPr>
        <w:spacing w:after="0" w:line="240" w:lineRule="auto"/>
      </w:pPr>
      <w:r>
        <w:continuationSeparator/>
      </w:r>
    </w:p>
  </w:endnote>
  <w:endnote w:type="continuationNotice" w:id="1">
    <w:p w14:paraId="7D128501" w14:textId="77777777" w:rsidR="001270A4" w:rsidRDefault="001270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AE982" w14:textId="77777777" w:rsidR="001270A4" w:rsidRPr="002811BA" w:rsidRDefault="001270A4" w:rsidP="00A051D6">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1C8CFC64" w14:textId="6F3C4B68" w:rsidR="001270A4" w:rsidRDefault="001270A4" w:rsidP="00A051D6">
    <w:pPr>
      <w:pBdr>
        <w:top w:val="single" w:sz="4" w:space="1" w:color="auto"/>
      </w:pBdr>
      <w:tabs>
        <w:tab w:val="center" w:pos="4320"/>
      </w:tabs>
      <w:spacing w:after="0" w:line="240" w:lineRule="auto"/>
      <w:rPr>
        <w:rFonts w:eastAsia="Times New Roman"/>
        <w:sz w:val="20"/>
        <w:szCs w:val="18"/>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p w14:paraId="7725B8BC" w14:textId="77777777" w:rsidR="001270A4" w:rsidRPr="002811BA" w:rsidRDefault="001270A4" w:rsidP="00A051D6">
    <w:pPr>
      <w:pBdr>
        <w:top w:val="single" w:sz="4" w:space="1" w:color="auto"/>
      </w:pBdr>
      <w:tabs>
        <w:tab w:val="center" w:pos="4320"/>
      </w:tabs>
      <w:spacing w:after="0" w:line="240" w:lineRule="auto"/>
      <w:rPr>
        <w:rFonts w:asciiTheme="minorHAnsi" w:eastAsia="Times New Roman" w:hAnsiTheme="minorHAnsi"/>
        <w:sz w:val="20"/>
        <w:szCs w:val="20"/>
      </w:rPr>
    </w:pPr>
  </w:p>
  <w:p w14:paraId="0A1F008C" w14:textId="67883C8D" w:rsidR="001270A4" w:rsidRPr="00452DFA" w:rsidRDefault="001270A4" w:rsidP="00116356">
    <w:pPr>
      <w:pStyle w:val="Style13"/>
      <w:tabs>
        <w:tab w:val="clear" w:pos="10800"/>
        <w:tab w:val="right" w:pos="14400"/>
      </w:tabs>
      <w:spacing w:before="0"/>
      <w:rPr>
        <w:i w:val="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A8AEE" w14:textId="2728743E" w:rsidR="001270A4" w:rsidRPr="00452DFA" w:rsidRDefault="001270A4" w:rsidP="00116356">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Residential Compliance</w:t>
    </w:r>
    <w:r w:rsidRPr="00452DFA">
      <w:rPr>
        <w:i w:val="0"/>
        <w:sz w:val="20"/>
        <w:szCs w:val="20"/>
      </w:rPr>
      <w:tab/>
    </w:r>
    <w:r>
      <w:rPr>
        <w:i w:val="0"/>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4DD0A" w14:textId="77777777" w:rsidR="001270A4" w:rsidRPr="00DB7BEA" w:rsidRDefault="001270A4" w:rsidP="00B3063C">
      <w:pPr>
        <w:spacing w:after="0" w:line="240" w:lineRule="auto"/>
      </w:pPr>
      <w:r>
        <w:separator/>
      </w:r>
    </w:p>
  </w:footnote>
  <w:footnote w:type="continuationSeparator" w:id="0">
    <w:p w14:paraId="5F190EEC" w14:textId="77777777" w:rsidR="001270A4" w:rsidRPr="00DB7BEA" w:rsidRDefault="001270A4" w:rsidP="00B3063C">
      <w:pPr>
        <w:spacing w:after="0" w:line="240" w:lineRule="auto"/>
      </w:pPr>
      <w:r>
        <w:continuationSeparator/>
      </w:r>
    </w:p>
  </w:footnote>
  <w:footnote w:type="continuationNotice" w:id="1">
    <w:p w14:paraId="402ECDF0" w14:textId="77777777" w:rsidR="001270A4" w:rsidRDefault="001270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7" w14:textId="77777777" w:rsidR="001270A4" w:rsidRDefault="00D035F5">
    <w:pPr>
      <w:pStyle w:val="Header"/>
    </w:pPr>
    <w:r>
      <w:rPr>
        <w:noProof/>
      </w:rPr>
      <w:pict w14:anchorId="0A1F00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78" w14:textId="6CBEA67F" w:rsidR="001270A4" w:rsidRPr="009B7BB1" w:rsidRDefault="001270A4" w:rsidP="009B7BB1">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61312" behindDoc="0" locked="0" layoutInCell="1" allowOverlap="1" wp14:anchorId="551906AE" wp14:editId="739E797F">
          <wp:simplePos x="0" y="0"/>
          <wp:positionH relativeFrom="margin">
            <wp:posOffset>6534150</wp:posOffset>
          </wp:positionH>
          <wp:positionV relativeFrom="margin">
            <wp:posOffset>-1233170</wp:posOffset>
          </wp:positionV>
          <wp:extent cx="316865" cy="278130"/>
          <wp:effectExtent l="0" t="0" r="6985" b="762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H relativeFrom="margin">
            <wp14:pctWidth>0</wp14:pctWidth>
          </wp14:sizeRelH>
          <wp14:sizeRelV relativeFrom="margin">
            <wp14:pctHeight>0</wp14:pctHeight>
          </wp14:sizeRelV>
        </wp:anchor>
      </w:drawing>
    </w:r>
    <w:r w:rsidR="00D035F5">
      <w:rPr>
        <w:rFonts w:ascii="Arial" w:eastAsia="Times New Roman" w:hAnsi="Arial" w:cs="Arial"/>
        <w:noProof/>
        <w:sz w:val="14"/>
        <w:szCs w:val="14"/>
      </w:rPr>
      <w:pict w14:anchorId="0A1F00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0A1F0079" w14:textId="77777777" w:rsidR="001270A4" w:rsidRPr="009B7BB1" w:rsidRDefault="001270A4"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0A1F007A" w14:textId="587B6F89" w:rsidR="001270A4" w:rsidRPr="009B7BB1" w:rsidRDefault="001270A4" w:rsidP="009B7BB1">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CEC-CF3</w:t>
    </w:r>
    <w:r w:rsidRPr="009B7BB1">
      <w:rPr>
        <w:rFonts w:ascii="Arial" w:eastAsia="Times New Roman" w:hAnsi="Arial" w:cs="Arial"/>
        <w:sz w:val="14"/>
        <w:szCs w:val="14"/>
      </w:rPr>
      <w:t>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Pr>
        <w:rFonts w:ascii="Arial" w:eastAsia="Times New Roman" w:hAnsi="Arial" w:cs="Arial"/>
        <w:sz w:val="14"/>
        <w:szCs w:val="14"/>
      </w:rPr>
      <w:tab/>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674"/>
      <w:gridCol w:w="2726"/>
    </w:tblGrid>
    <w:tr w:rsidR="001270A4" w:rsidRPr="009D307C" w14:paraId="0A1F007D" w14:textId="77777777" w:rsidTr="00A76AE7">
      <w:trPr>
        <w:cantSplit/>
        <w:trHeight w:val="288"/>
      </w:trPr>
      <w:tc>
        <w:tcPr>
          <w:tcW w:w="3599" w:type="pct"/>
          <w:gridSpan w:val="3"/>
          <w:tcBorders>
            <w:bottom w:val="single" w:sz="4" w:space="0" w:color="auto"/>
            <w:right w:val="nil"/>
          </w:tcBorders>
          <w:vAlign w:val="center"/>
        </w:tcPr>
        <w:p w14:paraId="0A1F007B" w14:textId="77777777" w:rsidR="001270A4" w:rsidRPr="009D307C" w:rsidRDefault="001270A4" w:rsidP="009D307C">
          <w:pPr>
            <w:keepNext/>
            <w:tabs>
              <w:tab w:val="num" w:pos="-2966"/>
            </w:tabs>
            <w:spacing w:after="0" w:line="240" w:lineRule="auto"/>
            <w:outlineLvl w:val="0"/>
            <w:rPr>
              <w:rFonts w:eastAsia="Times New Roman"/>
              <w:bCs/>
              <w:sz w:val="20"/>
              <w:szCs w:val="20"/>
            </w:rPr>
          </w:pPr>
          <w:r w:rsidRPr="009D307C">
            <w:rPr>
              <w:rFonts w:eastAsia="Times New Roman"/>
              <w:bCs/>
              <w:sz w:val="20"/>
              <w:szCs w:val="20"/>
            </w:rPr>
            <w:t>CERTIFICATE OF VERIFICATION</w:t>
          </w:r>
        </w:p>
      </w:tc>
      <w:tc>
        <w:tcPr>
          <w:tcW w:w="1401" w:type="pct"/>
          <w:tcBorders>
            <w:left w:val="nil"/>
            <w:bottom w:val="single" w:sz="4" w:space="0" w:color="auto"/>
          </w:tcBorders>
          <w:tcMar>
            <w:left w:w="115" w:type="dxa"/>
            <w:right w:w="115" w:type="dxa"/>
          </w:tcMar>
          <w:vAlign w:val="center"/>
        </w:tcPr>
        <w:p w14:paraId="0A1F007C" w14:textId="77777777" w:rsidR="001270A4" w:rsidRPr="009D307C" w:rsidRDefault="001270A4" w:rsidP="009D307C">
          <w:pPr>
            <w:keepNext/>
            <w:tabs>
              <w:tab w:val="num" w:pos="-2966"/>
            </w:tabs>
            <w:spacing w:after="0" w:line="240" w:lineRule="auto"/>
            <w:jc w:val="right"/>
            <w:outlineLvl w:val="0"/>
            <w:rPr>
              <w:rFonts w:eastAsia="Times New Roman"/>
              <w:bCs/>
              <w:sz w:val="20"/>
              <w:szCs w:val="20"/>
            </w:rPr>
          </w:pPr>
          <w:r w:rsidRPr="009D307C">
            <w:rPr>
              <w:rFonts w:eastAsia="Times New Roman"/>
              <w:bCs/>
              <w:sz w:val="20"/>
              <w:szCs w:val="20"/>
            </w:rPr>
            <w:t>CF3R-</w:t>
          </w:r>
          <w:r>
            <w:rPr>
              <w:rFonts w:eastAsia="Times New Roman"/>
              <w:bCs/>
              <w:sz w:val="20"/>
              <w:szCs w:val="20"/>
            </w:rPr>
            <w:t>PLB</w:t>
          </w:r>
          <w:r w:rsidRPr="009D307C">
            <w:rPr>
              <w:rFonts w:eastAsia="Times New Roman"/>
              <w:bCs/>
              <w:sz w:val="20"/>
              <w:szCs w:val="20"/>
            </w:rPr>
            <w:t>-2</w:t>
          </w:r>
          <w:r>
            <w:rPr>
              <w:rFonts w:eastAsia="Times New Roman"/>
              <w:bCs/>
              <w:sz w:val="20"/>
              <w:szCs w:val="20"/>
            </w:rPr>
            <w:t>1</w:t>
          </w:r>
          <w:r w:rsidRPr="009D307C">
            <w:rPr>
              <w:rFonts w:eastAsia="Times New Roman"/>
              <w:bCs/>
              <w:sz w:val="20"/>
              <w:szCs w:val="20"/>
            </w:rPr>
            <w:t>-H</w:t>
          </w:r>
        </w:p>
      </w:tc>
    </w:tr>
    <w:tr w:rsidR="001270A4" w:rsidRPr="009D307C" w14:paraId="0A1F0080" w14:textId="77777777" w:rsidTr="00A76AE7">
      <w:trPr>
        <w:cantSplit/>
        <w:trHeight w:val="288"/>
      </w:trPr>
      <w:tc>
        <w:tcPr>
          <w:tcW w:w="2500" w:type="pct"/>
          <w:gridSpan w:val="2"/>
          <w:tcBorders>
            <w:right w:val="nil"/>
          </w:tcBorders>
        </w:tcPr>
        <w:p w14:paraId="0A1F007E" w14:textId="77777777" w:rsidR="001270A4" w:rsidRPr="009D307C" w:rsidRDefault="001270A4" w:rsidP="009D307C">
          <w:pPr>
            <w:tabs>
              <w:tab w:val="right" w:pos="10543"/>
            </w:tabs>
            <w:spacing w:after="0" w:line="240" w:lineRule="auto"/>
            <w:rPr>
              <w:rFonts w:eastAsia="Times New Roman"/>
              <w:sz w:val="12"/>
              <w:szCs w:val="12"/>
            </w:rPr>
          </w:pPr>
          <w:r>
            <w:rPr>
              <w:rFonts w:asciiTheme="minorHAnsi" w:eastAsia="Times New Roman" w:hAnsiTheme="minorHAnsi"/>
              <w:bCs/>
              <w:sz w:val="20"/>
              <w:szCs w:val="20"/>
            </w:rPr>
            <w:t xml:space="preserve">HERS Verified </w:t>
          </w:r>
          <w:r w:rsidRPr="006F12B3">
            <w:rPr>
              <w:rFonts w:asciiTheme="minorHAnsi" w:eastAsia="Times New Roman" w:hAnsiTheme="minorHAnsi"/>
              <w:bCs/>
              <w:sz w:val="20"/>
              <w:szCs w:val="20"/>
            </w:rPr>
            <w:t>Multifamily Central Hot Water System Distribution</w:t>
          </w:r>
        </w:p>
      </w:tc>
      <w:tc>
        <w:tcPr>
          <w:tcW w:w="2500" w:type="pct"/>
          <w:gridSpan w:val="2"/>
          <w:tcBorders>
            <w:left w:val="nil"/>
          </w:tcBorders>
        </w:tcPr>
        <w:p w14:paraId="0A1F007F" w14:textId="03B7A9B7" w:rsidR="001270A4" w:rsidRPr="009D307C" w:rsidRDefault="001270A4" w:rsidP="009D307C">
          <w:pPr>
            <w:tabs>
              <w:tab w:val="right" w:pos="10543"/>
            </w:tabs>
            <w:spacing w:after="0" w:line="240" w:lineRule="auto"/>
            <w:jc w:val="right"/>
            <w:rPr>
              <w:rFonts w:eastAsia="Times New Roman"/>
              <w:sz w:val="12"/>
              <w:szCs w:val="12"/>
            </w:rPr>
          </w:pPr>
          <w:r w:rsidRPr="009D307C">
            <w:rPr>
              <w:rFonts w:eastAsia="Times New Roman"/>
              <w:bCs/>
              <w:sz w:val="20"/>
              <w:szCs w:val="20"/>
            </w:rPr>
            <w:t xml:space="preserve">(Page </w:t>
          </w:r>
          <w:r w:rsidRPr="009D307C">
            <w:rPr>
              <w:rFonts w:eastAsia="Times New Roman"/>
              <w:bCs/>
              <w:sz w:val="20"/>
              <w:szCs w:val="20"/>
            </w:rPr>
            <w:fldChar w:fldCharType="begin"/>
          </w:r>
          <w:r w:rsidRPr="009D307C">
            <w:rPr>
              <w:rFonts w:eastAsia="Times New Roman"/>
              <w:bCs/>
              <w:sz w:val="20"/>
              <w:szCs w:val="20"/>
            </w:rPr>
            <w:instrText xml:space="preserve"> PAGE   \* MERGEFORMAT </w:instrText>
          </w:r>
          <w:r w:rsidRPr="009D307C">
            <w:rPr>
              <w:rFonts w:eastAsia="Times New Roman"/>
              <w:bCs/>
              <w:sz w:val="20"/>
              <w:szCs w:val="20"/>
            </w:rPr>
            <w:fldChar w:fldCharType="separate"/>
          </w:r>
          <w:r w:rsidR="00D035F5">
            <w:rPr>
              <w:rFonts w:eastAsia="Times New Roman"/>
              <w:bCs/>
              <w:noProof/>
              <w:sz w:val="20"/>
              <w:szCs w:val="20"/>
            </w:rPr>
            <w:t>2</w:t>
          </w:r>
          <w:r w:rsidRPr="009D307C">
            <w:rPr>
              <w:rFonts w:eastAsia="Times New Roman"/>
              <w:bCs/>
              <w:sz w:val="20"/>
              <w:szCs w:val="20"/>
            </w:rPr>
            <w:fldChar w:fldCharType="end"/>
          </w:r>
          <w:r w:rsidRPr="009D307C">
            <w:rPr>
              <w:rFonts w:eastAsia="Times New Roman"/>
              <w:bCs/>
              <w:sz w:val="20"/>
              <w:szCs w:val="20"/>
            </w:rPr>
            <w:t xml:space="preserve"> of </w:t>
          </w:r>
          <w:r>
            <w:rPr>
              <w:rFonts w:eastAsia="Times New Roman"/>
              <w:bCs/>
              <w:noProof/>
              <w:sz w:val="20"/>
              <w:szCs w:val="20"/>
            </w:rPr>
            <w:fldChar w:fldCharType="begin"/>
          </w:r>
          <w:r>
            <w:rPr>
              <w:rFonts w:eastAsia="Times New Roman"/>
              <w:bCs/>
              <w:noProof/>
              <w:sz w:val="20"/>
              <w:szCs w:val="20"/>
            </w:rPr>
            <w:instrText xml:space="preserve"> SECTIONPAGES   \* MERGEFORMAT </w:instrText>
          </w:r>
          <w:r>
            <w:rPr>
              <w:rFonts w:eastAsia="Times New Roman"/>
              <w:bCs/>
              <w:noProof/>
              <w:sz w:val="20"/>
              <w:szCs w:val="20"/>
            </w:rPr>
            <w:fldChar w:fldCharType="separate"/>
          </w:r>
          <w:r w:rsidR="00D035F5">
            <w:rPr>
              <w:rFonts w:eastAsia="Times New Roman"/>
              <w:bCs/>
              <w:noProof/>
              <w:sz w:val="20"/>
              <w:szCs w:val="20"/>
            </w:rPr>
            <w:t>4</w:t>
          </w:r>
          <w:r>
            <w:rPr>
              <w:rFonts w:eastAsia="Times New Roman"/>
              <w:bCs/>
              <w:noProof/>
              <w:sz w:val="20"/>
              <w:szCs w:val="20"/>
            </w:rPr>
            <w:fldChar w:fldCharType="end"/>
          </w:r>
          <w:r w:rsidRPr="009D307C">
            <w:rPr>
              <w:rFonts w:eastAsia="Times New Roman"/>
              <w:bCs/>
              <w:sz w:val="20"/>
              <w:szCs w:val="20"/>
            </w:rPr>
            <w:t>)</w:t>
          </w:r>
        </w:p>
      </w:tc>
    </w:tr>
    <w:tr w:rsidR="001270A4" w:rsidRPr="009D307C" w14:paraId="0A1F0084" w14:textId="77777777" w:rsidTr="00A76AE7">
      <w:trPr>
        <w:cantSplit/>
        <w:trHeight w:val="288"/>
      </w:trPr>
      <w:tc>
        <w:tcPr>
          <w:tcW w:w="0" w:type="auto"/>
        </w:tcPr>
        <w:p w14:paraId="0A1F0081" w14:textId="77777777" w:rsidR="001270A4" w:rsidRPr="009D307C" w:rsidRDefault="001270A4" w:rsidP="009D307C">
          <w:pPr>
            <w:spacing w:after="0" w:line="240" w:lineRule="auto"/>
            <w:rPr>
              <w:rFonts w:eastAsia="Times New Roman"/>
              <w:sz w:val="12"/>
              <w:szCs w:val="12"/>
            </w:rPr>
          </w:pPr>
          <w:r w:rsidRPr="009D307C">
            <w:rPr>
              <w:rFonts w:eastAsia="Times New Roman"/>
              <w:sz w:val="12"/>
              <w:szCs w:val="12"/>
            </w:rPr>
            <w:t>Project Name:</w:t>
          </w:r>
        </w:p>
      </w:tc>
      <w:tc>
        <w:tcPr>
          <w:tcW w:w="1238" w:type="pct"/>
          <w:gridSpan w:val="2"/>
        </w:tcPr>
        <w:p w14:paraId="0A1F0082" w14:textId="77777777" w:rsidR="001270A4" w:rsidRPr="009D307C" w:rsidRDefault="001270A4" w:rsidP="009D307C">
          <w:pPr>
            <w:spacing w:after="0" w:line="240" w:lineRule="auto"/>
            <w:rPr>
              <w:rFonts w:eastAsia="Times New Roman"/>
              <w:sz w:val="12"/>
              <w:szCs w:val="12"/>
            </w:rPr>
          </w:pPr>
          <w:r w:rsidRPr="009D307C">
            <w:rPr>
              <w:rFonts w:eastAsia="Times New Roman"/>
              <w:sz w:val="12"/>
              <w:szCs w:val="12"/>
            </w:rPr>
            <w:t>Enforcement Agency:</w:t>
          </w:r>
        </w:p>
      </w:tc>
      <w:tc>
        <w:tcPr>
          <w:tcW w:w="1401" w:type="pct"/>
        </w:tcPr>
        <w:p w14:paraId="0A1F0083" w14:textId="77777777" w:rsidR="001270A4" w:rsidRPr="009D307C" w:rsidRDefault="001270A4" w:rsidP="009D307C">
          <w:pPr>
            <w:spacing w:after="0" w:line="240" w:lineRule="auto"/>
            <w:rPr>
              <w:rFonts w:eastAsia="Times New Roman"/>
              <w:sz w:val="12"/>
              <w:szCs w:val="12"/>
            </w:rPr>
          </w:pPr>
          <w:r w:rsidRPr="009D307C">
            <w:rPr>
              <w:rFonts w:eastAsia="Times New Roman"/>
              <w:sz w:val="12"/>
              <w:szCs w:val="12"/>
            </w:rPr>
            <w:t>Permit Number:</w:t>
          </w:r>
        </w:p>
      </w:tc>
    </w:tr>
    <w:tr w:rsidR="001270A4" w:rsidRPr="009D307C" w14:paraId="0A1F0088" w14:textId="77777777" w:rsidTr="00A76AE7">
      <w:trPr>
        <w:cantSplit/>
        <w:trHeight w:val="288"/>
      </w:trPr>
      <w:tc>
        <w:tcPr>
          <w:tcW w:w="0" w:type="auto"/>
        </w:tcPr>
        <w:p w14:paraId="0A1F0085" w14:textId="77777777" w:rsidR="001270A4" w:rsidRPr="009D307C" w:rsidRDefault="001270A4" w:rsidP="009D307C">
          <w:pPr>
            <w:spacing w:after="0" w:line="240" w:lineRule="auto"/>
            <w:rPr>
              <w:rFonts w:eastAsia="Times New Roman"/>
              <w:sz w:val="12"/>
              <w:szCs w:val="12"/>
              <w:vertAlign w:val="superscript"/>
            </w:rPr>
          </w:pPr>
          <w:r w:rsidRPr="009D307C">
            <w:rPr>
              <w:rFonts w:eastAsia="Times New Roman"/>
              <w:sz w:val="12"/>
              <w:szCs w:val="12"/>
            </w:rPr>
            <w:t>Dwelling Address:</w:t>
          </w:r>
        </w:p>
      </w:tc>
      <w:tc>
        <w:tcPr>
          <w:tcW w:w="1238" w:type="pct"/>
          <w:gridSpan w:val="2"/>
        </w:tcPr>
        <w:p w14:paraId="0A1F0086" w14:textId="4FC6BD13" w:rsidR="001270A4" w:rsidRPr="009D307C" w:rsidRDefault="001270A4" w:rsidP="009D307C">
          <w:pPr>
            <w:spacing w:after="0" w:line="240" w:lineRule="auto"/>
            <w:rPr>
              <w:rFonts w:eastAsia="Times New Roman"/>
              <w:sz w:val="12"/>
              <w:szCs w:val="12"/>
              <w:vertAlign w:val="superscript"/>
            </w:rPr>
          </w:pPr>
          <w:r w:rsidRPr="009D307C">
            <w:rPr>
              <w:rFonts w:eastAsia="Times New Roman"/>
              <w:sz w:val="12"/>
              <w:szCs w:val="12"/>
            </w:rPr>
            <w:t>City</w:t>
          </w:r>
          <w:r>
            <w:rPr>
              <w:rFonts w:eastAsia="Times New Roman"/>
              <w:sz w:val="12"/>
              <w:szCs w:val="12"/>
            </w:rPr>
            <w:t>:</w:t>
          </w:r>
        </w:p>
      </w:tc>
      <w:tc>
        <w:tcPr>
          <w:tcW w:w="1401" w:type="pct"/>
        </w:tcPr>
        <w:p w14:paraId="0A1F0087" w14:textId="1650663C" w:rsidR="001270A4" w:rsidRPr="009D307C" w:rsidRDefault="001270A4" w:rsidP="009D307C">
          <w:pPr>
            <w:spacing w:after="0" w:line="240" w:lineRule="auto"/>
            <w:rPr>
              <w:rFonts w:eastAsia="Times New Roman"/>
              <w:sz w:val="12"/>
              <w:szCs w:val="12"/>
              <w:vertAlign w:val="superscript"/>
            </w:rPr>
          </w:pPr>
          <w:r w:rsidRPr="009D307C">
            <w:rPr>
              <w:rFonts w:eastAsia="Times New Roman"/>
              <w:sz w:val="12"/>
              <w:szCs w:val="12"/>
            </w:rPr>
            <w:t>Zip Code</w:t>
          </w:r>
          <w:r>
            <w:rPr>
              <w:rFonts w:eastAsia="Times New Roman"/>
              <w:sz w:val="12"/>
              <w:szCs w:val="12"/>
            </w:rPr>
            <w:t>:</w:t>
          </w:r>
        </w:p>
      </w:tc>
    </w:tr>
  </w:tbl>
  <w:p w14:paraId="0A1F0089" w14:textId="77777777" w:rsidR="001270A4" w:rsidRPr="00382877" w:rsidRDefault="001270A4"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D" w14:textId="77777777" w:rsidR="001270A4" w:rsidRDefault="00D035F5">
    <w:pPr>
      <w:pStyle w:val="Header"/>
    </w:pPr>
    <w:r>
      <w:rPr>
        <w:noProof/>
      </w:rPr>
      <w:pict w14:anchorId="0A1F0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8F" w14:textId="77777777" w:rsidR="001270A4" w:rsidRDefault="00D035F5">
    <w:pPr>
      <w:pStyle w:val="Header"/>
    </w:pPr>
    <w:r>
      <w:rPr>
        <w:noProof/>
      </w:rPr>
      <w:pict w14:anchorId="0A1F0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1270A4" w:rsidRPr="00F85124" w14:paraId="0A1F0092" w14:textId="77777777" w:rsidTr="00C65571">
      <w:trPr>
        <w:cantSplit/>
        <w:trHeight w:val="288"/>
      </w:trPr>
      <w:tc>
        <w:tcPr>
          <w:tcW w:w="4155" w:type="pct"/>
          <w:gridSpan w:val="2"/>
          <w:tcBorders>
            <w:bottom w:val="single" w:sz="4" w:space="0" w:color="auto"/>
            <w:right w:val="nil"/>
          </w:tcBorders>
          <w:vAlign w:val="center"/>
        </w:tcPr>
        <w:p w14:paraId="0A1F0090" w14:textId="5BD2B74A" w:rsidR="001270A4" w:rsidRPr="00F85124" w:rsidRDefault="001270A4" w:rsidP="009D307C">
          <w:pPr>
            <w:pStyle w:val="Style14"/>
            <w:rPr>
              <w:b/>
            </w:rPr>
          </w:pPr>
          <w:r>
            <w:t>CERTIFICATE OF VERIFICATION  - USER INSTRUCTIONS</w:t>
          </w:r>
        </w:p>
      </w:tc>
      <w:tc>
        <w:tcPr>
          <w:tcW w:w="845" w:type="pct"/>
          <w:tcBorders>
            <w:left w:val="nil"/>
            <w:bottom w:val="single" w:sz="4" w:space="0" w:color="auto"/>
          </w:tcBorders>
          <w:tcMar>
            <w:left w:w="115" w:type="dxa"/>
            <w:right w:w="115" w:type="dxa"/>
          </w:tcMar>
          <w:vAlign w:val="center"/>
        </w:tcPr>
        <w:p w14:paraId="0A1F0091" w14:textId="77777777" w:rsidR="001270A4" w:rsidRPr="00F85124" w:rsidRDefault="001270A4" w:rsidP="00452DFA">
          <w:pPr>
            <w:pStyle w:val="Style15"/>
            <w:rPr>
              <w:b/>
            </w:rPr>
          </w:pPr>
          <w:r>
            <w:t>CF3R-PLB-21-H</w:t>
          </w:r>
        </w:p>
      </w:tc>
    </w:tr>
    <w:tr w:rsidR="001270A4" w:rsidRPr="00F85124" w14:paraId="0A1F0095" w14:textId="77777777" w:rsidTr="00A374A5">
      <w:trPr>
        <w:cantSplit/>
        <w:trHeight w:val="288"/>
      </w:trPr>
      <w:tc>
        <w:tcPr>
          <w:tcW w:w="2500" w:type="pct"/>
          <w:tcBorders>
            <w:right w:val="nil"/>
          </w:tcBorders>
        </w:tcPr>
        <w:p w14:paraId="0A1F0093" w14:textId="77777777" w:rsidR="001270A4" w:rsidRPr="00F85124" w:rsidRDefault="001270A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4" w14:textId="370F0B35" w:rsidR="001270A4" w:rsidRPr="00F85124" w:rsidRDefault="001270A4" w:rsidP="00A374A5">
          <w:pPr>
            <w:pStyle w:val="Style11"/>
            <w:rPr>
              <w:sz w:val="12"/>
              <w:szCs w:val="12"/>
            </w:rPr>
          </w:pPr>
          <w:r w:rsidRPr="00F85124">
            <w:t xml:space="preserve">(Page </w:t>
          </w:r>
          <w:r>
            <w:fldChar w:fldCharType="begin"/>
          </w:r>
          <w:r>
            <w:instrText xml:space="preserve"> PAGE   \* MERGEFORMAT </w:instrText>
          </w:r>
          <w:r>
            <w:fldChar w:fldCharType="separate"/>
          </w:r>
          <w:r w:rsidR="00D035F5">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D035F5">
            <w:rPr>
              <w:noProof/>
            </w:rPr>
            <w:t>2</w:t>
          </w:r>
          <w:r>
            <w:rPr>
              <w:noProof/>
            </w:rPr>
            <w:fldChar w:fldCharType="end"/>
          </w:r>
          <w:r w:rsidRPr="00F85124">
            <w:t>)</w:t>
          </w:r>
        </w:p>
      </w:tc>
    </w:tr>
  </w:tbl>
  <w:p w14:paraId="0A1F0096" w14:textId="3DCE7E61" w:rsidR="001270A4" w:rsidRPr="002332EE" w:rsidRDefault="00D035F5" w:rsidP="002332EE">
    <w:pPr>
      <w:pStyle w:val="Header"/>
      <w:spacing w:after="0"/>
      <w:rPr>
        <w:sz w:val="16"/>
        <w:szCs w:val="16"/>
      </w:rPr>
    </w:pPr>
    <w:r>
      <w:rPr>
        <w:noProof/>
      </w:rPr>
      <w:pict w14:anchorId="0A1F0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8" w14:textId="77777777" w:rsidR="001270A4" w:rsidRDefault="00D035F5">
    <w:pPr>
      <w:pStyle w:val="Header"/>
    </w:pPr>
    <w:r>
      <w:rPr>
        <w:noProof/>
      </w:rPr>
      <w:pict w14:anchorId="0A1F0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99" w14:textId="77777777" w:rsidR="001270A4" w:rsidRDefault="00D035F5">
    <w:pPr>
      <w:pStyle w:val="Header"/>
    </w:pPr>
    <w:r>
      <w:rPr>
        <w:noProof/>
      </w:rPr>
      <w:pict w14:anchorId="0A1F0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1270A4" w:rsidRPr="00F85124" w14:paraId="0A1F009C" w14:textId="77777777" w:rsidTr="00C65571">
      <w:trPr>
        <w:cantSplit/>
        <w:trHeight w:val="288"/>
      </w:trPr>
      <w:tc>
        <w:tcPr>
          <w:tcW w:w="4155" w:type="pct"/>
          <w:gridSpan w:val="2"/>
          <w:tcBorders>
            <w:bottom w:val="single" w:sz="4" w:space="0" w:color="auto"/>
            <w:right w:val="nil"/>
          </w:tcBorders>
          <w:vAlign w:val="center"/>
        </w:tcPr>
        <w:p w14:paraId="0A1F009A" w14:textId="24EA9BBA" w:rsidR="001270A4" w:rsidRPr="00F85124" w:rsidRDefault="001270A4" w:rsidP="009D307C">
          <w:pPr>
            <w:pStyle w:val="Style14"/>
            <w:rPr>
              <w:b/>
            </w:rPr>
          </w:pP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0A1F009B" w14:textId="77777777" w:rsidR="001270A4" w:rsidRPr="00F85124" w:rsidRDefault="001270A4" w:rsidP="00452DFA">
          <w:pPr>
            <w:pStyle w:val="Style15"/>
            <w:rPr>
              <w:b/>
            </w:rPr>
          </w:pPr>
          <w:r>
            <w:t>CF3R-PLB-21-H</w:t>
          </w:r>
        </w:p>
      </w:tc>
    </w:tr>
    <w:tr w:rsidR="001270A4" w:rsidRPr="00F85124" w14:paraId="0A1F009F" w14:textId="77777777" w:rsidTr="00A374A5">
      <w:trPr>
        <w:cantSplit/>
        <w:trHeight w:val="288"/>
      </w:trPr>
      <w:tc>
        <w:tcPr>
          <w:tcW w:w="2500" w:type="pct"/>
          <w:tcBorders>
            <w:right w:val="nil"/>
          </w:tcBorders>
        </w:tcPr>
        <w:p w14:paraId="0A1F009D" w14:textId="77777777" w:rsidR="001270A4" w:rsidRPr="00F85124" w:rsidRDefault="001270A4"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0A1F009E" w14:textId="754D3F6C" w:rsidR="001270A4" w:rsidRPr="00F85124" w:rsidRDefault="001270A4" w:rsidP="00A374A5">
          <w:pPr>
            <w:pStyle w:val="Style11"/>
            <w:rPr>
              <w:sz w:val="12"/>
              <w:szCs w:val="12"/>
            </w:rPr>
          </w:pPr>
          <w:r w:rsidRPr="00F85124">
            <w:t xml:space="preserve">(Page </w:t>
          </w:r>
          <w:r>
            <w:fldChar w:fldCharType="begin"/>
          </w:r>
          <w:r>
            <w:instrText xml:space="preserve"> PAGE   \* MERGEFORMAT </w:instrText>
          </w:r>
          <w:r>
            <w:fldChar w:fldCharType="separate"/>
          </w:r>
          <w:r w:rsidR="00D035F5">
            <w:rPr>
              <w:noProof/>
            </w:rPr>
            <w:t>7</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D035F5">
            <w:rPr>
              <w:noProof/>
            </w:rPr>
            <w:t>7</w:t>
          </w:r>
          <w:r>
            <w:rPr>
              <w:noProof/>
            </w:rPr>
            <w:fldChar w:fldCharType="end"/>
          </w:r>
          <w:r w:rsidRPr="00F85124">
            <w:t>)</w:t>
          </w:r>
        </w:p>
      </w:tc>
    </w:tr>
  </w:tbl>
  <w:p w14:paraId="0A1F00A0" w14:textId="5764EE68" w:rsidR="001270A4" w:rsidRPr="002332EE" w:rsidRDefault="00D035F5" w:rsidP="002332EE">
    <w:pPr>
      <w:pStyle w:val="Header"/>
      <w:spacing w:after="0"/>
      <w:rPr>
        <w:sz w:val="16"/>
        <w:szCs w:val="16"/>
      </w:rPr>
    </w:pPr>
    <w:r>
      <w:rPr>
        <w:noProof/>
      </w:rPr>
      <w:pict w14:anchorId="0A1F0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F00A1" w14:textId="77777777" w:rsidR="001270A4" w:rsidRDefault="00D035F5">
    <w:pPr>
      <w:pStyle w:val="Header"/>
    </w:pPr>
    <w:r>
      <w:rPr>
        <w:noProof/>
      </w:rPr>
      <w:pict w14:anchorId="0A1F0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72DE3"/>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1" w15:restartNumberingAfterBreak="0">
    <w:nsid w:val="51B3090A"/>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12"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6B03220C"/>
    <w:multiLevelType w:val="hybridMultilevel"/>
    <w:tmpl w:val="4496974C"/>
    <w:lvl w:ilvl="0" w:tplc="841E1472">
      <w:start w:val="1"/>
      <w:numFmt w:val="decimal"/>
      <w:lvlText w:val="%1."/>
      <w:lvlJc w:val="left"/>
      <w:pPr>
        <w:ind w:left="720" w:hanging="360"/>
      </w:pPr>
      <w:rPr>
        <w:rFonts w:hint="default"/>
      </w:rPr>
    </w:lvl>
    <w:lvl w:ilvl="1" w:tplc="9D8C77FE">
      <w:start w:val="1"/>
      <w:numFmt w:val="lowerLetter"/>
      <w:lvlText w:val="%2."/>
      <w:lvlJc w:val="left"/>
      <w:pPr>
        <w:ind w:left="1440" w:hanging="360"/>
      </w:pPr>
    </w:lvl>
    <w:lvl w:ilvl="2" w:tplc="ADDA0D7E" w:tentative="1">
      <w:start w:val="1"/>
      <w:numFmt w:val="lowerRoman"/>
      <w:lvlText w:val="%3."/>
      <w:lvlJc w:val="right"/>
      <w:pPr>
        <w:ind w:left="2160" w:hanging="180"/>
      </w:pPr>
    </w:lvl>
    <w:lvl w:ilvl="3" w:tplc="02BC6880" w:tentative="1">
      <w:start w:val="1"/>
      <w:numFmt w:val="decimal"/>
      <w:lvlText w:val="%4."/>
      <w:lvlJc w:val="left"/>
      <w:pPr>
        <w:ind w:left="2880" w:hanging="360"/>
      </w:pPr>
    </w:lvl>
    <w:lvl w:ilvl="4" w:tplc="9412E564" w:tentative="1">
      <w:start w:val="1"/>
      <w:numFmt w:val="lowerLetter"/>
      <w:lvlText w:val="%5."/>
      <w:lvlJc w:val="left"/>
      <w:pPr>
        <w:ind w:left="3600" w:hanging="360"/>
      </w:pPr>
    </w:lvl>
    <w:lvl w:ilvl="5" w:tplc="ED72C96C" w:tentative="1">
      <w:start w:val="1"/>
      <w:numFmt w:val="lowerRoman"/>
      <w:lvlText w:val="%6."/>
      <w:lvlJc w:val="right"/>
      <w:pPr>
        <w:ind w:left="4320" w:hanging="180"/>
      </w:pPr>
    </w:lvl>
    <w:lvl w:ilvl="6" w:tplc="F33CF3F2" w:tentative="1">
      <w:start w:val="1"/>
      <w:numFmt w:val="decimal"/>
      <w:lvlText w:val="%7."/>
      <w:lvlJc w:val="left"/>
      <w:pPr>
        <w:ind w:left="5040" w:hanging="360"/>
      </w:pPr>
    </w:lvl>
    <w:lvl w:ilvl="7" w:tplc="4918A8A6" w:tentative="1">
      <w:start w:val="1"/>
      <w:numFmt w:val="lowerLetter"/>
      <w:lvlText w:val="%8."/>
      <w:lvlJc w:val="left"/>
      <w:pPr>
        <w:ind w:left="5760" w:hanging="360"/>
      </w:pPr>
    </w:lvl>
    <w:lvl w:ilvl="8" w:tplc="838C132E" w:tentative="1">
      <w:start w:val="1"/>
      <w:numFmt w:val="lowerRoman"/>
      <w:lvlText w:val="%9."/>
      <w:lvlJc w:val="right"/>
      <w:pPr>
        <w:ind w:left="6480" w:hanging="180"/>
      </w:pPr>
    </w:lvl>
  </w:abstractNum>
  <w:abstractNum w:abstractNumId="15" w15:restartNumberingAfterBreak="0">
    <w:nsid w:val="6B143573"/>
    <w:multiLevelType w:val="hybridMultilevel"/>
    <w:tmpl w:val="F19C8FD2"/>
    <w:lvl w:ilvl="0" w:tplc="0409000F">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B660B"/>
    <w:multiLevelType w:val="hybridMultilevel"/>
    <w:tmpl w:val="418C0314"/>
    <w:lvl w:ilvl="0" w:tplc="7BCCE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736A8"/>
    <w:multiLevelType w:val="hybridMultilevel"/>
    <w:tmpl w:val="B40018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0"/>
  </w:num>
  <w:num w:numId="4">
    <w:abstractNumId w:val="5"/>
  </w:num>
  <w:num w:numId="5">
    <w:abstractNumId w:val="14"/>
  </w:num>
  <w:num w:numId="6">
    <w:abstractNumId w:val="1"/>
  </w:num>
  <w:num w:numId="7">
    <w:abstractNumId w:val="3"/>
  </w:num>
  <w:num w:numId="8">
    <w:abstractNumId w:val="6"/>
  </w:num>
  <w:num w:numId="9">
    <w:abstractNumId w:val="11"/>
  </w:num>
  <w:num w:numId="10">
    <w:abstractNumId w:val="7"/>
  </w:num>
  <w:num w:numId="11">
    <w:abstractNumId w:val="12"/>
  </w:num>
  <w:num w:numId="12">
    <w:abstractNumId w:val="16"/>
  </w:num>
  <w:num w:numId="13">
    <w:abstractNumId w:val="18"/>
  </w:num>
  <w:num w:numId="14">
    <w:abstractNumId w:val="9"/>
  </w:num>
  <w:num w:numId="15">
    <w:abstractNumId w:val="17"/>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0"/>
  </w:num>
  <w:num w:numId="23">
    <w:abstractNumId w:val="4"/>
  </w:num>
  <w:num w:numId="24">
    <w:abstractNumId w:val="13"/>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5EA3"/>
    <w:rsid w:val="00010F31"/>
    <w:rsid w:val="0001334E"/>
    <w:rsid w:val="00032AF5"/>
    <w:rsid w:val="0003438B"/>
    <w:rsid w:val="00034D7D"/>
    <w:rsid w:val="00036B48"/>
    <w:rsid w:val="00065B73"/>
    <w:rsid w:val="00084AC4"/>
    <w:rsid w:val="0009219B"/>
    <w:rsid w:val="000A06B0"/>
    <w:rsid w:val="000B0681"/>
    <w:rsid w:val="000B2EF2"/>
    <w:rsid w:val="000B4A98"/>
    <w:rsid w:val="000B4BB5"/>
    <w:rsid w:val="000B4F44"/>
    <w:rsid w:val="000D5453"/>
    <w:rsid w:val="000D7F68"/>
    <w:rsid w:val="000E2B97"/>
    <w:rsid w:val="000F301D"/>
    <w:rsid w:val="000F4069"/>
    <w:rsid w:val="000F5C3E"/>
    <w:rsid w:val="000F738F"/>
    <w:rsid w:val="000F76E7"/>
    <w:rsid w:val="0010012A"/>
    <w:rsid w:val="00104D8A"/>
    <w:rsid w:val="00106FB3"/>
    <w:rsid w:val="00116356"/>
    <w:rsid w:val="00122272"/>
    <w:rsid w:val="001270A4"/>
    <w:rsid w:val="00130B19"/>
    <w:rsid w:val="00140960"/>
    <w:rsid w:val="001509C8"/>
    <w:rsid w:val="00151B61"/>
    <w:rsid w:val="001566DE"/>
    <w:rsid w:val="00156AEA"/>
    <w:rsid w:val="001571E1"/>
    <w:rsid w:val="001611BF"/>
    <w:rsid w:val="0016202A"/>
    <w:rsid w:val="00172029"/>
    <w:rsid w:val="001770CE"/>
    <w:rsid w:val="00190B72"/>
    <w:rsid w:val="001A07C8"/>
    <w:rsid w:val="001A26AD"/>
    <w:rsid w:val="001C7789"/>
    <w:rsid w:val="001D56D7"/>
    <w:rsid w:val="001D7CE7"/>
    <w:rsid w:val="001D7E19"/>
    <w:rsid w:val="001E41E3"/>
    <w:rsid w:val="001E73C2"/>
    <w:rsid w:val="002014B2"/>
    <w:rsid w:val="002074FC"/>
    <w:rsid w:val="00207FAD"/>
    <w:rsid w:val="00226A0B"/>
    <w:rsid w:val="002332EE"/>
    <w:rsid w:val="002427C0"/>
    <w:rsid w:val="00272E56"/>
    <w:rsid w:val="00293A9B"/>
    <w:rsid w:val="002A1A44"/>
    <w:rsid w:val="002A3072"/>
    <w:rsid w:val="002A6723"/>
    <w:rsid w:val="002B00DC"/>
    <w:rsid w:val="002B34E7"/>
    <w:rsid w:val="002B3B9C"/>
    <w:rsid w:val="002B5215"/>
    <w:rsid w:val="002B5FE7"/>
    <w:rsid w:val="002C2041"/>
    <w:rsid w:val="002D7B01"/>
    <w:rsid w:val="002F0574"/>
    <w:rsid w:val="002F7891"/>
    <w:rsid w:val="003217C3"/>
    <w:rsid w:val="003226FA"/>
    <w:rsid w:val="00331E9A"/>
    <w:rsid w:val="00344882"/>
    <w:rsid w:val="00362C31"/>
    <w:rsid w:val="0037027D"/>
    <w:rsid w:val="00375023"/>
    <w:rsid w:val="00380EB1"/>
    <w:rsid w:val="00382285"/>
    <w:rsid w:val="00382877"/>
    <w:rsid w:val="003855DB"/>
    <w:rsid w:val="003A562A"/>
    <w:rsid w:val="003B7CB3"/>
    <w:rsid w:val="003C03E9"/>
    <w:rsid w:val="003C0E64"/>
    <w:rsid w:val="003D13DA"/>
    <w:rsid w:val="003D76C7"/>
    <w:rsid w:val="003E58C5"/>
    <w:rsid w:val="003F2775"/>
    <w:rsid w:val="003F3DE8"/>
    <w:rsid w:val="00407955"/>
    <w:rsid w:val="004228C6"/>
    <w:rsid w:val="00435049"/>
    <w:rsid w:val="0044036A"/>
    <w:rsid w:val="004454B2"/>
    <w:rsid w:val="0044661B"/>
    <w:rsid w:val="00452DFA"/>
    <w:rsid w:val="00460868"/>
    <w:rsid w:val="00472164"/>
    <w:rsid w:val="00484071"/>
    <w:rsid w:val="00487335"/>
    <w:rsid w:val="004928A3"/>
    <w:rsid w:val="0049341A"/>
    <w:rsid w:val="004A4E49"/>
    <w:rsid w:val="004B6977"/>
    <w:rsid w:val="004C07AB"/>
    <w:rsid w:val="004E57AA"/>
    <w:rsid w:val="005022AE"/>
    <w:rsid w:val="00513DD9"/>
    <w:rsid w:val="00521A62"/>
    <w:rsid w:val="00521DD2"/>
    <w:rsid w:val="0052313D"/>
    <w:rsid w:val="00523417"/>
    <w:rsid w:val="00523490"/>
    <w:rsid w:val="0052451C"/>
    <w:rsid w:val="0053535C"/>
    <w:rsid w:val="00535A33"/>
    <w:rsid w:val="005460CB"/>
    <w:rsid w:val="00550094"/>
    <w:rsid w:val="005830FF"/>
    <w:rsid w:val="005850C3"/>
    <w:rsid w:val="005A1843"/>
    <w:rsid w:val="005C068B"/>
    <w:rsid w:val="005C168E"/>
    <w:rsid w:val="005D2602"/>
    <w:rsid w:val="005D5642"/>
    <w:rsid w:val="005E51C8"/>
    <w:rsid w:val="005F492A"/>
    <w:rsid w:val="006032B4"/>
    <w:rsid w:val="00612463"/>
    <w:rsid w:val="00624716"/>
    <w:rsid w:val="00626EAA"/>
    <w:rsid w:val="006304E2"/>
    <w:rsid w:val="00630F1D"/>
    <w:rsid w:val="00656A37"/>
    <w:rsid w:val="00663077"/>
    <w:rsid w:val="0067279F"/>
    <w:rsid w:val="00672F4C"/>
    <w:rsid w:val="006A51DA"/>
    <w:rsid w:val="006A6017"/>
    <w:rsid w:val="006A728C"/>
    <w:rsid w:val="006B1A95"/>
    <w:rsid w:val="006B3ED6"/>
    <w:rsid w:val="006C283B"/>
    <w:rsid w:val="006C6AE1"/>
    <w:rsid w:val="006E084A"/>
    <w:rsid w:val="006E7AF8"/>
    <w:rsid w:val="006F74A5"/>
    <w:rsid w:val="00710DED"/>
    <w:rsid w:val="0072708F"/>
    <w:rsid w:val="007413F6"/>
    <w:rsid w:val="00742C78"/>
    <w:rsid w:val="0074733C"/>
    <w:rsid w:val="00761CA3"/>
    <w:rsid w:val="007666A1"/>
    <w:rsid w:val="0077607A"/>
    <w:rsid w:val="00781D7A"/>
    <w:rsid w:val="007870B3"/>
    <w:rsid w:val="00787649"/>
    <w:rsid w:val="007B3692"/>
    <w:rsid w:val="007C2D38"/>
    <w:rsid w:val="007D43A6"/>
    <w:rsid w:val="00811D32"/>
    <w:rsid w:val="00821D80"/>
    <w:rsid w:val="00824BC5"/>
    <w:rsid w:val="00831922"/>
    <w:rsid w:val="008410B8"/>
    <w:rsid w:val="008664B7"/>
    <w:rsid w:val="00882870"/>
    <w:rsid w:val="00892501"/>
    <w:rsid w:val="008B47F4"/>
    <w:rsid w:val="008C1D97"/>
    <w:rsid w:val="008C5764"/>
    <w:rsid w:val="008C6FCB"/>
    <w:rsid w:val="008C735C"/>
    <w:rsid w:val="008C7D4A"/>
    <w:rsid w:val="008D1EC7"/>
    <w:rsid w:val="008E1EA5"/>
    <w:rsid w:val="00900953"/>
    <w:rsid w:val="00902C16"/>
    <w:rsid w:val="0093726E"/>
    <w:rsid w:val="00940EDF"/>
    <w:rsid w:val="00941F90"/>
    <w:rsid w:val="00944040"/>
    <w:rsid w:val="00944C1F"/>
    <w:rsid w:val="00945081"/>
    <w:rsid w:val="00946134"/>
    <w:rsid w:val="00947331"/>
    <w:rsid w:val="0095166F"/>
    <w:rsid w:val="009517C4"/>
    <w:rsid w:val="00953A92"/>
    <w:rsid w:val="009725C5"/>
    <w:rsid w:val="00990A19"/>
    <w:rsid w:val="00990D96"/>
    <w:rsid w:val="009961D2"/>
    <w:rsid w:val="009B0952"/>
    <w:rsid w:val="009B3946"/>
    <w:rsid w:val="009B7BB1"/>
    <w:rsid w:val="009D307C"/>
    <w:rsid w:val="009E3C09"/>
    <w:rsid w:val="009E60F5"/>
    <w:rsid w:val="009E63ED"/>
    <w:rsid w:val="009F0846"/>
    <w:rsid w:val="009F33F1"/>
    <w:rsid w:val="009F5DF7"/>
    <w:rsid w:val="009F61DE"/>
    <w:rsid w:val="00A02EBA"/>
    <w:rsid w:val="00A051D6"/>
    <w:rsid w:val="00A07723"/>
    <w:rsid w:val="00A119C3"/>
    <w:rsid w:val="00A17372"/>
    <w:rsid w:val="00A374A5"/>
    <w:rsid w:val="00A45937"/>
    <w:rsid w:val="00A45C78"/>
    <w:rsid w:val="00A45EBD"/>
    <w:rsid w:val="00A46BAE"/>
    <w:rsid w:val="00A50984"/>
    <w:rsid w:val="00A656BE"/>
    <w:rsid w:val="00A664AF"/>
    <w:rsid w:val="00A677CC"/>
    <w:rsid w:val="00A73296"/>
    <w:rsid w:val="00A76AE7"/>
    <w:rsid w:val="00A87E01"/>
    <w:rsid w:val="00A90839"/>
    <w:rsid w:val="00A94E2D"/>
    <w:rsid w:val="00AA0481"/>
    <w:rsid w:val="00AC6405"/>
    <w:rsid w:val="00AD6154"/>
    <w:rsid w:val="00AD6D8B"/>
    <w:rsid w:val="00AE6941"/>
    <w:rsid w:val="00AF2CD9"/>
    <w:rsid w:val="00B02CA5"/>
    <w:rsid w:val="00B124FE"/>
    <w:rsid w:val="00B16BBE"/>
    <w:rsid w:val="00B2059F"/>
    <w:rsid w:val="00B3063C"/>
    <w:rsid w:val="00B316BE"/>
    <w:rsid w:val="00B504ED"/>
    <w:rsid w:val="00B54BC7"/>
    <w:rsid w:val="00B54CAD"/>
    <w:rsid w:val="00B55378"/>
    <w:rsid w:val="00B72136"/>
    <w:rsid w:val="00B80EA3"/>
    <w:rsid w:val="00B81F61"/>
    <w:rsid w:val="00B83560"/>
    <w:rsid w:val="00BA034D"/>
    <w:rsid w:val="00BB5B08"/>
    <w:rsid w:val="00BC31C2"/>
    <w:rsid w:val="00BC5BF3"/>
    <w:rsid w:val="00BD59D3"/>
    <w:rsid w:val="00BD74DC"/>
    <w:rsid w:val="00BE2570"/>
    <w:rsid w:val="00BE5024"/>
    <w:rsid w:val="00BF0082"/>
    <w:rsid w:val="00BF0DE9"/>
    <w:rsid w:val="00C060F2"/>
    <w:rsid w:val="00C439C3"/>
    <w:rsid w:val="00C51590"/>
    <w:rsid w:val="00C54DE2"/>
    <w:rsid w:val="00C65571"/>
    <w:rsid w:val="00C66786"/>
    <w:rsid w:val="00C72880"/>
    <w:rsid w:val="00C74EF8"/>
    <w:rsid w:val="00C81E07"/>
    <w:rsid w:val="00C93879"/>
    <w:rsid w:val="00C97C39"/>
    <w:rsid w:val="00CA0F92"/>
    <w:rsid w:val="00CA5695"/>
    <w:rsid w:val="00CD0930"/>
    <w:rsid w:val="00CD0AA9"/>
    <w:rsid w:val="00CD63C3"/>
    <w:rsid w:val="00CD7CFB"/>
    <w:rsid w:val="00CE0B8A"/>
    <w:rsid w:val="00CE36ED"/>
    <w:rsid w:val="00CE5554"/>
    <w:rsid w:val="00CE7B0C"/>
    <w:rsid w:val="00D035F5"/>
    <w:rsid w:val="00D045AB"/>
    <w:rsid w:val="00D15BC3"/>
    <w:rsid w:val="00D33833"/>
    <w:rsid w:val="00D37405"/>
    <w:rsid w:val="00D40936"/>
    <w:rsid w:val="00D44EA5"/>
    <w:rsid w:val="00D45382"/>
    <w:rsid w:val="00D47C2D"/>
    <w:rsid w:val="00D60A47"/>
    <w:rsid w:val="00D61147"/>
    <w:rsid w:val="00D61EDC"/>
    <w:rsid w:val="00D66EFF"/>
    <w:rsid w:val="00D731F2"/>
    <w:rsid w:val="00D77125"/>
    <w:rsid w:val="00DB310B"/>
    <w:rsid w:val="00DE2721"/>
    <w:rsid w:val="00DE5B89"/>
    <w:rsid w:val="00DE74B2"/>
    <w:rsid w:val="00E12E8E"/>
    <w:rsid w:val="00E2111D"/>
    <w:rsid w:val="00E36A79"/>
    <w:rsid w:val="00E450A6"/>
    <w:rsid w:val="00E5545A"/>
    <w:rsid w:val="00E5578B"/>
    <w:rsid w:val="00E610B3"/>
    <w:rsid w:val="00E73A55"/>
    <w:rsid w:val="00E85AAD"/>
    <w:rsid w:val="00E90AA7"/>
    <w:rsid w:val="00EA0E2B"/>
    <w:rsid w:val="00EA6853"/>
    <w:rsid w:val="00EB3636"/>
    <w:rsid w:val="00EC1BD6"/>
    <w:rsid w:val="00EC2135"/>
    <w:rsid w:val="00EC27B2"/>
    <w:rsid w:val="00ED393A"/>
    <w:rsid w:val="00ED7E53"/>
    <w:rsid w:val="00EF1EAC"/>
    <w:rsid w:val="00EF63FB"/>
    <w:rsid w:val="00F02B5A"/>
    <w:rsid w:val="00F07EC4"/>
    <w:rsid w:val="00F102B0"/>
    <w:rsid w:val="00F26890"/>
    <w:rsid w:val="00F26C2A"/>
    <w:rsid w:val="00F6339D"/>
    <w:rsid w:val="00F70948"/>
    <w:rsid w:val="00F709F4"/>
    <w:rsid w:val="00F841E0"/>
    <w:rsid w:val="00FB3618"/>
    <w:rsid w:val="00FD5351"/>
    <w:rsid w:val="00FE04AD"/>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A1EFCD8"/>
  <w15:docId w15:val="{2C4CD32E-2BC0-44A6-9407-8432EB66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Revision">
    <w:name w:val="Revision"/>
    <w:hidden/>
    <w:uiPriority w:val="99"/>
    <w:semiHidden/>
    <w:rsid w:val="00382877"/>
    <w:rPr>
      <w:sz w:val="22"/>
      <w:szCs w:val="22"/>
    </w:rPr>
  </w:style>
  <w:style w:type="character" w:styleId="CommentReference">
    <w:name w:val="annotation reference"/>
    <w:basedOn w:val="DefaultParagraphFont"/>
    <w:uiPriority w:val="99"/>
    <w:semiHidden/>
    <w:unhideWhenUsed/>
    <w:rsid w:val="003D13DA"/>
    <w:rPr>
      <w:sz w:val="16"/>
      <w:szCs w:val="16"/>
    </w:rPr>
  </w:style>
  <w:style w:type="paragraph" w:styleId="CommentText">
    <w:name w:val="annotation text"/>
    <w:basedOn w:val="Normal"/>
    <w:link w:val="CommentTextChar"/>
    <w:uiPriority w:val="99"/>
    <w:semiHidden/>
    <w:unhideWhenUsed/>
    <w:rsid w:val="003D13DA"/>
    <w:pPr>
      <w:spacing w:line="240" w:lineRule="auto"/>
    </w:pPr>
    <w:rPr>
      <w:sz w:val="20"/>
      <w:szCs w:val="20"/>
    </w:rPr>
  </w:style>
  <w:style w:type="character" w:customStyle="1" w:styleId="CommentTextChar">
    <w:name w:val="Comment Text Char"/>
    <w:basedOn w:val="DefaultParagraphFont"/>
    <w:link w:val="CommentText"/>
    <w:uiPriority w:val="99"/>
    <w:semiHidden/>
    <w:rsid w:val="003D1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3283">
      <w:bodyDiv w:val="1"/>
      <w:marLeft w:val="0"/>
      <w:marRight w:val="0"/>
      <w:marTop w:val="0"/>
      <w:marBottom w:val="0"/>
      <w:divBdr>
        <w:top w:val="none" w:sz="0" w:space="0" w:color="auto"/>
        <w:left w:val="none" w:sz="0" w:space="0" w:color="auto"/>
        <w:bottom w:val="none" w:sz="0" w:space="0" w:color="auto"/>
        <w:right w:val="none" w:sz="0" w:space="0" w:color="auto"/>
      </w:divBdr>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1126119442">
      <w:bodyDiv w:val="1"/>
      <w:marLeft w:val="0"/>
      <w:marRight w:val="0"/>
      <w:marTop w:val="0"/>
      <w:marBottom w:val="0"/>
      <w:divBdr>
        <w:top w:val="none" w:sz="0" w:space="0" w:color="auto"/>
        <w:left w:val="none" w:sz="0" w:space="0" w:color="auto"/>
        <w:bottom w:val="none" w:sz="0" w:space="0" w:color="auto"/>
        <w:right w:val="none" w:sz="0" w:space="0" w:color="auto"/>
      </w:divBdr>
    </w:div>
    <w:div w:id="1474250761">
      <w:bodyDiv w:val="1"/>
      <w:marLeft w:val="0"/>
      <w:marRight w:val="0"/>
      <w:marTop w:val="0"/>
      <w:marBottom w:val="0"/>
      <w:divBdr>
        <w:top w:val="none" w:sz="0" w:space="0" w:color="auto"/>
        <w:left w:val="none" w:sz="0" w:space="0" w:color="auto"/>
        <w:bottom w:val="none" w:sz="0" w:space="0" w:color="auto"/>
        <w:right w:val="none" w:sz="0" w:space="0" w:color="auto"/>
      </w:divBdr>
    </w:div>
    <w:div w:id="1561164476">
      <w:bodyDiv w:val="1"/>
      <w:marLeft w:val="0"/>
      <w:marRight w:val="0"/>
      <w:marTop w:val="0"/>
      <w:marBottom w:val="0"/>
      <w:divBdr>
        <w:top w:val="none" w:sz="0" w:space="0" w:color="auto"/>
        <w:left w:val="none" w:sz="0" w:space="0" w:color="auto"/>
        <w:bottom w:val="none" w:sz="0" w:space="0" w:color="auto"/>
        <w:right w:val="none" w:sz="0" w:space="0" w:color="auto"/>
      </w:divBdr>
    </w:div>
    <w:div w:id="197501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C5CC0-1DFC-4C24-8F6C-429579B77949}">
  <ds:schemaRefs>
    <ds:schemaRef ds:uri="http://schemas.openxmlformats.org/officeDocument/2006/bibliography"/>
  </ds:schemaRefs>
</ds:datastoreItem>
</file>

<file path=customXml/itemProps2.xml><?xml version="1.0" encoding="utf-8"?>
<ds:datastoreItem xmlns:ds="http://schemas.openxmlformats.org/officeDocument/2006/customXml" ds:itemID="{3AC33408-0C0A-4B57-B976-44FC04B4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3944</Words>
  <Characters>22483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2</cp:revision>
  <cp:lastPrinted>2013-11-26T22:29:00Z</cp:lastPrinted>
  <dcterms:created xsi:type="dcterms:W3CDTF">2019-05-17T17:42:00Z</dcterms:created>
  <dcterms:modified xsi:type="dcterms:W3CDTF">2019-05-17T17:42:00Z</dcterms:modified>
</cp:coreProperties>
</file>
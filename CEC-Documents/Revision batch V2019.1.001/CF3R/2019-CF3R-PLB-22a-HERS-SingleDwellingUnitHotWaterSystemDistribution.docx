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7"/>
        <w:gridCol w:w="906"/>
        <w:gridCol w:w="1049"/>
        <w:gridCol w:w="1131"/>
        <w:gridCol w:w="807"/>
        <w:gridCol w:w="647"/>
        <w:gridCol w:w="807"/>
        <w:gridCol w:w="727"/>
        <w:gridCol w:w="1049"/>
        <w:gridCol w:w="1049"/>
        <w:gridCol w:w="887"/>
        <w:gridCol w:w="824"/>
      </w:tblGrid>
      <w:tr w:rsidR="007568C3" w:rsidRPr="009E01FE" w14:paraId="230DD579" w14:textId="390F5C85" w:rsidTr="007568C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1795B786" w:rsidR="007568C3" w:rsidRPr="008733ED"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7568C3" w:rsidRPr="009E01FE" w14:paraId="73A56B1E" w14:textId="199B8BBE" w:rsidTr="007568C3">
        <w:trPr>
          <w:cantSplit/>
          <w:trHeight w:val="277"/>
          <w:jc w:val="center"/>
        </w:trPr>
        <w:tc>
          <w:tcPr>
            <w:tcW w:w="420" w:type="pct"/>
            <w:tcBorders>
              <w:top w:val="single" w:sz="4" w:space="0" w:color="auto"/>
              <w:left w:val="single" w:sz="4" w:space="0" w:color="auto"/>
              <w:bottom w:val="single" w:sz="4" w:space="0" w:color="auto"/>
              <w:right w:val="single" w:sz="4" w:space="0" w:color="auto"/>
            </w:tcBorders>
          </w:tcPr>
          <w:p w14:paraId="2DDCAD7E" w14:textId="11031C8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1" w:author="Smith, Alexis@Energy" w:date="2019-05-10T11:35:00Z">
              <w:r>
                <w:rPr>
                  <w:rFonts w:asciiTheme="minorHAnsi" w:eastAsia="Times New Roman" w:hAnsiTheme="minorHAnsi" w:cstheme="minorHAnsi"/>
                  <w:sz w:val="18"/>
                  <w:szCs w:val="20"/>
                </w:rPr>
                <w:t>01</w:t>
              </w:r>
            </w:ins>
          </w:p>
        </w:tc>
        <w:tc>
          <w:tcPr>
            <w:tcW w:w="420" w:type="pct"/>
            <w:tcBorders>
              <w:top w:val="single" w:sz="4" w:space="0" w:color="auto"/>
              <w:left w:val="single" w:sz="4" w:space="0" w:color="auto"/>
              <w:bottom w:val="single" w:sz="4" w:space="0" w:color="auto"/>
              <w:right w:val="single" w:sz="4" w:space="0" w:color="auto"/>
            </w:tcBorders>
            <w:vAlign w:val="center"/>
          </w:tcPr>
          <w:p w14:paraId="64C34BDC" w14:textId="05225B65"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2" w:author="Smith, Alexis@Energy" w:date="2019-05-10T11:37:00Z">
              <w:r>
                <w:rPr>
                  <w:rFonts w:asciiTheme="minorHAnsi" w:eastAsia="Times New Roman" w:hAnsiTheme="minorHAnsi" w:cstheme="minorHAnsi"/>
                  <w:sz w:val="20"/>
                  <w:szCs w:val="20"/>
                </w:rPr>
                <w:t>2</w:t>
              </w:r>
            </w:ins>
            <w:del w:id="3" w:author="Smith, Alexis@Energy" w:date="2019-05-10T11:37:00Z">
              <w:r w:rsidRPr="00095904" w:rsidDel="007568C3">
                <w:rPr>
                  <w:rFonts w:asciiTheme="minorHAnsi" w:eastAsia="Times New Roman" w:hAnsiTheme="minorHAnsi" w:cstheme="minorHAnsi"/>
                  <w:sz w:val="20"/>
                  <w:szCs w:val="20"/>
                </w:rPr>
                <w:delText>1</w:delText>
              </w:r>
            </w:del>
          </w:p>
        </w:tc>
        <w:tc>
          <w:tcPr>
            <w:tcW w:w="486" w:type="pct"/>
            <w:tcBorders>
              <w:top w:val="single" w:sz="4" w:space="0" w:color="auto"/>
              <w:left w:val="single" w:sz="4" w:space="0" w:color="auto"/>
              <w:bottom w:val="single" w:sz="4" w:space="0" w:color="auto"/>
              <w:right w:val="single" w:sz="4" w:space="0" w:color="auto"/>
            </w:tcBorders>
            <w:vAlign w:val="center"/>
          </w:tcPr>
          <w:p w14:paraId="33422D03" w14:textId="64A028D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4" w:author="Smith, Alexis@Energy" w:date="2019-05-10T11:37:00Z">
              <w:r>
                <w:rPr>
                  <w:rFonts w:asciiTheme="minorHAnsi" w:eastAsia="Times New Roman" w:hAnsiTheme="minorHAnsi" w:cstheme="minorHAnsi"/>
                  <w:sz w:val="20"/>
                  <w:szCs w:val="20"/>
                </w:rPr>
                <w:t>3</w:t>
              </w:r>
            </w:ins>
            <w:del w:id="5" w:author="Smith, Alexis@Energy" w:date="2019-05-10T11:37:00Z">
              <w:r w:rsidRPr="00095904" w:rsidDel="007568C3">
                <w:rPr>
                  <w:rFonts w:asciiTheme="minorHAnsi" w:eastAsia="Times New Roman" w:hAnsiTheme="minorHAnsi" w:cstheme="minorHAnsi"/>
                  <w:sz w:val="20"/>
                  <w:szCs w:val="20"/>
                </w:rPr>
                <w:delText>2</w:delText>
              </w:r>
            </w:del>
          </w:p>
        </w:tc>
        <w:tc>
          <w:tcPr>
            <w:tcW w:w="524" w:type="pct"/>
            <w:tcBorders>
              <w:top w:val="single" w:sz="4" w:space="0" w:color="auto"/>
              <w:left w:val="single" w:sz="4" w:space="0" w:color="auto"/>
              <w:bottom w:val="single" w:sz="4" w:space="0" w:color="auto"/>
              <w:right w:val="single" w:sz="4" w:space="0" w:color="auto"/>
            </w:tcBorders>
            <w:vAlign w:val="center"/>
          </w:tcPr>
          <w:p w14:paraId="0CC589C2" w14:textId="4D432C69"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6" w:author="Smith, Alexis@Energy" w:date="2019-05-10T11:37:00Z">
              <w:r>
                <w:rPr>
                  <w:rFonts w:asciiTheme="minorHAnsi" w:eastAsia="Times New Roman" w:hAnsiTheme="minorHAnsi" w:cstheme="minorHAnsi"/>
                  <w:sz w:val="20"/>
                  <w:szCs w:val="20"/>
                </w:rPr>
                <w:t>4</w:t>
              </w:r>
            </w:ins>
            <w:del w:id="7" w:author="Smith, Alexis@Energy" w:date="2019-05-10T11:37:00Z">
              <w:r w:rsidRPr="00095904" w:rsidDel="007568C3">
                <w:rPr>
                  <w:rFonts w:asciiTheme="minorHAnsi" w:eastAsia="Times New Roman" w:hAnsiTheme="minorHAnsi" w:cstheme="minorHAnsi"/>
                  <w:sz w:val="20"/>
                  <w:szCs w:val="20"/>
                </w:rPr>
                <w:delText>3</w:delText>
              </w:r>
            </w:del>
          </w:p>
        </w:tc>
        <w:tc>
          <w:tcPr>
            <w:tcW w:w="374" w:type="pct"/>
            <w:tcBorders>
              <w:top w:val="single" w:sz="4" w:space="0" w:color="auto"/>
              <w:left w:val="single" w:sz="4" w:space="0" w:color="auto"/>
              <w:bottom w:val="single" w:sz="4" w:space="0" w:color="auto"/>
              <w:right w:val="single" w:sz="4" w:space="0" w:color="auto"/>
            </w:tcBorders>
            <w:vAlign w:val="center"/>
          </w:tcPr>
          <w:p w14:paraId="11429DC3" w14:textId="55CA010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8" w:author="Smith, Alexis@Energy" w:date="2019-05-10T11:37:00Z">
              <w:r>
                <w:rPr>
                  <w:rFonts w:asciiTheme="minorHAnsi" w:eastAsia="Times New Roman" w:hAnsiTheme="minorHAnsi" w:cstheme="minorHAnsi"/>
                  <w:sz w:val="20"/>
                  <w:szCs w:val="20"/>
                </w:rPr>
                <w:t>5</w:t>
              </w:r>
            </w:ins>
            <w:del w:id="9" w:author="Smith, Alexis@Energy" w:date="2019-05-10T11:37:00Z">
              <w:r w:rsidRPr="00095904" w:rsidDel="007568C3">
                <w:rPr>
                  <w:rFonts w:asciiTheme="minorHAnsi" w:eastAsia="Times New Roman" w:hAnsiTheme="minorHAnsi" w:cstheme="minorHAnsi"/>
                  <w:sz w:val="20"/>
                  <w:szCs w:val="20"/>
                </w:rPr>
                <w:delText>4</w:delText>
              </w:r>
            </w:del>
          </w:p>
        </w:tc>
        <w:tc>
          <w:tcPr>
            <w:tcW w:w="300" w:type="pct"/>
            <w:tcBorders>
              <w:top w:val="single" w:sz="4" w:space="0" w:color="auto"/>
              <w:left w:val="single" w:sz="4" w:space="0" w:color="auto"/>
              <w:bottom w:val="single" w:sz="4" w:space="0" w:color="auto"/>
              <w:right w:val="single" w:sz="4" w:space="0" w:color="auto"/>
            </w:tcBorders>
            <w:vAlign w:val="center"/>
          </w:tcPr>
          <w:p w14:paraId="43AB03DA" w14:textId="073FCE1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10" w:author="Smith, Alexis@Energy" w:date="2019-05-10T11:37:00Z">
              <w:r>
                <w:rPr>
                  <w:rFonts w:asciiTheme="minorHAnsi" w:eastAsia="Times New Roman" w:hAnsiTheme="minorHAnsi" w:cstheme="minorHAnsi"/>
                  <w:sz w:val="20"/>
                  <w:szCs w:val="20"/>
                </w:rPr>
                <w:t>6</w:t>
              </w:r>
            </w:ins>
            <w:del w:id="11" w:author="Smith, Alexis@Energy" w:date="2019-05-10T11:37:00Z">
              <w:r w:rsidDel="007568C3">
                <w:rPr>
                  <w:rFonts w:asciiTheme="minorHAnsi" w:eastAsia="Times New Roman" w:hAnsiTheme="minorHAnsi" w:cstheme="minorHAnsi"/>
                  <w:sz w:val="20"/>
                  <w:szCs w:val="20"/>
                </w:rPr>
                <w:delText>5</w:delText>
              </w:r>
            </w:del>
          </w:p>
        </w:tc>
        <w:tc>
          <w:tcPr>
            <w:tcW w:w="374" w:type="pct"/>
            <w:tcBorders>
              <w:top w:val="single" w:sz="4" w:space="0" w:color="auto"/>
              <w:left w:val="single" w:sz="4" w:space="0" w:color="auto"/>
              <w:bottom w:val="single" w:sz="4" w:space="0" w:color="auto"/>
              <w:right w:val="single" w:sz="4" w:space="0" w:color="auto"/>
            </w:tcBorders>
            <w:vAlign w:val="center"/>
          </w:tcPr>
          <w:p w14:paraId="12BF9D03" w14:textId="052A7468"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12" w:author="Smith, Alexis@Energy" w:date="2019-05-10T11:37:00Z">
              <w:r>
                <w:rPr>
                  <w:rFonts w:asciiTheme="minorHAnsi" w:eastAsia="Times New Roman" w:hAnsiTheme="minorHAnsi" w:cstheme="minorHAnsi"/>
                  <w:sz w:val="20"/>
                  <w:szCs w:val="20"/>
                </w:rPr>
                <w:t>7</w:t>
              </w:r>
            </w:ins>
            <w:del w:id="13" w:author="Smith, Alexis@Energy" w:date="2019-05-10T11:37:00Z">
              <w:r w:rsidDel="007568C3">
                <w:rPr>
                  <w:rFonts w:asciiTheme="minorHAnsi" w:eastAsia="Times New Roman" w:hAnsiTheme="minorHAnsi" w:cstheme="minorHAnsi"/>
                  <w:sz w:val="20"/>
                  <w:szCs w:val="20"/>
                </w:rPr>
                <w:delText>6</w:delText>
              </w:r>
            </w:del>
          </w:p>
        </w:tc>
        <w:tc>
          <w:tcPr>
            <w:tcW w:w="337" w:type="pct"/>
            <w:tcBorders>
              <w:top w:val="single" w:sz="4" w:space="0" w:color="auto"/>
              <w:left w:val="single" w:sz="4" w:space="0" w:color="auto"/>
              <w:bottom w:val="single" w:sz="4" w:space="0" w:color="auto"/>
              <w:right w:val="single" w:sz="4" w:space="0" w:color="auto"/>
            </w:tcBorders>
            <w:vAlign w:val="center"/>
          </w:tcPr>
          <w:p w14:paraId="5BF73542" w14:textId="0DD242CA"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14" w:author="Smith, Alexis@Energy" w:date="2019-05-10T11:37:00Z">
              <w:r>
                <w:rPr>
                  <w:rFonts w:asciiTheme="minorHAnsi" w:eastAsia="Times New Roman" w:hAnsiTheme="minorHAnsi" w:cstheme="minorHAnsi"/>
                  <w:sz w:val="20"/>
                  <w:szCs w:val="20"/>
                </w:rPr>
                <w:t>8</w:t>
              </w:r>
            </w:ins>
            <w:del w:id="15" w:author="Smith, Alexis@Energy" w:date="2019-05-10T11:37:00Z">
              <w:r w:rsidDel="007568C3">
                <w:rPr>
                  <w:rFonts w:asciiTheme="minorHAnsi" w:eastAsia="Times New Roman" w:hAnsiTheme="minorHAnsi" w:cstheme="minorHAnsi"/>
                  <w:sz w:val="20"/>
                  <w:szCs w:val="20"/>
                </w:rPr>
                <w:delText>7</w:delText>
              </w:r>
            </w:del>
          </w:p>
        </w:tc>
        <w:tc>
          <w:tcPr>
            <w:tcW w:w="486" w:type="pct"/>
            <w:tcBorders>
              <w:top w:val="single" w:sz="4" w:space="0" w:color="auto"/>
              <w:left w:val="single" w:sz="4" w:space="0" w:color="auto"/>
              <w:bottom w:val="single" w:sz="4" w:space="0" w:color="auto"/>
              <w:right w:val="single" w:sz="4" w:space="0" w:color="auto"/>
            </w:tcBorders>
          </w:tcPr>
          <w:p w14:paraId="35C31585" w14:textId="1B165882"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w:t>
            </w:r>
            <w:ins w:id="16" w:author="Smith, Alexis@Energy" w:date="2019-05-10T11:37:00Z">
              <w:r>
                <w:rPr>
                  <w:rFonts w:asciiTheme="minorHAnsi" w:eastAsia="Times New Roman" w:hAnsiTheme="minorHAnsi" w:cstheme="minorHAnsi"/>
                  <w:sz w:val="20"/>
                  <w:szCs w:val="20"/>
                </w:rPr>
                <w:t>9</w:t>
              </w:r>
            </w:ins>
            <w:del w:id="17" w:author="Smith, Alexis@Energy" w:date="2019-05-10T11:37:00Z">
              <w:r w:rsidDel="007568C3">
                <w:rPr>
                  <w:rFonts w:asciiTheme="minorHAnsi" w:eastAsia="Times New Roman" w:hAnsiTheme="minorHAnsi" w:cstheme="minorHAnsi"/>
                  <w:sz w:val="20"/>
                  <w:szCs w:val="20"/>
                </w:rPr>
                <w:delText>8</w:delText>
              </w:r>
            </w:del>
          </w:p>
        </w:tc>
        <w:tc>
          <w:tcPr>
            <w:tcW w:w="486" w:type="pct"/>
            <w:tcBorders>
              <w:top w:val="single" w:sz="4" w:space="0" w:color="auto"/>
              <w:left w:val="single" w:sz="4" w:space="0" w:color="auto"/>
              <w:bottom w:val="single" w:sz="4" w:space="0" w:color="auto"/>
              <w:right w:val="single" w:sz="4" w:space="0" w:color="auto"/>
            </w:tcBorders>
          </w:tcPr>
          <w:p w14:paraId="181D626A" w14:textId="6E758FE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18" w:author="Smith, Alexis@Energy" w:date="2019-05-10T11:37:00Z">
              <w:r>
                <w:rPr>
                  <w:rFonts w:asciiTheme="minorHAnsi" w:eastAsia="Times New Roman" w:hAnsiTheme="minorHAnsi" w:cstheme="minorHAnsi"/>
                  <w:sz w:val="20"/>
                  <w:szCs w:val="20"/>
                </w:rPr>
                <w:t>10</w:t>
              </w:r>
            </w:ins>
            <w:del w:id="19" w:author="Smith, Alexis@Energy" w:date="2019-05-10T11:37:00Z">
              <w:r w:rsidRPr="00095904" w:rsidDel="007568C3">
                <w:rPr>
                  <w:rFonts w:asciiTheme="minorHAnsi" w:eastAsia="Times New Roman" w:hAnsiTheme="minorHAnsi" w:cstheme="minorHAnsi"/>
                  <w:sz w:val="20"/>
                  <w:szCs w:val="20"/>
                </w:rPr>
                <w:delText>09</w:delText>
              </w:r>
            </w:del>
          </w:p>
        </w:tc>
        <w:tc>
          <w:tcPr>
            <w:tcW w:w="411" w:type="pct"/>
            <w:tcBorders>
              <w:top w:val="single" w:sz="4" w:space="0" w:color="auto"/>
              <w:left w:val="single" w:sz="4" w:space="0" w:color="auto"/>
              <w:bottom w:val="single" w:sz="4" w:space="0" w:color="auto"/>
              <w:right w:val="single" w:sz="4" w:space="0" w:color="auto"/>
            </w:tcBorders>
          </w:tcPr>
          <w:p w14:paraId="3A5540D8" w14:textId="23F4D28A"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ins w:id="20" w:author="Smith, Alexis@Energy" w:date="2019-05-10T11:37:00Z">
              <w:r>
                <w:rPr>
                  <w:rFonts w:asciiTheme="minorHAnsi" w:eastAsia="Times New Roman" w:hAnsiTheme="minorHAnsi" w:cstheme="minorHAnsi"/>
                  <w:sz w:val="20"/>
                  <w:szCs w:val="20"/>
                </w:rPr>
                <w:t>1</w:t>
              </w:r>
            </w:ins>
            <w:del w:id="21" w:author="Smith, Alexis@Energy" w:date="2019-05-10T11:37:00Z">
              <w:r w:rsidDel="007568C3">
                <w:rPr>
                  <w:rFonts w:asciiTheme="minorHAnsi" w:eastAsia="Times New Roman" w:hAnsiTheme="minorHAnsi" w:cstheme="minorHAnsi"/>
                  <w:sz w:val="20"/>
                  <w:szCs w:val="20"/>
                </w:rPr>
                <w:delText>0</w:delText>
              </w:r>
            </w:del>
          </w:p>
        </w:tc>
        <w:tc>
          <w:tcPr>
            <w:tcW w:w="382" w:type="pct"/>
            <w:tcBorders>
              <w:top w:val="single" w:sz="4" w:space="0" w:color="auto"/>
              <w:left w:val="single" w:sz="4" w:space="0" w:color="auto"/>
              <w:bottom w:val="single" w:sz="4" w:space="0" w:color="auto"/>
              <w:right w:val="single" w:sz="4" w:space="0" w:color="auto"/>
            </w:tcBorders>
          </w:tcPr>
          <w:p w14:paraId="7F4CC02D" w14:textId="3E3DE7FC"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ins w:id="22" w:author="Smith, Alexis@Energy" w:date="2019-05-10T11:37:00Z">
              <w:r>
                <w:rPr>
                  <w:rFonts w:asciiTheme="minorHAnsi" w:eastAsia="Times New Roman" w:hAnsiTheme="minorHAnsi" w:cstheme="minorHAnsi"/>
                  <w:sz w:val="20"/>
                  <w:szCs w:val="20"/>
                </w:rPr>
                <w:t>2</w:t>
              </w:r>
            </w:ins>
            <w:del w:id="23" w:author="Smith, Alexis@Energy" w:date="2019-05-10T11:37:00Z">
              <w:r w:rsidDel="007568C3">
                <w:rPr>
                  <w:rFonts w:asciiTheme="minorHAnsi" w:eastAsia="Times New Roman" w:hAnsiTheme="minorHAnsi" w:cstheme="minorHAnsi"/>
                  <w:sz w:val="20"/>
                  <w:szCs w:val="20"/>
                </w:rPr>
                <w:delText>1</w:delText>
              </w:r>
            </w:del>
          </w:p>
        </w:tc>
      </w:tr>
      <w:tr w:rsidR="007568C3" w:rsidRPr="009E01FE" w14:paraId="26464F8A" w14:textId="3E757B7A" w:rsidTr="007568C3">
        <w:trPr>
          <w:cantSplit/>
          <w:trHeight w:val="288"/>
          <w:jc w:val="center"/>
        </w:trPr>
        <w:tc>
          <w:tcPr>
            <w:tcW w:w="420" w:type="pct"/>
            <w:tcBorders>
              <w:top w:val="single" w:sz="4" w:space="0" w:color="auto"/>
              <w:left w:val="single" w:sz="4" w:space="0" w:color="auto"/>
              <w:bottom w:val="single" w:sz="4" w:space="0" w:color="auto"/>
              <w:right w:val="single" w:sz="4" w:space="0" w:color="auto"/>
            </w:tcBorders>
            <w:vAlign w:val="bottom"/>
          </w:tcPr>
          <w:p w14:paraId="295C3FE3" w14:textId="3F6AC38F"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24" w:author="Smith, Alexis@Energy" w:date="2019-05-10T11:35:00Z">
              <w:r>
                <w:rPr>
                  <w:rFonts w:asciiTheme="minorHAnsi" w:eastAsia="Times New Roman" w:hAnsiTheme="minorHAnsi" w:cstheme="minorHAnsi"/>
                  <w:sz w:val="18"/>
                  <w:szCs w:val="20"/>
                </w:rPr>
                <w:t>Dwelling Unit Name</w:t>
              </w:r>
            </w:ins>
          </w:p>
        </w:tc>
        <w:tc>
          <w:tcPr>
            <w:tcW w:w="420" w:type="pct"/>
            <w:tcBorders>
              <w:top w:val="single" w:sz="4" w:space="0" w:color="auto"/>
              <w:left w:val="single" w:sz="4" w:space="0" w:color="auto"/>
              <w:bottom w:val="single" w:sz="4" w:space="0" w:color="auto"/>
              <w:right w:val="single" w:sz="4" w:space="0" w:color="auto"/>
            </w:tcBorders>
            <w:vAlign w:val="bottom"/>
          </w:tcPr>
          <w:p w14:paraId="2C0B5722" w14:textId="05F8803C"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4A1A894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711E93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52C130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300" w:type="pct"/>
            <w:tcBorders>
              <w:top w:val="single" w:sz="4" w:space="0" w:color="auto"/>
              <w:left w:val="single" w:sz="4" w:space="0" w:color="auto"/>
              <w:bottom w:val="single" w:sz="4" w:space="0" w:color="auto"/>
              <w:right w:val="single" w:sz="4" w:space="0" w:color="auto"/>
            </w:tcBorders>
            <w:vAlign w:val="bottom"/>
          </w:tcPr>
          <w:p w14:paraId="06E2FB18"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74" w:type="pct"/>
            <w:tcBorders>
              <w:top w:val="single" w:sz="4" w:space="0" w:color="auto"/>
              <w:left w:val="single" w:sz="4" w:space="0" w:color="auto"/>
              <w:bottom w:val="single" w:sz="4" w:space="0" w:color="auto"/>
              <w:right w:val="single" w:sz="4" w:space="0" w:color="auto"/>
            </w:tcBorders>
            <w:vAlign w:val="bottom"/>
          </w:tcPr>
          <w:p w14:paraId="4CC76B6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37" w:type="pct"/>
            <w:tcBorders>
              <w:top w:val="single" w:sz="4" w:space="0" w:color="auto"/>
              <w:left w:val="single" w:sz="4" w:space="0" w:color="auto"/>
              <w:bottom w:val="single" w:sz="4" w:space="0" w:color="auto"/>
              <w:right w:val="single" w:sz="4" w:space="0" w:color="auto"/>
            </w:tcBorders>
            <w:vAlign w:val="bottom"/>
          </w:tcPr>
          <w:p w14:paraId="196F7A20"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64ACEA3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8A198C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4A6F7DA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32349509" w14:textId="6B416834"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2" w:type="pct"/>
            <w:tcBorders>
              <w:top w:val="single" w:sz="4" w:space="0" w:color="auto"/>
              <w:left w:val="single" w:sz="4" w:space="0" w:color="auto"/>
              <w:bottom w:val="single" w:sz="4" w:space="0" w:color="auto"/>
              <w:right w:val="single" w:sz="4" w:space="0" w:color="auto"/>
            </w:tcBorders>
            <w:vAlign w:val="bottom"/>
          </w:tcPr>
          <w:p w14:paraId="3C0EDE59" w14:textId="717B484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568C3" w:rsidRPr="009E01FE" w14:paraId="5D4DAF0C" w14:textId="2174CCCF" w:rsidTr="007568C3">
        <w:trPr>
          <w:cantSplit/>
          <w:trHeight w:val="246"/>
          <w:jc w:val="center"/>
        </w:trPr>
        <w:tc>
          <w:tcPr>
            <w:tcW w:w="420" w:type="pct"/>
            <w:tcBorders>
              <w:top w:val="single" w:sz="4" w:space="0" w:color="auto"/>
              <w:left w:val="single" w:sz="4" w:space="0" w:color="auto"/>
              <w:bottom w:val="single" w:sz="4" w:space="0" w:color="auto"/>
              <w:right w:val="single" w:sz="4" w:space="0" w:color="auto"/>
            </w:tcBorders>
          </w:tcPr>
          <w:p w14:paraId="0074938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2662FBB" w14:textId="530BA2E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5542078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6127A3C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48C2EC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0" w:type="pct"/>
            <w:tcBorders>
              <w:top w:val="single" w:sz="4" w:space="0" w:color="auto"/>
              <w:left w:val="single" w:sz="4" w:space="0" w:color="auto"/>
              <w:bottom w:val="single" w:sz="4" w:space="0" w:color="auto"/>
              <w:right w:val="single" w:sz="4" w:space="0" w:color="auto"/>
            </w:tcBorders>
            <w:vAlign w:val="center"/>
          </w:tcPr>
          <w:p w14:paraId="78E671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BA2358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58ED836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AD6885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033A4D5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6EB628F2"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2" w:type="pct"/>
            <w:tcBorders>
              <w:top w:val="single" w:sz="4" w:space="0" w:color="auto"/>
              <w:left w:val="single" w:sz="4" w:space="0" w:color="auto"/>
              <w:bottom w:val="single" w:sz="4" w:space="0" w:color="auto"/>
              <w:right w:val="single" w:sz="4" w:space="0" w:color="auto"/>
            </w:tcBorders>
          </w:tcPr>
          <w:p w14:paraId="18E1D7D3"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568C3" w:rsidRPr="009E01FE" w14:paraId="08C00B59" w14:textId="2B217D17" w:rsidTr="007568C3">
        <w:trPr>
          <w:cantSplit/>
          <w:trHeight w:val="255"/>
          <w:jc w:val="center"/>
        </w:trPr>
        <w:tc>
          <w:tcPr>
            <w:tcW w:w="420" w:type="pct"/>
            <w:tcBorders>
              <w:top w:val="single" w:sz="4" w:space="0" w:color="auto"/>
              <w:left w:val="single" w:sz="4" w:space="0" w:color="auto"/>
              <w:bottom w:val="single" w:sz="4" w:space="0" w:color="auto"/>
              <w:right w:val="single" w:sz="4" w:space="0" w:color="auto"/>
            </w:tcBorders>
          </w:tcPr>
          <w:p w14:paraId="64AFBFCD"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084135C1" w14:textId="134BF983"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48B7F12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53AB15F2"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6575C8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0" w:type="pct"/>
            <w:tcBorders>
              <w:top w:val="single" w:sz="4" w:space="0" w:color="auto"/>
              <w:left w:val="single" w:sz="4" w:space="0" w:color="auto"/>
              <w:bottom w:val="single" w:sz="4" w:space="0" w:color="auto"/>
              <w:right w:val="single" w:sz="4" w:space="0" w:color="auto"/>
            </w:tcBorders>
            <w:vAlign w:val="center"/>
          </w:tcPr>
          <w:p w14:paraId="7290D35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90957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366F871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F9F8920"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565C7AC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4DFCCC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2" w:type="pct"/>
            <w:tcBorders>
              <w:top w:val="single" w:sz="4" w:space="0" w:color="auto"/>
              <w:left w:val="single" w:sz="4" w:space="0" w:color="auto"/>
              <w:bottom w:val="single" w:sz="4" w:space="0" w:color="auto"/>
              <w:right w:val="single" w:sz="4" w:space="0" w:color="auto"/>
            </w:tcBorders>
          </w:tcPr>
          <w:p w14:paraId="3EC8A11D"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2"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801"/>
        <w:gridCol w:w="810"/>
        <w:gridCol w:w="900"/>
        <w:gridCol w:w="989"/>
        <w:gridCol w:w="633"/>
        <w:gridCol w:w="812"/>
        <w:gridCol w:w="719"/>
        <w:gridCol w:w="1079"/>
        <w:gridCol w:w="1168"/>
        <w:gridCol w:w="900"/>
        <w:gridCol w:w="991"/>
      </w:tblGrid>
      <w:tr w:rsidR="007568C3" w:rsidRPr="009E01FE" w14:paraId="47428C92" w14:textId="13539CC9" w:rsidTr="007568C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4C47DFB0" w:rsidR="007568C3" w:rsidRPr="00B33DFF"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 features installed in this project.</w:t>
            </w:r>
          </w:p>
        </w:tc>
      </w:tr>
      <w:tr w:rsidR="007568C3" w:rsidRPr="009E01FE" w14:paraId="5E10FB82" w14:textId="1F2D2580" w:rsidTr="007568C3">
        <w:trPr>
          <w:cantSplit/>
          <w:trHeight w:val="277"/>
          <w:jc w:val="center"/>
        </w:trPr>
        <w:tc>
          <w:tcPr>
            <w:tcW w:w="460" w:type="pct"/>
            <w:tcBorders>
              <w:top w:val="single" w:sz="4" w:space="0" w:color="auto"/>
              <w:left w:val="single" w:sz="4" w:space="0" w:color="auto"/>
              <w:bottom w:val="single" w:sz="4" w:space="0" w:color="auto"/>
              <w:right w:val="single" w:sz="4" w:space="0" w:color="auto"/>
            </w:tcBorders>
          </w:tcPr>
          <w:p w14:paraId="78A198D6" w14:textId="5366599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25" w:author="Smith, Alexis@Energy" w:date="2019-05-10T11:36:00Z">
              <w:r>
                <w:rPr>
                  <w:rFonts w:asciiTheme="minorHAnsi" w:eastAsia="Times New Roman" w:hAnsiTheme="minorHAnsi" w:cstheme="minorHAnsi"/>
                  <w:sz w:val="18"/>
                  <w:szCs w:val="20"/>
                </w:rPr>
                <w:t>01</w:t>
              </w:r>
            </w:ins>
          </w:p>
        </w:tc>
        <w:tc>
          <w:tcPr>
            <w:tcW w:w="371" w:type="pct"/>
            <w:tcBorders>
              <w:top w:val="single" w:sz="4" w:space="0" w:color="auto"/>
              <w:left w:val="single" w:sz="4" w:space="0" w:color="auto"/>
              <w:bottom w:val="single" w:sz="4" w:space="0" w:color="auto"/>
              <w:right w:val="single" w:sz="4" w:space="0" w:color="auto"/>
            </w:tcBorders>
            <w:vAlign w:val="center"/>
          </w:tcPr>
          <w:p w14:paraId="5F178F62" w14:textId="2047AC1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375" w:type="pct"/>
            <w:tcBorders>
              <w:top w:val="single" w:sz="4" w:space="0" w:color="auto"/>
              <w:left w:val="single" w:sz="4" w:space="0" w:color="auto"/>
              <w:bottom w:val="single" w:sz="4" w:space="0" w:color="auto"/>
              <w:right w:val="single" w:sz="4" w:space="0" w:color="auto"/>
            </w:tcBorders>
            <w:vAlign w:val="center"/>
          </w:tcPr>
          <w:p w14:paraId="25E4945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417" w:type="pct"/>
            <w:tcBorders>
              <w:top w:val="single" w:sz="4" w:space="0" w:color="auto"/>
              <w:left w:val="single" w:sz="4" w:space="0" w:color="auto"/>
              <w:bottom w:val="single" w:sz="4" w:space="0" w:color="auto"/>
              <w:right w:val="single" w:sz="4" w:space="0" w:color="auto"/>
            </w:tcBorders>
            <w:vAlign w:val="center"/>
          </w:tcPr>
          <w:p w14:paraId="4D1BC37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58" w:type="pct"/>
            <w:tcBorders>
              <w:top w:val="single" w:sz="4" w:space="0" w:color="auto"/>
              <w:left w:val="single" w:sz="4" w:space="0" w:color="auto"/>
              <w:bottom w:val="single" w:sz="4" w:space="0" w:color="auto"/>
              <w:right w:val="single" w:sz="4" w:space="0" w:color="auto"/>
            </w:tcBorders>
            <w:vAlign w:val="center"/>
          </w:tcPr>
          <w:p w14:paraId="3D26A1B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293" w:type="pct"/>
            <w:tcBorders>
              <w:top w:val="single" w:sz="4" w:space="0" w:color="auto"/>
              <w:left w:val="single" w:sz="4" w:space="0" w:color="auto"/>
              <w:bottom w:val="single" w:sz="4" w:space="0" w:color="auto"/>
              <w:right w:val="single" w:sz="4" w:space="0" w:color="auto"/>
            </w:tcBorders>
            <w:vAlign w:val="center"/>
          </w:tcPr>
          <w:p w14:paraId="0E16E27E"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376" w:type="pct"/>
            <w:tcBorders>
              <w:top w:val="single" w:sz="4" w:space="0" w:color="auto"/>
              <w:left w:val="single" w:sz="4" w:space="0" w:color="auto"/>
              <w:bottom w:val="single" w:sz="4" w:space="0" w:color="auto"/>
              <w:right w:val="single" w:sz="4" w:space="0" w:color="auto"/>
            </w:tcBorders>
            <w:vAlign w:val="center"/>
          </w:tcPr>
          <w:p w14:paraId="1EFBBCA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33" w:type="pct"/>
            <w:tcBorders>
              <w:top w:val="single" w:sz="4" w:space="0" w:color="auto"/>
              <w:left w:val="single" w:sz="4" w:space="0" w:color="auto"/>
              <w:bottom w:val="single" w:sz="4" w:space="0" w:color="auto"/>
              <w:right w:val="single" w:sz="4" w:space="0" w:color="auto"/>
            </w:tcBorders>
            <w:vAlign w:val="center"/>
          </w:tcPr>
          <w:p w14:paraId="3A8184C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00" w:type="pct"/>
            <w:tcBorders>
              <w:top w:val="single" w:sz="4" w:space="0" w:color="auto"/>
              <w:left w:val="single" w:sz="4" w:space="0" w:color="auto"/>
              <w:bottom w:val="single" w:sz="4" w:space="0" w:color="auto"/>
              <w:right w:val="single" w:sz="4" w:space="0" w:color="auto"/>
            </w:tcBorders>
          </w:tcPr>
          <w:p w14:paraId="15CF708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41" w:type="pct"/>
            <w:tcBorders>
              <w:top w:val="single" w:sz="4" w:space="0" w:color="auto"/>
              <w:left w:val="single" w:sz="4" w:space="0" w:color="auto"/>
              <w:bottom w:val="single" w:sz="4" w:space="0" w:color="auto"/>
              <w:right w:val="single" w:sz="4" w:space="0" w:color="auto"/>
            </w:tcBorders>
          </w:tcPr>
          <w:p w14:paraId="521DBC2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17" w:type="pct"/>
            <w:tcBorders>
              <w:top w:val="single" w:sz="4" w:space="0" w:color="auto"/>
              <w:left w:val="single" w:sz="4" w:space="0" w:color="auto"/>
              <w:bottom w:val="single" w:sz="4" w:space="0" w:color="auto"/>
              <w:right w:val="single" w:sz="4" w:space="0" w:color="auto"/>
            </w:tcBorders>
          </w:tcPr>
          <w:p w14:paraId="59C7B8FF"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58" w:type="pct"/>
            <w:tcBorders>
              <w:top w:val="single" w:sz="4" w:space="0" w:color="auto"/>
              <w:left w:val="single" w:sz="4" w:space="0" w:color="auto"/>
              <w:bottom w:val="single" w:sz="4" w:space="0" w:color="auto"/>
              <w:right w:val="single" w:sz="4" w:space="0" w:color="auto"/>
            </w:tcBorders>
          </w:tcPr>
          <w:p w14:paraId="22046E67" w14:textId="1B320B2E"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568C3" w:rsidRPr="009E01FE" w14:paraId="285571F4" w14:textId="1F0C2329" w:rsidTr="007568C3">
        <w:trPr>
          <w:cantSplit/>
          <w:trHeight w:val="288"/>
          <w:jc w:val="center"/>
        </w:trPr>
        <w:tc>
          <w:tcPr>
            <w:tcW w:w="460" w:type="pct"/>
            <w:tcBorders>
              <w:top w:val="single" w:sz="4" w:space="0" w:color="auto"/>
              <w:left w:val="single" w:sz="4" w:space="0" w:color="auto"/>
              <w:bottom w:val="single" w:sz="4" w:space="0" w:color="auto"/>
              <w:right w:val="single" w:sz="4" w:space="0" w:color="auto"/>
            </w:tcBorders>
            <w:vAlign w:val="bottom"/>
          </w:tcPr>
          <w:p w14:paraId="17203B63" w14:textId="18875F9B"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26" w:author="Smith, Alexis@Energy" w:date="2019-05-10T11:36:00Z">
              <w:r>
                <w:rPr>
                  <w:rFonts w:asciiTheme="minorHAnsi" w:eastAsia="Times New Roman" w:hAnsiTheme="minorHAnsi" w:cstheme="minorHAnsi"/>
                  <w:sz w:val="18"/>
                  <w:szCs w:val="20"/>
                </w:rPr>
                <w:t>Dwelling Unit Name</w:t>
              </w:r>
            </w:ins>
          </w:p>
        </w:tc>
        <w:tc>
          <w:tcPr>
            <w:tcW w:w="371" w:type="pct"/>
            <w:tcBorders>
              <w:top w:val="single" w:sz="4" w:space="0" w:color="auto"/>
              <w:left w:val="single" w:sz="4" w:space="0" w:color="auto"/>
              <w:bottom w:val="single" w:sz="4" w:space="0" w:color="auto"/>
              <w:right w:val="single" w:sz="4" w:space="0" w:color="auto"/>
            </w:tcBorders>
            <w:vAlign w:val="bottom"/>
          </w:tcPr>
          <w:p w14:paraId="4C8D8125" w14:textId="6A71499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375" w:type="pct"/>
            <w:tcBorders>
              <w:top w:val="single" w:sz="4" w:space="0" w:color="auto"/>
              <w:left w:val="single" w:sz="4" w:space="0" w:color="auto"/>
              <w:bottom w:val="single" w:sz="4" w:space="0" w:color="auto"/>
              <w:right w:val="single" w:sz="4" w:space="0" w:color="auto"/>
            </w:tcBorders>
            <w:vAlign w:val="bottom"/>
          </w:tcPr>
          <w:p w14:paraId="6BA036E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7C66A97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58" w:type="pct"/>
            <w:tcBorders>
              <w:top w:val="single" w:sz="4" w:space="0" w:color="auto"/>
              <w:left w:val="single" w:sz="4" w:space="0" w:color="auto"/>
              <w:bottom w:val="single" w:sz="4" w:space="0" w:color="auto"/>
              <w:right w:val="single" w:sz="4" w:space="0" w:color="auto"/>
            </w:tcBorders>
            <w:vAlign w:val="bottom"/>
          </w:tcPr>
          <w:p w14:paraId="0980E02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293" w:type="pct"/>
            <w:tcBorders>
              <w:top w:val="single" w:sz="4" w:space="0" w:color="auto"/>
              <w:left w:val="single" w:sz="4" w:space="0" w:color="auto"/>
              <w:bottom w:val="single" w:sz="4" w:space="0" w:color="auto"/>
              <w:right w:val="single" w:sz="4" w:space="0" w:color="auto"/>
            </w:tcBorders>
            <w:vAlign w:val="bottom"/>
          </w:tcPr>
          <w:p w14:paraId="3024E801"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76" w:type="pct"/>
            <w:tcBorders>
              <w:top w:val="single" w:sz="4" w:space="0" w:color="auto"/>
              <w:left w:val="single" w:sz="4" w:space="0" w:color="auto"/>
              <w:bottom w:val="single" w:sz="4" w:space="0" w:color="auto"/>
              <w:right w:val="single" w:sz="4" w:space="0" w:color="auto"/>
            </w:tcBorders>
            <w:vAlign w:val="bottom"/>
          </w:tcPr>
          <w:p w14:paraId="12E5370C"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33" w:type="pct"/>
            <w:tcBorders>
              <w:top w:val="single" w:sz="4" w:space="0" w:color="auto"/>
              <w:left w:val="single" w:sz="4" w:space="0" w:color="auto"/>
              <w:bottom w:val="single" w:sz="4" w:space="0" w:color="auto"/>
              <w:right w:val="single" w:sz="4" w:space="0" w:color="auto"/>
            </w:tcBorders>
            <w:vAlign w:val="bottom"/>
          </w:tcPr>
          <w:p w14:paraId="7E7D822D"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00" w:type="pct"/>
            <w:tcBorders>
              <w:top w:val="single" w:sz="4" w:space="0" w:color="auto"/>
              <w:left w:val="single" w:sz="4" w:space="0" w:color="auto"/>
              <w:bottom w:val="single" w:sz="4" w:space="0" w:color="auto"/>
              <w:right w:val="single" w:sz="4" w:space="0" w:color="auto"/>
            </w:tcBorders>
            <w:vAlign w:val="bottom"/>
          </w:tcPr>
          <w:p w14:paraId="2FF7E8B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41" w:type="pct"/>
            <w:tcBorders>
              <w:top w:val="single" w:sz="4" w:space="0" w:color="auto"/>
              <w:left w:val="single" w:sz="4" w:space="0" w:color="auto"/>
              <w:bottom w:val="single" w:sz="4" w:space="0" w:color="auto"/>
              <w:right w:val="single" w:sz="4" w:space="0" w:color="auto"/>
            </w:tcBorders>
            <w:vAlign w:val="bottom"/>
          </w:tcPr>
          <w:p w14:paraId="54A8862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603085A6"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40842392" w14:textId="143E47FD"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458" w:type="pct"/>
            <w:tcBorders>
              <w:top w:val="single" w:sz="4" w:space="0" w:color="auto"/>
              <w:left w:val="single" w:sz="4" w:space="0" w:color="auto"/>
              <w:bottom w:val="single" w:sz="4" w:space="0" w:color="auto"/>
              <w:right w:val="single" w:sz="4" w:space="0" w:color="auto"/>
            </w:tcBorders>
            <w:vAlign w:val="bottom"/>
          </w:tcPr>
          <w:p w14:paraId="2FADA926" w14:textId="05845C62"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568C3" w:rsidRPr="009E01FE" w14:paraId="6B02B3CA" w14:textId="343ED4B2" w:rsidTr="007568C3">
        <w:trPr>
          <w:cantSplit/>
          <w:trHeight w:val="246"/>
          <w:jc w:val="center"/>
        </w:trPr>
        <w:tc>
          <w:tcPr>
            <w:tcW w:w="460" w:type="pct"/>
            <w:tcBorders>
              <w:top w:val="single" w:sz="4" w:space="0" w:color="auto"/>
              <w:left w:val="single" w:sz="4" w:space="0" w:color="auto"/>
              <w:bottom w:val="single" w:sz="4" w:space="0" w:color="auto"/>
              <w:right w:val="single" w:sz="4" w:space="0" w:color="auto"/>
            </w:tcBorders>
          </w:tcPr>
          <w:p w14:paraId="02AE001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71017647" w14:textId="4A92F42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60237D6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4C8F8D5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3A2E658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20F8B4F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004457C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58E84F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633FA68A"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1BE4E2B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6DA2D2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69728BD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568C3" w:rsidRPr="009E01FE" w14:paraId="066E83F2" w14:textId="6A6C0634" w:rsidTr="007568C3">
        <w:trPr>
          <w:cantSplit/>
          <w:trHeight w:val="255"/>
          <w:jc w:val="center"/>
        </w:trPr>
        <w:tc>
          <w:tcPr>
            <w:tcW w:w="460" w:type="pct"/>
            <w:tcBorders>
              <w:top w:val="single" w:sz="4" w:space="0" w:color="auto"/>
              <w:left w:val="single" w:sz="4" w:space="0" w:color="auto"/>
              <w:bottom w:val="single" w:sz="4" w:space="0" w:color="auto"/>
              <w:right w:val="single" w:sz="4" w:space="0" w:color="auto"/>
            </w:tcBorders>
          </w:tcPr>
          <w:p w14:paraId="7249824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61B833EF" w14:textId="684676D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72AD32D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7985165B"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01B7ABC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7E44C6F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2F926A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1EFB17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21B85B6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389848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5270EC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4D36FB31"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A05A6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A9EA95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552BEFC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169DC5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A05A69"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14"/>
        <w:gridCol w:w="32"/>
        <w:gridCol w:w="1146"/>
        <w:gridCol w:w="1232"/>
        <w:gridCol w:w="1411"/>
        <w:gridCol w:w="3103"/>
      </w:tblGrid>
      <w:tr w:rsidR="007A73AF" w:rsidRPr="008733ED" w14:paraId="7B74D56E" w14:textId="77777777" w:rsidTr="007A73AF">
        <w:trPr>
          <w:cantSplit/>
          <w:trHeight w:val="144"/>
        </w:trPr>
        <w:tc>
          <w:tcPr>
            <w:tcW w:w="5000" w:type="pct"/>
            <w:gridSpan w:val="8"/>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019CAD32" w:rsidR="007A73AF" w:rsidRPr="008733ED" w:rsidRDefault="007A73AF" w:rsidP="00EB768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 xml:space="preserve">This table reports the water heater(s) efficiency features </w:t>
            </w:r>
            <w:r w:rsidR="00EB7683">
              <w:rPr>
                <w:rFonts w:asciiTheme="minorHAnsi" w:eastAsia="Times New Roman" w:hAnsiTheme="minorHAnsi" w:cstheme="minorHAnsi"/>
                <w:sz w:val="18"/>
                <w:szCs w:val="20"/>
              </w:rPr>
              <w:t>installed in</w:t>
            </w:r>
            <w:r w:rsidRPr="00A05A69">
              <w:rPr>
                <w:rFonts w:asciiTheme="minorHAnsi" w:eastAsia="Times New Roman" w:hAnsiTheme="minorHAnsi" w:cstheme="minorHAnsi"/>
                <w:sz w:val="18"/>
                <w:szCs w:val="20"/>
              </w:rPr>
              <w:t xml:space="preserve"> this project.</w:t>
            </w:r>
            <w:r w:rsidRPr="00A05A69">
              <w:rPr>
                <w:sz w:val="20"/>
              </w:rPr>
              <w:t xml:space="preserve"> </w:t>
            </w:r>
            <w:r w:rsidRPr="00A05A69">
              <w:rPr>
                <w:rFonts w:asciiTheme="minorHAnsi" w:eastAsia="Times New Roman" w:hAnsiTheme="minorHAnsi" w:cstheme="minorHAnsi"/>
                <w:sz w:val="18"/>
                <w:szCs w:val="20"/>
              </w:rPr>
              <w:t>(Not needed for central systems)</w:t>
            </w:r>
          </w:p>
        </w:tc>
      </w:tr>
      <w:tr w:rsidR="007A73AF" w:rsidRPr="00095904" w14:paraId="7D819574"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D15B2F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095904" w14:paraId="58AAB9AA"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31" w:type="pct"/>
            <w:gridSpan w:val="2"/>
            <w:tcBorders>
              <w:top w:val="single" w:sz="4" w:space="0" w:color="auto"/>
              <w:left w:val="single" w:sz="4" w:space="0" w:color="auto"/>
              <w:bottom w:val="single" w:sz="4" w:space="0" w:color="auto"/>
              <w:right w:val="single" w:sz="4" w:space="0" w:color="auto"/>
            </w:tcBorders>
            <w:vAlign w:val="bottom"/>
          </w:tcPr>
          <w:p w14:paraId="3D72E45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D0D01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0277DC7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20250F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095904" w14:paraId="1F458609"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D85E3F" w:rsidRPr="00095904" w14:paraId="210CD562" w14:textId="77777777" w:rsidTr="00D85E3F">
        <w:trPr>
          <w:cantSplit/>
          <w:trHeight w:val="144"/>
        </w:trPr>
        <w:tc>
          <w:tcPr>
            <w:tcW w:w="703" w:type="pct"/>
            <w:tcBorders>
              <w:top w:val="single" w:sz="4" w:space="0" w:color="auto"/>
              <w:left w:val="single" w:sz="4" w:space="0" w:color="auto"/>
              <w:bottom w:val="single" w:sz="4" w:space="0" w:color="auto"/>
              <w:right w:val="single" w:sz="4" w:space="0" w:color="auto"/>
            </w:tcBorders>
          </w:tcPr>
          <w:p w14:paraId="5D8D2089" w14:textId="34FB6BED"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hAnsiTheme="minorHAnsi" w:cstheme="minorHAnsi"/>
                <w:sz w:val="18"/>
                <w:szCs w:val="18"/>
              </w:rPr>
              <w:t>08</w:t>
            </w:r>
          </w:p>
        </w:tc>
        <w:tc>
          <w:tcPr>
            <w:tcW w:w="1088" w:type="pct"/>
            <w:gridSpan w:val="2"/>
            <w:tcBorders>
              <w:top w:val="single" w:sz="4" w:space="0" w:color="auto"/>
              <w:left w:val="single" w:sz="4" w:space="0" w:color="auto"/>
              <w:bottom w:val="single" w:sz="4" w:space="0" w:color="auto"/>
              <w:right w:val="single" w:sz="4" w:space="0" w:color="auto"/>
            </w:tcBorders>
            <w:vAlign w:val="center"/>
          </w:tcPr>
          <w:p w14:paraId="56CFAD1D" w14:textId="2C68428F" w:rsidR="00D85E3F" w:rsidRPr="00095904"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eastAsia="Times New Roman"/>
                <w:sz w:val="18"/>
                <w:szCs w:val="18"/>
              </w:rPr>
              <w:t>Compliance Statement</w:t>
            </w:r>
          </w:p>
        </w:tc>
        <w:tc>
          <w:tcPr>
            <w:tcW w:w="3209" w:type="pct"/>
            <w:gridSpan w:val="5"/>
            <w:tcBorders>
              <w:top w:val="single" w:sz="4" w:space="0" w:color="auto"/>
              <w:left w:val="single" w:sz="4" w:space="0" w:color="auto"/>
              <w:bottom w:val="single" w:sz="4" w:space="0" w:color="auto"/>
              <w:right w:val="single" w:sz="4" w:space="0" w:color="auto"/>
            </w:tcBorders>
          </w:tcPr>
          <w:p w14:paraId="338F71C8" w14:textId="4D0DF202"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A05A69"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A05A69">
        <w:trPr>
          <w:trHeight w:val="144"/>
        </w:trPr>
        <w:tc>
          <w:tcPr>
            <w:tcW w:w="10998" w:type="dxa"/>
            <w:gridSpan w:val="3"/>
            <w:tcBorders>
              <w:top w:val="single" w:sz="4" w:space="0" w:color="auto"/>
              <w:bottom w:val="single" w:sz="4" w:space="0" w:color="auto"/>
            </w:tcBorders>
            <w:vAlign w:val="center"/>
          </w:tcPr>
          <w:p w14:paraId="0F7F442A" w14:textId="3F9298E9" w:rsidR="0094138E" w:rsidRPr="00A05A69"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A05A69">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03</w:t>
            </w:r>
          </w:p>
        </w:tc>
      </w:tr>
      <w:tr w:rsidR="0094138E" w:rsidRPr="002F18C2" w14:paraId="0F7F4433"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Model Number</w:t>
            </w:r>
          </w:p>
        </w:tc>
      </w:tr>
      <w:tr w:rsidR="0094138E" w:rsidRPr="002F18C2" w14:paraId="0F7F4437"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180"/>
      </w:tblGrid>
      <w:tr w:rsidR="006C36EE" w:rsidRPr="002F18C2" w14:paraId="06394A1D" w14:textId="77777777" w:rsidTr="003C0EF4">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3C0EF4">
        <w:trPr>
          <w:trHeight w:val="144"/>
          <w:tblHeader/>
        </w:trPr>
        <w:tc>
          <w:tcPr>
            <w:tcW w:w="610"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180"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3C0EF4">
        <w:trPr>
          <w:trHeight w:val="144"/>
          <w:tblHeader/>
        </w:trPr>
        <w:tc>
          <w:tcPr>
            <w:tcW w:w="610"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180" w:type="dxa"/>
            <w:vAlign w:val="center"/>
          </w:tcPr>
          <w:p w14:paraId="2F088E1D"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6C36EE" w:rsidRPr="002F18C2" w14:paraId="60043560" w14:textId="77777777" w:rsidTr="003C0EF4">
        <w:trPr>
          <w:trHeight w:val="144"/>
        </w:trPr>
        <w:tc>
          <w:tcPr>
            <w:tcW w:w="610"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180" w:type="dxa"/>
            <w:vAlign w:val="center"/>
          </w:tcPr>
          <w:p w14:paraId="2F583975" w14:textId="5A5FBC10"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2BE42BB5" w:rsidR="006C36EE" w:rsidRPr="00450E94"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5A0DF7BD"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p>
          <w:p w14:paraId="66454EDC"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845B3C">
            <w:pPr>
              <w:keepNext/>
              <w:numPr>
                <w:ilvl w:val="1"/>
                <w:numId w:val="44"/>
              </w:numPr>
              <w:autoSpaceDE w:val="0"/>
              <w:autoSpaceDN w:val="0"/>
              <w:adjustRightInd w:val="0"/>
              <w:spacing w:after="0" w:line="240" w:lineRule="auto"/>
              <w:ind w:left="451"/>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 proof and non-crushable casing or sleeve.</w:t>
            </w:r>
          </w:p>
          <w:p w14:paraId="6307F6D8"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395B4CE" w14:textId="790E40D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2C9716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p>
          <w:p w14:paraId="5AF765AB"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3C0EF4">
        <w:trPr>
          <w:trHeight w:val="144"/>
          <w:tblHeader/>
        </w:trPr>
        <w:tc>
          <w:tcPr>
            <w:tcW w:w="610"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180"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4282DA30"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1416A8">
              <w:rPr>
                <w:rFonts w:asciiTheme="minorHAnsi" w:eastAsia="Times New Roman" w:hAnsiTheme="minorHAnsi" w:cstheme="minorHAnsi"/>
                <w:sz w:val="18"/>
                <w:szCs w:val="18"/>
              </w:rPr>
              <w:t xml:space="preserve">is </w:t>
            </w:r>
            <w:r w:rsidRPr="00542719">
              <w:rPr>
                <w:rFonts w:asciiTheme="minorHAnsi" w:eastAsia="Times New Roman" w:hAnsiTheme="minorHAnsi" w:cstheme="minorHAnsi"/>
                <w:sz w:val="18"/>
                <w:szCs w:val="18"/>
              </w:rPr>
              <w:t>accessible with no obstructions;</w:t>
            </w:r>
          </w:p>
          <w:p w14:paraId="34194BD3" w14:textId="70DD658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The conductor shall be labeled with the wor</w:t>
            </w:r>
            <w:r w:rsidR="001416A8">
              <w:rPr>
                <w:rFonts w:asciiTheme="minorHAnsi" w:eastAsia="Times New Roman" w:hAnsiTheme="minorHAnsi" w:cstheme="minorHAnsi"/>
                <w:sz w:val="18"/>
                <w:szCs w:val="18"/>
              </w:rPr>
              <w:t>d</w:t>
            </w:r>
            <w:r w:rsidRPr="00542719">
              <w:rPr>
                <w:rFonts w:asciiTheme="minorHAnsi" w:eastAsia="Times New Roman" w:hAnsiTheme="minorHAnsi" w:cstheme="minorHAnsi"/>
                <w:sz w:val="18"/>
                <w:szCs w:val="18"/>
              </w:rPr>
              <w:t xml:space="preserve"> “Spare” on both ends; and</w:t>
            </w:r>
          </w:p>
          <w:p w14:paraId="497EB6BE" w14:textId="788C3CC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p>
          <w:p w14:paraId="260C81E6"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p>
          <w:p w14:paraId="48E01F08"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p>
        </w:tc>
      </w:tr>
      <w:tr w:rsidR="003C0EF4" w:rsidRPr="002F18C2" w14:paraId="3BEFD202" w14:textId="77777777" w:rsidTr="003C0EF4">
        <w:trPr>
          <w:trHeight w:val="144"/>
          <w:tblHeader/>
        </w:trPr>
        <w:tc>
          <w:tcPr>
            <w:tcW w:w="10790" w:type="dxa"/>
            <w:gridSpan w:val="2"/>
            <w:vAlign w:val="center"/>
          </w:tcPr>
          <w:p w14:paraId="5811BF96" w14:textId="77777777" w:rsidR="003C0EF4" w:rsidRPr="00935470" w:rsidRDefault="003C0EF4" w:rsidP="003C0EF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A05A69">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6C759E29" w:rsidR="005D11BC" w:rsidRDefault="005D11BC" w:rsidP="00A05A69">
      <w:pPr>
        <w:spacing w:after="0" w:line="240" w:lineRule="auto"/>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0807DE" w:rsidRPr="008D6F63" w14:paraId="65B6E4B0" w14:textId="77777777" w:rsidTr="00DF413D">
        <w:tc>
          <w:tcPr>
            <w:tcW w:w="10795" w:type="dxa"/>
            <w:gridSpan w:val="9"/>
          </w:tcPr>
          <w:p w14:paraId="6C3FFD48" w14:textId="77777777" w:rsidR="000807DE" w:rsidRPr="008D6F63" w:rsidRDefault="000807DE"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769FA62C" w14:textId="02A84E76" w:rsidR="000807DE" w:rsidRPr="008D6F63" w:rsidRDefault="00D372D8" w:rsidP="00D372D8">
            <w:pPr>
              <w:spacing w:after="0" w:line="240" w:lineRule="auto"/>
              <w:rPr>
                <w:rFonts w:cstheme="minorHAnsi"/>
                <w:sz w:val="18"/>
                <w:szCs w:val="18"/>
              </w:rPr>
            </w:pPr>
            <w:ins w:id="27" w:author="Tam, Danny@Energy" w:date="2019-03-26T10:17:00Z">
              <w:r w:rsidRPr="00D372D8">
                <w:rPr>
                  <w:rFonts w:cstheme="minorHAnsi"/>
                  <w:sz w:val="18"/>
                  <w:szCs w:val="20"/>
                </w:rPr>
                <w:t>For dwelling units with multiple systems, enter the master bath distance and kitchen distance to the closest water heater, and enter the average of the furthest fixture to each water heater.</w:t>
              </w:r>
            </w:ins>
            <w:del w:id="28" w:author="Tam, Danny@Energy" w:date="2019-03-26T10:18:00Z">
              <w:r w:rsidR="000807DE" w:rsidDel="00D372D8">
                <w:rPr>
                  <w:rFonts w:cstheme="minorHAnsi"/>
                  <w:sz w:val="20"/>
                  <w:szCs w:val="20"/>
                </w:rPr>
                <w:delText>F</w:delText>
              </w:r>
              <w:r w:rsidR="000807DE" w:rsidRPr="00622A76" w:rsidDel="00D372D8">
                <w:rPr>
                  <w:rFonts w:cstheme="minorHAnsi"/>
                  <w:sz w:val="20"/>
                  <w:szCs w:val="20"/>
                </w:rPr>
                <w:delText xml:space="preserve">or dwelling units with multiple systems, only allow one value to be entered for both master bath distance and kitchen distance. </w:delText>
              </w:r>
              <w:r w:rsidR="000807DE" w:rsidRPr="008D6F63" w:rsidDel="00D372D8">
                <w:rPr>
                  <w:rFonts w:cstheme="minorHAnsi"/>
                  <w:sz w:val="18"/>
                  <w:szCs w:val="18"/>
                </w:rPr>
                <w:delText xml:space="preserve"> </w:delText>
              </w:r>
            </w:del>
          </w:p>
        </w:tc>
      </w:tr>
      <w:tr w:rsidR="000807DE" w:rsidRPr="00AC2387" w14:paraId="72C7C193" w14:textId="77777777" w:rsidTr="00DF413D">
        <w:tc>
          <w:tcPr>
            <w:tcW w:w="980" w:type="dxa"/>
            <w:gridSpan w:val="2"/>
          </w:tcPr>
          <w:p w14:paraId="347013C6" w14:textId="77777777" w:rsidR="000807DE" w:rsidRDefault="000807DE" w:rsidP="00DF413D">
            <w:pPr>
              <w:spacing w:after="0"/>
              <w:jc w:val="center"/>
              <w:rPr>
                <w:rFonts w:cstheme="minorHAnsi"/>
                <w:sz w:val="20"/>
                <w:szCs w:val="20"/>
              </w:rPr>
            </w:pPr>
            <w:r>
              <w:rPr>
                <w:rFonts w:cstheme="minorHAnsi"/>
                <w:sz w:val="20"/>
                <w:szCs w:val="20"/>
              </w:rPr>
              <w:t>01</w:t>
            </w:r>
          </w:p>
        </w:tc>
        <w:tc>
          <w:tcPr>
            <w:tcW w:w="1445" w:type="dxa"/>
            <w:gridSpan w:val="2"/>
          </w:tcPr>
          <w:p w14:paraId="4AB3529E" w14:textId="77777777" w:rsidR="000807DE" w:rsidRDefault="000807DE" w:rsidP="00DF413D">
            <w:pPr>
              <w:spacing w:after="0"/>
              <w:jc w:val="center"/>
              <w:rPr>
                <w:rFonts w:cstheme="minorHAnsi"/>
                <w:sz w:val="20"/>
                <w:szCs w:val="20"/>
              </w:rPr>
            </w:pPr>
            <w:r>
              <w:rPr>
                <w:rFonts w:cstheme="minorHAnsi"/>
                <w:sz w:val="20"/>
                <w:szCs w:val="20"/>
              </w:rPr>
              <w:t>02</w:t>
            </w:r>
          </w:p>
        </w:tc>
        <w:tc>
          <w:tcPr>
            <w:tcW w:w="1343" w:type="dxa"/>
            <w:vAlign w:val="bottom"/>
          </w:tcPr>
          <w:p w14:paraId="5C75605F" w14:textId="77777777" w:rsidR="000807DE" w:rsidRDefault="000807DE" w:rsidP="00DF413D">
            <w:pPr>
              <w:spacing w:after="0"/>
              <w:jc w:val="center"/>
              <w:rPr>
                <w:rFonts w:cstheme="minorHAnsi"/>
                <w:sz w:val="20"/>
                <w:szCs w:val="20"/>
              </w:rPr>
            </w:pPr>
            <w:r>
              <w:rPr>
                <w:rFonts w:cstheme="minorHAnsi"/>
                <w:sz w:val="20"/>
                <w:szCs w:val="20"/>
              </w:rPr>
              <w:t>03</w:t>
            </w:r>
          </w:p>
        </w:tc>
        <w:tc>
          <w:tcPr>
            <w:tcW w:w="1447" w:type="dxa"/>
          </w:tcPr>
          <w:p w14:paraId="1DFF08B6" w14:textId="77777777" w:rsidR="000807DE" w:rsidRDefault="000807DE" w:rsidP="00DF413D">
            <w:pPr>
              <w:spacing w:after="0"/>
              <w:jc w:val="center"/>
              <w:rPr>
                <w:rFonts w:cstheme="minorHAnsi"/>
                <w:sz w:val="20"/>
                <w:szCs w:val="20"/>
              </w:rPr>
            </w:pPr>
            <w:r>
              <w:rPr>
                <w:rFonts w:cstheme="minorHAnsi"/>
                <w:sz w:val="20"/>
                <w:szCs w:val="20"/>
              </w:rPr>
              <w:t>04</w:t>
            </w:r>
          </w:p>
        </w:tc>
        <w:tc>
          <w:tcPr>
            <w:tcW w:w="1620" w:type="dxa"/>
          </w:tcPr>
          <w:p w14:paraId="5BFDECAE" w14:textId="77777777" w:rsidR="000807DE" w:rsidRDefault="000807DE" w:rsidP="00DF413D">
            <w:pPr>
              <w:spacing w:after="0"/>
              <w:jc w:val="center"/>
              <w:rPr>
                <w:rFonts w:cstheme="minorHAnsi"/>
                <w:sz w:val="20"/>
                <w:szCs w:val="20"/>
              </w:rPr>
            </w:pPr>
            <w:r>
              <w:rPr>
                <w:rFonts w:cstheme="minorHAnsi"/>
                <w:sz w:val="20"/>
                <w:szCs w:val="20"/>
              </w:rPr>
              <w:t>05</w:t>
            </w:r>
          </w:p>
        </w:tc>
        <w:tc>
          <w:tcPr>
            <w:tcW w:w="2610" w:type="dxa"/>
          </w:tcPr>
          <w:p w14:paraId="376DC2C0" w14:textId="77777777" w:rsidR="000807DE" w:rsidRDefault="000807DE" w:rsidP="00DF413D">
            <w:pPr>
              <w:spacing w:after="0"/>
              <w:jc w:val="center"/>
              <w:rPr>
                <w:rFonts w:cstheme="minorHAnsi"/>
                <w:sz w:val="20"/>
                <w:szCs w:val="20"/>
              </w:rPr>
            </w:pPr>
            <w:r>
              <w:rPr>
                <w:rFonts w:cstheme="minorHAnsi"/>
                <w:sz w:val="20"/>
                <w:szCs w:val="20"/>
              </w:rPr>
              <w:t>06</w:t>
            </w:r>
          </w:p>
        </w:tc>
        <w:tc>
          <w:tcPr>
            <w:tcW w:w="1350" w:type="dxa"/>
          </w:tcPr>
          <w:p w14:paraId="08D51D0A" w14:textId="77777777" w:rsidR="000807DE" w:rsidRDefault="000807DE" w:rsidP="00DF413D">
            <w:pPr>
              <w:spacing w:after="0"/>
              <w:jc w:val="center"/>
              <w:rPr>
                <w:rFonts w:cstheme="minorHAnsi"/>
                <w:sz w:val="20"/>
                <w:szCs w:val="20"/>
              </w:rPr>
            </w:pPr>
            <w:r>
              <w:rPr>
                <w:rFonts w:cstheme="minorHAnsi"/>
                <w:sz w:val="20"/>
                <w:szCs w:val="20"/>
              </w:rPr>
              <w:t>07</w:t>
            </w:r>
          </w:p>
        </w:tc>
      </w:tr>
      <w:tr w:rsidR="000807DE" w:rsidRPr="00AB4500" w14:paraId="2AACDCBE" w14:textId="77777777" w:rsidTr="00DF413D">
        <w:tc>
          <w:tcPr>
            <w:tcW w:w="980" w:type="dxa"/>
            <w:gridSpan w:val="2"/>
            <w:vAlign w:val="bottom"/>
          </w:tcPr>
          <w:p w14:paraId="745A2666" w14:textId="10111D9B" w:rsidR="000807DE" w:rsidRPr="00AB4500" w:rsidRDefault="000807DE" w:rsidP="00DF413D">
            <w:pPr>
              <w:spacing w:after="0" w:line="240" w:lineRule="auto"/>
              <w:jc w:val="center"/>
              <w:rPr>
                <w:rFonts w:cstheme="minorHAnsi"/>
                <w:sz w:val="18"/>
                <w:szCs w:val="20"/>
              </w:rPr>
            </w:pPr>
            <w:del w:id="29" w:author="Tam, Danny@Energy" w:date="2019-03-26T10:18:00Z">
              <w:r w:rsidRPr="00AB4500" w:rsidDel="00D372D8">
                <w:rPr>
                  <w:rFonts w:cstheme="minorHAnsi"/>
                  <w:sz w:val="18"/>
                  <w:szCs w:val="20"/>
                </w:rPr>
                <w:delText xml:space="preserve">System </w:delText>
              </w:r>
            </w:del>
            <w:ins w:id="30" w:author="Tam, Danny@Energy" w:date="2019-03-26T10:18:00Z">
              <w:r w:rsidR="00D372D8">
                <w:rPr>
                  <w:rFonts w:cstheme="minorHAnsi"/>
                  <w:sz w:val="18"/>
                  <w:szCs w:val="20"/>
                </w:rPr>
                <w:t>Dwelling</w:t>
              </w:r>
              <w:r w:rsidR="00D372D8" w:rsidRPr="00AB4500">
                <w:rPr>
                  <w:rFonts w:cstheme="minorHAnsi"/>
                  <w:sz w:val="18"/>
                  <w:szCs w:val="20"/>
                </w:rPr>
                <w:t xml:space="preserve"> </w:t>
              </w:r>
            </w:ins>
            <w:r w:rsidRPr="00AB4500">
              <w:rPr>
                <w:rFonts w:cstheme="minorHAnsi"/>
                <w:sz w:val="18"/>
                <w:szCs w:val="20"/>
              </w:rPr>
              <w:t>Name</w:t>
            </w:r>
          </w:p>
        </w:tc>
        <w:tc>
          <w:tcPr>
            <w:tcW w:w="1445" w:type="dxa"/>
            <w:gridSpan w:val="2"/>
            <w:vAlign w:val="bottom"/>
          </w:tcPr>
          <w:p w14:paraId="41801CF4"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E386E4" w14:textId="77777777" w:rsidR="000807DE" w:rsidRPr="00AB4500" w:rsidRDefault="000807DE"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35BAD942"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C2D7957" w14:textId="58B63223" w:rsidR="000807DE" w:rsidRPr="00AB4500" w:rsidRDefault="000807DE" w:rsidP="00DF413D">
            <w:pPr>
              <w:spacing w:after="0" w:line="240" w:lineRule="auto"/>
              <w:jc w:val="center"/>
              <w:rPr>
                <w:sz w:val="18"/>
              </w:rPr>
            </w:pPr>
            <w:r w:rsidRPr="00AB4500">
              <w:rPr>
                <w:rFonts w:cstheme="minorHAnsi"/>
                <w:sz w:val="18"/>
                <w:szCs w:val="20"/>
              </w:rPr>
              <w:t>Furthest Third furthest fixture to Water Heater in feet</w:t>
            </w:r>
            <w:ins w:id="31" w:author="Tam, Danny@Energy" w:date="2019-03-26T10:18:00Z">
              <w:r w:rsidR="00D372D8">
                <w:rPr>
                  <w:rFonts w:cstheme="minorHAnsi"/>
                  <w:sz w:val="18"/>
                  <w:szCs w:val="20"/>
                </w:rPr>
                <w:t xml:space="preserve"> (Avg for multiple water heaters)</w:t>
              </w:r>
            </w:ins>
          </w:p>
        </w:tc>
        <w:tc>
          <w:tcPr>
            <w:tcW w:w="2610" w:type="dxa"/>
            <w:vAlign w:val="bottom"/>
          </w:tcPr>
          <w:p w14:paraId="5794D991" w14:textId="77777777" w:rsidR="000807DE" w:rsidRPr="00AB4500" w:rsidRDefault="000807DE"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046B7D26" w14:textId="77777777" w:rsidR="000807DE" w:rsidRPr="00AB4500" w:rsidRDefault="000807DE" w:rsidP="00DF413D">
            <w:pPr>
              <w:spacing w:after="0" w:line="240" w:lineRule="auto"/>
              <w:jc w:val="center"/>
              <w:rPr>
                <w:sz w:val="18"/>
              </w:rPr>
            </w:pPr>
            <w:r w:rsidRPr="00AB4500">
              <w:rPr>
                <w:rFonts w:cstheme="minorHAnsi"/>
                <w:sz w:val="18"/>
                <w:szCs w:val="20"/>
              </w:rPr>
              <w:t>Qualification Distance</w:t>
            </w:r>
          </w:p>
        </w:tc>
      </w:tr>
      <w:tr w:rsidR="000807DE" w:rsidRPr="00AB4500" w14:paraId="2A538DCE" w14:textId="77777777" w:rsidTr="00DF413D">
        <w:trPr>
          <w:trHeight w:val="305"/>
        </w:trPr>
        <w:tc>
          <w:tcPr>
            <w:tcW w:w="980" w:type="dxa"/>
            <w:gridSpan w:val="2"/>
          </w:tcPr>
          <w:p w14:paraId="449D38DE" w14:textId="4ECF15F4" w:rsidR="000807DE" w:rsidRPr="00AB4500" w:rsidRDefault="000807DE" w:rsidP="00DF413D">
            <w:pPr>
              <w:spacing w:after="0" w:line="240" w:lineRule="auto"/>
              <w:rPr>
                <w:sz w:val="18"/>
                <w:szCs w:val="18"/>
              </w:rPr>
            </w:pPr>
          </w:p>
        </w:tc>
        <w:tc>
          <w:tcPr>
            <w:tcW w:w="1445" w:type="dxa"/>
            <w:gridSpan w:val="2"/>
          </w:tcPr>
          <w:p w14:paraId="0E95FA25" w14:textId="26CBF855" w:rsidR="000807DE" w:rsidRPr="00AB4500" w:rsidRDefault="000807DE" w:rsidP="00DF413D">
            <w:pPr>
              <w:spacing w:after="0" w:line="240" w:lineRule="auto"/>
              <w:rPr>
                <w:sz w:val="18"/>
                <w:szCs w:val="18"/>
              </w:rPr>
            </w:pPr>
          </w:p>
        </w:tc>
        <w:tc>
          <w:tcPr>
            <w:tcW w:w="1343" w:type="dxa"/>
          </w:tcPr>
          <w:p w14:paraId="58DC3E9A" w14:textId="75CCA142" w:rsidR="000807DE" w:rsidRPr="00AB4500" w:rsidRDefault="000807DE" w:rsidP="00DF413D">
            <w:pPr>
              <w:spacing w:after="0" w:line="240" w:lineRule="auto"/>
              <w:rPr>
                <w:sz w:val="18"/>
                <w:szCs w:val="18"/>
              </w:rPr>
            </w:pPr>
          </w:p>
        </w:tc>
        <w:tc>
          <w:tcPr>
            <w:tcW w:w="1447" w:type="dxa"/>
          </w:tcPr>
          <w:p w14:paraId="7096AF78" w14:textId="3C6DA900" w:rsidR="000807DE" w:rsidRPr="00AB4500" w:rsidRDefault="000807DE" w:rsidP="00DF413D">
            <w:pPr>
              <w:spacing w:after="0" w:line="240" w:lineRule="auto"/>
              <w:rPr>
                <w:sz w:val="18"/>
                <w:szCs w:val="18"/>
              </w:rPr>
            </w:pPr>
          </w:p>
        </w:tc>
        <w:tc>
          <w:tcPr>
            <w:tcW w:w="1620" w:type="dxa"/>
          </w:tcPr>
          <w:p w14:paraId="42C6F596" w14:textId="4FC5B11F" w:rsidR="000807DE" w:rsidRPr="00AB4500" w:rsidRDefault="000807DE" w:rsidP="00DF413D">
            <w:pPr>
              <w:spacing w:after="0" w:line="240" w:lineRule="auto"/>
              <w:rPr>
                <w:sz w:val="18"/>
                <w:szCs w:val="18"/>
              </w:rPr>
            </w:pPr>
          </w:p>
        </w:tc>
        <w:tc>
          <w:tcPr>
            <w:tcW w:w="2610" w:type="dxa"/>
          </w:tcPr>
          <w:p w14:paraId="005E16EA" w14:textId="4E59AA85" w:rsidR="000807DE" w:rsidRPr="00AB4500" w:rsidRDefault="000807DE" w:rsidP="00DF413D">
            <w:pPr>
              <w:spacing w:after="0" w:line="240" w:lineRule="auto"/>
              <w:rPr>
                <w:sz w:val="18"/>
                <w:szCs w:val="18"/>
              </w:rPr>
            </w:pPr>
          </w:p>
        </w:tc>
        <w:tc>
          <w:tcPr>
            <w:tcW w:w="1350" w:type="dxa"/>
          </w:tcPr>
          <w:p w14:paraId="14981B14" w14:textId="0ACD75AC" w:rsidR="000807DE" w:rsidRPr="00AB4500" w:rsidRDefault="000807DE" w:rsidP="00DF413D">
            <w:pPr>
              <w:spacing w:after="0" w:line="240" w:lineRule="auto"/>
              <w:rPr>
                <w:sz w:val="18"/>
                <w:szCs w:val="18"/>
              </w:rPr>
            </w:pPr>
          </w:p>
        </w:tc>
      </w:tr>
      <w:tr w:rsidR="000807DE" w:rsidRPr="00D37C06" w14:paraId="7182325D" w14:textId="77777777" w:rsidTr="00DF413D">
        <w:tc>
          <w:tcPr>
            <w:tcW w:w="980" w:type="dxa"/>
            <w:gridSpan w:val="2"/>
            <w:tcBorders>
              <w:bottom w:val="single" w:sz="4" w:space="0" w:color="000000"/>
            </w:tcBorders>
          </w:tcPr>
          <w:p w14:paraId="6273F2DF" w14:textId="77777777" w:rsidR="000807DE" w:rsidRPr="00D37C06" w:rsidRDefault="000807DE" w:rsidP="00DF413D">
            <w:pPr>
              <w:spacing w:after="0"/>
              <w:rPr>
                <w:sz w:val="20"/>
                <w:szCs w:val="20"/>
              </w:rPr>
            </w:pPr>
          </w:p>
        </w:tc>
        <w:tc>
          <w:tcPr>
            <w:tcW w:w="1445" w:type="dxa"/>
            <w:gridSpan w:val="2"/>
            <w:tcBorders>
              <w:bottom w:val="single" w:sz="4" w:space="0" w:color="000000"/>
            </w:tcBorders>
          </w:tcPr>
          <w:p w14:paraId="15394974" w14:textId="77777777" w:rsidR="000807DE" w:rsidRPr="00D37C06" w:rsidRDefault="000807DE" w:rsidP="00DF413D">
            <w:pPr>
              <w:spacing w:after="0"/>
              <w:rPr>
                <w:sz w:val="20"/>
                <w:szCs w:val="20"/>
              </w:rPr>
            </w:pPr>
          </w:p>
        </w:tc>
        <w:tc>
          <w:tcPr>
            <w:tcW w:w="1343" w:type="dxa"/>
            <w:tcBorders>
              <w:bottom w:val="single" w:sz="4" w:space="0" w:color="000000"/>
            </w:tcBorders>
          </w:tcPr>
          <w:p w14:paraId="51C3A4F5" w14:textId="77777777" w:rsidR="000807DE" w:rsidRPr="00D37C06" w:rsidRDefault="000807DE" w:rsidP="00DF413D">
            <w:pPr>
              <w:spacing w:after="0"/>
              <w:rPr>
                <w:sz w:val="20"/>
                <w:szCs w:val="20"/>
              </w:rPr>
            </w:pPr>
          </w:p>
        </w:tc>
        <w:tc>
          <w:tcPr>
            <w:tcW w:w="1447" w:type="dxa"/>
            <w:tcBorders>
              <w:bottom w:val="single" w:sz="4" w:space="0" w:color="000000"/>
            </w:tcBorders>
          </w:tcPr>
          <w:p w14:paraId="599C1F39" w14:textId="77777777" w:rsidR="000807DE" w:rsidRPr="00D37C06" w:rsidRDefault="000807DE" w:rsidP="00DF413D">
            <w:pPr>
              <w:spacing w:after="0"/>
              <w:rPr>
                <w:sz w:val="20"/>
                <w:szCs w:val="20"/>
              </w:rPr>
            </w:pPr>
          </w:p>
        </w:tc>
        <w:tc>
          <w:tcPr>
            <w:tcW w:w="1620" w:type="dxa"/>
            <w:tcBorders>
              <w:bottom w:val="single" w:sz="4" w:space="0" w:color="000000"/>
            </w:tcBorders>
          </w:tcPr>
          <w:p w14:paraId="5566ADD7" w14:textId="77777777" w:rsidR="000807DE" w:rsidRPr="00D37C06" w:rsidRDefault="000807DE" w:rsidP="00DF413D">
            <w:pPr>
              <w:spacing w:after="0"/>
              <w:rPr>
                <w:sz w:val="20"/>
                <w:szCs w:val="20"/>
              </w:rPr>
            </w:pPr>
          </w:p>
        </w:tc>
        <w:tc>
          <w:tcPr>
            <w:tcW w:w="2610" w:type="dxa"/>
            <w:tcBorders>
              <w:bottom w:val="single" w:sz="4" w:space="0" w:color="000000"/>
            </w:tcBorders>
          </w:tcPr>
          <w:p w14:paraId="5F27ECAB" w14:textId="77777777" w:rsidR="000807DE" w:rsidRPr="00D37C06" w:rsidRDefault="000807DE" w:rsidP="00DF413D">
            <w:pPr>
              <w:spacing w:after="0"/>
              <w:rPr>
                <w:sz w:val="20"/>
                <w:szCs w:val="20"/>
              </w:rPr>
            </w:pPr>
          </w:p>
        </w:tc>
        <w:tc>
          <w:tcPr>
            <w:tcW w:w="1350" w:type="dxa"/>
            <w:tcBorders>
              <w:bottom w:val="single" w:sz="4" w:space="0" w:color="000000"/>
            </w:tcBorders>
          </w:tcPr>
          <w:p w14:paraId="19AF349D" w14:textId="77777777" w:rsidR="000807DE" w:rsidRPr="00D37C06" w:rsidRDefault="000807DE" w:rsidP="00DF413D">
            <w:pPr>
              <w:spacing w:after="0"/>
              <w:rPr>
                <w:sz w:val="20"/>
                <w:szCs w:val="20"/>
              </w:rPr>
            </w:pPr>
          </w:p>
        </w:tc>
      </w:tr>
      <w:tr w:rsidR="000807DE" w14:paraId="698911C3" w14:textId="77777777" w:rsidTr="00DF413D">
        <w:trPr>
          <w:trHeight w:val="291"/>
        </w:trPr>
        <w:tc>
          <w:tcPr>
            <w:tcW w:w="445" w:type="dxa"/>
            <w:tcBorders>
              <w:top w:val="single" w:sz="4" w:space="0" w:color="auto"/>
            </w:tcBorders>
          </w:tcPr>
          <w:p w14:paraId="2AD316FE" w14:textId="77777777" w:rsidR="000807DE" w:rsidRPr="00AC2387" w:rsidRDefault="000807DE"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7F25D5D4" w14:textId="77777777" w:rsidR="000807DE" w:rsidRPr="00AC2387" w:rsidRDefault="000807DE"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0807DE" w14:paraId="040A0720" w14:textId="77777777" w:rsidTr="00DF413D">
        <w:trPr>
          <w:trHeight w:val="288"/>
        </w:trPr>
        <w:tc>
          <w:tcPr>
            <w:tcW w:w="445" w:type="dxa"/>
          </w:tcPr>
          <w:p w14:paraId="4A7B4779" w14:textId="77777777" w:rsidR="000807DE" w:rsidRPr="00AC2387" w:rsidRDefault="000807DE" w:rsidP="00DF413D">
            <w:pPr>
              <w:spacing w:after="0"/>
              <w:rPr>
                <w:rFonts w:cstheme="minorHAnsi"/>
                <w:b/>
                <w:sz w:val="20"/>
                <w:szCs w:val="20"/>
              </w:rPr>
            </w:pPr>
            <w:r>
              <w:rPr>
                <w:rFonts w:cstheme="minorHAnsi"/>
                <w:sz w:val="20"/>
                <w:szCs w:val="18"/>
              </w:rPr>
              <w:t>09</w:t>
            </w:r>
          </w:p>
        </w:tc>
        <w:tc>
          <w:tcPr>
            <w:tcW w:w="10350" w:type="dxa"/>
            <w:gridSpan w:val="8"/>
          </w:tcPr>
          <w:p w14:paraId="7671BA6E" w14:textId="77777777" w:rsidR="000807DE" w:rsidRPr="00AC2387" w:rsidRDefault="000807DE"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0807DE" w14:paraId="224F4941" w14:textId="77777777" w:rsidTr="00DF413D">
        <w:trPr>
          <w:trHeight w:val="288"/>
        </w:trPr>
        <w:tc>
          <w:tcPr>
            <w:tcW w:w="445" w:type="dxa"/>
          </w:tcPr>
          <w:p w14:paraId="0FBFFF2A" w14:textId="77777777" w:rsidR="000807DE" w:rsidRPr="00AC2387" w:rsidRDefault="000807DE" w:rsidP="00DF413D">
            <w:pPr>
              <w:spacing w:after="0"/>
              <w:rPr>
                <w:rFonts w:cstheme="minorHAnsi"/>
                <w:b/>
                <w:sz w:val="20"/>
                <w:szCs w:val="20"/>
              </w:rPr>
            </w:pPr>
            <w:r>
              <w:rPr>
                <w:rFonts w:cstheme="minorHAnsi"/>
                <w:sz w:val="20"/>
                <w:szCs w:val="18"/>
              </w:rPr>
              <w:t>10</w:t>
            </w:r>
          </w:p>
        </w:tc>
        <w:tc>
          <w:tcPr>
            <w:tcW w:w="10350" w:type="dxa"/>
            <w:gridSpan w:val="8"/>
          </w:tcPr>
          <w:p w14:paraId="53ACABFF" w14:textId="77777777" w:rsidR="000807DE" w:rsidRPr="00AC2387" w:rsidRDefault="000807DE"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0807DE" w14:paraId="26EA3EBD" w14:textId="77777777" w:rsidTr="00DF413D">
        <w:trPr>
          <w:trHeight w:val="288"/>
        </w:trPr>
        <w:tc>
          <w:tcPr>
            <w:tcW w:w="445" w:type="dxa"/>
          </w:tcPr>
          <w:p w14:paraId="56BA0081" w14:textId="77777777" w:rsidR="000807DE" w:rsidRPr="00AC2387" w:rsidRDefault="000807DE" w:rsidP="00DF413D">
            <w:pPr>
              <w:spacing w:after="0"/>
              <w:rPr>
                <w:rFonts w:cstheme="minorHAnsi"/>
                <w:b/>
                <w:sz w:val="20"/>
                <w:szCs w:val="20"/>
              </w:rPr>
            </w:pPr>
            <w:r>
              <w:rPr>
                <w:rFonts w:cstheme="minorHAnsi"/>
                <w:sz w:val="20"/>
                <w:szCs w:val="18"/>
              </w:rPr>
              <w:t>11</w:t>
            </w:r>
          </w:p>
        </w:tc>
        <w:tc>
          <w:tcPr>
            <w:tcW w:w="10350" w:type="dxa"/>
            <w:gridSpan w:val="8"/>
          </w:tcPr>
          <w:p w14:paraId="38B2300D" w14:textId="77777777" w:rsidR="000807DE" w:rsidRPr="00AC2387" w:rsidRDefault="000807DE"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0807DE" w14:paraId="7211B6C9" w14:textId="77777777" w:rsidTr="00DF413D">
        <w:tc>
          <w:tcPr>
            <w:tcW w:w="445" w:type="dxa"/>
            <w:vAlign w:val="center"/>
          </w:tcPr>
          <w:p w14:paraId="03758E3D" w14:textId="0F0C97DE" w:rsidR="000807DE" w:rsidRPr="00236F4B" w:rsidRDefault="0056485C" w:rsidP="00DF413D">
            <w:pPr>
              <w:spacing w:after="0"/>
              <w:rPr>
                <w:rFonts w:cstheme="minorHAnsi"/>
                <w:b/>
                <w:sz w:val="18"/>
                <w:szCs w:val="20"/>
              </w:rPr>
            </w:pPr>
            <w:r>
              <w:rPr>
                <w:rFonts w:cstheme="minorHAnsi"/>
                <w:sz w:val="18"/>
                <w:szCs w:val="18"/>
              </w:rPr>
              <w:lastRenderedPageBreak/>
              <w:t>12</w:t>
            </w:r>
          </w:p>
        </w:tc>
        <w:tc>
          <w:tcPr>
            <w:tcW w:w="1800" w:type="dxa"/>
            <w:gridSpan w:val="2"/>
            <w:vAlign w:val="center"/>
          </w:tcPr>
          <w:p w14:paraId="4FDE68C4" w14:textId="77777777" w:rsidR="000807DE" w:rsidRPr="00236F4B" w:rsidRDefault="000807DE" w:rsidP="00DF413D">
            <w:pPr>
              <w:spacing w:after="0"/>
              <w:rPr>
                <w:rFonts w:cstheme="minorHAnsi"/>
                <w:b/>
                <w:sz w:val="18"/>
                <w:szCs w:val="20"/>
              </w:rPr>
            </w:pPr>
            <w:r w:rsidRPr="00450E94">
              <w:rPr>
                <w:sz w:val="18"/>
                <w:szCs w:val="18"/>
              </w:rPr>
              <w:t>Verification Status:</w:t>
            </w:r>
          </w:p>
        </w:tc>
        <w:tc>
          <w:tcPr>
            <w:tcW w:w="8550" w:type="dxa"/>
            <w:gridSpan w:val="6"/>
            <w:vAlign w:val="center"/>
          </w:tcPr>
          <w:p w14:paraId="2266004C"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E2615F6"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56255A9A" w14:textId="77777777" w:rsidR="000807DE" w:rsidRPr="00132963" w:rsidRDefault="000807DE" w:rsidP="00132963">
            <w:pPr>
              <w:pStyle w:val="ListParagraph"/>
              <w:numPr>
                <w:ilvl w:val="0"/>
                <w:numId w:val="48"/>
              </w:numPr>
              <w:spacing w:after="0"/>
              <w:rPr>
                <w:rFonts w:cstheme="minorHAnsi"/>
                <w:b/>
                <w:sz w:val="18"/>
                <w:szCs w:val="20"/>
              </w:rPr>
            </w:pPr>
            <w:r w:rsidRPr="00132963">
              <w:rPr>
                <w:sz w:val="18"/>
                <w:szCs w:val="18"/>
                <w:u w:val="single"/>
              </w:rPr>
              <w:t>All N/A</w:t>
            </w:r>
            <w:r w:rsidRPr="00132963">
              <w:rPr>
                <w:sz w:val="18"/>
                <w:szCs w:val="18"/>
              </w:rPr>
              <w:t xml:space="preserve"> - This entire table is not applicable</w:t>
            </w:r>
          </w:p>
        </w:tc>
      </w:tr>
      <w:tr w:rsidR="000807DE" w14:paraId="688C70A5" w14:textId="77777777" w:rsidTr="00DF413D">
        <w:tc>
          <w:tcPr>
            <w:tcW w:w="445" w:type="dxa"/>
          </w:tcPr>
          <w:p w14:paraId="2C9E2BFD" w14:textId="4BAE8EBF" w:rsidR="000807DE" w:rsidRPr="00236F4B" w:rsidRDefault="0056485C" w:rsidP="00DF413D">
            <w:pPr>
              <w:spacing w:after="0"/>
              <w:rPr>
                <w:rFonts w:cstheme="minorHAnsi"/>
                <w:b/>
                <w:sz w:val="18"/>
                <w:szCs w:val="20"/>
              </w:rPr>
            </w:pPr>
            <w:r>
              <w:rPr>
                <w:rFonts w:cstheme="minorHAnsi"/>
                <w:sz w:val="18"/>
                <w:szCs w:val="18"/>
              </w:rPr>
              <w:t>13</w:t>
            </w:r>
          </w:p>
        </w:tc>
        <w:tc>
          <w:tcPr>
            <w:tcW w:w="10350" w:type="dxa"/>
            <w:gridSpan w:val="8"/>
            <w:vAlign w:val="center"/>
          </w:tcPr>
          <w:p w14:paraId="4B0A6333" w14:textId="47C1740A" w:rsidR="000807DE" w:rsidRPr="00236F4B" w:rsidRDefault="000807DE">
            <w:pPr>
              <w:spacing w:after="0"/>
              <w:rPr>
                <w:rFonts w:cstheme="minorHAnsi"/>
                <w:b/>
                <w:sz w:val="18"/>
                <w:szCs w:val="20"/>
              </w:rPr>
            </w:pPr>
            <w:r w:rsidRPr="00450E94">
              <w:rPr>
                <w:sz w:val="18"/>
                <w:szCs w:val="18"/>
              </w:rPr>
              <w:t xml:space="preserve">Correction Notes: </w:t>
            </w:r>
          </w:p>
        </w:tc>
      </w:tr>
      <w:tr w:rsidR="000807DE" w14:paraId="62910A91" w14:textId="77777777" w:rsidTr="00DF413D">
        <w:tc>
          <w:tcPr>
            <w:tcW w:w="10795" w:type="dxa"/>
            <w:gridSpan w:val="9"/>
          </w:tcPr>
          <w:p w14:paraId="6ECA50F7" w14:textId="77777777" w:rsidR="000807DE" w:rsidRPr="00236F4B" w:rsidRDefault="000807DE" w:rsidP="00DF413D">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746EEAD" w14:textId="16DF7C6F" w:rsidR="00D7513B" w:rsidRDefault="00D7513B" w:rsidP="00DC522B">
      <w:pPr>
        <w:spacing w:after="0" w:line="240" w:lineRule="auto"/>
        <w:rPr>
          <w:rFonts w:asciiTheme="minorHAnsi" w:hAnsiTheme="minorHAnsi" w:cstheme="minorHAnsi"/>
          <w:sz w:val="18"/>
          <w:szCs w:val="18"/>
        </w:rPr>
      </w:pPr>
    </w:p>
    <w:tbl>
      <w:tblPr>
        <w:tblStyle w:val="TableGrid"/>
        <w:tblW w:w="10795" w:type="dxa"/>
        <w:jc w:val="center"/>
        <w:tblLook w:val="04A0" w:firstRow="1" w:lastRow="0" w:firstColumn="1" w:lastColumn="0" w:noHBand="0" w:noVBand="1"/>
      </w:tblPr>
      <w:tblGrid>
        <w:gridCol w:w="980"/>
        <w:gridCol w:w="1445"/>
        <w:gridCol w:w="1343"/>
        <w:gridCol w:w="1447"/>
        <w:gridCol w:w="1620"/>
        <w:gridCol w:w="2610"/>
        <w:gridCol w:w="1350"/>
      </w:tblGrid>
      <w:tr w:rsidR="000807DE" w:rsidRPr="00352318" w14:paraId="7178944C" w14:textId="77777777" w:rsidTr="00DF413D">
        <w:trPr>
          <w:trHeight w:val="530"/>
          <w:jc w:val="center"/>
        </w:trPr>
        <w:tc>
          <w:tcPr>
            <w:tcW w:w="10795" w:type="dxa"/>
            <w:gridSpan w:val="7"/>
          </w:tcPr>
          <w:p w14:paraId="41F52A4D" w14:textId="77777777" w:rsidR="000807DE" w:rsidRPr="00352318" w:rsidRDefault="000807DE"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2EA7ABDA" w14:textId="4FBEFBD3" w:rsidR="000807DE" w:rsidRPr="00352318" w:rsidRDefault="00D372D8" w:rsidP="00D372D8">
            <w:pPr>
              <w:spacing w:after="0" w:line="240" w:lineRule="auto"/>
              <w:rPr>
                <w:rFonts w:asciiTheme="minorHAnsi" w:hAnsiTheme="minorHAnsi" w:cstheme="minorHAnsi"/>
                <w:sz w:val="18"/>
                <w:szCs w:val="18"/>
              </w:rPr>
            </w:pPr>
            <w:ins w:id="32" w:author="Tam, Danny@Energy" w:date="2019-03-26T10:18:00Z">
              <w:r w:rsidRPr="00D372D8">
                <w:rPr>
                  <w:rFonts w:cstheme="minorHAnsi"/>
                  <w:sz w:val="18"/>
                  <w:szCs w:val="20"/>
                </w:rPr>
                <w:t xml:space="preserve">For dwelling units with multiple systems, enter the master bath distance and kitchen distance to the closest water heater, and enter the average of the furthest fixture to each water heater. </w:t>
              </w:r>
            </w:ins>
            <w:del w:id="33" w:author="Tam, Danny@Energy" w:date="2019-03-26T10:18:00Z">
              <w:r w:rsidR="000807DE" w:rsidRPr="00352318" w:rsidDel="00D372D8">
                <w:rPr>
                  <w:rFonts w:asciiTheme="minorHAnsi" w:hAnsiTheme="minorHAnsi" w:cstheme="minorHAnsi"/>
                  <w:sz w:val="18"/>
                  <w:szCs w:val="18"/>
                </w:rPr>
                <w:delText xml:space="preserve">For dwelling units with multiple systems, only allow one value to be entered for both master bath distance and kitchen distance. </w:delText>
              </w:r>
            </w:del>
          </w:p>
        </w:tc>
      </w:tr>
      <w:tr w:rsidR="000807DE" w:rsidRPr="00352318" w14:paraId="373E048B" w14:textId="77777777" w:rsidTr="00DF413D">
        <w:trPr>
          <w:jc w:val="center"/>
        </w:trPr>
        <w:tc>
          <w:tcPr>
            <w:tcW w:w="980" w:type="dxa"/>
            <w:vAlign w:val="center"/>
          </w:tcPr>
          <w:p w14:paraId="39DE1A1A"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189C1FE7"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3880AD32"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3B812D8F"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5BD8AF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389BCB1"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46188F4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0807DE" w:rsidRPr="00352318" w14:paraId="255D3F39" w14:textId="77777777" w:rsidTr="00DF413D">
        <w:trPr>
          <w:jc w:val="center"/>
        </w:trPr>
        <w:tc>
          <w:tcPr>
            <w:tcW w:w="980" w:type="dxa"/>
            <w:vAlign w:val="bottom"/>
          </w:tcPr>
          <w:p w14:paraId="1A0E53C9" w14:textId="77777777" w:rsidR="00D11CB0" w:rsidRDefault="00D11CB0" w:rsidP="00DF413D">
            <w:pPr>
              <w:spacing w:after="0" w:line="240" w:lineRule="auto"/>
              <w:rPr>
                <w:ins w:id="34" w:author="Smith, Alexis@Energy" w:date="2019-04-08T09:55:00Z"/>
                <w:rFonts w:asciiTheme="minorHAnsi" w:hAnsiTheme="minorHAnsi" w:cstheme="minorHAnsi"/>
                <w:sz w:val="18"/>
                <w:szCs w:val="18"/>
              </w:rPr>
            </w:pPr>
            <w:ins w:id="35" w:author="Smith, Alexis@Energy" w:date="2019-04-08T09:55:00Z">
              <w:r>
                <w:rPr>
                  <w:rFonts w:asciiTheme="minorHAnsi" w:hAnsiTheme="minorHAnsi" w:cstheme="minorHAnsi"/>
                  <w:sz w:val="18"/>
                  <w:szCs w:val="18"/>
                </w:rPr>
                <w:t>Dwelling</w:t>
              </w:r>
            </w:ins>
          </w:p>
          <w:p w14:paraId="6141093C" w14:textId="37783822" w:rsidR="000807DE" w:rsidRPr="00352318" w:rsidRDefault="000807DE" w:rsidP="00DF413D">
            <w:pPr>
              <w:spacing w:after="0" w:line="240" w:lineRule="auto"/>
              <w:rPr>
                <w:rFonts w:asciiTheme="minorHAnsi" w:hAnsiTheme="minorHAnsi" w:cstheme="minorHAnsi"/>
                <w:sz w:val="18"/>
                <w:szCs w:val="18"/>
              </w:rPr>
            </w:pPr>
            <w:del w:id="36" w:author="Smith, Alexis@Energy" w:date="2019-04-08T09:55:00Z">
              <w:r w:rsidRPr="00352318" w:rsidDel="00D11CB0">
                <w:rPr>
                  <w:rFonts w:asciiTheme="minorHAnsi" w:hAnsiTheme="minorHAnsi" w:cstheme="minorHAnsi"/>
                  <w:sz w:val="18"/>
                  <w:szCs w:val="18"/>
                </w:rPr>
                <w:delText xml:space="preserve">System </w:delText>
              </w:r>
            </w:del>
            <w:r w:rsidRPr="00352318">
              <w:rPr>
                <w:rFonts w:asciiTheme="minorHAnsi" w:hAnsiTheme="minorHAnsi" w:cstheme="minorHAnsi"/>
                <w:sz w:val="18"/>
                <w:szCs w:val="18"/>
              </w:rPr>
              <w:t>Name</w:t>
            </w:r>
          </w:p>
        </w:tc>
        <w:tc>
          <w:tcPr>
            <w:tcW w:w="1445" w:type="dxa"/>
            <w:vAlign w:val="bottom"/>
          </w:tcPr>
          <w:p w14:paraId="170C1A3E"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6576F0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234B235B"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14981C4C" w14:textId="054447FD"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ins w:id="37" w:author="Tam, Danny@Energy" w:date="2019-03-26T10:19:00Z">
              <w:r w:rsidR="00D372D8">
                <w:rPr>
                  <w:rFonts w:asciiTheme="minorHAnsi" w:hAnsiTheme="minorHAnsi" w:cstheme="minorHAnsi"/>
                  <w:sz w:val="18"/>
                  <w:szCs w:val="18"/>
                </w:rPr>
                <w:t xml:space="preserve"> </w:t>
              </w:r>
              <w:r w:rsidR="00D372D8">
                <w:rPr>
                  <w:rFonts w:cstheme="minorHAnsi"/>
                  <w:sz w:val="18"/>
                  <w:szCs w:val="20"/>
                </w:rPr>
                <w:t>(Avg for multiple water heaters)</w:t>
              </w:r>
            </w:ins>
          </w:p>
        </w:tc>
        <w:tc>
          <w:tcPr>
            <w:tcW w:w="2610" w:type="dxa"/>
            <w:vAlign w:val="bottom"/>
          </w:tcPr>
          <w:p w14:paraId="2A8258F7" w14:textId="77777777" w:rsidR="000807DE" w:rsidRPr="00352318" w:rsidRDefault="000807DE" w:rsidP="00D372D8">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659BCEE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0807DE" w:rsidRPr="00352318" w14:paraId="2CBEDBF6" w14:textId="77777777" w:rsidTr="00DF413D">
        <w:trPr>
          <w:trHeight w:val="305"/>
          <w:jc w:val="center"/>
        </w:trPr>
        <w:tc>
          <w:tcPr>
            <w:tcW w:w="980" w:type="dxa"/>
          </w:tcPr>
          <w:p w14:paraId="054F363E" w14:textId="30944026"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24D0890E" w14:textId="70F8AB2E"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834B5C2" w14:textId="5157AF0C"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46B5613D" w14:textId="1DAF02CC"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011D882D" w14:textId="18D0781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D30B9C2" w14:textId="7357CCE3"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33B7C9A0" w14:textId="7404988E"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0807DE" w:rsidRPr="00352318" w14:paraId="3E87678C" w14:textId="77777777" w:rsidTr="00DF413D">
        <w:trPr>
          <w:jc w:val="center"/>
        </w:trPr>
        <w:tc>
          <w:tcPr>
            <w:tcW w:w="980" w:type="dxa"/>
          </w:tcPr>
          <w:p w14:paraId="3109483B" w14:textId="77777777"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4C24CD6F" w14:textId="77777777"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AE9F889" w14:textId="77777777"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3CF0781C" w14:textId="77777777"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703CA9ED" w14:textId="7777777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24FEE8B" w14:textId="77777777"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2F7F37AB" w14:textId="77777777" w:rsidR="000807DE" w:rsidRPr="00352318" w:rsidRDefault="000807DE" w:rsidP="00DF413D">
            <w:pPr>
              <w:spacing w:after="0" w:line="240" w:lineRule="auto"/>
              <w:rPr>
                <w:rFonts w:asciiTheme="minorHAnsi" w:hAnsiTheme="minorHAnsi" w:cstheme="minorHAnsi"/>
                <w:sz w:val="18"/>
                <w:szCs w:val="18"/>
              </w:rPr>
            </w:pPr>
          </w:p>
        </w:tc>
      </w:tr>
      <w:tr w:rsidR="000807DE" w:rsidRPr="00352318" w14:paraId="65D6F597" w14:textId="77777777" w:rsidTr="00DF413D">
        <w:trPr>
          <w:trHeight w:val="242"/>
          <w:jc w:val="center"/>
        </w:trPr>
        <w:tc>
          <w:tcPr>
            <w:tcW w:w="10795" w:type="dxa"/>
            <w:gridSpan w:val="7"/>
          </w:tcPr>
          <w:p w14:paraId="6B9C4A30"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6D1138D8" w14:textId="77777777" w:rsidR="000807DE" w:rsidRDefault="000807DE"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380"/>
        <w:gridCol w:w="757"/>
        <w:gridCol w:w="912"/>
        <w:gridCol w:w="1250"/>
        <w:gridCol w:w="268"/>
        <w:gridCol w:w="699"/>
        <w:gridCol w:w="582"/>
        <w:gridCol w:w="1149"/>
        <w:gridCol w:w="180"/>
        <w:gridCol w:w="1761"/>
        <w:gridCol w:w="1834"/>
      </w:tblGrid>
      <w:tr w:rsidR="00D72ABF" w:rsidRPr="002F18C2" w14:paraId="28C933DD" w14:textId="77777777" w:rsidTr="00D72ABF">
        <w:trPr>
          <w:trHeight w:val="242"/>
        </w:trPr>
        <w:tc>
          <w:tcPr>
            <w:tcW w:w="10772" w:type="dxa"/>
            <w:gridSpan w:val="11"/>
          </w:tcPr>
          <w:p w14:paraId="3B718E9B" w14:textId="2A162230" w:rsidR="00D72ABF" w:rsidRPr="00A05A69" w:rsidRDefault="00D72ABF">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A05A69">
              <w:rPr>
                <w:rFonts w:asciiTheme="minorHAnsi" w:hAnsiTheme="minorHAnsi" w:cstheme="minorHAnsi"/>
                <w:b/>
                <w:sz w:val="20"/>
                <w:szCs w:val="18"/>
              </w:rPr>
              <w:t>. HERS-Verified Drain Water Heat Recovery System (DWHR-H)</w:t>
            </w:r>
          </w:p>
          <w:p w14:paraId="1ABB917D" w14:textId="3C9DF80B" w:rsidR="00D72ABF" w:rsidRPr="00A05A69" w:rsidRDefault="00D72ABF">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B6144B" w:rsidRPr="002F18C2" w14:paraId="38CB57EA" w14:textId="77777777" w:rsidTr="009403AC">
        <w:trPr>
          <w:trHeight w:val="144"/>
          <w:ins w:id="38" w:author="Tam, Danny@Energy" w:date="2019-03-26T10:19:00Z"/>
        </w:trPr>
        <w:tc>
          <w:tcPr>
            <w:tcW w:w="10772" w:type="dxa"/>
            <w:gridSpan w:val="11"/>
          </w:tcPr>
          <w:p w14:paraId="4FC44D03" w14:textId="32C72C88"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ins w:id="39" w:author="Tam, Danny@Energy" w:date="2019-03-26T10:19:00Z"/>
                <w:rFonts w:asciiTheme="minorHAnsi" w:hAnsiTheme="minorHAnsi" w:cstheme="minorHAnsi"/>
                <w:sz w:val="18"/>
                <w:szCs w:val="18"/>
              </w:rPr>
            </w:pPr>
            <w:ins w:id="40" w:author="Tam, Danny@Energy" w:date="2019-03-26T10:20:00Z">
              <w:r w:rsidRPr="005157FC">
                <w:rPr>
                  <w:rFonts w:asciiTheme="minorHAnsi" w:hAnsiTheme="minorHAnsi" w:cstheme="minorHAnsi"/>
                  <w:b/>
                  <w:sz w:val="18"/>
                  <w:szCs w:val="18"/>
                </w:rPr>
                <w:t>Design DWHR System Information</w:t>
              </w:r>
            </w:ins>
          </w:p>
        </w:tc>
      </w:tr>
      <w:tr w:rsidR="00B6144B" w:rsidRPr="002F18C2" w14:paraId="43C97608" w14:textId="77777777" w:rsidTr="00B6144B">
        <w:trPr>
          <w:trHeight w:val="144"/>
          <w:ins w:id="41" w:author="Tam, Danny@Energy" w:date="2019-03-26T10:20:00Z"/>
        </w:trPr>
        <w:tc>
          <w:tcPr>
            <w:tcW w:w="2137" w:type="dxa"/>
            <w:gridSpan w:val="2"/>
          </w:tcPr>
          <w:p w14:paraId="5DA1CC2D" w14:textId="2D232E40" w:rsidR="00B6144B" w:rsidRDefault="00B6144B" w:rsidP="00B6144B">
            <w:pPr>
              <w:keepNext/>
              <w:tabs>
                <w:tab w:val="left" w:pos="2160"/>
                <w:tab w:val="left" w:pos="2700"/>
                <w:tab w:val="left" w:pos="3420"/>
                <w:tab w:val="left" w:pos="3780"/>
                <w:tab w:val="left" w:pos="5760"/>
                <w:tab w:val="left" w:pos="7212"/>
              </w:tabs>
              <w:spacing w:after="0" w:line="240" w:lineRule="auto"/>
              <w:jc w:val="center"/>
              <w:rPr>
                <w:ins w:id="42" w:author="Tam, Danny@Energy" w:date="2019-03-26T10:20:00Z"/>
                <w:rFonts w:asciiTheme="minorHAnsi" w:hAnsiTheme="minorHAnsi" w:cstheme="minorHAnsi"/>
                <w:sz w:val="18"/>
                <w:szCs w:val="18"/>
              </w:rPr>
            </w:pPr>
            <w:ins w:id="43" w:author="Tam, Danny@Energy" w:date="2019-03-26T10:21:00Z">
              <w:r>
                <w:rPr>
                  <w:rFonts w:asciiTheme="minorHAnsi" w:hAnsiTheme="minorHAnsi" w:cstheme="minorHAnsi"/>
                  <w:sz w:val="18"/>
                  <w:szCs w:val="18"/>
                </w:rPr>
                <w:t>01</w:t>
              </w:r>
            </w:ins>
          </w:p>
        </w:tc>
        <w:tc>
          <w:tcPr>
            <w:tcW w:w="2430" w:type="dxa"/>
            <w:gridSpan w:val="3"/>
          </w:tcPr>
          <w:p w14:paraId="2322BC22" w14:textId="39B22B36"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44" w:author="Tam, Danny@Energy" w:date="2019-03-26T10:20:00Z"/>
                <w:rFonts w:asciiTheme="minorHAnsi" w:hAnsiTheme="minorHAnsi" w:cstheme="minorHAnsi"/>
                <w:sz w:val="18"/>
                <w:szCs w:val="18"/>
              </w:rPr>
            </w:pPr>
            <w:ins w:id="45" w:author="Tam, Danny@Energy" w:date="2019-03-26T10:21:00Z">
              <w:r w:rsidRPr="00095F6F">
                <w:rPr>
                  <w:rFonts w:asciiTheme="minorHAnsi" w:hAnsiTheme="minorHAnsi" w:cstheme="minorHAnsi"/>
                  <w:sz w:val="18"/>
                  <w:szCs w:val="18"/>
                </w:rPr>
                <w:t>0</w:t>
              </w:r>
              <w:r>
                <w:rPr>
                  <w:rFonts w:asciiTheme="minorHAnsi" w:hAnsiTheme="minorHAnsi" w:cstheme="minorHAnsi"/>
                  <w:sz w:val="18"/>
                  <w:szCs w:val="18"/>
                </w:rPr>
                <w:t>2</w:t>
              </w:r>
            </w:ins>
          </w:p>
        </w:tc>
        <w:tc>
          <w:tcPr>
            <w:tcW w:w="2430" w:type="dxa"/>
            <w:gridSpan w:val="3"/>
          </w:tcPr>
          <w:p w14:paraId="06981968" w14:textId="033087E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46" w:author="Tam, Danny@Energy" w:date="2019-03-26T10:20:00Z"/>
                <w:rFonts w:asciiTheme="minorHAnsi" w:hAnsiTheme="minorHAnsi" w:cstheme="minorHAnsi"/>
                <w:sz w:val="18"/>
                <w:szCs w:val="18"/>
              </w:rPr>
            </w:pPr>
            <w:ins w:id="47" w:author="Tam, Danny@Energy" w:date="2019-03-26T10:21:00Z">
              <w:r w:rsidRPr="00095F6F">
                <w:rPr>
                  <w:rFonts w:asciiTheme="minorHAnsi" w:hAnsiTheme="minorHAnsi" w:cstheme="minorHAnsi"/>
                  <w:sz w:val="18"/>
                  <w:szCs w:val="18"/>
                </w:rPr>
                <w:t>0</w:t>
              </w:r>
              <w:r>
                <w:rPr>
                  <w:rFonts w:asciiTheme="minorHAnsi" w:hAnsiTheme="minorHAnsi" w:cstheme="minorHAnsi"/>
                  <w:sz w:val="18"/>
                  <w:szCs w:val="18"/>
                </w:rPr>
                <w:t>3</w:t>
              </w:r>
            </w:ins>
          </w:p>
        </w:tc>
        <w:tc>
          <w:tcPr>
            <w:tcW w:w="3775" w:type="dxa"/>
            <w:gridSpan w:val="3"/>
          </w:tcPr>
          <w:p w14:paraId="14134EFA" w14:textId="77DAF8E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48" w:author="Tam, Danny@Energy" w:date="2019-03-26T10:20:00Z"/>
                <w:rFonts w:asciiTheme="minorHAnsi" w:hAnsiTheme="minorHAnsi" w:cstheme="minorHAnsi"/>
                <w:sz w:val="18"/>
                <w:szCs w:val="18"/>
              </w:rPr>
            </w:pPr>
            <w:ins w:id="49" w:author="Tam, Danny@Energy" w:date="2019-03-26T10:21:00Z">
              <w:r w:rsidRPr="00095F6F">
                <w:rPr>
                  <w:rFonts w:asciiTheme="minorHAnsi" w:hAnsiTheme="minorHAnsi" w:cstheme="minorHAnsi"/>
                  <w:sz w:val="18"/>
                  <w:szCs w:val="18"/>
                </w:rPr>
                <w:t>0</w:t>
              </w:r>
              <w:r>
                <w:rPr>
                  <w:rFonts w:asciiTheme="minorHAnsi" w:hAnsiTheme="minorHAnsi" w:cstheme="minorHAnsi"/>
                  <w:sz w:val="18"/>
                  <w:szCs w:val="18"/>
                </w:rPr>
                <w:t>4</w:t>
              </w:r>
            </w:ins>
          </w:p>
        </w:tc>
      </w:tr>
      <w:tr w:rsidR="00B6144B" w:rsidRPr="002F18C2" w14:paraId="5A0DBD2E" w14:textId="77777777" w:rsidTr="00B6144B">
        <w:trPr>
          <w:trHeight w:val="144"/>
          <w:ins w:id="50" w:author="Tam, Danny@Energy" w:date="2019-03-26T10:20:00Z"/>
        </w:trPr>
        <w:tc>
          <w:tcPr>
            <w:tcW w:w="2137" w:type="dxa"/>
            <w:gridSpan w:val="2"/>
          </w:tcPr>
          <w:p w14:paraId="22C1E700" w14:textId="268C3235" w:rsidR="00B6144B" w:rsidRDefault="00B6144B" w:rsidP="00B6144B">
            <w:pPr>
              <w:keepNext/>
              <w:tabs>
                <w:tab w:val="left" w:pos="2160"/>
                <w:tab w:val="left" w:pos="2700"/>
                <w:tab w:val="left" w:pos="3420"/>
                <w:tab w:val="left" w:pos="3780"/>
                <w:tab w:val="left" w:pos="5760"/>
                <w:tab w:val="left" w:pos="7212"/>
              </w:tabs>
              <w:spacing w:after="0" w:line="240" w:lineRule="auto"/>
              <w:jc w:val="center"/>
              <w:rPr>
                <w:ins w:id="51" w:author="Tam, Danny@Energy" w:date="2019-03-26T10:20:00Z"/>
                <w:rFonts w:asciiTheme="minorHAnsi" w:hAnsiTheme="minorHAnsi" w:cstheme="minorHAnsi"/>
                <w:sz w:val="18"/>
                <w:szCs w:val="18"/>
              </w:rPr>
            </w:pPr>
            <w:ins w:id="52" w:author="Tam, Danny@Energy" w:date="2019-03-26T10:21:00Z">
              <w:r>
                <w:rPr>
                  <w:rFonts w:asciiTheme="minorHAnsi" w:hAnsiTheme="minorHAnsi" w:cstheme="minorHAnsi"/>
                  <w:sz w:val="18"/>
                  <w:szCs w:val="18"/>
                </w:rPr>
                <w:t>System ID/Name</w:t>
              </w:r>
            </w:ins>
          </w:p>
        </w:tc>
        <w:tc>
          <w:tcPr>
            <w:tcW w:w="2430" w:type="dxa"/>
            <w:gridSpan w:val="3"/>
          </w:tcPr>
          <w:p w14:paraId="03C7B987" w14:textId="6B6ED5C5"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53" w:author="Tam, Danny@Energy" w:date="2019-03-26T10:20:00Z"/>
                <w:rFonts w:asciiTheme="minorHAnsi" w:hAnsiTheme="minorHAnsi" w:cstheme="minorHAnsi"/>
                <w:sz w:val="18"/>
                <w:szCs w:val="18"/>
              </w:rPr>
            </w:pPr>
            <w:ins w:id="54" w:author="Tam, Danny@Energy" w:date="2019-03-26T10:21:00Z">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ins>
          </w:p>
        </w:tc>
        <w:tc>
          <w:tcPr>
            <w:tcW w:w="2430" w:type="dxa"/>
            <w:gridSpan w:val="3"/>
          </w:tcPr>
          <w:p w14:paraId="2025314F" w14:textId="160BE1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55" w:author="Tam, Danny@Energy" w:date="2019-03-26T10:20:00Z"/>
                <w:rFonts w:asciiTheme="minorHAnsi" w:hAnsiTheme="minorHAnsi" w:cstheme="minorHAnsi"/>
                <w:sz w:val="18"/>
                <w:szCs w:val="18"/>
              </w:rPr>
            </w:pPr>
            <w:ins w:id="56" w:author="Tam, Danny@Energy" w:date="2019-03-26T10:21:00Z">
              <w:r w:rsidRPr="00095F6F">
                <w:rPr>
                  <w:rFonts w:asciiTheme="minorHAnsi" w:hAnsiTheme="minorHAnsi" w:cstheme="minorHAnsi"/>
                  <w:sz w:val="18"/>
                  <w:szCs w:val="18"/>
                </w:rPr>
                <w:t>Installation Configuration</w:t>
              </w:r>
            </w:ins>
          </w:p>
        </w:tc>
        <w:tc>
          <w:tcPr>
            <w:tcW w:w="3775" w:type="dxa"/>
            <w:gridSpan w:val="3"/>
          </w:tcPr>
          <w:p w14:paraId="4DE15F31" w14:textId="60D4CE6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57" w:author="Tam, Danny@Energy" w:date="2019-03-26T10:20:00Z"/>
                <w:rFonts w:asciiTheme="minorHAnsi" w:hAnsiTheme="minorHAnsi" w:cstheme="minorHAnsi"/>
                <w:sz w:val="18"/>
                <w:szCs w:val="18"/>
              </w:rPr>
            </w:pPr>
            <w:ins w:id="58" w:author="Tam, Danny@Energy" w:date="2019-03-26T10:21:00Z">
              <w:r w:rsidRPr="00095F6F">
                <w:rPr>
                  <w:rFonts w:asciiTheme="minorHAnsi" w:hAnsiTheme="minorHAnsi" w:cstheme="minorHAnsi"/>
                  <w:sz w:val="18"/>
                  <w:szCs w:val="18"/>
                </w:rPr>
                <w:t>Percent of shower served by the DWHR device</w:t>
              </w:r>
            </w:ins>
          </w:p>
        </w:tc>
      </w:tr>
      <w:tr w:rsidR="00B6144B" w:rsidRPr="002F18C2" w14:paraId="6D9399A8" w14:textId="77777777" w:rsidTr="00B6144B">
        <w:trPr>
          <w:trHeight w:val="144"/>
          <w:ins w:id="59" w:author="Tam, Danny@Energy" w:date="2019-03-26T10:19:00Z"/>
        </w:trPr>
        <w:tc>
          <w:tcPr>
            <w:tcW w:w="2137" w:type="dxa"/>
            <w:gridSpan w:val="2"/>
          </w:tcPr>
          <w:p w14:paraId="6BF86E18"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ins w:id="60" w:author="Tam, Danny@Energy" w:date="2019-03-26T10:19:00Z"/>
                <w:rFonts w:asciiTheme="minorHAnsi" w:hAnsiTheme="minorHAnsi" w:cstheme="minorHAnsi"/>
                <w:sz w:val="18"/>
                <w:szCs w:val="18"/>
              </w:rPr>
            </w:pPr>
          </w:p>
        </w:tc>
        <w:tc>
          <w:tcPr>
            <w:tcW w:w="2430" w:type="dxa"/>
            <w:gridSpan w:val="3"/>
          </w:tcPr>
          <w:p w14:paraId="34A47080"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61" w:author="Tam, Danny@Energy" w:date="2019-03-26T10:19:00Z"/>
                <w:rFonts w:asciiTheme="minorHAnsi" w:hAnsiTheme="minorHAnsi" w:cstheme="minorHAnsi"/>
                <w:sz w:val="18"/>
                <w:szCs w:val="18"/>
              </w:rPr>
            </w:pPr>
          </w:p>
        </w:tc>
        <w:tc>
          <w:tcPr>
            <w:tcW w:w="2430" w:type="dxa"/>
            <w:gridSpan w:val="3"/>
          </w:tcPr>
          <w:p w14:paraId="237CB9F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62" w:author="Tam, Danny@Energy" w:date="2019-03-26T10:19:00Z"/>
                <w:rFonts w:asciiTheme="minorHAnsi" w:hAnsiTheme="minorHAnsi" w:cstheme="minorHAnsi"/>
                <w:sz w:val="18"/>
                <w:szCs w:val="18"/>
              </w:rPr>
            </w:pPr>
          </w:p>
        </w:tc>
        <w:tc>
          <w:tcPr>
            <w:tcW w:w="3775" w:type="dxa"/>
            <w:gridSpan w:val="3"/>
          </w:tcPr>
          <w:p w14:paraId="378467EC"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63" w:author="Tam, Danny@Energy" w:date="2019-03-26T10:19:00Z"/>
                <w:rFonts w:asciiTheme="minorHAnsi" w:hAnsiTheme="minorHAnsi" w:cstheme="minorHAnsi"/>
                <w:sz w:val="18"/>
                <w:szCs w:val="18"/>
              </w:rPr>
            </w:pPr>
          </w:p>
        </w:tc>
      </w:tr>
      <w:tr w:rsidR="00B6144B" w:rsidRPr="002F18C2" w14:paraId="6310F916" w14:textId="77777777" w:rsidTr="00B6144B">
        <w:trPr>
          <w:trHeight w:val="144"/>
          <w:ins w:id="64" w:author="Tam, Danny@Energy" w:date="2019-03-26T10:19:00Z"/>
        </w:trPr>
        <w:tc>
          <w:tcPr>
            <w:tcW w:w="2137" w:type="dxa"/>
            <w:gridSpan w:val="2"/>
          </w:tcPr>
          <w:p w14:paraId="527AA277"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ins w:id="65" w:author="Tam, Danny@Energy" w:date="2019-03-26T10:19:00Z"/>
                <w:rFonts w:asciiTheme="minorHAnsi" w:hAnsiTheme="minorHAnsi" w:cstheme="minorHAnsi"/>
                <w:sz w:val="18"/>
                <w:szCs w:val="18"/>
              </w:rPr>
            </w:pPr>
          </w:p>
        </w:tc>
        <w:tc>
          <w:tcPr>
            <w:tcW w:w="2430" w:type="dxa"/>
            <w:gridSpan w:val="3"/>
          </w:tcPr>
          <w:p w14:paraId="45B78061"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66" w:author="Tam, Danny@Energy" w:date="2019-03-26T10:19:00Z"/>
                <w:rFonts w:asciiTheme="minorHAnsi" w:hAnsiTheme="minorHAnsi" w:cstheme="minorHAnsi"/>
                <w:sz w:val="18"/>
                <w:szCs w:val="18"/>
              </w:rPr>
            </w:pPr>
          </w:p>
        </w:tc>
        <w:tc>
          <w:tcPr>
            <w:tcW w:w="2430" w:type="dxa"/>
            <w:gridSpan w:val="3"/>
          </w:tcPr>
          <w:p w14:paraId="2BC4D83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67" w:author="Tam, Danny@Energy" w:date="2019-03-26T10:19:00Z"/>
                <w:rFonts w:asciiTheme="minorHAnsi" w:hAnsiTheme="minorHAnsi" w:cstheme="minorHAnsi"/>
                <w:sz w:val="18"/>
                <w:szCs w:val="18"/>
              </w:rPr>
            </w:pPr>
          </w:p>
        </w:tc>
        <w:tc>
          <w:tcPr>
            <w:tcW w:w="3775" w:type="dxa"/>
            <w:gridSpan w:val="3"/>
          </w:tcPr>
          <w:p w14:paraId="1ED4C186"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ins w:id="68" w:author="Tam, Danny@Energy" w:date="2019-03-26T10:19:00Z"/>
                <w:rFonts w:asciiTheme="minorHAnsi" w:hAnsiTheme="minorHAnsi" w:cstheme="minorHAnsi"/>
                <w:sz w:val="18"/>
                <w:szCs w:val="18"/>
              </w:rPr>
            </w:pPr>
          </w:p>
        </w:tc>
      </w:tr>
      <w:tr w:rsidR="00B6144B" w:rsidRPr="002F18C2" w14:paraId="5DB5178A" w14:textId="77777777" w:rsidTr="00B6144B">
        <w:trPr>
          <w:trHeight w:val="144"/>
          <w:ins w:id="69" w:author="Tam, Danny@Energy" w:date="2019-03-26T10:19:00Z"/>
        </w:trPr>
        <w:tc>
          <w:tcPr>
            <w:tcW w:w="10772" w:type="dxa"/>
            <w:gridSpan w:val="11"/>
            <w:vAlign w:val="bottom"/>
          </w:tcPr>
          <w:p w14:paraId="31EC9FA4" w14:textId="14380203"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ins w:id="70" w:author="Tam, Danny@Energy" w:date="2019-03-26T10:19:00Z"/>
                <w:rFonts w:asciiTheme="minorHAnsi" w:hAnsiTheme="minorHAnsi" w:cstheme="minorHAnsi"/>
                <w:sz w:val="18"/>
                <w:szCs w:val="18"/>
              </w:rPr>
            </w:pPr>
            <w:ins w:id="71" w:author="Tam, Danny@Energy" w:date="2019-03-26T10:20:00Z">
              <w:r w:rsidRPr="005157FC">
                <w:rPr>
                  <w:rFonts w:asciiTheme="minorHAnsi" w:hAnsiTheme="minorHAnsi" w:cstheme="minorHAnsi"/>
                  <w:b/>
                  <w:sz w:val="18"/>
                  <w:szCs w:val="18"/>
                </w:rPr>
                <w:t>Installed DWHR System Information</w:t>
              </w:r>
            </w:ins>
          </w:p>
        </w:tc>
      </w:tr>
      <w:tr w:rsidR="00B6144B" w:rsidRPr="002F18C2" w14:paraId="29B704B5" w14:textId="77777777" w:rsidTr="00B6144B">
        <w:trPr>
          <w:trHeight w:val="144"/>
        </w:trPr>
        <w:tc>
          <w:tcPr>
            <w:tcW w:w="1380" w:type="dxa"/>
          </w:tcPr>
          <w:p w14:paraId="575EF238" w14:textId="2030E14E"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72" w:author="Smith, Alexis@Energy" w:date="2019-03-21T15:30:00Z">
              <w:del w:id="73" w:author="Tam, Danny@Energy" w:date="2019-03-26T10:22:00Z">
                <w:r w:rsidDel="00B6144B">
                  <w:rPr>
                    <w:rFonts w:asciiTheme="minorHAnsi" w:hAnsiTheme="minorHAnsi" w:cstheme="minorHAnsi"/>
                    <w:sz w:val="18"/>
                    <w:szCs w:val="18"/>
                  </w:rPr>
                  <w:delText>01</w:delText>
                </w:r>
              </w:del>
            </w:ins>
            <w:ins w:id="74" w:author="Tam, Danny@Energy" w:date="2019-03-26T10:22:00Z">
              <w:r>
                <w:rPr>
                  <w:rFonts w:asciiTheme="minorHAnsi" w:hAnsiTheme="minorHAnsi" w:cstheme="minorHAnsi"/>
                  <w:sz w:val="18"/>
                  <w:szCs w:val="18"/>
                </w:rPr>
                <w:t>05</w:t>
              </w:r>
            </w:ins>
          </w:p>
        </w:tc>
        <w:tc>
          <w:tcPr>
            <w:tcW w:w="1669" w:type="dxa"/>
            <w:gridSpan w:val="2"/>
          </w:tcPr>
          <w:p w14:paraId="5069154F" w14:textId="6AE23E01"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75" w:author="Tam, Danny@Energy" w:date="2019-03-26T10:22:00Z">
              <w:r w:rsidRPr="00450E94" w:rsidDel="00B6144B">
                <w:rPr>
                  <w:rFonts w:asciiTheme="minorHAnsi" w:hAnsiTheme="minorHAnsi" w:cstheme="minorHAnsi"/>
                  <w:sz w:val="18"/>
                  <w:szCs w:val="18"/>
                </w:rPr>
                <w:delText>0</w:delText>
              </w:r>
            </w:del>
            <w:ins w:id="76" w:author="Smith, Alexis@Energy" w:date="2019-03-21T15:31:00Z">
              <w:del w:id="77" w:author="Tam, Danny@Energy" w:date="2019-03-26T10:22:00Z">
                <w:r w:rsidDel="00B6144B">
                  <w:rPr>
                    <w:rFonts w:asciiTheme="minorHAnsi" w:hAnsiTheme="minorHAnsi" w:cstheme="minorHAnsi"/>
                    <w:sz w:val="18"/>
                    <w:szCs w:val="18"/>
                  </w:rPr>
                  <w:delText>2</w:delText>
                </w:r>
              </w:del>
            </w:ins>
            <w:del w:id="78" w:author="Tam, Danny@Energy" w:date="2019-03-26T10:22:00Z">
              <w:r w:rsidRPr="00450E94" w:rsidDel="00B6144B">
                <w:rPr>
                  <w:rFonts w:asciiTheme="minorHAnsi" w:hAnsiTheme="minorHAnsi" w:cstheme="minorHAnsi"/>
                  <w:sz w:val="18"/>
                  <w:szCs w:val="18"/>
                </w:rPr>
                <w:delText>1</w:delText>
              </w:r>
            </w:del>
            <w:ins w:id="79" w:author="Tam, Danny@Energy" w:date="2019-03-26T10:22:00Z">
              <w:r>
                <w:rPr>
                  <w:rFonts w:asciiTheme="minorHAnsi" w:hAnsiTheme="minorHAnsi" w:cstheme="minorHAnsi"/>
                  <w:sz w:val="18"/>
                  <w:szCs w:val="18"/>
                </w:rPr>
                <w:t>06</w:t>
              </w:r>
            </w:ins>
          </w:p>
        </w:tc>
        <w:tc>
          <w:tcPr>
            <w:tcW w:w="1250" w:type="dxa"/>
          </w:tcPr>
          <w:p w14:paraId="6A6365B1" w14:textId="5E566EFC"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80" w:author="Tam, Danny@Energy" w:date="2019-03-26T10:22:00Z">
              <w:r w:rsidRPr="00450E94" w:rsidDel="00B6144B">
                <w:rPr>
                  <w:rFonts w:asciiTheme="minorHAnsi" w:hAnsiTheme="minorHAnsi" w:cstheme="minorHAnsi"/>
                  <w:sz w:val="18"/>
                  <w:szCs w:val="18"/>
                </w:rPr>
                <w:delText>0</w:delText>
              </w:r>
            </w:del>
            <w:ins w:id="81" w:author="Smith, Alexis@Energy" w:date="2019-03-21T15:31:00Z">
              <w:del w:id="82" w:author="Tam, Danny@Energy" w:date="2019-03-26T10:22:00Z">
                <w:r w:rsidDel="00B6144B">
                  <w:rPr>
                    <w:rFonts w:asciiTheme="minorHAnsi" w:hAnsiTheme="minorHAnsi" w:cstheme="minorHAnsi"/>
                    <w:sz w:val="18"/>
                    <w:szCs w:val="18"/>
                  </w:rPr>
                  <w:delText>3</w:delText>
                </w:r>
              </w:del>
            </w:ins>
            <w:del w:id="83" w:author="Tam, Danny@Energy" w:date="2019-03-26T10:22:00Z">
              <w:r w:rsidRPr="00450E94" w:rsidDel="00B6144B">
                <w:rPr>
                  <w:rFonts w:asciiTheme="minorHAnsi" w:hAnsiTheme="minorHAnsi" w:cstheme="minorHAnsi"/>
                  <w:sz w:val="18"/>
                  <w:szCs w:val="18"/>
                </w:rPr>
                <w:delText>2</w:delText>
              </w:r>
            </w:del>
            <w:ins w:id="84" w:author="Tam, Danny@Energy" w:date="2019-03-26T10:22:00Z">
              <w:r>
                <w:rPr>
                  <w:rFonts w:asciiTheme="minorHAnsi" w:hAnsiTheme="minorHAnsi" w:cstheme="minorHAnsi"/>
                  <w:sz w:val="18"/>
                  <w:szCs w:val="18"/>
                </w:rPr>
                <w:t>07</w:t>
              </w:r>
            </w:ins>
          </w:p>
        </w:tc>
        <w:tc>
          <w:tcPr>
            <w:tcW w:w="1549" w:type="dxa"/>
            <w:gridSpan w:val="3"/>
          </w:tcPr>
          <w:p w14:paraId="02412A05" w14:textId="769B4170"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85" w:author="Tam, Danny@Energy" w:date="2019-03-26T10:22:00Z">
              <w:r w:rsidRPr="00450E94" w:rsidDel="00B6144B">
                <w:rPr>
                  <w:rFonts w:asciiTheme="minorHAnsi" w:hAnsiTheme="minorHAnsi" w:cstheme="minorHAnsi"/>
                  <w:sz w:val="18"/>
                  <w:szCs w:val="18"/>
                </w:rPr>
                <w:delText>0</w:delText>
              </w:r>
            </w:del>
            <w:ins w:id="86" w:author="Smith, Alexis@Energy" w:date="2019-03-21T15:31:00Z">
              <w:del w:id="87" w:author="Tam, Danny@Energy" w:date="2019-03-26T10:22:00Z">
                <w:r w:rsidDel="00B6144B">
                  <w:rPr>
                    <w:rFonts w:asciiTheme="minorHAnsi" w:hAnsiTheme="minorHAnsi" w:cstheme="minorHAnsi"/>
                    <w:sz w:val="18"/>
                    <w:szCs w:val="18"/>
                  </w:rPr>
                  <w:delText>4</w:delText>
                </w:r>
              </w:del>
            </w:ins>
            <w:del w:id="88" w:author="Tam, Danny@Energy" w:date="2019-03-26T10:22:00Z">
              <w:r w:rsidRPr="00450E94" w:rsidDel="00B6144B">
                <w:rPr>
                  <w:rFonts w:asciiTheme="minorHAnsi" w:hAnsiTheme="minorHAnsi" w:cstheme="minorHAnsi"/>
                  <w:sz w:val="18"/>
                  <w:szCs w:val="18"/>
                </w:rPr>
                <w:delText>3</w:delText>
              </w:r>
            </w:del>
            <w:ins w:id="89" w:author="Tam, Danny@Energy" w:date="2019-03-26T10:22:00Z">
              <w:r>
                <w:rPr>
                  <w:rFonts w:asciiTheme="minorHAnsi" w:hAnsiTheme="minorHAnsi" w:cstheme="minorHAnsi"/>
                  <w:sz w:val="18"/>
                  <w:szCs w:val="18"/>
                </w:rPr>
                <w:t>08</w:t>
              </w:r>
            </w:ins>
          </w:p>
        </w:tc>
        <w:tc>
          <w:tcPr>
            <w:tcW w:w="1329" w:type="dxa"/>
            <w:gridSpan w:val="2"/>
          </w:tcPr>
          <w:p w14:paraId="25BFE9D8" w14:textId="5C52654D"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90" w:author="Tam, Danny@Energy" w:date="2019-03-26T10:22:00Z">
              <w:r w:rsidRPr="00450E94" w:rsidDel="00B6144B">
                <w:rPr>
                  <w:rFonts w:asciiTheme="minorHAnsi" w:hAnsiTheme="minorHAnsi" w:cstheme="minorHAnsi"/>
                  <w:sz w:val="18"/>
                  <w:szCs w:val="18"/>
                </w:rPr>
                <w:delText>0</w:delText>
              </w:r>
            </w:del>
            <w:ins w:id="91" w:author="Smith, Alexis@Energy" w:date="2019-03-21T15:31:00Z">
              <w:del w:id="92" w:author="Tam, Danny@Energy" w:date="2019-03-26T10:22:00Z">
                <w:r w:rsidDel="00B6144B">
                  <w:rPr>
                    <w:rFonts w:asciiTheme="minorHAnsi" w:hAnsiTheme="minorHAnsi" w:cstheme="minorHAnsi"/>
                    <w:sz w:val="18"/>
                    <w:szCs w:val="18"/>
                  </w:rPr>
                  <w:delText>5</w:delText>
                </w:r>
              </w:del>
            </w:ins>
            <w:del w:id="93" w:author="Tam, Danny@Energy" w:date="2019-03-26T10:22:00Z">
              <w:r w:rsidDel="00B6144B">
                <w:rPr>
                  <w:rFonts w:asciiTheme="minorHAnsi" w:hAnsiTheme="minorHAnsi" w:cstheme="minorHAnsi"/>
                  <w:sz w:val="18"/>
                  <w:szCs w:val="18"/>
                </w:rPr>
                <w:delText>4</w:delText>
              </w:r>
            </w:del>
            <w:ins w:id="94" w:author="Tam, Danny@Energy" w:date="2019-03-26T10:22:00Z">
              <w:r>
                <w:rPr>
                  <w:rFonts w:asciiTheme="minorHAnsi" w:hAnsiTheme="minorHAnsi" w:cstheme="minorHAnsi"/>
                  <w:sz w:val="18"/>
                  <w:szCs w:val="18"/>
                </w:rPr>
                <w:t>09</w:t>
              </w:r>
            </w:ins>
          </w:p>
        </w:tc>
        <w:tc>
          <w:tcPr>
            <w:tcW w:w="1761" w:type="dxa"/>
          </w:tcPr>
          <w:p w14:paraId="4E7ACBA0" w14:textId="4EBEFE8D"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95" w:author="Tam, Danny@Energy" w:date="2019-03-26T10:22:00Z">
              <w:r w:rsidRPr="00450E94" w:rsidDel="00B6144B">
                <w:rPr>
                  <w:rFonts w:asciiTheme="minorHAnsi" w:hAnsiTheme="minorHAnsi" w:cstheme="minorHAnsi"/>
                  <w:sz w:val="18"/>
                  <w:szCs w:val="18"/>
                </w:rPr>
                <w:delText>0</w:delText>
              </w:r>
            </w:del>
            <w:ins w:id="96" w:author="Smith, Alexis@Energy" w:date="2019-03-21T15:31:00Z">
              <w:del w:id="97" w:author="Tam, Danny@Energy" w:date="2019-03-26T10:22:00Z">
                <w:r w:rsidDel="00B6144B">
                  <w:rPr>
                    <w:rFonts w:asciiTheme="minorHAnsi" w:hAnsiTheme="minorHAnsi" w:cstheme="minorHAnsi"/>
                    <w:sz w:val="18"/>
                    <w:szCs w:val="18"/>
                  </w:rPr>
                  <w:delText>6</w:delText>
                </w:r>
              </w:del>
            </w:ins>
            <w:del w:id="98" w:author="Tam, Danny@Energy" w:date="2019-03-26T10:22:00Z">
              <w:r w:rsidDel="00B6144B">
                <w:rPr>
                  <w:rFonts w:asciiTheme="minorHAnsi" w:hAnsiTheme="minorHAnsi" w:cstheme="minorHAnsi"/>
                  <w:sz w:val="18"/>
                  <w:szCs w:val="18"/>
                </w:rPr>
                <w:delText>5</w:delText>
              </w:r>
            </w:del>
            <w:ins w:id="99" w:author="Tam, Danny@Energy" w:date="2019-03-26T10:22:00Z">
              <w:r>
                <w:rPr>
                  <w:rFonts w:asciiTheme="minorHAnsi" w:hAnsiTheme="minorHAnsi" w:cstheme="minorHAnsi"/>
                  <w:sz w:val="18"/>
                  <w:szCs w:val="18"/>
                </w:rPr>
                <w:t>10</w:t>
              </w:r>
            </w:ins>
          </w:p>
        </w:tc>
        <w:tc>
          <w:tcPr>
            <w:tcW w:w="1834" w:type="dxa"/>
          </w:tcPr>
          <w:p w14:paraId="57E28FE4" w14:textId="59DB2FEE"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100" w:author="Tam, Danny@Energy" w:date="2019-03-26T10:22:00Z">
              <w:r w:rsidRPr="00450E94" w:rsidDel="00B6144B">
                <w:rPr>
                  <w:rFonts w:asciiTheme="minorHAnsi" w:hAnsiTheme="minorHAnsi" w:cstheme="minorHAnsi"/>
                  <w:sz w:val="18"/>
                  <w:szCs w:val="18"/>
                </w:rPr>
                <w:delText>0</w:delText>
              </w:r>
            </w:del>
            <w:ins w:id="101" w:author="Smith, Alexis@Energy" w:date="2019-03-21T15:31:00Z">
              <w:del w:id="102" w:author="Tam, Danny@Energy" w:date="2019-03-26T10:22:00Z">
                <w:r w:rsidDel="00B6144B">
                  <w:rPr>
                    <w:rFonts w:asciiTheme="minorHAnsi" w:hAnsiTheme="minorHAnsi" w:cstheme="minorHAnsi"/>
                    <w:sz w:val="18"/>
                    <w:szCs w:val="18"/>
                  </w:rPr>
                  <w:delText>7</w:delText>
                </w:r>
              </w:del>
            </w:ins>
            <w:del w:id="103" w:author="Tam, Danny@Energy" w:date="2019-03-26T10:22:00Z">
              <w:r w:rsidDel="00B6144B">
                <w:rPr>
                  <w:rFonts w:asciiTheme="minorHAnsi" w:hAnsiTheme="minorHAnsi" w:cstheme="minorHAnsi"/>
                  <w:sz w:val="18"/>
                  <w:szCs w:val="18"/>
                </w:rPr>
                <w:delText>6</w:delText>
              </w:r>
            </w:del>
            <w:ins w:id="104" w:author="Tam, Danny@Energy" w:date="2019-03-26T10:22:00Z">
              <w:r>
                <w:rPr>
                  <w:rFonts w:asciiTheme="minorHAnsi" w:hAnsiTheme="minorHAnsi" w:cstheme="minorHAnsi"/>
                  <w:sz w:val="18"/>
                  <w:szCs w:val="18"/>
                </w:rPr>
                <w:t>11</w:t>
              </w:r>
            </w:ins>
          </w:p>
        </w:tc>
      </w:tr>
      <w:tr w:rsidR="00B6144B" w:rsidRPr="002F18C2" w14:paraId="38AAE31B" w14:textId="77777777" w:rsidTr="00B6144B">
        <w:trPr>
          <w:trHeight w:val="144"/>
        </w:trPr>
        <w:tc>
          <w:tcPr>
            <w:tcW w:w="1380" w:type="dxa"/>
            <w:vAlign w:val="bottom"/>
          </w:tcPr>
          <w:p w14:paraId="587D6D06" w14:textId="4D7D7A4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105" w:author="Smith, Alexis@Energy" w:date="2019-03-21T15:31:00Z">
              <w:r>
                <w:rPr>
                  <w:rFonts w:asciiTheme="minorHAnsi" w:hAnsiTheme="minorHAnsi" w:cstheme="minorHAnsi"/>
                  <w:sz w:val="18"/>
                  <w:szCs w:val="18"/>
                </w:rPr>
                <w:t>System Name/ID</w:t>
              </w:r>
            </w:ins>
          </w:p>
        </w:tc>
        <w:tc>
          <w:tcPr>
            <w:tcW w:w="1669" w:type="dxa"/>
            <w:gridSpan w:val="2"/>
            <w:vAlign w:val="bottom"/>
          </w:tcPr>
          <w:p w14:paraId="6D3C564A" w14:textId="707F236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Manufacturer</w:t>
            </w:r>
          </w:p>
        </w:tc>
        <w:tc>
          <w:tcPr>
            <w:tcW w:w="1250" w:type="dxa"/>
            <w:vAlign w:val="bottom"/>
          </w:tcPr>
          <w:p w14:paraId="3EC73A1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Model #</w:t>
            </w:r>
          </w:p>
        </w:tc>
        <w:tc>
          <w:tcPr>
            <w:tcW w:w="1549" w:type="dxa"/>
            <w:gridSpan w:val="3"/>
            <w:vAlign w:val="bottom"/>
          </w:tcPr>
          <w:p w14:paraId="7C0D2D4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Rated effectiveness</w:t>
            </w:r>
          </w:p>
        </w:tc>
        <w:tc>
          <w:tcPr>
            <w:tcW w:w="1329" w:type="dxa"/>
            <w:gridSpan w:val="2"/>
            <w:vAlign w:val="bottom"/>
          </w:tcPr>
          <w:p w14:paraId="3EA2B613" w14:textId="05E5370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Installation Configuration</w:t>
            </w:r>
          </w:p>
        </w:tc>
        <w:tc>
          <w:tcPr>
            <w:tcW w:w="1761" w:type="dxa"/>
          </w:tcPr>
          <w:p w14:paraId="032FD2C5"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Percent of shower served by the DWHR device</w:t>
            </w:r>
          </w:p>
        </w:tc>
        <w:tc>
          <w:tcPr>
            <w:tcW w:w="1834" w:type="dxa"/>
            <w:vAlign w:val="bottom"/>
          </w:tcPr>
          <w:p w14:paraId="4A7FF546"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DWHR System Certified by CEC</w:t>
            </w:r>
          </w:p>
          <w:p w14:paraId="5CB57734" w14:textId="0F3955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B6144B" w:rsidRPr="002F18C2" w14:paraId="7AB75586" w14:textId="77777777" w:rsidTr="00B6144B">
        <w:trPr>
          <w:trHeight w:val="188"/>
        </w:trPr>
        <w:tc>
          <w:tcPr>
            <w:tcW w:w="1380" w:type="dxa"/>
          </w:tcPr>
          <w:p w14:paraId="5FBC6F48"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69" w:type="dxa"/>
            <w:gridSpan w:val="2"/>
          </w:tcPr>
          <w:p w14:paraId="0ED74BCB" w14:textId="5ECC53EC"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250" w:type="dxa"/>
          </w:tcPr>
          <w:p w14:paraId="74835B12"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49" w:type="dxa"/>
            <w:gridSpan w:val="3"/>
          </w:tcPr>
          <w:p w14:paraId="6E49C7CF"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29" w:type="dxa"/>
            <w:gridSpan w:val="2"/>
          </w:tcPr>
          <w:p w14:paraId="08D0724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61" w:type="dxa"/>
          </w:tcPr>
          <w:p w14:paraId="3FBCB49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34" w:type="dxa"/>
          </w:tcPr>
          <w:p w14:paraId="45697B98" w14:textId="1BEEF70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66C992EA" w14:textId="77777777" w:rsidTr="00B6144B">
        <w:trPr>
          <w:trHeight w:val="188"/>
        </w:trPr>
        <w:tc>
          <w:tcPr>
            <w:tcW w:w="1380" w:type="dxa"/>
          </w:tcPr>
          <w:p w14:paraId="109092EA"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69" w:type="dxa"/>
            <w:gridSpan w:val="2"/>
          </w:tcPr>
          <w:p w14:paraId="76100B0B" w14:textId="5B06023C"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250" w:type="dxa"/>
          </w:tcPr>
          <w:p w14:paraId="60849CE1"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49" w:type="dxa"/>
            <w:gridSpan w:val="3"/>
          </w:tcPr>
          <w:p w14:paraId="5A83558E"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29" w:type="dxa"/>
            <w:gridSpan w:val="2"/>
          </w:tcPr>
          <w:p w14:paraId="78C68716"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61" w:type="dxa"/>
          </w:tcPr>
          <w:p w14:paraId="73395073"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834" w:type="dxa"/>
          </w:tcPr>
          <w:p w14:paraId="78D0368C"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B6144B" w:rsidRPr="002F18C2" w14:paraId="71BF0842" w14:textId="77777777" w:rsidTr="00D72ABF">
        <w:trPr>
          <w:trHeight w:val="188"/>
        </w:trPr>
        <w:tc>
          <w:tcPr>
            <w:tcW w:w="1380" w:type="dxa"/>
          </w:tcPr>
          <w:p w14:paraId="3D2644FF" w14:textId="35A468A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106" w:author="Smith, Alexis@Energy" w:date="2019-03-21T15:30:00Z">
              <w:del w:id="107" w:author="Tam, Danny@Energy" w:date="2019-03-26T10:22:00Z">
                <w:r w:rsidRPr="00450E94" w:rsidDel="00B6144B">
                  <w:rPr>
                    <w:rFonts w:asciiTheme="minorHAnsi" w:hAnsiTheme="minorHAnsi" w:cstheme="minorHAnsi"/>
                    <w:sz w:val="18"/>
                    <w:szCs w:val="18"/>
                  </w:rPr>
                  <w:delText>0</w:delText>
                </w:r>
                <w:r w:rsidDel="00B6144B">
                  <w:rPr>
                    <w:rFonts w:asciiTheme="minorHAnsi" w:hAnsiTheme="minorHAnsi" w:cstheme="minorHAnsi"/>
                    <w:sz w:val="18"/>
                    <w:szCs w:val="18"/>
                  </w:rPr>
                  <w:delText>8</w:delText>
                </w:r>
              </w:del>
            </w:ins>
            <w:ins w:id="108" w:author="Tam, Danny@Energy" w:date="2019-03-26T10:22:00Z">
              <w:r>
                <w:rPr>
                  <w:rFonts w:asciiTheme="minorHAnsi" w:hAnsiTheme="minorHAnsi" w:cstheme="minorHAnsi"/>
                  <w:sz w:val="18"/>
                  <w:szCs w:val="18"/>
                </w:rPr>
                <w:t>12</w:t>
              </w:r>
            </w:ins>
          </w:p>
        </w:tc>
        <w:tc>
          <w:tcPr>
            <w:tcW w:w="9392" w:type="dxa"/>
            <w:gridSpan w:val="10"/>
          </w:tcPr>
          <w:p w14:paraId="0AE441DA" w14:textId="7692868F"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B6144B" w:rsidRPr="002F18C2" w14:paraId="72702A3F" w14:textId="77777777" w:rsidTr="00D72ABF">
        <w:trPr>
          <w:trHeight w:val="188"/>
        </w:trPr>
        <w:tc>
          <w:tcPr>
            <w:tcW w:w="1380" w:type="dxa"/>
          </w:tcPr>
          <w:p w14:paraId="0F82170C" w14:textId="2F4AF245"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109" w:author="Smith, Alexis@Energy" w:date="2019-03-21T15:30:00Z">
              <w:del w:id="110" w:author="Tam, Danny@Energy" w:date="2019-03-26T10:22:00Z">
                <w:r w:rsidRPr="00450E94" w:rsidDel="00B6144B">
                  <w:rPr>
                    <w:rFonts w:asciiTheme="minorHAnsi" w:hAnsiTheme="minorHAnsi" w:cstheme="minorHAnsi"/>
                    <w:sz w:val="18"/>
                    <w:szCs w:val="18"/>
                  </w:rPr>
                  <w:delText>0</w:delText>
                </w:r>
                <w:r w:rsidDel="00B6144B">
                  <w:rPr>
                    <w:rFonts w:asciiTheme="minorHAnsi" w:hAnsiTheme="minorHAnsi" w:cstheme="minorHAnsi"/>
                    <w:sz w:val="18"/>
                    <w:szCs w:val="18"/>
                  </w:rPr>
                  <w:delText>9</w:delText>
                </w:r>
              </w:del>
            </w:ins>
            <w:ins w:id="111" w:author="Tam, Danny@Energy" w:date="2019-03-26T10:22:00Z">
              <w:r>
                <w:rPr>
                  <w:rFonts w:asciiTheme="minorHAnsi" w:hAnsiTheme="minorHAnsi" w:cstheme="minorHAnsi"/>
                  <w:sz w:val="18"/>
                  <w:szCs w:val="18"/>
                </w:rPr>
                <w:t>13</w:t>
              </w:r>
            </w:ins>
          </w:p>
        </w:tc>
        <w:tc>
          <w:tcPr>
            <w:tcW w:w="9392" w:type="dxa"/>
            <w:gridSpan w:val="10"/>
          </w:tcPr>
          <w:p w14:paraId="713AA8F1" w14:textId="30BEE76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B6144B" w:rsidRPr="002F18C2" w14:paraId="06284682" w14:textId="77777777" w:rsidTr="00D72ABF">
        <w:trPr>
          <w:trHeight w:val="188"/>
        </w:trPr>
        <w:tc>
          <w:tcPr>
            <w:tcW w:w="1380" w:type="dxa"/>
          </w:tcPr>
          <w:p w14:paraId="7A558227" w14:textId="572F5574"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112" w:author="Smith, Alexis@Energy" w:date="2019-03-21T15:31:00Z">
              <w:del w:id="113" w:author="Tam, Danny@Energy" w:date="2019-03-26T10:22:00Z">
                <w:r w:rsidDel="00B6144B">
                  <w:rPr>
                    <w:rFonts w:asciiTheme="minorHAnsi" w:hAnsiTheme="minorHAnsi" w:cstheme="minorHAnsi"/>
                    <w:sz w:val="18"/>
                    <w:szCs w:val="18"/>
                  </w:rPr>
                  <w:delText>10</w:delText>
                </w:r>
              </w:del>
            </w:ins>
            <w:ins w:id="114" w:author="Tam, Danny@Energy" w:date="2019-03-26T10:22:00Z">
              <w:r>
                <w:rPr>
                  <w:rFonts w:asciiTheme="minorHAnsi" w:hAnsiTheme="minorHAnsi" w:cstheme="minorHAnsi"/>
                  <w:sz w:val="18"/>
                  <w:szCs w:val="18"/>
                </w:rPr>
                <w:t>14</w:t>
              </w:r>
            </w:ins>
          </w:p>
        </w:tc>
        <w:tc>
          <w:tcPr>
            <w:tcW w:w="9392" w:type="dxa"/>
            <w:gridSpan w:val="10"/>
          </w:tcPr>
          <w:p w14:paraId="705BA079" w14:textId="059BE7F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B6144B" w:rsidRPr="002F18C2" w14:paraId="69226F64" w14:textId="77777777" w:rsidTr="00D72ABF">
        <w:trPr>
          <w:trHeight w:val="188"/>
        </w:trPr>
        <w:tc>
          <w:tcPr>
            <w:tcW w:w="1380" w:type="dxa"/>
            <w:vAlign w:val="center"/>
          </w:tcPr>
          <w:p w14:paraId="69EBF720" w14:textId="1E6B6771"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115" w:author="Smith, Alexis@Energy" w:date="2019-03-21T15:30:00Z">
              <w:del w:id="116" w:author="Tam, Danny@Energy" w:date="2019-03-26T10:22:00Z">
                <w:r w:rsidRPr="00450E94" w:rsidDel="00B6144B">
                  <w:rPr>
                    <w:rFonts w:asciiTheme="minorHAnsi" w:hAnsiTheme="minorHAnsi" w:cstheme="minorHAnsi"/>
                    <w:sz w:val="18"/>
                    <w:szCs w:val="18"/>
                  </w:rPr>
                  <w:delText>1</w:delText>
                </w:r>
                <w:r w:rsidDel="00B6144B">
                  <w:rPr>
                    <w:rFonts w:asciiTheme="minorHAnsi" w:hAnsiTheme="minorHAnsi" w:cstheme="minorHAnsi"/>
                    <w:sz w:val="18"/>
                    <w:szCs w:val="18"/>
                  </w:rPr>
                  <w:delText>1</w:delText>
                </w:r>
              </w:del>
            </w:ins>
            <w:ins w:id="117" w:author="Tam, Danny@Energy" w:date="2019-03-26T10:22:00Z">
              <w:r>
                <w:rPr>
                  <w:rFonts w:asciiTheme="minorHAnsi" w:hAnsiTheme="minorHAnsi" w:cstheme="minorHAnsi"/>
                  <w:sz w:val="18"/>
                  <w:szCs w:val="18"/>
                </w:rPr>
                <w:t>15</w:t>
              </w:r>
            </w:ins>
          </w:p>
        </w:tc>
        <w:tc>
          <w:tcPr>
            <w:tcW w:w="3886" w:type="dxa"/>
            <w:gridSpan w:val="5"/>
            <w:vAlign w:val="center"/>
          </w:tcPr>
          <w:p w14:paraId="0603ABBB" w14:textId="2EABC3B9"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6" w:type="dxa"/>
            <w:gridSpan w:val="5"/>
            <w:vAlign w:val="center"/>
          </w:tcPr>
          <w:p w14:paraId="0E806986"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F5D00EF"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6954FC7" w14:textId="5DF9C70F" w:rsidR="00B6144B" w:rsidRPr="00450E94" w:rsidRDefault="00B6144B" w:rsidP="00B6144B">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B6144B" w:rsidRPr="002F18C2" w14:paraId="35E32473" w14:textId="77777777" w:rsidTr="00D72ABF">
        <w:trPr>
          <w:trHeight w:val="188"/>
        </w:trPr>
        <w:tc>
          <w:tcPr>
            <w:tcW w:w="1380" w:type="dxa"/>
          </w:tcPr>
          <w:p w14:paraId="3B2EFE2A" w14:textId="5C09AA0C"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118" w:author="Smith, Alexis@Energy" w:date="2019-03-21T15:30:00Z">
              <w:del w:id="119" w:author="Tam, Danny@Energy" w:date="2019-03-26T10:22:00Z">
                <w:r w:rsidRPr="00450E94" w:rsidDel="00B6144B">
                  <w:rPr>
                    <w:rFonts w:asciiTheme="minorHAnsi" w:hAnsiTheme="minorHAnsi" w:cstheme="minorHAnsi"/>
                    <w:sz w:val="18"/>
                    <w:szCs w:val="18"/>
                  </w:rPr>
                  <w:delText>1</w:delText>
                </w:r>
              </w:del>
            </w:ins>
            <w:ins w:id="120" w:author="Smith, Alexis@Energy" w:date="2019-03-21T15:31:00Z">
              <w:del w:id="121" w:author="Tam, Danny@Energy" w:date="2019-03-26T10:22:00Z">
                <w:r w:rsidDel="00B6144B">
                  <w:rPr>
                    <w:rFonts w:asciiTheme="minorHAnsi" w:hAnsiTheme="minorHAnsi" w:cstheme="minorHAnsi"/>
                    <w:sz w:val="18"/>
                    <w:szCs w:val="18"/>
                  </w:rPr>
                  <w:delText>2</w:delText>
                </w:r>
              </w:del>
            </w:ins>
            <w:ins w:id="122" w:author="Tam, Danny@Energy" w:date="2019-03-26T10:22:00Z">
              <w:r>
                <w:rPr>
                  <w:rFonts w:asciiTheme="minorHAnsi" w:hAnsiTheme="minorHAnsi" w:cstheme="minorHAnsi"/>
                  <w:sz w:val="18"/>
                  <w:szCs w:val="18"/>
                </w:rPr>
                <w:t>16</w:t>
              </w:r>
            </w:ins>
          </w:p>
        </w:tc>
        <w:tc>
          <w:tcPr>
            <w:tcW w:w="9392" w:type="dxa"/>
            <w:gridSpan w:val="10"/>
            <w:vAlign w:val="center"/>
          </w:tcPr>
          <w:p w14:paraId="0A1DD78E" w14:textId="52567C90"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p>
        </w:tc>
      </w:tr>
      <w:tr w:rsidR="00B6144B" w:rsidRPr="002F18C2" w14:paraId="7E22ADBE" w14:textId="77777777" w:rsidTr="00D72ABF">
        <w:trPr>
          <w:trHeight w:val="260"/>
        </w:trPr>
        <w:tc>
          <w:tcPr>
            <w:tcW w:w="10772" w:type="dxa"/>
            <w:gridSpan w:val="11"/>
          </w:tcPr>
          <w:p w14:paraId="6658F7AE" w14:textId="14D970DF" w:rsidR="00B6144B" w:rsidRPr="00A05A69"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2A2500B" w14:textId="6E169F4E" w:rsidR="00D7513B" w:rsidRPr="00A05A69"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456"/>
        <w:gridCol w:w="6745"/>
      </w:tblGrid>
      <w:tr w:rsidR="002600BD" w:rsidRPr="002F18C2" w14:paraId="0F7F4467" w14:textId="77777777" w:rsidTr="007325A8">
        <w:trPr>
          <w:trHeight w:val="144"/>
          <w:tblHeader/>
        </w:trPr>
        <w:tc>
          <w:tcPr>
            <w:tcW w:w="10790" w:type="dxa"/>
            <w:gridSpan w:val="3"/>
            <w:tcBorders>
              <w:bottom w:val="single" w:sz="4" w:space="0" w:color="000000"/>
            </w:tcBorders>
            <w:vAlign w:val="center"/>
          </w:tcPr>
          <w:p w14:paraId="0F7F4465" w14:textId="0C9177A9" w:rsidR="00A82A43" w:rsidRPr="00583B52" w:rsidRDefault="006C36EE" w:rsidP="0023694B">
            <w:pPr>
              <w:keepNext/>
              <w:spacing w:after="0" w:line="240" w:lineRule="auto"/>
              <w:rPr>
                <w:rFonts w:asciiTheme="minorHAnsi" w:hAnsiTheme="minorHAnsi" w:cstheme="minorHAnsi"/>
                <w:b/>
                <w:sz w:val="20"/>
                <w:szCs w:val="18"/>
              </w:rPr>
            </w:pPr>
            <w:bookmarkStart w:id="123" w:name="_Toc323755513"/>
            <w:r>
              <w:rPr>
                <w:rFonts w:asciiTheme="minorHAnsi" w:hAnsiTheme="minorHAnsi" w:cstheme="minorHAnsi"/>
                <w:b/>
                <w:sz w:val="20"/>
                <w:szCs w:val="18"/>
              </w:rPr>
              <w:lastRenderedPageBreak/>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Pr>
                <w:rFonts w:asciiTheme="minorHAnsi" w:hAnsiTheme="minorHAnsi" w:cstheme="minorHAnsi"/>
                <w:b/>
                <w:sz w:val="20"/>
                <w:szCs w:val="18"/>
              </w:rPr>
              <w:t>(</w:t>
            </w:r>
            <w:r w:rsidR="00C309E7" w:rsidRPr="00583B52">
              <w:rPr>
                <w:rFonts w:asciiTheme="minorHAnsi" w:hAnsiTheme="minorHAnsi" w:cstheme="minorHAnsi"/>
                <w:b/>
                <w:sz w:val="20"/>
                <w:szCs w:val="18"/>
              </w:rPr>
              <w:t>RA</w:t>
            </w:r>
            <w:r w:rsidR="00DF4BB0" w:rsidRPr="00935470">
              <w:rPr>
                <w:rFonts w:asciiTheme="minorHAnsi" w:hAnsiTheme="minorHAnsi" w:cstheme="minorHAnsi"/>
                <w:b/>
                <w:sz w:val="20"/>
                <w:szCs w:val="18"/>
              </w:rPr>
              <w:t>3</w:t>
            </w:r>
            <w:r w:rsidR="00C309E7" w:rsidRPr="005C69A2">
              <w:rPr>
                <w:rFonts w:asciiTheme="minorHAnsi" w:hAnsiTheme="minorHAnsi" w:cstheme="minorHAnsi"/>
                <w:b/>
                <w:sz w:val="20"/>
                <w:szCs w:val="18"/>
              </w:rPr>
              <w:t>.</w:t>
            </w:r>
            <w:r w:rsidR="00DF4BB0" w:rsidRPr="005C69A2">
              <w:rPr>
                <w:rFonts w:asciiTheme="minorHAnsi" w:hAnsiTheme="minorHAnsi" w:cstheme="minorHAnsi"/>
                <w:b/>
                <w:sz w:val="20"/>
                <w:szCs w:val="18"/>
              </w:rPr>
              <w:t>6.</w:t>
            </w:r>
            <w:r w:rsidR="00DF4BB0" w:rsidRPr="00C80016">
              <w:rPr>
                <w:rFonts w:asciiTheme="minorHAnsi" w:hAnsiTheme="minorHAnsi" w:cstheme="minorHAnsi"/>
                <w:b/>
                <w:sz w:val="20"/>
                <w:szCs w:val="18"/>
              </w:rPr>
              <w:t>3</w:t>
            </w:r>
            <w:r w:rsidR="00304DD4">
              <w:rPr>
                <w:rFonts w:asciiTheme="minorHAnsi" w:hAnsiTheme="minorHAnsi" w:cstheme="minorHAnsi"/>
                <w:b/>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7E190B" w:rsidRPr="002F18C2" w14:paraId="0F7F446A" w14:textId="77777777" w:rsidTr="007325A8">
        <w:trPr>
          <w:trHeight w:val="144"/>
          <w:tblHeader/>
        </w:trPr>
        <w:tc>
          <w:tcPr>
            <w:tcW w:w="589" w:type="dxa"/>
            <w:vAlign w:val="center"/>
          </w:tcPr>
          <w:p w14:paraId="0F7F4468" w14:textId="77777777" w:rsidR="009269B2" w:rsidRPr="00450E94"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r w:rsidR="005D2389" w:rsidRPr="00450E94">
              <w:rPr>
                <w:rFonts w:asciiTheme="minorHAnsi" w:hAnsiTheme="minorHAnsi" w:cstheme="minorHAnsi"/>
                <w:sz w:val="18"/>
                <w:szCs w:val="18"/>
              </w:rPr>
              <w:t>1</w:t>
            </w:r>
          </w:p>
        </w:tc>
        <w:tc>
          <w:tcPr>
            <w:tcW w:w="10201" w:type="dxa"/>
            <w:gridSpan w:val="2"/>
            <w:vAlign w:val="center"/>
          </w:tcPr>
          <w:p w14:paraId="0F7F4469" w14:textId="75E7AF25" w:rsidR="00B614D3" w:rsidRPr="00450E94"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71192">
              <w:rPr>
                <w:rFonts w:asciiTheme="minorHAnsi" w:hAnsiTheme="minorHAnsi" w:cstheme="minorHAnsi"/>
                <w:sz w:val="18"/>
                <w:szCs w:val="18"/>
              </w:rPr>
              <w:t>HERS rater shall perform a</w:t>
            </w:r>
            <w:r w:rsidR="005D11BC" w:rsidRPr="00B71192">
              <w:rPr>
                <w:rFonts w:asciiTheme="minorHAnsi" w:hAnsiTheme="minorHAnsi" w:cstheme="minorHAnsi"/>
                <w:sz w:val="18"/>
                <w:szCs w:val="18"/>
              </w:rPr>
              <w:t xml:space="preserve"> visual inspection that a</w:t>
            </w:r>
            <w:r w:rsidR="00383435" w:rsidRPr="00B71192">
              <w:rPr>
                <w:rFonts w:asciiTheme="minorHAnsi" w:hAnsiTheme="minorHAnsi" w:cstheme="minorHAnsi"/>
                <w:sz w:val="18"/>
                <w:szCs w:val="18"/>
              </w:rPr>
              <w:t xml:space="preserve">ll hot water piping comply with the insulation requirements in </w:t>
            </w:r>
            <w:r w:rsidR="005D11BC" w:rsidRPr="00B71192">
              <w:rPr>
                <w:rFonts w:asciiTheme="minorHAnsi" w:hAnsiTheme="minorHAnsi" w:cstheme="minorHAnsi"/>
                <w:sz w:val="18"/>
                <w:szCs w:val="18"/>
              </w:rPr>
              <w:t>150.0(J)</w:t>
            </w:r>
            <w:r w:rsidR="00A956FB" w:rsidRPr="00B71192">
              <w:rPr>
                <w:rFonts w:asciiTheme="minorHAnsi" w:hAnsiTheme="minorHAnsi" w:cstheme="minorHAnsi"/>
                <w:sz w:val="18"/>
                <w:szCs w:val="18"/>
              </w:rPr>
              <w:t>.</w:t>
            </w:r>
          </w:p>
        </w:tc>
      </w:tr>
      <w:tr w:rsidR="007325A8" w:rsidRPr="002F18C2" w14:paraId="22654601" w14:textId="77777777" w:rsidTr="00450E94">
        <w:trPr>
          <w:trHeight w:val="144"/>
          <w:tblHeader/>
        </w:trPr>
        <w:tc>
          <w:tcPr>
            <w:tcW w:w="589" w:type="dxa"/>
            <w:vAlign w:val="center"/>
          </w:tcPr>
          <w:p w14:paraId="1040F218" w14:textId="7E5F7F1F"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3456" w:type="dxa"/>
            <w:vAlign w:val="center"/>
          </w:tcPr>
          <w:p w14:paraId="3BB9643E" w14:textId="463FC66C"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745" w:type="dxa"/>
            <w:vAlign w:val="center"/>
          </w:tcPr>
          <w:p w14:paraId="17ABED7C"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9C27621"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26944D46" w14:textId="743A9FC9" w:rsidR="007325A8" w:rsidRPr="00450E94"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6175AC55" w14:textId="77777777" w:rsidTr="00450E94">
        <w:trPr>
          <w:trHeight w:val="144"/>
          <w:tblHeader/>
        </w:trPr>
        <w:tc>
          <w:tcPr>
            <w:tcW w:w="589" w:type="dxa"/>
          </w:tcPr>
          <w:p w14:paraId="3CCF7F10" w14:textId="48557B1D"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201" w:type="dxa"/>
            <w:gridSpan w:val="2"/>
            <w:vAlign w:val="center"/>
          </w:tcPr>
          <w:p w14:paraId="7F4A5396" w14:textId="0795FAFB"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0F7F446C" w14:textId="77777777" w:rsidTr="007325A8">
        <w:trPr>
          <w:trHeight w:val="144"/>
          <w:tblHeader/>
        </w:trPr>
        <w:tc>
          <w:tcPr>
            <w:tcW w:w="10790" w:type="dxa"/>
            <w:gridSpan w:val="3"/>
            <w:vAlign w:val="center"/>
          </w:tcPr>
          <w:p w14:paraId="0F7F446B" w14:textId="4FE72D45" w:rsidR="007325A8" w:rsidRPr="00A05A69"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3763"/>
        <w:gridCol w:w="6385"/>
      </w:tblGrid>
      <w:tr w:rsidR="00D56448" w:rsidRPr="002F18C2" w14:paraId="0F7F4470" w14:textId="77777777" w:rsidTr="007325A8">
        <w:trPr>
          <w:trHeight w:val="144"/>
          <w:tblHeader/>
        </w:trPr>
        <w:tc>
          <w:tcPr>
            <w:tcW w:w="10790" w:type="dxa"/>
            <w:gridSpan w:val="3"/>
            <w:tcBorders>
              <w:bottom w:val="single" w:sz="4" w:space="0" w:color="auto"/>
            </w:tcBorders>
          </w:tcPr>
          <w:p w14:paraId="0F7F446E" w14:textId="3CB75051"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(PP-H) </w:t>
            </w:r>
            <w:r w:rsidR="00DF4BB0" w:rsidRPr="005C69A2">
              <w:rPr>
                <w:rFonts w:asciiTheme="minorHAnsi" w:hAnsiTheme="minorHAnsi" w:cstheme="minorHAnsi"/>
                <w:b/>
                <w:sz w:val="20"/>
                <w:szCs w:val="18"/>
              </w:rPr>
              <w:t>(RA</w:t>
            </w:r>
            <w:r w:rsidR="00DF4BB0" w:rsidRPr="0053169A">
              <w:rPr>
                <w:rFonts w:asciiTheme="minorHAnsi" w:hAnsiTheme="minorHAnsi" w:cstheme="minorHAnsi"/>
                <w:b/>
                <w:sz w:val="20"/>
                <w:szCs w:val="18"/>
              </w:rPr>
              <w:t>3</w:t>
            </w:r>
            <w:r w:rsidR="00DF4BB0" w:rsidRPr="00D75806">
              <w:rPr>
                <w:rFonts w:asciiTheme="minorHAnsi" w:hAnsiTheme="minorHAnsi" w:cstheme="minorHAnsi"/>
                <w:b/>
                <w:sz w:val="20"/>
                <w:szCs w:val="18"/>
              </w:rPr>
              <w:t>.6.4)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383435" w:rsidRPr="002F18C2" w14:paraId="0F7F4473" w14:textId="77777777" w:rsidTr="007325A8">
        <w:trPr>
          <w:trHeight w:val="144"/>
          <w:tblHeader/>
        </w:trPr>
        <w:tc>
          <w:tcPr>
            <w:tcW w:w="642" w:type="dxa"/>
            <w:vAlign w:val="center"/>
          </w:tcPr>
          <w:p w14:paraId="0F7F4471"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1</w:t>
            </w:r>
          </w:p>
        </w:tc>
        <w:tc>
          <w:tcPr>
            <w:tcW w:w="10148" w:type="dxa"/>
            <w:gridSpan w:val="2"/>
            <w:vAlign w:val="center"/>
          </w:tcPr>
          <w:p w14:paraId="0F7F4472" w14:textId="5F911A00"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w:t>
            </w:r>
            <w:r w:rsidR="00383435" w:rsidRPr="00A05A69">
              <w:rPr>
                <w:rFonts w:asciiTheme="minorHAnsi" w:hAnsiTheme="minorHAnsi" w:cstheme="minorHAnsi"/>
                <w:sz w:val="18"/>
                <w:szCs w:val="18"/>
              </w:rPr>
              <w:t xml:space="preserve">entral manifold </w:t>
            </w:r>
            <w:r w:rsidRPr="00A05A69">
              <w:rPr>
                <w:rFonts w:asciiTheme="minorHAnsi" w:hAnsiTheme="minorHAnsi" w:cstheme="minorHAnsi"/>
                <w:sz w:val="18"/>
                <w:szCs w:val="18"/>
              </w:rPr>
              <w:t xml:space="preserve">has 5 </w:t>
            </w:r>
            <w:r w:rsidR="00383435" w:rsidRPr="00A05A69">
              <w:rPr>
                <w:rFonts w:asciiTheme="minorHAnsi" w:hAnsiTheme="minorHAnsi" w:cstheme="minorHAnsi"/>
                <w:sz w:val="18"/>
                <w:szCs w:val="18"/>
              </w:rPr>
              <w:t>feet or less of pipe between manifold and water heater</w:t>
            </w:r>
            <w:r w:rsidRPr="00A05A69">
              <w:rPr>
                <w:rFonts w:asciiTheme="minorHAnsi" w:hAnsiTheme="minorHAnsi" w:cstheme="minorHAnsi"/>
                <w:sz w:val="18"/>
                <w:szCs w:val="18"/>
              </w:rPr>
              <w:t>.</w:t>
            </w:r>
          </w:p>
        </w:tc>
      </w:tr>
      <w:tr w:rsidR="00383435" w:rsidRPr="002F18C2" w14:paraId="0F7F4476" w14:textId="77777777" w:rsidTr="007325A8">
        <w:trPr>
          <w:trHeight w:val="144"/>
          <w:tblHeader/>
        </w:trPr>
        <w:tc>
          <w:tcPr>
            <w:tcW w:w="642" w:type="dxa"/>
            <w:vAlign w:val="center"/>
          </w:tcPr>
          <w:p w14:paraId="0F7F4474"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2</w:t>
            </w:r>
          </w:p>
        </w:tc>
        <w:tc>
          <w:tcPr>
            <w:tcW w:w="10148" w:type="dxa"/>
            <w:gridSpan w:val="2"/>
            <w:vAlign w:val="center"/>
          </w:tcPr>
          <w:p w14:paraId="0F7F4475" w14:textId="5C9F6563"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w:t>
            </w:r>
            <w:r w:rsidR="00383435" w:rsidRPr="00A05A69">
              <w:rPr>
                <w:rFonts w:asciiTheme="minorHAnsi" w:hAnsiTheme="minorHAnsi" w:cstheme="minorHAnsi"/>
                <w:sz w:val="18"/>
                <w:szCs w:val="18"/>
              </w:rPr>
              <w:t>anifolds that include valves</w:t>
            </w:r>
            <w:r w:rsidRPr="00A05A69">
              <w:rPr>
                <w:rFonts w:asciiTheme="minorHAnsi" w:hAnsiTheme="minorHAnsi" w:cstheme="minorHAnsi"/>
                <w:sz w:val="18"/>
                <w:szCs w:val="18"/>
              </w:rPr>
              <w:t>,</w:t>
            </w:r>
            <w:r w:rsidR="00383435" w:rsidRPr="00A05A69">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7325A8">
        <w:trPr>
          <w:trHeight w:val="144"/>
          <w:tblHeader/>
        </w:trPr>
        <w:tc>
          <w:tcPr>
            <w:tcW w:w="642" w:type="dxa"/>
            <w:vAlign w:val="center"/>
          </w:tcPr>
          <w:p w14:paraId="0F7F4477"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3</w:t>
            </w:r>
          </w:p>
        </w:tc>
        <w:tc>
          <w:tcPr>
            <w:tcW w:w="10148" w:type="dxa"/>
            <w:gridSpan w:val="2"/>
            <w:vAlign w:val="center"/>
          </w:tcPr>
          <w:p w14:paraId="0F7F4478" w14:textId="6A017CAD" w:rsidR="009269B2" w:rsidRPr="00A05A69"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Hot water distribution system piping from the manifold to the fixtures and appliances must take the most direct path.  </w:t>
            </w:r>
            <w:r w:rsidR="00CC3747" w:rsidRPr="00A05A69">
              <w:rPr>
                <w:rFonts w:asciiTheme="minorHAnsi" w:hAnsiTheme="minorHAnsi" w:cstheme="minorHAnsi"/>
                <w:sz w:val="18"/>
                <w:szCs w:val="18"/>
              </w:rPr>
              <w:t>For example, p</w:t>
            </w:r>
            <w:r w:rsidRPr="00A05A69">
              <w:rPr>
                <w:rFonts w:asciiTheme="minorHAnsi" w:hAnsiTheme="minorHAnsi" w:cstheme="minorHAnsi"/>
                <w:sz w:val="18"/>
                <w:szCs w:val="18"/>
              </w:rPr>
              <w:t>iping from a second story manifold cannot supply the first floor</w:t>
            </w:r>
            <w:r w:rsidR="00DF4BB0" w:rsidRPr="00A05A69">
              <w:rPr>
                <w:rFonts w:asciiTheme="minorHAnsi" w:hAnsiTheme="minorHAnsi" w:cstheme="minorHAnsi"/>
                <w:sz w:val="18"/>
                <w:szCs w:val="18"/>
              </w:rPr>
              <w:t>.</w:t>
            </w:r>
          </w:p>
        </w:tc>
      </w:tr>
      <w:tr w:rsidR="00383435" w:rsidRPr="002F18C2" w14:paraId="0F7F447C" w14:textId="77777777" w:rsidTr="007325A8">
        <w:trPr>
          <w:trHeight w:val="144"/>
          <w:tblHeader/>
        </w:trPr>
        <w:tc>
          <w:tcPr>
            <w:tcW w:w="642" w:type="dxa"/>
            <w:vAlign w:val="center"/>
          </w:tcPr>
          <w:p w14:paraId="0F7F447A"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4</w:t>
            </w:r>
          </w:p>
        </w:tc>
        <w:tc>
          <w:tcPr>
            <w:tcW w:w="10148" w:type="dxa"/>
            <w:gridSpan w:val="2"/>
            <w:vAlign w:val="center"/>
          </w:tcPr>
          <w:p w14:paraId="0F7F447B" w14:textId="5618E066" w:rsidR="00A82A43" w:rsidRPr="00A05A69" w:rsidRDefault="00383435" w:rsidP="00E879AA">
            <w:pPr>
              <w:keepNext/>
              <w:autoSpaceDE w:val="0"/>
              <w:autoSpaceDN w:val="0"/>
              <w:adjustRightInd w:val="0"/>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410ECB"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w:t>
            </w:r>
            <w:r w:rsidR="00CC3747" w:rsidRPr="00A05A69">
              <w:rPr>
                <w:rFonts w:asciiTheme="minorHAnsi" w:hAnsiTheme="minorHAnsi" w:cstheme="minorHAnsi"/>
                <w:sz w:val="18"/>
                <w:szCs w:val="18"/>
              </w:rPr>
              <w:t xml:space="preserve">, and at least </w:t>
            </w:r>
            <w:r w:rsidR="00410ECB" w:rsidRPr="00A05A69">
              <w:rPr>
                <w:rFonts w:asciiTheme="minorHAnsi" w:hAnsiTheme="minorHAnsi" w:cstheme="minorHAnsi"/>
                <w:sz w:val="18"/>
                <w:szCs w:val="18"/>
              </w:rPr>
              <w:t>6</w:t>
            </w:r>
            <w:r w:rsidR="00CC3747"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w:t>
            </w:r>
          </w:p>
        </w:tc>
      </w:tr>
      <w:tr w:rsidR="007325A8" w:rsidRPr="002F18C2" w14:paraId="489DD4BF" w14:textId="77777777" w:rsidTr="00450E94">
        <w:trPr>
          <w:trHeight w:val="144"/>
          <w:tblHeader/>
        </w:trPr>
        <w:tc>
          <w:tcPr>
            <w:tcW w:w="642" w:type="dxa"/>
            <w:vAlign w:val="center"/>
          </w:tcPr>
          <w:p w14:paraId="25D1A754" w14:textId="555E0F78"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05</w:t>
            </w:r>
          </w:p>
        </w:tc>
        <w:tc>
          <w:tcPr>
            <w:tcW w:w="3763" w:type="dxa"/>
            <w:vAlign w:val="center"/>
          </w:tcPr>
          <w:p w14:paraId="4AD988E8" w14:textId="33759AC0"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Verification Status:</w:t>
            </w:r>
          </w:p>
        </w:tc>
        <w:tc>
          <w:tcPr>
            <w:tcW w:w="6385" w:type="dxa"/>
            <w:vAlign w:val="center"/>
          </w:tcPr>
          <w:p w14:paraId="41BE9290"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7097DD9"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770CFEF4" w14:textId="522DB803" w:rsidR="007325A8" w:rsidRPr="00450E94" w:rsidRDefault="007325A8" w:rsidP="00450E94">
            <w:pPr>
              <w:pStyle w:val="ListParagraph"/>
              <w:keepNext/>
              <w:numPr>
                <w:ilvl w:val="0"/>
                <w:numId w:val="48"/>
              </w:numPr>
              <w:autoSpaceDE w:val="0"/>
              <w:autoSpaceDN w:val="0"/>
              <w:adjustRightInd w:val="0"/>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4E922D06" w14:textId="77777777" w:rsidTr="00450E94">
        <w:trPr>
          <w:trHeight w:val="144"/>
          <w:tblHeader/>
        </w:trPr>
        <w:tc>
          <w:tcPr>
            <w:tcW w:w="642" w:type="dxa"/>
          </w:tcPr>
          <w:p w14:paraId="4E115436" w14:textId="22AD02EE"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06</w:t>
            </w:r>
          </w:p>
        </w:tc>
        <w:tc>
          <w:tcPr>
            <w:tcW w:w="10148" w:type="dxa"/>
            <w:gridSpan w:val="2"/>
            <w:vAlign w:val="center"/>
          </w:tcPr>
          <w:p w14:paraId="09D86B1F" w14:textId="7607DBC5"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212A67C0" w14:textId="77777777" w:rsidTr="007325A8">
        <w:trPr>
          <w:trHeight w:val="144"/>
          <w:tblHeader/>
        </w:trPr>
        <w:tc>
          <w:tcPr>
            <w:tcW w:w="10790" w:type="dxa"/>
            <w:gridSpan w:val="3"/>
            <w:vAlign w:val="center"/>
          </w:tcPr>
          <w:p w14:paraId="25BEBB76" w14:textId="5F9B0E3D" w:rsidR="007325A8" w:rsidRPr="00D75806"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47F" w14:textId="67B82892" w:rsidR="00467528" w:rsidRDefault="00467528"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2456C7" w:rsidRPr="009E01FE" w14:paraId="7D4A8B33" w14:textId="77777777" w:rsidTr="00A05A6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A05A69">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(PP) (RA4.4.4)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05A69">
        <w:trPr>
          <w:cantSplit/>
          <w:trHeight w:val="288"/>
          <w:tblHeader/>
        </w:trPr>
        <w:tc>
          <w:tcPr>
            <w:tcW w:w="648" w:type="dxa"/>
            <w:vAlign w:val="center"/>
          </w:tcPr>
          <w:p w14:paraId="2FCB133F"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368" w:type="dxa"/>
            <w:vAlign w:val="center"/>
          </w:tcPr>
          <w:p w14:paraId="1CAE2B22"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Each central manifold has 15 feet or less of pipe between manifold and water heater </w:t>
            </w:r>
          </w:p>
        </w:tc>
      </w:tr>
      <w:tr w:rsidR="002456C7" w:rsidRPr="009E01FE" w14:paraId="5D82B514" w14:textId="77777777" w:rsidTr="00A05A69">
        <w:trPr>
          <w:cantSplit/>
          <w:trHeight w:val="288"/>
          <w:tblHeader/>
        </w:trPr>
        <w:tc>
          <w:tcPr>
            <w:tcW w:w="648" w:type="dxa"/>
            <w:vAlign w:val="center"/>
          </w:tcPr>
          <w:p w14:paraId="48E1838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368" w:type="dxa"/>
            <w:vAlign w:val="center"/>
          </w:tcPr>
          <w:p w14:paraId="0E7FF26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05A69">
        <w:trPr>
          <w:cantSplit/>
          <w:trHeight w:val="288"/>
          <w:tblHeader/>
        </w:trPr>
        <w:tc>
          <w:tcPr>
            <w:tcW w:w="648" w:type="dxa"/>
            <w:vAlign w:val="center"/>
          </w:tcPr>
          <w:p w14:paraId="7A69966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368" w:type="dxa"/>
            <w:vAlign w:val="center"/>
          </w:tcPr>
          <w:p w14:paraId="3FBCF5D1"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2456C7" w:rsidRPr="009E01FE" w14:paraId="7F5EF5C9" w14:textId="77777777" w:rsidTr="00A05A69">
        <w:trPr>
          <w:cantSplit/>
          <w:trHeight w:val="288"/>
          <w:tblHeader/>
        </w:trPr>
        <w:tc>
          <w:tcPr>
            <w:tcW w:w="648" w:type="dxa"/>
            <w:vAlign w:val="center"/>
          </w:tcPr>
          <w:p w14:paraId="614ADC10"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368" w:type="dxa"/>
            <w:vAlign w:val="center"/>
          </w:tcPr>
          <w:p w14:paraId="0FE92C8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2456C7" w:rsidRPr="00E20AD9" w14:paraId="460E505F" w14:textId="77777777" w:rsidTr="00A05A6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hAnsiTheme="minorHAnsi" w:cstheme="minorHAnsi"/>
                <w:b/>
                <w:sz w:val="18"/>
                <w:szCs w:val="20"/>
              </w:rPr>
              <w:t xml:space="preserve">et.  </w:t>
            </w:r>
          </w:p>
        </w:tc>
      </w:tr>
    </w:tbl>
    <w:p w14:paraId="5FC36772" w14:textId="77777777" w:rsidR="002456C7" w:rsidRDefault="002456C7" w:rsidP="00A05A69">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2456C7" w:rsidRPr="009E01FE" w14:paraId="3196FB2A" w14:textId="77777777" w:rsidTr="00A05A69">
        <w:trPr>
          <w:trHeight w:val="144"/>
          <w:tblHeader/>
        </w:trPr>
        <w:tc>
          <w:tcPr>
            <w:tcW w:w="10976" w:type="dxa"/>
            <w:gridSpan w:val="2"/>
            <w:tcBorders>
              <w:bottom w:val="single" w:sz="4" w:space="0" w:color="auto"/>
            </w:tcBorders>
          </w:tcPr>
          <w:p w14:paraId="6697040E" w14:textId="1966CCEE" w:rsidR="002456C7" w:rsidRPr="00396DD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(POU) (RA4.4.5</w:t>
            </w:r>
            <w:r w:rsidR="002456C7" w:rsidRPr="00396DD3">
              <w:rPr>
                <w:rFonts w:asciiTheme="minorHAnsi" w:hAnsiTheme="minorHAnsi" w:cstheme="minorHAnsi"/>
                <w:b/>
                <w:sz w:val="20"/>
                <w:szCs w:val="20"/>
              </w:rPr>
              <w:t>)</w:t>
            </w:r>
          </w:p>
          <w:p w14:paraId="4A837E74" w14:textId="2C8F1109" w:rsidR="002456C7" w:rsidRPr="00484154"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05A69">
        <w:trPr>
          <w:trHeight w:val="1808"/>
          <w:tblHeader/>
        </w:trPr>
        <w:tc>
          <w:tcPr>
            <w:tcW w:w="630" w:type="dxa"/>
            <w:vAlign w:val="center"/>
          </w:tcPr>
          <w:p w14:paraId="082E37A1" w14:textId="77777777" w:rsidR="002456C7" w:rsidRPr="008733ED"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A05A69">
              <w:rPr>
                <w:rFonts w:asciiTheme="minorHAnsi" w:hAnsiTheme="minorHAnsi" w:cstheme="minorHAnsi"/>
                <w:sz w:val="18"/>
                <w:szCs w:val="20"/>
              </w:rPr>
              <w:t>01</w:t>
            </w:r>
          </w:p>
        </w:tc>
        <w:tc>
          <w:tcPr>
            <w:tcW w:w="10346" w:type="dxa"/>
          </w:tcPr>
          <w:p w14:paraId="7018C5E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8"/>
              </w:rPr>
            </w:pPr>
            <w:r w:rsidRPr="00A05A69">
              <w:rPr>
                <w:rFonts w:asciiTheme="minorHAnsi" w:eastAsia="Calibri" w:hAnsiTheme="minorHAnsi" w:cstheme="minorHAnsi"/>
                <w:i w:val="0"/>
                <w:sz w:val="18"/>
              </w:rPr>
              <w:t>The maximum allowed length of piping for the longest run terminating in:</w:t>
            </w:r>
          </w:p>
          <w:p w14:paraId="481C5B1D"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3/8 inch - For only one pipe size - max length allowed is 15 feet</w:t>
            </w:r>
          </w:p>
          <w:p w14:paraId="6E7B510E"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max allowed length of 3/8-inch piping is 7.5 feet, of ½ inch piping is 5 feet, and ¾ inch piping is 2.5 feet.</w:t>
            </w:r>
          </w:p>
          <w:p w14:paraId="0BE1706A"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2"/>
              </w:rPr>
            </w:pPr>
          </w:p>
          <w:p w14:paraId="62A25352"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½ inch - For only one pipe size – max length allowed is 10 feet</w:t>
            </w:r>
          </w:p>
          <w:p w14:paraId="08634F34"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allowed length of ½-inch piping is 5 feet, and ¾ inch piping is 2.5 feet.</w:t>
            </w:r>
          </w:p>
          <w:p w14:paraId="64E22C45"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77777777" w:rsidR="002456C7" w:rsidRPr="00F50C2D" w:rsidRDefault="002456C7" w:rsidP="00A05A69">
            <w:pPr>
              <w:pStyle w:val="TableTitle"/>
              <w:keepLines w:val="0"/>
              <w:suppressAutoHyphens w:val="0"/>
              <w:spacing w:before="0"/>
              <w:ind w:firstLine="432"/>
              <w:rPr>
                <w:rFonts w:asciiTheme="minorHAnsi" w:hAnsiTheme="minorHAnsi" w:cstheme="minorHAnsi"/>
              </w:rPr>
            </w:pPr>
            <w:r w:rsidRPr="00A05A69">
              <w:rPr>
                <w:rFonts w:asciiTheme="minorHAnsi" w:hAnsiTheme="minorHAnsi" w:cstheme="minorHAnsi"/>
                <w:i w:val="0"/>
                <w:sz w:val="18"/>
              </w:rPr>
              <w:t>¾ inch - For only one pipe size = 5 feet</w:t>
            </w:r>
          </w:p>
        </w:tc>
      </w:tr>
      <w:tr w:rsidR="002456C7" w:rsidRPr="009E01FE" w14:paraId="66E23959" w14:textId="77777777" w:rsidTr="00A05A69">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EF948BA" w14:textId="136BA04F"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2456C7" w:rsidRPr="009E01FE" w14:paraId="196E8F5B" w14:textId="77777777" w:rsidTr="00A05A69">
        <w:trPr>
          <w:trHeight w:val="144"/>
          <w:tblHeader/>
        </w:trPr>
        <w:tc>
          <w:tcPr>
            <w:tcW w:w="10790"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(RA4.4.7)</w:t>
            </w:r>
          </w:p>
          <w:p w14:paraId="55362677"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Systems that utilize this distribution type shall comply with these requirements.</w:t>
            </w:r>
          </w:p>
        </w:tc>
      </w:tr>
      <w:tr w:rsidR="002456C7" w:rsidRPr="009E01FE" w14:paraId="399E2E6D" w14:textId="77777777" w:rsidTr="00A05A69">
        <w:trPr>
          <w:trHeight w:val="144"/>
          <w:tblHeader/>
        </w:trPr>
        <w:tc>
          <w:tcPr>
            <w:tcW w:w="631" w:type="dxa"/>
            <w:vAlign w:val="center"/>
          </w:tcPr>
          <w:p w14:paraId="417E4DA8"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59" w:type="dxa"/>
            <w:vAlign w:val="center"/>
          </w:tcPr>
          <w:p w14:paraId="2575F755"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05A69">
        <w:trPr>
          <w:trHeight w:val="144"/>
          <w:tblHeader/>
        </w:trPr>
        <w:tc>
          <w:tcPr>
            <w:tcW w:w="631" w:type="dxa"/>
            <w:vAlign w:val="center"/>
          </w:tcPr>
          <w:p w14:paraId="0467EE6F"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159" w:type="dxa"/>
            <w:vAlign w:val="center"/>
          </w:tcPr>
          <w:p w14:paraId="2232BBD8"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Piping must take most direct path between water heater and fixtures.</w:t>
            </w:r>
          </w:p>
        </w:tc>
      </w:tr>
      <w:tr w:rsidR="002456C7" w:rsidRPr="009E01FE" w14:paraId="1018FA8B" w14:textId="77777777" w:rsidTr="00A05A69">
        <w:trPr>
          <w:trHeight w:val="144"/>
          <w:tblHeader/>
        </w:trPr>
        <w:tc>
          <w:tcPr>
            <w:tcW w:w="631" w:type="dxa"/>
            <w:vAlign w:val="center"/>
          </w:tcPr>
          <w:p w14:paraId="7E89CF1E"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159" w:type="dxa"/>
            <w:vAlign w:val="center"/>
          </w:tcPr>
          <w:p w14:paraId="07DBA36B"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cstheme="minorHAnsi"/>
                <w:sz w:val="18"/>
                <w:szCs w:val="20"/>
              </w:rPr>
              <w:t>Insulation is not required on the cold water line when it is used as the return.</w:t>
            </w:r>
          </w:p>
        </w:tc>
      </w:tr>
      <w:tr w:rsidR="002456C7" w:rsidRPr="009E01FE" w14:paraId="1FC097CE" w14:textId="77777777" w:rsidTr="00A05A69">
        <w:trPr>
          <w:trHeight w:val="144"/>
          <w:tblHeader/>
        </w:trPr>
        <w:tc>
          <w:tcPr>
            <w:tcW w:w="631" w:type="dxa"/>
            <w:vAlign w:val="center"/>
          </w:tcPr>
          <w:p w14:paraId="29506297"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159" w:type="dxa"/>
            <w:vAlign w:val="center"/>
          </w:tcPr>
          <w:p w14:paraId="0BE30843"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If more than one loop installed each loop shall have its own pump and controls.</w:t>
            </w:r>
          </w:p>
        </w:tc>
      </w:tr>
      <w:tr w:rsidR="002456C7" w:rsidRPr="009E01FE" w14:paraId="3D01B16B" w14:textId="77777777" w:rsidTr="00A05A69">
        <w:trPr>
          <w:trHeight w:val="144"/>
          <w:tblHeader/>
        </w:trPr>
        <w:tc>
          <w:tcPr>
            <w:tcW w:w="10790"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2456C7" w:rsidRPr="009E01FE" w14:paraId="36C38DC0" w14:textId="77777777" w:rsidTr="00A05A6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D0319">
              <w:rPr>
                <w:rFonts w:asciiTheme="minorHAnsi" w:hAnsiTheme="minorHAnsi" w:cstheme="minorHAnsi"/>
                <w:b/>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05A69">
        <w:trPr>
          <w:trHeight w:val="288"/>
          <w:tblHeader/>
        </w:trPr>
        <w:tc>
          <w:tcPr>
            <w:tcW w:w="625" w:type="dxa"/>
            <w:vAlign w:val="center"/>
          </w:tcPr>
          <w:p w14:paraId="0721E26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65" w:type="dxa"/>
            <w:vAlign w:val="center"/>
          </w:tcPr>
          <w:p w14:paraId="39F77996"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05A69">
        <w:trPr>
          <w:trHeight w:val="288"/>
          <w:tblHeader/>
        </w:trPr>
        <w:tc>
          <w:tcPr>
            <w:tcW w:w="10790"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876910" w:rsidRPr="006A4AED" w14:paraId="1A929385" w14:textId="77777777" w:rsidTr="00876910">
        <w:trPr>
          <w:trHeight w:val="144"/>
          <w:tblHeader/>
        </w:trPr>
        <w:tc>
          <w:tcPr>
            <w:tcW w:w="10790"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155D52">
              <w:rPr>
                <w:rFonts w:asciiTheme="minorHAnsi" w:hAnsiTheme="minorHAnsi" w:cstheme="minorHAnsi"/>
                <w:b/>
                <w:sz w:val="20"/>
                <w:szCs w:val="20"/>
              </w:rPr>
              <w:t>(RA4.4.10</w:t>
            </w:r>
            <w:r w:rsidR="00876910" w:rsidRPr="00AD0319">
              <w:rPr>
                <w:rFonts w:asciiTheme="minorHAnsi" w:hAnsiTheme="minorHAnsi" w:cstheme="minorHAnsi"/>
                <w:b/>
                <w:sz w:val="20"/>
                <w:szCs w:val="20"/>
              </w:rPr>
              <w:t>)</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77777777"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Systems that utilize this distribution type shall comply with these requirements.</w:t>
            </w:r>
          </w:p>
        </w:tc>
      </w:tr>
      <w:tr w:rsidR="00876910" w:rsidRPr="006A4AED" w14:paraId="31465C85" w14:textId="77777777" w:rsidTr="00876910">
        <w:trPr>
          <w:trHeight w:val="144"/>
          <w:tblHeader/>
        </w:trPr>
        <w:tc>
          <w:tcPr>
            <w:tcW w:w="627"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876910">
        <w:trPr>
          <w:trHeight w:val="144"/>
          <w:tblHeader/>
        </w:trPr>
        <w:tc>
          <w:tcPr>
            <w:tcW w:w="627"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3"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876910">
        <w:trPr>
          <w:trHeight w:val="144"/>
          <w:tblHeader/>
        </w:trPr>
        <w:tc>
          <w:tcPr>
            <w:tcW w:w="627"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3"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876910">
        <w:trPr>
          <w:trHeight w:val="144"/>
          <w:tblHeader/>
        </w:trPr>
        <w:tc>
          <w:tcPr>
            <w:tcW w:w="627"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163" w:type="dxa"/>
            <w:vAlign w:val="center"/>
          </w:tcPr>
          <w:p w14:paraId="0B282B49"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876910" w:rsidRPr="006A4AED" w14:paraId="7C49A593" w14:textId="77777777" w:rsidTr="00876910">
        <w:trPr>
          <w:trHeight w:val="144"/>
          <w:tblHeader/>
        </w:trPr>
        <w:tc>
          <w:tcPr>
            <w:tcW w:w="627"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163"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876910">
        <w:trPr>
          <w:trHeight w:val="144"/>
          <w:tblHeader/>
        </w:trPr>
        <w:tc>
          <w:tcPr>
            <w:tcW w:w="627"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163"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p>
          <w:p w14:paraId="58B8EFF7"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876910">
        <w:trPr>
          <w:trHeight w:val="144"/>
          <w:tblHeader/>
        </w:trPr>
        <w:tc>
          <w:tcPr>
            <w:tcW w:w="627"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163"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876910">
        <w:trPr>
          <w:trHeight w:val="144"/>
          <w:tblHeader/>
        </w:trPr>
        <w:tc>
          <w:tcPr>
            <w:tcW w:w="10790" w:type="dxa"/>
            <w:gridSpan w:val="2"/>
            <w:vAlign w:val="center"/>
          </w:tcPr>
          <w:p w14:paraId="6F4E3982" w14:textId="77777777" w:rsidR="00876910" w:rsidRPr="006A4AED" w:rsidRDefault="00876910"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483"/>
        <w:gridCol w:w="5665"/>
      </w:tblGrid>
      <w:tr w:rsidR="00AC4B2D" w:rsidRPr="00323F2C" w14:paraId="0F7F44A5" w14:textId="77777777" w:rsidTr="00CF186E">
        <w:trPr>
          <w:trHeight w:val="144"/>
          <w:tblHeader/>
        </w:trPr>
        <w:tc>
          <w:tcPr>
            <w:tcW w:w="10790" w:type="dxa"/>
            <w:gridSpan w:val="3"/>
            <w:tcBorders>
              <w:bottom w:val="single" w:sz="4" w:space="0" w:color="auto"/>
            </w:tcBorders>
          </w:tcPr>
          <w:p w14:paraId="0F7F44A3" w14:textId="525714E9"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(RA3.6.6)</w:t>
            </w:r>
            <w:r w:rsidR="00E879AA">
              <w:rPr>
                <w:rFonts w:asciiTheme="minorHAnsi" w:hAnsiTheme="minorHAnsi" w:cstheme="minorHAnsi"/>
                <w:b/>
                <w:sz w:val="20"/>
                <w:szCs w:val="18"/>
              </w:rPr>
              <w:t xml:space="preserve">/Sensor Control </w:t>
            </w:r>
            <w:r w:rsidR="00E879AA" w:rsidRPr="001602AA">
              <w:rPr>
                <w:rFonts w:asciiTheme="minorHAnsi" w:hAnsiTheme="minorHAnsi" w:cstheme="minorHAnsi"/>
                <w:b/>
                <w:sz w:val="18"/>
                <w:szCs w:val="18"/>
              </w:rPr>
              <w:t>(RDRsc-H)</w:t>
            </w:r>
            <w:r w:rsidR="00E879AA">
              <w:rPr>
                <w:rFonts w:asciiTheme="minorHAnsi" w:hAnsiTheme="minorHAnsi" w:cstheme="minorHAnsi"/>
                <w:b/>
                <w:sz w:val="18"/>
                <w:szCs w:val="18"/>
              </w:rPr>
              <w:t xml:space="preserve"> </w:t>
            </w:r>
            <w:r w:rsidR="00E879AA" w:rsidRPr="001602AA">
              <w:rPr>
                <w:rFonts w:asciiTheme="minorHAnsi" w:hAnsiTheme="minorHAnsi" w:cstheme="minorHAnsi"/>
                <w:b/>
                <w:sz w:val="18"/>
                <w:szCs w:val="18"/>
              </w:rPr>
              <w:t>(RA3.6.7)</w:t>
            </w:r>
            <w:r w:rsidR="001938BC" w:rsidRPr="00D75806">
              <w:rPr>
                <w:rFonts w:asciiTheme="minorHAnsi" w:hAnsiTheme="minorHAnsi" w:cstheme="minorHAnsi"/>
                <w:b/>
                <w:sz w:val="20"/>
                <w:szCs w:val="18"/>
              </w:rPr>
              <w:t xml:space="preserve"> 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CF186E">
        <w:trPr>
          <w:trHeight w:val="144"/>
          <w:tblHeader/>
        </w:trPr>
        <w:tc>
          <w:tcPr>
            <w:tcW w:w="642" w:type="dxa"/>
            <w:tcBorders>
              <w:bottom w:val="single" w:sz="4" w:space="0" w:color="auto"/>
            </w:tcBorders>
          </w:tcPr>
          <w:p w14:paraId="0D06823D" w14:textId="3AAD1F9E" w:rsidR="00E879AA" w:rsidRPr="00A05A69" w:rsidDel="006E1E98" w:rsidRDefault="00E879AA"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A05A69">
              <w:rPr>
                <w:rFonts w:asciiTheme="minorHAnsi" w:hAnsiTheme="minorHAnsi" w:cstheme="minorHAnsi"/>
                <w:sz w:val="20"/>
                <w:szCs w:val="18"/>
              </w:rPr>
              <w:t>01</w:t>
            </w:r>
          </w:p>
        </w:tc>
        <w:tc>
          <w:tcPr>
            <w:tcW w:w="10148" w:type="dxa"/>
            <w:gridSpan w:val="2"/>
            <w:tcBorders>
              <w:bottom w:val="single" w:sz="4" w:space="0" w:color="auto"/>
            </w:tcBorders>
          </w:tcPr>
          <w:p w14:paraId="50E4B708" w14:textId="32C0AAF0" w:rsidR="00E879AA" w:rsidRPr="00583B52" w:rsidDel="006E1E98"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w:t>
            </w:r>
            <w:r w:rsidR="00CE2B87">
              <w:rPr>
                <w:rFonts w:asciiTheme="minorHAnsi" w:hAnsiTheme="minorHAnsi" w:cstheme="minorHAnsi"/>
                <w:sz w:val="18"/>
                <w:szCs w:val="18"/>
              </w:rPr>
              <w:t xml:space="preserve">consistent </w:t>
            </w:r>
            <w:r w:rsidR="004C395F">
              <w:rPr>
                <w:rFonts w:asciiTheme="minorHAnsi" w:hAnsiTheme="minorHAnsi" w:cstheme="minorHAnsi"/>
                <w:sz w:val="18"/>
                <w:szCs w:val="18"/>
              </w:rPr>
              <w:t>with the applicable requirements of RA4.4.9 and RA4.4.10</w:t>
            </w:r>
          </w:p>
        </w:tc>
      </w:tr>
      <w:tr w:rsidR="00CF186E" w:rsidRPr="00323F2C" w14:paraId="36BCE13A" w14:textId="77777777" w:rsidTr="00450E94">
        <w:trPr>
          <w:trHeight w:val="144"/>
          <w:tblHeader/>
        </w:trPr>
        <w:tc>
          <w:tcPr>
            <w:tcW w:w="642" w:type="dxa"/>
            <w:tcBorders>
              <w:bottom w:val="single" w:sz="4" w:space="0" w:color="auto"/>
            </w:tcBorders>
            <w:vAlign w:val="center"/>
          </w:tcPr>
          <w:p w14:paraId="5E0C34FF" w14:textId="61A49284"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4483" w:type="dxa"/>
            <w:tcBorders>
              <w:bottom w:val="single" w:sz="4" w:space="0" w:color="auto"/>
            </w:tcBorders>
            <w:vAlign w:val="center"/>
          </w:tcPr>
          <w:p w14:paraId="4CE40F0D" w14:textId="03755750"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665" w:type="dxa"/>
            <w:tcBorders>
              <w:bottom w:val="single" w:sz="4" w:space="0" w:color="auto"/>
            </w:tcBorders>
            <w:vAlign w:val="center"/>
          </w:tcPr>
          <w:p w14:paraId="47A35907"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09B3305"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1559F29B" w14:textId="3D0140BA" w:rsidR="00CF186E" w:rsidRPr="00450E94" w:rsidRDefault="00CF186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CF186E" w:rsidRPr="00323F2C" w14:paraId="77ED4D6F" w14:textId="77777777" w:rsidTr="00450E94">
        <w:trPr>
          <w:trHeight w:val="144"/>
          <w:tblHeader/>
        </w:trPr>
        <w:tc>
          <w:tcPr>
            <w:tcW w:w="642" w:type="dxa"/>
            <w:tcBorders>
              <w:bottom w:val="single" w:sz="4" w:space="0" w:color="auto"/>
            </w:tcBorders>
          </w:tcPr>
          <w:p w14:paraId="183B6CE6" w14:textId="78A691E9"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148" w:type="dxa"/>
            <w:gridSpan w:val="2"/>
            <w:tcBorders>
              <w:bottom w:val="single" w:sz="4" w:space="0" w:color="auto"/>
            </w:tcBorders>
            <w:vAlign w:val="center"/>
          </w:tcPr>
          <w:p w14:paraId="3ACD7AD0" w14:textId="13E441FD"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CF186E" w:rsidRPr="00323F2C" w14:paraId="0F7F44D3" w14:textId="77777777" w:rsidTr="00CF186E">
        <w:trPr>
          <w:trHeight w:val="144"/>
          <w:tblHeader/>
        </w:trPr>
        <w:tc>
          <w:tcPr>
            <w:tcW w:w="10790" w:type="dxa"/>
            <w:gridSpan w:val="3"/>
            <w:vAlign w:val="center"/>
          </w:tcPr>
          <w:p w14:paraId="0F7F44D2" w14:textId="61747653" w:rsidR="00CF186E" w:rsidRPr="00D75806" w:rsidRDefault="00212109"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506" w14:textId="77777777" w:rsidR="00AC4B2D" w:rsidRPr="00A05A69" w:rsidRDefault="00AC4B2D" w:rsidP="00DC522B">
      <w:pPr>
        <w:spacing w:after="0" w:line="240" w:lineRule="auto"/>
        <w:rPr>
          <w:rFonts w:asciiTheme="minorHAnsi" w:hAnsiTheme="minorHAnsi" w:cstheme="minorHAnsi"/>
          <w:b/>
          <w:sz w:val="18"/>
          <w:szCs w:val="18"/>
        </w:rPr>
      </w:pPr>
    </w:p>
    <w:tbl>
      <w:tblPr>
        <w:tblW w:w="10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4"/>
      </w:tblGrid>
      <w:tr w:rsidR="00526D3D" w:rsidRPr="00323F2C" w14:paraId="5FB1C8E2" w14:textId="77777777" w:rsidTr="00450E94">
        <w:trPr>
          <w:trHeight w:val="182"/>
        </w:trPr>
        <w:tc>
          <w:tcPr>
            <w:tcW w:w="10854" w:type="dxa"/>
            <w:tcBorders>
              <w:top w:val="single" w:sz="4" w:space="0" w:color="000000"/>
              <w:left w:val="single" w:sz="4" w:space="0" w:color="000000"/>
              <w:bottom w:val="single" w:sz="4" w:space="0" w:color="000000"/>
              <w:right w:val="single" w:sz="4" w:space="0" w:color="000000"/>
            </w:tcBorders>
            <w:vAlign w:val="center"/>
          </w:tcPr>
          <w:p w14:paraId="79CD9A9F" w14:textId="4BEC2A3D" w:rsidR="00526D3D" w:rsidRPr="00A05A69" w:rsidRDefault="005D11BC">
            <w:pPr>
              <w:spacing w:after="0"/>
              <w:rPr>
                <w:rFonts w:asciiTheme="minorHAnsi" w:hAnsiTheme="minorHAnsi" w:cstheme="minorHAnsi"/>
                <w:b/>
                <w:sz w:val="18"/>
                <w:szCs w:val="18"/>
              </w:rPr>
            </w:pPr>
            <w:r>
              <w:rPr>
                <w:rFonts w:asciiTheme="minorHAnsi" w:hAnsiTheme="minorHAnsi" w:cstheme="minorHAnsi"/>
                <w:b/>
                <w:sz w:val="18"/>
                <w:szCs w:val="18"/>
              </w:rPr>
              <w:t>R</w:t>
            </w:r>
            <w:r w:rsidR="00526D3D"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526D3D" w:rsidRPr="00323F2C" w14:paraId="0A99384A" w14:textId="77777777" w:rsidTr="00450E94">
        <w:trPr>
          <w:trHeight w:val="422"/>
        </w:trPr>
        <w:tc>
          <w:tcPr>
            <w:tcW w:w="10854" w:type="dxa"/>
            <w:tcBorders>
              <w:top w:val="single" w:sz="4" w:space="0" w:color="000000"/>
              <w:left w:val="single" w:sz="4" w:space="0" w:color="000000"/>
              <w:bottom w:val="single" w:sz="4" w:space="0" w:color="000000"/>
              <w:right w:val="single" w:sz="4" w:space="0" w:color="000000"/>
            </w:tcBorders>
            <w:vAlign w:val="center"/>
          </w:tcPr>
          <w:p w14:paraId="42748182" w14:textId="77777777" w:rsidR="00526D3D" w:rsidRPr="00DF3388" w:rsidRDefault="00526D3D" w:rsidP="00C309E7">
            <w:pPr>
              <w:spacing w:after="0" w:line="240" w:lineRule="auto"/>
              <w:rPr>
                <w:rFonts w:asciiTheme="minorHAnsi" w:hAnsiTheme="minorHAnsi" w:cstheme="minorHAnsi"/>
                <w:b/>
                <w:sz w:val="18"/>
                <w:szCs w:val="18"/>
              </w:rPr>
            </w:pPr>
          </w:p>
        </w:tc>
      </w:tr>
    </w:tbl>
    <w:p w14:paraId="0F7F4507" w14:textId="77777777" w:rsidR="00AC4B2D" w:rsidRPr="00A05A69" w:rsidRDefault="00AC4B2D" w:rsidP="00DC522B">
      <w:pPr>
        <w:spacing w:after="0" w:line="240" w:lineRule="auto"/>
        <w:rPr>
          <w:rFonts w:asciiTheme="minorHAnsi" w:hAnsiTheme="minorHAnsi" w:cstheme="minorHAnsi"/>
          <w:b/>
          <w:sz w:val="18"/>
          <w:szCs w:val="18"/>
        </w:rPr>
      </w:pPr>
    </w:p>
    <w:p w14:paraId="3BBB4A2A" w14:textId="77777777" w:rsidR="00707B29" w:rsidRPr="00A05A69" w:rsidRDefault="00707B29" w:rsidP="00DC522B">
      <w:pPr>
        <w:spacing w:after="0" w:line="240" w:lineRule="auto"/>
        <w:rPr>
          <w:rFonts w:asciiTheme="minorHAnsi" w:hAnsiTheme="minorHAnsi" w:cstheme="minorHAnsi"/>
          <w:sz w:val="18"/>
          <w:szCs w:val="18"/>
        </w:rPr>
      </w:pPr>
    </w:p>
    <w:p w14:paraId="0F7F4534" w14:textId="77777777" w:rsidR="006D2E42" w:rsidRPr="00A05A69" w:rsidRDefault="006D2E42" w:rsidP="00DC522B">
      <w:pPr>
        <w:spacing w:after="0" w:line="240" w:lineRule="auto"/>
        <w:rPr>
          <w:rFonts w:asciiTheme="minorHAnsi" w:hAnsiTheme="minorHAnsi" w:cstheme="minorHAnsi"/>
          <w:b/>
          <w:sz w:val="18"/>
          <w:szCs w:val="18"/>
        </w:rPr>
      </w:pPr>
    </w:p>
    <w:p w14:paraId="0F7F4535" w14:textId="77777777" w:rsidR="006D2E42" w:rsidRPr="00A05A69" w:rsidRDefault="006D2E42" w:rsidP="00DC522B">
      <w:pPr>
        <w:spacing w:after="0" w:line="240" w:lineRule="auto"/>
        <w:rPr>
          <w:rFonts w:asciiTheme="minorHAnsi" w:hAnsiTheme="minorHAnsi" w:cs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212109" w:rsidRPr="00212109" w14:paraId="5692E0D2" w14:textId="77777777" w:rsidTr="003317CB">
        <w:trPr>
          <w:trHeight w:val="288"/>
        </w:trPr>
        <w:tc>
          <w:tcPr>
            <w:tcW w:w="10795" w:type="dxa"/>
            <w:gridSpan w:val="2"/>
            <w:vAlign w:val="center"/>
          </w:tcPr>
          <w:p w14:paraId="45688A6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212109">
              <w:rPr>
                <w:rFonts w:eastAsia="Times New Roman" w:cs="Arial"/>
                <w:b/>
                <w:caps/>
                <w:sz w:val="18"/>
                <w:szCs w:val="18"/>
              </w:rPr>
              <w:t>Documentation Author's Declaration Statement</w:t>
            </w:r>
          </w:p>
        </w:tc>
      </w:tr>
      <w:tr w:rsidR="00212109" w:rsidRPr="00212109" w14:paraId="15C77C26" w14:textId="77777777" w:rsidTr="003317CB">
        <w:trPr>
          <w:trHeight w:val="360"/>
        </w:trPr>
        <w:tc>
          <w:tcPr>
            <w:tcW w:w="10795" w:type="dxa"/>
            <w:gridSpan w:val="2"/>
            <w:vAlign w:val="center"/>
          </w:tcPr>
          <w:p w14:paraId="5BC7A9BC" w14:textId="77777777" w:rsidR="00212109" w:rsidRPr="00212109" w:rsidRDefault="00212109" w:rsidP="003317CB">
            <w:pPr>
              <w:keepNext/>
              <w:numPr>
                <w:ilvl w:val="0"/>
                <w:numId w:val="49"/>
              </w:numPr>
              <w:spacing w:after="0" w:line="240" w:lineRule="auto"/>
              <w:ind w:left="360" w:hanging="270"/>
              <w:rPr>
                <w:rFonts w:eastAsia="Times New Roman"/>
                <w:sz w:val="18"/>
                <w:szCs w:val="18"/>
              </w:rPr>
            </w:pPr>
            <w:r w:rsidRPr="00212109">
              <w:rPr>
                <w:rFonts w:eastAsia="Times New Roman"/>
                <w:sz w:val="18"/>
                <w:szCs w:val="18"/>
              </w:rPr>
              <w:t>I certify that this Certificate of Verification documentation is accurate and complete.</w:t>
            </w:r>
          </w:p>
        </w:tc>
      </w:tr>
      <w:tr w:rsidR="00212109" w:rsidRPr="00212109" w14:paraId="6D49C94F" w14:textId="77777777" w:rsidTr="003317CB">
        <w:trPr>
          <w:trHeight w:val="360"/>
        </w:trPr>
        <w:tc>
          <w:tcPr>
            <w:tcW w:w="4637" w:type="dxa"/>
          </w:tcPr>
          <w:p w14:paraId="20F27208"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Name:</w:t>
            </w:r>
          </w:p>
        </w:tc>
        <w:tc>
          <w:tcPr>
            <w:tcW w:w="6158" w:type="dxa"/>
          </w:tcPr>
          <w:p w14:paraId="100D678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Signature:</w:t>
            </w:r>
          </w:p>
        </w:tc>
      </w:tr>
      <w:tr w:rsidR="00212109" w:rsidRPr="00212109" w14:paraId="03F41178" w14:textId="77777777" w:rsidTr="003317CB">
        <w:trPr>
          <w:trHeight w:val="360"/>
        </w:trPr>
        <w:tc>
          <w:tcPr>
            <w:tcW w:w="4637" w:type="dxa"/>
          </w:tcPr>
          <w:p w14:paraId="42BCD409"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Company:</w:t>
            </w:r>
          </w:p>
        </w:tc>
        <w:tc>
          <w:tcPr>
            <w:tcW w:w="6158" w:type="dxa"/>
          </w:tcPr>
          <w:p w14:paraId="611F2C51"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Date Signed:</w:t>
            </w:r>
          </w:p>
        </w:tc>
      </w:tr>
      <w:tr w:rsidR="00212109" w:rsidRPr="00212109" w14:paraId="51036B6C" w14:textId="77777777" w:rsidTr="003317CB">
        <w:trPr>
          <w:trHeight w:val="360"/>
        </w:trPr>
        <w:tc>
          <w:tcPr>
            <w:tcW w:w="4637" w:type="dxa"/>
          </w:tcPr>
          <w:p w14:paraId="454EED9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Address:</w:t>
            </w:r>
          </w:p>
        </w:tc>
        <w:tc>
          <w:tcPr>
            <w:tcW w:w="6158" w:type="dxa"/>
          </w:tcPr>
          <w:p w14:paraId="7FFE11F2"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CEA/HERS Certification Information (if applicable):</w:t>
            </w:r>
          </w:p>
        </w:tc>
      </w:tr>
      <w:tr w:rsidR="00212109" w:rsidRPr="00212109" w14:paraId="32F67BAB" w14:textId="77777777" w:rsidTr="003317CB">
        <w:trPr>
          <w:trHeight w:val="360"/>
        </w:trPr>
        <w:tc>
          <w:tcPr>
            <w:tcW w:w="4637" w:type="dxa"/>
          </w:tcPr>
          <w:p w14:paraId="0B3CE77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City/State/Zip:</w:t>
            </w:r>
          </w:p>
        </w:tc>
        <w:tc>
          <w:tcPr>
            <w:tcW w:w="6158" w:type="dxa"/>
          </w:tcPr>
          <w:p w14:paraId="3A88F39C"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Phone:</w:t>
            </w:r>
          </w:p>
        </w:tc>
      </w:tr>
      <w:tr w:rsidR="00212109" w:rsidRPr="00212109" w14:paraId="6D46B041" w14:textId="77777777" w:rsidTr="003317CB">
        <w:tblPrEx>
          <w:tblCellMar>
            <w:left w:w="115" w:type="dxa"/>
            <w:right w:w="115" w:type="dxa"/>
          </w:tblCellMar>
        </w:tblPrEx>
        <w:trPr>
          <w:trHeight w:val="296"/>
        </w:trPr>
        <w:tc>
          <w:tcPr>
            <w:tcW w:w="10795" w:type="dxa"/>
            <w:gridSpan w:val="2"/>
            <w:vAlign w:val="center"/>
          </w:tcPr>
          <w:p w14:paraId="34F31A5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212109">
              <w:rPr>
                <w:rFonts w:eastAsia="Times New Roman" w:cs="Arial"/>
                <w:b/>
                <w:caps/>
                <w:sz w:val="18"/>
                <w:szCs w:val="18"/>
              </w:rPr>
              <w:t xml:space="preserve">Responsible Person's Declaration statement </w:t>
            </w:r>
          </w:p>
        </w:tc>
      </w:tr>
      <w:tr w:rsidR="00212109" w:rsidRPr="00212109" w14:paraId="6F169272" w14:textId="77777777" w:rsidTr="003317CB">
        <w:tblPrEx>
          <w:tblCellMar>
            <w:left w:w="115" w:type="dxa"/>
            <w:right w:w="115" w:type="dxa"/>
          </w:tblCellMar>
        </w:tblPrEx>
        <w:trPr>
          <w:trHeight w:val="504"/>
        </w:trPr>
        <w:tc>
          <w:tcPr>
            <w:tcW w:w="10795" w:type="dxa"/>
            <w:gridSpan w:val="2"/>
            <w:shd w:val="clear" w:color="auto" w:fill="auto"/>
          </w:tcPr>
          <w:p w14:paraId="4BE4AB58" w14:textId="77777777" w:rsidR="00212109" w:rsidRPr="00212109" w:rsidRDefault="00212109" w:rsidP="003317CB">
            <w:pPr>
              <w:keepNext/>
              <w:widowControl w:val="0"/>
              <w:spacing w:after="60" w:line="240" w:lineRule="auto"/>
              <w:ind w:right="90"/>
              <w:rPr>
                <w:rFonts w:eastAsia="Times New Roman"/>
                <w:snapToGrid w:val="0"/>
                <w:sz w:val="18"/>
                <w:szCs w:val="18"/>
              </w:rPr>
            </w:pPr>
            <w:r w:rsidRPr="00212109">
              <w:rPr>
                <w:rFonts w:eastAsia="Times New Roman"/>
                <w:snapToGrid w:val="0"/>
                <w:sz w:val="18"/>
                <w:szCs w:val="18"/>
              </w:rPr>
              <w:t xml:space="preserve">I certify the following under penalty of perjury, under the laws of the State of California: </w:t>
            </w:r>
          </w:p>
          <w:p w14:paraId="1E8E210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information provided on this Certificate of Verification is true and correct.</w:t>
            </w:r>
          </w:p>
          <w:p w14:paraId="4D956C52"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I am the certified HERS Rater who performed the verification identified and reported on this Certificate of Verification (responsible rater).</w:t>
            </w:r>
          </w:p>
          <w:p w14:paraId="786965C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722A8D"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CD76A51"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12109" w:rsidRPr="00212109" w14:paraId="389C7138" w14:textId="77777777" w:rsidTr="003317CB">
        <w:tblPrEx>
          <w:tblCellMar>
            <w:left w:w="115" w:type="dxa"/>
            <w:right w:w="115" w:type="dxa"/>
          </w:tblCellMar>
        </w:tblPrEx>
        <w:trPr>
          <w:trHeight w:val="278"/>
        </w:trPr>
        <w:tc>
          <w:tcPr>
            <w:tcW w:w="10795" w:type="dxa"/>
            <w:gridSpan w:val="2"/>
            <w:vAlign w:val="center"/>
          </w:tcPr>
          <w:p w14:paraId="4FFD0458"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Arial"/>
                <w:b/>
                <w:caps/>
                <w:sz w:val="18"/>
                <w:szCs w:val="18"/>
              </w:rPr>
            </w:pPr>
            <w:r w:rsidRPr="00212109">
              <w:rPr>
                <w:rFonts w:eastAsia="Times New Roman" w:cs="Arial"/>
                <w:b/>
                <w:caps/>
                <w:sz w:val="18"/>
                <w:szCs w:val="18"/>
              </w:rPr>
              <w:t>BUILDER OR INSTALLER INFORMATION AS SHOWN ON THE CERTIFICATE OF INSTALLATION</w:t>
            </w:r>
          </w:p>
        </w:tc>
      </w:tr>
      <w:tr w:rsidR="00212109" w:rsidRPr="00212109" w14:paraId="5BD0A9C5" w14:textId="77777777" w:rsidTr="003317CB">
        <w:tblPrEx>
          <w:tblCellMar>
            <w:left w:w="115" w:type="dxa"/>
            <w:right w:w="115" w:type="dxa"/>
          </w:tblCellMar>
        </w:tblPrEx>
        <w:trPr>
          <w:trHeight w:hRule="exact" w:val="360"/>
        </w:trPr>
        <w:tc>
          <w:tcPr>
            <w:tcW w:w="10795" w:type="dxa"/>
            <w:gridSpan w:val="2"/>
            <w:vAlign w:val="center"/>
          </w:tcPr>
          <w:p w14:paraId="64B05599"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Company Name (Installing Subcontractor, General Contractor, or Builder/Owner):</w:t>
            </w:r>
          </w:p>
        </w:tc>
      </w:tr>
      <w:tr w:rsidR="00212109" w:rsidRPr="00212109" w14:paraId="4136896F" w14:textId="77777777" w:rsidTr="003317CB">
        <w:tblPrEx>
          <w:tblCellMar>
            <w:left w:w="115" w:type="dxa"/>
            <w:right w:w="115" w:type="dxa"/>
          </w:tblCellMar>
        </w:tblPrEx>
        <w:trPr>
          <w:trHeight w:hRule="exact" w:val="360"/>
        </w:trPr>
        <w:tc>
          <w:tcPr>
            <w:tcW w:w="4637" w:type="dxa"/>
          </w:tcPr>
          <w:p w14:paraId="6F0DC69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Responsible Builder or Installer Name:</w:t>
            </w:r>
          </w:p>
        </w:tc>
        <w:tc>
          <w:tcPr>
            <w:tcW w:w="6158" w:type="dxa"/>
          </w:tcPr>
          <w:p w14:paraId="7E87F7B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CSLB License:</w:t>
            </w:r>
          </w:p>
        </w:tc>
      </w:tr>
      <w:tr w:rsidR="00212109" w:rsidRPr="00212109" w14:paraId="04192F12" w14:textId="77777777" w:rsidTr="003317CB">
        <w:tblPrEx>
          <w:tblCellMar>
            <w:left w:w="108" w:type="dxa"/>
            <w:right w:w="108" w:type="dxa"/>
          </w:tblCellMar>
        </w:tblPrEx>
        <w:trPr>
          <w:trHeight w:hRule="exact" w:val="288"/>
        </w:trPr>
        <w:tc>
          <w:tcPr>
            <w:tcW w:w="10795" w:type="dxa"/>
            <w:gridSpan w:val="2"/>
            <w:vAlign w:val="center"/>
          </w:tcPr>
          <w:p w14:paraId="64434775"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PROVIDER DATA REGISTRY INFORMATION</w:t>
            </w:r>
          </w:p>
        </w:tc>
      </w:tr>
      <w:tr w:rsidR="00212109" w:rsidRPr="00212109" w14:paraId="617B12FB" w14:textId="77777777" w:rsidTr="003317CB">
        <w:tblPrEx>
          <w:tblCellMar>
            <w:left w:w="108" w:type="dxa"/>
            <w:right w:w="108" w:type="dxa"/>
          </w:tblCellMar>
        </w:tblPrEx>
        <w:trPr>
          <w:trHeight w:hRule="exact" w:val="360"/>
        </w:trPr>
        <w:tc>
          <w:tcPr>
            <w:tcW w:w="4637" w:type="dxa"/>
          </w:tcPr>
          <w:p w14:paraId="552F77A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Sample Group Number (if applicable):</w:t>
            </w:r>
          </w:p>
        </w:tc>
        <w:tc>
          <w:tcPr>
            <w:tcW w:w="6158" w:type="dxa"/>
          </w:tcPr>
          <w:p w14:paraId="190EA275"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Dwelling Test Status in Sample Group (if applicable)</w:t>
            </w:r>
          </w:p>
        </w:tc>
      </w:tr>
      <w:tr w:rsidR="00212109" w:rsidRPr="00212109" w14:paraId="50F79252" w14:textId="77777777" w:rsidTr="003317CB">
        <w:tblPrEx>
          <w:tblCellMar>
            <w:left w:w="108" w:type="dxa"/>
            <w:right w:w="108" w:type="dxa"/>
          </w:tblCellMar>
        </w:tblPrEx>
        <w:trPr>
          <w:trHeight w:val="288"/>
        </w:trPr>
        <w:tc>
          <w:tcPr>
            <w:tcW w:w="10795" w:type="dxa"/>
            <w:gridSpan w:val="2"/>
            <w:vAlign w:val="center"/>
          </w:tcPr>
          <w:p w14:paraId="49941507"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RATER INFORMATION</w:t>
            </w:r>
          </w:p>
        </w:tc>
      </w:tr>
      <w:tr w:rsidR="00212109" w:rsidRPr="00212109" w14:paraId="776796DA" w14:textId="77777777" w:rsidTr="003317CB">
        <w:tblPrEx>
          <w:tblCellMar>
            <w:left w:w="108" w:type="dxa"/>
            <w:right w:w="108" w:type="dxa"/>
          </w:tblCellMar>
        </w:tblPrEx>
        <w:trPr>
          <w:trHeight w:hRule="exact" w:val="360"/>
        </w:trPr>
        <w:tc>
          <w:tcPr>
            <w:tcW w:w="10795" w:type="dxa"/>
            <w:gridSpan w:val="2"/>
          </w:tcPr>
          <w:p w14:paraId="44B53964"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HERS Rater Company Name:</w:t>
            </w:r>
          </w:p>
        </w:tc>
      </w:tr>
      <w:tr w:rsidR="00212109" w:rsidRPr="00212109" w14:paraId="4AE42AD0"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5C132E1E"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66DD17BA"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Signature:</w:t>
            </w:r>
          </w:p>
        </w:tc>
      </w:tr>
      <w:tr w:rsidR="00212109" w:rsidRPr="00212109" w14:paraId="15405648"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2E4B4B26"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198EC5A0"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Date Signed:</w:t>
            </w:r>
          </w:p>
        </w:tc>
      </w:tr>
    </w:tbl>
    <w:p w14:paraId="45213D9A" w14:textId="3E1D4911" w:rsidR="00585D1F" w:rsidRPr="00450E94" w:rsidRDefault="000849F0" w:rsidP="00585D1F">
      <w:pPr>
        <w:spacing w:after="0" w:line="240" w:lineRule="auto"/>
        <w:jc w:val="center"/>
        <w:rPr>
          <w:b/>
          <w:sz w:val="18"/>
          <w:szCs w:val="18"/>
        </w:rPr>
      </w:pPr>
      <w:r>
        <w:rPr>
          <w:rFonts w:asciiTheme="minorHAnsi" w:hAnsiTheme="minorHAnsi" w:cstheme="minorHAnsi"/>
          <w:b/>
          <w:sz w:val="18"/>
          <w:szCs w:val="18"/>
        </w:rPr>
        <w:br w:type="page"/>
      </w:r>
      <w:r w:rsidR="00B71192" w:rsidRPr="00450E94">
        <w:rPr>
          <w:b/>
          <w:sz w:val="18"/>
          <w:szCs w:val="18"/>
        </w:rPr>
        <w:t>CF3R</w:t>
      </w:r>
      <w:r w:rsidR="00585D1F" w:rsidRPr="00450E94">
        <w:rPr>
          <w:b/>
          <w:sz w:val="18"/>
          <w:szCs w:val="18"/>
        </w:rPr>
        <w:t>-PLB-22-H User Instructions</w:t>
      </w:r>
    </w:p>
    <w:p w14:paraId="147A221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5907BF7C" w:rsidR="00585D1F" w:rsidRPr="00450E94"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450E94">
        <w:rPr>
          <w:rFonts w:asciiTheme="minorHAnsi" w:hAnsiTheme="minorHAnsi" w:cs="Arial"/>
          <w:b/>
          <w:sz w:val="18"/>
          <w:szCs w:val="18"/>
        </w:rPr>
        <w:t>A</w:t>
      </w:r>
      <w:r w:rsidR="00585D1F" w:rsidRPr="00450E94">
        <w:rPr>
          <w:rFonts w:asciiTheme="minorHAnsi" w:hAnsiTheme="minorHAnsi" w:cs="Arial"/>
          <w:b/>
          <w:sz w:val="18"/>
          <w:szCs w:val="18"/>
        </w:rPr>
        <w:t>. Design Central Water Heating Systems Information</w:t>
      </w:r>
    </w:p>
    <w:p w14:paraId="036FDD4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450E94">
        <w:rPr>
          <w:rFonts w:asciiTheme="minorHAnsi" w:hAnsiTheme="minorHAnsi"/>
          <w:sz w:val="18"/>
          <w:szCs w:val="18"/>
        </w:rPr>
        <w:t>This table reports the water heating system features that were specified on the registered CF1R compliance document for this project. For information only and requires no user input.</w:t>
      </w:r>
    </w:p>
    <w:p w14:paraId="75891B73"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1949CF31"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B</w:t>
      </w:r>
      <w:r w:rsidR="00720D79" w:rsidRPr="00450E94">
        <w:rPr>
          <w:rFonts w:asciiTheme="minorHAnsi" w:hAnsiTheme="minorHAnsi" w:cstheme="minorHAnsi"/>
          <w:b/>
          <w:sz w:val="18"/>
          <w:szCs w:val="18"/>
        </w:rPr>
        <w:t>. Installed Dwelling Unit Water Heating Systems Information</w:t>
      </w:r>
    </w:p>
    <w:p w14:paraId="3B724820"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system.</w:t>
      </w:r>
    </w:p>
    <w:p w14:paraId="2A45BB2F"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02ABF75"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Water Heating System Type – Reference information from CF1R. The different kinds of water heating system type are DHW, or Combined Hydronic.</w:t>
      </w:r>
    </w:p>
    <w:p w14:paraId="12FFCCFD" w14:textId="77777777" w:rsidR="00720D79" w:rsidRPr="00450E94" w:rsidRDefault="00720D79" w:rsidP="00720D79">
      <w:pPr>
        <w:keepNext/>
        <w:spacing w:after="0" w:line="240" w:lineRule="auto"/>
        <w:ind w:left="540" w:hanging="270"/>
        <w:rPr>
          <w:rFonts w:asciiTheme="minorHAnsi" w:hAnsiTheme="minorHAnsi" w:cstheme="minorHAnsi"/>
          <w:sz w:val="18"/>
          <w:szCs w:val="18"/>
        </w:rPr>
      </w:pPr>
      <w:r w:rsidRPr="00450E94">
        <w:rPr>
          <w:rFonts w:asciiTheme="minorHAnsi" w:hAnsiTheme="minorHAnsi" w:cstheme="minorHAnsi"/>
          <w:sz w:val="18"/>
          <w:szCs w:val="18"/>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04 # of Water Heaters in system – Reference information from CF1R.</w:t>
      </w:r>
    </w:p>
    <w:p w14:paraId="1F48CB14" w14:textId="3F9E47C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5</w:t>
      </w:r>
      <w:r w:rsidRPr="00450E94">
        <w:rPr>
          <w:rFonts w:asciiTheme="minorHAnsi" w:hAnsiTheme="minorHAnsi" w:cstheme="minorHAnsi"/>
          <w:sz w:val="18"/>
          <w:szCs w:val="18"/>
        </w:rPr>
        <w:t xml:space="preserve"> Fuel Type – Reference information from CF1R. The different kinds of fuel types are natural gas, propane, oil, or electricity.</w:t>
      </w:r>
    </w:p>
    <w:p w14:paraId="46A38320" w14:textId="36350B0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6</w:t>
      </w:r>
      <w:r w:rsidRPr="00450E94">
        <w:rPr>
          <w:rFonts w:asciiTheme="minorHAnsi" w:hAnsiTheme="minorHAnsi" w:cstheme="minorHAnsi"/>
          <w:sz w:val="18"/>
          <w:szCs w:val="18"/>
        </w:rPr>
        <w:t xml:space="preserve"> Rated Input Type – Reference information from CF1R. For natural gas, propane and oil fuel type the input type is Btu/hr. For electric the input type is kW.</w:t>
      </w:r>
    </w:p>
    <w:p w14:paraId="09EA39B2" w14:textId="2BF565B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7D198EDF" w:rsidR="006E1E98" w:rsidRPr="00450E94" w:rsidRDefault="006E1E98"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08 Central DHW System Distribution - Reference information from CF1R.</w:t>
      </w:r>
    </w:p>
    <w:p w14:paraId="79B417AF" w14:textId="5164E95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09 Dwelling Unit DHW System Distribution Type - Reference information from CF1R.</w:t>
      </w:r>
    </w:p>
    <w:p w14:paraId="38E7CB77" w14:textId="5185E951" w:rsidR="00770BE1" w:rsidRPr="00450E94" w:rsidRDefault="00770BE1"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10 Compact Distribution - Reference information from CF1R.</w:t>
      </w:r>
    </w:p>
    <w:p w14:paraId="0CFD935B" w14:textId="0E8336FE" w:rsidR="00720D79" w:rsidRPr="00450E94" w:rsidRDefault="007B0D5E" w:rsidP="007B0D5E">
      <w:pPr>
        <w:keepNext/>
        <w:spacing w:after="0" w:line="240" w:lineRule="auto"/>
        <w:ind w:firstLine="270"/>
        <w:rPr>
          <w:rFonts w:asciiTheme="minorHAnsi" w:hAnsiTheme="minorHAnsi" w:cstheme="minorHAnsi"/>
          <w:sz w:val="18"/>
          <w:szCs w:val="18"/>
        </w:rPr>
      </w:pPr>
      <w:r w:rsidRPr="00450E94">
        <w:rPr>
          <w:rFonts w:asciiTheme="minorHAnsi" w:hAnsiTheme="minorHAnsi" w:cstheme="minorHAnsi"/>
          <w:sz w:val="18"/>
          <w:szCs w:val="18"/>
        </w:rPr>
        <w:t>11 Drain Water Heat Recovery - Reference information from CF1R.</w:t>
      </w:r>
    </w:p>
    <w:p w14:paraId="735B7CAB" w14:textId="77777777" w:rsidR="007B0D5E" w:rsidRPr="00450E94" w:rsidRDefault="007B0D5E" w:rsidP="00720D79">
      <w:pPr>
        <w:keepNext/>
        <w:spacing w:after="0" w:line="240" w:lineRule="auto"/>
        <w:rPr>
          <w:rFonts w:asciiTheme="minorHAnsi" w:hAnsiTheme="minorHAnsi" w:cstheme="minorHAnsi"/>
          <w:sz w:val="18"/>
          <w:szCs w:val="18"/>
        </w:rPr>
      </w:pPr>
    </w:p>
    <w:p w14:paraId="770ACA6B" w14:textId="004CB4BE" w:rsidR="00720D79" w:rsidRPr="00450E94" w:rsidRDefault="006E1E98" w:rsidP="00720D79">
      <w:pPr>
        <w:keepNext/>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C</w:t>
      </w:r>
      <w:r w:rsidR="00720D79" w:rsidRPr="00450E94">
        <w:rPr>
          <w:rFonts w:asciiTheme="minorHAnsi" w:hAnsiTheme="minorHAnsi" w:cstheme="minorHAnsi"/>
          <w:b/>
          <w:sz w:val="18"/>
          <w:szCs w:val="18"/>
        </w:rPr>
        <w:t>. Design Dwelling Unit Water Heating Efficiency Information</w:t>
      </w:r>
    </w:p>
    <w:p w14:paraId="74046C32"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features that were specified on the registered CF1R compliance document for this project. For information only and requires no user input.</w:t>
      </w:r>
    </w:p>
    <w:p w14:paraId="68B7A7C8" w14:textId="77777777" w:rsidR="00720D79" w:rsidRPr="00450E94" w:rsidRDefault="00720D79" w:rsidP="00720D79">
      <w:pPr>
        <w:keepNext/>
        <w:spacing w:after="0" w:line="240" w:lineRule="auto"/>
        <w:rPr>
          <w:rFonts w:asciiTheme="minorHAnsi" w:hAnsiTheme="minorHAnsi" w:cstheme="minorHAnsi"/>
          <w:b/>
          <w:sz w:val="18"/>
          <w:szCs w:val="18"/>
        </w:rPr>
      </w:pPr>
    </w:p>
    <w:p w14:paraId="68AC99F7" w14:textId="19BE8F87"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D</w:t>
      </w:r>
      <w:r w:rsidR="00720D79" w:rsidRPr="00450E94">
        <w:rPr>
          <w:rFonts w:asciiTheme="minorHAnsi" w:hAnsiTheme="minorHAnsi" w:cstheme="minorHAnsi"/>
          <w:b/>
          <w:sz w:val="18"/>
          <w:szCs w:val="18"/>
        </w:rPr>
        <w:t>. Installed Dwelling Unit Water Heating Efficiency Information</w:t>
      </w:r>
    </w:p>
    <w:p w14:paraId="409B91AA"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central system.</w:t>
      </w:r>
    </w:p>
    <w:p w14:paraId="2B30070B"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sz w:val="18"/>
          <w:szCs w:val="18"/>
        </w:rPr>
        <w:tab/>
        <w:t>01 Water Heating System ID or Name – Reference information from CF1R</w:t>
      </w:r>
    </w:p>
    <w:p w14:paraId="6C8AF421"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Heating Efficiency Type – Reference information from CF1R. Different efficiency types are Energy Factor, AFUE, UEF and Thermal Efficiency.</w:t>
      </w:r>
    </w:p>
    <w:p w14:paraId="29C48C9A" w14:textId="77777777" w:rsidR="00720D79" w:rsidRPr="00450E94" w:rsidRDefault="00720D79" w:rsidP="00720D79">
      <w:pPr>
        <w:keepNext/>
        <w:spacing w:after="0" w:line="240" w:lineRule="auto"/>
        <w:ind w:left="720" w:hanging="450"/>
        <w:rPr>
          <w:rFonts w:asciiTheme="minorHAnsi" w:hAnsiTheme="minorHAnsi" w:cstheme="minorHAnsi"/>
          <w:b/>
          <w:sz w:val="18"/>
          <w:szCs w:val="18"/>
        </w:rPr>
      </w:pPr>
      <w:r w:rsidRPr="00450E94">
        <w:rPr>
          <w:rFonts w:asciiTheme="minorHAnsi" w:hAnsiTheme="minorHAnsi" w:cstheme="minorHAnsi"/>
          <w:sz w:val="18"/>
          <w:szCs w:val="18"/>
        </w:rPr>
        <w:t>03 Heating Efficiency Value – User input. Numerical value of the Heating Efficiency. Must be equal to or higher efficiency than value indicated on the CF1R.</w:t>
      </w:r>
    </w:p>
    <w:p w14:paraId="7452B819"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04 Standby Loss – User input. Must be equal to or less than value indicated on the CF1R. Value may be N/A if CF1R value is N/A.  </w:t>
      </w:r>
    </w:p>
    <w:p w14:paraId="246D9437" w14:textId="6114D6C0"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05 Exterior Insulation R-Value – User input. Must be equal to or higher than value indicated on the CF1R. Value may be N/A if CF1R value is N/A.  </w:t>
      </w:r>
    </w:p>
    <w:p w14:paraId="0DC54883" w14:textId="3E94F1DB" w:rsidR="006E1E98" w:rsidRPr="00450E94" w:rsidRDefault="006E1E98" w:rsidP="006E1E98">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06 Water Heater Storage Volume (gal) – User input. Value may be N/A if water heater type is instantaneous with zero storage.</w:t>
      </w:r>
    </w:p>
    <w:p w14:paraId="1ADBC2A5" w14:textId="730F2F29"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Tank location – User input. Must be equal to system type indicated on the CF1R.</w:t>
      </w:r>
    </w:p>
    <w:p w14:paraId="7DD59A20"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28912AB0" w:rsidR="00720D79" w:rsidRPr="00450E94"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E</w:t>
      </w:r>
      <w:r w:rsidR="00720D79" w:rsidRPr="00450E94">
        <w:rPr>
          <w:rFonts w:asciiTheme="minorHAnsi" w:hAnsiTheme="minorHAnsi" w:cstheme="minorHAnsi"/>
          <w:b/>
          <w:sz w:val="18"/>
          <w:szCs w:val="18"/>
        </w:rPr>
        <w:t>. Installed Water Heater Manufacturer Information</w:t>
      </w:r>
    </w:p>
    <w:p w14:paraId="522152A5"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31F47BF"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02 Manufacturer – User input. Enter the name of the water heater manufacturer.</w:t>
      </w:r>
    </w:p>
    <w:p w14:paraId="72103C0E"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Model Number – User input. Enter the model number of the water heater.</w:t>
      </w:r>
    </w:p>
    <w:p w14:paraId="16AA7EF8"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450E94" w:rsidRDefault="006E4B25" w:rsidP="006E4B25">
      <w:pPr>
        <w:spacing w:after="0" w:line="240" w:lineRule="auto"/>
        <w:rPr>
          <w:rFonts w:asciiTheme="minorHAnsi" w:hAnsiTheme="minorHAnsi" w:cs="Arial"/>
          <w:b/>
          <w:sz w:val="18"/>
          <w:szCs w:val="18"/>
        </w:rPr>
      </w:pPr>
      <w:r w:rsidRPr="00450E94">
        <w:rPr>
          <w:rFonts w:asciiTheme="minorHAnsi" w:hAnsiTheme="minorHAnsi" w:cs="Arial"/>
          <w:b/>
          <w:sz w:val="18"/>
          <w:szCs w:val="18"/>
        </w:rPr>
        <w:t>F. Mandatory Measures for all Domestic Hot Water Distribution Systems</w:t>
      </w:r>
    </w:p>
    <w:p w14:paraId="1B6C4505" w14:textId="77777777"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37BDB00" w14:textId="641F5FE7" w:rsidR="00720D79" w:rsidRPr="00450E94" w:rsidRDefault="006E4B25" w:rsidP="0093547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G</w:t>
      </w:r>
      <w:r w:rsidR="00720D79" w:rsidRPr="00450E94">
        <w:rPr>
          <w:rFonts w:asciiTheme="minorHAnsi" w:hAnsiTheme="minorHAnsi" w:cstheme="minorHAnsi"/>
          <w:b/>
          <w:sz w:val="18"/>
          <w:szCs w:val="18"/>
        </w:rPr>
        <w:t xml:space="preserve">. </w:t>
      </w:r>
      <w:r w:rsidR="00935470" w:rsidRPr="00450E94">
        <w:rPr>
          <w:rFonts w:asciiTheme="minorHAnsi" w:hAnsiTheme="minorHAnsi" w:cstheme="minorHAnsi"/>
          <w:b/>
          <w:sz w:val="18"/>
          <w:szCs w:val="18"/>
        </w:rPr>
        <w:t>HERS-Verified Compact Hot Water Distribution Expanded Credit</w:t>
      </w:r>
      <w:r w:rsidRPr="00450E94">
        <w:rPr>
          <w:rFonts w:asciiTheme="minorHAnsi" w:hAnsiTheme="minorHAnsi" w:cstheme="minorHAnsi"/>
          <w:b/>
          <w:sz w:val="18"/>
          <w:szCs w:val="18"/>
        </w:rPr>
        <w:t xml:space="preserve"> and</w:t>
      </w:r>
    </w:p>
    <w:p w14:paraId="3CB7BE7A" w14:textId="641112FE"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 xml:space="preserve">H. </w:t>
      </w:r>
      <w:r w:rsidRPr="00450E94">
        <w:rPr>
          <w:rFonts w:cstheme="minorHAnsi"/>
          <w:b/>
          <w:sz w:val="18"/>
          <w:szCs w:val="18"/>
        </w:rPr>
        <w:t>Compact Hot Water Distribution Basic</w:t>
      </w:r>
    </w:p>
    <w:p w14:paraId="1EFA6C4E"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performance compliance is used, this table lists the values used in the performance calculation and require no user input.</w:t>
      </w:r>
    </w:p>
    <w:p w14:paraId="0819B492" w14:textId="5D030152"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4" w:author="Smith, Alexis@Energy" w:date="2019-03-21T15:39:00Z"/>
          <w:rFonts w:asciiTheme="minorHAnsi" w:hAnsiTheme="minorHAnsi" w:cstheme="minorHAnsi"/>
          <w:sz w:val="18"/>
          <w:szCs w:val="18"/>
        </w:rPr>
      </w:pPr>
      <w:r w:rsidRPr="00450E94">
        <w:rPr>
          <w:rFonts w:asciiTheme="minorHAnsi" w:hAnsiTheme="minorHAnsi" w:cstheme="minorHAnsi"/>
          <w:sz w:val="18"/>
          <w:szCs w:val="18"/>
        </w:rPr>
        <w:t>If prescriptive compliance is used, fill out this table</w:t>
      </w:r>
    </w:p>
    <w:p w14:paraId="575698D4" w14:textId="0C33FC04" w:rsidR="00383FC8" w:rsidRPr="00450E94" w:rsidRDefault="00383FC8"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ins w:id="125" w:author="Smith, Alexis@Energy" w:date="2019-03-21T15:40:00Z">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ins>
    </w:p>
    <w:p w14:paraId="5D30FC69" w14:textId="24E8F552" w:rsidR="00F41465" w:rsidRPr="00450E94" w:rsidRDefault="00F41465" w:rsidP="00EE005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asciiTheme="minorHAnsi" w:hAnsiTheme="minorHAnsi" w:cstheme="minorHAnsi"/>
          <w:sz w:val="18"/>
          <w:szCs w:val="18"/>
        </w:rPr>
      </w:pPr>
      <w:r w:rsidRPr="00450E94">
        <w:rPr>
          <w:rFonts w:asciiTheme="minorHAnsi" w:hAnsiTheme="minorHAnsi" w:cstheme="minorHAnsi"/>
          <w:b/>
          <w:sz w:val="18"/>
          <w:szCs w:val="18"/>
        </w:rPr>
        <w:tab/>
      </w:r>
      <w:r w:rsidRPr="00450E94">
        <w:rPr>
          <w:rFonts w:asciiTheme="minorHAnsi" w:hAnsiTheme="minorHAnsi" w:cstheme="minorHAnsi"/>
          <w:sz w:val="18"/>
          <w:szCs w:val="18"/>
        </w:rPr>
        <w:t>0</w:t>
      </w:r>
      <w:ins w:id="126" w:author="Smith, Alexis@Energy" w:date="2019-03-21T15:40:00Z">
        <w:r w:rsidR="00383FC8">
          <w:rPr>
            <w:rFonts w:asciiTheme="minorHAnsi" w:hAnsiTheme="minorHAnsi" w:cstheme="minorHAnsi"/>
            <w:sz w:val="18"/>
            <w:szCs w:val="18"/>
          </w:rPr>
          <w:t>2</w:t>
        </w:r>
      </w:ins>
      <w:del w:id="127" w:author="Smith, Alexis@Energy" w:date="2019-03-21T15:40:00Z">
        <w:r w:rsidRPr="00450E94" w:rsidDel="00383FC8">
          <w:rPr>
            <w:rFonts w:asciiTheme="minorHAnsi" w:hAnsiTheme="minorHAnsi" w:cstheme="minorHAnsi"/>
            <w:sz w:val="18"/>
            <w:szCs w:val="18"/>
          </w:rPr>
          <w:delText>1</w:delText>
        </w:r>
      </w:del>
      <w:r w:rsidRPr="00450E94">
        <w:rPr>
          <w:rFonts w:asciiTheme="minorHAnsi" w:hAnsiTheme="minorHAnsi" w:cstheme="minorHAnsi"/>
          <w:sz w:val="18"/>
          <w:szCs w:val="18"/>
        </w:rPr>
        <w:t xml:space="preserve"> Enter the Master Bath distance of furthest fixture to Water Heater in feet.</w:t>
      </w:r>
      <w:ins w:id="128" w:author="Tam, Danny@Energy" w:date="2019-03-27T17:01:00Z">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ins>
    </w:p>
    <w:p w14:paraId="3B502AE7" w14:textId="2FD0773D" w:rsidR="00F41465" w:rsidRPr="00450E94" w:rsidRDefault="00F41465" w:rsidP="00EE0059">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ins w:id="129" w:author="Smith, Alexis@Energy" w:date="2019-03-21T15:40:00Z">
        <w:r w:rsidR="00383FC8">
          <w:rPr>
            <w:rFonts w:asciiTheme="minorHAnsi" w:hAnsiTheme="minorHAnsi" w:cstheme="minorHAnsi"/>
            <w:sz w:val="18"/>
            <w:szCs w:val="18"/>
          </w:rPr>
          <w:t>3</w:t>
        </w:r>
      </w:ins>
      <w:del w:id="130" w:author="Smith, Alexis@Energy" w:date="2019-03-21T15:40:00Z">
        <w:r w:rsidRPr="00450E94" w:rsidDel="00383FC8">
          <w:rPr>
            <w:rFonts w:asciiTheme="minorHAnsi" w:hAnsiTheme="minorHAnsi" w:cstheme="minorHAnsi"/>
            <w:sz w:val="18"/>
            <w:szCs w:val="18"/>
          </w:rPr>
          <w:delText>2</w:delText>
        </w:r>
      </w:del>
      <w:r w:rsidRPr="00450E94">
        <w:rPr>
          <w:rFonts w:asciiTheme="minorHAnsi" w:hAnsiTheme="minorHAnsi" w:cstheme="minorHAnsi"/>
          <w:sz w:val="18"/>
          <w:szCs w:val="18"/>
        </w:rPr>
        <w:t xml:space="preserve"> Enter the Kitchen distance from furthest fixture to Water Heater in feet</w:t>
      </w:r>
      <w:ins w:id="131" w:author="Tam, Danny@Energy" w:date="2019-03-27T17:01:00Z">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ins>
    </w:p>
    <w:p w14:paraId="0D8AA2D5" w14:textId="4C2221E5" w:rsidR="00F41465" w:rsidRPr="00450E94" w:rsidRDefault="00F41465" w:rsidP="00EE0059">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del w:id="132" w:author="Smith, Alexis@Energy" w:date="2019-03-21T15:40:00Z">
        <w:r w:rsidRPr="00450E94" w:rsidDel="00383FC8">
          <w:rPr>
            <w:rFonts w:asciiTheme="minorHAnsi" w:hAnsiTheme="minorHAnsi" w:cstheme="minorHAnsi"/>
            <w:sz w:val="18"/>
            <w:szCs w:val="18"/>
          </w:rPr>
          <w:delText>3</w:delText>
        </w:r>
      </w:del>
      <w:ins w:id="133" w:author="Smith, Alexis@Energy" w:date="2019-03-21T15:40:00Z">
        <w:r w:rsidR="00383FC8">
          <w:rPr>
            <w:rFonts w:asciiTheme="minorHAnsi" w:hAnsiTheme="minorHAnsi" w:cstheme="minorHAnsi"/>
            <w:sz w:val="18"/>
            <w:szCs w:val="18"/>
          </w:rPr>
          <w:t>4</w:t>
        </w:r>
      </w:ins>
      <w:r w:rsidRPr="00450E94">
        <w:rPr>
          <w:rFonts w:asciiTheme="minorHAnsi" w:hAnsiTheme="minorHAnsi" w:cstheme="minorHAnsi"/>
          <w:sz w:val="18"/>
          <w:szCs w:val="18"/>
        </w:rPr>
        <w:t xml:space="preserve"> Enter Furthest Third fixtures from fixture to Water Heater in feet</w:t>
      </w:r>
      <w:ins w:id="134" w:author="Tam, Danny@Energy" w:date="2019-03-27T17:02:00Z">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average of the furthest distance of each water heater.</w:t>
        </w:r>
      </w:ins>
    </w:p>
    <w:p w14:paraId="1A9580BA" w14:textId="78CD7120"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ins w:id="135" w:author="Smith, Alexis@Energy" w:date="2019-03-21T15:40:00Z">
        <w:r w:rsidR="00383FC8">
          <w:rPr>
            <w:rFonts w:asciiTheme="minorHAnsi" w:hAnsiTheme="minorHAnsi" w:cstheme="minorHAnsi"/>
            <w:sz w:val="18"/>
            <w:szCs w:val="18"/>
          </w:rPr>
          <w:t>5</w:t>
        </w:r>
      </w:ins>
      <w:del w:id="136" w:author="Smith, Alexis@Energy" w:date="2019-03-21T15:40:00Z">
        <w:r w:rsidRPr="00450E94" w:rsidDel="00383FC8">
          <w:rPr>
            <w:rFonts w:asciiTheme="minorHAnsi" w:hAnsiTheme="minorHAnsi" w:cstheme="minorHAnsi"/>
            <w:sz w:val="18"/>
            <w:szCs w:val="18"/>
          </w:rPr>
          <w:delText>4</w:delText>
        </w:r>
      </w:del>
      <w:r w:rsidRPr="00450E94">
        <w:rPr>
          <w:rFonts w:asciiTheme="minorHAnsi" w:hAnsiTheme="minorHAnsi" w:cstheme="minorHAnsi"/>
          <w:sz w:val="18"/>
          <w:szCs w:val="18"/>
        </w:rPr>
        <w:t xml:space="preserve"> Calculated value – no user input required</w:t>
      </w:r>
    </w:p>
    <w:p w14:paraId="74780DA6" w14:textId="2F2CB3D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ins w:id="137" w:author="Smith, Alexis@Energy" w:date="2019-03-21T15:40:00Z">
        <w:r w:rsidR="00383FC8">
          <w:rPr>
            <w:rFonts w:asciiTheme="minorHAnsi" w:hAnsiTheme="minorHAnsi" w:cstheme="minorHAnsi"/>
            <w:sz w:val="18"/>
            <w:szCs w:val="18"/>
          </w:rPr>
          <w:t>6</w:t>
        </w:r>
      </w:ins>
      <w:del w:id="138" w:author="Smith, Alexis@Energy" w:date="2019-03-21T15:40:00Z">
        <w:r w:rsidRPr="00450E94" w:rsidDel="00383FC8">
          <w:rPr>
            <w:rFonts w:asciiTheme="minorHAnsi" w:hAnsiTheme="minorHAnsi" w:cstheme="minorHAnsi"/>
            <w:sz w:val="18"/>
            <w:szCs w:val="18"/>
          </w:rPr>
          <w:delText>5</w:delText>
        </w:r>
      </w:del>
      <w:r w:rsidRPr="00450E94">
        <w:rPr>
          <w:rFonts w:asciiTheme="minorHAnsi" w:hAnsiTheme="minorHAnsi" w:cstheme="minorHAnsi"/>
          <w:sz w:val="18"/>
          <w:szCs w:val="18"/>
        </w:rPr>
        <w:t xml:space="preserve"> Calculated value – no user input required</w:t>
      </w:r>
    </w:p>
    <w:p w14:paraId="386F3517"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22AF0313" w:rsidR="001B692C" w:rsidRPr="00B71192" w:rsidRDefault="006E4B25" w:rsidP="001B692C">
      <w:pPr>
        <w:spacing w:after="0" w:line="240" w:lineRule="auto"/>
        <w:rPr>
          <w:rFonts w:asciiTheme="minorHAnsi" w:eastAsiaTheme="minorEastAsia" w:hAnsiTheme="minorHAnsi" w:cstheme="minorHAnsi"/>
          <w:b/>
          <w:sz w:val="18"/>
          <w:szCs w:val="18"/>
        </w:rPr>
      </w:pPr>
      <w:r w:rsidRPr="00450E94">
        <w:rPr>
          <w:rFonts w:asciiTheme="minorHAnsi" w:hAnsiTheme="minorHAnsi" w:cs="Arial"/>
          <w:b/>
          <w:sz w:val="18"/>
          <w:szCs w:val="18"/>
        </w:rPr>
        <w:t>I</w:t>
      </w:r>
      <w:r w:rsidR="001B692C" w:rsidRPr="00450E94">
        <w:rPr>
          <w:rFonts w:asciiTheme="minorHAnsi" w:hAnsiTheme="minorHAnsi" w:cs="Arial"/>
          <w:b/>
          <w:sz w:val="18"/>
          <w:szCs w:val="18"/>
        </w:rPr>
        <w:t xml:space="preserve">.  </w:t>
      </w:r>
      <w:r w:rsidR="001B692C" w:rsidRPr="00B71192">
        <w:rPr>
          <w:rFonts w:asciiTheme="minorHAnsi" w:eastAsiaTheme="minorEastAsia" w:hAnsiTheme="minorHAnsi" w:cstheme="minorHAnsi"/>
          <w:b/>
          <w:sz w:val="18"/>
          <w:szCs w:val="18"/>
        </w:rPr>
        <w:t xml:space="preserve">HERS-Verified Drain Water Heat Recovery System  </w:t>
      </w:r>
    </w:p>
    <w:p w14:paraId="6ECC25FD" w14:textId="77777777" w:rsidR="00B16B2C" w:rsidRPr="00450E94"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central recirculation systems. HERS rater must ensure all the requirements in this table are met. </w:t>
      </w:r>
    </w:p>
    <w:p w14:paraId="08B2164E" w14:textId="34AAC942" w:rsidR="00B16B2C" w:rsidRDefault="00383FC8" w:rsidP="00383FC8">
      <w:pPr>
        <w:tabs>
          <w:tab w:val="left" w:pos="180"/>
        </w:tabs>
        <w:spacing w:after="0" w:line="240" w:lineRule="auto"/>
        <w:rPr>
          <w:ins w:id="139" w:author="Tam, Danny@Energy" w:date="2019-03-27T16:34:00Z"/>
          <w:rFonts w:asciiTheme="minorHAnsi" w:hAnsiTheme="minorHAnsi" w:cstheme="minorHAnsi"/>
          <w:sz w:val="18"/>
          <w:szCs w:val="18"/>
        </w:rPr>
      </w:pPr>
      <w:ins w:id="140" w:author="Smith, Alexis@Energy" w:date="2019-03-21T15:40:00Z">
        <w:r>
          <w:rPr>
            <w:rFonts w:asciiTheme="minorHAnsi" w:eastAsiaTheme="minorEastAsia" w:hAnsiTheme="minorHAnsi" w:cstheme="minorHAnsi"/>
            <w:b/>
            <w:sz w:val="18"/>
            <w:szCs w:val="18"/>
          </w:rPr>
          <w:tab/>
        </w:r>
        <w:r w:rsidRPr="00383FC8">
          <w:rPr>
            <w:rFonts w:asciiTheme="minorHAnsi" w:eastAsiaTheme="minorEastAsia" w:hAnsiTheme="minorHAnsi" w:cstheme="minorHAnsi"/>
            <w:sz w:val="18"/>
            <w:szCs w:val="18"/>
          </w:rPr>
          <w:t xml:space="preserve">01 </w:t>
        </w:r>
        <w:r w:rsidRPr="00383FC8">
          <w:rPr>
            <w:rFonts w:asciiTheme="minorHAnsi" w:hAnsiTheme="minorHAnsi" w:cstheme="minorHAnsi"/>
            <w:sz w:val="18"/>
            <w:szCs w:val="18"/>
          </w:rPr>
          <w:t>Reference information from CF1R.</w:t>
        </w:r>
      </w:ins>
    </w:p>
    <w:p w14:paraId="52D2CBC3" w14:textId="77777777" w:rsidR="00147F7C" w:rsidRDefault="00147F7C" w:rsidP="00147F7C">
      <w:pPr>
        <w:spacing w:after="0" w:line="240" w:lineRule="auto"/>
        <w:ind w:left="180"/>
        <w:rPr>
          <w:ins w:id="141" w:author="Tam, Danny@Energy" w:date="2019-03-27T16:35:00Z"/>
          <w:rFonts w:asciiTheme="minorHAnsi" w:hAnsiTheme="minorHAnsi" w:cstheme="minorHAnsi"/>
          <w:sz w:val="18"/>
          <w:szCs w:val="18"/>
        </w:rPr>
      </w:pPr>
      <w:ins w:id="142" w:author="Tam, Danny@Energy" w:date="2019-03-27T16:34:00Z">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0D2814B0" w14:textId="286C0399" w:rsidR="00147F7C" w:rsidRDefault="00147F7C" w:rsidP="00147F7C">
      <w:pPr>
        <w:spacing w:after="0" w:line="240" w:lineRule="auto"/>
        <w:ind w:left="180"/>
        <w:rPr>
          <w:ins w:id="143" w:author="Tam, Danny@Energy" w:date="2019-03-27T16:34:00Z"/>
          <w:rFonts w:asciiTheme="minorHAnsi" w:eastAsiaTheme="minorEastAsia" w:hAnsiTheme="minorHAnsi" w:cstheme="minorHAnsi"/>
          <w:sz w:val="18"/>
          <w:szCs w:val="18"/>
        </w:rPr>
      </w:pPr>
      <w:ins w:id="144" w:author="Tam, Danny@Energy" w:date="2019-03-27T16:34:00Z">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55AE5F34" w14:textId="77777777" w:rsidR="00147F7C" w:rsidRDefault="00147F7C" w:rsidP="00147F7C">
      <w:pPr>
        <w:spacing w:after="0" w:line="240" w:lineRule="auto"/>
        <w:ind w:left="180"/>
        <w:rPr>
          <w:ins w:id="145" w:author="Tam, Danny@Energy" w:date="2019-03-27T16:34:00Z"/>
          <w:rFonts w:asciiTheme="minorHAnsi" w:hAnsiTheme="minorHAnsi" w:cstheme="minorHAnsi"/>
          <w:sz w:val="18"/>
          <w:szCs w:val="18"/>
        </w:rPr>
      </w:pPr>
      <w:ins w:id="146" w:author="Tam, Danny@Energy" w:date="2019-03-27T16:34:00Z">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1D8741BB" w14:textId="77777777" w:rsidR="00147F7C" w:rsidRPr="00832716" w:rsidRDefault="00147F7C" w:rsidP="00147F7C">
      <w:pPr>
        <w:spacing w:after="0" w:line="240" w:lineRule="auto"/>
        <w:ind w:left="180"/>
        <w:rPr>
          <w:rFonts w:asciiTheme="minorHAnsi" w:eastAsiaTheme="minorEastAsia" w:hAnsiTheme="minorHAnsi" w:cstheme="minorHAnsi"/>
          <w:sz w:val="18"/>
          <w:szCs w:val="18"/>
        </w:rPr>
      </w:pPr>
      <w:ins w:id="147" w:author="Tam, Danny@Energy" w:date="2019-03-27T16:34:00Z">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0AB5ECD4" w14:textId="7867D012" w:rsidR="00B16B2C" w:rsidRPr="00450E94" w:rsidRDefault="00B16B2C" w:rsidP="00F41465">
      <w:pPr>
        <w:spacing w:after="0" w:line="240" w:lineRule="auto"/>
        <w:ind w:firstLine="180"/>
        <w:rPr>
          <w:rFonts w:asciiTheme="minorHAnsi" w:eastAsiaTheme="minorEastAsia" w:hAnsiTheme="minorHAnsi" w:cstheme="minorHAnsi"/>
          <w:sz w:val="18"/>
          <w:szCs w:val="18"/>
        </w:rPr>
      </w:pPr>
      <w:del w:id="148" w:author="Tam, Danny@Energy" w:date="2019-03-27T16:35:00Z">
        <w:r w:rsidRPr="00450E94" w:rsidDel="00147F7C">
          <w:rPr>
            <w:rFonts w:asciiTheme="minorHAnsi" w:eastAsiaTheme="minorEastAsia" w:hAnsiTheme="minorHAnsi" w:cstheme="minorHAnsi"/>
            <w:sz w:val="18"/>
            <w:szCs w:val="18"/>
          </w:rPr>
          <w:delText>0</w:delText>
        </w:r>
      </w:del>
      <w:ins w:id="149" w:author="Smith, Alexis@Energy" w:date="2019-03-21T15:41:00Z">
        <w:del w:id="150" w:author="Tam, Danny@Energy" w:date="2019-03-27T16:35:00Z">
          <w:r w:rsidR="00383FC8" w:rsidDel="00147F7C">
            <w:rPr>
              <w:rFonts w:asciiTheme="minorHAnsi" w:eastAsiaTheme="minorEastAsia" w:hAnsiTheme="minorHAnsi" w:cstheme="minorHAnsi"/>
              <w:sz w:val="18"/>
              <w:szCs w:val="18"/>
            </w:rPr>
            <w:delText>2</w:delText>
          </w:r>
        </w:del>
      </w:ins>
      <w:del w:id="151" w:author="Tam, Danny@Energy" w:date="2019-03-27T16:35:00Z">
        <w:r w:rsidRPr="00450E94" w:rsidDel="00147F7C">
          <w:rPr>
            <w:rFonts w:asciiTheme="minorHAnsi" w:eastAsiaTheme="minorEastAsia" w:hAnsiTheme="minorHAnsi" w:cstheme="minorHAnsi"/>
            <w:sz w:val="18"/>
            <w:szCs w:val="18"/>
          </w:rPr>
          <w:delText>1</w:delText>
        </w:r>
      </w:del>
      <w:ins w:id="152" w:author="Tam, Danny@Energy" w:date="2019-03-27T16:35:00Z">
        <w:r w:rsidR="00147F7C">
          <w:rPr>
            <w:rFonts w:asciiTheme="minorHAnsi" w:eastAsiaTheme="minorEastAsia" w:hAnsiTheme="minorHAnsi" w:cstheme="minorHAnsi"/>
            <w:sz w:val="18"/>
            <w:szCs w:val="18"/>
          </w:rPr>
          <w:t>06</w:t>
        </w:r>
      </w:ins>
      <w:r w:rsidRPr="00450E94">
        <w:rPr>
          <w:rFonts w:asciiTheme="minorHAnsi" w:eastAsiaTheme="minorEastAsia" w:hAnsiTheme="minorHAnsi" w:cstheme="minorHAnsi"/>
          <w:sz w:val="18"/>
          <w:szCs w:val="18"/>
        </w:rPr>
        <w:t xml:space="preserve"> Drain Water Heat Recovery Manufacturer’s name- Enter the name of the Manufacturer</w:t>
      </w:r>
      <w:r w:rsidR="00E04921" w:rsidRPr="00450E94">
        <w:rPr>
          <w:rFonts w:asciiTheme="minorHAnsi" w:eastAsiaTheme="minorEastAsia" w:hAnsiTheme="minorHAnsi" w:cstheme="minorHAnsi"/>
          <w:sz w:val="18"/>
          <w:szCs w:val="18"/>
        </w:rPr>
        <w:t>.</w:t>
      </w:r>
    </w:p>
    <w:p w14:paraId="69C420E7" w14:textId="6769789E" w:rsidR="00B16B2C" w:rsidRPr="00450E94" w:rsidRDefault="00B16B2C" w:rsidP="00F41465">
      <w:pPr>
        <w:spacing w:after="0" w:line="240" w:lineRule="auto"/>
        <w:ind w:firstLine="180"/>
        <w:rPr>
          <w:rFonts w:asciiTheme="minorHAnsi" w:eastAsiaTheme="minorEastAsia" w:hAnsiTheme="minorHAnsi" w:cstheme="minorHAnsi"/>
          <w:sz w:val="18"/>
          <w:szCs w:val="18"/>
        </w:rPr>
      </w:pPr>
      <w:del w:id="153" w:author="Tam, Danny@Energy" w:date="2019-03-27T16:35:00Z">
        <w:r w:rsidRPr="00450E94" w:rsidDel="00147F7C">
          <w:rPr>
            <w:rFonts w:asciiTheme="minorHAnsi" w:eastAsiaTheme="minorEastAsia" w:hAnsiTheme="minorHAnsi" w:cstheme="minorHAnsi"/>
            <w:sz w:val="18"/>
            <w:szCs w:val="18"/>
          </w:rPr>
          <w:delText>0</w:delText>
        </w:r>
      </w:del>
      <w:ins w:id="154" w:author="Smith, Alexis@Energy" w:date="2019-03-21T15:41:00Z">
        <w:del w:id="155" w:author="Tam, Danny@Energy" w:date="2019-03-27T16:35:00Z">
          <w:r w:rsidR="00383FC8" w:rsidDel="00147F7C">
            <w:rPr>
              <w:rFonts w:asciiTheme="minorHAnsi" w:eastAsiaTheme="minorEastAsia" w:hAnsiTheme="minorHAnsi" w:cstheme="minorHAnsi"/>
              <w:sz w:val="18"/>
              <w:szCs w:val="18"/>
            </w:rPr>
            <w:delText>3</w:delText>
          </w:r>
        </w:del>
      </w:ins>
      <w:del w:id="156" w:author="Tam, Danny@Energy" w:date="2019-03-27T16:35:00Z">
        <w:r w:rsidRPr="00450E94" w:rsidDel="00147F7C">
          <w:rPr>
            <w:rFonts w:asciiTheme="minorHAnsi" w:eastAsiaTheme="minorEastAsia" w:hAnsiTheme="minorHAnsi" w:cstheme="minorHAnsi"/>
            <w:sz w:val="18"/>
            <w:szCs w:val="18"/>
          </w:rPr>
          <w:delText>2</w:delText>
        </w:r>
      </w:del>
      <w:ins w:id="157" w:author="Tam, Danny@Energy" w:date="2019-03-27T16:35:00Z">
        <w:r w:rsidR="00147F7C">
          <w:rPr>
            <w:rFonts w:asciiTheme="minorHAnsi" w:eastAsiaTheme="minorEastAsia" w:hAnsiTheme="minorHAnsi" w:cstheme="minorHAnsi"/>
            <w:sz w:val="18"/>
            <w:szCs w:val="18"/>
          </w:rPr>
          <w:t>07</w:t>
        </w:r>
      </w:ins>
      <w:r w:rsidRPr="00450E94">
        <w:rPr>
          <w:rFonts w:asciiTheme="minorHAnsi" w:eastAsiaTheme="minorEastAsia" w:hAnsiTheme="minorHAnsi" w:cstheme="minorHAnsi"/>
          <w:sz w:val="18"/>
          <w:szCs w:val="18"/>
        </w:rPr>
        <w:t xml:space="preserve"> Drain Water Heat Recovery Manufacturer’s model number – Enter the Model number</w:t>
      </w:r>
      <w:r w:rsidR="00E04921" w:rsidRPr="00450E94">
        <w:rPr>
          <w:rFonts w:asciiTheme="minorHAnsi" w:eastAsiaTheme="minorEastAsia" w:hAnsiTheme="minorHAnsi" w:cstheme="minorHAnsi"/>
          <w:sz w:val="18"/>
          <w:szCs w:val="18"/>
        </w:rPr>
        <w:t>.</w:t>
      </w:r>
    </w:p>
    <w:p w14:paraId="54A596F5" w14:textId="3B791C03" w:rsidR="00B16B2C" w:rsidRPr="00450E94" w:rsidRDefault="00B16B2C" w:rsidP="00F41465">
      <w:pPr>
        <w:spacing w:after="0" w:line="240" w:lineRule="auto"/>
        <w:ind w:firstLine="180"/>
        <w:rPr>
          <w:rFonts w:asciiTheme="minorHAnsi" w:eastAsiaTheme="minorEastAsia" w:hAnsiTheme="minorHAnsi" w:cstheme="minorHAnsi"/>
          <w:sz w:val="18"/>
          <w:szCs w:val="18"/>
        </w:rPr>
      </w:pPr>
      <w:del w:id="158" w:author="Tam, Danny@Energy" w:date="2019-03-27T16:35:00Z">
        <w:r w:rsidRPr="00450E94" w:rsidDel="00147F7C">
          <w:rPr>
            <w:rFonts w:asciiTheme="minorHAnsi" w:eastAsiaTheme="minorEastAsia" w:hAnsiTheme="minorHAnsi" w:cstheme="minorHAnsi"/>
            <w:sz w:val="18"/>
            <w:szCs w:val="18"/>
          </w:rPr>
          <w:delText>0</w:delText>
        </w:r>
      </w:del>
      <w:ins w:id="159" w:author="Smith, Alexis@Energy" w:date="2019-03-21T15:41:00Z">
        <w:del w:id="160" w:author="Tam, Danny@Energy" w:date="2019-03-27T16:35:00Z">
          <w:r w:rsidR="00383FC8" w:rsidDel="00147F7C">
            <w:rPr>
              <w:rFonts w:asciiTheme="minorHAnsi" w:eastAsiaTheme="minorEastAsia" w:hAnsiTheme="minorHAnsi" w:cstheme="minorHAnsi"/>
              <w:sz w:val="18"/>
              <w:szCs w:val="18"/>
            </w:rPr>
            <w:delText>4</w:delText>
          </w:r>
        </w:del>
      </w:ins>
      <w:del w:id="161" w:author="Tam, Danny@Energy" w:date="2019-03-27T16:35:00Z">
        <w:r w:rsidRPr="00450E94" w:rsidDel="00147F7C">
          <w:rPr>
            <w:rFonts w:asciiTheme="minorHAnsi" w:eastAsiaTheme="minorEastAsia" w:hAnsiTheme="minorHAnsi" w:cstheme="minorHAnsi"/>
            <w:sz w:val="18"/>
            <w:szCs w:val="18"/>
          </w:rPr>
          <w:delText>3</w:delText>
        </w:r>
      </w:del>
      <w:ins w:id="162" w:author="Tam, Danny@Energy" w:date="2019-03-27T16:35:00Z">
        <w:r w:rsidR="00147F7C">
          <w:rPr>
            <w:rFonts w:asciiTheme="minorHAnsi" w:eastAsiaTheme="minorEastAsia" w:hAnsiTheme="minorHAnsi" w:cstheme="minorHAnsi"/>
            <w:sz w:val="18"/>
            <w:szCs w:val="18"/>
          </w:rPr>
          <w:t>08</w:t>
        </w:r>
      </w:ins>
      <w:r w:rsidRPr="00450E94">
        <w:rPr>
          <w:rFonts w:asciiTheme="minorHAnsi" w:eastAsiaTheme="minorEastAsia" w:hAnsiTheme="minorHAnsi" w:cstheme="minorHAnsi"/>
          <w:sz w:val="18"/>
          <w:szCs w:val="18"/>
        </w:rPr>
        <w:t xml:space="preserve"> Rated Effectiveness’ – Enter the rated effectiveness of the </w:t>
      </w:r>
      <w:r w:rsidR="00E04921" w:rsidRPr="00450E94">
        <w:rPr>
          <w:rFonts w:asciiTheme="minorHAnsi" w:eastAsiaTheme="minorEastAsia" w:hAnsiTheme="minorHAnsi" w:cstheme="minorHAnsi"/>
          <w:sz w:val="18"/>
          <w:szCs w:val="18"/>
        </w:rPr>
        <w:t>DWHR device</w:t>
      </w:r>
      <w:r w:rsidRPr="00450E94">
        <w:rPr>
          <w:rFonts w:asciiTheme="minorHAnsi" w:eastAsiaTheme="minorEastAsia" w:hAnsiTheme="minorHAnsi" w:cstheme="minorHAnsi"/>
          <w:sz w:val="18"/>
          <w:szCs w:val="18"/>
        </w:rPr>
        <w:t>.</w:t>
      </w:r>
    </w:p>
    <w:p w14:paraId="45AA395F" w14:textId="50D7B623" w:rsidR="00B16B2C" w:rsidRPr="00450E94" w:rsidDel="00147F7C" w:rsidRDefault="00B16B2C" w:rsidP="00F41465">
      <w:pPr>
        <w:spacing w:after="0" w:line="240" w:lineRule="auto"/>
        <w:ind w:firstLine="180"/>
        <w:rPr>
          <w:del w:id="163" w:author="Tam, Danny@Energy" w:date="2019-03-27T16:36:00Z"/>
          <w:rFonts w:asciiTheme="minorHAnsi" w:eastAsiaTheme="minorEastAsia" w:hAnsiTheme="minorHAnsi" w:cstheme="minorHAnsi"/>
          <w:sz w:val="18"/>
          <w:szCs w:val="18"/>
        </w:rPr>
      </w:pPr>
      <w:del w:id="164" w:author="Tam, Danny@Energy" w:date="2019-03-27T16:35:00Z">
        <w:r w:rsidRPr="00450E94" w:rsidDel="00147F7C">
          <w:rPr>
            <w:rFonts w:asciiTheme="minorHAnsi" w:eastAsiaTheme="minorEastAsia" w:hAnsiTheme="minorHAnsi" w:cstheme="minorHAnsi"/>
            <w:sz w:val="18"/>
            <w:szCs w:val="18"/>
          </w:rPr>
          <w:delText>0</w:delText>
        </w:r>
      </w:del>
      <w:ins w:id="165" w:author="Smith, Alexis@Energy" w:date="2019-03-21T15:41:00Z">
        <w:del w:id="166" w:author="Tam, Danny@Energy" w:date="2019-03-27T16:35:00Z">
          <w:r w:rsidR="00383FC8" w:rsidDel="00147F7C">
            <w:rPr>
              <w:rFonts w:asciiTheme="minorHAnsi" w:eastAsiaTheme="minorEastAsia" w:hAnsiTheme="minorHAnsi" w:cstheme="minorHAnsi"/>
              <w:sz w:val="18"/>
              <w:szCs w:val="18"/>
            </w:rPr>
            <w:delText>5</w:delText>
          </w:r>
        </w:del>
      </w:ins>
      <w:del w:id="167" w:author="Tam, Danny@Energy" w:date="2019-03-27T16:35:00Z">
        <w:r w:rsidRPr="00450E94" w:rsidDel="00147F7C">
          <w:rPr>
            <w:rFonts w:asciiTheme="minorHAnsi" w:eastAsiaTheme="minorEastAsia" w:hAnsiTheme="minorHAnsi" w:cstheme="minorHAnsi"/>
            <w:sz w:val="18"/>
            <w:szCs w:val="18"/>
          </w:rPr>
          <w:delText>4</w:delText>
        </w:r>
      </w:del>
      <w:del w:id="168" w:author="Tam, Danny@Energy" w:date="2019-03-27T16:36:00Z">
        <w:r w:rsidRPr="00450E94" w:rsidDel="00147F7C">
          <w:rPr>
            <w:rFonts w:asciiTheme="minorHAnsi" w:eastAsiaTheme="minorEastAsia" w:hAnsiTheme="minorHAnsi" w:cstheme="minorHAnsi"/>
            <w:sz w:val="18"/>
            <w:szCs w:val="18"/>
          </w:rPr>
          <w:delText xml:space="preserve"> Installation Angle – Enter the angle of installation.</w:delText>
        </w:r>
      </w:del>
    </w:p>
    <w:p w14:paraId="19DD8B37" w14:textId="5B845DF6" w:rsidR="00B16B2C" w:rsidRPr="00450E94" w:rsidRDefault="00B16B2C" w:rsidP="00E04921">
      <w:pPr>
        <w:spacing w:after="0" w:line="240" w:lineRule="auto"/>
        <w:ind w:left="450" w:hanging="270"/>
        <w:rPr>
          <w:rFonts w:asciiTheme="minorHAnsi" w:hAnsiTheme="minorHAnsi" w:cstheme="minorHAnsi"/>
          <w:sz w:val="18"/>
          <w:szCs w:val="18"/>
        </w:rPr>
      </w:pPr>
      <w:del w:id="169" w:author="Tam, Danny@Energy" w:date="2019-03-27T16:35:00Z">
        <w:r w:rsidRPr="00450E94" w:rsidDel="00147F7C">
          <w:rPr>
            <w:rFonts w:asciiTheme="minorHAnsi" w:eastAsiaTheme="minorEastAsia" w:hAnsiTheme="minorHAnsi" w:cstheme="minorHAnsi"/>
            <w:sz w:val="18"/>
            <w:szCs w:val="18"/>
          </w:rPr>
          <w:delText>05</w:delText>
        </w:r>
      </w:del>
      <w:ins w:id="170" w:author="Smith, Alexis@Energy" w:date="2019-03-21T15:41:00Z">
        <w:del w:id="171" w:author="Tam, Danny@Energy" w:date="2019-03-27T16:35:00Z">
          <w:r w:rsidR="00383FC8" w:rsidDel="00147F7C">
            <w:rPr>
              <w:rFonts w:asciiTheme="minorHAnsi" w:eastAsiaTheme="minorEastAsia" w:hAnsiTheme="minorHAnsi" w:cstheme="minorHAnsi"/>
              <w:sz w:val="18"/>
              <w:szCs w:val="18"/>
            </w:rPr>
            <w:delText>6</w:delText>
          </w:r>
        </w:del>
      </w:ins>
      <w:ins w:id="172" w:author="Tam, Danny@Energy" w:date="2019-03-27T16:36:00Z">
        <w:r w:rsidR="00147F7C">
          <w:rPr>
            <w:rFonts w:asciiTheme="minorHAnsi" w:eastAsiaTheme="minorEastAsia" w:hAnsiTheme="minorHAnsi" w:cstheme="minorHAnsi"/>
            <w:sz w:val="18"/>
            <w:szCs w:val="18"/>
          </w:rPr>
          <w:t>09</w:t>
        </w:r>
      </w:ins>
      <w:r w:rsidRPr="00450E94">
        <w:rPr>
          <w:rFonts w:asciiTheme="minorHAnsi" w:eastAsiaTheme="minorEastAsia" w:hAnsiTheme="minorHAnsi" w:cstheme="minorHAnsi"/>
          <w:b/>
          <w:sz w:val="18"/>
          <w:szCs w:val="18"/>
        </w:rPr>
        <w:t xml:space="preserve"> </w:t>
      </w:r>
      <w:r w:rsidRPr="00450E94">
        <w:rPr>
          <w:rFonts w:asciiTheme="minorHAnsi" w:hAnsiTheme="minorHAnsi" w:cstheme="minorHAnsi"/>
          <w:sz w:val="18"/>
          <w:szCs w:val="18"/>
        </w:rPr>
        <w:t>Installation Configuration</w:t>
      </w:r>
      <w:r w:rsidR="00E04921" w:rsidRPr="00450E94">
        <w:rPr>
          <w:rFonts w:asciiTheme="minorHAnsi" w:hAnsiTheme="minorHAnsi" w:cstheme="minorHAnsi"/>
          <w:sz w:val="18"/>
          <w:szCs w:val="18"/>
        </w:rPr>
        <w:t xml:space="preserve"> </w:t>
      </w:r>
      <w:r w:rsidRPr="00450E94">
        <w:rPr>
          <w:rFonts w:asciiTheme="minorHAnsi" w:hAnsiTheme="minorHAnsi" w:cstheme="minorHAnsi"/>
          <w:sz w:val="18"/>
          <w:szCs w:val="18"/>
        </w:rPr>
        <w:t>– Enter type of configuration.</w:t>
      </w:r>
      <w:r w:rsidR="00E04921" w:rsidRPr="00450E94">
        <w:rPr>
          <w:rFonts w:asciiTheme="minorHAnsi" w:hAnsiTheme="minorHAnsi" w:cstheme="minorHAnsi"/>
          <w:sz w:val="18"/>
          <w:szCs w:val="18"/>
        </w:rPr>
        <w:t xml:space="preserve">  Available options are Equal flow, unequal to shower, and unequal to water heater</w:t>
      </w:r>
    </w:p>
    <w:p w14:paraId="22A2E610" w14:textId="03183A3C" w:rsidR="00B16B2C" w:rsidRPr="00450E94" w:rsidRDefault="00B16B2C" w:rsidP="00F41465">
      <w:pPr>
        <w:spacing w:after="0" w:line="240" w:lineRule="auto"/>
        <w:ind w:firstLine="180"/>
        <w:rPr>
          <w:rFonts w:asciiTheme="minorHAnsi" w:hAnsiTheme="minorHAnsi" w:cstheme="minorHAnsi"/>
          <w:sz w:val="18"/>
          <w:szCs w:val="18"/>
        </w:rPr>
      </w:pPr>
      <w:del w:id="173" w:author="Tam, Danny@Energy" w:date="2019-03-27T16:35:00Z">
        <w:r w:rsidRPr="00450E94" w:rsidDel="00147F7C">
          <w:rPr>
            <w:rFonts w:asciiTheme="minorHAnsi" w:hAnsiTheme="minorHAnsi" w:cstheme="minorHAnsi"/>
            <w:sz w:val="18"/>
            <w:szCs w:val="18"/>
          </w:rPr>
          <w:delText>0</w:delText>
        </w:r>
      </w:del>
      <w:ins w:id="174" w:author="Smith, Alexis@Energy" w:date="2019-03-21T15:41:00Z">
        <w:del w:id="175" w:author="Tam, Danny@Energy" w:date="2019-03-27T16:35:00Z">
          <w:r w:rsidR="00383FC8" w:rsidDel="00147F7C">
            <w:rPr>
              <w:rFonts w:asciiTheme="minorHAnsi" w:hAnsiTheme="minorHAnsi" w:cstheme="minorHAnsi"/>
              <w:sz w:val="18"/>
              <w:szCs w:val="18"/>
            </w:rPr>
            <w:delText>7</w:delText>
          </w:r>
        </w:del>
      </w:ins>
      <w:ins w:id="176" w:author="Tam, Danny@Energy" w:date="2019-03-27T16:35:00Z">
        <w:r w:rsidR="00147F7C">
          <w:rPr>
            <w:rFonts w:asciiTheme="minorHAnsi" w:hAnsiTheme="minorHAnsi" w:cstheme="minorHAnsi"/>
            <w:sz w:val="18"/>
            <w:szCs w:val="18"/>
          </w:rPr>
          <w:t>1</w:t>
        </w:r>
      </w:ins>
      <w:ins w:id="177" w:author="Tam, Danny@Energy" w:date="2019-03-27T16:36:00Z">
        <w:r w:rsidR="00147F7C">
          <w:rPr>
            <w:rFonts w:asciiTheme="minorHAnsi" w:hAnsiTheme="minorHAnsi" w:cstheme="minorHAnsi"/>
            <w:sz w:val="18"/>
            <w:szCs w:val="18"/>
          </w:rPr>
          <w:t>0</w:t>
        </w:r>
      </w:ins>
      <w:del w:id="178" w:author="Smith, Alexis@Energy" w:date="2019-03-21T15:41:00Z">
        <w:r w:rsidRPr="00450E94" w:rsidDel="00383FC8">
          <w:rPr>
            <w:rFonts w:asciiTheme="minorHAnsi" w:hAnsiTheme="minorHAnsi" w:cstheme="minorHAnsi"/>
            <w:sz w:val="18"/>
            <w:szCs w:val="18"/>
          </w:rPr>
          <w:delText>6</w:delText>
        </w:r>
      </w:del>
      <w:r w:rsidRPr="00450E94">
        <w:rPr>
          <w:rFonts w:asciiTheme="minorHAnsi" w:hAnsiTheme="minorHAnsi" w:cstheme="minorHAnsi"/>
          <w:sz w:val="18"/>
          <w:szCs w:val="18"/>
        </w:rPr>
        <w:t xml:space="preserve"> Percent of shower served by the DWHR device –</w:t>
      </w:r>
      <w:r w:rsidR="00E04921" w:rsidRPr="00450E94">
        <w:rPr>
          <w:rFonts w:asciiTheme="minorHAnsi" w:hAnsiTheme="minorHAnsi" w:cstheme="minorHAnsi"/>
          <w:sz w:val="18"/>
          <w:szCs w:val="18"/>
        </w:rPr>
        <w:t xml:space="preserve"> E</w:t>
      </w:r>
      <w:r w:rsidRPr="00450E94">
        <w:rPr>
          <w:rFonts w:asciiTheme="minorHAnsi" w:hAnsiTheme="minorHAnsi" w:cstheme="minorHAnsi"/>
          <w:sz w:val="18"/>
          <w:szCs w:val="18"/>
        </w:rPr>
        <w:t xml:space="preserve">nter the </w:t>
      </w:r>
      <w:r w:rsidR="00E04921" w:rsidRPr="00450E94">
        <w:rPr>
          <w:rFonts w:asciiTheme="minorHAnsi" w:hAnsiTheme="minorHAnsi" w:cstheme="minorHAnsi"/>
          <w:sz w:val="18"/>
          <w:szCs w:val="18"/>
        </w:rPr>
        <w:t>percent</w:t>
      </w:r>
      <w:r w:rsidRPr="00450E94">
        <w:rPr>
          <w:rFonts w:asciiTheme="minorHAnsi" w:hAnsiTheme="minorHAnsi" w:cstheme="minorHAnsi"/>
          <w:sz w:val="18"/>
          <w:szCs w:val="18"/>
        </w:rPr>
        <w:t xml:space="preserve"> of showers </w:t>
      </w:r>
      <w:r w:rsidR="00E04921" w:rsidRPr="00450E94">
        <w:rPr>
          <w:rFonts w:asciiTheme="minorHAnsi" w:hAnsiTheme="minorHAnsi" w:cstheme="minorHAnsi"/>
          <w:sz w:val="18"/>
          <w:szCs w:val="18"/>
        </w:rPr>
        <w:t>served by this</w:t>
      </w:r>
      <w:r w:rsidRPr="00450E94">
        <w:rPr>
          <w:rFonts w:asciiTheme="minorHAnsi" w:hAnsiTheme="minorHAnsi" w:cstheme="minorHAnsi"/>
          <w:sz w:val="18"/>
          <w:szCs w:val="18"/>
        </w:rPr>
        <w:t xml:space="preserve"> </w:t>
      </w:r>
      <w:r w:rsidR="00E04921" w:rsidRPr="00450E94">
        <w:rPr>
          <w:rFonts w:asciiTheme="minorHAnsi" w:hAnsiTheme="minorHAnsi" w:cstheme="minorHAnsi"/>
          <w:sz w:val="18"/>
          <w:szCs w:val="18"/>
        </w:rPr>
        <w:t>DWHR device.</w:t>
      </w:r>
    </w:p>
    <w:p w14:paraId="022A5B1D" w14:textId="21E19290" w:rsidR="00B16B2C" w:rsidRPr="00450E94" w:rsidRDefault="00B16B2C" w:rsidP="00F41465">
      <w:pPr>
        <w:spacing w:after="0" w:line="240" w:lineRule="auto"/>
        <w:ind w:firstLine="180"/>
        <w:rPr>
          <w:rFonts w:asciiTheme="minorHAnsi" w:eastAsiaTheme="minorEastAsia" w:hAnsiTheme="minorHAnsi" w:cstheme="minorHAnsi"/>
          <w:b/>
          <w:sz w:val="18"/>
          <w:szCs w:val="18"/>
        </w:rPr>
      </w:pPr>
      <w:del w:id="179" w:author="Tam, Danny@Energy" w:date="2019-03-27T16:35:00Z">
        <w:r w:rsidRPr="00450E94" w:rsidDel="00147F7C">
          <w:rPr>
            <w:rFonts w:asciiTheme="minorHAnsi" w:hAnsiTheme="minorHAnsi" w:cstheme="minorHAnsi"/>
            <w:sz w:val="18"/>
            <w:szCs w:val="18"/>
          </w:rPr>
          <w:delText>0</w:delText>
        </w:r>
      </w:del>
      <w:ins w:id="180" w:author="Smith, Alexis@Energy" w:date="2019-03-21T15:41:00Z">
        <w:del w:id="181" w:author="Tam, Danny@Energy" w:date="2019-03-27T16:35:00Z">
          <w:r w:rsidR="00383FC8" w:rsidDel="00147F7C">
            <w:rPr>
              <w:rFonts w:asciiTheme="minorHAnsi" w:hAnsiTheme="minorHAnsi" w:cstheme="minorHAnsi"/>
              <w:sz w:val="18"/>
              <w:szCs w:val="18"/>
            </w:rPr>
            <w:delText>8</w:delText>
          </w:r>
        </w:del>
      </w:ins>
      <w:del w:id="182" w:author="Tam, Danny@Energy" w:date="2019-03-27T16:35:00Z">
        <w:r w:rsidRPr="00450E94" w:rsidDel="00147F7C">
          <w:rPr>
            <w:rFonts w:asciiTheme="minorHAnsi" w:hAnsiTheme="minorHAnsi" w:cstheme="minorHAnsi"/>
            <w:sz w:val="18"/>
            <w:szCs w:val="18"/>
          </w:rPr>
          <w:delText>7</w:delText>
        </w:r>
      </w:del>
      <w:ins w:id="183" w:author="Tam, Danny@Energy" w:date="2019-03-27T16:35:00Z">
        <w:r w:rsidR="00147F7C">
          <w:rPr>
            <w:rFonts w:asciiTheme="minorHAnsi" w:hAnsiTheme="minorHAnsi" w:cstheme="minorHAnsi"/>
            <w:sz w:val="18"/>
            <w:szCs w:val="18"/>
          </w:rPr>
          <w:t>1</w:t>
        </w:r>
      </w:ins>
      <w:ins w:id="184" w:author="Tam, Danny@Energy" w:date="2019-03-27T16:36:00Z">
        <w:r w:rsidR="00147F7C">
          <w:rPr>
            <w:rFonts w:asciiTheme="minorHAnsi" w:hAnsiTheme="minorHAnsi" w:cstheme="minorHAnsi"/>
            <w:sz w:val="18"/>
            <w:szCs w:val="18"/>
          </w:rPr>
          <w:t>1</w:t>
        </w:r>
      </w:ins>
      <w:r w:rsidRPr="00450E94">
        <w:rPr>
          <w:rFonts w:asciiTheme="minorHAnsi" w:hAnsiTheme="minorHAnsi" w:cstheme="minorHAnsi"/>
          <w:sz w:val="18"/>
          <w:szCs w:val="18"/>
        </w:rPr>
        <w:t xml:space="preserve"> DWHR System Certified by CEC – Enter “Yes” if certified or else enter “No”.</w:t>
      </w:r>
    </w:p>
    <w:p w14:paraId="0FA7FA71"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3FF4CD41"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450E94">
        <w:rPr>
          <w:rFonts w:asciiTheme="minorHAnsi" w:hAnsiTheme="minorHAnsi" w:cs="Arial"/>
          <w:b/>
          <w:sz w:val="18"/>
          <w:szCs w:val="18"/>
        </w:rPr>
        <w:t>J</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Pipe Insulation Credit </w:t>
      </w:r>
      <w:r w:rsidR="00585D1F" w:rsidRPr="00450E94">
        <w:rPr>
          <w:rFonts w:asciiTheme="minorHAnsi" w:hAnsiTheme="minorHAnsi" w:cs="Arial"/>
          <w:b/>
          <w:sz w:val="18"/>
          <w:szCs w:val="18"/>
        </w:rPr>
        <w:t>Requirements</w:t>
      </w:r>
    </w:p>
    <w:p w14:paraId="6476FDF8" w14:textId="7EC3D34B"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Pipe Insulation Credit</w:t>
      </w:r>
      <w:r w:rsidRPr="00450E94">
        <w:rPr>
          <w:rFonts w:asciiTheme="minorHAnsi" w:hAnsiTheme="minorHAnsi" w:cs="Arial"/>
          <w:b/>
          <w:sz w:val="18"/>
          <w:szCs w:val="18"/>
        </w:rPr>
        <w:t xml:space="preserve">. </w:t>
      </w:r>
      <w:r w:rsidRPr="00450E94">
        <w:rPr>
          <w:rFonts w:asciiTheme="minorHAnsi" w:hAnsiTheme="minorHAnsi" w:cs="Arial"/>
          <w:sz w:val="18"/>
          <w:szCs w:val="18"/>
        </w:rPr>
        <w:t xml:space="preserve">In addition to the mandatory requirements in Table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43F9FF24"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7387DE55"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K</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Parallel Piping </w:t>
      </w:r>
      <w:r w:rsidR="00585D1F" w:rsidRPr="00450E94">
        <w:rPr>
          <w:rFonts w:asciiTheme="minorHAnsi" w:hAnsiTheme="minorHAnsi" w:cs="Arial"/>
          <w:b/>
          <w:sz w:val="18"/>
          <w:szCs w:val="18"/>
        </w:rPr>
        <w:t>Requirements</w:t>
      </w:r>
    </w:p>
    <w:p w14:paraId="57238AF5" w14:textId="12DB2907"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w:t>
      </w:r>
      <w:r w:rsidR="00F41465" w:rsidRPr="00450E94">
        <w:rPr>
          <w:rFonts w:asciiTheme="minorHAnsi" w:hAnsiTheme="minorHAnsi" w:cs="Arial"/>
          <w:sz w:val="18"/>
          <w:szCs w:val="18"/>
        </w:rPr>
        <w:t xml:space="preserv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0996B58B" w14:textId="572E204A"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450E94"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 xml:space="preserve">L. </w:t>
      </w:r>
      <w:r w:rsidRPr="00450E94">
        <w:rPr>
          <w:rFonts w:asciiTheme="minorHAnsi" w:hAnsiTheme="minorHAnsi"/>
          <w:b/>
          <w:sz w:val="18"/>
          <w:szCs w:val="18"/>
        </w:rPr>
        <w:t xml:space="preserve">Parallel Piping </w:t>
      </w:r>
      <w:r w:rsidRPr="00450E94">
        <w:rPr>
          <w:rFonts w:asciiTheme="minorHAnsi" w:hAnsiTheme="minorHAnsi" w:cs="Arial"/>
          <w:b/>
          <w:sz w:val="18"/>
          <w:szCs w:val="18"/>
        </w:rPr>
        <w:t>Requirements</w:t>
      </w:r>
    </w:p>
    <w:p w14:paraId="4AABC19D" w14:textId="38752E10"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 F, the </w:t>
      </w:r>
      <w:r w:rsidRPr="00B71192">
        <w:rPr>
          <w:rFonts w:asciiTheme="minorHAnsi" w:hAnsiTheme="minorHAnsi" w:cstheme="minorHAnsi"/>
          <w:sz w:val="18"/>
          <w:szCs w:val="18"/>
        </w:rPr>
        <w:t>installer</w:t>
      </w:r>
      <w:r w:rsidRPr="00450E94">
        <w:rPr>
          <w:rFonts w:asciiTheme="minorHAnsi" w:hAnsiTheme="minorHAnsi" w:cs="Arial"/>
          <w:sz w:val="18"/>
          <w:szCs w:val="18"/>
        </w:rPr>
        <w:t xml:space="preserve"> must ensure the requirements in this table are met.  </w:t>
      </w:r>
    </w:p>
    <w:p w14:paraId="1F998D6D"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2B52BED6" w:rsidR="00585D1F" w:rsidRPr="00450E94"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450E94">
        <w:rPr>
          <w:rFonts w:asciiTheme="minorHAnsi" w:hAnsiTheme="minorHAnsi" w:cs="Arial"/>
          <w:b/>
          <w:sz w:val="18"/>
          <w:szCs w:val="18"/>
        </w:rPr>
        <w:t>M</w:t>
      </w:r>
      <w:r w:rsidR="00585D1F" w:rsidRPr="00450E94">
        <w:rPr>
          <w:rFonts w:asciiTheme="minorHAnsi" w:hAnsiTheme="minorHAnsi" w:cs="Arial"/>
          <w:b/>
          <w:sz w:val="18"/>
          <w:szCs w:val="18"/>
        </w:rPr>
        <w:t xml:space="preserve">. </w:t>
      </w:r>
      <w:r w:rsidRPr="00450E94">
        <w:rPr>
          <w:rFonts w:asciiTheme="minorHAnsi" w:hAnsiTheme="minorHAnsi"/>
          <w:b/>
          <w:sz w:val="18"/>
          <w:szCs w:val="18"/>
        </w:rPr>
        <w:t>Point of Use Requirements</w:t>
      </w:r>
    </w:p>
    <w:p w14:paraId="5946406B" w14:textId="218B3EA4" w:rsidR="00585D1F" w:rsidRPr="00450E94"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006E4B25" w:rsidRPr="00450E94">
        <w:rPr>
          <w:rFonts w:asciiTheme="minorHAnsi" w:hAnsiTheme="minorHAnsi"/>
          <w:b/>
          <w:sz w:val="18"/>
          <w:szCs w:val="18"/>
        </w:rPr>
        <w:t>Point of Use</w:t>
      </w:r>
      <w:r w:rsidRPr="00450E94">
        <w:rPr>
          <w:rFonts w:asciiTheme="minorHAnsi" w:hAnsiTheme="minorHAnsi" w:cs="Arial"/>
          <w:b/>
          <w:sz w:val="18"/>
          <w:szCs w:val="18"/>
        </w:rPr>
        <w:t xml:space="preserve"> </w:t>
      </w:r>
      <w:r w:rsidRPr="00450E94">
        <w:rPr>
          <w:rFonts w:asciiTheme="minorHAnsi" w:hAnsiTheme="minorHAnsi" w:cs="Arial"/>
          <w:sz w:val="18"/>
          <w:szCs w:val="18"/>
        </w:rPr>
        <w:t>In addition to the mandatory requirements in Table</w:t>
      </w:r>
      <w:r w:rsidR="006E4B25" w:rsidRPr="00450E94">
        <w:rPr>
          <w:rFonts w:asciiTheme="minorHAnsi" w:hAnsiTheme="minorHAnsi" w:cs="Arial"/>
          <w:sz w:val="18"/>
          <w:szCs w:val="18"/>
        </w:rPr>
        <w:t xml:space="preserve"> F</w:t>
      </w:r>
      <w:r w:rsidRPr="00450E94">
        <w:rPr>
          <w:rFonts w:asciiTheme="minorHAnsi" w:hAnsiTheme="minorHAnsi" w:cs="Arial"/>
          <w:sz w:val="18"/>
          <w:szCs w:val="18"/>
        </w:rPr>
        <w:t xml:space="preserve">, the </w:t>
      </w:r>
      <w:r w:rsidR="006E4B25" w:rsidRPr="00B71192">
        <w:rPr>
          <w:rFonts w:asciiTheme="minorHAnsi" w:hAnsiTheme="minorHAnsi" w:cstheme="minorHAnsi"/>
          <w:sz w:val="18"/>
          <w:szCs w:val="18"/>
        </w:rPr>
        <w:t>installer</w:t>
      </w:r>
      <w:r w:rsidR="006E4B25" w:rsidRPr="00450E94" w:rsidDel="006E4B25">
        <w:rPr>
          <w:rFonts w:asciiTheme="minorHAnsi" w:hAnsiTheme="minorHAnsi" w:cs="Arial"/>
          <w:sz w:val="18"/>
          <w:szCs w:val="18"/>
        </w:rPr>
        <w:t xml:space="preserve"> </w:t>
      </w:r>
      <w:r w:rsidRPr="00450E94">
        <w:rPr>
          <w:rFonts w:asciiTheme="minorHAnsi" w:hAnsiTheme="minorHAnsi" w:cs="Arial"/>
          <w:sz w:val="18"/>
          <w:szCs w:val="18"/>
        </w:rPr>
        <w:t>must ensure the requirements in this table are met.</w:t>
      </w:r>
    </w:p>
    <w:p w14:paraId="77224061" w14:textId="77777777" w:rsidR="00585D1F" w:rsidRPr="00450E94"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4F59EB8C" w:rsidR="00585D1F" w:rsidRPr="00450E94"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450E94">
        <w:rPr>
          <w:rFonts w:asciiTheme="minorHAnsi" w:hAnsiTheme="minorHAnsi" w:cs="Arial"/>
          <w:b/>
          <w:sz w:val="18"/>
          <w:szCs w:val="18"/>
        </w:rPr>
        <w:t>N</w:t>
      </w:r>
      <w:r w:rsidR="00585D1F" w:rsidRPr="00450E94">
        <w:rPr>
          <w:rFonts w:asciiTheme="minorHAnsi" w:hAnsiTheme="minorHAnsi" w:cs="Arial"/>
          <w:b/>
          <w:sz w:val="18"/>
          <w:szCs w:val="18"/>
        </w:rPr>
        <w:t xml:space="preserve">. </w:t>
      </w:r>
      <w:r w:rsidRPr="00450E94">
        <w:rPr>
          <w:rFonts w:asciiTheme="minorHAnsi" w:hAnsiTheme="minorHAnsi" w:cs="Arial"/>
          <w:b/>
          <w:sz w:val="18"/>
          <w:szCs w:val="18"/>
        </w:rPr>
        <w:t xml:space="preserve">Mandatory Requirements for all Recirculation Systems </w:t>
      </w:r>
    </w:p>
    <w:p w14:paraId="75AD5AD8" w14:textId="77777777" w:rsidR="006E4B25" w:rsidRPr="00B71192" w:rsidRDefault="006E4B25" w:rsidP="006E4B25">
      <w:pPr>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The requirements of this table apply to all recirculation systems listed below.</w:t>
      </w:r>
    </w:p>
    <w:p w14:paraId="01E17839"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B71192" w:rsidRDefault="006E4B25" w:rsidP="006E4B25">
      <w:pPr>
        <w:autoSpaceDE w:val="0"/>
        <w:autoSpaceDN w:val="0"/>
        <w:adjustRightInd w:val="0"/>
        <w:spacing w:after="0" w:line="240" w:lineRule="auto"/>
        <w:rPr>
          <w:rFonts w:asciiTheme="minorHAnsi" w:hAnsiTheme="minorHAnsi" w:cstheme="minorHAnsi"/>
          <w:b/>
          <w:sz w:val="18"/>
          <w:szCs w:val="18"/>
        </w:rPr>
      </w:pPr>
      <w:r w:rsidRPr="00B71192">
        <w:rPr>
          <w:rFonts w:asciiTheme="minorHAnsi" w:hAnsiTheme="minorHAnsi" w:cstheme="minorHAnsi"/>
          <w:b/>
          <w:sz w:val="18"/>
          <w:szCs w:val="18"/>
        </w:rPr>
        <w:t>O. Recirculation Non-Demand Controls Requirements</w:t>
      </w:r>
    </w:p>
    <w:p w14:paraId="702B0E44" w14:textId="2858A53C"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Recirculation Non-demand controls.</w:t>
      </w:r>
      <w:r w:rsidRPr="00B71192">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P. Demand Recirculation Manual Control/Sensor Control Requirements</w:t>
      </w:r>
    </w:p>
    <w:p w14:paraId="54D895CE" w14:textId="63365482"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Demand Recirculation Manual Control</w:t>
      </w:r>
      <w:r w:rsidR="00B843FA" w:rsidRPr="00B71192">
        <w:rPr>
          <w:rFonts w:asciiTheme="minorHAnsi" w:hAnsiTheme="minorHAnsi" w:cstheme="minorHAnsi"/>
          <w:b/>
          <w:sz w:val="18"/>
          <w:szCs w:val="18"/>
        </w:rPr>
        <w:t>,</w:t>
      </w:r>
      <w:r w:rsidRPr="00B71192">
        <w:rPr>
          <w:rFonts w:asciiTheme="minorHAnsi" w:hAnsiTheme="minorHAnsi" w:cstheme="minorHAnsi"/>
          <w:b/>
          <w:sz w:val="18"/>
          <w:szCs w:val="18"/>
        </w:rPr>
        <w:t xml:space="preserve"> Demand Recirculation Senor Control</w:t>
      </w:r>
      <w:r w:rsidR="00B843FA" w:rsidRPr="00B71192">
        <w:rPr>
          <w:rFonts w:asciiTheme="minorHAnsi" w:hAnsiTheme="minorHAnsi" w:cstheme="minorHAnsi"/>
          <w:b/>
          <w:sz w:val="18"/>
          <w:szCs w:val="18"/>
        </w:rPr>
        <w:t xml:space="preserve">, HERS-Verified Demand Recirculation Manual Control </w:t>
      </w:r>
      <w:r w:rsidR="00B843FA" w:rsidRPr="00B71192">
        <w:rPr>
          <w:rFonts w:asciiTheme="minorHAnsi" w:hAnsiTheme="minorHAnsi" w:cstheme="minorHAnsi"/>
          <w:sz w:val="18"/>
          <w:szCs w:val="18"/>
        </w:rPr>
        <w:t xml:space="preserve">or </w:t>
      </w:r>
      <w:r w:rsidR="00B843FA" w:rsidRPr="00B71192">
        <w:rPr>
          <w:rFonts w:asciiTheme="minorHAnsi" w:hAnsiTheme="minorHAnsi" w:cstheme="minorHAnsi"/>
          <w:b/>
          <w:sz w:val="18"/>
          <w:szCs w:val="18"/>
        </w:rPr>
        <w:t>HERS-Verified Demand Recirculation Senor Control</w:t>
      </w:r>
      <w:r w:rsidRPr="00B71192">
        <w:rPr>
          <w:rFonts w:asciiTheme="minorHAnsi" w:hAnsiTheme="minorHAnsi" w:cstheme="minorHAnsi"/>
          <w:b/>
          <w:sz w:val="18"/>
          <w:szCs w:val="18"/>
        </w:rPr>
        <w:t xml:space="preserve">. </w:t>
      </w:r>
      <w:r w:rsidRPr="00B71192">
        <w:rPr>
          <w:rFonts w:asciiTheme="minorHAnsi" w:hAnsiTheme="minorHAnsi" w:cstheme="minorHAnsi"/>
          <w:sz w:val="18"/>
          <w:szCs w:val="18"/>
        </w:rPr>
        <w:t>In addition to the mandatory requirements in Table F and N, the installer must ensure the requirements in this table are met.</w:t>
      </w:r>
    </w:p>
    <w:p w14:paraId="08C34F10"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1796FCE9" w:rsidR="000849F0" w:rsidRPr="00B71192" w:rsidRDefault="006E4B25" w:rsidP="00A05A69">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 xml:space="preserve">Q. HERS-Verified Demand Recirculation Manual Control (RDRmc-H) (RA3.6.6)/Sensor Control (RDRsc-H) (RA3.6.7) </w:t>
      </w:r>
    </w:p>
    <w:p w14:paraId="0A8AEDE8" w14:textId="7CC1B460"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Manual Control </w:t>
      </w:r>
      <w:r w:rsidRPr="00B71192">
        <w:rPr>
          <w:rFonts w:asciiTheme="minorHAnsi" w:hAnsiTheme="minorHAnsi" w:cstheme="minorHAnsi"/>
          <w:sz w:val="18"/>
          <w:szCs w:val="18"/>
        </w:rPr>
        <w:t xml:space="preserve">or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Senor Control. </w:t>
      </w:r>
      <w:r w:rsidR="00850E4B" w:rsidRPr="00B71192">
        <w:rPr>
          <w:rFonts w:asciiTheme="minorHAnsi" w:hAnsiTheme="minorHAnsi" w:cstheme="minorHAnsi"/>
          <w:b/>
          <w:sz w:val="18"/>
          <w:szCs w:val="18"/>
        </w:rPr>
        <w:t xml:space="preserve"> </w:t>
      </w:r>
      <w:r w:rsidRPr="00B71192">
        <w:rPr>
          <w:rFonts w:asciiTheme="minorHAnsi" w:hAnsiTheme="minorHAnsi" w:cstheme="minorHAnsi"/>
          <w:sz w:val="18"/>
          <w:szCs w:val="18"/>
        </w:rPr>
        <w:t xml:space="preserve">In addition to the mandatory requirements in Table F and N, the </w:t>
      </w:r>
      <w:r w:rsidR="00B71192">
        <w:rPr>
          <w:rFonts w:asciiTheme="minorHAnsi" w:hAnsiTheme="minorHAnsi" w:cstheme="minorHAnsi"/>
          <w:sz w:val="18"/>
          <w:szCs w:val="18"/>
        </w:rPr>
        <w:t>HERS rater</w:t>
      </w:r>
      <w:r w:rsidR="00B71192" w:rsidRPr="00B71192">
        <w:rPr>
          <w:rFonts w:asciiTheme="minorHAnsi" w:hAnsiTheme="minorHAnsi" w:cstheme="minorHAnsi"/>
          <w:sz w:val="18"/>
          <w:szCs w:val="18"/>
        </w:rPr>
        <w:t xml:space="preserve"> </w:t>
      </w:r>
      <w:r w:rsidRPr="00B71192">
        <w:rPr>
          <w:rFonts w:asciiTheme="minorHAnsi" w:hAnsiTheme="minorHAnsi" w:cstheme="minorHAnsi"/>
          <w:sz w:val="18"/>
          <w:szCs w:val="18"/>
        </w:rPr>
        <w:t>must ensure the requirements in this table are met.</w:t>
      </w:r>
    </w:p>
    <w:p w14:paraId="67911F5A" w14:textId="77777777" w:rsidR="006E4B25" w:rsidRPr="00A05A69" w:rsidRDefault="006E4B25" w:rsidP="00DC522B">
      <w:pPr>
        <w:spacing w:after="0" w:line="240" w:lineRule="auto"/>
        <w:rPr>
          <w:rFonts w:asciiTheme="minorHAnsi" w:hAnsiTheme="minorHAnsi" w:cstheme="minorHAnsi"/>
          <w:b/>
          <w:sz w:val="18"/>
          <w:szCs w:val="18"/>
        </w:rPr>
        <w:sectPr w:rsidR="006E4B25" w:rsidRPr="00A05A69" w:rsidSect="00A05A69">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1"/>
        <w:gridCol w:w="803"/>
        <w:gridCol w:w="900"/>
        <w:gridCol w:w="900"/>
        <w:gridCol w:w="810"/>
        <w:gridCol w:w="719"/>
        <w:gridCol w:w="991"/>
        <w:gridCol w:w="900"/>
        <w:gridCol w:w="810"/>
        <w:gridCol w:w="1349"/>
        <w:gridCol w:w="900"/>
        <w:gridCol w:w="721"/>
      </w:tblGrid>
      <w:tr w:rsidR="007568C3" w:rsidRPr="00327949" w14:paraId="1C7982C8" w14:textId="0D8E46F4" w:rsidTr="007568C3">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123"/>
          <w:p w14:paraId="5FBAE417" w14:textId="0AC44092" w:rsidR="007568C3" w:rsidRPr="00327949" w:rsidRDefault="007568C3" w:rsidP="00F5274C">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Pr="00A05A69">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7568C3" w:rsidRPr="00327949" w:rsidRDefault="007568C3" w:rsidP="00F5274C">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7568C3" w:rsidRPr="00327949" w:rsidRDefault="007568C3" w:rsidP="00F5274C">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7568C3" w:rsidRPr="00327949" w14:paraId="6AAB97F6" w14:textId="34F9147E" w:rsidTr="007568C3">
        <w:trPr>
          <w:cantSplit/>
          <w:trHeight w:val="277"/>
        </w:trPr>
        <w:tc>
          <w:tcPr>
            <w:tcW w:w="459" w:type="pct"/>
            <w:tcBorders>
              <w:top w:val="single" w:sz="4" w:space="0" w:color="auto"/>
              <w:left w:val="single" w:sz="4" w:space="0" w:color="auto"/>
              <w:bottom w:val="single" w:sz="4" w:space="0" w:color="auto"/>
              <w:right w:val="single" w:sz="4" w:space="0" w:color="auto"/>
            </w:tcBorders>
          </w:tcPr>
          <w:p w14:paraId="57D8C094" w14:textId="4E0B964E" w:rsidR="007568C3" w:rsidRPr="00327949" w:rsidRDefault="007568C3" w:rsidP="007568C3">
            <w:pPr>
              <w:spacing w:after="0" w:line="240" w:lineRule="auto"/>
              <w:jc w:val="center"/>
              <w:rPr>
                <w:rFonts w:asciiTheme="minorHAnsi" w:hAnsiTheme="minorHAnsi" w:cstheme="minorHAnsi"/>
                <w:sz w:val="18"/>
                <w:szCs w:val="18"/>
              </w:rPr>
            </w:pPr>
            <w:ins w:id="185" w:author="Smith, Alexis@Energy" w:date="2019-05-10T11:38:00Z">
              <w:r>
                <w:rPr>
                  <w:rFonts w:asciiTheme="minorHAnsi" w:eastAsia="Times New Roman" w:hAnsiTheme="minorHAnsi" w:cstheme="minorHAnsi"/>
                  <w:sz w:val="18"/>
                  <w:szCs w:val="18"/>
                </w:rPr>
                <w:t>01</w:t>
              </w:r>
            </w:ins>
          </w:p>
        </w:tc>
        <w:tc>
          <w:tcPr>
            <w:tcW w:w="372" w:type="pct"/>
            <w:tcBorders>
              <w:top w:val="single" w:sz="4" w:space="0" w:color="auto"/>
              <w:left w:val="single" w:sz="4" w:space="0" w:color="auto"/>
              <w:bottom w:val="single" w:sz="4" w:space="0" w:color="auto"/>
              <w:right w:val="single" w:sz="4" w:space="0" w:color="auto"/>
            </w:tcBorders>
            <w:vAlign w:val="bottom"/>
          </w:tcPr>
          <w:p w14:paraId="7C9B00BA" w14:textId="2CB77B1F"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186" w:author="Smith, Alexis@Energy" w:date="2019-05-10T11:42:00Z">
              <w:r>
                <w:rPr>
                  <w:rFonts w:asciiTheme="minorHAnsi" w:hAnsiTheme="minorHAnsi" w:cstheme="minorHAnsi"/>
                  <w:sz w:val="18"/>
                  <w:szCs w:val="18"/>
                </w:rPr>
                <w:t>2</w:t>
              </w:r>
            </w:ins>
            <w:del w:id="187" w:author="Smith, Alexis@Energy" w:date="2019-05-10T11:42:00Z">
              <w:r w:rsidRPr="00327949" w:rsidDel="007568C3">
                <w:rPr>
                  <w:rFonts w:asciiTheme="minorHAnsi" w:hAnsiTheme="minorHAnsi" w:cstheme="minorHAnsi"/>
                  <w:sz w:val="18"/>
                  <w:szCs w:val="18"/>
                </w:rPr>
                <w:delText>1</w:delText>
              </w:r>
            </w:del>
          </w:p>
        </w:tc>
        <w:tc>
          <w:tcPr>
            <w:tcW w:w="417" w:type="pct"/>
            <w:tcBorders>
              <w:top w:val="single" w:sz="4" w:space="0" w:color="auto"/>
              <w:left w:val="single" w:sz="4" w:space="0" w:color="auto"/>
              <w:bottom w:val="single" w:sz="4" w:space="0" w:color="auto"/>
              <w:right w:val="single" w:sz="4" w:space="0" w:color="auto"/>
            </w:tcBorders>
            <w:vAlign w:val="bottom"/>
          </w:tcPr>
          <w:p w14:paraId="6177EA1C" w14:textId="428AB142"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188" w:author="Smith, Alexis@Energy" w:date="2019-05-10T11:42:00Z">
              <w:r>
                <w:rPr>
                  <w:rFonts w:asciiTheme="minorHAnsi" w:hAnsiTheme="minorHAnsi" w:cstheme="minorHAnsi"/>
                  <w:sz w:val="18"/>
                  <w:szCs w:val="18"/>
                </w:rPr>
                <w:t>3</w:t>
              </w:r>
            </w:ins>
            <w:del w:id="189" w:author="Smith, Alexis@Energy" w:date="2019-05-10T11:42:00Z">
              <w:r w:rsidRPr="00327949" w:rsidDel="007568C3">
                <w:rPr>
                  <w:rFonts w:asciiTheme="minorHAnsi" w:hAnsiTheme="minorHAnsi" w:cstheme="minorHAnsi"/>
                  <w:sz w:val="18"/>
                  <w:szCs w:val="18"/>
                </w:rPr>
                <w:delText>2</w:delText>
              </w:r>
            </w:del>
          </w:p>
        </w:tc>
        <w:tc>
          <w:tcPr>
            <w:tcW w:w="417" w:type="pct"/>
            <w:tcBorders>
              <w:top w:val="single" w:sz="4" w:space="0" w:color="auto"/>
              <w:left w:val="single" w:sz="4" w:space="0" w:color="auto"/>
              <w:bottom w:val="single" w:sz="4" w:space="0" w:color="auto"/>
              <w:right w:val="single" w:sz="4" w:space="0" w:color="auto"/>
            </w:tcBorders>
            <w:vAlign w:val="bottom"/>
          </w:tcPr>
          <w:p w14:paraId="505D2ED4" w14:textId="3330DADE"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190" w:author="Smith, Alexis@Energy" w:date="2019-05-10T11:42:00Z">
              <w:r>
                <w:rPr>
                  <w:rFonts w:asciiTheme="minorHAnsi" w:hAnsiTheme="minorHAnsi" w:cstheme="minorHAnsi"/>
                  <w:sz w:val="18"/>
                  <w:szCs w:val="18"/>
                </w:rPr>
                <w:t>4</w:t>
              </w:r>
            </w:ins>
            <w:del w:id="191" w:author="Smith, Alexis@Energy" w:date="2019-05-10T11:42:00Z">
              <w:r w:rsidRPr="00327949" w:rsidDel="007568C3">
                <w:rPr>
                  <w:rFonts w:asciiTheme="minorHAnsi" w:hAnsiTheme="minorHAnsi" w:cstheme="minorHAnsi"/>
                  <w:sz w:val="18"/>
                  <w:szCs w:val="18"/>
                </w:rPr>
                <w:delText>3</w:delText>
              </w:r>
            </w:del>
          </w:p>
        </w:tc>
        <w:tc>
          <w:tcPr>
            <w:tcW w:w="375" w:type="pct"/>
            <w:tcBorders>
              <w:top w:val="single" w:sz="4" w:space="0" w:color="auto"/>
              <w:left w:val="single" w:sz="4" w:space="0" w:color="auto"/>
              <w:bottom w:val="single" w:sz="4" w:space="0" w:color="auto"/>
              <w:right w:val="single" w:sz="4" w:space="0" w:color="auto"/>
            </w:tcBorders>
            <w:vAlign w:val="bottom"/>
          </w:tcPr>
          <w:p w14:paraId="21DA621E" w14:textId="2EAB4FB7" w:rsidR="007568C3" w:rsidRPr="00327949" w:rsidRDefault="007568C3" w:rsidP="007568C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192" w:author="Smith, Alexis@Energy" w:date="2019-05-10T11:42:00Z">
              <w:r>
                <w:rPr>
                  <w:rFonts w:asciiTheme="minorHAnsi" w:hAnsiTheme="minorHAnsi" w:cstheme="minorHAnsi"/>
                  <w:sz w:val="18"/>
                  <w:szCs w:val="18"/>
                </w:rPr>
                <w:t>5</w:t>
              </w:r>
            </w:ins>
            <w:del w:id="193" w:author="Smith, Alexis@Energy" w:date="2019-05-10T11:42:00Z">
              <w:r w:rsidRPr="00327949" w:rsidDel="007568C3">
                <w:rPr>
                  <w:rFonts w:asciiTheme="minorHAnsi" w:hAnsiTheme="minorHAnsi" w:cstheme="minorHAnsi"/>
                  <w:sz w:val="18"/>
                  <w:szCs w:val="18"/>
                </w:rPr>
                <w:delText>4</w:delText>
              </w:r>
            </w:del>
          </w:p>
        </w:tc>
        <w:tc>
          <w:tcPr>
            <w:tcW w:w="333" w:type="pct"/>
            <w:tcBorders>
              <w:top w:val="single" w:sz="4" w:space="0" w:color="auto"/>
              <w:left w:val="single" w:sz="4" w:space="0" w:color="auto"/>
              <w:bottom w:val="single" w:sz="4" w:space="0" w:color="auto"/>
              <w:right w:val="single" w:sz="4" w:space="0" w:color="auto"/>
            </w:tcBorders>
            <w:vAlign w:val="bottom"/>
          </w:tcPr>
          <w:p w14:paraId="6FFB1278" w14:textId="614BC8AD" w:rsidR="007568C3" w:rsidRPr="00327949" w:rsidRDefault="007568C3" w:rsidP="007568C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194" w:author="Smith, Alexis@Energy" w:date="2019-05-10T11:42:00Z">
              <w:r>
                <w:rPr>
                  <w:rFonts w:asciiTheme="minorHAnsi" w:hAnsiTheme="minorHAnsi" w:cstheme="minorHAnsi"/>
                  <w:sz w:val="18"/>
                  <w:szCs w:val="18"/>
                </w:rPr>
                <w:t>6</w:t>
              </w:r>
            </w:ins>
            <w:del w:id="195" w:author="Smith, Alexis@Energy" w:date="2019-05-10T11:42:00Z">
              <w:r w:rsidDel="007568C3">
                <w:rPr>
                  <w:rFonts w:asciiTheme="minorHAnsi" w:hAnsiTheme="minorHAnsi" w:cstheme="minorHAnsi"/>
                  <w:sz w:val="18"/>
                  <w:szCs w:val="18"/>
                </w:rPr>
                <w:delText>5</w:delText>
              </w:r>
            </w:del>
          </w:p>
        </w:tc>
        <w:tc>
          <w:tcPr>
            <w:tcW w:w="459" w:type="pct"/>
            <w:tcBorders>
              <w:top w:val="single" w:sz="4" w:space="0" w:color="auto"/>
              <w:left w:val="single" w:sz="4" w:space="0" w:color="auto"/>
              <w:bottom w:val="single" w:sz="4" w:space="0" w:color="auto"/>
              <w:right w:val="single" w:sz="4" w:space="0" w:color="auto"/>
            </w:tcBorders>
            <w:vAlign w:val="bottom"/>
          </w:tcPr>
          <w:p w14:paraId="0E006FC5" w14:textId="31BAE0A9" w:rsidR="007568C3" w:rsidRPr="00327949" w:rsidRDefault="007568C3" w:rsidP="007568C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196" w:author="Smith, Alexis@Energy" w:date="2019-05-10T11:42:00Z">
              <w:r>
                <w:rPr>
                  <w:rFonts w:asciiTheme="minorHAnsi" w:hAnsiTheme="minorHAnsi" w:cstheme="minorHAnsi"/>
                  <w:sz w:val="18"/>
                  <w:szCs w:val="18"/>
                </w:rPr>
                <w:t>7</w:t>
              </w:r>
            </w:ins>
            <w:del w:id="197" w:author="Smith, Alexis@Energy" w:date="2019-05-10T11:42:00Z">
              <w:r w:rsidDel="007568C3">
                <w:rPr>
                  <w:rFonts w:asciiTheme="minorHAnsi" w:hAnsiTheme="minorHAnsi" w:cstheme="minorHAnsi"/>
                  <w:sz w:val="18"/>
                  <w:szCs w:val="18"/>
                </w:rPr>
                <w:delText>6</w:delText>
              </w:r>
            </w:del>
          </w:p>
        </w:tc>
        <w:tc>
          <w:tcPr>
            <w:tcW w:w="417" w:type="pct"/>
            <w:tcBorders>
              <w:top w:val="single" w:sz="4" w:space="0" w:color="auto"/>
              <w:left w:val="single" w:sz="4" w:space="0" w:color="auto"/>
              <w:bottom w:val="single" w:sz="4" w:space="0" w:color="auto"/>
              <w:right w:val="single" w:sz="4" w:space="0" w:color="auto"/>
            </w:tcBorders>
            <w:vAlign w:val="bottom"/>
          </w:tcPr>
          <w:p w14:paraId="41CC9AE1" w14:textId="6C0CF81C" w:rsidR="007568C3" w:rsidRPr="00327949" w:rsidRDefault="007568C3" w:rsidP="007568C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198" w:author="Smith, Alexis@Energy" w:date="2019-05-10T11:42:00Z">
              <w:r>
                <w:rPr>
                  <w:rFonts w:asciiTheme="minorHAnsi" w:hAnsiTheme="minorHAnsi" w:cstheme="minorHAnsi"/>
                  <w:sz w:val="18"/>
                  <w:szCs w:val="18"/>
                </w:rPr>
                <w:t>8</w:t>
              </w:r>
            </w:ins>
            <w:del w:id="199" w:author="Smith, Alexis@Energy" w:date="2019-05-10T11:42:00Z">
              <w:r w:rsidDel="007568C3">
                <w:rPr>
                  <w:rFonts w:asciiTheme="minorHAnsi" w:hAnsiTheme="minorHAnsi" w:cstheme="minorHAnsi"/>
                  <w:sz w:val="18"/>
                  <w:szCs w:val="18"/>
                </w:rPr>
                <w:delText>7</w:delText>
              </w:r>
            </w:del>
          </w:p>
        </w:tc>
        <w:tc>
          <w:tcPr>
            <w:tcW w:w="375" w:type="pct"/>
            <w:tcBorders>
              <w:top w:val="single" w:sz="4" w:space="0" w:color="auto"/>
              <w:left w:val="single" w:sz="4" w:space="0" w:color="auto"/>
              <w:bottom w:val="single" w:sz="4" w:space="0" w:color="auto"/>
              <w:right w:val="single" w:sz="4" w:space="0" w:color="auto"/>
            </w:tcBorders>
            <w:vAlign w:val="bottom"/>
          </w:tcPr>
          <w:p w14:paraId="49799FAA" w14:textId="78453C57"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w:t>
            </w:r>
            <w:ins w:id="200" w:author="Smith, Alexis@Energy" w:date="2019-05-10T11:42:00Z">
              <w:r>
                <w:rPr>
                  <w:rFonts w:asciiTheme="minorHAnsi" w:hAnsiTheme="minorHAnsi" w:cstheme="minorHAnsi"/>
                  <w:sz w:val="18"/>
                  <w:szCs w:val="18"/>
                </w:rPr>
                <w:t>9</w:t>
              </w:r>
            </w:ins>
            <w:del w:id="201" w:author="Smith, Alexis@Energy" w:date="2019-05-10T11:42:00Z">
              <w:r w:rsidDel="007568C3">
                <w:rPr>
                  <w:rFonts w:asciiTheme="minorHAnsi" w:hAnsiTheme="minorHAnsi" w:cstheme="minorHAnsi"/>
                  <w:sz w:val="18"/>
                  <w:szCs w:val="18"/>
                </w:rPr>
                <w:delText>8</w:delText>
              </w:r>
            </w:del>
          </w:p>
        </w:tc>
        <w:tc>
          <w:tcPr>
            <w:tcW w:w="625" w:type="pct"/>
            <w:tcBorders>
              <w:top w:val="single" w:sz="4" w:space="0" w:color="auto"/>
              <w:left w:val="single" w:sz="4" w:space="0" w:color="auto"/>
              <w:bottom w:val="single" w:sz="4" w:space="0" w:color="auto"/>
              <w:right w:val="single" w:sz="4" w:space="0" w:color="auto"/>
            </w:tcBorders>
            <w:vAlign w:val="bottom"/>
          </w:tcPr>
          <w:p w14:paraId="615E7A0F" w14:textId="206FE2A9" w:rsidR="007568C3" w:rsidRPr="00327949" w:rsidRDefault="007568C3" w:rsidP="007568C3">
            <w:pPr>
              <w:spacing w:after="0" w:line="240" w:lineRule="auto"/>
              <w:jc w:val="center"/>
              <w:rPr>
                <w:rFonts w:asciiTheme="minorHAnsi" w:hAnsiTheme="minorHAnsi" w:cstheme="minorHAnsi"/>
                <w:sz w:val="18"/>
                <w:szCs w:val="18"/>
              </w:rPr>
            </w:pPr>
            <w:ins w:id="202" w:author="Smith, Alexis@Energy" w:date="2019-05-10T11:42:00Z">
              <w:r>
                <w:rPr>
                  <w:rFonts w:asciiTheme="minorHAnsi" w:hAnsiTheme="minorHAnsi" w:cstheme="minorHAnsi"/>
                  <w:sz w:val="18"/>
                  <w:szCs w:val="18"/>
                </w:rPr>
                <w:t>10</w:t>
              </w:r>
            </w:ins>
            <w:del w:id="203" w:author="Smith, Alexis@Energy" w:date="2019-05-10T11:42:00Z">
              <w:r w:rsidRPr="00327949" w:rsidDel="007568C3">
                <w:rPr>
                  <w:rFonts w:asciiTheme="minorHAnsi" w:hAnsiTheme="minorHAnsi" w:cstheme="minorHAnsi"/>
                  <w:sz w:val="18"/>
                  <w:szCs w:val="18"/>
                </w:rPr>
                <w:delText>09</w:delText>
              </w:r>
            </w:del>
          </w:p>
        </w:tc>
        <w:tc>
          <w:tcPr>
            <w:tcW w:w="417" w:type="pct"/>
            <w:tcBorders>
              <w:top w:val="single" w:sz="4" w:space="0" w:color="auto"/>
              <w:left w:val="single" w:sz="4" w:space="0" w:color="auto"/>
              <w:bottom w:val="single" w:sz="4" w:space="0" w:color="auto"/>
              <w:right w:val="single" w:sz="4" w:space="0" w:color="auto"/>
            </w:tcBorders>
            <w:vAlign w:val="bottom"/>
          </w:tcPr>
          <w:p w14:paraId="007D86DE" w14:textId="0A30D29D"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ins w:id="204" w:author="Smith, Alexis@Energy" w:date="2019-05-10T11:42:00Z">
              <w:r>
                <w:rPr>
                  <w:rFonts w:asciiTheme="minorHAnsi" w:hAnsiTheme="minorHAnsi" w:cstheme="minorHAnsi"/>
                  <w:sz w:val="18"/>
                  <w:szCs w:val="18"/>
                </w:rPr>
                <w:t>1</w:t>
              </w:r>
            </w:ins>
            <w:del w:id="205" w:author="Smith, Alexis@Energy" w:date="2019-05-10T11:42:00Z">
              <w:r w:rsidRPr="00327949" w:rsidDel="007568C3">
                <w:rPr>
                  <w:rFonts w:asciiTheme="minorHAnsi" w:hAnsiTheme="minorHAnsi" w:cstheme="minorHAnsi"/>
                  <w:sz w:val="18"/>
                  <w:szCs w:val="18"/>
                </w:rPr>
                <w:delText>0</w:delText>
              </w:r>
            </w:del>
          </w:p>
        </w:tc>
        <w:tc>
          <w:tcPr>
            <w:tcW w:w="334" w:type="pct"/>
            <w:tcBorders>
              <w:top w:val="single" w:sz="4" w:space="0" w:color="auto"/>
              <w:left w:val="single" w:sz="4" w:space="0" w:color="auto"/>
              <w:bottom w:val="single" w:sz="4" w:space="0" w:color="auto"/>
              <w:right w:val="single" w:sz="4" w:space="0" w:color="auto"/>
            </w:tcBorders>
            <w:vAlign w:val="bottom"/>
          </w:tcPr>
          <w:p w14:paraId="5293FD4A" w14:textId="7EDDBD7E"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w:t>
            </w:r>
            <w:ins w:id="206" w:author="Smith, Alexis@Energy" w:date="2019-05-10T11:42:00Z">
              <w:r>
                <w:rPr>
                  <w:rFonts w:asciiTheme="minorHAnsi" w:hAnsiTheme="minorHAnsi" w:cstheme="minorHAnsi"/>
                  <w:sz w:val="18"/>
                  <w:szCs w:val="18"/>
                </w:rPr>
                <w:t>2</w:t>
              </w:r>
            </w:ins>
            <w:del w:id="207" w:author="Smith, Alexis@Energy" w:date="2019-05-10T11:42:00Z">
              <w:r w:rsidDel="007568C3">
                <w:rPr>
                  <w:rFonts w:asciiTheme="minorHAnsi" w:hAnsiTheme="minorHAnsi" w:cstheme="minorHAnsi"/>
                  <w:sz w:val="18"/>
                  <w:szCs w:val="18"/>
                </w:rPr>
                <w:delText>1</w:delText>
              </w:r>
            </w:del>
          </w:p>
        </w:tc>
      </w:tr>
      <w:tr w:rsidR="007568C3" w:rsidRPr="00327949" w14:paraId="716A8C8E" w14:textId="1268DFB8" w:rsidTr="007568C3">
        <w:trPr>
          <w:cantSplit/>
          <w:trHeight w:val="288"/>
        </w:trPr>
        <w:tc>
          <w:tcPr>
            <w:tcW w:w="459" w:type="pct"/>
            <w:tcBorders>
              <w:top w:val="single" w:sz="4" w:space="0" w:color="auto"/>
              <w:left w:val="single" w:sz="4" w:space="0" w:color="auto"/>
              <w:bottom w:val="single" w:sz="4" w:space="0" w:color="auto"/>
              <w:right w:val="single" w:sz="4" w:space="0" w:color="auto"/>
            </w:tcBorders>
            <w:vAlign w:val="bottom"/>
          </w:tcPr>
          <w:p w14:paraId="691E33BF" w14:textId="2D92118B" w:rsidR="007568C3" w:rsidRPr="00327949" w:rsidRDefault="007568C3" w:rsidP="007568C3">
            <w:pPr>
              <w:spacing w:after="0" w:line="240" w:lineRule="auto"/>
              <w:jc w:val="center"/>
              <w:rPr>
                <w:rFonts w:asciiTheme="minorHAnsi" w:hAnsiTheme="minorHAnsi" w:cstheme="minorHAnsi"/>
                <w:sz w:val="18"/>
                <w:szCs w:val="18"/>
              </w:rPr>
            </w:pPr>
            <w:ins w:id="208" w:author="Smith, Alexis@Energy" w:date="2019-05-10T11:38:00Z">
              <w:r>
                <w:rPr>
                  <w:rFonts w:asciiTheme="minorHAnsi" w:eastAsia="Times New Roman" w:hAnsiTheme="minorHAnsi" w:cstheme="minorHAnsi"/>
                  <w:sz w:val="18"/>
                  <w:szCs w:val="18"/>
                </w:rPr>
                <w:t>Dwelling Unit Name</w:t>
              </w:r>
            </w:ins>
          </w:p>
        </w:tc>
        <w:tc>
          <w:tcPr>
            <w:tcW w:w="372" w:type="pct"/>
            <w:tcBorders>
              <w:top w:val="single" w:sz="4" w:space="0" w:color="auto"/>
              <w:left w:val="single" w:sz="4" w:space="0" w:color="auto"/>
              <w:bottom w:val="single" w:sz="4" w:space="0" w:color="auto"/>
              <w:right w:val="single" w:sz="4" w:space="0" w:color="auto"/>
            </w:tcBorders>
            <w:vAlign w:val="bottom"/>
          </w:tcPr>
          <w:p w14:paraId="53F1A3BD" w14:textId="3160C97B"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17" w:type="pct"/>
            <w:tcBorders>
              <w:top w:val="single" w:sz="4" w:space="0" w:color="auto"/>
              <w:left w:val="single" w:sz="4" w:space="0" w:color="auto"/>
              <w:bottom w:val="single" w:sz="4" w:space="0" w:color="auto"/>
              <w:right w:val="single" w:sz="4" w:space="0" w:color="auto"/>
            </w:tcBorders>
            <w:vAlign w:val="bottom"/>
          </w:tcPr>
          <w:p w14:paraId="78237A20"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0411101F"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75" w:type="pct"/>
            <w:tcBorders>
              <w:top w:val="single" w:sz="4" w:space="0" w:color="auto"/>
              <w:left w:val="single" w:sz="4" w:space="0" w:color="auto"/>
              <w:bottom w:val="single" w:sz="4" w:space="0" w:color="auto"/>
              <w:right w:val="single" w:sz="4" w:space="0" w:color="auto"/>
            </w:tcBorders>
            <w:vAlign w:val="bottom"/>
          </w:tcPr>
          <w:p w14:paraId="1DA4175B"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33" w:type="pct"/>
            <w:tcBorders>
              <w:top w:val="single" w:sz="4" w:space="0" w:color="auto"/>
              <w:left w:val="single" w:sz="4" w:space="0" w:color="auto"/>
              <w:bottom w:val="single" w:sz="4" w:space="0" w:color="auto"/>
              <w:right w:val="single" w:sz="4" w:space="0" w:color="auto"/>
            </w:tcBorders>
            <w:vAlign w:val="bottom"/>
          </w:tcPr>
          <w:p w14:paraId="1CD40041"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59" w:type="pct"/>
            <w:tcBorders>
              <w:top w:val="single" w:sz="4" w:space="0" w:color="auto"/>
              <w:left w:val="single" w:sz="4" w:space="0" w:color="auto"/>
              <w:bottom w:val="single" w:sz="4" w:space="0" w:color="auto"/>
              <w:right w:val="single" w:sz="4" w:space="0" w:color="auto"/>
            </w:tcBorders>
            <w:vAlign w:val="bottom"/>
          </w:tcPr>
          <w:p w14:paraId="0C1A6E65"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417" w:type="pct"/>
            <w:tcBorders>
              <w:top w:val="single" w:sz="4" w:space="0" w:color="auto"/>
              <w:left w:val="single" w:sz="4" w:space="0" w:color="auto"/>
              <w:bottom w:val="single" w:sz="4" w:space="0" w:color="auto"/>
              <w:right w:val="single" w:sz="4" w:space="0" w:color="auto"/>
            </w:tcBorders>
            <w:vAlign w:val="bottom"/>
          </w:tcPr>
          <w:p w14:paraId="6D09D5AE"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375" w:type="pct"/>
            <w:tcBorders>
              <w:top w:val="single" w:sz="4" w:space="0" w:color="auto"/>
              <w:left w:val="single" w:sz="4" w:space="0" w:color="auto"/>
              <w:bottom w:val="single" w:sz="4" w:space="0" w:color="auto"/>
              <w:right w:val="single" w:sz="4" w:space="0" w:color="auto"/>
            </w:tcBorders>
          </w:tcPr>
          <w:p w14:paraId="461A280B" w14:textId="20338FF8" w:rsidR="007568C3" w:rsidRPr="00327949" w:rsidRDefault="007568C3" w:rsidP="007568C3">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625" w:type="pct"/>
            <w:tcBorders>
              <w:top w:val="single" w:sz="4" w:space="0" w:color="auto"/>
              <w:left w:val="single" w:sz="4" w:space="0" w:color="auto"/>
              <w:bottom w:val="single" w:sz="4" w:space="0" w:color="auto"/>
              <w:right w:val="single" w:sz="4" w:space="0" w:color="auto"/>
            </w:tcBorders>
            <w:vAlign w:val="bottom"/>
          </w:tcPr>
          <w:p w14:paraId="2D576EDF" w14:textId="59EF22E2"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0D2F7A11" w14:textId="6764288B"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334" w:type="pct"/>
            <w:tcBorders>
              <w:top w:val="single" w:sz="4" w:space="0" w:color="auto"/>
              <w:left w:val="single" w:sz="4" w:space="0" w:color="auto"/>
              <w:bottom w:val="single" w:sz="4" w:space="0" w:color="auto"/>
              <w:right w:val="single" w:sz="4" w:space="0" w:color="auto"/>
            </w:tcBorders>
            <w:vAlign w:val="bottom"/>
          </w:tcPr>
          <w:p w14:paraId="5C5B5588" w14:textId="4D6E3402"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7568C3" w:rsidRPr="00327949" w14:paraId="401E94FA" w14:textId="36ED2B62" w:rsidTr="007568C3">
        <w:trPr>
          <w:cantSplit/>
          <w:trHeight w:val="246"/>
        </w:trPr>
        <w:tc>
          <w:tcPr>
            <w:tcW w:w="459" w:type="pct"/>
            <w:tcBorders>
              <w:top w:val="single" w:sz="4" w:space="0" w:color="auto"/>
              <w:left w:val="single" w:sz="4" w:space="0" w:color="auto"/>
              <w:bottom w:val="single" w:sz="4" w:space="0" w:color="auto"/>
              <w:right w:val="single" w:sz="4" w:space="0" w:color="auto"/>
            </w:tcBorders>
          </w:tcPr>
          <w:p w14:paraId="04370EB3" w14:textId="57B7C7DA" w:rsidR="007568C3" w:rsidRPr="00A05A69" w:rsidRDefault="007568C3" w:rsidP="007568C3">
            <w:pPr>
              <w:spacing w:after="0" w:line="240" w:lineRule="auto"/>
              <w:rPr>
                <w:rFonts w:asciiTheme="minorHAnsi" w:eastAsia="Times New Roman" w:hAnsiTheme="minorHAnsi" w:cstheme="minorHAnsi"/>
                <w:sz w:val="14"/>
                <w:szCs w:val="16"/>
              </w:rPr>
            </w:pPr>
            <w:ins w:id="209" w:author="Smith, Alexis@Energy" w:date="2019-05-10T11:38:00Z">
              <w:r>
                <w:rPr>
                  <w:rFonts w:asciiTheme="minorHAnsi" w:eastAsia="Times New Roman" w:hAnsiTheme="minorHAnsi" w:cstheme="minorHAnsi"/>
                  <w:sz w:val="16"/>
                  <w:szCs w:val="20"/>
                </w:rPr>
                <w:t xml:space="preserve">&lt;&lt;reference value from CF1R; if Single Family, then value = Single Family&gt;&gt; </w:t>
              </w:r>
            </w:ins>
          </w:p>
        </w:tc>
        <w:tc>
          <w:tcPr>
            <w:tcW w:w="372" w:type="pct"/>
            <w:tcBorders>
              <w:top w:val="single" w:sz="4" w:space="0" w:color="auto"/>
              <w:left w:val="single" w:sz="4" w:space="0" w:color="auto"/>
              <w:bottom w:val="single" w:sz="4" w:space="0" w:color="auto"/>
              <w:right w:val="single" w:sz="4" w:space="0" w:color="auto"/>
            </w:tcBorders>
          </w:tcPr>
          <w:p w14:paraId="1F9F0E23" w14:textId="46B40BD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(see rule in header)&gt;&gt;</w:t>
            </w:r>
          </w:p>
        </w:tc>
        <w:tc>
          <w:tcPr>
            <w:tcW w:w="417" w:type="pct"/>
            <w:tcBorders>
              <w:top w:val="single" w:sz="4" w:space="0" w:color="auto"/>
              <w:left w:val="single" w:sz="4" w:space="0" w:color="auto"/>
              <w:bottom w:val="single" w:sz="4" w:space="0" w:color="auto"/>
              <w:right w:val="single" w:sz="4" w:space="0" w:color="auto"/>
            </w:tcBorders>
          </w:tcPr>
          <w:p w14:paraId="5406B23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1FEF36D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w:t>
            </w:r>
          </w:p>
          <w:p w14:paraId="371736DC" w14:textId="77777777" w:rsidR="007568C3" w:rsidRPr="00A05A69" w:rsidRDefault="007568C3" w:rsidP="007568C3">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DHW, </w:t>
            </w:r>
          </w:p>
          <w:p w14:paraId="711495C9" w14:textId="10A07994"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Combined Hydronic, Hydronic&gt;&gt;</w:t>
            </w:r>
          </w:p>
        </w:tc>
        <w:tc>
          <w:tcPr>
            <w:tcW w:w="417" w:type="pct"/>
            <w:tcBorders>
              <w:top w:val="single" w:sz="4" w:space="0" w:color="auto"/>
              <w:left w:val="single" w:sz="4" w:space="0" w:color="auto"/>
              <w:bottom w:val="single" w:sz="4" w:space="0" w:color="auto"/>
              <w:right w:val="single" w:sz="4" w:space="0" w:color="auto"/>
            </w:tcBorders>
          </w:tcPr>
          <w:p w14:paraId="515B2A78" w14:textId="3BDD1230"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31791D21"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 =</w:t>
            </w:r>
          </w:p>
          <w:p w14:paraId="13D2647B" w14:textId="0E5F452C"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Boiler, Indirect, Consumer Instantaneous, Commercial Instantaneous, Consumer Storage, Commercial Storage, Residential-Duty Commercial Storage, or Residential-Duty Commercial Instantaneous &gt;&gt;</w:t>
            </w:r>
          </w:p>
        </w:tc>
        <w:tc>
          <w:tcPr>
            <w:tcW w:w="375" w:type="pct"/>
            <w:tcBorders>
              <w:top w:val="single" w:sz="4" w:space="0" w:color="auto"/>
              <w:left w:val="single" w:sz="4" w:space="0" w:color="auto"/>
              <w:bottom w:val="single" w:sz="4" w:space="0" w:color="auto"/>
              <w:right w:val="single" w:sz="4" w:space="0" w:color="auto"/>
            </w:tcBorders>
          </w:tcPr>
          <w:p w14:paraId="0965884C" w14:textId="5D4EECC0"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CF1R&gt;&gt;</w:t>
            </w:r>
          </w:p>
        </w:tc>
        <w:tc>
          <w:tcPr>
            <w:tcW w:w="333" w:type="pct"/>
            <w:tcBorders>
              <w:top w:val="single" w:sz="4" w:space="0" w:color="auto"/>
              <w:left w:val="single" w:sz="4" w:space="0" w:color="auto"/>
              <w:bottom w:val="single" w:sz="4" w:space="0" w:color="auto"/>
              <w:right w:val="single" w:sz="4" w:space="0" w:color="auto"/>
            </w:tcBorders>
          </w:tcPr>
          <w:p w14:paraId="52E1B19B" w14:textId="4240721A"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Allowed values are Heat Pump, Electric Resistance, Natural Gas, or Propane</w:t>
            </w:r>
            <w:r w:rsidRPr="00A05A69" w:rsidDel="00366412">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&gt;&gt;</w:t>
            </w:r>
          </w:p>
        </w:tc>
        <w:tc>
          <w:tcPr>
            <w:tcW w:w="459" w:type="pct"/>
            <w:tcBorders>
              <w:top w:val="single" w:sz="4" w:space="0" w:color="auto"/>
              <w:left w:val="single" w:sz="4" w:space="0" w:color="auto"/>
              <w:bottom w:val="single" w:sz="4" w:space="0" w:color="auto"/>
              <w:right w:val="single" w:sz="4" w:space="0" w:color="auto"/>
            </w:tcBorders>
          </w:tcPr>
          <w:p w14:paraId="72901F45" w14:textId="091CA098"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ins w:id="210" w:author="Smith, Alexis@Energy" w:date="2019-05-10T11:46:00Z">
              <w:r w:rsidR="00554EE8">
                <w:rPr>
                  <w:rFonts w:asciiTheme="minorHAnsi" w:eastAsia="Times New Roman" w:hAnsiTheme="minorHAnsi" w:cstheme="minorHAnsi"/>
                  <w:sz w:val="14"/>
                  <w:szCs w:val="16"/>
                </w:rPr>
                <w:t>6</w:t>
              </w:r>
            </w:ins>
            <w:del w:id="211" w:author="Smith, Alexis@Energy" w:date="2019-05-10T11:46:00Z">
              <w:r w:rsidRPr="00A05A69" w:rsidDel="00554EE8">
                <w:rPr>
                  <w:rFonts w:asciiTheme="minorHAnsi" w:eastAsia="Times New Roman" w:hAnsiTheme="minorHAnsi" w:cstheme="minorHAnsi"/>
                  <w:sz w:val="14"/>
                  <w:szCs w:val="16"/>
                </w:rPr>
                <w:delText>5</w:delText>
              </w:r>
            </w:del>
            <w:r w:rsidRPr="00A05A69">
              <w:rPr>
                <w:rFonts w:asciiTheme="minorHAnsi" w:eastAsia="Times New Roman" w:hAnsiTheme="minorHAnsi" w:cstheme="minorHAnsi"/>
                <w:sz w:val="14"/>
                <w:szCs w:val="16"/>
              </w:rPr>
              <w:t xml:space="preserve"> = Heat Pump, then </w:t>
            </w:r>
            <w:r>
              <w:rPr>
                <w:rFonts w:asciiTheme="minorHAnsi" w:eastAsia="Times New Roman" w:hAnsiTheme="minorHAnsi" w:cstheme="minorHAnsi"/>
                <w:sz w:val="14"/>
                <w:szCs w:val="16"/>
              </w:rPr>
              <w:t xml:space="preserve">value </w:t>
            </w:r>
            <w:r w:rsidRPr="00A05A69">
              <w:rPr>
                <w:rFonts w:asciiTheme="minorHAnsi" w:eastAsia="Times New Roman" w:hAnsiTheme="minorHAnsi" w:cstheme="minorHAnsi"/>
                <w:sz w:val="14"/>
                <w:szCs w:val="16"/>
              </w:rPr>
              <w:t xml:space="preserve"> = NA;</w:t>
            </w:r>
          </w:p>
          <w:p w14:paraId="1E0C7CD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Else reference values from CF1R.  Allowed values:</w:t>
            </w:r>
          </w:p>
          <w:p w14:paraId="3C99B452" w14:textId="6C7AA16A"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If Fuel Type A0</w:t>
            </w:r>
            <w:ins w:id="212" w:author="Smith, Alexis@Energy" w:date="2019-05-10T11:47:00Z">
              <w:r w:rsidR="00554EE8">
                <w:rPr>
                  <w:rFonts w:asciiTheme="minorHAnsi" w:eastAsia="Times New Roman" w:hAnsiTheme="minorHAnsi" w:cstheme="minorHAnsi"/>
                  <w:sz w:val="14"/>
                  <w:szCs w:val="16"/>
                </w:rPr>
                <w:t>6</w:t>
              </w:r>
            </w:ins>
            <w:del w:id="213" w:author="Smith, Alexis@Energy" w:date="2019-05-10T11:47:00Z">
              <w:r w:rsidRPr="00A05A69" w:rsidDel="00554EE8">
                <w:rPr>
                  <w:rFonts w:asciiTheme="minorHAnsi" w:eastAsia="Times New Roman" w:hAnsiTheme="minorHAnsi" w:cstheme="minorHAnsi"/>
                  <w:sz w:val="14"/>
                  <w:szCs w:val="16"/>
                </w:rPr>
                <w:delText>5</w:delText>
              </w:r>
            </w:del>
            <w:r w:rsidRPr="00A05A69">
              <w:rPr>
                <w:rFonts w:asciiTheme="minorHAnsi" w:eastAsia="Times New Roman" w:hAnsiTheme="minorHAnsi" w:cstheme="minorHAnsi"/>
                <w:sz w:val="14"/>
                <w:szCs w:val="16"/>
              </w:rPr>
              <w:t xml:space="preserve"> = Natural Gas, Propane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Btu/Hr.  Else if Fuel Type = Electric Resistance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kW &gt;&gt;</w:t>
            </w:r>
          </w:p>
        </w:tc>
        <w:tc>
          <w:tcPr>
            <w:tcW w:w="417" w:type="pct"/>
            <w:tcBorders>
              <w:top w:val="single" w:sz="4" w:space="0" w:color="auto"/>
              <w:left w:val="single" w:sz="4" w:space="0" w:color="auto"/>
              <w:bottom w:val="single" w:sz="4" w:space="0" w:color="auto"/>
              <w:right w:val="single" w:sz="4" w:space="0" w:color="auto"/>
            </w:tcBorders>
          </w:tcPr>
          <w:p w14:paraId="43D1C0C9" w14:textId="5846AF70"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ins w:id="214" w:author="Smith, Alexis@Energy" w:date="2019-05-10T11:47:00Z">
              <w:r w:rsidR="00554EE8">
                <w:rPr>
                  <w:rFonts w:asciiTheme="minorHAnsi" w:eastAsia="Times New Roman" w:hAnsiTheme="minorHAnsi" w:cstheme="minorHAnsi"/>
                  <w:sz w:val="14"/>
                  <w:szCs w:val="16"/>
                </w:rPr>
                <w:t>6</w:t>
              </w:r>
            </w:ins>
            <w:del w:id="215" w:author="Smith, Alexis@Energy" w:date="2019-05-10T11:47:00Z">
              <w:r w:rsidRPr="00A05A69" w:rsidDel="00554EE8">
                <w:rPr>
                  <w:rFonts w:asciiTheme="minorHAnsi" w:eastAsia="Times New Roman" w:hAnsiTheme="minorHAnsi" w:cstheme="minorHAnsi"/>
                  <w:sz w:val="14"/>
                  <w:szCs w:val="16"/>
                </w:rPr>
                <w:delText>5</w:delText>
              </w:r>
            </w:del>
            <w:r w:rsidRPr="00A05A69">
              <w:rPr>
                <w:rFonts w:asciiTheme="minorHAnsi" w:eastAsia="Times New Roman" w:hAnsiTheme="minorHAnsi" w:cstheme="minorHAnsi"/>
                <w:sz w:val="14"/>
                <w:szCs w:val="16"/>
              </w:rPr>
              <w:t xml:space="preserve"> = Heat Pump, then result = NA; </w:t>
            </w:r>
          </w:p>
          <w:p w14:paraId="090AFD2A" w14:textId="797967D9" w:rsidR="007568C3" w:rsidRPr="00A05A69" w:rsidRDefault="007568C3" w:rsidP="007568C3">
            <w:pPr>
              <w:spacing w:after="0" w:line="240" w:lineRule="auto"/>
              <w:rPr>
                <w:rFonts w:asciiTheme="minorHAnsi" w:hAnsiTheme="minorHAnsi" w:cstheme="minorHAnsi"/>
                <w:sz w:val="14"/>
                <w:szCs w:val="16"/>
              </w:rPr>
            </w:pPr>
            <w:r w:rsidRPr="00E611DC">
              <w:rPr>
                <w:rFonts w:asciiTheme="minorHAnsi" w:eastAsia="Times New Roman" w:hAnsiTheme="minorHAnsi" w:cstheme="minorHAnsi"/>
                <w:sz w:val="14"/>
                <w:szCs w:val="16"/>
              </w:rPr>
              <w:t>If performance, reference values from CF1R-PRF; Elseif Prescriptive, then value = NA</w:t>
            </w:r>
            <w:r w:rsidRPr="00E611DC" w:rsidDel="00E611DC">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 xml:space="preserve"> &gt;</w:t>
            </w:r>
          </w:p>
        </w:tc>
        <w:tc>
          <w:tcPr>
            <w:tcW w:w="375" w:type="pct"/>
            <w:tcBorders>
              <w:top w:val="single" w:sz="4" w:space="0" w:color="auto"/>
              <w:left w:val="single" w:sz="4" w:space="0" w:color="auto"/>
              <w:bottom w:val="single" w:sz="4" w:space="0" w:color="auto"/>
              <w:right w:val="single" w:sz="4" w:space="0" w:color="auto"/>
            </w:tcBorders>
          </w:tcPr>
          <w:p w14:paraId="4A7E95D8" w14:textId="135401D1"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&lt;&lt;reference values from CF1R.  If Central DHW System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Yes, else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NA</w:t>
            </w:r>
          </w:p>
        </w:tc>
        <w:tc>
          <w:tcPr>
            <w:tcW w:w="625" w:type="pct"/>
            <w:tcBorders>
              <w:top w:val="single" w:sz="4" w:space="0" w:color="auto"/>
              <w:left w:val="single" w:sz="4" w:space="0" w:color="auto"/>
              <w:bottom w:val="single" w:sz="4" w:space="0" w:color="auto"/>
              <w:right w:val="single" w:sz="4" w:space="0" w:color="auto"/>
            </w:tcBorders>
          </w:tcPr>
          <w:p w14:paraId="4B1E8DA8"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6E2D48C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If performance and</w:t>
            </w:r>
          </w:p>
          <w:p w14:paraId="5A4E304B" w14:textId="09610895"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A0</w:t>
            </w:r>
            <w:ins w:id="216" w:author="Smith, Alexis@Energy" w:date="2019-05-10T11:47:00Z">
              <w:r w:rsidR="00554EE8">
                <w:rPr>
                  <w:rFonts w:asciiTheme="minorHAnsi" w:eastAsia="Times New Roman" w:hAnsiTheme="minorHAnsi" w:cstheme="minorHAnsi"/>
                  <w:sz w:val="14"/>
                  <w:szCs w:val="16"/>
                </w:rPr>
                <w:t>9</w:t>
              </w:r>
            </w:ins>
            <w:del w:id="217" w:author="Smith, Alexis@Energy" w:date="2019-05-10T11:47:00Z">
              <w:r w:rsidRPr="00A05A69" w:rsidDel="00554EE8">
                <w:rPr>
                  <w:rFonts w:asciiTheme="minorHAnsi" w:eastAsia="Times New Roman" w:hAnsiTheme="minorHAnsi" w:cstheme="minorHAnsi"/>
                  <w:sz w:val="14"/>
                  <w:szCs w:val="16"/>
                </w:rPr>
                <w:delText>8</w:delText>
              </w:r>
            </w:del>
            <w:r w:rsidRPr="00A05A69">
              <w:rPr>
                <w:rFonts w:asciiTheme="minorHAnsi" w:eastAsia="Times New Roman" w:hAnsiTheme="minorHAnsi" w:cstheme="minorHAnsi"/>
                <w:sz w:val="14"/>
                <w:szCs w:val="16"/>
              </w:rPr>
              <w:t xml:space="preserve"> = NA then allowed values are</w:t>
            </w:r>
          </w:p>
          <w:p w14:paraId="783EDAF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*Standard Distribution System</w:t>
            </w:r>
          </w:p>
          <w:p w14:paraId="4B8F449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Point of Use</w:t>
            </w:r>
          </w:p>
          <w:p w14:paraId="1BD24A5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Parallel Piping </w:t>
            </w:r>
          </w:p>
          <w:p w14:paraId="21D47D6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*Recirculation System Non-Demand Control</w:t>
            </w:r>
          </w:p>
          <w:p w14:paraId="00C4A4D7"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Manual Control </w:t>
            </w:r>
          </w:p>
          <w:p w14:paraId="49D7BCE7"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Sensor Control </w:t>
            </w:r>
          </w:p>
          <w:p w14:paraId="73FF48D5" w14:textId="2A1FF11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5FCEEC2" w14:textId="7777777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Parallel Piping </w:t>
            </w:r>
          </w:p>
          <w:p w14:paraId="0B9FDFD5" w14:textId="7777777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Manual Control </w:t>
            </w:r>
          </w:p>
          <w:p w14:paraId="222889EF" w14:textId="45BC8579"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HERS-Verified Demand Recirculation Sensor Control</w:t>
            </w:r>
            <w:r>
              <w:rPr>
                <w:rFonts w:eastAsia="Times New Roman"/>
                <w:sz w:val="14"/>
                <w:szCs w:val="14"/>
              </w:rPr>
              <w:t>;</w:t>
            </w:r>
            <w:r w:rsidRPr="00651B5B">
              <w:rPr>
                <w:rFonts w:eastAsia="Times New Roman"/>
                <w:sz w:val="14"/>
                <w:szCs w:val="14"/>
              </w:rPr>
              <w:t xml:space="preserve"> </w:t>
            </w:r>
          </w:p>
          <w:p w14:paraId="0D95305B" w14:textId="7AD1F0D5"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w:t>
            </w:r>
            <w:r>
              <w:rPr>
                <w:rFonts w:asciiTheme="minorHAnsi" w:eastAsia="Times New Roman" w:hAnsiTheme="minorHAnsi" w:cstheme="minorHAnsi"/>
                <w:sz w:val="14"/>
                <w:szCs w:val="16"/>
              </w:rPr>
              <w:t>se if A0</w:t>
            </w:r>
            <w:ins w:id="218" w:author="Smith, Alexis@Energy" w:date="2019-05-10T11:47:00Z">
              <w:r w:rsidR="00554EE8">
                <w:rPr>
                  <w:rFonts w:asciiTheme="minorHAnsi" w:eastAsia="Times New Roman" w:hAnsiTheme="minorHAnsi" w:cstheme="minorHAnsi"/>
                  <w:sz w:val="14"/>
                  <w:szCs w:val="16"/>
                </w:rPr>
                <w:t>9</w:t>
              </w:r>
            </w:ins>
            <w:del w:id="219" w:author="Smith, Alexis@Energy" w:date="2019-05-10T11:47:00Z">
              <w:r w:rsidDel="00554EE8">
                <w:rPr>
                  <w:rFonts w:asciiTheme="minorHAnsi" w:eastAsia="Times New Roman" w:hAnsiTheme="minorHAnsi" w:cstheme="minorHAnsi"/>
                  <w:sz w:val="14"/>
                  <w:szCs w:val="16"/>
                </w:rPr>
                <w:delText>8</w:delText>
              </w:r>
            </w:del>
            <w:r w:rsidRPr="00A05A69">
              <w:rPr>
                <w:rFonts w:asciiTheme="minorHAnsi" w:eastAsia="Times New Roman" w:hAnsiTheme="minorHAnsi" w:cstheme="minorHAnsi"/>
                <w:sz w:val="14"/>
                <w:szCs w:val="16"/>
              </w:rPr>
              <w:t xml:space="preserve"> ≠ NA then allowed values are</w:t>
            </w:r>
          </w:p>
          <w:p w14:paraId="61AC5787" w14:textId="7E1ED9CF"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Standard Distribution System</w:t>
            </w:r>
          </w:p>
          <w:p w14:paraId="79D2D568" w14:textId="413477D0" w:rsidR="007568C3" w:rsidRPr="00E611DC"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9214E73" w14:textId="77777777" w:rsidR="007568C3" w:rsidRPr="00A05A69" w:rsidRDefault="007568C3" w:rsidP="007568C3">
            <w:pPr>
              <w:spacing w:after="0" w:line="240" w:lineRule="auto"/>
              <w:rPr>
                <w:rFonts w:cstheme="minorHAnsi"/>
                <w:sz w:val="14"/>
                <w:szCs w:val="16"/>
              </w:rPr>
            </w:pPr>
            <w:r w:rsidRPr="00A05A69">
              <w:rPr>
                <w:rFonts w:cstheme="minorHAnsi"/>
                <w:sz w:val="14"/>
                <w:szCs w:val="16"/>
              </w:rPr>
              <w:t xml:space="preserve">Else if prescriptive,  </w:t>
            </w:r>
          </w:p>
          <w:p w14:paraId="3DCB8791" w14:textId="77777777" w:rsidR="007568C3" w:rsidRPr="00A05A69" w:rsidRDefault="007568C3" w:rsidP="007568C3">
            <w:pPr>
              <w:spacing w:after="0" w:line="240" w:lineRule="auto"/>
              <w:rPr>
                <w:rFonts w:cstheme="minorHAnsi"/>
                <w:sz w:val="14"/>
                <w:szCs w:val="16"/>
              </w:rPr>
            </w:pPr>
            <w:r w:rsidRPr="00A05A69">
              <w:rPr>
                <w:rFonts w:cstheme="minorHAnsi"/>
                <w:sz w:val="14"/>
                <w:szCs w:val="16"/>
              </w:rPr>
              <w:t xml:space="preserve">Allowed values are </w:t>
            </w:r>
          </w:p>
          <w:p w14:paraId="1679FB26" w14:textId="77777777" w:rsidR="007568C3" w:rsidRPr="00A05A69" w:rsidRDefault="007568C3" w:rsidP="007568C3">
            <w:pPr>
              <w:spacing w:after="0" w:line="240" w:lineRule="auto"/>
              <w:rPr>
                <w:rFonts w:cstheme="minorHAnsi"/>
                <w:sz w:val="14"/>
                <w:szCs w:val="16"/>
              </w:rPr>
            </w:pPr>
            <w:r w:rsidRPr="00A05A69">
              <w:rPr>
                <w:rFonts w:cstheme="minorHAnsi"/>
                <w:sz w:val="14"/>
                <w:szCs w:val="16"/>
              </w:rPr>
              <w:t>*Standard Distribution System</w:t>
            </w:r>
          </w:p>
          <w:p w14:paraId="6E27E922" w14:textId="01CA40BC" w:rsidR="007568C3" w:rsidRPr="00A05A69" w:rsidRDefault="007568C3" w:rsidP="007568C3">
            <w:pPr>
              <w:spacing w:after="0" w:line="240" w:lineRule="auto"/>
              <w:rPr>
                <w:rFonts w:asciiTheme="minorHAnsi" w:hAnsiTheme="minorHAnsi" w:cstheme="minorHAnsi"/>
                <w:sz w:val="14"/>
                <w:szCs w:val="16"/>
              </w:rPr>
            </w:pPr>
            <w:r w:rsidRPr="00A05A69">
              <w:rPr>
                <w:rFonts w:cstheme="minorHAnsi"/>
                <w:sz w:val="14"/>
                <w:szCs w:val="16"/>
              </w:rPr>
              <w:t>* Demand Recirculation Manual Control</w:t>
            </w:r>
            <w:r>
              <w:rPr>
                <w:rFonts w:cstheme="minorHAnsi"/>
                <w:sz w:val="14"/>
                <w:szCs w:val="16"/>
              </w:rPr>
              <w:t>&gt;&gt;</w:t>
            </w:r>
          </w:p>
        </w:tc>
        <w:tc>
          <w:tcPr>
            <w:tcW w:w="417" w:type="pct"/>
            <w:tcBorders>
              <w:top w:val="single" w:sz="4" w:space="0" w:color="auto"/>
              <w:left w:val="single" w:sz="4" w:space="0" w:color="auto"/>
              <w:bottom w:val="single" w:sz="4" w:space="0" w:color="auto"/>
              <w:right w:val="single" w:sz="4" w:space="0" w:color="auto"/>
            </w:tcBorders>
          </w:tcPr>
          <w:p w14:paraId="6BE1C265" w14:textId="77777777" w:rsidR="007568C3"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54835274" w14:textId="1D01E116" w:rsidR="007568C3"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w:t>
            </w:r>
            <w:r>
              <w:rPr>
                <w:rFonts w:asciiTheme="minorHAnsi" w:hAnsiTheme="minorHAnsi" w:cstheme="minorHAnsi"/>
                <w:sz w:val="14"/>
                <w:szCs w:val="16"/>
              </w:rPr>
              <w:t>Basic</w:t>
            </w:r>
          </w:p>
          <w:p w14:paraId="0C27A92D" w14:textId="77B27CBC" w:rsidR="007568C3" w:rsidRPr="00A05A69" w:rsidRDefault="007568C3" w:rsidP="007568C3">
            <w:pPr>
              <w:spacing w:after="0" w:line="240" w:lineRule="auto"/>
              <w:rPr>
                <w:rFonts w:asciiTheme="minorHAnsi" w:hAnsiTheme="minorHAnsi" w:cstheme="minorHAnsi"/>
                <w:sz w:val="14"/>
                <w:szCs w:val="16"/>
              </w:rPr>
            </w:pPr>
            <w:r>
              <w:rPr>
                <w:rFonts w:asciiTheme="minorHAnsi" w:hAnsiTheme="minorHAnsi" w:cstheme="minorHAnsi"/>
                <w:sz w:val="14"/>
                <w:szCs w:val="16"/>
              </w:rPr>
              <w:t>*</w:t>
            </w:r>
            <w:r w:rsidRPr="00A05A69">
              <w:rPr>
                <w:rFonts w:asciiTheme="minorHAnsi" w:hAnsiTheme="minorHAnsi" w:cstheme="minorHAnsi"/>
                <w:sz w:val="14"/>
                <w:szCs w:val="16"/>
              </w:rPr>
              <w:t>Expanded</w:t>
            </w:r>
          </w:p>
          <w:p w14:paraId="6891E582" w14:textId="7777777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c>
          <w:tcPr>
            <w:tcW w:w="334" w:type="pct"/>
            <w:tcBorders>
              <w:top w:val="single" w:sz="4" w:space="0" w:color="auto"/>
              <w:left w:val="single" w:sz="4" w:space="0" w:color="auto"/>
              <w:bottom w:val="single" w:sz="4" w:space="0" w:color="auto"/>
              <w:right w:val="single" w:sz="4" w:space="0" w:color="auto"/>
            </w:tcBorders>
          </w:tcPr>
          <w:p w14:paraId="5DCD367A" w14:textId="7777777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0EEABA42" w14:textId="6A37127D"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*Yes</w:t>
            </w:r>
          </w:p>
          <w:p w14:paraId="43A6146F" w14:textId="5DF8342A"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r>
      <w:tr w:rsidR="007568C3" w:rsidRPr="00327949" w14:paraId="4D845CF2" w14:textId="556ACB40" w:rsidTr="007568C3">
        <w:trPr>
          <w:gridAfter w:val="1"/>
          <w:wAfter w:w="334" w:type="pct"/>
          <w:cantSplit/>
          <w:trHeight w:val="278"/>
        </w:trPr>
        <w:tc>
          <w:tcPr>
            <w:tcW w:w="459" w:type="pct"/>
            <w:tcBorders>
              <w:top w:val="single" w:sz="4" w:space="0" w:color="auto"/>
              <w:left w:val="single" w:sz="4" w:space="0" w:color="auto"/>
              <w:bottom w:val="single" w:sz="4" w:space="0" w:color="auto"/>
              <w:right w:val="single" w:sz="4" w:space="0" w:color="auto"/>
            </w:tcBorders>
          </w:tcPr>
          <w:p w14:paraId="3EE11C2A"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2" w:type="pct"/>
            <w:tcBorders>
              <w:top w:val="single" w:sz="4" w:space="0" w:color="auto"/>
              <w:left w:val="single" w:sz="4" w:space="0" w:color="auto"/>
              <w:bottom w:val="single" w:sz="4" w:space="0" w:color="auto"/>
              <w:right w:val="single" w:sz="4" w:space="0" w:color="auto"/>
            </w:tcBorders>
          </w:tcPr>
          <w:p w14:paraId="3E0486B9" w14:textId="4F3BA9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4EB12985"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7D92A3A3"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5" w:type="pct"/>
            <w:tcBorders>
              <w:top w:val="single" w:sz="4" w:space="0" w:color="auto"/>
              <w:left w:val="single" w:sz="4" w:space="0" w:color="auto"/>
              <w:bottom w:val="single" w:sz="4" w:space="0" w:color="auto"/>
              <w:right w:val="single" w:sz="4" w:space="0" w:color="auto"/>
            </w:tcBorders>
          </w:tcPr>
          <w:p w14:paraId="7D9C99A0"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33" w:type="pct"/>
            <w:tcBorders>
              <w:top w:val="single" w:sz="4" w:space="0" w:color="auto"/>
              <w:left w:val="single" w:sz="4" w:space="0" w:color="auto"/>
              <w:bottom w:val="single" w:sz="4" w:space="0" w:color="auto"/>
              <w:right w:val="single" w:sz="4" w:space="0" w:color="auto"/>
            </w:tcBorders>
          </w:tcPr>
          <w:p w14:paraId="7BBE813D"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59" w:type="pct"/>
            <w:tcBorders>
              <w:top w:val="single" w:sz="4" w:space="0" w:color="auto"/>
              <w:left w:val="single" w:sz="4" w:space="0" w:color="auto"/>
              <w:bottom w:val="single" w:sz="4" w:space="0" w:color="auto"/>
              <w:right w:val="single" w:sz="4" w:space="0" w:color="auto"/>
            </w:tcBorders>
          </w:tcPr>
          <w:p w14:paraId="7BFD7106"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44E5EF1C"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5" w:type="pct"/>
            <w:tcBorders>
              <w:top w:val="single" w:sz="4" w:space="0" w:color="auto"/>
              <w:left w:val="single" w:sz="4" w:space="0" w:color="auto"/>
              <w:bottom w:val="single" w:sz="4" w:space="0" w:color="auto"/>
              <w:right w:val="single" w:sz="4" w:space="0" w:color="auto"/>
            </w:tcBorders>
          </w:tcPr>
          <w:p w14:paraId="5670F393" w14:textId="0E7A117C" w:rsidR="007568C3" w:rsidRPr="00327949" w:rsidDel="0053169A" w:rsidRDefault="007568C3" w:rsidP="007568C3">
            <w:pPr>
              <w:spacing w:after="0" w:line="240" w:lineRule="auto"/>
              <w:rPr>
                <w:rFonts w:asciiTheme="minorHAnsi" w:hAnsiTheme="minorHAnsi" w:cstheme="minorHAnsi"/>
                <w:sz w:val="18"/>
                <w:szCs w:val="18"/>
              </w:rPr>
            </w:pPr>
          </w:p>
        </w:tc>
        <w:tc>
          <w:tcPr>
            <w:tcW w:w="625" w:type="pct"/>
            <w:tcBorders>
              <w:top w:val="single" w:sz="4" w:space="0" w:color="auto"/>
              <w:left w:val="single" w:sz="4" w:space="0" w:color="auto"/>
              <w:bottom w:val="single" w:sz="4" w:space="0" w:color="auto"/>
              <w:right w:val="single" w:sz="4" w:space="0" w:color="auto"/>
            </w:tcBorders>
          </w:tcPr>
          <w:p w14:paraId="463D3654"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355A0BE2" w14:textId="77777777" w:rsidR="007568C3" w:rsidRPr="00327949" w:rsidDel="0053169A" w:rsidRDefault="007568C3" w:rsidP="007568C3">
            <w:pPr>
              <w:spacing w:after="0" w:line="240" w:lineRule="auto"/>
              <w:rPr>
                <w:rFonts w:asciiTheme="minorHAnsi" w:hAnsiTheme="minorHAnsi" w:cstheme="minorHAnsi"/>
                <w:sz w:val="18"/>
                <w:szCs w:val="18"/>
              </w:rPr>
            </w:pPr>
          </w:p>
        </w:tc>
      </w:tr>
    </w:tbl>
    <w:p w14:paraId="1C1A1A95" w14:textId="07D2AC4B" w:rsidR="00F1004F" w:rsidRDefault="00F1004F" w:rsidP="00A05A69">
      <w:pPr>
        <w:spacing w:after="0" w:line="240" w:lineRule="auto"/>
        <w:rPr>
          <w:rFonts w:asciiTheme="minorHAnsi" w:hAnsiTheme="minorHAnsi" w:cstheme="minorHAnsi"/>
          <w:sz w:val="18"/>
          <w:szCs w:val="18"/>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04"/>
        <w:gridCol w:w="803"/>
        <w:gridCol w:w="993"/>
        <w:gridCol w:w="812"/>
        <w:gridCol w:w="719"/>
        <w:gridCol w:w="900"/>
        <w:gridCol w:w="900"/>
        <w:gridCol w:w="1077"/>
        <w:gridCol w:w="812"/>
        <w:gridCol w:w="1079"/>
        <w:gridCol w:w="900"/>
        <w:gridCol w:w="995"/>
      </w:tblGrid>
      <w:tr w:rsidR="00554EE8" w:rsidRPr="00327949" w14:paraId="3BD7F69F" w14:textId="77777777" w:rsidTr="00554EE8">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1ABF2711" w:rsidR="00554EE8" w:rsidRPr="00327949" w:rsidRDefault="00554EE8" w:rsidP="00347515">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18D6719D" w:rsidR="00554EE8" w:rsidRPr="00327949" w:rsidRDefault="00554EE8" w:rsidP="00347515">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77777777" w:rsidR="00554EE8" w:rsidRPr="00327949" w:rsidRDefault="00554EE8" w:rsidP="00347515">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554EE8" w:rsidRPr="00327949" w14:paraId="4907BC1F" w14:textId="77777777" w:rsidTr="00554EE8">
        <w:trPr>
          <w:cantSplit/>
          <w:trHeight w:val="277"/>
        </w:trPr>
        <w:tc>
          <w:tcPr>
            <w:tcW w:w="372" w:type="pct"/>
            <w:tcBorders>
              <w:top w:val="single" w:sz="4" w:space="0" w:color="auto"/>
              <w:left w:val="single" w:sz="4" w:space="0" w:color="auto"/>
              <w:bottom w:val="single" w:sz="4" w:space="0" w:color="auto"/>
              <w:right w:val="single" w:sz="4" w:space="0" w:color="auto"/>
            </w:tcBorders>
          </w:tcPr>
          <w:p w14:paraId="43E58BAF" w14:textId="4B9026FC" w:rsidR="00554EE8" w:rsidRPr="00327949" w:rsidRDefault="00554EE8" w:rsidP="00554EE8">
            <w:pPr>
              <w:spacing w:after="0" w:line="240" w:lineRule="auto"/>
              <w:jc w:val="center"/>
              <w:rPr>
                <w:rFonts w:asciiTheme="minorHAnsi" w:hAnsiTheme="minorHAnsi" w:cstheme="minorHAnsi"/>
                <w:sz w:val="18"/>
                <w:szCs w:val="18"/>
              </w:rPr>
            </w:pPr>
            <w:ins w:id="220" w:author="Smith, Alexis@Energy" w:date="2019-05-10T11:47:00Z">
              <w:r>
                <w:rPr>
                  <w:rFonts w:asciiTheme="minorHAnsi" w:eastAsia="Times New Roman" w:hAnsiTheme="minorHAnsi" w:cstheme="minorHAnsi"/>
                  <w:sz w:val="18"/>
                  <w:szCs w:val="20"/>
                </w:rPr>
                <w:t>01</w:t>
              </w:r>
            </w:ins>
          </w:p>
        </w:tc>
        <w:tc>
          <w:tcPr>
            <w:tcW w:w="372" w:type="pct"/>
            <w:tcBorders>
              <w:top w:val="single" w:sz="4" w:space="0" w:color="auto"/>
              <w:left w:val="single" w:sz="4" w:space="0" w:color="auto"/>
              <w:bottom w:val="single" w:sz="4" w:space="0" w:color="auto"/>
              <w:right w:val="single" w:sz="4" w:space="0" w:color="auto"/>
            </w:tcBorders>
            <w:vAlign w:val="bottom"/>
          </w:tcPr>
          <w:p w14:paraId="671D02D5" w14:textId="306744DA"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221" w:author="Smith, Alexis@Energy" w:date="2019-05-10T11:48:00Z">
              <w:r>
                <w:rPr>
                  <w:rFonts w:asciiTheme="minorHAnsi" w:hAnsiTheme="minorHAnsi" w:cstheme="minorHAnsi"/>
                  <w:sz w:val="18"/>
                  <w:szCs w:val="18"/>
                </w:rPr>
                <w:t>2</w:t>
              </w:r>
            </w:ins>
            <w:del w:id="222" w:author="Smith, Alexis@Energy" w:date="2019-05-10T11:48:00Z">
              <w:r w:rsidRPr="00327949" w:rsidDel="00554EE8">
                <w:rPr>
                  <w:rFonts w:asciiTheme="minorHAnsi" w:hAnsiTheme="minorHAnsi" w:cstheme="minorHAnsi"/>
                  <w:sz w:val="18"/>
                  <w:szCs w:val="18"/>
                </w:rPr>
                <w:delText>1</w:delText>
              </w:r>
            </w:del>
          </w:p>
        </w:tc>
        <w:tc>
          <w:tcPr>
            <w:tcW w:w="460" w:type="pct"/>
            <w:tcBorders>
              <w:top w:val="single" w:sz="4" w:space="0" w:color="auto"/>
              <w:left w:val="single" w:sz="4" w:space="0" w:color="auto"/>
              <w:bottom w:val="single" w:sz="4" w:space="0" w:color="auto"/>
              <w:right w:val="single" w:sz="4" w:space="0" w:color="auto"/>
            </w:tcBorders>
            <w:vAlign w:val="bottom"/>
          </w:tcPr>
          <w:p w14:paraId="5F0293BF" w14:textId="204802B5"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223" w:author="Smith, Alexis@Energy" w:date="2019-05-10T11:48:00Z">
              <w:r>
                <w:rPr>
                  <w:rFonts w:asciiTheme="minorHAnsi" w:hAnsiTheme="minorHAnsi" w:cstheme="minorHAnsi"/>
                  <w:sz w:val="18"/>
                  <w:szCs w:val="18"/>
                </w:rPr>
                <w:t>3</w:t>
              </w:r>
            </w:ins>
            <w:del w:id="224" w:author="Smith, Alexis@Energy" w:date="2019-05-10T11:48:00Z">
              <w:r w:rsidRPr="00327949" w:rsidDel="00554EE8">
                <w:rPr>
                  <w:rFonts w:asciiTheme="minorHAnsi" w:hAnsiTheme="minorHAnsi" w:cstheme="minorHAnsi"/>
                  <w:sz w:val="18"/>
                  <w:szCs w:val="18"/>
                </w:rPr>
                <w:delText>2</w:delText>
              </w:r>
            </w:del>
          </w:p>
        </w:tc>
        <w:tc>
          <w:tcPr>
            <w:tcW w:w="376" w:type="pct"/>
            <w:tcBorders>
              <w:top w:val="single" w:sz="4" w:space="0" w:color="auto"/>
              <w:left w:val="single" w:sz="4" w:space="0" w:color="auto"/>
              <w:bottom w:val="single" w:sz="4" w:space="0" w:color="auto"/>
              <w:right w:val="single" w:sz="4" w:space="0" w:color="auto"/>
            </w:tcBorders>
            <w:vAlign w:val="bottom"/>
          </w:tcPr>
          <w:p w14:paraId="00EAF596" w14:textId="3CDF731E"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225" w:author="Smith, Alexis@Energy" w:date="2019-05-10T11:48:00Z">
              <w:r>
                <w:rPr>
                  <w:rFonts w:asciiTheme="minorHAnsi" w:hAnsiTheme="minorHAnsi" w:cstheme="minorHAnsi"/>
                  <w:sz w:val="18"/>
                  <w:szCs w:val="18"/>
                </w:rPr>
                <w:t>4</w:t>
              </w:r>
            </w:ins>
            <w:del w:id="226" w:author="Smith, Alexis@Energy" w:date="2019-05-10T11:48:00Z">
              <w:r w:rsidRPr="00327949" w:rsidDel="00554EE8">
                <w:rPr>
                  <w:rFonts w:asciiTheme="minorHAnsi" w:hAnsiTheme="minorHAnsi" w:cstheme="minorHAnsi"/>
                  <w:sz w:val="18"/>
                  <w:szCs w:val="18"/>
                </w:rPr>
                <w:delText>3</w:delText>
              </w:r>
            </w:del>
          </w:p>
        </w:tc>
        <w:tc>
          <w:tcPr>
            <w:tcW w:w="333" w:type="pct"/>
            <w:tcBorders>
              <w:top w:val="single" w:sz="4" w:space="0" w:color="auto"/>
              <w:left w:val="single" w:sz="4" w:space="0" w:color="auto"/>
              <w:bottom w:val="single" w:sz="4" w:space="0" w:color="auto"/>
              <w:right w:val="single" w:sz="4" w:space="0" w:color="auto"/>
            </w:tcBorders>
            <w:vAlign w:val="bottom"/>
          </w:tcPr>
          <w:p w14:paraId="50DC1DE2" w14:textId="7EA61911"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227" w:author="Smith, Alexis@Energy" w:date="2019-05-10T11:48:00Z">
              <w:r>
                <w:rPr>
                  <w:rFonts w:asciiTheme="minorHAnsi" w:hAnsiTheme="minorHAnsi" w:cstheme="minorHAnsi"/>
                  <w:sz w:val="18"/>
                  <w:szCs w:val="18"/>
                </w:rPr>
                <w:t>5</w:t>
              </w:r>
            </w:ins>
            <w:del w:id="228" w:author="Smith, Alexis@Energy" w:date="2019-05-10T11:48:00Z">
              <w:r w:rsidRPr="00327949" w:rsidDel="00554EE8">
                <w:rPr>
                  <w:rFonts w:asciiTheme="minorHAnsi" w:hAnsiTheme="minorHAnsi" w:cstheme="minorHAnsi"/>
                  <w:sz w:val="18"/>
                  <w:szCs w:val="18"/>
                </w:rPr>
                <w:delText>4</w:delText>
              </w:r>
            </w:del>
          </w:p>
        </w:tc>
        <w:tc>
          <w:tcPr>
            <w:tcW w:w="417" w:type="pct"/>
            <w:tcBorders>
              <w:top w:val="single" w:sz="4" w:space="0" w:color="auto"/>
              <w:left w:val="single" w:sz="4" w:space="0" w:color="auto"/>
              <w:bottom w:val="single" w:sz="4" w:space="0" w:color="auto"/>
              <w:right w:val="single" w:sz="4" w:space="0" w:color="auto"/>
            </w:tcBorders>
            <w:vAlign w:val="bottom"/>
          </w:tcPr>
          <w:p w14:paraId="27734F41" w14:textId="44750A67"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229" w:author="Smith, Alexis@Energy" w:date="2019-05-10T11:49:00Z">
              <w:r>
                <w:rPr>
                  <w:rFonts w:asciiTheme="minorHAnsi" w:hAnsiTheme="minorHAnsi" w:cstheme="minorHAnsi"/>
                  <w:sz w:val="18"/>
                  <w:szCs w:val="18"/>
                </w:rPr>
                <w:t>6</w:t>
              </w:r>
            </w:ins>
            <w:del w:id="230" w:author="Smith, Alexis@Energy" w:date="2019-05-10T11:49:00Z">
              <w:r w:rsidDel="00554EE8">
                <w:rPr>
                  <w:rFonts w:asciiTheme="minorHAnsi" w:hAnsiTheme="minorHAnsi" w:cstheme="minorHAnsi"/>
                  <w:sz w:val="18"/>
                  <w:szCs w:val="18"/>
                </w:rPr>
                <w:delText>5</w:delText>
              </w:r>
            </w:del>
          </w:p>
        </w:tc>
        <w:tc>
          <w:tcPr>
            <w:tcW w:w="417" w:type="pct"/>
            <w:tcBorders>
              <w:top w:val="single" w:sz="4" w:space="0" w:color="auto"/>
              <w:left w:val="single" w:sz="4" w:space="0" w:color="auto"/>
              <w:bottom w:val="single" w:sz="4" w:space="0" w:color="auto"/>
              <w:right w:val="single" w:sz="4" w:space="0" w:color="auto"/>
            </w:tcBorders>
            <w:vAlign w:val="bottom"/>
          </w:tcPr>
          <w:p w14:paraId="0DB441FD" w14:textId="2FAFAB30"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231" w:author="Smith, Alexis@Energy" w:date="2019-05-10T11:49:00Z">
              <w:r>
                <w:rPr>
                  <w:rFonts w:asciiTheme="minorHAnsi" w:hAnsiTheme="minorHAnsi" w:cstheme="minorHAnsi"/>
                  <w:sz w:val="18"/>
                  <w:szCs w:val="18"/>
                </w:rPr>
                <w:t>7</w:t>
              </w:r>
            </w:ins>
            <w:del w:id="232" w:author="Smith, Alexis@Energy" w:date="2019-05-10T11:49:00Z">
              <w:r w:rsidDel="00554EE8">
                <w:rPr>
                  <w:rFonts w:asciiTheme="minorHAnsi" w:hAnsiTheme="minorHAnsi" w:cstheme="minorHAnsi"/>
                  <w:sz w:val="18"/>
                  <w:szCs w:val="18"/>
                </w:rPr>
                <w:delText>6</w:delText>
              </w:r>
            </w:del>
          </w:p>
        </w:tc>
        <w:tc>
          <w:tcPr>
            <w:tcW w:w="499" w:type="pct"/>
            <w:tcBorders>
              <w:top w:val="single" w:sz="4" w:space="0" w:color="auto"/>
              <w:left w:val="single" w:sz="4" w:space="0" w:color="auto"/>
              <w:bottom w:val="single" w:sz="4" w:space="0" w:color="auto"/>
              <w:right w:val="single" w:sz="4" w:space="0" w:color="auto"/>
            </w:tcBorders>
            <w:vAlign w:val="bottom"/>
          </w:tcPr>
          <w:p w14:paraId="5754446D" w14:textId="76468A15"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233" w:author="Smith, Alexis@Energy" w:date="2019-05-10T11:49:00Z">
              <w:r>
                <w:rPr>
                  <w:rFonts w:asciiTheme="minorHAnsi" w:hAnsiTheme="minorHAnsi" w:cstheme="minorHAnsi"/>
                  <w:sz w:val="18"/>
                  <w:szCs w:val="18"/>
                </w:rPr>
                <w:t>8</w:t>
              </w:r>
            </w:ins>
            <w:del w:id="234" w:author="Smith, Alexis@Energy" w:date="2019-05-10T11:49:00Z">
              <w:r w:rsidDel="00554EE8">
                <w:rPr>
                  <w:rFonts w:asciiTheme="minorHAnsi" w:hAnsiTheme="minorHAnsi" w:cstheme="minorHAnsi"/>
                  <w:sz w:val="18"/>
                  <w:szCs w:val="18"/>
                </w:rPr>
                <w:delText>7</w:delText>
              </w:r>
            </w:del>
          </w:p>
        </w:tc>
        <w:tc>
          <w:tcPr>
            <w:tcW w:w="376" w:type="pct"/>
            <w:tcBorders>
              <w:top w:val="single" w:sz="4" w:space="0" w:color="auto"/>
              <w:left w:val="single" w:sz="4" w:space="0" w:color="auto"/>
              <w:bottom w:val="single" w:sz="4" w:space="0" w:color="auto"/>
              <w:right w:val="single" w:sz="4" w:space="0" w:color="auto"/>
            </w:tcBorders>
            <w:vAlign w:val="bottom"/>
          </w:tcPr>
          <w:p w14:paraId="56D1E84E" w14:textId="32DC7982"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w:t>
            </w:r>
            <w:ins w:id="235" w:author="Smith, Alexis@Energy" w:date="2019-05-10T11:49:00Z">
              <w:r>
                <w:rPr>
                  <w:rFonts w:asciiTheme="minorHAnsi" w:hAnsiTheme="minorHAnsi" w:cstheme="minorHAnsi"/>
                  <w:sz w:val="18"/>
                  <w:szCs w:val="18"/>
                </w:rPr>
                <w:t>9</w:t>
              </w:r>
            </w:ins>
            <w:del w:id="236" w:author="Smith, Alexis@Energy" w:date="2019-05-10T11:49:00Z">
              <w:r w:rsidDel="00554EE8">
                <w:rPr>
                  <w:rFonts w:asciiTheme="minorHAnsi" w:hAnsiTheme="minorHAnsi" w:cstheme="minorHAnsi"/>
                  <w:sz w:val="18"/>
                  <w:szCs w:val="18"/>
                </w:rPr>
                <w:delText>8</w:delText>
              </w:r>
            </w:del>
          </w:p>
        </w:tc>
        <w:tc>
          <w:tcPr>
            <w:tcW w:w="500" w:type="pct"/>
            <w:tcBorders>
              <w:top w:val="single" w:sz="4" w:space="0" w:color="auto"/>
              <w:left w:val="single" w:sz="4" w:space="0" w:color="auto"/>
              <w:bottom w:val="single" w:sz="4" w:space="0" w:color="auto"/>
              <w:right w:val="single" w:sz="4" w:space="0" w:color="auto"/>
            </w:tcBorders>
            <w:vAlign w:val="bottom"/>
          </w:tcPr>
          <w:p w14:paraId="4DC9E8F4" w14:textId="344680A3" w:rsidR="00554EE8" w:rsidRPr="00327949" w:rsidRDefault="00554EE8" w:rsidP="00554EE8">
            <w:pPr>
              <w:spacing w:after="0" w:line="240" w:lineRule="auto"/>
              <w:jc w:val="center"/>
              <w:rPr>
                <w:rFonts w:asciiTheme="minorHAnsi" w:hAnsiTheme="minorHAnsi" w:cstheme="minorHAnsi"/>
                <w:sz w:val="18"/>
                <w:szCs w:val="18"/>
              </w:rPr>
            </w:pPr>
            <w:ins w:id="237" w:author="Smith, Alexis@Energy" w:date="2019-05-10T11:49:00Z">
              <w:r>
                <w:rPr>
                  <w:rFonts w:asciiTheme="minorHAnsi" w:hAnsiTheme="minorHAnsi" w:cstheme="minorHAnsi"/>
                  <w:sz w:val="18"/>
                  <w:szCs w:val="18"/>
                </w:rPr>
                <w:t>10</w:t>
              </w:r>
            </w:ins>
            <w:del w:id="238" w:author="Smith, Alexis@Energy" w:date="2019-05-10T11:49:00Z">
              <w:r w:rsidRPr="00327949" w:rsidDel="00554EE8">
                <w:rPr>
                  <w:rFonts w:asciiTheme="minorHAnsi" w:hAnsiTheme="minorHAnsi" w:cstheme="minorHAnsi"/>
                  <w:sz w:val="18"/>
                  <w:szCs w:val="18"/>
                </w:rPr>
                <w:delText>09</w:delText>
              </w:r>
            </w:del>
          </w:p>
        </w:tc>
        <w:tc>
          <w:tcPr>
            <w:tcW w:w="417" w:type="pct"/>
            <w:tcBorders>
              <w:top w:val="single" w:sz="4" w:space="0" w:color="auto"/>
              <w:left w:val="single" w:sz="4" w:space="0" w:color="auto"/>
              <w:bottom w:val="single" w:sz="4" w:space="0" w:color="auto"/>
              <w:right w:val="single" w:sz="4" w:space="0" w:color="auto"/>
            </w:tcBorders>
            <w:vAlign w:val="bottom"/>
          </w:tcPr>
          <w:p w14:paraId="55FAB2B4" w14:textId="5FFDADCD"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ins w:id="239" w:author="Smith, Alexis@Energy" w:date="2019-05-10T11:49:00Z">
              <w:r>
                <w:rPr>
                  <w:rFonts w:asciiTheme="minorHAnsi" w:hAnsiTheme="minorHAnsi" w:cstheme="minorHAnsi"/>
                  <w:sz w:val="18"/>
                  <w:szCs w:val="18"/>
                </w:rPr>
                <w:t>1</w:t>
              </w:r>
            </w:ins>
            <w:del w:id="240" w:author="Smith, Alexis@Energy" w:date="2019-05-10T11:49:00Z">
              <w:r w:rsidRPr="00327949" w:rsidDel="00554EE8">
                <w:rPr>
                  <w:rFonts w:asciiTheme="minorHAnsi" w:hAnsiTheme="minorHAnsi" w:cstheme="minorHAnsi"/>
                  <w:sz w:val="18"/>
                  <w:szCs w:val="18"/>
                </w:rPr>
                <w:delText>0</w:delText>
              </w:r>
            </w:del>
          </w:p>
        </w:tc>
        <w:tc>
          <w:tcPr>
            <w:tcW w:w="458" w:type="pct"/>
            <w:tcBorders>
              <w:top w:val="single" w:sz="4" w:space="0" w:color="auto"/>
              <w:left w:val="single" w:sz="4" w:space="0" w:color="auto"/>
              <w:bottom w:val="single" w:sz="4" w:space="0" w:color="auto"/>
              <w:right w:val="single" w:sz="4" w:space="0" w:color="auto"/>
            </w:tcBorders>
            <w:vAlign w:val="bottom"/>
          </w:tcPr>
          <w:p w14:paraId="0DA689F9" w14:textId="3C125FA2"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w:t>
            </w:r>
            <w:ins w:id="241" w:author="Smith, Alexis@Energy" w:date="2019-05-10T11:49:00Z">
              <w:r>
                <w:rPr>
                  <w:rFonts w:asciiTheme="minorHAnsi" w:hAnsiTheme="minorHAnsi" w:cstheme="minorHAnsi"/>
                  <w:sz w:val="18"/>
                  <w:szCs w:val="18"/>
                </w:rPr>
                <w:t>2</w:t>
              </w:r>
            </w:ins>
            <w:del w:id="242" w:author="Smith, Alexis@Energy" w:date="2019-05-10T11:49:00Z">
              <w:r w:rsidDel="00554EE8">
                <w:rPr>
                  <w:rFonts w:asciiTheme="minorHAnsi" w:hAnsiTheme="minorHAnsi" w:cstheme="minorHAnsi"/>
                  <w:sz w:val="18"/>
                  <w:szCs w:val="18"/>
                </w:rPr>
                <w:delText>1</w:delText>
              </w:r>
            </w:del>
          </w:p>
        </w:tc>
      </w:tr>
      <w:tr w:rsidR="00554EE8" w:rsidRPr="00327949" w14:paraId="110C1F45" w14:textId="77777777" w:rsidTr="00554EE8">
        <w:trPr>
          <w:cantSplit/>
          <w:trHeight w:val="288"/>
        </w:trPr>
        <w:tc>
          <w:tcPr>
            <w:tcW w:w="372" w:type="pct"/>
            <w:tcBorders>
              <w:top w:val="single" w:sz="4" w:space="0" w:color="auto"/>
              <w:left w:val="single" w:sz="4" w:space="0" w:color="auto"/>
              <w:bottom w:val="single" w:sz="4" w:space="0" w:color="auto"/>
              <w:right w:val="single" w:sz="4" w:space="0" w:color="auto"/>
            </w:tcBorders>
            <w:vAlign w:val="bottom"/>
          </w:tcPr>
          <w:p w14:paraId="3FEB8A56" w14:textId="743460D1" w:rsidR="00554EE8" w:rsidRPr="00327949" w:rsidRDefault="00554EE8" w:rsidP="00554EE8">
            <w:pPr>
              <w:spacing w:after="0" w:line="240" w:lineRule="auto"/>
              <w:jc w:val="center"/>
              <w:rPr>
                <w:rFonts w:asciiTheme="minorHAnsi" w:hAnsiTheme="minorHAnsi" w:cstheme="minorHAnsi"/>
                <w:sz w:val="18"/>
                <w:szCs w:val="18"/>
              </w:rPr>
            </w:pPr>
            <w:ins w:id="243" w:author="Smith, Alexis@Energy" w:date="2019-05-10T11:47:00Z">
              <w:r>
                <w:rPr>
                  <w:rFonts w:asciiTheme="minorHAnsi" w:eastAsia="Times New Roman" w:hAnsiTheme="minorHAnsi" w:cstheme="minorHAnsi"/>
                  <w:sz w:val="18"/>
                  <w:szCs w:val="20"/>
                </w:rPr>
                <w:t>Dwelling Unit Name</w:t>
              </w:r>
            </w:ins>
          </w:p>
        </w:tc>
        <w:tc>
          <w:tcPr>
            <w:tcW w:w="372" w:type="pct"/>
            <w:tcBorders>
              <w:top w:val="single" w:sz="4" w:space="0" w:color="auto"/>
              <w:left w:val="single" w:sz="4" w:space="0" w:color="auto"/>
              <w:bottom w:val="single" w:sz="4" w:space="0" w:color="auto"/>
              <w:right w:val="single" w:sz="4" w:space="0" w:color="auto"/>
            </w:tcBorders>
            <w:vAlign w:val="bottom"/>
          </w:tcPr>
          <w:p w14:paraId="48C8C09C" w14:textId="582C8B5E"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60" w:type="pct"/>
            <w:tcBorders>
              <w:top w:val="single" w:sz="4" w:space="0" w:color="auto"/>
              <w:left w:val="single" w:sz="4" w:space="0" w:color="auto"/>
              <w:bottom w:val="single" w:sz="4" w:space="0" w:color="auto"/>
              <w:right w:val="single" w:sz="4" w:space="0" w:color="auto"/>
            </w:tcBorders>
            <w:vAlign w:val="bottom"/>
          </w:tcPr>
          <w:p w14:paraId="5892083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376" w:type="pct"/>
            <w:tcBorders>
              <w:top w:val="single" w:sz="4" w:space="0" w:color="auto"/>
              <w:left w:val="single" w:sz="4" w:space="0" w:color="auto"/>
              <w:bottom w:val="single" w:sz="4" w:space="0" w:color="auto"/>
              <w:right w:val="single" w:sz="4" w:space="0" w:color="auto"/>
            </w:tcBorders>
            <w:vAlign w:val="bottom"/>
          </w:tcPr>
          <w:p w14:paraId="75524D9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33" w:type="pct"/>
            <w:tcBorders>
              <w:top w:val="single" w:sz="4" w:space="0" w:color="auto"/>
              <w:left w:val="single" w:sz="4" w:space="0" w:color="auto"/>
              <w:bottom w:val="single" w:sz="4" w:space="0" w:color="auto"/>
              <w:right w:val="single" w:sz="4" w:space="0" w:color="auto"/>
            </w:tcBorders>
            <w:vAlign w:val="bottom"/>
          </w:tcPr>
          <w:p w14:paraId="7177A6B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17" w:type="pct"/>
            <w:tcBorders>
              <w:top w:val="single" w:sz="4" w:space="0" w:color="auto"/>
              <w:left w:val="single" w:sz="4" w:space="0" w:color="auto"/>
              <w:bottom w:val="single" w:sz="4" w:space="0" w:color="auto"/>
              <w:right w:val="single" w:sz="4" w:space="0" w:color="auto"/>
            </w:tcBorders>
            <w:vAlign w:val="bottom"/>
          </w:tcPr>
          <w:p w14:paraId="1643CD45"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7" w:type="pct"/>
            <w:tcBorders>
              <w:top w:val="single" w:sz="4" w:space="0" w:color="auto"/>
              <w:left w:val="single" w:sz="4" w:space="0" w:color="auto"/>
              <w:bottom w:val="single" w:sz="4" w:space="0" w:color="auto"/>
              <w:right w:val="single" w:sz="4" w:space="0" w:color="auto"/>
            </w:tcBorders>
            <w:vAlign w:val="bottom"/>
          </w:tcPr>
          <w:p w14:paraId="42267D40"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499" w:type="pct"/>
            <w:tcBorders>
              <w:top w:val="single" w:sz="4" w:space="0" w:color="auto"/>
              <w:left w:val="single" w:sz="4" w:space="0" w:color="auto"/>
              <w:bottom w:val="single" w:sz="4" w:space="0" w:color="auto"/>
              <w:right w:val="single" w:sz="4" w:space="0" w:color="auto"/>
            </w:tcBorders>
            <w:vAlign w:val="bottom"/>
          </w:tcPr>
          <w:p w14:paraId="599FC80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376" w:type="pct"/>
            <w:tcBorders>
              <w:top w:val="single" w:sz="4" w:space="0" w:color="auto"/>
              <w:left w:val="single" w:sz="4" w:space="0" w:color="auto"/>
              <w:bottom w:val="single" w:sz="4" w:space="0" w:color="auto"/>
              <w:right w:val="single" w:sz="4" w:space="0" w:color="auto"/>
            </w:tcBorders>
            <w:vAlign w:val="bottom"/>
          </w:tcPr>
          <w:p w14:paraId="61C9B531" w14:textId="77777777" w:rsidR="00554EE8" w:rsidRPr="00327949" w:rsidRDefault="00554EE8" w:rsidP="00554EE8">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00" w:type="pct"/>
            <w:tcBorders>
              <w:top w:val="single" w:sz="4" w:space="0" w:color="auto"/>
              <w:left w:val="single" w:sz="4" w:space="0" w:color="auto"/>
              <w:bottom w:val="single" w:sz="4" w:space="0" w:color="auto"/>
              <w:right w:val="single" w:sz="4" w:space="0" w:color="auto"/>
            </w:tcBorders>
            <w:vAlign w:val="bottom"/>
          </w:tcPr>
          <w:p w14:paraId="1239144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5589DC8C" w14:textId="322BE969"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58" w:type="pct"/>
            <w:tcBorders>
              <w:top w:val="single" w:sz="4" w:space="0" w:color="auto"/>
              <w:left w:val="single" w:sz="4" w:space="0" w:color="auto"/>
              <w:bottom w:val="single" w:sz="4" w:space="0" w:color="auto"/>
              <w:right w:val="single" w:sz="4" w:space="0" w:color="auto"/>
            </w:tcBorders>
            <w:vAlign w:val="bottom"/>
          </w:tcPr>
          <w:p w14:paraId="24DEC3D9" w14:textId="77777777"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554EE8" w:rsidRPr="00327949" w14:paraId="5BEEEFCC" w14:textId="77777777" w:rsidTr="00554EE8">
        <w:trPr>
          <w:cantSplit/>
          <w:trHeight w:val="246"/>
        </w:trPr>
        <w:tc>
          <w:tcPr>
            <w:tcW w:w="372" w:type="pct"/>
            <w:tcBorders>
              <w:top w:val="single" w:sz="4" w:space="0" w:color="auto"/>
              <w:left w:val="single" w:sz="4" w:space="0" w:color="auto"/>
              <w:bottom w:val="single" w:sz="4" w:space="0" w:color="auto"/>
              <w:right w:val="single" w:sz="4" w:space="0" w:color="auto"/>
            </w:tcBorders>
          </w:tcPr>
          <w:p w14:paraId="50C7749C" w14:textId="187338E0" w:rsidR="00554EE8" w:rsidRPr="00E177D7" w:rsidRDefault="00554EE8" w:rsidP="00554EE8">
            <w:pPr>
              <w:spacing w:after="0" w:line="240" w:lineRule="auto"/>
              <w:rPr>
                <w:rFonts w:asciiTheme="minorHAnsi" w:eastAsia="Times New Roman" w:hAnsiTheme="minorHAnsi" w:cstheme="minorHAnsi"/>
                <w:sz w:val="16"/>
                <w:szCs w:val="20"/>
              </w:rPr>
            </w:pPr>
            <w:ins w:id="244" w:author="Smith, Alexis@Energy" w:date="2019-05-10T11:47:00Z">
              <w:r w:rsidRPr="004F1F5C">
                <w:rPr>
                  <w:rFonts w:asciiTheme="minorHAnsi" w:eastAsia="Times New Roman" w:hAnsiTheme="minorHAnsi" w:cstheme="minorHAnsi"/>
                  <w:sz w:val="16"/>
                  <w:szCs w:val="16"/>
                </w:rPr>
                <w:t>&lt;&lt;Reference value from A01 &gt;&gt;</w:t>
              </w:r>
            </w:ins>
          </w:p>
        </w:tc>
        <w:tc>
          <w:tcPr>
            <w:tcW w:w="372" w:type="pct"/>
            <w:tcBorders>
              <w:top w:val="single" w:sz="4" w:space="0" w:color="auto"/>
              <w:left w:val="single" w:sz="4" w:space="0" w:color="auto"/>
              <w:bottom w:val="single" w:sz="4" w:space="0" w:color="auto"/>
              <w:right w:val="single" w:sz="4" w:space="0" w:color="auto"/>
            </w:tcBorders>
          </w:tcPr>
          <w:p w14:paraId="19185FD4" w14:textId="69F067CB" w:rsidR="00554EE8" w:rsidRPr="00095904" w:rsidRDefault="00554EE8" w:rsidP="00554EE8">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ins w:id="245" w:author="Smith, Alexis@Energy" w:date="2019-05-10T11:48:00Z">
              <w:r>
                <w:rPr>
                  <w:rFonts w:asciiTheme="minorHAnsi" w:eastAsia="Times New Roman" w:hAnsiTheme="minorHAnsi" w:cstheme="minorHAnsi"/>
                  <w:sz w:val="16"/>
                  <w:szCs w:val="20"/>
                </w:rPr>
                <w:t>2</w:t>
              </w:r>
            </w:ins>
            <w:del w:id="246" w:author="Smith, Alexis@Energy" w:date="2019-05-10T11:48:00Z">
              <w:r w:rsidRPr="00E177D7" w:rsidDel="00554EE8">
                <w:rPr>
                  <w:rFonts w:asciiTheme="minorHAnsi" w:eastAsia="Times New Roman" w:hAnsiTheme="minorHAnsi" w:cstheme="minorHAnsi"/>
                  <w:sz w:val="16"/>
                  <w:szCs w:val="20"/>
                </w:rPr>
                <w:delText>1</w:delText>
              </w:r>
            </w:del>
            <w:r w:rsidRPr="00E177D7">
              <w:rPr>
                <w:rFonts w:asciiTheme="minorHAnsi" w:eastAsia="Times New Roman" w:hAnsiTheme="minorHAnsi" w:cstheme="minorHAnsi"/>
                <w:sz w:val="16"/>
                <w:szCs w:val="20"/>
              </w:rPr>
              <w:t>&gt;&gt;</w:t>
            </w:r>
          </w:p>
        </w:tc>
        <w:tc>
          <w:tcPr>
            <w:tcW w:w="460" w:type="pct"/>
            <w:tcBorders>
              <w:top w:val="single" w:sz="4" w:space="0" w:color="auto"/>
              <w:left w:val="single" w:sz="4" w:space="0" w:color="auto"/>
              <w:bottom w:val="single" w:sz="4" w:space="0" w:color="auto"/>
              <w:right w:val="single" w:sz="4" w:space="0" w:color="auto"/>
            </w:tcBorders>
          </w:tcPr>
          <w:p w14:paraId="77E4DFEE" w14:textId="04CE8763"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reference value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ins w:id="247" w:author="Smith, Alexis@Energy" w:date="2019-05-10T11:48:00Z">
              <w:r>
                <w:rPr>
                  <w:rFonts w:asciiTheme="minorHAnsi" w:eastAsia="Times New Roman" w:hAnsiTheme="minorHAnsi" w:cstheme="minorHAnsi"/>
                  <w:sz w:val="16"/>
                  <w:szCs w:val="20"/>
                </w:rPr>
                <w:t>3</w:t>
              </w:r>
            </w:ins>
            <w:del w:id="248" w:author="Smith, Alexis@Energy" w:date="2019-05-10T11:48:00Z">
              <w:r w:rsidRPr="00095904" w:rsidDel="00554EE8">
                <w:rPr>
                  <w:rFonts w:asciiTheme="minorHAnsi" w:eastAsia="Times New Roman" w:hAnsiTheme="minorHAnsi" w:cstheme="minorHAnsi"/>
                  <w:sz w:val="16"/>
                  <w:szCs w:val="20"/>
                </w:rPr>
                <w:delText>2</w:delText>
              </w:r>
            </w:del>
            <w:r>
              <w:rPr>
                <w:rFonts w:asciiTheme="minorHAnsi" w:eastAsia="Times New Roman" w:hAnsiTheme="minorHAnsi" w:cstheme="minorHAnsi"/>
                <w:sz w:val="16"/>
                <w:szCs w:val="20"/>
              </w:rPr>
              <w:t>&gt;&gt;</w:t>
            </w:r>
          </w:p>
          <w:p w14:paraId="348BD037" w14:textId="42D69148" w:rsidR="00554EE8" w:rsidRPr="00095904" w:rsidRDefault="00554EE8" w:rsidP="00554EE8">
            <w:pPr>
              <w:spacing w:after="0" w:line="240" w:lineRule="auto"/>
              <w:rPr>
                <w:rFonts w:asciiTheme="minorHAnsi" w:hAnsiTheme="minorHAnsi" w:cstheme="minorHAnsi"/>
                <w:sz w:val="14"/>
                <w:szCs w:val="16"/>
              </w:rPr>
            </w:pPr>
          </w:p>
        </w:tc>
        <w:tc>
          <w:tcPr>
            <w:tcW w:w="376" w:type="pct"/>
            <w:tcBorders>
              <w:top w:val="single" w:sz="4" w:space="0" w:color="auto"/>
              <w:left w:val="single" w:sz="4" w:space="0" w:color="auto"/>
              <w:bottom w:val="single" w:sz="4" w:space="0" w:color="auto"/>
              <w:right w:val="single" w:sz="4" w:space="0" w:color="auto"/>
            </w:tcBorders>
          </w:tcPr>
          <w:p w14:paraId="7C4D401E" w14:textId="529FA2B4"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ins w:id="249" w:author="Smith, Alexis@Energy" w:date="2019-05-10T11:49:00Z">
              <w:r>
                <w:rPr>
                  <w:rFonts w:asciiTheme="minorHAnsi" w:eastAsia="Times New Roman" w:hAnsiTheme="minorHAnsi" w:cstheme="minorHAnsi"/>
                  <w:sz w:val="16"/>
                  <w:szCs w:val="20"/>
                </w:rPr>
                <w:t>4</w:t>
              </w:r>
            </w:ins>
            <w:del w:id="250" w:author="Smith, Alexis@Energy" w:date="2019-05-10T11:49:00Z">
              <w:r w:rsidRPr="00095904" w:rsidDel="00554EE8">
                <w:rPr>
                  <w:rFonts w:asciiTheme="minorHAnsi" w:eastAsia="Times New Roman" w:hAnsiTheme="minorHAnsi" w:cstheme="minorHAnsi"/>
                  <w:sz w:val="16"/>
                  <w:szCs w:val="20"/>
                </w:rPr>
                <w:delText>3</w:delText>
              </w:r>
            </w:del>
            <w:r>
              <w:rPr>
                <w:rFonts w:asciiTheme="minorHAnsi" w:eastAsia="Times New Roman" w:hAnsiTheme="minorHAnsi" w:cstheme="minorHAnsi"/>
                <w:sz w:val="16"/>
                <w:szCs w:val="20"/>
              </w:rPr>
              <w:t>&gt;&gt;</w:t>
            </w:r>
          </w:p>
        </w:tc>
        <w:tc>
          <w:tcPr>
            <w:tcW w:w="333" w:type="pct"/>
            <w:tcBorders>
              <w:top w:val="single" w:sz="4" w:space="0" w:color="auto"/>
              <w:left w:val="single" w:sz="4" w:space="0" w:color="auto"/>
              <w:bottom w:val="single" w:sz="4" w:space="0" w:color="auto"/>
              <w:right w:val="single" w:sz="4" w:space="0" w:color="auto"/>
            </w:tcBorders>
          </w:tcPr>
          <w:p w14:paraId="3AA1B762" w14:textId="7872EA36" w:rsidR="00554EE8" w:rsidRPr="00095904"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ins w:id="251" w:author="Smith, Alexis@Energy" w:date="2019-05-10T11:49:00Z">
              <w:r>
                <w:rPr>
                  <w:rFonts w:asciiTheme="minorHAnsi" w:eastAsia="Times New Roman" w:hAnsiTheme="minorHAnsi" w:cstheme="minorHAnsi"/>
                  <w:sz w:val="16"/>
                  <w:szCs w:val="20"/>
                </w:rPr>
                <w:t>5</w:t>
              </w:r>
            </w:ins>
            <w:del w:id="252" w:author="Smith, Alexis@Energy" w:date="2019-05-10T11:49:00Z">
              <w:r w:rsidRPr="00095904" w:rsidDel="00554EE8">
                <w:rPr>
                  <w:rFonts w:asciiTheme="minorHAnsi" w:eastAsia="Times New Roman" w:hAnsiTheme="minorHAnsi" w:cstheme="minorHAnsi"/>
                  <w:sz w:val="16"/>
                  <w:szCs w:val="20"/>
                </w:rPr>
                <w:delText>4</w:delText>
              </w:r>
            </w:del>
            <w:r>
              <w:rPr>
                <w:rFonts w:asciiTheme="minorHAnsi" w:eastAsia="Times New Roman" w:hAnsiTheme="minorHAnsi" w:cstheme="minorHAnsi"/>
                <w:sz w:val="16"/>
                <w:szCs w:val="20"/>
              </w:rPr>
              <w:t>&gt;&gt;</w:t>
            </w:r>
          </w:p>
        </w:tc>
        <w:tc>
          <w:tcPr>
            <w:tcW w:w="417" w:type="pct"/>
            <w:tcBorders>
              <w:top w:val="single" w:sz="4" w:space="0" w:color="auto"/>
              <w:left w:val="single" w:sz="4" w:space="0" w:color="auto"/>
              <w:bottom w:val="single" w:sz="4" w:space="0" w:color="auto"/>
              <w:right w:val="single" w:sz="4" w:space="0" w:color="auto"/>
            </w:tcBorders>
          </w:tcPr>
          <w:p w14:paraId="756E6B24" w14:textId="37F81FCB"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ins w:id="253" w:author="Smith, Alexis@Energy" w:date="2019-05-10T11:49:00Z">
              <w:r>
                <w:rPr>
                  <w:rFonts w:asciiTheme="minorHAnsi" w:eastAsia="Times New Roman" w:hAnsiTheme="minorHAnsi" w:cstheme="minorHAnsi"/>
                  <w:sz w:val="16"/>
                  <w:szCs w:val="20"/>
                </w:rPr>
                <w:t>6</w:t>
              </w:r>
            </w:ins>
            <w:del w:id="254" w:author="Smith, Alexis@Energy" w:date="2019-05-10T11:49:00Z">
              <w:r w:rsidRPr="00095904" w:rsidDel="00554EE8">
                <w:rPr>
                  <w:rFonts w:asciiTheme="minorHAnsi" w:eastAsia="Times New Roman" w:hAnsiTheme="minorHAnsi" w:cstheme="minorHAnsi"/>
                  <w:sz w:val="16"/>
                  <w:szCs w:val="20"/>
                </w:rPr>
                <w:delText>5</w:delText>
              </w:r>
            </w:del>
            <w:r>
              <w:rPr>
                <w:rFonts w:asciiTheme="minorHAnsi" w:eastAsia="Times New Roman" w:hAnsiTheme="minorHAnsi" w:cstheme="minorHAnsi"/>
                <w:sz w:val="16"/>
                <w:szCs w:val="20"/>
              </w:rPr>
              <w:t>&gt;&gt;</w:t>
            </w:r>
          </w:p>
          <w:p w14:paraId="6905076F" w14:textId="2A84251B" w:rsidR="00554EE8" w:rsidRPr="00095904" w:rsidRDefault="00554EE8" w:rsidP="00554EE8">
            <w:pPr>
              <w:spacing w:after="0" w:line="240" w:lineRule="auto"/>
              <w:rPr>
                <w:rFonts w:asciiTheme="minorHAnsi" w:hAnsiTheme="minorHAnsi" w:cstheme="minorHAnsi"/>
                <w:sz w:val="14"/>
                <w:szCs w:val="16"/>
              </w:rPr>
            </w:pPr>
          </w:p>
        </w:tc>
        <w:tc>
          <w:tcPr>
            <w:tcW w:w="417" w:type="pct"/>
            <w:tcBorders>
              <w:top w:val="single" w:sz="4" w:space="0" w:color="auto"/>
              <w:left w:val="single" w:sz="4" w:space="0" w:color="auto"/>
              <w:bottom w:val="single" w:sz="4" w:space="0" w:color="auto"/>
              <w:right w:val="single" w:sz="4" w:space="0" w:color="auto"/>
            </w:tcBorders>
          </w:tcPr>
          <w:p w14:paraId="4DDAC414" w14:textId="6FFB8B8B"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ins w:id="255" w:author="Smith, Alexis@Energy" w:date="2019-05-10T11:49:00Z">
              <w:r>
                <w:rPr>
                  <w:rFonts w:asciiTheme="minorHAnsi" w:eastAsia="Times New Roman" w:hAnsiTheme="minorHAnsi" w:cstheme="minorHAnsi"/>
                  <w:sz w:val="16"/>
                  <w:szCs w:val="20"/>
                </w:rPr>
                <w:t>7</w:t>
              </w:r>
            </w:ins>
            <w:del w:id="256" w:author="Smith, Alexis@Energy" w:date="2019-05-10T11:49:00Z">
              <w:r w:rsidRPr="00095904" w:rsidDel="00554EE8">
                <w:rPr>
                  <w:rFonts w:asciiTheme="minorHAnsi" w:eastAsia="Times New Roman" w:hAnsiTheme="minorHAnsi" w:cstheme="minorHAnsi"/>
                  <w:sz w:val="16"/>
                  <w:szCs w:val="20"/>
                </w:rPr>
                <w:delText>6</w:delText>
              </w:r>
            </w:del>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5CA11BB7" w14:textId="78BEEFC6"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p>
          <w:p w14:paraId="2BB11D43" w14:textId="446C0F0F"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p>
          <w:p w14:paraId="47CE21EB" w14:textId="328A3E8F" w:rsidR="00554EE8" w:rsidRPr="00095904" w:rsidRDefault="00554EE8" w:rsidP="00554EE8">
            <w:pPr>
              <w:spacing w:after="0" w:line="240" w:lineRule="auto"/>
              <w:rPr>
                <w:rFonts w:asciiTheme="minorHAnsi" w:hAnsiTheme="minorHAnsi" w:cstheme="minorHAnsi"/>
                <w:sz w:val="14"/>
                <w:szCs w:val="16"/>
              </w:rPr>
            </w:pPr>
          </w:p>
        </w:tc>
        <w:tc>
          <w:tcPr>
            <w:tcW w:w="499" w:type="pct"/>
            <w:tcBorders>
              <w:top w:val="single" w:sz="4" w:space="0" w:color="auto"/>
              <w:left w:val="single" w:sz="4" w:space="0" w:color="auto"/>
              <w:bottom w:val="single" w:sz="4" w:space="0" w:color="auto"/>
              <w:right w:val="single" w:sz="4" w:space="0" w:color="auto"/>
            </w:tcBorders>
            <w:vAlign w:val="center"/>
          </w:tcPr>
          <w:p w14:paraId="3236F259" w14:textId="3698F577"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B</w:t>
            </w:r>
            <w:r w:rsidRPr="003E729A">
              <w:rPr>
                <w:rFonts w:asciiTheme="minorHAnsi" w:eastAsia="Times New Roman" w:hAnsiTheme="minorHAnsi" w:cstheme="minorHAnsi"/>
                <w:sz w:val="16"/>
                <w:szCs w:val="20"/>
              </w:rPr>
              <w:t>0</w:t>
            </w:r>
            <w:ins w:id="257" w:author="Smith, Alexis@Energy" w:date="2019-05-10T11:49:00Z">
              <w:r>
                <w:rPr>
                  <w:rFonts w:asciiTheme="minorHAnsi" w:eastAsia="Times New Roman" w:hAnsiTheme="minorHAnsi" w:cstheme="minorHAnsi"/>
                  <w:sz w:val="16"/>
                  <w:szCs w:val="20"/>
                </w:rPr>
                <w:t>8</w:t>
              </w:r>
            </w:ins>
            <w:del w:id="258" w:author="Smith, Alexis@Energy" w:date="2019-05-10T11:49:00Z">
              <w:r w:rsidDel="00554EE8">
                <w:rPr>
                  <w:rFonts w:asciiTheme="minorHAnsi" w:eastAsia="Times New Roman" w:hAnsiTheme="minorHAnsi" w:cstheme="minorHAnsi"/>
                  <w:sz w:val="16"/>
                  <w:szCs w:val="20"/>
                </w:rPr>
                <w:delText>7</w:delText>
              </w:r>
              <w:r w:rsidRPr="003E729A" w:rsidDel="00554EE8">
                <w:rPr>
                  <w:rFonts w:asciiTheme="minorHAnsi" w:eastAsia="Times New Roman" w:hAnsiTheme="minorHAnsi" w:cstheme="minorHAnsi"/>
                  <w:sz w:val="16"/>
                  <w:szCs w:val="20"/>
                </w:rPr>
                <w:delText xml:space="preserve"> </w:delText>
              </w:r>
            </w:del>
            <w:r w:rsidRPr="003E729A">
              <w:rPr>
                <w:rFonts w:asciiTheme="minorHAnsi" w:eastAsia="Times New Roman" w:hAnsiTheme="minorHAnsi" w:cstheme="minorHAnsi"/>
                <w:sz w:val="16"/>
                <w:szCs w:val="20"/>
              </w:rPr>
              <w:t>is NA</w:t>
            </w:r>
            <w:r>
              <w:rPr>
                <w:rFonts w:asciiTheme="minorHAnsi" w:eastAsia="Times New Roman" w:hAnsiTheme="minorHAnsi" w:cstheme="minorHAnsi"/>
                <w:sz w:val="16"/>
                <w:szCs w:val="20"/>
              </w:rPr>
              <w:t>.</w:t>
            </w:r>
          </w:p>
          <w:p w14:paraId="00FC1634" w14:textId="5B38578C"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59" w:author="Smith, Alexis@Energy" w:date="2019-05-10T11:49:00Z">
              <w:r>
                <w:rPr>
                  <w:rFonts w:asciiTheme="minorHAnsi" w:eastAsia="Times New Roman" w:hAnsiTheme="minorHAnsi" w:cstheme="minorHAnsi"/>
                  <w:sz w:val="16"/>
                  <w:szCs w:val="20"/>
                </w:rPr>
                <w:t>6</w:t>
              </w:r>
            </w:ins>
            <w:del w:id="260" w:author="Smith, Alexis@Energy" w:date="2019-05-10T11:49:00Z">
              <w:r w:rsidDel="00554EE8">
                <w:rPr>
                  <w:rFonts w:asciiTheme="minorHAnsi" w:eastAsia="Times New Roman" w:hAnsiTheme="minorHAnsi" w:cstheme="minorHAnsi"/>
                  <w:sz w:val="16"/>
                  <w:szCs w:val="20"/>
                </w:rPr>
                <w:delText>5</w:delText>
              </w:r>
            </w:del>
            <w:r w:rsidRPr="00095904">
              <w:rPr>
                <w:rFonts w:asciiTheme="minorHAnsi" w:eastAsia="Times New Roman" w:hAnsiTheme="minorHAnsi" w:cstheme="minorHAnsi"/>
                <w:sz w:val="16"/>
                <w:szCs w:val="20"/>
              </w:rPr>
              <w:t xml:space="preserve"> = Natural Gas or Propane, then</w:t>
            </w:r>
          </w:p>
          <w:p w14:paraId="61EC8282" w14:textId="31A8FC4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61" w:author="Smith, Alexis@Energy" w:date="2019-05-10T11:50:00Z">
              <w:r>
                <w:rPr>
                  <w:rFonts w:asciiTheme="minorHAnsi" w:eastAsia="Times New Roman" w:hAnsiTheme="minorHAnsi" w:cstheme="minorHAnsi"/>
                  <w:sz w:val="16"/>
                  <w:szCs w:val="20"/>
                </w:rPr>
                <w:t>4</w:t>
              </w:r>
            </w:ins>
            <w:del w:id="262" w:author="Smith, Alexis@Energy" w:date="2019-05-10T11:50:00Z">
              <w:r w:rsidRPr="00095904" w:rsidDel="00554EE8">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Commercial Storage, then value must be &gt; 75,000 Btu/hr;</w:t>
            </w:r>
          </w:p>
          <w:p w14:paraId="4957A937" w14:textId="2DCC59CA"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ins w:id="263" w:author="Smith, Alexis@Energy" w:date="2019-05-10T11:50:00Z">
              <w:r>
                <w:rPr>
                  <w:rFonts w:asciiTheme="minorHAnsi" w:eastAsia="Times New Roman" w:hAnsiTheme="minorHAnsi" w:cstheme="minorHAnsi"/>
                  <w:sz w:val="16"/>
                  <w:szCs w:val="20"/>
                </w:rPr>
                <w:t>4</w:t>
              </w:r>
            </w:ins>
            <w:del w:id="264" w:author="Smith, Alexis@Energy" w:date="2019-05-10T11:50:00Z">
              <w:r w:rsidRPr="00095904" w:rsidDel="00554EE8">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Consumer Storage, then value must be ≤ 75,000 Btu/hr;</w:t>
            </w:r>
          </w:p>
          <w:p w14:paraId="43038F2D" w14:textId="0F063C54"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65" w:author="Smith, Alexis@Energy" w:date="2019-05-10T11:50:00Z">
              <w:r>
                <w:rPr>
                  <w:rFonts w:asciiTheme="minorHAnsi" w:eastAsia="Times New Roman" w:hAnsiTheme="minorHAnsi" w:cstheme="minorHAnsi"/>
                  <w:sz w:val="16"/>
                  <w:szCs w:val="20"/>
                </w:rPr>
                <w:t>4</w:t>
              </w:r>
            </w:ins>
            <w:del w:id="266" w:author="Smith, Alexis@Energy" w:date="2019-05-10T11:50:00Z">
              <w:r w:rsidRPr="00095904" w:rsidDel="00554EE8">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Commercial Instant, then value must be &gt; 200,000 Btu/hr;</w:t>
            </w:r>
          </w:p>
          <w:p w14:paraId="7A989646" w14:textId="24C87ABD"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67" w:author="Smith, Alexis@Energy" w:date="2019-05-10T11:50:00Z">
              <w:r>
                <w:rPr>
                  <w:rFonts w:asciiTheme="minorHAnsi" w:eastAsia="Times New Roman" w:hAnsiTheme="minorHAnsi" w:cstheme="minorHAnsi"/>
                  <w:sz w:val="16"/>
                  <w:szCs w:val="20"/>
                </w:rPr>
                <w:t>4</w:t>
              </w:r>
            </w:ins>
            <w:del w:id="268" w:author="Smith, Alexis@Energy" w:date="2019-05-10T11:50:00Z">
              <w:r w:rsidRPr="00095904" w:rsidDel="00554EE8">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Consumer Instant, then value must be ≤ 200,000 Btu/hr;</w:t>
            </w:r>
          </w:p>
          <w:p w14:paraId="4AC9EEF8" w14:textId="375887F1"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69" w:author="Smith, Alexis@Energy" w:date="2019-05-10T11:50:00Z">
              <w:r>
                <w:rPr>
                  <w:rFonts w:asciiTheme="minorHAnsi" w:eastAsia="Times New Roman" w:hAnsiTheme="minorHAnsi" w:cstheme="minorHAnsi"/>
                  <w:sz w:val="16"/>
                  <w:szCs w:val="20"/>
                </w:rPr>
                <w:t>4</w:t>
              </w:r>
            </w:ins>
            <w:del w:id="270" w:author="Smith, Alexis@Energy" w:date="2019-05-10T11:50:00Z">
              <w:r w:rsidRPr="00095904" w:rsidDel="00554EE8">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Residential-Duty Commercial Storage, then value must be ≤ 105,000 Btu/hr;</w:t>
            </w:r>
          </w:p>
          <w:p w14:paraId="3FE17D88" w14:textId="5FAF5BD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2FA6F6ED"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ins w:id="271" w:author="Smith, Alexis@Energy" w:date="2019-05-10T11:51:00Z">
              <w:r>
                <w:rPr>
                  <w:rFonts w:asciiTheme="minorHAnsi" w:eastAsia="Times New Roman" w:hAnsiTheme="minorHAnsi" w:cstheme="minorHAnsi"/>
                  <w:sz w:val="16"/>
                  <w:szCs w:val="20"/>
                </w:rPr>
                <w:t>4</w:t>
              </w:r>
            </w:ins>
            <w:del w:id="272" w:author="Smith, Alexis@Energy" w:date="2019-05-10T11:51:00Z">
              <w:r w:rsidRPr="00095904" w:rsidDel="00554EE8">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Commercial Storage or Commercial Instant, then value must be &gt; 12 kW;</w:t>
            </w:r>
          </w:p>
          <w:p w14:paraId="46679747" w14:textId="32140C31"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ins w:id="273" w:author="Smith, Alexis@Energy" w:date="2019-05-10T11:51:00Z">
              <w:r>
                <w:rPr>
                  <w:rFonts w:asciiTheme="minorHAnsi" w:eastAsia="Times New Roman" w:hAnsiTheme="minorHAnsi" w:cstheme="minorHAnsi"/>
                  <w:sz w:val="16"/>
                  <w:szCs w:val="20"/>
                </w:rPr>
                <w:t>4</w:t>
              </w:r>
            </w:ins>
            <w:del w:id="274" w:author="Smith, Alexis@Energy" w:date="2019-05-10T11:51:00Z">
              <w:r w:rsidRPr="00095904" w:rsidDel="00554EE8">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Consumer Storage or Consumer Instant, then value must be ≤ 12 kW;</w:t>
            </w:r>
          </w:p>
          <w:p w14:paraId="0F235F01" w14:textId="44CA623C"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del w:id="275" w:author="Smith, Alexis@Energy" w:date="2019-05-10T11:51:00Z">
              <w:r w:rsidRPr="00095904" w:rsidDel="00554EE8">
                <w:rPr>
                  <w:rFonts w:asciiTheme="minorHAnsi" w:eastAsia="Times New Roman" w:hAnsiTheme="minorHAnsi" w:cstheme="minorHAnsi"/>
                  <w:sz w:val="16"/>
                  <w:szCs w:val="20"/>
                </w:rPr>
                <w:delText>3</w:delText>
              </w:r>
            </w:del>
            <w:ins w:id="276" w:author="Smith, Alexis@Energy" w:date="2019-05-10T11:51:00Z">
              <w:r>
                <w:rPr>
                  <w:rFonts w:asciiTheme="minorHAnsi" w:eastAsia="Times New Roman" w:hAnsiTheme="minorHAnsi" w:cstheme="minorHAnsi"/>
                  <w:sz w:val="16"/>
                  <w:szCs w:val="20"/>
                </w:rPr>
                <w:t>4</w:t>
              </w:r>
            </w:ins>
            <w:r w:rsidRPr="00095904">
              <w:rPr>
                <w:rFonts w:asciiTheme="minorHAnsi" w:eastAsia="Times New Roman" w:hAnsiTheme="minorHAnsi" w:cstheme="minorHAnsi"/>
                <w:sz w:val="16"/>
                <w:szCs w:val="20"/>
              </w:rPr>
              <w:t xml:space="preserve"> = Residential-Duty Commercial Instantaneous, then value must be ≤ 58.6 kW;</w:t>
            </w:r>
          </w:p>
          <w:p w14:paraId="5B006588" w14:textId="22D8EC1B" w:rsidR="00554EE8" w:rsidRPr="00095904" w:rsidRDefault="00554EE8" w:rsidP="00554EE8">
            <w:pPr>
              <w:spacing w:after="0"/>
              <w:rPr>
                <w:rFonts w:asciiTheme="minorHAnsi" w:eastAsia="Times New Roman" w:hAnsiTheme="minorHAnsi" w:cstheme="minorHAnsi"/>
                <w:sz w:val="16"/>
                <w:szCs w:val="20"/>
              </w:rPr>
            </w:pPr>
          </w:p>
          <w:p w14:paraId="7CF927FF" w14:textId="5989AC5A" w:rsidR="00554EE8"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 </w:t>
            </w: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ins w:id="277" w:author="Smith, Alexis@Energy" w:date="2019-05-10T11:51:00Z">
              <w:r>
                <w:rPr>
                  <w:rFonts w:asciiTheme="minorHAnsi" w:eastAsia="Times New Roman" w:hAnsiTheme="minorHAnsi" w:cstheme="minorHAnsi"/>
                  <w:sz w:val="16"/>
                  <w:szCs w:val="20"/>
                </w:rPr>
                <w:t>6</w:t>
              </w:r>
            </w:ins>
            <w:del w:id="278" w:author="Smith, Alexis@Energy" w:date="2019-05-10T11:51:00Z">
              <w:r w:rsidDel="00554EE8">
                <w:rPr>
                  <w:rFonts w:asciiTheme="minorHAnsi" w:eastAsia="Times New Roman" w:hAnsiTheme="minorHAnsi" w:cstheme="minorHAnsi"/>
                  <w:sz w:val="16"/>
                  <w:szCs w:val="20"/>
                </w:rPr>
                <w:delText>5</w:delText>
              </w:r>
            </w:del>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w:t>
            </w:r>
            <w:r>
              <w:rPr>
                <w:rFonts w:asciiTheme="minorHAnsi" w:eastAsia="Times New Roman" w:hAnsiTheme="minorHAnsi" w:cstheme="minorHAnsi"/>
                <w:sz w:val="16"/>
                <w:szCs w:val="20"/>
              </w:rPr>
              <w:t>&gt;&gt;</w:t>
            </w:r>
          </w:p>
          <w:p w14:paraId="403C3207" w14:textId="1DA6FB43" w:rsidR="00554EE8" w:rsidRPr="00095904" w:rsidRDefault="00554EE8" w:rsidP="00554EE8">
            <w:pPr>
              <w:spacing w:after="0"/>
              <w:rPr>
                <w:rFonts w:asciiTheme="minorHAnsi" w:eastAsia="Times New Roman" w:hAnsiTheme="minorHAnsi" w:cstheme="minorHAnsi"/>
                <w:sz w:val="16"/>
                <w:szCs w:val="20"/>
              </w:rPr>
            </w:pPr>
          </w:p>
          <w:p w14:paraId="4DC44E17" w14:textId="5FC46A55" w:rsidR="00554EE8" w:rsidRPr="00095904" w:rsidRDefault="00554EE8" w:rsidP="00554EE8">
            <w:pPr>
              <w:spacing w:after="0" w:line="240" w:lineRule="auto"/>
              <w:rPr>
                <w:rFonts w:asciiTheme="minorHAnsi" w:hAnsiTheme="minorHAnsi" w:cstheme="minorHAnsi"/>
                <w:sz w:val="14"/>
                <w:szCs w:val="16"/>
              </w:rPr>
            </w:pPr>
          </w:p>
        </w:tc>
        <w:tc>
          <w:tcPr>
            <w:tcW w:w="376" w:type="pct"/>
            <w:tcBorders>
              <w:top w:val="single" w:sz="4" w:space="0" w:color="auto"/>
              <w:left w:val="single" w:sz="4" w:space="0" w:color="auto"/>
              <w:bottom w:val="single" w:sz="4" w:space="0" w:color="auto"/>
              <w:right w:val="single" w:sz="4" w:space="0" w:color="auto"/>
            </w:tcBorders>
          </w:tcPr>
          <w:p w14:paraId="7EF496BA" w14:textId="7DF19243"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w:t>
            </w:r>
            <w:ins w:id="279" w:author="Smith, Alexis@Energy" w:date="2019-05-10T11:51:00Z">
              <w:r>
                <w:rPr>
                  <w:rFonts w:asciiTheme="minorHAnsi" w:eastAsia="Times New Roman" w:hAnsiTheme="minorHAnsi" w:cstheme="minorHAnsi"/>
                  <w:sz w:val="16"/>
                  <w:szCs w:val="20"/>
                </w:rPr>
                <w:t>9</w:t>
              </w:r>
            </w:ins>
            <w:del w:id="280" w:author="Smith, Alexis@Energy" w:date="2019-05-10T11:51:00Z">
              <w:r w:rsidDel="00554EE8">
                <w:rPr>
                  <w:rFonts w:asciiTheme="minorHAnsi" w:eastAsia="Times New Roman" w:hAnsiTheme="minorHAnsi" w:cstheme="minorHAnsi"/>
                  <w:sz w:val="16"/>
                  <w:szCs w:val="20"/>
                </w:rPr>
                <w:delText>8</w:delText>
              </w:r>
            </w:del>
            <w:r>
              <w:rPr>
                <w:rFonts w:asciiTheme="minorHAnsi" w:eastAsia="Times New Roman" w:hAnsiTheme="minorHAnsi" w:cstheme="minorHAnsi"/>
                <w:sz w:val="16"/>
                <w:szCs w:val="20"/>
              </w:rPr>
              <w:t>&gt;&gt;</w:t>
            </w:r>
          </w:p>
        </w:tc>
        <w:tc>
          <w:tcPr>
            <w:tcW w:w="500" w:type="pct"/>
            <w:tcBorders>
              <w:top w:val="single" w:sz="4" w:space="0" w:color="auto"/>
              <w:left w:val="single" w:sz="4" w:space="0" w:color="auto"/>
              <w:bottom w:val="single" w:sz="4" w:space="0" w:color="auto"/>
              <w:right w:val="single" w:sz="4" w:space="0" w:color="auto"/>
            </w:tcBorders>
          </w:tcPr>
          <w:p w14:paraId="6C87B38C" w14:textId="59953195"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Design Dwelling Unit DHW System Distribution A</w:t>
            </w:r>
            <w:ins w:id="281" w:author="Smith, Alexis@Energy" w:date="2019-05-10T11:51:00Z">
              <w:r>
                <w:rPr>
                  <w:rFonts w:asciiTheme="minorHAnsi" w:eastAsia="Times New Roman" w:hAnsiTheme="minorHAnsi" w:cstheme="minorHAnsi"/>
                  <w:sz w:val="16"/>
                  <w:szCs w:val="20"/>
                </w:rPr>
                <w:t>10</w:t>
              </w:r>
            </w:ins>
            <w:del w:id="282" w:author="Smith, Alexis@Energy" w:date="2019-05-10T11:51:00Z">
              <w:r w:rsidRPr="00095904" w:rsidDel="00554EE8">
                <w:rPr>
                  <w:rFonts w:asciiTheme="minorHAnsi" w:eastAsia="Times New Roman" w:hAnsiTheme="minorHAnsi" w:cstheme="minorHAnsi"/>
                  <w:sz w:val="16"/>
                  <w:szCs w:val="20"/>
                </w:rPr>
                <w:delText>09</w:delText>
              </w:r>
            </w:del>
            <w:r>
              <w:rPr>
                <w:rFonts w:asciiTheme="minorHAnsi" w:eastAsia="Times New Roman" w:hAnsiTheme="minorHAnsi" w:cstheme="minorHAnsi"/>
                <w:sz w:val="16"/>
                <w:szCs w:val="20"/>
              </w:rPr>
              <w:t>&gt;&gt;</w:t>
            </w:r>
          </w:p>
        </w:tc>
        <w:tc>
          <w:tcPr>
            <w:tcW w:w="417" w:type="pct"/>
            <w:tcBorders>
              <w:top w:val="single" w:sz="4" w:space="0" w:color="auto"/>
              <w:left w:val="single" w:sz="4" w:space="0" w:color="auto"/>
              <w:bottom w:val="single" w:sz="4" w:space="0" w:color="auto"/>
              <w:right w:val="single" w:sz="4" w:space="0" w:color="auto"/>
            </w:tcBorders>
          </w:tcPr>
          <w:p w14:paraId="6FA787AB" w14:textId="3415F767"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ins w:id="283" w:author="Smith, Alexis@Energy" w:date="2019-05-10T11:51:00Z">
              <w:r>
                <w:rPr>
                  <w:rFonts w:asciiTheme="minorHAnsi" w:eastAsia="Times New Roman" w:hAnsiTheme="minorHAnsi" w:cstheme="minorHAnsi"/>
                  <w:sz w:val="16"/>
                  <w:szCs w:val="20"/>
                </w:rPr>
                <w:t>1</w:t>
              </w:r>
            </w:ins>
            <w:del w:id="284" w:author="Smith, Alexis@Energy" w:date="2019-05-10T11:51:00Z">
              <w:r w:rsidRPr="00095904" w:rsidDel="00554EE8">
                <w:rPr>
                  <w:rFonts w:asciiTheme="minorHAnsi" w:eastAsia="Times New Roman" w:hAnsiTheme="minorHAnsi" w:cstheme="minorHAnsi"/>
                  <w:sz w:val="16"/>
                  <w:szCs w:val="20"/>
                </w:rPr>
                <w:delText>0</w:delText>
              </w:r>
            </w:del>
            <w:r>
              <w:rPr>
                <w:rFonts w:asciiTheme="minorHAnsi" w:eastAsia="Times New Roman" w:hAnsiTheme="minorHAnsi" w:cstheme="minorHAnsi"/>
                <w:sz w:val="16"/>
                <w:szCs w:val="20"/>
              </w:rPr>
              <w:t>&gt;&gt;</w:t>
            </w:r>
          </w:p>
        </w:tc>
        <w:tc>
          <w:tcPr>
            <w:tcW w:w="458" w:type="pct"/>
            <w:tcBorders>
              <w:top w:val="single" w:sz="4" w:space="0" w:color="auto"/>
              <w:left w:val="single" w:sz="4" w:space="0" w:color="auto"/>
              <w:bottom w:val="single" w:sz="4" w:space="0" w:color="auto"/>
              <w:right w:val="single" w:sz="4" w:space="0" w:color="auto"/>
            </w:tcBorders>
          </w:tcPr>
          <w:p w14:paraId="4EEFADE4" w14:textId="03208ECC"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w:t>
            </w:r>
            <w:ins w:id="285" w:author="Smith, Alexis@Energy" w:date="2019-05-10T11:51:00Z">
              <w:r>
                <w:rPr>
                  <w:rFonts w:asciiTheme="minorHAnsi" w:eastAsia="Times New Roman" w:hAnsiTheme="minorHAnsi" w:cstheme="minorHAnsi"/>
                  <w:sz w:val="16"/>
                  <w:szCs w:val="20"/>
                </w:rPr>
                <w:t>2</w:t>
              </w:r>
            </w:ins>
            <w:del w:id="286" w:author="Smith, Alexis@Energy" w:date="2019-05-10T11:51:00Z">
              <w:r w:rsidDel="00554EE8">
                <w:rPr>
                  <w:rFonts w:asciiTheme="minorHAnsi" w:eastAsia="Times New Roman" w:hAnsiTheme="minorHAnsi" w:cstheme="minorHAnsi"/>
                  <w:sz w:val="16"/>
                  <w:szCs w:val="20"/>
                </w:rPr>
                <w:delText>1</w:delText>
              </w:r>
            </w:del>
            <w:r>
              <w:rPr>
                <w:rFonts w:asciiTheme="minorHAnsi" w:eastAsia="Times New Roman" w:hAnsiTheme="minorHAnsi" w:cstheme="minorHAnsi"/>
                <w:sz w:val="16"/>
                <w:szCs w:val="20"/>
              </w:rPr>
              <w:t>&gt;&gt;</w:t>
            </w:r>
          </w:p>
        </w:tc>
      </w:tr>
      <w:tr w:rsidR="00554EE8" w:rsidRPr="00327949" w14:paraId="3A5022A5" w14:textId="77777777" w:rsidTr="00554EE8">
        <w:trPr>
          <w:cantSplit/>
          <w:trHeight w:val="278"/>
        </w:trPr>
        <w:tc>
          <w:tcPr>
            <w:tcW w:w="372" w:type="pct"/>
            <w:tcBorders>
              <w:top w:val="single" w:sz="4" w:space="0" w:color="auto"/>
              <w:left w:val="single" w:sz="4" w:space="0" w:color="auto"/>
              <w:bottom w:val="single" w:sz="4" w:space="0" w:color="auto"/>
              <w:right w:val="single" w:sz="4" w:space="0" w:color="auto"/>
            </w:tcBorders>
          </w:tcPr>
          <w:p w14:paraId="12A4C7EF"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2" w:type="pct"/>
            <w:tcBorders>
              <w:top w:val="single" w:sz="4" w:space="0" w:color="auto"/>
              <w:left w:val="single" w:sz="4" w:space="0" w:color="auto"/>
              <w:bottom w:val="single" w:sz="4" w:space="0" w:color="auto"/>
              <w:right w:val="single" w:sz="4" w:space="0" w:color="auto"/>
            </w:tcBorders>
          </w:tcPr>
          <w:p w14:paraId="78725B7E" w14:textId="0ED1688E" w:rsidR="00554EE8" w:rsidRPr="00327949" w:rsidDel="0053169A" w:rsidRDefault="00554EE8" w:rsidP="00554EE8">
            <w:pPr>
              <w:spacing w:after="0" w:line="240" w:lineRule="auto"/>
              <w:rPr>
                <w:rFonts w:asciiTheme="minorHAnsi" w:hAnsiTheme="minorHAnsi" w:cstheme="minorHAnsi"/>
                <w:sz w:val="18"/>
                <w:szCs w:val="18"/>
              </w:rPr>
            </w:pPr>
          </w:p>
        </w:tc>
        <w:tc>
          <w:tcPr>
            <w:tcW w:w="460" w:type="pct"/>
            <w:tcBorders>
              <w:top w:val="single" w:sz="4" w:space="0" w:color="auto"/>
              <w:left w:val="single" w:sz="4" w:space="0" w:color="auto"/>
              <w:bottom w:val="single" w:sz="4" w:space="0" w:color="auto"/>
              <w:right w:val="single" w:sz="4" w:space="0" w:color="auto"/>
            </w:tcBorders>
          </w:tcPr>
          <w:p w14:paraId="562CF0AD"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6" w:type="pct"/>
            <w:tcBorders>
              <w:top w:val="single" w:sz="4" w:space="0" w:color="auto"/>
              <w:left w:val="single" w:sz="4" w:space="0" w:color="auto"/>
              <w:bottom w:val="single" w:sz="4" w:space="0" w:color="auto"/>
              <w:right w:val="single" w:sz="4" w:space="0" w:color="auto"/>
            </w:tcBorders>
          </w:tcPr>
          <w:p w14:paraId="1519F916"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33" w:type="pct"/>
            <w:tcBorders>
              <w:top w:val="single" w:sz="4" w:space="0" w:color="auto"/>
              <w:left w:val="single" w:sz="4" w:space="0" w:color="auto"/>
              <w:bottom w:val="single" w:sz="4" w:space="0" w:color="auto"/>
              <w:right w:val="single" w:sz="4" w:space="0" w:color="auto"/>
            </w:tcBorders>
          </w:tcPr>
          <w:p w14:paraId="20758B79"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58746990"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05029388"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99" w:type="pct"/>
            <w:tcBorders>
              <w:top w:val="single" w:sz="4" w:space="0" w:color="auto"/>
              <w:left w:val="single" w:sz="4" w:space="0" w:color="auto"/>
              <w:bottom w:val="single" w:sz="4" w:space="0" w:color="auto"/>
              <w:right w:val="single" w:sz="4" w:space="0" w:color="auto"/>
            </w:tcBorders>
          </w:tcPr>
          <w:p w14:paraId="4EE2703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6" w:type="pct"/>
            <w:tcBorders>
              <w:top w:val="single" w:sz="4" w:space="0" w:color="auto"/>
              <w:left w:val="single" w:sz="4" w:space="0" w:color="auto"/>
              <w:bottom w:val="single" w:sz="4" w:space="0" w:color="auto"/>
              <w:right w:val="single" w:sz="4" w:space="0" w:color="auto"/>
            </w:tcBorders>
          </w:tcPr>
          <w:p w14:paraId="5FF6F2F2"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500" w:type="pct"/>
            <w:tcBorders>
              <w:top w:val="single" w:sz="4" w:space="0" w:color="auto"/>
              <w:left w:val="single" w:sz="4" w:space="0" w:color="auto"/>
              <w:bottom w:val="single" w:sz="4" w:space="0" w:color="auto"/>
              <w:right w:val="single" w:sz="4" w:space="0" w:color="auto"/>
            </w:tcBorders>
          </w:tcPr>
          <w:p w14:paraId="1FD3246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6DBABD03"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58" w:type="pct"/>
            <w:tcBorders>
              <w:top w:val="single" w:sz="4" w:space="0" w:color="auto"/>
              <w:left w:val="single" w:sz="4" w:space="0" w:color="auto"/>
              <w:bottom w:val="single" w:sz="4" w:space="0" w:color="auto"/>
              <w:right w:val="single" w:sz="4" w:space="0" w:color="auto"/>
            </w:tcBorders>
          </w:tcPr>
          <w:p w14:paraId="02275763" w14:textId="08D8517C" w:rsidR="00554EE8" w:rsidRPr="00327949" w:rsidDel="0053169A" w:rsidRDefault="00554EE8" w:rsidP="00554EE8">
            <w:pPr>
              <w:spacing w:after="0" w:line="240" w:lineRule="auto"/>
              <w:rPr>
                <w:rFonts w:asciiTheme="minorHAnsi" w:hAnsiTheme="minorHAnsi" w:cstheme="minorHAnsi"/>
                <w:sz w:val="18"/>
                <w:szCs w:val="18"/>
              </w:rPr>
            </w:pPr>
          </w:p>
        </w:tc>
      </w:tr>
    </w:tbl>
    <w:p w14:paraId="1264387D" w14:textId="0C9D0B2F" w:rsidR="00F1004F" w:rsidRDefault="00F1004F" w:rsidP="00A05A69">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46273624" w:rsidR="00FF28D5"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A05A69">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A05A69">
              <w:rPr>
                <w:rFonts w:asciiTheme="minorHAnsi" w:hAnsiTheme="minorHAnsi" w:cstheme="minorHAnsi"/>
                <w:b/>
                <w:sz w:val="18"/>
                <w:szCs w:val="18"/>
              </w:rPr>
              <w:t xml:space="preserve">Dwelling Unit Water Heating Efficiency Information </w:t>
            </w:r>
          </w:p>
          <w:p w14:paraId="7DDDAFF3" w14:textId="77777777" w:rsidR="001D1F6F"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5BF5D284" w:rsidR="00FF28D5" w:rsidRPr="00A05A69" w:rsidRDefault="00F43DC7"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A05A69">
              <w:rPr>
                <w:rFonts w:cstheme="minorHAnsi"/>
                <w:sz w:val="18"/>
                <w:szCs w:val="20"/>
              </w:rPr>
              <w:t>&lt;&lt;If A0</w:t>
            </w:r>
            <w:ins w:id="287" w:author="Smith, Alexis@Energy" w:date="2019-05-10T11:56:00Z">
              <w:r w:rsidR="00554EE8">
                <w:rPr>
                  <w:rFonts w:cstheme="minorHAnsi"/>
                  <w:sz w:val="18"/>
                  <w:szCs w:val="20"/>
                </w:rPr>
                <w:t>9</w:t>
              </w:r>
            </w:ins>
            <w:del w:id="288" w:author="Smith, Alexis@Energy" w:date="2019-05-10T11:56:00Z">
              <w:r w:rsidR="00E71469" w:rsidDel="00554EE8">
                <w:rPr>
                  <w:rFonts w:cstheme="minorHAnsi"/>
                  <w:sz w:val="18"/>
                  <w:szCs w:val="20"/>
                </w:rPr>
                <w:delText>8</w:delText>
              </w:r>
            </w:del>
            <w:r w:rsidRPr="00A05A69">
              <w:rPr>
                <w:rFonts w:cstheme="minorHAnsi"/>
                <w:sz w:val="18"/>
                <w:szCs w:val="20"/>
              </w:rPr>
              <w:t xml:space="preserve"> “Central DHW Distribution” </w:t>
            </w:r>
            <w:r w:rsidR="001D1F6F">
              <w:rPr>
                <w:rFonts w:cs="Calibri"/>
                <w:sz w:val="18"/>
                <w:szCs w:val="20"/>
              </w:rPr>
              <w:t>≠</w:t>
            </w:r>
            <w:r w:rsidRPr="00A05A69">
              <w:rPr>
                <w:rFonts w:cstheme="minorHAnsi"/>
                <w:sz w:val="18"/>
                <w:szCs w:val="20"/>
              </w:rPr>
              <w:t xml:space="preserve"> “NA”, then display the "section does not apply" message; else display this entire table &gt;&gt;</w:t>
            </w:r>
          </w:p>
        </w:tc>
      </w:tr>
      <w:tr w:rsidR="00FF28D5" w:rsidRPr="00323F2C" w14:paraId="50AAEAEF"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6954D2F3"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60C014E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Insulation </w:t>
            </w:r>
          </w:p>
          <w:p w14:paraId="617F3CA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A05A69"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EFD3B91"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F28D5" w:rsidRPr="00323F2C" w14:paraId="7C34D908"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0A911BCF"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ins w:id="289" w:author="Smith, Alexis@Energy" w:date="2019-05-10T11:56:00Z">
              <w:r w:rsidR="00554EE8">
                <w:rPr>
                  <w:rFonts w:asciiTheme="minorHAnsi" w:eastAsia="Times New Roman" w:hAnsiTheme="minorHAnsi" w:cstheme="minorHAnsi"/>
                  <w:sz w:val="18"/>
                  <w:szCs w:val="20"/>
                </w:rPr>
                <w:t>2</w:t>
              </w:r>
            </w:ins>
            <w:del w:id="290" w:author="Smith, Alexis@Energy" w:date="2019-05-10T11:56:00Z">
              <w:r w:rsidRPr="00A05A69" w:rsidDel="00554EE8">
                <w:rPr>
                  <w:rFonts w:asciiTheme="minorHAnsi" w:eastAsia="Times New Roman" w:hAnsiTheme="minorHAnsi" w:cstheme="minorHAnsi"/>
                  <w:sz w:val="18"/>
                  <w:szCs w:val="20"/>
                </w:rPr>
                <w:delText>1</w:delText>
              </w:r>
            </w:del>
            <w:r w:rsidRPr="00A05A69">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38AF36E" w14:textId="07471A96" w:rsidR="00D85E3F" w:rsidRDefault="00FF28D5"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w:t>
            </w:r>
            <w:r w:rsidR="00D85E3F">
              <w:rPr>
                <w:rFonts w:asciiTheme="minorHAnsi" w:eastAsia="Times New Roman" w:hAnsiTheme="minorHAnsi" w:cstheme="minorHAnsi"/>
                <w:sz w:val="18"/>
                <w:szCs w:val="20"/>
              </w:rPr>
              <w:t xml:space="preserve"> reference values from CF1R; if parent CF1R = CF1R-ADD, ALT or NCB, then value = NA; else if parent = CF1R-PRF, then allowed values are:</w:t>
            </w:r>
          </w:p>
          <w:p w14:paraId="14A9A2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4AD72B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1EB161AC" w:rsidR="00FF28D5" w:rsidRPr="00A05A69" w:rsidRDefault="00D85E3F"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*Thermal Efficiency</w:t>
            </w:r>
            <w:r w:rsidRPr="00A05A69" w:rsidDel="00D85E3F">
              <w:rPr>
                <w:rFonts w:asciiTheme="minorHAnsi" w:eastAsia="Times New Roman" w:hAnsiTheme="minorHAnsi" w:cstheme="minorHAnsi"/>
                <w:sz w:val="18"/>
                <w:szCs w:val="20"/>
              </w:rPr>
              <w:t xml:space="preserve"> </w:t>
            </w:r>
            <w:r w:rsidR="00FF28D5" w:rsidRPr="00A05A69">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4F8602FF"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eastAsia="Times New Roman"/>
                <w:sz w:val="18"/>
                <w:szCs w:val="20"/>
              </w:rPr>
              <w:t>&lt;&lt;</w:t>
            </w:r>
            <w:r w:rsidRPr="00A05A69">
              <w:rPr>
                <w:sz w:val="18"/>
              </w:rPr>
              <w:t xml:space="preserve"> </w:t>
            </w:r>
            <w:r w:rsidRPr="00A05A69">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32DDBDB"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12AA4FC1" w14:textId="71585DFC"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48A882B1" w14:textId="219C1A8C" w:rsidR="00FF28D5" w:rsidRPr="00A05A69" w:rsidDel="00132963" w:rsidRDefault="00FF28D5" w:rsidP="00A05A69">
            <w:pPr>
              <w:keepNext/>
              <w:tabs>
                <w:tab w:val="left" w:pos="2160"/>
                <w:tab w:val="left" w:pos="2700"/>
                <w:tab w:val="left" w:pos="3420"/>
                <w:tab w:val="left" w:pos="3780"/>
                <w:tab w:val="left" w:pos="5760"/>
                <w:tab w:val="left" w:pos="7212"/>
              </w:tabs>
              <w:spacing w:after="0" w:line="240" w:lineRule="auto"/>
              <w:rPr>
                <w:del w:id="291" w:author="Michael K Shewmaker" w:date="2019-02-26T14:43:00Z"/>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w:t>
            </w:r>
            <w:del w:id="292" w:author="Michael K Shewmaker" w:date="2019-02-26T14:43:00Z">
              <w:r w:rsidRPr="00A05A69" w:rsidDel="00132963">
                <w:rPr>
                  <w:rFonts w:asciiTheme="minorHAnsi" w:eastAsia="Times New Roman" w:hAnsiTheme="minorHAnsi" w:cstheme="minorHAnsi"/>
                  <w:sz w:val="18"/>
                  <w:szCs w:val="20"/>
                </w:rPr>
                <w:delText xml:space="preserve"> If CF1R-PRF-01, then, if TankOutside=true, then report ‘Outside’; else report TankZone;</w:delText>
              </w:r>
            </w:del>
          </w:p>
          <w:p w14:paraId="2AC2549D" w14:textId="0424F8C8" w:rsidR="00FF28D5" w:rsidRPr="00A05A69"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del w:id="293" w:author="Michael K Shewmaker" w:date="2019-02-26T14:43:00Z">
              <w:r w:rsidRPr="00A05A69" w:rsidDel="00132963">
                <w:rPr>
                  <w:rFonts w:asciiTheme="minorHAnsi" w:eastAsia="Times New Roman" w:hAnsiTheme="minorHAnsi" w:cstheme="minorHAnsi"/>
                  <w:sz w:val="18"/>
                  <w:szCs w:val="20"/>
                </w:rPr>
                <w:delText>Else reference prescriptive CF1R</w:delText>
              </w:r>
            </w:del>
            <w:ins w:id="294" w:author="Michael K Shewmaker" w:date="2019-02-26T14:43:00Z">
              <w:r w:rsidR="00132963">
                <w:rPr>
                  <w:rFonts w:asciiTheme="minorHAnsi" w:eastAsia="Times New Roman" w:hAnsiTheme="minorHAnsi" w:cstheme="minorHAnsi"/>
                  <w:sz w:val="18"/>
                  <w:szCs w:val="20"/>
                </w:rPr>
                <w:t>Reference value from CF1R</w:t>
              </w:r>
            </w:ins>
            <w:r w:rsidRPr="00A05A69">
              <w:rPr>
                <w:rFonts w:asciiTheme="minorHAnsi" w:eastAsia="Times New Roman" w:hAnsiTheme="minorHAnsi" w:cstheme="minorHAnsi"/>
                <w:sz w:val="18"/>
                <w:szCs w:val="20"/>
              </w:rPr>
              <w:t>&gt;&gt;</w:t>
            </w:r>
          </w:p>
        </w:tc>
      </w:tr>
      <w:tr w:rsidR="00FF28D5" w:rsidRPr="00323F2C" w14:paraId="5FD3FA69"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A05A69"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3A56CA">
        <w:trPr>
          <w:cantSplit/>
          <w:trHeight w:val="144"/>
        </w:trPr>
        <w:tc>
          <w:tcPr>
            <w:tcW w:w="10773" w:type="dxa"/>
            <w:gridSpan w:val="7"/>
            <w:tcBorders>
              <w:top w:val="single" w:sz="4" w:space="0" w:color="auto"/>
              <w:left w:val="single" w:sz="4" w:space="0" w:color="auto"/>
              <w:bottom w:val="single" w:sz="4" w:space="0" w:color="auto"/>
              <w:right w:val="single" w:sz="4" w:space="0" w:color="auto"/>
            </w:tcBorders>
          </w:tcPr>
          <w:p w14:paraId="0A00FFB6" w14:textId="0333BFC8" w:rsidR="00F43DC7"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A05A69">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A05A69">
              <w:rPr>
                <w:rFonts w:asciiTheme="minorHAnsi" w:hAnsiTheme="minorHAnsi" w:cstheme="minorHAnsi"/>
                <w:b/>
                <w:sz w:val="18"/>
                <w:szCs w:val="18"/>
              </w:rPr>
              <w:t xml:space="preserve"> Dwelling Unit Water Heating Efficiency Information </w:t>
            </w:r>
          </w:p>
          <w:p w14:paraId="531C8FD9" w14:textId="77777777" w:rsidR="00EB7683"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2DAB1E52" w:rsidR="00F43DC7" w:rsidRPr="00A05A69" w:rsidRDefault="00E71469"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w:t>
            </w:r>
            <w:ins w:id="295" w:author="Smith, Alexis@Energy" w:date="2019-05-10T11:56:00Z">
              <w:r w:rsidR="00554EE8">
                <w:rPr>
                  <w:rFonts w:asciiTheme="minorHAnsi" w:eastAsia="Times New Roman" w:hAnsiTheme="minorHAnsi" w:cstheme="minorHAnsi"/>
                  <w:sz w:val="18"/>
                  <w:szCs w:val="20"/>
                </w:rPr>
                <w:t>9</w:t>
              </w:r>
            </w:ins>
            <w:del w:id="296" w:author="Smith, Alexis@Energy" w:date="2019-05-10T11:56:00Z">
              <w:r w:rsidDel="00554EE8">
                <w:rPr>
                  <w:rFonts w:asciiTheme="minorHAnsi" w:eastAsia="Times New Roman" w:hAnsiTheme="minorHAnsi" w:cstheme="minorHAnsi"/>
                  <w:sz w:val="18"/>
                  <w:szCs w:val="20"/>
                </w:rPr>
                <w:delText>8</w:delText>
              </w:r>
            </w:del>
            <w:r w:rsidR="00F43DC7" w:rsidRPr="00A05A69">
              <w:rPr>
                <w:rFonts w:asciiTheme="minorHAnsi" w:eastAsia="Times New Roman" w:hAnsiTheme="minorHAnsi" w:cstheme="minorHAnsi"/>
                <w:sz w:val="18"/>
                <w:szCs w:val="20"/>
              </w:rPr>
              <w:t xml:space="preserve"> “Central DHW Distribution” </w:t>
            </w:r>
            <w:r w:rsidR="001D1F6F">
              <w:rPr>
                <w:rFonts w:asciiTheme="minorHAnsi" w:eastAsia="Times New Roman" w:hAnsiTheme="minorHAnsi" w:cstheme="minorHAnsi"/>
                <w:sz w:val="18"/>
                <w:szCs w:val="20"/>
              </w:rPr>
              <w:t>≠</w:t>
            </w:r>
            <w:r w:rsidR="00F43DC7" w:rsidRPr="00A05A69">
              <w:rPr>
                <w:rFonts w:asciiTheme="minorHAnsi" w:eastAsia="Times New Roman" w:hAnsiTheme="minorHAnsi" w:cstheme="minorHAnsi"/>
                <w:sz w:val="18"/>
                <w:szCs w:val="20"/>
              </w:rPr>
              <w:t xml:space="preserve"> “NA”, then display the "section does not apply" message; else display this entire table &gt;&gt;</w:t>
            </w:r>
          </w:p>
        </w:tc>
      </w:tr>
      <w:tr w:rsidR="00F43DC7" w:rsidRPr="00323F2C" w14:paraId="07282A38"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1554"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1554"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1554"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1201"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1323"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14" w:type="dxa"/>
            <w:tcBorders>
              <w:top w:val="single" w:sz="4" w:space="0" w:color="auto"/>
              <w:left w:val="single" w:sz="4" w:space="0" w:color="auto"/>
              <w:bottom w:val="single" w:sz="4" w:space="0" w:color="auto"/>
              <w:right w:val="single" w:sz="4" w:space="0" w:color="auto"/>
            </w:tcBorders>
            <w:vAlign w:val="center"/>
          </w:tcPr>
          <w:p w14:paraId="5E15D8B9" w14:textId="73510C22"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1554"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1554"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1554"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19DFB83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1201"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Exterior Insul.</w:t>
            </w:r>
          </w:p>
          <w:p w14:paraId="371AC967"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1323"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14" w:type="dxa"/>
            <w:tcBorders>
              <w:top w:val="single" w:sz="4" w:space="0" w:color="auto"/>
              <w:left w:val="single" w:sz="4" w:space="0" w:color="auto"/>
              <w:bottom w:val="single" w:sz="4" w:space="0" w:color="auto"/>
              <w:right w:val="single" w:sz="4" w:space="0" w:color="auto"/>
            </w:tcBorders>
            <w:vAlign w:val="bottom"/>
          </w:tcPr>
          <w:p w14:paraId="19AD42DF" w14:textId="58591DA9"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43DC7" w:rsidRPr="00323F2C" w14:paraId="66670E71"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tcPr>
          <w:p w14:paraId="251CD951" w14:textId="2543A548"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ins w:id="297" w:author="Smith, Alexis@Energy" w:date="2019-05-10T11:56:00Z">
              <w:r w:rsidR="00554EE8">
                <w:rPr>
                  <w:rFonts w:asciiTheme="minorHAnsi" w:eastAsia="Times New Roman" w:hAnsiTheme="minorHAnsi" w:cstheme="minorHAnsi"/>
                  <w:sz w:val="18"/>
                  <w:szCs w:val="20"/>
                </w:rPr>
                <w:t>2</w:t>
              </w:r>
            </w:ins>
            <w:del w:id="298" w:author="Smith, Alexis@Energy" w:date="2019-05-10T11:56:00Z">
              <w:r w:rsidRPr="00A05A69" w:rsidDel="00554EE8">
                <w:rPr>
                  <w:rFonts w:asciiTheme="minorHAnsi" w:eastAsia="Times New Roman" w:hAnsiTheme="minorHAnsi" w:cstheme="minorHAnsi"/>
                  <w:sz w:val="18"/>
                  <w:szCs w:val="20"/>
                </w:rPr>
                <w:delText>1</w:delText>
              </w:r>
            </w:del>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5EC9B411" w14:textId="664BB2D5"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Heater Type (C02)</w:t>
            </w:r>
            <w:ins w:id="299" w:author="Smith, Alexis@Energy" w:date="2019-03-15T08:43:00Z">
              <w:r w:rsidR="0005484E">
                <w:rPr>
                  <w:rFonts w:asciiTheme="minorHAnsi" w:eastAsia="Times New Roman" w:hAnsiTheme="minorHAnsi" w:cstheme="minorHAnsi"/>
                  <w:sz w:val="18"/>
                  <w:szCs w:val="20"/>
                </w:rPr>
                <w:t>.</w:t>
              </w:r>
              <w:r w:rsidR="0005484E" w:rsidRPr="005828AE">
                <w:rPr>
                  <w:rFonts w:asciiTheme="minorHAnsi" w:eastAsia="Times New Roman" w:hAnsiTheme="minorHAnsi" w:cstheme="minorHAnsi"/>
                  <w:sz w:val="18"/>
                  <w:szCs w:val="20"/>
                </w:rPr>
                <w:t xml:space="preserve"> Value may be NA if </w:t>
              </w:r>
              <w:r w:rsidR="0005484E" w:rsidRPr="00DF1B84">
                <w:rPr>
                  <w:rFonts w:asciiTheme="minorHAnsi" w:eastAsia="Times New Roman" w:hAnsiTheme="minorHAnsi" w:cstheme="minorHAnsi"/>
                  <w:sz w:val="18"/>
                  <w:szCs w:val="20"/>
                </w:rPr>
                <w:t>C</w:t>
              </w:r>
              <w:r w:rsidR="0005484E" w:rsidRPr="005828AE">
                <w:rPr>
                  <w:rFonts w:asciiTheme="minorHAnsi" w:eastAsia="Times New Roman" w:hAnsiTheme="minorHAnsi" w:cstheme="minorHAnsi"/>
                  <w:sz w:val="18"/>
                  <w:szCs w:val="20"/>
                </w:rPr>
                <w:t>0</w:t>
              </w:r>
              <w:r w:rsidR="0005484E">
                <w:rPr>
                  <w:rFonts w:asciiTheme="minorHAnsi" w:eastAsia="Times New Roman" w:hAnsiTheme="minorHAnsi" w:cstheme="minorHAnsi"/>
                  <w:sz w:val="18"/>
                  <w:szCs w:val="20"/>
                </w:rPr>
                <w:t>2</w:t>
              </w:r>
              <w:r w:rsidR="0005484E" w:rsidRPr="005828AE">
                <w:rPr>
                  <w:rFonts w:asciiTheme="minorHAnsi" w:eastAsia="Times New Roman" w:hAnsiTheme="minorHAnsi" w:cstheme="minorHAnsi"/>
                  <w:sz w:val="18"/>
                  <w:szCs w:val="20"/>
                </w:rPr>
                <w:t xml:space="preserve"> is NA </w:t>
              </w:r>
            </w:ins>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7B0DE07D" w14:textId="2B6E1706"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A05A69">
              <w:rPr>
                <w:rFonts w:asciiTheme="minorHAnsi" w:eastAsia="Times New Roman" w:hAnsiTheme="minorHAnsi" w:cstheme="minorHAnsi"/>
                <w:sz w:val="18"/>
                <w:szCs w:val="20"/>
              </w:rPr>
              <w:t>3 to comply, else flag non-compliant values and do not allow the doc to be registered &gt;&gt;</w:t>
            </w:r>
          </w:p>
        </w:tc>
        <w:tc>
          <w:tcPr>
            <w:tcW w:w="1554" w:type="dxa"/>
            <w:tcBorders>
              <w:top w:val="single" w:sz="4" w:space="0" w:color="auto"/>
              <w:left w:val="single" w:sz="4" w:space="0" w:color="auto"/>
              <w:bottom w:val="single" w:sz="4" w:space="0" w:color="auto"/>
              <w:right w:val="single" w:sz="4" w:space="0" w:color="auto"/>
            </w:tcBorders>
          </w:tcPr>
          <w:p w14:paraId="5E6A2653" w14:textId="7DFB19E8"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04 is NA &gt;&gt;</w:t>
            </w:r>
          </w:p>
        </w:tc>
        <w:tc>
          <w:tcPr>
            <w:tcW w:w="1201" w:type="dxa"/>
            <w:tcBorders>
              <w:top w:val="single" w:sz="4" w:space="0" w:color="auto"/>
              <w:left w:val="single" w:sz="4" w:space="0" w:color="auto"/>
              <w:bottom w:val="single" w:sz="4" w:space="0" w:color="auto"/>
              <w:right w:val="single" w:sz="4" w:space="0" w:color="auto"/>
            </w:tcBorders>
          </w:tcPr>
          <w:p w14:paraId="294D355D" w14:textId="6ACCB8D0"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05 is NA &gt;&gt;</w:t>
            </w:r>
          </w:p>
        </w:tc>
        <w:tc>
          <w:tcPr>
            <w:tcW w:w="1323" w:type="dxa"/>
            <w:tcBorders>
              <w:top w:val="single" w:sz="4" w:space="0" w:color="auto"/>
              <w:left w:val="single" w:sz="4" w:space="0" w:color="auto"/>
              <w:bottom w:val="single" w:sz="4" w:space="0" w:color="auto"/>
              <w:right w:val="single" w:sz="4" w:space="0" w:color="auto"/>
            </w:tcBorders>
          </w:tcPr>
          <w:p w14:paraId="5F926BC3" w14:textId="18C18EAA"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C9553B">
              <w:rPr>
                <w:rFonts w:asciiTheme="minorHAnsi" w:eastAsia="Times New Roman" w:hAnsiTheme="minorHAnsi" w:cstheme="minorHAnsi"/>
                <w:sz w:val="18"/>
                <w:szCs w:val="20"/>
              </w:rPr>
              <w:t xml:space="preserve">, </w:t>
            </w:r>
            <w:r w:rsidR="00C9553B" w:rsidRPr="00A05A69">
              <w:rPr>
                <w:rFonts w:asciiTheme="minorHAnsi" w:eastAsia="Times New Roman" w:hAnsiTheme="minorHAnsi" w:cstheme="minorHAnsi"/>
                <w:sz w:val="18"/>
                <w:szCs w:val="20"/>
              </w:rPr>
              <w:t>else flag non-compliant values and do not allow the doc to be registered.</w:t>
            </w:r>
            <w:r w:rsidRPr="00A05A69">
              <w:rPr>
                <w:rFonts w:asciiTheme="minorHAnsi" w:eastAsia="Times New Roman" w:hAnsiTheme="minorHAnsi" w:cstheme="minorHAnsi"/>
                <w:sz w:val="18"/>
                <w:szCs w:val="20"/>
              </w:rPr>
              <w:t xml:space="preserve"> NA is allowed only if Water Heater Type = Consumer Instantaneous or Commercial Instantaneous&gt;&gt;</w:t>
            </w:r>
          </w:p>
        </w:tc>
        <w:tc>
          <w:tcPr>
            <w:tcW w:w="2114" w:type="dxa"/>
            <w:tcBorders>
              <w:top w:val="single" w:sz="4" w:space="0" w:color="auto"/>
              <w:left w:val="single" w:sz="4" w:space="0" w:color="auto"/>
              <w:bottom w:val="single" w:sz="4" w:space="0" w:color="auto"/>
              <w:right w:val="single" w:sz="4" w:space="0" w:color="auto"/>
            </w:tcBorders>
          </w:tcPr>
          <w:p w14:paraId="12050A41" w14:textId="4F96EFD6" w:rsidR="00F43DC7" w:rsidRPr="00A05A69"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w:t>
            </w:r>
            <w:del w:id="300" w:author="Michael K Shewmaker" w:date="2019-02-26T14:43:00Z">
              <w:r w:rsidRPr="00A05A69" w:rsidDel="00132963">
                <w:rPr>
                  <w:rFonts w:asciiTheme="minorHAnsi" w:eastAsia="Times New Roman" w:hAnsiTheme="minorHAnsi" w:cstheme="minorHAnsi"/>
                  <w:sz w:val="18"/>
                  <w:szCs w:val="20"/>
                </w:rPr>
                <w:delText xml:space="preserve">User input value; check value must be = value in </w:delText>
              </w:r>
              <w:r w:rsidR="00574862" w:rsidDel="00132963">
                <w:rPr>
                  <w:rFonts w:asciiTheme="minorHAnsi" w:eastAsia="Times New Roman" w:hAnsiTheme="minorHAnsi" w:cstheme="minorHAnsi"/>
                  <w:sz w:val="18"/>
                  <w:szCs w:val="20"/>
                </w:rPr>
                <w:delText xml:space="preserve">C7 </w:delText>
              </w:r>
              <w:r w:rsidRPr="00A05A69" w:rsidDel="00132963">
                <w:rPr>
                  <w:rFonts w:asciiTheme="minorHAnsi" w:eastAsia="Times New Roman" w:hAnsiTheme="minorHAnsi" w:cstheme="minorHAnsi"/>
                  <w:sz w:val="18"/>
                  <w:szCs w:val="20"/>
                </w:rPr>
                <w:delText>to comply, else flag non-compliant values and do not allow the doc to be registered. Value may be NA if CF1R value is NA</w:delText>
              </w:r>
            </w:del>
            <w:ins w:id="301" w:author="Michael K Shewmaker" w:date="2019-02-26T14:43:00Z">
              <w:r w:rsidR="00132963">
                <w:rPr>
                  <w:rFonts w:asciiTheme="minorHAnsi" w:eastAsia="Times New Roman" w:hAnsiTheme="minorHAnsi" w:cstheme="minorHAnsi"/>
                  <w:sz w:val="18"/>
                  <w:szCs w:val="20"/>
                </w:rPr>
                <w:t>Reference value from C07</w:t>
              </w:r>
            </w:ins>
            <w:r w:rsidRPr="00A05A69">
              <w:rPr>
                <w:rFonts w:asciiTheme="minorHAnsi" w:eastAsia="Times New Roman" w:hAnsiTheme="minorHAnsi" w:cstheme="minorHAnsi"/>
                <w:sz w:val="18"/>
                <w:szCs w:val="20"/>
              </w:rPr>
              <w:t xml:space="preserve"> &gt;&gt;</w:t>
            </w:r>
          </w:p>
        </w:tc>
      </w:tr>
      <w:tr w:rsidR="00F43DC7" w:rsidRPr="00323F2C" w14:paraId="1BFCF610"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01"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23"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4"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3A56CA" w:rsidRPr="00323F2C" w14:paraId="0955ECF0" w14:textId="77777777" w:rsidTr="00450E94">
        <w:trPr>
          <w:cantSplit/>
          <w:trHeight w:val="144"/>
        </w:trPr>
        <w:tc>
          <w:tcPr>
            <w:tcW w:w="1473" w:type="dxa"/>
            <w:tcBorders>
              <w:top w:val="single" w:sz="4" w:space="0" w:color="auto"/>
              <w:left w:val="single" w:sz="4" w:space="0" w:color="auto"/>
              <w:bottom w:val="single" w:sz="4" w:space="0" w:color="auto"/>
              <w:right w:val="single" w:sz="4" w:space="0" w:color="auto"/>
            </w:tcBorders>
          </w:tcPr>
          <w:p w14:paraId="0105CEB7" w14:textId="1ABD235D" w:rsidR="003A56CA" w:rsidRPr="00A05A69" w:rsidRDefault="00132ED8"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hAnsiTheme="minorHAnsi" w:cstheme="minorHAnsi"/>
                <w:sz w:val="18"/>
                <w:szCs w:val="18"/>
              </w:rPr>
              <w:t>08</w:t>
            </w:r>
          </w:p>
        </w:tc>
        <w:tc>
          <w:tcPr>
            <w:tcW w:w="1554" w:type="dxa"/>
            <w:tcBorders>
              <w:top w:val="single" w:sz="4" w:space="0" w:color="auto"/>
              <w:left w:val="single" w:sz="4" w:space="0" w:color="auto"/>
              <w:bottom w:val="single" w:sz="4" w:space="0" w:color="auto"/>
              <w:right w:val="single" w:sz="4" w:space="0" w:color="auto"/>
            </w:tcBorders>
          </w:tcPr>
          <w:p w14:paraId="56D7E2B3" w14:textId="5EB7C7D9" w:rsidR="003A56CA" w:rsidRPr="00A05A69" w:rsidRDefault="003A56CA"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Compliance Statement</w:t>
            </w:r>
          </w:p>
        </w:tc>
        <w:tc>
          <w:tcPr>
            <w:tcW w:w="7746" w:type="dxa"/>
            <w:gridSpan w:val="5"/>
            <w:tcBorders>
              <w:top w:val="single" w:sz="4" w:space="0" w:color="auto"/>
              <w:left w:val="single" w:sz="4" w:space="0" w:color="auto"/>
              <w:bottom w:val="single" w:sz="4" w:space="0" w:color="auto"/>
              <w:right w:val="single" w:sz="4" w:space="0" w:color="auto"/>
            </w:tcBorders>
          </w:tcPr>
          <w:p w14:paraId="076358E5" w14:textId="548AE15B" w:rsidR="003A56CA" w:rsidRPr="00A05A69" w:rsidRDefault="003A56CA" w:rsidP="00F5526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 xml:space="preserve">&lt;&lt;calculated field: If D03 </w:t>
            </w:r>
            <w:r w:rsidR="00F5526F">
              <w:rPr>
                <w:rFonts w:eastAsia="Times New Roman"/>
                <w:sz w:val="18"/>
                <w:szCs w:val="18"/>
              </w:rPr>
              <w:t xml:space="preserve">= NA or D03 </w:t>
            </w:r>
            <w:r>
              <w:rPr>
                <w:rFonts w:eastAsia="Times New Roman" w:cs="Calibri"/>
                <w:sz w:val="18"/>
                <w:szCs w:val="18"/>
              </w:rPr>
              <w:t>≥</w:t>
            </w:r>
            <w:r>
              <w:rPr>
                <w:rFonts w:eastAsia="Times New Roman"/>
                <w:sz w:val="18"/>
                <w:szCs w:val="18"/>
              </w:rPr>
              <w:t xml:space="preserve"> C03, D</w:t>
            </w:r>
            <w:r w:rsidR="00F5526F">
              <w:rPr>
                <w:rFonts w:eastAsia="Times New Roman"/>
                <w:sz w:val="18"/>
                <w:szCs w:val="18"/>
              </w:rPr>
              <w:t>0</w:t>
            </w:r>
            <w:r>
              <w:rPr>
                <w:rFonts w:eastAsia="Times New Roman"/>
                <w:sz w:val="18"/>
                <w:szCs w:val="18"/>
              </w:rPr>
              <w:t xml:space="preserve">4 </w:t>
            </w:r>
            <w:r w:rsidR="00F5526F">
              <w:rPr>
                <w:rFonts w:eastAsia="Times New Roman"/>
                <w:sz w:val="18"/>
                <w:szCs w:val="18"/>
              </w:rPr>
              <w:t xml:space="preserve">= NA or D04 </w:t>
            </w:r>
            <w:r>
              <w:rPr>
                <w:rFonts w:eastAsia="Times New Roman" w:cs="Calibri"/>
                <w:sz w:val="18"/>
                <w:szCs w:val="18"/>
              </w:rPr>
              <w:t>≤</w:t>
            </w:r>
            <w:r w:rsidRPr="005460CB">
              <w:rPr>
                <w:rFonts w:eastAsia="Times New Roman"/>
                <w:sz w:val="18"/>
                <w:szCs w:val="18"/>
              </w:rPr>
              <w:t xml:space="preserve"> </w:t>
            </w:r>
            <w:r>
              <w:rPr>
                <w:rFonts w:eastAsia="Times New Roman"/>
                <w:sz w:val="18"/>
                <w:szCs w:val="18"/>
              </w:rPr>
              <w:t>C04, D05</w:t>
            </w:r>
            <w:r w:rsidR="00F5526F">
              <w:rPr>
                <w:rFonts w:eastAsia="Times New Roman"/>
                <w:sz w:val="18"/>
                <w:szCs w:val="18"/>
              </w:rPr>
              <w:t xml:space="preserve"> = NA or D05</w:t>
            </w:r>
            <w:r>
              <w:rPr>
                <w:rFonts w:eastAsia="Times New Roman"/>
                <w:sz w:val="18"/>
                <w:szCs w:val="18"/>
              </w:rPr>
              <w:t xml:space="preserve"> </w:t>
            </w:r>
            <w:r>
              <w:rPr>
                <w:rFonts w:eastAsia="Times New Roman" w:cs="Calibri"/>
                <w:sz w:val="18"/>
                <w:szCs w:val="18"/>
              </w:rPr>
              <w:t>≥</w:t>
            </w:r>
            <w:r>
              <w:rPr>
                <w:rFonts w:eastAsia="Times New Roman"/>
                <w:sz w:val="18"/>
                <w:szCs w:val="18"/>
              </w:rPr>
              <w:t xml:space="preserve"> C05, D06 = C06, and D07 = C07, then display result = System complies; else display result = system does not comply&gt;&gt;</w:t>
            </w:r>
          </w:p>
        </w:tc>
      </w:tr>
    </w:tbl>
    <w:p w14:paraId="2FCBBD3C" w14:textId="77777777" w:rsidR="00F1004F" w:rsidRPr="00A05A69"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A05A69">
        <w:trPr>
          <w:trHeight w:val="144"/>
        </w:trPr>
        <w:tc>
          <w:tcPr>
            <w:tcW w:w="11016" w:type="dxa"/>
            <w:gridSpan w:val="3"/>
            <w:tcBorders>
              <w:top w:val="single" w:sz="4" w:space="0" w:color="auto"/>
              <w:bottom w:val="single" w:sz="4" w:space="0" w:color="auto"/>
            </w:tcBorders>
            <w:vAlign w:val="center"/>
          </w:tcPr>
          <w:p w14:paraId="25B48481"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E</w:t>
            </w:r>
            <w:r w:rsidR="00526D3D" w:rsidRPr="00A05A69">
              <w:rPr>
                <w:rFonts w:asciiTheme="minorHAnsi" w:hAnsiTheme="minorHAnsi" w:cstheme="minorHAnsi"/>
                <w:b/>
                <w:sz w:val="18"/>
                <w:szCs w:val="18"/>
              </w:rPr>
              <w:t>. Installed Water Heater Manufacturer Information</w:t>
            </w:r>
          </w:p>
          <w:p w14:paraId="41D9AF14" w14:textId="09D91CDF" w:rsidR="001D1F6F" w:rsidRPr="00A05A69" w:rsidRDefault="001D1F6F"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1D1F6F">
              <w:rPr>
                <w:rFonts w:asciiTheme="minorHAnsi" w:eastAsia="Times New Roman" w:hAnsiTheme="minorHAnsi" w:cstheme="minorHAnsi"/>
                <w:sz w:val="18"/>
                <w:szCs w:val="18"/>
              </w:rPr>
              <w:t>&lt;&lt;If A0</w:t>
            </w:r>
            <w:ins w:id="302" w:author="Smith, Alexis@Energy" w:date="2019-05-10T11:57:00Z">
              <w:r w:rsidR="00554EE8">
                <w:rPr>
                  <w:rFonts w:asciiTheme="minorHAnsi" w:eastAsia="Times New Roman" w:hAnsiTheme="minorHAnsi" w:cstheme="minorHAnsi"/>
                  <w:sz w:val="18"/>
                  <w:szCs w:val="18"/>
                </w:rPr>
                <w:t>9</w:t>
              </w:r>
            </w:ins>
            <w:del w:id="303" w:author="Smith, Alexis@Energy" w:date="2019-05-10T11:57:00Z">
              <w:r w:rsidRPr="001D1F6F" w:rsidDel="00554EE8">
                <w:rPr>
                  <w:rFonts w:asciiTheme="minorHAnsi" w:eastAsia="Times New Roman" w:hAnsiTheme="minorHAnsi" w:cstheme="minorHAnsi"/>
                  <w:sz w:val="18"/>
                  <w:szCs w:val="18"/>
                </w:rPr>
                <w:delText>8</w:delText>
              </w:r>
            </w:del>
            <w:r w:rsidRPr="001D1F6F">
              <w:rPr>
                <w:rFonts w:asciiTheme="minorHAnsi" w:eastAsia="Times New Roman" w:hAnsiTheme="minorHAnsi" w:cstheme="minorHAnsi"/>
                <w:sz w:val="18"/>
                <w:szCs w:val="18"/>
              </w:rPr>
              <w:t xml:space="preserve"> “Central DHW Distribution” ≠“NA”, then display the "section does not apply" message; else display this entire table &gt;&gt;</w:t>
            </w:r>
          </w:p>
        </w:tc>
      </w:tr>
      <w:tr w:rsidR="00526D3D" w:rsidRPr="00323F2C" w14:paraId="3A0A7CF5" w14:textId="77777777" w:rsidTr="00A05A69">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r>
      <w:tr w:rsidR="00526D3D" w:rsidRPr="00323F2C" w14:paraId="059CA8FC"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Model Number</w:t>
            </w:r>
          </w:p>
        </w:tc>
      </w:tr>
      <w:tr w:rsidR="00C309E7" w:rsidRPr="00323F2C" w14:paraId="3F103E34" w14:textId="77777777" w:rsidTr="00A05A69">
        <w:trPr>
          <w:trHeight w:val="144"/>
        </w:trPr>
        <w:tc>
          <w:tcPr>
            <w:tcW w:w="1198" w:type="dxa"/>
            <w:tcBorders>
              <w:top w:val="single" w:sz="4" w:space="0" w:color="auto"/>
              <w:bottom w:val="single" w:sz="4" w:space="0" w:color="auto"/>
              <w:right w:val="single" w:sz="4" w:space="0" w:color="auto"/>
            </w:tcBorders>
          </w:tcPr>
          <w:p w14:paraId="660B7BE0" w14:textId="54809159"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A05A69">
              <w:rPr>
                <w:rFonts w:asciiTheme="minorHAnsi" w:eastAsia="Times New Roman" w:hAnsiTheme="minorHAnsi" w:cstheme="minorHAnsi"/>
                <w:sz w:val="18"/>
                <w:szCs w:val="18"/>
              </w:rPr>
              <w:t>0</w:t>
            </w:r>
            <w:ins w:id="304" w:author="Smith, Alexis@Energy" w:date="2019-05-10T11:56:00Z">
              <w:r w:rsidR="00554EE8">
                <w:rPr>
                  <w:rFonts w:asciiTheme="minorHAnsi" w:eastAsia="Times New Roman" w:hAnsiTheme="minorHAnsi" w:cstheme="minorHAnsi"/>
                  <w:sz w:val="18"/>
                  <w:szCs w:val="18"/>
                </w:rPr>
                <w:t>2</w:t>
              </w:r>
            </w:ins>
            <w:del w:id="305" w:author="Smith, Alexis@Energy" w:date="2019-05-10T11:56:00Z">
              <w:r w:rsidRPr="00A05A69" w:rsidDel="00554EE8">
                <w:rPr>
                  <w:rFonts w:asciiTheme="minorHAnsi" w:eastAsia="Times New Roman" w:hAnsiTheme="minorHAnsi" w:cstheme="minorHAnsi"/>
                  <w:sz w:val="18"/>
                  <w:szCs w:val="18"/>
                </w:rPr>
                <w:delText>1</w:delText>
              </w:r>
            </w:del>
            <w:r w:rsidRPr="00A05A69">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r>
      <w:tr w:rsidR="00C309E7" w:rsidRPr="00323F2C" w14:paraId="6D821420"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062"/>
        <w:gridCol w:w="8213"/>
      </w:tblGrid>
      <w:tr w:rsidR="00B843FA" w:rsidRPr="00B843FA" w14:paraId="2664D56C" w14:textId="77777777" w:rsidTr="002C7351">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C7351">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gridSpan w:val="2"/>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C7351">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gridSpan w:val="2"/>
            <w:vAlign w:val="center"/>
          </w:tcPr>
          <w:p w14:paraId="72E8DDFA"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B843FA" w:rsidRPr="00B843FA" w14:paraId="4DE928D5" w14:textId="77777777" w:rsidTr="002C7351">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gridSpan w:val="2"/>
            <w:vAlign w:val="center"/>
          </w:tcPr>
          <w:p w14:paraId="5BF0078C" w14:textId="4A64E40C"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56E6DEB4"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71FA8A03" w14:textId="77777777" w:rsidR="00B843FA" w:rsidRPr="00B843FA" w:rsidRDefault="00B843FA" w:rsidP="00B843FA">
            <w:pPr>
              <w:keepNext/>
              <w:numPr>
                <w:ilvl w:val="1"/>
                <w:numId w:val="44"/>
              </w:numPr>
              <w:autoSpaceDE w:val="0"/>
              <w:autoSpaceDN w:val="0"/>
              <w:adjustRightInd w:val="0"/>
              <w:spacing w:after="0" w:line="240" w:lineRule="auto"/>
              <w:ind w:left="828"/>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 proof and non-crushable casing or sleeve.</w:t>
            </w:r>
          </w:p>
          <w:p w14:paraId="338D8123"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569FF2DB"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3C05E1C4"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47460688"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p>
          <w:p w14:paraId="0ED9A059"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C7351">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gridSpan w:val="2"/>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3EB6C9E6" w14:textId="77777777"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The conductor shall be labeled with the work “Spare” on both ends; and</w:t>
            </w:r>
          </w:p>
          <w:p w14:paraId="056C47DD" w14:textId="6EF43DFB"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p>
          <w:p w14:paraId="741E2CAE"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p>
          <w:p w14:paraId="44A508AB"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p>
        </w:tc>
      </w:tr>
      <w:tr w:rsidR="002C7351" w:rsidRPr="00B843FA" w14:paraId="0B619868" w14:textId="77777777" w:rsidTr="00383FC8">
        <w:trPr>
          <w:trHeight w:val="144"/>
          <w:tblHeader/>
        </w:trPr>
        <w:tc>
          <w:tcPr>
            <w:tcW w:w="705" w:type="dxa"/>
            <w:vAlign w:val="center"/>
          </w:tcPr>
          <w:p w14:paraId="1446F6D9" w14:textId="7FC415A7"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05</w:t>
            </w:r>
          </w:p>
        </w:tc>
        <w:tc>
          <w:tcPr>
            <w:tcW w:w="2062" w:type="dxa"/>
            <w:vAlign w:val="center"/>
          </w:tcPr>
          <w:p w14:paraId="35FAFCEB" w14:textId="48E22626"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Verification Status:</w:t>
            </w:r>
          </w:p>
        </w:tc>
        <w:tc>
          <w:tcPr>
            <w:tcW w:w="8213" w:type="dxa"/>
            <w:vAlign w:val="center"/>
          </w:tcPr>
          <w:p w14:paraId="26DE54B3"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A642926"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01789E67" w14:textId="2F8B73A4" w:rsidR="002C7351" w:rsidRPr="002C7351" w:rsidRDefault="002C735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2C7351">
              <w:rPr>
                <w:sz w:val="18"/>
                <w:szCs w:val="18"/>
                <w:u w:val="single"/>
              </w:rPr>
              <w:t>All N/A</w:t>
            </w:r>
            <w:r w:rsidRPr="002C7351">
              <w:rPr>
                <w:sz w:val="18"/>
                <w:szCs w:val="18"/>
              </w:rPr>
              <w:t xml:space="preserve"> - This entire table is not applicable</w:t>
            </w:r>
          </w:p>
        </w:tc>
      </w:tr>
      <w:tr w:rsidR="002C7351" w:rsidRPr="00B843FA" w14:paraId="04F65F74" w14:textId="77777777" w:rsidTr="00383FC8">
        <w:trPr>
          <w:trHeight w:val="144"/>
          <w:tblHeader/>
        </w:trPr>
        <w:tc>
          <w:tcPr>
            <w:tcW w:w="705" w:type="dxa"/>
          </w:tcPr>
          <w:p w14:paraId="38174421" w14:textId="0F0B74AC"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06</w:t>
            </w:r>
          </w:p>
        </w:tc>
        <w:tc>
          <w:tcPr>
            <w:tcW w:w="10275" w:type="dxa"/>
            <w:gridSpan w:val="2"/>
            <w:vAlign w:val="center"/>
          </w:tcPr>
          <w:p w14:paraId="6F9D69F2" w14:textId="1B955B0E"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rsidRPr="00B843FA" w14:paraId="13419051" w14:textId="77777777" w:rsidTr="00383FC8">
        <w:trPr>
          <w:trHeight w:val="144"/>
          <w:tblHeader/>
        </w:trPr>
        <w:tc>
          <w:tcPr>
            <w:tcW w:w="10980" w:type="dxa"/>
            <w:gridSpan w:val="3"/>
          </w:tcPr>
          <w:p w14:paraId="65268ECF" w14:textId="2AFAA724"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44A4E55" w14:textId="3B79CFA4"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2C7351" w:rsidRPr="008D6F63" w14:paraId="3CAFD68B" w14:textId="77777777" w:rsidTr="002C7351">
        <w:tc>
          <w:tcPr>
            <w:tcW w:w="10795" w:type="dxa"/>
            <w:gridSpan w:val="9"/>
          </w:tcPr>
          <w:p w14:paraId="4CCF01E8" w14:textId="77777777" w:rsidR="002C7351" w:rsidRPr="008D6F63" w:rsidRDefault="002C7351"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5764FB28" w14:textId="77777777" w:rsidR="00C605D1" w:rsidRPr="00C605D1" w:rsidRDefault="00C605D1" w:rsidP="00C605D1">
            <w:pPr>
              <w:spacing w:after="0" w:line="240" w:lineRule="auto"/>
              <w:rPr>
                <w:ins w:id="306" w:author="Tam, Danny@Energy" w:date="2019-03-26T10:26:00Z"/>
                <w:rFonts w:cstheme="minorHAnsi"/>
                <w:sz w:val="18"/>
                <w:szCs w:val="20"/>
              </w:rPr>
            </w:pPr>
            <w:ins w:id="307" w:author="Tam, Danny@Energy" w:date="2019-03-26T10:26:00Z">
              <w:r w:rsidRPr="00C605D1">
                <w:rPr>
                  <w:rFonts w:cstheme="minorHAnsi"/>
                  <w:sz w:val="18"/>
                  <w:szCs w:val="20"/>
                </w:rPr>
                <w:t>For dwelling units with multiple systems, enter the master bath distance and kitchen distance to the closest water heater, and enter the average of the furthest fixture to each water heater.</w:t>
              </w:r>
            </w:ins>
          </w:p>
          <w:p w14:paraId="3C88FFB1" w14:textId="0D3B2FAB" w:rsidR="002C7351" w:rsidRPr="008D6F63" w:rsidDel="00C605D1" w:rsidRDefault="00C605D1" w:rsidP="00C605D1">
            <w:pPr>
              <w:spacing w:after="0" w:line="240" w:lineRule="auto"/>
              <w:rPr>
                <w:del w:id="308" w:author="Tam, Danny@Energy" w:date="2019-03-26T10:26:00Z"/>
                <w:rFonts w:cstheme="minorHAnsi"/>
                <w:sz w:val="18"/>
                <w:szCs w:val="18"/>
              </w:rPr>
            </w:pPr>
            <w:ins w:id="309" w:author="Tam, Danny@Energy" w:date="2019-03-26T10:26:00Z">
              <w:r w:rsidRPr="00C605D1">
                <w:rPr>
                  <w:rFonts w:cstheme="minorHAnsi"/>
                  <w:sz w:val="18"/>
                  <w:szCs w:val="20"/>
                </w:rPr>
                <w:t>&lt;&lt; Require one row for each dwelling identified in Table A with A1</w:t>
              </w:r>
            </w:ins>
            <w:ins w:id="310" w:author="Smith, Alexis@Energy" w:date="2019-05-10T11:57:00Z">
              <w:r w:rsidR="00211E93">
                <w:rPr>
                  <w:rFonts w:cstheme="minorHAnsi"/>
                  <w:sz w:val="18"/>
                  <w:szCs w:val="20"/>
                </w:rPr>
                <w:t>1</w:t>
              </w:r>
            </w:ins>
            <w:ins w:id="311" w:author="Tam, Danny@Energy" w:date="2019-03-26T10:26:00Z">
              <w:del w:id="312" w:author="Smith, Alexis@Energy" w:date="2019-05-10T11:57:00Z">
                <w:r w:rsidRPr="00C605D1" w:rsidDel="00211E93">
                  <w:rPr>
                    <w:rFonts w:cstheme="minorHAnsi"/>
                    <w:sz w:val="18"/>
                    <w:szCs w:val="20"/>
                  </w:rPr>
                  <w:delText>0</w:delText>
                </w:r>
              </w:del>
              <w:r w:rsidRPr="00C605D1">
                <w:rPr>
                  <w:rFonts w:cstheme="minorHAnsi"/>
                  <w:sz w:val="18"/>
                  <w:szCs w:val="20"/>
                </w:rPr>
                <w:t xml:space="preserve"> = Expanded.  If no dwelling in A1</w:t>
              </w:r>
            </w:ins>
            <w:ins w:id="313" w:author="Smith, Alexis@Energy" w:date="2019-05-10T11:57:00Z">
              <w:r w:rsidR="00211E93">
                <w:rPr>
                  <w:rFonts w:cstheme="minorHAnsi"/>
                  <w:sz w:val="18"/>
                  <w:szCs w:val="20"/>
                </w:rPr>
                <w:t>1</w:t>
              </w:r>
            </w:ins>
            <w:ins w:id="314" w:author="Tam, Danny@Energy" w:date="2019-03-26T10:26:00Z">
              <w:del w:id="315" w:author="Smith, Alexis@Energy" w:date="2019-05-10T11:57:00Z">
                <w:r w:rsidRPr="00C605D1" w:rsidDel="00211E93">
                  <w:rPr>
                    <w:rFonts w:cstheme="minorHAnsi"/>
                    <w:sz w:val="18"/>
                    <w:szCs w:val="20"/>
                  </w:rPr>
                  <w:delText>0</w:delText>
                </w:r>
              </w:del>
              <w:r w:rsidRPr="00C605D1">
                <w:rPr>
                  <w:rFonts w:cstheme="minorHAnsi"/>
                  <w:sz w:val="18"/>
                  <w:szCs w:val="20"/>
                </w:rPr>
                <w:t xml:space="preserve"> = Expanded, then display section does not apply message&gt;&gt;</w:t>
              </w:r>
            </w:ins>
            <w:del w:id="316" w:author="Tam, Danny@Energy" w:date="2019-03-26T10:26:00Z">
              <w:r w:rsidR="002C7351" w:rsidDel="00C605D1">
                <w:rPr>
                  <w:rFonts w:cstheme="minorHAnsi"/>
                  <w:sz w:val="20"/>
                  <w:szCs w:val="20"/>
                </w:rPr>
                <w:delText>F</w:delText>
              </w:r>
              <w:r w:rsidR="002C7351" w:rsidRPr="00622A76" w:rsidDel="00C605D1">
                <w:rPr>
                  <w:rFonts w:cstheme="minorHAnsi"/>
                  <w:sz w:val="20"/>
                  <w:szCs w:val="20"/>
                </w:rPr>
                <w:delText xml:space="preserve">or dwelling units with multiple systems, only allow one value to be entered for both master bath distance and kitchen distance. </w:delText>
              </w:r>
              <w:r w:rsidR="002C7351" w:rsidRPr="008D6F63" w:rsidDel="00C605D1">
                <w:rPr>
                  <w:rFonts w:cstheme="minorHAnsi"/>
                  <w:sz w:val="18"/>
                  <w:szCs w:val="18"/>
                </w:rPr>
                <w:delText xml:space="preserve"> </w:delText>
              </w:r>
            </w:del>
          </w:p>
          <w:p w14:paraId="6EC5FE0B" w14:textId="23FB3224" w:rsidR="002C7351" w:rsidRPr="008D6F63" w:rsidRDefault="002C7351">
            <w:pPr>
              <w:spacing w:after="0" w:line="240" w:lineRule="auto"/>
              <w:rPr>
                <w:rFonts w:cstheme="minorHAnsi"/>
                <w:sz w:val="18"/>
                <w:szCs w:val="18"/>
              </w:rPr>
            </w:pPr>
            <w:del w:id="317" w:author="Tam, Danny@Energy" w:date="2019-03-26T10:26:00Z">
              <w:r w:rsidRPr="008D6F63" w:rsidDel="00C605D1">
                <w:rPr>
                  <w:rFonts w:cstheme="minorHAnsi"/>
                  <w:sz w:val="18"/>
                  <w:szCs w:val="18"/>
                </w:rPr>
                <w:delText>&lt;&lt;</w:delText>
              </w:r>
              <w:r w:rsidDel="00C605D1">
                <w:rPr>
                  <w:rFonts w:cstheme="minorHAnsi"/>
                  <w:sz w:val="18"/>
                  <w:szCs w:val="18"/>
                </w:rPr>
                <w:delText xml:space="preserve">Require one row where </w:delText>
              </w:r>
              <w:r w:rsidRPr="008D6F63" w:rsidDel="00C605D1">
                <w:rPr>
                  <w:rFonts w:cstheme="minorHAnsi"/>
                  <w:sz w:val="18"/>
                  <w:szCs w:val="18"/>
                </w:rPr>
                <w:delText>A10 “Compact Distrib.” = “Expanded”; else display the "section does not apply" message&gt;&gt;</w:delText>
              </w:r>
            </w:del>
          </w:p>
        </w:tc>
      </w:tr>
      <w:tr w:rsidR="002C7351" w:rsidRPr="00AC2387" w14:paraId="67F446C6" w14:textId="77777777" w:rsidTr="002C7351">
        <w:tc>
          <w:tcPr>
            <w:tcW w:w="980" w:type="dxa"/>
            <w:gridSpan w:val="2"/>
          </w:tcPr>
          <w:p w14:paraId="40C677B9" w14:textId="77777777" w:rsidR="002C7351" w:rsidRDefault="002C7351" w:rsidP="00DF413D">
            <w:pPr>
              <w:spacing w:after="0"/>
              <w:jc w:val="center"/>
              <w:rPr>
                <w:rFonts w:cstheme="minorHAnsi"/>
                <w:sz w:val="20"/>
                <w:szCs w:val="20"/>
              </w:rPr>
            </w:pPr>
            <w:r>
              <w:rPr>
                <w:rFonts w:cstheme="minorHAnsi"/>
                <w:sz w:val="20"/>
                <w:szCs w:val="20"/>
              </w:rPr>
              <w:t>01</w:t>
            </w:r>
          </w:p>
        </w:tc>
        <w:tc>
          <w:tcPr>
            <w:tcW w:w="1445" w:type="dxa"/>
            <w:gridSpan w:val="2"/>
          </w:tcPr>
          <w:p w14:paraId="18EBDD42" w14:textId="77777777" w:rsidR="002C7351" w:rsidRDefault="002C7351" w:rsidP="00DF413D">
            <w:pPr>
              <w:spacing w:after="0"/>
              <w:jc w:val="center"/>
              <w:rPr>
                <w:rFonts w:cstheme="minorHAnsi"/>
                <w:sz w:val="20"/>
                <w:szCs w:val="20"/>
              </w:rPr>
            </w:pPr>
            <w:r>
              <w:rPr>
                <w:rFonts w:cstheme="minorHAnsi"/>
                <w:sz w:val="20"/>
                <w:szCs w:val="20"/>
              </w:rPr>
              <w:t>02</w:t>
            </w:r>
          </w:p>
        </w:tc>
        <w:tc>
          <w:tcPr>
            <w:tcW w:w="1343" w:type="dxa"/>
            <w:vAlign w:val="bottom"/>
          </w:tcPr>
          <w:p w14:paraId="2B93F9C8" w14:textId="77777777" w:rsidR="002C7351" w:rsidRDefault="002C7351" w:rsidP="00DF413D">
            <w:pPr>
              <w:spacing w:after="0"/>
              <w:jc w:val="center"/>
              <w:rPr>
                <w:rFonts w:cstheme="minorHAnsi"/>
                <w:sz w:val="20"/>
                <w:szCs w:val="20"/>
              </w:rPr>
            </w:pPr>
            <w:r>
              <w:rPr>
                <w:rFonts w:cstheme="minorHAnsi"/>
                <w:sz w:val="20"/>
                <w:szCs w:val="20"/>
              </w:rPr>
              <w:t>03</w:t>
            </w:r>
          </w:p>
        </w:tc>
        <w:tc>
          <w:tcPr>
            <w:tcW w:w="1447" w:type="dxa"/>
          </w:tcPr>
          <w:p w14:paraId="66E22819" w14:textId="77777777" w:rsidR="002C7351" w:rsidRDefault="002C7351" w:rsidP="00DF413D">
            <w:pPr>
              <w:spacing w:after="0"/>
              <w:jc w:val="center"/>
              <w:rPr>
                <w:rFonts w:cstheme="minorHAnsi"/>
                <w:sz w:val="20"/>
                <w:szCs w:val="20"/>
              </w:rPr>
            </w:pPr>
            <w:r>
              <w:rPr>
                <w:rFonts w:cstheme="minorHAnsi"/>
                <w:sz w:val="20"/>
                <w:szCs w:val="20"/>
              </w:rPr>
              <w:t>04</w:t>
            </w:r>
          </w:p>
        </w:tc>
        <w:tc>
          <w:tcPr>
            <w:tcW w:w="1620" w:type="dxa"/>
          </w:tcPr>
          <w:p w14:paraId="0D293B00" w14:textId="77777777" w:rsidR="002C7351" w:rsidRDefault="002C7351" w:rsidP="00DF413D">
            <w:pPr>
              <w:spacing w:after="0"/>
              <w:jc w:val="center"/>
              <w:rPr>
                <w:rFonts w:cstheme="minorHAnsi"/>
                <w:sz w:val="20"/>
                <w:szCs w:val="20"/>
              </w:rPr>
            </w:pPr>
            <w:r>
              <w:rPr>
                <w:rFonts w:cstheme="minorHAnsi"/>
                <w:sz w:val="20"/>
                <w:szCs w:val="20"/>
              </w:rPr>
              <w:t>05</w:t>
            </w:r>
          </w:p>
        </w:tc>
        <w:tc>
          <w:tcPr>
            <w:tcW w:w="2610" w:type="dxa"/>
          </w:tcPr>
          <w:p w14:paraId="01C92268" w14:textId="77777777" w:rsidR="002C7351" w:rsidRDefault="002C7351" w:rsidP="00DF413D">
            <w:pPr>
              <w:spacing w:after="0"/>
              <w:jc w:val="center"/>
              <w:rPr>
                <w:rFonts w:cstheme="minorHAnsi"/>
                <w:sz w:val="20"/>
                <w:szCs w:val="20"/>
              </w:rPr>
            </w:pPr>
            <w:r>
              <w:rPr>
                <w:rFonts w:cstheme="minorHAnsi"/>
                <w:sz w:val="20"/>
                <w:szCs w:val="20"/>
              </w:rPr>
              <w:t>06</w:t>
            </w:r>
          </w:p>
        </w:tc>
        <w:tc>
          <w:tcPr>
            <w:tcW w:w="1350" w:type="dxa"/>
          </w:tcPr>
          <w:p w14:paraId="1C399420" w14:textId="77777777" w:rsidR="002C7351" w:rsidRDefault="002C7351" w:rsidP="00DF413D">
            <w:pPr>
              <w:spacing w:after="0"/>
              <w:jc w:val="center"/>
              <w:rPr>
                <w:rFonts w:cstheme="minorHAnsi"/>
                <w:sz w:val="20"/>
                <w:szCs w:val="20"/>
              </w:rPr>
            </w:pPr>
            <w:r>
              <w:rPr>
                <w:rFonts w:cstheme="minorHAnsi"/>
                <w:sz w:val="20"/>
                <w:szCs w:val="20"/>
              </w:rPr>
              <w:t>07</w:t>
            </w:r>
          </w:p>
        </w:tc>
      </w:tr>
      <w:tr w:rsidR="002C7351" w:rsidRPr="00AB4500" w14:paraId="0EE82323" w14:textId="77777777" w:rsidTr="002C7351">
        <w:tc>
          <w:tcPr>
            <w:tcW w:w="980" w:type="dxa"/>
            <w:gridSpan w:val="2"/>
            <w:vAlign w:val="bottom"/>
          </w:tcPr>
          <w:p w14:paraId="214BFEC9" w14:textId="04E60A6B" w:rsidR="002C7351" w:rsidRPr="00AB4500" w:rsidRDefault="002C7351" w:rsidP="00DF413D">
            <w:pPr>
              <w:spacing w:after="0" w:line="240" w:lineRule="auto"/>
              <w:jc w:val="center"/>
              <w:rPr>
                <w:rFonts w:cstheme="minorHAnsi"/>
                <w:sz w:val="18"/>
                <w:szCs w:val="20"/>
              </w:rPr>
            </w:pPr>
            <w:del w:id="318" w:author="Tam, Danny@Energy" w:date="2019-03-26T10:27:00Z">
              <w:r w:rsidRPr="00AB4500" w:rsidDel="00C605D1">
                <w:rPr>
                  <w:rFonts w:cstheme="minorHAnsi"/>
                  <w:sz w:val="18"/>
                  <w:szCs w:val="20"/>
                </w:rPr>
                <w:delText xml:space="preserve">System </w:delText>
              </w:r>
            </w:del>
            <w:ins w:id="319" w:author="Tam, Danny@Energy" w:date="2019-03-26T10:27:00Z">
              <w:r w:rsidR="00C605D1">
                <w:rPr>
                  <w:rFonts w:cstheme="minorHAnsi"/>
                  <w:sz w:val="18"/>
                  <w:szCs w:val="20"/>
                </w:rPr>
                <w:t>Dwelling</w:t>
              </w:r>
              <w:r w:rsidR="00C605D1" w:rsidRPr="00AB4500">
                <w:rPr>
                  <w:rFonts w:cstheme="minorHAnsi"/>
                  <w:sz w:val="18"/>
                  <w:szCs w:val="20"/>
                </w:rPr>
                <w:t xml:space="preserve"> </w:t>
              </w:r>
            </w:ins>
            <w:r w:rsidRPr="00AB4500">
              <w:rPr>
                <w:rFonts w:cstheme="minorHAnsi"/>
                <w:sz w:val="18"/>
                <w:szCs w:val="20"/>
              </w:rPr>
              <w:t>Name</w:t>
            </w:r>
          </w:p>
        </w:tc>
        <w:tc>
          <w:tcPr>
            <w:tcW w:w="1445" w:type="dxa"/>
            <w:gridSpan w:val="2"/>
            <w:vAlign w:val="bottom"/>
          </w:tcPr>
          <w:p w14:paraId="7B7A2B39"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18D9317B" w14:textId="77777777" w:rsidR="002C7351" w:rsidRPr="00AB4500" w:rsidRDefault="002C7351"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F4BF441"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7FE640C5" w14:textId="2E86E7A7" w:rsidR="002C7351" w:rsidRPr="00AB4500" w:rsidRDefault="002C7351" w:rsidP="00DF413D">
            <w:pPr>
              <w:spacing w:after="0" w:line="240" w:lineRule="auto"/>
              <w:jc w:val="center"/>
              <w:rPr>
                <w:sz w:val="18"/>
              </w:rPr>
            </w:pPr>
            <w:r w:rsidRPr="00AB4500">
              <w:rPr>
                <w:rFonts w:cstheme="minorHAnsi"/>
                <w:sz w:val="18"/>
                <w:szCs w:val="20"/>
              </w:rPr>
              <w:t>Furthest Third furthest fixture to Water Heater in feet</w:t>
            </w:r>
            <w:ins w:id="320" w:author="Tam, Danny@Energy" w:date="2019-03-26T10:27:00Z">
              <w:r w:rsidR="00C605D1">
                <w:rPr>
                  <w:rFonts w:cstheme="minorHAnsi"/>
                  <w:sz w:val="18"/>
                  <w:szCs w:val="20"/>
                </w:rPr>
                <w:t xml:space="preserve"> (Avg for multiple water heaters)</w:t>
              </w:r>
            </w:ins>
          </w:p>
        </w:tc>
        <w:tc>
          <w:tcPr>
            <w:tcW w:w="2610" w:type="dxa"/>
            <w:vAlign w:val="bottom"/>
          </w:tcPr>
          <w:p w14:paraId="3F4FB9A1" w14:textId="77777777" w:rsidR="002C7351" w:rsidRPr="00AB4500" w:rsidRDefault="002C7351"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70913D43" w14:textId="77777777" w:rsidR="002C7351" w:rsidRPr="00AB4500" w:rsidRDefault="002C7351" w:rsidP="00DF413D">
            <w:pPr>
              <w:spacing w:after="0" w:line="240" w:lineRule="auto"/>
              <w:jc w:val="center"/>
              <w:rPr>
                <w:sz w:val="18"/>
              </w:rPr>
            </w:pPr>
            <w:r w:rsidRPr="00AB4500">
              <w:rPr>
                <w:rFonts w:cstheme="minorHAnsi"/>
                <w:sz w:val="18"/>
                <w:szCs w:val="20"/>
              </w:rPr>
              <w:t>Qualification Distance</w:t>
            </w:r>
          </w:p>
        </w:tc>
      </w:tr>
      <w:tr w:rsidR="002C7351" w:rsidRPr="00AB4500" w14:paraId="121B0376" w14:textId="77777777" w:rsidTr="002C7351">
        <w:trPr>
          <w:trHeight w:val="305"/>
        </w:trPr>
        <w:tc>
          <w:tcPr>
            <w:tcW w:w="980" w:type="dxa"/>
            <w:gridSpan w:val="2"/>
          </w:tcPr>
          <w:p w14:paraId="7A98A97D" w14:textId="77777777" w:rsidR="002C7351" w:rsidRPr="00AB4500" w:rsidRDefault="002C7351" w:rsidP="00DF413D">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gridSpan w:val="2"/>
          </w:tcPr>
          <w:p w14:paraId="4DAB0DF4" w14:textId="77777777" w:rsidR="002C7351" w:rsidRPr="00AB4500" w:rsidRDefault="002C7351" w:rsidP="00DF413D">
            <w:pPr>
              <w:spacing w:after="0" w:line="240" w:lineRule="auto"/>
              <w:rPr>
                <w:sz w:val="18"/>
                <w:szCs w:val="18"/>
              </w:rPr>
            </w:pPr>
            <w:r w:rsidRPr="00AB4500">
              <w:rPr>
                <w:sz w:val="18"/>
                <w:szCs w:val="18"/>
              </w:rPr>
              <w:t xml:space="preserve">&lt;&lt;if performance, then value = NA; </w:t>
            </w:r>
          </w:p>
          <w:p w14:paraId="3643390F" w14:textId="77777777" w:rsidR="002C7351" w:rsidRPr="00AB4500" w:rsidRDefault="002C7351" w:rsidP="00DF413D">
            <w:pPr>
              <w:spacing w:after="0" w:line="240" w:lineRule="auto"/>
              <w:rPr>
                <w:sz w:val="18"/>
                <w:szCs w:val="18"/>
              </w:rPr>
            </w:pPr>
            <w:r w:rsidRPr="00AB4500">
              <w:rPr>
                <w:sz w:val="18"/>
                <w:szCs w:val="18"/>
              </w:rPr>
              <w:t>Else if prescriptive, user select from list: 1, 2, 3&gt;&gt;</w:t>
            </w:r>
          </w:p>
        </w:tc>
        <w:tc>
          <w:tcPr>
            <w:tcW w:w="1343" w:type="dxa"/>
          </w:tcPr>
          <w:p w14:paraId="4BF0D21C"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70B957F5"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447" w:type="dxa"/>
          </w:tcPr>
          <w:p w14:paraId="11703F67"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1A3D0D64"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620" w:type="dxa"/>
          </w:tcPr>
          <w:p w14:paraId="333766EF"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6F749BBD"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2610" w:type="dxa"/>
          </w:tcPr>
          <w:p w14:paraId="67879559"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5779628E" w14:textId="04244C22" w:rsidR="002C7351" w:rsidRPr="00AB4500" w:rsidRDefault="002C7351" w:rsidP="00DF413D">
            <w:pPr>
              <w:spacing w:after="0" w:line="240" w:lineRule="auto"/>
              <w:rPr>
                <w:sz w:val="18"/>
                <w:szCs w:val="18"/>
              </w:rPr>
            </w:pPr>
            <w:r w:rsidRPr="00AB4500">
              <w:rPr>
                <w:sz w:val="18"/>
                <w:szCs w:val="18"/>
              </w:rPr>
              <w:t>else if prescriptive and A</w:t>
            </w:r>
            <w:ins w:id="321" w:author="Smith, Alexis@Energy" w:date="2019-05-10T11:57:00Z">
              <w:r w:rsidR="00211E93">
                <w:rPr>
                  <w:sz w:val="18"/>
                  <w:szCs w:val="18"/>
                </w:rPr>
                <w:t>10</w:t>
              </w:r>
            </w:ins>
            <w:del w:id="322" w:author="Smith, Alexis@Energy" w:date="2019-05-10T11:57:00Z">
              <w:r w:rsidRPr="00AB4500" w:rsidDel="00211E93">
                <w:rPr>
                  <w:sz w:val="18"/>
                  <w:szCs w:val="18"/>
                </w:rPr>
                <w:delText>09</w:delText>
              </w:r>
            </w:del>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(G03*0.4)</w:t>
            </w:r>
            <w:ins w:id="323" w:author="Tam, Danny@Energy" w:date="2019-03-27T16:22:00Z">
              <w:r w:rsidR="009403AC" w:rsidRPr="00AB4500" w:rsidDel="009403AC">
                <w:rPr>
                  <w:sz w:val="18"/>
                  <w:szCs w:val="18"/>
                </w:rPr>
                <w:t xml:space="preserve"> </w:t>
              </w:r>
              <w:r w:rsidR="009403AC">
                <w:rPr>
                  <w:sz w:val="18"/>
                  <w:szCs w:val="18"/>
                </w:rPr>
                <w:t>+</w:t>
              </w:r>
            </w:ins>
            <w:del w:id="324" w:author="Tam, Danny@Energy" w:date="2019-03-27T16:22:00Z">
              <w:r w:rsidRPr="00AB4500" w:rsidDel="009403AC">
                <w:rPr>
                  <w:sz w:val="18"/>
                  <w:szCs w:val="18"/>
                </w:rPr>
                <w:delText>*</w:delText>
              </w:r>
            </w:del>
            <w:r w:rsidRPr="00AB4500">
              <w:rPr>
                <w:sz w:val="18"/>
                <w:szCs w:val="18"/>
              </w:rPr>
              <w:t>(G04*0.4)</w:t>
            </w:r>
            <w:ins w:id="325" w:author="Tam, Danny@Energy" w:date="2019-03-27T16:22:00Z">
              <w:r w:rsidR="009403AC" w:rsidRPr="00AB4500" w:rsidDel="009403AC">
                <w:rPr>
                  <w:sz w:val="18"/>
                  <w:szCs w:val="18"/>
                </w:rPr>
                <w:t xml:space="preserve"> </w:t>
              </w:r>
              <w:r w:rsidR="009403AC">
                <w:rPr>
                  <w:sz w:val="18"/>
                  <w:szCs w:val="18"/>
                </w:rPr>
                <w:t>+</w:t>
              </w:r>
            </w:ins>
            <w:del w:id="326" w:author="Tam, Danny@Energy" w:date="2019-03-27T16:22:00Z">
              <w:r w:rsidRPr="00AB4500" w:rsidDel="009403AC">
                <w:rPr>
                  <w:sz w:val="18"/>
                  <w:szCs w:val="18"/>
                </w:rPr>
                <w:delText>*</w:delText>
              </w:r>
            </w:del>
            <w:r w:rsidRPr="00AB4500">
              <w:rPr>
                <w:sz w:val="18"/>
                <w:szCs w:val="18"/>
              </w:rPr>
              <w:t>(</w:t>
            </w:r>
            <w:del w:id="327" w:author="Tam, Danny@Energy" w:date="2019-03-26T10:26:00Z">
              <w:r w:rsidRPr="00AB4500" w:rsidDel="00C605D1">
                <w:rPr>
                  <w:sz w:val="18"/>
                  <w:szCs w:val="18"/>
                </w:rPr>
                <w:delText>average of column</w:delText>
              </w:r>
            </w:del>
            <w:r w:rsidRPr="00AB4500">
              <w:rPr>
                <w:sz w:val="18"/>
                <w:szCs w:val="18"/>
              </w:rPr>
              <w:t xml:space="preserve"> G05*0.2);</w:t>
            </w:r>
          </w:p>
          <w:p w14:paraId="66C6B8A7" w14:textId="346EC4E6" w:rsidR="002C7351" w:rsidRPr="00AB4500" w:rsidRDefault="002C7351" w:rsidP="00DF413D">
            <w:pPr>
              <w:spacing w:after="0" w:line="240" w:lineRule="auto"/>
              <w:rPr>
                <w:sz w:val="18"/>
                <w:szCs w:val="18"/>
              </w:rPr>
            </w:pPr>
            <w:r w:rsidRPr="00AB4500">
              <w:rPr>
                <w:sz w:val="18"/>
                <w:szCs w:val="18"/>
              </w:rPr>
              <w:t>else if A</w:t>
            </w:r>
            <w:ins w:id="328" w:author="Smith, Alexis@Energy" w:date="2019-05-10T11:57:00Z">
              <w:r w:rsidR="00211E93">
                <w:rPr>
                  <w:sz w:val="18"/>
                  <w:szCs w:val="18"/>
                </w:rPr>
                <w:t>10</w:t>
              </w:r>
            </w:ins>
            <w:del w:id="329" w:author="Smith, Alexis@Energy" w:date="2019-05-10T11:57:00Z">
              <w:r w:rsidRPr="00AB4500" w:rsidDel="00211E93">
                <w:rPr>
                  <w:sz w:val="18"/>
                  <w:szCs w:val="18"/>
                </w:rPr>
                <w:delText>09</w:delText>
              </w:r>
            </w:del>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70A6BB0D" w14:textId="77777777" w:rsidR="002C7351" w:rsidRDefault="002C7351" w:rsidP="00DF413D">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762E080" w14:textId="77777777" w:rsidR="002C7351" w:rsidRDefault="002C7351" w:rsidP="00DF413D">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374B753A" w14:textId="77777777" w:rsidR="002C7351" w:rsidRPr="00E303B7" w:rsidRDefault="002C7351" w:rsidP="00DF413D">
            <w:pPr>
              <w:spacing w:after="0" w:line="240" w:lineRule="auto"/>
              <w:rPr>
                <w:sz w:val="18"/>
                <w:szCs w:val="18"/>
              </w:rPr>
            </w:pPr>
            <w:r>
              <w:rPr>
                <w:sz w:val="18"/>
                <w:szCs w:val="18"/>
              </w:rPr>
              <w:t>(</w:t>
            </w:r>
            <w:r w:rsidRPr="00CB5461">
              <w:rPr>
                <w:sz w:val="18"/>
                <w:szCs w:val="18"/>
              </w:rPr>
              <w:t>(a+b *CFA)/n</w:t>
            </w:r>
            <w:r>
              <w:rPr>
                <w:sz w:val="18"/>
                <w:szCs w:val="18"/>
              </w:rPr>
              <w:t>) &gt;&gt;</w:t>
            </w:r>
          </w:p>
          <w:p w14:paraId="64DD0D08" w14:textId="77777777" w:rsidR="002C7351" w:rsidRPr="00AB4500" w:rsidRDefault="002C7351" w:rsidP="00DF413D">
            <w:pPr>
              <w:spacing w:after="0"/>
              <w:rPr>
                <w:i/>
                <w:sz w:val="18"/>
                <w:szCs w:val="18"/>
              </w:rPr>
            </w:pPr>
            <w:r w:rsidRPr="00AB4500">
              <w:rPr>
                <w:i/>
                <w:sz w:val="18"/>
                <w:szCs w:val="18"/>
              </w:rPr>
              <w:t>Where:</w:t>
            </w:r>
          </w:p>
          <w:p w14:paraId="0F49D961" w14:textId="77777777" w:rsidR="002C7351" w:rsidRPr="00AB4500" w:rsidRDefault="002C7351" w:rsidP="00DF413D">
            <w:pPr>
              <w:spacing w:after="0" w:line="240" w:lineRule="auto"/>
              <w:rPr>
                <w:i/>
                <w:sz w:val="18"/>
                <w:szCs w:val="18"/>
              </w:rPr>
            </w:pPr>
            <w:r w:rsidRPr="00AB4500">
              <w:rPr>
                <w:i/>
                <w:sz w:val="18"/>
                <w:szCs w:val="18"/>
              </w:rPr>
              <w:t>a, b = Qualification distance coefficients from Table 4.4.6-2 below,</w:t>
            </w:r>
          </w:p>
          <w:p w14:paraId="1F25202D" w14:textId="77777777" w:rsidR="002C7351" w:rsidRPr="00AB4500" w:rsidRDefault="002C7351" w:rsidP="00DF413D">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E503231" w14:textId="4BBA8E48" w:rsidR="002C7351" w:rsidRPr="00AB4500" w:rsidRDefault="002C7351" w:rsidP="00DF413D">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del w:id="330" w:author="Smith, Alexis@Energy" w:date="2019-05-10T11:57:00Z">
              <w:r w:rsidRPr="00AB4500" w:rsidDel="00211E93">
                <w:rPr>
                  <w:i/>
                  <w:sz w:val="18"/>
                  <w:szCs w:val="18"/>
                </w:rPr>
                <w:delText>4</w:delText>
              </w:r>
            </w:del>
            <w:ins w:id="331" w:author="Smith, Alexis@Energy" w:date="2019-05-10T11:57:00Z">
              <w:r w:rsidR="00211E93">
                <w:rPr>
                  <w:i/>
                  <w:sz w:val="18"/>
                  <w:szCs w:val="18"/>
                </w:rPr>
                <w:t>5</w:t>
              </w:r>
            </w:ins>
            <w:r>
              <w:rPr>
                <w:i/>
                <w:sz w:val="18"/>
                <w:szCs w:val="18"/>
              </w:rPr>
              <w:t xml:space="preserve"> </w:t>
            </w:r>
            <w:r w:rsidRPr="00AB4500">
              <w:rPr>
                <w:i/>
                <w:sz w:val="18"/>
                <w:szCs w:val="18"/>
              </w:rPr>
              <w:t>(unitless).</w:t>
            </w:r>
          </w:p>
          <w:p w14:paraId="15A26575" w14:textId="77777777" w:rsidR="002C7351" w:rsidRPr="00AB4500" w:rsidRDefault="002C7351" w:rsidP="00DF413D">
            <w:pPr>
              <w:spacing w:after="0" w:line="240" w:lineRule="auto"/>
              <w:rPr>
                <w:sz w:val="18"/>
                <w:szCs w:val="18"/>
              </w:rPr>
            </w:pPr>
            <w:r w:rsidRPr="00AB4500">
              <w:rPr>
                <w:rFonts w:cstheme="minorHAnsi"/>
                <w:sz w:val="18"/>
                <w:szCs w:val="18"/>
                <w:highlight w:val="yellow"/>
              </w:rPr>
              <w:t xml:space="preserve"> </w:t>
            </w:r>
          </w:p>
        </w:tc>
      </w:tr>
      <w:tr w:rsidR="002C7351" w:rsidRPr="00D37C06" w14:paraId="5E0DE1A0" w14:textId="77777777" w:rsidTr="002C7351">
        <w:tc>
          <w:tcPr>
            <w:tcW w:w="980" w:type="dxa"/>
            <w:gridSpan w:val="2"/>
            <w:tcBorders>
              <w:bottom w:val="single" w:sz="4" w:space="0" w:color="000000"/>
            </w:tcBorders>
          </w:tcPr>
          <w:p w14:paraId="3160840F" w14:textId="77777777" w:rsidR="002C7351" w:rsidRPr="00D37C06" w:rsidRDefault="002C7351" w:rsidP="00DF413D">
            <w:pPr>
              <w:spacing w:after="0"/>
              <w:rPr>
                <w:sz w:val="20"/>
                <w:szCs w:val="20"/>
              </w:rPr>
            </w:pPr>
          </w:p>
        </w:tc>
        <w:tc>
          <w:tcPr>
            <w:tcW w:w="1445" w:type="dxa"/>
            <w:gridSpan w:val="2"/>
            <w:tcBorders>
              <w:bottom w:val="single" w:sz="4" w:space="0" w:color="000000"/>
            </w:tcBorders>
          </w:tcPr>
          <w:p w14:paraId="5EB70425" w14:textId="77777777" w:rsidR="002C7351" w:rsidRPr="00D37C06" w:rsidRDefault="002C7351" w:rsidP="00DF413D">
            <w:pPr>
              <w:spacing w:after="0"/>
              <w:rPr>
                <w:sz w:val="20"/>
                <w:szCs w:val="20"/>
              </w:rPr>
            </w:pPr>
          </w:p>
        </w:tc>
        <w:tc>
          <w:tcPr>
            <w:tcW w:w="1343" w:type="dxa"/>
            <w:tcBorders>
              <w:bottom w:val="single" w:sz="4" w:space="0" w:color="000000"/>
            </w:tcBorders>
          </w:tcPr>
          <w:p w14:paraId="2E26F155" w14:textId="77777777" w:rsidR="002C7351" w:rsidRPr="00D37C06" w:rsidRDefault="002C7351" w:rsidP="00DF413D">
            <w:pPr>
              <w:spacing w:after="0"/>
              <w:rPr>
                <w:sz w:val="20"/>
                <w:szCs w:val="20"/>
              </w:rPr>
            </w:pPr>
          </w:p>
        </w:tc>
        <w:tc>
          <w:tcPr>
            <w:tcW w:w="1447" w:type="dxa"/>
            <w:tcBorders>
              <w:bottom w:val="single" w:sz="4" w:space="0" w:color="000000"/>
            </w:tcBorders>
          </w:tcPr>
          <w:p w14:paraId="27052751" w14:textId="77777777" w:rsidR="002C7351" w:rsidRPr="00D37C06" w:rsidRDefault="002C7351" w:rsidP="00DF413D">
            <w:pPr>
              <w:spacing w:after="0"/>
              <w:rPr>
                <w:sz w:val="20"/>
                <w:szCs w:val="20"/>
              </w:rPr>
            </w:pPr>
          </w:p>
        </w:tc>
        <w:tc>
          <w:tcPr>
            <w:tcW w:w="1620" w:type="dxa"/>
            <w:tcBorders>
              <w:bottom w:val="single" w:sz="4" w:space="0" w:color="000000"/>
            </w:tcBorders>
          </w:tcPr>
          <w:p w14:paraId="0BC21550" w14:textId="77777777" w:rsidR="002C7351" w:rsidRPr="00D37C06" w:rsidRDefault="002C7351" w:rsidP="00DF413D">
            <w:pPr>
              <w:spacing w:after="0"/>
              <w:rPr>
                <w:sz w:val="20"/>
                <w:szCs w:val="20"/>
              </w:rPr>
            </w:pPr>
          </w:p>
        </w:tc>
        <w:tc>
          <w:tcPr>
            <w:tcW w:w="2610" w:type="dxa"/>
            <w:tcBorders>
              <w:bottom w:val="single" w:sz="4" w:space="0" w:color="000000"/>
            </w:tcBorders>
          </w:tcPr>
          <w:p w14:paraId="2FB84B19" w14:textId="77777777" w:rsidR="002C7351" w:rsidRPr="00D37C06" w:rsidRDefault="002C7351" w:rsidP="00DF413D">
            <w:pPr>
              <w:spacing w:after="0"/>
              <w:rPr>
                <w:sz w:val="20"/>
                <w:szCs w:val="20"/>
              </w:rPr>
            </w:pPr>
          </w:p>
        </w:tc>
        <w:tc>
          <w:tcPr>
            <w:tcW w:w="1350" w:type="dxa"/>
            <w:tcBorders>
              <w:bottom w:val="single" w:sz="4" w:space="0" w:color="000000"/>
            </w:tcBorders>
          </w:tcPr>
          <w:p w14:paraId="4C25B7ED" w14:textId="77777777" w:rsidR="002C7351" w:rsidRPr="00D37C06" w:rsidRDefault="002C7351" w:rsidP="00DF413D">
            <w:pPr>
              <w:spacing w:after="0"/>
              <w:rPr>
                <w:sz w:val="20"/>
                <w:szCs w:val="20"/>
              </w:rPr>
            </w:pPr>
          </w:p>
        </w:tc>
      </w:tr>
      <w:tr w:rsidR="002C7351" w14:paraId="0A524FD0" w14:textId="77777777" w:rsidTr="002C7351">
        <w:trPr>
          <w:trHeight w:val="291"/>
        </w:trPr>
        <w:tc>
          <w:tcPr>
            <w:tcW w:w="445" w:type="dxa"/>
            <w:tcBorders>
              <w:top w:val="single" w:sz="4" w:space="0" w:color="auto"/>
            </w:tcBorders>
          </w:tcPr>
          <w:p w14:paraId="5595B1DB" w14:textId="77777777" w:rsidR="002C7351" w:rsidRPr="00AC2387" w:rsidRDefault="002C7351"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6AD50CA0" w14:textId="77777777" w:rsidR="002C7351" w:rsidRPr="00AC2387" w:rsidRDefault="002C7351"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C7351" w14:paraId="55874999" w14:textId="77777777" w:rsidTr="002C7351">
        <w:trPr>
          <w:trHeight w:val="288"/>
        </w:trPr>
        <w:tc>
          <w:tcPr>
            <w:tcW w:w="445" w:type="dxa"/>
          </w:tcPr>
          <w:p w14:paraId="12CC9171" w14:textId="77777777" w:rsidR="002C7351" w:rsidRPr="00AC2387" w:rsidRDefault="002C7351" w:rsidP="00DF413D">
            <w:pPr>
              <w:spacing w:after="0"/>
              <w:rPr>
                <w:rFonts w:cstheme="minorHAnsi"/>
                <w:b/>
                <w:sz w:val="20"/>
                <w:szCs w:val="20"/>
              </w:rPr>
            </w:pPr>
            <w:r>
              <w:rPr>
                <w:rFonts w:cstheme="minorHAnsi"/>
                <w:sz w:val="20"/>
                <w:szCs w:val="18"/>
              </w:rPr>
              <w:t>09</w:t>
            </w:r>
          </w:p>
        </w:tc>
        <w:tc>
          <w:tcPr>
            <w:tcW w:w="10350" w:type="dxa"/>
            <w:gridSpan w:val="8"/>
          </w:tcPr>
          <w:p w14:paraId="4CF45C57" w14:textId="77777777" w:rsidR="002C7351" w:rsidRPr="00AC2387" w:rsidRDefault="002C7351"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C7351" w14:paraId="09986904" w14:textId="77777777" w:rsidTr="002C7351">
        <w:trPr>
          <w:trHeight w:val="288"/>
        </w:trPr>
        <w:tc>
          <w:tcPr>
            <w:tcW w:w="445" w:type="dxa"/>
          </w:tcPr>
          <w:p w14:paraId="421F642C" w14:textId="77777777" w:rsidR="002C7351" w:rsidRPr="00AC2387" w:rsidRDefault="002C7351" w:rsidP="00DF413D">
            <w:pPr>
              <w:spacing w:after="0"/>
              <w:rPr>
                <w:rFonts w:cstheme="minorHAnsi"/>
                <w:b/>
                <w:sz w:val="20"/>
                <w:szCs w:val="20"/>
              </w:rPr>
            </w:pPr>
            <w:r>
              <w:rPr>
                <w:rFonts w:cstheme="minorHAnsi"/>
                <w:sz w:val="20"/>
                <w:szCs w:val="18"/>
              </w:rPr>
              <w:t>10</w:t>
            </w:r>
          </w:p>
        </w:tc>
        <w:tc>
          <w:tcPr>
            <w:tcW w:w="10350" w:type="dxa"/>
            <w:gridSpan w:val="8"/>
          </w:tcPr>
          <w:p w14:paraId="4952D3E9" w14:textId="77777777" w:rsidR="002C7351" w:rsidRPr="00AC2387" w:rsidRDefault="002C7351"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C7351" w14:paraId="147DDE55" w14:textId="77777777" w:rsidTr="002C7351">
        <w:trPr>
          <w:trHeight w:val="288"/>
        </w:trPr>
        <w:tc>
          <w:tcPr>
            <w:tcW w:w="445" w:type="dxa"/>
          </w:tcPr>
          <w:p w14:paraId="370169FD" w14:textId="77777777" w:rsidR="002C7351" w:rsidRPr="00AC2387" w:rsidRDefault="002C7351" w:rsidP="00DF413D">
            <w:pPr>
              <w:spacing w:after="0"/>
              <w:rPr>
                <w:rFonts w:cstheme="minorHAnsi"/>
                <w:b/>
                <w:sz w:val="20"/>
                <w:szCs w:val="20"/>
              </w:rPr>
            </w:pPr>
            <w:r>
              <w:rPr>
                <w:rFonts w:cstheme="minorHAnsi"/>
                <w:sz w:val="20"/>
                <w:szCs w:val="18"/>
              </w:rPr>
              <w:t>11</w:t>
            </w:r>
          </w:p>
        </w:tc>
        <w:tc>
          <w:tcPr>
            <w:tcW w:w="10350" w:type="dxa"/>
            <w:gridSpan w:val="8"/>
          </w:tcPr>
          <w:p w14:paraId="4C4BD6D7" w14:textId="77777777" w:rsidR="002C7351" w:rsidRPr="00AC2387" w:rsidRDefault="002C7351"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C7351" w14:paraId="6B730C06" w14:textId="77777777" w:rsidTr="00383FC8">
        <w:tc>
          <w:tcPr>
            <w:tcW w:w="445" w:type="dxa"/>
            <w:vAlign w:val="center"/>
          </w:tcPr>
          <w:p w14:paraId="38418BF4" w14:textId="2CAA0F1A" w:rsidR="002C7351" w:rsidRPr="00236F4B" w:rsidRDefault="0056485C" w:rsidP="002C7351">
            <w:pPr>
              <w:spacing w:after="0"/>
              <w:rPr>
                <w:rFonts w:cstheme="minorHAnsi"/>
                <w:b/>
                <w:sz w:val="18"/>
                <w:szCs w:val="20"/>
              </w:rPr>
            </w:pPr>
            <w:r>
              <w:rPr>
                <w:rFonts w:cstheme="minorHAnsi"/>
                <w:sz w:val="18"/>
                <w:szCs w:val="18"/>
              </w:rPr>
              <w:t>12</w:t>
            </w:r>
          </w:p>
        </w:tc>
        <w:tc>
          <w:tcPr>
            <w:tcW w:w="1800" w:type="dxa"/>
            <w:gridSpan w:val="2"/>
            <w:vAlign w:val="center"/>
          </w:tcPr>
          <w:p w14:paraId="45A2DFD0" w14:textId="56AA1843" w:rsidR="002C7351" w:rsidRPr="00236F4B" w:rsidRDefault="002C7351" w:rsidP="002C7351">
            <w:pPr>
              <w:spacing w:after="0"/>
              <w:rPr>
                <w:rFonts w:cstheme="minorHAnsi"/>
                <w:b/>
                <w:sz w:val="18"/>
                <w:szCs w:val="20"/>
              </w:rPr>
            </w:pPr>
            <w:r w:rsidRPr="00450E94">
              <w:rPr>
                <w:sz w:val="18"/>
                <w:szCs w:val="18"/>
              </w:rPr>
              <w:t>Verification Status:</w:t>
            </w:r>
          </w:p>
        </w:tc>
        <w:tc>
          <w:tcPr>
            <w:tcW w:w="8550" w:type="dxa"/>
            <w:gridSpan w:val="6"/>
            <w:vAlign w:val="center"/>
          </w:tcPr>
          <w:p w14:paraId="5671A877"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158CD2C"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6DDF0FD" w14:textId="26C3F910" w:rsidR="002C7351" w:rsidRPr="0056485C" w:rsidRDefault="002C7351">
            <w:pPr>
              <w:pStyle w:val="ListParagraph"/>
              <w:numPr>
                <w:ilvl w:val="0"/>
                <w:numId w:val="48"/>
              </w:numPr>
              <w:spacing w:after="0"/>
              <w:rPr>
                <w:rFonts w:cstheme="minorHAnsi"/>
                <w:b/>
                <w:sz w:val="18"/>
                <w:szCs w:val="20"/>
              </w:rPr>
            </w:pPr>
            <w:r w:rsidRPr="0056485C">
              <w:rPr>
                <w:sz w:val="18"/>
                <w:szCs w:val="18"/>
                <w:u w:val="single"/>
              </w:rPr>
              <w:t>All N/A</w:t>
            </w:r>
            <w:r w:rsidRPr="0056485C">
              <w:rPr>
                <w:sz w:val="18"/>
                <w:szCs w:val="18"/>
              </w:rPr>
              <w:t xml:space="preserve"> - This entire table is not applicable</w:t>
            </w:r>
          </w:p>
        </w:tc>
      </w:tr>
      <w:tr w:rsidR="002C7351" w14:paraId="5E1880F9" w14:textId="77777777" w:rsidTr="00383FC8">
        <w:tc>
          <w:tcPr>
            <w:tcW w:w="445" w:type="dxa"/>
          </w:tcPr>
          <w:p w14:paraId="588E00DE" w14:textId="69D41CAF" w:rsidR="002C7351" w:rsidRPr="00236F4B" w:rsidRDefault="0056485C" w:rsidP="002C7351">
            <w:pPr>
              <w:spacing w:after="0"/>
              <w:rPr>
                <w:rFonts w:cstheme="minorHAnsi"/>
                <w:b/>
                <w:sz w:val="18"/>
                <w:szCs w:val="20"/>
              </w:rPr>
            </w:pPr>
            <w:r>
              <w:rPr>
                <w:rFonts w:cstheme="minorHAnsi"/>
                <w:sz w:val="18"/>
                <w:szCs w:val="18"/>
              </w:rPr>
              <w:t>13</w:t>
            </w:r>
          </w:p>
        </w:tc>
        <w:tc>
          <w:tcPr>
            <w:tcW w:w="10350" w:type="dxa"/>
            <w:gridSpan w:val="8"/>
            <w:vAlign w:val="center"/>
          </w:tcPr>
          <w:p w14:paraId="6ECD8948" w14:textId="14B54AC5" w:rsidR="002C7351" w:rsidRPr="00236F4B" w:rsidRDefault="002C7351" w:rsidP="002C7351">
            <w:pPr>
              <w:spacing w:after="0"/>
              <w:rPr>
                <w:rFonts w:cstheme="minorHAnsi"/>
                <w:b/>
                <w:sz w:val="18"/>
                <w:szCs w:val="20"/>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14:paraId="5D5F7A31" w14:textId="77777777" w:rsidTr="002C7351">
        <w:tc>
          <w:tcPr>
            <w:tcW w:w="10795" w:type="dxa"/>
            <w:gridSpan w:val="9"/>
          </w:tcPr>
          <w:p w14:paraId="76E57FA9" w14:textId="0A023040" w:rsidR="002C7351" w:rsidRPr="00236F4B" w:rsidRDefault="002C7351" w:rsidP="002C7351">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1F9674" w14:textId="77162817" w:rsidR="00B843FA" w:rsidRDefault="00B843FA">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2C7351" w:rsidRPr="00352318" w14:paraId="39DC3B93" w14:textId="77777777" w:rsidTr="00383FC8">
        <w:trPr>
          <w:trHeight w:val="530"/>
          <w:jc w:val="center"/>
        </w:trPr>
        <w:tc>
          <w:tcPr>
            <w:tcW w:w="10795" w:type="dxa"/>
            <w:gridSpan w:val="7"/>
          </w:tcPr>
          <w:p w14:paraId="30D4322D" w14:textId="77777777" w:rsidR="002C7351" w:rsidRPr="00352318" w:rsidRDefault="002C7351"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6AA071F" w14:textId="77777777" w:rsidR="00C605D1" w:rsidRPr="00C605D1" w:rsidRDefault="00C605D1" w:rsidP="00C605D1">
            <w:pPr>
              <w:spacing w:after="0" w:line="240" w:lineRule="auto"/>
              <w:rPr>
                <w:ins w:id="332" w:author="Tam, Danny@Energy" w:date="2019-03-26T10:27:00Z"/>
                <w:rFonts w:cstheme="minorHAnsi"/>
                <w:sz w:val="18"/>
                <w:szCs w:val="20"/>
              </w:rPr>
            </w:pPr>
            <w:ins w:id="333" w:author="Tam, Danny@Energy" w:date="2019-03-26T10:27:00Z">
              <w:r w:rsidRPr="00C605D1">
                <w:rPr>
                  <w:rFonts w:cstheme="minorHAnsi"/>
                  <w:sz w:val="18"/>
                  <w:szCs w:val="20"/>
                </w:rPr>
                <w:t>For dwelling units with multiple systems, enter the master bath distance and kitchen distance to the closest water heater, and enter the average of the furthest fixture to each water heater.</w:t>
              </w:r>
            </w:ins>
          </w:p>
          <w:p w14:paraId="5795B945" w14:textId="5B8B37FF" w:rsidR="002C7351" w:rsidRPr="00352318" w:rsidDel="00C605D1" w:rsidRDefault="00C605D1" w:rsidP="00C605D1">
            <w:pPr>
              <w:spacing w:after="0" w:line="240" w:lineRule="auto"/>
              <w:rPr>
                <w:del w:id="334" w:author="Tam, Danny@Energy" w:date="2019-03-26T10:27:00Z"/>
                <w:rFonts w:asciiTheme="minorHAnsi" w:hAnsiTheme="minorHAnsi" w:cstheme="minorHAnsi"/>
                <w:sz w:val="18"/>
                <w:szCs w:val="18"/>
              </w:rPr>
            </w:pPr>
            <w:ins w:id="335" w:author="Tam, Danny@Energy" w:date="2019-03-26T10:27:00Z">
              <w:r w:rsidRPr="00C605D1">
                <w:rPr>
                  <w:rFonts w:cstheme="minorHAnsi"/>
                  <w:sz w:val="18"/>
                  <w:szCs w:val="20"/>
                </w:rPr>
                <w:t>&lt;&lt; Require one row for each dwelling identified in Table A with A1</w:t>
              </w:r>
            </w:ins>
            <w:ins w:id="336" w:author="Smith, Alexis@Energy" w:date="2019-05-10T11:58:00Z">
              <w:r w:rsidR="00211E93">
                <w:rPr>
                  <w:rFonts w:cstheme="minorHAnsi"/>
                  <w:sz w:val="18"/>
                  <w:szCs w:val="20"/>
                </w:rPr>
                <w:t>1</w:t>
              </w:r>
            </w:ins>
            <w:ins w:id="337" w:author="Tam, Danny@Energy" w:date="2019-03-26T10:27:00Z">
              <w:del w:id="338" w:author="Smith, Alexis@Energy" w:date="2019-05-10T11:58:00Z">
                <w:r w:rsidRPr="00C605D1" w:rsidDel="00211E93">
                  <w:rPr>
                    <w:rFonts w:cstheme="minorHAnsi"/>
                    <w:sz w:val="18"/>
                    <w:szCs w:val="20"/>
                  </w:rPr>
                  <w:delText>0</w:delText>
                </w:r>
              </w:del>
              <w:r w:rsidRPr="00C605D1">
                <w:rPr>
                  <w:rFonts w:cstheme="minorHAnsi"/>
                  <w:sz w:val="18"/>
                  <w:szCs w:val="20"/>
                </w:rPr>
                <w:t xml:space="preserve"> = Basic.  If no dwelling in A1</w:t>
              </w:r>
            </w:ins>
            <w:ins w:id="339" w:author="Smith, Alexis@Energy" w:date="2019-05-10T11:58:00Z">
              <w:r w:rsidR="00211E93">
                <w:rPr>
                  <w:rFonts w:cstheme="minorHAnsi"/>
                  <w:sz w:val="18"/>
                  <w:szCs w:val="20"/>
                </w:rPr>
                <w:t>1</w:t>
              </w:r>
            </w:ins>
            <w:ins w:id="340" w:author="Tam, Danny@Energy" w:date="2019-03-26T10:27:00Z">
              <w:del w:id="341" w:author="Smith, Alexis@Energy" w:date="2019-05-10T11:58:00Z">
                <w:r w:rsidRPr="00C605D1" w:rsidDel="00211E93">
                  <w:rPr>
                    <w:rFonts w:cstheme="minorHAnsi"/>
                    <w:sz w:val="18"/>
                    <w:szCs w:val="20"/>
                  </w:rPr>
                  <w:delText>0</w:delText>
                </w:r>
              </w:del>
              <w:r w:rsidRPr="00C605D1">
                <w:rPr>
                  <w:rFonts w:cstheme="minorHAnsi"/>
                  <w:sz w:val="18"/>
                  <w:szCs w:val="20"/>
                </w:rPr>
                <w:t xml:space="preserve"> = Basic, then display section does not apply message&gt;&gt;</w:t>
              </w:r>
            </w:ins>
            <w:del w:id="342" w:author="Tam, Danny@Energy" w:date="2019-03-26T10:27:00Z">
              <w:r w:rsidR="002C7351" w:rsidRPr="00352318" w:rsidDel="00C605D1">
                <w:rPr>
                  <w:rFonts w:asciiTheme="minorHAnsi" w:hAnsiTheme="minorHAnsi" w:cstheme="minorHAnsi"/>
                  <w:sz w:val="18"/>
                  <w:szCs w:val="18"/>
                </w:rPr>
                <w:delText xml:space="preserve">For dwelling units with multiple systems, only allow one value to be entered for both master bath distance and kitchen distance. </w:delText>
              </w:r>
            </w:del>
          </w:p>
          <w:p w14:paraId="25F16C80" w14:textId="060DDE83" w:rsidR="002C7351" w:rsidRPr="00352318" w:rsidRDefault="00383FC8">
            <w:pPr>
              <w:spacing w:after="0" w:line="240" w:lineRule="auto"/>
              <w:rPr>
                <w:rFonts w:asciiTheme="minorHAnsi" w:hAnsiTheme="minorHAnsi" w:cstheme="minorHAnsi"/>
                <w:sz w:val="18"/>
                <w:szCs w:val="18"/>
              </w:rPr>
            </w:pPr>
            <w:ins w:id="343" w:author="Smith, Alexis@Energy" w:date="2019-03-21T15:35:00Z">
              <w:del w:id="344" w:author="Tam, Danny@Energy" w:date="2019-03-26T10:27:00Z">
                <w:r w:rsidRPr="008D6F63" w:rsidDel="00C605D1">
                  <w:rPr>
                    <w:rFonts w:cstheme="minorHAnsi"/>
                    <w:sz w:val="18"/>
                    <w:szCs w:val="18"/>
                  </w:rPr>
                  <w:delText>&lt;&lt;</w:delText>
                </w:r>
                <w:r w:rsidDel="00C605D1">
                  <w:rPr>
                    <w:rFonts w:cstheme="minorHAnsi"/>
                    <w:sz w:val="18"/>
                    <w:szCs w:val="18"/>
                  </w:rPr>
                  <w:delText xml:space="preserve">Require one row where </w:delText>
                </w:r>
                <w:r w:rsidRPr="008D6F63" w:rsidDel="00C605D1">
                  <w:rPr>
                    <w:rFonts w:cstheme="minorHAnsi"/>
                    <w:sz w:val="18"/>
                    <w:szCs w:val="18"/>
                  </w:rPr>
                  <w:delText>A10 “Compact Distrib.” = “</w:delText>
                </w:r>
                <w:r w:rsidDel="00C605D1">
                  <w:rPr>
                    <w:rFonts w:cstheme="minorHAnsi"/>
                    <w:sz w:val="18"/>
                    <w:szCs w:val="18"/>
                  </w:rPr>
                  <w:delText>Basic</w:delText>
                </w:r>
                <w:r w:rsidRPr="008D6F63" w:rsidDel="00C605D1">
                  <w:rPr>
                    <w:rFonts w:cstheme="minorHAnsi"/>
                    <w:sz w:val="18"/>
                    <w:szCs w:val="18"/>
                  </w:rPr>
                  <w:delText>”; else display the "section does not apply" message&gt;&gt;</w:delText>
                </w:r>
              </w:del>
            </w:ins>
            <w:del w:id="345" w:author="Tam, Danny@Energy" w:date="2019-03-26T10:27:00Z">
              <w:r w:rsidR="002C7351" w:rsidRPr="00352318" w:rsidDel="00C605D1">
                <w:rPr>
                  <w:rFonts w:asciiTheme="minorHAnsi" w:hAnsiTheme="minorHAnsi" w:cstheme="minorHAnsi"/>
                  <w:sz w:val="18"/>
                  <w:szCs w:val="18"/>
                </w:rPr>
                <w:delText>&lt;&lt; if all systems in Table A have A10 = Basic, then require one row for each system identified in Table A, else display section does not apply message&gt;&gt;</w:delText>
              </w:r>
            </w:del>
          </w:p>
        </w:tc>
      </w:tr>
      <w:tr w:rsidR="002C7351" w:rsidRPr="00352318" w14:paraId="5A9DC133" w14:textId="77777777" w:rsidTr="00383FC8">
        <w:trPr>
          <w:jc w:val="center"/>
        </w:trPr>
        <w:tc>
          <w:tcPr>
            <w:tcW w:w="980" w:type="dxa"/>
            <w:vAlign w:val="center"/>
          </w:tcPr>
          <w:p w14:paraId="50E63E68"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2BF50AFA"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2B2E193"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5384AC8D"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23DC89A5"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5E995269"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AFB6D52"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2C7351" w:rsidRPr="00352318" w14:paraId="744E8528" w14:textId="77777777" w:rsidTr="00383FC8">
        <w:trPr>
          <w:jc w:val="center"/>
        </w:trPr>
        <w:tc>
          <w:tcPr>
            <w:tcW w:w="980" w:type="dxa"/>
            <w:vAlign w:val="bottom"/>
          </w:tcPr>
          <w:p w14:paraId="71099645" w14:textId="05EF702D" w:rsidR="002C7351" w:rsidRPr="00352318" w:rsidRDefault="002C7351" w:rsidP="00DF413D">
            <w:pPr>
              <w:spacing w:after="0" w:line="240" w:lineRule="auto"/>
              <w:rPr>
                <w:rFonts w:asciiTheme="minorHAnsi" w:hAnsiTheme="minorHAnsi" w:cstheme="minorHAnsi"/>
                <w:sz w:val="18"/>
                <w:szCs w:val="18"/>
              </w:rPr>
            </w:pPr>
            <w:del w:id="346" w:author="Tam, Danny@Energy" w:date="2019-03-26T10:28:00Z">
              <w:r w:rsidRPr="00352318" w:rsidDel="00C605D1">
                <w:rPr>
                  <w:rFonts w:asciiTheme="minorHAnsi" w:hAnsiTheme="minorHAnsi" w:cstheme="minorHAnsi"/>
                  <w:sz w:val="18"/>
                  <w:szCs w:val="18"/>
                </w:rPr>
                <w:delText xml:space="preserve">System </w:delText>
              </w:r>
            </w:del>
            <w:ins w:id="347" w:author="Tam, Danny@Energy" w:date="2019-03-26T10:28:00Z">
              <w:r w:rsidR="00C605D1">
                <w:rPr>
                  <w:rFonts w:asciiTheme="minorHAnsi" w:hAnsiTheme="minorHAnsi" w:cstheme="minorHAnsi"/>
                  <w:sz w:val="18"/>
                  <w:szCs w:val="18"/>
                </w:rPr>
                <w:t>Dwelling</w:t>
              </w:r>
              <w:r w:rsidR="00C605D1" w:rsidRPr="00352318">
                <w:rPr>
                  <w:rFonts w:asciiTheme="minorHAnsi" w:hAnsiTheme="minorHAnsi" w:cstheme="minorHAnsi"/>
                  <w:sz w:val="18"/>
                  <w:szCs w:val="18"/>
                </w:rPr>
                <w:t xml:space="preserve"> </w:t>
              </w:r>
            </w:ins>
            <w:r w:rsidRPr="00352318">
              <w:rPr>
                <w:rFonts w:asciiTheme="minorHAnsi" w:hAnsiTheme="minorHAnsi" w:cstheme="minorHAnsi"/>
                <w:sz w:val="18"/>
                <w:szCs w:val="18"/>
              </w:rPr>
              <w:t>Name</w:t>
            </w:r>
          </w:p>
        </w:tc>
        <w:tc>
          <w:tcPr>
            <w:tcW w:w="1445" w:type="dxa"/>
            <w:vAlign w:val="bottom"/>
          </w:tcPr>
          <w:p w14:paraId="17D6BF9E"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2481CF4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22F9266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4B429721" w14:textId="2F9F696D"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ins w:id="348" w:author="Tam, Danny@Energy" w:date="2019-03-26T10:28:00Z">
              <w:r w:rsidR="00C605D1">
                <w:rPr>
                  <w:rFonts w:asciiTheme="minorHAnsi" w:hAnsiTheme="minorHAnsi" w:cstheme="minorHAnsi"/>
                  <w:sz w:val="18"/>
                  <w:szCs w:val="18"/>
                </w:rPr>
                <w:t xml:space="preserve"> </w:t>
              </w:r>
              <w:r w:rsidR="00C605D1">
                <w:rPr>
                  <w:rFonts w:cstheme="minorHAnsi"/>
                  <w:sz w:val="18"/>
                  <w:szCs w:val="20"/>
                </w:rPr>
                <w:t>(Avg for multiple water heaters)</w:t>
              </w:r>
            </w:ins>
          </w:p>
        </w:tc>
        <w:tc>
          <w:tcPr>
            <w:tcW w:w="2610" w:type="dxa"/>
            <w:vAlign w:val="bottom"/>
          </w:tcPr>
          <w:p w14:paraId="54ACADC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7F9438A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2C7351" w:rsidRPr="00352318" w14:paraId="5DEC94E1" w14:textId="77777777" w:rsidTr="00383FC8">
        <w:trPr>
          <w:trHeight w:val="305"/>
          <w:jc w:val="center"/>
        </w:trPr>
        <w:tc>
          <w:tcPr>
            <w:tcW w:w="980" w:type="dxa"/>
          </w:tcPr>
          <w:p w14:paraId="035740C0"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455BCAE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6D8419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7FC86B9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6D519A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78464813"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3B47FF6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541D1D7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7BFFD696"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20D82477"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EFBB955" w14:textId="45BBD02F"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ins w:id="349" w:author="Smith, Alexis@Energy" w:date="2019-05-10T11:58:00Z">
              <w:r w:rsidR="00211E93">
                <w:rPr>
                  <w:rFonts w:asciiTheme="minorHAnsi" w:hAnsiTheme="minorHAnsi" w:cstheme="minorHAnsi"/>
                  <w:sz w:val="18"/>
                  <w:szCs w:val="18"/>
                </w:rPr>
                <w:t>10</w:t>
              </w:r>
            </w:ins>
            <w:del w:id="350" w:author="Smith, Alexis@Energy" w:date="2019-05-10T11:58:00Z">
              <w:r w:rsidRPr="00352318" w:rsidDel="00211E93">
                <w:rPr>
                  <w:rFonts w:asciiTheme="minorHAnsi" w:hAnsiTheme="minorHAnsi" w:cstheme="minorHAnsi"/>
                  <w:sz w:val="18"/>
                  <w:szCs w:val="18"/>
                </w:rPr>
                <w:delText>09</w:delText>
              </w:r>
            </w:del>
            <w:r w:rsidRPr="00352318">
              <w:rPr>
                <w:rFonts w:asciiTheme="minorHAnsi" w:hAnsiTheme="minorHAnsi" w:cstheme="minorHAnsi"/>
                <w:sz w:val="18"/>
                <w:szCs w:val="18"/>
              </w:rPr>
              <w:t xml:space="preserve"> = Standard Dist</w:t>
            </w:r>
            <w:r w:rsidR="002C594D">
              <w:rPr>
                <w:rFonts w:asciiTheme="minorHAnsi" w:hAnsiTheme="minorHAnsi" w:cstheme="minorHAnsi"/>
                <w:sz w:val="18"/>
                <w:szCs w:val="18"/>
              </w:rPr>
              <w:t>ribution System, then value = (H</w:t>
            </w:r>
            <w:r w:rsidRPr="00352318">
              <w:rPr>
                <w:rFonts w:asciiTheme="minorHAnsi" w:hAnsiTheme="minorHAnsi" w:cstheme="minorHAnsi"/>
                <w:sz w:val="18"/>
                <w:szCs w:val="18"/>
              </w:rPr>
              <w:t>03*0.4)</w:t>
            </w:r>
            <w:ins w:id="351" w:author="Tam, Danny@Energy" w:date="2019-03-27T16:22:00Z">
              <w:r w:rsidR="009403AC" w:rsidRPr="00352318"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ins>
            <w:del w:id="352" w:author="Tam, Danny@Energy" w:date="2019-03-27T16:22:00Z">
              <w:r w:rsidRPr="00352318" w:rsidDel="009403AC">
                <w:rPr>
                  <w:rFonts w:asciiTheme="minorHAnsi" w:hAnsiTheme="minorHAnsi" w:cstheme="minorHAnsi"/>
                  <w:sz w:val="18"/>
                  <w:szCs w:val="18"/>
                </w:rPr>
                <w:delText>*</w:delText>
              </w:r>
            </w:del>
            <w:r w:rsidRPr="00352318">
              <w:rPr>
                <w:rFonts w:asciiTheme="minorHAnsi" w:hAnsiTheme="minorHAnsi" w:cstheme="minorHAnsi"/>
                <w:sz w:val="18"/>
                <w:szCs w:val="18"/>
              </w:rPr>
              <w:t>(</w:t>
            </w:r>
            <w:r w:rsidR="002C594D">
              <w:rPr>
                <w:rFonts w:asciiTheme="minorHAnsi" w:hAnsiTheme="minorHAnsi" w:cstheme="minorHAnsi"/>
                <w:sz w:val="18"/>
                <w:szCs w:val="18"/>
              </w:rPr>
              <w:t>H04*0.4)</w:t>
            </w:r>
            <w:ins w:id="353" w:author="Tam, Danny@Energy" w:date="2019-03-27T16:23:00Z">
              <w:r w:rsidR="009403AC"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ins>
            <w:del w:id="354" w:author="Tam, Danny@Energy" w:date="2019-03-27T16:23:00Z">
              <w:r w:rsidR="002C594D" w:rsidDel="009403AC">
                <w:rPr>
                  <w:rFonts w:asciiTheme="minorHAnsi" w:hAnsiTheme="minorHAnsi" w:cstheme="minorHAnsi"/>
                  <w:sz w:val="18"/>
                  <w:szCs w:val="18"/>
                </w:rPr>
                <w:delText>*</w:delText>
              </w:r>
            </w:del>
            <w:r w:rsidR="002C594D">
              <w:rPr>
                <w:rFonts w:asciiTheme="minorHAnsi" w:hAnsiTheme="minorHAnsi" w:cstheme="minorHAnsi"/>
                <w:sz w:val="18"/>
                <w:szCs w:val="18"/>
              </w:rPr>
              <w:t>(</w:t>
            </w:r>
            <w:del w:id="355" w:author="Tam, Danny@Energy" w:date="2019-03-26T10:27:00Z">
              <w:r w:rsidR="002C594D" w:rsidDel="00C605D1">
                <w:rPr>
                  <w:rFonts w:asciiTheme="minorHAnsi" w:hAnsiTheme="minorHAnsi" w:cstheme="minorHAnsi"/>
                  <w:sz w:val="18"/>
                  <w:szCs w:val="18"/>
                </w:rPr>
                <w:delText>average of column</w:delText>
              </w:r>
            </w:del>
            <w:r w:rsidR="002C594D">
              <w:rPr>
                <w:rFonts w:asciiTheme="minorHAnsi" w:hAnsiTheme="minorHAnsi" w:cstheme="minorHAnsi"/>
                <w:sz w:val="18"/>
                <w:szCs w:val="18"/>
              </w:rPr>
              <w:t xml:space="preserve"> H</w:t>
            </w:r>
            <w:r w:rsidRPr="00352318">
              <w:rPr>
                <w:rFonts w:asciiTheme="minorHAnsi" w:hAnsiTheme="minorHAnsi" w:cstheme="minorHAnsi"/>
                <w:sz w:val="18"/>
                <w:szCs w:val="18"/>
              </w:rPr>
              <w:t>05*0.2);</w:t>
            </w:r>
          </w:p>
          <w:p w14:paraId="3A01AC06" w14:textId="293D7305"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ins w:id="356" w:author="Smith, Alexis@Energy" w:date="2019-05-10T11:58:00Z">
              <w:r w:rsidR="00211E93">
                <w:rPr>
                  <w:rFonts w:asciiTheme="minorHAnsi" w:hAnsiTheme="minorHAnsi" w:cstheme="minorHAnsi"/>
                  <w:sz w:val="18"/>
                  <w:szCs w:val="18"/>
                </w:rPr>
                <w:t>10</w:t>
              </w:r>
            </w:ins>
            <w:del w:id="357" w:author="Smith, Alexis@Energy" w:date="2019-05-10T11:58:00Z">
              <w:r w:rsidRPr="00352318" w:rsidDel="00211E93">
                <w:rPr>
                  <w:rFonts w:asciiTheme="minorHAnsi" w:hAnsiTheme="minorHAnsi" w:cstheme="minorHAnsi"/>
                  <w:sz w:val="18"/>
                  <w:szCs w:val="18"/>
                </w:rPr>
                <w:delText>09</w:delText>
              </w:r>
            </w:del>
            <w:r w:rsidRPr="00352318">
              <w:rPr>
                <w:rFonts w:asciiTheme="minorHAnsi" w:hAnsiTheme="minorHAnsi" w:cstheme="minorHAnsi"/>
                <w:sz w:val="18"/>
                <w:szCs w:val="18"/>
              </w:rPr>
              <w:t xml:space="preserve"> = Demand Recirculatio</w:t>
            </w:r>
            <w:r w:rsidR="002C594D">
              <w:rPr>
                <w:rFonts w:asciiTheme="minorHAnsi" w:hAnsiTheme="minorHAnsi" w:cstheme="minorHAnsi"/>
                <w:sz w:val="18"/>
                <w:szCs w:val="18"/>
              </w:rPr>
              <w:t>n Manual Control, then value = H</w:t>
            </w:r>
            <w:r w:rsidRPr="00352318">
              <w:rPr>
                <w:rFonts w:asciiTheme="minorHAnsi" w:hAnsiTheme="minorHAnsi" w:cstheme="minorHAnsi"/>
                <w:sz w:val="18"/>
                <w:szCs w:val="18"/>
              </w:rPr>
              <w:t>05&gt;&gt;</w:t>
            </w:r>
          </w:p>
        </w:tc>
        <w:tc>
          <w:tcPr>
            <w:tcW w:w="1350" w:type="dxa"/>
          </w:tcPr>
          <w:p w14:paraId="6D313A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1493609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74ED709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54048A92"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4D44F4DB"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a, b = Qualification distance coefficients from Table 4.4.6-2 below,</w:t>
            </w:r>
          </w:p>
          <w:p w14:paraId="69724C06"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60DB738B" w14:textId="6257777A"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ins w:id="358" w:author="Smith, Alexis@Energy" w:date="2019-05-10T11:58:00Z">
              <w:r w:rsidR="00211E93">
                <w:rPr>
                  <w:rFonts w:asciiTheme="minorHAnsi" w:hAnsiTheme="minorHAnsi" w:cstheme="minorHAnsi"/>
                  <w:i/>
                  <w:sz w:val="18"/>
                  <w:szCs w:val="18"/>
                </w:rPr>
                <w:t>5</w:t>
              </w:r>
            </w:ins>
            <w:del w:id="359" w:author="Smith, Alexis@Energy" w:date="2019-05-10T11:58:00Z">
              <w:r w:rsidRPr="00352318" w:rsidDel="00211E93">
                <w:rPr>
                  <w:rFonts w:asciiTheme="minorHAnsi" w:hAnsiTheme="minorHAnsi" w:cstheme="minorHAnsi"/>
                  <w:i/>
                  <w:sz w:val="18"/>
                  <w:szCs w:val="18"/>
                </w:rPr>
                <w:delText>4</w:delText>
              </w:r>
            </w:del>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2C7351" w:rsidRPr="00352318" w14:paraId="486D0865" w14:textId="77777777" w:rsidTr="00383FC8">
        <w:trPr>
          <w:jc w:val="center"/>
        </w:trPr>
        <w:tc>
          <w:tcPr>
            <w:tcW w:w="980" w:type="dxa"/>
          </w:tcPr>
          <w:p w14:paraId="58185F77" w14:textId="77777777" w:rsidR="002C7351" w:rsidRPr="00352318" w:rsidRDefault="002C7351" w:rsidP="00DF413D">
            <w:pPr>
              <w:spacing w:after="0" w:line="240" w:lineRule="auto"/>
              <w:rPr>
                <w:rFonts w:asciiTheme="minorHAnsi" w:hAnsiTheme="minorHAnsi" w:cstheme="minorHAnsi"/>
                <w:sz w:val="18"/>
                <w:szCs w:val="18"/>
              </w:rPr>
            </w:pPr>
          </w:p>
        </w:tc>
        <w:tc>
          <w:tcPr>
            <w:tcW w:w="1445" w:type="dxa"/>
          </w:tcPr>
          <w:p w14:paraId="3A134F5E" w14:textId="77777777" w:rsidR="002C7351" w:rsidRPr="00352318" w:rsidRDefault="002C7351" w:rsidP="00DF413D">
            <w:pPr>
              <w:spacing w:after="0" w:line="240" w:lineRule="auto"/>
              <w:rPr>
                <w:rFonts w:asciiTheme="minorHAnsi" w:hAnsiTheme="minorHAnsi" w:cstheme="minorHAnsi"/>
                <w:sz w:val="18"/>
                <w:szCs w:val="18"/>
              </w:rPr>
            </w:pPr>
          </w:p>
        </w:tc>
        <w:tc>
          <w:tcPr>
            <w:tcW w:w="1343" w:type="dxa"/>
          </w:tcPr>
          <w:p w14:paraId="11D89BA6" w14:textId="77777777" w:rsidR="002C7351" w:rsidRPr="00352318" w:rsidRDefault="002C7351" w:rsidP="00DF413D">
            <w:pPr>
              <w:spacing w:after="0" w:line="240" w:lineRule="auto"/>
              <w:rPr>
                <w:rFonts w:asciiTheme="minorHAnsi" w:hAnsiTheme="minorHAnsi" w:cstheme="minorHAnsi"/>
                <w:sz w:val="18"/>
                <w:szCs w:val="18"/>
              </w:rPr>
            </w:pPr>
          </w:p>
        </w:tc>
        <w:tc>
          <w:tcPr>
            <w:tcW w:w="1447" w:type="dxa"/>
          </w:tcPr>
          <w:p w14:paraId="3DD7E242" w14:textId="77777777" w:rsidR="002C7351" w:rsidRPr="00352318" w:rsidRDefault="002C7351" w:rsidP="00DF413D">
            <w:pPr>
              <w:spacing w:after="0" w:line="240" w:lineRule="auto"/>
              <w:rPr>
                <w:rFonts w:asciiTheme="minorHAnsi" w:hAnsiTheme="minorHAnsi" w:cstheme="minorHAnsi"/>
                <w:sz w:val="18"/>
                <w:szCs w:val="18"/>
              </w:rPr>
            </w:pPr>
          </w:p>
        </w:tc>
        <w:tc>
          <w:tcPr>
            <w:tcW w:w="1620" w:type="dxa"/>
          </w:tcPr>
          <w:p w14:paraId="1E0FC53C" w14:textId="77777777" w:rsidR="002C7351" w:rsidRPr="00352318" w:rsidRDefault="002C7351" w:rsidP="00DF413D">
            <w:pPr>
              <w:spacing w:after="0" w:line="240" w:lineRule="auto"/>
              <w:rPr>
                <w:rFonts w:asciiTheme="minorHAnsi" w:hAnsiTheme="minorHAnsi" w:cstheme="minorHAnsi"/>
                <w:sz w:val="18"/>
                <w:szCs w:val="18"/>
              </w:rPr>
            </w:pPr>
          </w:p>
        </w:tc>
        <w:tc>
          <w:tcPr>
            <w:tcW w:w="2610" w:type="dxa"/>
          </w:tcPr>
          <w:p w14:paraId="5E0E5EAB" w14:textId="77777777" w:rsidR="002C7351" w:rsidRPr="00352318" w:rsidRDefault="002C7351" w:rsidP="00DF413D">
            <w:pPr>
              <w:spacing w:after="0" w:line="240" w:lineRule="auto"/>
              <w:rPr>
                <w:rFonts w:asciiTheme="minorHAnsi" w:hAnsiTheme="minorHAnsi" w:cstheme="minorHAnsi"/>
                <w:sz w:val="18"/>
                <w:szCs w:val="18"/>
              </w:rPr>
            </w:pPr>
          </w:p>
        </w:tc>
        <w:tc>
          <w:tcPr>
            <w:tcW w:w="1350" w:type="dxa"/>
          </w:tcPr>
          <w:p w14:paraId="6852B816" w14:textId="77777777" w:rsidR="002C7351" w:rsidRPr="00352318" w:rsidRDefault="002C7351" w:rsidP="00DF413D">
            <w:pPr>
              <w:spacing w:after="0" w:line="240" w:lineRule="auto"/>
              <w:rPr>
                <w:rFonts w:asciiTheme="minorHAnsi" w:hAnsiTheme="minorHAnsi" w:cstheme="minorHAnsi"/>
                <w:sz w:val="18"/>
                <w:szCs w:val="18"/>
              </w:rPr>
            </w:pPr>
          </w:p>
        </w:tc>
      </w:tr>
      <w:tr w:rsidR="002C7351" w:rsidRPr="00352318" w14:paraId="72816CB1" w14:textId="77777777" w:rsidTr="00383FC8">
        <w:trPr>
          <w:trHeight w:val="242"/>
          <w:jc w:val="center"/>
        </w:trPr>
        <w:tc>
          <w:tcPr>
            <w:tcW w:w="10795" w:type="dxa"/>
            <w:gridSpan w:val="7"/>
          </w:tcPr>
          <w:p w14:paraId="19E7F3D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280D03A0" w14:textId="01E0B877"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C7351" w:rsidRPr="008D6F63" w14:paraId="2E531115" w14:textId="77777777" w:rsidTr="00DF413D">
        <w:trPr>
          <w:cantSplit/>
          <w:trHeight w:val="170"/>
        </w:trPr>
        <w:tc>
          <w:tcPr>
            <w:tcW w:w="7825" w:type="dxa"/>
            <w:gridSpan w:val="5"/>
            <w:shd w:val="clear" w:color="auto" w:fill="auto"/>
            <w:noWrap/>
            <w:hideMark/>
          </w:tcPr>
          <w:p w14:paraId="21D69D09" w14:textId="77777777" w:rsidR="002C7351" w:rsidRPr="008D6F63" w:rsidRDefault="002C7351" w:rsidP="00DF413D">
            <w:pPr>
              <w:spacing w:after="0" w:line="240" w:lineRule="auto"/>
              <w:rPr>
                <w:sz w:val="18"/>
                <w:szCs w:val="18"/>
                <w:u w:val="single"/>
              </w:rPr>
            </w:pPr>
            <w:r w:rsidRPr="008D6F63">
              <w:rPr>
                <w:sz w:val="18"/>
                <w:szCs w:val="18"/>
                <w:u w:val="single"/>
              </w:rPr>
              <w:t>Table 4.4.6-2: Coefficients for the Qualification Distance Calculation</w:t>
            </w:r>
          </w:p>
          <w:p w14:paraId="415328DA" w14:textId="77777777" w:rsidR="002C7351" w:rsidRPr="008D6F63" w:rsidRDefault="002C7351" w:rsidP="00DF413D">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le, only use for equation in G07 and H07</w:t>
            </w:r>
            <w:r w:rsidRPr="008D6F63">
              <w:rPr>
                <w:b/>
                <w:sz w:val="18"/>
                <w:szCs w:val="18"/>
              </w:rPr>
              <w:t>&gt;&gt;</w:t>
            </w:r>
          </w:p>
        </w:tc>
      </w:tr>
      <w:tr w:rsidR="002C7351" w:rsidRPr="008D6F63" w14:paraId="3FEDFFF9" w14:textId="77777777" w:rsidTr="00DF413D">
        <w:trPr>
          <w:cantSplit/>
          <w:trHeight w:val="170"/>
        </w:trPr>
        <w:tc>
          <w:tcPr>
            <w:tcW w:w="1705" w:type="dxa"/>
            <w:shd w:val="clear" w:color="auto" w:fill="auto"/>
            <w:noWrap/>
          </w:tcPr>
          <w:p w14:paraId="43C31CF5" w14:textId="77777777" w:rsidR="002C7351" w:rsidRPr="008D6F63" w:rsidRDefault="002C7351" w:rsidP="00DF413D">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F3AC40A"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7C7F6FB9"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2C7351" w:rsidRPr="008D6F63" w14:paraId="6BA6433A" w14:textId="77777777" w:rsidTr="00DF413D">
        <w:trPr>
          <w:cantSplit/>
          <w:trHeight w:val="300"/>
        </w:trPr>
        <w:tc>
          <w:tcPr>
            <w:tcW w:w="1705" w:type="dxa"/>
            <w:shd w:val="clear" w:color="auto" w:fill="auto"/>
            <w:noWrap/>
            <w:vAlign w:val="bottom"/>
            <w:hideMark/>
          </w:tcPr>
          <w:p w14:paraId="2881BF5C"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4970657"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00DAE9E3"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694B585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0A8A031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C605D1" w:rsidRPr="008D6F63" w14:paraId="597579BC" w14:textId="77777777" w:rsidTr="00DF413D">
        <w:trPr>
          <w:cantSplit/>
          <w:trHeight w:val="300"/>
        </w:trPr>
        <w:tc>
          <w:tcPr>
            <w:tcW w:w="1705" w:type="dxa"/>
            <w:shd w:val="clear" w:color="auto" w:fill="auto"/>
            <w:noWrap/>
          </w:tcPr>
          <w:p w14:paraId="646E0426" w14:textId="77777777" w:rsidR="00C605D1" w:rsidRPr="008D6F63" w:rsidRDefault="00C605D1" w:rsidP="00C605D1">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20A669" w14:textId="0B752A81" w:rsidR="00C605D1" w:rsidRPr="009F7E94" w:rsidRDefault="00C605D1" w:rsidP="00C605D1">
            <w:pPr>
              <w:keepNext/>
              <w:tabs>
                <w:tab w:val="left" w:pos="2160"/>
                <w:tab w:val="left" w:pos="2700"/>
                <w:tab w:val="left" w:pos="3420"/>
                <w:tab w:val="left" w:pos="3780"/>
                <w:tab w:val="left" w:pos="5760"/>
                <w:tab w:val="left" w:pos="7212"/>
              </w:tabs>
              <w:spacing w:after="0" w:line="240" w:lineRule="auto"/>
              <w:contextualSpacing/>
              <w:rPr>
                <w:ins w:id="360" w:author="Tam, Danny@Energy" w:date="2019-03-26T10:28:00Z"/>
                <w:rFonts w:asciiTheme="minorHAnsi" w:eastAsia="Times New Roman" w:hAnsiTheme="minorHAnsi" w:cstheme="minorHAnsi"/>
                <w:sz w:val="16"/>
                <w:szCs w:val="20"/>
              </w:rPr>
            </w:pPr>
            <w:ins w:id="361" w:author="Tam, Danny@Energy" w:date="2019-03-26T10:28:00Z">
              <w:r>
                <w:rPr>
                  <w:rFonts w:asciiTheme="minorHAnsi" w:eastAsiaTheme="minorEastAsia" w:hAnsiTheme="minorHAnsi" w:cstheme="minorBidi"/>
                  <w:sz w:val="18"/>
                  <w:szCs w:val="18"/>
                </w:rPr>
                <w:t>Use when distribution type</w:t>
              </w:r>
            </w:ins>
            <w:ins w:id="362" w:author="Tam, Danny@Energy" w:date="2019-03-27T16:23:00Z">
              <w:r w:rsidR="009403AC">
                <w:rPr>
                  <w:rFonts w:asciiTheme="minorHAnsi" w:eastAsiaTheme="minorEastAsia" w:hAnsiTheme="minorHAnsi" w:cstheme="minorBidi"/>
                  <w:sz w:val="18"/>
                  <w:szCs w:val="18"/>
                </w:rPr>
                <w:t xml:space="preserve"> (A10)</w:t>
              </w:r>
            </w:ins>
            <w:ins w:id="363" w:author="Tam, Danny@Energy" w:date="2019-03-26T10:28:00Z">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ins>
          </w:p>
          <w:p w14:paraId="6BA21E36" w14:textId="229D1750" w:rsidR="00C605D1" w:rsidRPr="008D6F63" w:rsidRDefault="00C605D1" w:rsidP="00C605D1">
            <w:pPr>
              <w:spacing w:after="0" w:line="240" w:lineRule="auto"/>
              <w:jc w:val="center"/>
              <w:rPr>
                <w:rFonts w:asciiTheme="minorHAnsi" w:eastAsiaTheme="minorEastAsia" w:hAnsiTheme="minorHAnsi" w:cstheme="minorBidi"/>
                <w:sz w:val="18"/>
                <w:szCs w:val="18"/>
              </w:rPr>
            </w:pPr>
            <w:ins w:id="364" w:author="Tam, Danny@Energy" w:date="2019-03-26T10:28:00Z">
              <w:r>
                <w:rPr>
                  <w:rFonts w:asciiTheme="minorHAnsi" w:eastAsiaTheme="minorEastAsia" w:hAnsiTheme="minorHAnsi" w:cstheme="minorBidi"/>
                  <w:sz w:val="18"/>
                  <w:szCs w:val="18"/>
                </w:rPr>
                <w:t xml:space="preserve"> </w:t>
              </w:r>
            </w:ins>
          </w:p>
        </w:tc>
        <w:tc>
          <w:tcPr>
            <w:tcW w:w="1710" w:type="dxa"/>
            <w:shd w:val="clear" w:color="auto" w:fill="auto"/>
            <w:noWrap/>
          </w:tcPr>
          <w:p w14:paraId="7F9413A0" w14:textId="3DB50FF3" w:rsidR="00C605D1" w:rsidRPr="005828AE" w:rsidRDefault="00C605D1" w:rsidP="00C605D1">
            <w:pPr>
              <w:keepNext/>
              <w:tabs>
                <w:tab w:val="left" w:pos="2160"/>
                <w:tab w:val="left" w:pos="2700"/>
                <w:tab w:val="left" w:pos="3420"/>
                <w:tab w:val="left" w:pos="3780"/>
                <w:tab w:val="left" w:pos="5760"/>
                <w:tab w:val="left" w:pos="7212"/>
              </w:tabs>
              <w:spacing w:after="0" w:line="240" w:lineRule="auto"/>
              <w:contextualSpacing/>
              <w:rPr>
                <w:ins w:id="365" w:author="Tam, Danny@Energy" w:date="2019-03-26T10:28:00Z"/>
                <w:rFonts w:asciiTheme="minorHAnsi" w:eastAsia="Times New Roman" w:hAnsiTheme="minorHAnsi" w:cstheme="minorHAnsi"/>
                <w:sz w:val="16"/>
                <w:szCs w:val="20"/>
              </w:rPr>
            </w:pPr>
            <w:ins w:id="366" w:author="Tam, Danny@Energy" w:date="2019-03-26T10:28:00Z">
              <w:r>
                <w:rPr>
                  <w:rFonts w:asciiTheme="minorHAnsi" w:eastAsiaTheme="minorEastAsia" w:hAnsiTheme="minorHAnsi" w:cstheme="minorBidi"/>
                  <w:sz w:val="18"/>
                  <w:szCs w:val="18"/>
                </w:rPr>
                <w:t>Use when distribution type</w:t>
              </w:r>
            </w:ins>
            <w:ins w:id="367" w:author="Tam, Danny@Energy" w:date="2019-03-27T16:23:00Z">
              <w:r w:rsidR="009403AC">
                <w:rPr>
                  <w:rFonts w:asciiTheme="minorHAnsi" w:eastAsiaTheme="minorEastAsia" w:hAnsiTheme="minorHAnsi" w:cstheme="minorBidi"/>
                  <w:sz w:val="18"/>
                  <w:szCs w:val="18"/>
                </w:rPr>
                <w:t xml:space="preserve"> (A10)</w:t>
              </w:r>
            </w:ins>
            <w:ins w:id="368" w:author="Tam, Danny@Energy" w:date="2019-03-26T10:28:00Z">
              <w:r>
                <w:rPr>
                  <w:rFonts w:asciiTheme="minorHAnsi" w:eastAsiaTheme="minorEastAsia" w:hAnsiTheme="minorHAnsi" w:cstheme="minorBidi"/>
                  <w:sz w:val="18"/>
                  <w:szCs w:val="18"/>
                </w:rPr>
                <w:t xml:space="preserve"> is </w:t>
              </w:r>
            </w:ins>
          </w:p>
          <w:p w14:paraId="456DF9D9" w14:textId="56D167D4" w:rsidR="00C605D1" w:rsidRPr="008D6F63" w:rsidRDefault="00C605D1" w:rsidP="00D11CB0">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ins w:id="369" w:author="Tam, Danny@Energy" w:date="2019-03-26T10:28:00Z">
              <w:r w:rsidRPr="005828AE">
                <w:rPr>
                  <w:rFonts w:asciiTheme="minorHAnsi" w:eastAsia="Times New Roman" w:hAnsiTheme="minorHAnsi" w:cstheme="minorHAnsi"/>
                  <w:sz w:val="16"/>
                  <w:szCs w:val="20"/>
                </w:rPr>
                <w:t xml:space="preserve">* Demand Recirculation Manual Control </w:t>
              </w:r>
            </w:ins>
          </w:p>
        </w:tc>
        <w:tc>
          <w:tcPr>
            <w:tcW w:w="1350" w:type="dxa"/>
            <w:shd w:val="clear" w:color="auto" w:fill="auto"/>
            <w:noWrap/>
          </w:tcPr>
          <w:p w14:paraId="2716D9F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32B4B44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2F466A9D" w14:textId="77777777" w:rsidTr="00DF413D">
        <w:trPr>
          <w:cantSplit/>
          <w:trHeight w:val="170"/>
        </w:trPr>
        <w:tc>
          <w:tcPr>
            <w:tcW w:w="1705" w:type="dxa"/>
            <w:shd w:val="clear" w:color="auto" w:fill="auto"/>
            <w:noWrap/>
            <w:hideMark/>
          </w:tcPr>
          <w:p w14:paraId="0ACC0EF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5167FD1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1D662F6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74348104"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1D465C0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C605D1" w:rsidRPr="008D6F63" w14:paraId="2498F57D" w14:textId="77777777" w:rsidTr="00DF413D">
        <w:trPr>
          <w:cantSplit/>
          <w:trHeight w:val="215"/>
        </w:trPr>
        <w:tc>
          <w:tcPr>
            <w:tcW w:w="1705" w:type="dxa"/>
            <w:shd w:val="clear" w:color="auto" w:fill="auto"/>
            <w:noWrap/>
            <w:hideMark/>
          </w:tcPr>
          <w:p w14:paraId="3B74E79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0EE594E7"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188E1DD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1F1C66C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1F9EA7D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C605D1" w:rsidRPr="008D6F63" w14:paraId="5051E095" w14:textId="77777777" w:rsidTr="00DF413D">
        <w:trPr>
          <w:cantSplit/>
          <w:trHeight w:val="152"/>
        </w:trPr>
        <w:tc>
          <w:tcPr>
            <w:tcW w:w="1705" w:type="dxa"/>
            <w:shd w:val="clear" w:color="auto" w:fill="auto"/>
            <w:noWrap/>
            <w:hideMark/>
          </w:tcPr>
          <w:p w14:paraId="1B0E79D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156577F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70B7008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379D6E01"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D91E02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C605D1" w:rsidRPr="008D6F63" w14:paraId="742318C4" w14:textId="77777777" w:rsidTr="00DF413D">
        <w:trPr>
          <w:cantSplit/>
          <w:trHeight w:val="152"/>
          <w:ins w:id="370" w:author="Tam, Danny@Energy" w:date="2019-03-26T10:28:00Z"/>
        </w:trPr>
        <w:tc>
          <w:tcPr>
            <w:tcW w:w="1705" w:type="dxa"/>
            <w:shd w:val="clear" w:color="auto" w:fill="auto"/>
            <w:noWrap/>
          </w:tcPr>
          <w:p w14:paraId="05111282" w14:textId="77777777" w:rsidR="00C605D1" w:rsidRPr="008D6F63" w:rsidRDefault="00C605D1" w:rsidP="00C605D1">
            <w:pPr>
              <w:spacing w:after="0" w:line="240" w:lineRule="auto"/>
              <w:jc w:val="center"/>
              <w:rPr>
                <w:ins w:id="371" w:author="Tam, Danny@Energy" w:date="2019-03-26T10:28:00Z"/>
                <w:rFonts w:asciiTheme="minorHAnsi" w:eastAsiaTheme="minorEastAsia" w:hAnsiTheme="minorHAnsi" w:cstheme="minorBidi"/>
                <w:sz w:val="18"/>
                <w:szCs w:val="18"/>
              </w:rPr>
            </w:pPr>
          </w:p>
        </w:tc>
        <w:tc>
          <w:tcPr>
            <w:tcW w:w="1800" w:type="dxa"/>
            <w:shd w:val="clear" w:color="auto" w:fill="auto"/>
            <w:noWrap/>
          </w:tcPr>
          <w:p w14:paraId="7AFFBC98" w14:textId="77777777" w:rsidR="00C605D1" w:rsidRPr="008D6F63" w:rsidRDefault="00C605D1" w:rsidP="00C605D1">
            <w:pPr>
              <w:spacing w:after="0" w:line="240" w:lineRule="auto"/>
              <w:jc w:val="center"/>
              <w:rPr>
                <w:ins w:id="372" w:author="Tam, Danny@Energy" w:date="2019-03-26T10:28:00Z"/>
                <w:rFonts w:asciiTheme="minorHAnsi" w:eastAsiaTheme="minorEastAsia" w:hAnsiTheme="minorHAnsi" w:cstheme="minorBidi"/>
                <w:sz w:val="18"/>
                <w:szCs w:val="18"/>
              </w:rPr>
            </w:pPr>
          </w:p>
        </w:tc>
        <w:tc>
          <w:tcPr>
            <w:tcW w:w="1710" w:type="dxa"/>
            <w:shd w:val="clear" w:color="auto" w:fill="auto"/>
            <w:noWrap/>
          </w:tcPr>
          <w:p w14:paraId="3FF31C56" w14:textId="77777777" w:rsidR="00C605D1" w:rsidRPr="008D6F63" w:rsidRDefault="00C605D1" w:rsidP="00C605D1">
            <w:pPr>
              <w:spacing w:after="0" w:line="240" w:lineRule="auto"/>
              <w:jc w:val="center"/>
              <w:rPr>
                <w:ins w:id="373" w:author="Tam, Danny@Energy" w:date="2019-03-26T10:28:00Z"/>
                <w:rFonts w:asciiTheme="minorHAnsi" w:eastAsiaTheme="minorEastAsia" w:hAnsiTheme="minorHAnsi" w:cstheme="minorBidi"/>
                <w:sz w:val="18"/>
                <w:szCs w:val="18"/>
              </w:rPr>
            </w:pPr>
          </w:p>
        </w:tc>
        <w:tc>
          <w:tcPr>
            <w:tcW w:w="1350" w:type="dxa"/>
            <w:shd w:val="clear" w:color="auto" w:fill="auto"/>
            <w:noWrap/>
          </w:tcPr>
          <w:p w14:paraId="6C92F8AA" w14:textId="77777777" w:rsidR="00C605D1" w:rsidRPr="008D6F63" w:rsidRDefault="00C605D1" w:rsidP="00C605D1">
            <w:pPr>
              <w:spacing w:after="0" w:line="240" w:lineRule="auto"/>
              <w:jc w:val="center"/>
              <w:rPr>
                <w:ins w:id="374" w:author="Tam, Danny@Energy" w:date="2019-03-26T10:28:00Z"/>
                <w:rFonts w:asciiTheme="minorHAnsi" w:eastAsiaTheme="minorEastAsia" w:hAnsiTheme="minorHAnsi" w:cstheme="minorBidi"/>
                <w:sz w:val="18"/>
                <w:szCs w:val="18"/>
              </w:rPr>
            </w:pPr>
          </w:p>
        </w:tc>
        <w:tc>
          <w:tcPr>
            <w:tcW w:w="1260" w:type="dxa"/>
            <w:shd w:val="clear" w:color="auto" w:fill="auto"/>
            <w:noWrap/>
          </w:tcPr>
          <w:p w14:paraId="5D5A8166" w14:textId="77777777" w:rsidR="00C605D1" w:rsidRPr="008D6F63" w:rsidRDefault="00C605D1" w:rsidP="00C605D1">
            <w:pPr>
              <w:spacing w:after="0" w:line="240" w:lineRule="auto"/>
              <w:jc w:val="center"/>
              <w:rPr>
                <w:ins w:id="375" w:author="Tam, Danny@Energy" w:date="2019-03-26T10:28:00Z"/>
                <w:rFonts w:asciiTheme="minorHAnsi" w:eastAsiaTheme="minorEastAsia" w:hAnsiTheme="minorHAnsi" w:cstheme="minorBidi"/>
                <w:sz w:val="18"/>
                <w:szCs w:val="18"/>
              </w:rPr>
            </w:pPr>
          </w:p>
        </w:tc>
      </w:tr>
      <w:tr w:rsidR="00C605D1" w:rsidRPr="008D6F63" w14:paraId="756140E5" w14:textId="77777777" w:rsidTr="00DF413D">
        <w:trPr>
          <w:cantSplit/>
          <w:trHeight w:val="152"/>
          <w:ins w:id="376" w:author="Tam, Danny@Energy" w:date="2019-03-26T10:28:00Z"/>
        </w:trPr>
        <w:tc>
          <w:tcPr>
            <w:tcW w:w="1705" w:type="dxa"/>
            <w:shd w:val="clear" w:color="auto" w:fill="auto"/>
            <w:noWrap/>
          </w:tcPr>
          <w:p w14:paraId="017A1AEE" w14:textId="75DD4DD0" w:rsidR="00C605D1" w:rsidRPr="008D6F63" w:rsidRDefault="00C605D1" w:rsidP="00C605D1">
            <w:pPr>
              <w:spacing w:after="0" w:line="240" w:lineRule="auto"/>
              <w:jc w:val="center"/>
              <w:rPr>
                <w:ins w:id="377" w:author="Tam, Danny@Energy" w:date="2019-03-26T10:28:00Z"/>
                <w:rFonts w:asciiTheme="minorHAnsi" w:eastAsiaTheme="minorEastAsia" w:hAnsiTheme="minorHAnsi" w:cstheme="minorBidi"/>
                <w:sz w:val="18"/>
                <w:szCs w:val="18"/>
              </w:rPr>
            </w:pPr>
            <w:ins w:id="378" w:author="Tam, Danny@Energy" w:date="2019-03-26T10:28:00Z">
              <w:r w:rsidRPr="0006728B">
                <w:rPr>
                  <w:b/>
                  <w:sz w:val="18"/>
                  <w:u w:val="single"/>
                  <w:lang w:eastAsia="x-none"/>
                </w:rPr>
                <w:t>Multifamily</w:t>
              </w:r>
              <w:r>
                <w:rPr>
                  <w:b/>
                  <w:sz w:val="18"/>
                  <w:u w:val="single"/>
                  <w:lang w:eastAsia="x-none"/>
                </w:rPr>
                <w:t xml:space="preserve"> (Non Central)</w:t>
              </w:r>
            </w:ins>
          </w:p>
        </w:tc>
        <w:tc>
          <w:tcPr>
            <w:tcW w:w="1800" w:type="dxa"/>
            <w:shd w:val="clear" w:color="auto" w:fill="auto"/>
            <w:noWrap/>
          </w:tcPr>
          <w:p w14:paraId="4467DC86" w14:textId="77777777" w:rsidR="00C605D1" w:rsidRPr="008D6F63" w:rsidRDefault="00C605D1" w:rsidP="00C605D1">
            <w:pPr>
              <w:spacing w:after="0" w:line="240" w:lineRule="auto"/>
              <w:jc w:val="center"/>
              <w:rPr>
                <w:ins w:id="379" w:author="Tam, Danny@Energy" w:date="2019-03-26T10:28:00Z"/>
                <w:rFonts w:asciiTheme="minorHAnsi" w:eastAsiaTheme="minorEastAsia" w:hAnsiTheme="minorHAnsi" w:cstheme="minorBidi"/>
                <w:sz w:val="18"/>
                <w:szCs w:val="18"/>
              </w:rPr>
            </w:pPr>
          </w:p>
        </w:tc>
        <w:tc>
          <w:tcPr>
            <w:tcW w:w="1710" w:type="dxa"/>
            <w:shd w:val="clear" w:color="auto" w:fill="auto"/>
            <w:noWrap/>
          </w:tcPr>
          <w:p w14:paraId="5F83E622" w14:textId="77777777" w:rsidR="00C605D1" w:rsidRPr="008D6F63" w:rsidRDefault="00C605D1" w:rsidP="00C605D1">
            <w:pPr>
              <w:spacing w:after="0" w:line="240" w:lineRule="auto"/>
              <w:jc w:val="center"/>
              <w:rPr>
                <w:ins w:id="380" w:author="Tam, Danny@Energy" w:date="2019-03-26T10:28:00Z"/>
                <w:rFonts w:asciiTheme="minorHAnsi" w:eastAsiaTheme="minorEastAsia" w:hAnsiTheme="minorHAnsi" w:cstheme="minorBidi"/>
                <w:sz w:val="18"/>
                <w:szCs w:val="18"/>
              </w:rPr>
            </w:pPr>
          </w:p>
        </w:tc>
        <w:tc>
          <w:tcPr>
            <w:tcW w:w="1350" w:type="dxa"/>
            <w:shd w:val="clear" w:color="auto" w:fill="auto"/>
            <w:noWrap/>
          </w:tcPr>
          <w:p w14:paraId="62208968" w14:textId="77777777" w:rsidR="00C605D1" w:rsidRPr="008D6F63" w:rsidRDefault="00C605D1" w:rsidP="00C605D1">
            <w:pPr>
              <w:spacing w:after="0" w:line="240" w:lineRule="auto"/>
              <w:jc w:val="center"/>
              <w:rPr>
                <w:ins w:id="381" w:author="Tam, Danny@Energy" w:date="2019-03-26T10:28:00Z"/>
                <w:rFonts w:asciiTheme="minorHAnsi" w:eastAsiaTheme="minorEastAsia" w:hAnsiTheme="minorHAnsi" w:cstheme="minorBidi"/>
                <w:sz w:val="18"/>
                <w:szCs w:val="18"/>
              </w:rPr>
            </w:pPr>
          </w:p>
        </w:tc>
        <w:tc>
          <w:tcPr>
            <w:tcW w:w="1260" w:type="dxa"/>
            <w:shd w:val="clear" w:color="auto" w:fill="auto"/>
            <w:noWrap/>
          </w:tcPr>
          <w:p w14:paraId="15443992" w14:textId="77777777" w:rsidR="00C605D1" w:rsidRPr="008D6F63" w:rsidRDefault="00C605D1" w:rsidP="00C605D1">
            <w:pPr>
              <w:spacing w:after="0" w:line="240" w:lineRule="auto"/>
              <w:jc w:val="center"/>
              <w:rPr>
                <w:ins w:id="382" w:author="Tam, Danny@Energy" w:date="2019-03-26T10:28:00Z"/>
                <w:rFonts w:asciiTheme="minorHAnsi" w:eastAsiaTheme="minorEastAsia" w:hAnsiTheme="minorHAnsi" w:cstheme="minorBidi"/>
                <w:sz w:val="18"/>
                <w:szCs w:val="18"/>
              </w:rPr>
            </w:pPr>
          </w:p>
        </w:tc>
      </w:tr>
      <w:tr w:rsidR="00C605D1" w:rsidRPr="008D6F63" w14:paraId="4BF3DB9D" w14:textId="77777777" w:rsidTr="00DF413D">
        <w:trPr>
          <w:cantSplit/>
          <w:trHeight w:val="152"/>
          <w:ins w:id="383" w:author="Tam, Danny@Energy" w:date="2019-03-26T10:28:00Z"/>
        </w:trPr>
        <w:tc>
          <w:tcPr>
            <w:tcW w:w="1705" w:type="dxa"/>
            <w:shd w:val="clear" w:color="auto" w:fill="auto"/>
            <w:noWrap/>
          </w:tcPr>
          <w:p w14:paraId="2F038D80" w14:textId="45FF1002" w:rsidR="00C605D1" w:rsidRPr="008D6F63" w:rsidRDefault="00C605D1" w:rsidP="00C605D1">
            <w:pPr>
              <w:spacing w:after="0" w:line="240" w:lineRule="auto"/>
              <w:jc w:val="center"/>
              <w:rPr>
                <w:ins w:id="384" w:author="Tam, Danny@Energy" w:date="2019-03-26T10:28:00Z"/>
                <w:rFonts w:asciiTheme="minorHAnsi" w:eastAsiaTheme="minorEastAsia" w:hAnsiTheme="minorHAnsi" w:cstheme="minorBidi"/>
                <w:sz w:val="18"/>
                <w:szCs w:val="18"/>
              </w:rPr>
            </w:pPr>
            <w:ins w:id="385" w:author="Tam, Danny@Energy" w:date="2019-03-26T10:28:00Z">
              <w:r w:rsidRPr="0006728B">
                <w:rPr>
                  <w:sz w:val="18"/>
                  <w:u w:val="single"/>
                  <w:lang w:eastAsia="x-none"/>
                </w:rPr>
                <w:t>One story</w:t>
              </w:r>
            </w:ins>
          </w:p>
        </w:tc>
        <w:tc>
          <w:tcPr>
            <w:tcW w:w="1800" w:type="dxa"/>
            <w:shd w:val="clear" w:color="auto" w:fill="auto"/>
            <w:noWrap/>
          </w:tcPr>
          <w:p w14:paraId="3658282A" w14:textId="651608D9" w:rsidR="00C605D1" w:rsidRPr="008D6F63" w:rsidRDefault="00C605D1" w:rsidP="00C605D1">
            <w:pPr>
              <w:spacing w:after="0" w:line="240" w:lineRule="auto"/>
              <w:jc w:val="center"/>
              <w:rPr>
                <w:ins w:id="386" w:author="Tam, Danny@Energy" w:date="2019-03-26T10:28:00Z"/>
                <w:rFonts w:asciiTheme="minorHAnsi" w:eastAsiaTheme="minorEastAsia" w:hAnsiTheme="minorHAnsi" w:cstheme="minorBidi"/>
                <w:sz w:val="18"/>
                <w:szCs w:val="18"/>
              </w:rPr>
            </w:pPr>
            <w:ins w:id="387" w:author="Tam, Danny@Energy" w:date="2019-03-26T10:28:00Z">
              <w:r w:rsidRPr="0006728B">
                <w:rPr>
                  <w:sz w:val="18"/>
                  <w:u w:val="single"/>
                  <w:lang w:eastAsia="x-none"/>
                </w:rPr>
                <w:t>7.5</w:t>
              </w:r>
            </w:ins>
          </w:p>
        </w:tc>
        <w:tc>
          <w:tcPr>
            <w:tcW w:w="1710" w:type="dxa"/>
            <w:shd w:val="clear" w:color="auto" w:fill="auto"/>
            <w:noWrap/>
          </w:tcPr>
          <w:p w14:paraId="6F09A3BA" w14:textId="195E4ACB" w:rsidR="00C605D1" w:rsidRPr="008D6F63" w:rsidRDefault="00C605D1" w:rsidP="00C605D1">
            <w:pPr>
              <w:spacing w:after="0" w:line="240" w:lineRule="auto"/>
              <w:jc w:val="center"/>
              <w:rPr>
                <w:ins w:id="388" w:author="Tam, Danny@Energy" w:date="2019-03-26T10:28:00Z"/>
                <w:rFonts w:asciiTheme="minorHAnsi" w:eastAsiaTheme="minorEastAsia" w:hAnsiTheme="minorHAnsi" w:cstheme="minorBidi"/>
                <w:sz w:val="18"/>
                <w:szCs w:val="18"/>
              </w:rPr>
            </w:pPr>
            <w:ins w:id="389" w:author="Tam, Danny@Energy" w:date="2019-03-26T10:28:00Z">
              <w:r w:rsidRPr="0006728B">
                <w:rPr>
                  <w:sz w:val="18"/>
                  <w:u w:val="single"/>
                  <w:lang w:eastAsia="x-none"/>
                </w:rPr>
                <w:t>n/a</w:t>
              </w:r>
            </w:ins>
          </w:p>
        </w:tc>
        <w:tc>
          <w:tcPr>
            <w:tcW w:w="1350" w:type="dxa"/>
            <w:shd w:val="clear" w:color="auto" w:fill="auto"/>
            <w:noWrap/>
          </w:tcPr>
          <w:p w14:paraId="5FDB19EB" w14:textId="51681F0B" w:rsidR="00C605D1" w:rsidRPr="008D6F63" w:rsidRDefault="00C605D1" w:rsidP="00C605D1">
            <w:pPr>
              <w:spacing w:after="0" w:line="240" w:lineRule="auto"/>
              <w:jc w:val="center"/>
              <w:rPr>
                <w:ins w:id="390" w:author="Tam, Danny@Energy" w:date="2019-03-26T10:28:00Z"/>
                <w:rFonts w:asciiTheme="minorHAnsi" w:eastAsiaTheme="minorEastAsia" w:hAnsiTheme="minorHAnsi" w:cstheme="minorBidi"/>
                <w:sz w:val="18"/>
                <w:szCs w:val="18"/>
              </w:rPr>
            </w:pPr>
            <w:ins w:id="391" w:author="Tam, Danny@Energy" w:date="2019-03-26T10:28:00Z">
              <w:r w:rsidRPr="0006728B">
                <w:rPr>
                  <w:sz w:val="18"/>
                  <w:u w:val="single"/>
                  <w:lang w:eastAsia="x-none"/>
                </w:rPr>
                <w:t>0.0080</w:t>
              </w:r>
            </w:ins>
          </w:p>
        </w:tc>
        <w:tc>
          <w:tcPr>
            <w:tcW w:w="1260" w:type="dxa"/>
            <w:shd w:val="clear" w:color="auto" w:fill="auto"/>
            <w:noWrap/>
          </w:tcPr>
          <w:p w14:paraId="737E363E" w14:textId="227BC5E9" w:rsidR="00C605D1" w:rsidRPr="008D6F63" w:rsidRDefault="00C605D1" w:rsidP="00C605D1">
            <w:pPr>
              <w:spacing w:after="0" w:line="240" w:lineRule="auto"/>
              <w:jc w:val="center"/>
              <w:rPr>
                <w:ins w:id="392" w:author="Tam, Danny@Energy" w:date="2019-03-26T10:28:00Z"/>
                <w:rFonts w:asciiTheme="minorHAnsi" w:eastAsiaTheme="minorEastAsia" w:hAnsiTheme="minorHAnsi" w:cstheme="minorBidi"/>
                <w:sz w:val="18"/>
                <w:szCs w:val="18"/>
              </w:rPr>
            </w:pPr>
            <w:ins w:id="393" w:author="Tam, Danny@Energy" w:date="2019-03-26T10:28:00Z">
              <w:r w:rsidRPr="0006728B">
                <w:rPr>
                  <w:sz w:val="18"/>
                  <w:u w:val="single"/>
                  <w:lang w:eastAsia="x-none"/>
                </w:rPr>
                <w:t>n/a</w:t>
              </w:r>
            </w:ins>
          </w:p>
        </w:tc>
      </w:tr>
      <w:tr w:rsidR="00C605D1" w:rsidRPr="008D6F63" w14:paraId="0E38FD30" w14:textId="77777777" w:rsidTr="00DF413D">
        <w:trPr>
          <w:cantSplit/>
          <w:trHeight w:val="152"/>
          <w:ins w:id="394" w:author="Tam, Danny@Energy" w:date="2019-03-26T10:28:00Z"/>
        </w:trPr>
        <w:tc>
          <w:tcPr>
            <w:tcW w:w="1705" w:type="dxa"/>
            <w:shd w:val="clear" w:color="auto" w:fill="auto"/>
            <w:noWrap/>
          </w:tcPr>
          <w:p w14:paraId="5459D2AE" w14:textId="3B55C107" w:rsidR="00C605D1" w:rsidRPr="0006728B" w:rsidRDefault="00C605D1" w:rsidP="00C605D1">
            <w:pPr>
              <w:spacing w:after="0" w:line="240" w:lineRule="auto"/>
              <w:jc w:val="center"/>
              <w:rPr>
                <w:ins w:id="395" w:author="Tam, Danny@Energy" w:date="2019-03-26T10:28:00Z"/>
                <w:sz w:val="18"/>
                <w:u w:val="single"/>
                <w:lang w:eastAsia="x-none"/>
              </w:rPr>
            </w:pPr>
            <w:ins w:id="396" w:author="Tam, Danny@Energy" w:date="2019-03-26T10:28:00Z">
              <w:r w:rsidRPr="0006728B">
                <w:rPr>
                  <w:sz w:val="18"/>
                  <w:u w:val="single"/>
                  <w:lang w:eastAsia="x-none"/>
                </w:rPr>
                <w:t>Two or more story</w:t>
              </w:r>
            </w:ins>
          </w:p>
        </w:tc>
        <w:tc>
          <w:tcPr>
            <w:tcW w:w="1800" w:type="dxa"/>
            <w:shd w:val="clear" w:color="auto" w:fill="auto"/>
            <w:noWrap/>
          </w:tcPr>
          <w:p w14:paraId="14F433FB" w14:textId="63DAF1EC" w:rsidR="00C605D1" w:rsidRPr="0006728B" w:rsidRDefault="00C605D1" w:rsidP="00C605D1">
            <w:pPr>
              <w:spacing w:after="0" w:line="240" w:lineRule="auto"/>
              <w:jc w:val="center"/>
              <w:rPr>
                <w:ins w:id="397" w:author="Tam, Danny@Energy" w:date="2019-03-26T10:28:00Z"/>
                <w:sz w:val="18"/>
                <w:u w:val="single"/>
                <w:lang w:eastAsia="x-none"/>
              </w:rPr>
            </w:pPr>
            <w:ins w:id="398" w:author="Tam, Danny@Energy" w:date="2019-03-26T10:28:00Z">
              <w:r w:rsidRPr="0006728B">
                <w:rPr>
                  <w:sz w:val="18"/>
                  <w:u w:val="single"/>
                  <w:lang w:eastAsia="x-none"/>
                </w:rPr>
                <w:t>7.5</w:t>
              </w:r>
            </w:ins>
          </w:p>
        </w:tc>
        <w:tc>
          <w:tcPr>
            <w:tcW w:w="1710" w:type="dxa"/>
            <w:shd w:val="clear" w:color="auto" w:fill="auto"/>
            <w:noWrap/>
          </w:tcPr>
          <w:p w14:paraId="777AE4B2" w14:textId="617FD668" w:rsidR="00C605D1" w:rsidRPr="0006728B" w:rsidRDefault="00C605D1" w:rsidP="00C605D1">
            <w:pPr>
              <w:spacing w:after="0" w:line="240" w:lineRule="auto"/>
              <w:jc w:val="center"/>
              <w:rPr>
                <w:ins w:id="399" w:author="Tam, Danny@Energy" w:date="2019-03-26T10:28:00Z"/>
                <w:sz w:val="18"/>
                <w:u w:val="single"/>
                <w:lang w:eastAsia="x-none"/>
              </w:rPr>
            </w:pPr>
            <w:ins w:id="400" w:author="Tam, Danny@Energy" w:date="2019-03-26T10:28:00Z">
              <w:r w:rsidRPr="0006728B">
                <w:rPr>
                  <w:sz w:val="18"/>
                  <w:u w:val="single"/>
                  <w:lang w:eastAsia="x-none"/>
                </w:rPr>
                <w:t>n/a</w:t>
              </w:r>
            </w:ins>
          </w:p>
        </w:tc>
        <w:tc>
          <w:tcPr>
            <w:tcW w:w="1350" w:type="dxa"/>
            <w:shd w:val="clear" w:color="auto" w:fill="auto"/>
            <w:noWrap/>
          </w:tcPr>
          <w:p w14:paraId="40A46990" w14:textId="00512E4D" w:rsidR="00C605D1" w:rsidRPr="0006728B" w:rsidRDefault="00C605D1" w:rsidP="00C605D1">
            <w:pPr>
              <w:spacing w:after="0" w:line="240" w:lineRule="auto"/>
              <w:jc w:val="center"/>
              <w:rPr>
                <w:ins w:id="401" w:author="Tam, Danny@Energy" w:date="2019-03-26T10:28:00Z"/>
                <w:sz w:val="18"/>
                <w:u w:val="single"/>
                <w:lang w:eastAsia="x-none"/>
              </w:rPr>
            </w:pPr>
            <w:ins w:id="402" w:author="Tam, Danny@Energy" w:date="2019-03-26T10:28:00Z">
              <w:r w:rsidRPr="0006728B">
                <w:rPr>
                  <w:sz w:val="18"/>
                  <w:u w:val="single"/>
                  <w:lang w:eastAsia="x-none"/>
                </w:rPr>
                <w:t>0.0050</w:t>
              </w:r>
            </w:ins>
          </w:p>
        </w:tc>
        <w:tc>
          <w:tcPr>
            <w:tcW w:w="1260" w:type="dxa"/>
            <w:shd w:val="clear" w:color="auto" w:fill="auto"/>
            <w:noWrap/>
          </w:tcPr>
          <w:p w14:paraId="7E729E8A" w14:textId="4569DD45" w:rsidR="00C605D1" w:rsidRPr="0006728B" w:rsidRDefault="00C605D1" w:rsidP="00C605D1">
            <w:pPr>
              <w:spacing w:after="0" w:line="240" w:lineRule="auto"/>
              <w:jc w:val="center"/>
              <w:rPr>
                <w:ins w:id="403" w:author="Tam, Danny@Energy" w:date="2019-03-26T10:28:00Z"/>
                <w:sz w:val="18"/>
                <w:u w:val="single"/>
                <w:lang w:eastAsia="x-none"/>
              </w:rPr>
            </w:pPr>
            <w:ins w:id="404" w:author="Tam, Danny@Energy" w:date="2019-03-26T10:28:00Z">
              <w:r w:rsidRPr="0006728B">
                <w:rPr>
                  <w:sz w:val="18"/>
                  <w:u w:val="single"/>
                  <w:lang w:eastAsia="x-none"/>
                </w:rPr>
                <w:t>n/a</w:t>
              </w:r>
            </w:ins>
          </w:p>
        </w:tc>
      </w:tr>
    </w:tbl>
    <w:p w14:paraId="4E31226A" w14:textId="77777777" w:rsidR="00641F8E" w:rsidRDefault="00641F8E">
      <w:pPr>
        <w:spacing w:after="0" w:line="240" w:lineRule="auto"/>
        <w:rPr>
          <w:rFonts w:asciiTheme="minorHAnsi" w:hAnsiTheme="minorHAnsi" w:cstheme="minorHAnsi"/>
          <w:sz w:val="18"/>
          <w:szCs w:val="18"/>
        </w:rPr>
      </w:pPr>
    </w:p>
    <w:tbl>
      <w:tblPr>
        <w:tblStyle w:val="TableGrid3"/>
        <w:tblpPr w:leftFromText="180" w:rightFromText="180" w:vertAnchor="text" w:tblpY="1"/>
        <w:tblOverlap w:val="never"/>
        <w:tblW w:w="10795" w:type="dxa"/>
        <w:tblLook w:val="04A0" w:firstRow="1" w:lastRow="0" w:firstColumn="1" w:lastColumn="0" w:noHBand="0" w:noVBand="1"/>
      </w:tblPr>
      <w:tblGrid>
        <w:gridCol w:w="1233"/>
        <w:gridCol w:w="1233"/>
        <w:gridCol w:w="1309"/>
        <w:gridCol w:w="360"/>
        <w:gridCol w:w="900"/>
        <w:gridCol w:w="257"/>
        <w:gridCol w:w="1813"/>
        <w:gridCol w:w="90"/>
        <w:gridCol w:w="1800"/>
        <w:gridCol w:w="1800"/>
      </w:tblGrid>
      <w:tr w:rsidR="003C4442" w:rsidRPr="00323F2C" w14:paraId="7114CB0E" w14:textId="77777777" w:rsidTr="003C4442">
        <w:trPr>
          <w:trHeight w:val="350"/>
        </w:trPr>
        <w:tc>
          <w:tcPr>
            <w:tcW w:w="10795" w:type="dxa"/>
            <w:gridSpan w:val="10"/>
          </w:tcPr>
          <w:p w14:paraId="00675BC9" w14:textId="5E87C2C2" w:rsidR="003C4442" w:rsidRDefault="003C4442" w:rsidP="002C7351">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Pr="009D79A7">
              <w:rPr>
                <w:rFonts w:asciiTheme="minorHAnsi" w:hAnsiTheme="minorHAnsi" w:cstheme="minorHAnsi"/>
                <w:b/>
                <w:sz w:val="18"/>
                <w:szCs w:val="18"/>
              </w:rPr>
              <w:t>. HERS-Verified Drain Water Heat Recovery System (DWHR-H)</w:t>
            </w:r>
          </w:p>
          <w:p w14:paraId="48CCBA53" w14:textId="19A2005F" w:rsidR="003C4442" w:rsidRPr="009D79A7" w:rsidRDefault="003C4442" w:rsidP="002C7351">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&lt;&lt;If A1</w:t>
            </w:r>
            <w:ins w:id="405" w:author="Smith, Alexis@Energy" w:date="2019-05-10T11:58:00Z">
              <w:r w:rsidR="00211E93">
                <w:rPr>
                  <w:rFonts w:asciiTheme="minorHAnsi" w:hAnsiTheme="minorHAnsi" w:cstheme="minorHAnsi"/>
                  <w:sz w:val="18"/>
                  <w:szCs w:val="18"/>
                </w:rPr>
                <w:t>2</w:t>
              </w:r>
            </w:ins>
            <w:del w:id="406" w:author="Smith, Alexis@Energy" w:date="2019-05-10T11:58:00Z">
              <w:r w:rsidDel="00211E93">
                <w:rPr>
                  <w:rFonts w:asciiTheme="minorHAnsi" w:hAnsiTheme="minorHAnsi" w:cstheme="minorHAnsi"/>
                  <w:sz w:val="18"/>
                  <w:szCs w:val="18"/>
                </w:rPr>
                <w:delText>1</w:delText>
              </w:r>
            </w:del>
            <w:r w:rsidRPr="00890BBF">
              <w:rPr>
                <w:rFonts w:asciiTheme="minorHAnsi" w:hAnsiTheme="minorHAnsi" w:cstheme="minorHAnsi"/>
                <w:sz w:val="18"/>
                <w:szCs w:val="18"/>
              </w:rPr>
              <w:t xml:space="preserve"> “</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 &gt;&gt;</w:t>
            </w:r>
          </w:p>
        </w:tc>
      </w:tr>
      <w:tr w:rsidR="009403AC" w:rsidRPr="00323F2C" w14:paraId="62D604D6" w14:textId="77777777" w:rsidTr="009403AC">
        <w:trPr>
          <w:trHeight w:val="144"/>
          <w:ins w:id="407" w:author="Tam, Danny@Energy" w:date="2019-03-27T16:27:00Z"/>
        </w:trPr>
        <w:tc>
          <w:tcPr>
            <w:tcW w:w="10795" w:type="dxa"/>
            <w:gridSpan w:val="10"/>
          </w:tcPr>
          <w:p w14:paraId="420C0985" w14:textId="2738CD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ins w:id="408" w:author="Tam, Danny@Energy" w:date="2019-03-27T16:27:00Z"/>
                <w:rFonts w:asciiTheme="minorHAnsi" w:hAnsiTheme="minorHAnsi" w:cstheme="minorHAnsi"/>
                <w:sz w:val="18"/>
                <w:szCs w:val="18"/>
              </w:rPr>
            </w:pPr>
            <w:ins w:id="409" w:author="Tam, Danny@Energy" w:date="2019-03-27T16:28:00Z">
              <w:r w:rsidRPr="002A1FF1">
                <w:rPr>
                  <w:rFonts w:asciiTheme="minorHAnsi" w:hAnsiTheme="minorHAnsi" w:cstheme="minorHAnsi"/>
                  <w:b/>
                  <w:sz w:val="18"/>
                  <w:szCs w:val="18"/>
                </w:rPr>
                <w:t>Design DWHR System Information</w:t>
              </w:r>
            </w:ins>
          </w:p>
        </w:tc>
      </w:tr>
      <w:tr w:rsidR="009403AC" w:rsidRPr="00323F2C" w14:paraId="01ADADD5" w14:textId="77777777" w:rsidTr="009403AC">
        <w:trPr>
          <w:trHeight w:val="144"/>
          <w:ins w:id="410" w:author="Tam, Danny@Energy" w:date="2019-03-27T16:30:00Z"/>
        </w:trPr>
        <w:tc>
          <w:tcPr>
            <w:tcW w:w="1233" w:type="dxa"/>
          </w:tcPr>
          <w:p w14:paraId="4839B90F" w14:textId="62357401"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11" w:author="Tam, Danny@Energy" w:date="2019-03-27T16:30:00Z"/>
                <w:rFonts w:asciiTheme="minorHAnsi" w:hAnsiTheme="minorHAnsi" w:cstheme="minorHAnsi"/>
                <w:sz w:val="18"/>
                <w:szCs w:val="18"/>
              </w:rPr>
            </w:pPr>
            <w:ins w:id="412" w:author="Tam, Danny@Energy" w:date="2019-03-27T16:30:00Z">
              <w:r>
                <w:rPr>
                  <w:rFonts w:asciiTheme="minorHAnsi" w:hAnsiTheme="minorHAnsi" w:cstheme="minorHAnsi"/>
                  <w:sz w:val="18"/>
                  <w:szCs w:val="18"/>
                </w:rPr>
                <w:t>01</w:t>
              </w:r>
            </w:ins>
          </w:p>
        </w:tc>
        <w:tc>
          <w:tcPr>
            <w:tcW w:w="2902" w:type="dxa"/>
            <w:gridSpan w:val="3"/>
            <w:vAlign w:val="bottom"/>
          </w:tcPr>
          <w:p w14:paraId="697D5E19" w14:textId="043BEFF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13" w:author="Tam, Danny@Energy" w:date="2019-03-27T16:30:00Z"/>
                <w:rFonts w:asciiTheme="minorHAnsi" w:hAnsiTheme="minorHAnsi" w:cstheme="minorHAnsi"/>
                <w:sz w:val="18"/>
                <w:szCs w:val="18"/>
              </w:rPr>
            </w:pPr>
            <w:ins w:id="414" w:author="Tam, Danny@Energy" w:date="2019-03-27T16:30:00Z">
              <w:r>
                <w:rPr>
                  <w:rFonts w:asciiTheme="minorHAnsi" w:hAnsiTheme="minorHAnsi" w:cstheme="minorHAnsi"/>
                  <w:sz w:val="18"/>
                  <w:szCs w:val="18"/>
                </w:rPr>
                <w:t>02</w:t>
              </w:r>
            </w:ins>
          </w:p>
        </w:tc>
        <w:tc>
          <w:tcPr>
            <w:tcW w:w="3060" w:type="dxa"/>
            <w:gridSpan w:val="4"/>
            <w:vAlign w:val="bottom"/>
          </w:tcPr>
          <w:p w14:paraId="098FC345" w14:textId="22E36D3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15" w:author="Tam, Danny@Energy" w:date="2019-03-27T16:30:00Z"/>
                <w:rFonts w:asciiTheme="minorHAnsi" w:hAnsiTheme="minorHAnsi" w:cstheme="minorHAnsi"/>
                <w:sz w:val="18"/>
                <w:szCs w:val="18"/>
              </w:rPr>
            </w:pPr>
            <w:ins w:id="416" w:author="Tam, Danny@Energy" w:date="2019-03-27T16:30:00Z">
              <w:r>
                <w:rPr>
                  <w:rFonts w:asciiTheme="minorHAnsi" w:hAnsiTheme="minorHAnsi" w:cstheme="minorHAnsi"/>
                  <w:sz w:val="18"/>
                  <w:szCs w:val="18"/>
                </w:rPr>
                <w:t>03</w:t>
              </w:r>
            </w:ins>
          </w:p>
        </w:tc>
        <w:tc>
          <w:tcPr>
            <w:tcW w:w="3600" w:type="dxa"/>
            <w:gridSpan w:val="2"/>
            <w:vAlign w:val="bottom"/>
          </w:tcPr>
          <w:p w14:paraId="6B42EDE7" w14:textId="4843603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17" w:author="Tam, Danny@Energy" w:date="2019-03-27T16:30:00Z"/>
                <w:rFonts w:asciiTheme="minorHAnsi" w:hAnsiTheme="minorHAnsi" w:cstheme="minorHAnsi"/>
                <w:sz w:val="18"/>
                <w:szCs w:val="18"/>
              </w:rPr>
            </w:pPr>
            <w:ins w:id="418" w:author="Tam, Danny@Energy" w:date="2019-03-27T16:30:00Z">
              <w:r>
                <w:rPr>
                  <w:rFonts w:asciiTheme="minorHAnsi" w:hAnsiTheme="minorHAnsi" w:cstheme="minorHAnsi"/>
                  <w:sz w:val="18"/>
                  <w:szCs w:val="18"/>
                </w:rPr>
                <w:t>04</w:t>
              </w:r>
            </w:ins>
          </w:p>
        </w:tc>
      </w:tr>
      <w:tr w:rsidR="009403AC" w:rsidRPr="00323F2C" w14:paraId="0C632706" w14:textId="77777777" w:rsidTr="009403AC">
        <w:trPr>
          <w:trHeight w:val="144"/>
          <w:ins w:id="419" w:author="Tam, Danny@Energy" w:date="2019-03-27T16:27:00Z"/>
        </w:trPr>
        <w:tc>
          <w:tcPr>
            <w:tcW w:w="1233" w:type="dxa"/>
          </w:tcPr>
          <w:p w14:paraId="4784778F" w14:textId="239CCE66"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20" w:author="Tam, Danny@Energy" w:date="2019-03-27T16:27:00Z"/>
                <w:rFonts w:asciiTheme="minorHAnsi" w:hAnsiTheme="minorHAnsi" w:cstheme="minorHAnsi"/>
                <w:sz w:val="18"/>
                <w:szCs w:val="18"/>
              </w:rPr>
            </w:pPr>
            <w:ins w:id="421" w:author="Tam, Danny@Energy" w:date="2019-03-27T16:30:00Z">
              <w:r>
                <w:rPr>
                  <w:rFonts w:asciiTheme="minorHAnsi" w:hAnsiTheme="minorHAnsi" w:cstheme="minorHAnsi"/>
                  <w:sz w:val="18"/>
                  <w:szCs w:val="18"/>
                </w:rPr>
                <w:t>System ID/Name</w:t>
              </w:r>
            </w:ins>
          </w:p>
        </w:tc>
        <w:tc>
          <w:tcPr>
            <w:tcW w:w="2902" w:type="dxa"/>
            <w:gridSpan w:val="3"/>
            <w:vAlign w:val="bottom"/>
          </w:tcPr>
          <w:p w14:paraId="3FEB7F6B" w14:textId="51A6D3E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22" w:author="Tam, Danny@Energy" w:date="2019-03-27T16:27:00Z"/>
                <w:rFonts w:asciiTheme="minorHAnsi" w:hAnsiTheme="minorHAnsi" w:cstheme="minorHAnsi"/>
                <w:sz w:val="18"/>
                <w:szCs w:val="18"/>
              </w:rPr>
            </w:pPr>
            <w:ins w:id="423" w:author="Tam, Danny@Energy" w:date="2019-03-27T16:30: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3060" w:type="dxa"/>
            <w:gridSpan w:val="4"/>
            <w:vAlign w:val="bottom"/>
          </w:tcPr>
          <w:p w14:paraId="4883F6E0" w14:textId="081B3AC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24" w:author="Tam, Danny@Energy" w:date="2019-03-27T16:27:00Z"/>
                <w:rFonts w:asciiTheme="minorHAnsi" w:hAnsiTheme="minorHAnsi" w:cstheme="minorHAnsi"/>
                <w:sz w:val="18"/>
                <w:szCs w:val="18"/>
              </w:rPr>
            </w:pPr>
            <w:ins w:id="425" w:author="Tam, Danny@Energy" w:date="2019-03-27T16:30:00Z">
              <w:r w:rsidRPr="009D79A7">
                <w:rPr>
                  <w:rFonts w:asciiTheme="minorHAnsi" w:hAnsiTheme="minorHAnsi" w:cstheme="minorHAnsi"/>
                  <w:sz w:val="18"/>
                  <w:szCs w:val="18"/>
                </w:rPr>
                <w:t>Installation Configuration</w:t>
              </w:r>
            </w:ins>
          </w:p>
        </w:tc>
        <w:tc>
          <w:tcPr>
            <w:tcW w:w="3600" w:type="dxa"/>
            <w:gridSpan w:val="2"/>
            <w:vAlign w:val="bottom"/>
          </w:tcPr>
          <w:p w14:paraId="73C29F38" w14:textId="17A9B3B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26" w:author="Tam, Danny@Energy" w:date="2019-03-27T16:27:00Z"/>
                <w:rFonts w:asciiTheme="minorHAnsi" w:hAnsiTheme="minorHAnsi" w:cstheme="minorHAnsi"/>
                <w:sz w:val="18"/>
                <w:szCs w:val="18"/>
              </w:rPr>
            </w:pPr>
            <w:ins w:id="427" w:author="Tam, Danny@Energy" w:date="2019-03-27T16:30:00Z">
              <w:r w:rsidRPr="009D79A7">
                <w:rPr>
                  <w:rFonts w:asciiTheme="minorHAnsi" w:hAnsiTheme="minorHAnsi" w:cstheme="minorHAnsi"/>
                  <w:sz w:val="18"/>
                  <w:szCs w:val="18"/>
                </w:rPr>
                <w:t>Percent of shower served by the DWHR device</w:t>
              </w:r>
            </w:ins>
          </w:p>
        </w:tc>
      </w:tr>
      <w:tr w:rsidR="009403AC" w:rsidRPr="00323F2C" w14:paraId="71875241" w14:textId="77777777" w:rsidTr="009403AC">
        <w:trPr>
          <w:trHeight w:val="144"/>
          <w:ins w:id="428" w:author="Tam, Danny@Energy" w:date="2019-03-27T16:27:00Z"/>
        </w:trPr>
        <w:tc>
          <w:tcPr>
            <w:tcW w:w="1233" w:type="dxa"/>
          </w:tcPr>
          <w:p w14:paraId="52DCD870" w14:textId="2310BFF6"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29" w:author="Tam, Danny@Energy" w:date="2019-03-27T16:27:00Z"/>
                <w:rFonts w:asciiTheme="minorHAnsi" w:hAnsiTheme="minorHAnsi" w:cstheme="minorHAnsi"/>
                <w:sz w:val="18"/>
                <w:szCs w:val="18"/>
              </w:rPr>
            </w:pPr>
            <w:ins w:id="430" w:author="Tam, Danny@Energy" w:date="2019-03-27T16:30:00Z">
              <w:r>
                <w:rPr>
                  <w:rFonts w:asciiTheme="minorHAnsi" w:eastAsia="Times New Roman" w:hAnsiTheme="minorHAnsi" w:cstheme="minorHAnsi"/>
                  <w:sz w:val="18"/>
                  <w:szCs w:val="18"/>
                </w:rPr>
                <w:t>&lt;&lt;Reference value from A0</w:t>
              </w:r>
            </w:ins>
            <w:ins w:id="431" w:author="Smith, Alexis@Energy" w:date="2019-05-10T11:58:00Z">
              <w:r w:rsidR="00211E93">
                <w:rPr>
                  <w:rFonts w:asciiTheme="minorHAnsi" w:eastAsia="Times New Roman" w:hAnsiTheme="minorHAnsi" w:cstheme="minorHAnsi"/>
                  <w:sz w:val="18"/>
                  <w:szCs w:val="18"/>
                </w:rPr>
                <w:t>2</w:t>
              </w:r>
            </w:ins>
            <w:ins w:id="432" w:author="Tam, Danny@Energy" w:date="2019-03-27T16:30:00Z">
              <w:del w:id="433" w:author="Smith, Alexis@Energy" w:date="2019-05-10T11:58:00Z">
                <w:r w:rsidDel="00211E93">
                  <w:rPr>
                    <w:rFonts w:asciiTheme="minorHAnsi" w:eastAsia="Times New Roman" w:hAnsiTheme="minorHAnsi" w:cstheme="minorHAnsi"/>
                    <w:sz w:val="18"/>
                    <w:szCs w:val="18"/>
                  </w:rPr>
                  <w:delText>1</w:delText>
                </w:r>
              </w:del>
              <w:r>
                <w:rPr>
                  <w:rFonts w:asciiTheme="minorHAnsi" w:eastAsia="Times New Roman" w:hAnsiTheme="minorHAnsi" w:cstheme="minorHAnsi"/>
                  <w:sz w:val="18"/>
                  <w:szCs w:val="18"/>
                </w:rPr>
                <w:t>&gt;&gt;</w:t>
              </w:r>
            </w:ins>
          </w:p>
        </w:tc>
        <w:tc>
          <w:tcPr>
            <w:tcW w:w="2902" w:type="dxa"/>
            <w:gridSpan w:val="3"/>
          </w:tcPr>
          <w:p w14:paraId="348A0C5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34" w:author="Tam, Danny@Energy" w:date="2019-03-27T16:30:00Z"/>
                <w:rFonts w:asciiTheme="minorHAnsi" w:eastAsia="Times New Roman" w:hAnsiTheme="minorHAnsi" w:cstheme="minorHAnsi"/>
                <w:sz w:val="18"/>
                <w:szCs w:val="18"/>
              </w:rPr>
            </w:pPr>
            <w:ins w:id="435" w:author="Tam, Danny@Energy" w:date="2019-03-27T16:30:00Z">
              <w:r>
                <w:rPr>
                  <w:rFonts w:asciiTheme="minorHAnsi" w:eastAsia="Times New Roman" w:hAnsiTheme="minorHAnsi" w:cstheme="minorHAnsi"/>
                  <w:sz w:val="18"/>
                  <w:szCs w:val="18"/>
                </w:rPr>
                <w:t xml:space="preserve">&lt;&lt;If performance, reference value from CF1R-PRF.  </w:t>
              </w:r>
            </w:ins>
          </w:p>
          <w:p w14:paraId="7D68108F" w14:textId="2F09713A"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36" w:author="Tam, Danny@Energy" w:date="2019-03-27T16:27:00Z"/>
                <w:rFonts w:asciiTheme="minorHAnsi" w:hAnsiTheme="minorHAnsi" w:cstheme="minorHAnsi"/>
                <w:sz w:val="18"/>
                <w:szCs w:val="18"/>
              </w:rPr>
            </w:pPr>
            <w:ins w:id="437" w:author="Tam, Danny@Energy" w:date="2019-03-27T16:30:00Z">
              <w:r>
                <w:rPr>
                  <w:rFonts w:asciiTheme="minorHAnsi" w:eastAsia="Times New Roman" w:hAnsiTheme="minorHAnsi" w:cstheme="minorHAnsi"/>
                  <w:sz w:val="18"/>
                  <w:szCs w:val="18"/>
                </w:rPr>
                <w:t>If prescriptive, display “≥ 42%”&gt;&gt;</w:t>
              </w:r>
            </w:ins>
          </w:p>
        </w:tc>
        <w:tc>
          <w:tcPr>
            <w:tcW w:w="3060" w:type="dxa"/>
            <w:gridSpan w:val="4"/>
          </w:tcPr>
          <w:p w14:paraId="18499A4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38" w:author="Tam, Danny@Energy" w:date="2019-03-27T16:30:00Z"/>
                <w:rFonts w:asciiTheme="minorHAnsi" w:eastAsia="Times New Roman" w:hAnsiTheme="minorHAnsi" w:cstheme="minorHAnsi"/>
                <w:sz w:val="18"/>
                <w:szCs w:val="18"/>
              </w:rPr>
            </w:pPr>
            <w:ins w:id="439" w:author="Tam, Danny@Energy" w:date="2019-03-27T16:30:00Z">
              <w:r>
                <w:rPr>
                  <w:rFonts w:asciiTheme="minorHAnsi" w:eastAsia="Times New Roman" w:hAnsiTheme="minorHAnsi" w:cstheme="minorHAnsi"/>
                  <w:sz w:val="18"/>
                  <w:szCs w:val="18"/>
                </w:rPr>
                <w:t xml:space="preserve">&lt;&lt;If performance, reference value from CF1R-PRF.  </w:t>
              </w:r>
            </w:ins>
          </w:p>
          <w:p w14:paraId="1C502FEB" w14:textId="5AB1932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40" w:author="Tam, Danny@Energy" w:date="2019-03-27T16:27:00Z"/>
                <w:rFonts w:asciiTheme="minorHAnsi" w:hAnsiTheme="minorHAnsi" w:cstheme="minorHAnsi"/>
                <w:sz w:val="18"/>
                <w:szCs w:val="18"/>
              </w:rPr>
            </w:pPr>
            <w:ins w:id="441" w:author="Tam, Danny@Energy" w:date="2019-03-27T16:30:00Z">
              <w:r>
                <w:rPr>
                  <w:rFonts w:asciiTheme="minorHAnsi" w:eastAsia="Times New Roman" w:hAnsiTheme="minorHAnsi" w:cstheme="minorHAnsi"/>
                  <w:sz w:val="18"/>
                  <w:szCs w:val="18"/>
                </w:rPr>
                <w:t>If prescriptive, display “NA”&gt;&gt;</w:t>
              </w:r>
            </w:ins>
          </w:p>
        </w:tc>
        <w:tc>
          <w:tcPr>
            <w:tcW w:w="3600" w:type="dxa"/>
            <w:gridSpan w:val="2"/>
          </w:tcPr>
          <w:p w14:paraId="6968145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42" w:author="Tam, Danny@Energy" w:date="2019-03-27T16:30:00Z"/>
                <w:rFonts w:asciiTheme="minorHAnsi" w:eastAsia="Times New Roman" w:hAnsiTheme="minorHAnsi" w:cstheme="minorHAnsi"/>
                <w:sz w:val="18"/>
                <w:szCs w:val="18"/>
              </w:rPr>
            </w:pPr>
            <w:ins w:id="443" w:author="Tam, Danny@Energy" w:date="2019-03-27T16:30:00Z">
              <w:r>
                <w:rPr>
                  <w:rFonts w:asciiTheme="minorHAnsi" w:eastAsia="Times New Roman" w:hAnsiTheme="minorHAnsi" w:cstheme="minorHAnsi"/>
                  <w:sz w:val="18"/>
                  <w:szCs w:val="18"/>
                </w:rPr>
                <w:t>&lt;&lt;If performance, reference value from CF1R-PRF</w:t>
              </w:r>
            </w:ins>
          </w:p>
          <w:p w14:paraId="1F2535A2" w14:textId="58E041A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ins w:id="444" w:author="Tam, Danny@Energy" w:date="2019-03-27T16:27:00Z"/>
                <w:rFonts w:asciiTheme="minorHAnsi" w:hAnsiTheme="minorHAnsi" w:cstheme="minorHAnsi"/>
                <w:sz w:val="18"/>
                <w:szCs w:val="18"/>
              </w:rPr>
            </w:pPr>
            <w:ins w:id="445" w:author="Tam, Danny@Energy" w:date="2019-03-27T16:30:00Z">
              <w:r>
                <w:rPr>
                  <w:rFonts w:asciiTheme="minorHAnsi" w:eastAsia="Times New Roman" w:hAnsiTheme="minorHAnsi" w:cstheme="minorHAnsi"/>
                  <w:sz w:val="18"/>
                  <w:szCs w:val="18"/>
                </w:rPr>
                <w:t>If prescriptive, display “NA”&gt;&gt;</w:t>
              </w:r>
            </w:ins>
          </w:p>
        </w:tc>
      </w:tr>
      <w:tr w:rsidR="009403AC" w:rsidRPr="00323F2C" w14:paraId="154C2959" w14:textId="77777777" w:rsidTr="009403AC">
        <w:trPr>
          <w:trHeight w:val="144"/>
          <w:ins w:id="446" w:author="Tam, Danny@Energy" w:date="2019-03-27T16:30:00Z"/>
        </w:trPr>
        <w:tc>
          <w:tcPr>
            <w:tcW w:w="1233" w:type="dxa"/>
          </w:tcPr>
          <w:p w14:paraId="73F99FA7"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47" w:author="Tam, Danny@Energy" w:date="2019-03-27T16:30:00Z"/>
                <w:rFonts w:asciiTheme="minorHAnsi" w:eastAsia="Times New Roman" w:hAnsiTheme="minorHAnsi" w:cstheme="minorHAnsi"/>
                <w:sz w:val="18"/>
                <w:szCs w:val="18"/>
              </w:rPr>
            </w:pPr>
          </w:p>
        </w:tc>
        <w:tc>
          <w:tcPr>
            <w:tcW w:w="2902" w:type="dxa"/>
            <w:gridSpan w:val="3"/>
          </w:tcPr>
          <w:p w14:paraId="4A6ECA18"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48" w:author="Tam, Danny@Energy" w:date="2019-03-27T16:30:00Z"/>
                <w:rFonts w:asciiTheme="minorHAnsi" w:eastAsia="Times New Roman" w:hAnsiTheme="minorHAnsi" w:cstheme="minorHAnsi"/>
                <w:sz w:val="18"/>
                <w:szCs w:val="18"/>
              </w:rPr>
            </w:pPr>
          </w:p>
        </w:tc>
        <w:tc>
          <w:tcPr>
            <w:tcW w:w="3060" w:type="dxa"/>
            <w:gridSpan w:val="4"/>
          </w:tcPr>
          <w:p w14:paraId="174BE173"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49" w:author="Tam, Danny@Energy" w:date="2019-03-27T16:30:00Z"/>
                <w:rFonts w:asciiTheme="minorHAnsi" w:eastAsia="Times New Roman" w:hAnsiTheme="minorHAnsi" w:cstheme="minorHAnsi"/>
                <w:sz w:val="18"/>
                <w:szCs w:val="18"/>
              </w:rPr>
            </w:pPr>
          </w:p>
        </w:tc>
        <w:tc>
          <w:tcPr>
            <w:tcW w:w="3600" w:type="dxa"/>
            <w:gridSpan w:val="2"/>
          </w:tcPr>
          <w:p w14:paraId="5514AD6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50" w:author="Tam, Danny@Energy" w:date="2019-03-27T16:30:00Z"/>
                <w:rFonts w:asciiTheme="minorHAnsi" w:eastAsia="Times New Roman" w:hAnsiTheme="minorHAnsi" w:cstheme="minorHAnsi"/>
                <w:sz w:val="18"/>
                <w:szCs w:val="18"/>
              </w:rPr>
            </w:pPr>
          </w:p>
        </w:tc>
      </w:tr>
      <w:tr w:rsidR="009403AC" w:rsidRPr="00323F2C" w14:paraId="286385B4" w14:textId="77777777" w:rsidTr="009403AC">
        <w:trPr>
          <w:trHeight w:val="144"/>
          <w:ins w:id="451" w:author="Tam, Danny@Energy" w:date="2019-03-27T16:27:00Z"/>
        </w:trPr>
        <w:tc>
          <w:tcPr>
            <w:tcW w:w="10795" w:type="dxa"/>
            <w:gridSpan w:val="10"/>
          </w:tcPr>
          <w:p w14:paraId="1F4154EB" w14:textId="7AF0C254"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ins w:id="452" w:author="Tam, Danny@Energy" w:date="2019-03-27T16:27:00Z"/>
                <w:rFonts w:asciiTheme="minorHAnsi" w:hAnsiTheme="minorHAnsi" w:cstheme="minorHAnsi"/>
                <w:sz w:val="18"/>
                <w:szCs w:val="18"/>
              </w:rPr>
            </w:pPr>
            <w:ins w:id="453" w:author="Tam, Danny@Energy" w:date="2019-03-27T16:28:00Z">
              <w:r w:rsidRPr="002A1FF1">
                <w:rPr>
                  <w:rFonts w:asciiTheme="minorHAnsi" w:hAnsiTheme="minorHAnsi" w:cstheme="minorHAnsi"/>
                  <w:b/>
                  <w:sz w:val="18"/>
                  <w:szCs w:val="18"/>
                </w:rPr>
                <w:t>Installed DWHR System Information</w:t>
              </w:r>
            </w:ins>
          </w:p>
        </w:tc>
      </w:tr>
      <w:tr w:rsidR="009403AC" w:rsidRPr="00323F2C" w14:paraId="53639B1E" w14:textId="77777777" w:rsidTr="003C4442">
        <w:trPr>
          <w:trHeight w:val="144"/>
        </w:trPr>
        <w:tc>
          <w:tcPr>
            <w:tcW w:w="1233" w:type="dxa"/>
          </w:tcPr>
          <w:p w14:paraId="093DAFE3" w14:textId="4916C030"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454" w:author="Smith, Alexis@Energy" w:date="2019-03-21T15:32:00Z">
              <w:del w:id="455" w:author="Tam, Danny@Energy" w:date="2019-03-27T16:31:00Z">
                <w:r w:rsidDel="009403AC">
                  <w:rPr>
                    <w:rFonts w:asciiTheme="minorHAnsi" w:hAnsiTheme="minorHAnsi" w:cstheme="minorHAnsi"/>
                    <w:sz w:val="18"/>
                    <w:szCs w:val="18"/>
                  </w:rPr>
                  <w:delText>01</w:delText>
                </w:r>
              </w:del>
            </w:ins>
            <w:ins w:id="456" w:author="Tam, Danny@Energy" w:date="2019-03-27T16:31:00Z">
              <w:r>
                <w:rPr>
                  <w:rFonts w:asciiTheme="minorHAnsi" w:hAnsiTheme="minorHAnsi" w:cstheme="minorHAnsi"/>
                  <w:sz w:val="18"/>
                  <w:szCs w:val="18"/>
                </w:rPr>
                <w:t>05</w:t>
              </w:r>
            </w:ins>
          </w:p>
        </w:tc>
        <w:tc>
          <w:tcPr>
            <w:tcW w:w="1233" w:type="dxa"/>
          </w:tcPr>
          <w:p w14:paraId="79B2F2B1" w14:textId="5DF5327A"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57" w:author="Tam, Danny@Energy" w:date="2019-03-27T16:31:00Z">
              <w:r w:rsidRPr="009D79A7" w:rsidDel="009403AC">
                <w:rPr>
                  <w:rFonts w:asciiTheme="minorHAnsi" w:hAnsiTheme="minorHAnsi" w:cstheme="minorHAnsi"/>
                  <w:sz w:val="18"/>
                  <w:szCs w:val="18"/>
                </w:rPr>
                <w:delText>0</w:delText>
              </w:r>
            </w:del>
            <w:ins w:id="458" w:author="Smith, Alexis@Energy" w:date="2019-03-21T15:32:00Z">
              <w:del w:id="459" w:author="Tam, Danny@Energy" w:date="2019-03-27T16:31:00Z">
                <w:r w:rsidDel="009403AC">
                  <w:rPr>
                    <w:rFonts w:asciiTheme="minorHAnsi" w:hAnsiTheme="minorHAnsi" w:cstheme="minorHAnsi"/>
                    <w:sz w:val="18"/>
                    <w:szCs w:val="18"/>
                  </w:rPr>
                  <w:delText>2</w:delText>
                </w:r>
              </w:del>
            </w:ins>
            <w:del w:id="460" w:author="Tam, Danny@Energy" w:date="2019-03-27T16:31:00Z">
              <w:r w:rsidRPr="009D79A7" w:rsidDel="009403AC">
                <w:rPr>
                  <w:rFonts w:asciiTheme="minorHAnsi" w:hAnsiTheme="minorHAnsi" w:cstheme="minorHAnsi"/>
                  <w:sz w:val="18"/>
                  <w:szCs w:val="18"/>
                </w:rPr>
                <w:delText>1</w:delText>
              </w:r>
            </w:del>
            <w:ins w:id="461" w:author="Tam, Danny@Energy" w:date="2019-03-27T16:31:00Z">
              <w:r>
                <w:rPr>
                  <w:rFonts w:asciiTheme="minorHAnsi" w:hAnsiTheme="minorHAnsi" w:cstheme="minorHAnsi"/>
                  <w:sz w:val="18"/>
                  <w:szCs w:val="18"/>
                </w:rPr>
                <w:t>06</w:t>
              </w:r>
            </w:ins>
          </w:p>
        </w:tc>
        <w:tc>
          <w:tcPr>
            <w:tcW w:w="1309" w:type="dxa"/>
          </w:tcPr>
          <w:p w14:paraId="611570BA" w14:textId="70C8674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62" w:author="Tam, Danny@Energy" w:date="2019-03-27T16:32:00Z">
              <w:r w:rsidRPr="009D79A7" w:rsidDel="009403AC">
                <w:rPr>
                  <w:rFonts w:asciiTheme="minorHAnsi" w:hAnsiTheme="minorHAnsi" w:cstheme="minorHAnsi"/>
                  <w:sz w:val="18"/>
                  <w:szCs w:val="18"/>
                </w:rPr>
                <w:delText>0</w:delText>
              </w:r>
            </w:del>
            <w:ins w:id="463" w:author="Smith, Alexis@Energy" w:date="2019-03-21T15:32:00Z">
              <w:del w:id="464" w:author="Tam, Danny@Energy" w:date="2019-03-27T16:32:00Z">
                <w:r w:rsidDel="009403AC">
                  <w:rPr>
                    <w:rFonts w:asciiTheme="minorHAnsi" w:hAnsiTheme="minorHAnsi" w:cstheme="minorHAnsi"/>
                    <w:sz w:val="18"/>
                    <w:szCs w:val="18"/>
                  </w:rPr>
                  <w:delText>3</w:delText>
                </w:r>
              </w:del>
            </w:ins>
            <w:del w:id="465" w:author="Tam, Danny@Energy" w:date="2019-03-27T16:32:00Z">
              <w:r w:rsidRPr="009D79A7" w:rsidDel="009403AC">
                <w:rPr>
                  <w:rFonts w:asciiTheme="minorHAnsi" w:hAnsiTheme="minorHAnsi" w:cstheme="minorHAnsi"/>
                  <w:sz w:val="18"/>
                  <w:szCs w:val="18"/>
                </w:rPr>
                <w:delText>2</w:delText>
              </w:r>
            </w:del>
            <w:ins w:id="466" w:author="Tam, Danny@Energy" w:date="2019-03-27T16:32:00Z">
              <w:r>
                <w:rPr>
                  <w:rFonts w:asciiTheme="minorHAnsi" w:hAnsiTheme="minorHAnsi" w:cstheme="minorHAnsi"/>
                  <w:sz w:val="18"/>
                  <w:szCs w:val="18"/>
                </w:rPr>
                <w:t>07</w:t>
              </w:r>
            </w:ins>
          </w:p>
        </w:tc>
        <w:tc>
          <w:tcPr>
            <w:tcW w:w="1260" w:type="dxa"/>
            <w:gridSpan w:val="2"/>
          </w:tcPr>
          <w:p w14:paraId="0E92764D" w14:textId="14BE98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67" w:author="Tam, Danny@Energy" w:date="2019-03-27T16:32:00Z">
              <w:r w:rsidRPr="009D79A7" w:rsidDel="009403AC">
                <w:rPr>
                  <w:rFonts w:asciiTheme="minorHAnsi" w:hAnsiTheme="minorHAnsi" w:cstheme="minorHAnsi"/>
                  <w:sz w:val="18"/>
                  <w:szCs w:val="18"/>
                </w:rPr>
                <w:delText>0</w:delText>
              </w:r>
            </w:del>
            <w:ins w:id="468" w:author="Smith, Alexis@Energy" w:date="2019-03-21T15:32:00Z">
              <w:del w:id="469" w:author="Tam, Danny@Energy" w:date="2019-03-27T16:32:00Z">
                <w:r w:rsidDel="009403AC">
                  <w:rPr>
                    <w:rFonts w:asciiTheme="minorHAnsi" w:hAnsiTheme="minorHAnsi" w:cstheme="minorHAnsi"/>
                    <w:sz w:val="18"/>
                    <w:szCs w:val="18"/>
                  </w:rPr>
                  <w:delText>4</w:delText>
                </w:r>
              </w:del>
            </w:ins>
            <w:del w:id="470" w:author="Tam, Danny@Energy" w:date="2019-03-27T16:32:00Z">
              <w:r w:rsidRPr="009D79A7" w:rsidDel="009403AC">
                <w:rPr>
                  <w:rFonts w:asciiTheme="minorHAnsi" w:hAnsiTheme="minorHAnsi" w:cstheme="minorHAnsi"/>
                  <w:sz w:val="18"/>
                  <w:szCs w:val="18"/>
                </w:rPr>
                <w:delText>3</w:delText>
              </w:r>
            </w:del>
            <w:ins w:id="471" w:author="Tam, Danny@Energy" w:date="2019-03-27T16:32:00Z">
              <w:r>
                <w:rPr>
                  <w:rFonts w:asciiTheme="minorHAnsi" w:hAnsiTheme="minorHAnsi" w:cstheme="minorHAnsi"/>
                  <w:sz w:val="18"/>
                  <w:szCs w:val="18"/>
                </w:rPr>
                <w:t>08</w:t>
              </w:r>
            </w:ins>
          </w:p>
        </w:tc>
        <w:tc>
          <w:tcPr>
            <w:tcW w:w="2070" w:type="dxa"/>
            <w:gridSpan w:val="2"/>
          </w:tcPr>
          <w:p w14:paraId="2841FA83" w14:textId="1FA180E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72" w:author="Tam, Danny@Energy" w:date="2019-03-27T16:32:00Z">
              <w:r w:rsidRPr="009D79A7" w:rsidDel="009403AC">
                <w:rPr>
                  <w:rFonts w:asciiTheme="minorHAnsi" w:hAnsiTheme="minorHAnsi" w:cstheme="minorHAnsi"/>
                  <w:sz w:val="18"/>
                  <w:szCs w:val="18"/>
                </w:rPr>
                <w:delText>0</w:delText>
              </w:r>
            </w:del>
            <w:ins w:id="473" w:author="Smith, Alexis@Energy" w:date="2019-03-21T15:32:00Z">
              <w:del w:id="474" w:author="Tam, Danny@Energy" w:date="2019-03-27T16:32:00Z">
                <w:r w:rsidDel="009403AC">
                  <w:rPr>
                    <w:rFonts w:asciiTheme="minorHAnsi" w:hAnsiTheme="minorHAnsi" w:cstheme="minorHAnsi"/>
                    <w:sz w:val="18"/>
                    <w:szCs w:val="18"/>
                  </w:rPr>
                  <w:delText>5</w:delText>
                </w:r>
              </w:del>
            </w:ins>
            <w:del w:id="475" w:author="Tam, Danny@Energy" w:date="2019-03-27T16:32:00Z">
              <w:r w:rsidDel="009403AC">
                <w:rPr>
                  <w:rFonts w:asciiTheme="minorHAnsi" w:hAnsiTheme="minorHAnsi" w:cstheme="minorHAnsi"/>
                  <w:sz w:val="18"/>
                  <w:szCs w:val="18"/>
                </w:rPr>
                <w:delText>4</w:delText>
              </w:r>
            </w:del>
            <w:ins w:id="476" w:author="Tam, Danny@Energy" w:date="2019-03-27T16:32:00Z">
              <w:r>
                <w:rPr>
                  <w:rFonts w:asciiTheme="minorHAnsi" w:hAnsiTheme="minorHAnsi" w:cstheme="minorHAnsi"/>
                  <w:sz w:val="18"/>
                  <w:szCs w:val="18"/>
                </w:rPr>
                <w:t>09</w:t>
              </w:r>
            </w:ins>
          </w:p>
        </w:tc>
        <w:tc>
          <w:tcPr>
            <w:tcW w:w="1890" w:type="dxa"/>
            <w:gridSpan w:val="2"/>
          </w:tcPr>
          <w:p w14:paraId="06343588" w14:textId="285D871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77" w:author="Tam, Danny@Energy" w:date="2019-03-27T16:32:00Z">
              <w:r w:rsidRPr="009D79A7" w:rsidDel="009403AC">
                <w:rPr>
                  <w:rFonts w:asciiTheme="minorHAnsi" w:hAnsiTheme="minorHAnsi" w:cstheme="minorHAnsi"/>
                  <w:sz w:val="18"/>
                  <w:szCs w:val="18"/>
                </w:rPr>
                <w:delText>0</w:delText>
              </w:r>
            </w:del>
            <w:ins w:id="478" w:author="Smith, Alexis@Energy" w:date="2019-03-21T15:32:00Z">
              <w:del w:id="479" w:author="Tam, Danny@Energy" w:date="2019-03-27T16:32:00Z">
                <w:r w:rsidDel="009403AC">
                  <w:rPr>
                    <w:rFonts w:asciiTheme="minorHAnsi" w:hAnsiTheme="minorHAnsi" w:cstheme="minorHAnsi"/>
                    <w:sz w:val="18"/>
                    <w:szCs w:val="18"/>
                  </w:rPr>
                  <w:delText>6</w:delText>
                </w:r>
              </w:del>
            </w:ins>
            <w:del w:id="480" w:author="Tam, Danny@Energy" w:date="2019-03-27T16:32:00Z">
              <w:r w:rsidDel="009403AC">
                <w:rPr>
                  <w:rFonts w:asciiTheme="minorHAnsi" w:hAnsiTheme="minorHAnsi" w:cstheme="minorHAnsi"/>
                  <w:sz w:val="18"/>
                  <w:szCs w:val="18"/>
                </w:rPr>
                <w:delText>5</w:delText>
              </w:r>
            </w:del>
            <w:ins w:id="481" w:author="Tam, Danny@Energy" w:date="2019-03-27T16:32:00Z">
              <w:r>
                <w:rPr>
                  <w:rFonts w:asciiTheme="minorHAnsi" w:hAnsiTheme="minorHAnsi" w:cstheme="minorHAnsi"/>
                  <w:sz w:val="18"/>
                  <w:szCs w:val="18"/>
                </w:rPr>
                <w:t>10</w:t>
              </w:r>
            </w:ins>
          </w:p>
        </w:tc>
        <w:tc>
          <w:tcPr>
            <w:tcW w:w="1800" w:type="dxa"/>
          </w:tcPr>
          <w:p w14:paraId="1BF64FE4" w14:textId="112F479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82" w:author="Tam, Danny@Energy" w:date="2019-03-27T16:32:00Z">
              <w:r w:rsidRPr="009D79A7" w:rsidDel="009403AC">
                <w:rPr>
                  <w:rFonts w:asciiTheme="minorHAnsi" w:hAnsiTheme="minorHAnsi" w:cstheme="minorHAnsi"/>
                  <w:sz w:val="18"/>
                  <w:szCs w:val="18"/>
                </w:rPr>
                <w:delText>0</w:delText>
              </w:r>
            </w:del>
            <w:ins w:id="483" w:author="Smith, Alexis@Energy" w:date="2019-03-21T15:32:00Z">
              <w:del w:id="484" w:author="Tam, Danny@Energy" w:date="2019-03-27T16:32:00Z">
                <w:r w:rsidDel="009403AC">
                  <w:rPr>
                    <w:rFonts w:asciiTheme="minorHAnsi" w:hAnsiTheme="minorHAnsi" w:cstheme="minorHAnsi"/>
                    <w:sz w:val="18"/>
                    <w:szCs w:val="18"/>
                  </w:rPr>
                  <w:delText>7</w:delText>
                </w:r>
              </w:del>
            </w:ins>
            <w:del w:id="485" w:author="Tam, Danny@Energy" w:date="2019-03-27T16:32:00Z">
              <w:r w:rsidDel="009403AC">
                <w:rPr>
                  <w:rFonts w:asciiTheme="minorHAnsi" w:hAnsiTheme="minorHAnsi" w:cstheme="minorHAnsi"/>
                  <w:sz w:val="18"/>
                  <w:szCs w:val="18"/>
                </w:rPr>
                <w:delText>6</w:delText>
              </w:r>
            </w:del>
            <w:ins w:id="486" w:author="Tam, Danny@Energy" w:date="2019-03-27T16:32:00Z">
              <w:r>
                <w:rPr>
                  <w:rFonts w:asciiTheme="minorHAnsi" w:hAnsiTheme="minorHAnsi" w:cstheme="minorHAnsi"/>
                  <w:sz w:val="18"/>
                  <w:szCs w:val="18"/>
                </w:rPr>
                <w:t>11</w:t>
              </w:r>
            </w:ins>
          </w:p>
        </w:tc>
      </w:tr>
      <w:tr w:rsidR="009403AC" w:rsidRPr="00323F2C" w14:paraId="4FEA8DFE" w14:textId="77777777" w:rsidTr="00383FC8">
        <w:trPr>
          <w:trHeight w:val="144"/>
        </w:trPr>
        <w:tc>
          <w:tcPr>
            <w:tcW w:w="1233" w:type="dxa"/>
            <w:vAlign w:val="bottom"/>
          </w:tcPr>
          <w:p w14:paraId="46B873F0" w14:textId="314879C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487" w:author="Smith, Alexis@Energy" w:date="2019-03-21T15:33:00Z">
              <w:r>
                <w:rPr>
                  <w:rFonts w:asciiTheme="minorHAnsi" w:hAnsiTheme="minorHAnsi" w:cstheme="minorHAnsi"/>
                  <w:sz w:val="18"/>
                  <w:szCs w:val="18"/>
                </w:rPr>
                <w:t>System ID/Name</w:t>
              </w:r>
            </w:ins>
          </w:p>
        </w:tc>
        <w:tc>
          <w:tcPr>
            <w:tcW w:w="1233" w:type="dxa"/>
            <w:vAlign w:val="bottom"/>
          </w:tcPr>
          <w:p w14:paraId="2F42BE11" w14:textId="1E91495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309" w:type="dxa"/>
            <w:vAlign w:val="bottom"/>
          </w:tcPr>
          <w:p w14:paraId="2E8268C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260" w:type="dxa"/>
            <w:gridSpan w:val="2"/>
            <w:vAlign w:val="bottom"/>
          </w:tcPr>
          <w:p w14:paraId="5BFB0CAF"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070" w:type="dxa"/>
            <w:gridSpan w:val="2"/>
            <w:vAlign w:val="bottom"/>
          </w:tcPr>
          <w:p w14:paraId="4C96FEF5" w14:textId="42DF638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90" w:type="dxa"/>
            <w:gridSpan w:val="2"/>
            <w:vAlign w:val="bottom"/>
          </w:tcPr>
          <w:p w14:paraId="57BFED18"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800" w:type="dxa"/>
            <w:vAlign w:val="bottom"/>
          </w:tcPr>
          <w:p w14:paraId="78F7A7BA"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9403AC" w:rsidRPr="00323F2C" w14:paraId="0CFF93EB" w14:textId="77777777" w:rsidTr="003C4442">
        <w:trPr>
          <w:trHeight w:val="188"/>
        </w:trPr>
        <w:tc>
          <w:tcPr>
            <w:tcW w:w="1233" w:type="dxa"/>
          </w:tcPr>
          <w:p w14:paraId="3CF0660D" w14:textId="1D25CD56" w:rsidR="009403AC" w:rsidRPr="009D79A7" w:rsidRDefault="00211E93"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488" w:author="Smith, Alexis@Energy" w:date="2019-03-21T15:33:00Z">
              <w:r>
                <w:rPr>
                  <w:rFonts w:asciiTheme="minorHAnsi" w:eastAsia="Times New Roman" w:hAnsiTheme="minorHAnsi" w:cstheme="minorHAnsi"/>
                  <w:sz w:val="18"/>
                  <w:szCs w:val="18"/>
                </w:rPr>
                <w:t>&lt;&lt;Reference value from A0</w:t>
              </w:r>
            </w:ins>
            <w:ins w:id="489" w:author="Smith, Alexis@Energy" w:date="2019-05-10T11:58:00Z">
              <w:r>
                <w:rPr>
                  <w:rFonts w:asciiTheme="minorHAnsi" w:eastAsia="Times New Roman" w:hAnsiTheme="minorHAnsi" w:cstheme="minorHAnsi"/>
                  <w:sz w:val="18"/>
                  <w:szCs w:val="18"/>
                </w:rPr>
                <w:t>2</w:t>
              </w:r>
            </w:ins>
            <w:ins w:id="490" w:author="Smith, Alexis@Energy" w:date="2019-03-21T15:33:00Z">
              <w:r w:rsidR="009403AC">
                <w:rPr>
                  <w:rFonts w:asciiTheme="minorHAnsi" w:eastAsia="Times New Roman" w:hAnsiTheme="minorHAnsi" w:cstheme="minorHAnsi"/>
                  <w:sz w:val="18"/>
                  <w:szCs w:val="18"/>
                </w:rPr>
                <w:t>&gt;&gt;</w:t>
              </w:r>
            </w:ins>
          </w:p>
        </w:tc>
        <w:tc>
          <w:tcPr>
            <w:tcW w:w="1233" w:type="dxa"/>
          </w:tcPr>
          <w:p w14:paraId="74563A30" w14:textId="2D44A165"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09" w:type="dxa"/>
          </w:tcPr>
          <w:p w14:paraId="2B033960" w14:textId="6D0A631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5BCEE1E" w14:textId="7C2612B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d="491" w:author="Tam, Danny@Energy" w:date="2019-03-27T16:31:00Z">
              <w:r>
                <w:rPr>
                  <w:rFonts w:asciiTheme="minorHAnsi" w:eastAsia="Times New Roman" w:hAnsiTheme="minorHAnsi" w:cstheme="minorHAnsi"/>
                  <w:sz w:val="18"/>
                  <w:szCs w:val="18"/>
                </w:rPr>
                <w:t xml:space="preserve"> value ≥ Rated Effectiveness in I02, </w:t>
              </w:r>
            </w:ins>
            <w:r>
              <w:rPr>
                <w:rFonts w:asciiTheme="minorHAnsi" w:eastAsia="Times New Roman" w:hAnsiTheme="minorHAnsi" w:cstheme="minorHAnsi"/>
                <w:sz w:val="18"/>
                <w:szCs w:val="18"/>
              </w:rPr>
              <w:t xml:space="preserve">0.42≤I03&lt;1 </w:t>
            </w:r>
            <w:r w:rsidRPr="009D79A7">
              <w:rPr>
                <w:rFonts w:asciiTheme="minorHAnsi" w:eastAsia="Times New Roman" w:hAnsiTheme="minorHAnsi" w:cstheme="minorHAnsi"/>
                <w:sz w:val="18"/>
                <w:szCs w:val="18"/>
              </w:rPr>
              <w:t>&gt;&gt;</w:t>
            </w:r>
          </w:p>
        </w:tc>
        <w:tc>
          <w:tcPr>
            <w:tcW w:w="2070" w:type="dxa"/>
            <w:gridSpan w:val="2"/>
          </w:tcPr>
          <w:p w14:paraId="4937259A" w14:textId="1FF8BFB0" w:rsidR="009403AC"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ins w:id="492" w:author="Tam, Danny@Energy" w:date="2019-03-27T16:31:00Z">
              <w:r>
                <w:rPr>
                  <w:rFonts w:asciiTheme="minorHAnsi" w:hAnsiTheme="minorHAnsi"/>
                  <w:sz w:val="18"/>
                  <w:szCs w:val="18"/>
                </w:rPr>
                <w:t xml:space="preserve"> If performance, reference value from I03.  If prescriptive, </w:t>
              </w:r>
            </w:ins>
            <w:r w:rsidRPr="00FE60ED">
              <w:rPr>
                <w:rFonts w:asciiTheme="minorHAnsi" w:hAnsiTheme="minorHAnsi"/>
                <w:sz w:val="18"/>
                <w:szCs w:val="18"/>
              </w:rPr>
              <w:t>user pick from list:</w:t>
            </w:r>
          </w:p>
          <w:p w14:paraId="5D97E0E2" w14:textId="77777777" w:rsidR="009403AC" w:rsidRPr="005A507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9403AC"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9403AC" w:rsidRPr="009D79A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gridSpan w:val="2"/>
          </w:tcPr>
          <w:p w14:paraId="2F3AE271" w14:textId="5712879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ins w:id="493" w:author="Tam, Danny@Energy" w:date="2019-03-27T16:31:00Z">
              <w:r>
                <w:rPr>
                  <w:rFonts w:asciiTheme="minorHAnsi" w:hAnsiTheme="minorHAnsi"/>
                  <w:sz w:val="18"/>
                  <w:szCs w:val="18"/>
                </w:rPr>
                <w:t xml:space="preserve"> If performance, reference value from I04.  If prescriptive, </w:t>
              </w:r>
            </w:ins>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,0&lt;I06≤100 </w:t>
            </w:r>
            <w:r w:rsidRPr="009D79A7">
              <w:rPr>
                <w:rFonts w:asciiTheme="minorHAnsi" w:eastAsia="Times New Roman" w:hAnsiTheme="minorHAnsi" w:cstheme="minorHAnsi"/>
                <w:sz w:val="18"/>
                <w:szCs w:val="18"/>
              </w:rPr>
              <w:t>&gt;&gt;</w:t>
            </w:r>
          </w:p>
        </w:tc>
        <w:tc>
          <w:tcPr>
            <w:tcW w:w="1800" w:type="dxa"/>
          </w:tcPr>
          <w:p w14:paraId="010DE46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9403AC" w:rsidRPr="00323F2C" w14:paraId="6FCEBAFC" w14:textId="77777777" w:rsidTr="003C4442">
        <w:trPr>
          <w:trHeight w:val="188"/>
        </w:trPr>
        <w:tc>
          <w:tcPr>
            <w:tcW w:w="1233" w:type="dxa"/>
          </w:tcPr>
          <w:p w14:paraId="0D51D516"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33" w:type="dxa"/>
          </w:tcPr>
          <w:p w14:paraId="657FC3C9" w14:textId="6D87C9B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09" w:type="dxa"/>
          </w:tcPr>
          <w:p w14:paraId="7186D49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gridSpan w:val="2"/>
          </w:tcPr>
          <w:p w14:paraId="5C9614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70" w:type="dxa"/>
            <w:gridSpan w:val="2"/>
          </w:tcPr>
          <w:p w14:paraId="049B3BCD"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90" w:type="dxa"/>
            <w:gridSpan w:val="2"/>
          </w:tcPr>
          <w:p w14:paraId="5251C78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0" w:type="dxa"/>
          </w:tcPr>
          <w:p w14:paraId="2660EF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9403AC" w:rsidRPr="00323F2C" w14:paraId="13372191" w14:textId="77777777" w:rsidTr="003C4442">
        <w:trPr>
          <w:trHeight w:val="188"/>
        </w:trPr>
        <w:tc>
          <w:tcPr>
            <w:tcW w:w="1233" w:type="dxa"/>
          </w:tcPr>
          <w:p w14:paraId="1B3562AA" w14:textId="2DD91C95"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494" w:author="Smith, Alexis@Energy" w:date="2019-03-21T15:32:00Z">
              <w:del w:id="495" w:author="Tam, Danny@Energy" w:date="2019-03-27T16:32:00Z">
                <w:r w:rsidDel="009403AC">
                  <w:rPr>
                    <w:rFonts w:asciiTheme="minorHAnsi" w:eastAsia="Times New Roman" w:hAnsiTheme="minorHAnsi" w:cstheme="minorHAnsi"/>
                    <w:sz w:val="18"/>
                    <w:szCs w:val="18"/>
                  </w:rPr>
                  <w:delText>08</w:delText>
                </w:r>
              </w:del>
            </w:ins>
            <w:ins w:id="496" w:author="Tam, Danny@Energy" w:date="2019-03-27T16:32:00Z">
              <w:r>
                <w:rPr>
                  <w:rFonts w:asciiTheme="minorHAnsi" w:eastAsia="Times New Roman" w:hAnsiTheme="minorHAnsi" w:cstheme="minorHAnsi"/>
                  <w:sz w:val="18"/>
                  <w:szCs w:val="18"/>
                </w:rPr>
                <w:t>12</w:t>
              </w:r>
            </w:ins>
          </w:p>
        </w:tc>
        <w:tc>
          <w:tcPr>
            <w:tcW w:w="9562" w:type="dxa"/>
            <w:gridSpan w:val="9"/>
          </w:tcPr>
          <w:p w14:paraId="453EBF21" w14:textId="7C763592"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9403AC" w:rsidRPr="00323F2C" w14:paraId="56DA45F1" w14:textId="77777777" w:rsidTr="003C4442">
        <w:trPr>
          <w:trHeight w:val="188"/>
        </w:trPr>
        <w:tc>
          <w:tcPr>
            <w:tcW w:w="1233" w:type="dxa"/>
          </w:tcPr>
          <w:p w14:paraId="07EE8E93" w14:textId="6E82AC9E"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497" w:author="Smith, Alexis@Energy" w:date="2019-03-21T15:32:00Z"/>
                <w:rFonts w:asciiTheme="minorHAnsi" w:eastAsia="Times New Roman" w:hAnsiTheme="minorHAnsi" w:cstheme="minorHAnsi"/>
                <w:sz w:val="18"/>
                <w:szCs w:val="18"/>
              </w:rPr>
            </w:pPr>
            <w:ins w:id="498" w:author="Smith, Alexis@Energy" w:date="2019-03-21T15:32:00Z">
              <w:del w:id="499" w:author="Tam, Danny@Energy" w:date="2019-03-27T16:32:00Z">
                <w:r w:rsidDel="009403AC">
                  <w:rPr>
                    <w:rFonts w:asciiTheme="minorHAnsi" w:eastAsia="Times New Roman" w:hAnsiTheme="minorHAnsi" w:cstheme="minorHAnsi"/>
                    <w:sz w:val="18"/>
                    <w:szCs w:val="18"/>
                  </w:rPr>
                  <w:delText>09</w:delText>
                </w:r>
              </w:del>
            </w:ins>
            <w:ins w:id="500" w:author="Tam, Danny@Energy" w:date="2019-03-27T16:32:00Z">
              <w:r>
                <w:rPr>
                  <w:rFonts w:asciiTheme="minorHAnsi" w:eastAsia="Times New Roman" w:hAnsiTheme="minorHAnsi" w:cstheme="minorHAnsi"/>
                  <w:sz w:val="18"/>
                  <w:szCs w:val="18"/>
                </w:rPr>
                <w:t>13</w:t>
              </w:r>
            </w:ins>
          </w:p>
        </w:tc>
        <w:tc>
          <w:tcPr>
            <w:tcW w:w="9562" w:type="dxa"/>
            <w:gridSpan w:val="9"/>
          </w:tcPr>
          <w:p w14:paraId="4CE3B66D" w14:textId="70FD432B"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9403AC" w:rsidRPr="00323F2C" w14:paraId="65A75D61" w14:textId="77777777" w:rsidTr="003C4442">
        <w:trPr>
          <w:trHeight w:val="188"/>
        </w:trPr>
        <w:tc>
          <w:tcPr>
            <w:tcW w:w="1233" w:type="dxa"/>
          </w:tcPr>
          <w:p w14:paraId="6A26D26D" w14:textId="29A5BDAA" w:rsidR="009403AC" w:rsidRDefault="009403AC" w:rsidP="009403AC">
            <w:pPr>
              <w:keepNext/>
              <w:tabs>
                <w:tab w:val="left" w:pos="2160"/>
                <w:tab w:val="left" w:pos="2700"/>
                <w:tab w:val="left" w:pos="3420"/>
                <w:tab w:val="left" w:pos="3780"/>
                <w:tab w:val="left" w:pos="5760"/>
                <w:tab w:val="left" w:pos="7212"/>
              </w:tabs>
              <w:spacing w:after="0" w:line="240" w:lineRule="auto"/>
              <w:jc w:val="center"/>
              <w:rPr>
                <w:ins w:id="501" w:author="Smith, Alexis@Energy" w:date="2019-03-21T15:32:00Z"/>
                <w:rFonts w:asciiTheme="minorHAnsi" w:eastAsia="Times New Roman" w:hAnsiTheme="minorHAnsi" w:cstheme="minorHAnsi"/>
                <w:sz w:val="18"/>
                <w:szCs w:val="18"/>
              </w:rPr>
            </w:pPr>
            <w:ins w:id="502" w:author="Smith, Alexis@Energy" w:date="2019-03-21T15:32:00Z">
              <w:del w:id="503" w:author="Tam, Danny@Energy" w:date="2019-03-27T16:32:00Z">
                <w:r w:rsidDel="009403AC">
                  <w:rPr>
                    <w:rFonts w:asciiTheme="minorHAnsi" w:eastAsia="Times New Roman" w:hAnsiTheme="minorHAnsi" w:cstheme="minorHAnsi"/>
                    <w:sz w:val="18"/>
                    <w:szCs w:val="18"/>
                  </w:rPr>
                  <w:delText>10</w:delText>
                </w:r>
              </w:del>
            </w:ins>
            <w:ins w:id="504" w:author="Tam, Danny@Energy" w:date="2019-03-27T16:32:00Z">
              <w:r>
                <w:rPr>
                  <w:rFonts w:asciiTheme="minorHAnsi" w:eastAsia="Times New Roman" w:hAnsiTheme="minorHAnsi" w:cstheme="minorHAnsi"/>
                  <w:sz w:val="18"/>
                  <w:szCs w:val="18"/>
                </w:rPr>
                <w:t>14</w:t>
              </w:r>
            </w:ins>
          </w:p>
        </w:tc>
        <w:tc>
          <w:tcPr>
            <w:tcW w:w="9562" w:type="dxa"/>
            <w:gridSpan w:val="9"/>
          </w:tcPr>
          <w:p w14:paraId="64427C4C" w14:textId="3F7AA5F4" w:rsidR="009403AC" w:rsidRPr="00935859"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9403AC" w:rsidRPr="00323F2C" w14:paraId="43E86152" w14:textId="77777777" w:rsidTr="003C4442">
        <w:trPr>
          <w:trHeight w:val="188"/>
        </w:trPr>
        <w:tc>
          <w:tcPr>
            <w:tcW w:w="1233" w:type="dxa"/>
            <w:vAlign w:val="center"/>
          </w:tcPr>
          <w:p w14:paraId="7A4A82F1" w14:textId="7D88B2CC"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ins w:id="505" w:author="Smith, Alexis@Energy" w:date="2019-03-21T15:32:00Z"/>
                <w:rFonts w:cstheme="minorHAnsi"/>
                <w:sz w:val="18"/>
                <w:szCs w:val="18"/>
              </w:rPr>
            </w:pPr>
            <w:ins w:id="506" w:author="Smith, Alexis@Energy" w:date="2019-03-21T15:32:00Z">
              <w:del w:id="507" w:author="Tam, Danny@Energy" w:date="2019-03-27T16:32:00Z">
                <w:r w:rsidRPr="00450E94" w:rsidDel="009403AC">
                  <w:rPr>
                    <w:rFonts w:cstheme="minorHAnsi"/>
                    <w:sz w:val="18"/>
                    <w:szCs w:val="18"/>
                  </w:rPr>
                  <w:delText>1</w:delText>
                </w:r>
                <w:r w:rsidDel="009403AC">
                  <w:rPr>
                    <w:rFonts w:cstheme="minorHAnsi"/>
                    <w:sz w:val="18"/>
                    <w:szCs w:val="18"/>
                  </w:rPr>
                  <w:delText>1</w:delText>
                </w:r>
              </w:del>
            </w:ins>
            <w:ins w:id="508" w:author="Tam, Danny@Energy" w:date="2019-03-27T16:32:00Z">
              <w:r>
                <w:rPr>
                  <w:rFonts w:cstheme="minorHAnsi"/>
                  <w:sz w:val="18"/>
                  <w:szCs w:val="18"/>
                </w:rPr>
                <w:t>15</w:t>
              </w:r>
            </w:ins>
          </w:p>
        </w:tc>
        <w:tc>
          <w:tcPr>
            <w:tcW w:w="4059" w:type="dxa"/>
            <w:gridSpan w:val="5"/>
            <w:vAlign w:val="center"/>
          </w:tcPr>
          <w:p w14:paraId="41C2457B" w14:textId="5218B5B8"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3" w:type="dxa"/>
            <w:gridSpan w:val="4"/>
            <w:vAlign w:val="center"/>
          </w:tcPr>
          <w:p w14:paraId="190030AF"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7585F13"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3C97DB4" w14:textId="544429E7" w:rsidR="009403AC" w:rsidRPr="00450E94" w:rsidRDefault="009403AC" w:rsidP="009403AC">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9403AC" w:rsidRPr="00323F2C" w14:paraId="628C4E55" w14:textId="77777777" w:rsidTr="003C4442">
        <w:trPr>
          <w:trHeight w:val="188"/>
        </w:trPr>
        <w:tc>
          <w:tcPr>
            <w:tcW w:w="1233" w:type="dxa"/>
          </w:tcPr>
          <w:p w14:paraId="48F1EE12" w14:textId="4963A6DA"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rFonts w:cstheme="minorHAnsi"/>
                <w:sz w:val="18"/>
                <w:szCs w:val="18"/>
              </w:rPr>
            </w:pPr>
            <w:ins w:id="509" w:author="Smith, Alexis@Energy" w:date="2019-03-21T15:33:00Z">
              <w:del w:id="510" w:author="Tam, Danny@Energy" w:date="2019-03-27T16:32:00Z">
                <w:r w:rsidRPr="00450E94" w:rsidDel="009403AC">
                  <w:rPr>
                    <w:rFonts w:cstheme="minorHAnsi"/>
                    <w:sz w:val="18"/>
                    <w:szCs w:val="18"/>
                  </w:rPr>
                  <w:delText>1</w:delText>
                </w:r>
                <w:r w:rsidDel="009403AC">
                  <w:rPr>
                    <w:rFonts w:cstheme="minorHAnsi"/>
                    <w:sz w:val="18"/>
                    <w:szCs w:val="18"/>
                  </w:rPr>
                  <w:delText>2</w:delText>
                </w:r>
              </w:del>
            </w:ins>
            <w:ins w:id="511" w:author="Tam, Danny@Energy" w:date="2019-03-27T16:32:00Z">
              <w:r>
                <w:rPr>
                  <w:rFonts w:cstheme="minorHAnsi"/>
                  <w:sz w:val="18"/>
                  <w:szCs w:val="18"/>
                </w:rPr>
                <w:t>16</w:t>
              </w:r>
            </w:ins>
          </w:p>
        </w:tc>
        <w:tc>
          <w:tcPr>
            <w:tcW w:w="9562" w:type="dxa"/>
            <w:gridSpan w:val="9"/>
            <w:vAlign w:val="center"/>
          </w:tcPr>
          <w:p w14:paraId="5DC17AAE" w14:textId="73CF8012"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r w:rsidRPr="00450E94">
              <w:rPr>
                <w:rFonts w:asciiTheme="minorHAnsi" w:hAnsiTheme="minorHAnsi" w:cs="TimesNewRomanPS-BoldMT"/>
                <w:bCs/>
                <w:sz w:val="18"/>
                <w:szCs w:val="18"/>
              </w:rPr>
              <w:t>&lt;&lt;if Verification Status= Fail, then text entry in this Corrections Notes field is required;  user input text&gt;&gt;</w:t>
            </w:r>
          </w:p>
        </w:tc>
      </w:tr>
      <w:tr w:rsidR="009403AC" w:rsidRPr="00323F2C" w14:paraId="2897199D" w14:textId="77777777" w:rsidTr="003C4442">
        <w:trPr>
          <w:trHeight w:val="260"/>
        </w:trPr>
        <w:tc>
          <w:tcPr>
            <w:tcW w:w="10795" w:type="dxa"/>
            <w:gridSpan w:val="10"/>
          </w:tcPr>
          <w:p w14:paraId="43DA4BB4" w14:textId="0446FA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D07AA51" w14:textId="14ACBEA2" w:rsidR="00E65CD8" w:rsidRPr="00A05A69"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4102"/>
        <w:gridCol w:w="6115"/>
      </w:tblGrid>
      <w:tr w:rsidR="000E1685" w:rsidRPr="00323F2C" w14:paraId="0F7F46AF" w14:textId="77777777" w:rsidTr="002625AF">
        <w:trPr>
          <w:trHeight w:hRule="exact" w:val="712"/>
          <w:tblHeader/>
        </w:trPr>
        <w:tc>
          <w:tcPr>
            <w:tcW w:w="10790" w:type="dxa"/>
            <w:gridSpan w:val="3"/>
            <w:tcBorders>
              <w:bottom w:val="single" w:sz="4" w:space="0" w:color="auto"/>
            </w:tcBorders>
          </w:tcPr>
          <w:p w14:paraId="0F7F46AB" w14:textId="1A3C0C53" w:rsidR="000E1685" w:rsidRPr="00A05A69"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A05A69">
              <w:rPr>
                <w:rFonts w:asciiTheme="minorHAnsi" w:hAnsiTheme="minorHAnsi" w:cstheme="minorHAnsi"/>
                <w:b/>
                <w:sz w:val="18"/>
                <w:szCs w:val="18"/>
              </w:rPr>
              <w:t>.</w:t>
            </w:r>
            <w:r w:rsidR="000E1685" w:rsidRPr="00A05A69">
              <w:rPr>
                <w:rFonts w:asciiTheme="minorHAnsi" w:hAnsiTheme="minorHAnsi" w:cstheme="minorHAnsi"/>
                <w:b/>
                <w:sz w:val="18"/>
                <w:szCs w:val="18"/>
              </w:rPr>
              <w:t xml:space="preserve"> HERS-Verified Pipe Insulation </w:t>
            </w:r>
            <w:r w:rsidR="0065796D" w:rsidRPr="00A05A69">
              <w:rPr>
                <w:rFonts w:asciiTheme="minorHAnsi" w:hAnsiTheme="minorHAnsi" w:cstheme="minorHAnsi"/>
                <w:b/>
                <w:sz w:val="18"/>
                <w:szCs w:val="18"/>
              </w:rPr>
              <w:t>Credit</w:t>
            </w:r>
            <w:r w:rsidR="001938BC" w:rsidRPr="00A05A69">
              <w:rPr>
                <w:rFonts w:asciiTheme="minorHAnsi" w:hAnsiTheme="minorHAnsi" w:cstheme="minorHAnsi"/>
                <w:b/>
                <w:sz w:val="18"/>
                <w:szCs w:val="18"/>
              </w:rPr>
              <w:t xml:space="preserve"> Requirements</w:t>
            </w:r>
            <w:r w:rsidR="00B04692" w:rsidRPr="00A05A69">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05A69">
              <w:rPr>
                <w:rFonts w:asciiTheme="minorHAnsi" w:hAnsiTheme="minorHAnsi" w:cstheme="minorHAnsi"/>
                <w:b/>
                <w:sz w:val="18"/>
                <w:szCs w:val="18"/>
              </w:rPr>
              <w:t>(RA3.6.3)</w:t>
            </w:r>
          </w:p>
          <w:p w14:paraId="0F7F46AD" w14:textId="33EEBFE3" w:rsidR="007305A1" w:rsidRPr="00A05A69" w:rsidRDefault="001938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7305A1" w:rsidRPr="00A05A69">
              <w:rPr>
                <w:rFonts w:asciiTheme="minorHAnsi" w:hAnsiTheme="minorHAnsi" w:cstheme="minorHAnsi"/>
                <w:sz w:val="18"/>
                <w:szCs w:val="18"/>
              </w:rPr>
              <w:t xml:space="preserve">&lt;&lt;If </w:t>
            </w:r>
            <w:r w:rsidR="00F96517" w:rsidRPr="00A05A69">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ins w:id="512" w:author="Smith, Alexis@Energy" w:date="2019-05-10T11:58:00Z">
              <w:r w:rsidR="00211E93">
                <w:rPr>
                  <w:rFonts w:asciiTheme="minorHAnsi" w:hAnsiTheme="minorHAnsi" w:cstheme="minorHAnsi"/>
                  <w:sz w:val="18"/>
                  <w:szCs w:val="18"/>
                </w:rPr>
                <w:t>10</w:t>
              </w:r>
            </w:ins>
            <w:del w:id="513" w:author="Smith, Alexis@Energy" w:date="2019-05-10T11:58:00Z">
              <w:r w:rsidR="00FF28D5" w:rsidDel="00211E93">
                <w:rPr>
                  <w:rFonts w:asciiTheme="minorHAnsi" w:hAnsiTheme="minorHAnsi" w:cstheme="minorHAnsi"/>
                  <w:sz w:val="18"/>
                  <w:szCs w:val="18"/>
                </w:rPr>
                <w:delText>09</w:delText>
              </w:r>
            </w:del>
            <w:r w:rsidR="00FF28D5" w:rsidRPr="00A05A69">
              <w:rPr>
                <w:rFonts w:asciiTheme="minorHAnsi" w:hAnsiTheme="minorHAnsi" w:cstheme="minorHAnsi"/>
                <w:sz w:val="18"/>
                <w:szCs w:val="18"/>
              </w:rPr>
              <w:t xml:space="preserve"> </w:t>
            </w:r>
            <w:r w:rsidR="00F96517" w:rsidRPr="00A05A69">
              <w:rPr>
                <w:rFonts w:asciiTheme="minorHAnsi" w:hAnsiTheme="minorHAnsi" w:cstheme="minorHAnsi"/>
                <w:sz w:val="18"/>
                <w:szCs w:val="18"/>
              </w:rPr>
              <w:t>that have a value =</w:t>
            </w:r>
            <w:r w:rsidR="00F4590C" w:rsidRPr="00A05A69">
              <w:rPr>
                <w:rFonts w:asciiTheme="minorHAnsi" w:hAnsiTheme="minorHAnsi" w:cstheme="minorHAnsi"/>
                <w:sz w:val="18"/>
                <w:szCs w:val="18"/>
              </w:rPr>
              <w:t xml:space="preserve"> “</w:t>
            </w:r>
            <w:r w:rsidR="00A82A43" w:rsidRPr="00A05A69">
              <w:rPr>
                <w:rFonts w:asciiTheme="minorHAnsi" w:hAnsiTheme="minorHAnsi" w:cstheme="minorHAnsi"/>
                <w:sz w:val="18"/>
                <w:szCs w:val="18"/>
              </w:rPr>
              <w:t xml:space="preserve">HERS-Verified Pipe Insulation </w:t>
            </w:r>
            <w:r w:rsidR="0065796D" w:rsidRPr="00A05A69">
              <w:rPr>
                <w:rFonts w:asciiTheme="minorHAnsi" w:hAnsiTheme="minorHAnsi" w:cstheme="minorHAnsi"/>
                <w:sz w:val="18"/>
                <w:szCs w:val="18"/>
              </w:rPr>
              <w:t>Credit</w:t>
            </w:r>
            <w:r w:rsidR="00F4590C" w:rsidRPr="00A05A69">
              <w:rPr>
                <w:rFonts w:asciiTheme="minorHAnsi" w:hAnsiTheme="minorHAnsi" w:cstheme="minorHAnsi"/>
                <w:sz w:val="18"/>
                <w:szCs w:val="18"/>
              </w:rPr>
              <w:t>”</w:t>
            </w:r>
            <w:r w:rsidR="007305A1" w:rsidRPr="00A05A69">
              <w:rPr>
                <w:rFonts w:asciiTheme="minorHAnsi" w:hAnsiTheme="minorHAnsi" w:cstheme="minorHAnsi"/>
                <w:sz w:val="18"/>
                <w:szCs w:val="18"/>
              </w:rPr>
              <w:t>, then display the "section does not apply" message</w:t>
            </w:r>
            <w:r w:rsidR="00F4590C" w:rsidRPr="00A05A69">
              <w:rPr>
                <w:rFonts w:asciiTheme="minorHAnsi" w:hAnsiTheme="minorHAnsi" w:cstheme="minorHAnsi"/>
                <w:sz w:val="18"/>
                <w:szCs w:val="18"/>
              </w:rPr>
              <w:t xml:space="preserve">; else display this entire table </w:t>
            </w:r>
            <w:r w:rsidR="007305A1" w:rsidRPr="00A05A69">
              <w:rPr>
                <w:rFonts w:asciiTheme="minorHAnsi" w:hAnsiTheme="minorHAnsi" w:cstheme="minorHAnsi"/>
                <w:sz w:val="18"/>
                <w:szCs w:val="18"/>
              </w:rPr>
              <w:t>&gt;&gt;</w:t>
            </w:r>
          </w:p>
          <w:p w14:paraId="0F7F46AE" w14:textId="77777777" w:rsidR="000E1685" w:rsidRPr="00A05A69"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2625AF">
        <w:trPr>
          <w:trHeight w:hRule="exact" w:val="361"/>
          <w:tblHeader/>
        </w:trPr>
        <w:tc>
          <w:tcPr>
            <w:tcW w:w="573" w:type="dxa"/>
            <w:vAlign w:val="center"/>
          </w:tcPr>
          <w:p w14:paraId="0F7F46B0" w14:textId="77777777"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7" w:type="dxa"/>
            <w:gridSpan w:val="2"/>
            <w:vAlign w:val="center"/>
          </w:tcPr>
          <w:p w14:paraId="0F7F46B1" w14:textId="73AAFA8E"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comply with the insulation requirements in </w:t>
            </w:r>
            <w:r>
              <w:rPr>
                <w:rFonts w:asciiTheme="minorHAnsi" w:hAnsiTheme="minorHAnsi" w:cstheme="minorHAnsi"/>
                <w:sz w:val="18"/>
                <w:szCs w:val="18"/>
              </w:rPr>
              <w:t>150.0(J).</w:t>
            </w:r>
          </w:p>
        </w:tc>
      </w:tr>
      <w:tr w:rsidR="002625AF" w:rsidRPr="00323F2C" w14:paraId="0E223B85" w14:textId="77777777" w:rsidTr="00450E94">
        <w:trPr>
          <w:trHeight w:hRule="exact" w:val="1162"/>
          <w:tblHeader/>
        </w:trPr>
        <w:tc>
          <w:tcPr>
            <w:tcW w:w="573" w:type="dxa"/>
            <w:vAlign w:val="center"/>
          </w:tcPr>
          <w:p w14:paraId="07088214" w14:textId="218366DA"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102" w:type="dxa"/>
            <w:vAlign w:val="center"/>
          </w:tcPr>
          <w:p w14:paraId="4B8B7B0B" w14:textId="4BB2A37F"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115" w:type="dxa"/>
            <w:vAlign w:val="center"/>
          </w:tcPr>
          <w:p w14:paraId="2454CF64" w14:textId="2C1D0A41" w:rsidR="003A56CA" w:rsidRPr="00450E94" w:rsidRDefault="003A56CA" w:rsidP="00450E94">
            <w:pPr>
              <w:keepNext/>
              <w:tabs>
                <w:tab w:val="left" w:pos="356"/>
              </w:tabs>
              <w:spacing w:after="0" w:line="240" w:lineRule="auto"/>
              <w:rPr>
                <w:sz w:val="18"/>
                <w:szCs w:val="18"/>
              </w:rPr>
            </w:pPr>
            <w:r w:rsidRPr="00450E94">
              <w:rPr>
                <w:sz w:val="18"/>
                <w:szCs w:val="18"/>
              </w:rPr>
              <w:t>&lt;&lt;user pick from list:</w:t>
            </w:r>
          </w:p>
          <w:p w14:paraId="1F37172E" w14:textId="7AAB9A8B"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1F810399"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C72E0AD" w14:textId="3373CDCA"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BE2017A" w14:textId="77777777" w:rsidTr="00450E94">
        <w:trPr>
          <w:trHeight w:hRule="exact" w:val="280"/>
          <w:tblHeader/>
        </w:trPr>
        <w:tc>
          <w:tcPr>
            <w:tcW w:w="573" w:type="dxa"/>
            <w:vAlign w:val="center"/>
          </w:tcPr>
          <w:p w14:paraId="5C353D0D" w14:textId="5CC9F600"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217" w:type="dxa"/>
            <w:gridSpan w:val="2"/>
            <w:vAlign w:val="center"/>
          </w:tcPr>
          <w:p w14:paraId="01740B4C" w14:textId="5D85490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B5" w14:textId="77777777" w:rsidTr="00450E94">
        <w:trPr>
          <w:trHeight w:hRule="exact" w:val="532"/>
          <w:tblHeader/>
        </w:trPr>
        <w:tc>
          <w:tcPr>
            <w:tcW w:w="10790" w:type="dxa"/>
            <w:gridSpan w:val="3"/>
            <w:tcBorders>
              <w:top w:val="single" w:sz="4" w:space="0" w:color="000000"/>
              <w:left w:val="single" w:sz="4" w:space="0" w:color="000000"/>
              <w:bottom w:val="single" w:sz="4" w:space="0" w:color="auto"/>
              <w:right w:val="single" w:sz="4" w:space="0" w:color="000000"/>
            </w:tcBorders>
          </w:tcPr>
          <w:p w14:paraId="0F7F46B3" w14:textId="305605C6" w:rsidR="002625AF" w:rsidRPr="000849F0" w:rsidRDefault="003A56CA" w:rsidP="002625AF">
            <w:pPr>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0F7F46B4" w14:textId="77777777" w:rsidR="002625AF" w:rsidRPr="001E3511" w:rsidRDefault="002625AF" w:rsidP="002625AF">
            <w:pPr>
              <w:spacing w:after="0" w:line="240" w:lineRule="auto"/>
              <w:rPr>
                <w:rFonts w:asciiTheme="minorHAnsi" w:hAnsiTheme="minorHAnsi" w:cstheme="minorHAnsi"/>
                <w:b/>
                <w:sz w:val="18"/>
                <w:szCs w:val="18"/>
              </w:rPr>
            </w:pPr>
          </w:p>
        </w:tc>
      </w:tr>
    </w:tbl>
    <w:p w14:paraId="0F7F46B6" w14:textId="77777777" w:rsidR="000E1685" w:rsidRPr="00A05A69"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117"/>
        <w:gridCol w:w="6098"/>
      </w:tblGrid>
      <w:tr w:rsidR="00064F9C" w:rsidRPr="00323F2C" w14:paraId="0F7F46BA" w14:textId="77777777" w:rsidTr="002625AF">
        <w:trPr>
          <w:trHeight w:hRule="exact" w:val="712"/>
          <w:tblHeader/>
        </w:trPr>
        <w:tc>
          <w:tcPr>
            <w:tcW w:w="10773" w:type="dxa"/>
            <w:gridSpan w:val="3"/>
            <w:tcBorders>
              <w:bottom w:val="single" w:sz="4" w:space="0" w:color="auto"/>
            </w:tcBorders>
          </w:tcPr>
          <w:p w14:paraId="0F7F46B7" w14:textId="25144A6E" w:rsidR="00064F9C" w:rsidRPr="00A05A69"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A05A69">
              <w:rPr>
                <w:rFonts w:asciiTheme="minorHAnsi" w:hAnsiTheme="minorHAnsi" w:cstheme="minorHAnsi"/>
                <w:b/>
                <w:sz w:val="18"/>
                <w:szCs w:val="18"/>
              </w:rPr>
              <w:t xml:space="preserve">. HERS-Verified Parallel Piping </w:t>
            </w:r>
            <w:r w:rsidR="001938BC" w:rsidRPr="00A05A69">
              <w:rPr>
                <w:rFonts w:asciiTheme="minorHAnsi" w:hAnsiTheme="minorHAnsi" w:cstheme="minorHAnsi"/>
                <w:b/>
                <w:sz w:val="18"/>
                <w:szCs w:val="18"/>
              </w:rPr>
              <w:t>Requirements</w:t>
            </w:r>
            <w:r w:rsidR="00DF32C1">
              <w:rPr>
                <w:rFonts w:asciiTheme="minorHAnsi" w:hAnsiTheme="minorHAnsi" w:cstheme="minorHAnsi"/>
                <w:b/>
                <w:sz w:val="18"/>
                <w:szCs w:val="18"/>
              </w:rPr>
              <w:t xml:space="preserve"> (PP-H) </w:t>
            </w:r>
            <w:r w:rsidR="00777ED6">
              <w:rPr>
                <w:rFonts w:asciiTheme="minorHAnsi" w:hAnsiTheme="minorHAnsi" w:cstheme="minorHAnsi"/>
                <w:b/>
                <w:sz w:val="18"/>
                <w:szCs w:val="18"/>
              </w:rPr>
              <w:t>(</w:t>
            </w:r>
            <w:r w:rsidR="00B04692" w:rsidRPr="00A05A69">
              <w:rPr>
                <w:rFonts w:asciiTheme="minorHAnsi" w:hAnsiTheme="minorHAnsi" w:cstheme="minorHAnsi"/>
                <w:b/>
                <w:sz w:val="18"/>
                <w:szCs w:val="18"/>
              </w:rPr>
              <w:t>RA3.6.4)</w:t>
            </w:r>
          </w:p>
          <w:p w14:paraId="0F7F46B9" w14:textId="28E0F17A" w:rsidR="009269B2" w:rsidRPr="00A05A69"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B77D9F" w:rsidRPr="00641F8E">
              <w:rPr>
                <w:rFonts w:asciiTheme="minorHAnsi" w:hAnsiTheme="minorHAnsi" w:cstheme="minorHAnsi"/>
                <w:sz w:val="18"/>
                <w:szCs w:val="20"/>
              </w:rPr>
              <w:t>&lt;&lt;If A</w:t>
            </w:r>
            <w:ins w:id="514" w:author="Smith, Alexis@Energy" w:date="2019-05-10T11:58:00Z">
              <w:r w:rsidR="00211E93">
                <w:rPr>
                  <w:rFonts w:asciiTheme="minorHAnsi" w:hAnsiTheme="minorHAnsi" w:cstheme="minorHAnsi"/>
                  <w:sz w:val="18"/>
                  <w:szCs w:val="20"/>
                </w:rPr>
                <w:t>10</w:t>
              </w:r>
            </w:ins>
            <w:del w:id="515" w:author="Smith, Alexis@Energy" w:date="2019-05-10T11:58:00Z">
              <w:r w:rsidR="00B77D9F" w:rsidRPr="00641F8E" w:rsidDel="00211E93">
                <w:rPr>
                  <w:rFonts w:asciiTheme="minorHAnsi" w:hAnsiTheme="minorHAnsi" w:cstheme="minorHAnsi"/>
                  <w:sz w:val="18"/>
                  <w:szCs w:val="20"/>
                </w:rPr>
                <w:delText>09</w:delText>
              </w:r>
            </w:del>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HERS-Verified Parallel Piping</w:t>
            </w:r>
            <w:r w:rsidR="00B77D9F"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625AF">
        <w:trPr>
          <w:trHeight w:hRule="exact" w:val="288"/>
          <w:tblHeader/>
        </w:trPr>
        <w:tc>
          <w:tcPr>
            <w:tcW w:w="558" w:type="dxa"/>
            <w:vAlign w:val="center"/>
          </w:tcPr>
          <w:p w14:paraId="0F7F46BB"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5" w:type="dxa"/>
            <w:gridSpan w:val="2"/>
            <w:vAlign w:val="center"/>
          </w:tcPr>
          <w:p w14:paraId="0F7F46BC" w14:textId="7B1F5D16"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625AF">
        <w:trPr>
          <w:trHeight w:hRule="exact" w:val="288"/>
          <w:tblHeader/>
        </w:trPr>
        <w:tc>
          <w:tcPr>
            <w:tcW w:w="558" w:type="dxa"/>
            <w:vAlign w:val="center"/>
          </w:tcPr>
          <w:p w14:paraId="0F7F46BE"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02</w:t>
            </w:r>
          </w:p>
        </w:tc>
        <w:tc>
          <w:tcPr>
            <w:tcW w:w="10215" w:type="dxa"/>
            <w:gridSpan w:val="2"/>
            <w:vAlign w:val="center"/>
          </w:tcPr>
          <w:p w14:paraId="0F7F46BF" w14:textId="7D4300BD" w:rsidR="00CC3747" w:rsidRPr="00A05A69"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625AF">
        <w:trPr>
          <w:trHeight w:hRule="exact" w:val="532"/>
          <w:tblHeader/>
        </w:trPr>
        <w:tc>
          <w:tcPr>
            <w:tcW w:w="558" w:type="dxa"/>
            <w:vAlign w:val="center"/>
          </w:tcPr>
          <w:p w14:paraId="0F7F46C1"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03</w:t>
            </w:r>
          </w:p>
        </w:tc>
        <w:tc>
          <w:tcPr>
            <w:tcW w:w="10215" w:type="dxa"/>
            <w:gridSpan w:val="2"/>
            <w:vAlign w:val="center"/>
          </w:tcPr>
          <w:p w14:paraId="0F7F46C2" w14:textId="0E803FAF"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625AF">
        <w:trPr>
          <w:trHeight w:hRule="exact" w:val="775"/>
          <w:tblHeader/>
        </w:trPr>
        <w:tc>
          <w:tcPr>
            <w:tcW w:w="558" w:type="dxa"/>
            <w:vAlign w:val="center"/>
          </w:tcPr>
          <w:p w14:paraId="0F7F46C4"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04</w:t>
            </w:r>
          </w:p>
        </w:tc>
        <w:tc>
          <w:tcPr>
            <w:tcW w:w="10215" w:type="dxa"/>
            <w:gridSpan w:val="2"/>
            <w:vAlign w:val="center"/>
          </w:tcPr>
          <w:p w14:paraId="0F7F46C5" w14:textId="3071ED84" w:rsidR="00CC3747" w:rsidRPr="00A05A69"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092950"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 and at least </w:t>
            </w:r>
            <w:r w:rsidR="00092950" w:rsidRPr="00A05A69">
              <w:rPr>
                <w:rFonts w:asciiTheme="minorHAnsi" w:hAnsiTheme="minorHAnsi" w:cstheme="minorHAnsi"/>
                <w:sz w:val="18"/>
                <w:szCs w:val="18"/>
              </w:rPr>
              <w:t>6</w:t>
            </w:r>
            <w:r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2625AF" w:rsidRPr="00323F2C" w14:paraId="021BD7CF" w14:textId="77777777" w:rsidTr="00450E94">
        <w:trPr>
          <w:trHeight w:hRule="exact" w:val="1207"/>
          <w:tblHeader/>
        </w:trPr>
        <w:tc>
          <w:tcPr>
            <w:tcW w:w="558" w:type="dxa"/>
            <w:vAlign w:val="center"/>
          </w:tcPr>
          <w:p w14:paraId="5C805A75" w14:textId="521C90C9"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05</w:t>
            </w:r>
          </w:p>
        </w:tc>
        <w:tc>
          <w:tcPr>
            <w:tcW w:w="4117" w:type="dxa"/>
            <w:vAlign w:val="center"/>
          </w:tcPr>
          <w:p w14:paraId="61336477" w14:textId="7A0B137B"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098" w:type="dxa"/>
            <w:vAlign w:val="center"/>
          </w:tcPr>
          <w:p w14:paraId="0584AB4A" w14:textId="5E9C7348" w:rsidR="003A56CA" w:rsidRPr="00450E94" w:rsidRDefault="003A56CA" w:rsidP="00450E94">
            <w:pPr>
              <w:keepNext/>
              <w:tabs>
                <w:tab w:val="left" w:pos="356"/>
              </w:tabs>
              <w:spacing w:after="0" w:line="240" w:lineRule="auto"/>
              <w:rPr>
                <w:sz w:val="18"/>
                <w:szCs w:val="18"/>
              </w:rPr>
            </w:pPr>
            <w:r w:rsidRPr="00B71192">
              <w:rPr>
                <w:sz w:val="18"/>
                <w:szCs w:val="18"/>
              </w:rPr>
              <w:t>&lt;&lt;user pick from list:</w:t>
            </w:r>
          </w:p>
          <w:p w14:paraId="15F747C4" w14:textId="0F4FDAAC"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A88DFA0"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31B1C5C" w14:textId="7FF7EA84"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CCF0466" w14:textId="77777777" w:rsidTr="00450E94">
        <w:trPr>
          <w:trHeight w:hRule="exact" w:val="352"/>
          <w:tblHeader/>
        </w:trPr>
        <w:tc>
          <w:tcPr>
            <w:tcW w:w="558" w:type="dxa"/>
            <w:vAlign w:val="center"/>
          </w:tcPr>
          <w:p w14:paraId="07BBB352" w14:textId="1E8506F2"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06</w:t>
            </w:r>
          </w:p>
        </w:tc>
        <w:tc>
          <w:tcPr>
            <w:tcW w:w="10215" w:type="dxa"/>
            <w:gridSpan w:val="2"/>
            <w:vAlign w:val="center"/>
          </w:tcPr>
          <w:p w14:paraId="46DB0EAE" w14:textId="4E16B43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C9" w14:textId="77777777" w:rsidTr="00450E94">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0F7F46C8" w14:textId="0CC1292A" w:rsidR="002625AF" w:rsidRPr="001E3511" w:rsidRDefault="003A56CA"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95355A1" w14:textId="77777777" w:rsidR="00641F8E" w:rsidRPr="00A05A69"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L. Parallel Piping Requirements (PP) (RA4.4.4)</w:t>
            </w:r>
          </w:p>
          <w:p w14:paraId="3F15B1F7" w14:textId="5B4D1B87"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r w:rsidR="00B77D9F" w:rsidRPr="00641F8E">
              <w:rPr>
                <w:rFonts w:asciiTheme="minorHAnsi" w:hAnsiTheme="minorHAnsi" w:cstheme="minorHAnsi"/>
                <w:sz w:val="18"/>
                <w:szCs w:val="20"/>
              </w:rPr>
              <w:t>&lt;&lt;If A</w:t>
            </w:r>
            <w:ins w:id="516" w:author="Smith, Alexis@Energy" w:date="2019-05-10T11:59:00Z">
              <w:r w:rsidR="00211E93">
                <w:rPr>
                  <w:rFonts w:asciiTheme="minorHAnsi" w:hAnsiTheme="minorHAnsi" w:cstheme="minorHAnsi"/>
                  <w:sz w:val="18"/>
                  <w:szCs w:val="20"/>
                </w:rPr>
                <w:t>10</w:t>
              </w:r>
            </w:ins>
            <w:del w:id="517" w:author="Smith, Alexis@Energy" w:date="2019-05-10T11:59:00Z">
              <w:r w:rsidR="00B77D9F" w:rsidRPr="00641F8E" w:rsidDel="00211E93">
                <w:rPr>
                  <w:rFonts w:asciiTheme="minorHAnsi" w:hAnsiTheme="minorHAnsi" w:cstheme="minorHAnsi"/>
                  <w:sz w:val="18"/>
                  <w:szCs w:val="20"/>
                </w:rPr>
                <w:delText>09</w:delText>
              </w:r>
            </w:del>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Parallel Piping</w:t>
            </w:r>
            <w:r w:rsidR="00B77D9F"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368" w:type="dxa"/>
            <w:vAlign w:val="center"/>
          </w:tcPr>
          <w:p w14:paraId="0BF8E7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Each central manifold has 15 feet or less of pipe between manifold and water heater </w:t>
            </w:r>
          </w:p>
        </w:tc>
      </w:tr>
      <w:tr w:rsidR="00641F8E" w:rsidRPr="00641F8E" w14:paraId="0F072DFA" w14:textId="77777777" w:rsidTr="00E20AD9">
        <w:trPr>
          <w:cantSplit/>
          <w:trHeight w:val="288"/>
          <w:tblHeader/>
        </w:trPr>
        <w:tc>
          <w:tcPr>
            <w:tcW w:w="648" w:type="dxa"/>
            <w:vAlign w:val="center"/>
          </w:tcPr>
          <w:p w14:paraId="349691A0"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368" w:type="dxa"/>
            <w:vAlign w:val="center"/>
          </w:tcPr>
          <w:p w14:paraId="1CB331E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641F8E" w:rsidRPr="00641F8E" w14:paraId="4C45A347" w14:textId="77777777" w:rsidTr="00E20AD9">
        <w:trPr>
          <w:cantSplit/>
          <w:trHeight w:val="288"/>
          <w:tblHeader/>
        </w:trPr>
        <w:tc>
          <w:tcPr>
            <w:tcW w:w="648" w:type="dxa"/>
            <w:vAlign w:val="center"/>
          </w:tcPr>
          <w:p w14:paraId="649E1572"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04</w:t>
            </w:r>
          </w:p>
        </w:tc>
        <w:tc>
          <w:tcPr>
            <w:tcW w:w="10368" w:type="dxa"/>
            <w:vAlign w:val="center"/>
          </w:tcPr>
          <w:p w14:paraId="1FA9B30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41F8E" w:rsidRPr="00641F8E" w14:paraId="76F395FA" w14:textId="77777777" w:rsidTr="00383FC8">
        <w:trPr>
          <w:trHeight w:hRule="exact" w:val="235"/>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91432F4" w14:textId="6954F078" w:rsidR="00641F8E" w:rsidRPr="002C7351" w:rsidRDefault="00641F8E">
            <w:pPr>
              <w:keepNext/>
              <w:spacing w:after="0" w:line="240" w:lineRule="auto"/>
              <w:rPr>
                <w:rFonts w:asciiTheme="minorHAnsi" w:hAnsiTheme="minorHAnsi" w:cstheme="minorHAnsi"/>
                <w:b/>
                <w:sz w:val="18"/>
                <w:szCs w:val="18"/>
              </w:rPr>
            </w:pPr>
            <w:r w:rsidRPr="002C7351">
              <w:rPr>
                <w:rFonts w:asciiTheme="minorHAnsi" w:eastAsiaTheme="minorEastAsia" w:hAnsiTheme="minorHAnsi" w:cstheme="minorHAnsi"/>
                <w:b/>
                <w:sz w:val="18"/>
                <w:szCs w:val="18"/>
              </w:rPr>
              <w:t>The responsible person’s signature on this compliance document affirms that all applicable requirements in this table have</w:t>
            </w:r>
            <w:r w:rsidRPr="002C7351">
              <w:rPr>
                <w:rFonts w:asciiTheme="minorHAnsi" w:hAnsiTheme="minorHAnsi" w:cstheme="minorHAnsi"/>
                <w:b/>
                <w:sz w:val="18"/>
                <w:szCs w:val="18"/>
              </w:rPr>
              <w:t xml:space="preserve"> been </w:t>
            </w:r>
            <w:r w:rsidRPr="00DF413D">
              <w:rPr>
                <w:rFonts w:asciiTheme="minorHAnsi" w:hAnsiTheme="minorHAnsi" w:cstheme="minorHAnsi"/>
                <w:b/>
                <w:sz w:val="18"/>
                <w:szCs w:val="18"/>
              </w:rPr>
              <w:t>met</w:t>
            </w:r>
            <w:r w:rsidRPr="002C7351">
              <w:rPr>
                <w:rFonts w:asciiTheme="minorHAnsi" w:hAnsiTheme="minorHAnsi" w:cstheme="minorHAnsi"/>
                <w:b/>
                <w:sz w:val="18"/>
                <w:szCs w:val="18"/>
              </w:rPr>
              <w:t xml:space="preserve">.  </w:t>
            </w:r>
          </w:p>
        </w:tc>
      </w:tr>
    </w:tbl>
    <w:p w14:paraId="3264F97C" w14:textId="77777777" w:rsidR="00641F8E" w:rsidRPr="00A05A69"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 (RA4.4.5)</w:t>
            </w:r>
          </w:p>
          <w:p w14:paraId="64BD04C3" w14:textId="33608C6A"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ins w:id="518" w:author="Smith, Alexis@Energy" w:date="2019-05-10T11:59:00Z">
              <w:r w:rsidR="00211E93">
                <w:rPr>
                  <w:rFonts w:asciiTheme="minorHAnsi" w:hAnsiTheme="minorHAnsi" w:cstheme="minorHAnsi"/>
                  <w:sz w:val="18"/>
                  <w:szCs w:val="20"/>
                </w:rPr>
                <w:t>10</w:t>
              </w:r>
            </w:ins>
            <w:del w:id="519" w:author="Smith, Alexis@Energy" w:date="2019-05-10T11:59:00Z">
              <w:r w:rsidRPr="00641F8E" w:rsidDel="00211E93">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max allowed length of 3/8-inch piping is 7.5 feet, of ½ inch piping is 5 feet, and ¾ 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½ inch - For only one pipe size – max length allowed is 10 feet</w:t>
            </w:r>
          </w:p>
          <w:p w14:paraId="71EBFD08"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allowed length of ½ inch piping is 5 feet, and ¾ 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77777777"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r w:rsidRPr="00641F8E">
              <w:rPr>
                <w:rFonts w:asciiTheme="minorHAnsi" w:eastAsia="Times New Roman" w:hAnsiTheme="minorHAnsi" w:cstheme="minorHAnsi"/>
                <w:sz w:val="18"/>
                <w:szCs w:val="20"/>
              </w:rPr>
              <w:t>¾ 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0C0F076"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Mandatory Requirements for all Recirculation System (RA4.4.7)</w:t>
            </w:r>
          </w:p>
          <w:p w14:paraId="01E94857" w14:textId="6C590E1E"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ins w:id="520" w:author="Smith, Alexis@Energy" w:date="2019-05-10T11:59:00Z">
              <w:r w:rsidR="00211E93">
                <w:rPr>
                  <w:rFonts w:asciiTheme="minorHAnsi" w:hAnsiTheme="minorHAnsi" w:cstheme="minorHAnsi"/>
                  <w:sz w:val="18"/>
                  <w:szCs w:val="20"/>
                </w:rPr>
                <w:t>10</w:t>
              </w:r>
            </w:ins>
            <w:del w:id="521" w:author="Smith, Alexis@Energy" w:date="2019-05-10T11:59:00Z">
              <w:r w:rsidRPr="00641F8E" w:rsidDel="00211E93">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165" w:type="dxa"/>
            <w:vAlign w:val="center"/>
          </w:tcPr>
          <w:p w14:paraId="601EBA3C"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Piping must take 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04</w:t>
            </w:r>
          </w:p>
        </w:tc>
        <w:tc>
          <w:tcPr>
            <w:tcW w:w="10165" w:type="dxa"/>
            <w:vAlign w:val="center"/>
          </w:tcPr>
          <w:p w14:paraId="2061AE5F"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If more than one loop 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Recirculation Non-Demand Controls Requirements (R-ND) (RA4.4.8)</w:t>
            </w:r>
          </w:p>
          <w:p w14:paraId="0FC0EAE8" w14:textId="01C54E3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Systems that utilize this distribution type shall comply with these requirements.  &lt;&lt;If A</w:t>
            </w:r>
            <w:ins w:id="522" w:author="Smith, Alexis@Energy" w:date="2019-05-10T11:59:00Z">
              <w:r w:rsidR="00211E93">
                <w:rPr>
                  <w:rFonts w:asciiTheme="minorHAnsi" w:hAnsiTheme="minorHAnsi" w:cstheme="minorHAnsi"/>
                  <w:sz w:val="18"/>
                  <w:szCs w:val="20"/>
                </w:rPr>
                <w:t>10</w:t>
              </w:r>
            </w:ins>
            <w:del w:id="523" w:author="Smith, Alexis@Energy" w:date="2019-05-10T11:59:00Z">
              <w:r w:rsidRPr="00641F8E" w:rsidDel="00211E93">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w:t>
            </w:r>
          </w:p>
          <w:p w14:paraId="770090D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Distribution Type” = “Recirculation System Non-Demand Control,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59" w:type="dxa"/>
            <w:vAlign w:val="center"/>
          </w:tcPr>
          <w:p w14:paraId="730B6AA8"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D85E3F">
              <w:rPr>
                <w:rFonts w:asciiTheme="minorHAnsi" w:hAnsiTheme="minorHAns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A05A69"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w:t>
            </w:r>
            <w:r w:rsidRPr="00A05A69">
              <w:rPr>
                <w:rFonts w:asciiTheme="minorHAnsi" w:eastAsiaTheme="minorEastAsia" w:hAnsiTheme="minorHAnsi" w:cstheme="minorHAnsi"/>
                <w:b/>
                <w:sz w:val="18"/>
                <w:szCs w:val="20"/>
              </w:rPr>
              <w:t>been met.</w:t>
            </w:r>
            <w:r w:rsidRPr="00A05A69">
              <w:rPr>
                <w:rFonts w:asciiTheme="minorHAnsi" w:hAnsiTheme="minorHAnsi" w:cstheme="minorHAnsi"/>
                <w:b/>
                <w:sz w:val="18"/>
                <w:szCs w:val="20"/>
              </w:rPr>
              <w:t xml:space="preserve">  </w:t>
            </w:r>
          </w:p>
        </w:tc>
      </w:tr>
    </w:tbl>
    <w:p w14:paraId="7DECFA7E"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(RA4.4.9)/Sensor Control Requirements </w:t>
            </w:r>
            <w:r w:rsidRPr="00641F8E">
              <w:rPr>
                <w:rFonts w:asciiTheme="minorHAnsi" w:hAnsiTheme="minorHAnsi" w:cstheme="minorHAnsi"/>
                <w:b/>
                <w:sz w:val="20"/>
                <w:szCs w:val="20"/>
              </w:rPr>
              <w:t>(RDRsc) (RA4.4.10)</w:t>
            </w:r>
          </w:p>
          <w:p w14:paraId="5BA1B8F4" w14:textId="536790D1"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eastAsiaTheme="minorEastAsia" w:hAnsiTheme="minorHAnsi" w:cstheme="minorHAnsi"/>
                <w:sz w:val="18"/>
                <w:szCs w:val="20"/>
              </w:rPr>
              <w:t xml:space="preserve">Systems that utilize this distribution type shall comply with these requirements.  </w:t>
            </w:r>
            <w:r w:rsidRPr="00641F8E">
              <w:rPr>
                <w:rFonts w:asciiTheme="minorHAnsi" w:hAnsiTheme="minorHAnsi" w:cstheme="minorHAnsi"/>
                <w:sz w:val="18"/>
                <w:szCs w:val="20"/>
              </w:rPr>
              <w:t>&lt;&lt;If A</w:t>
            </w:r>
            <w:ins w:id="524" w:author="Smith, Alexis@Energy" w:date="2019-05-10T11:59:00Z">
              <w:r w:rsidR="00211E93">
                <w:rPr>
                  <w:rFonts w:asciiTheme="minorHAnsi" w:hAnsiTheme="minorHAnsi" w:cstheme="minorHAnsi"/>
                  <w:sz w:val="18"/>
                  <w:szCs w:val="20"/>
                </w:rPr>
                <w:t>10</w:t>
              </w:r>
            </w:ins>
            <w:del w:id="525" w:author="Smith, Alexis@Energy" w:date="2019-05-10T11:59:00Z">
              <w:r w:rsidRPr="00641F8E" w:rsidDel="00211E93">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p>
          <w:p w14:paraId="32B1D5F6"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213"/>
        <w:gridCol w:w="5935"/>
      </w:tblGrid>
      <w:tr w:rsidR="00641F8E" w:rsidRPr="00641F8E" w14:paraId="0F467D49" w14:textId="77777777" w:rsidTr="008D35FE">
        <w:trPr>
          <w:trHeight w:val="144"/>
          <w:tblHeader/>
        </w:trPr>
        <w:tc>
          <w:tcPr>
            <w:tcW w:w="10790" w:type="dxa"/>
            <w:gridSpan w:val="3"/>
            <w:tcBorders>
              <w:bottom w:val="single" w:sz="4" w:space="0" w:color="auto"/>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(RA3.6.6)/Sensor Control </w:t>
            </w:r>
            <w:r w:rsidRPr="00641F8E">
              <w:rPr>
                <w:rFonts w:asciiTheme="minorHAnsi" w:hAnsiTheme="minorHAnsi" w:cstheme="minorHAnsi"/>
                <w:b/>
                <w:sz w:val="18"/>
                <w:szCs w:val="18"/>
              </w:rPr>
              <w:t>(RDRsc-H) (RA3.6.7)</w:t>
            </w:r>
            <w:r w:rsidRPr="00641F8E">
              <w:rPr>
                <w:rFonts w:asciiTheme="minorHAnsi" w:hAnsiTheme="minorHAnsi" w:cstheme="minorHAnsi"/>
                <w:b/>
                <w:sz w:val="20"/>
                <w:szCs w:val="18"/>
              </w:rPr>
              <w:t xml:space="preserve"> Requirements </w:t>
            </w:r>
          </w:p>
          <w:p w14:paraId="640AD97D" w14:textId="1B7C51F2"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20"/>
                <w:szCs w:val="18"/>
              </w:rPr>
              <w:t>Systems that utilize this distribution type shall comply with these requirements</w:t>
            </w:r>
            <w:r>
              <w:rPr>
                <w:rFonts w:asciiTheme="minorHAnsi" w:hAnsiTheme="minorHAnsi" w:cstheme="minorHAnsi"/>
                <w:sz w:val="20"/>
                <w:szCs w:val="18"/>
              </w:rPr>
              <w:t xml:space="preserve">.  </w:t>
            </w:r>
            <w:r w:rsidRPr="00641F8E">
              <w:rPr>
                <w:rFonts w:asciiTheme="minorHAnsi" w:hAnsiTheme="minorHAnsi" w:cstheme="minorHAnsi"/>
                <w:sz w:val="18"/>
                <w:szCs w:val="20"/>
              </w:rPr>
              <w:t>&lt;&lt;If A</w:t>
            </w:r>
            <w:ins w:id="526" w:author="Smith, Alexis@Energy" w:date="2019-05-10T11:59:00Z">
              <w:r w:rsidR="00211E93">
                <w:rPr>
                  <w:rFonts w:asciiTheme="minorHAnsi" w:hAnsiTheme="minorHAnsi" w:cstheme="minorHAnsi"/>
                  <w:sz w:val="18"/>
                  <w:szCs w:val="20"/>
                </w:rPr>
                <w:t>10</w:t>
              </w:r>
            </w:ins>
            <w:del w:id="527" w:author="Smith, Alexis@Energy" w:date="2019-05-10T11:59:00Z">
              <w:r w:rsidRPr="00641F8E" w:rsidDel="00211E93">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8D35FE">
        <w:trPr>
          <w:trHeight w:val="144"/>
          <w:tblHeader/>
        </w:trPr>
        <w:tc>
          <w:tcPr>
            <w:tcW w:w="642" w:type="dxa"/>
            <w:tcBorders>
              <w:bottom w:val="single" w:sz="4" w:space="0" w:color="auto"/>
            </w:tcBorders>
            <w:vAlign w:val="center"/>
          </w:tcPr>
          <w:p w14:paraId="72FAEBE3" w14:textId="55ACA9F2" w:rsidR="00641F8E" w:rsidRPr="00450E94" w:rsidDel="006E1E98" w:rsidRDefault="00641F8E"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48" w:type="dxa"/>
            <w:gridSpan w:val="2"/>
            <w:tcBorders>
              <w:bottom w:val="single" w:sz="4" w:space="0" w:color="auto"/>
            </w:tcBorders>
          </w:tcPr>
          <w:p w14:paraId="1E411876" w14:textId="05A378E6" w:rsidR="00641F8E" w:rsidRPr="00450E94" w:rsidDel="006E1E9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71192">
              <w:rPr>
                <w:rFonts w:asciiTheme="minorHAnsi" w:hAnsiTheme="minorHAnsi" w:cstheme="minorHAnsi"/>
                <w:sz w:val="18"/>
                <w:szCs w:val="18"/>
              </w:rPr>
              <w:t xml:space="preserve">HERS rater shall perform a visual inspection to verify that the demand pump, manual/sensor controls and thermo-sensor are present and operating properly </w:t>
            </w:r>
            <w:r w:rsidR="00CE2B87" w:rsidRPr="00B71192">
              <w:rPr>
                <w:rFonts w:asciiTheme="minorHAnsi" w:hAnsiTheme="minorHAnsi" w:cstheme="minorHAnsi"/>
                <w:sz w:val="18"/>
                <w:szCs w:val="18"/>
              </w:rPr>
              <w:t>consisten</w:t>
            </w:r>
            <w:r w:rsidR="00CE2B87">
              <w:rPr>
                <w:rFonts w:asciiTheme="minorHAnsi" w:hAnsiTheme="minorHAnsi" w:cstheme="minorHAnsi"/>
                <w:sz w:val="18"/>
                <w:szCs w:val="18"/>
              </w:rPr>
              <w:t>t</w:t>
            </w:r>
            <w:r w:rsidR="00CE2B87" w:rsidRPr="00B71192">
              <w:rPr>
                <w:rFonts w:asciiTheme="minorHAnsi" w:hAnsiTheme="minorHAnsi" w:cstheme="minorHAnsi"/>
                <w:sz w:val="18"/>
                <w:szCs w:val="18"/>
              </w:rPr>
              <w:t xml:space="preserve"> </w:t>
            </w:r>
            <w:r w:rsidRPr="00B71192">
              <w:rPr>
                <w:rFonts w:asciiTheme="minorHAnsi" w:hAnsiTheme="minorHAnsi" w:cstheme="minorHAnsi"/>
                <w:sz w:val="18"/>
                <w:szCs w:val="18"/>
              </w:rPr>
              <w:t>with the applicable requirements of RA4.4.9 and RA4.4.10</w:t>
            </w:r>
          </w:p>
        </w:tc>
      </w:tr>
      <w:tr w:rsidR="008D35FE" w:rsidRPr="00641F8E" w:rsidDel="006E1E98" w14:paraId="558A0869" w14:textId="77777777" w:rsidTr="00450E94">
        <w:trPr>
          <w:trHeight w:val="144"/>
          <w:tblHeader/>
        </w:trPr>
        <w:tc>
          <w:tcPr>
            <w:tcW w:w="642" w:type="dxa"/>
            <w:tcBorders>
              <w:bottom w:val="single" w:sz="4" w:space="0" w:color="auto"/>
            </w:tcBorders>
            <w:vAlign w:val="center"/>
          </w:tcPr>
          <w:p w14:paraId="17A1B5B3" w14:textId="3A972E09"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213" w:type="dxa"/>
            <w:tcBorders>
              <w:bottom w:val="single" w:sz="4" w:space="0" w:color="auto"/>
            </w:tcBorders>
            <w:vAlign w:val="center"/>
          </w:tcPr>
          <w:p w14:paraId="389581A7" w14:textId="3D0F7A6C" w:rsidR="008D35FE" w:rsidRPr="00B71192" w:rsidRDefault="008D35FE"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935" w:type="dxa"/>
            <w:tcBorders>
              <w:bottom w:val="single" w:sz="4" w:space="0" w:color="auto"/>
            </w:tcBorders>
            <w:vAlign w:val="center"/>
          </w:tcPr>
          <w:p w14:paraId="68C5E33A" w14:textId="6F86D08D" w:rsidR="00BA5E27" w:rsidRPr="00450E94" w:rsidRDefault="00BA5E27" w:rsidP="00450E94">
            <w:pPr>
              <w:spacing w:after="0"/>
              <w:rPr>
                <w:rFonts w:asciiTheme="minorHAnsi" w:hAnsiTheme="minorHAnsi" w:cs="Arial"/>
                <w:sz w:val="18"/>
                <w:szCs w:val="18"/>
              </w:rPr>
            </w:pPr>
            <w:r w:rsidRPr="00450E94">
              <w:rPr>
                <w:rFonts w:asciiTheme="minorHAnsi" w:hAnsiTheme="minorHAnsi" w:cs="Arial"/>
                <w:sz w:val="18"/>
                <w:szCs w:val="18"/>
              </w:rPr>
              <w:t>&lt;&lt;user pick from list:</w:t>
            </w:r>
          </w:p>
          <w:p w14:paraId="15D85A54" w14:textId="1C5AF71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280DFADF" w14:textId="7777777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31C45F55" w14:textId="3B5DF2E3" w:rsidR="008D35FE" w:rsidRPr="00450E94" w:rsidRDefault="008D35F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8D35FE" w:rsidRPr="00641F8E" w:rsidDel="006E1E98" w14:paraId="5629C62B" w14:textId="77777777" w:rsidTr="00450E94">
        <w:trPr>
          <w:trHeight w:val="144"/>
          <w:tblHeader/>
        </w:trPr>
        <w:tc>
          <w:tcPr>
            <w:tcW w:w="642" w:type="dxa"/>
            <w:tcBorders>
              <w:bottom w:val="single" w:sz="4" w:space="0" w:color="auto"/>
            </w:tcBorders>
            <w:vAlign w:val="center"/>
          </w:tcPr>
          <w:p w14:paraId="09FDC3AB" w14:textId="14FAD66F"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48" w:type="dxa"/>
            <w:gridSpan w:val="2"/>
            <w:tcBorders>
              <w:bottom w:val="single" w:sz="4" w:space="0" w:color="auto"/>
            </w:tcBorders>
            <w:vAlign w:val="center"/>
          </w:tcPr>
          <w:p w14:paraId="674827BF" w14:textId="38FEF1A4" w:rsidR="008D35FE" w:rsidRPr="00B71192"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BA5E27" w:rsidRPr="00450E94">
              <w:rPr>
                <w:rFonts w:asciiTheme="minorHAnsi" w:hAnsiTheme="minorHAnsi" w:cs="TimesNewRomanPS-BoldMT"/>
                <w:bCs/>
                <w:sz w:val="18"/>
                <w:szCs w:val="18"/>
              </w:rPr>
              <w:t>&lt;&lt;if Verification Status= Fail, then text entry in this Corrections Notes field is required;  user input text&gt;&gt;</w:t>
            </w:r>
          </w:p>
        </w:tc>
      </w:tr>
      <w:tr w:rsidR="008D35FE" w:rsidRPr="00641F8E" w14:paraId="6262A39A" w14:textId="77777777" w:rsidTr="008D35FE">
        <w:trPr>
          <w:trHeight w:val="144"/>
          <w:tblHeader/>
        </w:trPr>
        <w:tc>
          <w:tcPr>
            <w:tcW w:w="10790" w:type="dxa"/>
            <w:gridSpan w:val="3"/>
            <w:vAlign w:val="center"/>
          </w:tcPr>
          <w:p w14:paraId="32D64D5C" w14:textId="4027B230" w:rsidR="008D35FE" w:rsidRPr="00641F8E" w:rsidRDefault="00BA5E27"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E98688" w14:textId="52DB5403" w:rsidR="00FB228D" w:rsidRPr="00A05A69" w:rsidRDefault="00FB228D" w:rsidP="00A05A6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tbl>
      <w:tblPr>
        <w:tblpPr w:leftFromText="180" w:rightFromText="180" w:vertAnchor="text" w:horzAnchor="margin" w:tblpY="12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411887" w:rsidRPr="00323F2C" w14:paraId="15D6C658" w14:textId="77777777" w:rsidTr="00771523">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6848B0A" w14:textId="4DEBAFCE" w:rsidR="00411887" w:rsidRPr="00A05A69" w:rsidRDefault="00641F8E" w:rsidP="0005484E">
            <w:pPr>
              <w:spacing w:after="0"/>
              <w:rPr>
                <w:rFonts w:asciiTheme="minorHAnsi" w:hAnsiTheme="minorHAnsi" w:cstheme="minorHAnsi"/>
                <w:b/>
                <w:sz w:val="18"/>
                <w:szCs w:val="18"/>
              </w:rPr>
            </w:pPr>
            <w:r>
              <w:rPr>
                <w:rFonts w:asciiTheme="minorHAnsi" w:hAnsiTheme="minorHAnsi" w:cstheme="minorHAnsi"/>
                <w:b/>
                <w:sz w:val="18"/>
                <w:szCs w:val="18"/>
              </w:rPr>
              <w:t>R</w:t>
            </w:r>
            <w:r w:rsidR="00411887"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BA5E27" w:rsidRPr="00323F2C" w14:paraId="3A0CBF57" w14:textId="77777777" w:rsidTr="00771523">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6B83CAEC" w14:textId="163EA5D9" w:rsidR="00BA5E27" w:rsidRPr="003027B1" w:rsidRDefault="00BA5E27"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8A45F8">
              <w:rPr>
                <w:rFonts w:asciiTheme="minorHAnsi" w:eastAsia="Times New Roman" w:hAnsiTheme="minorHAnsi"/>
                <w:sz w:val="18"/>
                <w:szCs w:val="18"/>
              </w:rPr>
              <w:t>&lt;&lt;</w:t>
            </w:r>
            <w:r>
              <w:rPr>
                <w:rFonts w:asciiTheme="minorHAnsi" w:eastAsia="Times New Roman" w:hAnsiTheme="minorHAnsi"/>
                <w:sz w:val="18"/>
                <w:szCs w:val="18"/>
              </w:rPr>
              <w:t xml:space="preserve"> if </w:t>
            </w:r>
            <w:r w:rsidR="00132ED8">
              <w:rPr>
                <w:rFonts w:asciiTheme="minorHAnsi" w:eastAsia="Times New Roman" w:hAnsiTheme="minorHAnsi"/>
                <w:sz w:val="18"/>
                <w:szCs w:val="18"/>
              </w:rPr>
              <w:t>D08</w:t>
            </w:r>
            <w:r>
              <w:rPr>
                <w:rFonts w:asciiTheme="minorHAnsi" w:eastAsia="Times New Roman" w:hAnsiTheme="minorHAnsi"/>
                <w:sz w:val="18"/>
                <w:szCs w:val="18"/>
              </w:rPr>
              <w:t xml:space="preserve"> result = System Complies, and results for all applicable sections </w:t>
            </w:r>
            <w:r w:rsidR="00F5526F">
              <w:rPr>
                <w:rFonts w:asciiTheme="minorHAnsi" w:eastAsia="Times New Roman" w:hAnsiTheme="minorHAnsi"/>
                <w:sz w:val="18"/>
                <w:szCs w:val="18"/>
              </w:rPr>
              <w:t xml:space="preserve">F, </w:t>
            </w:r>
            <w:r w:rsidR="003A32BC">
              <w:rPr>
                <w:rFonts w:asciiTheme="minorHAnsi" w:eastAsia="Times New Roman" w:hAnsiTheme="minorHAnsi"/>
                <w:sz w:val="18"/>
                <w:szCs w:val="18"/>
              </w:rPr>
              <w:t xml:space="preserve">G, I, J, K, and Q </w:t>
            </w:r>
            <w:r w:rsidR="00450E94">
              <w:rPr>
                <w:rFonts w:asciiTheme="minorHAnsi" w:eastAsia="Times New Roman" w:hAnsiTheme="minorHAnsi" w:cstheme="minorHAnsi"/>
                <w:sz w:val="18"/>
                <w:szCs w:val="18"/>
              </w:rPr>
              <w:t>≠</w:t>
            </w:r>
            <w:r>
              <w:rPr>
                <w:rFonts w:asciiTheme="minorHAnsi" w:eastAsia="Times New Roman" w:hAnsiTheme="minorHAnsi"/>
                <w:sz w:val="18"/>
                <w:szCs w:val="18"/>
              </w:rPr>
              <w:t xml:space="preserve"> fail, </w:t>
            </w:r>
            <w:r w:rsidRPr="008A45F8">
              <w:rPr>
                <w:rFonts w:asciiTheme="minorHAnsi" w:eastAsia="Times New Roman"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332D3ED" w14:textId="77777777" w:rsidR="00FB228D" w:rsidRPr="00A05A69"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0F7F47A5" w14:textId="77777777" w:rsidR="008E388E" w:rsidRPr="00A05A69" w:rsidRDefault="008E388E" w:rsidP="00064F9C">
      <w:pPr>
        <w:spacing w:after="0" w:line="240" w:lineRule="auto"/>
        <w:rPr>
          <w:rFonts w:asciiTheme="minorHAnsi" w:hAnsiTheme="minorHAnsi" w:cstheme="minorHAnsi"/>
          <w:sz w:val="18"/>
          <w:szCs w:val="18"/>
        </w:rPr>
      </w:pPr>
    </w:p>
    <w:sectPr w:rsidR="008E388E" w:rsidRPr="00A05A69" w:rsidSect="00411887">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EDF3C" w14:textId="77777777" w:rsidR="007568C3" w:rsidRDefault="007568C3" w:rsidP="004E3B6C">
      <w:pPr>
        <w:spacing w:after="0" w:line="240" w:lineRule="auto"/>
      </w:pPr>
      <w:r>
        <w:separator/>
      </w:r>
    </w:p>
  </w:endnote>
  <w:endnote w:type="continuationSeparator" w:id="0">
    <w:p w14:paraId="73B9DFD0" w14:textId="77777777" w:rsidR="007568C3" w:rsidRDefault="007568C3" w:rsidP="004E3B6C">
      <w:pPr>
        <w:spacing w:after="0" w:line="240" w:lineRule="auto"/>
      </w:pPr>
      <w:r>
        <w:continuationSeparator/>
      </w:r>
    </w:p>
  </w:endnote>
  <w:endnote w:type="continuationNotice" w:id="1">
    <w:p w14:paraId="7F11339F" w14:textId="77777777" w:rsidR="007568C3" w:rsidRDefault="007568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7568C3" w:rsidRPr="00C91513" w:rsidRDefault="007568C3"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58F8970C" w:rsidR="007568C3" w:rsidRPr="00C91513" w:rsidRDefault="007568C3"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7568C3" w:rsidRPr="00C91513" w:rsidRDefault="007568C3"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70426CB8" w:rsidR="007568C3" w:rsidRPr="00C80016" w:rsidRDefault="007568C3"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E2818" w14:textId="77777777" w:rsidR="007568C3" w:rsidRDefault="007568C3" w:rsidP="004E3B6C">
      <w:pPr>
        <w:spacing w:after="0" w:line="240" w:lineRule="auto"/>
      </w:pPr>
      <w:r>
        <w:separator/>
      </w:r>
    </w:p>
  </w:footnote>
  <w:footnote w:type="continuationSeparator" w:id="0">
    <w:p w14:paraId="409C90FE" w14:textId="77777777" w:rsidR="007568C3" w:rsidRDefault="007568C3" w:rsidP="004E3B6C">
      <w:pPr>
        <w:spacing w:after="0" w:line="240" w:lineRule="auto"/>
      </w:pPr>
      <w:r>
        <w:continuationSeparator/>
      </w:r>
    </w:p>
  </w:footnote>
  <w:footnote w:type="continuationNotice" w:id="1">
    <w:p w14:paraId="4A61550A" w14:textId="77777777" w:rsidR="007568C3" w:rsidRDefault="007568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7568C3" w:rsidRDefault="00A35D7B">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6A0E3701" w:rsidR="007568C3" w:rsidRPr="00913A72" w:rsidRDefault="007568C3"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0" behindDoc="0" locked="0" layoutInCell="1" allowOverlap="1" wp14:anchorId="0F7F47D7" wp14:editId="1121BA75">
          <wp:simplePos x="0" y="0"/>
          <wp:positionH relativeFrom="margin">
            <wp:posOffset>6480810</wp:posOffset>
          </wp:positionH>
          <wp:positionV relativeFrom="margin">
            <wp:posOffset>-1271270</wp:posOffset>
          </wp:positionV>
          <wp:extent cx="308610" cy="2705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A35D7B">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9D2E0FE" w:rsidR="007568C3" w:rsidRPr="00913A72" w:rsidRDefault="007568C3"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62E3D02B" w:rsidR="007568C3" w:rsidRPr="00913A72" w:rsidRDefault="007568C3"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w:t>
    </w:r>
    <w:r>
      <w:rPr>
        <w:rFonts w:ascii="Arial" w:eastAsia="Times New Roman" w:hAnsi="Arial" w:cs="Arial"/>
        <w:sz w:val="14"/>
        <w:szCs w:val="14"/>
      </w:rPr>
      <w:t>3</w:t>
    </w:r>
    <w:r w:rsidRPr="00913A72">
      <w:rPr>
        <w:rFonts w:ascii="Arial" w:eastAsia="Times New Roman" w:hAnsi="Arial" w:cs="Arial"/>
        <w:sz w:val="14"/>
        <w:szCs w:val="14"/>
      </w:rPr>
      <w:t>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01/19</w:t>
    </w:r>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28"/>
      <w:gridCol w:w="743"/>
      <w:gridCol w:w="3176"/>
      <w:gridCol w:w="2047"/>
    </w:tblGrid>
    <w:tr w:rsidR="007568C3" w:rsidRPr="00F85124" w14:paraId="0F7F47B0" w14:textId="77777777" w:rsidTr="00450E94">
      <w:trPr>
        <w:cantSplit/>
        <w:trHeight w:val="288"/>
      </w:trPr>
      <w:tc>
        <w:tcPr>
          <w:tcW w:w="3708" w:type="pct"/>
          <w:gridSpan w:val="3"/>
          <w:tcBorders>
            <w:bottom w:val="single" w:sz="4" w:space="0" w:color="auto"/>
            <w:right w:val="nil"/>
          </w:tcBorders>
          <w:vAlign w:val="center"/>
        </w:tcPr>
        <w:p w14:paraId="0F7F47AE" w14:textId="58B5F2D6" w:rsidR="007568C3" w:rsidRPr="00F85124" w:rsidRDefault="007568C3" w:rsidP="00A05A69">
          <w:pPr>
            <w:pStyle w:val="Style14"/>
            <w:rPr>
              <w:b/>
            </w:rPr>
          </w:pPr>
          <w:r>
            <w:t>CERTIFICATE OF VERIFICATION</w:t>
          </w:r>
        </w:p>
      </w:tc>
      <w:tc>
        <w:tcPr>
          <w:tcW w:w="1292" w:type="pct"/>
          <w:tcBorders>
            <w:left w:val="nil"/>
            <w:bottom w:val="single" w:sz="4" w:space="0" w:color="auto"/>
          </w:tcBorders>
          <w:tcMar>
            <w:left w:w="115" w:type="dxa"/>
            <w:right w:w="115" w:type="dxa"/>
          </w:tcMar>
          <w:vAlign w:val="center"/>
        </w:tcPr>
        <w:p w14:paraId="0F7F47AF" w14:textId="5731E730" w:rsidR="007568C3" w:rsidRDefault="007568C3">
          <w:pPr>
            <w:pStyle w:val="Style15"/>
            <w:rPr>
              <w:b/>
            </w:rPr>
          </w:pPr>
          <w:r>
            <w:t>CF3R-PLB-22-H</w:t>
          </w:r>
        </w:p>
      </w:tc>
    </w:tr>
    <w:tr w:rsidR="007568C3" w:rsidRPr="00F85124" w14:paraId="0F7F47B3" w14:textId="77777777" w:rsidTr="00450E94">
      <w:trPr>
        <w:cantSplit/>
        <w:trHeight w:val="288"/>
      </w:trPr>
      <w:tc>
        <w:tcPr>
          <w:tcW w:w="2581" w:type="pct"/>
          <w:gridSpan w:val="2"/>
          <w:tcBorders>
            <w:right w:val="nil"/>
          </w:tcBorders>
        </w:tcPr>
        <w:p w14:paraId="0F7F47B1" w14:textId="77777777" w:rsidR="007568C3" w:rsidRPr="00F85124" w:rsidRDefault="007568C3" w:rsidP="00C33BFE">
          <w:pPr>
            <w:pStyle w:val="Style10"/>
            <w:rPr>
              <w:sz w:val="12"/>
              <w:szCs w:val="12"/>
            </w:rPr>
          </w:pPr>
          <w:r>
            <w:t xml:space="preserve">HERS Verified </w:t>
          </w:r>
          <w:r w:rsidRPr="006D2E42">
            <w:t>Single Dwelling Unit Hot Water System Distribution</w:t>
          </w:r>
        </w:p>
      </w:tc>
      <w:tc>
        <w:tcPr>
          <w:tcW w:w="2419" w:type="pct"/>
          <w:gridSpan w:val="2"/>
          <w:tcBorders>
            <w:left w:val="nil"/>
          </w:tcBorders>
        </w:tcPr>
        <w:p w14:paraId="0F7F47B2" w14:textId="123BB06D" w:rsidR="007568C3" w:rsidRPr="00F85124" w:rsidRDefault="007568C3" w:rsidP="00C33BFE">
          <w:pPr>
            <w:pStyle w:val="Style11"/>
            <w:rPr>
              <w:sz w:val="12"/>
              <w:szCs w:val="12"/>
            </w:rPr>
          </w:pPr>
          <w:r w:rsidRPr="00F85124">
            <w:t xml:space="preserve">(Page </w:t>
          </w:r>
          <w:r>
            <w:fldChar w:fldCharType="begin"/>
          </w:r>
          <w:r>
            <w:instrText xml:space="preserve"> PAGE   \* MERGEFORMAT </w:instrText>
          </w:r>
          <w:r>
            <w:fldChar w:fldCharType="separate"/>
          </w:r>
          <w:r w:rsidR="00A35D7B">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35D7B">
            <w:rPr>
              <w:noProof/>
            </w:rPr>
            <w:t>8</w:t>
          </w:r>
          <w:r>
            <w:rPr>
              <w:noProof/>
            </w:rPr>
            <w:fldChar w:fldCharType="end"/>
          </w:r>
          <w:r w:rsidRPr="00F85124">
            <w:t>)</w:t>
          </w:r>
        </w:p>
      </w:tc>
    </w:tr>
    <w:tr w:rsidR="007568C3" w:rsidRPr="00F85124" w14:paraId="0F7F47B7" w14:textId="77777777" w:rsidTr="00450E94">
      <w:trPr>
        <w:cantSplit/>
        <w:trHeight w:val="288"/>
      </w:trPr>
      <w:tc>
        <w:tcPr>
          <w:tcW w:w="0" w:type="auto"/>
        </w:tcPr>
        <w:p w14:paraId="0F7F47B4" w14:textId="77777777" w:rsidR="007568C3" w:rsidRPr="00F85124" w:rsidRDefault="007568C3" w:rsidP="00C33BFE">
          <w:pPr>
            <w:pStyle w:val="Style12"/>
          </w:pPr>
          <w:r w:rsidRPr="00F85124">
            <w:t>Project Name:</w:t>
          </w:r>
        </w:p>
      </w:tc>
      <w:tc>
        <w:tcPr>
          <w:tcW w:w="1471" w:type="pct"/>
          <w:gridSpan w:val="2"/>
        </w:tcPr>
        <w:p w14:paraId="0F7F47B5" w14:textId="77777777" w:rsidR="007568C3" w:rsidRPr="00F85124" w:rsidRDefault="007568C3" w:rsidP="00C33BFE">
          <w:pPr>
            <w:pStyle w:val="Style12"/>
          </w:pPr>
          <w:r w:rsidRPr="00F85124">
            <w:t>Enforcement Agency:</w:t>
          </w:r>
        </w:p>
      </w:tc>
      <w:tc>
        <w:tcPr>
          <w:tcW w:w="1292" w:type="pct"/>
        </w:tcPr>
        <w:p w14:paraId="0F7F47B6" w14:textId="77777777" w:rsidR="007568C3" w:rsidRPr="00F85124" w:rsidRDefault="007568C3" w:rsidP="00C33BFE">
          <w:pPr>
            <w:pStyle w:val="Style12"/>
          </w:pPr>
          <w:r w:rsidRPr="00F85124">
            <w:t>Permit Number:</w:t>
          </w:r>
        </w:p>
      </w:tc>
    </w:tr>
    <w:tr w:rsidR="007568C3" w:rsidRPr="00F85124" w14:paraId="0F7F47BB" w14:textId="77777777" w:rsidTr="00450E94">
      <w:trPr>
        <w:cantSplit/>
        <w:trHeight w:val="288"/>
      </w:trPr>
      <w:tc>
        <w:tcPr>
          <w:tcW w:w="0" w:type="auto"/>
        </w:tcPr>
        <w:p w14:paraId="0F7F47B8" w14:textId="77777777" w:rsidR="007568C3" w:rsidRPr="00F85124" w:rsidRDefault="007568C3" w:rsidP="00C33BFE">
          <w:pPr>
            <w:pStyle w:val="Style12"/>
            <w:rPr>
              <w:vertAlign w:val="superscript"/>
            </w:rPr>
          </w:pPr>
          <w:r w:rsidRPr="00F85124">
            <w:t>Dwelling Address:</w:t>
          </w:r>
        </w:p>
      </w:tc>
      <w:tc>
        <w:tcPr>
          <w:tcW w:w="1471" w:type="pct"/>
          <w:gridSpan w:val="2"/>
        </w:tcPr>
        <w:p w14:paraId="0F7F47B9" w14:textId="77777777" w:rsidR="007568C3" w:rsidRPr="00F85124" w:rsidRDefault="007568C3" w:rsidP="00C33BFE">
          <w:pPr>
            <w:pStyle w:val="Style12"/>
            <w:rPr>
              <w:vertAlign w:val="superscript"/>
            </w:rPr>
          </w:pPr>
          <w:r w:rsidRPr="00F85124">
            <w:t>City</w:t>
          </w:r>
        </w:p>
      </w:tc>
      <w:tc>
        <w:tcPr>
          <w:tcW w:w="1292" w:type="pct"/>
        </w:tcPr>
        <w:p w14:paraId="0F7F47BA" w14:textId="77777777" w:rsidR="007568C3" w:rsidRPr="00F85124" w:rsidRDefault="007568C3" w:rsidP="00C33BFE">
          <w:pPr>
            <w:pStyle w:val="Style12"/>
            <w:rPr>
              <w:vertAlign w:val="superscript"/>
            </w:rPr>
          </w:pPr>
          <w:r w:rsidRPr="00F85124">
            <w:t>Zip Code</w:t>
          </w:r>
        </w:p>
      </w:tc>
    </w:tr>
  </w:tbl>
  <w:p w14:paraId="0F7F47BC" w14:textId="77777777" w:rsidR="007568C3" w:rsidRPr="006D2E42" w:rsidRDefault="007568C3"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7568C3" w:rsidRDefault="00A35D7B">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7568C3" w:rsidRDefault="00A35D7B">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7568C3" w:rsidRPr="00F85124" w14:paraId="0F7F47CF" w14:textId="77777777" w:rsidTr="0036348A">
      <w:trPr>
        <w:cantSplit/>
        <w:trHeight w:val="288"/>
      </w:trPr>
      <w:tc>
        <w:tcPr>
          <w:tcW w:w="4155" w:type="pct"/>
          <w:gridSpan w:val="2"/>
          <w:tcBorders>
            <w:bottom w:val="single" w:sz="4" w:space="0" w:color="auto"/>
            <w:right w:val="nil"/>
          </w:tcBorders>
          <w:vAlign w:val="center"/>
        </w:tcPr>
        <w:p w14:paraId="0F7F47CD" w14:textId="307F0869" w:rsidR="007568C3" w:rsidRPr="00F85124" w:rsidRDefault="007568C3">
          <w:pPr>
            <w:pStyle w:val="Style14"/>
            <w:rPr>
              <w:b/>
            </w:rPr>
          </w:pP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1472742C" w:rsidR="007568C3" w:rsidRDefault="007568C3">
          <w:pPr>
            <w:pStyle w:val="Style15"/>
            <w:rPr>
              <w:b/>
            </w:rPr>
          </w:pPr>
          <w:r>
            <w:t>CF3R-PLB-22-H</w:t>
          </w:r>
        </w:p>
      </w:tc>
    </w:tr>
    <w:tr w:rsidR="007568C3" w:rsidRPr="00F85124" w14:paraId="0F7F47D2" w14:textId="77777777" w:rsidTr="00C33BFE">
      <w:trPr>
        <w:cantSplit/>
        <w:trHeight w:val="288"/>
      </w:trPr>
      <w:tc>
        <w:tcPr>
          <w:tcW w:w="2500" w:type="pct"/>
          <w:tcBorders>
            <w:right w:val="nil"/>
          </w:tcBorders>
        </w:tcPr>
        <w:p w14:paraId="0F7F47D0" w14:textId="77777777" w:rsidR="007568C3" w:rsidRPr="00F85124" w:rsidRDefault="007568C3" w:rsidP="00C33BFE">
          <w:pPr>
            <w:pStyle w:val="Style10"/>
            <w:rPr>
              <w:sz w:val="12"/>
              <w:szCs w:val="12"/>
            </w:rPr>
          </w:pPr>
          <w:r>
            <w:t xml:space="preserve">HERS Verified </w:t>
          </w:r>
          <w:r w:rsidRPr="006D2E42">
            <w:t>Single Dwelling Unit Hot Water System Distribution</w:t>
          </w:r>
        </w:p>
      </w:tc>
      <w:tc>
        <w:tcPr>
          <w:tcW w:w="2500" w:type="pct"/>
          <w:gridSpan w:val="2"/>
          <w:tcBorders>
            <w:left w:val="nil"/>
          </w:tcBorders>
        </w:tcPr>
        <w:p w14:paraId="0F7F47D1" w14:textId="6A5C212B" w:rsidR="007568C3" w:rsidRPr="00F85124" w:rsidRDefault="007568C3" w:rsidP="00C33BFE">
          <w:pPr>
            <w:pStyle w:val="Style11"/>
            <w:rPr>
              <w:sz w:val="12"/>
              <w:szCs w:val="12"/>
            </w:rPr>
          </w:pPr>
          <w:r w:rsidRPr="00F85124">
            <w:t xml:space="preserve">(Page </w:t>
          </w:r>
          <w:r>
            <w:fldChar w:fldCharType="begin"/>
          </w:r>
          <w:r>
            <w:instrText xml:space="preserve"> PAGE   \* MERGEFORMAT </w:instrText>
          </w:r>
          <w:r>
            <w:fldChar w:fldCharType="separate"/>
          </w:r>
          <w:r w:rsidR="00A35D7B">
            <w:rPr>
              <w:noProof/>
            </w:rPr>
            <w:t>11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35D7B">
            <w:rPr>
              <w:noProof/>
            </w:rPr>
            <w:t>11</w:t>
          </w:r>
          <w:r>
            <w:rPr>
              <w:noProof/>
            </w:rPr>
            <w:fldChar w:fldCharType="end"/>
          </w:r>
          <w:r w:rsidRPr="00F85124">
            <w:t>)</w:t>
          </w:r>
        </w:p>
      </w:tc>
    </w:tr>
  </w:tbl>
  <w:p w14:paraId="0F7F47D3" w14:textId="62C39F77" w:rsidR="007568C3" w:rsidRPr="006D2E42" w:rsidRDefault="00A35D7B"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7568C3" w:rsidRDefault="00A35D7B">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DAF"/>
    <w:multiLevelType w:val="hybridMultilevel"/>
    <w:tmpl w:val="8B5C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E2B"/>
    <w:multiLevelType w:val="hybridMultilevel"/>
    <w:tmpl w:val="9CCCBE0A"/>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F1"/>
    <w:multiLevelType w:val="hybridMultilevel"/>
    <w:tmpl w:val="092C2240"/>
    <w:lvl w:ilvl="0" w:tplc="9C5E6B9C">
      <w:start w:val="1"/>
      <w:numFmt w:val="bullet"/>
      <w:lvlText w:val=""/>
      <w:lvlJc w:val="left"/>
      <w:pPr>
        <w:ind w:left="720" w:hanging="360"/>
      </w:pPr>
      <w:rPr>
        <w:rFonts w:ascii="Wingdings" w:eastAsia="Times New Roman" w:hAnsi="Wingdings" w:cs="Times New Roman" w:hint="default"/>
      </w:rPr>
    </w:lvl>
    <w:lvl w:ilvl="1" w:tplc="A45621D6" w:tentative="1">
      <w:start w:val="1"/>
      <w:numFmt w:val="bullet"/>
      <w:lvlText w:val="o"/>
      <w:lvlJc w:val="left"/>
      <w:pPr>
        <w:ind w:left="1440" w:hanging="360"/>
      </w:pPr>
      <w:rPr>
        <w:rFonts w:ascii="Courier New" w:hAnsi="Courier New" w:cs="Courier New" w:hint="default"/>
      </w:rPr>
    </w:lvl>
    <w:lvl w:ilvl="2" w:tplc="7968032E" w:tentative="1">
      <w:start w:val="1"/>
      <w:numFmt w:val="bullet"/>
      <w:lvlText w:val=""/>
      <w:lvlJc w:val="left"/>
      <w:pPr>
        <w:ind w:left="2160" w:hanging="360"/>
      </w:pPr>
      <w:rPr>
        <w:rFonts w:ascii="Wingdings" w:hAnsi="Wingdings" w:hint="default"/>
      </w:rPr>
    </w:lvl>
    <w:lvl w:ilvl="3" w:tplc="7E863E1C" w:tentative="1">
      <w:start w:val="1"/>
      <w:numFmt w:val="bullet"/>
      <w:lvlText w:val=""/>
      <w:lvlJc w:val="left"/>
      <w:pPr>
        <w:ind w:left="2880" w:hanging="360"/>
      </w:pPr>
      <w:rPr>
        <w:rFonts w:ascii="Symbol" w:hAnsi="Symbol" w:hint="default"/>
      </w:rPr>
    </w:lvl>
    <w:lvl w:ilvl="4" w:tplc="480A10A2" w:tentative="1">
      <w:start w:val="1"/>
      <w:numFmt w:val="bullet"/>
      <w:lvlText w:val="o"/>
      <w:lvlJc w:val="left"/>
      <w:pPr>
        <w:ind w:left="3600" w:hanging="360"/>
      </w:pPr>
      <w:rPr>
        <w:rFonts w:ascii="Courier New" w:hAnsi="Courier New" w:cs="Courier New" w:hint="default"/>
      </w:rPr>
    </w:lvl>
    <w:lvl w:ilvl="5" w:tplc="75BC404C" w:tentative="1">
      <w:start w:val="1"/>
      <w:numFmt w:val="bullet"/>
      <w:lvlText w:val=""/>
      <w:lvlJc w:val="left"/>
      <w:pPr>
        <w:ind w:left="4320" w:hanging="360"/>
      </w:pPr>
      <w:rPr>
        <w:rFonts w:ascii="Wingdings" w:hAnsi="Wingdings" w:hint="default"/>
      </w:rPr>
    </w:lvl>
    <w:lvl w:ilvl="6" w:tplc="F2D44DA4" w:tentative="1">
      <w:start w:val="1"/>
      <w:numFmt w:val="bullet"/>
      <w:lvlText w:val=""/>
      <w:lvlJc w:val="left"/>
      <w:pPr>
        <w:ind w:left="5040" w:hanging="360"/>
      </w:pPr>
      <w:rPr>
        <w:rFonts w:ascii="Symbol" w:hAnsi="Symbol" w:hint="default"/>
      </w:rPr>
    </w:lvl>
    <w:lvl w:ilvl="7" w:tplc="E42AD36A" w:tentative="1">
      <w:start w:val="1"/>
      <w:numFmt w:val="bullet"/>
      <w:lvlText w:val="o"/>
      <w:lvlJc w:val="left"/>
      <w:pPr>
        <w:ind w:left="5760" w:hanging="360"/>
      </w:pPr>
      <w:rPr>
        <w:rFonts w:ascii="Courier New" w:hAnsi="Courier New" w:cs="Courier New" w:hint="default"/>
      </w:rPr>
    </w:lvl>
    <w:lvl w:ilvl="8" w:tplc="18B2B1C6" w:tentative="1">
      <w:start w:val="1"/>
      <w:numFmt w:val="bullet"/>
      <w:lvlText w:val=""/>
      <w:lvlJc w:val="left"/>
      <w:pPr>
        <w:ind w:left="6480" w:hanging="360"/>
      </w:pPr>
      <w:rPr>
        <w:rFonts w:ascii="Wingdings" w:hAnsi="Wingdings" w:hint="default"/>
      </w:rPr>
    </w:lvl>
  </w:abstractNum>
  <w:abstractNum w:abstractNumId="3"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AE1"/>
    <w:multiLevelType w:val="hybridMultilevel"/>
    <w:tmpl w:val="C0E22402"/>
    <w:lvl w:ilvl="0" w:tplc="CEBA60C4">
      <w:start w:val="1"/>
      <w:numFmt w:val="bullet"/>
      <w:lvlText w:val=""/>
      <w:lvlJc w:val="left"/>
      <w:pPr>
        <w:ind w:left="1080" w:hanging="360"/>
      </w:pPr>
      <w:rPr>
        <w:rFonts w:ascii="Wingdings" w:eastAsia="Times New Roman" w:hAnsi="Wingdings" w:cs="Times New Roman" w:hint="default"/>
      </w:rPr>
    </w:lvl>
    <w:lvl w:ilvl="1" w:tplc="CCC89B78" w:tentative="1">
      <w:start w:val="1"/>
      <w:numFmt w:val="bullet"/>
      <w:lvlText w:val="o"/>
      <w:lvlJc w:val="left"/>
      <w:pPr>
        <w:ind w:left="1800" w:hanging="360"/>
      </w:pPr>
      <w:rPr>
        <w:rFonts w:ascii="Courier New" w:hAnsi="Courier New" w:cs="Courier New" w:hint="default"/>
      </w:rPr>
    </w:lvl>
    <w:lvl w:ilvl="2" w:tplc="F9B88B40" w:tentative="1">
      <w:start w:val="1"/>
      <w:numFmt w:val="bullet"/>
      <w:lvlText w:val=""/>
      <w:lvlJc w:val="left"/>
      <w:pPr>
        <w:ind w:left="2520" w:hanging="360"/>
      </w:pPr>
      <w:rPr>
        <w:rFonts w:ascii="Wingdings" w:hAnsi="Wingdings" w:hint="default"/>
      </w:rPr>
    </w:lvl>
    <w:lvl w:ilvl="3" w:tplc="978EBE2E" w:tentative="1">
      <w:start w:val="1"/>
      <w:numFmt w:val="bullet"/>
      <w:lvlText w:val=""/>
      <w:lvlJc w:val="left"/>
      <w:pPr>
        <w:ind w:left="3240" w:hanging="360"/>
      </w:pPr>
      <w:rPr>
        <w:rFonts w:ascii="Symbol" w:hAnsi="Symbol" w:hint="default"/>
      </w:rPr>
    </w:lvl>
    <w:lvl w:ilvl="4" w:tplc="65C25BE6" w:tentative="1">
      <w:start w:val="1"/>
      <w:numFmt w:val="bullet"/>
      <w:lvlText w:val="o"/>
      <w:lvlJc w:val="left"/>
      <w:pPr>
        <w:ind w:left="3960" w:hanging="360"/>
      </w:pPr>
      <w:rPr>
        <w:rFonts w:ascii="Courier New" w:hAnsi="Courier New" w:cs="Courier New" w:hint="default"/>
      </w:rPr>
    </w:lvl>
    <w:lvl w:ilvl="5" w:tplc="1BF83DFA" w:tentative="1">
      <w:start w:val="1"/>
      <w:numFmt w:val="bullet"/>
      <w:lvlText w:val=""/>
      <w:lvlJc w:val="left"/>
      <w:pPr>
        <w:ind w:left="4680" w:hanging="360"/>
      </w:pPr>
      <w:rPr>
        <w:rFonts w:ascii="Wingdings" w:hAnsi="Wingdings" w:hint="default"/>
      </w:rPr>
    </w:lvl>
    <w:lvl w:ilvl="6" w:tplc="06D42D4C" w:tentative="1">
      <w:start w:val="1"/>
      <w:numFmt w:val="bullet"/>
      <w:lvlText w:val=""/>
      <w:lvlJc w:val="left"/>
      <w:pPr>
        <w:ind w:left="5400" w:hanging="360"/>
      </w:pPr>
      <w:rPr>
        <w:rFonts w:ascii="Symbol" w:hAnsi="Symbol" w:hint="default"/>
      </w:rPr>
    </w:lvl>
    <w:lvl w:ilvl="7" w:tplc="425AC2F2" w:tentative="1">
      <w:start w:val="1"/>
      <w:numFmt w:val="bullet"/>
      <w:lvlText w:val="o"/>
      <w:lvlJc w:val="left"/>
      <w:pPr>
        <w:ind w:left="6120" w:hanging="360"/>
      </w:pPr>
      <w:rPr>
        <w:rFonts w:ascii="Courier New" w:hAnsi="Courier New" w:cs="Courier New" w:hint="default"/>
      </w:rPr>
    </w:lvl>
    <w:lvl w:ilvl="8" w:tplc="592677AC" w:tentative="1">
      <w:start w:val="1"/>
      <w:numFmt w:val="bullet"/>
      <w:lvlText w:val=""/>
      <w:lvlJc w:val="left"/>
      <w:pPr>
        <w:ind w:left="6840" w:hanging="360"/>
      </w:pPr>
      <w:rPr>
        <w:rFonts w:ascii="Wingdings" w:hAnsi="Wingdings" w:hint="default"/>
      </w:rPr>
    </w:lvl>
  </w:abstractNum>
  <w:abstractNum w:abstractNumId="5" w15:restartNumberingAfterBreak="0">
    <w:nsid w:val="13357B3B"/>
    <w:multiLevelType w:val="hybridMultilevel"/>
    <w:tmpl w:val="A036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B0C"/>
    <w:multiLevelType w:val="hybridMultilevel"/>
    <w:tmpl w:val="E4063AB6"/>
    <w:lvl w:ilvl="0" w:tplc="0C00B32C">
      <w:start w:val="13"/>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5758F"/>
    <w:multiLevelType w:val="hybridMultilevel"/>
    <w:tmpl w:val="3FE6C032"/>
    <w:lvl w:ilvl="0" w:tplc="1F74F818">
      <w:start w:val="1"/>
      <w:numFmt w:val="bullet"/>
      <w:lvlText w:val=""/>
      <w:lvlJc w:val="left"/>
      <w:pPr>
        <w:ind w:left="720" w:hanging="360"/>
      </w:pPr>
      <w:rPr>
        <w:rFonts w:ascii="Wingdings" w:eastAsia="Times New Roman" w:hAnsi="Wingdings" w:cs="Times New Roman" w:hint="default"/>
      </w:rPr>
    </w:lvl>
    <w:lvl w:ilvl="1" w:tplc="57ACE242" w:tentative="1">
      <w:start w:val="1"/>
      <w:numFmt w:val="bullet"/>
      <w:lvlText w:val="o"/>
      <w:lvlJc w:val="left"/>
      <w:pPr>
        <w:ind w:left="1440" w:hanging="360"/>
      </w:pPr>
      <w:rPr>
        <w:rFonts w:ascii="Courier New" w:hAnsi="Courier New" w:cs="Courier New" w:hint="default"/>
      </w:rPr>
    </w:lvl>
    <w:lvl w:ilvl="2" w:tplc="AB766C9C" w:tentative="1">
      <w:start w:val="1"/>
      <w:numFmt w:val="bullet"/>
      <w:lvlText w:val=""/>
      <w:lvlJc w:val="left"/>
      <w:pPr>
        <w:ind w:left="2160" w:hanging="360"/>
      </w:pPr>
      <w:rPr>
        <w:rFonts w:ascii="Wingdings" w:hAnsi="Wingdings" w:hint="default"/>
      </w:rPr>
    </w:lvl>
    <w:lvl w:ilvl="3" w:tplc="F54ADC4A" w:tentative="1">
      <w:start w:val="1"/>
      <w:numFmt w:val="bullet"/>
      <w:lvlText w:val=""/>
      <w:lvlJc w:val="left"/>
      <w:pPr>
        <w:ind w:left="2880" w:hanging="360"/>
      </w:pPr>
      <w:rPr>
        <w:rFonts w:ascii="Symbol" w:hAnsi="Symbol" w:hint="default"/>
      </w:rPr>
    </w:lvl>
    <w:lvl w:ilvl="4" w:tplc="B2E6D39E" w:tentative="1">
      <w:start w:val="1"/>
      <w:numFmt w:val="bullet"/>
      <w:lvlText w:val="o"/>
      <w:lvlJc w:val="left"/>
      <w:pPr>
        <w:ind w:left="3600" w:hanging="360"/>
      </w:pPr>
      <w:rPr>
        <w:rFonts w:ascii="Courier New" w:hAnsi="Courier New" w:cs="Courier New" w:hint="default"/>
      </w:rPr>
    </w:lvl>
    <w:lvl w:ilvl="5" w:tplc="D0E45D38" w:tentative="1">
      <w:start w:val="1"/>
      <w:numFmt w:val="bullet"/>
      <w:lvlText w:val=""/>
      <w:lvlJc w:val="left"/>
      <w:pPr>
        <w:ind w:left="4320" w:hanging="360"/>
      </w:pPr>
      <w:rPr>
        <w:rFonts w:ascii="Wingdings" w:hAnsi="Wingdings" w:hint="default"/>
      </w:rPr>
    </w:lvl>
    <w:lvl w:ilvl="6" w:tplc="C9C87056" w:tentative="1">
      <w:start w:val="1"/>
      <w:numFmt w:val="bullet"/>
      <w:lvlText w:val=""/>
      <w:lvlJc w:val="left"/>
      <w:pPr>
        <w:ind w:left="5040" w:hanging="360"/>
      </w:pPr>
      <w:rPr>
        <w:rFonts w:ascii="Symbol" w:hAnsi="Symbol" w:hint="default"/>
      </w:rPr>
    </w:lvl>
    <w:lvl w:ilvl="7" w:tplc="F47CE41C" w:tentative="1">
      <w:start w:val="1"/>
      <w:numFmt w:val="bullet"/>
      <w:lvlText w:val="o"/>
      <w:lvlJc w:val="left"/>
      <w:pPr>
        <w:ind w:left="5760" w:hanging="360"/>
      </w:pPr>
      <w:rPr>
        <w:rFonts w:ascii="Courier New" w:hAnsi="Courier New" w:cs="Courier New" w:hint="default"/>
      </w:rPr>
    </w:lvl>
    <w:lvl w:ilvl="8" w:tplc="8220952A" w:tentative="1">
      <w:start w:val="1"/>
      <w:numFmt w:val="bullet"/>
      <w:lvlText w:val=""/>
      <w:lvlJc w:val="left"/>
      <w:pPr>
        <w:ind w:left="6480" w:hanging="360"/>
      </w:pPr>
      <w:rPr>
        <w:rFonts w:ascii="Wingdings" w:hAnsi="Wingdings" w:hint="default"/>
      </w:rPr>
    </w:lvl>
  </w:abstractNum>
  <w:abstractNum w:abstractNumId="8"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718D9"/>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2E447D3"/>
    <w:multiLevelType w:val="hybridMultilevel"/>
    <w:tmpl w:val="EBFCAFC4"/>
    <w:lvl w:ilvl="0" w:tplc="958489F4">
      <w:start w:val="1"/>
      <w:numFmt w:val="bullet"/>
      <w:lvlText w:val=""/>
      <w:lvlJc w:val="left"/>
      <w:pPr>
        <w:ind w:left="360" w:hanging="360"/>
      </w:pPr>
      <w:rPr>
        <w:rFonts w:ascii="Wingdings" w:eastAsia="Times New Roman" w:hAnsi="Wingdings" w:cs="Times New Roman" w:hint="default"/>
      </w:rPr>
    </w:lvl>
    <w:lvl w:ilvl="1" w:tplc="F40C0DD6" w:tentative="1">
      <w:start w:val="1"/>
      <w:numFmt w:val="bullet"/>
      <w:lvlText w:val="o"/>
      <w:lvlJc w:val="left"/>
      <w:pPr>
        <w:ind w:left="1080" w:hanging="360"/>
      </w:pPr>
      <w:rPr>
        <w:rFonts w:ascii="Courier New" w:hAnsi="Courier New" w:cs="Courier New" w:hint="default"/>
      </w:rPr>
    </w:lvl>
    <w:lvl w:ilvl="2" w:tplc="290897FC" w:tentative="1">
      <w:start w:val="1"/>
      <w:numFmt w:val="bullet"/>
      <w:lvlText w:val=""/>
      <w:lvlJc w:val="left"/>
      <w:pPr>
        <w:ind w:left="1800" w:hanging="360"/>
      </w:pPr>
      <w:rPr>
        <w:rFonts w:ascii="Wingdings" w:hAnsi="Wingdings" w:hint="default"/>
      </w:rPr>
    </w:lvl>
    <w:lvl w:ilvl="3" w:tplc="1BE6B13A" w:tentative="1">
      <w:start w:val="1"/>
      <w:numFmt w:val="bullet"/>
      <w:lvlText w:val=""/>
      <w:lvlJc w:val="left"/>
      <w:pPr>
        <w:ind w:left="2520" w:hanging="360"/>
      </w:pPr>
      <w:rPr>
        <w:rFonts w:ascii="Symbol" w:hAnsi="Symbol" w:hint="default"/>
      </w:rPr>
    </w:lvl>
    <w:lvl w:ilvl="4" w:tplc="AF225478" w:tentative="1">
      <w:start w:val="1"/>
      <w:numFmt w:val="bullet"/>
      <w:lvlText w:val="o"/>
      <w:lvlJc w:val="left"/>
      <w:pPr>
        <w:ind w:left="3240" w:hanging="360"/>
      </w:pPr>
      <w:rPr>
        <w:rFonts w:ascii="Courier New" w:hAnsi="Courier New" w:cs="Courier New" w:hint="default"/>
      </w:rPr>
    </w:lvl>
    <w:lvl w:ilvl="5" w:tplc="E29620E4" w:tentative="1">
      <w:start w:val="1"/>
      <w:numFmt w:val="bullet"/>
      <w:lvlText w:val=""/>
      <w:lvlJc w:val="left"/>
      <w:pPr>
        <w:ind w:left="3960" w:hanging="360"/>
      </w:pPr>
      <w:rPr>
        <w:rFonts w:ascii="Wingdings" w:hAnsi="Wingdings" w:hint="default"/>
      </w:rPr>
    </w:lvl>
    <w:lvl w:ilvl="6" w:tplc="4252D3D6" w:tentative="1">
      <w:start w:val="1"/>
      <w:numFmt w:val="bullet"/>
      <w:lvlText w:val=""/>
      <w:lvlJc w:val="left"/>
      <w:pPr>
        <w:ind w:left="4680" w:hanging="360"/>
      </w:pPr>
      <w:rPr>
        <w:rFonts w:ascii="Symbol" w:hAnsi="Symbol" w:hint="default"/>
      </w:rPr>
    </w:lvl>
    <w:lvl w:ilvl="7" w:tplc="6294376C" w:tentative="1">
      <w:start w:val="1"/>
      <w:numFmt w:val="bullet"/>
      <w:lvlText w:val="o"/>
      <w:lvlJc w:val="left"/>
      <w:pPr>
        <w:ind w:left="5400" w:hanging="360"/>
      </w:pPr>
      <w:rPr>
        <w:rFonts w:ascii="Courier New" w:hAnsi="Courier New" w:cs="Courier New" w:hint="default"/>
      </w:rPr>
    </w:lvl>
    <w:lvl w:ilvl="8" w:tplc="94004088" w:tentative="1">
      <w:start w:val="1"/>
      <w:numFmt w:val="bullet"/>
      <w:lvlText w:val=""/>
      <w:lvlJc w:val="left"/>
      <w:pPr>
        <w:ind w:left="6120" w:hanging="360"/>
      </w:pPr>
      <w:rPr>
        <w:rFonts w:ascii="Wingdings" w:hAnsi="Wingdings" w:hint="default"/>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D84380"/>
    <w:multiLevelType w:val="hybridMultilevel"/>
    <w:tmpl w:val="BC106A2E"/>
    <w:lvl w:ilvl="0" w:tplc="26F85B26">
      <w:start w:val="1"/>
      <w:numFmt w:val="upperLetter"/>
      <w:lvlText w:val="%1."/>
      <w:lvlJc w:val="left"/>
      <w:pPr>
        <w:ind w:left="1080" w:hanging="360"/>
      </w:pPr>
      <w:rPr>
        <w:rFonts w:ascii="Times New Roman" w:hAnsi="Times New Roman" w:cs="Times New Roman" w:hint="default"/>
        <w:sz w:val="20"/>
        <w:szCs w:val="20"/>
      </w:rPr>
    </w:lvl>
    <w:lvl w:ilvl="1" w:tplc="167601BA">
      <w:start w:val="1"/>
      <w:numFmt w:val="decimal"/>
      <w:lvlText w:val="%2."/>
      <w:lvlJc w:val="left"/>
      <w:pPr>
        <w:tabs>
          <w:tab w:val="num" w:pos="1440"/>
        </w:tabs>
        <w:ind w:left="1440" w:hanging="360"/>
      </w:pPr>
    </w:lvl>
    <w:lvl w:ilvl="2" w:tplc="A2AE6974">
      <w:start w:val="1"/>
      <w:numFmt w:val="decimal"/>
      <w:lvlText w:val="%3."/>
      <w:lvlJc w:val="left"/>
      <w:pPr>
        <w:tabs>
          <w:tab w:val="num" w:pos="2160"/>
        </w:tabs>
        <w:ind w:left="2160" w:hanging="360"/>
      </w:pPr>
    </w:lvl>
    <w:lvl w:ilvl="3" w:tplc="E6F4A9C4">
      <w:start w:val="1"/>
      <w:numFmt w:val="decimal"/>
      <w:lvlText w:val="%4."/>
      <w:lvlJc w:val="left"/>
      <w:pPr>
        <w:tabs>
          <w:tab w:val="num" w:pos="2880"/>
        </w:tabs>
        <w:ind w:left="2880" w:hanging="360"/>
      </w:pPr>
    </w:lvl>
    <w:lvl w:ilvl="4" w:tplc="45F6437A">
      <w:start w:val="1"/>
      <w:numFmt w:val="decimal"/>
      <w:lvlText w:val="%5."/>
      <w:lvlJc w:val="left"/>
      <w:pPr>
        <w:tabs>
          <w:tab w:val="num" w:pos="3600"/>
        </w:tabs>
        <w:ind w:left="3600" w:hanging="360"/>
      </w:pPr>
    </w:lvl>
    <w:lvl w:ilvl="5" w:tplc="F2507282">
      <w:start w:val="1"/>
      <w:numFmt w:val="decimal"/>
      <w:lvlText w:val="%6."/>
      <w:lvlJc w:val="left"/>
      <w:pPr>
        <w:tabs>
          <w:tab w:val="num" w:pos="4320"/>
        </w:tabs>
        <w:ind w:left="4320" w:hanging="360"/>
      </w:pPr>
    </w:lvl>
    <w:lvl w:ilvl="6" w:tplc="51F818D2">
      <w:start w:val="1"/>
      <w:numFmt w:val="decimal"/>
      <w:lvlText w:val="%7."/>
      <w:lvlJc w:val="left"/>
      <w:pPr>
        <w:tabs>
          <w:tab w:val="num" w:pos="5040"/>
        </w:tabs>
        <w:ind w:left="5040" w:hanging="360"/>
      </w:pPr>
    </w:lvl>
    <w:lvl w:ilvl="7" w:tplc="A3CAE9DE">
      <w:start w:val="1"/>
      <w:numFmt w:val="decimal"/>
      <w:lvlText w:val="%8."/>
      <w:lvlJc w:val="left"/>
      <w:pPr>
        <w:tabs>
          <w:tab w:val="num" w:pos="5760"/>
        </w:tabs>
        <w:ind w:left="5760" w:hanging="360"/>
      </w:pPr>
    </w:lvl>
    <w:lvl w:ilvl="8" w:tplc="6DFA9DEE">
      <w:start w:val="1"/>
      <w:numFmt w:val="decimal"/>
      <w:lvlText w:val="%9."/>
      <w:lvlJc w:val="left"/>
      <w:pPr>
        <w:tabs>
          <w:tab w:val="num" w:pos="6480"/>
        </w:tabs>
        <w:ind w:left="6480" w:hanging="360"/>
      </w:pPr>
    </w:lvl>
  </w:abstractNum>
  <w:abstractNum w:abstractNumId="14"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521"/>
    <w:multiLevelType w:val="hybridMultilevel"/>
    <w:tmpl w:val="A9361528"/>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679710B"/>
    <w:multiLevelType w:val="hybridMultilevel"/>
    <w:tmpl w:val="19DEC136"/>
    <w:lvl w:ilvl="0" w:tplc="BEA8C7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9" w15:restartNumberingAfterBreak="0">
    <w:nsid w:val="36CF7239"/>
    <w:multiLevelType w:val="hybridMultilevel"/>
    <w:tmpl w:val="EE802EA6"/>
    <w:lvl w:ilvl="0" w:tplc="FE9095DE">
      <w:start w:val="1"/>
      <w:numFmt w:val="decimal"/>
      <w:lvlText w:val="%1."/>
      <w:lvlJc w:val="left"/>
      <w:pPr>
        <w:ind w:left="720" w:hanging="360"/>
      </w:pPr>
    </w:lvl>
    <w:lvl w:ilvl="1" w:tplc="CFAC9F6E" w:tentative="1">
      <w:start w:val="1"/>
      <w:numFmt w:val="lowerLetter"/>
      <w:lvlText w:val="%2."/>
      <w:lvlJc w:val="left"/>
      <w:pPr>
        <w:ind w:left="1440" w:hanging="360"/>
      </w:pPr>
    </w:lvl>
    <w:lvl w:ilvl="2" w:tplc="CBE6B46A" w:tentative="1">
      <w:start w:val="1"/>
      <w:numFmt w:val="lowerRoman"/>
      <w:lvlText w:val="%3."/>
      <w:lvlJc w:val="right"/>
      <w:pPr>
        <w:ind w:left="2160" w:hanging="180"/>
      </w:pPr>
    </w:lvl>
    <w:lvl w:ilvl="3" w:tplc="E12614D8" w:tentative="1">
      <w:start w:val="1"/>
      <w:numFmt w:val="decimal"/>
      <w:lvlText w:val="%4."/>
      <w:lvlJc w:val="left"/>
      <w:pPr>
        <w:ind w:left="2880" w:hanging="360"/>
      </w:pPr>
    </w:lvl>
    <w:lvl w:ilvl="4" w:tplc="12F46CAE" w:tentative="1">
      <w:start w:val="1"/>
      <w:numFmt w:val="lowerLetter"/>
      <w:lvlText w:val="%5."/>
      <w:lvlJc w:val="left"/>
      <w:pPr>
        <w:ind w:left="3600" w:hanging="360"/>
      </w:pPr>
    </w:lvl>
    <w:lvl w:ilvl="5" w:tplc="B4FA5E1E" w:tentative="1">
      <w:start w:val="1"/>
      <w:numFmt w:val="lowerRoman"/>
      <w:lvlText w:val="%6."/>
      <w:lvlJc w:val="right"/>
      <w:pPr>
        <w:ind w:left="4320" w:hanging="180"/>
      </w:pPr>
    </w:lvl>
    <w:lvl w:ilvl="6" w:tplc="40F0C45A" w:tentative="1">
      <w:start w:val="1"/>
      <w:numFmt w:val="decimal"/>
      <w:lvlText w:val="%7."/>
      <w:lvlJc w:val="left"/>
      <w:pPr>
        <w:ind w:left="5040" w:hanging="360"/>
      </w:pPr>
    </w:lvl>
    <w:lvl w:ilvl="7" w:tplc="4FB2D9C0" w:tentative="1">
      <w:start w:val="1"/>
      <w:numFmt w:val="lowerLetter"/>
      <w:lvlText w:val="%8."/>
      <w:lvlJc w:val="left"/>
      <w:pPr>
        <w:ind w:left="5760" w:hanging="360"/>
      </w:pPr>
    </w:lvl>
    <w:lvl w:ilvl="8" w:tplc="3BD24178" w:tentative="1">
      <w:start w:val="1"/>
      <w:numFmt w:val="lowerRoman"/>
      <w:lvlText w:val="%9."/>
      <w:lvlJc w:val="right"/>
      <w:pPr>
        <w:ind w:left="6480" w:hanging="180"/>
      </w:pPr>
    </w:lvl>
  </w:abstractNum>
  <w:abstractNum w:abstractNumId="20" w15:restartNumberingAfterBreak="0">
    <w:nsid w:val="38AA1024"/>
    <w:multiLevelType w:val="hybridMultilevel"/>
    <w:tmpl w:val="BD9CAF00"/>
    <w:lvl w:ilvl="0" w:tplc="5CFA3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F6E88"/>
    <w:multiLevelType w:val="hybridMultilevel"/>
    <w:tmpl w:val="A698AA24"/>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C28DB"/>
    <w:multiLevelType w:val="hybridMultilevel"/>
    <w:tmpl w:val="240C220C"/>
    <w:lvl w:ilvl="0" w:tplc="04090001">
      <w:start w:val="1"/>
      <w:numFmt w:val="upp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4" w15:restartNumberingAfterBreak="0">
    <w:nsid w:val="3BAA1BAF"/>
    <w:multiLevelType w:val="hybridMultilevel"/>
    <w:tmpl w:val="1728BAC0"/>
    <w:lvl w:ilvl="0" w:tplc="04090015">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26" w15:restartNumberingAfterBreak="0">
    <w:nsid w:val="3DF934C8"/>
    <w:multiLevelType w:val="hybridMultilevel"/>
    <w:tmpl w:val="A0BA9B86"/>
    <w:lvl w:ilvl="0" w:tplc="5CFA361A">
      <w:start w:val="1"/>
      <w:numFmt w:val="upperLetter"/>
      <w:lvlText w:val="%1."/>
      <w:lvlJc w:val="left"/>
      <w:pPr>
        <w:tabs>
          <w:tab w:val="num" w:pos="360"/>
        </w:tabs>
        <w:ind w:left="360" w:hanging="360"/>
      </w:pPr>
      <w:rPr>
        <w:b w:val="0"/>
      </w:rPr>
    </w:lvl>
    <w:lvl w:ilvl="1" w:tplc="04090003">
      <w:start w:val="1"/>
      <w:numFmt w:val="lowerLetter"/>
      <w:lvlText w:val="%2."/>
      <w:lvlJc w:val="left"/>
      <w:pPr>
        <w:tabs>
          <w:tab w:val="num" w:pos="1620"/>
        </w:tabs>
        <w:ind w:left="16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13D7A35"/>
    <w:multiLevelType w:val="hybridMultilevel"/>
    <w:tmpl w:val="1BD064B0"/>
    <w:lvl w:ilvl="0" w:tplc="04090015">
      <w:start w:val="15"/>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10561"/>
    <w:multiLevelType w:val="hybridMultilevel"/>
    <w:tmpl w:val="FDA6901E"/>
    <w:lvl w:ilvl="0" w:tplc="70249C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C616596"/>
    <w:multiLevelType w:val="hybridMultilevel"/>
    <w:tmpl w:val="EED86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F2F37"/>
    <w:multiLevelType w:val="hybridMultilevel"/>
    <w:tmpl w:val="FE9E89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9551D"/>
    <w:multiLevelType w:val="hybridMultilevel"/>
    <w:tmpl w:val="FE40A2C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59D878E1"/>
    <w:multiLevelType w:val="hybridMultilevel"/>
    <w:tmpl w:val="07269324"/>
    <w:lvl w:ilvl="0" w:tplc="5FE2B91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C5519"/>
    <w:multiLevelType w:val="hybridMultilevel"/>
    <w:tmpl w:val="33861E72"/>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144A7"/>
    <w:multiLevelType w:val="hybridMultilevel"/>
    <w:tmpl w:val="5A74970C"/>
    <w:lvl w:ilvl="0" w:tplc="04090001">
      <w:start w:val="1"/>
      <w:numFmt w:val="upperLetter"/>
      <w:lvlText w:val="%1."/>
      <w:lvlJc w:val="left"/>
      <w:pPr>
        <w:ind w:left="720" w:hanging="360"/>
      </w:p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0" w15:restartNumberingAfterBreak="0">
    <w:nsid w:val="6BC53FAE"/>
    <w:multiLevelType w:val="hybridMultilevel"/>
    <w:tmpl w:val="8F5E6C9E"/>
    <w:lvl w:ilvl="0" w:tplc="04090015">
      <w:start w:val="1"/>
      <w:numFmt w:val="bullet"/>
      <w:lvlText w:val=""/>
      <w:lvlJc w:val="left"/>
      <w:pPr>
        <w:ind w:left="720" w:hanging="360"/>
      </w:pPr>
      <w:rPr>
        <w:rFonts w:ascii="Wingdings" w:eastAsia="Times New Roman" w:hAnsi="Wingdings"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81809"/>
    <w:multiLevelType w:val="hybridMultilevel"/>
    <w:tmpl w:val="23C222D2"/>
    <w:lvl w:ilvl="0" w:tplc="0409000F">
      <w:start w:val="3"/>
      <w:numFmt w:val="bullet"/>
      <w:lvlText w:val="-"/>
      <w:lvlJc w:val="left"/>
      <w:pPr>
        <w:ind w:left="720" w:hanging="360"/>
      </w:pPr>
      <w:rPr>
        <w:rFonts w:ascii="Calibri" w:eastAsia="Calibri" w:hAnsi="Calibri"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3531AE5"/>
    <w:multiLevelType w:val="hybridMultilevel"/>
    <w:tmpl w:val="5A74970C"/>
    <w:lvl w:ilvl="0" w:tplc="04090001">
      <w:start w:val="1"/>
      <w:numFmt w:val="upperLetter"/>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13D64"/>
    <w:multiLevelType w:val="hybridMultilevel"/>
    <w:tmpl w:val="573285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D48CB"/>
    <w:multiLevelType w:val="hybridMultilevel"/>
    <w:tmpl w:val="26947862"/>
    <w:lvl w:ilvl="0" w:tplc="FF282ED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CF3511D"/>
    <w:multiLevelType w:val="hybridMultilevel"/>
    <w:tmpl w:val="53D69516"/>
    <w:lvl w:ilvl="0" w:tplc="7090C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736A8"/>
    <w:multiLevelType w:val="hybridMultilevel"/>
    <w:tmpl w:val="E18EA53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F937AE4"/>
    <w:multiLevelType w:val="hybridMultilevel"/>
    <w:tmpl w:val="948EA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8"/>
  </w:num>
  <w:num w:numId="3">
    <w:abstractNumId w:val="42"/>
  </w:num>
  <w:num w:numId="4">
    <w:abstractNumId w:val="11"/>
  </w:num>
  <w:num w:numId="5">
    <w:abstractNumId w:val="2"/>
  </w:num>
  <w:num w:numId="6">
    <w:abstractNumId w:val="7"/>
  </w:num>
  <w:num w:numId="7">
    <w:abstractNumId w:val="4"/>
  </w:num>
  <w:num w:numId="8">
    <w:abstractNumId w:val="24"/>
  </w:num>
  <w:num w:numId="9">
    <w:abstractNumId w:val="40"/>
  </w:num>
  <w:num w:numId="10">
    <w:abstractNumId w:val="19"/>
  </w:num>
  <w:num w:numId="11">
    <w:abstractNumId w:val="36"/>
  </w:num>
  <w:num w:numId="12">
    <w:abstractNumId w:val="17"/>
  </w:num>
  <w:num w:numId="13">
    <w:abstractNumId w:val="34"/>
  </w:num>
  <w:num w:numId="14">
    <w:abstractNumId w:val="20"/>
  </w:num>
  <w:num w:numId="15">
    <w:abstractNumId w:val="28"/>
  </w:num>
  <w:num w:numId="16">
    <w:abstractNumId w:val="47"/>
  </w:num>
  <w:num w:numId="17">
    <w:abstractNumId w:val="0"/>
  </w:num>
  <w:num w:numId="18">
    <w:abstractNumId w:val="43"/>
  </w:num>
  <w:num w:numId="19">
    <w:abstractNumId w:val="39"/>
  </w:num>
  <w:num w:numId="20">
    <w:abstractNumId w:val="13"/>
  </w:num>
  <w:num w:numId="21">
    <w:abstractNumId w:val="26"/>
  </w:num>
  <w:num w:numId="22">
    <w:abstractNumId w:val="5"/>
  </w:num>
  <w:num w:numId="23">
    <w:abstractNumId w:val="30"/>
  </w:num>
  <w:num w:numId="24">
    <w:abstractNumId w:val="23"/>
  </w:num>
  <w:num w:numId="25">
    <w:abstractNumId w:val="46"/>
  </w:num>
  <w:num w:numId="26">
    <w:abstractNumId w:val="6"/>
  </w:num>
  <w:num w:numId="27">
    <w:abstractNumId w:val="27"/>
  </w:num>
  <w:num w:numId="28">
    <w:abstractNumId w:val="12"/>
  </w:num>
  <w:num w:numId="29">
    <w:abstractNumId w:val="32"/>
  </w:num>
  <w:num w:numId="30">
    <w:abstractNumId w:val="35"/>
  </w:num>
  <w:num w:numId="31">
    <w:abstractNumId w:val="21"/>
  </w:num>
  <w:num w:numId="32">
    <w:abstractNumId w:val="1"/>
  </w:num>
  <w:num w:numId="33">
    <w:abstractNumId w:val="37"/>
  </w:num>
  <w:num w:numId="34">
    <w:abstractNumId w:val="16"/>
  </w:num>
  <w:num w:numId="35">
    <w:abstractNumId w:val="9"/>
  </w:num>
  <w:num w:numId="36">
    <w:abstractNumId w:val="50"/>
  </w:num>
  <w:num w:numId="37">
    <w:abstractNumId w:val="15"/>
  </w:num>
  <w:num w:numId="38">
    <w:abstractNumId w:val="41"/>
  </w:num>
  <w:num w:numId="39">
    <w:abstractNumId w:val="45"/>
  </w:num>
  <w:num w:numId="40">
    <w:abstractNumId w:val="22"/>
  </w:num>
  <w:num w:numId="41">
    <w:abstractNumId w:val="33"/>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44"/>
  </w:num>
  <w:num w:numId="44">
    <w:abstractNumId w:val="31"/>
  </w:num>
  <w:num w:numId="45">
    <w:abstractNumId w:val="10"/>
  </w:num>
  <w:num w:numId="46">
    <w:abstractNumId w:val="38"/>
  </w:num>
  <w:num w:numId="47">
    <w:abstractNumId w:val="3"/>
  </w:num>
  <w:num w:numId="48">
    <w:abstractNumId w:val="49"/>
  </w:num>
  <w:num w:numId="49">
    <w:abstractNumId w:val="25"/>
  </w:num>
  <w:num w:numId="50">
    <w:abstractNumId w:val="8"/>
  </w:num>
  <w:num w:numId="51">
    <w:abstractNumId w:val="14"/>
  </w:num>
  <w:num w:numId="52">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5484E"/>
    <w:rsid w:val="000601F4"/>
    <w:rsid w:val="0006478B"/>
    <w:rsid w:val="00064983"/>
    <w:rsid w:val="00064F9C"/>
    <w:rsid w:val="00065203"/>
    <w:rsid w:val="000807DE"/>
    <w:rsid w:val="000849F0"/>
    <w:rsid w:val="00092950"/>
    <w:rsid w:val="0009742B"/>
    <w:rsid w:val="000A05A2"/>
    <w:rsid w:val="000B52D6"/>
    <w:rsid w:val="000B7422"/>
    <w:rsid w:val="000D3D9E"/>
    <w:rsid w:val="000D4598"/>
    <w:rsid w:val="000D610A"/>
    <w:rsid w:val="000E1685"/>
    <w:rsid w:val="000E45E2"/>
    <w:rsid w:val="000F1D06"/>
    <w:rsid w:val="000F75BC"/>
    <w:rsid w:val="0012169B"/>
    <w:rsid w:val="00122A6B"/>
    <w:rsid w:val="00122DFF"/>
    <w:rsid w:val="001233C7"/>
    <w:rsid w:val="0013071A"/>
    <w:rsid w:val="00132963"/>
    <w:rsid w:val="00132ED8"/>
    <w:rsid w:val="00136975"/>
    <w:rsid w:val="001379AE"/>
    <w:rsid w:val="001416A8"/>
    <w:rsid w:val="001418FF"/>
    <w:rsid w:val="0014483B"/>
    <w:rsid w:val="001455A6"/>
    <w:rsid w:val="00147EA4"/>
    <w:rsid w:val="00147F7C"/>
    <w:rsid w:val="00157DF4"/>
    <w:rsid w:val="00166F9C"/>
    <w:rsid w:val="00177CE0"/>
    <w:rsid w:val="00180B11"/>
    <w:rsid w:val="00187D79"/>
    <w:rsid w:val="0019006C"/>
    <w:rsid w:val="00190379"/>
    <w:rsid w:val="001914EC"/>
    <w:rsid w:val="00192296"/>
    <w:rsid w:val="001938BC"/>
    <w:rsid w:val="00193F95"/>
    <w:rsid w:val="001A5DB6"/>
    <w:rsid w:val="001A6F3A"/>
    <w:rsid w:val="001B3105"/>
    <w:rsid w:val="001B6293"/>
    <w:rsid w:val="001B692C"/>
    <w:rsid w:val="001C6EE0"/>
    <w:rsid w:val="001C791D"/>
    <w:rsid w:val="001D1F6F"/>
    <w:rsid w:val="001D396A"/>
    <w:rsid w:val="001E3511"/>
    <w:rsid w:val="001E58D1"/>
    <w:rsid w:val="001F0055"/>
    <w:rsid w:val="001F0A85"/>
    <w:rsid w:val="001F353A"/>
    <w:rsid w:val="001F3BFF"/>
    <w:rsid w:val="001F3C43"/>
    <w:rsid w:val="00211E93"/>
    <w:rsid w:val="00212109"/>
    <w:rsid w:val="002145A5"/>
    <w:rsid w:val="002176C2"/>
    <w:rsid w:val="0022056E"/>
    <w:rsid w:val="0022213C"/>
    <w:rsid w:val="00222953"/>
    <w:rsid w:val="0023694B"/>
    <w:rsid w:val="002431D7"/>
    <w:rsid w:val="002456C7"/>
    <w:rsid w:val="002473C4"/>
    <w:rsid w:val="0025415A"/>
    <w:rsid w:val="002544C3"/>
    <w:rsid w:val="00256B55"/>
    <w:rsid w:val="0025788B"/>
    <w:rsid w:val="002578E7"/>
    <w:rsid w:val="002600BD"/>
    <w:rsid w:val="00260EB7"/>
    <w:rsid w:val="002625AF"/>
    <w:rsid w:val="00264A7E"/>
    <w:rsid w:val="00267060"/>
    <w:rsid w:val="00267109"/>
    <w:rsid w:val="00276DD9"/>
    <w:rsid w:val="002A058D"/>
    <w:rsid w:val="002A45FE"/>
    <w:rsid w:val="002A4FD5"/>
    <w:rsid w:val="002A63C0"/>
    <w:rsid w:val="002A7B9B"/>
    <w:rsid w:val="002B1F33"/>
    <w:rsid w:val="002B4375"/>
    <w:rsid w:val="002B5F75"/>
    <w:rsid w:val="002C3E82"/>
    <w:rsid w:val="002C594D"/>
    <w:rsid w:val="002C7351"/>
    <w:rsid w:val="002D344E"/>
    <w:rsid w:val="002E3AD7"/>
    <w:rsid w:val="002E6A39"/>
    <w:rsid w:val="002F18C2"/>
    <w:rsid w:val="002F1EAA"/>
    <w:rsid w:val="002F44E2"/>
    <w:rsid w:val="003004FB"/>
    <w:rsid w:val="003027B1"/>
    <w:rsid w:val="00304DD4"/>
    <w:rsid w:val="0031022E"/>
    <w:rsid w:val="003166CA"/>
    <w:rsid w:val="003222A9"/>
    <w:rsid w:val="00323F2C"/>
    <w:rsid w:val="00327949"/>
    <w:rsid w:val="003279CA"/>
    <w:rsid w:val="0033003F"/>
    <w:rsid w:val="003317CB"/>
    <w:rsid w:val="00332C3F"/>
    <w:rsid w:val="00347515"/>
    <w:rsid w:val="00353208"/>
    <w:rsid w:val="003553ED"/>
    <w:rsid w:val="0035556A"/>
    <w:rsid w:val="00356EF4"/>
    <w:rsid w:val="00357CFC"/>
    <w:rsid w:val="003609C5"/>
    <w:rsid w:val="00362F77"/>
    <w:rsid w:val="0036348A"/>
    <w:rsid w:val="00371CAD"/>
    <w:rsid w:val="003739EF"/>
    <w:rsid w:val="003765F9"/>
    <w:rsid w:val="00383435"/>
    <w:rsid w:val="003838CF"/>
    <w:rsid w:val="00383FC8"/>
    <w:rsid w:val="003A32BC"/>
    <w:rsid w:val="003A56CA"/>
    <w:rsid w:val="003B2758"/>
    <w:rsid w:val="003B2928"/>
    <w:rsid w:val="003C08D4"/>
    <w:rsid w:val="003C0EF4"/>
    <w:rsid w:val="003C2B0D"/>
    <w:rsid w:val="003C4442"/>
    <w:rsid w:val="003D260A"/>
    <w:rsid w:val="003D3970"/>
    <w:rsid w:val="003D7869"/>
    <w:rsid w:val="003D7F1B"/>
    <w:rsid w:val="003E5D1D"/>
    <w:rsid w:val="003E796B"/>
    <w:rsid w:val="00400D12"/>
    <w:rsid w:val="004021C5"/>
    <w:rsid w:val="004035F2"/>
    <w:rsid w:val="00410D90"/>
    <w:rsid w:val="00410ECB"/>
    <w:rsid w:val="00411887"/>
    <w:rsid w:val="004125D7"/>
    <w:rsid w:val="004144C8"/>
    <w:rsid w:val="00422867"/>
    <w:rsid w:val="00426876"/>
    <w:rsid w:val="0044682A"/>
    <w:rsid w:val="00450E94"/>
    <w:rsid w:val="00455CD1"/>
    <w:rsid w:val="004561B1"/>
    <w:rsid w:val="004577D2"/>
    <w:rsid w:val="004648AA"/>
    <w:rsid w:val="00467528"/>
    <w:rsid w:val="004716A9"/>
    <w:rsid w:val="004737C4"/>
    <w:rsid w:val="004818A4"/>
    <w:rsid w:val="00493F0F"/>
    <w:rsid w:val="0049441B"/>
    <w:rsid w:val="00494DCF"/>
    <w:rsid w:val="004953E7"/>
    <w:rsid w:val="00496FB9"/>
    <w:rsid w:val="004A16DC"/>
    <w:rsid w:val="004B0F33"/>
    <w:rsid w:val="004B5988"/>
    <w:rsid w:val="004B7988"/>
    <w:rsid w:val="004C395F"/>
    <w:rsid w:val="004D1480"/>
    <w:rsid w:val="004E16E0"/>
    <w:rsid w:val="004E3B6C"/>
    <w:rsid w:val="00520259"/>
    <w:rsid w:val="0052448D"/>
    <w:rsid w:val="00526D3D"/>
    <w:rsid w:val="0053169A"/>
    <w:rsid w:val="00531DE4"/>
    <w:rsid w:val="00533FC8"/>
    <w:rsid w:val="005438DF"/>
    <w:rsid w:val="00554EE8"/>
    <w:rsid w:val="0056485C"/>
    <w:rsid w:val="00574862"/>
    <w:rsid w:val="00583B52"/>
    <w:rsid w:val="00585D1F"/>
    <w:rsid w:val="0058605A"/>
    <w:rsid w:val="00587770"/>
    <w:rsid w:val="00592019"/>
    <w:rsid w:val="00596745"/>
    <w:rsid w:val="005A5077"/>
    <w:rsid w:val="005B1B6C"/>
    <w:rsid w:val="005B4893"/>
    <w:rsid w:val="005C1235"/>
    <w:rsid w:val="005C2F04"/>
    <w:rsid w:val="005C69A2"/>
    <w:rsid w:val="005D0176"/>
    <w:rsid w:val="005D11BC"/>
    <w:rsid w:val="005D2389"/>
    <w:rsid w:val="005E1CB6"/>
    <w:rsid w:val="005F39F7"/>
    <w:rsid w:val="005F5F84"/>
    <w:rsid w:val="00604247"/>
    <w:rsid w:val="006155F7"/>
    <w:rsid w:val="00625EF9"/>
    <w:rsid w:val="00627215"/>
    <w:rsid w:val="00641F8E"/>
    <w:rsid w:val="00643B79"/>
    <w:rsid w:val="0065796D"/>
    <w:rsid w:val="00660D0A"/>
    <w:rsid w:val="00662936"/>
    <w:rsid w:val="00663CC9"/>
    <w:rsid w:val="006971F7"/>
    <w:rsid w:val="006A7E82"/>
    <w:rsid w:val="006C167A"/>
    <w:rsid w:val="006C36EE"/>
    <w:rsid w:val="006D0D5A"/>
    <w:rsid w:val="006D27B8"/>
    <w:rsid w:val="006D2E42"/>
    <w:rsid w:val="006D43C4"/>
    <w:rsid w:val="006E0618"/>
    <w:rsid w:val="006E1E98"/>
    <w:rsid w:val="006E258E"/>
    <w:rsid w:val="006E4B25"/>
    <w:rsid w:val="006F400D"/>
    <w:rsid w:val="006F4A34"/>
    <w:rsid w:val="00704E79"/>
    <w:rsid w:val="00707B29"/>
    <w:rsid w:val="00720D79"/>
    <w:rsid w:val="00722694"/>
    <w:rsid w:val="007305A1"/>
    <w:rsid w:val="007325A8"/>
    <w:rsid w:val="00736541"/>
    <w:rsid w:val="007376A9"/>
    <w:rsid w:val="00747A98"/>
    <w:rsid w:val="007568C3"/>
    <w:rsid w:val="00770BE1"/>
    <w:rsid w:val="00771523"/>
    <w:rsid w:val="007727F8"/>
    <w:rsid w:val="007771B8"/>
    <w:rsid w:val="00777ED6"/>
    <w:rsid w:val="00787826"/>
    <w:rsid w:val="007951A4"/>
    <w:rsid w:val="00795769"/>
    <w:rsid w:val="00795808"/>
    <w:rsid w:val="007A27A1"/>
    <w:rsid w:val="007A56DD"/>
    <w:rsid w:val="007A73AF"/>
    <w:rsid w:val="007B0D5E"/>
    <w:rsid w:val="007B499C"/>
    <w:rsid w:val="007B6A87"/>
    <w:rsid w:val="007C165D"/>
    <w:rsid w:val="007C2E10"/>
    <w:rsid w:val="007D76B1"/>
    <w:rsid w:val="007E190B"/>
    <w:rsid w:val="007F04D6"/>
    <w:rsid w:val="007F2497"/>
    <w:rsid w:val="007F431D"/>
    <w:rsid w:val="007F7E71"/>
    <w:rsid w:val="008049A6"/>
    <w:rsid w:val="00811F8E"/>
    <w:rsid w:val="00816EBB"/>
    <w:rsid w:val="0082708E"/>
    <w:rsid w:val="00841F88"/>
    <w:rsid w:val="00845B3C"/>
    <w:rsid w:val="00850E4B"/>
    <w:rsid w:val="00865941"/>
    <w:rsid w:val="00871BF4"/>
    <w:rsid w:val="008747B8"/>
    <w:rsid w:val="00874A91"/>
    <w:rsid w:val="00876910"/>
    <w:rsid w:val="00876C88"/>
    <w:rsid w:val="00876F4B"/>
    <w:rsid w:val="00890BBF"/>
    <w:rsid w:val="008924B8"/>
    <w:rsid w:val="008A6EEA"/>
    <w:rsid w:val="008B05BB"/>
    <w:rsid w:val="008C11DD"/>
    <w:rsid w:val="008D35FE"/>
    <w:rsid w:val="008D37C6"/>
    <w:rsid w:val="008E2A8D"/>
    <w:rsid w:val="008E388E"/>
    <w:rsid w:val="008F0FC8"/>
    <w:rsid w:val="008F119E"/>
    <w:rsid w:val="008F15F7"/>
    <w:rsid w:val="00911B47"/>
    <w:rsid w:val="00913A72"/>
    <w:rsid w:val="0091782E"/>
    <w:rsid w:val="009234C3"/>
    <w:rsid w:val="009268B1"/>
    <w:rsid w:val="009269B2"/>
    <w:rsid w:val="00930EB5"/>
    <w:rsid w:val="00935470"/>
    <w:rsid w:val="00935859"/>
    <w:rsid w:val="009403AC"/>
    <w:rsid w:val="0094138E"/>
    <w:rsid w:val="0095386E"/>
    <w:rsid w:val="009563F0"/>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C10FB"/>
    <w:rsid w:val="009C19C3"/>
    <w:rsid w:val="009C1BD6"/>
    <w:rsid w:val="009C1D6E"/>
    <w:rsid w:val="009D6242"/>
    <w:rsid w:val="009E0D73"/>
    <w:rsid w:val="00A05A69"/>
    <w:rsid w:val="00A11FD9"/>
    <w:rsid w:val="00A122CA"/>
    <w:rsid w:val="00A123F0"/>
    <w:rsid w:val="00A15705"/>
    <w:rsid w:val="00A35D7B"/>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51DF"/>
    <w:rsid w:val="00B37017"/>
    <w:rsid w:val="00B40255"/>
    <w:rsid w:val="00B41E50"/>
    <w:rsid w:val="00B42098"/>
    <w:rsid w:val="00B50E4A"/>
    <w:rsid w:val="00B5420A"/>
    <w:rsid w:val="00B549F6"/>
    <w:rsid w:val="00B6144B"/>
    <w:rsid w:val="00B614D3"/>
    <w:rsid w:val="00B65F0F"/>
    <w:rsid w:val="00B7047B"/>
    <w:rsid w:val="00B71192"/>
    <w:rsid w:val="00B7334B"/>
    <w:rsid w:val="00B73475"/>
    <w:rsid w:val="00B74627"/>
    <w:rsid w:val="00B77D9F"/>
    <w:rsid w:val="00B843FA"/>
    <w:rsid w:val="00B917B2"/>
    <w:rsid w:val="00B93A6C"/>
    <w:rsid w:val="00B971C9"/>
    <w:rsid w:val="00BA0DE5"/>
    <w:rsid w:val="00BA5E27"/>
    <w:rsid w:val="00BB6EE2"/>
    <w:rsid w:val="00BC0A50"/>
    <w:rsid w:val="00BD57B1"/>
    <w:rsid w:val="00BD5A3B"/>
    <w:rsid w:val="00BD7E2D"/>
    <w:rsid w:val="00BE1972"/>
    <w:rsid w:val="00BE3305"/>
    <w:rsid w:val="00BF25D5"/>
    <w:rsid w:val="00BF71E8"/>
    <w:rsid w:val="00BF7314"/>
    <w:rsid w:val="00C04DCE"/>
    <w:rsid w:val="00C063FD"/>
    <w:rsid w:val="00C07730"/>
    <w:rsid w:val="00C11154"/>
    <w:rsid w:val="00C12EA4"/>
    <w:rsid w:val="00C16266"/>
    <w:rsid w:val="00C17920"/>
    <w:rsid w:val="00C207A5"/>
    <w:rsid w:val="00C258EC"/>
    <w:rsid w:val="00C309E7"/>
    <w:rsid w:val="00C33BFE"/>
    <w:rsid w:val="00C41113"/>
    <w:rsid w:val="00C4167D"/>
    <w:rsid w:val="00C41DB5"/>
    <w:rsid w:val="00C46AC8"/>
    <w:rsid w:val="00C50541"/>
    <w:rsid w:val="00C533F7"/>
    <w:rsid w:val="00C53FE6"/>
    <w:rsid w:val="00C549BD"/>
    <w:rsid w:val="00C55E3A"/>
    <w:rsid w:val="00C605D1"/>
    <w:rsid w:val="00C6275F"/>
    <w:rsid w:val="00C71DFF"/>
    <w:rsid w:val="00C7551D"/>
    <w:rsid w:val="00C80016"/>
    <w:rsid w:val="00C91513"/>
    <w:rsid w:val="00C9553B"/>
    <w:rsid w:val="00CA1005"/>
    <w:rsid w:val="00CA27B6"/>
    <w:rsid w:val="00CA463B"/>
    <w:rsid w:val="00CB59A5"/>
    <w:rsid w:val="00CC3747"/>
    <w:rsid w:val="00CC3F68"/>
    <w:rsid w:val="00CC4CAF"/>
    <w:rsid w:val="00CD1D96"/>
    <w:rsid w:val="00CD3504"/>
    <w:rsid w:val="00CE1CE6"/>
    <w:rsid w:val="00CE2B87"/>
    <w:rsid w:val="00CE2BDF"/>
    <w:rsid w:val="00CE616E"/>
    <w:rsid w:val="00CF186E"/>
    <w:rsid w:val="00CF62EE"/>
    <w:rsid w:val="00D11CB0"/>
    <w:rsid w:val="00D11D0C"/>
    <w:rsid w:val="00D146D9"/>
    <w:rsid w:val="00D21FDB"/>
    <w:rsid w:val="00D23E4B"/>
    <w:rsid w:val="00D27702"/>
    <w:rsid w:val="00D348F0"/>
    <w:rsid w:val="00D35CCC"/>
    <w:rsid w:val="00D372D8"/>
    <w:rsid w:val="00D405C8"/>
    <w:rsid w:val="00D442A6"/>
    <w:rsid w:val="00D44924"/>
    <w:rsid w:val="00D55D91"/>
    <w:rsid w:val="00D56448"/>
    <w:rsid w:val="00D65630"/>
    <w:rsid w:val="00D668B5"/>
    <w:rsid w:val="00D72ABF"/>
    <w:rsid w:val="00D73EDD"/>
    <w:rsid w:val="00D74ED9"/>
    <w:rsid w:val="00D7513B"/>
    <w:rsid w:val="00D75806"/>
    <w:rsid w:val="00D82384"/>
    <w:rsid w:val="00D843F8"/>
    <w:rsid w:val="00D85E3F"/>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5076"/>
    <w:rsid w:val="00DE5497"/>
    <w:rsid w:val="00DE68B9"/>
    <w:rsid w:val="00DE7A20"/>
    <w:rsid w:val="00DF3222"/>
    <w:rsid w:val="00DF32C1"/>
    <w:rsid w:val="00DF3388"/>
    <w:rsid w:val="00DF413D"/>
    <w:rsid w:val="00DF49E0"/>
    <w:rsid w:val="00DF4BB0"/>
    <w:rsid w:val="00DF67E5"/>
    <w:rsid w:val="00E0468F"/>
    <w:rsid w:val="00E04921"/>
    <w:rsid w:val="00E07C31"/>
    <w:rsid w:val="00E201AC"/>
    <w:rsid w:val="00E20AD9"/>
    <w:rsid w:val="00E22524"/>
    <w:rsid w:val="00E43F52"/>
    <w:rsid w:val="00E44319"/>
    <w:rsid w:val="00E44F15"/>
    <w:rsid w:val="00E5015A"/>
    <w:rsid w:val="00E53F43"/>
    <w:rsid w:val="00E54E23"/>
    <w:rsid w:val="00E611DC"/>
    <w:rsid w:val="00E65215"/>
    <w:rsid w:val="00E65CD8"/>
    <w:rsid w:val="00E71469"/>
    <w:rsid w:val="00E71FAB"/>
    <w:rsid w:val="00E77A0E"/>
    <w:rsid w:val="00E81D52"/>
    <w:rsid w:val="00E879AA"/>
    <w:rsid w:val="00E9142C"/>
    <w:rsid w:val="00EA0965"/>
    <w:rsid w:val="00EB7683"/>
    <w:rsid w:val="00EC0140"/>
    <w:rsid w:val="00EC1611"/>
    <w:rsid w:val="00EC1CBE"/>
    <w:rsid w:val="00ED6E64"/>
    <w:rsid w:val="00EE0059"/>
    <w:rsid w:val="00EF43E7"/>
    <w:rsid w:val="00EF51D7"/>
    <w:rsid w:val="00EF7B18"/>
    <w:rsid w:val="00F017C1"/>
    <w:rsid w:val="00F0196F"/>
    <w:rsid w:val="00F1004F"/>
    <w:rsid w:val="00F2136B"/>
    <w:rsid w:val="00F41465"/>
    <w:rsid w:val="00F43BE7"/>
    <w:rsid w:val="00F43DC7"/>
    <w:rsid w:val="00F4590C"/>
    <w:rsid w:val="00F5274C"/>
    <w:rsid w:val="00F5526F"/>
    <w:rsid w:val="00F55E19"/>
    <w:rsid w:val="00F65B9C"/>
    <w:rsid w:val="00F67605"/>
    <w:rsid w:val="00F7001C"/>
    <w:rsid w:val="00F7760E"/>
    <w:rsid w:val="00F83A1B"/>
    <w:rsid w:val="00F91DB1"/>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02D186-EFED-411B-9C78-307D83E9970E}">
  <ds:schemaRefs>
    <ds:schemaRef ds:uri="http://schemas.openxmlformats.org/officeDocument/2006/bibliography"/>
  </ds:schemaRefs>
</ds:datastoreItem>
</file>

<file path=customXml/itemProps2.xml><?xml version="1.0" encoding="utf-8"?>
<ds:datastoreItem xmlns:ds="http://schemas.openxmlformats.org/officeDocument/2006/customXml" ds:itemID="{583E7D09-322C-4B19-9E13-441B9859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8640</Words>
  <Characters>49250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2</cp:revision>
  <cp:lastPrinted>2018-10-23T21:25:00Z</cp:lastPrinted>
  <dcterms:created xsi:type="dcterms:W3CDTF">2019-05-17T17:42:00Z</dcterms:created>
  <dcterms:modified xsi:type="dcterms:W3CDTF">2019-05-17T17:42:00Z</dcterms:modified>
</cp:coreProperties>
</file>
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9"/>
        <w:gridCol w:w="4715"/>
        <w:gridCol w:w="5516"/>
      </w:tblGrid>
      <w:tr w:rsidR="00D35C19" w:rsidRPr="00F13E77" w14:paraId="7EA0D788" w14:textId="77777777" w:rsidTr="00A3475F">
        <w:trPr>
          <w:cantSplit/>
          <w:trHeight w:val="144"/>
        </w:trPr>
        <w:tc>
          <w:tcPr>
            <w:tcW w:w="11030" w:type="dxa"/>
            <w:gridSpan w:val="3"/>
            <w:tcBorders>
              <w:top w:val="single" w:sz="4" w:space="0" w:color="auto"/>
            </w:tcBorders>
            <w:vAlign w:val="center"/>
          </w:tcPr>
          <w:p w14:paraId="4DBA4974" w14:textId="77777777" w:rsidR="00D35C19" w:rsidRPr="00F13E77" w:rsidRDefault="00D35C19" w:rsidP="00D75C93">
            <w:pPr>
              <w:keepNext/>
              <w:rPr>
                <w:rFonts w:asciiTheme="minorHAnsi" w:hAnsiTheme="minorHAnsi"/>
                <w:b/>
                <w:sz w:val="18"/>
                <w:szCs w:val="18"/>
              </w:rPr>
            </w:pPr>
            <w:bookmarkStart w:id="0" w:name="_GoBack"/>
            <w:bookmarkEnd w:id="0"/>
            <w:r w:rsidRPr="00225CB8">
              <w:rPr>
                <w:rFonts w:asciiTheme="minorHAnsi" w:hAnsiTheme="minorHAnsi"/>
                <w:b/>
                <w:sz w:val="18"/>
                <w:szCs w:val="18"/>
              </w:rPr>
              <w:t>A. System Information</w:t>
            </w:r>
          </w:p>
        </w:tc>
      </w:tr>
      <w:tr w:rsidR="00D35C19" w:rsidRPr="00F13E77" w14:paraId="0D7D5C86" w14:textId="77777777" w:rsidTr="00A3475F">
        <w:trPr>
          <w:cantSplit/>
          <w:trHeight w:val="144"/>
        </w:trPr>
        <w:tc>
          <w:tcPr>
            <w:tcW w:w="561" w:type="dxa"/>
            <w:tcBorders>
              <w:top w:val="single" w:sz="4" w:space="0" w:color="auto"/>
            </w:tcBorders>
            <w:vAlign w:val="center"/>
          </w:tcPr>
          <w:p w14:paraId="7B7967ED" w14:textId="77777777" w:rsidR="00D35C19" w:rsidRPr="00F13E77" w:rsidRDefault="00D35C19" w:rsidP="00D75C93">
            <w:pPr>
              <w:jc w:val="center"/>
              <w:rPr>
                <w:rFonts w:asciiTheme="minorHAnsi" w:hAnsiTheme="minorHAnsi"/>
                <w:sz w:val="18"/>
                <w:szCs w:val="18"/>
              </w:rPr>
            </w:pPr>
            <w:r>
              <w:rPr>
                <w:rFonts w:asciiTheme="minorHAnsi" w:hAnsiTheme="minorHAnsi"/>
                <w:sz w:val="18"/>
                <w:szCs w:val="18"/>
              </w:rPr>
              <w:t>01</w:t>
            </w:r>
          </w:p>
        </w:tc>
        <w:tc>
          <w:tcPr>
            <w:tcW w:w="4810" w:type="dxa"/>
            <w:tcBorders>
              <w:top w:val="single" w:sz="4" w:space="0" w:color="auto"/>
            </w:tcBorders>
            <w:vAlign w:val="center"/>
          </w:tcPr>
          <w:p w14:paraId="7B94E21C" w14:textId="77777777" w:rsidR="00D35C19" w:rsidRPr="00F13E77" w:rsidRDefault="00D35C19" w:rsidP="00D75C93">
            <w:pPr>
              <w:rPr>
                <w:rFonts w:asciiTheme="minorHAnsi" w:hAnsiTheme="minorHAnsi"/>
                <w:color w:val="000000"/>
                <w:sz w:val="18"/>
                <w:szCs w:val="18"/>
                <w:highlight w:val="yellow"/>
              </w:rPr>
            </w:pPr>
            <w:r w:rsidRPr="00F13E77">
              <w:rPr>
                <w:rFonts w:asciiTheme="minorHAnsi" w:hAnsiTheme="minorHAnsi"/>
                <w:sz w:val="18"/>
                <w:szCs w:val="18"/>
              </w:rPr>
              <w:t>System Identification or Name</w:t>
            </w:r>
          </w:p>
        </w:tc>
        <w:tc>
          <w:tcPr>
            <w:tcW w:w="5659" w:type="dxa"/>
            <w:tcBorders>
              <w:top w:val="single" w:sz="4" w:space="0" w:color="auto"/>
            </w:tcBorders>
            <w:vAlign w:val="center"/>
          </w:tcPr>
          <w:p w14:paraId="19B3457C" w14:textId="77777777" w:rsidR="00D35C19" w:rsidRPr="00F13E77" w:rsidRDefault="00D35C19" w:rsidP="00D75C93">
            <w:pPr>
              <w:rPr>
                <w:rFonts w:asciiTheme="minorHAnsi" w:hAnsiTheme="minorHAnsi"/>
                <w:color w:val="000000"/>
                <w:sz w:val="18"/>
                <w:szCs w:val="18"/>
                <w:highlight w:val="yellow"/>
              </w:rPr>
            </w:pPr>
          </w:p>
        </w:tc>
      </w:tr>
      <w:tr w:rsidR="00D35C19" w:rsidRPr="00F13E77" w14:paraId="1F90F5DC" w14:textId="77777777" w:rsidTr="00A3475F">
        <w:trPr>
          <w:cantSplit/>
          <w:trHeight w:val="144"/>
        </w:trPr>
        <w:tc>
          <w:tcPr>
            <w:tcW w:w="561" w:type="dxa"/>
            <w:vAlign w:val="center"/>
          </w:tcPr>
          <w:p w14:paraId="1D53362E" w14:textId="77777777" w:rsidR="00D35C19" w:rsidRPr="00F13E77" w:rsidRDefault="00D35C19" w:rsidP="00D75C93">
            <w:pPr>
              <w:jc w:val="center"/>
              <w:rPr>
                <w:rFonts w:asciiTheme="minorHAnsi" w:hAnsiTheme="minorHAnsi"/>
                <w:sz w:val="18"/>
                <w:szCs w:val="18"/>
              </w:rPr>
            </w:pPr>
            <w:r>
              <w:rPr>
                <w:rFonts w:asciiTheme="minorHAnsi" w:hAnsiTheme="minorHAnsi"/>
                <w:sz w:val="18"/>
                <w:szCs w:val="18"/>
              </w:rPr>
              <w:t>02</w:t>
            </w:r>
          </w:p>
        </w:tc>
        <w:tc>
          <w:tcPr>
            <w:tcW w:w="4810" w:type="dxa"/>
            <w:vAlign w:val="center"/>
          </w:tcPr>
          <w:p w14:paraId="1C5250B7" w14:textId="77777777" w:rsidR="00D35C19" w:rsidRPr="00F13E77" w:rsidRDefault="00D35C19" w:rsidP="00D75C93">
            <w:pPr>
              <w:rPr>
                <w:rFonts w:asciiTheme="minorHAnsi" w:hAnsiTheme="minorHAnsi"/>
                <w:sz w:val="18"/>
                <w:szCs w:val="18"/>
              </w:rPr>
            </w:pPr>
            <w:r w:rsidRPr="00F13E77">
              <w:rPr>
                <w:rFonts w:asciiTheme="minorHAnsi" w:hAnsiTheme="minorHAnsi"/>
                <w:sz w:val="18"/>
                <w:szCs w:val="18"/>
              </w:rPr>
              <w:t>System Location or Area Served</w:t>
            </w:r>
          </w:p>
        </w:tc>
        <w:tc>
          <w:tcPr>
            <w:tcW w:w="5659" w:type="dxa"/>
            <w:vAlign w:val="center"/>
          </w:tcPr>
          <w:p w14:paraId="1CEF3355" w14:textId="77777777" w:rsidR="00D35C19" w:rsidRPr="00F13E77" w:rsidRDefault="00D35C19" w:rsidP="00D75C93">
            <w:pPr>
              <w:rPr>
                <w:rFonts w:asciiTheme="minorHAnsi" w:hAnsiTheme="minorHAnsi"/>
                <w:sz w:val="18"/>
                <w:szCs w:val="18"/>
              </w:rPr>
            </w:pPr>
          </w:p>
        </w:tc>
      </w:tr>
      <w:tr w:rsidR="005374AC" w:rsidRPr="00F13E77" w14:paraId="2711109A" w14:textId="77777777" w:rsidTr="00A3475F">
        <w:trPr>
          <w:cantSplit/>
          <w:trHeight w:val="144"/>
          <w:ins w:id="1" w:author="Smith, Alexis@Energy" w:date="2019-03-27T10:44:00Z"/>
        </w:trPr>
        <w:tc>
          <w:tcPr>
            <w:tcW w:w="561" w:type="dxa"/>
            <w:vAlign w:val="center"/>
          </w:tcPr>
          <w:p w14:paraId="5B689317" w14:textId="42D0D033" w:rsidR="005374AC" w:rsidRDefault="005374AC" w:rsidP="00D75C93">
            <w:pPr>
              <w:jc w:val="center"/>
              <w:rPr>
                <w:ins w:id="2" w:author="Smith, Alexis@Energy" w:date="2019-03-27T10:44:00Z"/>
                <w:rFonts w:asciiTheme="minorHAnsi" w:hAnsiTheme="minorHAnsi"/>
                <w:sz w:val="18"/>
                <w:szCs w:val="18"/>
              </w:rPr>
            </w:pPr>
            <w:ins w:id="3" w:author="Smith, Alexis@Energy" w:date="2019-03-27T10:44:00Z">
              <w:r>
                <w:rPr>
                  <w:rFonts w:asciiTheme="minorHAnsi" w:hAnsiTheme="minorHAnsi"/>
                  <w:sz w:val="18"/>
                  <w:szCs w:val="18"/>
                </w:rPr>
                <w:t>03</w:t>
              </w:r>
            </w:ins>
          </w:p>
        </w:tc>
        <w:tc>
          <w:tcPr>
            <w:tcW w:w="4810" w:type="dxa"/>
            <w:vAlign w:val="center"/>
          </w:tcPr>
          <w:p w14:paraId="55DFD057" w14:textId="3687BBD1" w:rsidR="005374AC" w:rsidRPr="00F13E77" w:rsidRDefault="005374AC" w:rsidP="00D75C93">
            <w:pPr>
              <w:rPr>
                <w:ins w:id="4" w:author="Smith, Alexis@Energy" w:date="2019-03-27T10:44:00Z"/>
                <w:rFonts w:asciiTheme="minorHAnsi" w:hAnsiTheme="minorHAnsi"/>
                <w:sz w:val="18"/>
                <w:szCs w:val="18"/>
              </w:rPr>
            </w:pPr>
            <w:ins w:id="5" w:author="Smith, Alexis@Energy" w:date="2019-03-27T10:44:00Z">
              <w:r>
                <w:rPr>
                  <w:rFonts w:asciiTheme="minorHAnsi" w:hAnsiTheme="minorHAnsi"/>
                  <w:sz w:val="18"/>
                  <w:szCs w:val="18"/>
                </w:rPr>
                <w:t>Indoor Unit Name</w:t>
              </w:r>
            </w:ins>
            <w:ins w:id="6" w:author="Smith, Alexis@Energy" w:date="2019-04-10T15:23:00Z">
              <w:r w:rsidR="00F44CE3">
                <w:rPr>
                  <w:rFonts w:asciiTheme="minorHAnsi" w:hAnsiTheme="minorHAnsi"/>
                  <w:sz w:val="18"/>
                  <w:szCs w:val="18"/>
                </w:rPr>
                <w:t xml:space="preserve"> </w:t>
              </w:r>
              <w:r w:rsidR="00F44CE3" w:rsidRPr="00AA1C65">
                <w:rPr>
                  <w:rFonts w:asciiTheme="minorHAnsi" w:hAnsiTheme="minorHAnsi"/>
                  <w:sz w:val="18"/>
                  <w:szCs w:val="18"/>
                </w:rPr>
                <w:t>or Description of Area Served</w:t>
              </w:r>
            </w:ins>
          </w:p>
        </w:tc>
        <w:tc>
          <w:tcPr>
            <w:tcW w:w="5659" w:type="dxa"/>
            <w:vAlign w:val="center"/>
          </w:tcPr>
          <w:p w14:paraId="06488488" w14:textId="77777777" w:rsidR="005374AC" w:rsidRPr="00F13E77" w:rsidRDefault="005374AC" w:rsidP="00D75C93">
            <w:pPr>
              <w:rPr>
                <w:ins w:id="7" w:author="Smith, Alexis@Energy" w:date="2019-03-27T10:44:00Z"/>
                <w:rFonts w:asciiTheme="minorHAnsi" w:hAnsiTheme="minorHAnsi"/>
                <w:sz w:val="18"/>
                <w:szCs w:val="18"/>
              </w:rPr>
            </w:pPr>
          </w:p>
        </w:tc>
      </w:tr>
      <w:tr w:rsidR="00D35C19" w:rsidRPr="00F13E77" w14:paraId="5583099C" w14:textId="77777777" w:rsidTr="00A3475F">
        <w:trPr>
          <w:cantSplit/>
          <w:trHeight w:val="144"/>
        </w:trPr>
        <w:tc>
          <w:tcPr>
            <w:tcW w:w="561" w:type="dxa"/>
            <w:vAlign w:val="center"/>
          </w:tcPr>
          <w:p w14:paraId="1734B252" w14:textId="705838CA"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w:t>
            </w:r>
            <w:ins w:id="8" w:author="Smith, Alexis@Energy" w:date="2019-03-27T10:44:00Z">
              <w:r w:rsidR="005374AC">
                <w:rPr>
                  <w:rFonts w:asciiTheme="minorHAnsi" w:hAnsiTheme="minorHAnsi"/>
                  <w:sz w:val="18"/>
                  <w:szCs w:val="18"/>
                </w:rPr>
                <w:t>4</w:t>
              </w:r>
            </w:ins>
            <w:del w:id="9" w:author="Smith, Alexis@Energy" w:date="2019-03-27T10:44:00Z">
              <w:r w:rsidRPr="00F13E77" w:rsidDel="005374AC">
                <w:rPr>
                  <w:rFonts w:asciiTheme="minorHAnsi" w:hAnsiTheme="minorHAnsi"/>
                  <w:sz w:val="18"/>
                  <w:szCs w:val="18"/>
                </w:rPr>
                <w:delText>3</w:delText>
              </w:r>
            </w:del>
          </w:p>
        </w:tc>
        <w:tc>
          <w:tcPr>
            <w:tcW w:w="4810" w:type="dxa"/>
            <w:vAlign w:val="center"/>
          </w:tcPr>
          <w:p w14:paraId="5BA9AC82" w14:textId="77777777" w:rsidR="00D35C19" w:rsidRPr="00F13E77" w:rsidRDefault="00D35C19" w:rsidP="00D75C93">
            <w:pPr>
              <w:rPr>
                <w:rFonts w:asciiTheme="minorHAnsi" w:hAnsiTheme="minorHAnsi"/>
                <w:sz w:val="18"/>
                <w:szCs w:val="18"/>
              </w:rPr>
            </w:pPr>
            <w:r w:rsidRPr="00F13E77">
              <w:rPr>
                <w:rFonts w:asciiTheme="minorHAnsi" w:hAnsiTheme="minorHAnsi"/>
                <w:sz w:val="18"/>
                <w:szCs w:val="18"/>
              </w:rPr>
              <w:t>Nominal Cooling Capacity (tons) of Condenser</w:t>
            </w:r>
          </w:p>
        </w:tc>
        <w:tc>
          <w:tcPr>
            <w:tcW w:w="5659" w:type="dxa"/>
            <w:vAlign w:val="center"/>
          </w:tcPr>
          <w:p w14:paraId="174BE453" w14:textId="77777777" w:rsidR="00D35C19" w:rsidRPr="00F13E77" w:rsidRDefault="00D35C19" w:rsidP="00D75C93">
            <w:pPr>
              <w:rPr>
                <w:rFonts w:asciiTheme="minorHAnsi" w:hAnsiTheme="minorHAnsi"/>
                <w:sz w:val="18"/>
                <w:szCs w:val="18"/>
              </w:rPr>
            </w:pPr>
          </w:p>
        </w:tc>
      </w:tr>
      <w:tr w:rsidR="00D35C19" w:rsidRPr="00F13E77" w14:paraId="354C28B3" w14:textId="77777777" w:rsidTr="00A3475F">
        <w:trPr>
          <w:cantSplit/>
          <w:trHeight w:val="144"/>
        </w:trPr>
        <w:tc>
          <w:tcPr>
            <w:tcW w:w="561" w:type="dxa"/>
            <w:vAlign w:val="center"/>
          </w:tcPr>
          <w:p w14:paraId="1F148E20" w14:textId="2E67B3D9"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w:t>
            </w:r>
            <w:ins w:id="10" w:author="Smith, Alexis@Energy" w:date="2019-03-27T10:44:00Z">
              <w:r w:rsidR="005374AC">
                <w:rPr>
                  <w:rFonts w:asciiTheme="minorHAnsi" w:hAnsiTheme="minorHAnsi"/>
                  <w:sz w:val="18"/>
                  <w:szCs w:val="18"/>
                </w:rPr>
                <w:t>5</w:t>
              </w:r>
            </w:ins>
            <w:del w:id="11" w:author="Smith, Alexis@Energy" w:date="2019-03-27T10:44:00Z">
              <w:r w:rsidRPr="00F13E77" w:rsidDel="005374AC">
                <w:rPr>
                  <w:rFonts w:asciiTheme="minorHAnsi" w:hAnsiTheme="minorHAnsi"/>
                  <w:sz w:val="18"/>
                  <w:szCs w:val="18"/>
                </w:rPr>
                <w:delText>4</w:delText>
              </w:r>
            </w:del>
          </w:p>
        </w:tc>
        <w:tc>
          <w:tcPr>
            <w:tcW w:w="4810" w:type="dxa"/>
            <w:vAlign w:val="center"/>
          </w:tcPr>
          <w:p w14:paraId="729D1D0A"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Number of Return Ducts</w:t>
            </w:r>
            <w:r>
              <w:rPr>
                <w:rFonts w:asciiTheme="minorHAnsi" w:hAnsiTheme="minorHAnsi"/>
                <w:sz w:val="18"/>
                <w:szCs w:val="18"/>
              </w:rPr>
              <w:t xml:space="preserve"> Used for Compliance</w:t>
            </w:r>
          </w:p>
        </w:tc>
        <w:tc>
          <w:tcPr>
            <w:tcW w:w="5659" w:type="dxa"/>
            <w:vAlign w:val="center"/>
          </w:tcPr>
          <w:p w14:paraId="10700A69" w14:textId="77777777" w:rsidR="00D35C19" w:rsidRPr="00F13E77" w:rsidRDefault="00D35C19" w:rsidP="00D75C93">
            <w:pPr>
              <w:keepNext/>
              <w:rPr>
                <w:rFonts w:asciiTheme="minorHAnsi" w:hAnsiTheme="minorHAnsi"/>
                <w:sz w:val="18"/>
                <w:szCs w:val="18"/>
              </w:rPr>
            </w:pPr>
          </w:p>
        </w:tc>
      </w:tr>
      <w:tr w:rsidR="00D35C19" w:rsidRPr="00F13E77" w14:paraId="2368C829" w14:textId="77777777" w:rsidTr="00A3475F">
        <w:trPr>
          <w:cantSplit/>
          <w:trHeight w:val="144"/>
        </w:trPr>
        <w:tc>
          <w:tcPr>
            <w:tcW w:w="561" w:type="dxa"/>
            <w:vAlign w:val="center"/>
          </w:tcPr>
          <w:p w14:paraId="45C22A9A" w14:textId="34B3FD6F" w:rsidR="00D35C19" w:rsidRPr="00F13E77" w:rsidRDefault="00D35C19" w:rsidP="00D75C93">
            <w:pPr>
              <w:jc w:val="center"/>
              <w:rPr>
                <w:rFonts w:asciiTheme="minorHAnsi" w:hAnsiTheme="minorHAnsi"/>
                <w:sz w:val="18"/>
                <w:szCs w:val="18"/>
              </w:rPr>
            </w:pPr>
            <w:r>
              <w:rPr>
                <w:rFonts w:asciiTheme="minorHAnsi" w:hAnsiTheme="minorHAnsi"/>
                <w:sz w:val="18"/>
                <w:szCs w:val="18"/>
              </w:rPr>
              <w:t>0</w:t>
            </w:r>
            <w:ins w:id="12" w:author="Smith, Alexis@Energy" w:date="2019-03-27T10:44:00Z">
              <w:r w:rsidR="005374AC">
                <w:rPr>
                  <w:rFonts w:asciiTheme="minorHAnsi" w:hAnsiTheme="minorHAnsi"/>
                  <w:sz w:val="18"/>
                  <w:szCs w:val="18"/>
                </w:rPr>
                <w:t>6</w:t>
              </w:r>
            </w:ins>
            <w:del w:id="13" w:author="Smith, Alexis@Energy" w:date="2019-03-27T10:44:00Z">
              <w:r w:rsidDel="005374AC">
                <w:rPr>
                  <w:rFonts w:asciiTheme="minorHAnsi" w:hAnsiTheme="minorHAnsi"/>
                  <w:sz w:val="18"/>
                  <w:szCs w:val="18"/>
                </w:rPr>
                <w:delText>5</w:delText>
              </w:r>
            </w:del>
          </w:p>
        </w:tc>
        <w:tc>
          <w:tcPr>
            <w:tcW w:w="4810" w:type="dxa"/>
            <w:vAlign w:val="center"/>
          </w:tcPr>
          <w:p w14:paraId="44E92C0A" w14:textId="77777777" w:rsidR="00D35C19" w:rsidRPr="00F13E77" w:rsidRDefault="00D35C19" w:rsidP="00D75C93">
            <w:pPr>
              <w:keepNext/>
              <w:rPr>
                <w:rFonts w:asciiTheme="minorHAnsi" w:hAnsiTheme="minorHAnsi"/>
                <w:sz w:val="18"/>
                <w:szCs w:val="18"/>
              </w:rPr>
            </w:pPr>
            <w:r>
              <w:rPr>
                <w:rFonts w:asciiTheme="minorHAnsi" w:hAnsiTheme="minorHAnsi"/>
                <w:sz w:val="18"/>
                <w:szCs w:val="18"/>
              </w:rPr>
              <w:t>Number of Additional Return Ducts (Not Used for Compliance)</w:t>
            </w:r>
          </w:p>
        </w:tc>
        <w:tc>
          <w:tcPr>
            <w:tcW w:w="5659" w:type="dxa"/>
            <w:vAlign w:val="center"/>
          </w:tcPr>
          <w:p w14:paraId="404B4A28" w14:textId="77777777" w:rsidR="00D35C19" w:rsidRPr="00F13E77" w:rsidRDefault="00D35C19" w:rsidP="00D75C93">
            <w:pPr>
              <w:keepNext/>
              <w:rPr>
                <w:rFonts w:asciiTheme="minorHAnsi" w:hAnsiTheme="minorHAnsi"/>
                <w:sz w:val="18"/>
                <w:szCs w:val="18"/>
              </w:rPr>
            </w:pPr>
          </w:p>
        </w:tc>
      </w:tr>
    </w:tbl>
    <w:p w14:paraId="5B4185EF" w14:textId="149FD1ED" w:rsidR="00804636" w:rsidRDefault="00804636" w:rsidP="00804636">
      <w:pPr>
        <w:rPr>
          <w:rFonts w:asciiTheme="minorHAnsi" w:hAnsiTheme="minorHAnsi"/>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1"/>
        <w:gridCol w:w="4731"/>
        <w:gridCol w:w="5498"/>
      </w:tblGrid>
      <w:tr w:rsidR="00D35C19" w:rsidRPr="00F13E77" w14:paraId="7CA21B03" w14:textId="77777777" w:rsidTr="00D75C93">
        <w:trPr>
          <w:cantSplit/>
          <w:trHeight w:val="144"/>
        </w:trPr>
        <w:tc>
          <w:tcPr>
            <w:tcW w:w="11030" w:type="dxa"/>
            <w:gridSpan w:val="3"/>
            <w:vAlign w:val="center"/>
          </w:tcPr>
          <w:p w14:paraId="566BB240" w14:textId="77777777" w:rsidR="00D35C19" w:rsidRPr="005B7081" w:rsidRDefault="00D35C19" w:rsidP="00D75C93">
            <w:pPr>
              <w:rPr>
                <w:rFonts w:asciiTheme="minorHAnsi" w:hAnsiTheme="minorHAnsi"/>
                <w:sz w:val="18"/>
                <w:szCs w:val="18"/>
              </w:rPr>
            </w:pPr>
            <w:r w:rsidRPr="00F13E77">
              <w:rPr>
                <w:rFonts w:asciiTheme="minorHAnsi" w:hAnsiTheme="minorHAnsi"/>
                <w:b/>
                <w:sz w:val="18"/>
                <w:szCs w:val="18"/>
              </w:rPr>
              <w:t>B. One Return Duct</w:t>
            </w:r>
          </w:p>
        </w:tc>
      </w:tr>
      <w:tr w:rsidR="00D35C19" w:rsidRPr="00F13E77" w14:paraId="179B1FDF" w14:textId="77777777" w:rsidTr="00D75C93">
        <w:trPr>
          <w:cantSplit/>
          <w:trHeight w:val="144"/>
        </w:trPr>
        <w:tc>
          <w:tcPr>
            <w:tcW w:w="565" w:type="dxa"/>
            <w:vAlign w:val="center"/>
          </w:tcPr>
          <w:p w14:paraId="71F33327"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01</w:t>
            </w:r>
          </w:p>
        </w:tc>
        <w:tc>
          <w:tcPr>
            <w:tcW w:w="4830" w:type="dxa"/>
            <w:vAlign w:val="center"/>
          </w:tcPr>
          <w:p w14:paraId="19FE631F"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 xml:space="preserve">Return Duct </w:t>
            </w:r>
            <w:r>
              <w:rPr>
                <w:rFonts w:asciiTheme="minorHAnsi" w:hAnsiTheme="minorHAnsi"/>
                <w:sz w:val="18"/>
                <w:szCs w:val="18"/>
              </w:rPr>
              <w:t xml:space="preserve">Minimum Nominal </w:t>
            </w:r>
            <w:r w:rsidRPr="00F13E77">
              <w:rPr>
                <w:rFonts w:asciiTheme="minorHAnsi" w:hAnsiTheme="minorHAnsi"/>
                <w:sz w:val="18"/>
                <w:szCs w:val="18"/>
              </w:rPr>
              <w:t>Diameter (inches)</w:t>
            </w:r>
          </w:p>
        </w:tc>
        <w:tc>
          <w:tcPr>
            <w:tcW w:w="5635" w:type="dxa"/>
            <w:vAlign w:val="center"/>
          </w:tcPr>
          <w:p w14:paraId="4F2D4ACB" w14:textId="77777777" w:rsidR="00D35C19" w:rsidRPr="00F13E77" w:rsidRDefault="00D35C19" w:rsidP="00D75C93">
            <w:pPr>
              <w:keepNext/>
              <w:rPr>
                <w:rFonts w:asciiTheme="minorHAnsi" w:hAnsiTheme="minorHAnsi"/>
                <w:sz w:val="18"/>
                <w:szCs w:val="18"/>
              </w:rPr>
            </w:pPr>
          </w:p>
        </w:tc>
      </w:tr>
      <w:tr w:rsidR="00D35C19" w:rsidRPr="00F13E77" w14:paraId="75F65326" w14:textId="77777777" w:rsidTr="00D75C93">
        <w:trPr>
          <w:cantSplit/>
          <w:trHeight w:val="144"/>
        </w:trPr>
        <w:tc>
          <w:tcPr>
            <w:tcW w:w="565" w:type="dxa"/>
            <w:vAlign w:val="center"/>
          </w:tcPr>
          <w:p w14:paraId="3522647C"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0375C4EA"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 xml:space="preserve">Installed Return Duct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580FECA5" w14:textId="77777777" w:rsidR="00D35C19" w:rsidRPr="00F13E77" w:rsidRDefault="00D35C19" w:rsidP="00D75C93">
            <w:pPr>
              <w:keepNext/>
              <w:rPr>
                <w:rFonts w:asciiTheme="minorHAnsi" w:hAnsiTheme="minorHAnsi"/>
                <w:sz w:val="18"/>
                <w:szCs w:val="18"/>
              </w:rPr>
            </w:pPr>
          </w:p>
        </w:tc>
      </w:tr>
      <w:tr w:rsidR="00D35C19" w:rsidRPr="00F13E77" w14:paraId="3E112E7A" w14:textId="77777777" w:rsidTr="00D75C93">
        <w:trPr>
          <w:cantSplit/>
          <w:trHeight w:val="144"/>
        </w:trPr>
        <w:tc>
          <w:tcPr>
            <w:tcW w:w="565" w:type="dxa"/>
            <w:vAlign w:val="center"/>
          </w:tcPr>
          <w:p w14:paraId="05E0D783"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03</w:t>
            </w:r>
          </w:p>
        </w:tc>
        <w:tc>
          <w:tcPr>
            <w:tcW w:w="4830" w:type="dxa"/>
            <w:vAlign w:val="center"/>
          </w:tcPr>
          <w:p w14:paraId="1DB87610" w14:textId="77777777" w:rsidR="00D35C19" w:rsidRPr="00F13E77" w:rsidRDefault="00D35C19" w:rsidP="00D75C93">
            <w:pPr>
              <w:keepNext/>
              <w:rPr>
                <w:rFonts w:asciiTheme="minorHAnsi" w:hAnsiTheme="minorHAnsi"/>
                <w:sz w:val="18"/>
                <w:szCs w:val="18"/>
                <w:vertAlign w:val="superscript"/>
              </w:rPr>
            </w:pPr>
            <w:r w:rsidRPr="00F13E77">
              <w:rPr>
                <w:rFonts w:asciiTheme="minorHAnsi" w:hAnsiTheme="minorHAnsi"/>
                <w:sz w:val="18"/>
                <w:szCs w:val="18"/>
              </w:rPr>
              <w:t xml:space="preserve">Minimum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418AD">
              <w:rPr>
                <w:rFonts w:asciiTheme="minorHAnsi" w:hAnsiTheme="minorHAnsi"/>
                <w:sz w:val="18"/>
                <w:szCs w:val="18"/>
              </w:rPr>
              <w:t>)</w:t>
            </w:r>
          </w:p>
        </w:tc>
        <w:tc>
          <w:tcPr>
            <w:tcW w:w="5635" w:type="dxa"/>
            <w:vAlign w:val="center"/>
          </w:tcPr>
          <w:p w14:paraId="48960380" w14:textId="77777777" w:rsidR="00D35C19" w:rsidRPr="00F13E77" w:rsidRDefault="00D35C19" w:rsidP="00D75C93">
            <w:pPr>
              <w:keepNext/>
              <w:rPr>
                <w:rFonts w:asciiTheme="minorHAnsi" w:hAnsiTheme="minorHAnsi"/>
                <w:sz w:val="18"/>
                <w:szCs w:val="18"/>
              </w:rPr>
            </w:pPr>
          </w:p>
        </w:tc>
      </w:tr>
      <w:tr w:rsidR="00D35C19" w:rsidRPr="00F13E77" w14:paraId="2934D644" w14:textId="77777777" w:rsidTr="00D75C93">
        <w:trPr>
          <w:cantSplit/>
          <w:trHeight w:val="144"/>
        </w:trPr>
        <w:tc>
          <w:tcPr>
            <w:tcW w:w="565" w:type="dxa"/>
            <w:vAlign w:val="center"/>
          </w:tcPr>
          <w:p w14:paraId="3430C428"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04</w:t>
            </w:r>
          </w:p>
        </w:tc>
        <w:tc>
          <w:tcPr>
            <w:tcW w:w="4830" w:type="dxa"/>
            <w:vAlign w:val="center"/>
          </w:tcPr>
          <w:p w14:paraId="4DE1F119"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6FEB1941" w14:textId="77777777" w:rsidR="00D35C19" w:rsidRPr="00F13E77" w:rsidRDefault="00D35C19" w:rsidP="00D75C93">
            <w:pPr>
              <w:keepNext/>
              <w:rPr>
                <w:rFonts w:asciiTheme="minorHAnsi" w:hAnsiTheme="minorHAnsi"/>
                <w:sz w:val="18"/>
                <w:szCs w:val="18"/>
              </w:rPr>
            </w:pPr>
          </w:p>
        </w:tc>
      </w:tr>
      <w:tr w:rsidR="00D35C19" w:rsidRPr="00F13E77" w14:paraId="7D2874E6" w14:textId="77777777" w:rsidTr="00D75C93">
        <w:trPr>
          <w:cantSplit/>
          <w:trHeight w:val="144"/>
        </w:trPr>
        <w:tc>
          <w:tcPr>
            <w:tcW w:w="565" w:type="dxa"/>
            <w:vAlign w:val="center"/>
          </w:tcPr>
          <w:p w14:paraId="6B0CA7B9" w14:textId="77777777" w:rsidR="00D35C19" w:rsidRPr="00F13E77" w:rsidRDefault="00D35C19" w:rsidP="00D75C93">
            <w:pPr>
              <w:jc w:val="center"/>
              <w:rPr>
                <w:rFonts w:asciiTheme="minorHAnsi" w:hAnsiTheme="minorHAnsi"/>
                <w:sz w:val="18"/>
                <w:szCs w:val="18"/>
              </w:rPr>
            </w:pPr>
            <w:r>
              <w:rPr>
                <w:rFonts w:asciiTheme="minorHAnsi" w:hAnsiTheme="minorHAnsi"/>
                <w:sz w:val="18"/>
                <w:szCs w:val="18"/>
              </w:rPr>
              <w:t>05</w:t>
            </w:r>
          </w:p>
        </w:tc>
        <w:tc>
          <w:tcPr>
            <w:tcW w:w="10465" w:type="dxa"/>
            <w:gridSpan w:val="2"/>
            <w:vAlign w:val="center"/>
          </w:tcPr>
          <w:p w14:paraId="5F8B46D0" w14:textId="77777777" w:rsidR="00D35C19" w:rsidRPr="00F13E77" w:rsidRDefault="00D35C19" w:rsidP="00D75C93">
            <w:pPr>
              <w:keepNext/>
              <w:rPr>
                <w:rFonts w:asciiTheme="minorHAnsi" w:hAnsiTheme="minorHAnsi"/>
                <w:sz w:val="18"/>
                <w:szCs w:val="18"/>
              </w:rPr>
            </w:pPr>
            <w:r>
              <w:rPr>
                <w:rFonts w:asciiTheme="minorHAnsi" w:hAnsiTheme="minorHAnsi"/>
                <w:sz w:val="18"/>
                <w:szCs w:val="18"/>
              </w:rPr>
              <w:t>Compliance Statement:</w:t>
            </w:r>
          </w:p>
        </w:tc>
      </w:tr>
    </w:tbl>
    <w:p w14:paraId="524534C2" w14:textId="5898A8AD" w:rsidR="00D35C19" w:rsidRDefault="00D35C19" w:rsidP="00804636">
      <w:pPr>
        <w:rPr>
          <w:rFonts w:asciiTheme="minorHAnsi" w:hAnsiTheme="minorHAnsi"/>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1"/>
        <w:gridCol w:w="4731"/>
        <w:gridCol w:w="5498"/>
      </w:tblGrid>
      <w:tr w:rsidR="00D35C19" w:rsidRPr="00F13E77" w14:paraId="677F8EDF" w14:textId="77777777" w:rsidTr="00A3475F">
        <w:trPr>
          <w:cantSplit/>
          <w:trHeight w:val="144"/>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4E7B33D0" w14:textId="77777777" w:rsidR="00D35C19" w:rsidRPr="00D35C19" w:rsidRDefault="00D35C19" w:rsidP="00D75C93">
            <w:pPr>
              <w:rPr>
                <w:rFonts w:asciiTheme="minorHAnsi" w:hAnsiTheme="minorHAnsi"/>
                <w:b/>
                <w:sz w:val="18"/>
                <w:szCs w:val="18"/>
              </w:rPr>
            </w:pPr>
            <w:r w:rsidRPr="00F13E77">
              <w:rPr>
                <w:rFonts w:asciiTheme="minorHAnsi" w:hAnsiTheme="minorHAnsi"/>
                <w:b/>
                <w:sz w:val="18"/>
                <w:szCs w:val="18"/>
              </w:rPr>
              <w:t>C. Two Return Ducts</w:t>
            </w:r>
          </w:p>
        </w:tc>
      </w:tr>
      <w:tr w:rsidR="00D35C19" w:rsidRPr="00F13E77" w14:paraId="340F22F7" w14:textId="77777777" w:rsidTr="00A3475F">
        <w:trPr>
          <w:cantSplit/>
          <w:trHeight w:val="144"/>
        </w:trPr>
        <w:tc>
          <w:tcPr>
            <w:tcW w:w="565" w:type="dxa"/>
            <w:vAlign w:val="center"/>
          </w:tcPr>
          <w:p w14:paraId="2398F8D3"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01</w:t>
            </w:r>
          </w:p>
        </w:tc>
        <w:tc>
          <w:tcPr>
            <w:tcW w:w="4830" w:type="dxa"/>
            <w:vAlign w:val="center"/>
          </w:tcPr>
          <w:p w14:paraId="3E8E7B23"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 xml:space="preserve">Minimum Return Duct1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7B16C84D" w14:textId="77777777" w:rsidR="00D35C19" w:rsidRPr="00F13E77" w:rsidRDefault="00D35C19" w:rsidP="00D75C93">
            <w:pPr>
              <w:keepNext/>
              <w:rPr>
                <w:rFonts w:asciiTheme="minorHAnsi" w:hAnsiTheme="minorHAnsi"/>
                <w:sz w:val="18"/>
                <w:szCs w:val="18"/>
              </w:rPr>
            </w:pPr>
          </w:p>
        </w:tc>
      </w:tr>
      <w:tr w:rsidR="00D35C19" w:rsidRPr="00F13E77" w14:paraId="10819888" w14:textId="77777777" w:rsidTr="00A3475F">
        <w:trPr>
          <w:cantSplit/>
          <w:trHeight w:val="144"/>
        </w:trPr>
        <w:tc>
          <w:tcPr>
            <w:tcW w:w="565" w:type="dxa"/>
            <w:vAlign w:val="center"/>
          </w:tcPr>
          <w:p w14:paraId="43BD3446"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4C8B3367"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 xml:space="preserve">Installed Return Duct1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133FC552" w14:textId="77777777" w:rsidR="00D35C19" w:rsidRPr="00F13E77" w:rsidRDefault="00D35C19" w:rsidP="00D75C93">
            <w:pPr>
              <w:keepNext/>
              <w:rPr>
                <w:rFonts w:asciiTheme="minorHAnsi" w:hAnsiTheme="minorHAnsi"/>
                <w:sz w:val="18"/>
                <w:szCs w:val="18"/>
              </w:rPr>
            </w:pPr>
          </w:p>
        </w:tc>
      </w:tr>
      <w:tr w:rsidR="00D35C19" w:rsidRPr="00F13E77" w14:paraId="10EA11D8" w14:textId="77777777" w:rsidTr="00A3475F">
        <w:trPr>
          <w:cantSplit/>
          <w:trHeight w:val="144"/>
        </w:trPr>
        <w:tc>
          <w:tcPr>
            <w:tcW w:w="565" w:type="dxa"/>
            <w:vAlign w:val="center"/>
          </w:tcPr>
          <w:p w14:paraId="56C566A8"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03</w:t>
            </w:r>
          </w:p>
        </w:tc>
        <w:tc>
          <w:tcPr>
            <w:tcW w:w="4830" w:type="dxa"/>
            <w:vAlign w:val="center"/>
          </w:tcPr>
          <w:p w14:paraId="6E001F48"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 xml:space="preserve">Minimum Return Duct2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15BD0EB6" w14:textId="77777777" w:rsidR="00D35C19" w:rsidRPr="00F13E77" w:rsidRDefault="00D35C19" w:rsidP="00D75C93">
            <w:pPr>
              <w:keepNext/>
              <w:rPr>
                <w:rFonts w:asciiTheme="minorHAnsi" w:hAnsiTheme="minorHAnsi"/>
                <w:sz w:val="18"/>
                <w:szCs w:val="18"/>
              </w:rPr>
            </w:pPr>
          </w:p>
        </w:tc>
      </w:tr>
      <w:tr w:rsidR="00D35C19" w:rsidRPr="00F13E77" w14:paraId="618D4ECE" w14:textId="77777777" w:rsidTr="00A3475F">
        <w:trPr>
          <w:cantSplit/>
          <w:trHeight w:val="144"/>
        </w:trPr>
        <w:tc>
          <w:tcPr>
            <w:tcW w:w="565" w:type="dxa"/>
            <w:vAlign w:val="center"/>
          </w:tcPr>
          <w:p w14:paraId="7EBB4802"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04</w:t>
            </w:r>
          </w:p>
        </w:tc>
        <w:tc>
          <w:tcPr>
            <w:tcW w:w="4830" w:type="dxa"/>
            <w:vAlign w:val="center"/>
          </w:tcPr>
          <w:p w14:paraId="71C66BEF"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 xml:space="preserve">Installed Return Duct2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6427AFBA" w14:textId="77777777" w:rsidR="00D35C19" w:rsidRPr="00F13E77" w:rsidRDefault="00D35C19" w:rsidP="00D75C93">
            <w:pPr>
              <w:keepNext/>
              <w:rPr>
                <w:rFonts w:asciiTheme="minorHAnsi" w:hAnsiTheme="minorHAnsi"/>
                <w:sz w:val="18"/>
                <w:szCs w:val="18"/>
              </w:rPr>
            </w:pPr>
          </w:p>
        </w:tc>
      </w:tr>
      <w:tr w:rsidR="00D35C19" w:rsidRPr="00F13E77" w14:paraId="0C28DB3B" w14:textId="77777777" w:rsidTr="00A3475F">
        <w:trPr>
          <w:cantSplit/>
          <w:trHeight w:val="144"/>
        </w:trPr>
        <w:tc>
          <w:tcPr>
            <w:tcW w:w="565" w:type="dxa"/>
            <w:vAlign w:val="center"/>
          </w:tcPr>
          <w:p w14:paraId="051525AF"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05</w:t>
            </w:r>
          </w:p>
        </w:tc>
        <w:tc>
          <w:tcPr>
            <w:tcW w:w="4830" w:type="dxa"/>
            <w:vAlign w:val="center"/>
          </w:tcPr>
          <w:p w14:paraId="17534CD2"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 xml:space="preserve">Minimum Total Return Filter Grille </w:t>
            </w:r>
            <w:r>
              <w:rPr>
                <w:rFonts w:asciiTheme="minorHAnsi" w:hAnsiTheme="minorHAnsi"/>
                <w:sz w:val="18"/>
                <w:szCs w:val="18"/>
              </w:rPr>
              <w:t>Nominal</w:t>
            </w:r>
            <w:r w:rsidRPr="00F13E77">
              <w:rPr>
                <w:rFonts w:asciiTheme="minorHAnsi" w:hAnsiTheme="minorHAnsi"/>
                <w:sz w:val="18"/>
                <w:szCs w:val="18"/>
              </w:rPr>
              <w:t xml:space="preserve"> 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71B6C823" w14:textId="77777777" w:rsidR="00D35C19" w:rsidRPr="00F13E77" w:rsidRDefault="00D35C19" w:rsidP="00D75C93">
            <w:pPr>
              <w:keepNext/>
              <w:rPr>
                <w:rFonts w:asciiTheme="minorHAnsi" w:hAnsiTheme="minorHAnsi"/>
                <w:sz w:val="18"/>
                <w:szCs w:val="18"/>
              </w:rPr>
            </w:pPr>
          </w:p>
        </w:tc>
      </w:tr>
      <w:tr w:rsidR="00D35C19" w:rsidRPr="00F13E77" w14:paraId="56CA7431" w14:textId="77777777" w:rsidTr="00A3475F">
        <w:trPr>
          <w:cantSplit/>
          <w:trHeight w:val="144"/>
        </w:trPr>
        <w:tc>
          <w:tcPr>
            <w:tcW w:w="565" w:type="dxa"/>
            <w:vAlign w:val="center"/>
          </w:tcPr>
          <w:p w14:paraId="166F2B4C" w14:textId="77777777" w:rsidR="00D35C19" w:rsidRPr="00F13E77" w:rsidRDefault="00D35C19" w:rsidP="00D75C93">
            <w:pPr>
              <w:jc w:val="center"/>
              <w:rPr>
                <w:rFonts w:asciiTheme="minorHAnsi" w:hAnsiTheme="minorHAnsi"/>
                <w:sz w:val="18"/>
                <w:szCs w:val="18"/>
              </w:rPr>
            </w:pPr>
            <w:r w:rsidRPr="00F13E77">
              <w:rPr>
                <w:rFonts w:asciiTheme="minorHAnsi" w:hAnsiTheme="minorHAnsi"/>
                <w:sz w:val="18"/>
                <w:szCs w:val="18"/>
              </w:rPr>
              <w:t>06</w:t>
            </w:r>
          </w:p>
        </w:tc>
        <w:tc>
          <w:tcPr>
            <w:tcW w:w="4830" w:type="dxa"/>
            <w:vAlign w:val="center"/>
          </w:tcPr>
          <w:p w14:paraId="41DCB350" w14:textId="77777777" w:rsidR="00D35C19" w:rsidRPr="00F13E77" w:rsidRDefault="00D35C19" w:rsidP="00D75C93">
            <w:pPr>
              <w:keepNext/>
              <w:rPr>
                <w:rFonts w:asciiTheme="minorHAnsi" w:hAnsiTheme="minorHAnsi"/>
                <w:sz w:val="18"/>
                <w:szCs w:val="18"/>
              </w:rPr>
            </w:pPr>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4AD7E073" w14:textId="77777777" w:rsidR="00D35C19" w:rsidRPr="00F13E77" w:rsidRDefault="00D35C19" w:rsidP="00D75C93">
            <w:pPr>
              <w:keepNext/>
              <w:rPr>
                <w:rFonts w:asciiTheme="minorHAnsi" w:hAnsiTheme="minorHAnsi"/>
                <w:sz w:val="18"/>
                <w:szCs w:val="18"/>
              </w:rPr>
            </w:pPr>
          </w:p>
        </w:tc>
      </w:tr>
      <w:tr w:rsidR="00D35C19" w:rsidRPr="00F13E77" w14:paraId="4E9503D5" w14:textId="77777777" w:rsidTr="00A3475F">
        <w:trPr>
          <w:cantSplit/>
          <w:trHeight w:val="144"/>
        </w:trPr>
        <w:tc>
          <w:tcPr>
            <w:tcW w:w="565" w:type="dxa"/>
            <w:vAlign w:val="center"/>
          </w:tcPr>
          <w:p w14:paraId="2FD86287" w14:textId="77777777" w:rsidR="00D35C19" w:rsidRPr="00F13E77" w:rsidRDefault="00D35C19" w:rsidP="00D75C93">
            <w:pPr>
              <w:jc w:val="center"/>
              <w:rPr>
                <w:rFonts w:asciiTheme="minorHAnsi" w:hAnsiTheme="minorHAnsi"/>
                <w:sz w:val="18"/>
                <w:szCs w:val="18"/>
              </w:rPr>
            </w:pPr>
            <w:r>
              <w:rPr>
                <w:rFonts w:asciiTheme="minorHAnsi" w:hAnsiTheme="minorHAnsi"/>
                <w:sz w:val="18"/>
                <w:szCs w:val="18"/>
              </w:rPr>
              <w:t>07</w:t>
            </w:r>
          </w:p>
        </w:tc>
        <w:tc>
          <w:tcPr>
            <w:tcW w:w="10465" w:type="dxa"/>
            <w:gridSpan w:val="2"/>
            <w:vAlign w:val="center"/>
          </w:tcPr>
          <w:p w14:paraId="1B48B002" w14:textId="77777777" w:rsidR="00D35C19" w:rsidRPr="00F13E77" w:rsidRDefault="00D35C19" w:rsidP="00D75C93">
            <w:pPr>
              <w:keepNext/>
              <w:rPr>
                <w:rFonts w:asciiTheme="minorHAnsi" w:hAnsiTheme="minorHAnsi"/>
                <w:sz w:val="18"/>
                <w:szCs w:val="18"/>
              </w:rPr>
            </w:pPr>
            <w:r>
              <w:rPr>
                <w:rFonts w:asciiTheme="minorHAnsi" w:hAnsiTheme="minorHAnsi"/>
                <w:sz w:val="18"/>
                <w:szCs w:val="18"/>
              </w:rPr>
              <w:t>Compliance Statement:</w:t>
            </w:r>
          </w:p>
        </w:tc>
      </w:tr>
    </w:tbl>
    <w:p w14:paraId="5B418605" w14:textId="77777777" w:rsidR="00804636" w:rsidRPr="00523F30" w:rsidRDefault="00804636" w:rsidP="0080463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9"/>
        <w:gridCol w:w="2726"/>
        <w:gridCol w:w="7505"/>
      </w:tblGrid>
      <w:tr w:rsidR="003835BA" w:rsidRPr="00270044" w14:paraId="5B418625" w14:textId="77777777" w:rsidTr="00A3475F">
        <w:trPr>
          <w:cantSplit/>
          <w:trHeight w:val="144"/>
        </w:trPr>
        <w:tc>
          <w:tcPr>
            <w:tcW w:w="11095" w:type="dxa"/>
            <w:gridSpan w:val="3"/>
            <w:tcBorders>
              <w:top w:val="single" w:sz="4" w:space="0" w:color="auto"/>
              <w:left w:val="single" w:sz="4" w:space="0" w:color="auto"/>
              <w:bottom w:val="single" w:sz="4" w:space="0" w:color="auto"/>
              <w:right w:val="single" w:sz="4" w:space="0" w:color="auto"/>
            </w:tcBorders>
            <w:vAlign w:val="center"/>
          </w:tcPr>
          <w:p w14:paraId="5B418624" w14:textId="77777777" w:rsidR="003835BA" w:rsidRPr="00523F30" w:rsidRDefault="003835BA" w:rsidP="00BA08B4">
            <w:pPr>
              <w:keepNext/>
              <w:rPr>
                <w:rFonts w:asciiTheme="minorHAnsi" w:hAnsiTheme="minorHAnsi"/>
                <w:b/>
                <w:sz w:val="18"/>
                <w:szCs w:val="18"/>
              </w:rPr>
            </w:pPr>
            <w:r w:rsidRPr="00523F30">
              <w:rPr>
                <w:rFonts w:asciiTheme="minorHAnsi" w:hAnsiTheme="minorHAnsi"/>
                <w:b/>
                <w:sz w:val="18"/>
                <w:szCs w:val="18"/>
              </w:rPr>
              <w:t xml:space="preserve">D. Additional Requirements </w:t>
            </w:r>
            <w:r w:rsidR="00BA08B4" w:rsidRPr="00523F30">
              <w:rPr>
                <w:rFonts w:asciiTheme="minorHAnsi" w:hAnsiTheme="minorHAnsi"/>
                <w:b/>
                <w:sz w:val="18"/>
                <w:szCs w:val="18"/>
              </w:rPr>
              <w:t>f</w:t>
            </w:r>
            <w:r w:rsidRPr="00523F30">
              <w:rPr>
                <w:rFonts w:asciiTheme="minorHAnsi" w:hAnsiTheme="minorHAnsi"/>
                <w:b/>
                <w:sz w:val="18"/>
                <w:szCs w:val="18"/>
              </w:rPr>
              <w:t>or Compliance</w:t>
            </w:r>
          </w:p>
        </w:tc>
      </w:tr>
      <w:tr w:rsidR="00D35C19" w:rsidRPr="00F13E77" w14:paraId="5B418628" w14:textId="77777777" w:rsidTr="00A3475F">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5B418626"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01</w:t>
            </w:r>
          </w:p>
        </w:tc>
        <w:tc>
          <w:tcPr>
            <w:tcW w:w="10530" w:type="dxa"/>
            <w:gridSpan w:val="2"/>
            <w:tcBorders>
              <w:top w:val="single" w:sz="4" w:space="0" w:color="auto"/>
              <w:left w:val="single" w:sz="4" w:space="0" w:color="auto"/>
              <w:bottom w:val="single" w:sz="4" w:space="0" w:color="auto"/>
              <w:right w:val="single" w:sz="4" w:space="0" w:color="auto"/>
            </w:tcBorders>
            <w:vAlign w:val="center"/>
          </w:tcPr>
          <w:p w14:paraId="5B418627" w14:textId="4B539F58" w:rsidR="00D35C19" w:rsidRPr="002922EE" w:rsidRDefault="00D35C19" w:rsidP="00D35C19">
            <w:pPr>
              <w:keepNext/>
              <w:rPr>
                <w:rFonts w:asciiTheme="minorHAnsi" w:hAnsiTheme="minorHAnsi"/>
                <w:sz w:val="18"/>
                <w:szCs w:val="18"/>
              </w:rPr>
            </w:pPr>
            <w:r>
              <w:rPr>
                <w:rFonts w:asciiTheme="minorHAnsi" w:hAnsiTheme="minorHAnsi"/>
                <w:sz w:val="18"/>
                <w:szCs w:val="18"/>
              </w:rPr>
              <w:t xml:space="preserve">Qualification for the Alternative to Section 150.0(m)13B and D requires that the ducted </w:t>
            </w:r>
            <w:r w:rsidRPr="00F13E77">
              <w:rPr>
                <w:rFonts w:asciiTheme="minorHAnsi" w:hAnsiTheme="minorHAnsi"/>
                <w:sz w:val="18"/>
                <w:szCs w:val="18"/>
              </w:rPr>
              <w:t xml:space="preserve">space conditioning system </w:t>
            </w:r>
            <w:r>
              <w:rPr>
                <w:rFonts w:asciiTheme="minorHAnsi" w:hAnsiTheme="minorHAnsi"/>
                <w:sz w:val="18"/>
                <w:szCs w:val="18"/>
              </w:rPr>
              <w:t>shall</w:t>
            </w:r>
            <w:r w:rsidRPr="00F13E77">
              <w:rPr>
                <w:rFonts w:asciiTheme="minorHAnsi" w:hAnsiTheme="minorHAnsi"/>
                <w:sz w:val="18"/>
                <w:szCs w:val="18"/>
              </w:rPr>
              <w:t xml:space="preserve"> not use zoning dampers</w:t>
            </w:r>
            <w:r>
              <w:rPr>
                <w:rFonts w:asciiTheme="minorHAnsi" w:hAnsiTheme="minorHAnsi"/>
                <w:sz w:val="18"/>
                <w:szCs w:val="18"/>
              </w:rPr>
              <w:t>.  Systems that use zoning dampers shall comply with the requirements of Section 150.0(m)13.</w:t>
            </w:r>
          </w:p>
        </w:tc>
      </w:tr>
      <w:tr w:rsidR="00D35C19" w:rsidRPr="00F13E77" w14:paraId="5B41862B" w14:textId="77777777" w:rsidTr="00A3475F">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5B418629"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02</w:t>
            </w:r>
          </w:p>
        </w:tc>
        <w:tc>
          <w:tcPr>
            <w:tcW w:w="10530" w:type="dxa"/>
            <w:gridSpan w:val="2"/>
            <w:tcBorders>
              <w:top w:val="single" w:sz="4" w:space="0" w:color="auto"/>
              <w:left w:val="single" w:sz="4" w:space="0" w:color="auto"/>
              <w:bottom w:val="single" w:sz="4" w:space="0" w:color="auto"/>
              <w:right w:val="single" w:sz="4" w:space="0" w:color="auto"/>
            </w:tcBorders>
            <w:vAlign w:val="center"/>
          </w:tcPr>
          <w:p w14:paraId="5B41862A" w14:textId="51BD217C" w:rsidR="00D35C19" w:rsidRPr="002922EE" w:rsidRDefault="00D35C19" w:rsidP="00D35C19">
            <w:pPr>
              <w:keepNext/>
              <w:rPr>
                <w:rFonts w:asciiTheme="minorHAnsi" w:hAnsiTheme="minorHAnsi"/>
                <w:sz w:val="18"/>
                <w:szCs w:val="18"/>
              </w:rPr>
            </w:pPr>
            <w:r w:rsidRPr="00F13E77">
              <w:rPr>
                <w:rFonts w:asciiTheme="minorHAnsi" w:hAnsiTheme="minorHAnsi"/>
                <w:sz w:val="18"/>
                <w:szCs w:val="18"/>
              </w:rPr>
              <w:t xml:space="preserve">The return duct length for each return air filter grille </w:t>
            </w:r>
            <w:r>
              <w:rPr>
                <w:rFonts w:asciiTheme="minorHAnsi" w:hAnsiTheme="minorHAnsi"/>
                <w:sz w:val="18"/>
                <w:szCs w:val="18"/>
              </w:rPr>
              <w:t>shall</w:t>
            </w:r>
            <w:r w:rsidRPr="00F13E77">
              <w:rPr>
                <w:rFonts w:asciiTheme="minorHAnsi" w:hAnsiTheme="minorHAnsi"/>
                <w:sz w:val="18"/>
                <w:szCs w:val="18"/>
              </w:rPr>
              <w:t xml:space="preserve"> not exceed 30 linear feet.</w:t>
            </w:r>
          </w:p>
        </w:tc>
      </w:tr>
      <w:tr w:rsidR="00D35C19" w:rsidRPr="00F13E77" w14:paraId="5B41862E" w14:textId="77777777" w:rsidTr="00A3475F">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5B41862C"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03</w:t>
            </w:r>
          </w:p>
        </w:tc>
        <w:tc>
          <w:tcPr>
            <w:tcW w:w="10530" w:type="dxa"/>
            <w:gridSpan w:val="2"/>
            <w:tcBorders>
              <w:top w:val="single" w:sz="4" w:space="0" w:color="auto"/>
              <w:left w:val="single" w:sz="4" w:space="0" w:color="auto"/>
              <w:bottom w:val="single" w:sz="4" w:space="0" w:color="auto"/>
              <w:right w:val="single" w:sz="4" w:space="0" w:color="auto"/>
            </w:tcBorders>
            <w:vAlign w:val="center"/>
          </w:tcPr>
          <w:p w14:paraId="5B41862D" w14:textId="5FBA70C1" w:rsidR="00D35C19" w:rsidRPr="002922EE" w:rsidRDefault="00D35C19" w:rsidP="00D35C19">
            <w:pPr>
              <w:keepNext/>
              <w:rPr>
                <w:rFonts w:asciiTheme="minorHAnsi" w:hAnsiTheme="minorHAnsi"/>
                <w:sz w:val="18"/>
                <w:szCs w:val="18"/>
              </w:rPr>
            </w:pPr>
            <w:r w:rsidRPr="00F13E77">
              <w:rPr>
                <w:rFonts w:asciiTheme="minorHAnsi" w:hAnsiTheme="minorHAnsi"/>
                <w:sz w:val="18"/>
                <w:szCs w:val="18"/>
              </w:rPr>
              <w:t>The return duct</w:t>
            </w:r>
            <w:r>
              <w:rPr>
                <w:rFonts w:asciiTheme="minorHAnsi" w:hAnsiTheme="minorHAnsi"/>
                <w:sz w:val="18"/>
                <w:szCs w:val="18"/>
              </w:rPr>
              <w:t>(s)</w:t>
            </w:r>
            <w:r w:rsidRPr="00F13E77">
              <w:rPr>
                <w:rFonts w:asciiTheme="minorHAnsi" w:hAnsiTheme="minorHAnsi"/>
                <w:sz w:val="18"/>
                <w:szCs w:val="18"/>
              </w:rPr>
              <w:t xml:space="preserve"> </w:t>
            </w:r>
            <w:r>
              <w:rPr>
                <w:rFonts w:asciiTheme="minorHAnsi" w:hAnsiTheme="minorHAnsi"/>
                <w:sz w:val="18"/>
                <w:szCs w:val="18"/>
              </w:rPr>
              <w:t>shall</w:t>
            </w:r>
            <w:r w:rsidRPr="00F13E77">
              <w:rPr>
                <w:rFonts w:asciiTheme="minorHAnsi" w:hAnsiTheme="minorHAnsi"/>
                <w:sz w:val="18"/>
                <w:szCs w:val="18"/>
              </w:rPr>
              <w:t xml:space="preserve"> not contain more than</w:t>
            </w:r>
            <w:r>
              <w:rPr>
                <w:rFonts w:asciiTheme="minorHAnsi" w:hAnsiTheme="minorHAnsi"/>
                <w:sz w:val="18"/>
                <w:szCs w:val="18"/>
              </w:rPr>
              <w:t xml:space="preserve"> a total of 180° of bend</w:t>
            </w:r>
            <w:r w:rsidRPr="00F13E77">
              <w:rPr>
                <w:rFonts w:asciiTheme="minorHAnsi" w:hAnsiTheme="minorHAnsi"/>
                <w:sz w:val="18"/>
                <w:szCs w:val="18"/>
              </w:rPr>
              <w:t>.</w:t>
            </w:r>
          </w:p>
        </w:tc>
      </w:tr>
      <w:tr w:rsidR="00D35C19" w:rsidRPr="00F13E77" w14:paraId="5B418631" w14:textId="77777777" w:rsidTr="00A3475F">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5B41862F"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04</w:t>
            </w:r>
          </w:p>
        </w:tc>
        <w:tc>
          <w:tcPr>
            <w:tcW w:w="10530" w:type="dxa"/>
            <w:gridSpan w:val="2"/>
            <w:tcBorders>
              <w:top w:val="single" w:sz="4" w:space="0" w:color="auto"/>
              <w:left w:val="single" w:sz="4" w:space="0" w:color="auto"/>
              <w:bottom w:val="single" w:sz="4" w:space="0" w:color="auto"/>
              <w:right w:val="single" w:sz="4" w:space="0" w:color="auto"/>
            </w:tcBorders>
            <w:vAlign w:val="center"/>
          </w:tcPr>
          <w:p w14:paraId="5B418630" w14:textId="0E848CBC" w:rsidR="00D35C19" w:rsidRPr="002922EE" w:rsidRDefault="00D35C19" w:rsidP="00D35C19">
            <w:pPr>
              <w:keepNext/>
              <w:rPr>
                <w:rFonts w:asciiTheme="minorHAnsi" w:hAnsiTheme="minorHAnsi"/>
                <w:sz w:val="18"/>
                <w:szCs w:val="18"/>
              </w:rPr>
            </w:pPr>
            <w:r w:rsidRPr="00F13E77">
              <w:rPr>
                <w:rFonts w:asciiTheme="minorHAnsi" w:hAnsiTheme="minorHAnsi"/>
                <w:sz w:val="18"/>
                <w:szCs w:val="18"/>
              </w:rPr>
              <w:t>If the return duct contains more than 90</w:t>
            </w:r>
            <w:r>
              <w:rPr>
                <w:rFonts w:asciiTheme="minorHAnsi" w:hAnsiTheme="minorHAnsi"/>
                <w:sz w:val="18"/>
                <w:szCs w:val="18"/>
              </w:rPr>
              <w:t>°</w:t>
            </w:r>
            <w:r w:rsidRPr="00F13E77">
              <w:rPr>
                <w:rFonts w:asciiTheme="minorHAnsi" w:hAnsiTheme="minorHAnsi"/>
                <w:sz w:val="18"/>
                <w:szCs w:val="18"/>
              </w:rPr>
              <w:t xml:space="preserve"> of bend, one of the bends </w:t>
            </w:r>
            <w:r>
              <w:rPr>
                <w:rFonts w:asciiTheme="minorHAnsi" w:hAnsiTheme="minorHAnsi"/>
                <w:sz w:val="18"/>
                <w:szCs w:val="18"/>
              </w:rPr>
              <w:t>shall</w:t>
            </w:r>
            <w:r w:rsidRPr="00F13E77">
              <w:rPr>
                <w:rFonts w:asciiTheme="minorHAnsi" w:hAnsiTheme="minorHAnsi"/>
                <w:sz w:val="18"/>
                <w:szCs w:val="18"/>
              </w:rPr>
              <w:t xml:space="preserve"> be a metal elbow.</w:t>
            </w:r>
          </w:p>
        </w:tc>
      </w:tr>
      <w:tr w:rsidR="00D35C19" w:rsidRPr="00F13E77" w14:paraId="5B418634" w14:textId="77777777" w:rsidTr="00A3475F">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5B418632" w14:textId="77777777" w:rsidR="00D35C19" w:rsidRPr="002922EE" w:rsidRDefault="00D35C19" w:rsidP="00D35C19">
            <w:pPr>
              <w:jc w:val="center"/>
              <w:rPr>
                <w:rFonts w:asciiTheme="minorHAnsi" w:hAnsiTheme="minorHAnsi"/>
                <w:sz w:val="18"/>
                <w:szCs w:val="18"/>
              </w:rPr>
            </w:pPr>
            <w:r w:rsidRPr="002922EE">
              <w:rPr>
                <w:rFonts w:asciiTheme="minorHAnsi" w:hAnsiTheme="minorHAnsi"/>
                <w:sz w:val="18"/>
                <w:szCs w:val="18"/>
              </w:rPr>
              <w:t>05</w:t>
            </w:r>
          </w:p>
        </w:tc>
        <w:tc>
          <w:tcPr>
            <w:tcW w:w="10530" w:type="dxa"/>
            <w:gridSpan w:val="2"/>
            <w:tcBorders>
              <w:top w:val="single" w:sz="4" w:space="0" w:color="auto"/>
              <w:left w:val="single" w:sz="4" w:space="0" w:color="auto"/>
              <w:bottom w:val="single" w:sz="4" w:space="0" w:color="auto"/>
              <w:right w:val="single" w:sz="4" w:space="0" w:color="auto"/>
            </w:tcBorders>
            <w:vAlign w:val="center"/>
          </w:tcPr>
          <w:p w14:paraId="5B418633" w14:textId="2DA56702" w:rsidR="00D35C19" w:rsidRPr="002922EE" w:rsidRDefault="00D35C19" w:rsidP="00D35C19">
            <w:pPr>
              <w:keepNext/>
              <w:rPr>
                <w:rFonts w:asciiTheme="minorHAnsi" w:hAnsiTheme="minorHAnsi"/>
                <w:sz w:val="18"/>
                <w:szCs w:val="18"/>
              </w:rPr>
            </w:pPr>
            <w:r w:rsidRPr="005B7081">
              <w:rPr>
                <w:rFonts w:asciiTheme="minorHAnsi" w:hAnsiTheme="minorHAnsi"/>
                <w:sz w:val="18"/>
                <w:szCs w:val="18"/>
              </w:rPr>
              <w:t>Return grille devices shall be labeled in accordance with the requirements in section 150.0(m)12</w:t>
            </w:r>
            <w:r>
              <w:rPr>
                <w:rFonts w:asciiTheme="minorHAnsi" w:hAnsiTheme="minorHAnsi"/>
                <w:sz w:val="18"/>
                <w:szCs w:val="18"/>
              </w:rPr>
              <w:t>Biv</w:t>
            </w:r>
            <w:r w:rsidRPr="005B7081">
              <w:rPr>
                <w:rFonts w:asciiTheme="minorHAnsi" w:hAnsiTheme="minorHAnsi"/>
                <w:sz w:val="18"/>
                <w:szCs w:val="18"/>
              </w:rPr>
              <w:t xml:space="preserve"> to disclose the gri</w:t>
            </w:r>
            <w:r>
              <w:rPr>
                <w:rFonts w:asciiTheme="minorHAnsi" w:hAnsiTheme="minorHAnsi"/>
                <w:sz w:val="18"/>
                <w:szCs w:val="18"/>
              </w:rPr>
              <w:t xml:space="preserve">lle's design airflow rate and a </w:t>
            </w:r>
            <w:r w:rsidRPr="005B7081">
              <w:rPr>
                <w:rFonts w:asciiTheme="minorHAnsi" w:hAnsiTheme="minorHAnsi"/>
                <w:sz w:val="18"/>
                <w:szCs w:val="18"/>
              </w:rPr>
              <w:t xml:space="preserve">maximum allowable clean-filter pressure drop of </w:t>
            </w:r>
            <w:r w:rsidRPr="004A71EA">
              <w:rPr>
                <w:rFonts w:asciiTheme="minorHAnsi" w:hAnsiTheme="minorHAnsi"/>
                <w:sz w:val="18"/>
                <w:szCs w:val="18"/>
              </w:rPr>
              <w:t>25 Pa (</w:t>
            </w:r>
            <w:r>
              <w:rPr>
                <w:rFonts w:asciiTheme="minorHAnsi" w:hAnsiTheme="minorHAnsi"/>
                <w:sz w:val="18"/>
                <w:szCs w:val="18"/>
              </w:rPr>
              <w:t>0.1</w:t>
            </w:r>
            <w:r w:rsidRPr="004A71EA">
              <w:rPr>
                <w:rFonts w:asciiTheme="minorHAnsi" w:hAnsiTheme="minorHAnsi"/>
                <w:sz w:val="18"/>
                <w:szCs w:val="18"/>
              </w:rPr>
              <w:t xml:space="preserve"> inches water) for</w:t>
            </w:r>
            <w:r w:rsidRPr="005B7081">
              <w:rPr>
                <w:rFonts w:asciiTheme="minorHAnsi" w:hAnsiTheme="minorHAnsi"/>
                <w:sz w:val="18"/>
                <w:szCs w:val="18"/>
              </w:rPr>
              <w:t xml:space="preserve"> the air filter</w:t>
            </w:r>
            <w:r>
              <w:rPr>
                <w:rFonts w:asciiTheme="minorHAnsi" w:hAnsiTheme="minorHAnsi"/>
                <w:sz w:val="18"/>
                <w:szCs w:val="18"/>
              </w:rPr>
              <w:t xml:space="preserve"> when tested using ASHRAE Standard 52.2, or</w:t>
            </w:r>
            <w:r w:rsidRPr="005B7081">
              <w:rPr>
                <w:rFonts w:asciiTheme="minorHAnsi" w:hAnsiTheme="minorHAnsi"/>
                <w:sz w:val="18"/>
                <w:szCs w:val="18"/>
              </w:rPr>
              <w:t xml:space="preserve"> </w:t>
            </w:r>
            <w:r>
              <w:rPr>
                <w:rFonts w:asciiTheme="minorHAnsi" w:hAnsiTheme="minorHAnsi"/>
                <w:sz w:val="18"/>
                <w:szCs w:val="18"/>
              </w:rPr>
              <w:t xml:space="preserve">as rated in accordance with </w:t>
            </w:r>
            <w:r w:rsidRPr="005B7081">
              <w:rPr>
                <w:rFonts w:asciiTheme="minorHAnsi" w:hAnsiTheme="minorHAnsi"/>
                <w:sz w:val="18"/>
                <w:szCs w:val="18"/>
              </w:rPr>
              <w:t>AHRI Standard 680 for the</w:t>
            </w:r>
            <w:r>
              <w:rPr>
                <w:rFonts w:asciiTheme="minorHAnsi" w:hAnsiTheme="minorHAnsi"/>
                <w:sz w:val="18"/>
                <w:szCs w:val="18"/>
              </w:rPr>
              <w:t xml:space="preserve"> </w:t>
            </w:r>
            <w:r w:rsidRPr="005B7081">
              <w:rPr>
                <w:rFonts w:asciiTheme="minorHAnsi" w:hAnsiTheme="minorHAnsi"/>
                <w:sz w:val="18"/>
                <w:szCs w:val="18"/>
              </w:rPr>
              <w:t>design airflow rate for the return grille.</w:t>
            </w:r>
          </w:p>
        </w:tc>
      </w:tr>
      <w:tr w:rsidR="00D75C93" w:rsidRPr="00F13E77" w14:paraId="3CE22B7E" w14:textId="77777777" w:rsidTr="00A3475F">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7344A131" w14:textId="475E32E3" w:rsidR="00D75C93" w:rsidRPr="002922EE" w:rsidRDefault="00D75C93" w:rsidP="00D35C19">
            <w:pPr>
              <w:jc w:val="center"/>
              <w:rPr>
                <w:rFonts w:asciiTheme="minorHAnsi" w:hAnsiTheme="minorHAnsi"/>
                <w:sz w:val="18"/>
                <w:szCs w:val="18"/>
              </w:rPr>
            </w:pPr>
            <w:r w:rsidRPr="002922EE">
              <w:rPr>
                <w:rFonts w:asciiTheme="minorHAnsi" w:hAnsiTheme="minorHAnsi"/>
                <w:sz w:val="18"/>
                <w:szCs w:val="18"/>
              </w:rPr>
              <w:t>06</w:t>
            </w:r>
          </w:p>
        </w:tc>
        <w:tc>
          <w:tcPr>
            <w:tcW w:w="2794" w:type="dxa"/>
            <w:tcBorders>
              <w:top w:val="single" w:sz="4" w:space="0" w:color="auto"/>
              <w:left w:val="single" w:sz="4" w:space="0" w:color="auto"/>
              <w:bottom w:val="single" w:sz="4" w:space="0" w:color="auto"/>
              <w:right w:val="single" w:sz="4" w:space="0" w:color="auto"/>
            </w:tcBorders>
            <w:vAlign w:val="center"/>
          </w:tcPr>
          <w:p w14:paraId="6E3B8DF0" w14:textId="220E9D00" w:rsidR="00D75C93" w:rsidRPr="005B7081" w:rsidRDefault="00D75C93" w:rsidP="00D35C19">
            <w:pPr>
              <w:keepNext/>
              <w:rPr>
                <w:rFonts w:asciiTheme="minorHAnsi" w:hAnsiTheme="minorHAnsi"/>
                <w:sz w:val="18"/>
                <w:szCs w:val="18"/>
              </w:rPr>
            </w:pPr>
            <w:r>
              <w:rPr>
                <w:rFonts w:ascii="Calibri" w:hAnsi="Calibri"/>
                <w:sz w:val="18"/>
                <w:szCs w:val="18"/>
              </w:rPr>
              <w:t>Verification Status:</w:t>
            </w:r>
          </w:p>
        </w:tc>
        <w:tc>
          <w:tcPr>
            <w:tcW w:w="7736" w:type="dxa"/>
            <w:tcBorders>
              <w:top w:val="single" w:sz="4" w:space="0" w:color="auto"/>
              <w:left w:val="single" w:sz="4" w:space="0" w:color="auto"/>
              <w:bottom w:val="single" w:sz="4" w:space="0" w:color="auto"/>
              <w:right w:val="single" w:sz="4" w:space="0" w:color="auto"/>
            </w:tcBorders>
            <w:vAlign w:val="center"/>
          </w:tcPr>
          <w:p w14:paraId="317CC2E5" w14:textId="77777777" w:rsidR="00D75C93" w:rsidRPr="00CC67D9" w:rsidRDefault="00D75C93" w:rsidP="00D75C93">
            <w:pPr>
              <w:pStyle w:val="ListParagraph"/>
              <w:keepNext/>
              <w:numPr>
                <w:ilvl w:val="0"/>
                <w:numId w:val="26"/>
              </w:numPr>
              <w:tabs>
                <w:tab w:val="left" w:pos="356"/>
              </w:tabs>
              <w:contextualSpacing w:val="0"/>
              <w:rPr>
                <w:rFonts w:ascii="Calibri" w:hAnsi="Calibri"/>
                <w:sz w:val="18"/>
                <w:szCs w:val="18"/>
              </w:rPr>
            </w:pPr>
            <w:r w:rsidRPr="00CC67D9">
              <w:rPr>
                <w:rFonts w:ascii="Calibri" w:hAnsi="Calibri"/>
                <w:sz w:val="18"/>
                <w:szCs w:val="18"/>
                <w:u w:val="single"/>
              </w:rPr>
              <w:t>Pass</w:t>
            </w:r>
            <w:r w:rsidRPr="00CC67D9">
              <w:rPr>
                <w:rFonts w:ascii="Calibri" w:hAnsi="Calibri"/>
                <w:sz w:val="18"/>
                <w:szCs w:val="18"/>
              </w:rPr>
              <w:t xml:space="preserve"> - all applicable requirements are met; or</w:t>
            </w:r>
          </w:p>
          <w:p w14:paraId="1A4DABA0" w14:textId="05DF2936" w:rsidR="00D75C93" w:rsidRDefault="00D75C93" w:rsidP="00D75C93">
            <w:pPr>
              <w:pStyle w:val="ListParagraph"/>
              <w:keepNext/>
              <w:numPr>
                <w:ilvl w:val="0"/>
                <w:numId w:val="26"/>
              </w:numPr>
              <w:tabs>
                <w:tab w:val="left" w:pos="356"/>
              </w:tabs>
              <w:contextualSpacing w:val="0"/>
              <w:rPr>
                <w:rFonts w:ascii="Calibri" w:hAnsi="Calibri"/>
                <w:sz w:val="18"/>
                <w:szCs w:val="18"/>
              </w:rPr>
            </w:pPr>
            <w:r w:rsidRPr="00CC67D9">
              <w:rPr>
                <w:rFonts w:ascii="Calibri" w:hAnsi="Calibri"/>
                <w:sz w:val="18"/>
                <w:szCs w:val="18"/>
                <w:u w:val="single"/>
              </w:rPr>
              <w:t>Fail</w:t>
            </w:r>
            <w:r w:rsidRPr="00CC67D9">
              <w:rPr>
                <w:rFonts w:ascii="Calibri" w:hAnsi="Calibri"/>
                <w:sz w:val="18"/>
                <w:szCs w:val="18"/>
              </w:rPr>
              <w:t xml:space="preserve"> - one or more applicable requirements are not met. Enter reason for failure in corrections notes field below; or</w:t>
            </w:r>
          </w:p>
          <w:p w14:paraId="2AE8B7DC" w14:textId="0E71B5B6" w:rsidR="00D75C93" w:rsidRPr="005B7081" w:rsidRDefault="00D75C93" w:rsidP="009F4B2C">
            <w:pPr>
              <w:pStyle w:val="ListParagraph"/>
              <w:keepNext/>
              <w:numPr>
                <w:ilvl w:val="0"/>
                <w:numId w:val="26"/>
              </w:numPr>
              <w:tabs>
                <w:tab w:val="left" w:pos="356"/>
              </w:tabs>
              <w:contextualSpacing w:val="0"/>
              <w:rPr>
                <w:rFonts w:asciiTheme="minorHAnsi" w:hAnsiTheme="minorHAnsi"/>
                <w:sz w:val="18"/>
                <w:szCs w:val="18"/>
              </w:rPr>
            </w:pPr>
            <w:r w:rsidRPr="00CF00F5">
              <w:rPr>
                <w:rFonts w:ascii="Calibri" w:hAnsi="Calibri"/>
                <w:sz w:val="18"/>
                <w:szCs w:val="18"/>
                <w:u w:val="single"/>
              </w:rPr>
              <w:t>All N/A</w:t>
            </w:r>
            <w:r w:rsidRPr="00CF00F5">
              <w:rPr>
                <w:rFonts w:ascii="Calibri" w:hAnsi="Calibri"/>
                <w:sz w:val="18"/>
                <w:szCs w:val="18"/>
              </w:rPr>
              <w:t xml:space="preserve"> - This entire table is not applicable</w:t>
            </w:r>
          </w:p>
        </w:tc>
      </w:tr>
      <w:tr w:rsidR="00D75C93" w:rsidRPr="00F13E77" w14:paraId="1F589F74" w14:textId="77777777" w:rsidTr="00A3475F">
        <w:trPr>
          <w:cantSplit/>
          <w:trHeight w:val="144"/>
        </w:trPr>
        <w:tc>
          <w:tcPr>
            <w:tcW w:w="565" w:type="dxa"/>
            <w:tcBorders>
              <w:top w:val="single" w:sz="4" w:space="0" w:color="auto"/>
              <w:left w:val="single" w:sz="4" w:space="0" w:color="auto"/>
              <w:bottom w:val="single" w:sz="4" w:space="0" w:color="auto"/>
              <w:right w:val="single" w:sz="4" w:space="0" w:color="auto"/>
            </w:tcBorders>
            <w:vAlign w:val="center"/>
          </w:tcPr>
          <w:p w14:paraId="7A5CDBBD" w14:textId="0F2DEC50" w:rsidR="00D75C93" w:rsidRPr="002922EE" w:rsidRDefault="00D75C93" w:rsidP="00D35C19">
            <w:pPr>
              <w:jc w:val="center"/>
              <w:rPr>
                <w:rFonts w:asciiTheme="minorHAnsi" w:hAnsiTheme="minorHAnsi"/>
                <w:sz w:val="18"/>
                <w:szCs w:val="18"/>
              </w:rPr>
            </w:pPr>
            <w:r w:rsidRPr="002922EE">
              <w:rPr>
                <w:rFonts w:asciiTheme="minorHAnsi" w:hAnsiTheme="minorHAnsi"/>
                <w:sz w:val="18"/>
                <w:szCs w:val="18"/>
              </w:rPr>
              <w:t>07</w:t>
            </w:r>
          </w:p>
        </w:tc>
        <w:tc>
          <w:tcPr>
            <w:tcW w:w="10530" w:type="dxa"/>
            <w:gridSpan w:val="2"/>
            <w:tcBorders>
              <w:top w:val="single" w:sz="4" w:space="0" w:color="auto"/>
              <w:left w:val="single" w:sz="4" w:space="0" w:color="auto"/>
              <w:bottom w:val="single" w:sz="4" w:space="0" w:color="auto"/>
              <w:right w:val="single" w:sz="4" w:space="0" w:color="auto"/>
            </w:tcBorders>
            <w:vAlign w:val="center"/>
          </w:tcPr>
          <w:p w14:paraId="5766D726" w14:textId="756E594F" w:rsidR="00D75C93" w:rsidRPr="005B7081" w:rsidRDefault="00D75C93" w:rsidP="00D35C19">
            <w:pPr>
              <w:keepNext/>
              <w:rPr>
                <w:rFonts w:asciiTheme="minorHAnsi" w:hAnsiTheme="minorHAnsi"/>
                <w:sz w:val="18"/>
                <w:szCs w:val="18"/>
              </w:rPr>
            </w:pPr>
            <w:r>
              <w:rPr>
                <w:rFonts w:ascii="Calibri" w:hAnsi="Calibri"/>
                <w:sz w:val="18"/>
                <w:szCs w:val="18"/>
              </w:rPr>
              <w:t>Correction Notes:</w:t>
            </w:r>
          </w:p>
        </w:tc>
      </w:tr>
      <w:tr w:rsidR="00D75C93" w:rsidRPr="00F13E77" w14:paraId="4721A7D2" w14:textId="77777777" w:rsidTr="00A3475F">
        <w:trPr>
          <w:cantSplit/>
          <w:trHeight w:val="144"/>
        </w:trPr>
        <w:tc>
          <w:tcPr>
            <w:tcW w:w="11095" w:type="dxa"/>
            <w:gridSpan w:val="3"/>
            <w:tcBorders>
              <w:top w:val="single" w:sz="4" w:space="0" w:color="auto"/>
              <w:left w:val="single" w:sz="4" w:space="0" w:color="auto"/>
              <w:bottom w:val="single" w:sz="4" w:space="0" w:color="auto"/>
              <w:right w:val="single" w:sz="4" w:space="0" w:color="auto"/>
            </w:tcBorders>
            <w:vAlign w:val="center"/>
          </w:tcPr>
          <w:p w14:paraId="07905536" w14:textId="6CCF23C3" w:rsidR="00D75C93" w:rsidRPr="005B7081" w:rsidRDefault="00D75C93" w:rsidP="00D35C19">
            <w:pPr>
              <w:keepNext/>
              <w:rPr>
                <w:rFonts w:asciiTheme="minorHAnsi" w:hAnsiTheme="minorHAns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5B41863F" w14:textId="77777777" w:rsidR="004C3380" w:rsidRDefault="004C3380" w:rsidP="00804636">
      <w:pPr>
        <w:rPr>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
        <w:gridCol w:w="5757"/>
        <w:gridCol w:w="4503"/>
      </w:tblGrid>
      <w:tr w:rsidR="00610510" w:rsidRPr="00966F61" w14:paraId="5B418642" w14:textId="77777777" w:rsidTr="009F4B2C">
        <w:trPr>
          <w:trHeight w:val="206"/>
        </w:trPr>
        <w:tc>
          <w:tcPr>
            <w:tcW w:w="10976" w:type="dxa"/>
            <w:gridSpan w:val="3"/>
            <w:tcBorders>
              <w:top w:val="single" w:sz="4" w:space="0" w:color="auto"/>
              <w:left w:val="single" w:sz="4" w:space="0" w:color="auto"/>
              <w:bottom w:val="single" w:sz="4" w:space="0" w:color="auto"/>
              <w:right w:val="single" w:sz="4" w:space="0" w:color="auto"/>
            </w:tcBorders>
            <w:vAlign w:val="center"/>
          </w:tcPr>
          <w:p w14:paraId="5B418640" w14:textId="096A9CA2" w:rsidR="00610510" w:rsidRPr="002358C3" w:rsidRDefault="00610510" w:rsidP="006105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2358C3">
              <w:rPr>
                <w:rFonts w:asciiTheme="minorHAnsi" w:hAnsiTheme="minorHAnsi"/>
                <w:b/>
                <w:sz w:val="18"/>
                <w:szCs w:val="18"/>
              </w:rPr>
              <w:t xml:space="preserve">E. Hole for the placement of a Static Pressure Probe (HSPP), and Permanently installed Static Pressure Probe (PSPP) in the </w:t>
            </w:r>
            <w:r w:rsidR="005F153D">
              <w:rPr>
                <w:rFonts w:asciiTheme="minorHAnsi" w:hAnsiTheme="minorHAnsi"/>
                <w:b/>
                <w:sz w:val="18"/>
                <w:szCs w:val="18"/>
              </w:rPr>
              <w:t>S</w:t>
            </w:r>
            <w:r w:rsidRPr="002358C3">
              <w:rPr>
                <w:rFonts w:asciiTheme="minorHAnsi" w:hAnsiTheme="minorHAnsi"/>
                <w:b/>
                <w:sz w:val="18"/>
                <w:szCs w:val="18"/>
              </w:rPr>
              <w:t xml:space="preserve">upply </w:t>
            </w:r>
            <w:r w:rsidR="005F153D">
              <w:rPr>
                <w:rFonts w:asciiTheme="minorHAnsi" w:hAnsiTheme="minorHAnsi"/>
                <w:b/>
                <w:sz w:val="18"/>
                <w:szCs w:val="18"/>
              </w:rPr>
              <w:t>P</w:t>
            </w:r>
            <w:r w:rsidRPr="002358C3">
              <w:rPr>
                <w:rFonts w:asciiTheme="minorHAnsi" w:hAnsiTheme="minorHAnsi"/>
                <w:b/>
                <w:sz w:val="18"/>
                <w:szCs w:val="18"/>
              </w:rPr>
              <w:t>lenum</w:t>
            </w:r>
          </w:p>
          <w:p w14:paraId="5B418641" w14:textId="77777777" w:rsidR="00610510" w:rsidRPr="00966F61" w:rsidRDefault="00610510" w:rsidP="006105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rPr>
                <w:rFonts w:asciiTheme="minorHAnsi" w:hAnsiTheme="minorHAnsi"/>
                <w:sz w:val="18"/>
                <w:szCs w:val="18"/>
              </w:rPr>
            </w:pPr>
            <w:r w:rsidRPr="0020623D">
              <w:rPr>
                <w:rFonts w:asciiTheme="minorHAnsi" w:hAnsiTheme="minorHAnsi"/>
                <w:sz w:val="18"/>
                <w:szCs w:val="18"/>
              </w:rPr>
              <w:t xml:space="preserve">Procedures for installing HSPP or PSPP are specified in RA3.3.1.1.  </w:t>
            </w:r>
          </w:p>
        </w:tc>
      </w:tr>
      <w:tr w:rsidR="00610510" w:rsidRPr="00966F61" w14:paraId="5B418646" w14:textId="77777777" w:rsidTr="009F4B2C">
        <w:tblPrEx>
          <w:tblCellMar>
            <w:left w:w="115" w:type="dxa"/>
            <w:right w:w="115" w:type="dxa"/>
          </w:tblCellMar>
        </w:tblPrEx>
        <w:trPr>
          <w:trHeight w:val="432"/>
        </w:trPr>
        <w:tc>
          <w:tcPr>
            <w:tcW w:w="536" w:type="dxa"/>
            <w:vAlign w:val="center"/>
          </w:tcPr>
          <w:p w14:paraId="5B418643" w14:textId="77777777" w:rsidR="00610510" w:rsidRPr="00966F61" w:rsidRDefault="00610510" w:rsidP="006105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850" w:type="dxa"/>
            <w:vAlign w:val="center"/>
          </w:tcPr>
          <w:p w14:paraId="5B418644" w14:textId="268E6D5C" w:rsidR="00610510" w:rsidRPr="00966F61" w:rsidRDefault="00610510" w:rsidP="00523F30">
            <w:pPr>
              <w:rPr>
                <w:rFonts w:asciiTheme="minorHAnsi" w:hAnsiTheme="minorHAnsi"/>
                <w:sz w:val="18"/>
                <w:szCs w:val="18"/>
              </w:rPr>
            </w:pPr>
            <w:r w:rsidRPr="003F7313">
              <w:rPr>
                <w:rFonts w:asciiTheme="minorHAnsi" w:hAnsiTheme="minorHAnsi"/>
                <w:sz w:val="18"/>
                <w:szCs w:val="18"/>
              </w:rPr>
              <w:t xml:space="preserve">Method </w:t>
            </w:r>
            <w:r w:rsidR="00523F30">
              <w:rPr>
                <w:rFonts w:asciiTheme="minorHAnsi" w:hAnsiTheme="minorHAnsi"/>
                <w:sz w:val="18"/>
                <w:szCs w:val="18"/>
              </w:rPr>
              <w:t>U</w:t>
            </w:r>
            <w:r w:rsidRPr="003F7313">
              <w:rPr>
                <w:rFonts w:asciiTheme="minorHAnsi" w:hAnsiTheme="minorHAnsi"/>
                <w:sz w:val="18"/>
                <w:szCs w:val="18"/>
              </w:rPr>
              <w:t xml:space="preserve">sed to </w:t>
            </w:r>
            <w:r w:rsidR="00523F30">
              <w:rPr>
                <w:rFonts w:asciiTheme="minorHAnsi" w:hAnsiTheme="minorHAnsi"/>
                <w:sz w:val="18"/>
                <w:szCs w:val="18"/>
              </w:rPr>
              <w:t>D</w:t>
            </w:r>
            <w:r w:rsidRPr="003F7313">
              <w:rPr>
                <w:rFonts w:asciiTheme="minorHAnsi" w:hAnsiTheme="minorHAnsi"/>
                <w:sz w:val="18"/>
                <w:szCs w:val="18"/>
              </w:rPr>
              <w:t xml:space="preserve">emonstrate </w:t>
            </w:r>
            <w:r w:rsidR="00523F30">
              <w:rPr>
                <w:rFonts w:asciiTheme="minorHAnsi" w:hAnsiTheme="minorHAnsi"/>
                <w:sz w:val="18"/>
                <w:szCs w:val="18"/>
              </w:rPr>
              <w:t>C</w:t>
            </w:r>
            <w:r w:rsidRPr="003F7313">
              <w:rPr>
                <w:rFonts w:asciiTheme="minorHAnsi" w:hAnsiTheme="minorHAnsi"/>
                <w:sz w:val="18"/>
                <w:szCs w:val="18"/>
              </w:rPr>
              <w:t xml:space="preserve">ompliance with the HSPP/PSPP </w:t>
            </w:r>
            <w:r w:rsidR="00523F30">
              <w:rPr>
                <w:rFonts w:asciiTheme="minorHAnsi" w:hAnsiTheme="minorHAnsi"/>
                <w:sz w:val="18"/>
                <w:szCs w:val="18"/>
              </w:rPr>
              <w:t>R</w:t>
            </w:r>
            <w:r w:rsidRPr="003F7313">
              <w:rPr>
                <w:rFonts w:asciiTheme="minorHAnsi" w:hAnsiTheme="minorHAnsi"/>
                <w:sz w:val="18"/>
                <w:szCs w:val="18"/>
              </w:rPr>
              <w:t>equirement</w:t>
            </w:r>
          </w:p>
        </w:tc>
        <w:tc>
          <w:tcPr>
            <w:tcW w:w="4590" w:type="dxa"/>
            <w:vAlign w:val="center"/>
          </w:tcPr>
          <w:p w14:paraId="5B418645" w14:textId="77777777" w:rsidR="00610510" w:rsidRPr="00966F61" w:rsidRDefault="00610510" w:rsidP="00610510">
            <w:pPr>
              <w:pStyle w:val="ListParagraph"/>
              <w:keepNext/>
              <w:ind w:left="0"/>
              <w:rPr>
                <w:rFonts w:asciiTheme="minorHAnsi" w:hAnsiTheme="minorHAnsi"/>
                <w:sz w:val="18"/>
                <w:szCs w:val="18"/>
              </w:rPr>
            </w:pPr>
          </w:p>
        </w:tc>
      </w:tr>
    </w:tbl>
    <w:p w14:paraId="5B418647" w14:textId="77777777" w:rsidR="004C3380" w:rsidRDefault="004C3380" w:rsidP="00804636">
      <w:pPr>
        <w:rPr>
          <w:sz w:val="18"/>
          <w:szCs w:val="18"/>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
        <w:gridCol w:w="556"/>
        <w:gridCol w:w="10203"/>
      </w:tblGrid>
      <w:tr w:rsidR="003835BA" w:rsidRPr="00984B67" w14:paraId="5B41864A" w14:textId="77777777" w:rsidTr="00A3475F">
        <w:trPr>
          <w:cantSplit/>
          <w:trHeight w:val="144"/>
        </w:trPr>
        <w:tc>
          <w:tcPr>
            <w:tcW w:w="11006" w:type="dxa"/>
            <w:gridSpan w:val="3"/>
            <w:tcBorders>
              <w:top w:val="single" w:sz="4" w:space="0" w:color="auto"/>
              <w:left w:val="single" w:sz="4" w:space="0" w:color="auto"/>
              <w:bottom w:val="single" w:sz="4" w:space="0" w:color="auto"/>
              <w:right w:val="single" w:sz="4" w:space="0" w:color="auto"/>
            </w:tcBorders>
            <w:vAlign w:val="center"/>
          </w:tcPr>
          <w:p w14:paraId="5B418648" w14:textId="77777777" w:rsidR="003835BA" w:rsidRPr="003835BA" w:rsidRDefault="00610510" w:rsidP="003835BA">
            <w:pPr>
              <w:keepNext/>
              <w:rPr>
                <w:rFonts w:asciiTheme="minorHAnsi" w:hAnsiTheme="minorHAnsi"/>
                <w:b/>
                <w:sz w:val="18"/>
                <w:szCs w:val="18"/>
              </w:rPr>
            </w:pPr>
            <w:r>
              <w:rPr>
                <w:rFonts w:asciiTheme="minorHAnsi" w:hAnsiTheme="minorHAnsi"/>
                <w:b/>
                <w:sz w:val="18"/>
                <w:szCs w:val="18"/>
              </w:rPr>
              <w:t>F</w:t>
            </w:r>
            <w:r w:rsidR="003835BA" w:rsidRPr="003835BA">
              <w:rPr>
                <w:rFonts w:asciiTheme="minorHAnsi" w:hAnsiTheme="minorHAnsi"/>
                <w:b/>
                <w:sz w:val="18"/>
                <w:szCs w:val="18"/>
              </w:rPr>
              <w:t>. Determination of HERS Verification Compliance</w:t>
            </w:r>
          </w:p>
          <w:p w14:paraId="5B418649" w14:textId="77777777" w:rsidR="003835BA" w:rsidRPr="002358C3" w:rsidRDefault="003835BA" w:rsidP="003835BA">
            <w:pPr>
              <w:keepNext/>
              <w:rPr>
                <w:rFonts w:asciiTheme="minorHAnsi" w:hAnsiTheme="minorHAnsi"/>
                <w:sz w:val="18"/>
                <w:szCs w:val="18"/>
              </w:rPr>
            </w:pPr>
            <w:r w:rsidRPr="002358C3">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835BA" w:rsidRPr="00984B67" w14:paraId="5B41864D" w14:textId="77777777" w:rsidTr="00A3475F">
        <w:tblPrEx>
          <w:tblCellMar>
            <w:left w:w="108" w:type="dxa"/>
            <w:right w:w="108" w:type="dxa"/>
          </w:tblCellMar>
        </w:tblPrEx>
        <w:trPr>
          <w:gridBefore w:val="1"/>
          <w:wBefore w:w="7" w:type="dxa"/>
          <w:cantSplit/>
          <w:trHeight w:val="144"/>
        </w:trPr>
        <w:tc>
          <w:tcPr>
            <w:tcW w:w="558" w:type="dxa"/>
            <w:vAlign w:val="center"/>
          </w:tcPr>
          <w:p w14:paraId="5B41864B" w14:textId="77777777" w:rsidR="003835BA" w:rsidRPr="00984B67" w:rsidDel="00C76C40" w:rsidRDefault="003835BA" w:rsidP="003835BA">
            <w:pPr>
              <w:keepNext/>
              <w:jc w:val="center"/>
              <w:rPr>
                <w:rFonts w:ascii="Calibri" w:hAnsi="Calibri"/>
                <w:sz w:val="18"/>
                <w:szCs w:val="18"/>
              </w:rPr>
            </w:pPr>
            <w:r w:rsidRPr="00984B67">
              <w:rPr>
                <w:rFonts w:ascii="Calibri" w:hAnsi="Calibri"/>
                <w:sz w:val="18"/>
                <w:szCs w:val="18"/>
              </w:rPr>
              <w:t>01</w:t>
            </w:r>
          </w:p>
        </w:tc>
        <w:tc>
          <w:tcPr>
            <w:tcW w:w="10441" w:type="dxa"/>
            <w:vAlign w:val="center"/>
          </w:tcPr>
          <w:p w14:paraId="5B41864C" w14:textId="77777777" w:rsidR="003835BA" w:rsidRPr="00984B67" w:rsidRDefault="003835BA" w:rsidP="003835BA">
            <w:pPr>
              <w:keepNext/>
              <w:rPr>
                <w:rFonts w:ascii="Calibri" w:hAnsi="Calibri"/>
                <w:sz w:val="18"/>
                <w:szCs w:val="18"/>
              </w:rPr>
            </w:pPr>
          </w:p>
        </w:tc>
      </w:tr>
    </w:tbl>
    <w:p w14:paraId="5B41864E" w14:textId="5787362C" w:rsidR="00844330" w:rsidRDefault="00844330" w:rsidP="00804636">
      <w:pPr>
        <w:rPr>
          <w:sz w:val="18"/>
          <w:szCs w:val="18"/>
        </w:rPr>
      </w:pPr>
    </w:p>
    <w:p w14:paraId="7936264C" w14:textId="77777777" w:rsidR="00844330" w:rsidRDefault="00844330">
      <w:pPr>
        <w:rPr>
          <w:sz w:val="18"/>
          <w:szCs w:val="18"/>
        </w:rPr>
      </w:pPr>
      <w:r>
        <w:rPr>
          <w:sz w:val="18"/>
          <w:szCs w:val="18"/>
        </w:rPr>
        <w:br w:type="page"/>
      </w:r>
    </w:p>
    <w:tbl>
      <w:tblPr>
        <w:tblStyle w:val="TableGrid"/>
        <w:tblW w:w="0" w:type="auto"/>
        <w:tblLook w:val="04A0" w:firstRow="1" w:lastRow="0" w:firstColumn="1" w:lastColumn="0" w:noHBand="0" w:noVBand="1"/>
      </w:tblPr>
      <w:tblGrid>
        <w:gridCol w:w="5396"/>
        <w:gridCol w:w="5394"/>
      </w:tblGrid>
      <w:tr w:rsidR="00BE085C" w14:paraId="0239F592" w14:textId="77777777" w:rsidTr="00804C1D">
        <w:tc>
          <w:tcPr>
            <w:tcW w:w="11016" w:type="dxa"/>
            <w:gridSpan w:val="2"/>
          </w:tcPr>
          <w:p w14:paraId="06E10999" w14:textId="77777777" w:rsidR="00BE085C" w:rsidRPr="000A7545" w:rsidRDefault="00BE085C" w:rsidP="00804C1D">
            <w:pPr>
              <w:rPr>
                <w:rFonts w:asciiTheme="minorHAnsi" w:hAnsiTheme="minorHAnsi" w:cstheme="minorHAnsi"/>
                <w:b/>
                <w:sz w:val="18"/>
                <w:szCs w:val="18"/>
              </w:rPr>
            </w:pPr>
            <w:r w:rsidRPr="000A7545">
              <w:rPr>
                <w:rFonts w:asciiTheme="minorHAnsi" w:hAnsiTheme="minorHAnsi" w:cstheme="minorHAnsi"/>
                <w:b/>
                <w:sz w:val="18"/>
                <w:szCs w:val="18"/>
              </w:rPr>
              <w:lastRenderedPageBreak/>
              <w:t>G. Additional Return Ducts (Not Used for Compliance)</w:t>
            </w:r>
          </w:p>
        </w:tc>
      </w:tr>
      <w:tr w:rsidR="00BE085C" w14:paraId="1A1C62DD" w14:textId="77777777" w:rsidTr="00804C1D">
        <w:tc>
          <w:tcPr>
            <w:tcW w:w="5508" w:type="dxa"/>
          </w:tcPr>
          <w:p w14:paraId="048EA45B" w14:textId="77777777" w:rsidR="00BE085C" w:rsidRPr="000A7545" w:rsidRDefault="00BE085C" w:rsidP="00804C1D">
            <w:pPr>
              <w:jc w:val="center"/>
              <w:rPr>
                <w:rFonts w:asciiTheme="minorHAnsi" w:hAnsiTheme="minorHAnsi" w:cstheme="minorHAnsi"/>
                <w:sz w:val="18"/>
                <w:szCs w:val="18"/>
              </w:rPr>
            </w:pPr>
            <w:r>
              <w:rPr>
                <w:rFonts w:asciiTheme="minorHAnsi" w:hAnsiTheme="minorHAnsi" w:cstheme="minorHAnsi"/>
                <w:sz w:val="18"/>
                <w:szCs w:val="18"/>
              </w:rPr>
              <w:t>01</w:t>
            </w:r>
          </w:p>
        </w:tc>
        <w:tc>
          <w:tcPr>
            <w:tcW w:w="5508" w:type="dxa"/>
          </w:tcPr>
          <w:p w14:paraId="6F43E105" w14:textId="77777777" w:rsidR="00BE085C" w:rsidRPr="000A7545" w:rsidRDefault="00BE085C" w:rsidP="00804C1D">
            <w:pPr>
              <w:jc w:val="center"/>
              <w:rPr>
                <w:rFonts w:asciiTheme="minorHAnsi" w:hAnsiTheme="minorHAnsi" w:cstheme="minorHAnsi"/>
                <w:sz w:val="18"/>
                <w:szCs w:val="18"/>
              </w:rPr>
            </w:pPr>
            <w:r>
              <w:rPr>
                <w:rFonts w:asciiTheme="minorHAnsi" w:hAnsiTheme="minorHAnsi" w:cstheme="minorHAnsi"/>
                <w:sz w:val="18"/>
                <w:szCs w:val="18"/>
              </w:rPr>
              <w:t>02</w:t>
            </w:r>
          </w:p>
        </w:tc>
      </w:tr>
      <w:tr w:rsidR="00BE085C" w14:paraId="4240BDE6" w14:textId="77777777" w:rsidTr="00804C1D">
        <w:tc>
          <w:tcPr>
            <w:tcW w:w="5508" w:type="dxa"/>
          </w:tcPr>
          <w:p w14:paraId="4E096BC3" w14:textId="47B1FF89" w:rsidR="00BE085C" w:rsidRDefault="00BE085C" w:rsidP="00804C1D">
            <w:pPr>
              <w:jc w:val="center"/>
              <w:rPr>
                <w:rFonts w:asciiTheme="minorHAnsi" w:hAnsiTheme="minorHAnsi" w:cstheme="minorHAnsi"/>
                <w:sz w:val="18"/>
                <w:szCs w:val="18"/>
              </w:rPr>
            </w:pPr>
            <w:r>
              <w:rPr>
                <w:rFonts w:asciiTheme="minorHAnsi" w:hAnsiTheme="minorHAnsi" w:cstheme="minorHAnsi"/>
                <w:sz w:val="18"/>
                <w:szCs w:val="18"/>
              </w:rPr>
              <w:t xml:space="preserve">Installed Return Duct </w:t>
            </w:r>
            <w:r w:rsidR="0087473B">
              <w:rPr>
                <w:rFonts w:asciiTheme="minorHAnsi" w:hAnsiTheme="minorHAnsi" w:cstheme="minorHAnsi"/>
                <w:sz w:val="18"/>
                <w:szCs w:val="18"/>
              </w:rPr>
              <w:t xml:space="preserve">Nominal </w:t>
            </w:r>
            <w:r>
              <w:rPr>
                <w:rFonts w:asciiTheme="minorHAnsi" w:hAnsiTheme="minorHAnsi" w:cstheme="minorHAnsi"/>
                <w:sz w:val="18"/>
                <w:szCs w:val="18"/>
              </w:rPr>
              <w:t>Diameter</w:t>
            </w:r>
          </w:p>
          <w:p w14:paraId="5A77E983" w14:textId="77777777" w:rsidR="00BE085C" w:rsidRPr="000A7545" w:rsidRDefault="00BE085C" w:rsidP="00804C1D">
            <w:pPr>
              <w:jc w:val="center"/>
              <w:rPr>
                <w:rFonts w:asciiTheme="minorHAnsi" w:hAnsiTheme="minorHAnsi" w:cstheme="minorHAnsi"/>
                <w:sz w:val="18"/>
                <w:szCs w:val="18"/>
              </w:rPr>
            </w:pPr>
            <w:r>
              <w:rPr>
                <w:rFonts w:asciiTheme="minorHAnsi" w:hAnsiTheme="minorHAnsi" w:cstheme="minorHAnsi"/>
                <w:sz w:val="18"/>
                <w:szCs w:val="18"/>
              </w:rPr>
              <w:t>(inches)</w:t>
            </w:r>
          </w:p>
        </w:tc>
        <w:tc>
          <w:tcPr>
            <w:tcW w:w="5508" w:type="dxa"/>
          </w:tcPr>
          <w:p w14:paraId="45461FFB" w14:textId="3D6D8713" w:rsidR="00BE085C" w:rsidRDefault="00BE085C" w:rsidP="00804C1D">
            <w:pPr>
              <w:jc w:val="center"/>
              <w:rPr>
                <w:rFonts w:asciiTheme="minorHAnsi" w:hAnsiTheme="minorHAnsi" w:cstheme="minorHAnsi"/>
                <w:sz w:val="18"/>
                <w:szCs w:val="18"/>
              </w:rPr>
            </w:pPr>
            <w:r>
              <w:rPr>
                <w:rFonts w:asciiTheme="minorHAnsi" w:hAnsiTheme="minorHAnsi" w:cstheme="minorHAnsi"/>
                <w:sz w:val="18"/>
                <w:szCs w:val="18"/>
              </w:rPr>
              <w:t xml:space="preserve">Installed Total Return Filter Grille </w:t>
            </w:r>
            <w:r w:rsidR="0087473B">
              <w:rPr>
                <w:rFonts w:asciiTheme="minorHAnsi" w:hAnsiTheme="minorHAnsi" w:cstheme="minorHAnsi"/>
                <w:sz w:val="18"/>
                <w:szCs w:val="18"/>
              </w:rPr>
              <w:t>Nominal</w:t>
            </w:r>
            <w:r>
              <w:rPr>
                <w:rFonts w:asciiTheme="minorHAnsi" w:hAnsiTheme="minorHAnsi" w:cstheme="minorHAnsi"/>
                <w:sz w:val="18"/>
                <w:szCs w:val="18"/>
              </w:rPr>
              <w:t xml:space="preserve"> Area</w:t>
            </w:r>
          </w:p>
          <w:p w14:paraId="2E45AE69" w14:textId="77777777" w:rsidR="00BE085C" w:rsidRPr="00A84B1B" w:rsidRDefault="00BE085C" w:rsidP="00804C1D">
            <w:pPr>
              <w:jc w:val="center"/>
              <w:rPr>
                <w:rFonts w:cstheme="minorHAnsi"/>
                <w:sz w:val="18"/>
                <w:szCs w:val="18"/>
              </w:rPr>
            </w:pPr>
            <w:r>
              <w:rPr>
                <w:rFonts w:asciiTheme="minorHAnsi" w:hAnsiTheme="minorHAnsi" w:cstheme="minorHAnsi"/>
                <w:sz w:val="18"/>
                <w:szCs w:val="18"/>
              </w:rPr>
              <w:t>(inch</w:t>
            </w:r>
            <w:r>
              <w:rPr>
                <w:rFonts w:asciiTheme="minorHAnsi" w:hAnsiTheme="minorHAnsi" w:cstheme="minorHAnsi"/>
                <w:sz w:val="18"/>
                <w:szCs w:val="18"/>
                <w:vertAlign w:val="superscript"/>
              </w:rPr>
              <w:t>2</w:t>
            </w:r>
            <w:r>
              <w:rPr>
                <w:rFonts w:cstheme="minorHAnsi"/>
                <w:sz w:val="18"/>
                <w:szCs w:val="18"/>
              </w:rPr>
              <w:t>)</w:t>
            </w:r>
          </w:p>
        </w:tc>
      </w:tr>
      <w:tr w:rsidR="00BE085C" w14:paraId="45773167" w14:textId="77777777" w:rsidTr="00804C1D">
        <w:tc>
          <w:tcPr>
            <w:tcW w:w="5508" w:type="dxa"/>
          </w:tcPr>
          <w:p w14:paraId="48C1EC88" w14:textId="77777777" w:rsidR="00BE085C" w:rsidRPr="000A7545" w:rsidRDefault="00BE085C" w:rsidP="00804C1D">
            <w:pPr>
              <w:rPr>
                <w:rFonts w:asciiTheme="minorHAnsi" w:hAnsiTheme="minorHAnsi" w:cstheme="minorHAnsi"/>
                <w:sz w:val="18"/>
                <w:szCs w:val="18"/>
              </w:rPr>
            </w:pPr>
          </w:p>
        </w:tc>
        <w:tc>
          <w:tcPr>
            <w:tcW w:w="5508" w:type="dxa"/>
          </w:tcPr>
          <w:p w14:paraId="529BFE4A" w14:textId="77777777" w:rsidR="00BE085C" w:rsidRPr="000A7545" w:rsidRDefault="00BE085C" w:rsidP="00804C1D">
            <w:pPr>
              <w:rPr>
                <w:rFonts w:asciiTheme="minorHAnsi" w:hAnsiTheme="minorHAnsi" w:cstheme="minorHAnsi"/>
                <w:sz w:val="18"/>
                <w:szCs w:val="18"/>
              </w:rPr>
            </w:pPr>
          </w:p>
        </w:tc>
      </w:tr>
      <w:tr w:rsidR="00BE085C" w14:paraId="309296D1" w14:textId="77777777" w:rsidTr="00804C1D">
        <w:tc>
          <w:tcPr>
            <w:tcW w:w="5508" w:type="dxa"/>
          </w:tcPr>
          <w:p w14:paraId="08AF1211" w14:textId="77777777" w:rsidR="00BE085C" w:rsidRPr="000A7545" w:rsidRDefault="00BE085C" w:rsidP="00804C1D">
            <w:pPr>
              <w:rPr>
                <w:rFonts w:asciiTheme="minorHAnsi" w:hAnsiTheme="minorHAnsi" w:cstheme="minorHAnsi"/>
                <w:sz w:val="18"/>
                <w:szCs w:val="18"/>
              </w:rPr>
            </w:pPr>
          </w:p>
        </w:tc>
        <w:tc>
          <w:tcPr>
            <w:tcW w:w="5508" w:type="dxa"/>
          </w:tcPr>
          <w:p w14:paraId="3F54BAE4" w14:textId="77777777" w:rsidR="00BE085C" w:rsidRPr="000A7545" w:rsidRDefault="00BE085C" w:rsidP="00804C1D">
            <w:pPr>
              <w:rPr>
                <w:rFonts w:asciiTheme="minorHAnsi" w:hAnsiTheme="minorHAnsi" w:cstheme="minorHAnsi"/>
                <w:sz w:val="18"/>
                <w:szCs w:val="18"/>
              </w:rPr>
            </w:pPr>
          </w:p>
        </w:tc>
      </w:tr>
    </w:tbl>
    <w:p w14:paraId="5B41864F" w14:textId="77777777" w:rsidR="00610510" w:rsidRDefault="00610510" w:rsidP="00804636">
      <w:pPr>
        <w:rPr>
          <w:sz w:val="18"/>
          <w:szCs w:val="18"/>
        </w:rPr>
      </w:pPr>
    </w:p>
    <w:p w14:paraId="5B418650" w14:textId="77777777" w:rsidR="00610510" w:rsidRDefault="00610510" w:rsidP="00804636">
      <w:pPr>
        <w:rPr>
          <w:sz w:val="18"/>
          <w:szCs w:val="18"/>
        </w:rPr>
      </w:pPr>
    </w:p>
    <w:p w14:paraId="5B418651" w14:textId="77777777" w:rsidR="00204D79" w:rsidRDefault="00204D79">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7D719D" w:rsidRPr="009351D2" w14:paraId="5B418653" w14:textId="77777777" w:rsidTr="00070C58">
        <w:trPr>
          <w:trHeight w:val="288"/>
        </w:trPr>
        <w:tc>
          <w:tcPr>
            <w:tcW w:w="10950" w:type="dxa"/>
            <w:gridSpan w:val="4"/>
            <w:vAlign w:val="center"/>
          </w:tcPr>
          <w:p w14:paraId="5B418652" w14:textId="77777777" w:rsidR="007D719D" w:rsidRPr="009351D2"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7D719D" w:rsidRPr="00E136A4" w14:paraId="5B418655" w14:textId="77777777" w:rsidTr="00270044">
        <w:trPr>
          <w:trHeight w:val="260"/>
        </w:trPr>
        <w:tc>
          <w:tcPr>
            <w:tcW w:w="10950" w:type="dxa"/>
            <w:gridSpan w:val="4"/>
            <w:vAlign w:val="center"/>
          </w:tcPr>
          <w:p w14:paraId="5B418654" w14:textId="77777777" w:rsidR="007D719D" w:rsidRPr="00E136A4" w:rsidRDefault="007D719D" w:rsidP="00270044">
            <w:pPr>
              <w:numPr>
                <w:ilvl w:val="0"/>
                <w:numId w:val="6"/>
              </w:numPr>
              <w:ind w:left="271" w:hanging="288"/>
              <w:rPr>
                <w:rFonts w:asciiTheme="minorHAnsi" w:hAnsiTheme="minorHAnsi"/>
                <w:sz w:val="18"/>
                <w:szCs w:val="18"/>
              </w:rPr>
            </w:pPr>
            <w:r>
              <w:rPr>
                <w:rFonts w:asciiTheme="minorHAnsi" w:hAnsiTheme="minorHAnsi"/>
                <w:sz w:val="18"/>
                <w:szCs w:val="18"/>
              </w:rPr>
              <w:t xml:space="preserve">I </w:t>
            </w:r>
            <w:r w:rsidRPr="00E136A4">
              <w:rPr>
                <w:rFonts w:asciiTheme="minorHAnsi" w:hAnsiTheme="minorHAnsi"/>
                <w:sz w:val="18"/>
                <w:szCs w:val="18"/>
              </w:rPr>
              <w:t xml:space="preserve">certify that this Certificate of </w:t>
            </w:r>
            <w:r>
              <w:rPr>
                <w:rFonts w:asciiTheme="minorHAnsi" w:hAnsiTheme="minorHAnsi"/>
                <w:sz w:val="18"/>
                <w:szCs w:val="18"/>
              </w:rPr>
              <w:t xml:space="preserve">Verification </w:t>
            </w:r>
            <w:r w:rsidRPr="00E136A4">
              <w:rPr>
                <w:rFonts w:asciiTheme="minorHAnsi" w:hAnsiTheme="minorHAnsi"/>
                <w:sz w:val="18"/>
                <w:szCs w:val="18"/>
              </w:rPr>
              <w:t>documentation is accurate and complete.</w:t>
            </w:r>
          </w:p>
        </w:tc>
      </w:tr>
      <w:tr w:rsidR="007D719D" w:rsidRPr="0047600B" w14:paraId="5B418658" w14:textId="77777777" w:rsidTr="00070C58">
        <w:trPr>
          <w:trHeight w:val="360"/>
        </w:trPr>
        <w:tc>
          <w:tcPr>
            <w:tcW w:w="5434" w:type="dxa"/>
          </w:tcPr>
          <w:p w14:paraId="5B418656" w14:textId="77777777" w:rsidR="007D719D" w:rsidRPr="0047600B" w:rsidRDefault="007D719D" w:rsidP="00070C58">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Name:</w:t>
            </w:r>
          </w:p>
        </w:tc>
        <w:tc>
          <w:tcPr>
            <w:tcW w:w="5516" w:type="dxa"/>
            <w:gridSpan w:val="3"/>
          </w:tcPr>
          <w:p w14:paraId="5B418657" w14:textId="77777777" w:rsidR="007D719D" w:rsidRPr="0047600B" w:rsidRDefault="007D719D" w:rsidP="00070C58">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Signature:</w:t>
            </w:r>
          </w:p>
        </w:tc>
      </w:tr>
      <w:tr w:rsidR="007D719D" w:rsidRPr="0047600B" w14:paraId="5B41865B" w14:textId="77777777" w:rsidTr="00070C58">
        <w:trPr>
          <w:trHeight w:val="360"/>
        </w:trPr>
        <w:tc>
          <w:tcPr>
            <w:tcW w:w="5434" w:type="dxa"/>
          </w:tcPr>
          <w:p w14:paraId="5B418659" w14:textId="77777777" w:rsidR="007D719D" w:rsidRPr="0047600B" w:rsidRDefault="007D719D" w:rsidP="00070C58">
            <w:pPr>
              <w:rPr>
                <w:rFonts w:asciiTheme="minorHAnsi" w:hAnsiTheme="minorHAnsi"/>
                <w:sz w:val="14"/>
                <w:szCs w:val="14"/>
              </w:rPr>
            </w:pPr>
            <w:r>
              <w:rPr>
                <w:rFonts w:asciiTheme="minorHAnsi" w:hAnsiTheme="minorHAnsi"/>
                <w:sz w:val="14"/>
                <w:szCs w:val="14"/>
              </w:rPr>
              <w:t>Company</w:t>
            </w:r>
            <w:r w:rsidRPr="0047600B">
              <w:rPr>
                <w:rFonts w:asciiTheme="minorHAnsi" w:hAnsiTheme="minorHAnsi"/>
                <w:sz w:val="14"/>
                <w:szCs w:val="14"/>
              </w:rPr>
              <w:t>:</w:t>
            </w:r>
          </w:p>
        </w:tc>
        <w:tc>
          <w:tcPr>
            <w:tcW w:w="5516" w:type="dxa"/>
            <w:gridSpan w:val="3"/>
          </w:tcPr>
          <w:p w14:paraId="5B41865A"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Date</w:t>
            </w:r>
            <w:r>
              <w:rPr>
                <w:rFonts w:asciiTheme="minorHAnsi" w:hAnsiTheme="minorHAnsi"/>
                <w:sz w:val="14"/>
                <w:szCs w:val="14"/>
              </w:rPr>
              <w:t xml:space="preserve"> Signed</w:t>
            </w:r>
            <w:r w:rsidRPr="0047600B">
              <w:rPr>
                <w:rFonts w:asciiTheme="minorHAnsi" w:hAnsiTheme="minorHAnsi"/>
                <w:sz w:val="14"/>
                <w:szCs w:val="14"/>
              </w:rPr>
              <w:t>:</w:t>
            </w:r>
          </w:p>
        </w:tc>
      </w:tr>
      <w:tr w:rsidR="007D719D" w:rsidRPr="0047600B" w14:paraId="5B41865E" w14:textId="77777777" w:rsidTr="00070C58">
        <w:trPr>
          <w:trHeight w:val="360"/>
        </w:trPr>
        <w:tc>
          <w:tcPr>
            <w:tcW w:w="5434" w:type="dxa"/>
          </w:tcPr>
          <w:p w14:paraId="5B41865C"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Address:</w:t>
            </w:r>
          </w:p>
        </w:tc>
        <w:tc>
          <w:tcPr>
            <w:tcW w:w="5516" w:type="dxa"/>
            <w:gridSpan w:val="3"/>
          </w:tcPr>
          <w:p w14:paraId="5B41865D" w14:textId="77777777" w:rsidR="007D719D" w:rsidRPr="0047600B" w:rsidRDefault="007D719D" w:rsidP="00070C58">
            <w:pPr>
              <w:rPr>
                <w:rFonts w:asciiTheme="minorHAnsi" w:hAnsiTheme="minorHAnsi"/>
                <w:sz w:val="14"/>
                <w:szCs w:val="14"/>
              </w:rPr>
            </w:pPr>
            <w:r>
              <w:rPr>
                <w:rFonts w:asciiTheme="minorHAnsi" w:hAnsiTheme="minorHAnsi"/>
                <w:sz w:val="14"/>
                <w:szCs w:val="14"/>
              </w:rPr>
              <w:t>CEA/HERS Certification Information (if a</w:t>
            </w:r>
            <w:r w:rsidRPr="0047600B">
              <w:rPr>
                <w:rFonts w:asciiTheme="minorHAnsi" w:hAnsiTheme="minorHAnsi"/>
                <w:sz w:val="14"/>
                <w:szCs w:val="14"/>
              </w:rPr>
              <w:t>pplicable</w:t>
            </w:r>
            <w:r>
              <w:rPr>
                <w:rFonts w:asciiTheme="minorHAnsi" w:hAnsiTheme="minorHAnsi"/>
                <w:sz w:val="14"/>
                <w:szCs w:val="14"/>
              </w:rPr>
              <w:t>)</w:t>
            </w:r>
            <w:r w:rsidRPr="0047600B">
              <w:rPr>
                <w:rFonts w:asciiTheme="minorHAnsi" w:hAnsiTheme="minorHAnsi"/>
                <w:sz w:val="14"/>
                <w:szCs w:val="14"/>
              </w:rPr>
              <w:t>:</w:t>
            </w:r>
          </w:p>
        </w:tc>
      </w:tr>
      <w:tr w:rsidR="007D719D" w:rsidRPr="0047600B" w14:paraId="5B418661" w14:textId="77777777" w:rsidTr="00070C58">
        <w:trPr>
          <w:trHeight w:val="360"/>
        </w:trPr>
        <w:tc>
          <w:tcPr>
            <w:tcW w:w="5434" w:type="dxa"/>
          </w:tcPr>
          <w:p w14:paraId="5B41865F"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City/State/Zip:</w:t>
            </w:r>
          </w:p>
        </w:tc>
        <w:tc>
          <w:tcPr>
            <w:tcW w:w="5516" w:type="dxa"/>
            <w:gridSpan w:val="3"/>
          </w:tcPr>
          <w:p w14:paraId="5B418660"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Phone:</w:t>
            </w:r>
          </w:p>
        </w:tc>
      </w:tr>
      <w:tr w:rsidR="007D719D" w14:paraId="5B418663" w14:textId="77777777" w:rsidTr="00070C58">
        <w:tblPrEx>
          <w:tblCellMar>
            <w:left w:w="115" w:type="dxa"/>
            <w:right w:w="115" w:type="dxa"/>
          </w:tblCellMar>
        </w:tblPrEx>
        <w:trPr>
          <w:trHeight w:val="296"/>
        </w:trPr>
        <w:tc>
          <w:tcPr>
            <w:tcW w:w="10950" w:type="dxa"/>
            <w:gridSpan w:val="4"/>
            <w:vAlign w:val="center"/>
          </w:tcPr>
          <w:p w14:paraId="5B418662" w14:textId="77777777" w:rsidR="007D719D"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7D719D" w:rsidRPr="00BA699E" w14:paraId="5B41866A" w14:textId="77777777" w:rsidTr="00070C58">
        <w:tblPrEx>
          <w:tblCellMar>
            <w:left w:w="115" w:type="dxa"/>
            <w:right w:w="115" w:type="dxa"/>
          </w:tblCellMar>
        </w:tblPrEx>
        <w:trPr>
          <w:trHeight w:val="504"/>
        </w:trPr>
        <w:tc>
          <w:tcPr>
            <w:tcW w:w="10950" w:type="dxa"/>
            <w:gridSpan w:val="4"/>
            <w:shd w:val="clear" w:color="auto" w:fill="auto"/>
          </w:tcPr>
          <w:p w14:paraId="5B418664" w14:textId="77777777" w:rsidR="007D719D" w:rsidRPr="00B706BB" w:rsidRDefault="007D719D" w:rsidP="00270044">
            <w:pPr>
              <w:pStyle w:val="p2"/>
              <w:keepNext/>
              <w:tabs>
                <w:tab w:val="clear" w:pos="357"/>
              </w:tabs>
              <w:spacing w:line="240" w:lineRule="auto"/>
              <w:ind w:left="0" w:right="90" w:firstLine="0"/>
              <w:rPr>
                <w:rFonts w:asciiTheme="minorHAnsi" w:hAnsiTheme="minorHAnsi"/>
                <w:sz w:val="18"/>
                <w:szCs w:val="18"/>
              </w:rPr>
            </w:pPr>
            <w:r w:rsidRPr="00B706BB">
              <w:rPr>
                <w:rFonts w:asciiTheme="minorHAnsi" w:hAnsiTheme="minorHAnsi"/>
                <w:sz w:val="18"/>
                <w:szCs w:val="18"/>
              </w:rPr>
              <w:t xml:space="preserve">I certify the following under penalty of perjury, under the laws of the State of California: </w:t>
            </w:r>
          </w:p>
          <w:p w14:paraId="5B418665" w14:textId="77777777" w:rsidR="007D719D" w:rsidRPr="00B706BB"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8E6C57">
              <w:rPr>
                <w:rFonts w:asciiTheme="minorHAnsi" w:hAnsiTheme="minorHAnsi"/>
                <w:sz w:val="18"/>
                <w:szCs w:val="18"/>
              </w:rPr>
              <w:t xml:space="preserve">information provided on this </w:t>
            </w:r>
            <w:r>
              <w:rPr>
                <w:rFonts w:asciiTheme="minorHAnsi" w:hAnsiTheme="minorHAnsi"/>
                <w:sz w:val="18"/>
                <w:szCs w:val="18"/>
              </w:rPr>
              <w:t>Certificate of Verification</w:t>
            </w:r>
            <w:r w:rsidRPr="008E6C57">
              <w:rPr>
                <w:rFonts w:asciiTheme="minorHAnsi" w:hAnsiTheme="minorHAnsi"/>
                <w:sz w:val="18"/>
                <w:szCs w:val="18"/>
              </w:rPr>
              <w:t xml:space="preserve"> is true and correct.</w:t>
            </w:r>
          </w:p>
          <w:p w14:paraId="5B418666" w14:textId="77777777" w:rsidR="007D719D" w:rsidRPr="00907289"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Pr>
                <w:rFonts w:asciiTheme="minorHAnsi" w:hAnsiTheme="minorHAnsi"/>
                <w:sz w:val="18"/>
                <w:szCs w:val="18"/>
              </w:rPr>
              <w:t>I am the certified HERS R</w:t>
            </w:r>
            <w:r w:rsidRPr="00907289">
              <w:rPr>
                <w:rFonts w:asciiTheme="minorHAnsi" w:hAnsiTheme="minorHAnsi"/>
                <w:sz w:val="18"/>
                <w:szCs w:val="18"/>
              </w:rPr>
              <w:t xml:space="preserve">ater who performed the verification </w:t>
            </w:r>
            <w:r>
              <w:rPr>
                <w:rFonts w:asciiTheme="minorHAnsi" w:hAnsiTheme="minorHAnsi"/>
                <w:sz w:val="18"/>
                <w:szCs w:val="18"/>
              </w:rPr>
              <w:t>identified and reported on this C</w:t>
            </w:r>
            <w:r w:rsidRPr="00907289">
              <w:rPr>
                <w:rFonts w:asciiTheme="minorHAnsi" w:hAnsiTheme="minorHAnsi"/>
                <w:sz w:val="18"/>
                <w:szCs w:val="18"/>
              </w:rPr>
              <w:t>ertificate</w:t>
            </w:r>
            <w:r>
              <w:rPr>
                <w:rFonts w:asciiTheme="minorHAnsi" w:hAnsiTheme="minorHAnsi"/>
                <w:sz w:val="18"/>
                <w:szCs w:val="18"/>
              </w:rPr>
              <w:t xml:space="preserve"> of Verification (responsible rater)</w:t>
            </w:r>
            <w:r w:rsidRPr="00907289">
              <w:rPr>
                <w:rFonts w:asciiTheme="minorHAnsi" w:hAnsiTheme="minorHAnsi"/>
                <w:sz w:val="18"/>
                <w:szCs w:val="18"/>
              </w:rPr>
              <w:t>.</w:t>
            </w:r>
          </w:p>
          <w:p w14:paraId="5B418667" w14:textId="77777777" w:rsidR="007D719D"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B706BB">
              <w:rPr>
                <w:rFonts w:asciiTheme="minorHAnsi" w:hAnsiTheme="minorHAnsi"/>
                <w:sz w:val="18"/>
                <w:szCs w:val="18"/>
              </w:rPr>
              <w:t>installed features, materials, components, manufactured devices, or system performance diagnostic results that require HERS verification</w:t>
            </w:r>
            <w:r>
              <w:rPr>
                <w:rFonts w:asciiTheme="minorHAnsi" w:hAnsiTheme="minorHAnsi"/>
                <w:sz w:val="18"/>
                <w:szCs w:val="18"/>
              </w:rPr>
              <w:t xml:space="preserve"> identified on this Certificate of Verification comply</w:t>
            </w:r>
            <w:r w:rsidRPr="00907289">
              <w:rPr>
                <w:rFonts w:asciiTheme="minorHAnsi" w:hAnsiTheme="minorHAnsi"/>
                <w:sz w:val="18"/>
                <w:szCs w:val="18"/>
              </w:rPr>
              <w:t xml:space="preserve"> with the applicable requirements in Reference Appendices </w:t>
            </w:r>
            <w:r w:rsidRPr="00057A11">
              <w:rPr>
                <w:rFonts w:asciiTheme="minorHAnsi" w:hAnsiTheme="minorHAnsi"/>
                <w:sz w:val="18"/>
                <w:szCs w:val="18"/>
              </w:rPr>
              <w:t>RA2</w:t>
            </w:r>
            <w:r>
              <w:rPr>
                <w:rFonts w:asciiTheme="minorHAnsi" w:hAnsiTheme="minorHAnsi"/>
                <w:sz w:val="18"/>
                <w:szCs w:val="18"/>
              </w:rPr>
              <w:t>,</w:t>
            </w:r>
            <w:r w:rsidRPr="00907289">
              <w:rPr>
                <w:rFonts w:asciiTheme="minorHAnsi" w:hAnsiTheme="minorHAnsi"/>
                <w:sz w:val="18"/>
                <w:szCs w:val="18"/>
              </w:rPr>
              <w:t xml:space="preserve"> </w:t>
            </w:r>
            <w:r w:rsidRPr="00057A11">
              <w:rPr>
                <w:rFonts w:asciiTheme="minorHAnsi" w:hAnsiTheme="minorHAnsi"/>
                <w:sz w:val="18"/>
                <w:szCs w:val="18"/>
              </w:rPr>
              <w:t>RA3</w:t>
            </w:r>
            <w:r>
              <w:rPr>
                <w:rFonts w:asciiTheme="minorHAnsi" w:hAnsiTheme="minorHAnsi"/>
                <w:sz w:val="18"/>
                <w:szCs w:val="18"/>
              </w:rPr>
              <w:t xml:space="preserve">, and </w:t>
            </w:r>
            <w:r w:rsidRPr="00907289">
              <w:rPr>
                <w:rFonts w:asciiTheme="minorHAnsi" w:hAnsiTheme="minorHAnsi"/>
                <w:sz w:val="18"/>
                <w:szCs w:val="18"/>
              </w:rPr>
              <w:t xml:space="preserve">the </w:t>
            </w:r>
            <w:r>
              <w:rPr>
                <w:rFonts w:asciiTheme="minorHAnsi" w:hAnsiTheme="minorHAnsi"/>
                <w:sz w:val="18"/>
                <w:szCs w:val="18"/>
              </w:rPr>
              <w:t xml:space="preserve">requirements specified on the </w:t>
            </w:r>
            <w:r w:rsidRPr="00907289">
              <w:rPr>
                <w:rFonts w:asciiTheme="minorHAnsi" w:hAnsiTheme="minorHAnsi"/>
                <w:sz w:val="18"/>
                <w:szCs w:val="18"/>
              </w:rPr>
              <w:t>Certifica</w:t>
            </w:r>
            <w:r>
              <w:rPr>
                <w:rFonts w:asciiTheme="minorHAnsi" w:hAnsiTheme="minorHAnsi"/>
                <w:sz w:val="18"/>
                <w:szCs w:val="18"/>
              </w:rPr>
              <w:t>te of Compliance</w:t>
            </w:r>
            <w:r w:rsidRPr="00907289">
              <w:rPr>
                <w:rFonts w:asciiTheme="minorHAnsi" w:hAnsiTheme="minorHAnsi"/>
                <w:sz w:val="18"/>
                <w:szCs w:val="18"/>
              </w:rPr>
              <w:t xml:space="preserve"> </w:t>
            </w:r>
            <w:r>
              <w:rPr>
                <w:rFonts w:asciiTheme="minorHAnsi" w:hAnsiTheme="minorHAnsi"/>
                <w:sz w:val="18"/>
                <w:szCs w:val="18"/>
              </w:rPr>
              <w:t xml:space="preserve">for the building </w:t>
            </w:r>
            <w:r w:rsidRPr="00907289">
              <w:rPr>
                <w:rFonts w:asciiTheme="minorHAnsi" w:hAnsiTheme="minorHAnsi"/>
                <w:sz w:val="18"/>
                <w:szCs w:val="18"/>
              </w:rPr>
              <w:t>appro</w:t>
            </w:r>
            <w:r>
              <w:rPr>
                <w:rFonts w:asciiTheme="minorHAnsi" w:hAnsiTheme="minorHAnsi"/>
                <w:sz w:val="18"/>
                <w:szCs w:val="18"/>
              </w:rPr>
              <w:t>ved by the enforcement agency.</w:t>
            </w:r>
          </w:p>
          <w:p w14:paraId="5B418668" w14:textId="77777777" w:rsidR="007D719D"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 The </w:t>
            </w:r>
            <w:r w:rsidRPr="00907289">
              <w:rPr>
                <w:rFonts w:asciiTheme="minorHAnsi" w:hAnsiTheme="minorHAnsi"/>
                <w:sz w:val="18"/>
                <w:szCs w:val="18"/>
              </w:rPr>
              <w:t xml:space="preserve">information reported on applicable sections of </w:t>
            </w:r>
            <w:r>
              <w:rPr>
                <w:rFonts w:asciiTheme="minorHAnsi" w:hAnsiTheme="minorHAnsi"/>
                <w:sz w:val="18"/>
                <w:szCs w:val="18"/>
              </w:rPr>
              <w:t>the</w:t>
            </w:r>
            <w:r w:rsidRPr="00BA699E">
              <w:rPr>
                <w:rFonts w:asciiTheme="minorHAnsi" w:hAnsiTheme="minorHAnsi"/>
                <w:sz w:val="18"/>
                <w:szCs w:val="18"/>
              </w:rPr>
              <w:t xml:space="preserve"> Certificate(s) of Installation </w:t>
            </w:r>
            <w:r>
              <w:rPr>
                <w:rFonts w:asciiTheme="minorHAnsi" w:hAnsiTheme="minorHAnsi"/>
                <w:sz w:val="18"/>
                <w:szCs w:val="18"/>
              </w:rPr>
              <w:t xml:space="preserve">(CF2R) </w:t>
            </w:r>
            <w:r w:rsidRPr="00BA699E">
              <w:rPr>
                <w:rFonts w:asciiTheme="minorHAnsi" w:hAnsiTheme="minorHAnsi"/>
                <w:sz w:val="18"/>
                <w:szCs w:val="18"/>
              </w:rPr>
              <w:t>signed and submitted by the person(s) responsible for the construction or installation</w:t>
            </w:r>
            <w:r w:rsidRPr="00907289">
              <w:rPr>
                <w:rFonts w:asciiTheme="minorHAnsi" w:hAnsiTheme="minorHAnsi"/>
                <w:sz w:val="18"/>
                <w:szCs w:val="18"/>
              </w:rPr>
              <w:t xml:space="preserve"> conforms to the requirements specified on the Certificate(s) of Compliance (</w:t>
            </w:r>
            <w:r>
              <w:rPr>
                <w:rFonts w:asciiTheme="minorHAnsi" w:hAnsiTheme="minorHAnsi"/>
                <w:sz w:val="18"/>
                <w:szCs w:val="18"/>
              </w:rPr>
              <w:t>CF1R</w:t>
            </w:r>
            <w:r w:rsidRPr="00907289">
              <w:rPr>
                <w:rFonts w:asciiTheme="minorHAnsi" w:hAnsiTheme="minorHAnsi"/>
                <w:sz w:val="18"/>
                <w:szCs w:val="18"/>
              </w:rPr>
              <w:t>) approved by the enforcement agency.</w:t>
            </w:r>
          </w:p>
          <w:p w14:paraId="5B418669" w14:textId="77777777" w:rsidR="007D719D" w:rsidRPr="00BA699E" w:rsidRDefault="007D719D" w:rsidP="00270044">
            <w:pPr>
              <w:pStyle w:val="p2"/>
              <w:keepNext/>
              <w:numPr>
                <w:ilvl w:val="0"/>
                <w:numId w:val="13"/>
              </w:numPr>
              <w:tabs>
                <w:tab w:val="clear" w:pos="357"/>
              </w:tabs>
              <w:spacing w:line="240" w:lineRule="auto"/>
              <w:ind w:right="90"/>
              <w:rPr>
                <w:rFonts w:asciiTheme="minorHAnsi" w:hAnsiTheme="minorHAnsi"/>
                <w:sz w:val="18"/>
                <w:szCs w:val="18"/>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shall be posted, or made available with the building permit(s) issued for the building, and made available to the enforcement agency f</w:t>
            </w:r>
            <w:r>
              <w:rPr>
                <w:rFonts w:asciiTheme="minorHAnsi" w:hAnsiTheme="minorHAnsi"/>
                <w:sz w:val="18"/>
                <w:szCs w:val="18"/>
              </w:rPr>
              <w:t xml:space="preserve">or all applicable inspections. </w:t>
            </w:r>
            <w:r w:rsidRPr="00760262">
              <w:rPr>
                <w:rFonts w:asciiTheme="minorHAnsi" w:hAnsiTheme="minorHAnsi"/>
                <w:sz w:val="18"/>
                <w:szCs w:val="18"/>
              </w:rPr>
              <w:t xml:space="preserve">I understand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is required to be included with the documentation the builder provides to the building owner at occupancy.</w:t>
            </w:r>
            <w:r w:rsidRPr="008E6C57">
              <w:rPr>
                <w:rFonts w:asciiTheme="minorHAnsi" w:hAnsiTheme="minorHAnsi"/>
                <w:sz w:val="18"/>
                <w:szCs w:val="18"/>
              </w:rPr>
              <w:t xml:space="preserve">  </w:t>
            </w:r>
          </w:p>
        </w:tc>
      </w:tr>
      <w:tr w:rsidR="007D719D" w:rsidRPr="00026C7B" w14:paraId="5B41866C" w14:textId="77777777" w:rsidTr="00070C58">
        <w:tblPrEx>
          <w:tblCellMar>
            <w:left w:w="115" w:type="dxa"/>
            <w:right w:w="115" w:type="dxa"/>
          </w:tblCellMar>
        </w:tblPrEx>
        <w:trPr>
          <w:trHeight w:val="278"/>
        </w:trPr>
        <w:tc>
          <w:tcPr>
            <w:tcW w:w="10950" w:type="dxa"/>
            <w:gridSpan w:val="4"/>
            <w:vAlign w:val="center"/>
          </w:tcPr>
          <w:p w14:paraId="5B41866B" w14:textId="77777777" w:rsidR="007D719D" w:rsidRPr="00026C7B"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26C7B">
              <w:rPr>
                <w:rFonts w:asciiTheme="minorHAnsi" w:hAnsiTheme="minorHAnsi" w:cs="Arial"/>
                <w:b/>
                <w:caps/>
                <w:sz w:val="18"/>
                <w:szCs w:val="18"/>
              </w:rPr>
              <w:t>BUILDER OR INSTALLER INFORMATION AS SHOWN ON THE CERTIFICATE</w:t>
            </w:r>
            <w:r>
              <w:rPr>
                <w:rFonts w:asciiTheme="minorHAnsi" w:hAnsiTheme="minorHAnsi" w:cs="Arial"/>
                <w:b/>
                <w:caps/>
                <w:sz w:val="18"/>
                <w:szCs w:val="18"/>
              </w:rPr>
              <w:t xml:space="preserve"> OF INSTALLATION</w:t>
            </w:r>
          </w:p>
        </w:tc>
      </w:tr>
      <w:tr w:rsidR="007D719D" w:rsidRPr="008223A4" w14:paraId="5B41866E" w14:textId="77777777" w:rsidTr="00270044">
        <w:tblPrEx>
          <w:tblCellMar>
            <w:left w:w="115" w:type="dxa"/>
            <w:right w:w="115" w:type="dxa"/>
          </w:tblCellMar>
        </w:tblPrEx>
        <w:trPr>
          <w:trHeight w:hRule="exact" w:val="360"/>
        </w:trPr>
        <w:tc>
          <w:tcPr>
            <w:tcW w:w="10950" w:type="dxa"/>
            <w:gridSpan w:val="4"/>
          </w:tcPr>
          <w:p w14:paraId="5B41866D" w14:textId="77777777" w:rsidR="007D719D" w:rsidRPr="008223A4" w:rsidRDefault="007D719D" w:rsidP="0027004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Company N</w:t>
            </w:r>
            <w:r>
              <w:rPr>
                <w:rFonts w:asciiTheme="minorHAnsi" w:hAnsiTheme="minorHAnsi"/>
                <w:sz w:val="14"/>
                <w:szCs w:val="14"/>
              </w:rPr>
              <w:t>ame (Installing Subcontractor,</w:t>
            </w:r>
            <w:r w:rsidRPr="008223A4">
              <w:rPr>
                <w:rFonts w:asciiTheme="minorHAnsi" w:hAnsiTheme="minorHAnsi"/>
                <w:sz w:val="14"/>
                <w:szCs w:val="14"/>
              </w:rPr>
              <w:t xml:space="preserve"> General Contractor</w:t>
            </w:r>
            <w:r>
              <w:rPr>
                <w:rFonts w:asciiTheme="minorHAnsi" w:hAnsiTheme="minorHAnsi"/>
                <w:sz w:val="14"/>
                <w:szCs w:val="14"/>
              </w:rPr>
              <w:t>,</w:t>
            </w:r>
            <w:r w:rsidRPr="008223A4">
              <w:rPr>
                <w:rFonts w:asciiTheme="minorHAnsi" w:hAnsiTheme="minorHAnsi"/>
                <w:sz w:val="14"/>
                <w:szCs w:val="14"/>
              </w:rPr>
              <w:t xml:space="preserve"> or Builder/Owner):</w:t>
            </w:r>
          </w:p>
        </w:tc>
      </w:tr>
      <w:tr w:rsidR="007D719D" w:rsidRPr="008223A4" w14:paraId="5B418671" w14:textId="77777777" w:rsidTr="00270044">
        <w:tblPrEx>
          <w:tblCellMar>
            <w:left w:w="115" w:type="dxa"/>
            <w:right w:w="115" w:type="dxa"/>
          </w:tblCellMar>
        </w:tblPrEx>
        <w:trPr>
          <w:trHeight w:hRule="exact" w:val="360"/>
        </w:trPr>
        <w:tc>
          <w:tcPr>
            <w:tcW w:w="5475" w:type="dxa"/>
            <w:gridSpan w:val="2"/>
          </w:tcPr>
          <w:p w14:paraId="5B41866F" w14:textId="77777777" w:rsidR="007D719D" w:rsidRPr="008223A4" w:rsidRDefault="007D719D" w:rsidP="0027004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Builder or Installer</w:t>
            </w:r>
            <w:r w:rsidRPr="008223A4">
              <w:rPr>
                <w:rFonts w:asciiTheme="minorHAnsi" w:hAnsiTheme="minorHAnsi"/>
                <w:sz w:val="14"/>
                <w:szCs w:val="14"/>
              </w:rPr>
              <w:t xml:space="preserve"> Name:</w:t>
            </w:r>
          </w:p>
        </w:tc>
        <w:tc>
          <w:tcPr>
            <w:tcW w:w="5475" w:type="dxa"/>
            <w:gridSpan w:val="2"/>
          </w:tcPr>
          <w:p w14:paraId="5B418670" w14:textId="77777777" w:rsidR="007D719D" w:rsidRPr="008223A4" w:rsidRDefault="007D719D" w:rsidP="0027004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CSLB License:</w:t>
            </w:r>
          </w:p>
        </w:tc>
      </w:tr>
      <w:tr w:rsidR="007D719D" w:rsidRPr="001B6B55" w14:paraId="5B418673" w14:textId="77777777" w:rsidTr="00070C58">
        <w:tblPrEx>
          <w:tblCellMar>
            <w:left w:w="108" w:type="dxa"/>
            <w:right w:w="108" w:type="dxa"/>
          </w:tblCellMar>
        </w:tblPrEx>
        <w:trPr>
          <w:trHeight w:hRule="exact" w:val="288"/>
        </w:trPr>
        <w:tc>
          <w:tcPr>
            <w:tcW w:w="10950" w:type="dxa"/>
            <w:gridSpan w:val="4"/>
            <w:vAlign w:val="center"/>
          </w:tcPr>
          <w:p w14:paraId="5B418672" w14:textId="77777777" w:rsidR="007D719D" w:rsidRPr="001B6B55" w:rsidRDefault="007D719D" w:rsidP="0027004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7D719D" w:rsidRPr="008223A4" w14:paraId="5B418676" w14:textId="77777777" w:rsidTr="00070C58">
        <w:tblPrEx>
          <w:tblCellMar>
            <w:left w:w="108" w:type="dxa"/>
            <w:right w:w="108" w:type="dxa"/>
          </w:tblCellMar>
        </w:tblPrEx>
        <w:trPr>
          <w:trHeight w:hRule="exact" w:val="360"/>
        </w:trPr>
        <w:tc>
          <w:tcPr>
            <w:tcW w:w="5482" w:type="dxa"/>
            <w:gridSpan w:val="3"/>
          </w:tcPr>
          <w:p w14:paraId="5B418674" w14:textId="77777777" w:rsidR="007D719D" w:rsidRPr="008223A4"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w:t>
            </w:r>
            <w:r w:rsidRPr="008223A4">
              <w:rPr>
                <w:rFonts w:asciiTheme="minorHAnsi" w:hAnsiTheme="minorHAnsi"/>
                <w:sz w:val="14"/>
                <w:szCs w:val="14"/>
              </w:rPr>
              <w:t xml:space="preserve"> (if applicable):</w:t>
            </w:r>
          </w:p>
        </w:tc>
        <w:tc>
          <w:tcPr>
            <w:tcW w:w="5468" w:type="dxa"/>
          </w:tcPr>
          <w:p w14:paraId="5B418675" w14:textId="2CD9017E" w:rsidR="007D719D" w:rsidRPr="008223A4"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C637A7">
              <w:rPr>
                <w:rFonts w:asciiTheme="minorHAnsi" w:hAnsiTheme="minorHAnsi"/>
                <w:sz w:val="14"/>
                <w:szCs w:val="14"/>
              </w:rPr>
              <w:t>Dwelling Test Status in Sample Group (if applicable)</w:t>
            </w:r>
            <w:r w:rsidR="00523F30">
              <w:rPr>
                <w:rFonts w:asciiTheme="minorHAnsi" w:hAnsiTheme="minorHAnsi"/>
                <w:sz w:val="14"/>
                <w:szCs w:val="14"/>
              </w:rPr>
              <w:t>:</w:t>
            </w:r>
          </w:p>
        </w:tc>
      </w:tr>
      <w:tr w:rsidR="007D719D" w:rsidRPr="001B6B55" w14:paraId="5B418678" w14:textId="77777777" w:rsidTr="00070C58">
        <w:tblPrEx>
          <w:tblCellMar>
            <w:left w:w="108" w:type="dxa"/>
            <w:right w:w="108" w:type="dxa"/>
          </w:tblCellMar>
        </w:tblPrEx>
        <w:trPr>
          <w:trHeight w:val="288"/>
        </w:trPr>
        <w:tc>
          <w:tcPr>
            <w:tcW w:w="10950" w:type="dxa"/>
            <w:gridSpan w:val="4"/>
            <w:vAlign w:val="center"/>
          </w:tcPr>
          <w:p w14:paraId="5B418677" w14:textId="77777777" w:rsidR="007D719D" w:rsidRPr="001B6B55" w:rsidRDefault="007D719D" w:rsidP="0027004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7D719D" w:rsidRPr="008223A4" w14:paraId="5B41867A" w14:textId="77777777" w:rsidTr="00070C58">
        <w:tblPrEx>
          <w:tblCellMar>
            <w:left w:w="108" w:type="dxa"/>
            <w:right w:w="108" w:type="dxa"/>
          </w:tblCellMar>
        </w:tblPrEx>
        <w:trPr>
          <w:trHeight w:hRule="exact" w:val="360"/>
        </w:trPr>
        <w:tc>
          <w:tcPr>
            <w:tcW w:w="10950" w:type="dxa"/>
            <w:gridSpan w:val="4"/>
          </w:tcPr>
          <w:p w14:paraId="5B418679" w14:textId="77777777" w:rsidR="007D719D" w:rsidRPr="008223A4" w:rsidRDefault="007D719D" w:rsidP="00070C5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HERS Rater Company Name:</w:t>
            </w:r>
          </w:p>
        </w:tc>
      </w:tr>
      <w:tr w:rsidR="007D719D" w:rsidRPr="008223A4" w14:paraId="5B41867D" w14:textId="77777777" w:rsidTr="00070C5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B41867B"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Rater</w:t>
            </w:r>
            <w:r w:rsidRPr="008223A4">
              <w:rPr>
                <w:rFonts w:asciiTheme="minorHAnsi" w:hAnsiTheme="minorHAnsi"/>
                <w:sz w:val="14"/>
                <w:szCs w:val="14"/>
              </w:rPr>
              <w:t xml:space="preserve"> Name:</w:t>
            </w:r>
          </w:p>
        </w:tc>
        <w:tc>
          <w:tcPr>
            <w:tcW w:w="5468" w:type="dxa"/>
            <w:tcBorders>
              <w:top w:val="single" w:sz="4" w:space="0" w:color="auto"/>
              <w:left w:val="single" w:sz="4" w:space="0" w:color="auto"/>
              <w:bottom w:val="single" w:sz="4" w:space="0" w:color="auto"/>
              <w:right w:val="single" w:sz="4" w:space="0" w:color="auto"/>
            </w:tcBorders>
          </w:tcPr>
          <w:p w14:paraId="5B41867C"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 Signature:</w:t>
            </w:r>
          </w:p>
        </w:tc>
      </w:tr>
      <w:tr w:rsidR="007D719D" w:rsidRPr="008223A4" w14:paraId="5B418680" w14:textId="77777777" w:rsidTr="00070C5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B41867E" w14:textId="1C1B03C9"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w:t>
            </w:r>
            <w:r w:rsidRPr="008223A4">
              <w:rPr>
                <w:rFonts w:asciiTheme="minorHAnsi" w:hAnsiTheme="minorHAnsi"/>
                <w:sz w:val="14"/>
                <w:szCs w:val="14"/>
              </w:rPr>
              <w:t xml:space="preserve"> Certification Number w/ this HERS Provider</w:t>
            </w:r>
            <w:r w:rsidR="00523F30">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B41867F"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Date Signed:</w:t>
            </w:r>
          </w:p>
        </w:tc>
      </w:tr>
    </w:tbl>
    <w:p w14:paraId="5B418681" w14:textId="77777777" w:rsidR="00D85D5B" w:rsidRPr="006A17E5" w:rsidRDefault="00D85D5B" w:rsidP="00977AE0">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bCs/>
          <w:i/>
          <w:caps/>
          <w:sz w:val="18"/>
          <w:szCs w:val="18"/>
          <w:u w:val="single"/>
        </w:rPr>
      </w:pPr>
    </w:p>
    <w:p w14:paraId="5B418682" w14:textId="77777777" w:rsidR="00D85D5B" w:rsidRPr="006A17E5" w:rsidRDefault="00D85D5B" w:rsidP="00B65E2F">
      <w:pPr>
        <w:rPr>
          <w:rFonts w:asciiTheme="minorHAnsi" w:hAnsiTheme="minorHAnsi"/>
          <w:sz w:val="18"/>
          <w:szCs w:val="18"/>
        </w:rPr>
        <w:sectPr w:rsidR="00D85D5B" w:rsidRPr="006A17E5" w:rsidSect="00497118">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5B418683" w14:textId="3C2CD0A1" w:rsidR="00187E4F" w:rsidRPr="00270044" w:rsidRDefault="00BA08B4" w:rsidP="00BA08B4">
      <w:pPr>
        <w:pStyle w:val="BulletB1Number"/>
        <w:spacing w:before="0"/>
        <w:ind w:left="0" w:firstLine="0"/>
        <w:jc w:val="center"/>
        <w:rPr>
          <w:rFonts w:asciiTheme="minorHAnsi" w:hAnsiTheme="minorHAnsi"/>
          <w:b/>
          <w:szCs w:val="18"/>
        </w:rPr>
      </w:pPr>
      <w:r w:rsidRPr="00270044">
        <w:rPr>
          <w:rFonts w:asciiTheme="minorHAnsi" w:hAnsiTheme="minorHAnsi"/>
          <w:b/>
          <w:szCs w:val="18"/>
        </w:rPr>
        <w:lastRenderedPageBreak/>
        <w:t>CF3R-MCH-28</w:t>
      </w:r>
      <w:r w:rsidR="005F153D" w:rsidRPr="00270044">
        <w:rPr>
          <w:rFonts w:asciiTheme="minorHAnsi" w:hAnsiTheme="minorHAnsi"/>
          <w:b/>
          <w:szCs w:val="18"/>
        </w:rPr>
        <w:t>-H</w:t>
      </w:r>
      <w:r w:rsidRPr="00270044">
        <w:rPr>
          <w:rFonts w:asciiTheme="minorHAnsi" w:hAnsiTheme="minorHAnsi"/>
          <w:b/>
          <w:szCs w:val="18"/>
        </w:rPr>
        <w:t xml:space="preserve"> User Instructions</w:t>
      </w:r>
    </w:p>
    <w:p w14:paraId="3B84E549" w14:textId="77777777" w:rsidR="0087473B" w:rsidRPr="00541D86" w:rsidRDefault="0087473B" w:rsidP="0087473B">
      <w:pPr>
        <w:pStyle w:val="BulletB1Number"/>
        <w:ind w:left="0" w:firstLine="0"/>
        <w:rPr>
          <w:rFonts w:asciiTheme="minorHAnsi" w:hAnsiTheme="minorHAnsi"/>
          <w:b/>
          <w:szCs w:val="18"/>
        </w:rPr>
      </w:pPr>
      <w:r w:rsidRPr="00541D86">
        <w:rPr>
          <w:rFonts w:asciiTheme="minorHAnsi" w:hAnsiTheme="minorHAnsi"/>
          <w:b/>
          <w:szCs w:val="18"/>
        </w:rPr>
        <w:t>Section A. System Information</w:t>
      </w:r>
    </w:p>
    <w:p w14:paraId="745D03BF" w14:textId="77777777" w:rsidR="0087473B" w:rsidRPr="00541D86" w:rsidRDefault="0087473B" w:rsidP="0087473B">
      <w:pPr>
        <w:pStyle w:val="ListParagraph"/>
        <w:numPr>
          <w:ilvl w:val="0"/>
          <w:numId w:val="19"/>
        </w:numPr>
        <w:rPr>
          <w:rFonts w:ascii="Calibri" w:hAnsi="Calibri"/>
        </w:rPr>
      </w:pPr>
      <w:r w:rsidRPr="00541D86">
        <w:rPr>
          <w:rFonts w:ascii="Calibri" w:hAnsi="Calibri"/>
        </w:rPr>
        <w:t>System Identification or Name: This field is filled out automatically. It is referenced from the CF2R-MCH-01, which must be completed prior to this document.</w:t>
      </w:r>
    </w:p>
    <w:p w14:paraId="2F65BB9C" w14:textId="2D10EDBF" w:rsidR="0087473B" w:rsidRDefault="0087473B" w:rsidP="0087473B">
      <w:pPr>
        <w:pStyle w:val="ListParagraph"/>
        <w:numPr>
          <w:ilvl w:val="0"/>
          <w:numId w:val="19"/>
        </w:numPr>
        <w:rPr>
          <w:ins w:id="14" w:author="Smith, Alexis@Energy" w:date="2019-03-27T10:46:00Z"/>
          <w:rFonts w:ascii="Calibri" w:hAnsi="Calibri"/>
        </w:rPr>
      </w:pPr>
      <w:r w:rsidRPr="00541D86">
        <w:rPr>
          <w:rFonts w:asciiTheme="minorHAnsi" w:hAnsiTheme="minorHAnsi"/>
          <w:szCs w:val="18"/>
        </w:rPr>
        <w:t>System Location or Area Served:</w:t>
      </w:r>
      <w:r w:rsidRPr="00541D86">
        <w:rPr>
          <w:rFonts w:ascii="Calibri" w:hAnsi="Calibri"/>
        </w:rPr>
        <w:t xml:space="preserve"> This field is filled out automatically. It is referenced from the CF2R-MCH-01, which must be completed prior to this document.</w:t>
      </w:r>
    </w:p>
    <w:p w14:paraId="7D7D77EC" w14:textId="51469307" w:rsidR="005374AC" w:rsidRPr="005374AC" w:rsidRDefault="005374AC" w:rsidP="005374AC">
      <w:pPr>
        <w:numPr>
          <w:ilvl w:val="0"/>
          <w:numId w:val="19"/>
        </w:numPr>
        <w:spacing w:line="276" w:lineRule="auto"/>
        <w:rPr>
          <w:rFonts w:ascii="Calibri" w:hAnsi="Calibri"/>
        </w:rPr>
      </w:pPr>
      <w:ins w:id="15" w:author="Smith, Alexis@Energy" w:date="2019-03-27T10:46:00Z">
        <w:r w:rsidRPr="005374AC">
          <w:rPr>
            <w:rFonts w:asciiTheme="minorHAnsi" w:hAnsiTheme="minorHAnsi"/>
          </w:rPr>
          <w:t>Indoor Unit Name:</w:t>
        </w:r>
        <w:r w:rsidRPr="005374AC">
          <w:rPr>
            <w:rFonts w:asciiTheme="minorHAnsi" w:hAnsiTheme="minorHAnsi"/>
            <w:i/>
          </w:rPr>
          <w:t xml:space="preserve"> </w:t>
        </w:r>
        <w:r w:rsidRPr="005374AC">
          <w:rPr>
            <w:rFonts w:ascii="Calibri" w:hAnsi="Calibri"/>
          </w:rPr>
          <w:t>This field is filled out automatically. It is referenced from the CF2R-MCH-01, which must be completed prior to this document.</w:t>
        </w:r>
      </w:ins>
    </w:p>
    <w:p w14:paraId="6CDB2803" w14:textId="77777777" w:rsidR="0087473B" w:rsidRPr="00541D86" w:rsidRDefault="0087473B" w:rsidP="0087473B">
      <w:pPr>
        <w:pStyle w:val="BulletB1Number"/>
        <w:numPr>
          <w:ilvl w:val="0"/>
          <w:numId w:val="19"/>
        </w:numPr>
        <w:spacing w:before="0"/>
        <w:rPr>
          <w:rFonts w:asciiTheme="minorHAnsi" w:hAnsiTheme="minorHAnsi"/>
          <w:szCs w:val="18"/>
        </w:rPr>
      </w:pPr>
      <w:r w:rsidRPr="00541D86">
        <w:rPr>
          <w:rFonts w:asciiTheme="minorHAnsi" w:hAnsiTheme="minorHAnsi"/>
          <w:szCs w:val="18"/>
        </w:rPr>
        <w:t xml:space="preserve">Nominal Cooling Capacity (tons) of Condenser: </w:t>
      </w:r>
      <w:r w:rsidRPr="00541D86">
        <w:rPr>
          <w:rFonts w:ascii="Calibri" w:hAnsi="Calibri"/>
        </w:rPr>
        <w:t>This field is filled out automatically. It is referenced from the CF2R-MCH-01, which must be completed prior to this document.</w:t>
      </w:r>
    </w:p>
    <w:p w14:paraId="2E9ADAD9" w14:textId="77777777" w:rsidR="0087473B" w:rsidRPr="00541D86" w:rsidRDefault="0087473B" w:rsidP="0087473B">
      <w:pPr>
        <w:pStyle w:val="BulletB1Number"/>
        <w:numPr>
          <w:ilvl w:val="0"/>
          <w:numId w:val="19"/>
        </w:numPr>
        <w:spacing w:before="0"/>
        <w:rPr>
          <w:rFonts w:asciiTheme="minorHAnsi" w:hAnsiTheme="minorHAnsi"/>
          <w:szCs w:val="18"/>
        </w:rPr>
      </w:pPr>
      <w:r w:rsidRPr="00541D86">
        <w:rPr>
          <w:rFonts w:asciiTheme="minorHAnsi" w:hAnsiTheme="minorHAnsi"/>
          <w:szCs w:val="18"/>
        </w:rPr>
        <w:t>Number of Return Ducts: Select the number of return ducts from the options given in the pull down list, either one or two return ducts. Those are the only options for this compliance approach. Other configurations will require that airflow and fan watt draw be verified by diagnostic testing.</w:t>
      </w:r>
    </w:p>
    <w:p w14:paraId="05CA9612" w14:textId="77777777" w:rsidR="0087473B" w:rsidRPr="009F4B2C" w:rsidRDefault="0087473B" w:rsidP="0087473B">
      <w:pPr>
        <w:pStyle w:val="BulletB1Number"/>
        <w:spacing w:before="0"/>
        <w:rPr>
          <w:rFonts w:asciiTheme="minorHAnsi" w:hAnsiTheme="minorHAnsi"/>
          <w:sz w:val="16"/>
          <w:szCs w:val="16"/>
        </w:rPr>
      </w:pPr>
    </w:p>
    <w:p w14:paraId="47EBDED8" w14:textId="77777777" w:rsidR="0087473B" w:rsidRPr="00541D86" w:rsidRDefault="0087473B" w:rsidP="0087473B">
      <w:pPr>
        <w:pStyle w:val="BulletB1Number"/>
        <w:spacing w:before="0"/>
        <w:ind w:left="0" w:firstLine="0"/>
        <w:rPr>
          <w:rFonts w:asciiTheme="minorHAnsi" w:hAnsiTheme="minorHAnsi"/>
          <w:b/>
          <w:szCs w:val="18"/>
        </w:rPr>
      </w:pPr>
      <w:r w:rsidRPr="00541D86">
        <w:rPr>
          <w:rFonts w:asciiTheme="minorHAnsi" w:hAnsiTheme="minorHAnsi"/>
          <w:b/>
          <w:szCs w:val="18"/>
        </w:rPr>
        <w:t>Section B. One Return Duct</w:t>
      </w:r>
    </w:p>
    <w:p w14:paraId="3ED0E80D" w14:textId="77777777" w:rsidR="0087473B" w:rsidRPr="00541D86" w:rsidRDefault="0087473B" w:rsidP="0087473B">
      <w:pPr>
        <w:pStyle w:val="BulletB1Number"/>
        <w:numPr>
          <w:ilvl w:val="0"/>
          <w:numId w:val="20"/>
        </w:numPr>
        <w:spacing w:before="0"/>
        <w:rPr>
          <w:rFonts w:asciiTheme="minorHAnsi" w:hAnsiTheme="minorHAnsi"/>
          <w:szCs w:val="18"/>
        </w:rPr>
      </w:pPr>
      <w:r w:rsidRPr="00541D86">
        <w:rPr>
          <w:rFonts w:asciiTheme="minorHAnsi" w:hAnsiTheme="minorHAnsi"/>
          <w:szCs w:val="18"/>
        </w:rPr>
        <w:t>Minimum Return Duct</w:t>
      </w:r>
      <w:r>
        <w:rPr>
          <w:rFonts w:asciiTheme="minorHAnsi" w:hAnsiTheme="minorHAnsi"/>
          <w:szCs w:val="18"/>
        </w:rPr>
        <w:t xml:space="preserve"> Nominal</w:t>
      </w:r>
      <w:r w:rsidRPr="00541D86">
        <w:rPr>
          <w:rFonts w:asciiTheme="minorHAnsi" w:hAnsiTheme="minorHAnsi"/>
          <w:szCs w:val="18"/>
        </w:rPr>
        <w:t xml:space="preserve"> Diameter: This field is automatically calculated based on A03. Refer to Table 150.0-</w:t>
      </w:r>
      <w:r>
        <w:rPr>
          <w:rFonts w:asciiTheme="minorHAnsi" w:hAnsiTheme="minorHAnsi"/>
          <w:szCs w:val="18"/>
        </w:rPr>
        <w:t>B</w:t>
      </w:r>
      <w:r w:rsidRPr="00541D86">
        <w:rPr>
          <w:rFonts w:asciiTheme="minorHAnsi" w:hAnsiTheme="minorHAnsi"/>
          <w:szCs w:val="18"/>
        </w:rPr>
        <w:t>.</w:t>
      </w:r>
    </w:p>
    <w:p w14:paraId="6F62FD8E" w14:textId="77777777" w:rsidR="0087473B" w:rsidRPr="00541D86" w:rsidRDefault="0087473B" w:rsidP="0087473B">
      <w:pPr>
        <w:pStyle w:val="BulletB1Number"/>
        <w:numPr>
          <w:ilvl w:val="0"/>
          <w:numId w:val="20"/>
        </w:numPr>
        <w:spacing w:before="0"/>
        <w:rPr>
          <w:rFonts w:asciiTheme="minorHAnsi" w:hAnsiTheme="minorHAnsi"/>
          <w:szCs w:val="18"/>
        </w:rPr>
      </w:pPr>
      <w:r w:rsidRPr="00541D86">
        <w:rPr>
          <w:rFonts w:asciiTheme="minorHAnsi" w:hAnsiTheme="minorHAnsi"/>
          <w:szCs w:val="18"/>
        </w:rPr>
        <w:t xml:space="preserve">Installed Return Duct </w:t>
      </w:r>
      <w:r>
        <w:rPr>
          <w:rFonts w:asciiTheme="minorHAnsi" w:hAnsiTheme="minorHAnsi"/>
          <w:szCs w:val="18"/>
        </w:rPr>
        <w:t xml:space="preserve">Nominal </w:t>
      </w:r>
      <w:r w:rsidRPr="00541D86">
        <w:rPr>
          <w:rFonts w:asciiTheme="minorHAnsi" w:hAnsiTheme="minorHAnsi"/>
          <w:szCs w:val="18"/>
        </w:rPr>
        <w:t xml:space="preserve">Diameter: Enter the installed return duct </w:t>
      </w:r>
      <w:r>
        <w:rPr>
          <w:rFonts w:asciiTheme="minorHAnsi" w:hAnsiTheme="minorHAnsi"/>
          <w:szCs w:val="18"/>
        </w:rPr>
        <w:t xml:space="preserve">nominal </w:t>
      </w:r>
      <w:r w:rsidRPr="00541D86">
        <w:rPr>
          <w:rFonts w:asciiTheme="minorHAnsi" w:hAnsiTheme="minorHAnsi"/>
          <w:szCs w:val="18"/>
        </w:rPr>
        <w:t>diameter (inches).</w:t>
      </w:r>
    </w:p>
    <w:p w14:paraId="43A631B0" w14:textId="77777777" w:rsidR="0087473B" w:rsidRPr="00541D86" w:rsidRDefault="0087473B" w:rsidP="0087473B">
      <w:pPr>
        <w:pStyle w:val="BulletB1Number"/>
        <w:numPr>
          <w:ilvl w:val="0"/>
          <w:numId w:val="20"/>
        </w:numPr>
        <w:spacing w:before="0"/>
        <w:rPr>
          <w:rFonts w:asciiTheme="minorHAnsi" w:hAnsiTheme="minorHAnsi"/>
          <w:szCs w:val="18"/>
        </w:rPr>
      </w:pPr>
      <w:r w:rsidRPr="00541D86">
        <w:rPr>
          <w:rFonts w:asciiTheme="minorHAnsi" w:hAnsiTheme="minorHAnsi"/>
          <w:szCs w:val="18"/>
        </w:rPr>
        <w:t xml:space="preserve">Minimum Total Return Filter Grille </w:t>
      </w:r>
      <w:r>
        <w:rPr>
          <w:rFonts w:asciiTheme="minorHAnsi" w:hAnsiTheme="minorHAnsi"/>
          <w:szCs w:val="18"/>
        </w:rPr>
        <w:t>Nominal</w:t>
      </w:r>
      <w:r w:rsidRPr="00541D86">
        <w:rPr>
          <w:rFonts w:asciiTheme="minorHAnsi" w:hAnsiTheme="minorHAnsi"/>
          <w:szCs w:val="18"/>
        </w:rPr>
        <w:t xml:space="preserve"> Area: This field is automatically calculated based on A03. Refer to Table 150.0-</w:t>
      </w:r>
      <w:r>
        <w:rPr>
          <w:rFonts w:asciiTheme="minorHAnsi" w:hAnsiTheme="minorHAnsi"/>
          <w:szCs w:val="18"/>
        </w:rPr>
        <w:t>B</w:t>
      </w:r>
      <w:r w:rsidRPr="00541D86">
        <w:rPr>
          <w:rFonts w:asciiTheme="minorHAnsi" w:hAnsiTheme="minorHAnsi"/>
          <w:szCs w:val="18"/>
        </w:rPr>
        <w:t>.</w:t>
      </w:r>
    </w:p>
    <w:p w14:paraId="59CD0594" w14:textId="77777777" w:rsidR="0087473B" w:rsidRPr="00541D86" w:rsidRDefault="0087473B" w:rsidP="0087473B">
      <w:pPr>
        <w:pStyle w:val="BulletB1Number"/>
        <w:numPr>
          <w:ilvl w:val="0"/>
          <w:numId w:val="20"/>
        </w:numPr>
        <w:spacing w:before="0"/>
        <w:rPr>
          <w:rFonts w:asciiTheme="minorHAnsi" w:hAnsiTheme="minorHAnsi"/>
          <w:szCs w:val="18"/>
        </w:rPr>
      </w:pPr>
      <w:r w:rsidRPr="00541D86">
        <w:rPr>
          <w:rFonts w:asciiTheme="minorHAnsi" w:hAnsiTheme="minorHAnsi"/>
          <w:szCs w:val="18"/>
        </w:rPr>
        <w:t xml:space="preserve">Installed Total Return Filter Grille </w:t>
      </w:r>
      <w:r>
        <w:rPr>
          <w:rFonts w:asciiTheme="minorHAnsi" w:hAnsiTheme="minorHAnsi"/>
          <w:szCs w:val="18"/>
        </w:rPr>
        <w:t>Nominal</w:t>
      </w:r>
      <w:r w:rsidRPr="00541D86">
        <w:rPr>
          <w:rFonts w:asciiTheme="minorHAnsi" w:hAnsiTheme="minorHAnsi"/>
          <w:szCs w:val="18"/>
        </w:rPr>
        <w:t xml:space="preserve"> Area: Enter the installed return filter grille </w:t>
      </w:r>
      <w:r>
        <w:rPr>
          <w:rFonts w:asciiTheme="minorHAnsi" w:hAnsiTheme="minorHAnsi"/>
          <w:szCs w:val="18"/>
        </w:rPr>
        <w:t>nominal</w:t>
      </w:r>
      <w:r w:rsidRPr="00541D86">
        <w:rPr>
          <w:rFonts w:asciiTheme="minorHAnsi" w:hAnsiTheme="minorHAnsi"/>
          <w:szCs w:val="18"/>
        </w:rPr>
        <w:t xml:space="preserve"> area (inch</w:t>
      </w:r>
      <w:r w:rsidRPr="00541D86">
        <w:rPr>
          <w:rFonts w:asciiTheme="minorHAnsi" w:hAnsiTheme="minorHAnsi"/>
          <w:szCs w:val="18"/>
          <w:vertAlign w:val="superscript"/>
        </w:rPr>
        <w:t>2</w:t>
      </w:r>
      <w:r w:rsidRPr="00541D86">
        <w:rPr>
          <w:rFonts w:asciiTheme="minorHAnsi" w:hAnsiTheme="minorHAnsi"/>
          <w:szCs w:val="18"/>
        </w:rPr>
        <w:t xml:space="preserve">). The </w:t>
      </w:r>
      <w:r>
        <w:rPr>
          <w:rFonts w:asciiTheme="minorHAnsi" w:hAnsiTheme="minorHAnsi"/>
          <w:szCs w:val="18"/>
        </w:rPr>
        <w:t xml:space="preserve">nominal grille </w:t>
      </w:r>
      <w:r w:rsidRPr="00541D86">
        <w:rPr>
          <w:rFonts w:asciiTheme="minorHAnsi" w:hAnsiTheme="minorHAnsi"/>
          <w:szCs w:val="18"/>
        </w:rPr>
        <w:t>area is equal to the length (inches) multiplied by the width (inches)</w:t>
      </w:r>
      <w:r>
        <w:rPr>
          <w:rFonts w:asciiTheme="minorHAnsi" w:hAnsiTheme="minorHAnsi"/>
          <w:szCs w:val="18"/>
        </w:rPr>
        <w:t xml:space="preserve"> of the return grille</w:t>
      </w:r>
      <w:r w:rsidRPr="00541D86">
        <w:rPr>
          <w:rFonts w:asciiTheme="minorHAnsi" w:hAnsiTheme="minorHAnsi"/>
          <w:szCs w:val="18"/>
        </w:rPr>
        <w:t>.</w:t>
      </w:r>
    </w:p>
    <w:p w14:paraId="295BD409" w14:textId="77777777" w:rsidR="0087473B" w:rsidRPr="00541D86" w:rsidRDefault="0087473B" w:rsidP="0087473B">
      <w:pPr>
        <w:pStyle w:val="BulletB1Number"/>
        <w:numPr>
          <w:ilvl w:val="0"/>
          <w:numId w:val="20"/>
        </w:numPr>
        <w:spacing w:before="0"/>
        <w:rPr>
          <w:rFonts w:asciiTheme="minorHAnsi" w:hAnsiTheme="minorHAnsi"/>
          <w:szCs w:val="18"/>
        </w:rPr>
      </w:pPr>
      <w:r w:rsidRPr="00541D86">
        <w:rPr>
          <w:rFonts w:asciiTheme="minorHAnsi" w:hAnsiTheme="minorHAnsi"/>
          <w:szCs w:val="18"/>
        </w:rPr>
        <w:t xml:space="preserve">Compliance Statement: This field is automatically populated based on the inputs to rows B02 and B04. Compliance requires that the installed duct </w:t>
      </w:r>
      <w:r>
        <w:rPr>
          <w:rFonts w:asciiTheme="minorHAnsi" w:hAnsiTheme="minorHAnsi"/>
          <w:szCs w:val="18"/>
        </w:rPr>
        <w:t xml:space="preserve">nominal </w:t>
      </w:r>
      <w:r w:rsidRPr="00541D86">
        <w:rPr>
          <w:rFonts w:asciiTheme="minorHAnsi" w:hAnsiTheme="minorHAnsi"/>
          <w:szCs w:val="18"/>
        </w:rPr>
        <w:t xml:space="preserve">diameter meet </w:t>
      </w:r>
      <w:r>
        <w:rPr>
          <w:rFonts w:asciiTheme="minorHAnsi" w:hAnsiTheme="minorHAnsi"/>
          <w:szCs w:val="18"/>
        </w:rPr>
        <w:t xml:space="preserve">or exceed </w:t>
      </w:r>
      <w:r w:rsidRPr="00541D86">
        <w:rPr>
          <w:rFonts w:asciiTheme="minorHAnsi" w:hAnsiTheme="minorHAnsi"/>
          <w:szCs w:val="18"/>
        </w:rPr>
        <w:t>the required duct</w:t>
      </w:r>
      <w:r>
        <w:rPr>
          <w:rFonts w:asciiTheme="minorHAnsi" w:hAnsiTheme="minorHAnsi"/>
          <w:szCs w:val="18"/>
        </w:rPr>
        <w:t xml:space="preserve"> nominal</w:t>
      </w:r>
      <w:r w:rsidRPr="00541D86">
        <w:rPr>
          <w:rFonts w:asciiTheme="minorHAnsi" w:hAnsiTheme="minorHAnsi"/>
          <w:szCs w:val="18"/>
        </w:rPr>
        <w:t xml:space="preserve"> diameter AND the installed filter grille </w:t>
      </w:r>
      <w:r>
        <w:rPr>
          <w:rFonts w:asciiTheme="minorHAnsi" w:hAnsiTheme="minorHAnsi"/>
          <w:szCs w:val="18"/>
        </w:rPr>
        <w:t xml:space="preserve">nominal </w:t>
      </w:r>
      <w:r w:rsidRPr="00541D86">
        <w:rPr>
          <w:rFonts w:asciiTheme="minorHAnsi" w:hAnsiTheme="minorHAnsi"/>
          <w:szCs w:val="18"/>
        </w:rPr>
        <w:t xml:space="preserve">area meet </w:t>
      </w:r>
      <w:r>
        <w:rPr>
          <w:rFonts w:asciiTheme="minorHAnsi" w:hAnsiTheme="minorHAnsi"/>
          <w:szCs w:val="18"/>
        </w:rPr>
        <w:t xml:space="preserve">or exceed </w:t>
      </w:r>
      <w:r w:rsidRPr="00541D86">
        <w:rPr>
          <w:rFonts w:asciiTheme="minorHAnsi" w:hAnsiTheme="minorHAnsi"/>
          <w:szCs w:val="18"/>
        </w:rPr>
        <w:t>the required filter grille</w:t>
      </w:r>
      <w:r>
        <w:rPr>
          <w:rFonts w:asciiTheme="minorHAnsi" w:hAnsiTheme="minorHAnsi"/>
          <w:szCs w:val="18"/>
        </w:rPr>
        <w:t xml:space="preserve"> nominal</w:t>
      </w:r>
      <w:r w:rsidRPr="00541D86">
        <w:rPr>
          <w:rFonts w:asciiTheme="minorHAnsi" w:hAnsiTheme="minorHAnsi"/>
          <w:szCs w:val="18"/>
        </w:rPr>
        <w:t xml:space="preserve"> area.</w:t>
      </w:r>
    </w:p>
    <w:p w14:paraId="42E22BDF" w14:textId="77777777" w:rsidR="0087473B" w:rsidRPr="009F4B2C" w:rsidRDefault="0087473B" w:rsidP="0087473B">
      <w:pPr>
        <w:pStyle w:val="BulletB1Number"/>
        <w:spacing w:before="0"/>
        <w:rPr>
          <w:rFonts w:asciiTheme="minorHAnsi" w:hAnsiTheme="minorHAnsi"/>
          <w:sz w:val="16"/>
          <w:szCs w:val="16"/>
        </w:rPr>
      </w:pPr>
    </w:p>
    <w:p w14:paraId="79B9D23D" w14:textId="77777777" w:rsidR="0087473B" w:rsidRPr="00541D86" w:rsidRDefault="0087473B" w:rsidP="0087473B">
      <w:pPr>
        <w:pStyle w:val="BulletB1Number"/>
        <w:spacing w:before="0"/>
        <w:ind w:left="0" w:firstLine="0"/>
        <w:rPr>
          <w:rFonts w:asciiTheme="minorHAnsi" w:hAnsiTheme="minorHAnsi"/>
          <w:b/>
          <w:szCs w:val="18"/>
        </w:rPr>
      </w:pPr>
      <w:r w:rsidRPr="00541D86">
        <w:rPr>
          <w:rFonts w:asciiTheme="minorHAnsi" w:hAnsiTheme="minorHAnsi"/>
          <w:b/>
          <w:szCs w:val="18"/>
        </w:rPr>
        <w:t>Section C. Two Return Ducts</w:t>
      </w:r>
    </w:p>
    <w:p w14:paraId="68C37242" w14:textId="77777777" w:rsidR="0087473B" w:rsidRPr="00541D86" w:rsidRDefault="0087473B" w:rsidP="0087473B">
      <w:pPr>
        <w:pStyle w:val="BulletB1Number"/>
        <w:numPr>
          <w:ilvl w:val="0"/>
          <w:numId w:val="21"/>
        </w:numPr>
        <w:spacing w:before="0"/>
        <w:rPr>
          <w:rFonts w:asciiTheme="minorHAnsi" w:hAnsiTheme="minorHAnsi"/>
          <w:szCs w:val="18"/>
        </w:rPr>
      </w:pPr>
      <w:r w:rsidRPr="00541D86">
        <w:rPr>
          <w:rFonts w:asciiTheme="minorHAnsi" w:hAnsiTheme="minorHAnsi"/>
          <w:szCs w:val="18"/>
        </w:rPr>
        <w:t xml:space="preserve">Minimum Return Duct1 </w:t>
      </w:r>
      <w:r>
        <w:rPr>
          <w:rFonts w:asciiTheme="minorHAnsi" w:hAnsiTheme="minorHAnsi"/>
          <w:szCs w:val="18"/>
        </w:rPr>
        <w:t xml:space="preserve">Nominal </w:t>
      </w:r>
      <w:r w:rsidRPr="00541D86">
        <w:rPr>
          <w:rFonts w:asciiTheme="minorHAnsi" w:hAnsiTheme="minorHAnsi"/>
          <w:szCs w:val="18"/>
        </w:rPr>
        <w:t>Diameter: This field is automatically calculated based on A03. Refer to Table 150.0-</w:t>
      </w:r>
      <w:r>
        <w:rPr>
          <w:rFonts w:asciiTheme="minorHAnsi" w:hAnsiTheme="minorHAnsi"/>
          <w:szCs w:val="18"/>
        </w:rPr>
        <w:t>C</w:t>
      </w:r>
      <w:r w:rsidRPr="00541D86">
        <w:rPr>
          <w:rFonts w:asciiTheme="minorHAnsi" w:hAnsiTheme="minorHAnsi"/>
          <w:szCs w:val="18"/>
        </w:rPr>
        <w:t>.</w:t>
      </w:r>
    </w:p>
    <w:p w14:paraId="2D0330CF" w14:textId="77777777" w:rsidR="0087473B" w:rsidRPr="00541D86" w:rsidRDefault="0087473B" w:rsidP="0087473B">
      <w:pPr>
        <w:pStyle w:val="BulletB1Number"/>
        <w:numPr>
          <w:ilvl w:val="0"/>
          <w:numId w:val="21"/>
        </w:numPr>
        <w:spacing w:before="0"/>
        <w:rPr>
          <w:rFonts w:asciiTheme="minorHAnsi" w:hAnsiTheme="minorHAnsi"/>
          <w:szCs w:val="18"/>
        </w:rPr>
      </w:pPr>
      <w:r w:rsidRPr="00541D86">
        <w:rPr>
          <w:rFonts w:asciiTheme="minorHAnsi" w:hAnsiTheme="minorHAnsi"/>
          <w:szCs w:val="18"/>
        </w:rPr>
        <w:t xml:space="preserve">Installed Return Duct1 </w:t>
      </w:r>
      <w:r>
        <w:rPr>
          <w:rFonts w:asciiTheme="minorHAnsi" w:hAnsiTheme="minorHAnsi"/>
          <w:szCs w:val="18"/>
        </w:rPr>
        <w:t xml:space="preserve">Nominal </w:t>
      </w:r>
      <w:r w:rsidRPr="00541D86">
        <w:rPr>
          <w:rFonts w:asciiTheme="minorHAnsi" w:hAnsiTheme="minorHAnsi"/>
          <w:szCs w:val="18"/>
        </w:rPr>
        <w:t xml:space="preserve">Diameter: Enter the </w:t>
      </w:r>
      <w:r>
        <w:rPr>
          <w:rFonts w:asciiTheme="minorHAnsi" w:hAnsiTheme="minorHAnsi"/>
          <w:szCs w:val="18"/>
        </w:rPr>
        <w:t xml:space="preserve">nominal </w:t>
      </w:r>
      <w:r w:rsidRPr="00541D86">
        <w:rPr>
          <w:rFonts w:asciiTheme="minorHAnsi" w:hAnsiTheme="minorHAnsi"/>
          <w:szCs w:val="18"/>
        </w:rPr>
        <w:t>diameter (inches) for the first return duct run.</w:t>
      </w:r>
    </w:p>
    <w:p w14:paraId="6E743F13" w14:textId="77777777" w:rsidR="0087473B" w:rsidRPr="00541D86" w:rsidRDefault="0087473B" w:rsidP="0087473B">
      <w:pPr>
        <w:pStyle w:val="BulletB1Number"/>
        <w:numPr>
          <w:ilvl w:val="0"/>
          <w:numId w:val="21"/>
        </w:numPr>
        <w:spacing w:before="0"/>
        <w:rPr>
          <w:rFonts w:asciiTheme="minorHAnsi" w:hAnsiTheme="minorHAnsi"/>
          <w:szCs w:val="18"/>
        </w:rPr>
      </w:pPr>
      <w:r w:rsidRPr="00541D86">
        <w:rPr>
          <w:rFonts w:asciiTheme="minorHAnsi" w:hAnsiTheme="minorHAnsi"/>
          <w:szCs w:val="18"/>
        </w:rPr>
        <w:t xml:space="preserve">Minimum Return Duct2 </w:t>
      </w:r>
      <w:r>
        <w:rPr>
          <w:rFonts w:asciiTheme="minorHAnsi" w:hAnsiTheme="minorHAnsi"/>
          <w:szCs w:val="18"/>
        </w:rPr>
        <w:t xml:space="preserve">Nominal </w:t>
      </w:r>
      <w:r w:rsidRPr="00541D86">
        <w:rPr>
          <w:rFonts w:asciiTheme="minorHAnsi" w:hAnsiTheme="minorHAnsi"/>
          <w:szCs w:val="18"/>
        </w:rPr>
        <w:t>Diameter: This field is automatically calculated based on A03. Refer to Table 150.0-</w:t>
      </w:r>
      <w:r>
        <w:rPr>
          <w:rFonts w:asciiTheme="minorHAnsi" w:hAnsiTheme="minorHAnsi"/>
          <w:szCs w:val="18"/>
        </w:rPr>
        <w:t>C</w:t>
      </w:r>
      <w:r w:rsidRPr="00541D86">
        <w:rPr>
          <w:rFonts w:asciiTheme="minorHAnsi" w:hAnsiTheme="minorHAnsi"/>
          <w:szCs w:val="18"/>
        </w:rPr>
        <w:t>.</w:t>
      </w:r>
    </w:p>
    <w:p w14:paraId="7CA4BFD9" w14:textId="77777777" w:rsidR="0087473B" w:rsidRPr="00541D86" w:rsidRDefault="0087473B" w:rsidP="0087473B">
      <w:pPr>
        <w:pStyle w:val="BulletB1Number"/>
        <w:numPr>
          <w:ilvl w:val="0"/>
          <w:numId w:val="21"/>
        </w:numPr>
        <w:spacing w:before="0"/>
        <w:rPr>
          <w:rFonts w:asciiTheme="minorHAnsi" w:hAnsiTheme="minorHAnsi"/>
          <w:szCs w:val="18"/>
        </w:rPr>
      </w:pPr>
      <w:r w:rsidRPr="00541D86">
        <w:rPr>
          <w:rFonts w:asciiTheme="minorHAnsi" w:hAnsiTheme="minorHAnsi"/>
          <w:szCs w:val="18"/>
        </w:rPr>
        <w:t xml:space="preserve">Installed Return Duct2 </w:t>
      </w:r>
      <w:r>
        <w:rPr>
          <w:rFonts w:asciiTheme="minorHAnsi" w:hAnsiTheme="minorHAnsi"/>
          <w:szCs w:val="18"/>
        </w:rPr>
        <w:t xml:space="preserve">Nominal </w:t>
      </w:r>
      <w:r w:rsidRPr="00541D86">
        <w:rPr>
          <w:rFonts w:asciiTheme="minorHAnsi" w:hAnsiTheme="minorHAnsi"/>
          <w:szCs w:val="18"/>
        </w:rPr>
        <w:t>Diameter: Enter the</w:t>
      </w:r>
      <w:r>
        <w:rPr>
          <w:rFonts w:asciiTheme="minorHAnsi" w:hAnsiTheme="minorHAnsi"/>
          <w:szCs w:val="18"/>
        </w:rPr>
        <w:t xml:space="preserve"> nominal</w:t>
      </w:r>
      <w:r w:rsidRPr="00541D86">
        <w:rPr>
          <w:rFonts w:asciiTheme="minorHAnsi" w:hAnsiTheme="minorHAnsi"/>
          <w:szCs w:val="18"/>
        </w:rPr>
        <w:t xml:space="preserve"> diameter (inches) for the second return duct run.</w:t>
      </w:r>
    </w:p>
    <w:p w14:paraId="5760E317" w14:textId="77777777" w:rsidR="0087473B" w:rsidRPr="00541D86" w:rsidRDefault="0087473B" w:rsidP="0087473B">
      <w:pPr>
        <w:pStyle w:val="BulletB1Number"/>
        <w:numPr>
          <w:ilvl w:val="0"/>
          <w:numId w:val="21"/>
        </w:numPr>
        <w:spacing w:before="0"/>
        <w:rPr>
          <w:rFonts w:asciiTheme="minorHAnsi" w:hAnsiTheme="minorHAnsi"/>
          <w:szCs w:val="18"/>
        </w:rPr>
      </w:pPr>
      <w:r w:rsidRPr="00541D86">
        <w:rPr>
          <w:rFonts w:asciiTheme="minorHAnsi" w:hAnsiTheme="minorHAnsi"/>
          <w:szCs w:val="18"/>
        </w:rPr>
        <w:t xml:space="preserve">Minimum Total Return Filter Grille </w:t>
      </w:r>
      <w:r>
        <w:rPr>
          <w:rFonts w:asciiTheme="minorHAnsi" w:hAnsiTheme="minorHAnsi"/>
          <w:szCs w:val="18"/>
        </w:rPr>
        <w:t>Nominal</w:t>
      </w:r>
      <w:r w:rsidRPr="00541D86">
        <w:rPr>
          <w:rFonts w:asciiTheme="minorHAnsi" w:hAnsiTheme="minorHAnsi"/>
          <w:szCs w:val="18"/>
        </w:rPr>
        <w:t xml:space="preserve"> Area: This field is automatically calculated based on A03. Refer to Table 150.0-</w:t>
      </w:r>
      <w:r>
        <w:rPr>
          <w:rFonts w:asciiTheme="minorHAnsi" w:hAnsiTheme="minorHAnsi"/>
          <w:szCs w:val="18"/>
        </w:rPr>
        <w:t>C</w:t>
      </w:r>
      <w:r w:rsidRPr="00541D86">
        <w:rPr>
          <w:rFonts w:asciiTheme="minorHAnsi" w:hAnsiTheme="minorHAnsi"/>
          <w:szCs w:val="18"/>
        </w:rPr>
        <w:t>.</w:t>
      </w:r>
    </w:p>
    <w:p w14:paraId="3AF4BB8D" w14:textId="77777777" w:rsidR="0087473B" w:rsidRPr="00541D86" w:rsidRDefault="0087473B" w:rsidP="0087473B">
      <w:pPr>
        <w:pStyle w:val="BulletB1Number"/>
        <w:numPr>
          <w:ilvl w:val="0"/>
          <w:numId w:val="21"/>
        </w:numPr>
        <w:spacing w:before="0"/>
        <w:rPr>
          <w:rFonts w:asciiTheme="minorHAnsi" w:hAnsiTheme="minorHAnsi"/>
          <w:szCs w:val="18"/>
        </w:rPr>
      </w:pPr>
      <w:r w:rsidRPr="00541D86">
        <w:rPr>
          <w:rFonts w:asciiTheme="minorHAnsi" w:hAnsiTheme="minorHAnsi"/>
          <w:szCs w:val="18"/>
        </w:rPr>
        <w:t xml:space="preserve">Installed Total Return Filter Grille </w:t>
      </w:r>
      <w:r>
        <w:rPr>
          <w:rFonts w:asciiTheme="minorHAnsi" w:hAnsiTheme="minorHAnsi"/>
          <w:szCs w:val="18"/>
        </w:rPr>
        <w:t>Nominal</w:t>
      </w:r>
      <w:r w:rsidRPr="00541D86">
        <w:rPr>
          <w:rFonts w:asciiTheme="minorHAnsi" w:hAnsiTheme="minorHAnsi"/>
          <w:szCs w:val="18"/>
        </w:rPr>
        <w:t xml:space="preserve"> Area: Enter the total return filter grille </w:t>
      </w:r>
      <w:r>
        <w:rPr>
          <w:rFonts w:asciiTheme="minorHAnsi" w:hAnsiTheme="minorHAnsi"/>
          <w:szCs w:val="18"/>
        </w:rPr>
        <w:t>nominal</w:t>
      </w:r>
      <w:r w:rsidRPr="00541D86">
        <w:rPr>
          <w:rFonts w:asciiTheme="minorHAnsi" w:hAnsiTheme="minorHAnsi"/>
          <w:szCs w:val="18"/>
        </w:rPr>
        <w:t xml:space="preserve"> area by summing up the two grille areas. The </w:t>
      </w:r>
      <w:r>
        <w:rPr>
          <w:rFonts w:asciiTheme="minorHAnsi" w:hAnsiTheme="minorHAnsi"/>
          <w:szCs w:val="18"/>
        </w:rPr>
        <w:t xml:space="preserve">nominal </w:t>
      </w:r>
      <w:r w:rsidRPr="00541D86">
        <w:rPr>
          <w:rFonts w:asciiTheme="minorHAnsi" w:hAnsiTheme="minorHAnsi"/>
          <w:szCs w:val="18"/>
        </w:rPr>
        <w:t>area of each grill</w:t>
      </w:r>
      <w:r>
        <w:rPr>
          <w:rFonts w:asciiTheme="minorHAnsi" w:hAnsiTheme="minorHAnsi"/>
          <w:szCs w:val="18"/>
        </w:rPr>
        <w:t>e</w:t>
      </w:r>
      <w:r w:rsidRPr="00541D86">
        <w:rPr>
          <w:rFonts w:asciiTheme="minorHAnsi" w:hAnsiTheme="minorHAnsi"/>
          <w:szCs w:val="18"/>
        </w:rPr>
        <w:t xml:space="preserve"> is equal to the length (inches) multiplied by the width (inches)</w:t>
      </w:r>
      <w:r>
        <w:rPr>
          <w:rFonts w:asciiTheme="minorHAnsi" w:hAnsiTheme="minorHAnsi"/>
          <w:szCs w:val="18"/>
        </w:rPr>
        <w:t xml:space="preserve"> of the return grille</w:t>
      </w:r>
      <w:r w:rsidRPr="00541D86">
        <w:rPr>
          <w:rFonts w:asciiTheme="minorHAnsi" w:hAnsiTheme="minorHAnsi"/>
          <w:szCs w:val="18"/>
        </w:rPr>
        <w:t>.</w:t>
      </w:r>
    </w:p>
    <w:p w14:paraId="59CBF407" w14:textId="77777777" w:rsidR="0087473B" w:rsidRPr="00541D86" w:rsidRDefault="0087473B" w:rsidP="0087473B">
      <w:pPr>
        <w:pStyle w:val="BulletB1Number"/>
        <w:numPr>
          <w:ilvl w:val="0"/>
          <w:numId w:val="21"/>
        </w:numPr>
        <w:spacing w:before="0"/>
        <w:rPr>
          <w:rFonts w:asciiTheme="minorHAnsi" w:hAnsiTheme="minorHAnsi"/>
          <w:szCs w:val="18"/>
        </w:rPr>
      </w:pPr>
      <w:r w:rsidRPr="00541D86">
        <w:rPr>
          <w:rFonts w:asciiTheme="minorHAnsi" w:hAnsiTheme="minorHAnsi"/>
          <w:szCs w:val="18"/>
        </w:rPr>
        <w:t xml:space="preserve">Compliance Statement: This field is automatically populated based on the inputs to C02, C04 and C06. Compliance requires that the installed duct </w:t>
      </w:r>
      <w:r>
        <w:rPr>
          <w:rFonts w:asciiTheme="minorHAnsi" w:hAnsiTheme="minorHAnsi"/>
          <w:szCs w:val="18"/>
        </w:rPr>
        <w:t xml:space="preserve">nominal </w:t>
      </w:r>
      <w:r w:rsidRPr="00541D86">
        <w:rPr>
          <w:rFonts w:asciiTheme="minorHAnsi" w:hAnsiTheme="minorHAnsi"/>
          <w:szCs w:val="18"/>
        </w:rPr>
        <w:t xml:space="preserve">diameters meet </w:t>
      </w:r>
      <w:r>
        <w:rPr>
          <w:rFonts w:asciiTheme="minorHAnsi" w:hAnsiTheme="minorHAnsi"/>
          <w:szCs w:val="18"/>
        </w:rPr>
        <w:t xml:space="preserve">or exceed </w:t>
      </w:r>
      <w:r w:rsidRPr="00541D86">
        <w:rPr>
          <w:rFonts w:asciiTheme="minorHAnsi" w:hAnsiTheme="minorHAnsi"/>
          <w:szCs w:val="18"/>
        </w:rPr>
        <w:t xml:space="preserve">the required duct </w:t>
      </w:r>
      <w:r>
        <w:rPr>
          <w:rFonts w:asciiTheme="minorHAnsi" w:hAnsiTheme="minorHAnsi"/>
          <w:szCs w:val="18"/>
        </w:rPr>
        <w:t xml:space="preserve">nominal </w:t>
      </w:r>
      <w:r w:rsidRPr="00541D86">
        <w:rPr>
          <w:rFonts w:asciiTheme="minorHAnsi" w:hAnsiTheme="minorHAnsi"/>
          <w:szCs w:val="18"/>
        </w:rPr>
        <w:t xml:space="preserve">diameters AND the total installed filter grille </w:t>
      </w:r>
      <w:r>
        <w:rPr>
          <w:rFonts w:asciiTheme="minorHAnsi" w:hAnsiTheme="minorHAnsi"/>
          <w:szCs w:val="18"/>
        </w:rPr>
        <w:t xml:space="preserve">nominal </w:t>
      </w:r>
      <w:r w:rsidRPr="00541D86">
        <w:rPr>
          <w:rFonts w:asciiTheme="minorHAnsi" w:hAnsiTheme="minorHAnsi"/>
          <w:szCs w:val="18"/>
        </w:rPr>
        <w:t xml:space="preserve">area meet </w:t>
      </w:r>
      <w:r>
        <w:rPr>
          <w:rFonts w:asciiTheme="minorHAnsi" w:hAnsiTheme="minorHAnsi"/>
          <w:szCs w:val="18"/>
        </w:rPr>
        <w:t xml:space="preserve">or exceed </w:t>
      </w:r>
      <w:r w:rsidRPr="00541D86">
        <w:rPr>
          <w:rFonts w:asciiTheme="minorHAnsi" w:hAnsiTheme="minorHAnsi"/>
          <w:szCs w:val="18"/>
        </w:rPr>
        <w:t>the total required filter grille</w:t>
      </w:r>
      <w:r>
        <w:rPr>
          <w:rFonts w:asciiTheme="minorHAnsi" w:hAnsiTheme="minorHAnsi"/>
          <w:szCs w:val="18"/>
        </w:rPr>
        <w:t xml:space="preserve"> nominal</w:t>
      </w:r>
      <w:r w:rsidRPr="00541D86">
        <w:rPr>
          <w:rFonts w:asciiTheme="minorHAnsi" w:hAnsiTheme="minorHAnsi"/>
          <w:szCs w:val="18"/>
        </w:rPr>
        <w:t xml:space="preserve"> area.</w:t>
      </w:r>
    </w:p>
    <w:p w14:paraId="005D884A" w14:textId="77777777" w:rsidR="0087473B" w:rsidRPr="009F4B2C" w:rsidRDefault="0087473B" w:rsidP="0087473B">
      <w:pPr>
        <w:pStyle w:val="BulletB1Number"/>
        <w:spacing w:before="0"/>
        <w:ind w:left="0" w:firstLine="0"/>
        <w:rPr>
          <w:rFonts w:asciiTheme="minorHAnsi" w:hAnsiTheme="minorHAnsi"/>
          <w:sz w:val="16"/>
          <w:szCs w:val="16"/>
        </w:rPr>
      </w:pPr>
    </w:p>
    <w:p w14:paraId="1F4226E6" w14:textId="77777777" w:rsidR="0087473B" w:rsidRPr="00541D86" w:rsidRDefault="0087473B" w:rsidP="0087473B">
      <w:pPr>
        <w:pStyle w:val="BulletB1Number"/>
        <w:spacing w:before="0"/>
        <w:ind w:left="0" w:firstLine="0"/>
        <w:rPr>
          <w:rFonts w:asciiTheme="minorHAnsi" w:hAnsiTheme="minorHAnsi"/>
          <w:szCs w:val="18"/>
        </w:rPr>
      </w:pPr>
      <w:r w:rsidRPr="00541D86">
        <w:rPr>
          <w:rFonts w:asciiTheme="minorHAnsi" w:hAnsiTheme="minorHAnsi"/>
          <w:b/>
          <w:szCs w:val="18"/>
        </w:rPr>
        <w:t>Section D Additional Requirements for Compliance</w:t>
      </w:r>
    </w:p>
    <w:p w14:paraId="47DAF8E2" w14:textId="77777777" w:rsidR="0087473B" w:rsidRPr="00541D86" w:rsidRDefault="0087473B" w:rsidP="0087473B">
      <w:pPr>
        <w:numPr>
          <w:ilvl w:val="0"/>
          <w:numId w:val="22"/>
        </w:numPr>
        <w:rPr>
          <w:rFonts w:asciiTheme="minorHAnsi" w:hAnsiTheme="minorHAnsi"/>
        </w:rPr>
      </w:pPr>
      <w:r w:rsidRPr="00541D86">
        <w:rPr>
          <w:rFonts w:asciiTheme="minorHAnsi" w:hAnsiTheme="minorHAnsi"/>
        </w:rPr>
        <w:t>This field must be a true statement (or not applicable) for the system to comply.</w:t>
      </w:r>
    </w:p>
    <w:p w14:paraId="368AC839" w14:textId="77777777" w:rsidR="0087473B" w:rsidRPr="00541D86" w:rsidRDefault="0087473B" w:rsidP="0087473B">
      <w:pPr>
        <w:numPr>
          <w:ilvl w:val="0"/>
          <w:numId w:val="22"/>
        </w:numPr>
        <w:rPr>
          <w:rFonts w:asciiTheme="minorHAnsi" w:hAnsiTheme="minorHAnsi"/>
        </w:rPr>
      </w:pPr>
      <w:r w:rsidRPr="00541D86">
        <w:rPr>
          <w:rFonts w:asciiTheme="minorHAnsi" w:hAnsiTheme="minorHAnsi"/>
        </w:rPr>
        <w:t>This field must be a true statement (or not applicable) for the system to comply.</w:t>
      </w:r>
    </w:p>
    <w:p w14:paraId="05300F8C" w14:textId="77777777" w:rsidR="0087473B" w:rsidRPr="00541D86" w:rsidRDefault="0087473B" w:rsidP="0087473B">
      <w:pPr>
        <w:numPr>
          <w:ilvl w:val="0"/>
          <w:numId w:val="22"/>
        </w:numPr>
        <w:rPr>
          <w:rFonts w:asciiTheme="minorHAnsi" w:hAnsiTheme="minorHAnsi"/>
        </w:rPr>
      </w:pPr>
      <w:r w:rsidRPr="00541D86">
        <w:rPr>
          <w:rFonts w:asciiTheme="minorHAnsi" w:hAnsiTheme="minorHAnsi"/>
        </w:rPr>
        <w:t>This field must be a true statement (or not applicable) for the system to comply.</w:t>
      </w:r>
    </w:p>
    <w:p w14:paraId="1FD1235C" w14:textId="77777777" w:rsidR="0087473B" w:rsidRPr="00541D86" w:rsidRDefault="0087473B" w:rsidP="0087473B">
      <w:pPr>
        <w:numPr>
          <w:ilvl w:val="0"/>
          <w:numId w:val="22"/>
        </w:numPr>
        <w:rPr>
          <w:rFonts w:asciiTheme="minorHAnsi" w:hAnsiTheme="minorHAnsi"/>
        </w:rPr>
      </w:pPr>
      <w:r w:rsidRPr="00541D86">
        <w:rPr>
          <w:rFonts w:asciiTheme="minorHAnsi" w:hAnsiTheme="minorHAnsi"/>
        </w:rPr>
        <w:t>This field must be a true statement (or not applicable) for the system to comply.</w:t>
      </w:r>
    </w:p>
    <w:p w14:paraId="35464E6C" w14:textId="77777777" w:rsidR="0087473B" w:rsidRPr="00541D86" w:rsidRDefault="0087473B" w:rsidP="0087473B">
      <w:pPr>
        <w:numPr>
          <w:ilvl w:val="0"/>
          <w:numId w:val="22"/>
        </w:numPr>
        <w:rPr>
          <w:rFonts w:asciiTheme="minorHAnsi" w:hAnsiTheme="minorHAnsi"/>
        </w:rPr>
      </w:pPr>
      <w:r w:rsidRPr="00541D86">
        <w:rPr>
          <w:rFonts w:asciiTheme="minorHAnsi" w:hAnsiTheme="minorHAnsi"/>
        </w:rPr>
        <w:t>This field must be a true statement (or not applicable) for the system to comply</w:t>
      </w:r>
    </w:p>
    <w:p w14:paraId="653B6271" w14:textId="77777777" w:rsidR="0087473B" w:rsidRPr="009F4B2C" w:rsidRDefault="0087473B" w:rsidP="0087473B">
      <w:pPr>
        <w:rPr>
          <w:rFonts w:asciiTheme="minorHAnsi" w:hAnsiTheme="minorHAnsi"/>
          <w:sz w:val="16"/>
          <w:szCs w:val="16"/>
        </w:rPr>
      </w:pPr>
    </w:p>
    <w:p w14:paraId="323C87C1" w14:textId="77777777" w:rsidR="0087473B" w:rsidRPr="00541D86" w:rsidRDefault="0087473B" w:rsidP="0087473B">
      <w:pPr>
        <w:rPr>
          <w:rFonts w:asciiTheme="minorHAnsi" w:hAnsiTheme="minorHAnsi"/>
          <w:b/>
          <w:szCs w:val="18"/>
        </w:rPr>
      </w:pPr>
      <w:r w:rsidRPr="00541D86">
        <w:rPr>
          <w:rFonts w:asciiTheme="minorHAnsi" w:hAnsiTheme="minorHAnsi"/>
          <w:b/>
        </w:rPr>
        <w:t xml:space="preserve">Section </w:t>
      </w:r>
      <w:r w:rsidRPr="00541D86">
        <w:rPr>
          <w:rFonts w:asciiTheme="minorHAnsi" w:hAnsiTheme="minorHAnsi"/>
          <w:b/>
          <w:szCs w:val="18"/>
        </w:rPr>
        <w:t>E. Hole for the Placement of a Static Pressure Probe (HSPP), and Permanently Installed Static Pressure Probe (PSPP) in the Supply Plenum</w:t>
      </w:r>
    </w:p>
    <w:p w14:paraId="5730D6DF" w14:textId="77777777" w:rsidR="0087473B" w:rsidRPr="00541D86" w:rsidRDefault="0087473B" w:rsidP="0087473B">
      <w:pPr>
        <w:pStyle w:val="ListParagraph"/>
        <w:numPr>
          <w:ilvl w:val="0"/>
          <w:numId w:val="24"/>
        </w:numPr>
        <w:ind w:left="360"/>
        <w:rPr>
          <w:rFonts w:asciiTheme="minorHAnsi" w:hAnsiTheme="minorHAnsi"/>
          <w:szCs w:val="18"/>
        </w:rPr>
      </w:pPr>
      <w:r w:rsidRPr="00541D86">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7B00819" w14:textId="77777777" w:rsidR="0087473B" w:rsidRPr="00541D86" w:rsidRDefault="0087473B" w:rsidP="0087473B">
      <w:pPr>
        <w:numPr>
          <w:ilvl w:val="0"/>
          <w:numId w:val="23"/>
        </w:numPr>
        <w:ind w:left="1080"/>
        <w:rPr>
          <w:rFonts w:ascii="Calibri" w:hAnsi="Calibri"/>
        </w:rPr>
      </w:pPr>
      <w:r w:rsidRPr="00541D86">
        <w:rPr>
          <w:rFonts w:ascii="Calibri" w:hAnsi="Calibri"/>
          <w:bCs/>
        </w:rPr>
        <w:t>If an Hole Static Pressure Probe is installed then select “HSPP Installed”</w:t>
      </w:r>
    </w:p>
    <w:p w14:paraId="07336DD1" w14:textId="77777777" w:rsidR="0087473B" w:rsidRPr="00541D86" w:rsidRDefault="0087473B" w:rsidP="0087473B">
      <w:pPr>
        <w:numPr>
          <w:ilvl w:val="0"/>
          <w:numId w:val="23"/>
        </w:numPr>
        <w:ind w:left="1080"/>
        <w:rPr>
          <w:rFonts w:ascii="Calibri" w:hAnsi="Calibri"/>
        </w:rPr>
      </w:pPr>
      <w:r w:rsidRPr="00541D86">
        <w:rPr>
          <w:rFonts w:ascii="Calibri" w:hAnsi="Calibri"/>
          <w:bCs/>
        </w:rPr>
        <w:t>If a Permanent Static Pressure Probe is installed then select “PSPP Installed”</w:t>
      </w:r>
    </w:p>
    <w:p w14:paraId="5B08B062" w14:textId="77777777" w:rsidR="0087473B" w:rsidRPr="00541D86" w:rsidRDefault="0087473B" w:rsidP="0087473B">
      <w:pPr>
        <w:numPr>
          <w:ilvl w:val="0"/>
          <w:numId w:val="23"/>
        </w:numPr>
        <w:ind w:left="1080"/>
        <w:rPr>
          <w:rFonts w:ascii="Calibri" w:hAnsi="Calibri"/>
        </w:rPr>
      </w:pPr>
      <w:r w:rsidRPr="00541D86">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7763880C" w14:textId="77777777" w:rsidR="0087473B" w:rsidRPr="00C44F0C" w:rsidRDefault="0087473B" w:rsidP="0087473B">
      <w:pPr>
        <w:numPr>
          <w:ilvl w:val="0"/>
          <w:numId w:val="23"/>
        </w:numPr>
        <w:ind w:left="1080"/>
        <w:rPr>
          <w:rFonts w:asciiTheme="minorHAnsi" w:hAnsiTheme="minorHAnsi"/>
          <w:sz w:val="18"/>
          <w:szCs w:val="18"/>
        </w:rPr>
      </w:pPr>
      <w:r w:rsidRPr="00541D86">
        <w:rPr>
          <w:rFonts w:ascii="Calibri" w:hAnsi="Calibri"/>
        </w:rPr>
        <w:t>If the system is such that an HSPP or PSPP is not applicable, select “HSPP/PSPP are not applicable to this system”.</w:t>
      </w:r>
    </w:p>
    <w:p w14:paraId="7B023089" w14:textId="77777777" w:rsidR="00F966F3" w:rsidRPr="00270044" w:rsidRDefault="00F966F3" w:rsidP="00675A56">
      <w:pPr>
        <w:rPr>
          <w:rFonts w:ascii="Calibri" w:hAnsi="Calibri"/>
          <w:sz w:val="18"/>
          <w:szCs w:val="18"/>
        </w:rPr>
      </w:pPr>
    </w:p>
    <w:p w14:paraId="5B4186AA" w14:textId="77777777" w:rsidR="00675A56" w:rsidRPr="009F4B2C" w:rsidRDefault="00675A56" w:rsidP="00675A56">
      <w:pPr>
        <w:rPr>
          <w:rFonts w:asciiTheme="minorHAnsi" w:hAnsiTheme="minorHAnsi"/>
          <w:b/>
        </w:rPr>
      </w:pPr>
      <w:r w:rsidRPr="009F4B2C">
        <w:rPr>
          <w:rFonts w:asciiTheme="minorHAnsi" w:hAnsiTheme="minorHAnsi"/>
          <w:b/>
        </w:rPr>
        <w:lastRenderedPageBreak/>
        <w:t>Section F. Determination of HERS Verification Compliance</w:t>
      </w:r>
    </w:p>
    <w:p w14:paraId="5B4186AC" w14:textId="28FC3D33" w:rsidR="005C007B" w:rsidRPr="009F4B2C" w:rsidRDefault="00675A56" w:rsidP="009F4B2C">
      <w:pPr>
        <w:pStyle w:val="ListParagraph"/>
        <w:numPr>
          <w:ilvl w:val="0"/>
          <w:numId w:val="25"/>
        </w:numPr>
        <w:ind w:left="360"/>
        <w:rPr>
          <w:rFonts w:asciiTheme="minorHAnsi" w:hAnsiTheme="minorHAnsi"/>
          <w:b/>
        </w:rPr>
      </w:pPr>
      <w:r w:rsidRPr="009F4B2C">
        <w:rPr>
          <w:rFonts w:ascii="Calibri" w:hAnsi="Calibri"/>
        </w:rPr>
        <w:t>This field is filled out automatically. Compliance requires that all individual criteria pass.</w:t>
      </w:r>
    </w:p>
    <w:p w14:paraId="5B4186AE" w14:textId="77777777" w:rsidR="00977AE0" w:rsidRPr="00F966F3" w:rsidRDefault="00977AE0" w:rsidP="00977AE0">
      <w:pPr>
        <w:pStyle w:val="BulletB1Number"/>
        <w:ind w:left="1080" w:firstLine="0"/>
        <w:rPr>
          <w:rFonts w:asciiTheme="minorHAnsi" w:hAnsiTheme="minorHAnsi"/>
        </w:rPr>
        <w:sectPr w:rsidR="00977AE0" w:rsidRPr="00F966F3" w:rsidSect="00497118">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1"/>
        <w:gridCol w:w="5634"/>
      </w:tblGrid>
      <w:tr w:rsidR="0087473B" w:rsidRPr="00F13E77" w14:paraId="091DD355" w14:textId="77777777" w:rsidTr="0087473B">
        <w:trPr>
          <w:cantSplit/>
          <w:trHeight w:val="144"/>
        </w:trPr>
        <w:tc>
          <w:tcPr>
            <w:tcW w:w="11030" w:type="dxa"/>
            <w:gridSpan w:val="3"/>
            <w:tcBorders>
              <w:top w:val="single" w:sz="4" w:space="0" w:color="auto"/>
            </w:tcBorders>
            <w:vAlign w:val="center"/>
          </w:tcPr>
          <w:p w14:paraId="470E4299" w14:textId="77777777" w:rsidR="0087473B" w:rsidRPr="00F13E77" w:rsidRDefault="0087473B" w:rsidP="00D75C93">
            <w:pPr>
              <w:keepNext/>
              <w:rPr>
                <w:rFonts w:asciiTheme="minorHAnsi" w:hAnsiTheme="minorHAnsi"/>
                <w:b/>
                <w:sz w:val="18"/>
                <w:szCs w:val="18"/>
              </w:rPr>
            </w:pPr>
            <w:r w:rsidRPr="00F13E77">
              <w:rPr>
                <w:rFonts w:asciiTheme="minorHAnsi" w:hAnsiTheme="minorHAnsi"/>
                <w:b/>
                <w:sz w:val="18"/>
                <w:szCs w:val="18"/>
              </w:rPr>
              <w:lastRenderedPageBreak/>
              <w:t>A. System Information</w:t>
            </w:r>
          </w:p>
        </w:tc>
      </w:tr>
      <w:tr w:rsidR="0087473B" w:rsidRPr="00F13E77" w14:paraId="3E1ABD0F" w14:textId="77777777" w:rsidTr="0087473B">
        <w:trPr>
          <w:cantSplit/>
          <w:trHeight w:val="144"/>
        </w:trPr>
        <w:tc>
          <w:tcPr>
            <w:tcW w:w="565" w:type="dxa"/>
            <w:tcBorders>
              <w:top w:val="single" w:sz="4" w:space="0" w:color="auto"/>
            </w:tcBorders>
            <w:vAlign w:val="center"/>
          </w:tcPr>
          <w:p w14:paraId="58411EFF" w14:textId="77777777" w:rsidR="0087473B" w:rsidRPr="00F13E77" w:rsidRDefault="0087473B" w:rsidP="00D75C93">
            <w:pPr>
              <w:jc w:val="center"/>
              <w:rPr>
                <w:rFonts w:asciiTheme="minorHAnsi" w:hAnsiTheme="minorHAnsi"/>
                <w:sz w:val="18"/>
                <w:szCs w:val="18"/>
              </w:rPr>
            </w:pPr>
            <w:r>
              <w:rPr>
                <w:rFonts w:asciiTheme="minorHAnsi" w:hAnsiTheme="minorHAnsi"/>
                <w:sz w:val="18"/>
                <w:szCs w:val="18"/>
              </w:rPr>
              <w:t>01</w:t>
            </w:r>
          </w:p>
        </w:tc>
        <w:tc>
          <w:tcPr>
            <w:tcW w:w="4831" w:type="dxa"/>
            <w:tcBorders>
              <w:top w:val="single" w:sz="4" w:space="0" w:color="auto"/>
            </w:tcBorders>
            <w:vAlign w:val="center"/>
          </w:tcPr>
          <w:p w14:paraId="554F028A" w14:textId="77777777" w:rsidR="0087473B" w:rsidRPr="00F13E77" w:rsidRDefault="0087473B" w:rsidP="00D75C93">
            <w:pPr>
              <w:rPr>
                <w:rFonts w:asciiTheme="minorHAnsi" w:hAnsiTheme="minorHAnsi"/>
                <w:color w:val="000000"/>
                <w:sz w:val="18"/>
                <w:szCs w:val="18"/>
                <w:highlight w:val="yellow"/>
              </w:rPr>
            </w:pPr>
            <w:r w:rsidRPr="00F13E77">
              <w:rPr>
                <w:rFonts w:asciiTheme="minorHAnsi" w:hAnsiTheme="minorHAnsi"/>
                <w:sz w:val="18"/>
                <w:szCs w:val="18"/>
              </w:rPr>
              <w:t xml:space="preserve">System Identification or Name </w:t>
            </w:r>
          </w:p>
        </w:tc>
        <w:tc>
          <w:tcPr>
            <w:tcW w:w="5634" w:type="dxa"/>
            <w:tcBorders>
              <w:top w:val="single" w:sz="4" w:space="0" w:color="auto"/>
            </w:tcBorders>
            <w:vAlign w:val="center"/>
          </w:tcPr>
          <w:p w14:paraId="5321432B" w14:textId="77777777" w:rsidR="0087473B" w:rsidRPr="00F13E77" w:rsidRDefault="0087473B" w:rsidP="00D75C93">
            <w:pPr>
              <w:rPr>
                <w:rFonts w:asciiTheme="minorHAnsi" w:hAnsiTheme="minorHAnsi"/>
                <w:color w:val="000000"/>
                <w:sz w:val="18"/>
                <w:szCs w:val="18"/>
                <w:highlight w:val="yellow"/>
              </w:rPr>
            </w:pPr>
            <w:r w:rsidRPr="00F13E77">
              <w:rPr>
                <w:rFonts w:asciiTheme="minorHAnsi" w:hAnsiTheme="minorHAnsi"/>
                <w:sz w:val="18"/>
                <w:szCs w:val="18"/>
              </w:rPr>
              <w:t>&lt;&lt;auto filled text: referenced from MCH01&gt;&gt;</w:t>
            </w:r>
          </w:p>
        </w:tc>
      </w:tr>
      <w:tr w:rsidR="0087473B" w:rsidRPr="00F13E77" w14:paraId="563B1307" w14:textId="77777777" w:rsidTr="0087473B">
        <w:trPr>
          <w:cantSplit/>
          <w:trHeight w:val="144"/>
        </w:trPr>
        <w:tc>
          <w:tcPr>
            <w:tcW w:w="565" w:type="dxa"/>
            <w:vAlign w:val="center"/>
          </w:tcPr>
          <w:p w14:paraId="22D3CCA1" w14:textId="77777777" w:rsidR="0087473B" w:rsidRPr="00F13E77" w:rsidRDefault="0087473B" w:rsidP="00D75C93">
            <w:pPr>
              <w:jc w:val="center"/>
              <w:rPr>
                <w:rFonts w:asciiTheme="minorHAnsi" w:hAnsiTheme="minorHAnsi"/>
                <w:sz w:val="18"/>
                <w:szCs w:val="18"/>
              </w:rPr>
            </w:pPr>
            <w:r>
              <w:rPr>
                <w:rFonts w:asciiTheme="minorHAnsi" w:hAnsiTheme="minorHAnsi"/>
                <w:sz w:val="18"/>
                <w:szCs w:val="18"/>
              </w:rPr>
              <w:t>02</w:t>
            </w:r>
          </w:p>
        </w:tc>
        <w:tc>
          <w:tcPr>
            <w:tcW w:w="4831" w:type="dxa"/>
            <w:vAlign w:val="center"/>
          </w:tcPr>
          <w:p w14:paraId="325E10B5" w14:textId="77777777" w:rsidR="0087473B" w:rsidRPr="00F13E77" w:rsidRDefault="0087473B" w:rsidP="00D75C93">
            <w:pPr>
              <w:rPr>
                <w:rFonts w:asciiTheme="minorHAnsi" w:hAnsiTheme="minorHAnsi"/>
                <w:sz w:val="18"/>
                <w:szCs w:val="18"/>
              </w:rPr>
            </w:pPr>
            <w:r w:rsidRPr="00F13E77">
              <w:rPr>
                <w:rFonts w:asciiTheme="minorHAnsi" w:hAnsiTheme="minorHAnsi"/>
                <w:sz w:val="18"/>
                <w:szCs w:val="18"/>
              </w:rPr>
              <w:t>System Location or Area Served</w:t>
            </w:r>
            <w:r w:rsidRPr="00F13E77" w:rsidDel="00EB4D48">
              <w:rPr>
                <w:rFonts w:asciiTheme="minorHAnsi" w:hAnsiTheme="minorHAnsi"/>
                <w:sz w:val="18"/>
                <w:szCs w:val="18"/>
              </w:rPr>
              <w:t xml:space="preserve"> </w:t>
            </w:r>
          </w:p>
        </w:tc>
        <w:tc>
          <w:tcPr>
            <w:tcW w:w="5634" w:type="dxa"/>
            <w:vAlign w:val="center"/>
          </w:tcPr>
          <w:p w14:paraId="5DB3CFE3" w14:textId="77777777" w:rsidR="0087473B" w:rsidRPr="00F13E77" w:rsidRDefault="0087473B" w:rsidP="00D75C93">
            <w:pPr>
              <w:rPr>
                <w:rFonts w:asciiTheme="minorHAnsi" w:hAnsiTheme="minorHAnsi"/>
                <w:sz w:val="18"/>
                <w:szCs w:val="18"/>
              </w:rPr>
            </w:pPr>
            <w:r w:rsidRPr="00F13E77">
              <w:rPr>
                <w:rFonts w:asciiTheme="minorHAnsi" w:hAnsiTheme="minorHAnsi"/>
                <w:sz w:val="18"/>
                <w:szCs w:val="18"/>
              </w:rPr>
              <w:t>&lt;&lt;auto filled text: referenced from MCH01&gt;&gt;</w:t>
            </w:r>
          </w:p>
        </w:tc>
      </w:tr>
      <w:tr w:rsidR="005374AC" w:rsidRPr="00F13E77" w14:paraId="6CEC8FF4" w14:textId="77777777" w:rsidTr="0087473B">
        <w:trPr>
          <w:cantSplit/>
          <w:trHeight w:val="144"/>
          <w:ins w:id="16" w:author="Smith, Alexis@Energy" w:date="2019-03-27T10:46:00Z"/>
        </w:trPr>
        <w:tc>
          <w:tcPr>
            <w:tcW w:w="565" w:type="dxa"/>
            <w:vAlign w:val="center"/>
          </w:tcPr>
          <w:p w14:paraId="04CE84B7" w14:textId="714E69AE" w:rsidR="005374AC" w:rsidRDefault="005374AC" w:rsidP="005374AC">
            <w:pPr>
              <w:jc w:val="center"/>
              <w:rPr>
                <w:ins w:id="17" w:author="Smith, Alexis@Energy" w:date="2019-03-27T10:46:00Z"/>
                <w:rFonts w:asciiTheme="minorHAnsi" w:hAnsiTheme="minorHAnsi"/>
                <w:sz w:val="18"/>
                <w:szCs w:val="18"/>
              </w:rPr>
            </w:pPr>
            <w:ins w:id="18" w:author="Smith, Alexis@Energy" w:date="2019-03-27T10:46:00Z">
              <w:r>
                <w:rPr>
                  <w:rFonts w:asciiTheme="minorHAnsi" w:hAnsiTheme="minorHAnsi"/>
                  <w:sz w:val="18"/>
                  <w:szCs w:val="18"/>
                </w:rPr>
                <w:t>03</w:t>
              </w:r>
            </w:ins>
          </w:p>
        </w:tc>
        <w:tc>
          <w:tcPr>
            <w:tcW w:w="4831" w:type="dxa"/>
            <w:vAlign w:val="center"/>
          </w:tcPr>
          <w:p w14:paraId="01C60C9E" w14:textId="3C19B30D" w:rsidR="005374AC" w:rsidRPr="00F13E77" w:rsidRDefault="005374AC" w:rsidP="005374AC">
            <w:pPr>
              <w:rPr>
                <w:ins w:id="19" w:author="Smith, Alexis@Energy" w:date="2019-03-27T10:46:00Z"/>
                <w:rFonts w:asciiTheme="minorHAnsi" w:hAnsiTheme="minorHAnsi"/>
                <w:sz w:val="18"/>
                <w:szCs w:val="18"/>
              </w:rPr>
            </w:pPr>
            <w:ins w:id="20" w:author="Smith, Alexis@Energy" w:date="2019-03-27T10:46:00Z">
              <w:r>
                <w:rPr>
                  <w:rFonts w:asciiTheme="minorHAnsi" w:hAnsiTheme="minorHAnsi"/>
                  <w:sz w:val="18"/>
                  <w:szCs w:val="18"/>
                </w:rPr>
                <w:t>Indoor Unit Name</w:t>
              </w:r>
            </w:ins>
            <w:ins w:id="21" w:author="Smith, Alexis@Energy" w:date="2019-04-10T15:23:00Z">
              <w:r w:rsidR="00F44CE3">
                <w:rPr>
                  <w:rFonts w:asciiTheme="minorHAnsi" w:hAnsiTheme="minorHAnsi"/>
                  <w:sz w:val="18"/>
                  <w:szCs w:val="18"/>
                </w:rPr>
                <w:t xml:space="preserve"> </w:t>
              </w:r>
              <w:r w:rsidR="00F44CE3" w:rsidRPr="00AA1C65">
                <w:rPr>
                  <w:rFonts w:asciiTheme="minorHAnsi" w:hAnsiTheme="minorHAnsi"/>
                  <w:sz w:val="18"/>
                  <w:szCs w:val="18"/>
                </w:rPr>
                <w:t>or Description of Area Served</w:t>
              </w:r>
            </w:ins>
          </w:p>
        </w:tc>
        <w:tc>
          <w:tcPr>
            <w:tcW w:w="5634" w:type="dxa"/>
            <w:vAlign w:val="center"/>
          </w:tcPr>
          <w:p w14:paraId="25DEBC5A" w14:textId="71C0DFAB" w:rsidR="005374AC" w:rsidRPr="00F13E77" w:rsidRDefault="005374AC" w:rsidP="005374AC">
            <w:pPr>
              <w:rPr>
                <w:ins w:id="22" w:author="Smith, Alexis@Energy" w:date="2019-03-27T10:46:00Z"/>
                <w:rFonts w:asciiTheme="minorHAnsi" w:hAnsiTheme="minorHAnsi"/>
                <w:sz w:val="18"/>
                <w:szCs w:val="18"/>
              </w:rPr>
            </w:pPr>
            <w:ins w:id="23" w:author="Smith, Alexis@Energy" w:date="2019-03-27T10:46:00Z">
              <w:r w:rsidRPr="00F13E77">
                <w:rPr>
                  <w:rFonts w:asciiTheme="minorHAnsi" w:hAnsiTheme="minorHAnsi"/>
                  <w:sz w:val="18"/>
                  <w:szCs w:val="18"/>
                </w:rPr>
                <w:t>&lt;&lt;auto filled text: referenced from MCH01&gt;&gt;</w:t>
              </w:r>
            </w:ins>
          </w:p>
        </w:tc>
      </w:tr>
      <w:tr w:rsidR="005374AC" w:rsidRPr="00F13E77" w14:paraId="03B72AF1" w14:textId="77777777" w:rsidTr="0087473B">
        <w:trPr>
          <w:cantSplit/>
          <w:trHeight w:val="144"/>
        </w:trPr>
        <w:tc>
          <w:tcPr>
            <w:tcW w:w="565" w:type="dxa"/>
            <w:vAlign w:val="center"/>
          </w:tcPr>
          <w:p w14:paraId="3355CC09" w14:textId="082D036D" w:rsidR="005374AC" w:rsidRPr="00F13E77" w:rsidRDefault="005374AC" w:rsidP="005374AC">
            <w:pPr>
              <w:jc w:val="center"/>
              <w:rPr>
                <w:rFonts w:asciiTheme="minorHAnsi" w:hAnsiTheme="minorHAnsi"/>
                <w:sz w:val="18"/>
                <w:szCs w:val="18"/>
              </w:rPr>
            </w:pPr>
            <w:r w:rsidRPr="00F13E77">
              <w:rPr>
                <w:rFonts w:asciiTheme="minorHAnsi" w:hAnsiTheme="minorHAnsi"/>
                <w:sz w:val="18"/>
                <w:szCs w:val="18"/>
              </w:rPr>
              <w:t>0</w:t>
            </w:r>
            <w:ins w:id="24" w:author="Smith, Alexis@Energy" w:date="2019-03-27T10:46:00Z">
              <w:r>
                <w:rPr>
                  <w:rFonts w:asciiTheme="minorHAnsi" w:hAnsiTheme="minorHAnsi"/>
                  <w:sz w:val="18"/>
                  <w:szCs w:val="18"/>
                </w:rPr>
                <w:t>4</w:t>
              </w:r>
            </w:ins>
            <w:del w:id="25" w:author="Smith, Alexis@Energy" w:date="2019-03-27T10:46:00Z">
              <w:r w:rsidRPr="00F13E77" w:rsidDel="005374AC">
                <w:rPr>
                  <w:rFonts w:asciiTheme="minorHAnsi" w:hAnsiTheme="minorHAnsi"/>
                  <w:sz w:val="18"/>
                  <w:szCs w:val="18"/>
                </w:rPr>
                <w:delText>3</w:delText>
              </w:r>
            </w:del>
          </w:p>
        </w:tc>
        <w:tc>
          <w:tcPr>
            <w:tcW w:w="4831" w:type="dxa"/>
            <w:vAlign w:val="center"/>
          </w:tcPr>
          <w:p w14:paraId="7D813C99" w14:textId="77777777" w:rsidR="005374AC" w:rsidRPr="00F13E77" w:rsidRDefault="005374AC" w:rsidP="005374AC">
            <w:pPr>
              <w:rPr>
                <w:rFonts w:asciiTheme="minorHAnsi" w:hAnsiTheme="minorHAnsi"/>
                <w:sz w:val="18"/>
                <w:szCs w:val="18"/>
              </w:rPr>
            </w:pPr>
            <w:r w:rsidRPr="00F13E77">
              <w:rPr>
                <w:rFonts w:asciiTheme="minorHAnsi" w:hAnsiTheme="minorHAnsi"/>
                <w:sz w:val="18"/>
                <w:szCs w:val="18"/>
              </w:rPr>
              <w:t>Nominal Cooling Capacity (tons) of Condenser</w:t>
            </w:r>
          </w:p>
        </w:tc>
        <w:tc>
          <w:tcPr>
            <w:tcW w:w="5634" w:type="dxa"/>
            <w:vAlign w:val="center"/>
          </w:tcPr>
          <w:p w14:paraId="61FEB6C9" w14:textId="77777777" w:rsidR="005374AC" w:rsidRPr="00F13E77" w:rsidRDefault="005374AC" w:rsidP="005374AC">
            <w:pPr>
              <w:rPr>
                <w:rFonts w:asciiTheme="minorHAnsi" w:hAnsiTheme="minorHAnsi"/>
                <w:sz w:val="18"/>
                <w:szCs w:val="18"/>
              </w:rPr>
            </w:pPr>
            <w:r w:rsidRPr="00F13E77">
              <w:rPr>
                <w:rFonts w:asciiTheme="minorHAnsi" w:hAnsiTheme="minorHAnsi"/>
                <w:sz w:val="18"/>
                <w:szCs w:val="18"/>
              </w:rPr>
              <w:t>&lt;&lt;auto filled text: referenced from MCH01&gt;&gt;</w:t>
            </w:r>
          </w:p>
        </w:tc>
      </w:tr>
      <w:tr w:rsidR="005374AC" w:rsidRPr="00F13E77" w14:paraId="2CE1F333" w14:textId="77777777" w:rsidTr="0087473B">
        <w:trPr>
          <w:cantSplit/>
          <w:trHeight w:val="144"/>
        </w:trPr>
        <w:tc>
          <w:tcPr>
            <w:tcW w:w="565" w:type="dxa"/>
            <w:vAlign w:val="center"/>
          </w:tcPr>
          <w:p w14:paraId="24F724F0" w14:textId="5592DDA6" w:rsidR="005374AC" w:rsidRPr="00F13E77" w:rsidRDefault="005374AC" w:rsidP="005374AC">
            <w:pPr>
              <w:jc w:val="center"/>
              <w:rPr>
                <w:rFonts w:asciiTheme="minorHAnsi" w:hAnsiTheme="minorHAnsi"/>
                <w:sz w:val="18"/>
                <w:szCs w:val="18"/>
              </w:rPr>
            </w:pPr>
            <w:r w:rsidRPr="00F13E77">
              <w:rPr>
                <w:rFonts w:asciiTheme="minorHAnsi" w:hAnsiTheme="minorHAnsi"/>
                <w:sz w:val="18"/>
                <w:szCs w:val="18"/>
              </w:rPr>
              <w:t>0</w:t>
            </w:r>
            <w:ins w:id="26" w:author="Smith, Alexis@Energy" w:date="2019-03-27T10:46:00Z">
              <w:r>
                <w:rPr>
                  <w:rFonts w:asciiTheme="minorHAnsi" w:hAnsiTheme="minorHAnsi"/>
                  <w:sz w:val="18"/>
                  <w:szCs w:val="18"/>
                </w:rPr>
                <w:t>5</w:t>
              </w:r>
            </w:ins>
            <w:del w:id="27" w:author="Smith, Alexis@Energy" w:date="2019-03-27T10:46:00Z">
              <w:r w:rsidRPr="00F13E77" w:rsidDel="005374AC">
                <w:rPr>
                  <w:rFonts w:asciiTheme="minorHAnsi" w:hAnsiTheme="minorHAnsi"/>
                  <w:sz w:val="18"/>
                  <w:szCs w:val="18"/>
                </w:rPr>
                <w:delText>4</w:delText>
              </w:r>
            </w:del>
          </w:p>
        </w:tc>
        <w:tc>
          <w:tcPr>
            <w:tcW w:w="4831" w:type="dxa"/>
            <w:vAlign w:val="center"/>
          </w:tcPr>
          <w:p w14:paraId="3850C64F" w14:textId="77777777" w:rsidR="005374AC" w:rsidRPr="00F13E77" w:rsidRDefault="005374AC" w:rsidP="005374AC">
            <w:pPr>
              <w:keepNext/>
              <w:rPr>
                <w:rFonts w:asciiTheme="minorHAnsi" w:hAnsiTheme="minorHAnsi"/>
                <w:sz w:val="18"/>
                <w:szCs w:val="18"/>
              </w:rPr>
            </w:pPr>
            <w:r w:rsidRPr="00F13E77">
              <w:rPr>
                <w:rFonts w:asciiTheme="minorHAnsi" w:hAnsiTheme="minorHAnsi"/>
                <w:sz w:val="18"/>
                <w:szCs w:val="18"/>
              </w:rPr>
              <w:t>Number of Return Ducts</w:t>
            </w:r>
          </w:p>
        </w:tc>
        <w:tc>
          <w:tcPr>
            <w:tcW w:w="5634" w:type="dxa"/>
            <w:vAlign w:val="center"/>
          </w:tcPr>
          <w:p w14:paraId="0DD4843E" w14:textId="77777777" w:rsidR="005374AC" w:rsidRPr="00F13E77" w:rsidRDefault="005374AC" w:rsidP="005374AC">
            <w:pPr>
              <w:keepNext/>
              <w:rPr>
                <w:rFonts w:asciiTheme="minorHAnsi" w:hAnsiTheme="minorHAnsi"/>
                <w:sz w:val="18"/>
                <w:szCs w:val="18"/>
              </w:rPr>
            </w:pPr>
            <w:r w:rsidRPr="00F13E77">
              <w:rPr>
                <w:rFonts w:asciiTheme="minorHAnsi" w:hAnsiTheme="minorHAnsi"/>
                <w:sz w:val="18"/>
                <w:szCs w:val="18"/>
              </w:rPr>
              <w:t>&lt;&lt;user input, pull down list: “One Return Duct”; “Two Return Ducts”&gt;&gt;</w:t>
            </w:r>
          </w:p>
        </w:tc>
      </w:tr>
      <w:tr w:rsidR="005374AC" w:rsidRPr="00F13E77" w14:paraId="57393679" w14:textId="77777777" w:rsidTr="0087473B">
        <w:trPr>
          <w:cantSplit/>
          <w:trHeight w:val="144"/>
        </w:trPr>
        <w:tc>
          <w:tcPr>
            <w:tcW w:w="565" w:type="dxa"/>
            <w:vAlign w:val="center"/>
          </w:tcPr>
          <w:p w14:paraId="733BB99A" w14:textId="4A910D96" w:rsidR="005374AC" w:rsidRPr="00F13E77" w:rsidRDefault="005374AC" w:rsidP="005374AC">
            <w:pPr>
              <w:jc w:val="center"/>
              <w:rPr>
                <w:rFonts w:asciiTheme="minorHAnsi" w:hAnsiTheme="minorHAnsi"/>
                <w:sz w:val="18"/>
                <w:szCs w:val="18"/>
              </w:rPr>
            </w:pPr>
            <w:r>
              <w:rPr>
                <w:rFonts w:asciiTheme="minorHAnsi" w:hAnsiTheme="minorHAnsi"/>
                <w:sz w:val="18"/>
                <w:szCs w:val="18"/>
              </w:rPr>
              <w:t>0</w:t>
            </w:r>
            <w:ins w:id="28" w:author="Smith, Alexis@Energy" w:date="2019-03-27T10:46:00Z">
              <w:r>
                <w:rPr>
                  <w:rFonts w:asciiTheme="minorHAnsi" w:hAnsiTheme="minorHAnsi"/>
                  <w:sz w:val="18"/>
                  <w:szCs w:val="18"/>
                </w:rPr>
                <w:t>6</w:t>
              </w:r>
            </w:ins>
            <w:del w:id="29" w:author="Smith, Alexis@Energy" w:date="2019-03-27T10:46:00Z">
              <w:r w:rsidDel="005374AC">
                <w:rPr>
                  <w:rFonts w:asciiTheme="minorHAnsi" w:hAnsiTheme="minorHAnsi"/>
                  <w:sz w:val="18"/>
                  <w:szCs w:val="18"/>
                </w:rPr>
                <w:delText>5</w:delText>
              </w:r>
            </w:del>
          </w:p>
        </w:tc>
        <w:tc>
          <w:tcPr>
            <w:tcW w:w="4831" w:type="dxa"/>
            <w:vAlign w:val="center"/>
          </w:tcPr>
          <w:p w14:paraId="554C2D20" w14:textId="77777777" w:rsidR="005374AC" w:rsidRPr="00F13E77" w:rsidRDefault="005374AC" w:rsidP="005374AC">
            <w:pPr>
              <w:keepNext/>
              <w:rPr>
                <w:rFonts w:asciiTheme="minorHAnsi" w:hAnsiTheme="minorHAnsi"/>
                <w:sz w:val="18"/>
                <w:szCs w:val="18"/>
              </w:rPr>
            </w:pPr>
            <w:r>
              <w:rPr>
                <w:rFonts w:asciiTheme="minorHAnsi" w:hAnsiTheme="minorHAnsi"/>
                <w:sz w:val="18"/>
                <w:szCs w:val="18"/>
              </w:rPr>
              <w:t>Number of Additional Return Ducts (Not Used for Compliance)</w:t>
            </w:r>
          </w:p>
        </w:tc>
        <w:tc>
          <w:tcPr>
            <w:tcW w:w="5634" w:type="dxa"/>
            <w:vAlign w:val="center"/>
          </w:tcPr>
          <w:p w14:paraId="666BF8EB" w14:textId="77777777" w:rsidR="005374AC" w:rsidRPr="00F13E77" w:rsidRDefault="005374AC" w:rsidP="005374AC">
            <w:pPr>
              <w:keepNext/>
              <w:rPr>
                <w:rFonts w:asciiTheme="minorHAnsi" w:hAnsiTheme="minorHAnsi"/>
                <w:sz w:val="18"/>
                <w:szCs w:val="18"/>
              </w:rPr>
            </w:pPr>
            <w:r>
              <w:rPr>
                <w:rFonts w:asciiTheme="minorHAnsi" w:hAnsiTheme="minorHAnsi"/>
                <w:sz w:val="18"/>
                <w:szCs w:val="18"/>
              </w:rPr>
              <w:t>&lt;&lt;user input: number&gt;&gt;</w:t>
            </w:r>
          </w:p>
        </w:tc>
      </w:tr>
    </w:tbl>
    <w:p w14:paraId="32779A4C" w14:textId="129146FC" w:rsidR="0087473B" w:rsidRDefault="0087473B">
      <w:pPr>
        <w:rPr>
          <w:rFonts w:asciiTheme="minorHAns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0"/>
        <w:gridCol w:w="5635"/>
      </w:tblGrid>
      <w:tr w:rsidR="0087473B" w:rsidRPr="00F13E77" w14:paraId="4DD9A214" w14:textId="77777777" w:rsidTr="00A3475F">
        <w:trPr>
          <w:cantSplit/>
          <w:trHeight w:val="144"/>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4D48E026" w14:textId="77777777" w:rsidR="0087473B" w:rsidRDefault="0087473B" w:rsidP="009F4B2C">
            <w:pPr>
              <w:keepNext/>
              <w:rPr>
                <w:rFonts w:asciiTheme="minorHAnsi" w:hAnsiTheme="minorHAnsi"/>
                <w:b/>
                <w:sz w:val="18"/>
                <w:szCs w:val="18"/>
              </w:rPr>
            </w:pPr>
            <w:r w:rsidRPr="00F13E77">
              <w:rPr>
                <w:rFonts w:asciiTheme="minorHAnsi" w:hAnsiTheme="minorHAnsi"/>
                <w:b/>
                <w:sz w:val="18"/>
                <w:szCs w:val="18"/>
              </w:rPr>
              <w:t>B. One Return Duct</w:t>
            </w:r>
          </w:p>
          <w:p w14:paraId="7FCBF096" w14:textId="2001FBF0" w:rsidR="0087473B" w:rsidRPr="0087473B" w:rsidRDefault="0087473B" w:rsidP="009F4B2C">
            <w:pPr>
              <w:keepNext/>
              <w:rPr>
                <w:rFonts w:asciiTheme="minorHAnsi" w:hAnsiTheme="minorHAnsi"/>
                <w:b/>
                <w:sz w:val="18"/>
                <w:szCs w:val="18"/>
              </w:rPr>
            </w:pPr>
            <w:r w:rsidRPr="0087473B">
              <w:rPr>
                <w:rFonts w:asciiTheme="minorHAnsi" w:hAnsiTheme="minorHAnsi"/>
                <w:b/>
                <w:sz w:val="18"/>
                <w:szCs w:val="18"/>
              </w:rPr>
              <w:t>&lt;&lt;Only shown if the input to RowA0</w:t>
            </w:r>
            <w:ins w:id="30" w:author="Smith, Alexis@Energy" w:date="2019-05-08T13:11:00Z">
              <w:r w:rsidR="00695431">
                <w:rPr>
                  <w:rFonts w:asciiTheme="minorHAnsi" w:hAnsiTheme="minorHAnsi"/>
                  <w:b/>
                  <w:sz w:val="18"/>
                  <w:szCs w:val="18"/>
                </w:rPr>
                <w:t>5</w:t>
              </w:r>
            </w:ins>
            <w:del w:id="31" w:author="Smith, Alexis@Energy" w:date="2019-05-08T13:11:00Z">
              <w:r w:rsidRPr="0087473B" w:rsidDel="00695431">
                <w:rPr>
                  <w:rFonts w:asciiTheme="minorHAnsi" w:hAnsiTheme="minorHAnsi"/>
                  <w:b/>
                  <w:sz w:val="18"/>
                  <w:szCs w:val="18"/>
                </w:rPr>
                <w:delText>4</w:delText>
              </w:r>
            </w:del>
            <w:r w:rsidRPr="0087473B">
              <w:rPr>
                <w:rFonts w:asciiTheme="minorHAnsi" w:hAnsiTheme="minorHAnsi"/>
                <w:b/>
                <w:sz w:val="18"/>
                <w:szCs w:val="18"/>
              </w:rPr>
              <w:t xml:space="preserve"> is “One Return Duct”&gt;&gt;</w:t>
            </w:r>
          </w:p>
        </w:tc>
      </w:tr>
      <w:tr w:rsidR="0087473B" w:rsidRPr="00F13E77" w14:paraId="27B588A9" w14:textId="77777777" w:rsidTr="00A3475F">
        <w:trPr>
          <w:cantSplit/>
          <w:trHeight w:val="144"/>
        </w:trPr>
        <w:tc>
          <w:tcPr>
            <w:tcW w:w="565" w:type="dxa"/>
            <w:vAlign w:val="center"/>
          </w:tcPr>
          <w:p w14:paraId="312BAF36"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01</w:t>
            </w:r>
          </w:p>
        </w:tc>
        <w:tc>
          <w:tcPr>
            <w:tcW w:w="4830" w:type="dxa"/>
            <w:vAlign w:val="center"/>
          </w:tcPr>
          <w:p w14:paraId="73ED6B34"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Return Duct </w:t>
            </w:r>
            <w:r>
              <w:rPr>
                <w:rFonts w:asciiTheme="minorHAnsi" w:hAnsiTheme="minorHAnsi"/>
                <w:sz w:val="18"/>
                <w:szCs w:val="18"/>
              </w:rPr>
              <w:t xml:space="preserve">Minimum Nominal </w:t>
            </w:r>
            <w:r w:rsidRPr="00F13E77">
              <w:rPr>
                <w:rFonts w:asciiTheme="minorHAnsi" w:hAnsiTheme="minorHAnsi"/>
                <w:sz w:val="18"/>
                <w:szCs w:val="18"/>
              </w:rPr>
              <w:t>Diameter (inches)</w:t>
            </w:r>
          </w:p>
        </w:tc>
        <w:tc>
          <w:tcPr>
            <w:tcW w:w="5635" w:type="dxa"/>
            <w:vAlign w:val="center"/>
          </w:tcPr>
          <w:p w14:paraId="763699C1" w14:textId="12D8AB68"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&lt;&lt;auto filled, integer: if A0</w:t>
            </w:r>
            <w:ins w:id="32" w:author="Smith, Alexis@Energy" w:date="2019-03-27T10:56:00Z">
              <w:r w:rsidR="00DC55A2">
                <w:rPr>
                  <w:rFonts w:asciiTheme="minorHAnsi" w:hAnsiTheme="minorHAnsi"/>
                  <w:sz w:val="18"/>
                  <w:szCs w:val="18"/>
                </w:rPr>
                <w:t>4</w:t>
              </w:r>
            </w:ins>
            <w:del w:id="33"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=1.5, then “16”; elseif A0</w:t>
            </w:r>
            <w:ins w:id="34" w:author="Smith, Alexis@Energy" w:date="2019-03-27T10:56:00Z">
              <w:r w:rsidR="00DC55A2">
                <w:rPr>
                  <w:rFonts w:asciiTheme="minorHAnsi" w:hAnsiTheme="minorHAnsi"/>
                  <w:sz w:val="18"/>
                  <w:szCs w:val="18"/>
                </w:rPr>
                <w:t>4</w:t>
              </w:r>
            </w:ins>
            <w:del w:id="35"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=2.0, then </w:t>
            </w:r>
            <w:r>
              <w:rPr>
                <w:rFonts w:asciiTheme="minorHAnsi" w:hAnsiTheme="minorHAnsi"/>
                <w:sz w:val="18"/>
                <w:szCs w:val="18"/>
              </w:rPr>
              <w:t>“</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elseif A0</w:t>
            </w:r>
            <w:ins w:id="36" w:author="Smith, Alexis@Energy" w:date="2019-03-27T10:56:00Z">
              <w:r w:rsidR="00DC55A2">
                <w:rPr>
                  <w:rFonts w:asciiTheme="minorHAnsi" w:hAnsiTheme="minorHAnsi"/>
                  <w:sz w:val="18"/>
                  <w:szCs w:val="18"/>
                </w:rPr>
                <w:t>4</w:t>
              </w:r>
            </w:ins>
            <w:del w:id="37"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=2.5, </w:t>
            </w:r>
            <w:r>
              <w:rPr>
                <w:rFonts w:asciiTheme="minorHAnsi" w:hAnsiTheme="minorHAnsi"/>
                <w:sz w:val="18"/>
                <w:szCs w:val="18"/>
              </w:rPr>
              <w:t>then “</w:t>
            </w:r>
            <w:r w:rsidRPr="00F13E77">
              <w:rPr>
                <w:rFonts w:asciiTheme="minorHAnsi" w:hAnsiTheme="minorHAnsi"/>
                <w:sz w:val="18"/>
                <w:szCs w:val="18"/>
              </w:rPr>
              <w:t>20</w:t>
            </w:r>
            <w:r>
              <w:rPr>
                <w:rFonts w:asciiTheme="minorHAnsi" w:hAnsiTheme="minorHAnsi"/>
                <w:sz w:val="18"/>
                <w:szCs w:val="18"/>
              </w:rPr>
              <w:t>”; elseif A0</w:t>
            </w:r>
            <w:ins w:id="38" w:author="Smith, Alexis@Energy" w:date="2019-03-27T10:56:00Z">
              <w:r w:rsidR="00DC55A2">
                <w:rPr>
                  <w:rFonts w:asciiTheme="minorHAnsi" w:hAnsiTheme="minorHAnsi"/>
                  <w:sz w:val="18"/>
                  <w:szCs w:val="18"/>
                </w:rPr>
                <w:t>4</w:t>
              </w:r>
            </w:ins>
            <w:del w:id="39" w:author="Smith, Alexis@Energy" w:date="2019-03-27T10:56:00Z">
              <w:r w:rsidDel="00DC55A2">
                <w:rPr>
                  <w:rFonts w:asciiTheme="minorHAnsi" w:hAnsiTheme="minorHAnsi"/>
                  <w:sz w:val="18"/>
                  <w:szCs w:val="18"/>
                </w:rPr>
                <w:delText>3</w:delText>
              </w:r>
            </w:del>
            <w:r>
              <w:rPr>
                <w:rFonts w:asciiTheme="minorHAnsi" w:hAnsiTheme="minorHAnsi"/>
                <w:sz w:val="18"/>
                <w:szCs w:val="18"/>
              </w:rPr>
              <w:t xml:space="preserve">&gt;2.5, then report “Cooling Capacity above 2.5 tons requires two return air ducts – </w:t>
            </w:r>
            <w:r w:rsidRPr="00B931FE">
              <w:rPr>
                <w:rFonts w:asciiTheme="minorHAnsi" w:hAnsiTheme="minorHAnsi"/>
                <w:b/>
                <w:sz w:val="18"/>
                <w:szCs w:val="18"/>
              </w:rPr>
              <w:t>Do Not Proceed</w:t>
            </w:r>
            <w:r>
              <w:rPr>
                <w:rFonts w:asciiTheme="minorHAnsi" w:hAnsiTheme="minorHAnsi"/>
                <w:b/>
                <w:sz w:val="18"/>
                <w:szCs w:val="18"/>
              </w:rPr>
              <w:t>”</w:t>
            </w:r>
            <w:r w:rsidRPr="00F13E77">
              <w:rPr>
                <w:rFonts w:asciiTheme="minorHAnsi" w:hAnsiTheme="minorHAnsi"/>
                <w:sz w:val="18"/>
                <w:szCs w:val="18"/>
              </w:rPr>
              <w:t>&gt;&gt;</w:t>
            </w:r>
          </w:p>
        </w:tc>
      </w:tr>
      <w:tr w:rsidR="0087473B" w:rsidRPr="00F13E77" w14:paraId="0A093B32" w14:textId="77777777" w:rsidTr="00A3475F">
        <w:trPr>
          <w:cantSplit/>
          <w:trHeight w:val="144"/>
        </w:trPr>
        <w:tc>
          <w:tcPr>
            <w:tcW w:w="565" w:type="dxa"/>
            <w:vAlign w:val="center"/>
          </w:tcPr>
          <w:p w14:paraId="7A48857F"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4B364BA0"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Installed Return Duct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7D0027F1"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87473B" w:rsidRPr="00F13E77" w14:paraId="75AEB5E1" w14:textId="77777777" w:rsidTr="00A3475F">
        <w:trPr>
          <w:cantSplit/>
          <w:trHeight w:val="144"/>
        </w:trPr>
        <w:tc>
          <w:tcPr>
            <w:tcW w:w="565" w:type="dxa"/>
            <w:vAlign w:val="center"/>
          </w:tcPr>
          <w:p w14:paraId="1F309D58"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03</w:t>
            </w:r>
          </w:p>
        </w:tc>
        <w:tc>
          <w:tcPr>
            <w:tcW w:w="4830" w:type="dxa"/>
            <w:vAlign w:val="center"/>
          </w:tcPr>
          <w:p w14:paraId="27110AF1" w14:textId="77777777" w:rsidR="0087473B" w:rsidRPr="00F13E77" w:rsidRDefault="0087473B" w:rsidP="00D75C93">
            <w:pPr>
              <w:keepNext/>
              <w:rPr>
                <w:rFonts w:asciiTheme="minorHAnsi" w:hAnsiTheme="minorHAnsi"/>
                <w:sz w:val="18"/>
                <w:szCs w:val="18"/>
                <w:vertAlign w:val="superscript"/>
              </w:rPr>
            </w:pPr>
            <w:r w:rsidRPr="00F13E77">
              <w:rPr>
                <w:rFonts w:asciiTheme="minorHAnsi" w:hAnsiTheme="minorHAnsi"/>
                <w:sz w:val="18"/>
                <w:szCs w:val="18"/>
              </w:rPr>
              <w:t xml:space="preserve">Minimum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418AD">
              <w:rPr>
                <w:rFonts w:asciiTheme="minorHAnsi" w:hAnsiTheme="minorHAnsi"/>
                <w:sz w:val="18"/>
                <w:szCs w:val="18"/>
              </w:rPr>
              <w:t>)</w:t>
            </w:r>
          </w:p>
        </w:tc>
        <w:tc>
          <w:tcPr>
            <w:tcW w:w="5635" w:type="dxa"/>
            <w:vAlign w:val="center"/>
          </w:tcPr>
          <w:p w14:paraId="53DD8E73" w14:textId="7FC6F38F"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&lt;&lt;auto filled, integer: if A0</w:t>
            </w:r>
            <w:ins w:id="40" w:author="Smith, Alexis@Energy" w:date="2019-03-27T10:56:00Z">
              <w:r w:rsidR="00DC55A2">
                <w:rPr>
                  <w:rFonts w:asciiTheme="minorHAnsi" w:hAnsiTheme="minorHAnsi"/>
                  <w:sz w:val="18"/>
                  <w:szCs w:val="18"/>
                </w:rPr>
                <w:t>4</w:t>
              </w:r>
            </w:ins>
            <w:del w:id="41"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=1.5, then “500”; elseif A0</w:t>
            </w:r>
            <w:ins w:id="42" w:author="Smith, Alexis@Energy" w:date="2019-03-27T10:56:00Z">
              <w:r w:rsidR="00DC55A2">
                <w:rPr>
                  <w:rFonts w:asciiTheme="minorHAnsi" w:hAnsiTheme="minorHAnsi"/>
                  <w:sz w:val="18"/>
                  <w:szCs w:val="18"/>
                </w:rPr>
                <w:t>4</w:t>
              </w:r>
            </w:ins>
            <w:del w:id="43"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=2.0, then 600; elseif A0</w:t>
            </w:r>
            <w:ins w:id="44" w:author="Smith, Alexis@Energy" w:date="2019-03-27T10:56:00Z">
              <w:r w:rsidR="00DC55A2">
                <w:rPr>
                  <w:rFonts w:asciiTheme="minorHAnsi" w:hAnsiTheme="minorHAnsi"/>
                  <w:sz w:val="18"/>
                  <w:szCs w:val="18"/>
                </w:rPr>
                <w:t>4</w:t>
              </w:r>
            </w:ins>
            <w:del w:id="45"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=2.5, 800&gt;&gt;</w:t>
            </w:r>
          </w:p>
        </w:tc>
      </w:tr>
      <w:tr w:rsidR="0087473B" w:rsidRPr="00F13E77" w14:paraId="0814A823" w14:textId="77777777" w:rsidTr="00A3475F">
        <w:trPr>
          <w:cantSplit/>
          <w:trHeight w:val="144"/>
        </w:trPr>
        <w:tc>
          <w:tcPr>
            <w:tcW w:w="565" w:type="dxa"/>
            <w:vAlign w:val="center"/>
          </w:tcPr>
          <w:p w14:paraId="4A846C5A"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04</w:t>
            </w:r>
          </w:p>
        </w:tc>
        <w:tc>
          <w:tcPr>
            <w:tcW w:w="4830" w:type="dxa"/>
            <w:vAlign w:val="center"/>
          </w:tcPr>
          <w:p w14:paraId="553D9D06"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37BDD156"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87473B" w:rsidRPr="00F13E77" w14:paraId="7903D0BC" w14:textId="77777777" w:rsidTr="00A3475F">
        <w:trPr>
          <w:cantSplit/>
          <w:trHeight w:val="144"/>
        </w:trPr>
        <w:tc>
          <w:tcPr>
            <w:tcW w:w="565" w:type="dxa"/>
            <w:vAlign w:val="center"/>
          </w:tcPr>
          <w:p w14:paraId="1B82FCAA" w14:textId="77777777" w:rsidR="0087473B" w:rsidRPr="00F13E77" w:rsidRDefault="0087473B" w:rsidP="00D75C93">
            <w:pPr>
              <w:jc w:val="center"/>
              <w:rPr>
                <w:rFonts w:asciiTheme="minorHAnsi" w:hAnsiTheme="minorHAnsi"/>
                <w:sz w:val="18"/>
                <w:szCs w:val="18"/>
              </w:rPr>
            </w:pPr>
            <w:r>
              <w:rPr>
                <w:rFonts w:asciiTheme="minorHAnsi" w:hAnsiTheme="minorHAnsi"/>
                <w:sz w:val="18"/>
                <w:szCs w:val="18"/>
              </w:rPr>
              <w:t>05</w:t>
            </w:r>
          </w:p>
        </w:tc>
        <w:tc>
          <w:tcPr>
            <w:tcW w:w="10465" w:type="dxa"/>
            <w:gridSpan w:val="2"/>
            <w:vAlign w:val="center"/>
          </w:tcPr>
          <w:p w14:paraId="0B23D735"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Compliance Statement: &lt;&lt;if B02 </w:t>
            </w:r>
            <w:r>
              <w:rPr>
                <w:rFonts w:asciiTheme="minorHAnsi" w:hAnsiTheme="minorHAnsi"/>
                <w:sz w:val="18"/>
                <w:szCs w:val="18"/>
              </w:rPr>
              <w:t>≥</w:t>
            </w:r>
            <w:r w:rsidRPr="00F13E77">
              <w:rPr>
                <w:rFonts w:asciiTheme="minorHAnsi" w:hAnsiTheme="minorHAnsi"/>
                <w:sz w:val="18"/>
                <w:szCs w:val="18"/>
              </w:rPr>
              <w:t xml:space="preserve"> B01 </w:t>
            </w:r>
            <w:r w:rsidRPr="00F13E77">
              <w:rPr>
                <w:rFonts w:asciiTheme="minorHAnsi" w:hAnsiTheme="minorHAnsi"/>
                <w:b/>
                <w:i/>
                <w:sz w:val="18"/>
                <w:szCs w:val="18"/>
              </w:rPr>
              <w:t>and</w:t>
            </w:r>
            <w:r w:rsidRPr="00F13E77">
              <w:rPr>
                <w:rFonts w:asciiTheme="minorHAnsi" w:hAnsiTheme="minorHAnsi"/>
                <w:sz w:val="18"/>
                <w:szCs w:val="18"/>
              </w:rPr>
              <w:t xml:space="preserve"> B04 </w:t>
            </w:r>
            <w:r>
              <w:rPr>
                <w:rFonts w:asciiTheme="minorHAnsi" w:hAnsiTheme="minorHAnsi"/>
                <w:sz w:val="18"/>
                <w:szCs w:val="18"/>
              </w:rPr>
              <w:t>≥</w:t>
            </w:r>
            <w:r w:rsidRPr="00F13E77">
              <w:rPr>
                <w:rFonts w:asciiTheme="minorHAnsi" w:hAnsiTheme="minorHAnsi"/>
                <w:sz w:val="18"/>
                <w:szCs w:val="18"/>
              </w:rPr>
              <w:t xml:space="preserve"> B03,</w:t>
            </w:r>
            <w:r>
              <w:rPr>
                <w:rFonts w:asciiTheme="minorHAnsi" w:hAnsiTheme="minorHAnsi"/>
                <w:sz w:val="18"/>
                <w:szCs w:val="18"/>
              </w:rPr>
              <w:t xml:space="preserve">Then report: </w:t>
            </w:r>
            <w:r w:rsidRPr="00F13E77">
              <w:rPr>
                <w:rFonts w:asciiTheme="minorHAnsi" w:hAnsiTheme="minorHAnsi"/>
                <w:sz w:val="18"/>
                <w:szCs w:val="18"/>
              </w:rPr>
              <w:t xml:space="preserve">“System Passes”; else </w:t>
            </w:r>
            <w:r>
              <w:rPr>
                <w:rFonts w:asciiTheme="minorHAnsi" w:hAnsiTheme="minorHAnsi"/>
                <w:sz w:val="18"/>
                <w:szCs w:val="18"/>
              </w:rPr>
              <w:t>report:</w:t>
            </w:r>
            <w:r w:rsidRPr="00F13E77">
              <w:rPr>
                <w:rFonts w:asciiTheme="minorHAnsi" w:hAnsiTheme="minorHAnsi"/>
                <w:sz w:val="18"/>
                <w:szCs w:val="18"/>
              </w:rPr>
              <w:t xml:space="preserve"> “System Fails”</w:t>
            </w:r>
          </w:p>
        </w:tc>
      </w:tr>
    </w:tbl>
    <w:p w14:paraId="5B4186D9" w14:textId="3BAC182E" w:rsidR="00A66AF2" w:rsidRDefault="00A66AF2" w:rsidP="00A66AF2">
      <w:pPr>
        <w:pStyle w:val="ListParagraph"/>
        <w:ind w:left="360"/>
        <w:rPr>
          <w:rFonts w:asciiTheme="minorHAnsi" w:hAnsiTheme="minorHAnsi"/>
          <w:b/>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65"/>
        <w:gridCol w:w="4830"/>
        <w:gridCol w:w="5635"/>
      </w:tblGrid>
      <w:tr w:rsidR="0087473B" w:rsidRPr="00F13E77" w14:paraId="5766A87C" w14:textId="77777777" w:rsidTr="00A3475F">
        <w:trPr>
          <w:cantSplit/>
          <w:trHeight w:val="144"/>
        </w:trPr>
        <w:tc>
          <w:tcPr>
            <w:tcW w:w="11030" w:type="dxa"/>
            <w:gridSpan w:val="3"/>
            <w:tcBorders>
              <w:top w:val="single" w:sz="4" w:space="0" w:color="auto"/>
              <w:left w:val="single" w:sz="4" w:space="0" w:color="auto"/>
              <w:bottom w:val="single" w:sz="4" w:space="0" w:color="auto"/>
              <w:right w:val="single" w:sz="4" w:space="0" w:color="auto"/>
            </w:tcBorders>
            <w:vAlign w:val="center"/>
          </w:tcPr>
          <w:p w14:paraId="4DD99B1A" w14:textId="77777777" w:rsidR="0087473B" w:rsidRDefault="0087473B" w:rsidP="00D75C93">
            <w:pPr>
              <w:rPr>
                <w:rFonts w:asciiTheme="minorHAnsi" w:hAnsiTheme="minorHAnsi"/>
                <w:b/>
                <w:sz w:val="18"/>
                <w:szCs w:val="18"/>
              </w:rPr>
            </w:pPr>
            <w:r w:rsidRPr="00F13E77">
              <w:rPr>
                <w:rFonts w:asciiTheme="minorHAnsi" w:hAnsiTheme="minorHAnsi"/>
                <w:b/>
                <w:sz w:val="18"/>
                <w:szCs w:val="18"/>
              </w:rPr>
              <w:t>C. Two Return Ducts</w:t>
            </w:r>
          </w:p>
          <w:p w14:paraId="302004D8" w14:textId="200A168C" w:rsidR="0087473B" w:rsidRPr="0087473B" w:rsidRDefault="0087473B" w:rsidP="00D75C93">
            <w:pPr>
              <w:rPr>
                <w:rFonts w:asciiTheme="minorHAnsi" w:hAnsiTheme="minorHAnsi"/>
                <w:b/>
                <w:sz w:val="18"/>
                <w:szCs w:val="18"/>
              </w:rPr>
            </w:pPr>
            <w:r w:rsidRPr="0087473B">
              <w:rPr>
                <w:rFonts w:asciiTheme="minorHAnsi" w:hAnsiTheme="minorHAnsi"/>
                <w:b/>
                <w:sz w:val="18"/>
                <w:szCs w:val="18"/>
              </w:rPr>
              <w:t>&lt;&lt;Only shown if the input to RowA0</w:t>
            </w:r>
            <w:ins w:id="46" w:author="Smith, Alexis@Energy" w:date="2019-05-08T13:11:00Z">
              <w:r w:rsidR="00695431">
                <w:rPr>
                  <w:rFonts w:asciiTheme="minorHAnsi" w:hAnsiTheme="minorHAnsi"/>
                  <w:b/>
                  <w:sz w:val="18"/>
                  <w:szCs w:val="18"/>
                </w:rPr>
                <w:t>5</w:t>
              </w:r>
            </w:ins>
            <w:del w:id="47" w:author="Smith, Alexis@Energy" w:date="2019-05-08T13:11:00Z">
              <w:r w:rsidRPr="0087473B" w:rsidDel="00695431">
                <w:rPr>
                  <w:rFonts w:asciiTheme="minorHAnsi" w:hAnsiTheme="minorHAnsi"/>
                  <w:b/>
                  <w:sz w:val="18"/>
                  <w:szCs w:val="18"/>
                </w:rPr>
                <w:delText>4</w:delText>
              </w:r>
            </w:del>
            <w:r w:rsidRPr="0087473B">
              <w:rPr>
                <w:rFonts w:asciiTheme="minorHAnsi" w:hAnsiTheme="minorHAnsi"/>
                <w:b/>
                <w:sz w:val="18"/>
                <w:szCs w:val="18"/>
              </w:rPr>
              <w:t xml:space="preserve"> is “Two Return Ducts”&gt;&gt;</w:t>
            </w:r>
          </w:p>
        </w:tc>
      </w:tr>
      <w:tr w:rsidR="0087473B" w:rsidRPr="00F13E77" w14:paraId="11CFDC61" w14:textId="77777777" w:rsidTr="00A3475F">
        <w:trPr>
          <w:cantSplit/>
          <w:trHeight w:val="144"/>
        </w:trPr>
        <w:tc>
          <w:tcPr>
            <w:tcW w:w="565" w:type="dxa"/>
            <w:vAlign w:val="center"/>
          </w:tcPr>
          <w:p w14:paraId="185A8AF8"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01</w:t>
            </w:r>
          </w:p>
        </w:tc>
        <w:tc>
          <w:tcPr>
            <w:tcW w:w="4830" w:type="dxa"/>
            <w:vAlign w:val="center"/>
          </w:tcPr>
          <w:p w14:paraId="6492117A"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Minimum Return Duct1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52B556CD" w14:textId="4EA12679"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&lt;&lt;auto filled, integer: if A0</w:t>
            </w:r>
            <w:ins w:id="48" w:author="Smith, Alexis@Energy" w:date="2019-03-27T10:56:00Z">
              <w:r w:rsidR="00DC55A2">
                <w:rPr>
                  <w:rFonts w:asciiTheme="minorHAnsi" w:hAnsiTheme="minorHAnsi"/>
                  <w:sz w:val="18"/>
                  <w:szCs w:val="18"/>
                </w:rPr>
                <w:t>4</w:t>
              </w:r>
            </w:ins>
            <w:del w:id="49"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=1.5, then “12”; elseif A0</w:t>
            </w:r>
            <w:ins w:id="50" w:author="Smith, Alexis@Energy" w:date="2019-03-27T10:56:00Z">
              <w:r w:rsidR="00DC55A2">
                <w:rPr>
                  <w:rFonts w:asciiTheme="minorHAnsi" w:hAnsiTheme="minorHAnsi"/>
                  <w:sz w:val="18"/>
                  <w:szCs w:val="18"/>
                </w:rPr>
                <w:t>4</w:t>
              </w:r>
            </w:ins>
            <w:del w:id="51"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=2.0, then </w:t>
            </w:r>
            <w:r>
              <w:rPr>
                <w:rFonts w:asciiTheme="minorHAnsi" w:hAnsiTheme="minorHAnsi"/>
                <w:sz w:val="18"/>
                <w:szCs w:val="18"/>
              </w:rPr>
              <w:t>“</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w:t>
            </w:r>
            <w:ins w:id="52" w:author="Smith, Alexis@Energy" w:date="2019-03-27T10:56:00Z">
              <w:r w:rsidR="00DC55A2">
                <w:rPr>
                  <w:rFonts w:asciiTheme="minorHAnsi" w:hAnsiTheme="minorHAnsi"/>
                  <w:sz w:val="18"/>
                  <w:szCs w:val="18"/>
                </w:rPr>
                <w:t>4</w:t>
              </w:r>
            </w:ins>
            <w:del w:id="53"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=2.5, </w:t>
            </w:r>
            <w:r>
              <w:rPr>
                <w:rFonts w:asciiTheme="minorHAnsi" w:hAnsiTheme="minorHAnsi"/>
                <w:sz w:val="18"/>
                <w:szCs w:val="18"/>
              </w:rPr>
              <w:t>then “</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w:t>
            </w:r>
            <w:ins w:id="54" w:author="Smith, Alexis@Energy" w:date="2019-03-27T10:56:00Z">
              <w:r w:rsidR="00DC55A2">
                <w:rPr>
                  <w:rFonts w:asciiTheme="minorHAnsi" w:hAnsiTheme="minorHAnsi"/>
                  <w:sz w:val="18"/>
                  <w:szCs w:val="18"/>
                </w:rPr>
                <w:t>4</w:t>
              </w:r>
            </w:ins>
            <w:del w:id="55"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=3.0, </w:t>
            </w:r>
            <w:r>
              <w:rPr>
                <w:rFonts w:asciiTheme="minorHAnsi" w:hAnsiTheme="minorHAnsi"/>
                <w:sz w:val="18"/>
                <w:szCs w:val="18"/>
              </w:rPr>
              <w:t>then “</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elseif A0</w:t>
            </w:r>
            <w:ins w:id="56" w:author="Smith, Alexis@Energy" w:date="2019-03-27T10:56:00Z">
              <w:r w:rsidR="00DC55A2">
                <w:rPr>
                  <w:rFonts w:asciiTheme="minorHAnsi" w:hAnsiTheme="minorHAnsi"/>
                  <w:sz w:val="18"/>
                  <w:szCs w:val="18"/>
                </w:rPr>
                <w:t>4</w:t>
              </w:r>
            </w:ins>
            <w:del w:id="57"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=3.5, </w:t>
            </w:r>
            <w:r>
              <w:rPr>
                <w:rFonts w:asciiTheme="minorHAnsi" w:hAnsiTheme="minorHAnsi"/>
                <w:sz w:val="18"/>
                <w:szCs w:val="18"/>
              </w:rPr>
              <w:t>then “</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elseif A0</w:t>
            </w:r>
            <w:ins w:id="58" w:author="Smith, Alexis@Energy" w:date="2019-03-27T10:56:00Z">
              <w:r w:rsidR="00DC55A2">
                <w:rPr>
                  <w:rFonts w:asciiTheme="minorHAnsi" w:hAnsiTheme="minorHAnsi"/>
                  <w:sz w:val="18"/>
                  <w:szCs w:val="18"/>
                </w:rPr>
                <w:t>4</w:t>
              </w:r>
            </w:ins>
            <w:del w:id="59"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=4.0, </w:t>
            </w:r>
            <w:r>
              <w:rPr>
                <w:rFonts w:asciiTheme="minorHAnsi" w:hAnsiTheme="minorHAnsi"/>
                <w:sz w:val="18"/>
                <w:szCs w:val="18"/>
              </w:rPr>
              <w:t>then “</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elseif A0</w:t>
            </w:r>
            <w:ins w:id="60" w:author="Smith, Alexis@Energy" w:date="2019-03-27T10:56:00Z">
              <w:r w:rsidR="00DC55A2">
                <w:rPr>
                  <w:rFonts w:asciiTheme="minorHAnsi" w:hAnsiTheme="minorHAnsi"/>
                  <w:sz w:val="18"/>
                  <w:szCs w:val="18"/>
                </w:rPr>
                <w:t>4</w:t>
              </w:r>
            </w:ins>
            <w:del w:id="61"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=5.0, </w:t>
            </w:r>
            <w:r>
              <w:rPr>
                <w:rFonts w:asciiTheme="minorHAnsi" w:hAnsiTheme="minorHAnsi"/>
                <w:sz w:val="18"/>
                <w:szCs w:val="18"/>
              </w:rPr>
              <w:t>then “</w:t>
            </w:r>
            <w:r w:rsidRPr="00F13E77">
              <w:rPr>
                <w:rFonts w:asciiTheme="minorHAnsi" w:hAnsiTheme="minorHAnsi"/>
                <w:sz w:val="18"/>
                <w:szCs w:val="18"/>
              </w:rPr>
              <w:t>20</w:t>
            </w:r>
            <w:r>
              <w:rPr>
                <w:rFonts w:asciiTheme="minorHAnsi" w:hAnsiTheme="minorHAnsi"/>
                <w:sz w:val="18"/>
                <w:szCs w:val="18"/>
              </w:rPr>
              <w:t>”</w:t>
            </w:r>
            <w:r w:rsidRPr="00F13E77">
              <w:rPr>
                <w:rFonts w:asciiTheme="minorHAnsi" w:hAnsiTheme="minorHAnsi"/>
                <w:sz w:val="18"/>
                <w:szCs w:val="18"/>
              </w:rPr>
              <w:t>&gt;&gt;</w:t>
            </w:r>
          </w:p>
        </w:tc>
      </w:tr>
      <w:tr w:rsidR="0087473B" w:rsidRPr="00F13E77" w14:paraId="24FAC229" w14:textId="77777777" w:rsidTr="00A3475F">
        <w:trPr>
          <w:cantSplit/>
          <w:trHeight w:val="144"/>
        </w:trPr>
        <w:tc>
          <w:tcPr>
            <w:tcW w:w="565" w:type="dxa"/>
            <w:vAlign w:val="center"/>
          </w:tcPr>
          <w:p w14:paraId="6E4629E9"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02</w:t>
            </w:r>
          </w:p>
        </w:tc>
        <w:tc>
          <w:tcPr>
            <w:tcW w:w="4830" w:type="dxa"/>
            <w:vAlign w:val="center"/>
          </w:tcPr>
          <w:p w14:paraId="14C2C416"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Installed Return Duct1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0EE93DF6"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87473B" w:rsidRPr="00F13E77" w14:paraId="788951FF" w14:textId="77777777" w:rsidTr="00A3475F">
        <w:trPr>
          <w:cantSplit/>
          <w:trHeight w:val="144"/>
        </w:trPr>
        <w:tc>
          <w:tcPr>
            <w:tcW w:w="565" w:type="dxa"/>
            <w:vAlign w:val="center"/>
          </w:tcPr>
          <w:p w14:paraId="42F776C9"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03</w:t>
            </w:r>
          </w:p>
        </w:tc>
        <w:tc>
          <w:tcPr>
            <w:tcW w:w="4830" w:type="dxa"/>
            <w:vAlign w:val="center"/>
          </w:tcPr>
          <w:p w14:paraId="2A94D955"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Minimum Return Duct2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2B626354" w14:textId="7A1A3413"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&lt;&lt;auto filled, integer: if A0</w:t>
            </w:r>
            <w:ins w:id="62" w:author="Smith, Alexis@Energy" w:date="2019-03-27T10:56:00Z">
              <w:r w:rsidR="00DC55A2">
                <w:rPr>
                  <w:rFonts w:asciiTheme="minorHAnsi" w:hAnsiTheme="minorHAnsi"/>
                  <w:sz w:val="18"/>
                  <w:szCs w:val="18"/>
                </w:rPr>
                <w:t>4</w:t>
              </w:r>
            </w:ins>
            <w:del w:id="63"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=1.5, then “10”; elseif A0</w:t>
            </w:r>
            <w:ins w:id="64" w:author="Smith, Alexis@Energy" w:date="2019-03-27T10:56:00Z">
              <w:r w:rsidR="00DC55A2">
                <w:rPr>
                  <w:rFonts w:asciiTheme="minorHAnsi" w:hAnsiTheme="minorHAnsi"/>
                  <w:sz w:val="18"/>
                  <w:szCs w:val="18"/>
                </w:rPr>
                <w:t>4</w:t>
              </w:r>
            </w:ins>
            <w:del w:id="65"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=2.0, then </w:t>
            </w:r>
            <w:r>
              <w:rPr>
                <w:rFonts w:asciiTheme="minorHAnsi" w:hAnsiTheme="minorHAnsi"/>
                <w:sz w:val="18"/>
                <w:szCs w:val="18"/>
              </w:rPr>
              <w:t>“</w:t>
            </w:r>
            <w:r w:rsidRPr="00F13E77">
              <w:rPr>
                <w:rFonts w:asciiTheme="minorHAnsi" w:hAnsiTheme="minorHAnsi"/>
                <w:sz w:val="18"/>
                <w:szCs w:val="18"/>
              </w:rPr>
              <w:t>12</w:t>
            </w:r>
            <w:r>
              <w:rPr>
                <w:rFonts w:asciiTheme="minorHAnsi" w:hAnsiTheme="minorHAnsi"/>
                <w:sz w:val="18"/>
                <w:szCs w:val="18"/>
              </w:rPr>
              <w:t>”</w:t>
            </w:r>
            <w:r w:rsidRPr="00F13E77">
              <w:rPr>
                <w:rFonts w:asciiTheme="minorHAnsi" w:hAnsiTheme="minorHAnsi"/>
                <w:sz w:val="18"/>
                <w:szCs w:val="18"/>
              </w:rPr>
              <w:t>; elseif A0</w:t>
            </w:r>
            <w:ins w:id="66" w:author="Smith, Alexis@Energy" w:date="2019-03-27T10:56:00Z">
              <w:r w:rsidR="00DC55A2">
                <w:rPr>
                  <w:rFonts w:asciiTheme="minorHAnsi" w:hAnsiTheme="minorHAnsi"/>
                  <w:sz w:val="18"/>
                  <w:szCs w:val="18"/>
                </w:rPr>
                <w:t>4</w:t>
              </w:r>
            </w:ins>
            <w:del w:id="67"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=2.5,</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w:t>
            </w:r>
            <w:ins w:id="68" w:author="Smith, Alexis@Energy" w:date="2019-03-27T10:56:00Z">
              <w:r w:rsidR="00DC55A2">
                <w:rPr>
                  <w:rFonts w:asciiTheme="minorHAnsi" w:hAnsiTheme="minorHAnsi"/>
                  <w:sz w:val="18"/>
                  <w:szCs w:val="18"/>
                </w:rPr>
                <w:t>4</w:t>
              </w:r>
            </w:ins>
            <w:del w:id="69"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=3.0, </w:t>
            </w:r>
            <w:r>
              <w:rPr>
                <w:rFonts w:asciiTheme="minorHAnsi" w:hAnsiTheme="minorHAnsi"/>
                <w:sz w:val="18"/>
                <w:szCs w:val="18"/>
              </w:rPr>
              <w:t>then “</w:t>
            </w:r>
            <w:r w:rsidRPr="00F13E77">
              <w:rPr>
                <w:rFonts w:asciiTheme="minorHAnsi" w:hAnsiTheme="minorHAnsi"/>
                <w:sz w:val="18"/>
                <w:szCs w:val="18"/>
              </w:rPr>
              <w:t>14</w:t>
            </w:r>
            <w:r>
              <w:rPr>
                <w:rFonts w:asciiTheme="minorHAnsi" w:hAnsiTheme="minorHAnsi"/>
                <w:sz w:val="18"/>
                <w:szCs w:val="18"/>
              </w:rPr>
              <w:t>”</w:t>
            </w:r>
            <w:r w:rsidRPr="00F13E77">
              <w:rPr>
                <w:rFonts w:asciiTheme="minorHAnsi" w:hAnsiTheme="minorHAnsi"/>
                <w:sz w:val="18"/>
                <w:szCs w:val="18"/>
              </w:rPr>
              <w:t>, elseif A0</w:t>
            </w:r>
            <w:ins w:id="70" w:author="Smith, Alexis@Energy" w:date="2019-03-27T10:56:00Z">
              <w:r w:rsidR="00DC55A2">
                <w:rPr>
                  <w:rFonts w:asciiTheme="minorHAnsi" w:hAnsiTheme="minorHAnsi"/>
                  <w:sz w:val="18"/>
                  <w:szCs w:val="18"/>
                </w:rPr>
                <w:t>4</w:t>
              </w:r>
            </w:ins>
            <w:del w:id="71"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=3.5,</w:t>
            </w:r>
            <w:r>
              <w:rPr>
                <w:rFonts w:asciiTheme="minorHAnsi" w:hAnsiTheme="minorHAnsi"/>
                <w:sz w:val="18"/>
                <w:szCs w:val="18"/>
              </w:rPr>
              <w:t xml:space="preserve"> then </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16</w:t>
            </w:r>
            <w:r>
              <w:rPr>
                <w:rFonts w:asciiTheme="minorHAnsi" w:hAnsiTheme="minorHAnsi"/>
                <w:sz w:val="18"/>
                <w:szCs w:val="18"/>
              </w:rPr>
              <w:t>”</w:t>
            </w:r>
            <w:r w:rsidRPr="00F13E77">
              <w:rPr>
                <w:rFonts w:asciiTheme="minorHAnsi" w:hAnsiTheme="minorHAnsi"/>
                <w:sz w:val="18"/>
                <w:szCs w:val="18"/>
              </w:rPr>
              <w:t>, elseif A0</w:t>
            </w:r>
            <w:ins w:id="72" w:author="Smith, Alexis@Energy" w:date="2019-03-27T10:56:00Z">
              <w:r w:rsidR="00DC55A2">
                <w:rPr>
                  <w:rFonts w:asciiTheme="minorHAnsi" w:hAnsiTheme="minorHAnsi"/>
                  <w:sz w:val="18"/>
                  <w:szCs w:val="18"/>
                </w:rPr>
                <w:t>4</w:t>
              </w:r>
            </w:ins>
            <w:del w:id="73"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=4.0,</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18</w:t>
            </w:r>
            <w:r>
              <w:rPr>
                <w:rFonts w:asciiTheme="minorHAnsi" w:hAnsiTheme="minorHAnsi"/>
                <w:sz w:val="18"/>
                <w:szCs w:val="18"/>
              </w:rPr>
              <w:t>”</w:t>
            </w:r>
            <w:r w:rsidRPr="00F13E77">
              <w:rPr>
                <w:rFonts w:asciiTheme="minorHAnsi" w:hAnsiTheme="minorHAnsi"/>
                <w:sz w:val="18"/>
                <w:szCs w:val="18"/>
              </w:rPr>
              <w:t>, elseif A0</w:t>
            </w:r>
            <w:ins w:id="74" w:author="Smith, Alexis@Energy" w:date="2019-03-27T10:56:00Z">
              <w:r w:rsidR="00DC55A2">
                <w:rPr>
                  <w:rFonts w:asciiTheme="minorHAnsi" w:hAnsiTheme="minorHAnsi"/>
                  <w:sz w:val="18"/>
                  <w:szCs w:val="18"/>
                </w:rPr>
                <w:t>4</w:t>
              </w:r>
            </w:ins>
            <w:del w:id="75"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=5.0,</w:t>
            </w:r>
            <w:r>
              <w:rPr>
                <w:rFonts w:asciiTheme="minorHAnsi" w:hAnsiTheme="minorHAnsi"/>
                <w:sz w:val="18"/>
                <w:szCs w:val="18"/>
              </w:rPr>
              <w:t xml:space="preserve"> then</w:t>
            </w:r>
            <w:r w:rsidRPr="00F13E77">
              <w:rPr>
                <w:rFonts w:asciiTheme="minorHAnsi" w:hAnsiTheme="minorHAnsi"/>
                <w:sz w:val="18"/>
                <w:szCs w:val="18"/>
              </w:rPr>
              <w:t xml:space="preserve"> </w:t>
            </w:r>
            <w:r>
              <w:rPr>
                <w:rFonts w:asciiTheme="minorHAnsi" w:hAnsiTheme="minorHAnsi"/>
                <w:sz w:val="18"/>
                <w:szCs w:val="18"/>
              </w:rPr>
              <w:t>“</w:t>
            </w:r>
            <w:r w:rsidRPr="00F13E77">
              <w:rPr>
                <w:rFonts w:asciiTheme="minorHAnsi" w:hAnsiTheme="minorHAnsi"/>
                <w:sz w:val="18"/>
                <w:szCs w:val="18"/>
              </w:rPr>
              <w:t>20</w:t>
            </w:r>
            <w:r>
              <w:rPr>
                <w:rFonts w:asciiTheme="minorHAnsi" w:hAnsiTheme="minorHAnsi"/>
                <w:sz w:val="18"/>
                <w:szCs w:val="18"/>
              </w:rPr>
              <w:t>”</w:t>
            </w:r>
            <w:r w:rsidRPr="00F13E77">
              <w:rPr>
                <w:rFonts w:asciiTheme="minorHAnsi" w:hAnsiTheme="minorHAnsi"/>
                <w:sz w:val="18"/>
                <w:szCs w:val="18"/>
              </w:rPr>
              <w:t>&gt;&gt;</w:t>
            </w:r>
          </w:p>
        </w:tc>
      </w:tr>
      <w:tr w:rsidR="0087473B" w:rsidRPr="00F13E77" w14:paraId="7F2DF2B7" w14:textId="77777777" w:rsidTr="00A3475F">
        <w:trPr>
          <w:cantSplit/>
          <w:trHeight w:val="144"/>
        </w:trPr>
        <w:tc>
          <w:tcPr>
            <w:tcW w:w="565" w:type="dxa"/>
            <w:vAlign w:val="center"/>
          </w:tcPr>
          <w:p w14:paraId="471BA497"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04</w:t>
            </w:r>
          </w:p>
        </w:tc>
        <w:tc>
          <w:tcPr>
            <w:tcW w:w="4830" w:type="dxa"/>
            <w:vAlign w:val="center"/>
          </w:tcPr>
          <w:p w14:paraId="0A85FF90"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Installed Return Duct2 </w:t>
            </w:r>
            <w:r>
              <w:rPr>
                <w:rFonts w:asciiTheme="minorHAnsi" w:hAnsiTheme="minorHAnsi"/>
                <w:sz w:val="18"/>
                <w:szCs w:val="18"/>
              </w:rPr>
              <w:t xml:space="preserve">Nominal </w:t>
            </w:r>
            <w:r w:rsidRPr="00F13E77">
              <w:rPr>
                <w:rFonts w:asciiTheme="minorHAnsi" w:hAnsiTheme="minorHAnsi"/>
                <w:sz w:val="18"/>
                <w:szCs w:val="18"/>
              </w:rPr>
              <w:t>Diameter (inches)</w:t>
            </w:r>
          </w:p>
        </w:tc>
        <w:tc>
          <w:tcPr>
            <w:tcW w:w="5635" w:type="dxa"/>
            <w:vAlign w:val="center"/>
          </w:tcPr>
          <w:p w14:paraId="51A9EE75"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87473B" w:rsidRPr="00F13E77" w14:paraId="57824C35" w14:textId="77777777" w:rsidTr="00A3475F">
        <w:trPr>
          <w:cantSplit/>
          <w:trHeight w:val="144"/>
        </w:trPr>
        <w:tc>
          <w:tcPr>
            <w:tcW w:w="565" w:type="dxa"/>
            <w:vAlign w:val="center"/>
          </w:tcPr>
          <w:p w14:paraId="20C54C1F"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05</w:t>
            </w:r>
          </w:p>
        </w:tc>
        <w:tc>
          <w:tcPr>
            <w:tcW w:w="4830" w:type="dxa"/>
            <w:vAlign w:val="center"/>
          </w:tcPr>
          <w:p w14:paraId="4C05FBA1"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Minimum Total Return Filter Grille Gross 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1C933C70" w14:textId="5BFB95F4"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&lt;&lt;auto filled, text: if A0</w:t>
            </w:r>
            <w:ins w:id="76" w:author="Smith, Alexis@Energy" w:date="2019-03-27T10:56:00Z">
              <w:r w:rsidR="00DC55A2">
                <w:rPr>
                  <w:rFonts w:asciiTheme="minorHAnsi" w:hAnsiTheme="minorHAnsi"/>
                  <w:sz w:val="18"/>
                  <w:szCs w:val="18"/>
                </w:rPr>
                <w:t>4</w:t>
              </w:r>
            </w:ins>
            <w:del w:id="77"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=1.5, then “500”; elseif A0</w:t>
            </w:r>
            <w:ins w:id="78" w:author="Smith, Alexis@Energy" w:date="2019-03-27T10:56:00Z">
              <w:r w:rsidR="00DC55A2">
                <w:rPr>
                  <w:rFonts w:asciiTheme="minorHAnsi" w:hAnsiTheme="minorHAnsi"/>
                  <w:sz w:val="18"/>
                  <w:szCs w:val="18"/>
                </w:rPr>
                <w:t>4</w:t>
              </w:r>
            </w:ins>
            <w:del w:id="79"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=2.0, then </w:t>
            </w:r>
            <w:r>
              <w:rPr>
                <w:rFonts w:asciiTheme="minorHAnsi" w:hAnsiTheme="minorHAnsi"/>
                <w:sz w:val="18"/>
                <w:szCs w:val="18"/>
              </w:rPr>
              <w:t>“</w:t>
            </w:r>
            <w:r w:rsidRPr="00F13E77">
              <w:rPr>
                <w:rFonts w:asciiTheme="minorHAnsi" w:hAnsiTheme="minorHAnsi"/>
                <w:sz w:val="18"/>
                <w:szCs w:val="18"/>
              </w:rPr>
              <w:t>600</w:t>
            </w:r>
            <w:r>
              <w:rPr>
                <w:rFonts w:asciiTheme="minorHAnsi" w:hAnsiTheme="minorHAnsi"/>
                <w:sz w:val="18"/>
                <w:szCs w:val="18"/>
              </w:rPr>
              <w:t>”</w:t>
            </w:r>
            <w:r w:rsidRPr="00F13E77">
              <w:rPr>
                <w:rFonts w:asciiTheme="minorHAnsi" w:hAnsiTheme="minorHAnsi"/>
                <w:sz w:val="18"/>
                <w:szCs w:val="18"/>
              </w:rPr>
              <w:t>; elseif A0</w:t>
            </w:r>
            <w:ins w:id="80" w:author="Smith, Alexis@Energy" w:date="2019-03-27T10:56:00Z">
              <w:r w:rsidR="00DC55A2">
                <w:rPr>
                  <w:rFonts w:asciiTheme="minorHAnsi" w:hAnsiTheme="minorHAnsi"/>
                  <w:sz w:val="18"/>
                  <w:szCs w:val="18"/>
                </w:rPr>
                <w:t>4</w:t>
              </w:r>
            </w:ins>
            <w:del w:id="81" w:author="Smith, Alexis@Energy" w:date="2019-03-27T10:56:00Z">
              <w:r w:rsidRPr="00F13E77" w:rsidDel="00DC55A2">
                <w:rPr>
                  <w:rFonts w:asciiTheme="minorHAnsi" w:hAnsiTheme="minorHAnsi"/>
                  <w:sz w:val="18"/>
                  <w:szCs w:val="18"/>
                </w:rPr>
                <w:delText>3</w:delText>
              </w:r>
            </w:del>
            <w:r w:rsidRPr="00F13E77">
              <w:rPr>
                <w:rFonts w:asciiTheme="minorHAnsi" w:hAnsiTheme="minorHAnsi"/>
                <w:sz w:val="18"/>
                <w:szCs w:val="18"/>
              </w:rPr>
              <w:t xml:space="preserve">=2.5, </w:t>
            </w:r>
            <w:r>
              <w:rPr>
                <w:rFonts w:asciiTheme="minorHAnsi" w:hAnsiTheme="minorHAnsi"/>
                <w:sz w:val="18"/>
                <w:szCs w:val="18"/>
              </w:rPr>
              <w:t>then “</w:t>
            </w:r>
            <w:r w:rsidRPr="00F13E77">
              <w:rPr>
                <w:rFonts w:asciiTheme="minorHAnsi" w:hAnsiTheme="minorHAnsi"/>
                <w:sz w:val="18"/>
                <w:szCs w:val="18"/>
              </w:rPr>
              <w:t>800</w:t>
            </w:r>
            <w:r>
              <w:rPr>
                <w:rFonts w:asciiTheme="minorHAnsi" w:hAnsiTheme="minorHAnsi"/>
                <w:sz w:val="18"/>
                <w:szCs w:val="18"/>
              </w:rPr>
              <w:t>”</w:t>
            </w:r>
            <w:r w:rsidRPr="00F13E77">
              <w:rPr>
                <w:rFonts w:asciiTheme="minorHAnsi" w:hAnsiTheme="minorHAnsi"/>
                <w:sz w:val="18"/>
                <w:szCs w:val="18"/>
              </w:rPr>
              <w:t>, elseif A0</w:t>
            </w:r>
            <w:ins w:id="82" w:author="Smith, Alexis@Energy" w:date="2019-03-27T10:57:00Z">
              <w:r w:rsidR="00DC55A2">
                <w:rPr>
                  <w:rFonts w:asciiTheme="minorHAnsi" w:hAnsiTheme="minorHAnsi"/>
                  <w:sz w:val="18"/>
                  <w:szCs w:val="18"/>
                </w:rPr>
                <w:t>4</w:t>
              </w:r>
            </w:ins>
            <w:del w:id="83" w:author="Smith, Alexis@Energy" w:date="2019-03-27T10:57:00Z">
              <w:r w:rsidRPr="00F13E77" w:rsidDel="00DC55A2">
                <w:rPr>
                  <w:rFonts w:asciiTheme="minorHAnsi" w:hAnsiTheme="minorHAnsi"/>
                  <w:sz w:val="18"/>
                  <w:szCs w:val="18"/>
                </w:rPr>
                <w:delText>3</w:delText>
              </w:r>
            </w:del>
            <w:r w:rsidRPr="00F13E77">
              <w:rPr>
                <w:rFonts w:asciiTheme="minorHAnsi" w:hAnsiTheme="minorHAnsi"/>
                <w:sz w:val="18"/>
                <w:szCs w:val="18"/>
              </w:rPr>
              <w:t xml:space="preserve">=3.0, </w:t>
            </w:r>
            <w:r>
              <w:rPr>
                <w:rFonts w:asciiTheme="minorHAnsi" w:hAnsiTheme="minorHAnsi"/>
                <w:sz w:val="18"/>
                <w:szCs w:val="18"/>
              </w:rPr>
              <w:t>then “</w:t>
            </w:r>
            <w:r w:rsidRPr="00F13E77">
              <w:rPr>
                <w:rFonts w:asciiTheme="minorHAnsi" w:hAnsiTheme="minorHAnsi"/>
                <w:sz w:val="18"/>
                <w:szCs w:val="18"/>
              </w:rPr>
              <w:t>900</w:t>
            </w:r>
            <w:r>
              <w:rPr>
                <w:rFonts w:asciiTheme="minorHAnsi" w:hAnsiTheme="minorHAnsi"/>
                <w:sz w:val="18"/>
                <w:szCs w:val="18"/>
              </w:rPr>
              <w:t>”</w:t>
            </w:r>
            <w:r w:rsidRPr="00F13E77">
              <w:rPr>
                <w:rFonts w:asciiTheme="minorHAnsi" w:hAnsiTheme="minorHAnsi"/>
                <w:sz w:val="18"/>
                <w:szCs w:val="18"/>
              </w:rPr>
              <w:t>, elseif A0</w:t>
            </w:r>
            <w:ins w:id="84" w:author="Smith, Alexis@Energy" w:date="2019-03-27T10:57:00Z">
              <w:r w:rsidR="00DC55A2">
                <w:rPr>
                  <w:rFonts w:asciiTheme="minorHAnsi" w:hAnsiTheme="minorHAnsi"/>
                  <w:sz w:val="18"/>
                  <w:szCs w:val="18"/>
                </w:rPr>
                <w:t>4</w:t>
              </w:r>
            </w:ins>
            <w:del w:id="85" w:author="Smith, Alexis@Energy" w:date="2019-03-27T10:57:00Z">
              <w:r w:rsidRPr="00F13E77" w:rsidDel="00DC55A2">
                <w:rPr>
                  <w:rFonts w:asciiTheme="minorHAnsi" w:hAnsiTheme="minorHAnsi"/>
                  <w:sz w:val="18"/>
                  <w:szCs w:val="18"/>
                </w:rPr>
                <w:delText>3</w:delText>
              </w:r>
            </w:del>
            <w:r w:rsidRPr="00F13E77">
              <w:rPr>
                <w:rFonts w:asciiTheme="minorHAnsi" w:hAnsiTheme="minorHAnsi"/>
                <w:sz w:val="18"/>
                <w:szCs w:val="18"/>
              </w:rPr>
              <w:t xml:space="preserve">=3.5, </w:t>
            </w:r>
            <w:r>
              <w:rPr>
                <w:rFonts w:asciiTheme="minorHAnsi" w:hAnsiTheme="minorHAnsi"/>
                <w:sz w:val="18"/>
                <w:szCs w:val="18"/>
              </w:rPr>
              <w:t>then “</w:t>
            </w:r>
            <w:r w:rsidRPr="00F13E77">
              <w:rPr>
                <w:rFonts w:asciiTheme="minorHAnsi" w:hAnsiTheme="minorHAnsi"/>
                <w:sz w:val="18"/>
                <w:szCs w:val="18"/>
              </w:rPr>
              <w:t>1000</w:t>
            </w:r>
            <w:r>
              <w:rPr>
                <w:rFonts w:asciiTheme="minorHAnsi" w:hAnsiTheme="minorHAnsi"/>
                <w:sz w:val="18"/>
                <w:szCs w:val="18"/>
              </w:rPr>
              <w:t>”</w:t>
            </w:r>
            <w:r w:rsidRPr="00F13E77">
              <w:rPr>
                <w:rFonts w:asciiTheme="minorHAnsi" w:hAnsiTheme="minorHAnsi"/>
                <w:sz w:val="18"/>
                <w:szCs w:val="18"/>
              </w:rPr>
              <w:t>, elseif A0</w:t>
            </w:r>
            <w:ins w:id="86" w:author="Smith, Alexis@Energy" w:date="2019-03-27T10:57:00Z">
              <w:r w:rsidR="00DC55A2">
                <w:rPr>
                  <w:rFonts w:asciiTheme="minorHAnsi" w:hAnsiTheme="minorHAnsi"/>
                  <w:sz w:val="18"/>
                  <w:szCs w:val="18"/>
                </w:rPr>
                <w:t>4</w:t>
              </w:r>
            </w:ins>
            <w:del w:id="87" w:author="Smith, Alexis@Energy" w:date="2019-03-27T10:57:00Z">
              <w:r w:rsidRPr="00F13E77" w:rsidDel="00DC55A2">
                <w:rPr>
                  <w:rFonts w:asciiTheme="minorHAnsi" w:hAnsiTheme="minorHAnsi"/>
                  <w:sz w:val="18"/>
                  <w:szCs w:val="18"/>
                </w:rPr>
                <w:delText>3</w:delText>
              </w:r>
            </w:del>
            <w:r w:rsidRPr="00F13E77">
              <w:rPr>
                <w:rFonts w:asciiTheme="minorHAnsi" w:hAnsiTheme="minorHAnsi"/>
                <w:sz w:val="18"/>
                <w:szCs w:val="18"/>
              </w:rPr>
              <w:t>=4.0,</w:t>
            </w:r>
            <w:r>
              <w:rPr>
                <w:rFonts w:asciiTheme="minorHAnsi" w:hAnsiTheme="minorHAnsi"/>
                <w:sz w:val="18"/>
                <w:szCs w:val="18"/>
              </w:rPr>
              <w:t xml:space="preserve"> then “</w:t>
            </w:r>
            <w:r w:rsidRPr="00F13E77">
              <w:rPr>
                <w:rFonts w:asciiTheme="minorHAnsi" w:hAnsiTheme="minorHAnsi"/>
                <w:sz w:val="18"/>
                <w:szCs w:val="18"/>
              </w:rPr>
              <w:t>1200</w:t>
            </w:r>
            <w:r>
              <w:rPr>
                <w:rFonts w:asciiTheme="minorHAnsi" w:hAnsiTheme="minorHAnsi"/>
                <w:sz w:val="18"/>
                <w:szCs w:val="18"/>
              </w:rPr>
              <w:t>”</w:t>
            </w:r>
            <w:r w:rsidRPr="00F13E77">
              <w:rPr>
                <w:rFonts w:asciiTheme="minorHAnsi" w:hAnsiTheme="minorHAnsi"/>
                <w:sz w:val="18"/>
                <w:szCs w:val="18"/>
              </w:rPr>
              <w:t>, elseif A0</w:t>
            </w:r>
            <w:ins w:id="88" w:author="Smith, Alexis@Energy" w:date="2019-03-27T10:57:00Z">
              <w:r w:rsidR="00DC55A2">
                <w:rPr>
                  <w:rFonts w:asciiTheme="minorHAnsi" w:hAnsiTheme="minorHAnsi"/>
                  <w:sz w:val="18"/>
                  <w:szCs w:val="18"/>
                </w:rPr>
                <w:t>4</w:t>
              </w:r>
            </w:ins>
            <w:del w:id="89" w:author="Smith, Alexis@Energy" w:date="2019-03-27T10:57:00Z">
              <w:r w:rsidRPr="00F13E77" w:rsidDel="00DC55A2">
                <w:rPr>
                  <w:rFonts w:asciiTheme="minorHAnsi" w:hAnsiTheme="minorHAnsi"/>
                  <w:sz w:val="18"/>
                  <w:szCs w:val="18"/>
                </w:rPr>
                <w:delText>3</w:delText>
              </w:r>
            </w:del>
            <w:r w:rsidRPr="00F13E77">
              <w:rPr>
                <w:rFonts w:asciiTheme="minorHAnsi" w:hAnsiTheme="minorHAnsi"/>
                <w:sz w:val="18"/>
                <w:szCs w:val="18"/>
              </w:rPr>
              <w:t xml:space="preserve">=5.0, </w:t>
            </w:r>
            <w:r>
              <w:rPr>
                <w:rFonts w:asciiTheme="minorHAnsi" w:hAnsiTheme="minorHAnsi"/>
                <w:sz w:val="18"/>
                <w:szCs w:val="18"/>
              </w:rPr>
              <w:t>then “</w:t>
            </w:r>
            <w:r w:rsidRPr="00F13E77">
              <w:rPr>
                <w:rFonts w:asciiTheme="minorHAnsi" w:hAnsiTheme="minorHAnsi"/>
                <w:sz w:val="18"/>
                <w:szCs w:val="18"/>
              </w:rPr>
              <w:t>1500</w:t>
            </w:r>
            <w:r>
              <w:rPr>
                <w:rFonts w:asciiTheme="minorHAnsi" w:hAnsiTheme="minorHAnsi"/>
                <w:sz w:val="18"/>
                <w:szCs w:val="18"/>
              </w:rPr>
              <w:t>”</w:t>
            </w:r>
            <w:r w:rsidRPr="00F13E77">
              <w:rPr>
                <w:rFonts w:asciiTheme="minorHAnsi" w:hAnsiTheme="minorHAnsi"/>
                <w:sz w:val="18"/>
                <w:szCs w:val="18"/>
              </w:rPr>
              <w:t>&gt;&gt;</w:t>
            </w:r>
          </w:p>
        </w:tc>
      </w:tr>
      <w:tr w:rsidR="0087473B" w:rsidRPr="00F13E77" w14:paraId="6CE78CE9" w14:textId="77777777" w:rsidTr="00A3475F">
        <w:trPr>
          <w:cantSplit/>
          <w:trHeight w:val="144"/>
        </w:trPr>
        <w:tc>
          <w:tcPr>
            <w:tcW w:w="565" w:type="dxa"/>
            <w:vAlign w:val="center"/>
          </w:tcPr>
          <w:p w14:paraId="3CB27DF2" w14:textId="77777777" w:rsidR="0087473B" w:rsidRPr="00F13E77" w:rsidRDefault="0087473B" w:rsidP="00D75C93">
            <w:pPr>
              <w:jc w:val="center"/>
              <w:rPr>
                <w:rFonts w:asciiTheme="minorHAnsi" w:hAnsiTheme="minorHAnsi"/>
                <w:sz w:val="18"/>
                <w:szCs w:val="18"/>
              </w:rPr>
            </w:pPr>
            <w:r w:rsidRPr="00F13E77">
              <w:rPr>
                <w:rFonts w:asciiTheme="minorHAnsi" w:hAnsiTheme="minorHAnsi"/>
                <w:sz w:val="18"/>
                <w:szCs w:val="18"/>
              </w:rPr>
              <w:t>06</w:t>
            </w:r>
          </w:p>
        </w:tc>
        <w:tc>
          <w:tcPr>
            <w:tcW w:w="4830" w:type="dxa"/>
            <w:vAlign w:val="center"/>
          </w:tcPr>
          <w:p w14:paraId="26968DF3"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Installed Total Return Filter Grille </w:t>
            </w:r>
            <w:r>
              <w:rPr>
                <w:rFonts w:asciiTheme="minorHAnsi" w:hAnsiTheme="minorHAnsi"/>
                <w:sz w:val="18"/>
                <w:szCs w:val="18"/>
              </w:rPr>
              <w:t xml:space="preserve">Nominal </w:t>
            </w:r>
            <w:r w:rsidRPr="00F13E77">
              <w:rPr>
                <w:rFonts w:asciiTheme="minorHAnsi" w:hAnsiTheme="minorHAnsi"/>
                <w:sz w:val="18"/>
                <w:szCs w:val="18"/>
              </w:rPr>
              <w:t>Area (inch</w:t>
            </w:r>
            <w:r w:rsidRPr="00F13E77">
              <w:rPr>
                <w:rFonts w:asciiTheme="minorHAnsi" w:hAnsiTheme="minorHAnsi"/>
                <w:sz w:val="18"/>
                <w:szCs w:val="18"/>
                <w:vertAlign w:val="superscript"/>
              </w:rPr>
              <w:t>2</w:t>
            </w:r>
            <w:r w:rsidRPr="00F13E77">
              <w:rPr>
                <w:rFonts w:asciiTheme="minorHAnsi" w:hAnsiTheme="minorHAnsi"/>
                <w:sz w:val="18"/>
                <w:szCs w:val="18"/>
              </w:rPr>
              <w:t>)</w:t>
            </w:r>
          </w:p>
        </w:tc>
        <w:tc>
          <w:tcPr>
            <w:tcW w:w="5635" w:type="dxa"/>
            <w:vAlign w:val="center"/>
          </w:tcPr>
          <w:p w14:paraId="78D05F5E"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&lt;&lt;user input, integer, maximum 50 characters&gt;&gt;</w:t>
            </w:r>
          </w:p>
        </w:tc>
      </w:tr>
      <w:tr w:rsidR="0087473B" w:rsidRPr="00F13E77" w14:paraId="4E7CD276" w14:textId="77777777" w:rsidTr="00A3475F">
        <w:trPr>
          <w:cantSplit/>
          <w:trHeight w:val="144"/>
        </w:trPr>
        <w:tc>
          <w:tcPr>
            <w:tcW w:w="565" w:type="dxa"/>
            <w:vAlign w:val="center"/>
          </w:tcPr>
          <w:p w14:paraId="0A15B8EA" w14:textId="77777777" w:rsidR="0087473B" w:rsidRPr="00F13E77" w:rsidRDefault="0087473B" w:rsidP="00D75C93">
            <w:pPr>
              <w:jc w:val="center"/>
              <w:rPr>
                <w:rFonts w:asciiTheme="minorHAnsi" w:hAnsiTheme="minorHAnsi"/>
                <w:sz w:val="18"/>
                <w:szCs w:val="18"/>
              </w:rPr>
            </w:pPr>
            <w:r>
              <w:rPr>
                <w:rFonts w:asciiTheme="minorHAnsi" w:hAnsiTheme="minorHAnsi"/>
                <w:sz w:val="18"/>
                <w:szCs w:val="18"/>
              </w:rPr>
              <w:t>07</w:t>
            </w:r>
          </w:p>
        </w:tc>
        <w:tc>
          <w:tcPr>
            <w:tcW w:w="10465" w:type="dxa"/>
            <w:gridSpan w:val="2"/>
            <w:vAlign w:val="center"/>
          </w:tcPr>
          <w:p w14:paraId="7E639CA1" w14:textId="77777777" w:rsidR="0087473B" w:rsidRPr="00F13E77" w:rsidRDefault="0087473B" w:rsidP="00D75C93">
            <w:pPr>
              <w:keepNext/>
              <w:rPr>
                <w:rFonts w:asciiTheme="minorHAnsi" w:hAnsiTheme="minorHAnsi"/>
                <w:sz w:val="18"/>
                <w:szCs w:val="18"/>
              </w:rPr>
            </w:pPr>
            <w:r w:rsidRPr="00F13E77">
              <w:rPr>
                <w:rFonts w:asciiTheme="minorHAnsi" w:hAnsiTheme="minorHAnsi"/>
                <w:sz w:val="18"/>
                <w:szCs w:val="18"/>
              </w:rPr>
              <w:t xml:space="preserve">Compliance Statement: &lt;&lt;if </w:t>
            </w:r>
            <w:r>
              <w:rPr>
                <w:rFonts w:asciiTheme="minorHAnsi" w:hAnsiTheme="minorHAnsi"/>
                <w:sz w:val="18"/>
                <w:szCs w:val="18"/>
              </w:rPr>
              <w:t>C</w:t>
            </w:r>
            <w:r w:rsidRPr="00F13E77">
              <w:rPr>
                <w:rFonts w:asciiTheme="minorHAnsi" w:hAnsiTheme="minorHAnsi"/>
                <w:sz w:val="18"/>
                <w:szCs w:val="18"/>
              </w:rPr>
              <w:t xml:space="preserve">02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01 </w:t>
            </w:r>
            <w:r w:rsidRPr="00F13E77">
              <w:rPr>
                <w:rFonts w:asciiTheme="minorHAnsi" w:hAnsiTheme="minorHAnsi"/>
                <w:b/>
                <w:i/>
                <w:sz w:val="18"/>
                <w:szCs w:val="18"/>
              </w:rPr>
              <w:t>and</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04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03 </w:t>
            </w:r>
            <w:r w:rsidRPr="00F13E77">
              <w:rPr>
                <w:rFonts w:asciiTheme="minorHAnsi" w:hAnsiTheme="minorHAnsi"/>
                <w:b/>
                <w:i/>
                <w:sz w:val="18"/>
                <w:szCs w:val="18"/>
              </w:rPr>
              <w:t>and</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 xml:space="preserve">06 </w:t>
            </w:r>
            <w:r>
              <w:rPr>
                <w:rFonts w:asciiTheme="minorHAnsi" w:hAnsiTheme="minorHAnsi"/>
                <w:sz w:val="18"/>
                <w:szCs w:val="18"/>
              </w:rPr>
              <w:t>≥</w:t>
            </w:r>
            <w:r w:rsidRPr="00F13E77">
              <w:rPr>
                <w:rFonts w:asciiTheme="minorHAnsi" w:hAnsiTheme="minorHAnsi"/>
                <w:sz w:val="18"/>
                <w:szCs w:val="18"/>
              </w:rPr>
              <w:t xml:space="preserve"> </w:t>
            </w:r>
            <w:r>
              <w:rPr>
                <w:rFonts w:asciiTheme="minorHAnsi" w:hAnsiTheme="minorHAnsi"/>
                <w:sz w:val="18"/>
                <w:szCs w:val="18"/>
              </w:rPr>
              <w:t>C</w:t>
            </w:r>
            <w:r w:rsidRPr="00F13E77">
              <w:rPr>
                <w:rFonts w:asciiTheme="minorHAnsi" w:hAnsiTheme="minorHAnsi"/>
                <w:sz w:val="18"/>
                <w:szCs w:val="18"/>
              </w:rPr>
              <w:t>05,</w:t>
            </w:r>
            <w:r>
              <w:rPr>
                <w:rFonts w:asciiTheme="minorHAnsi" w:hAnsiTheme="minorHAnsi"/>
                <w:sz w:val="18"/>
                <w:szCs w:val="18"/>
              </w:rPr>
              <w:t xml:space="preserve"> then report: </w:t>
            </w:r>
            <w:r w:rsidRPr="00F13E77">
              <w:rPr>
                <w:rFonts w:asciiTheme="minorHAnsi" w:hAnsiTheme="minorHAnsi"/>
                <w:sz w:val="18"/>
                <w:szCs w:val="18"/>
              </w:rPr>
              <w:t xml:space="preserve">“System Passes”; else </w:t>
            </w:r>
            <w:r>
              <w:rPr>
                <w:rFonts w:asciiTheme="minorHAnsi" w:hAnsiTheme="minorHAnsi"/>
                <w:sz w:val="18"/>
                <w:szCs w:val="18"/>
              </w:rPr>
              <w:t>report:</w:t>
            </w:r>
            <w:r w:rsidRPr="00F13E77">
              <w:rPr>
                <w:rFonts w:asciiTheme="minorHAnsi" w:hAnsiTheme="minorHAnsi"/>
                <w:sz w:val="18"/>
                <w:szCs w:val="18"/>
              </w:rPr>
              <w:t xml:space="preserve"> “System Fails”</w:t>
            </w:r>
          </w:p>
        </w:tc>
      </w:tr>
    </w:tbl>
    <w:p w14:paraId="5B4186FA" w14:textId="77777777" w:rsidR="00204D79" w:rsidRDefault="00204D79">
      <w:pPr>
        <w:rPr>
          <w:sz w:val="18"/>
          <w:szCs w:val="18"/>
        </w:rPr>
      </w:pPr>
    </w:p>
    <w:tbl>
      <w:tblPr>
        <w:tblW w:w="502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75"/>
        <w:gridCol w:w="2484"/>
        <w:gridCol w:w="7828"/>
      </w:tblGrid>
      <w:tr w:rsidR="00F13E77" w:rsidRPr="00F13E77" w14:paraId="5B4186FC" w14:textId="77777777" w:rsidTr="00A3475F">
        <w:trPr>
          <w:cantSplit/>
          <w:trHeight w:val="144"/>
        </w:trPr>
        <w:tc>
          <w:tcPr>
            <w:tcW w:w="11088" w:type="dxa"/>
            <w:gridSpan w:val="3"/>
            <w:tcBorders>
              <w:top w:val="single" w:sz="4" w:space="0" w:color="auto"/>
              <w:left w:val="single" w:sz="4" w:space="0" w:color="auto"/>
              <w:bottom w:val="single" w:sz="4" w:space="0" w:color="auto"/>
              <w:right w:val="single" w:sz="4" w:space="0" w:color="auto"/>
            </w:tcBorders>
            <w:vAlign w:val="center"/>
          </w:tcPr>
          <w:p w14:paraId="5B4186FB" w14:textId="1C70922B" w:rsidR="00F13E77" w:rsidRPr="00E11A14" w:rsidRDefault="000D2D90" w:rsidP="00984B67">
            <w:pPr>
              <w:keepNext/>
              <w:rPr>
                <w:rFonts w:asciiTheme="minorHAnsi" w:hAnsiTheme="minorHAnsi"/>
                <w:b/>
                <w:sz w:val="18"/>
                <w:szCs w:val="18"/>
              </w:rPr>
            </w:pPr>
            <w:r>
              <w:rPr>
                <w:rFonts w:asciiTheme="minorHAnsi" w:hAnsiTheme="minorHAnsi"/>
                <w:b/>
                <w:sz w:val="18"/>
                <w:szCs w:val="18"/>
              </w:rPr>
              <w:t>D</w:t>
            </w:r>
            <w:r w:rsidR="00984B67">
              <w:rPr>
                <w:rFonts w:asciiTheme="minorHAnsi" w:hAnsiTheme="minorHAnsi"/>
                <w:b/>
                <w:sz w:val="18"/>
                <w:szCs w:val="18"/>
              </w:rPr>
              <w:t xml:space="preserve">. </w:t>
            </w:r>
            <w:r w:rsidR="00F13E77" w:rsidRPr="00E11A14">
              <w:rPr>
                <w:rFonts w:asciiTheme="minorHAnsi" w:hAnsiTheme="minorHAnsi"/>
                <w:b/>
                <w:sz w:val="18"/>
                <w:szCs w:val="18"/>
              </w:rPr>
              <w:t>Additional Requirements</w:t>
            </w:r>
            <w:r w:rsidR="00E11A14" w:rsidRPr="00E11A14">
              <w:rPr>
                <w:rFonts w:asciiTheme="minorHAnsi" w:hAnsiTheme="minorHAnsi"/>
                <w:b/>
                <w:sz w:val="18"/>
                <w:szCs w:val="18"/>
              </w:rPr>
              <w:t xml:space="preserve"> </w:t>
            </w:r>
            <w:r w:rsidR="00270044">
              <w:rPr>
                <w:rFonts w:asciiTheme="minorHAnsi" w:hAnsiTheme="minorHAnsi"/>
                <w:b/>
                <w:sz w:val="18"/>
                <w:szCs w:val="18"/>
              </w:rPr>
              <w:t>f</w:t>
            </w:r>
            <w:r w:rsidR="00E11A14" w:rsidRPr="00E11A14">
              <w:rPr>
                <w:rFonts w:asciiTheme="minorHAnsi" w:hAnsiTheme="minorHAnsi"/>
                <w:b/>
                <w:sz w:val="18"/>
                <w:szCs w:val="18"/>
              </w:rPr>
              <w:t>or Compliance</w:t>
            </w:r>
          </w:p>
        </w:tc>
      </w:tr>
      <w:tr w:rsidR="007F779D" w:rsidRPr="00F13E77" w14:paraId="5B4186FF" w14:textId="77777777" w:rsidTr="00A3475F">
        <w:trPr>
          <w:cantSplit/>
          <w:trHeight w:val="144"/>
        </w:trPr>
        <w:tc>
          <w:tcPr>
            <w:tcW w:w="775" w:type="dxa"/>
            <w:tcBorders>
              <w:top w:val="single" w:sz="4" w:space="0" w:color="auto"/>
              <w:left w:val="single" w:sz="4" w:space="0" w:color="auto"/>
              <w:bottom w:val="single" w:sz="4" w:space="0" w:color="auto"/>
              <w:right w:val="single" w:sz="4" w:space="0" w:color="auto"/>
            </w:tcBorders>
            <w:vAlign w:val="center"/>
          </w:tcPr>
          <w:p w14:paraId="5B4186FD"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01</w:t>
            </w:r>
          </w:p>
        </w:tc>
        <w:tc>
          <w:tcPr>
            <w:tcW w:w="10313" w:type="dxa"/>
            <w:gridSpan w:val="2"/>
            <w:tcBorders>
              <w:top w:val="single" w:sz="4" w:space="0" w:color="auto"/>
              <w:left w:val="single" w:sz="4" w:space="0" w:color="auto"/>
              <w:bottom w:val="single" w:sz="4" w:space="0" w:color="auto"/>
              <w:right w:val="single" w:sz="4" w:space="0" w:color="auto"/>
            </w:tcBorders>
            <w:vAlign w:val="center"/>
          </w:tcPr>
          <w:p w14:paraId="5B4186FE" w14:textId="60EEF106" w:rsidR="007F779D" w:rsidRPr="002922EE" w:rsidRDefault="007F779D" w:rsidP="007F779D">
            <w:pPr>
              <w:keepNext/>
              <w:rPr>
                <w:rFonts w:asciiTheme="minorHAnsi" w:hAnsiTheme="minorHAnsi"/>
                <w:sz w:val="18"/>
                <w:szCs w:val="18"/>
              </w:rPr>
            </w:pPr>
            <w:r>
              <w:rPr>
                <w:rFonts w:asciiTheme="minorHAnsi" w:hAnsiTheme="minorHAnsi"/>
                <w:sz w:val="18"/>
                <w:szCs w:val="18"/>
              </w:rPr>
              <w:t xml:space="preserve">Qualification for the Alternative to Section 150.0(m)13B and D requires that the ducted </w:t>
            </w:r>
            <w:r w:rsidRPr="00F13E77">
              <w:rPr>
                <w:rFonts w:asciiTheme="minorHAnsi" w:hAnsiTheme="minorHAnsi"/>
                <w:sz w:val="18"/>
                <w:szCs w:val="18"/>
              </w:rPr>
              <w:t xml:space="preserve">space conditioning system </w:t>
            </w:r>
            <w:r>
              <w:rPr>
                <w:rFonts w:asciiTheme="minorHAnsi" w:hAnsiTheme="minorHAnsi"/>
                <w:sz w:val="18"/>
                <w:szCs w:val="18"/>
              </w:rPr>
              <w:t>shall</w:t>
            </w:r>
            <w:r w:rsidRPr="00F13E77">
              <w:rPr>
                <w:rFonts w:asciiTheme="minorHAnsi" w:hAnsiTheme="minorHAnsi"/>
                <w:sz w:val="18"/>
                <w:szCs w:val="18"/>
              </w:rPr>
              <w:t xml:space="preserve"> not use zoning dampers</w:t>
            </w:r>
            <w:r>
              <w:rPr>
                <w:rFonts w:asciiTheme="minorHAnsi" w:hAnsiTheme="minorHAnsi"/>
                <w:sz w:val="18"/>
                <w:szCs w:val="18"/>
              </w:rPr>
              <w:t>.  Systems that use zoning dampers shall comply with the requirements of Section 150.0(m)13.</w:t>
            </w:r>
          </w:p>
        </w:tc>
      </w:tr>
      <w:tr w:rsidR="007F779D" w:rsidRPr="00F13E77" w14:paraId="5B418702" w14:textId="77777777" w:rsidTr="00A3475F">
        <w:trPr>
          <w:cantSplit/>
          <w:trHeight w:val="144"/>
        </w:trPr>
        <w:tc>
          <w:tcPr>
            <w:tcW w:w="775" w:type="dxa"/>
            <w:tcBorders>
              <w:top w:val="single" w:sz="4" w:space="0" w:color="auto"/>
              <w:left w:val="single" w:sz="4" w:space="0" w:color="auto"/>
              <w:bottom w:val="single" w:sz="4" w:space="0" w:color="auto"/>
              <w:right w:val="single" w:sz="4" w:space="0" w:color="auto"/>
            </w:tcBorders>
            <w:vAlign w:val="center"/>
          </w:tcPr>
          <w:p w14:paraId="5B418700"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02</w:t>
            </w:r>
          </w:p>
        </w:tc>
        <w:tc>
          <w:tcPr>
            <w:tcW w:w="10313" w:type="dxa"/>
            <w:gridSpan w:val="2"/>
            <w:tcBorders>
              <w:top w:val="single" w:sz="4" w:space="0" w:color="auto"/>
              <w:left w:val="single" w:sz="4" w:space="0" w:color="auto"/>
              <w:bottom w:val="single" w:sz="4" w:space="0" w:color="auto"/>
              <w:right w:val="single" w:sz="4" w:space="0" w:color="auto"/>
            </w:tcBorders>
            <w:vAlign w:val="center"/>
          </w:tcPr>
          <w:p w14:paraId="5B418701" w14:textId="49A16658" w:rsidR="007F779D" w:rsidRPr="002922EE" w:rsidRDefault="007F779D" w:rsidP="007F779D">
            <w:pPr>
              <w:keepNext/>
              <w:rPr>
                <w:rFonts w:asciiTheme="minorHAnsi" w:hAnsiTheme="minorHAnsi"/>
                <w:sz w:val="18"/>
                <w:szCs w:val="18"/>
              </w:rPr>
            </w:pPr>
            <w:r w:rsidRPr="00F13E77">
              <w:rPr>
                <w:rFonts w:asciiTheme="minorHAnsi" w:hAnsiTheme="minorHAnsi"/>
                <w:sz w:val="18"/>
                <w:szCs w:val="18"/>
              </w:rPr>
              <w:t xml:space="preserve">The return duct length for each return air filter grille </w:t>
            </w:r>
            <w:r>
              <w:rPr>
                <w:rFonts w:asciiTheme="minorHAnsi" w:hAnsiTheme="minorHAnsi"/>
                <w:sz w:val="18"/>
                <w:szCs w:val="18"/>
              </w:rPr>
              <w:t>shall</w:t>
            </w:r>
            <w:r w:rsidRPr="00F13E77">
              <w:rPr>
                <w:rFonts w:asciiTheme="minorHAnsi" w:hAnsiTheme="minorHAnsi"/>
                <w:sz w:val="18"/>
                <w:szCs w:val="18"/>
              </w:rPr>
              <w:t xml:space="preserve"> not exceed 30 linear feet.</w:t>
            </w:r>
          </w:p>
        </w:tc>
      </w:tr>
      <w:tr w:rsidR="007F779D" w:rsidRPr="00F13E77" w14:paraId="5B418705" w14:textId="77777777" w:rsidTr="00A3475F">
        <w:trPr>
          <w:cantSplit/>
          <w:trHeight w:val="144"/>
        </w:trPr>
        <w:tc>
          <w:tcPr>
            <w:tcW w:w="775" w:type="dxa"/>
            <w:tcBorders>
              <w:top w:val="single" w:sz="4" w:space="0" w:color="auto"/>
              <w:left w:val="single" w:sz="4" w:space="0" w:color="auto"/>
              <w:bottom w:val="single" w:sz="4" w:space="0" w:color="auto"/>
              <w:right w:val="single" w:sz="4" w:space="0" w:color="auto"/>
            </w:tcBorders>
            <w:vAlign w:val="center"/>
          </w:tcPr>
          <w:p w14:paraId="5B418703"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03</w:t>
            </w:r>
          </w:p>
        </w:tc>
        <w:tc>
          <w:tcPr>
            <w:tcW w:w="10313" w:type="dxa"/>
            <w:gridSpan w:val="2"/>
            <w:tcBorders>
              <w:top w:val="single" w:sz="4" w:space="0" w:color="auto"/>
              <w:left w:val="single" w:sz="4" w:space="0" w:color="auto"/>
              <w:bottom w:val="single" w:sz="4" w:space="0" w:color="auto"/>
              <w:right w:val="single" w:sz="4" w:space="0" w:color="auto"/>
            </w:tcBorders>
            <w:vAlign w:val="center"/>
          </w:tcPr>
          <w:p w14:paraId="5B418704" w14:textId="4FE01EC7" w:rsidR="007F779D" w:rsidRPr="002922EE" w:rsidRDefault="007F779D" w:rsidP="007F779D">
            <w:pPr>
              <w:keepNext/>
              <w:rPr>
                <w:rFonts w:asciiTheme="minorHAnsi" w:hAnsiTheme="minorHAnsi"/>
                <w:sz w:val="18"/>
                <w:szCs w:val="18"/>
              </w:rPr>
            </w:pPr>
            <w:r w:rsidRPr="00F13E77">
              <w:rPr>
                <w:rFonts w:asciiTheme="minorHAnsi" w:hAnsiTheme="minorHAnsi"/>
                <w:sz w:val="18"/>
                <w:szCs w:val="18"/>
              </w:rPr>
              <w:t>The return duct</w:t>
            </w:r>
            <w:r>
              <w:rPr>
                <w:rFonts w:asciiTheme="minorHAnsi" w:hAnsiTheme="minorHAnsi"/>
                <w:sz w:val="18"/>
                <w:szCs w:val="18"/>
              </w:rPr>
              <w:t>(s)</w:t>
            </w:r>
            <w:r w:rsidRPr="00F13E77">
              <w:rPr>
                <w:rFonts w:asciiTheme="minorHAnsi" w:hAnsiTheme="minorHAnsi"/>
                <w:sz w:val="18"/>
                <w:szCs w:val="18"/>
              </w:rPr>
              <w:t xml:space="preserve"> </w:t>
            </w:r>
            <w:r>
              <w:rPr>
                <w:rFonts w:asciiTheme="minorHAnsi" w:hAnsiTheme="minorHAnsi"/>
                <w:sz w:val="18"/>
                <w:szCs w:val="18"/>
              </w:rPr>
              <w:t>shall</w:t>
            </w:r>
            <w:r w:rsidRPr="00F13E77">
              <w:rPr>
                <w:rFonts w:asciiTheme="minorHAnsi" w:hAnsiTheme="minorHAnsi"/>
                <w:sz w:val="18"/>
                <w:szCs w:val="18"/>
              </w:rPr>
              <w:t xml:space="preserve"> not contain more than</w:t>
            </w:r>
            <w:r>
              <w:rPr>
                <w:rFonts w:asciiTheme="minorHAnsi" w:hAnsiTheme="minorHAnsi"/>
                <w:sz w:val="18"/>
                <w:szCs w:val="18"/>
              </w:rPr>
              <w:t xml:space="preserve"> a total of 180° of bend</w:t>
            </w:r>
            <w:r w:rsidRPr="00F13E77">
              <w:rPr>
                <w:rFonts w:asciiTheme="minorHAnsi" w:hAnsiTheme="minorHAnsi"/>
                <w:sz w:val="18"/>
                <w:szCs w:val="18"/>
              </w:rPr>
              <w:t>.</w:t>
            </w:r>
          </w:p>
        </w:tc>
      </w:tr>
      <w:tr w:rsidR="007F779D" w:rsidRPr="00F13E77" w14:paraId="5B418708" w14:textId="77777777" w:rsidTr="00A3475F">
        <w:trPr>
          <w:cantSplit/>
          <w:trHeight w:val="144"/>
        </w:trPr>
        <w:tc>
          <w:tcPr>
            <w:tcW w:w="775" w:type="dxa"/>
            <w:tcBorders>
              <w:top w:val="single" w:sz="4" w:space="0" w:color="auto"/>
              <w:left w:val="single" w:sz="4" w:space="0" w:color="auto"/>
              <w:bottom w:val="single" w:sz="4" w:space="0" w:color="auto"/>
              <w:right w:val="single" w:sz="4" w:space="0" w:color="auto"/>
            </w:tcBorders>
            <w:vAlign w:val="center"/>
          </w:tcPr>
          <w:p w14:paraId="5B418706"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04</w:t>
            </w:r>
          </w:p>
        </w:tc>
        <w:tc>
          <w:tcPr>
            <w:tcW w:w="10313" w:type="dxa"/>
            <w:gridSpan w:val="2"/>
            <w:tcBorders>
              <w:top w:val="single" w:sz="4" w:space="0" w:color="auto"/>
              <w:left w:val="single" w:sz="4" w:space="0" w:color="auto"/>
              <w:bottom w:val="single" w:sz="4" w:space="0" w:color="auto"/>
              <w:right w:val="single" w:sz="4" w:space="0" w:color="auto"/>
            </w:tcBorders>
            <w:vAlign w:val="center"/>
          </w:tcPr>
          <w:p w14:paraId="5B418707" w14:textId="5C60893B" w:rsidR="007F779D" w:rsidRPr="002922EE" w:rsidRDefault="007F779D" w:rsidP="007F779D">
            <w:pPr>
              <w:keepNext/>
              <w:rPr>
                <w:rFonts w:asciiTheme="minorHAnsi" w:hAnsiTheme="minorHAnsi"/>
                <w:sz w:val="18"/>
                <w:szCs w:val="18"/>
              </w:rPr>
            </w:pPr>
            <w:r w:rsidRPr="00F13E77">
              <w:rPr>
                <w:rFonts w:asciiTheme="minorHAnsi" w:hAnsiTheme="minorHAnsi"/>
                <w:sz w:val="18"/>
                <w:szCs w:val="18"/>
              </w:rPr>
              <w:t>If the return duct contains more than 90</w:t>
            </w:r>
            <w:r>
              <w:rPr>
                <w:rFonts w:asciiTheme="minorHAnsi" w:hAnsiTheme="minorHAnsi"/>
                <w:sz w:val="18"/>
                <w:szCs w:val="18"/>
              </w:rPr>
              <w:t>°</w:t>
            </w:r>
            <w:r w:rsidRPr="00F13E77">
              <w:rPr>
                <w:rFonts w:asciiTheme="minorHAnsi" w:hAnsiTheme="minorHAnsi"/>
                <w:sz w:val="18"/>
                <w:szCs w:val="18"/>
              </w:rPr>
              <w:t xml:space="preserve"> of bend, one of the bends </w:t>
            </w:r>
            <w:r>
              <w:rPr>
                <w:rFonts w:asciiTheme="minorHAnsi" w:hAnsiTheme="minorHAnsi"/>
                <w:sz w:val="18"/>
                <w:szCs w:val="18"/>
              </w:rPr>
              <w:t>shall</w:t>
            </w:r>
            <w:r w:rsidRPr="00F13E77">
              <w:rPr>
                <w:rFonts w:asciiTheme="minorHAnsi" w:hAnsiTheme="minorHAnsi"/>
                <w:sz w:val="18"/>
                <w:szCs w:val="18"/>
              </w:rPr>
              <w:t xml:space="preserve"> be a metal elbow.</w:t>
            </w:r>
          </w:p>
        </w:tc>
      </w:tr>
      <w:tr w:rsidR="007F779D" w:rsidRPr="00F13E77" w14:paraId="5B41870B" w14:textId="77777777" w:rsidTr="00A3475F">
        <w:trPr>
          <w:cantSplit/>
          <w:trHeight w:val="144"/>
        </w:trPr>
        <w:tc>
          <w:tcPr>
            <w:tcW w:w="775" w:type="dxa"/>
            <w:tcBorders>
              <w:top w:val="single" w:sz="4" w:space="0" w:color="auto"/>
              <w:left w:val="single" w:sz="4" w:space="0" w:color="auto"/>
              <w:bottom w:val="single" w:sz="4" w:space="0" w:color="auto"/>
              <w:right w:val="single" w:sz="4" w:space="0" w:color="auto"/>
            </w:tcBorders>
            <w:vAlign w:val="center"/>
          </w:tcPr>
          <w:p w14:paraId="5B418709" w14:textId="77777777" w:rsidR="007F779D" w:rsidRPr="002922EE" w:rsidRDefault="007F779D" w:rsidP="007F779D">
            <w:pPr>
              <w:jc w:val="center"/>
              <w:rPr>
                <w:rFonts w:asciiTheme="minorHAnsi" w:hAnsiTheme="minorHAnsi"/>
                <w:sz w:val="18"/>
                <w:szCs w:val="18"/>
              </w:rPr>
            </w:pPr>
            <w:r w:rsidRPr="002922EE">
              <w:rPr>
                <w:rFonts w:asciiTheme="minorHAnsi" w:hAnsiTheme="minorHAnsi"/>
                <w:sz w:val="18"/>
                <w:szCs w:val="18"/>
              </w:rPr>
              <w:t>05</w:t>
            </w:r>
          </w:p>
        </w:tc>
        <w:tc>
          <w:tcPr>
            <w:tcW w:w="10313" w:type="dxa"/>
            <w:gridSpan w:val="2"/>
            <w:tcBorders>
              <w:top w:val="single" w:sz="4" w:space="0" w:color="auto"/>
              <w:left w:val="single" w:sz="4" w:space="0" w:color="auto"/>
              <w:bottom w:val="single" w:sz="4" w:space="0" w:color="auto"/>
              <w:right w:val="single" w:sz="4" w:space="0" w:color="auto"/>
            </w:tcBorders>
            <w:vAlign w:val="center"/>
          </w:tcPr>
          <w:p w14:paraId="5B41870A" w14:textId="6C2651F0" w:rsidR="007F779D" w:rsidRPr="002922EE" w:rsidRDefault="007F779D" w:rsidP="007F779D">
            <w:pPr>
              <w:keepNext/>
              <w:rPr>
                <w:rFonts w:asciiTheme="minorHAnsi" w:hAnsiTheme="minorHAnsi"/>
                <w:sz w:val="18"/>
                <w:szCs w:val="18"/>
              </w:rPr>
            </w:pPr>
            <w:r w:rsidRPr="005B7081">
              <w:rPr>
                <w:rFonts w:asciiTheme="minorHAnsi" w:hAnsiTheme="minorHAnsi"/>
                <w:sz w:val="18"/>
                <w:szCs w:val="18"/>
              </w:rPr>
              <w:t>Return grille devices shall be labeled in accordance with the requirements in section 150.0(m)12</w:t>
            </w:r>
            <w:r>
              <w:rPr>
                <w:rFonts w:asciiTheme="minorHAnsi" w:hAnsiTheme="minorHAnsi"/>
                <w:sz w:val="18"/>
                <w:szCs w:val="18"/>
              </w:rPr>
              <w:t>Biv</w:t>
            </w:r>
            <w:r w:rsidRPr="005B7081">
              <w:rPr>
                <w:rFonts w:asciiTheme="minorHAnsi" w:hAnsiTheme="minorHAnsi"/>
                <w:sz w:val="18"/>
                <w:szCs w:val="18"/>
              </w:rPr>
              <w:t xml:space="preserve"> to disclose the gri</w:t>
            </w:r>
            <w:r>
              <w:rPr>
                <w:rFonts w:asciiTheme="minorHAnsi" w:hAnsiTheme="minorHAnsi"/>
                <w:sz w:val="18"/>
                <w:szCs w:val="18"/>
              </w:rPr>
              <w:t xml:space="preserve">lle's design airflow rate and a </w:t>
            </w:r>
            <w:r w:rsidRPr="005B7081">
              <w:rPr>
                <w:rFonts w:asciiTheme="minorHAnsi" w:hAnsiTheme="minorHAnsi"/>
                <w:sz w:val="18"/>
                <w:szCs w:val="18"/>
              </w:rPr>
              <w:t xml:space="preserve">maximum allowable clean-filter pressure drop of </w:t>
            </w:r>
            <w:r w:rsidRPr="004A71EA">
              <w:rPr>
                <w:rFonts w:asciiTheme="minorHAnsi" w:hAnsiTheme="minorHAnsi"/>
                <w:sz w:val="18"/>
                <w:szCs w:val="18"/>
              </w:rPr>
              <w:t>25 Pa (</w:t>
            </w:r>
            <w:r>
              <w:rPr>
                <w:rFonts w:asciiTheme="minorHAnsi" w:hAnsiTheme="minorHAnsi"/>
                <w:sz w:val="18"/>
                <w:szCs w:val="18"/>
              </w:rPr>
              <w:t>0.1</w:t>
            </w:r>
            <w:r w:rsidRPr="004A71EA">
              <w:rPr>
                <w:rFonts w:asciiTheme="minorHAnsi" w:hAnsiTheme="minorHAnsi"/>
                <w:sz w:val="18"/>
                <w:szCs w:val="18"/>
              </w:rPr>
              <w:t xml:space="preserve"> inches water) for</w:t>
            </w:r>
            <w:r w:rsidRPr="005B7081">
              <w:rPr>
                <w:rFonts w:asciiTheme="minorHAnsi" w:hAnsiTheme="minorHAnsi"/>
                <w:sz w:val="18"/>
                <w:szCs w:val="18"/>
              </w:rPr>
              <w:t xml:space="preserve"> the air filter</w:t>
            </w:r>
            <w:r>
              <w:rPr>
                <w:rFonts w:asciiTheme="minorHAnsi" w:hAnsiTheme="minorHAnsi"/>
                <w:sz w:val="18"/>
                <w:szCs w:val="18"/>
              </w:rPr>
              <w:t xml:space="preserve"> when tested using ASHRAE Standard 52.2, or</w:t>
            </w:r>
            <w:r w:rsidRPr="005B7081">
              <w:rPr>
                <w:rFonts w:asciiTheme="minorHAnsi" w:hAnsiTheme="minorHAnsi"/>
                <w:sz w:val="18"/>
                <w:szCs w:val="18"/>
              </w:rPr>
              <w:t xml:space="preserve"> </w:t>
            </w:r>
            <w:r>
              <w:rPr>
                <w:rFonts w:asciiTheme="minorHAnsi" w:hAnsiTheme="minorHAnsi"/>
                <w:sz w:val="18"/>
                <w:szCs w:val="18"/>
              </w:rPr>
              <w:t xml:space="preserve">as rated in accordance with </w:t>
            </w:r>
            <w:r w:rsidRPr="005B7081">
              <w:rPr>
                <w:rFonts w:asciiTheme="minorHAnsi" w:hAnsiTheme="minorHAnsi"/>
                <w:sz w:val="18"/>
                <w:szCs w:val="18"/>
              </w:rPr>
              <w:t>AHRI Standard 680 for the</w:t>
            </w:r>
            <w:r>
              <w:rPr>
                <w:rFonts w:asciiTheme="minorHAnsi" w:hAnsiTheme="minorHAnsi"/>
                <w:sz w:val="18"/>
                <w:szCs w:val="18"/>
              </w:rPr>
              <w:t xml:space="preserve"> </w:t>
            </w:r>
            <w:r w:rsidRPr="005B7081">
              <w:rPr>
                <w:rFonts w:asciiTheme="minorHAnsi" w:hAnsiTheme="minorHAnsi"/>
                <w:sz w:val="18"/>
                <w:szCs w:val="18"/>
              </w:rPr>
              <w:t>design airflow rate for the return grille.</w:t>
            </w:r>
          </w:p>
        </w:tc>
      </w:tr>
      <w:tr w:rsidR="00984B67" w:rsidRPr="00204D79" w14:paraId="5B418712" w14:textId="77777777" w:rsidTr="009F4B2C">
        <w:trPr>
          <w:trHeight w:val="144"/>
        </w:trPr>
        <w:tc>
          <w:tcPr>
            <w:tcW w:w="775" w:type="dxa"/>
            <w:vAlign w:val="center"/>
          </w:tcPr>
          <w:p w14:paraId="5B41870C" w14:textId="77777777" w:rsidR="00984B67" w:rsidRPr="002922EE" w:rsidRDefault="00984B67" w:rsidP="00317E50">
            <w:pPr>
              <w:jc w:val="center"/>
              <w:rPr>
                <w:rFonts w:asciiTheme="minorHAnsi" w:hAnsiTheme="minorHAnsi"/>
                <w:sz w:val="18"/>
                <w:szCs w:val="18"/>
              </w:rPr>
            </w:pPr>
            <w:r w:rsidRPr="002922EE">
              <w:rPr>
                <w:rFonts w:asciiTheme="minorHAnsi" w:hAnsiTheme="minorHAnsi"/>
                <w:sz w:val="18"/>
                <w:szCs w:val="18"/>
              </w:rPr>
              <w:t>06</w:t>
            </w:r>
          </w:p>
        </w:tc>
        <w:tc>
          <w:tcPr>
            <w:tcW w:w="2484" w:type="dxa"/>
            <w:vAlign w:val="center"/>
          </w:tcPr>
          <w:p w14:paraId="5B41870D" w14:textId="77777777" w:rsidR="00984B67" w:rsidRPr="002922EE" w:rsidRDefault="00984B67" w:rsidP="00317E50">
            <w:pPr>
              <w:rPr>
                <w:rFonts w:asciiTheme="minorHAnsi" w:hAnsiTheme="minorHAnsi"/>
                <w:sz w:val="18"/>
                <w:szCs w:val="18"/>
              </w:rPr>
            </w:pPr>
            <w:r>
              <w:rPr>
                <w:rFonts w:ascii="Calibri" w:hAnsi="Calibri"/>
                <w:sz w:val="18"/>
                <w:szCs w:val="18"/>
              </w:rPr>
              <w:t>Verification Status:</w:t>
            </w:r>
          </w:p>
        </w:tc>
        <w:tc>
          <w:tcPr>
            <w:tcW w:w="7829" w:type="dxa"/>
            <w:vAlign w:val="center"/>
          </w:tcPr>
          <w:p w14:paraId="5B41870E" w14:textId="77777777" w:rsidR="00984B67" w:rsidRDefault="00984B67" w:rsidP="00984B67">
            <w:pPr>
              <w:keepNext/>
              <w:rPr>
                <w:rFonts w:ascii="Calibri" w:hAnsi="Calibri"/>
                <w:sz w:val="18"/>
                <w:szCs w:val="18"/>
              </w:rPr>
            </w:pPr>
            <w:r>
              <w:rPr>
                <w:rFonts w:ascii="Calibri" w:hAnsi="Calibri"/>
                <w:sz w:val="18"/>
                <w:szCs w:val="18"/>
              </w:rPr>
              <w:t>&lt;&lt;user pick from list:</w:t>
            </w:r>
          </w:p>
          <w:p w14:paraId="5B41870F" w14:textId="77777777" w:rsidR="00984B67" w:rsidRDefault="00984B67" w:rsidP="00984B67">
            <w:pPr>
              <w:keepNext/>
              <w:tabs>
                <w:tab w:val="left" w:pos="356"/>
              </w:tabs>
              <w:rPr>
                <w:rFonts w:ascii="Calibri" w:hAnsi="Calibri"/>
                <w:sz w:val="18"/>
                <w:szCs w:val="18"/>
              </w:rPr>
            </w:pPr>
            <w:r>
              <w:rPr>
                <w:rFonts w:ascii="Calibri" w:hAnsi="Calibri"/>
                <w:sz w:val="18"/>
                <w:szCs w:val="18"/>
              </w:rPr>
              <w:t xml:space="preserve">*** </w:t>
            </w:r>
            <w:r>
              <w:rPr>
                <w:rFonts w:ascii="Calibri" w:hAnsi="Calibri"/>
                <w:sz w:val="18"/>
                <w:szCs w:val="18"/>
                <w:u w:val="single"/>
              </w:rPr>
              <w:t>Pass</w:t>
            </w:r>
            <w:r>
              <w:rPr>
                <w:rFonts w:ascii="Calibri" w:hAnsi="Calibri"/>
                <w:sz w:val="18"/>
                <w:szCs w:val="18"/>
              </w:rPr>
              <w:t xml:space="preserve"> - all applicable requirements are met; or</w:t>
            </w:r>
          </w:p>
          <w:p w14:paraId="5B418710" w14:textId="77777777" w:rsidR="00984B67" w:rsidRDefault="00984B67" w:rsidP="00984B67">
            <w:pPr>
              <w:keepNext/>
              <w:tabs>
                <w:tab w:val="left" w:pos="356"/>
              </w:tabs>
              <w:ind w:left="356" w:hanging="356"/>
              <w:rPr>
                <w:rFonts w:ascii="Calibri" w:hAnsi="Calibri"/>
                <w:sz w:val="18"/>
                <w:szCs w:val="18"/>
              </w:rPr>
            </w:pPr>
            <w:r>
              <w:rPr>
                <w:rFonts w:ascii="Calibri" w:hAnsi="Calibri"/>
                <w:sz w:val="18"/>
                <w:szCs w:val="18"/>
              </w:rPr>
              <w:t xml:space="preserve">*** </w:t>
            </w: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5B418711" w14:textId="77777777" w:rsidR="00984B67" w:rsidRPr="002922EE" w:rsidRDefault="00984B67" w:rsidP="009B6E13">
            <w:pPr>
              <w:keepNext/>
              <w:rPr>
                <w:rFonts w:ascii="Calibri" w:eastAsia="Calibri" w:hAnsi="Calibri"/>
                <w:sz w:val="18"/>
                <w:szCs w:val="18"/>
              </w:rPr>
            </w:pPr>
            <w:r>
              <w:rPr>
                <w:rFonts w:ascii="Calibri" w:hAnsi="Calibri"/>
                <w:sz w:val="18"/>
                <w:szCs w:val="18"/>
              </w:rPr>
              <w:t xml:space="preserve">*** </w:t>
            </w:r>
            <w:r>
              <w:rPr>
                <w:rFonts w:ascii="Calibri" w:hAnsi="Calibri"/>
                <w:sz w:val="18"/>
                <w:szCs w:val="18"/>
                <w:u w:val="single"/>
              </w:rPr>
              <w:t>All n/a</w:t>
            </w:r>
            <w:r>
              <w:rPr>
                <w:rFonts w:ascii="Calibri" w:hAnsi="Calibri"/>
                <w:sz w:val="18"/>
                <w:szCs w:val="18"/>
              </w:rPr>
              <w:t xml:space="preserve"> - This entire table is not applicable</w:t>
            </w:r>
          </w:p>
        </w:tc>
      </w:tr>
      <w:tr w:rsidR="00984B67" w:rsidRPr="00204D79" w14:paraId="5B418716" w14:textId="77777777" w:rsidTr="009F4B2C">
        <w:trPr>
          <w:trHeight w:val="144"/>
        </w:trPr>
        <w:tc>
          <w:tcPr>
            <w:tcW w:w="775" w:type="dxa"/>
            <w:vAlign w:val="center"/>
          </w:tcPr>
          <w:p w14:paraId="5B418713" w14:textId="77777777" w:rsidR="00984B67" w:rsidRPr="002922EE" w:rsidRDefault="00984B67" w:rsidP="00317E50">
            <w:pPr>
              <w:jc w:val="center"/>
              <w:rPr>
                <w:rFonts w:asciiTheme="minorHAnsi" w:hAnsiTheme="minorHAnsi"/>
                <w:sz w:val="18"/>
                <w:szCs w:val="18"/>
              </w:rPr>
            </w:pPr>
            <w:r w:rsidRPr="002922EE">
              <w:rPr>
                <w:rFonts w:asciiTheme="minorHAnsi" w:hAnsiTheme="minorHAnsi"/>
                <w:sz w:val="18"/>
                <w:szCs w:val="18"/>
              </w:rPr>
              <w:t>07</w:t>
            </w:r>
          </w:p>
        </w:tc>
        <w:tc>
          <w:tcPr>
            <w:tcW w:w="2484" w:type="dxa"/>
            <w:vAlign w:val="center"/>
          </w:tcPr>
          <w:p w14:paraId="5B418714" w14:textId="77777777" w:rsidR="00984B67" w:rsidRPr="002922EE" w:rsidRDefault="00984B67" w:rsidP="00317E50">
            <w:pPr>
              <w:rPr>
                <w:rFonts w:asciiTheme="minorHAnsi" w:hAnsiTheme="minorHAnsi"/>
                <w:sz w:val="18"/>
                <w:szCs w:val="18"/>
              </w:rPr>
            </w:pPr>
            <w:r>
              <w:rPr>
                <w:rFonts w:ascii="Calibri" w:hAnsi="Calibri"/>
                <w:sz w:val="18"/>
                <w:szCs w:val="18"/>
              </w:rPr>
              <w:t>Correction Notes:</w:t>
            </w:r>
          </w:p>
        </w:tc>
        <w:tc>
          <w:tcPr>
            <w:tcW w:w="7829" w:type="dxa"/>
            <w:vAlign w:val="center"/>
          </w:tcPr>
          <w:p w14:paraId="5B418715" w14:textId="77777777" w:rsidR="00984B67" w:rsidRPr="002922EE" w:rsidRDefault="00984B67" w:rsidP="009B6E13">
            <w:pPr>
              <w:keepNext/>
              <w:rPr>
                <w:rFonts w:ascii="Calibri" w:eastAsia="Calibri" w:hAnsi="Calibri"/>
                <w:sz w:val="18"/>
                <w:szCs w:val="18"/>
              </w:rPr>
            </w:pPr>
            <w:r>
              <w:rPr>
                <w:rFonts w:ascii="Calibri" w:hAnsi="Calibri"/>
                <w:sz w:val="18"/>
                <w:szCs w:val="18"/>
              </w:rPr>
              <w:t xml:space="preserve">&lt;&lt;if </w:t>
            </w:r>
            <w:r>
              <w:rPr>
                <w:rFonts w:ascii="Calibri" w:hAnsi="Calibri"/>
                <w:sz w:val="18"/>
                <w:szCs w:val="18"/>
                <w:u w:val="single"/>
              </w:rPr>
              <w:t>Verification Status</w:t>
            </w:r>
            <w:r>
              <w:rPr>
                <w:rFonts w:ascii="Calibri" w:hAnsi="Calibri"/>
                <w:sz w:val="18"/>
                <w:szCs w:val="18"/>
              </w:rPr>
              <w:t xml:space="preserve">= </w:t>
            </w:r>
            <w:r>
              <w:rPr>
                <w:rFonts w:ascii="Calibri" w:hAnsi="Calibri"/>
                <w:sz w:val="18"/>
                <w:szCs w:val="18"/>
                <w:u w:val="single"/>
              </w:rPr>
              <w:t>Fail</w:t>
            </w:r>
            <w:r>
              <w:rPr>
                <w:rFonts w:ascii="Calibri" w:hAnsi="Calibri"/>
                <w:sz w:val="18"/>
                <w:szCs w:val="18"/>
              </w:rPr>
              <w:t>, then text entry in this Corrections Notes field is required;  user input text&gt;&gt;</w:t>
            </w:r>
          </w:p>
        </w:tc>
      </w:tr>
      <w:tr w:rsidR="00984B67" w:rsidRPr="00204D79" w14:paraId="5B418718" w14:textId="77777777" w:rsidTr="009F4B2C">
        <w:trPr>
          <w:trHeight w:val="144"/>
        </w:trPr>
        <w:tc>
          <w:tcPr>
            <w:tcW w:w="11088" w:type="dxa"/>
            <w:gridSpan w:val="3"/>
            <w:vAlign w:val="center"/>
          </w:tcPr>
          <w:p w14:paraId="5B418717" w14:textId="77777777" w:rsidR="00984B67" w:rsidRPr="002922EE" w:rsidRDefault="00984B67" w:rsidP="00317E50">
            <w:pPr>
              <w:rPr>
                <w:rFonts w:asciiTheme="minorHAnsi" w:hAnsiTheme="minorHAnsi"/>
                <w:sz w:val="18"/>
                <w:szCs w:val="18"/>
              </w:rPr>
            </w:pPr>
            <w:r>
              <w:rPr>
                <w:rFonts w:ascii="Calibri" w:hAnsi="Calibr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5B418719" w14:textId="17ACD9B9" w:rsidR="005F153D" w:rsidRDefault="005F153D" w:rsidP="00984B67">
      <w:pPr>
        <w:pStyle w:val="BulletB1Number"/>
        <w:spacing w:before="0"/>
        <w:ind w:left="0" w:firstLine="0"/>
        <w:rPr>
          <w:rFonts w:asciiTheme="minorHAnsi" w:hAnsiTheme="minorHAnsi"/>
          <w:sz w:val="18"/>
          <w:szCs w:val="18"/>
        </w:rPr>
      </w:pPr>
    </w:p>
    <w:p w14:paraId="5D294068" w14:textId="77777777" w:rsidR="005F153D" w:rsidRDefault="005F153D">
      <w:pPr>
        <w:rPr>
          <w:rFonts w:asciiTheme="minorHAnsi" w:hAnsiTheme="minorHAnsi"/>
          <w:sz w:val="18"/>
          <w:szCs w:val="18"/>
        </w:rPr>
      </w:pPr>
      <w:r>
        <w:rPr>
          <w:rFonts w:asciiTheme="minorHAnsi" w:hAnsiTheme="minorHAnsi"/>
          <w:sz w:val="18"/>
          <w:szCs w:val="18"/>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4"/>
        <w:gridCol w:w="4894"/>
        <w:gridCol w:w="5604"/>
      </w:tblGrid>
      <w:tr w:rsidR="00610510" w:rsidRPr="00966F61" w14:paraId="5B41871C" w14:textId="77777777" w:rsidTr="00610510">
        <w:trPr>
          <w:trHeight w:val="206"/>
        </w:trPr>
        <w:tc>
          <w:tcPr>
            <w:tcW w:w="10972" w:type="dxa"/>
            <w:gridSpan w:val="3"/>
            <w:tcBorders>
              <w:top w:val="single" w:sz="4" w:space="0" w:color="auto"/>
              <w:left w:val="single" w:sz="4" w:space="0" w:color="auto"/>
              <w:bottom w:val="single" w:sz="4" w:space="0" w:color="auto"/>
              <w:right w:val="single" w:sz="4" w:space="0" w:color="auto"/>
            </w:tcBorders>
            <w:vAlign w:val="center"/>
          </w:tcPr>
          <w:p w14:paraId="5B41871A" w14:textId="2BE5BA29" w:rsidR="00610510" w:rsidRPr="002358C3" w:rsidRDefault="00610510" w:rsidP="006105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2358C3">
              <w:rPr>
                <w:rFonts w:asciiTheme="minorHAnsi" w:hAnsiTheme="minorHAnsi"/>
                <w:b/>
                <w:sz w:val="18"/>
                <w:szCs w:val="18"/>
              </w:rPr>
              <w:t xml:space="preserve">E. Hole for the </w:t>
            </w:r>
            <w:r w:rsidR="00270044">
              <w:rPr>
                <w:rFonts w:asciiTheme="minorHAnsi" w:hAnsiTheme="minorHAnsi"/>
                <w:b/>
                <w:sz w:val="18"/>
                <w:szCs w:val="18"/>
              </w:rPr>
              <w:t>P</w:t>
            </w:r>
            <w:r w:rsidRPr="002358C3">
              <w:rPr>
                <w:rFonts w:asciiTheme="minorHAnsi" w:hAnsiTheme="minorHAnsi"/>
                <w:b/>
                <w:sz w:val="18"/>
                <w:szCs w:val="18"/>
              </w:rPr>
              <w:t xml:space="preserve">lacement of a Static Pressure Probe (HSPP), and Permanently </w:t>
            </w:r>
            <w:r w:rsidR="00270044">
              <w:rPr>
                <w:rFonts w:asciiTheme="minorHAnsi" w:hAnsiTheme="minorHAnsi"/>
                <w:b/>
                <w:sz w:val="18"/>
                <w:szCs w:val="18"/>
              </w:rPr>
              <w:t>I</w:t>
            </w:r>
            <w:r w:rsidR="00270044" w:rsidRPr="002358C3">
              <w:rPr>
                <w:rFonts w:asciiTheme="minorHAnsi" w:hAnsiTheme="minorHAnsi"/>
                <w:b/>
                <w:sz w:val="18"/>
                <w:szCs w:val="18"/>
              </w:rPr>
              <w:t xml:space="preserve">nstalled </w:t>
            </w:r>
            <w:r w:rsidRPr="002358C3">
              <w:rPr>
                <w:rFonts w:asciiTheme="minorHAnsi" w:hAnsiTheme="minorHAnsi"/>
                <w:b/>
                <w:sz w:val="18"/>
                <w:szCs w:val="18"/>
              </w:rPr>
              <w:t xml:space="preserve">Static Pressure Probe (PSPP) in the </w:t>
            </w:r>
            <w:r w:rsidR="00270044">
              <w:rPr>
                <w:rFonts w:asciiTheme="minorHAnsi" w:hAnsiTheme="minorHAnsi"/>
                <w:b/>
                <w:sz w:val="18"/>
                <w:szCs w:val="18"/>
              </w:rPr>
              <w:t>S</w:t>
            </w:r>
            <w:r w:rsidRPr="002358C3">
              <w:rPr>
                <w:rFonts w:asciiTheme="minorHAnsi" w:hAnsiTheme="minorHAnsi"/>
                <w:b/>
                <w:sz w:val="18"/>
                <w:szCs w:val="18"/>
              </w:rPr>
              <w:t xml:space="preserve">upply </w:t>
            </w:r>
            <w:r w:rsidR="00270044">
              <w:rPr>
                <w:rFonts w:asciiTheme="minorHAnsi" w:hAnsiTheme="minorHAnsi"/>
                <w:b/>
                <w:sz w:val="18"/>
                <w:szCs w:val="18"/>
              </w:rPr>
              <w:t>P</w:t>
            </w:r>
            <w:r w:rsidRPr="002358C3">
              <w:rPr>
                <w:rFonts w:asciiTheme="minorHAnsi" w:hAnsiTheme="minorHAnsi"/>
                <w:b/>
                <w:sz w:val="18"/>
                <w:szCs w:val="18"/>
              </w:rPr>
              <w:t>lenum</w:t>
            </w:r>
          </w:p>
          <w:p w14:paraId="5B41871B" w14:textId="77777777" w:rsidR="00610510" w:rsidRPr="00966F61" w:rsidRDefault="00610510" w:rsidP="0061051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rPr>
                <w:rFonts w:asciiTheme="minorHAnsi" w:hAnsiTheme="minorHAnsi"/>
                <w:sz w:val="18"/>
                <w:szCs w:val="18"/>
              </w:rPr>
            </w:pPr>
            <w:r w:rsidRPr="0020623D">
              <w:rPr>
                <w:rFonts w:asciiTheme="minorHAnsi" w:hAnsiTheme="minorHAnsi"/>
                <w:sz w:val="18"/>
                <w:szCs w:val="18"/>
              </w:rPr>
              <w:t xml:space="preserve">Procedures for installing HSPP or PSPP are specified in RA3.3.1.1.  </w:t>
            </w:r>
          </w:p>
        </w:tc>
      </w:tr>
      <w:tr w:rsidR="00610510" w:rsidRPr="00966F61" w14:paraId="5B418729" w14:textId="77777777" w:rsidTr="00610510">
        <w:tblPrEx>
          <w:tblCellMar>
            <w:left w:w="115" w:type="dxa"/>
            <w:right w:w="115" w:type="dxa"/>
          </w:tblCellMar>
        </w:tblPrEx>
        <w:trPr>
          <w:trHeight w:val="432"/>
        </w:trPr>
        <w:tc>
          <w:tcPr>
            <w:tcW w:w="474" w:type="dxa"/>
            <w:vAlign w:val="center"/>
          </w:tcPr>
          <w:p w14:paraId="5B41871D" w14:textId="77777777" w:rsidR="00610510" w:rsidRPr="00966F61" w:rsidRDefault="00610510" w:rsidP="006105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894" w:type="dxa"/>
            <w:vAlign w:val="center"/>
          </w:tcPr>
          <w:p w14:paraId="5B41871E" w14:textId="4340B642" w:rsidR="00610510" w:rsidRPr="00966F61" w:rsidRDefault="00610510" w:rsidP="00270044">
            <w:pPr>
              <w:rPr>
                <w:rFonts w:asciiTheme="minorHAnsi" w:hAnsiTheme="minorHAnsi"/>
                <w:sz w:val="18"/>
                <w:szCs w:val="18"/>
              </w:rPr>
            </w:pPr>
            <w:r w:rsidRPr="003F7313">
              <w:rPr>
                <w:rFonts w:asciiTheme="minorHAnsi" w:hAnsiTheme="minorHAnsi"/>
                <w:sz w:val="18"/>
                <w:szCs w:val="18"/>
              </w:rPr>
              <w:t xml:space="preserve">Method </w:t>
            </w:r>
            <w:r w:rsidR="00270044">
              <w:rPr>
                <w:rFonts w:asciiTheme="minorHAnsi" w:hAnsiTheme="minorHAnsi"/>
                <w:sz w:val="18"/>
                <w:szCs w:val="18"/>
              </w:rPr>
              <w:t>U</w:t>
            </w:r>
            <w:r w:rsidRPr="003F7313">
              <w:rPr>
                <w:rFonts w:asciiTheme="minorHAnsi" w:hAnsiTheme="minorHAnsi"/>
                <w:sz w:val="18"/>
                <w:szCs w:val="18"/>
              </w:rPr>
              <w:t xml:space="preserve">sed to </w:t>
            </w:r>
            <w:r w:rsidR="00270044">
              <w:rPr>
                <w:rFonts w:asciiTheme="minorHAnsi" w:hAnsiTheme="minorHAnsi"/>
                <w:sz w:val="18"/>
                <w:szCs w:val="18"/>
              </w:rPr>
              <w:t>D</w:t>
            </w:r>
            <w:r w:rsidRPr="003F7313">
              <w:rPr>
                <w:rFonts w:asciiTheme="minorHAnsi" w:hAnsiTheme="minorHAnsi"/>
                <w:sz w:val="18"/>
                <w:szCs w:val="18"/>
              </w:rPr>
              <w:t xml:space="preserve">emonstrate </w:t>
            </w:r>
            <w:r w:rsidR="00270044">
              <w:rPr>
                <w:rFonts w:asciiTheme="minorHAnsi" w:hAnsiTheme="minorHAnsi"/>
                <w:sz w:val="18"/>
                <w:szCs w:val="18"/>
              </w:rPr>
              <w:t>C</w:t>
            </w:r>
            <w:r w:rsidRPr="003F7313">
              <w:rPr>
                <w:rFonts w:asciiTheme="minorHAnsi" w:hAnsiTheme="minorHAnsi"/>
                <w:sz w:val="18"/>
                <w:szCs w:val="18"/>
              </w:rPr>
              <w:t xml:space="preserve">ompliance with the HSPP/PSPP </w:t>
            </w:r>
            <w:r w:rsidR="00270044">
              <w:rPr>
                <w:rFonts w:asciiTheme="minorHAnsi" w:hAnsiTheme="minorHAnsi"/>
                <w:sz w:val="18"/>
                <w:szCs w:val="18"/>
              </w:rPr>
              <w:t>R</w:t>
            </w:r>
            <w:r w:rsidRPr="003F7313">
              <w:rPr>
                <w:rFonts w:asciiTheme="minorHAnsi" w:hAnsiTheme="minorHAnsi"/>
                <w:sz w:val="18"/>
                <w:szCs w:val="18"/>
              </w:rPr>
              <w:t>equirement</w:t>
            </w:r>
          </w:p>
        </w:tc>
        <w:tc>
          <w:tcPr>
            <w:tcW w:w="5604" w:type="dxa"/>
            <w:vAlign w:val="center"/>
          </w:tcPr>
          <w:p w14:paraId="5B41871F"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5B418720"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5B418721"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5B418722"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5B418723" w14:textId="77777777" w:rsidR="00610510" w:rsidRPr="00966F61" w:rsidRDefault="00610510" w:rsidP="006105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5B418724" w14:textId="77777777" w:rsidR="00610510" w:rsidRPr="00966F61" w:rsidRDefault="00610510" w:rsidP="006105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5B418725" w14:textId="77777777" w:rsidR="00610510" w:rsidRPr="00966F61" w:rsidRDefault="00610510" w:rsidP="00610510">
            <w:pPr>
              <w:keepNext/>
              <w:rPr>
                <w:rFonts w:asciiTheme="minorHAnsi" w:hAnsiTheme="minorHAnsi"/>
                <w:sz w:val="18"/>
                <w:szCs w:val="18"/>
              </w:rPr>
            </w:pPr>
            <w:r w:rsidRPr="003F7313">
              <w:rPr>
                <w:rFonts w:asciiTheme="minorHAnsi" w:hAnsiTheme="minorHAnsi"/>
                <w:sz w:val="18"/>
                <w:szCs w:val="18"/>
              </w:rPr>
              <w:t xml:space="preserve">or </w:t>
            </w:r>
          </w:p>
          <w:p w14:paraId="5B418726" w14:textId="77777777" w:rsidR="00610510" w:rsidRDefault="00610510" w:rsidP="00610510">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w:t>
            </w:r>
          </w:p>
          <w:p w14:paraId="5B418727" w14:textId="77777777" w:rsidR="00610510" w:rsidRPr="00610510" w:rsidRDefault="00610510" w:rsidP="00610510">
            <w:pPr>
              <w:keepNext/>
              <w:contextualSpacing/>
              <w:rPr>
                <w:rFonts w:asciiTheme="minorHAnsi" w:hAnsiTheme="minorHAnsi"/>
                <w:sz w:val="18"/>
                <w:szCs w:val="18"/>
              </w:rPr>
            </w:pPr>
            <w:r w:rsidRPr="00610510">
              <w:rPr>
                <w:rFonts w:asciiTheme="minorHAnsi" w:hAnsiTheme="minorHAnsi"/>
                <w:sz w:val="18"/>
                <w:szCs w:val="18"/>
              </w:rPr>
              <w:t xml:space="preserve">or </w:t>
            </w:r>
          </w:p>
          <w:p w14:paraId="5B418728" w14:textId="77777777" w:rsidR="00610510" w:rsidRPr="00966F61" w:rsidRDefault="00610510" w:rsidP="00610510">
            <w:pPr>
              <w:pStyle w:val="ListParagraph"/>
              <w:keepNext/>
              <w:ind w:left="0"/>
              <w:rPr>
                <w:rFonts w:asciiTheme="minorHAnsi" w:hAnsiTheme="minorHAnsi"/>
                <w:sz w:val="18"/>
                <w:szCs w:val="18"/>
              </w:rPr>
            </w:pPr>
            <w:r w:rsidRPr="00610510">
              <w:rPr>
                <w:rFonts w:asciiTheme="minorHAnsi" w:hAnsiTheme="minorHAnsi"/>
                <w:sz w:val="18"/>
                <w:szCs w:val="18"/>
              </w:rPr>
              <w:t>**HSPP or PSPP not installed. System does not comply</w:t>
            </w:r>
            <w:r w:rsidRPr="003F7313">
              <w:rPr>
                <w:rFonts w:asciiTheme="minorHAnsi" w:hAnsiTheme="minorHAnsi"/>
                <w:sz w:val="18"/>
                <w:szCs w:val="18"/>
              </w:rPr>
              <w:t xml:space="preserve"> &gt;&gt;</w:t>
            </w:r>
          </w:p>
        </w:tc>
      </w:tr>
    </w:tbl>
    <w:p w14:paraId="5B41872A" w14:textId="77777777" w:rsidR="00610510" w:rsidRDefault="00610510" w:rsidP="00984B67">
      <w:pPr>
        <w:pStyle w:val="BulletB1Number"/>
        <w:spacing w:before="0"/>
        <w:ind w:left="0" w:firstLine="0"/>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8"/>
        <w:gridCol w:w="10238"/>
      </w:tblGrid>
      <w:tr w:rsidR="00984B67" w:rsidRPr="00984B67" w14:paraId="5B41872D" w14:textId="77777777" w:rsidTr="007F272B">
        <w:trPr>
          <w:cantSplit/>
          <w:trHeight w:val="432"/>
        </w:trPr>
        <w:tc>
          <w:tcPr>
            <w:tcW w:w="5000" w:type="pct"/>
            <w:gridSpan w:val="2"/>
            <w:vAlign w:val="center"/>
          </w:tcPr>
          <w:p w14:paraId="5B41872B" w14:textId="77777777" w:rsidR="00984B67" w:rsidRPr="00984B67" w:rsidRDefault="00610510" w:rsidP="002358C3">
            <w:pPr>
              <w:keepNext/>
              <w:rPr>
                <w:rFonts w:ascii="Calibri" w:hAnsi="Calibri"/>
                <w:b/>
                <w:sz w:val="18"/>
                <w:szCs w:val="18"/>
              </w:rPr>
            </w:pPr>
            <w:r>
              <w:rPr>
                <w:rFonts w:ascii="Calibri" w:hAnsi="Calibri"/>
                <w:b/>
                <w:sz w:val="18"/>
                <w:szCs w:val="18"/>
              </w:rPr>
              <w:t>F</w:t>
            </w:r>
            <w:r w:rsidR="00984B67" w:rsidRPr="00984B67">
              <w:rPr>
                <w:rFonts w:ascii="Calibri" w:hAnsi="Calibri"/>
                <w:b/>
                <w:sz w:val="18"/>
                <w:szCs w:val="18"/>
              </w:rPr>
              <w:t>. Determination of HERS Verification Compliance</w:t>
            </w:r>
          </w:p>
          <w:p w14:paraId="5B41872C" w14:textId="77777777" w:rsidR="00984B67" w:rsidRPr="00984B67" w:rsidRDefault="00984B67" w:rsidP="00984B67">
            <w:pPr>
              <w:keepNext/>
              <w:spacing w:after="60"/>
              <w:rPr>
                <w:rFonts w:ascii="Calibri" w:hAnsi="Calibri"/>
                <w:sz w:val="18"/>
                <w:szCs w:val="18"/>
              </w:rPr>
            </w:pPr>
            <w:r w:rsidRPr="00984B67">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p>
        </w:tc>
      </w:tr>
      <w:tr w:rsidR="00984B67" w:rsidRPr="00984B67" w14:paraId="5B41873A" w14:textId="77777777" w:rsidTr="007F272B">
        <w:trPr>
          <w:cantSplit/>
          <w:trHeight w:val="144"/>
        </w:trPr>
        <w:tc>
          <w:tcPr>
            <w:tcW w:w="353" w:type="pct"/>
            <w:vAlign w:val="center"/>
          </w:tcPr>
          <w:p w14:paraId="5B41872E" w14:textId="77777777" w:rsidR="00984B67" w:rsidRPr="00984B67" w:rsidDel="00C76C40" w:rsidRDefault="00984B67" w:rsidP="00984B67">
            <w:pPr>
              <w:keepNext/>
              <w:jc w:val="center"/>
              <w:rPr>
                <w:rFonts w:ascii="Calibri" w:hAnsi="Calibri"/>
                <w:sz w:val="18"/>
                <w:szCs w:val="18"/>
              </w:rPr>
            </w:pPr>
            <w:r w:rsidRPr="00984B67">
              <w:rPr>
                <w:rFonts w:ascii="Calibri" w:hAnsi="Calibri"/>
                <w:sz w:val="18"/>
                <w:szCs w:val="18"/>
              </w:rPr>
              <w:t>01</w:t>
            </w:r>
          </w:p>
        </w:tc>
        <w:tc>
          <w:tcPr>
            <w:tcW w:w="4647" w:type="pct"/>
            <w:vAlign w:val="center"/>
          </w:tcPr>
          <w:p w14:paraId="5B41872F" w14:textId="430AA732" w:rsidR="00985A74" w:rsidRDefault="00985A74" w:rsidP="00985A74">
            <w:pPr>
              <w:keepNext/>
              <w:rPr>
                <w:rFonts w:ascii="Calibri" w:hAnsi="Calibri"/>
                <w:sz w:val="18"/>
                <w:szCs w:val="18"/>
              </w:rPr>
            </w:pPr>
            <w:r w:rsidRPr="00675A56">
              <w:rPr>
                <w:rFonts w:ascii="Calibri" w:hAnsi="Calibri"/>
                <w:sz w:val="18"/>
                <w:szCs w:val="18"/>
              </w:rPr>
              <w:t>&lt;&lt;if A0</w:t>
            </w:r>
            <w:ins w:id="90" w:author="Smith, Alexis@Energy" w:date="2019-03-27T10:57:00Z">
              <w:r w:rsidR="00DC55A2">
                <w:rPr>
                  <w:rFonts w:ascii="Calibri" w:hAnsi="Calibri"/>
                  <w:sz w:val="18"/>
                  <w:szCs w:val="18"/>
                </w:rPr>
                <w:t>5</w:t>
              </w:r>
            </w:ins>
            <w:del w:id="91" w:author="Smith, Alexis@Energy" w:date="2019-03-27T10:57:00Z">
              <w:r w:rsidRPr="00675A56" w:rsidDel="00DC55A2">
                <w:rPr>
                  <w:rFonts w:ascii="Calibri" w:hAnsi="Calibri"/>
                  <w:sz w:val="18"/>
                  <w:szCs w:val="18"/>
                </w:rPr>
                <w:delText>4</w:delText>
              </w:r>
            </w:del>
            <w:r w:rsidRPr="00675A56">
              <w:rPr>
                <w:rFonts w:ascii="Calibri" w:hAnsi="Calibri"/>
                <w:sz w:val="18"/>
                <w:szCs w:val="18"/>
              </w:rPr>
              <w:t xml:space="preserve"> = One Return Duct; </w:t>
            </w:r>
            <w:r>
              <w:rPr>
                <w:rFonts w:ascii="Calibri" w:hAnsi="Calibri"/>
                <w:sz w:val="18"/>
                <w:szCs w:val="18"/>
              </w:rPr>
              <w:t xml:space="preserve">then </w:t>
            </w:r>
          </w:p>
          <w:p w14:paraId="5B418730" w14:textId="77777777" w:rsidR="00985A74" w:rsidRPr="00675A56" w:rsidRDefault="00985A74" w:rsidP="00985A74">
            <w:pPr>
              <w:keepNext/>
              <w:ind w:left="720"/>
              <w:rPr>
                <w:rFonts w:ascii="Calibri" w:hAnsi="Calibri"/>
                <w:sz w:val="18"/>
                <w:szCs w:val="18"/>
              </w:rPr>
            </w:pPr>
            <w:r>
              <w:rPr>
                <w:rFonts w:ascii="Calibri" w:hAnsi="Calibri"/>
                <w:sz w:val="18"/>
                <w:szCs w:val="18"/>
              </w:rPr>
              <w:t xml:space="preserve">if </w:t>
            </w:r>
            <w:r w:rsidRPr="00675A56">
              <w:rPr>
                <w:rFonts w:ascii="Calibri" w:hAnsi="Calibri"/>
                <w:sz w:val="18"/>
                <w:szCs w:val="18"/>
              </w:rPr>
              <w:t xml:space="preserve">B05 = System Passes; and D06 </w:t>
            </w:r>
            <w:r w:rsidR="003071C9">
              <w:rPr>
                <w:rFonts w:ascii="Calibri" w:hAnsi="Calibri"/>
                <w:sz w:val="18"/>
                <w:szCs w:val="18"/>
              </w:rPr>
              <w:t>≠Fail</w:t>
            </w:r>
            <w:r w:rsidRPr="00675A56">
              <w:rPr>
                <w:rFonts w:ascii="Calibri" w:hAnsi="Calibri"/>
                <w:sz w:val="18"/>
                <w:szCs w:val="18"/>
              </w:rPr>
              <w:t xml:space="preserve">; and </w:t>
            </w:r>
            <w:r w:rsidRPr="00675A56">
              <w:rPr>
                <w:rFonts w:asciiTheme="minorHAnsi" w:hAnsiTheme="minorHAnsi"/>
                <w:sz w:val="18"/>
                <w:szCs w:val="18"/>
              </w:rPr>
              <w:t>E01≠ System does not comply</w:t>
            </w:r>
            <w:r w:rsidR="003071C9">
              <w:rPr>
                <w:rFonts w:asciiTheme="minorHAnsi" w:hAnsiTheme="minorHAnsi"/>
                <w:sz w:val="18"/>
                <w:szCs w:val="18"/>
              </w:rPr>
              <w:t xml:space="preserve">, then display:  Complies: </w:t>
            </w:r>
            <w:r w:rsidR="003071C9" w:rsidRPr="00221722">
              <w:rPr>
                <w:rFonts w:asciiTheme="minorHAnsi" w:hAnsiTheme="minorHAnsi"/>
                <w:sz w:val="18"/>
                <w:szCs w:val="18"/>
              </w:rPr>
              <w:t>All specified verification protocol requirem</w:t>
            </w:r>
            <w:r w:rsidR="003071C9">
              <w:rPr>
                <w:rFonts w:asciiTheme="minorHAnsi" w:hAnsiTheme="minorHAnsi"/>
                <w:sz w:val="18"/>
                <w:szCs w:val="18"/>
              </w:rPr>
              <w:t>ents on this document are met</w:t>
            </w:r>
          </w:p>
          <w:p w14:paraId="5B418731" w14:textId="0FD72326" w:rsidR="00985A74" w:rsidRDefault="00985A74" w:rsidP="00985A74">
            <w:pPr>
              <w:keepNext/>
              <w:rPr>
                <w:rFonts w:ascii="Calibri" w:hAnsi="Calibri"/>
                <w:sz w:val="18"/>
                <w:szCs w:val="18"/>
              </w:rPr>
            </w:pPr>
            <w:r w:rsidRPr="00675A56">
              <w:rPr>
                <w:rFonts w:ascii="Calibri" w:hAnsi="Calibri"/>
                <w:sz w:val="18"/>
                <w:szCs w:val="18"/>
              </w:rPr>
              <w:t>elseif A0</w:t>
            </w:r>
            <w:ins w:id="92" w:author="Smith, Alexis@Energy" w:date="2019-03-27T10:57:00Z">
              <w:r w:rsidR="00DC55A2">
                <w:rPr>
                  <w:rFonts w:ascii="Calibri" w:hAnsi="Calibri"/>
                  <w:sz w:val="18"/>
                  <w:szCs w:val="18"/>
                </w:rPr>
                <w:t>5</w:t>
              </w:r>
            </w:ins>
            <w:del w:id="93" w:author="Smith, Alexis@Energy" w:date="2019-03-27T10:57:00Z">
              <w:r w:rsidRPr="00675A56" w:rsidDel="00DC55A2">
                <w:rPr>
                  <w:rFonts w:ascii="Calibri" w:hAnsi="Calibri"/>
                  <w:sz w:val="18"/>
                  <w:szCs w:val="18"/>
                </w:rPr>
                <w:delText>4</w:delText>
              </w:r>
            </w:del>
            <w:r w:rsidRPr="00675A56">
              <w:rPr>
                <w:rFonts w:ascii="Calibri" w:hAnsi="Calibri"/>
                <w:sz w:val="18"/>
                <w:szCs w:val="18"/>
              </w:rPr>
              <w:t xml:space="preserve"> = Two Return Ducts; </w:t>
            </w:r>
            <w:r>
              <w:rPr>
                <w:rFonts w:ascii="Calibri" w:hAnsi="Calibri"/>
                <w:sz w:val="18"/>
                <w:szCs w:val="18"/>
              </w:rPr>
              <w:t>then</w:t>
            </w:r>
          </w:p>
          <w:p w14:paraId="5B418732" w14:textId="77777777" w:rsidR="00985A74" w:rsidRPr="00675A56" w:rsidRDefault="003071C9" w:rsidP="00985A74">
            <w:pPr>
              <w:keepNext/>
              <w:ind w:left="720"/>
              <w:rPr>
                <w:rFonts w:ascii="Calibri" w:hAnsi="Calibri"/>
                <w:sz w:val="18"/>
                <w:szCs w:val="18"/>
              </w:rPr>
            </w:pPr>
            <w:r>
              <w:rPr>
                <w:rFonts w:ascii="Calibri" w:hAnsi="Calibri"/>
                <w:sz w:val="18"/>
                <w:szCs w:val="18"/>
              </w:rPr>
              <w:t xml:space="preserve">if </w:t>
            </w:r>
            <w:r w:rsidR="00985A74" w:rsidRPr="00675A56">
              <w:rPr>
                <w:rFonts w:ascii="Calibri" w:hAnsi="Calibri"/>
                <w:sz w:val="18"/>
                <w:szCs w:val="18"/>
              </w:rPr>
              <w:t xml:space="preserve">C07 = System Passes; and D06 </w:t>
            </w:r>
            <w:r w:rsidR="00985A74">
              <w:rPr>
                <w:rFonts w:ascii="Calibri" w:hAnsi="Calibri"/>
                <w:sz w:val="18"/>
                <w:szCs w:val="18"/>
              </w:rPr>
              <w:t>≠ Fail</w:t>
            </w:r>
            <w:r w:rsidR="00985A74" w:rsidRPr="00675A56">
              <w:rPr>
                <w:rFonts w:ascii="Calibri" w:hAnsi="Calibri"/>
                <w:sz w:val="18"/>
                <w:szCs w:val="18"/>
              </w:rPr>
              <w:t xml:space="preserve">; and </w:t>
            </w:r>
            <w:r w:rsidR="00985A74" w:rsidRPr="00675A56">
              <w:rPr>
                <w:rFonts w:asciiTheme="minorHAnsi" w:hAnsiTheme="minorHAnsi"/>
                <w:sz w:val="18"/>
                <w:szCs w:val="18"/>
              </w:rPr>
              <w:t>E01≠ System does not comply,</w:t>
            </w:r>
            <w:r w:rsidR="00985A74" w:rsidRPr="00675A56">
              <w:rPr>
                <w:rFonts w:ascii="Calibri" w:hAnsi="Calibri"/>
                <w:sz w:val="18"/>
                <w:szCs w:val="18"/>
              </w:rPr>
              <w:t xml:space="preserve"> then</w:t>
            </w:r>
            <w:r>
              <w:rPr>
                <w:rFonts w:asciiTheme="minorHAnsi" w:hAnsiTheme="minorHAnsi"/>
                <w:sz w:val="18"/>
                <w:szCs w:val="18"/>
              </w:rPr>
              <w:t xml:space="preserve"> display:  Complies: </w:t>
            </w:r>
            <w:r w:rsidRPr="00221722">
              <w:rPr>
                <w:rFonts w:asciiTheme="minorHAnsi" w:hAnsiTheme="minorHAnsi"/>
                <w:sz w:val="18"/>
                <w:szCs w:val="18"/>
              </w:rPr>
              <w:t>All specified verification protocol requirem</w:t>
            </w:r>
            <w:r>
              <w:rPr>
                <w:rFonts w:asciiTheme="minorHAnsi" w:hAnsiTheme="minorHAnsi"/>
                <w:sz w:val="18"/>
                <w:szCs w:val="18"/>
              </w:rPr>
              <w:t>ents on this document are met</w:t>
            </w:r>
          </w:p>
          <w:p w14:paraId="5B418739" w14:textId="06F37736" w:rsidR="00984B67" w:rsidRPr="00984B67" w:rsidRDefault="003071C9" w:rsidP="00985A74">
            <w:pPr>
              <w:keepNext/>
              <w:rPr>
                <w:rFonts w:ascii="Calibri" w:hAnsi="Calibri"/>
                <w:sz w:val="18"/>
                <w:szCs w:val="18"/>
              </w:rPr>
            </w:pPr>
            <w:r>
              <w:rPr>
                <w:rFonts w:asciiTheme="minorHAnsi" w:hAnsiTheme="minorHAnsi"/>
                <w:sz w:val="18"/>
                <w:szCs w:val="18"/>
              </w:rPr>
              <w:t xml:space="preserve">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&gt;&gt;</w:t>
            </w:r>
          </w:p>
        </w:tc>
      </w:tr>
    </w:tbl>
    <w:p w14:paraId="5B41873B" w14:textId="77777777" w:rsidR="00984B67" w:rsidRDefault="00984B67" w:rsidP="00984B67">
      <w:pPr>
        <w:pStyle w:val="BulletB1Number"/>
        <w:spacing w:before="0"/>
        <w:ind w:left="0" w:firstLine="0"/>
        <w:rPr>
          <w:rFonts w:asciiTheme="minorHAnsi" w:hAnsiTheme="minorHAnsi"/>
          <w:sz w:val="18"/>
          <w:szCs w:val="18"/>
        </w:rPr>
      </w:pPr>
    </w:p>
    <w:tbl>
      <w:tblPr>
        <w:tblStyle w:val="TableGrid"/>
        <w:tblW w:w="0" w:type="auto"/>
        <w:tblLook w:val="04A0" w:firstRow="1" w:lastRow="0" w:firstColumn="1" w:lastColumn="0" w:noHBand="0" w:noVBand="1"/>
      </w:tblPr>
      <w:tblGrid>
        <w:gridCol w:w="5508"/>
        <w:gridCol w:w="5508"/>
      </w:tblGrid>
      <w:tr w:rsidR="00804C1D" w14:paraId="30E56FE9" w14:textId="77777777" w:rsidTr="00804C1D">
        <w:tc>
          <w:tcPr>
            <w:tcW w:w="11016" w:type="dxa"/>
            <w:gridSpan w:val="2"/>
          </w:tcPr>
          <w:p w14:paraId="6DA33C58" w14:textId="77777777" w:rsidR="00804C1D" w:rsidRDefault="00804C1D" w:rsidP="00804C1D">
            <w:pPr>
              <w:rPr>
                <w:rFonts w:asciiTheme="minorHAnsi" w:hAnsiTheme="minorHAnsi"/>
                <w:b/>
                <w:sz w:val="18"/>
                <w:szCs w:val="18"/>
              </w:rPr>
            </w:pPr>
            <w:r>
              <w:rPr>
                <w:rFonts w:asciiTheme="minorHAnsi" w:hAnsiTheme="minorHAnsi"/>
                <w:b/>
                <w:sz w:val="18"/>
                <w:szCs w:val="18"/>
              </w:rPr>
              <w:t>G. Additional Return Ducts (Not Used for Compliance)</w:t>
            </w:r>
          </w:p>
          <w:p w14:paraId="2A4EECF6" w14:textId="693F634D" w:rsidR="00804C1D" w:rsidRPr="00A84B1B" w:rsidRDefault="00804C1D" w:rsidP="00804C1D">
            <w:pPr>
              <w:rPr>
                <w:rFonts w:asciiTheme="minorHAnsi" w:hAnsiTheme="minorHAnsi"/>
                <w:sz w:val="18"/>
                <w:szCs w:val="18"/>
              </w:rPr>
            </w:pPr>
            <w:r>
              <w:rPr>
                <w:rFonts w:asciiTheme="minorHAnsi" w:hAnsiTheme="minorHAnsi"/>
                <w:sz w:val="18"/>
                <w:szCs w:val="18"/>
              </w:rPr>
              <w:t>&lt;&lt;Only shown if the input to A0</w:t>
            </w:r>
            <w:ins w:id="94" w:author="Smith, Alexis@Energy" w:date="2019-05-08T13:18:00Z">
              <w:r w:rsidR="009C2C32">
                <w:rPr>
                  <w:rFonts w:asciiTheme="minorHAnsi" w:hAnsiTheme="minorHAnsi"/>
                  <w:sz w:val="18"/>
                  <w:szCs w:val="18"/>
                </w:rPr>
                <w:t>6</w:t>
              </w:r>
            </w:ins>
            <w:del w:id="95" w:author="Smith, Alexis@Energy" w:date="2019-05-08T13:18:00Z">
              <w:r w:rsidDel="009C2C32">
                <w:rPr>
                  <w:rFonts w:asciiTheme="minorHAnsi" w:hAnsiTheme="minorHAnsi"/>
                  <w:sz w:val="18"/>
                  <w:szCs w:val="18"/>
                </w:rPr>
                <w:delText>5</w:delText>
              </w:r>
            </w:del>
            <w:r>
              <w:rPr>
                <w:rFonts w:asciiTheme="minorHAnsi" w:hAnsiTheme="minorHAnsi"/>
                <w:sz w:val="18"/>
                <w:szCs w:val="18"/>
              </w:rPr>
              <w:t xml:space="preserve"> </w:t>
            </w:r>
            <w:r>
              <w:rPr>
                <w:rFonts w:ascii="Calibri" w:hAnsi="Calibri" w:cs="Calibri"/>
                <w:sz w:val="18"/>
                <w:szCs w:val="18"/>
              </w:rPr>
              <w:t>≠ 0, and require the same number of rows as what was reported in A0</w:t>
            </w:r>
            <w:ins w:id="96" w:author="Smith, Alexis@Energy" w:date="2019-05-08T13:18:00Z">
              <w:r w:rsidR="009C2C32">
                <w:rPr>
                  <w:rFonts w:ascii="Calibri" w:hAnsi="Calibri" w:cs="Calibri"/>
                  <w:sz w:val="18"/>
                  <w:szCs w:val="18"/>
                </w:rPr>
                <w:t>6</w:t>
              </w:r>
            </w:ins>
            <w:del w:id="97" w:author="Smith, Alexis@Energy" w:date="2019-05-08T13:18:00Z">
              <w:r w:rsidDel="009C2C32">
                <w:rPr>
                  <w:rFonts w:ascii="Calibri" w:hAnsi="Calibri" w:cs="Calibri"/>
                  <w:sz w:val="18"/>
                  <w:szCs w:val="18"/>
                </w:rPr>
                <w:delText>5</w:delText>
              </w:r>
            </w:del>
            <w:r>
              <w:rPr>
                <w:rFonts w:ascii="Calibri" w:hAnsi="Calibri" w:cs="Calibri"/>
                <w:sz w:val="18"/>
                <w:szCs w:val="18"/>
              </w:rPr>
              <w:t>&gt;&gt;</w:t>
            </w:r>
          </w:p>
        </w:tc>
      </w:tr>
      <w:tr w:rsidR="00804C1D" w14:paraId="6C3B1AC9" w14:textId="77777777" w:rsidTr="00804C1D">
        <w:tc>
          <w:tcPr>
            <w:tcW w:w="5508" w:type="dxa"/>
          </w:tcPr>
          <w:p w14:paraId="6D030F9D" w14:textId="77777777" w:rsidR="00804C1D" w:rsidRDefault="00804C1D" w:rsidP="00804C1D">
            <w:pPr>
              <w:jc w:val="center"/>
              <w:rPr>
                <w:rFonts w:asciiTheme="minorHAnsi" w:hAnsiTheme="minorHAnsi"/>
                <w:sz w:val="18"/>
                <w:szCs w:val="18"/>
              </w:rPr>
            </w:pPr>
            <w:r>
              <w:rPr>
                <w:rFonts w:asciiTheme="minorHAnsi" w:hAnsiTheme="minorHAnsi"/>
                <w:sz w:val="18"/>
                <w:szCs w:val="18"/>
              </w:rPr>
              <w:t>01</w:t>
            </w:r>
          </w:p>
        </w:tc>
        <w:tc>
          <w:tcPr>
            <w:tcW w:w="5508" w:type="dxa"/>
          </w:tcPr>
          <w:p w14:paraId="297AEF4D" w14:textId="77777777" w:rsidR="00804C1D" w:rsidRDefault="00804C1D" w:rsidP="00804C1D">
            <w:pPr>
              <w:jc w:val="center"/>
              <w:rPr>
                <w:rFonts w:asciiTheme="minorHAnsi" w:hAnsiTheme="minorHAnsi"/>
                <w:sz w:val="18"/>
                <w:szCs w:val="18"/>
              </w:rPr>
            </w:pPr>
            <w:r>
              <w:rPr>
                <w:rFonts w:asciiTheme="minorHAnsi" w:hAnsiTheme="minorHAnsi"/>
                <w:sz w:val="18"/>
                <w:szCs w:val="18"/>
              </w:rPr>
              <w:t>02</w:t>
            </w:r>
          </w:p>
        </w:tc>
      </w:tr>
      <w:tr w:rsidR="00804C1D" w14:paraId="5868B48F" w14:textId="77777777" w:rsidTr="00804C1D">
        <w:tc>
          <w:tcPr>
            <w:tcW w:w="5508" w:type="dxa"/>
          </w:tcPr>
          <w:p w14:paraId="327F8B9A" w14:textId="15133617" w:rsidR="00804C1D" w:rsidRDefault="00804C1D" w:rsidP="00804C1D">
            <w:pPr>
              <w:jc w:val="center"/>
              <w:rPr>
                <w:rFonts w:asciiTheme="minorHAnsi" w:hAnsiTheme="minorHAnsi"/>
                <w:sz w:val="18"/>
                <w:szCs w:val="18"/>
              </w:rPr>
            </w:pPr>
            <w:r>
              <w:rPr>
                <w:rFonts w:asciiTheme="minorHAnsi" w:hAnsiTheme="minorHAnsi"/>
                <w:sz w:val="18"/>
                <w:szCs w:val="18"/>
              </w:rPr>
              <w:t xml:space="preserve">Installed Return Duct </w:t>
            </w:r>
            <w:r w:rsidR="006564BF">
              <w:rPr>
                <w:rFonts w:asciiTheme="minorHAnsi" w:hAnsiTheme="minorHAnsi"/>
                <w:sz w:val="18"/>
                <w:szCs w:val="18"/>
              </w:rPr>
              <w:t xml:space="preserve">Nominal </w:t>
            </w:r>
            <w:r>
              <w:rPr>
                <w:rFonts w:asciiTheme="minorHAnsi" w:hAnsiTheme="minorHAnsi"/>
                <w:sz w:val="18"/>
                <w:szCs w:val="18"/>
              </w:rPr>
              <w:t>Diameter</w:t>
            </w:r>
          </w:p>
          <w:p w14:paraId="621B7314" w14:textId="77777777" w:rsidR="00804C1D" w:rsidRDefault="00804C1D" w:rsidP="00804C1D">
            <w:pPr>
              <w:jc w:val="center"/>
              <w:rPr>
                <w:rFonts w:asciiTheme="minorHAnsi" w:hAnsiTheme="minorHAnsi"/>
                <w:sz w:val="18"/>
                <w:szCs w:val="18"/>
              </w:rPr>
            </w:pPr>
            <w:r>
              <w:rPr>
                <w:rFonts w:asciiTheme="minorHAnsi" w:hAnsiTheme="minorHAnsi"/>
                <w:sz w:val="18"/>
                <w:szCs w:val="18"/>
              </w:rPr>
              <w:t>(inches)</w:t>
            </w:r>
          </w:p>
        </w:tc>
        <w:tc>
          <w:tcPr>
            <w:tcW w:w="5508" w:type="dxa"/>
          </w:tcPr>
          <w:p w14:paraId="521AA1D4" w14:textId="152259D4" w:rsidR="00804C1D" w:rsidRDefault="00804C1D" w:rsidP="00804C1D">
            <w:pPr>
              <w:jc w:val="center"/>
              <w:rPr>
                <w:rFonts w:asciiTheme="minorHAnsi" w:hAnsiTheme="minorHAnsi"/>
                <w:sz w:val="18"/>
                <w:szCs w:val="18"/>
              </w:rPr>
            </w:pPr>
            <w:r>
              <w:rPr>
                <w:rFonts w:asciiTheme="minorHAnsi" w:hAnsiTheme="minorHAnsi"/>
                <w:sz w:val="18"/>
                <w:szCs w:val="18"/>
              </w:rPr>
              <w:t xml:space="preserve">Installed Total Return Filter Grille </w:t>
            </w:r>
            <w:r w:rsidR="006564BF">
              <w:rPr>
                <w:rFonts w:asciiTheme="minorHAnsi" w:hAnsiTheme="minorHAnsi"/>
                <w:sz w:val="18"/>
                <w:szCs w:val="18"/>
              </w:rPr>
              <w:t>Nominal</w:t>
            </w:r>
            <w:r>
              <w:rPr>
                <w:rFonts w:asciiTheme="minorHAnsi" w:hAnsiTheme="minorHAnsi"/>
                <w:sz w:val="18"/>
                <w:szCs w:val="18"/>
              </w:rPr>
              <w:t xml:space="preserve"> Area</w:t>
            </w:r>
          </w:p>
          <w:p w14:paraId="62BF1A81" w14:textId="77777777" w:rsidR="00804C1D" w:rsidRDefault="00804C1D" w:rsidP="00804C1D">
            <w:pPr>
              <w:jc w:val="center"/>
              <w:rPr>
                <w:rFonts w:asciiTheme="minorHAnsi" w:hAnsiTheme="minorHAnsi"/>
                <w:sz w:val="18"/>
                <w:szCs w:val="18"/>
              </w:rPr>
            </w:pPr>
            <w:r>
              <w:rPr>
                <w:rFonts w:asciiTheme="minorHAnsi" w:hAnsiTheme="minorHAnsi"/>
                <w:sz w:val="18"/>
                <w:szCs w:val="18"/>
              </w:rPr>
              <w:t>(inch</w:t>
            </w:r>
            <w:r w:rsidRPr="000A7545">
              <w:rPr>
                <w:rFonts w:asciiTheme="minorHAnsi" w:hAnsiTheme="minorHAnsi"/>
                <w:sz w:val="18"/>
                <w:szCs w:val="18"/>
                <w:vertAlign w:val="superscript"/>
              </w:rPr>
              <w:t>2</w:t>
            </w:r>
            <w:r>
              <w:rPr>
                <w:rFonts w:asciiTheme="minorHAnsi" w:hAnsiTheme="minorHAnsi"/>
                <w:sz w:val="18"/>
                <w:szCs w:val="18"/>
              </w:rPr>
              <w:t>)</w:t>
            </w:r>
          </w:p>
        </w:tc>
      </w:tr>
      <w:tr w:rsidR="00804C1D" w14:paraId="1C2004DA" w14:textId="77777777" w:rsidTr="00804C1D">
        <w:tc>
          <w:tcPr>
            <w:tcW w:w="5508" w:type="dxa"/>
          </w:tcPr>
          <w:p w14:paraId="43E3A8CB" w14:textId="77777777" w:rsidR="00804C1D" w:rsidRDefault="00804C1D" w:rsidP="00804C1D">
            <w:pPr>
              <w:jc w:val="center"/>
              <w:rPr>
                <w:rFonts w:asciiTheme="minorHAnsi" w:hAnsiTheme="minorHAnsi"/>
                <w:sz w:val="18"/>
                <w:szCs w:val="18"/>
              </w:rPr>
            </w:pPr>
            <w:r>
              <w:rPr>
                <w:rFonts w:asciiTheme="minorHAnsi" w:hAnsiTheme="minorHAnsi"/>
                <w:sz w:val="18"/>
                <w:szCs w:val="18"/>
              </w:rPr>
              <w:t>&lt;&lt;auto filled: reference text from CF2R&gt;&gt;</w:t>
            </w:r>
          </w:p>
        </w:tc>
        <w:tc>
          <w:tcPr>
            <w:tcW w:w="5508" w:type="dxa"/>
          </w:tcPr>
          <w:p w14:paraId="0FCF3B3B" w14:textId="77777777" w:rsidR="00804C1D" w:rsidRDefault="00804C1D" w:rsidP="00804C1D">
            <w:pPr>
              <w:jc w:val="center"/>
              <w:rPr>
                <w:rFonts w:asciiTheme="minorHAnsi" w:hAnsiTheme="minorHAnsi"/>
                <w:sz w:val="18"/>
                <w:szCs w:val="18"/>
              </w:rPr>
            </w:pPr>
            <w:r>
              <w:rPr>
                <w:rFonts w:asciiTheme="minorHAnsi" w:hAnsiTheme="minorHAnsi"/>
                <w:sz w:val="18"/>
                <w:szCs w:val="18"/>
              </w:rPr>
              <w:t>&lt;&lt;auto filled: reference text from CF2R&gt;&gt;</w:t>
            </w:r>
          </w:p>
        </w:tc>
      </w:tr>
      <w:tr w:rsidR="00804C1D" w14:paraId="269BE2C2" w14:textId="77777777" w:rsidTr="00804C1D">
        <w:tc>
          <w:tcPr>
            <w:tcW w:w="5508" w:type="dxa"/>
          </w:tcPr>
          <w:p w14:paraId="1366DE70" w14:textId="77777777" w:rsidR="00804C1D" w:rsidRDefault="00804C1D" w:rsidP="00804C1D">
            <w:pPr>
              <w:jc w:val="center"/>
              <w:rPr>
                <w:rFonts w:asciiTheme="minorHAnsi" w:hAnsiTheme="minorHAnsi"/>
                <w:sz w:val="18"/>
                <w:szCs w:val="18"/>
              </w:rPr>
            </w:pPr>
          </w:p>
        </w:tc>
        <w:tc>
          <w:tcPr>
            <w:tcW w:w="5508" w:type="dxa"/>
          </w:tcPr>
          <w:p w14:paraId="6C702DDA" w14:textId="77777777" w:rsidR="00804C1D" w:rsidRDefault="00804C1D" w:rsidP="00804C1D">
            <w:pPr>
              <w:jc w:val="center"/>
              <w:rPr>
                <w:rFonts w:asciiTheme="minorHAnsi" w:hAnsiTheme="minorHAnsi"/>
                <w:sz w:val="18"/>
                <w:szCs w:val="18"/>
              </w:rPr>
            </w:pPr>
          </w:p>
        </w:tc>
      </w:tr>
    </w:tbl>
    <w:p w14:paraId="5B41873C" w14:textId="77777777" w:rsidR="00204D79" w:rsidRDefault="00204D79">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D719D" w:rsidRPr="009351D2" w14:paraId="5B41873F" w14:textId="77777777" w:rsidTr="00070C58">
        <w:trPr>
          <w:trHeight w:val="288"/>
        </w:trPr>
        <w:tc>
          <w:tcPr>
            <w:tcW w:w="10950" w:type="dxa"/>
            <w:gridSpan w:val="4"/>
            <w:vAlign w:val="center"/>
          </w:tcPr>
          <w:p w14:paraId="5B41873E" w14:textId="77777777" w:rsidR="007D719D" w:rsidRPr="009351D2"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t>Documentation Author's Declaration Statement</w:t>
            </w:r>
          </w:p>
        </w:tc>
      </w:tr>
      <w:tr w:rsidR="007D719D" w:rsidRPr="00E136A4" w14:paraId="5B418741" w14:textId="77777777" w:rsidTr="00070C58">
        <w:trPr>
          <w:trHeight w:val="360"/>
        </w:trPr>
        <w:tc>
          <w:tcPr>
            <w:tcW w:w="10950" w:type="dxa"/>
            <w:gridSpan w:val="4"/>
            <w:vAlign w:val="center"/>
          </w:tcPr>
          <w:p w14:paraId="5B418740" w14:textId="77777777" w:rsidR="007D719D" w:rsidRPr="00E136A4" w:rsidRDefault="007D719D" w:rsidP="00270044">
            <w:pPr>
              <w:numPr>
                <w:ilvl w:val="0"/>
                <w:numId w:val="18"/>
              </w:numPr>
              <w:ind w:left="271" w:hanging="288"/>
              <w:rPr>
                <w:rFonts w:asciiTheme="minorHAnsi" w:hAnsiTheme="minorHAnsi"/>
                <w:sz w:val="18"/>
                <w:szCs w:val="18"/>
              </w:rPr>
            </w:pPr>
            <w:r>
              <w:rPr>
                <w:rFonts w:asciiTheme="minorHAnsi" w:hAnsiTheme="minorHAnsi"/>
                <w:sz w:val="18"/>
                <w:szCs w:val="18"/>
              </w:rPr>
              <w:t xml:space="preserve">I </w:t>
            </w:r>
            <w:r w:rsidRPr="00E136A4">
              <w:rPr>
                <w:rFonts w:asciiTheme="minorHAnsi" w:hAnsiTheme="minorHAnsi"/>
                <w:sz w:val="18"/>
                <w:szCs w:val="18"/>
              </w:rPr>
              <w:t xml:space="preserve">certify that this Certificate of </w:t>
            </w:r>
            <w:r>
              <w:rPr>
                <w:rFonts w:asciiTheme="minorHAnsi" w:hAnsiTheme="minorHAnsi"/>
                <w:sz w:val="18"/>
                <w:szCs w:val="18"/>
              </w:rPr>
              <w:t xml:space="preserve">Verification </w:t>
            </w:r>
            <w:r w:rsidRPr="00E136A4">
              <w:rPr>
                <w:rFonts w:asciiTheme="minorHAnsi" w:hAnsiTheme="minorHAnsi"/>
                <w:sz w:val="18"/>
                <w:szCs w:val="18"/>
              </w:rPr>
              <w:t>documentation is accurate and complete.</w:t>
            </w:r>
          </w:p>
        </w:tc>
      </w:tr>
      <w:tr w:rsidR="007D719D" w:rsidRPr="0047600B" w14:paraId="5B418744" w14:textId="77777777" w:rsidTr="00070C58">
        <w:trPr>
          <w:trHeight w:val="360"/>
        </w:trPr>
        <w:tc>
          <w:tcPr>
            <w:tcW w:w="5434" w:type="dxa"/>
          </w:tcPr>
          <w:p w14:paraId="5B418742" w14:textId="77777777" w:rsidR="007D719D" w:rsidRPr="0047600B" w:rsidRDefault="007D719D" w:rsidP="00070C58">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Name:</w:t>
            </w:r>
          </w:p>
        </w:tc>
        <w:tc>
          <w:tcPr>
            <w:tcW w:w="5516" w:type="dxa"/>
            <w:gridSpan w:val="3"/>
          </w:tcPr>
          <w:p w14:paraId="5B418743" w14:textId="77777777" w:rsidR="007D719D" w:rsidRPr="0047600B" w:rsidRDefault="007D719D" w:rsidP="00070C58">
            <w:pPr>
              <w:rPr>
                <w:rFonts w:asciiTheme="minorHAnsi" w:hAnsiTheme="minorHAnsi"/>
                <w:sz w:val="14"/>
                <w:szCs w:val="14"/>
              </w:rPr>
            </w:pPr>
            <w:r>
              <w:rPr>
                <w:rFonts w:asciiTheme="minorHAnsi" w:hAnsiTheme="minorHAnsi"/>
                <w:sz w:val="14"/>
                <w:szCs w:val="14"/>
              </w:rPr>
              <w:t xml:space="preserve">Documentation Author </w:t>
            </w:r>
            <w:r w:rsidRPr="0047600B">
              <w:rPr>
                <w:rFonts w:asciiTheme="minorHAnsi" w:hAnsiTheme="minorHAnsi"/>
                <w:sz w:val="14"/>
                <w:szCs w:val="14"/>
              </w:rPr>
              <w:t>Signature:</w:t>
            </w:r>
          </w:p>
        </w:tc>
      </w:tr>
      <w:tr w:rsidR="007D719D" w:rsidRPr="0047600B" w14:paraId="5B418747" w14:textId="77777777" w:rsidTr="00070C58">
        <w:trPr>
          <w:trHeight w:val="360"/>
        </w:trPr>
        <w:tc>
          <w:tcPr>
            <w:tcW w:w="5434" w:type="dxa"/>
          </w:tcPr>
          <w:p w14:paraId="5B418745" w14:textId="77777777" w:rsidR="007D719D" w:rsidRPr="0047600B" w:rsidRDefault="007D719D" w:rsidP="00070C58">
            <w:pPr>
              <w:rPr>
                <w:rFonts w:asciiTheme="minorHAnsi" w:hAnsiTheme="minorHAnsi"/>
                <w:sz w:val="14"/>
                <w:szCs w:val="14"/>
              </w:rPr>
            </w:pPr>
            <w:r>
              <w:rPr>
                <w:rFonts w:asciiTheme="minorHAnsi" w:hAnsiTheme="minorHAnsi"/>
                <w:sz w:val="14"/>
                <w:szCs w:val="14"/>
              </w:rPr>
              <w:t>Company</w:t>
            </w:r>
            <w:r w:rsidRPr="0047600B">
              <w:rPr>
                <w:rFonts w:asciiTheme="minorHAnsi" w:hAnsiTheme="minorHAnsi"/>
                <w:sz w:val="14"/>
                <w:szCs w:val="14"/>
              </w:rPr>
              <w:t>:</w:t>
            </w:r>
          </w:p>
        </w:tc>
        <w:tc>
          <w:tcPr>
            <w:tcW w:w="5516" w:type="dxa"/>
            <w:gridSpan w:val="3"/>
          </w:tcPr>
          <w:p w14:paraId="5B418746"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Date</w:t>
            </w:r>
            <w:r>
              <w:rPr>
                <w:rFonts w:asciiTheme="minorHAnsi" w:hAnsiTheme="minorHAnsi"/>
                <w:sz w:val="14"/>
                <w:szCs w:val="14"/>
              </w:rPr>
              <w:t xml:space="preserve"> Signed</w:t>
            </w:r>
            <w:r w:rsidRPr="0047600B">
              <w:rPr>
                <w:rFonts w:asciiTheme="minorHAnsi" w:hAnsiTheme="minorHAnsi"/>
                <w:sz w:val="14"/>
                <w:szCs w:val="14"/>
              </w:rPr>
              <w:t>:</w:t>
            </w:r>
          </w:p>
        </w:tc>
      </w:tr>
      <w:tr w:rsidR="007D719D" w:rsidRPr="0047600B" w14:paraId="5B41874A" w14:textId="77777777" w:rsidTr="00070C58">
        <w:trPr>
          <w:trHeight w:val="360"/>
        </w:trPr>
        <w:tc>
          <w:tcPr>
            <w:tcW w:w="5434" w:type="dxa"/>
          </w:tcPr>
          <w:p w14:paraId="5B418748"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Address:</w:t>
            </w:r>
          </w:p>
        </w:tc>
        <w:tc>
          <w:tcPr>
            <w:tcW w:w="5516" w:type="dxa"/>
            <w:gridSpan w:val="3"/>
          </w:tcPr>
          <w:p w14:paraId="5B418749" w14:textId="77777777" w:rsidR="007D719D" w:rsidRPr="0047600B" w:rsidRDefault="007D719D" w:rsidP="00070C58">
            <w:pPr>
              <w:rPr>
                <w:rFonts w:asciiTheme="minorHAnsi" w:hAnsiTheme="minorHAnsi"/>
                <w:sz w:val="14"/>
                <w:szCs w:val="14"/>
              </w:rPr>
            </w:pPr>
            <w:r>
              <w:rPr>
                <w:rFonts w:asciiTheme="minorHAnsi" w:hAnsiTheme="minorHAnsi"/>
                <w:sz w:val="14"/>
                <w:szCs w:val="14"/>
              </w:rPr>
              <w:t>CEA/HERS Certification Information (if a</w:t>
            </w:r>
            <w:r w:rsidRPr="0047600B">
              <w:rPr>
                <w:rFonts w:asciiTheme="minorHAnsi" w:hAnsiTheme="minorHAnsi"/>
                <w:sz w:val="14"/>
                <w:szCs w:val="14"/>
              </w:rPr>
              <w:t>pplicable</w:t>
            </w:r>
            <w:r>
              <w:rPr>
                <w:rFonts w:asciiTheme="minorHAnsi" w:hAnsiTheme="minorHAnsi"/>
                <w:sz w:val="14"/>
                <w:szCs w:val="14"/>
              </w:rPr>
              <w:t>)</w:t>
            </w:r>
            <w:r w:rsidRPr="0047600B">
              <w:rPr>
                <w:rFonts w:asciiTheme="minorHAnsi" w:hAnsiTheme="minorHAnsi"/>
                <w:sz w:val="14"/>
                <w:szCs w:val="14"/>
              </w:rPr>
              <w:t>:</w:t>
            </w:r>
          </w:p>
        </w:tc>
      </w:tr>
      <w:tr w:rsidR="007D719D" w:rsidRPr="0047600B" w14:paraId="5B41874D" w14:textId="77777777" w:rsidTr="00070C58">
        <w:trPr>
          <w:trHeight w:val="360"/>
        </w:trPr>
        <w:tc>
          <w:tcPr>
            <w:tcW w:w="5434" w:type="dxa"/>
          </w:tcPr>
          <w:p w14:paraId="5B41874B"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City/State/Zip:</w:t>
            </w:r>
          </w:p>
        </w:tc>
        <w:tc>
          <w:tcPr>
            <w:tcW w:w="5516" w:type="dxa"/>
            <w:gridSpan w:val="3"/>
          </w:tcPr>
          <w:p w14:paraId="5B41874C" w14:textId="77777777" w:rsidR="007D719D" w:rsidRPr="0047600B" w:rsidRDefault="007D719D" w:rsidP="00070C58">
            <w:pPr>
              <w:rPr>
                <w:rFonts w:asciiTheme="minorHAnsi" w:hAnsiTheme="minorHAnsi"/>
                <w:sz w:val="14"/>
                <w:szCs w:val="14"/>
              </w:rPr>
            </w:pPr>
            <w:r w:rsidRPr="0047600B">
              <w:rPr>
                <w:rFonts w:asciiTheme="minorHAnsi" w:hAnsiTheme="minorHAnsi"/>
                <w:sz w:val="14"/>
                <w:szCs w:val="14"/>
              </w:rPr>
              <w:t>Phone:</w:t>
            </w:r>
          </w:p>
        </w:tc>
      </w:tr>
      <w:tr w:rsidR="007D719D" w14:paraId="5B41874F" w14:textId="77777777" w:rsidTr="00070C58">
        <w:tblPrEx>
          <w:tblCellMar>
            <w:left w:w="115" w:type="dxa"/>
            <w:right w:w="115" w:type="dxa"/>
          </w:tblCellMar>
        </w:tblPrEx>
        <w:trPr>
          <w:trHeight w:val="296"/>
        </w:trPr>
        <w:tc>
          <w:tcPr>
            <w:tcW w:w="10950" w:type="dxa"/>
            <w:gridSpan w:val="4"/>
            <w:vAlign w:val="center"/>
          </w:tcPr>
          <w:p w14:paraId="5B41874E" w14:textId="77777777" w:rsidR="007D719D"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7D719D" w:rsidRPr="00BA699E" w14:paraId="5B418756" w14:textId="77777777" w:rsidTr="00070C58">
        <w:tblPrEx>
          <w:tblCellMar>
            <w:left w:w="115" w:type="dxa"/>
            <w:right w:w="115" w:type="dxa"/>
          </w:tblCellMar>
        </w:tblPrEx>
        <w:trPr>
          <w:trHeight w:val="504"/>
        </w:trPr>
        <w:tc>
          <w:tcPr>
            <w:tcW w:w="10950" w:type="dxa"/>
            <w:gridSpan w:val="4"/>
            <w:shd w:val="clear" w:color="auto" w:fill="auto"/>
          </w:tcPr>
          <w:p w14:paraId="5B418750" w14:textId="77777777" w:rsidR="007D719D" w:rsidRPr="00B706BB" w:rsidRDefault="007D719D" w:rsidP="00270044">
            <w:pPr>
              <w:pStyle w:val="p2"/>
              <w:keepNext/>
              <w:tabs>
                <w:tab w:val="clear" w:pos="357"/>
              </w:tabs>
              <w:spacing w:line="240" w:lineRule="auto"/>
              <w:ind w:left="0" w:right="90" w:firstLine="0"/>
              <w:rPr>
                <w:rFonts w:asciiTheme="minorHAnsi" w:hAnsiTheme="minorHAnsi"/>
                <w:sz w:val="18"/>
                <w:szCs w:val="18"/>
              </w:rPr>
            </w:pPr>
            <w:r w:rsidRPr="00B706BB">
              <w:rPr>
                <w:rFonts w:asciiTheme="minorHAnsi" w:hAnsiTheme="minorHAnsi"/>
                <w:sz w:val="18"/>
                <w:szCs w:val="18"/>
              </w:rPr>
              <w:t xml:space="preserve">I certify the following under penalty of perjury, under the laws of the State of California: </w:t>
            </w:r>
          </w:p>
          <w:p w14:paraId="5B418751" w14:textId="77777777" w:rsidR="007D719D" w:rsidRPr="00B706BB"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8E6C57">
              <w:rPr>
                <w:rFonts w:asciiTheme="minorHAnsi" w:hAnsiTheme="minorHAnsi"/>
                <w:sz w:val="18"/>
                <w:szCs w:val="18"/>
              </w:rPr>
              <w:t xml:space="preserve">information provided on this </w:t>
            </w:r>
            <w:r>
              <w:rPr>
                <w:rFonts w:asciiTheme="minorHAnsi" w:hAnsiTheme="minorHAnsi"/>
                <w:sz w:val="18"/>
                <w:szCs w:val="18"/>
              </w:rPr>
              <w:t>Certificate of Verification</w:t>
            </w:r>
            <w:r w:rsidRPr="008E6C57">
              <w:rPr>
                <w:rFonts w:asciiTheme="minorHAnsi" w:hAnsiTheme="minorHAnsi"/>
                <w:sz w:val="18"/>
                <w:szCs w:val="18"/>
              </w:rPr>
              <w:t xml:space="preserve"> is true and correct.</w:t>
            </w:r>
          </w:p>
          <w:p w14:paraId="5B418752" w14:textId="77777777" w:rsidR="007D719D" w:rsidRPr="00907289"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Pr>
                <w:rFonts w:asciiTheme="minorHAnsi" w:hAnsiTheme="minorHAnsi"/>
                <w:sz w:val="18"/>
                <w:szCs w:val="18"/>
              </w:rPr>
              <w:t>I am the certified HERS R</w:t>
            </w:r>
            <w:r w:rsidRPr="00907289">
              <w:rPr>
                <w:rFonts w:asciiTheme="minorHAnsi" w:hAnsiTheme="minorHAnsi"/>
                <w:sz w:val="18"/>
                <w:szCs w:val="18"/>
              </w:rPr>
              <w:t xml:space="preserve">ater who performed the verification </w:t>
            </w:r>
            <w:r>
              <w:rPr>
                <w:rFonts w:asciiTheme="minorHAnsi" w:hAnsiTheme="minorHAnsi"/>
                <w:sz w:val="18"/>
                <w:szCs w:val="18"/>
              </w:rPr>
              <w:t>identified and reported on this C</w:t>
            </w:r>
            <w:r w:rsidRPr="00907289">
              <w:rPr>
                <w:rFonts w:asciiTheme="minorHAnsi" w:hAnsiTheme="minorHAnsi"/>
                <w:sz w:val="18"/>
                <w:szCs w:val="18"/>
              </w:rPr>
              <w:t>ertificate</w:t>
            </w:r>
            <w:r>
              <w:rPr>
                <w:rFonts w:asciiTheme="minorHAnsi" w:hAnsiTheme="minorHAnsi"/>
                <w:sz w:val="18"/>
                <w:szCs w:val="18"/>
              </w:rPr>
              <w:t xml:space="preserve"> of Verification (responsible rater)</w:t>
            </w:r>
            <w:r w:rsidRPr="00907289">
              <w:rPr>
                <w:rFonts w:asciiTheme="minorHAnsi" w:hAnsiTheme="minorHAnsi"/>
                <w:sz w:val="18"/>
                <w:szCs w:val="18"/>
              </w:rPr>
              <w:t>.</w:t>
            </w:r>
          </w:p>
          <w:p w14:paraId="5B418753" w14:textId="77777777" w:rsidR="007D719D"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The </w:t>
            </w:r>
            <w:r w:rsidRPr="00B706BB">
              <w:rPr>
                <w:rFonts w:asciiTheme="minorHAnsi" w:hAnsiTheme="minorHAnsi"/>
                <w:sz w:val="18"/>
                <w:szCs w:val="18"/>
              </w:rPr>
              <w:t>installed features, materials, components, manufactured devices, or system performance diagnostic results that require HERS verification</w:t>
            </w:r>
            <w:r>
              <w:rPr>
                <w:rFonts w:asciiTheme="minorHAnsi" w:hAnsiTheme="minorHAnsi"/>
                <w:sz w:val="18"/>
                <w:szCs w:val="18"/>
              </w:rPr>
              <w:t xml:space="preserve"> identified on this Certificate of Verification comply</w:t>
            </w:r>
            <w:r w:rsidRPr="00907289">
              <w:rPr>
                <w:rFonts w:asciiTheme="minorHAnsi" w:hAnsiTheme="minorHAnsi"/>
                <w:sz w:val="18"/>
                <w:szCs w:val="18"/>
              </w:rPr>
              <w:t xml:space="preserve"> with the applicable requirements in Reference Appendices </w:t>
            </w:r>
            <w:r w:rsidRPr="00057A11">
              <w:rPr>
                <w:rFonts w:asciiTheme="minorHAnsi" w:hAnsiTheme="minorHAnsi"/>
                <w:sz w:val="18"/>
                <w:szCs w:val="18"/>
              </w:rPr>
              <w:t>RA2</w:t>
            </w:r>
            <w:r>
              <w:rPr>
                <w:rFonts w:asciiTheme="minorHAnsi" w:hAnsiTheme="minorHAnsi"/>
                <w:sz w:val="18"/>
                <w:szCs w:val="18"/>
              </w:rPr>
              <w:t>,</w:t>
            </w:r>
            <w:r w:rsidRPr="00907289">
              <w:rPr>
                <w:rFonts w:asciiTheme="minorHAnsi" w:hAnsiTheme="minorHAnsi"/>
                <w:sz w:val="18"/>
                <w:szCs w:val="18"/>
              </w:rPr>
              <w:t xml:space="preserve"> </w:t>
            </w:r>
            <w:r w:rsidRPr="00057A11">
              <w:rPr>
                <w:rFonts w:asciiTheme="minorHAnsi" w:hAnsiTheme="minorHAnsi"/>
                <w:sz w:val="18"/>
                <w:szCs w:val="18"/>
              </w:rPr>
              <w:t>RA3</w:t>
            </w:r>
            <w:r>
              <w:rPr>
                <w:rFonts w:asciiTheme="minorHAnsi" w:hAnsiTheme="minorHAnsi"/>
                <w:sz w:val="18"/>
                <w:szCs w:val="18"/>
              </w:rPr>
              <w:t xml:space="preserve">, and </w:t>
            </w:r>
            <w:r w:rsidRPr="00907289">
              <w:rPr>
                <w:rFonts w:asciiTheme="minorHAnsi" w:hAnsiTheme="minorHAnsi"/>
                <w:sz w:val="18"/>
                <w:szCs w:val="18"/>
              </w:rPr>
              <w:t xml:space="preserve">the </w:t>
            </w:r>
            <w:r>
              <w:rPr>
                <w:rFonts w:asciiTheme="minorHAnsi" w:hAnsiTheme="minorHAnsi"/>
                <w:sz w:val="18"/>
                <w:szCs w:val="18"/>
              </w:rPr>
              <w:t xml:space="preserve">requirements specified on the </w:t>
            </w:r>
            <w:r w:rsidRPr="00907289">
              <w:rPr>
                <w:rFonts w:asciiTheme="minorHAnsi" w:hAnsiTheme="minorHAnsi"/>
                <w:sz w:val="18"/>
                <w:szCs w:val="18"/>
              </w:rPr>
              <w:t>Certifica</w:t>
            </w:r>
            <w:r>
              <w:rPr>
                <w:rFonts w:asciiTheme="minorHAnsi" w:hAnsiTheme="minorHAnsi"/>
                <w:sz w:val="18"/>
                <w:szCs w:val="18"/>
              </w:rPr>
              <w:t>te of Compliance</w:t>
            </w:r>
            <w:r w:rsidRPr="00907289">
              <w:rPr>
                <w:rFonts w:asciiTheme="minorHAnsi" w:hAnsiTheme="minorHAnsi"/>
                <w:sz w:val="18"/>
                <w:szCs w:val="18"/>
              </w:rPr>
              <w:t xml:space="preserve"> </w:t>
            </w:r>
            <w:r>
              <w:rPr>
                <w:rFonts w:asciiTheme="minorHAnsi" w:hAnsiTheme="minorHAnsi"/>
                <w:sz w:val="18"/>
                <w:szCs w:val="18"/>
              </w:rPr>
              <w:t xml:space="preserve">for the building </w:t>
            </w:r>
            <w:r w:rsidRPr="00907289">
              <w:rPr>
                <w:rFonts w:asciiTheme="minorHAnsi" w:hAnsiTheme="minorHAnsi"/>
                <w:sz w:val="18"/>
                <w:szCs w:val="18"/>
              </w:rPr>
              <w:t>appro</w:t>
            </w:r>
            <w:r>
              <w:rPr>
                <w:rFonts w:asciiTheme="minorHAnsi" w:hAnsiTheme="minorHAnsi"/>
                <w:sz w:val="18"/>
                <w:szCs w:val="18"/>
              </w:rPr>
              <w:t>ved by the enforcement agency.</w:t>
            </w:r>
          </w:p>
          <w:p w14:paraId="5B418754" w14:textId="77777777" w:rsidR="007D719D"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Pr>
                <w:rFonts w:asciiTheme="minorHAnsi" w:hAnsiTheme="minorHAnsi"/>
                <w:sz w:val="18"/>
                <w:szCs w:val="18"/>
              </w:rPr>
              <w:t xml:space="preserve"> The </w:t>
            </w:r>
            <w:r w:rsidRPr="00907289">
              <w:rPr>
                <w:rFonts w:asciiTheme="minorHAnsi" w:hAnsiTheme="minorHAnsi"/>
                <w:sz w:val="18"/>
                <w:szCs w:val="18"/>
              </w:rPr>
              <w:t xml:space="preserve">information reported on applicable sections of </w:t>
            </w:r>
            <w:r>
              <w:rPr>
                <w:rFonts w:asciiTheme="minorHAnsi" w:hAnsiTheme="minorHAnsi"/>
                <w:sz w:val="18"/>
                <w:szCs w:val="18"/>
              </w:rPr>
              <w:t>the</w:t>
            </w:r>
            <w:r w:rsidRPr="00BA699E">
              <w:rPr>
                <w:rFonts w:asciiTheme="minorHAnsi" w:hAnsiTheme="minorHAnsi"/>
                <w:sz w:val="18"/>
                <w:szCs w:val="18"/>
              </w:rPr>
              <w:t xml:space="preserve"> Certificate(s) of Installation </w:t>
            </w:r>
            <w:r>
              <w:rPr>
                <w:rFonts w:asciiTheme="minorHAnsi" w:hAnsiTheme="minorHAnsi"/>
                <w:sz w:val="18"/>
                <w:szCs w:val="18"/>
              </w:rPr>
              <w:t xml:space="preserve">(CF2R) </w:t>
            </w:r>
            <w:r w:rsidRPr="00BA699E">
              <w:rPr>
                <w:rFonts w:asciiTheme="minorHAnsi" w:hAnsiTheme="minorHAnsi"/>
                <w:sz w:val="18"/>
                <w:szCs w:val="18"/>
              </w:rPr>
              <w:t>signed and submitted by the person(s) responsible for the construction or installation</w:t>
            </w:r>
            <w:r w:rsidRPr="00907289">
              <w:rPr>
                <w:rFonts w:asciiTheme="minorHAnsi" w:hAnsiTheme="minorHAnsi"/>
                <w:sz w:val="18"/>
                <w:szCs w:val="18"/>
              </w:rPr>
              <w:t xml:space="preserve"> conforms to the requirements specified on the Certificate(s) of Compliance (</w:t>
            </w:r>
            <w:r>
              <w:rPr>
                <w:rFonts w:asciiTheme="minorHAnsi" w:hAnsiTheme="minorHAnsi"/>
                <w:sz w:val="18"/>
                <w:szCs w:val="18"/>
              </w:rPr>
              <w:t>CF1R</w:t>
            </w:r>
            <w:r w:rsidRPr="00907289">
              <w:rPr>
                <w:rFonts w:asciiTheme="minorHAnsi" w:hAnsiTheme="minorHAnsi"/>
                <w:sz w:val="18"/>
                <w:szCs w:val="18"/>
              </w:rPr>
              <w:t>) approved by the enforcement agency.</w:t>
            </w:r>
          </w:p>
          <w:p w14:paraId="5B418755" w14:textId="77777777" w:rsidR="007D719D" w:rsidRPr="00BA699E" w:rsidRDefault="007D719D" w:rsidP="00270044">
            <w:pPr>
              <w:pStyle w:val="p2"/>
              <w:keepNext/>
              <w:numPr>
                <w:ilvl w:val="0"/>
                <w:numId w:val="17"/>
              </w:numPr>
              <w:tabs>
                <w:tab w:val="clear" w:pos="357"/>
              </w:tabs>
              <w:spacing w:line="240" w:lineRule="auto"/>
              <w:ind w:right="90"/>
              <w:rPr>
                <w:rFonts w:asciiTheme="minorHAnsi" w:hAnsiTheme="minorHAnsi"/>
                <w:sz w:val="18"/>
                <w:szCs w:val="18"/>
              </w:rPr>
            </w:pPr>
            <w:r w:rsidRPr="00760262">
              <w:rPr>
                <w:rFonts w:asciiTheme="minorHAnsi" w:hAnsiTheme="minorHAnsi"/>
                <w:sz w:val="18"/>
                <w:szCs w:val="18"/>
              </w:rPr>
              <w:t xml:space="preserve">I will ensure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shall be posted, or made available with the building permit(s) issued for the building, and made available to the enforcement agency f</w:t>
            </w:r>
            <w:r>
              <w:rPr>
                <w:rFonts w:asciiTheme="minorHAnsi" w:hAnsiTheme="minorHAnsi"/>
                <w:sz w:val="18"/>
                <w:szCs w:val="18"/>
              </w:rPr>
              <w:t xml:space="preserve">or all applicable inspections. </w:t>
            </w:r>
            <w:r w:rsidRPr="00760262">
              <w:rPr>
                <w:rFonts w:asciiTheme="minorHAnsi" w:hAnsiTheme="minorHAnsi"/>
                <w:sz w:val="18"/>
                <w:szCs w:val="18"/>
              </w:rPr>
              <w:t xml:space="preserve">I understand that a </w:t>
            </w:r>
            <w:r>
              <w:rPr>
                <w:rFonts w:asciiTheme="minorHAnsi" w:hAnsiTheme="minorHAnsi"/>
                <w:sz w:val="18"/>
                <w:szCs w:val="18"/>
              </w:rPr>
              <w:t>registered</w:t>
            </w:r>
            <w:r w:rsidRPr="00760262">
              <w:rPr>
                <w:rFonts w:asciiTheme="minorHAnsi" w:hAnsiTheme="minorHAnsi"/>
                <w:sz w:val="18"/>
                <w:szCs w:val="18"/>
              </w:rPr>
              <w:t xml:space="preserve"> copy of this Certificate of </w:t>
            </w:r>
            <w:r>
              <w:rPr>
                <w:rFonts w:asciiTheme="minorHAnsi" w:hAnsiTheme="minorHAnsi"/>
                <w:sz w:val="18"/>
                <w:szCs w:val="18"/>
              </w:rPr>
              <w:t>Verification</w:t>
            </w:r>
            <w:r w:rsidRPr="00760262">
              <w:rPr>
                <w:rFonts w:asciiTheme="minorHAnsi" w:hAnsiTheme="minorHAnsi"/>
                <w:sz w:val="18"/>
                <w:szCs w:val="18"/>
              </w:rPr>
              <w:t xml:space="preserve"> is required to be included with the documentation the builder provides to the building owner at occupancy.</w:t>
            </w:r>
            <w:r w:rsidRPr="008E6C57">
              <w:rPr>
                <w:rFonts w:asciiTheme="minorHAnsi" w:hAnsiTheme="minorHAnsi"/>
                <w:sz w:val="18"/>
                <w:szCs w:val="18"/>
              </w:rPr>
              <w:t xml:space="preserve">  </w:t>
            </w:r>
          </w:p>
        </w:tc>
      </w:tr>
      <w:tr w:rsidR="007D719D" w:rsidRPr="00026C7B" w14:paraId="5B418758" w14:textId="77777777" w:rsidTr="00070C58">
        <w:tblPrEx>
          <w:tblCellMar>
            <w:left w:w="115" w:type="dxa"/>
            <w:right w:w="115" w:type="dxa"/>
          </w:tblCellMar>
        </w:tblPrEx>
        <w:trPr>
          <w:trHeight w:val="278"/>
        </w:trPr>
        <w:tc>
          <w:tcPr>
            <w:tcW w:w="10950" w:type="dxa"/>
            <w:gridSpan w:val="4"/>
            <w:vAlign w:val="center"/>
          </w:tcPr>
          <w:p w14:paraId="5B418757" w14:textId="77777777" w:rsidR="007D719D" w:rsidRPr="00026C7B"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026C7B">
              <w:rPr>
                <w:rFonts w:asciiTheme="minorHAnsi" w:hAnsiTheme="minorHAnsi" w:cs="Arial"/>
                <w:b/>
                <w:caps/>
                <w:sz w:val="18"/>
                <w:szCs w:val="18"/>
              </w:rPr>
              <w:t>BUILDER OR INSTALLER INFORMATION AS SHOWN ON THE CERTIFICATE</w:t>
            </w:r>
            <w:r>
              <w:rPr>
                <w:rFonts w:asciiTheme="minorHAnsi" w:hAnsiTheme="minorHAnsi" w:cs="Arial"/>
                <w:b/>
                <w:caps/>
                <w:sz w:val="18"/>
                <w:szCs w:val="18"/>
              </w:rPr>
              <w:t xml:space="preserve"> OF INSTALLATION</w:t>
            </w:r>
          </w:p>
        </w:tc>
      </w:tr>
      <w:tr w:rsidR="007D719D" w:rsidRPr="008223A4" w14:paraId="5B41875A" w14:textId="77777777" w:rsidTr="00270044">
        <w:tblPrEx>
          <w:tblCellMar>
            <w:left w:w="115" w:type="dxa"/>
            <w:right w:w="115" w:type="dxa"/>
          </w:tblCellMar>
        </w:tblPrEx>
        <w:trPr>
          <w:trHeight w:hRule="exact" w:val="360"/>
        </w:trPr>
        <w:tc>
          <w:tcPr>
            <w:tcW w:w="10950" w:type="dxa"/>
            <w:gridSpan w:val="4"/>
          </w:tcPr>
          <w:p w14:paraId="5B418759" w14:textId="77777777" w:rsidR="007D719D" w:rsidRPr="008223A4" w:rsidRDefault="007D719D" w:rsidP="00270044">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Company N</w:t>
            </w:r>
            <w:r>
              <w:rPr>
                <w:rFonts w:asciiTheme="minorHAnsi" w:hAnsiTheme="minorHAnsi"/>
                <w:sz w:val="14"/>
                <w:szCs w:val="14"/>
              </w:rPr>
              <w:t>ame (Installing Subcontractor,</w:t>
            </w:r>
            <w:r w:rsidRPr="008223A4">
              <w:rPr>
                <w:rFonts w:asciiTheme="minorHAnsi" w:hAnsiTheme="minorHAnsi"/>
                <w:sz w:val="14"/>
                <w:szCs w:val="14"/>
              </w:rPr>
              <w:t xml:space="preserve"> General Contractor</w:t>
            </w:r>
            <w:r>
              <w:rPr>
                <w:rFonts w:asciiTheme="minorHAnsi" w:hAnsiTheme="minorHAnsi"/>
                <w:sz w:val="14"/>
                <w:szCs w:val="14"/>
              </w:rPr>
              <w:t>,</w:t>
            </w:r>
            <w:r w:rsidRPr="008223A4">
              <w:rPr>
                <w:rFonts w:asciiTheme="minorHAnsi" w:hAnsiTheme="minorHAnsi"/>
                <w:sz w:val="14"/>
                <w:szCs w:val="14"/>
              </w:rPr>
              <w:t xml:space="preserve"> or Builder/Owner):</w:t>
            </w:r>
          </w:p>
        </w:tc>
      </w:tr>
      <w:tr w:rsidR="007D719D" w:rsidRPr="008223A4" w14:paraId="5B41875D" w14:textId="77777777" w:rsidTr="00270044">
        <w:tblPrEx>
          <w:tblCellMar>
            <w:left w:w="115" w:type="dxa"/>
            <w:right w:w="115" w:type="dxa"/>
          </w:tblCellMar>
        </w:tblPrEx>
        <w:trPr>
          <w:trHeight w:hRule="exact" w:val="360"/>
        </w:trPr>
        <w:tc>
          <w:tcPr>
            <w:tcW w:w="5475" w:type="dxa"/>
            <w:gridSpan w:val="2"/>
          </w:tcPr>
          <w:p w14:paraId="5B41875B" w14:textId="77777777" w:rsidR="007D719D" w:rsidRPr="008223A4" w:rsidRDefault="007D719D" w:rsidP="0027004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Builder or Installer</w:t>
            </w:r>
            <w:r w:rsidRPr="008223A4">
              <w:rPr>
                <w:rFonts w:asciiTheme="minorHAnsi" w:hAnsiTheme="minorHAnsi"/>
                <w:sz w:val="14"/>
                <w:szCs w:val="14"/>
              </w:rPr>
              <w:t xml:space="preserve"> Name:</w:t>
            </w:r>
          </w:p>
        </w:tc>
        <w:tc>
          <w:tcPr>
            <w:tcW w:w="5475" w:type="dxa"/>
            <w:gridSpan w:val="2"/>
          </w:tcPr>
          <w:p w14:paraId="5B41875C" w14:textId="77777777" w:rsidR="007D719D" w:rsidRPr="008223A4" w:rsidRDefault="007D719D" w:rsidP="00270044">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8223A4">
              <w:rPr>
                <w:rFonts w:asciiTheme="minorHAnsi" w:hAnsiTheme="minorHAnsi"/>
                <w:sz w:val="14"/>
                <w:szCs w:val="14"/>
              </w:rPr>
              <w:t>CSLB License:</w:t>
            </w:r>
          </w:p>
        </w:tc>
      </w:tr>
      <w:tr w:rsidR="007D719D" w:rsidRPr="001B6B55" w14:paraId="5B41875F" w14:textId="77777777" w:rsidTr="00070C58">
        <w:tblPrEx>
          <w:tblCellMar>
            <w:left w:w="108" w:type="dxa"/>
            <w:right w:w="108" w:type="dxa"/>
          </w:tblCellMar>
        </w:tblPrEx>
        <w:trPr>
          <w:trHeight w:hRule="exact" w:val="288"/>
        </w:trPr>
        <w:tc>
          <w:tcPr>
            <w:tcW w:w="10950" w:type="dxa"/>
            <w:gridSpan w:val="4"/>
            <w:vAlign w:val="center"/>
          </w:tcPr>
          <w:p w14:paraId="5B41875E" w14:textId="77777777" w:rsidR="007D719D" w:rsidRPr="001B6B55" w:rsidRDefault="007D719D" w:rsidP="0027004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PROVIDER DATA REGISTRY INFORMATION</w:t>
            </w:r>
          </w:p>
        </w:tc>
      </w:tr>
      <w:tr w:rsidR="007D719D" w:rsidRPr="008223A4" w14:paraId="5B418762" w14:textId="77777777" w:rsidTr="00070C58">
        <w:tblPrEx>
          <w:tblCellMar>
            <w:left w:w="108" w:type="dxa"/>
            <w:right w:w="108" w:type="dxa"/>
          </w:tblCellMar>
        </w:tblPrEx>
        <w:trPr>
          <w:trHeight w:hRule="exact" w:val="360"/>
        </w:trPr>
        <w:tc>
          <w:tcPr>
            <w:tcW w:w="5482" w:type="dxa"/>
            <w:gridSpan w:val="3"/>
          </w:tcPr>
          <w:p w14:paraId="5B418760" w14:textId="77777777" w:rsidR="007D719D" w:rsidRPr="008223A4"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Pr>
                <w:rFonts w:asciiTheme="minorHAnsi" w:hAnsiTheme="minorHAnsi"/>
                <w:sz w:val="14"/>
                <w:szCs w:val="14"/>
              </w:rPr>
              <w:t>Sample Group Number</w:t>
            </w:r>
            <w:r w:rsidRPr="008223A4">
              <w:rPr>
                <w:rFonts w:asciiTheme="minorHAnsi" w:hAnsiTheme="minorHAnsi"/>
                <w:sz w:val="14"/>
                <w:szCs w:val="14"/>
              </w:rPr>
              <w:t xml:space="preserve"> (if applicable):</w:t>
            </w:r>
          </w:p>
        </w:tc>
        <w:tc>
          <w:tcPr>
            <w:tcW w:w="5468" w:type="dxa"/>
          </w:tcPr>
          <w:p w14:paraId="5B418761" w14:textId="25A0D870" w:rsidR="007D719D" w:rsidRPr="008223A4" w:rsidRDefault="007D719D" w:rsidP="00070C58">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C637A7">
              <w:rPr>
                <w:rFonts w:asciiTheme="minorHAnsi" w:hAnsiTheme="minorHAnsi"/>
                <w:sz w:val="14"/>
                <w:szCs w:val="14"/>
              </w:rPr>
              <w:t>Dwelling Test Status in Sample Group (if applicable)</w:t>
            </w:r>
            <w:r w:rsidR="00270044">
              <w:rPr>
                <w:rFonts w:asciiTheme="minorHAnsi" w:hAnsiTheme="minorHAnsi"/>
                <w:sz w:val="14"/>
                <w:szCs w:val="14"/>
              </w:rPr>
              <w:t>:</w:t>
            </w:r>
          </w:p>
        </w:tc>
      </w:tr>
      <w:tr w:rsidR="007D719D" w:rsidRPr="001B6B55" w14:paraId="5B418764" w14:textId="77777777" w:rsidTr="00070C58">
        <w:tblPrEx>
          <w:tblCellMar>
            <w:left w:w="108" w:type="dxa"/>
            <w:right w:w="108" w:type="dxa"/>
          </w:tblCellMar>
        </w:tblPrEx>
        <w:trPr>
          <w:trHeight w:val="288"/>
        </w:trPr>
        <w:tc>
          <w:tcPr>
            <w:tcW w:w="10950" w:type="dxa"/>
            <w:gridSpan w:val="4"/>
            <w:vAlign w:val="center"/>
          </w:tcPr>
          <w:p w14:paraId="5B418763" w14:textId="77777777" w:rsidR="007D719D" w:rsidRPr="001B6B55" w:rsidRDefault="007D719D" w:rsidP="00270044">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Pr>
                <w:rFonts w:asciiTheme="minorHAnsi" w:hAnsiTheme="minorHAnsi" w:cs="Arial"/>
                <w:b/>
                <w:caps/>
                <w:sz w:val="18"/>
                <w:szCs w:val="18"/>
              </w:rPr>
              <w:t>HERS RATER INFORMATION</w:t>
            </w:r>
          </w:p>
        </w:tc>
      </w:tr>
      <w:tr w:rsidR="007D719D" w:rsidRPr="008223A4" w14:paraId="5B418766" w14:textId="77777777" w:rsidTr="00070C58">
        <w:tblPrEx>
          <w:tblCellMar>
            <w:left w:w="108" w:type="dxa"/>
            <w:right w:w="108" w:type="dxa"/>
          </w:tblCellMar>
        </w:tblPrEx>
        <w:trPr>
          <w:trHeight w:hRule="exact" w:val="360"/>
        </w:trPr>
        <w:tc>
          <w:tcPr>
            <w:tcW w:w="10950" w:type="dxa"/>
            <w:gridSpan w:val="4"/>
          </w:tcPr>
          <w:p w14:paraId="5B418765" w14:textId="77777777" w:rsidR="007D719D" w:rsidRPr="008223A4" w:rsidRDefault="007D719D" w:rsidP="00070C5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HERS Rater Company Name:</w:t>
            </w:r>
          </w:p>
        </w:tc>
      </w:tr>
      <w:tr w:rsidR="007D719D" w:rsidRPr="008223A4" w14:paraId="5B418769" w14:textId="77777777" w:rsidTr="00070C5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B418767"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 xml:space="preserve">Responsible </w:t>
            </w:r>
            <w:r>
              <w:rPr>
                <w:rFonts w:asciiTheme="minorHAnsi" w:hAnsiTheme="minorHAnsi"/>
                <w:sz w:val="14"/>
                <w:szCs w:val="14"/>
              </w:rPr>
              <w:t>Rater</w:t>
            </w:r>
            <w:r w:rsidRPr="008223A4">
              <w:rPr>
                <w:rFonts w:asciiTheme="minorHAnsi" w:hAnsiTheme="minorHAnsi"/>
                <w:sz w:val="14"/>
                <w:szCs w:val="14"/>
              </w:rPr>
              <w:t xml:space="preserve"> Name:</w:t>
            </w:r>
          </w:p>
        </w:tc>
        <w:tc>
          <w:tcPr>
            <w:tcW w:w="5468" w:type="dxa"/>
            <w:tcBorders>
              <w:top w:val="single" w:sz="4" w:space="0" w:color="auto"/>
              <w:left w:val="single" w:sz="4" w:space="0" w:color="auto"/>
              <w:bottom w:val="single" w:sz="4" w:space="0" w:color="auto"/>
              <w:right w:val="single" w:sz="4" w:space="0" w:color="auto"/>
            </w:tcBorders>
          </w:tcPr>
          <w:p w14:paraId="5B418768"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Responsible Rater Signature:</w:t>
            </w:r>
          </w:p>
        </w:tc>
      </w:tr>
      <w:tr w:rsidR="007D719D" w:rsidRPr="008223A4" w14:paraId="5B41876C" w14:textId="77777777" w:rsidTr="00070C58">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5B41876A" w14:textId="7CECDB2A"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Responsible Rater</w:t>
            </w:r>
            <w:r w:rsidRPr="008223A4">
              <w:rPr>
                <w:rFonts w:asciiTheme="minorHAnsi" w:hAnsiTheme="minorHAnsi"/>
                <w:sz w:val="14"/>
                <w:szCs w:val="14"/>
              </w:rPr>
              <w:t xml:space="preserve"> Certification Number w/ this HERS Provider</w:t>
            </w:r>
            <w:r w:rsidR="00270044">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5B41876B" w14:textId="77777777" w:rsidR="007D719D" w:rsidRPr="008223A4" w:rsidRDefault="007D719D" w:rsidP="00070C58">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223A4">
              <w:rPr>
                <w:rFonts w:asciiTheme="minorHAnsi" w:hAnsiTheme="minorHAnsi"/>
                <w:sz w:val="14"/>
                <w:szCs w:val="14"/>
              </w:rPr>
              <w:t>Date Signed:</w:t>
            </w:r>
          </w:p>
        </w:tc>
      </w:tr>
    </w:tbl>
    <w:p w14:paraId="5B41876D" w14:textId="77777777" w:rsidR="005B7081" w:rsidRPr="006A17E5" w:rsidRDefault="005B7081" w:rsidP="00D85E87">
      <w:pPr>
        <w:pStyle w:val="BulletB1Number"/>
        <w:ind w:left="0" w:firstLine="0"/>
        <w:rPr>
          <w:rFonts w:asciiTheme="minorHAnsi" w:hAnsiTheme="minorHAnsi"/>
          <w:sz w:val="18"/>
          <w:szCs w:val="18"/>
        </w:rPr>
      </w:pPr>
    </w:p>
    <w:sectPr w:rsidR="005B7081" w:rsidRPr="006A17E5" w:rsidSect="00497118">
      <w:headerReference w:type="even" r:id="rId17"/>
      <w:head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7BBC9" w14:textId="77777777" w:rsidR="00A3475F" w:rsidRDefault="00A3475F" w:rsidP="00B65E2F">
      <w:r>
        <w:separator/>
      </w:r>
    </w:p>
  </w:endnote>
  <w:endnote w:type="continuationSeparator" w:id="0">
    <w:p w14:paraId="7E7EB8BB" w14:textId="77777777" w:rsidR="00A3475F" w:rsidRDefault="00A3475F" w:rsidP="00B65E2F">
      <w:r>
        <w:continuationSeparator/>
      </w:r>
    </w:p>
  </w:endnote>
  <w:endnote w:type="continuationNotice" w:id="1">
    <w:p w14:paraId="33E69C7C" w14:textId="77777777" w:rsidR="00A3475F" w:rsidRDefault="00A347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85" w14:textId="77777777" w:rsidR="00A3475F" w:rsidRPr="00977AE0" w:rsidRDefault="00A3475F" w:rsidP="00C2524A">
    <w:pPr>
      <w:pStyle w:val="Footer"/>
      <w:pBdr>
        <w:top w:val="single" w:sz="4" w:space="1" w:color="auto"/>
      </w:pBdr>
      <w:tabs>
        <w:tab w:val="clear" w:pos="9360"/>
        <w:tab w:val="right" w:pos="10710"/>
      </w:tabs>
      <w:rPr>
        <w:rFonts w:asciiTheme="minorHAnsi" w:hAnsiTheme="minorHAnsi"/>
      </w:rPr>
    </w:pPr>
    <w:r w:rsidRPr="00977AE0">
      <w:rPr>
        <w:rFonts w:asciiTheme="minorHAnsi" w:hAnsiTheme="minorHAnsi"/>
      </w:rPr>
      <w:t xml:space="preserve">Registration Number:                                                      Registration Date/Time:                                        HERS Provider:                       </w:t>
    </w:r>
  </w:p>
  <w:p w14:paraId="5B418786" w14:textId="23322F6F" w:rsidR="00A3475F" w:rsidRPr="00977AE0" w:rsidRDefault="00A3475F" w:rsidP="00270044">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CA Building Energy Efficiency Standards - 201</w:t>
    </w:r>
    <w:r>
      <w:rPr>
        <w:rFonts w:asciiTheme="minorHAnsi" w:hAnsiTheme="minorHAnsi"/>
      </w:rPr>
      <w:t>9</w:t>
    </w:r>
    <w:r w:rsidRPr="00977AE0">
      <w:rPr>
        <w:rFonts w:asciiTheme="minorHAnsi" w:hAnsiTheme="minorHAnsi"/>
      </w:rPr>
      <w:t xml:space="preserve"> Residential Compliance</w:t>
    </w:r>
    <w:r w:rsidRPr="00977AE0">
      <w:rPr>
        <w:rFonts w:asciiTheme="minorHAnsi" w:hAnsiTheme="minorHAnsi"/>
      </w:rPr>
      <w:tab/>
    </w:r>
    <w:r w:rsidRPr="00A210C4">
      <w:rPr>
        <w:rFonts w:asciiTheme="minorHAnsi" w:hAnsiTheme="minorHAnsi"/>
      </w:rPr>
      <w:t>January 20</w:t>
    </w:r>
    <w:r>
      <w:rPr>
        <w:rFonts w:asciiTheme="minorHAnsi" w:hAnsiTheme="minorHAnsi"/>
      </w:rPr>
      <w:t>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0" w14:textId="06F460BB" w:rsidR="00A3475F" w:rsidRPr="00977AE0" w:rsidRDefault="00A3475F" w:rsidP="00270044">
    <w:pPr>
      <w:pStyle w:val="Footer"/>
      <w:pBdr>
        <w:top w:val="single" w:sz="4" w:space="1" w:color="auto"/>
      </w:pBdr>
      <w:tabs>
        <w:tab w:val="clear" w:pos="9360"/>
        <w:tab w:val="right" w:pos="10800"/>
      </w:tabs>
      <w:rPr>
        <w:rFonts w:asciiTheme="minorHAnsi" w:hAnsiTheme="minorHAnsi"/>
      </w:rPr>
    </w:pPr>
    <w:r w:rsidRPr="00977AE0">
      <w:rPr>
        <w:rFonts w:asciiTheme="minorHAnsi" w:hAnsiTheme="minorHAnsi"/>
      </w:rPr>
      <w:t>CA Building Energy Efficiency Standards - 201</w:t>
    </w:r>
    <w:r>
      <w:rPr>
        <w:rFonts w:asciiTheme="minorHAnsi" w:hAnsiTheme="minorHAnsi"/>
      </w:rPr>
      <w:t>9</w:t>
    </w:r>
    <w:r w:rsidRPr="00977AE0">
      <w:rPr>
        <w:rFonts w:asciiTheme="minorHAnsi" w:hAnsiTheme="minorHAnsi"/>
      </w:rPr>
      <w:t xml:space="preserve"> Residential Compliance</w:t>
    </w:r>
    <w:r w:rsidRPr="00977AE0">
      <w:rPr>
        <w:rFonts w:asciiTheme="minorHAnsi" w:hAnsiTheme="minorHAnsi"/>
      </w:rPr>
      <w:tab/>
    </w:r>
    <w:r w:rsidRPr="00A210C4">
      <w:rPr>
        <w:rFonts w:asciiTheme="minorHAnsi" w:hAnsiTheme="minorHAnsi"/>
      </w:rPr>
      <w:t>January 20</w:t>
    </w:r>
    <w:r>
      <w:rPr>
        <w:rFonts w:asciiTheme="minorHAnsi" w:hAnsiTheme="minorHAnsi"/>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7AE8B" w14:textId="77777777" w:rsidR="00A3475F" w:rsidRDefault="00A3475F" w:rsidP="00B65E2F">
      <w:r>
        <w:separator/>
      </w:r>
    </w:p>
  </w:footnote>
  <w:footnote w:type="continuationSeparator" w:id="0">
    <w:p w14:paraId="560B54F9" w14:textId="77777777" w:rsidR="00A3475F" w:rsidRDefault="00A3475F" w:rsidP="00B65E2F">
      <w:r>
        <w:continuationSeparator/>
      </w:r>
    </w:p>
  </w:footnote>
  <w:footnote w:type="continuationNotice" w:id="1">
    <w:p w14:paraId="060EEFF1" w14:textId="77777777" w:rsidR="00A3475F" w:rsidRDefault="00A3475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72" w14:textId="77777777" w:rsidR="00A3475F" w:rsidRDefault="00084829">
    <w:pPr>
      <w:pStyle w:val="Header"/>
    </w:pPr>
    <w:r>
      <w:rPr>
        <w:noProof/>
      </w:rPr>
      <w:pict w14:anchorId="5B418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7"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73" w14:textId="07496803" w:rsidR="00A3475F" w:rsidRPr="007770C5" w:rsidRDefault="00084829" w:rsidP="00670C46">
    <w:pPr>
      <w:suppressAutoHyphens/>
      <w:ind w:left="-90"/>
      <w:rPr>
        <w:rFonts w:ascii="Arial" w:hAnsi="Arial" w:cs="Arial"/>
        <w:sz w:val="14"/>
        <w:szCs w:val="14"/>
      </w:rPr>
    </w:pPr>
    <w:r>
      <w:rPr>
        <w:rFonts w:ascii="Arial" w:hAnsi="Arial" w:cs="Arial"/>
        <w:noProof/>
        <w:sz w:val="14"/>
        <w:szCs w:val="14"/>
      </w:rPr>
      <w:pict w14:anchorId="5B418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8"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A3475F" w:rsidRPr="007770C5">
      <w:rPr>
        <w:rFonts w:ascii="Arial" w:hAnsi="Arial" w:cs="Arial"/>
        <w:sz w:val="14"/>
        <w:szCs w:val="14"/>
      </w:rPr>
      <w:t>STATE OF CALIFORNIA</w:t>
    </w:r>
  </w:p>
  <w:p w14:paraId="5B418774" w14:textId="46142EFE" w:rsidR="00A3475F" w:rsidRDefault="00A3475F" w:rsidP="00670C46">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9" behindDoc="0" locked="0" layoutInCell="1" allowOverlap="1" wp14:anchorId="5B41879D" wp14:editId="6FB5D365">
          <wp:simplePos x="0" y="0"/>
          <wp:positionH relativeFrom="margin">
            <wp:posOffset>6625590</wp:posOffset>
          </wp:positionH>
          <wp:positionV relativeFrom="margin">
            <wp:posOffset>-1249045</wp:posOffset>
          </wp:positionV>
          <wp:extent cx="309880" cy="271780"/>
          <wp:effectExtent l="0" t="0" r="0" b="0"/>
          <wp:wrapSquare wrapText="bothSides"/>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9880" cy="27178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 xml:space="preserve">RETURN DUCT DESIGN AND AIR FILTER DEVICE SIZING </w:t>
    </w:r>
  </w:p>
  <w:p w14:paraId="5B418775" w14:textId="6108B135" w:rsidR="00A3475F" w:rsidRPr="007770C5" w:rsidRDefault="00A3475F" w:rsidP="00670C46">
    <w:pPr>
      <w:suppressAutoHyphens/>
      <w:ind w:left="-90"/>
      <w:rPr>
        <w:rFonts w:ascii="Arial" w:hAnsi="Arial" w:cs="Arial"/>
        <w:b/>
        <w:sz w:val="24"/>
        <w:szCs w:val="24"/>
      </w:rPr>
    </w:pPr>
    <w:r>
      <w:rPr>
        <w:rFonts w:ascii="Arial" w:hAnsi="Arial" w:cs="Arial"/>
        <w:b/>
        <w:sz w:val="24"/>
        <w:szCs w:val="24"/>
      </w:rPr>
      <w:t>ACCORDING TO TABLES 150.0-B OR C</w:t>
    </w:r>
  </w:p>
  <w:p w14:paraId="5B418776" w14:textId="203A70FE" w:rsidR="00A3475F" w:rsidRPr="007770C5" w:rsidRDefault="00A3475F" w:rsidP="00670C46">
    <w:pPr>
      <w:suppressAutoHyphens/>
      <w:ind w:left="-90"/>
      <w:rPr>
        <w:rFonts w:ascii="Arial" w:hAnsi="Arial" w:cs="Arial"/>
        <w:sz w:val="14"/>
        <w:szCs w:val="14"/>
      </w:rPr>
    </w:pPr>
    <w:r>
      <w:rPr>
        <w:rFonts w:ascii="Arial" w:hAnsi="Arial" w:cs="Arial"/>
        <w:sz w:val="14"/>
        <w:szCs w:val="14"/>
      </w:rPr>
      <w:t>CEC-CF3R-MCH-28-H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274"/>
      <w:gridCol w:w="2425"/>
    </w:tblGrid>
    <w:tr w:rsidR="00A3475F" w:rsidRPr="00F85124" w14:paraId="5B418779" w14:textId="77777777" w:rsidTr="00AB76BA">
      <w:trPr>
        <w:cantSplit/>
        <w:trHeight w:val="288"/>
      </w:trPr>
      <w:tc>
        <w:tcPr>
          <w:tcW w:w="3877" w:type="pct"/>
          <w:gridSpan w:val="2"/>
          <w:tcBorders>
            <w:bottom w:val="single" w:sz="4" w:space="0" w:color="auto"/>
            <w:right w:val="nil"/>
          </w:tcBorders>
          <w:vAlign w:val="center"/>
        </w:tcPr>
        <w:p w14:paraId="5B418777" w14:textId="77777777" w:rsidR="00A3475F" w:rsidRPr="00671E47" w:rsidRDefault="00A3475F" w:rsidP="007D719D">
          <w:pPr>
            <w:pStyle w:val="Style17"/>
            <w:rPr>
              <w:b/>
              <w:color w:val="auto"/>
              <w:sz w:val="20"/>
              <w:szCs w:val="20"/>
            </w:rPr>
          </w:pPr>
          <w:r w:rsidRPr="00671E47">
            <w:rPr>
              <w:color w:val="auto"/>
              <w:sz w:val="20"/>
              <w:szCs w:val="20"/>
            </w:rPr>
            <w:t xml:space="preserve">CERTIFICATE OF </w:t>
          </w:r>
          <w:r>
            <w:rPr>
              <w:color w:val="auto"/>
              <w:sz w:val="20"/>
              <w:szCs w:val="20"/>
            </w:rPr>
            <w:t>VERIFICATION</w:t>
          </w:r>
        </w:p>
      </w:tc>
      <w:tc>
        <w:tcPr>
          <w:tcW w:w="1123" w:type="pct"/>
          <w:tcBorders>
            <w:left w:val="nil"/>
            <w:bottom w:val="single" w:sz="4" w:space="0" w:color="auto"/>
          </w:tcBorders>
          <w:tcMar>
            <w:left w:w="115" w:type="dxa"/>
            <w:right w:w="115" w:type="dxa"/>
          </w:tcMar>
          <w:vAlign w:val="center"/>
        </w:tcPr>
        <w:p w14:paraId="5B418778" w14:textId="77777777" w:rsidR="00A3475F" w:rsidRPr="00671E47" w:rsidRDefault="00A3475F" w:rsidP="007D719D">
          <w:pPr>
            <w:pStyle w:val="Style18"/>
            <w:rPr>
              <w:b/>
              <w:color w:val="auto"/>
              <w:sz w:val="20"/>
              <w:szCs w:val="20"/>
            </w:rPr>
          </w:pPr>
          <w:r w:rsidRPr="00671E47">
            <w:rPr>
              <w:color w:val="auto"/>
              <w:sz w:val="20"/>
              <w:szCs w:val="20"/>
            </w:rPr>
            <w:t>CF</w:t>
          </w:r>
          <w:r>
            <w:rPr>
              <w:color w:val="auto"/>
              <w:sz w:val="20"/>
              <w:szCs w:val="20"/>
            </w:rPr>
            <w:t>3</w:t>
          </w:r>
          <w:r w:rsidRPr="00671E47">
            <w:rPr>
              <w:color w:val="auto"/>
              <w:sz w:val="20"/>
              <w:szCs w:val="20"/>
            </w:rPr>
            <w:t>R-MCH-28-H</w:t>
          </w:r>
        </w:p>
      </w:tc>
    </w:tr>
    <w:tr w:rsidR="00A3475F" w:rsidRPr="00F85124" w14:paraId="5B41877B" w14:textId="77777777" w:rsidTr="00AB76BA">
      <w:trPr>
        <w:cantSplit/>
        <w:trHeight w:val="288"/>
      </w:trPr>
      <w:tc>
        <w:tcPr>
          <w:tcW w:w="5000" w:type="pct"/>
          <w:gridSpan w:val="3"/>
        </w:tcPr>
        <w:p w14:paraId="5B41877A" w14:textId="72C643DB" w:rsidR="00A3475F" w:rsidRPr="00AB76BA" w:rsidRDefault="00A3475F" w:rsidP="007E5FC7">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084829" w:rsidRPr="00084829">
            <w:rPr>
              <w:rFonts w:asciiTheme="minorHAnsi" w:hAnsiTheme="minorHAnsi"/>
              <w:noProof/>
            </w:rPr>
            <w:t>2</w:t>
          </w:r>
          <w:r w:rsidRPr="00AB76BA">
            <w:rPr>
              <w:rFonts w:asciiTheme="minorHAnsi" w:hAnsiTheme="minorHAnsi"/>
              <w:bCs/>
            </w:rPr>
            <w:fldChar w:fldCharType="end"/>
          </w:r>
          <w:r w:rsidRPr="00AB76BA">
            <w:rPr>
              <w:rFonts w:asciiTheme="minorHAnsi" w:hAnsiTheme="minorHAnsi"/>
              <w:bCs/>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84829">
            <w:rPr>
              <w:rFonts w:asciiTheme="minorHAnsi" w:hAnsiTheme="minorHAnsi"/>
              <w:noProof/>
            </w:rPr>
            <w:t>3</w:t>
          </w:r>
          <w:r>
            <w:rPr>
              <w:rFonts w:asciiTheme="minorHAnsi" w:hAnsiTheme="minorHAnsi"/>
              <w:noProof/>
            </w:rPr>
            <w:fldChar w:fldCharType="end"/>
          </w:r>
          <w:r w:rsidRPr="00AB76BA">
            <w:rPr>
              <w:rFonts w:asciiTheme="minorHAnsi" w:hAnsiTheme="minorHAnsi"/>
              <w:bCs/>
            </w:rPr>
            <w:t>)</w:t>
          </w:r>
        </w:p>
      </w:tc>
    </w:tr>
    <w:tr w:rsidR="00A3475F" w:rsidRPr="00F85124" w14:paraId="5B41877F" w14:textId="77777777" w:rsidTr="00AB76BA">
      <w:trPr>
        <w:cantSplit/>
        <w:trHeight w:val="288"/>
      </w:trPr>
      <w:tc>
        <w:tcPr>
          <w:tcW w:w="0" w:type="auto"/>
        </w:tcPr>
        <w:p w14:paraId="5B41877C" w14:textId="77777777" w:rsidR="00A3475F" w:rsidRPr="00F85124" w:rsidRDefault="00A3475F" w:rsidP="00B04C6F">
          <w:pPr>
            <w:pStyle w:val="Style20"/>
          </w:pPr>
          <w:r w:rsidRPr="00F85124">
            <w:t>Project Name:</w:t>
          </w:r>
        </w:p>
      </w:tc>
      <w:tc>
        <w:tcPr>
          <w:tcW w:w="1516" w:type="pct"/>
        </w:tcPr>
        <w:p w14:paraId="5B41877D" w14:textId="77777777" w:rsidR="00A3475F" w:rsidRPr="00F85124" w:rsidRDefault="00A3475F" w:rsidP="00B04C6F">
          <w:pPr>
            <w:pStyle w:val="Style20"/>
          </w:pPr>
          <w:r w:rsidRPr="00F85124">
            <w:t>Enforcement Agency:</w:t>
          </w:r>
        </w:p>
      </w:tc>
      <w:tc>
        <w:tcPr>
          <w:tcW w:w="1123" w:type="pct"/>
        </w:tcPr>
        <w:p w14:paraId="5B41877E" w14:textId="77777777" w:rsidR="00A3475F" w:rsidRPr="00F85124" w:rsidRDefault="00A3475F" w:rsidP="00B04C6F">
          <w:pPr>
            <w:pStyle w:val="Style20"/>
          </w:pPr>
          <w:r w:rsidRPr="00F85124">
            <w:t>Permit Number:</w:t>
          </w:r>
        </w:p>
      </w:tc>
    </w:tr>
    <w:tr w:rsidR="00A3475F" w:rsidRPr="00F85124" w14:paraId="5B418783" w14:textId="77777777" w:rsidTr="00AB76BA">
      <w:trPr>
        <w:cantSplit/>
        <w:trHeight w:val="288"/>
      </w:trPr>
      <w:tc>
        <w:tcPr>
          <w:tcW w:w="0" w:type="auto"/>
        </w:tcPr>
        <w:p w14:paraId="5B418780" w14:textId="77777777" w:rsidR="00A3475F" w:rsidRPr="00F85124" w:rsidRDefault="00A3475F" w:rsidP="00B04C6F">
          <w:pPr>
            <w:pStyle w:val="Style20"/>
            <w:rPr>
              <w:vertAlign w:val="superscript"/>
            </w:rPr>
          </w:pPr>
          <w:r w:rsidRPr="00F85124">
            <w:t>Dwelling Address:</w:t>
          </w:r>
        </w:p>
      </w:tc>
      <w:tc>
        <w:tcPr>
          <w:tcW w:w="1516" w:type="pct"/>
        </w:tcPr>
        <w:p w14:paraId="5B418781" w14:textId="616E06EC" w:rsidR="00A3475F" w:rsidRPr="00F85124" w:rsidRDefault="00A3475F" w:rsidP="00B04C6F">
          <w:pPr>
            <w:pStyle w:val="Style20"/>
            <w:rPr>
              <w:vertAlign w:val="superscript"/>
            </w:rPr>
          </w:pPr>
          <w:r w:rsidRPr="00F85124">
            <w:t>City</w:t>
          </w:r>
          <w:r>
            <w:t>:</w:t>
          </w:r>
        </w:p>
      </w:tc>
      <w:tc>
        <w:tcPr>
          <w:tcW w:w="1123" w:type="pct"/>
        </w:tcPr>
        <w:p w14:paraId="5B418782" w14:textId="550C704A" w:rsidR="00A3475F" w:rsidRPr="00F85124" w:rsidRDefault="00A3475F" w:rsidP="00B04C6F">
          <w:pPr>
            <w:pStyle w:val="Style20"/>
            <w:rPr>
              <w:vertAlign w:val="superscript"/>
            </w:rPr>
          </w:pPr>
          <w:r w:rsidRPr="00F85124">
            <w:t>Zip Code</w:t>
          </w:r>
          <w:r>
            <w:t>:</w:t>
          </w:r>
        </w:p>
      </w:tc>
    </w:tr>
  </w:tbl>
  <w:p w14:paraId="5B418784" w14:textId="77777777" w:rsidR="00A3475F" w:rsidRPr="0052278E" w:rsidRDefault="00A3475F" w:rsidP="00AB76BA">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87" w14:textId="77777777" w:rsidR="00A3475F" w:rsidRDefault="00084829">
    <w:pPr>
      <w:pStyle w:val="Header"/>
    </w:pPr>
    <w:r>
      <w:rPr>
        <w:noProof/>
      </w:rPr>
      <w:pict w14:anchorId="5B418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6"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88" w14:textId="77777777" w:rsidR="00A3475F" w:rsidRDefault="00084829">
    <w:pPr>
      <w:pStyle w:val="Header"/>
    </w:pPr>
    <w:r>
      <w:rPr>
        <w:noProof/>
      </w:rPr>
      <w:pict w14:anchorId="5B418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0"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89" w14:textId="77777777" w:rsidR="00A3475F" w:rsidRDefault="00084829">
    <w:pPr>
      <w:pStyle w:val="Header"/>
      <w:rPr>
        <w:sz w:val="4"/>
      </w:rPr>
    </w:pPr>
    <w:r>
      <w:rPr>
        <w:noProof/>
        <w:sz w:val="4"/>
      </w:rPr>
      <w:pict w14:anchorId="5B418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1"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A3475F" w:rsidRPr="00F85124" w14:paraId="5B41878C" w14:textId="77777777" w:rsidTr="00AB76BA">
      <w:trPr>
        <w:cantSplit/>
        <w:trHeight w:val="288"/>
      </w:trPr>
      <w:tc>
        <w:tcPr>
          <w:tcW w:w="3877" w:type="pct"/>
          <w:tcBorders>
            <w:bottom w:val="single" w:sz="4" w:space="0" w:color="auto"/>
            <w:right w:val="nil"/>
          </w:tcBorders>
          <w:vAlign w:val="center"/>
        </w:tcPr>
        <w:p w14:paraId="5B41878A" w14:textId="77777777" w:rsidR="00A3475F" w:rsidRPr="00671E47" w:rsidRDefault="00A3475F" w:rsidP="007D719D">
          <w:pPr>
            <w:pStyle w:val="Style17"/>
            <w:rPr>
              <w:b/>
              <w:color w:val="auto"/>
              <w:sz w:val="20"/>
              <w:szCs w:val="20"/>
            </w:rPr>
          </w:pPr>
          <w:r w:rsidRPr="00671E47">
            <w:rPr>
              <w:color w:val="auto"/>
              <w:sz w:val="20"/>
              <w:szCs w:val="20"/>
            </w:rPr>
            <w:t xml:space="preserve">CERTIFICATE OF </w:t>
          </w:r>
          <w:r>
            <w:rPr>
              <w:color w:val="auto"/>
              <w:sz w:val="20"/>
              <w:szCs w:val="20"/>
            </w:rPr>
            <w:t>VERIFICATION – USER INSTRUCTIONS</w:t>
          </w:r>
        </w:p>
      </w:tc>
      <w:tc>
        <w:tcPr>
          <w:tcW w:w="1123" w:type="pct"/>
          <w:tcBorders>
            <w:left w:val="nil"/>
            <w:bottom w:val="single" w:sz="4" w:space="0" w:color="auto"/>
          </w:tcBorders>
          <w:tcMar>
            <w:left w:w="115" w:type="dxa"/>
            <w:right w:w="115" w:type="dxa"/>
          </w:tcMar>
          <w:vAlign w:val="center"/>
        </w:tcPr>
        <w:p w14:paraId="5B41878B" w14:textId="77777777" w:rsidR="00A3475F" w:rsidRPr="00671E47" w:rsidRDefault="00A3475F" w:rsidP="007D719D">
          <w:pPr>
            <w:pStyle w:val="Style18"/>
            <w:rPr>
              <w:b/>
              <w:color w:val="auto"/>
              <w:sz w:val="20"/>
              <w:szCs w:val="20"/>
            </w:rPr>
          </w:pPr>
          <w:r w:rsidRPr="00671E47">
            <w:rPr>
              <w:color w:val="auto"/>
              <w:sz w:val="20"/>
              <w:szCs w:val="20"/>
            </w:rPr>
            <w:t>CF</w:t>
          </w:r>
          <w:r>
            <w:rPr>
              <w:color w:val="auto"/>
              <w:sz w:val="20"/>
              <w:szCs w:val="20"/>
            </w:rPr>
            <w:t>3</w:t>
          </w:r>
          <w:r w:rsidRPr="00671E47">
            <w:rPr>
              <w:color w:val="auto"/>
              <w:sz w:val="20"/>
              <w:szCs w:val="20"/>
            </w:rPr>
            <w:t>R-MCH-28-H</w:t>
          </w:r>
        </w:p>
      </w:tc>
    </w:tr>
    <w:tr w:rsidR="00A3475F" w:rsidRPr="00F85124" w14:paraId="5B41878E" w14:textId="77777777" w:rsidTr="00AB76BA">
      <w:trPr>
        <w:cantSplit/>
        <w:trHeight w:val="288"/>
      </w:trPr>
      <w:tc>
        <w:tcPr>
          <w:tcW w:w="5000" w:type="pct"/>
          <w:gridSpan w:val="2"/>
        </w:tcPr>
        <w:p w14:paraId="5B41878D" w14:textId="743FE64F" w:rsidR="00A3475F" w:rsidRPr="00AB76BA" w:rsidRDefault="00A3475F" w:rsidP="007E5FC7">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084829" w:rsidRPr="00084829">
            <w:rPr>
              <w:rFonts w:asciiTheme="minorHAnsi" w:hAnsiTheme="minorHAnsi"/>
              <w:noProof/>
            </w:rPr>
            <w:t>2</w:t>
          </w:r>
          <w:r w:rsidRPr="00AB76BA">
            <w:rPr>
              <w:rFonts w:asciiTheme="minorHAnsi" w:hAnsiTheme="minorHAnsi"/>
              <w:bCs/>
            </w:rPr>
            <w:fldChar w:fldCharType="end"/>
          </w:r>
          <w:r w:rsidRPr="00AB76BA">
            <w:rPr>
              <w:rFonts w:asciiTheme="minorHAnsi" w:hAnsiTheme="minorHAnsi"/>
              <w:bCs/>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84829">
            <w:rPr>
              <w:rFonts w:asciiTheme="minorHAnsi" w:hAnsiTheme="minorHAnsi"/>
              <w:noProof/>
            </w:rPr>
            <w:t>2</w:t>
          </w:r>
          <w:r>
            <w:rPr>
              <w:rFonts w:asciiTheme="minorHAnsi" w:hAnsiTheme="minorHAnsi"/>
              <w:noProof/>
            </w:rPr>
            <w:fldChar w:fldCharType="end"/>
          </w:r>
          <w:r w:rsidRPr="00AB76BA">
            <w:rPr>
              <w:rFonts w:asciiTheme="minorHAnsi" w:hAnsiTheme="minorHAnsi"/>
              <w:bCs/>
            </w:rPr>
            <w:t>)</w:t>
          </w:r>
        </w:p>
      </w:tc>
    </w:tr>
  </w:tbl>
  <w:p w14:paraId="5B41878F" w14:textId="77777777" w:rsidR="00A3475F" w:rsidRPr="0052278E" w:rsidRDefault="00A3475F" w:rsidP="00AB76BA">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1" w14:textId="77777777" w:rsidR="00A3475F" w:rsidRDefault="00084829">
    <w:pPr>
      <w:pStyle w:val="Header"/>
    </w:pPr>
    <w:r>
      <w:rPr>
        <w:noProof/>
      </w:rPr>
      <w:pict w14:anchorId="5B4187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49"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2" w14:textId="77777777" w:rsidR="00A3475F" w:rsidRDefault="00084829">
    <w:pPr>
      <w:pStyle w:val="Header"/>
    </w:pPr>
    <w:r>
      <w:rPr>
        <w:noProof/>
      </w:rPr>
      <w:pict w14:anchorId="5B4187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3"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3" w14:textId="77777777" w:rsidR="00A3475F" w:rsidRDefault="00084829">
    <w:pPr>
      <w:pStyle w:val="Header"/>
      <w:rPr>
        <w:sz w:val="4"/>
      </w:rPr>
    </w:pPr>
    <w:r>
      <w:rPr>
        <w:noProof/>
        <w:sz w:val="4"/>
      </w:rPr>
      <w:pict w14:anchorId="5B418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4"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560"/>
      <w:gridCol w:w="2479"/>
    </w:tblGrid>
    <w:tr w:rsidR="00A3475F" w:rsidRPr="00F85124" w14:paraId="5B418796" w14:textId="77777777" w:rsidTr="00AB76BA">
      <w:trPr>
        <w:cantSplit/>
        <w:trHeight w:val="288"/>
      </w:trPr>
      <w:tc>
        <w:tcPr>
          <w:tcW w:w="3877" w:type="pct"/>
          <w:tcBorders>
            <w:bottom w:val="single" w:sz="4" w:space="0" w:color="auto"/>
            <w:right w:val="nil"/>
          </w:tcBorders>
          <w:vAlign w:val="center"/>
        </w:tcPr>
        <w:p w14:paraId="5B418794" w14:textId="77777777" w:rsidR="00A3475F" w:rsidRPr="00671E47" w:rsidRDefault="00A3475F" w:rsidP="007D719D">
          <w:pPr>
            <w:pStyle w:val="Style17"/>
            <w:rPr>
              <w:b/>
              <w:color w:val="auto"/>
              <w:sz w:val="20"/>
              <w:szCs w:val="20"/>
            </w:rPr>
          </w:pPr>
          <w:r w:rsidRPr="00671E47">
            <w:rPr>
              <w:color w:val="auto"/>
              <w:sz w:val="20"/>
              <w:szCs w:val="20"/>
            </w:rPr>
            <w:t xml:space="preserve">CERTIFICATE OF </w:t>
          </w:r>
          <w:r>
            <w:rPr>
              <w:color w:val="auto"/>
              <w:sz w:val="20"/>
              <w:szCs w:val="20"/>
            </w:rPr>
            <w:t xml:space="preserve">VERIFICATION - </w:t>
          </w:r>
          <w:r w:rsidRPr="00977AE0">
            <w:rPr>
              <w:color w:val="auto"/>
              <w:sz w:val="20"/>
            </w:rPr>
            <w:t>DATA FIELD DEFINITIONS AND CALCULATIONS</w:t>
          </w:r>
        </w:p>
      </w:tc>
      <w:tc>
        <w:tcPr>
          <w:tcW w:w="1123" w:type="pct"/>
          <w:tcBorders>
            <w:left w:val="nil"/>
            <w:bottom w:val="single" w:sz="4" w:space="0" w:color="auto"/>
          </w:tcBorders>
          <w:tcMar>
            <w:left w:w="115" w:type="dxa"/>
            <w:right w:w="115" w:type="dxa"/>
          </w:tcMar>
          <w:vAlign w:val="center"/>
        </w:tcPr>
        <w:p w14:paraId="5B418795" w14:textId="77777777" w:rsidR="00A3475F" w:rsidRPr="00671E47" w:rsidRDefault="00A3475F" w:rsidP="007D719D">
          <w:pPr>
            <w:pStyle w:val="Style18"/>
            <w:rPr>
              <w:b/>
              <w:color w:val="auto"/>
              <w:sz w:val="20"/>
              <w:szCs w:val="20"/>
            </w:rPr>
          </w:pPr>
          <w:r w:rsidRPr="00671E47">
            <w:rPr>
              <w:color w:val="auto"/>
              <w:sz w:val="20"/>
              <w:szCs w:val="20"/>
            </w:rPr>
            <w:t>CF</w:t>
          </w:r>
          <w:r>
            <w:rPr>
              <w:color w:val="auto"/>
              <w:sz w:val="20"/>
              <w:szCs w:val="20"/>
            </w:rPr>
            <w:t>3</w:t>
          </w:r>
          <w:r w:rsidRPr="00671E47">
            <w:rPr>
              <w:color w:val="auto"/>
              <w:sz w:val="20"/>
              <w:szCs w:val="20"/>
            </w:rPr>
            <w:t>R-MCH-28-H</w:t>
          </w:r>
        </w:p>
      </w:tc>
    </w:tr>
    <w:tr w:rsidR="00A3475F" w:rsidRPr="00F85124" w14:paraId="5B418798" w14:textId="77777777" w:rsidTr="00AB76BA">
      <w:trPr>
        <w:cantSplit/>
        <w:trHeight w:val="288"/>
      </w:trPr>
      <w:tc>
        <w:tcPr>
          <w:tcW w:w="5000" w:type="pct"/>
          <w:gridSpan w:val="2"/>
        </w:tcPr>
        <w:p w14:paraId="5B418797" w14:textId="2777CDD2" w:rsidR="00A3475F" w:rsidRPr="00AB76BA" w:rsidRDefault="00A3475F" w:rsidP="007E5FC7">
          <w:pPr>
            <w:tabs>
              <w:tab w:val="right" w:pos="10800"/>
            </w:tabs>
            <w:rPr>
              <w:rFonts w:asciiTheme="minorHAnsi" w:hAnsiTheme="minorHAnsi"/>
              <w:sz w:val="12"/>
              <w:szCs w:val="12"/>
            </w:rPr>
          </w:pPr>
          <w:r w:rsidRPr="00AB76BA">
            <w:rPr>
              <w:rFonts w:asciiTheme="minorHAnsi" w:hAnsiTheme="minorHAnsi"/>
            </w:rPr>
            <w:t>Return Duct Design and Air Filter Device Sizing According to Tables 150.0-</w:t>
          </w:r>
          <w:r>
            <w:rPr>
              <w:rFonts w:asciiTheme="minorHAnsi" w:hAnsiTheme="minorHAnsi"/>
            </w:rPr>
            <w:t>B</w:t>
          </w:r>
          <w:r w:rsidRPr="00AB76BA">
            <w:rPr>
              <w:rFonts w:asciiTheme="minorHAnsi" w:hAnsiTheme="minorHAnsi"/>
            </w:rPr>
            <w:t xml:space="preserve"> or </w:t>
          </w:r>
          <w:r>
            <w:rPr>
              <w:rFonts w:asciiTheme="minorHAnsi" w:hAnsiTheme="minorHAnsi"/>
            </w:rPr>
            <w:t>C</w:t>
          </w:r>
          <w:r w:rsidRPr="00AB76BA">
            <w:rPr>
              <w:rFonts w:asciiTheme="minorHAnsi" w:hAnsiTheme="minorHAnsi"/>
            </w:rPr>
            <w:t xml:space="preserve"> </w:t>
          </w:r>
          <w:r>
            <w:rPr>
              <w:rFonts w:asciiTheme="minorHAnsi" w:hAnsiTheme="minorHAnsi"/>
            </w:rPr>
            <w:tab/>
          </w:r>
          <w:r w:rsidRPr="00AB76BA">
            <w:rPr>
              <w:rFonts w:asciiTheme="minorHAnsi" w:hAnsiTheme="minorHAnsi"/>
              <w:bCs/>
            </w:rPr>
            <w:t xml:space="preserve">(Page </w:t>
          </w:r>
          <w:r w:rsidRPr="00AB76BA">
            <w:rPr>
              <w:rFonts w:asciiTheme="minorHAnsi" w:hAnsiTheme="minorHAnsi"/>
              <w:bCs/>
            </w:rPr>
            <w:fldChar w:fldCharType="begin"/>
          </w:r>
          <w:r w:rsidRPr="00AB76BA">
            <w:rPr>
              <w:rFonts w:asciiTheme="minorHAnsi" w:hAnsiTheme="minorHAnsi"/>
              <w:bCs/>
            </w:rPr>
            <w:instrText xml:space="preserve"> PAGE   \* MERGEFORMAT </w:instrText>
          </w:r>
          <w:r w:rsidRPr="00AB76BA">
            <w:rPr>
              <w:rFonts w:asciiTheme="minorHAnsi" w:hAnsiTheme="minorHAnsi"/>
              <w:bCs/>
            </w:rPr>
            <w:fldChar w:fldCharType="separate"/>
          </w:r>
          <w:r w:rsidR="00084829" w:rsidRPr="00084829">
            <w:rPr>
              <w:rFonts w:asciiTheme="minorHAnsi" w:hAnsiTheme="minorHAnsi"/>
              <w:noProof/>
            </w:rPr>
            <w:t>3</w:t>
          </w:r>
          <w:r w:rsidRPr="00AB76BA">
            <w:rPr>
              <w:rFonts w:asciiTheme="minorHAnsi" w:hAnsiTheme="minorHAnsi"/>
              <w:bCs/>
            </w:rPr>
            <w:fldChar w:fldCharType="end"/>
          </w:r>
          <w:r w:rsidRPr="00AB76BA">
            <w:rPr>
              <w:rFonts w:asciiTheme="minorHAnsi" w:hAnsiTheme="minorHAnsi"/>
              <w:bCs/>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84829">
            <w:rPr>
              <w:rFonts w:asciiTheme="minorHAnsi" w:hAnsiTheme="minorHAnsi"/>
              <w:noProof/>
            </w:rPr>
            <w:t>3</w:t>
          </w:r>
          <w:r>
            <w:rPr>
              <w:rFonts w:asciiTheme="minorHAnsi" w:hAnsiTheme="minorHAnsi"/>
              <w:noProof/>
            </w:rPr>
            <w:fldChar w:fldCharType="end"/>
          </w:r>
          <w:r w:rsidRPr="00AB76BA">
            <w:rPr>
              <w:rFonts w:asciiTheme="minorHAnsi" w:hAnsiTheme="minorHAnsi"/>
              <w:bCs/>
            </w:rPr>
            <w:t>)</w:t>
          </w:r>
        </w:p>
      </w:tc>
    </w:tr>
  </w:tbl>
  <w:p w14:paraId="5B418799" w14:textId="77777777" w:rsidR="00A3475F" w:rsidRPr="0052278E" w:rsidRDefault="00A3475F" w:rsidP="00AB76BA">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1879A" w14:textId="77777777" w:rsidR="00A3475F" w:rsidRDefault="00084829">
    <w:pPr>
      <w:pStyle w:val="Header"/>
    </w:pPr>
    <w:r>
      <w:rPr>
        <w:noProof/>
      </w:rPr>
      <w:pict w14:anchorId="5B418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289552"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AA2"/>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2E5CD9"/>
    <w:multiLevelType w:val="hybridMultilevel"/>
    <w:tmpl w:val="3F840FA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187B6687"/>
    <w:multiLevelType w:val="hybridMultilevel"/>
    <w:tmpl w:val="24B487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0CB3782"/>
    <w:multiLevelType w:val="hybridMultilevel"/>
    <w:tmpl w:val="6FEADE42"/>
    <w:lvl w:ilvl="0" w:tplc="760E7F42">
      <w:start w:val="1"/>
      <w:numFmt w:val="decimal"/>
      <w:lvlText w:val="%1."/>
      <w:lvlJc w:val="left"/>
      <w:pPr>
        <w:ind w:left="1080" w:hanging="360"/>
      </w:pPr>
      <w:rPr>
        <w:rFonts w:asciiTheme="minorHAnsi" w:hAnsiTheme="minorHAnsi"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604D3"/>
    <w:multiLevelType w:val="hybridMultilevel"/>
    <w:tmpl w:val="CC3E1E14"/>
    <w:lvl w:ilvl="0" w:tplc="8472B3E0">
      <w:start w:val="7"/>
      <w:numFmt w:val="decimal"/>
      <w:lvlText w:val="0%1."/>
      <w:lvlJc w:val="left"/>
      <w:pPr>
        <w:ind w:left="1080" w:hanging="360"/>
      </w:pPr>
      <w:rPr>
        <w:rFonts w:asciiTheme="minorHAnsi" w:hAnsiTheme="minorHAnsi" w:hint="default"/>
        <w:sz w:val="18"/>
        <w:szCs w:val="1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23BBC"/>
    <w:multiLevelType w:val="hybridMultilevel"/>
    <w:tmpl w:val="6E8A18F6"/>
    <w:lvl w:ilvl="0" w:tplc="07BACFEA">
      <w:start w:val="1"/>
      <w:numFmt w:val="decimal"/>
      <w:lvlText w:val="%1."/>
      <w:lvlJc w:val="left"/>
      <w:pPr>
        <w:ind w:left="1080" w:hanging="360"/>
      </w:pPr>
      <w:rPr>
        <w:rFonts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396FFC"/>
    <w:multiLevelType w:val="hybridMultilevel"/>
    <w:tmpl w:val="8444B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353E25"/>
    <w:multiLevelType w:val="hybridMultilevel"/>
    <w:tmpl w:val="B7FA86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842022"/>
    <w:multiLevelType w:val="hybridMultilevel"/>
    <w:tmpl w:val="16D66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B703FD"/>
    <w:multiLevelType w:val="hybridMultilevel"/>
    <w:tmpl w:val="43963C8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6C0DE4"/>
    <w:multiLevelType w:val="hybridMultilevel"/>
    <w:tmpl w:val="79705A2A"/>
    <w:lvl w:ilvl="0" w:tplc="0409000F">
      <w:start w:val="1"/>
      <w:numFmt w:val="decimal"/>
      <w:lvlText w:val="%1."/>
      <w:lvlJc w:val="left"/>
      <w:pPr>
        <w:ind w:left="54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51B3090A"/>
    <w:multiLevelType w:val="hybridMultilevel"/>
    <w:tmpl w:val="DC50AC9A"/>
    <w:lvl w:ilvl="0" w:tplc="2CE0D712">
      <w:start w:val="1"/>
      <w:numFmt w:val="decimal"/>
      <w:lvlText w:val="%1."/>
      <w:lvlJc w:val="left"/>
      <w:pPr>
        <w:ind w:left="54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51F55BD1"/>
    <w:multiLevelType w:val="hybridMultilevel"/>
    <w:tmpl w:val="719AA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15:restartNumberingAfterBreak="0">
    <w:nsid w:val="52677DC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F7E2CCB"/>
    <w:multiLevelType w:val="hybridMultilevel"/>
    <w:tmpl w:val="CED8A93A"/>
    <w:lvl w:ilvl="0" w:tplc="22D0EF80">
      <w:start w:val="1"/>
      <w:numFmt w:val="decimal"/>
      <w:lvlText w:val="%1."/>
      <w:lvlJc w:val="left"/>
      <w:pPr>
        <w:ind w:left="108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A19D4"/>
    <w:multiLevelType w:val="hybridMultilevel"/>
    <w:tmpl w:val="35AA4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9"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 w15:restartNumberingAfterBreak="0">
    <w:nsid w:val="6F056165"/>
    <w:multiLevelType w:val="hybridMultilevel"/>
    <w:tmpl w:val="0E9A7C90"/>
    <w:lvl w:ilvl="0" w:tplc="2098C85E">
      <w:start w:val="1"/>
      <w:numFmt w:val="decimal"/>
      <w:lvlText w:val="%1."/>
      <w:lvlJc w:val="left"/>
      <w:pPr>
        <w:ind w:left="1350" w:hanging="360"/>
      </w:pPr>
      <w:rPr>
        <w:b w:val="0"/>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738741C5"/>
    <w:multiLevelType w:val="hybridMultilevel"/>
    <w:tmpl w:val="C480E61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023F1E"/>
    <w:multiLevelType w:val="hybridMultilevel"/>
    <w:tmpl w:val="24B82062"/>
    <w:lvl w:ilvl="0" w:tplc="AA1C6D92">
      <w:start w:val="1"/>
      <w:numFmt w:val="decimal"/>
      <w:lvlText w:val="%1."/>
      <w:lvlJc w:val="left"/>
      <w:pPr>
        <w:ind w:left="54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7B3E440F"/>
    <w:multiLevelType w:val="hybridMultilevel"/>
    <w:tmpl w:val="EE1417BC"/>
    <w:lvl w:ilvl="0" w:tplc="B91AD3C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B736A8"/>
    <w:multiLevelType w:val="hybridMultilevel"/>
    <w:tmpl w:val="67B4C4C8"/>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1218A"/>
    <w:multiLevelType w:val="hybridMultilevel"/>
    <w:tmpl w:val="61BE16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3"/>
  </w:num>
  <w:num w:numId="3">
    <w:abstractNumId w:val="10"/>
  </w:num>
  <w:num w:numId="4">
    <w:abstractNumId w:val="20"/>
  </w:num>
  <w:num w:numId="5">
    <w:abstractNumId w:val="6"/>
  </w:num>
  <w:num w:numId="6">
    <w:abstractNumId w:val="14"/>
  </w:num>
  <w:num w:numId="7">
    <w:abstractNumId w:val="25"/>
  </w:num>
  <w:num w:numId="8">
    <w:abstractNumId w:val="4"/>
  </w:num>
  <w:num w:numId="9">
    <w:abstractNumId w:val="21"/>
  </w:num>
  <w:num w:numId="10">
    <w:abstractNumId w:val="7"/>
  </w:num>
  <w:num w:numId="11">
    <w:abstractNumId w:val="13"/>
  </w:num>
  <w:num w:numId="12">
    <w:abstractNumId w:val="0"/>
  </w:num>
  <w:num w:numId="13">
    <w:abstractNumId w:val="8"/>
  </w:num>
  <w:num w:numId="14">
    <w:abstractNumId w:val="5"/>
  </w:num>
  <w:num w:numId="15">
    <w:abstractNumId w:val="12"/>
  </w:num>
  <w:num w:numId="16">
    <w:abstractNumId w:val="17"/>
  </w:num>
  <w:num w:numId="17">
    <w:abstractNumId w:val="16"/>
  </w:num>
  <w:num w:numId="18">
    <w:abstractNumId w:val="22"/>
  </w:num>
  <w:num w:numId="19">
    <w:abstractNumId w:val="3"/>
  </w:num>
  <w:num w:numId="20">
    <w:abstractNumId w:val="15"/>
  </w:num>
  <w:num w:numId="21">
    <w:abstractNumId w:val="18"/>
  </w:num>
  <w:num w:numId="22">
    <w:abstractNumId w:val="19"/>
  </w:num>
  <w:num w:numId="23">
    <w:abstractNumId w:val="11"/>
  </w:num>
  <w:num w:numId="24">
    <w:abstractNumId w:val="1"/>
  </w:num>
  <w:num w:numId="25">
    <w:abstractNumId w:val="2"/>
  </w:num>
  <w:num w:numId="2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E4F"/>
    <w:rsid w:val="000260E0"/>
    <w:rsid w:val="00070C58"/>
    <w:rsid w:val="0008001F"/>
    <w:rsid w:val="00084829"/>
    <w:rsid w:val="00091CE9"/>
    <w:rsid w:val="000A52E7"/>
    <w:rsid w:val="000D2D90"/>
    <w:rsid w:val="000D4D6A"/>
    <w:rsid w:val="000D63AA"/>
    <w:rsid w:val="000D6A13"/>
    <w:rsid w:val="000F4600"/>
    <w:rsid w:val="000F7E81"/>
    <w:rsid w:val="001667CD"/>
    <w:rsid w:val="00182EB8"/>
    <w:rsid w:val="001867D3"/>
    <w:rsid w:val="00187E4F"/>
    <w:rsid w:val="001C2BA3"/>
    <w:rsid w:val="001D49F8"/>
    <w:rsid w:val="001D6EF8"/>
    <w:rsid w:val="001E2E80"/>
    <w:rsid w:val="00204D79"/>
    <w:rsid w:val="00225A07"/>
    <w:rsid w:val="002358C3"/>
    <w:rsid w:val="00270044"/>
    <w:rsid w:val="00272D87"/>
    <w:rsid w:val="002767A0"/>
    <w:rsid w:val="00276ED7"/>
    <w:rsid w:val="00282CAD"/>
    <w:rsid w:val="00283432"/>
    <w:rsid w:val="002922EE"/>
    <w:rsid w:val="00295549"/>
    <w:rsid w:val="002C4E31"/>
    <w:rsid w:val="002D43A4"/>
    <w:rsid w:val="002D56FC"/>
    <w:rsid w:val="002E1B19"/>
    <w:rsid w:val="002E2B37"/>
    <w:rsid w:val="002E7ACF"/>
    <w:rsid w:val="002F7AB1"/>
    <w:rsid w:val="003071C9"/>
    <w:rsid w:val="003144E2"/>
    <w:rsid w:val="00317E50"/>
    <w:rsid w:val="00372340"/>
    <w:rsid w:val="00382CAC"/>
    <w:rsid w:val="003835BA"/>
    <w:rsid w:val="00391738"/>
    <w:rsid w:val="003B0366"/>
    <w:rsid w:val="003B0843"/>
    <w:rsid w:val="003F5EBF"/>
    <w:rsid w:val="0042007A"/>
    <w:rsid w:val="00421F16"/>
    <w:rsid w:val="004415AA"/>
    <w:rsid w:val="004576AF"/>
    <w:rsid w:val="004627ED"/>
    <w:rsid w:val="00471920"/>
    <w:rsid w:val="00480267"/>
    <w:rsid w:val="00497118"/>
    <w:rsid w:val="004A42B1"/>
    <w:rsid w:val="004A7F6B"/>
    <w:rsid w:val="004C03CC"/>
    <w:rsid w:val="004C3219"/>
    <w:rsid w:val="004C3380"/>
    <w:rsid w:val="004D3276"/>
    <w:rsid w:val="004D4054"/>
    <w:rsid w:val="00502ECD"/>
    <w:rsid w:val="00523F30"/>
    <w:rsid w:val="005374AC"/>
    <w:rsid w:val="005478DA"/>
    <w:rsid w:val="00557DAB"/>
    <w:rsid w:val="00564BC2"/>
    <w:rsid w:val="00595E09"/>
    <w:rsid w:val="005A02C1"/>
    <w:rsid w:val="005B7081"/>
    <w:rsid w:val="005C007B"/>
    <w:rsid w:val="005D3745"/>
    <w:rsid w:val="005E3D59"/>
    <w:rsid w:val="005F14CE"/>
    <w:rsid w:val="005F153D"/>
    <w:rsid w:val="005F1D12"/>
    <w:rsid w:val="00610510"/>
    <w:rsid w:val="0062080B"/>
    <w:rsid w:val="006264D5"/>
    <w:rsid w:val="006564BF"/>
    <w:rsid w:val="006615D7"/>
    <w:rsid w:val="00670217"/>
    <w:rsid w:val="006704D6"/>
    <w:rsid w:val="00670C46"/>
    <w:rsid w:val="00671E47"/>
    <w:rsid w:val="00675A56"/>
    <w:rsid w:val="00694787"/>
    <w:rsid w:val="00695431"/>
    <w:rsid w:val="006A17E5"/>
    <w:rsid w:val="006B5BD1"/>
    <w:rsid w:val="006D04E4"/>
    <w:rsid w:val="007076AC"/>
    <w:rsid w:val="0074027E"/>
    <w:rsid w:val="0074226F"/>
    <w:rsid w:val="00745939"/>
    <w:rsid w:val="00764BD1"/>
    <w:rsid w:val="007A33FD"/>
    <w:rsid w:val="007A6192"/>
    <w:rsid w:val="007D01C4"/>
    <w:rsid w:val="007D46CD"/>
    <w:rsid w:val="007D60AD"/>
    <w:rsid w:val="007D719D"/>
    <w:rsid w:val="007E0D54"/>
    <w:rsid w:val="007E5FC7"/>
    <w:rsid w:val="007F272B"/>
    <w:rsid w:val="007F779D"/>
    <w:rsid w:val="00804636"/>
    <w:rsid w:val="00804C1D"/>
    <w:rsid w:val="00826E66"/>
    <w:rsid w:val="008409CE"/>
    <w:rsid w:val="008413DA"/>
    <w:rsid w:val="00844330"/>
    <w:rsid w:val="0085752E"/>
    <w:rsid w:val="0087473B"/>
    <w:rsid w:val="00887C61"/>
    <w:rsid w:val="0089293E"/>
    <w:rsid w:val="008B576B"/>
    <w:rsid w:val="008B7C86"/>
    <w:rsid w:val="008C11E3"/>
    <w:rsid w:val="008C3C19"/>
    <w:rsid w:val="0092758D"/>
    <w:rsid w:val="00942531"/>
    <w:rsid w:val="00952356"/>
    <w:rsid w:val="00955B65"/>
    <w:rsid w:val="00966A5B"/>
    <w:rsid w:val="00977AE0"/>
    <w:rsid w:val="00984B67"/>
    <w:rsid w:val="00985A74"/>
    <w:rsid w:val="009B304F"/>
    <w:rsid w:val="009B6E13"/>
    <w:rsid w:val="009C2C32"/>
    <w:rsid w:val="009D05D2"/>
    <w:rsid w:val="009D5E3F"/>
    <w:rsid w:val="009E687F"/>
    <w:rsid w:val="009F4B2C"/>
    <w:rsid w:val="009F6F8A"/>
    <w:rsid w:val="00A16FB7"/>
    <w:rsid w:val="00A210C4"/>
    <w:rsid w:val="00A30CF4"/>
    <w:rsid w:val="00A3475F"/>
    <w:rsid w:val="00A532B6"/>
    <w:rsid w:val="00A561FE"/>
    <w:rsid w:val="00A64A00"/>
    <w:rsid w:val="00A66AF2"/>
    <w:rsid w:val="00A7576C"/>
    <w:rsid w:val="00A87B76"/>
    <w:rsid w:val="00AB76BA"/>
    <w:rsid w:val="00AE1B43"/>
    <w:rsid w:val="00AF3556"/>
    <w:rsid w:val="00AF56CD"/>
    <w:rsid w:val="00AF5DA3"/>
    <w:rsid w:val="00B04C6F"/>
    <w:rsid w:val="00B07094"/>
    <w:rsid w:val="00B07C92"/>
    <w:rsid w:val="00B3715D"/>
    <w:rsid w:val="00B41818"/>
    <w:rsid w:val="00B47FED"/>
    <w:rsid w:val="00B57147"/>
    <w:rsid w:val="00B64C90"/>
    <w:rsid w:val="00B65E2F"/>
    <w:rsid w:val="00BA08B4"/>
    <w:rsid w:val="00BE085C"/>
    <w:rsid w:val="00BF78A6"/>
    <w:rsid w:val="00C21306"/>
    <w:rsid w:val="00C2524A"/>
    <w:rsid w:val="00C373B7"/>
    <w:rsid w:val="00C60F94"/>
    <w:rsid w:val="00CE0E4C"/>
    <w:rsid w:val="00CF00F5"/>
    <w:rsid w:val="00D02AED"/>
    <w:rsid w:val="00D03EE9"/>
    <w:rsid w:val="00D1440B"/>
    <w:rsid w:val="00D16DBA"/>
    <w:rsid w:val="00D2380F"/>
    <w:rsid w:val="00D24AAD"/>
    <w:rsid w:val="00D316A9"/>
    <w:rsid w:val="00D338EC"/>
    <w:rsid w:val="00D35C19"/>
    <w:rsid w:val="00D41A78"/>
    <w:rsid w:val="00D44634"/>
    <w:rsid w:val="00D501B6"/>
    <w:rsid w:val="00D52C7D"/>
    <w:rsid w:val="00D55558"/>
    <w:rsid w:val="00D61A87"/>
    <w:rsid w:val="00D7061A"/>
    <w:rsid w:val="00D7243B"/>
    <w:rsid w:val="00D74C5E"/>
    <w:rsid w:val="00D75C93"/>
    <w:rsid w:val="00D85D5B"/>
    <w:rsid w:val="00D85E87"/>
    <w:rsid w:val="00D87E45"/>
    <w:rsid w:val="00DC1730"/>
    <w:rsid w:val="00DC55A2"/>
    <w:rsid w:val="00DF3942"/>
    <w:rsid w:val="00E04B4E"/>
    <w:rsid w:val="00E06AEB"/>
    <w:rsid w:val="00E11A14"/>
    <w:rsid w:val="00E1357E"/>
    <w:rsid w:val="00E40314"/>
    <w:rsid w:val="00E82B6B"/>
    <w:rsid w:val="00EA61B0"/>
    <w:rsid w:val="00EC3C3C"/>
    <w:rsid w:val="00ED7D68"/>
    <w:rsid w:val="00EE0F4E"/>
    <w:rsid w:val="00EE5D0F"/>
    <w:rsid w:val="00EF48D9"/>
    <w:rsid w:val="00F13E77"/>
    <w:rsid w:val="00F309F0"/>
    <w:rsid w:val="00F324E6"/>
    <w:rsid w:val="00F44CE3"/>
    <w:rsid w:val="00F45AFF"/>
    <w:rsid w:val="00F46CF7"/>
    <w:rsid w:val="00F7603A"/>
    <w:rsid w:val="00F7764F"/>
    <w:rsid w:val="00F9292E"/>
    <w:rsid w:val="00F966F3"/>
    <w:rsid w:val="00FA334C"/>
    <w:rsid w:val="00FC185D"/>
    <w:rsid w:val="00FD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B4185DD"/>
  <w15:docId w15:val="{83610B97-E4B0-40B6-AE4B-85EAE2E19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E4F"/>
    <w:rPr>
      <w:rFonts w:ascii="Times New Roman" w:eastAsia="Times New Roman" w:hAnsi="Times New Roman"/>
    </w:rPr>
  </w:style>
  <w:style w:type="paragraph" w:styleId="Heading1">
    <w:name w:val="heading 1"/>
    <w:basedOn w:val="Normal"/>
    <w:next w:val="Normal"/>
    <w:link w:val="Heading1Char"/>
    <w:qFormat/>
    <w:rsid w:val="00187E4F"/>
    <w:pPr>
      <w:keepNext/>
      <w:outlineLvl w:val="0"/>
    </w:pPr>
    <w:rPr>
      <w:b/>
      <w:sz w:val="30"/>
    </w:rPr>
  </w:style>
  <w:style w:type="paragraph" w:styleId="Heading3">
    <w:name w:val="heading 3"/>
    <w:basedOn w:val="Normal"/>
    <w:next w:val="Normal"/>
    <w:link w:val="Heading3Char"/>
    <w:uiPriority w:val="9"/>
    <w:semiHidden/>
    <w:unhideWhenUsed/>
    <w:qFormat/>
    <w:rsid w:val="00D85D5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7E4F"/>
    <w:rPr>
      <w:rFonts w:ascii="Times New Roman" w:eastAsia="Times New Roman" w:hAnsi="Times New Roman" w:cs="Times New Roman"/>
      <w:b/>
      <w:sz w:val="30"/>
      <w:szCs w:val="20"/>
    </w:rPr>
  </w:style>
  <w:style w:type="paragraph" w:styleId="Header">
    <w:name w:val="header"/>
    <w:basedOn w:val="Normal"/>
    <w:link w:val="HeaderChar"/>
    <w:uiPriority w:val="99"/>
    <w:rsid w:val="00187E4F"/>
    <w:pPr>
      <w:tabs>
        <w:tab w:val="center" w:pos="4320"/>
        <w:tab w:val="right" w:pos="8640"/>
      </w:tabs>
    </w:pPr>
  </w:style>
  <w:style w:type="character" w:customStyle="1" w:styleId="HeaderChar">
    <w:name w:val="Header Char"/>
    <w:basedOn w:val="DefaultParagraphFont"/>
    <w:link w:val="Header"/>
    <w:uiPriority w:val="99"/>
    <w:rsid w:val="00187E4F"/>
    <w:rPr>
      <w:rFonts w:ascii="Times New Roman" w:eastAsia="Times New Roman" w:hAnsi="Times New Roman" w:cs="Times New Roman"/>
      <w:sz w:val="20"/>
      <w:szCs w:val="20"/>
    </w:rPr>
  </w:style>
  <w:style w:type="paragraph" w:customStyle="1" w:styleId="cf6rfooter20081113">
    <w:name w:val="cf6rfooter20081113"/>
    <w:basedOn w:val="BulletB1Number"/>
    <w:link w:val="cf6rfooter20081113Char"/>
    <w:qFormat/>
    <w:rsid w:val="00187E4F"/>
    <w:pPr>
      <w:pBdr>
        <w:top w:val="single" w:sz="4" w:space="1" w:color="auto"/>
      </w:pBdr>
      <w:tabs>
        <w:tab w:val="center" w:pos="4320"/>
        <w:tab w:val="right" w:pos="9900"/>
      </w:tabs>
      <w:suppressAutoHyphens w:val="0"/>
      <w:spacing w:before="0"/>
      <w:ind w:left="0" w:firstLine="0"/>
    </w:pPr>
    <w:rPr>
      <w:i/>
    </w:rPr>
  </w:style>
  <w:style w:type="character" w:customStyle="1" w:styleId="cf6rfooter20081113Char">
    <w:name w:val="cf6rfooter20081113 Char"/>
    <w:basedOn w:val="FooterChar"/>
    <w:link w:val="cf6rfooter20081113"/>
    <w:rsid w:val="00187E4F"/>
    <w:rPr>
      <w:rFonts w:ascii="Times New Roman" w:eastAsia="Times New Roman" w:hAnsi="Times New Roman" w:cs="Times New Roman"/>
      <w:i/>
      <w:sz w:val="20"/>
      <w:szCs w:val="20"/>
    </w:rPr>
  </w:style>
  <w:style w:type="character" w:customStyle="1" w:styleId="Char-Bold">
    <w:name w:val="Char - Bold"/>
    <w:rsid w:val="00187E4F"/>
    <w:rPr>
      <w:b/>
    </w:rPr>
  </w:style>
  <w:style w:type="paragraph" w:customStyle="1" w:styleId="BulletB1Number">
    <w:name w:val="Bullet B (1. Number)"/>
    <w:basedOn w:val="Normal"/>
    <w:rsid w:val="00187E4F"/>
    <w:pPr>
      <w:suppressAutoHyphens/>
      <w:spacing w:before="120"/>
      <w:ind w:left="720" w:hanging="360"/>
    </w:pPr>
  </w:style>
  <w:style w:type="paragraph" w:customStyle="1" w:styleId="BulletCALetter">
    <w:name w:val="Bullet C (A. Letter)"/>
    <w:basedOn w:val="Normal"/>
    <w:rsid w:val="00187E4F"/>
    <w:pPr>
      <w:suppressAutoHyphens/>
      <w:spacing w:before="120"/>
      <w:ind w:left="1080" w:hanging="360"/>
    </w:pPr>
  </w:style>
  <w:style w:type="paragraph" w:styleId="Footer">
    <w:name w:val="footer"/>
    <w:basedOn w:val="Normal"/>
    <w:link w:val="FooterChar"/>
    <w:uiPriority w:val="99"/>
    <w:unhideWhenUsed/>
    <w:rsid w:val="00187E4F"/>
    <w:pPr>
      <w:tabs>
        <w:tab w:val="center" w:pos="4680"/>
        <w:tab w:val="right" w:pos="9360"/>
      </w:tabs>
    </w:pPr>
  </w:style>
  <w:style w:type="character" w:customStyle="1" w:styleId="FooterChar">
    <w:name w:val="Footer Char"/>
    <w:basedOn w:val="DefaultParagraphFont"/>
    <w:link w:val="Footer"/>
    <w:uiPriority w:val="99"/>
    <w:rsid w:val="00187E4F"/>
    <w:rPr>
      <w:rFonts w:ascii="Times New Roman" w:eastAsia="Times New Roman" w:hAnsi="Times New Roman" w:cs="Times New Roman"/>
      <w:sz w:val="20"/>
      <w:szCs w:val="20"/>
    </w:rPr>
  </w:style>
  <w:style w:type="paragraph" w:customStyle="1" w:styleId="TableCell">
    <w:name w:val="Table Cell"/>
    <w:basedOn w:val="Normal"/>
    <w:link w:val="TableCellChar"/>
    <w:rsid w:val="007A33FD"/>
    <w:pPr>
      <w:keepNext/>
      <w:keepLines/>
      <w:suppressAutoHyphens/>
      <w:spacing w:before="40" w:after="40"/>
    </w:pPr>
    <w:rPr>
      <w:sz w:val="16"/>
    </w:rPr>
  </w:style>
  <w:style w:type="paragraph" w:customStyle="1" w:styleId="TableTitle">
    <w:name w:val="Table Title"/>
    <w:basedOn w:val="Normal"/>
    <w:rsid w:val="007A33FD"/>
    <w:pPr>
      <w:keepNext/>
      <w:keepLines/>
      <w:suppressAutoHyphens/>
      <w:spacing w:before="240"/>
    </w:pPr>
    <w:rPr>
      <w:i/>
    </w:rPr>
  </w:style>
  <w:style w:type="character" w:customStyle="1" w:styleId="TableCellChar">
    <w:name w:val="Table Cell Char"/>
    <w:link w:val="TableCell"/>
    <w:rsid w:val="007A33FD"/>
    <w:rPr>
      <w:rFonts w:ascii="Times New Roman" w:eastAsia="Times New Roman" w:hAnsi="Times New Roman" w:cs="Times New Roman"/>
      <w:sz w:val="16"/>
      <w:szCs w:val="20"/>
    </w:rPr>
  </w:style>
  <w:style w:type="paragraph" w:customStyle="1" w:styleId="TableCellCenteredHoriz">
    <w:name w:val="Table Cell Centered (Horiz)"/>
    <w:basedOn w:val="TableCell"/>
    <w:rsid w:val="007A33FD"/>
    <w:pPr>
      <w:jc w:val="center"/>
    </w:pPr>
  </w:style>
  <w:style w:type="character" w:customStyle="1" w:styleId="Char-Superscript">
    <w:name w:val="Char - Superscript"/>
    <w:rsid w:val="007A33FD"/>
    <w:rPr>
      <w:vertAlign w:val="superscript"/>
    </w:rPr>
  </w:style>
  <w:style w:type="paragraph" w:styleId="FootnoteText">
    <w:name w:val="footnote text"/>
    <w:basedOn w:val="Normal"/>
    <w:link w:val="FootnoteTextChar"/>
    <w:semiHidden/>
    <w:rsid w:val="00B3715D"/>
  </w:style>
  <w:style w:type="character" w:customStyle="1" w:styleId="FootnoteTextChar">
    <w:name w:val="Footnote Text Char"/>
    <w:basedOn w:val="DefaultParagraphFont"/>
    <w:link w:val="FootnoteText"/>
    <w:semiHidden/>
    <w:rsid w:val="00B3715D"/>
    <w:rPr>
      <w:rFonts w:ascii="Times New Roman" w:eastAsia="Times New Roman" w:hAnsi="Times New Roman"/>
    </w:rPr>
  </w:style>
  <w:style w:type="paragraph" w:styleId="BalloonText">
    <w:name w:val="Balloon Text"/>
    <w:basedOn w:val="Normal"/>
    <w:link w:val="BalloonTextChar"/>
    <w:uiPriority w:val="99"/>
    <w:semiHidden/>
    <w:unhideWhenUsed/>
    <w:rsid w:val="000A52E7"/>
    <w:rPr>
      <w:rFonts w:ascii="Tahoma" w:hAnsi="Tahoma" w:cs="Tahoma"/>
      <w:sz w:val="16"/>
      <w:szCs w:val="16"/>
    </w:rPr>
  </w:style>
  <w:style w:type="character" w:customStyle="1" w:styleId="BalloonTextChar">
    <w:name w:val="Balloon Text Char"/>
    <w:basedOn w:val="DefaultParagraphFont"/>
    <w:link w:val="BalloonText"/>
    <w:uiPriority w:val="99"/>
    <w:semiHidden/>
    <w:rsid w:val="000A52E7"/>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D85D5B"/>
    <w:rPr>
      <w:rFonts w:asciiTheme="majorHAnsi" w:eastAsiaTheme="majorEastAsia" w:hAnsiTheme="majorHAnsi" w:cstheme="majorBidi"/>
      <w:b/>
      <w:bCs/>
      <w:color w:val="4F81BD" w:themeColor="accent1"/>
    </w:rPr>
  </w:style>
  <w:style w:type="paragraph" w:customStyle="1" w:styleId="p2">
    <w:name w:val="p2"/>
    <w:basedOn w:val="Normal"/>
    <w:rsid w:val="00D85D5B"/>
    <w:pPr>
      <w:widowControl w:val="0"/>
      <w:tabs>
        <w:tab w:val="left" w:pos="357"/>
      </w:tabs>
      <w:spacing w:line="255" w:lineRule="atLeast"/>
      <w:ind w:left="1083" w:hanging="357"/>
    </w:pPr>
    <w:rPr>
      <w:snapToGrid w:val="0"/>
      <w:sz w:val="24"/>
    </w:rPr>
  </w:style>
  <w:style w:type="paragraph" w:styleId="ListParagraph">
    <w:name w:val="List Paragraph"/>
    <w:basedOn w:val="Normal"/>
    <w:uiPriority w:val="34"/>
    <w:qFormat/>
    <w:rsid w:val="00D85D5B"/>
    <w:pPr>
      <w:ind w:left="720"/>
      <w:contextualSpacing/>
    </w:pPr>
  </w:style>
  <w:style w:type="paragraph" w:customStyle="1" w:styleId="Style17">
    <w:name w:val="Style17"/>
    <w:basedOn w:val="Heading1"/>
    <w:link w:val="Style17Char"/>
    <w:qFormat/>
    <w:rsid w:val="00AB76BA"/>
    <w:rPr>
      <w:rFonts w:asciiTheme="minorHAnsi" w:eastAsiaTheme="majorEastAsia" w:hAnsiTheme="minorHAnsi" w:cstheme="majorBidi"/>
      <w:b w:val="0"/>
      <w:bCs/>
      <w:color w:val="365F91" w:themeColor="accent1" w:themeShade="BF"/>
      <w:szCs w:val="28"/>
    </w:rPr>
  </w:style>
  <w:style w:type="paragraph" w:customStyle="1" w:styleId="Style18">
    <w:name w:val="Style18"/>
    <w:basedOn w:val="Heading1"/>
    <w:link w:val="Style18Char"/>
    <w:qFormat/>
    <w:rsid w:val="00AB76BA"/>
    <w:pPr>
      <w:jc w:val="right"/>
    </w:pPr>
    <w:rPr>
      <w:rFonts w:asciiTheme="minorHAnsi" w:eastAsiaTheme="majorEastAsia" w:hAnsiTheme="minorHAnsi" w:cstheme="majorBidi"/>
      <w:b w:val="0"/>
      <w:bCs/>
      <w:color w:val="365F91" w:themeColor="accent1" w:themeShade="BF"/>
      <w:szCs w:val="28"/>
    </w:rPr>
  </w:style>
  <w:style w:type="character" w:customStyle="1" w:styleId="Style17Char">
    <w:name w:val="Style17 Char"/>
    <w:basedOn w:val="Heading1Char"/>
    <w:link w:val="Style17"/>
    <w:rsid w:val="00AB76BA"/>
    <w:rPr>
      <w:rFonts w:asciiTheme="minorHAnsi" w:eastAsiaTheme="majorEastAsia" w:hAnsiTheme="minorHAnsi" w:cstheme="majorBidi"/>
      <w:b w:val="0"/>
      <w:bCs/>
      <w:color w:val="365F91" w:themeColor="accent1" w:themeShade="BF"/>
      <w:sz w:val="30"/>
      <w:szCs w:val="28"/>
    </w:rPr>
  </w:style>
  <w:style w:type="paragraph" w:customStyle="1" w:styleId="Style19">
    <w:name w:val="Style19"/>
    <w:basedOn w:val="Normal"/>
    <w:link w:val="Style19Char"/>
    <w:qFormat/>
    <w:rsid w:val="00AB76BA"/>
    <w:pPr>
      <w:tabs>
        <w:tab w:val="right" w:pos="10543"/>
      </w:tabs>
    </w:pPr>
    <w:rPr>
      <w:rFonts w:asciiTheme="minorHAnsi" w:hAnsiTheme="minorHAnsi"/>
      <w:bCs/>
    </w:rPr>
  </w:style>
  <w:style w:type="character" w:customStyle="1" w:styleId="Style18Char">
    <w:name w:val="Style18 Char"/>
    <w:basedOn w:val="Heading1Char"/>
    <w:link w:val="Style18"/>
    <w:rsid w:val="00AB76BA"/>
    <w:rPr>
      <w:rFonts w:asciiTheme="minorHAnsi" w:eastAsiaTheme="majorEastAsia" w:hAnsiTheme="minorHAnsi" w:cstheme="majorBidi"/>
      <w:b w:val="0"/>
      <w:bCs/>
      <w:color w:val="365F91" w:themeColor="accent1" w:themeShade="BF"/>
      <w:sz w:val="30"/>
      <w:szCs w:val="28"/>
    </w:rPr>
  </w:style>
  <w:style w:type="paragraph" w:customStyle="1" w:styleId="Style20">
    <w:name w:val="Style20"/>
    <w:basedOn w:val="Normal"/>
    <w:link w:val="Style20Char"/>
    <w:qFormat/>
    <w:rsid w:val="00AB76BA"/>
    <w:rPr>
      <w:rFonts w:asciiTheme="minorHAnsi" w:hAnsiTheme="minorHAnsi"/>
      <w:sz w:val="12"/>
      <w:szCs w:val="12"/>
    </w:rPr>
  </w:style>
  <w:style w:type="character" w:customStyle="1" w:styleId="Style19Char">
    <w:name w:val="Style19 Char"/>
    <w:basedOn w:val="DefaultParagraphFont"/>
    <w:link w:val="Style19"/>
    <w:rsid w:val="00AB76BA"/>
    <w:rPr>
      <w:rFonts w:asciiTheme="minorHAnsi" w:eastAsia="Times New Roman" w:hAnsiTheme="minorHAnsi"/>
      <w:bCs/>
    </w:rPr>
  </w:style>
  <w:style w:type="character" w:customStyle="1" w:styleId="Style20Char">
    <w:name w:val="Style20 Char"/>
    <w:basedOn w:val="DefaultParagraphFont"/>
    <w:link w:val="Style20"/>
    <w:rsid w:val="00AB76BA"/>
    <w:rPr>
      <w:rFonts w:asciiTheme="minorHAnsi" w:eastAsia="Times New Roman" w:hAnsiTheme="minorHAnsi"/>
      <w:sz w:val="12"/>
      <w:szCs w:val="12"/>
    </w:rPr>
  </w:style>
  <w:style w:type="paragraph" w:styleId="Index1">
    <w:name w:val="index 1"/>
    <w:basedOn w:val="Normal"/>
    <w:next w:val="Normal"/>
    <w:autoRedefine/>
    <w:uiPriority w:val="99"/>
    <w:semiHidden/>
    <w:unhideWhenUsed/>
    <w:rsid w:val="00610510"/>
    <w:pPr>
      <w:ind w:left="200" w:hanging="200"/>
    </w:pPr>
  </w:style>
  <w:style w:type="paragraph" w:styleId="IndexHeading">
    <w:name w:val="index heading"/>
    <w:basedOn w:val="Normal"/>
    <w:next w:val="Index1"/>
    <w:uiPriority w:val="99"/>
    <w:semiHidden/>
    <w:rsid w:val="00610510"/>
    <w:rPr>
      <w:rFonts w:ascii="Arial" w:hAnsi="Arial"/>
      <w:b/>
    </w:rPr>
  </w:style>
  <w:style w:type="paragraph" w:styleId="Revision">
    <w:name w:val="Revision"/>
    <w:hidden/>
    <w:uiPriority w:val="99"/>
    <w:semiHidden/>
    <w:rsid w:val="00BA08B4"/>
    <w:rPr>
      <w:rFonts w:ascii="Times New Roman" w:eastAsia="Times New Roman" w:hAnsi="Times New Roman"/>
    </w:rPr>
  </w:style>
  <w:style w:type="table" w:styleId="TableGrid">
    <w:name w:val="Table Grid"/>
    <w:basedOn w:val="TableNormal"/>
    <w:uiPriority w:val="59"/>
    <w:rsid w:val="00BE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691199">
      <w:bodyDiv w:val="1"/>
      <w:marLeft w:val="0"/>
      <w:marRight w:val="0"/>
      <w:marTop w:val="0"/>
      <w:marBottom w:val="0"/>
      <w:divBdr>
        <w:top w:val="none" w:sz="0" w:space="0" w:color="auto"/>
        <w:left w:val="none" w:sz="0" w:space="0" w:color="auto"/>
        <w:bottom w:val="none" w:sz="0" w:space="0" w:color="auto"/>
        <w:right w:val="none" w:sz="0" w:space="0" w:color="auto"/>
      </w:divBdr>
    </w:div>
    <w:div w:id="797913390">
      <w:bodyDiv w:val="1"/>
      <w:marLeft w:val="0"/>
      <w:marRight w:val="0"/>
      <w:marTop w:val="0"/>
      <w:marBottom w:val="0"/>
      <w:divBdr>
        <w:top w:val="none" w:sz="0" w:space="0" w:color="auto"/>
        <w:left w:val="none" w:sz="0" w:space="0" w:color="auto"/>
        <w:bottom w:val="none" w:sz="0" w:space="0" w:color="auto"/>
        <w:right w:val="none" w:sz="0" w:space="0" w:color="auto"/>
      </w:divBdr>
    </w:div>
    <w:div w:id="83889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F5CF1D-6943-44A5-979D-8FED7BBC7B46}">
  <ds:schemaRefs>
    <ds:schemaRef ds:uri="http://schemas.openxmlformats.org/officeDocument/2006/bibliography"/>
  </ds:schemaRefs>
</ds:datastoreItem>
</file>

<file path=customXml/itemProps2.xml><?xml version="1.0" encoding="utf-8"?>
<ds:datastoreItem xmlns:ds="http://schemas.openxmlformats.org/officeDocument/2006/customXml" ds:itemID="{CDCEA8B3-8BBA-4BEE-A79D-67782B308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 Commins</dc:creator>
  <cp:lastModifiedBy>Smith, Alexis@Energy</cp:lastModifiedBy>
  <cp:revision>2</cp:revision>
  <cp:lastPrinted>2013-05-09T22:49:00Z</cp:lastPrinted>
  <dcterms:created xsi:type="dcterms:W3CDTF">2019-05-17T16:42:00Z</dcterms:created>
  <dcterms:modified xsi:type="dcterms:W3CDTF">2019-05-17T16:42:00Z</dcterms:modified>
</cp:coreProperties>
</file>
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51950B79" w:rsidR="00DA18E1" w:rsidRPr="00966F61" w:rsidRDefault="006A55FC" w:rsidP="00DA18E1">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5EC70842" w:rsidR="00DA18E1" w:rsidRPr="00966F61" w:rsidRDefault="006A55FC" w:rsidP="00DA18E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6A55FC" w:rsidRPr="00966F61" w14:paraId="39C5EDEF" w14:textId="77777777" w:rsidTr="00CE3450">
        <w:trPr>
          <w:cantSplit/>
          <w:trHeight w:val="144"/>
        </w:trPr>
        <w:tc>
          <w:tcPr>
            <w:tcW w:w="475" w:type="dxa"/>
            <w:vAlign w:val="center"/>
          </w:tcPr>
          <w:p w14:paraId="0DF3DAFE" w14:textId="5686B87C"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F250C27" w14:textId="09604803" w:rsidR="006A55FC" w:rsidRPr="00966F61" w:rsidRDefault="006A55FC" w:rsidP="006A55FC">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2B5011C1" w14:textId="77777777" w:rsidR="006A55FC" w:rsidRPr="00966F61" w:rsidRDefault="006A55FC" w:rsidP="006A55FC">
            <w:pPr>
              <w:rPr>
                <w:rFonts w:asciiTheme="minorHAnsi" w:hAnsiTheme="minorHAnsi"/>
                <w:sz w:val="18"/>
                <w:szCs w:val="18"/>
              </w:rPr>
            </w:pPr>
          </w:p>
        </w:tc>
      </w:tr>
      <w:tr w:rsidR="006A55FC" w:rsidRPr="00966F61" w14:paraId="068E9509" w14:textId="77777777" w:rsidTr="00CE3450">
        <w:trPr>
          <w:cantSplit/>
          <w:trHeight w:val="144"/>
        </w:trPr>
        <w:tc>
          <w:tcPr>
            <w:tcW w:w="475" w:type="dxa"/>
            <w:vAlign w:val="center"/>
          </w:tcPr>
          <w:p w14:paraId="068E9506" w14:textId="1494AC90"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5940" w:type="dxa"/>
            <w:vAlign w:val="center"/>
          </w:tcPr>
          <w:p w14:paraId="068E9507" w14:textId="025F2347" w:rsidR="006A55FC" w:rsidRPr="00966F61" w:rsidRDefault="006A55FC" w:rsidP="006A55FC">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6A55FC" w:rsidRPr="00966F61" w:rsidRDefault="006A55FC" w:rsidP="006A55FC">
            <w:pPr>
              <w:pStyle w:val="ListParagraph"/>
              <w:ind w:left="0"/>
              <w:rPr>
                <w:rFonts w:asciiTheme="minorHAnsi" w:hAnsiTheme="minorHAnsi"/>
                <w:sz w:val="18"/>
                <w:szCs w:val="18"/>
              </w:rPr>
            </w:pPr>
          </w:p>
        </w:tc>
      </w:tr>
      <w:tr w:rsidR="006A55FC" w:rsidRPr="00966F61" w14:paraId="068E950D" w14:textId="77777777" w:rsidTr="00CE3450">
        <w:trPr>
          <w:cantSplit/>
          <w:trHeight w:val="144"/>
        </w:trPr>
        <w:tc>
          <w:tcPr>
            <w:tcW w:w="475" w:type="dxa"/>
            <w:vAlign w:val="center"/>
          </w:tcPr>
          <w:p w14:paraId="068E950A" w14:textId="26ACC8F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5940" w:type="dxa"/>
          </w:tcPr>
          <w:p w14:paraId="068E950B" w14:textId="092A804A" w:rsidR="006A55FC" w:rsidRPr="00966F61" w:rsidRDefault="006A55FC"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 w:author="Wichert, RJ@Energy [2]" w:date="2019-04-17T17:40:00Z">
              <w:r w:rsidRPr="00966F61" w:rsidDel="00125800">
                <w:rPr>
                  <w:rFonts w:asciiTheme="minorHAnsi" w:hAnsiTheme="minorHAnsi"/>
                  <w:sz w:val="18"/>
                  <w:szCs w:val="18"/>
                </w:rPr>
                <w:delText xml:space="preserve"> of Condenser</w:delText>
              </w:r>
            </w:del>
          </w:p>
        </w:tc>
        <w:tc>
          <w:tcPr>
            <w:tcW w:w="4615" w:type="dxa"/>
            <w:vAlign w:val="center"/>
          </w:tcPr>
          <w:p w14:paraId="068E950C" w14:textId="77777777" w:rsidR="006A55FC" w:rsidRPr="00966F61" w:rsidRDefault="006A55FC" w:rsidP="006A55FC">
            <w:pPr>
              <w:rPr>
                <w:rFonts w:asciiTheme="minorHAnsi" w:hAnsiTheme="minorHAnsi"/>
                <w:sz w:val="18"/>
                <w:szCs w:val="18"/>
              </w:rPr>
            </w:pPr>
          </w:p>
        </w:tc>
      </w:tr>
      <w:tr w:rsidR="006A55FC" w:rsidRPr="00966F61" w14:paraId="068E9511" w14:textId="77777777" w:rsidTr="00CE3450">
        <w:trPr>
          <w:cantSplit/>
          <w:trHeight w:val="144"/>
        </w:trPr>
        <w:tc>
          <w:tcPr>
            <w:tcW w:w="475" w:type="dxa"/>
            <w:vAlign w:val="center"/>
          </w:tcPr>
          <w:p w14:paraId="068E950E" w14:textId="4DA64521"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5940" w:type="dxa"/>
            <w:vAlign w:val="center"/>
          </w:tcPr>
          <w:p w14:paraId="068E950F" w14:textId="1DAC79C6"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6A55FC" w:rsidRPr="00966F61" w:rsidRDefault="006A55FC" w:rsidP="006A55FC">
            <w:pPr>
              <w:rPr>
                <w:rFonts w:asciiTheme="minorHAnsi" w:hAnsiTheme="minorHAnsi"/>
                <w:sz w:val="18"/>
                <w:szCs w:val="18"/>
              </w:rPr>
            </w:pPr>
          </w:p>
        </w:tc>
      </w:tr>
      <w:tr w:rsidR="006A55FC" w:rsidRPr="00966F61" w14:paraId="068E9515" w14:textId="77777777" w:rsidTr="00CE3450">
        <w:trPr>
          <w:cantSplit/>
          <w:trHeight w:val="144"/>
        </w:trPr>
        <w:tc>
          <w:tcPr>
            <w:tcW w:w="475" w:type="dxa"/>
            <w:vAlign w:val="center"/>
          </w:tcPr>
          <w:p w14:paraId="068E9512" w14:textId="7EB6F2ED" w:rsidR="006A55FC" w:rsidRPr="00966F61" w:rsidRDefault="006A55FC" w:rsidP="006A55F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5940" w:type="dxa"/>
            <w:vAlign w:val="center"/>
          </w:tcPr>
          <w:p w14:paraId="068E9513" w14:textId="7CC855E7" w:rsidR="006A55FC" w:rsidRPr="00966F61" w:rsidRDefault="006A55FC" w:rsidP="006A55F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6A55FC" w:rsidRPr="00966F61" w:rsidRDefault="006A55FC" w:rsidP="006A55FC">
            <w:pPr>
              <w:rPr>
                <w:rFonts w:asciiTheme="minorHAnsi" w:hAnsiTheme="minorHAnsi"/>
                <w:sz w:val="18"/>
                <w:szCs w:val="18"/>
              </w:rPr>
            </w:pPr>
          </w:p>
        </w:tc>
      </w:tr>
      <w:tr w:rsidR="006A55FC" w:rsidRPr="00966F61" w14:paraId="068E9519" w14:textId="77777777" w:rsidTr="00CE3450">
        <w:trPr>
          <w:cantSplit/>
          <w:trHeight w:val="144"/>
        </w:trPr>
        <w:tc>
          <w:tcPr>
            <w:tcW w:w="475" w:type="dxa"/>
            <w:vAlign w:val="center"/>
          </w:tcPr>
          <w:p w14:paraId="068E9516" w14:textId="4B927C89"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5940" w:type="dxa"/>
            <w:vAlign w:val="center"/>
          </w:tcPr>
          <w:p w14:paraId="068E9517" w14:textId="2C9468DE"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6A55FC" w:rsidRPr="00966F61" w:rsidRDefault="006A55FC" w:rsidP="006A55FC">
            <w:pPr>
              <w:rPr>
                <w:rFonts w:asciiTheme="minorHAnsi" w:hAnsiTheme="minorHAnsi"/>
                <w:sz w:val="18"/>
                <w:szCs w:val="18"/>
              </w:rPr>
            </w:pPr>
          </w:p>
        </w:tc>
      </w:tr>
      <w:tr w:rsidR="006A55FC" w:rsidRPr="00966F61" w14:paraId="068E951D" w14:textId="77777777" w:rsidTr="00CE3450">
        <w:trPr>
          <w:cantSplit/>
          <w:trHeight w:val="144"/>
        </w:trPr>
        <w:tc>
          <w:tcPr>
            <w:tcW w:w="475" w:type="dxa"/>
            <w:vAlign w:val="center"/>
          </w:tcPr>
          <w:p w14:paraId="068E951A" w14:textId="4DC07926" w:rsidR="006A55FC" w:rsidRPr="00966F61" w:rsidRDefault="006A55FC" w:rsidP="006A55F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5940" w:type="dxa"/>
            <w:vAlign w:val="center"/>
          </w:tcPr>
          <w:p w14:paraId="068E951B" w14:textId="5487E058"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6A55FC" w:rsidRPr="00966F61" w:rsidRDefault="006A55FC" w:rsidP="006A55FC">
            <w:pPr>
              <w:pStyle w:val="ListParagraph"/>
              <w:keepNext/>
              <w:ind w:left="0"/>
              <w:rPr>
                <w:rFonts w:asciiTheme="minorHAnsi" w:hAnsiTheme="minorHAnsi"/>
                <w:sz w:val="18"/>
                <w:szCs w:val="18"/>
              </w:rPr>
            </w:pPr>
          </w:p>
        </w:tc>
      </w:tr>
      <w:tr w:rsidR="006A55FC" w:rsidRPr="00966F61" w14:paraId="068E9521" w14:textId="77777777" w:rsidTr="00CE3450">
        <w:trPr>
          <w:cantSplit/>
          <w:trHeight w:val="144"/>
        </w:trPr>
        <w:tc>
          <w:tcPr>
            <w:tcW w:w="475" w:type="dxa"/>
            <w:vAlign w:val="center"/>
          </w:tcPr>
          <w:p w14:paraId="068E951E" w14:textId="6BF4776D" w:rsidR="006A55FC" w:rsidRPr="00966F61" w:rsidRDefault="006A55FC" w:rsidP="006A55FC">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6A55FC" w:rsidRPr="00966F61" w:rsidRDefault="006A55FC" w:rsidP="006A55F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6A55FC" w:rsidRPr="00966F61" w:rsidRDefault="006A55FC" w:rsidP="006A55FC">
            <w:pPr>
              <w:keepNext/>
              <w:rPr>
                <w:rFonts w:asciiTheme="minorHAnsi" w:hAnsiTheme="minorHAnsi"/>
                <w:sz w:val="18"/>
                <w:szCs w:val="18"/>
              </w:rPr>
            </w:pPr>
          </w:p>
        </w:tc>
      </w:tr>
      <w:tr w:rsidR="006A55FC" w:rsidRPr="00966F61" w14:paraId="068E9525" w14:textId="77777777" w:rsidTr="00CE3450">
        <w:trPr>
          <w:cantSplit/>
          <w:trHeight w:val="144"/>
        </w:trPr>
        <w:tc>
          <w:tcPr>
            <w:tcW w:w="475" w:type="dxa"/>
            <w:vAlign w:val="center"/>
          </w:tcPr>
          <w:p w14:paraId="068E9522" w14:textId="1C967B86" w:rsidR="006A55FC" w:rsidRPr="00966F61" w:rsidDel="006E5AE2" w:rsidRDefault="006A55FC" w:rsidP="006A55FC">
            <w:pPr>
              <w:pStyle w:val="FootnoteText"/>
              <w:jc w:val="center"/>
              <w:rPr>
                <w:rFonts w:asciiTheme="minorHAnsi" w:hAnsiTheme="minorHAnsi"/>
                <w:sz w:val="18"/>
                <w:szCs w:val="18"/>
              </w:rPr>
            </w:pPr>
            <w:r>
              <w:rPr>
                <w:rFonts w:asciiTheme="minorHAnsi" w:hAnsiTheme="minorHAnsi"/>
                <w:sz w:val="18"/>
                <w:szCs w:val="18"/>
              </w:rPr>
              <w:t>11</w:t>
            </w:r>
          </w:p>
        </w:tc>
        <w:tc>
          <w:tcPr>
            <w:tcW w:w="5940" w:type="dxa"/>
            <w:vAlign w:val="center"/>
          </w:tcPr>
          <w:p w14:paraId="068E9523" w14:textId="1F67E2FC" w:rsidR="006A55FC" w:rsidRPr="00966F61" w:rsidRDefault="006A55FC" w:rsidP="006A55FC">
            <w:pPr>
              <w:keepNext/>
              <w:rPr>
                <w:rFonts w:asciiTheme="minorHAnsi" w:hAnsiTheme="minorHAnsi"/>
                <w:sz w:val="18"/>
                <w:szCs w:val="18"/>
              </w:rPr>
            </w:pPr>
            <w:r w:rsidRPr="003F7313">
              <w:rPr>
                <w:rFonts w:asciiTheme="minorHAnsi" w:hAnsiTheme="minorHAnsi"/>
                <w:sz w:val="18"/>
                <w:szCs w:val="18"/>
              </w:rPr>
              <w:t xml:space="preserve">Airflow Rate Protocol </w:t>
            </w:r>
            <w:r>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6A55FC" w:rsidRPr="00966F61" w:rsidRDefault="006A55FC" w:rsidP="006A55FC">
            <w:pPr>
              <w:keepNext/>
              <w:rPr>
                <w:rFonts w:asciiTheme="minorHAnsi" w:hAnsiTheme="minorHAnsi"/>
                <w:sz w:val="18"/>
                <w:szCs w:val="18"/>
              </w:rPr>
            </w:pPr>
          </w:p>
        </w:tc>
      </w:tr>
      <w:tr w:rsidR="006A55FC" w:rsidRPr="00966F61" w14:paraId="32F8B6CC" w14:textId="77777777" w:rsidTr="00CE3450">
        <w:trPr>
          <w:cantSplit/>
          <w:trHeight w:val="144"/>
        </w:trPr>
        <w:tc>
          <w:tcPr>
            <w:tcW w:w="475" w:type="dxa"/>
            <w:vAlign w:val="center"/>
          </w:tcPr>
          <w:p w14:paraId="463ECB58" w14:textId="540D7EF2" w:rsidR="006A55FC" w:rsidRDefault="006A55FC" w:rsidP="006A55FC">
            <w:pPr>
              <w:pStyle w:val="FootnoteText"/>
              <w:jc w:val="center"/>
              <w:rPr>
                <w:rFonts w:asciiTheme="minorHAnsi" w:hAnsiTheme="minorHAnsi"/>
                <w:sz w:val="18"/>
                <w:szCs w:val="18"/>
              </w:rPr>
            </w:pPr>
            <w:r>
              <w:rPr>
                <w:rFonts w:asciiTheme="minorHAnsi" w:hAnsiTheme="minorHAnsi"/>
                <w:sz w:val="18"/>
                <w:szCs w:val="18"/>
              </w:rPr>
              <w:t>12</w:t>
            </w:r>
          </w:p>
        </w:tc>
        <w:tc>
          <w:tcPr>
            <w:tcW w:w="5940" w:type="dxa"/>
            <w:vAlign w:val="center"/>
          </w:tcPr>
          <w:p w14:paraId="720BC06A" w14:textId="4FF18CAE" w:rsidR="006A55FC" w:rsidRPr="003F7313" w:rsidRDefault="006A55FC" w:rsidP="006A55FC">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47E18D5B" w14:textId="77777777" w:rsidR="006A55FC" w:rsidRPr="00966F61" w:rsidRDefault="006A55FC" w:rsidP="006A55FC">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980"/>
        <w:gridCol w:w="8550"/>
        <w:tblGridChange w:id="2">
          <w:tblGrid>
            <w:gridCol w:w="113"/>
            <w:gridCol w:w="355"/>
            <w:gridCol w:w="113"/>
            <w:gridCol w:w="1867"/>
            <w:gridCol w:w="8550"/>
            <w:gridCol w:w="113"/>
          </w:tblGrid>
        </w:tblGridChange>
      </w:tblGrid>
      <w:tr w:rsidR="00B07EC1" w:rsidRPr="00D83E48" w14:paraId="068E955D" w14:textId="77777777" w:rsidTr="00B07EC1">
        <w:trPr>
          <w:trHeight w:val="144"/>
        </w:trPr>
        <w:tc>
          <w:tcPr>
            <w:tcW w:w="10998" w:type="dxa"/>
            <w:gridSpan w:val="3"/>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lastRenderedPageBreak/>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69D0AD31"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 w:author="Wichert, RJ@Energy" w:date="2019-03-07T14: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4" w:author="Wichert, RJ@Energy" w:date="2019-03-07T14:41:00Z">
            <w:trPr>
              <w:gridAfter w:val="0"/>
              <w:trHeight w:val="144"/>
            </w:trPr>
          </w:trPrChange>
        </w:trPr>
        <w:tc>
          <w:tcPr>
            <w:tcW w:w="468" w:type="dxa"/>
            <w:vAlign w:val="center"/>
            <w:tcPrChange w:id="5" w:author="Wichert, RJ@Energy" w:date="2019-03-07T14:41:00Z">
              <w:tcPr>
                <w:tcW w:w="468" w:type="dxa"/>
                <w:gridSpan w:val="2"/>
                <w:vAlign w:val="center"/>
              </w:tcPr>
            </w:tcPrChange>
          </w:tcPr>
          <w:p w14:paraId="15BD2417" w14:textId="1F6A6897"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1980" w:type="dxa"/>
            <w:vAlign w:val="center"/>
            <w:tcPrChange w:id="6" w:author="Wichert, RJ@Energy" w:date="2019-03-07T14:41:00Z">
              <w:tcPr>
                <w:tcW w:w="1980" w:type="dxa"/>
                <w:gridSpan w:val="2"/>
                <w:vAlign w:val="center"/>
              </w:tcPr>
            </w:tcPrChange>
          </w:tcPr>
          <w:p w14:paraId="5001240D" w14:textId="503B1D88"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550" w:type="dxa"/>
            <w:vAlign w:val="center"/>
            <w:tcPrChange w:id="7" w:author="Wichert, RJ@Energy" w:date="2019-03-07T14:41:00Z">
              <w:tcPr>
                <w:tcW w:w="8550" w:type="dxa"/>
                <w:vAlign w:val="center"/>
              </w:tcPr>
            </w:tcPrChange>
          </w:tcPr>
          <w:p w14:paraId="06E8C6DF" w14:textId="77777777" w:rsidR="002754BD" w:rsidRDefault="002754BD" w:rsidP="002754BD">
            <w:pPr>
              <w:pStyle w:val="ListParagraph"/>
              <w:keepNext/>
              <w:numPr>
                <w:ilvl w:val="0"/>
                <w:numId w:val="4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B66AC75" w14:textId="77777777" w:rsidR="002754BD" w:rsidRPr="00A5442D"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41E4F30" w14:textId="42F4261B" w:rsidR="002754BD" w:rsidRPr="00837C51" w:rsidRDefault="002754BD" w:rsidP="00A5442D">
            <w:pPr>
              <w:pStyle w:val="ListParagraph"/>
              <w:keepNext/>
              <w:numPr>
                <w:ilvl w:val="0"/>
                <w:numId w:val="49"/>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754BD" w:rsidRPr="00D83E48" w14:paraId="59A8806D"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 w:author="Wichert, RJ@Energy" w:date="2019-03-07T14: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9" w:author="Wichert, RJ@Energy" w:date="2019-03-07T14:41:00Z">
            <w:trPr>
              <w:gridAfter w:val="0"/>
              <w:trHeight w:val="144"/>
            </w:trPr>
          </w:trPrChange>
        </w:trPr>
        <w:tc>
          <w:tcPr>
            <w:tcW w:w="468" w:type="dxa"/>
            <w:vAlign w:val="center"/>
            <w:tcPrChange w:id="10" w:author="Wichert, RJ@Energy" w:date="2019-03-07T14:41:00Z">
              <w:tcPr>
                <w:tcW w:w="468" w:type="dxa"/>
                <w:gridSpan w:val="2"/>
                <w:vAlign w:val="center"/>
              </w:tcPr>
            </w:tcPrChange>
          </w:tcPr>
          <w:p w14:paraId="11E95BD5" w14:textId="79663FED"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1980" w:type="dxa"/>
            <w:vAlign w:val="center"/>
            <w:tcPrChange w:id="11" w:author="Wichert, RJ@Energy" w:date="2019-03-07T14:41:00Z">
              <w:tcPr>
                <w:tcW w:w="1980" w:type="dxa"/>
                <w:gridSpan w:val="2"/>
                <w:vAlign w:val="center"/>
              </w:tcPr>
            </w:tcPrChange>
          </w:tcPr>
          <w:p w14:paraId="4581BC52" w14:textId="62AF510B"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550" w:type="dxa"/>
            <w:vAlign w:val="center"/>
            <w:tcPrChange w:id="12" w:author="Wichert, RJ@Energy" w:date="2019-03-07T14:41:00Z">
              <w:tcPr>
                <w:tcW w:w="8550" w:type="dxa"/>
                <w:vAlign w:val="center"/>
              </w:tcPr>
            </w:tcPrChange>
          </w:tcPr>
          <w:p w14:paraId="4074BDF7" w14:textId="781E8282" w:rsidR="002754BD" w:rsidRPr="00837C51" w:rsidRDefault="002754BD" w:rsidP="002754BD">
            <w:pPr>
              <w:pStyle w:val="FootnoteText"/>
              <w:keepNext/>
              <w:rPr>
                <w:rFonts w:asciiTheme="minorHAnsi" w:hAnsiTheme="minorHAnsi"/>
                <w:sz w:val="18"/>
                <w:szCs w:val="18"/>
              </w:rPr>
            </w:pPr>
          </w:p>
        </w:tc>
      </w:tr>
      <w:tr w:rsidR="002754BD" w:rsidRPr="00D83E48" w14:paraId="068E9577" w14:textId="77777777" w:rsidTr="00B07EC1">
        <w:trPr>
          <w:trHeight w:val="144"/>
        </w:trPr>
        <w:tc>
          <w:tcPr>
            <w:tcW w:w="10998" w:type="dxa"/>
            <w:gridSpan w:val="3"/>
            <w:vAlign w:val="center"/>
          </w:tcPr>
          <w:p w14:paraId="068E9576" w14:textId="40D2A7E9"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Pr>
                <w:rFonts w:asciiTheme="minorHAnsi" w:hAnsiTheme="minorHAnsi" w:cs="Calibri-Bold"/>
                <w:b/>
                <w:bCs/>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578" w14:textId="77777777" w:rsidR="00B07EC1" w:rsidRPr="009E032D" w:rsidRDefault="00B07EC1"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754BD" w:rsidRPr="00DF3F73" w14:paraId="21F6DA9B" w14:textId="77777777" w:rsidTr="00D705AB">
        <w:trPr>
          <w:cantSplit/>
          <w:trHeight w:val="432"/>
        </w:trPr>
        <w:tc>
          <w:tcPr>
            <w:tcW w:w="5000" w:type="pct"/>
            <w:gridSpan w:val="2"/>
            <w:vAlign w:val="center"/>
          </w:tcPr>
          <w:p w14:paraId="5CB2E67E"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56414B69" w14:textId="77777777" w:rsidR="002754BD" w:rsidRPr="00DF3F73" w:rsidRDefault="002754BD" w:rsidP="00D705AB">
            <w:pPr>
              <w:keepNext/>
              <w:spacing w:after="60"/>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2973C3BB" w14:textId="77777777" w:rsidTr="00D705AB">
        <w:trPr>
          <w:cantSplit/>
          <w:trHeight w:val="432"/>
        </w:trPr>
        <w:tc>
          <w:tcPr>
            <w:tcW w:w="253" w:type="pct"/>
            <w:vAlign w:val="center"/>
          </w:tcPr>
          <w:p w14:paraId="162D2F86"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E84D888" w14:textId="77777777" w:rsidR="002754BD" w:rsidRPr="00DF3F73" w:rsidRDefault="002754BD" w:rsidP="00D705AB">
            <w:pPr>
              <w:keepNext/>
              <w:spacing w:after="60"/>
              <w:rPr>
                <w:rFonts w:asciiTheme="minorHAnsi" w:hAnsiTheme="minorHAnsi"/>
                <w:sz w:val="18"/>
                <w:szCs w:val="18"/>
              </w:rPr>
            </w:pPr>
          </w:p>
        </w:tc>
      </w:tr>
    </w:tbl>
    <w:p w14:paraId="068E9579" w14:textId="333F3843" w:rsidR="00D33846" w:rsidRDefault="00D33846" w:rsidP="00DA2B2D">
      <w:pPr>
        <w:pStyle w:val="CommentText"/>
        <w:rPr>
          <w:rFonts w:asciiTheme="minorHAnsi" w:hAnsiTheme="minorHAnsi"/>
          <w:sz w:val="18"/>
          <w:szCs w:val="18"/>
        </w:rPr>
      </w:pPr>
    </w:p>
    <w:p w14:paraId="1B5E3D4E" w14:textId="5927E101" w:rsidR="002754BD" w:rsidRDefault="002754BD" w:rsidP="00DA2B2D">
      <w:pPr>
        <w:pStyle w:val="CommentText"/>
        <w:rPr>
          <w:rFonts w:asciiTheme="minorHAnsi" w:hAnsiTheme="minorHAnsi"/>
          <w:sz w:val="18"/>
          <w:szCs w:val="18"/>
        </w:rPr>
      </w:pPr>
    </w:p>
    <w:p w14:paraId="69EFC3B8" w14:textId="63335F5F" w:rsidR="002754BD" w:rsidRDefault="002754B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2754BD" w:rsidRPr="0077032F" w14:paraId="1535F371" w14:textId="77777777" w:rsidTr="00D705AB">
        <w:trPr>
          <w:trHeight w:val="288"/>
        </w:trPr>
        <w:tc>
          <w:tcPr>
            <w:tcW w:w="10950" w:type="dxa"/>
            <w:gridSpan w:val="4"/>
            <w:vAlign w:val="center"/>
          </w:tcPr>
          <w:p w14:paraId="2B8E82A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2754BD" w:rsidRPr="0077032F" w14:paraId="267F7184" w14:textId="77777777" w:rsidTr="00D705AB">
        <w:trPr>
          <w:trHeight w:val="360"/>
        </w:trPr>
        <w:tc>
          <w:tcPr>
            <w:tcW w:w="10950" w:type="dxa"/>
            <w:gridSpan w:val="4"/>
            <w:vAlign w:val="center"/>
          </w:tcPr>
          <w:p w14:paraId="51C8FC2F" w14:textId="77777777" w:rsidR="002754BD" w:rsidRPr="0077032F" w:rsidRDefault="002754BD" w:rsidP="00D705AB">
            <w:pPr>
              <w:numPr>
                <w:ilvl w:val="0"/>
                <w:numId w:val="41"/>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2754BD" w:rsidRPr="0077032F" w14:paraId="4A21C1CB" w14:textId="77777777" w:rsidTr="00D705AB">
        <w:trPr>
          <w:trHeight w:val="360"/>
        </w:trPr>
        <w:tc>
          <w:tcPr>
            <w:tcW w:w="5434" w:type="dxa"/>
          </w:tcPr>
          <w:p w14:paraId="023291A6"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690A45B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Documentation Author Signature:</w:t>
            </w:r>
          </w:p>
        </w:tc>
      </w:tr>
      <w:tr w:rsidR="002754BD" w:rsidRPr="0077032F" w14:paraId="32AC2CC4" w14:textId="77777777" w:rsidTr="00D705AB">
        <w:trPr>
          <w:trHeight w:val="360"/>
        </w:trPr>
        <w:tc>
          <w:tcPr>
            <w:tcW w:w="5434" w:type="dxa"/>
          </w:tcPr>
          <w:p w14:paraId="0C1475B2"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07F3E531"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Date Signed:</w:t>
            </w:r>
          </w:p>
        </w:tc>
      </w:tr>
      <w:tr w:rsidR="002754BD" w:rsidRPr="0077032F" w14:paraId="3A720704" w14:textId="77777777" w:rsidTr="00D705AB">
        <w:trPr>
          <w:trHeight w:val="360"/>
        </w:trPr>
        <w:tc>
          <w:tcPr>
            <w:tcW w:w="5434" w:type="dxa"/>
          </w:tcPr>
          <w:p w14:paraId="123E3C3D"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899AC40"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2754BD" w:rsidRPr="0077032F" w14:paraId="5D00A519" w14:textId="77777777" w:rsidTr="00D705AB">
        <w:trPr>
          <w:trHeight w:val="360"/>
        </w:trPr>
        <w:tc>
          <w:tcPr>
            <w:tcW w:w="5434" w:type="dxa"/>
          </w:tcPr>
          <w:p w14:paraId="4383F05B"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37A8ACF9" w14:textId="77777777" w:rsidR="002754BD" w:rsidRPr="0077032F" w:rsidRDefault="002754BD" w:rsidP="00D705AB">
            <w:pPr>
              <w:rPr>
                <w:rFonts w:asciiTheme="minorHAnsi" w:hAnsiTheme="minorHAnsi"/>
                <w:sz w:val="14"/>
                <w:szCs w:val="14"/>
              </w:rPr>
            </w:pPr>
            <w:r w:rsidRPr="0077032F">
              <w:rPr>
                <w:rFonts w:asciiTheme="minorHAnsi" w:hAnsiTheme="minorHAnsi"/>
                <w:sz w:val="14"/>
                <w:szCs w:val="14"/>
              </w:rPr>
              <w:t>Phone:</w:t>
            </w:r>
          </w:p>
        </w:tc>
      </w:tr>
      <w:tr w:rsidR="002754BD" w:rsidRPr="0077032F" w14:paraId="006A9C4D" w14:textId="77777777" w:rsidTr="00D705AB">
        <w:tblPrEx>
          <w:tblCellMar>
            <w:left w:w="115" w:type="dxa"/>
            <w:right w:w="115" w:type="dxa"/>
          </w:tblCellMar>
        </w:tblPrEx>
        <w:trPr>
          <w:trHeight w:val="296"/>
        </w:trPr>
        <w:tc>
          <w:tcPr>
            <w:tcW w:w="10950" w:type="dxa"/>
            <w:gridSpan w:val="4"/>
            <w:vAlign w:val="center"/>
          </w:tcPr>
          <w:p w14:paraId="7CCA855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2754BD" w:rsidRPr="0077032F" w14:paraId="402C3BDA" w14:textId="77777777" w:rsidTr="00D705AB">
        <w:tblPrEx>
          <w:tblCellMar>
            <w:left w:w="115" w:type="dxa"/>
            <w:right w:w="115" w:type="dxa"/>
          </w:tblCellMar>
        </w:tblPrEx>
        <w:trPr>
          <w:trHeight w:val="504"/>
        </w:trPr>
        <w:tc>
          <w:tcPr>
            <w:tcW w:w="10950" w:type="dxa"/>
            <w:gridSpan w:val="4"/>
            <w:shd w:val="clear" w:color="auto" w:fill="auto"/>
          </w:tcPr>
          <w:p w14:paraId="14FAD7EB" w14:textId="77777777" w:rsidR="002754BD" w:rsidRPr="0077032F" w:rsidRDefault="002754BD" w:rsidP="00D705AB">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763A10B6"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CA00041"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11368FAA"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5321C42"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E731653" w14:textId="77777777" w:rsidR="002754BD" w:rsidRPr="0077032F" w:rsidRDefault="002754BD" w:rsidP="002754BD">
            <w:pPr>
              <w:keepNext/>
              <w:widowControl w:val="0"/>
              <w:numPr>
                <w:ilvl w:val="0"/>
                <w:numId w:val="50"/>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754BD" w:rsidRPr="0077032F" w14:paraId="4DB29704" w14:textId="77777777" w:rsidTr="00D705AB">
        <w:tblPrEx>
          <w:tblCellMar>
            <w:left w:w="115" w:type="dxa"/>
            <w:right w:w="115" w:type="dxa"/>
          </w:tblCellMar>
        </w:tblPrEx>
        <w:trPr>
          <w:trHeight w:val="278"/>
        </w:trPr>
        <w:tc>
          <w:tcPr>
            <w:tcW w:w="10950" w:type="dxa"/>
            <w:gridSpan w:val="4"/>
            <w:vAlign w:val="center"/>
          </w:tcPr>
          <w:p w14:paraId="7C0101E5"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2754BD" w:rsidRPr="0077032F" w14:paraId="726CDD28" w14:textId="77777777" w:rsidTr="00D705AB">
        <w:tblPrEx>
          <w:tblCellMar>
            <w:left w:w="115" w:type="dxa"/>
            <w:right w:w="115" w:type="dxa"/>
          </w:tblCellMar>
        </w:tblPrEx>
        <w:trPr>
          <w:trHeight w:hRule="exact" w:val="360"/>
        </w:trPr>
        <w:tc>
          <w:tcPr>
            <w:tcW w:w="10950" w:type="dxa"/>
            <w:gridSpan w:val="4"/>
            <w:vAlign w:val="center"/>
          </w:tcPr>
          <w:p w14:paraId="575852C9"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2754BD" w:rsidRPr="0077032F" w14:paraId="7B81C0EF" w14:textId="77777777" w:rsidTr="00D705AB">
        <w:tblPrEx>
          <w:tblCellMar>
            <w:left w:w="115" w:type="dxa"/>
            <w:right w:w="115" w:type="dxa"/>
          </w:tblCellMar>
        </w:tblPrEx>
        <w:trPr>
          <w:trHeight w:hRule="exact" w:val="360"/>
        </w:trPr>
        <w:tc>
          <w:tcPr>
            <w:tcW w:w="5475" w:type="dxa"/>
            <w:gridSpan w:val="2"/>
          </w:tcPr>
          <w:p w14:paraId="556D3633"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59C5274E" w14:textId="77777777" w:rsidR="002754BD" w:rsidRPr="0077032F" w:rsidRDefault="002754BD" w:rsidP="00D705A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2754BD" w:rsidRPr="0077032F" w14:paraId="402FF71D" w14:textId="77777777" w:rsidTr="00D705AB">
        <w:tblPrEx>
          <w:tblCellMar>
            <w:left w:w="108" w:type="dxa"/>
            <w:right w:w="108" w:type="dxa"/>
          </w:tblCellMar>
        </w:tblPrEx>
        <w:trPr>
          <w:trHeight w:hRule="exact" w:val="288"/>
        </w:trPr>
        <w:tc>
          <w:tcPr>
            <w:tcW w:w="10950" w:type="dxa"/>
            <w:gridSpan w:val="4"/>
            <w:vAlign w:val="center"/>
          </w:tcPr>
          <w:p w14:paraId="3BD39CB7"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2754BD" w:rsidRPr="0077032F" w14:paraId="7117142D" w14:textId="77777777" w:rsidTr="00D705AB">
        <w:tblPrEx>
          <w:tblCellMar>
            <w:left w:w="108" w:type="dxa"/>
            <w:right w:w="108" w:type="dxa"/>
          </w:tblCellMar>
        </w:tblPrEx>
        <w:trPr>
          <w:trHeight w:hRule="exact" w:val="360"/>
        </w:trPr>
        <w:tc>
          <w:tcPr>
            <w:tcW w:w="5482" w:type="dxa"/>
            <w:gridSpan w:val="3"/>
          </w:tcPr>
          <w:p w14:paraId="0B27FD30"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1828D243" w14:textId="77777777" w:rsidR="002754BD" w:rsidRPr="0077032F" w:rsidRDefault="002754BD" w:rsidP="00D705A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2754BD" w:rsidRPr="0077032F" w14:paraId="1F003D02" w14:textId="77777777" w:rsidTr="00D705AB">
        <w:tblPrEx>
          <w:tblCellMar>
            <w:left w:w="108" w:type="dxa"/>
            <w:right w:w="108" w:type="dxa"/>
          </w:tblCellMar>
        </w:tblPrEx>
        <w:trPr>
          <w:trHeight w:val="288"/>
        </w:trPr>
        <w:tc>
          <w:tcPr>
            <w:tcW w:w="10950" w:type="dxa"/>
            <w:gridSpan w:val="4"/>
            <w:vAlign w:val="center"/>
          </w:tcPr>
          <w:p w14:paraId="1D6DF943"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2754BD" w:rsidRPr="0077032F" w14:paraId="66D8011A" w14:textId="77777777" w:rsidTr="00D705AB">
        <w:tblPrEx>
          <w:tblCellMar>
            <w:left w:w="108" w:type="dxa"/>
            <w:right w:w="108" w:type="dxa"/>
          </w:tblCellMar>
        </w:tblPrEx>
        <w:trPr>
          <w:trHeight w:hRule="exact" w:val="360"/>
        </w:trPr>
        <w:tc>
          <w:tcPr>
            <w:tcW w:w="10950" w:type="dxa"/>
            <w:gridSpan w:val="4"/>
          </w:tcPr>
          <w:p w14:paraId="67313C02" w14:textId="77777777" w:rsidR="002754BD" w:rsidRPr="0077032F" w:rsidRDefault="002754BD" w:rsidP="00D705A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2754BD" w:rsidRPr="0077032F" w14:paraId="473E07C5"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7AF1D43"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4024C82"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2754BD" w:rsidRPr="0077032F" w14:paraId="030E2660" w14:textId="77777777" w:rsidTr="00D705A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1BCE3AA"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3676B518" w14:textId="77777777" w:rsidR="002754BD" w:rsidRPr="0077032F" w:rsidRDefault="002754BD" w:rsidP="00D705AB">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2D451976" w14:textId="77777777" w:rsidR="002754BD" w:rsidRPr="00D83E48" w:rsidRDefault="002754BD" w:rsidP="00DA2B2D">
      <w:pPr>
        <w:rPr>
          <w:rFonts w:ascii="Calibri" w:hAnsi="Calibri"/>
          <w:b/>
          <w:sz w:val="32"/>
          <w:szCs w:val="32"/>
        </w:rPr>
        <w:sectPr w:rsidR="002754BD"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253F98B0"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13D15049" w14:textId="6A8EA89E" w:rsidR="00623026" w:rsidRPr="00623026" w:rsidRDefault="00623026" w:rsidP="00623026">
      <w:pPr>
        <w:pStyle w:val="ListParagraph"/>
        <w:numPr>
          <w:ilvl w:val="0"/>
          <w:numId w:val="42"/>
        </w:numPr>
        <w:ind w:left="360" w:hanging="360"/>
        <w:rPr>
          <w:rFonts w:asciiTheme="minorHAnsi" w:hAnsiTheme="minorHAnsi"/>
        </w:rPr>
      </w:pPr>
      <w:r w:rsidRPr="00623026">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2A6B3704" w14:textId="77777777" w:rsidR="00125800" w:rsidRPr="0029461A" w:rsidRDefault="00125800" w:rsidP="00125800">
      <w:pPr>
        <w:pStyle w:val="ListParagraph"/>
        <w:numPr>
          <w:ilvl w:val="0"/>
          <w:numId w:val="42"/>
        </w:numPr>
        <w:ind w:left="360" w:hanging="360"/>
        <w:rPr>
          <w:ins w:id="13" w:author="Wichert, RJ@Energy [2]" w:date="2019-04-17T17:40:00Z"/>
          <w:rFonts w:ascii="Calibri" w:hAnsi="Calibri"/>
        </w:rPr>
      </w:pPr>
      <w:ins w:id="14" w:author="Wichert, RJ@Energy [2]" w:date="2019-04-17T17:40: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068E95B3" w14:textId="651501A7" w:rsidR="00E65A5E" w:rsidRPr="0029461A" w:rsidDel="00125800" w:rsidRDefault="00717A77" w:rsidP="00E65A5E">
      <w:pPr>
        <w:pStyle w:val="ListParagraph"/>
        <w:numPr>
          <w:ilvl w:val="0"/>
          <w:numId w:val="42"/>
        </w:numPr>
        <w:ind w:left="360" w:hanging="360"/>
        <w:rPr>
          <w:del w:id="15" w:author="Wichert, RJ@Energy [2]" w:date="2019-04-17T17:41:00Z"/>
          <w:rFonts w:ascii="Calibri" w:hAnsi="Calibri"/>
        </w:rPr>
      </w:pPr>
      <w:del w:id="16" w:author="Wichert, RJ@Energy [2]" w:date="2019-04-17T17:41:00Z">
        <w:r w:rsidRPr="00717A77" w:rsidDel="00125800">
          <w:rPr>
            <w:rFonts w:asciiTheme="minorHAnsi" w:hAnsiTheme="minorHAnsi"/>
            <w:szCs w:val="18"/>
          </w:rPr>
          <w:delText>Nominal Cooling Capacity (tons) of Condenser:</w:delText>
        </w:r>
        <w:r w:rsidR="00E65A5E" w:rsidRPr="0029461A" w:rsidDel="00125800">
          <w:rPr>
            <w:rFonts w:ascii="Calibri" w:hAnsi="Calibri"/>
          </w:rPr>
          <w:delText xml:space="preserve"> This field is filled out automatically. It is referenced from the CF2R-MCH-01, which must be completed prior to this document.</w:delText>
        </w:r>
      </w:del>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7B471F19"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64C48257" w14:textId="141B183D" w:rsidR="00305E2C" w:rsidRDefault="00305E2C" w:rsidP="00E65A5E">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23B9862E" w:rsidR="00E65A5E"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309AB95"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Verification Status:</w:t>
      </w:r>
      <w:r w:rsidRPr="00FB7046">
        <w:rPr>
          <w:rFonts w:asciiTheme="minorHAnsi" w:hAnsiTheme="minorHAnsi"/>
          <w:sz w:val="18"/>
          <w:szCs w:val="18"/>
        </w:rPr>
        <w:t xml:space="preserve"> If this Section does not apply, then select “All </w:t>
      </w:r>
      <w:r>
        <w:rPr>
          <w:rFonts w:asciiTheme="minorHAnsi" w:hAnsiTheme="minorHAnsi"/>
          <w:sz w:val="18"/>
          <w:szCs w:val="18"/>
        </w:rPr>
        <w:t>N/A</w:t>
      </w:r>
      <w:r w:rsidRPr="00FB7046">
        <w:rPr>
          <w:rFonts w:asciiTheme="minorHAnsi" w:hAnsiTheme="minorHAnsi"/>
          <w:sz w:val="18"/>
          <w:szCs w:val="18"/>
        </w:rPr>
        <w:t>”. If the system meets the airflow criteria then select “Pass”, otherwise select “Fail”. The latter selection means that the system does not meet the requirements and the CF1R will have to be revised, or the system will need to be modified to meet the requirements.</w:t>
      </w:r>
    </w:p>
    <w:p w14:paraId="2508281B" w14:textId="77777777" w:rsidR="002754BD" w:rsidRPr="00FB7046" w:rsidRDefault="002754BD" w:rsidP="002754BD">
      <w:pPr>
        <w:numPr>
          <w:ilvl w:val="0"/>
          <w:numId w:val="46"/>
        </w:numPr>
        <w:ind w:left="360" w:hanging="360"/>
        <w:rPr>
          <w:rFonts w:asciiTheme="minorHAnsi" w:hAnsiTheme="minorHAnsi"/>
          <w:sz w:val="18"/>
          <w:szCs w:val="18"/>
        </w:rPr>
      </w:pPr>
      <w:r w:rsidRPr="00FB7046">
        <w:rPr>
          <w:rFonts w:asciiTheme="minorHAnsi" w:hAnsiTheme="minorHAnsi"/>
          <w:i/>
          <w:sz w:val="18"/>
          <w:szCs w:val="18"/>
        </w:rPr>
        <w:t>Correction Notes:</w:t>
      </w:r>
      <w:r w:rsidRPr="00FB7046">
        <w:rPr>
          <w:rFonts w:asciiTheme="minorHAnsi" w:hAnsiTheme="minorHAnsi"/>
          <w:sz w:val="18"/>
          <w:szCs w:val="18"/>
        </w:rPr>
        <w:t xml:space="preserve"> If one or more applicable requirements are not met “Fail” will appear in the row above. When this occurs the rater is required to enter detailed notes here that describe what failed and why. </w:t>
      </w:r>
    </w:p>
    <w:p w14:paraId="1F5D4B6F" w14:textId="77777777" w:rsidR="002754BD" w:rsidRPr="0029461A" w:rsidRDefault="002754BD" w:rsidP="00A5442D">
      <w:pPr>
        <w:ind w:left="360"/>
        <w:rPr>
          <w:rFonts w:asciiTheme="minorHAnsi" w:hAnsiTheme="minorHAnsi"/>
        </w:rPr>
      </w:pP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149B2CBC" w:rsidR="000A1890" w:rsidRPr="00966F61" w:rsidRDefault="009A493B" w:rsidP="00532F04">
            <w:pPr>
              <w:rPr>
                <w:rFonts w:asciiTheme="minorHAnsi" w:hAnsiTheme="minorHAnsi"/>
                <w:color w:val="000000"/>
                <w:sz w:val="18"/>
                <w:szCs w:val="18"/>
                <w:highlight w:val="yellow"/>
              </w:rPr>
            </w:pPr>
            <w:r w:rsidRPr="002756DE">
              <w:rPr>
                <w:rFonts w:asciiTheme="minorHAnsi" w:hAnsiTheme="minorHAnsi"/>
                <w:sz w:val="18"/>
                <w:szCs w:val="18"/>
              </w:rPr>
              <w:t>Space Conditioning System Identification or Name</w:t>
            </w:r>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200FD362" w:rsidR="000A1890" w:rsidRPr="00966F61" w:rsidRDefault="009A493B" w:rsidP="00532F04">
            <w:pPr>
              <w:rPr>
                <w:rFonts w:asciiTheme="minorHAnsi" w:hAnsiTheme="minorHAnsi"/>
                <w:sz w:val="18"/>
                <w:szCs w:val="18"/>
              </w:rPr>
            </w:pPr>
            <w:r w:rsidRPr="002756DE">
              <w:rPr>
                <w:rFonts w:asciiTheme="minorHAnsi" w:hAnsiTheme="minorHAnsi"/>
                <w:sz w:val="18"/>
                <w:szCs w:val="18"/>
              </w:rPr>
              <w:t>Space Conditioning System Description of Area Served</w:t>
            </w:r>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58DEE3E1" w14:textId="77777777" w:rsidTr="007A1CE5">
        <w:trPr>
          <w:cantSplit/>
          <w:trHeight w:val="144"/>
        </w:trPr>
        <w:tc>
          <w:tcPr>
            <w:tcW w:w="475" w:type="dxa"/>
            <w:vAlign w:val="center"/>
          </w:tcPr>
          <w:p w14:paraId="25F61D4B" w14:textId="3756862D" w:rsidR="009A493B" w:rsidRPr="00966F61" w:rsidRDefault="009A493B" w:rsidP="009A493B">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DCE8389" w14:textId="0D663961" w:rsidR="009A493B" w:rsidRPr="00966F61" w:rsidRDefault="009A493B" w:rsidP="009A493B">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26990EF0" w14:textId="25B3FE3B" w:rsidR="009A493B" w:rsidRPr="00966F61" w:rsidRDefault="009A493B" w:rsidP="009A493B">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9A493B" w:rsidRPr="00966F61" w14:paraId="068E95F0" w14:textId="77777777" w:rsidTr="007A1CE5">
        <w:trPr>
          <w:cantSplit/>
          <w:trHeight w:val="144"/>
        </w:trPr>
        <w:tc>
          <w:tcPr>
            <w:tcW w:w="475" w:type="dxa"/>
            <w:vAlign w:val="center"/>
          </w:tcPr>
          <w:p w14:paraId="068E95EA" w14:textId="1A2D1B17" w:rsidR="009A493B" w:rsidRPr="00966F61" w:rsidRDefault="009A493B" w:rsidP="009A493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068E95EB" w14:textId="071E035F" w:rsidR="009A493B" w:rsidRPr="00966F61" w:rsidRDefault="009A493B" w:rsidP="009A493B">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4F74F594" w:rsidR="009A493B" w:rsidRDefault="009A493B" w:rsidP="009A493B">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 xml:space="preserve">if the parent is a MCH-01B and a “yes” answer was given in B08 or B09, then A04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9A493B"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9A493B" w:rsidRPr="00966F61" w:rsidRDefault="009A493B" w:rsidP="009A493B">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25800" w:rsidRPr="00966F61" w14:paraId="068E95F7" w14:textId="77777777" w:rsidTr="003A4B12">
        <w:trPr>
          <w:cantSplit/>
          <w:trHeight w:val="144"/>
        </w:trPr>
        <w:tc>
          <w:tcPr>
            <w:tcW w:w="475" w:type="dxa"/>
            <w:vAlign w:val="center"/>
          </w:tcPr>
          <w:p w14:paraId="068E95F1" w14:textId="54FE1FC2" w:rsidR="00125800" w:rsidRPr="006B6461" w:rsidRDefault="00125800" w:rsidP="00125800">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6B719561" w:rsidR="00125800" w:rsidRPr="006B6461" w:rsidRDefault="00125800">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del w:id="17" w:author="Wichert, RJ@Energy [2]" w:date="2019-04-17T17:41:00Z">
              <w:r w:rsidRPr="006B6461" w:rsidDel="00125800">
                <w:rPr>
                  <w:rFonts w:asciiTheme="minorHAnsi" w:hAnsiTheme="minorHAnsi"/>
                  <w:sz w:val="18"/>
                  <w:szCs w:val="18"/>
                </w:rPr>
                <w:delText xml:space="preserve"> of Condenser</w:delText>
              </w:r>
            </w:del>
          </w:p>
        </w:tc>
        <w:tc>
          <w:tcPr>
            <w:tcW w:w="5605" w:type="dxa"/>
            <w:vAlign w:val="center"/>
          </w:tcPr>
          <w:p w14:paraId="34B16521" w14:textId="77777777" w:rsidR="00125800" w:rsidRPr="00480A17" w:rsidRDefault="00125800" w:rsidP="00125800">
            <w:pPr>
              <w:rPr>
                <w:ins w:id="18" w:author="Wichert, RJ@Energy [2]" w:date="2019-04-17T17:41:00Z"/>
                <w:rFonts w:asciiTheme="minorHAnsi" w:hAnsiTheme="minorHAnsi"/>
                <w:sz w:val="16"/>
                <w:szCs w:val="16"/>
              </w:rPr>
            </w:pPr>
            <w:ins w:id="19" w:author="Wichert, RJ@Energy [2]" w:date="2019-04-17T17:41:00Z">
              <w:r w:rsidRPr="00480A17">
                <w:rPr>
                  <w:rFonts w:asciiTheme="minorHAnsi" w:hAnsiTheme="minorHAnsi"/>
                  <w:sz w:val="16"/>
                  <w:szCs w:val="16"/>
                </w:rPr>
                <w:t xml:space="preserve">&lt;&lt;calculated field: </w:t>
              </w:r>
            </w:ins>
          </w:p>
          <w:p w14:paraId="14816467" w14:textId="77777777" w:rsidR="00125800" w:rsidRPr="00480A17" w:rsidRDefault="00125800" w:rsidP="00125800">
            <w:pPr>
              <w:rPr>
                <w:ins w:id="20" w:author="Wichert, RJ@Energy [2]" w:date="2019-04-17T17:41:00Z"/>
                <w:rFonts w:asciiTheme="minorHAnsi" w:hAnsiTheme="minorHAnsi"/>
                <w:sz w:val="16"/>
                <w:szCs w:val="16"/>
              </w:rPr>
            </w:pPr>
            <w:ins w:id="21" w:author="Wichert, RJ@Energy [2]" w:date="2019-04-17T17:41:00Z">
              <w:r w:rsidRPr="00480A17">
                <w:rPr>
                  <w:rFonts w:asciiTheme="minorHAnsi" w:hAnsiTheme="minorHAnsi"/>
                  <w:sz w:val="16"/>
                  <w:szCs w:val="16"/>
                </w:rPr>
                <w:t xml:space="preserve">If Cooling System Type on MCH-01 = ‘NoCooling’, </w:t>
              </w:r>
            </w:ins>
          </w:p>
          <w:p w14:paraId="42F58CD9" w14:textId="77777777" w:rsidR="00125800" w:rsidRPr="00480A17" w:rsidRDefault="00125800" w:rsidP="00125800">
            <w:pPr>
              <w:rPr>
                <w:ins w:id="22" w:author="Wichert, RJ@Energy [2]" w:date="2019-04-17T17:41:00Z"/>
                <w:rFonts w:asciiTheme="minorHAnsi" w:hAnsiTheme="minorHAnsi"/>
                <w:sz w:val="16"/>
                <w:szCs w:val="16"/>
              </w:rPr>
            </w:pPr>
            <w:ins w:id="23" w:author="Wichert, RJ@Energy [2]" w:date="2019-04-17T17:41:00Z">
              <w:r w:rsidRPr="00480A17">
                <w:rPr>
                  <w:rFonts w:asciiTheme="minorHAnsi" w:hAnsiTheme="minorHAnsi"/>
                  <w:sz w:val="16"/>
                  <w:szCs w:val="16"/>
                </w:rPr>
                <w:t xml:space="preserve">then, result in this field = ‘N/A - Heating-only system’; </w:t>
              </w:r>
            </w:ins>
          </w:p>
          <w:p w14:paraId="61293AF8" w14:textId="77777777" w:rsidR="00125800" w:rsidRPr="00480A17" w:rsidRDefault="00125800" w:rsidP="00125800">
            <w:pPr>
              <w:rPr>
                <w:ins w:id="24" w:author="Wichert, RJ@Energy [2]" w:date="2019-04-17T17:41:00Z"/>
                <w:rFonts w:asciiTheme="minorHAnsi" w:hAnsiTheme="minorHAnsi"/>
                <w:sz w:val="16"/>
                <w:szCs w:val="16"/>
              </w:rPr>
            </w:pPr>
          </w:p>
          <w:p w14:paraId="05C829A5" w14:textId="77777777" w:rsidR="00125800" w:rsidRPr="00480A17" w:rsidRDefault="00125800" w:rsidP="00125800">
            <w:pPr>
              <w:rPr>
                <w:ins w:id="25" w:author="Wichert, RJ@Energy [2]" w:date="2019-04-17T17:41:00Z"/>
                <w:rFonts w:asciiTheme="minorHAnsi" w:hAnsiTheme="minorHAnsi"/>
                <w:b/>
                <w:sz w:val="16"/>
                <w:szCs w:val="16"/>
                <w:u w:val="single"/>
              </w:rPr>
            </w:pPr>
            <w:ins w:id="26" w:author="Wichert, RJ@Energy [2]" w:date="2019-04-17T17:4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6AF2417B" w14:textId="77777777" w:rsidR="00125800" w:rsidRPr="00480A17" w:rsidRDefault="00125800" w:rsidP="00125800">
            <w:pPr>
              <w:ind w:left="720" w:hanging="560"/>
              <w:rPr>
                <w:ins w:id="27" w:author="Wichert, RJ@Energy [2]" w:date="2019-04-17T17:41:00Z"/>
                <w:rFonts w:asciiTheme="minorHAnsi" w:hAnsiTheme="minorHAnsi"/>
                <w:sz w:val="16"/>
                <w:szCs w:val="16"/>
              </w:rPr>
            </w:pPr>
            <w:ins w:id="28" w:author="Wichert, RJ@Energy [2]" w:date="2019-04-17T17:4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6AC701C5" w14:textId="77777777" w:rsidR="00125800" w:rsidRPr="00480A17" w:rsidRDefault="00125800" w:rsidP="00125800">
            <w:pPr>
              <w:ind w:left="720" w:hanging="560"/>
              <w:rPr>
                <w:ins w:id="29" w:author="Wichert, RJ@Energy [2]" w:date="2019-04-17T17:41:00Z"/>
                <w:rFonts w:asciiTheme="minorHAnsi" w:hAnsiTheme="minorHAnsi"/>
                <w:sz w:val="16"/>
                <w:szCs w:val="16"/>
              </w:rPr>
            </w:pPr>
            <w:ins w:id="30" w:author="Wichert, RJ@Energy [2]" w:date="2019-04-17T17:4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6F9BC698" w14:textId="77777777" w:rsidR="00125800" w:rsidRPr="00480A17" w:rsidRDefault="00125800" w:rsidP="00125800">
            <w:pPr>
              <w:ind w:left="160"/>
              <w:rPr>
                <w:ins w:id="31" w:author="Wichert, RJ@Energy [2]" w:date="2019-04-17T17:41:00Z"/>
                <w:rFonts w:asciiTheme="minorHAnsi" w:hAnsiTheme="minorHAnsi"/>
                <w:sz w:val="16"/>
                <w:szCs w:val="16"/>
              </w:rPr>
            </w:pPr>
            <w:ins w:id="32" w:author="Wichert, RJ@Energy [2]" w:date="2019-04-17T17:4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461EA1F1" w14:textId="77777777" w:rsidR="00125800" w:rsidRPr="00480A17" w:rsidRDefault="00125800" w:rsidP="00125800">
            <w:pPr>
              <w:ind w:left="160"/>
              <w:rPr>
                <w:ins w:id="33" w:author="Wichert, RJ@Energy [2]" w:date="2019-04-17T17:41:00Z"/>
                <w:rFonts w:asciiTheme="minorHAnsi" w:hAnsiTheme="minorHAnsi"/>
                <w:sz w:val="16"/>
                <w:szCs w:val="16"/>
              </w:rPr>
            </w:pPr>
          </w:p>
          <w:p w14:paraId="2037639C" w14:textId="77777777" w:rsidR="00125800" w:rsidRPr="00480A17" w:rsidRDefault="00125800" w:rsidP="00125800">
            <w:pPr>
              <w:ind w:left="720" w:hanging="560"/>
              <w:rPr>
                <w:ins w:id="34" w:author="Wichert, RJ@Energy [2]" w:date="2019-04-17T17:41:00Z"/>
                <w:rFonts w:asciiTheme="minorHAnsi" w:hAnsiTheme="minorHAnsi"/>
                <w:sz w:val="16"/>
                <w:szCs w:val="16"/>
              </w:rPr>
            </w:pPr>
            <w:ins w:id="35" w:author="Wichert, RJ@Energy [2]" w:date="2019-04-17T17:41: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07F50EF9" w14:textId="77777777" w:rsidR="00125800" w:rsidRPr="00480A17" w:rsidRDefault="00125800" w:rsidP="00125800">
            <w:pPr>
              <w:ind w:left="720" w:hanging="560"/>
              <w:rPr>
                <w:ins w:id="36" w:author="Wichert, RJ@Energy [2]" w:date="2019-04-17T17:41:00Z"/>
                <w:rFonts w:asciiTheme="minorHAnsi" w:hAnsiTheme="minorHAnsi"/>
                <w:sz w:val="16"/>
                <w:szCs w:val="16"/>
              </w:rPr>
            </w:pPr>
            <w:ins w:id="37" w:author="Wichert, RJ@Energy [2]" w:date="2019-04-17T17:41: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5F4C1BE1" w14:textId="77777777" w:rsidR="00125800" w:rsidRPr="00480A17" w:rsidRDefault="00125800" w:rsidP="00125800">
            <w:pPr>
              <w:rPr>
                <w:ins w:id="38" w:author="Wichert, RJ@Energy [2]" w:date="2019-04-17T17:41:00Z"/>
                <w:rFonts w:asciiTheme="minorHAnsi" w:hAnsiTheme="minorHAnsi"/>
                <w:sz w:val="16"/>
                <w:szCs w:val="16"/>
              </w:rPr>
            </w:pPr>
          </w:p>
          <w:p w14:paraId="05D67423" w14:textId="77777777" w:rsidR="00125800" w:rsidRPr="00480A17" w:rsidRDefault="00125800" w:rsidP="00125800">
            <w:pPr>
              <w:rPr>
                <w:ins w:id="39" w:author="Wichert, RJ@Energy [2]" w:date="2019-04-17T17:41:00Z"/>
                <w:rFonts w:asciiTheme="minorHAnsi" w:hAnsiTheme="minorHAnsi"/>
                <w:sz w:val="16"/>
                <w:szCs w:val="16"/>
              </w:rPr>
            </w:pPr>
            <w:ins w:id="40" w:author="Wichert, RJ@Energy [2]" w:date="2019-04-17T17:4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0F321DB0" w14:textId="77777777" w:rsidR="00125800" w:rsidRPr="00480A17" w:rsidRDefault="00125800" w:rsidP="00125800">
            <w:pPr>
              <w:ind w:firstLine="160"/>
              <w:rPr>
                <w:ins w:id="41" w:author="Wichert, RJ@Energy [2]" w:date="2019-04-17T17:41:00Z"/>
                <w:rFonts w:asciiTheme="minorHAnsi" w:hAnsiTheme="minorHAnsi"/>
                <w:sz w:val="16"/>
                <w:szCs w:val="16"/>
              </w:rPr>
            </w:pPr>
            <w:ins w:id="42" w:author="Wichert, RJ@Energy [2]" w:date="2019-04-17T17:4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10A99A8B" w14:textId="77777777" w:rsidR="00125800" w:rsidRPr="00480A17" w:rsidRDefault="00125800" w:rsidP="00125800">
            <w:pPr>
              <w:ind w:left="154"/>
              <w:rPr>
                <w:ins w:id="43" w:author="Wichert, RJ@Energy [2]" w:date="2019-04-17T17:41:00Z"/>
                <w:rFonts w:asciiTheme="minorHAnsi" w:hAnsiTheme="minorHAnsi"/>
                <w:sz w:val="16"/>
                <w:szCs w:val="16"/>
              </w:rPr>
            </w:pPr>
            <w:ins w:id="44" w:author="Wichert, RJ@Energy [2]" w:date="2019-04-17T17:4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559A8369" w14:textId="77777777" w:rsidR="00125800" w:rsidRPr="00480A17" w:rsidRDefault="00125800" w:rsidP="00125800">
            <w:pPr>
              <w:ind w:firstLine="160"/>
              <w:rPr>
                <w:ins w:id="45" w:author="Wichert, RJ@Energy [2]" w:date="2019-04-17T17:41:00Z"/>
                <w:rFonts w:asciiTheme="minorHAnsi" w:hAnsiTheme="minorHAnsi"/>
                <w:sz w:val="16"/>
                <w:szCs w:val="16"/>
              </w:rPr>
            </w:pPr>
          </w:p>
          <w:p w14:paraId="23B046D6" w14:textId="77777777" w:rsidR="00125800" w:rsidRPr="00480A17" w:rsidRDefault="00125800" w:rsidP="00125800">
            <w:pPr>
              <w:ind w:firstLine="160"/>
              <w:rPr>
                <w:ins w:id="46" w:author="Wichert, RJ@Energy [2]" w:date="2019-04-17T17:41:00Z"/>
                <w:rFonts w:asciiTheme="minorHAnsi" w:hAnsiTheme="minorHAnsi"/>
                <w:sz w:val="16"/>
                <w:szCs w:val="16"/>
                <w:highlight w:val="yellow"/>
              </w:rPr>
            </w:pPr>
            <w:ins w:id="47" w:author="Wichert, RJ@Energy [2]" w:date="2019-04-17T17:41: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3C9A449A" w14:textId="77777777" w:rsidR="00125800" w:rsidRPr="00480A17" w:rsidRDefault="00125800" w:rsidP="00125800">
            <w:pPr>
              <w:ind w:firstLine="160"/>
              <w:rPr>
                <w:ins w:id="48" w:author="Wichert, RJ@Energy [2]" w:date="2019-04-17T17:41:00Z"/>
                <w:rFonts w:asciiTheme="minorHAnsi" w:hAnsiTheme="minorHAnsi"/>
                <w:sz w:val="16"/>
                <w:szCs w:val="16"/>
                <w:highlight w:val="yellow"/>
              </w:rPr>
            </w:pPr>
            <w:ins w:id="49" w:author="Wichert, RJ@Energy [2]" w:date="2019-04-17T17:41: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05469F04" w14:textId="77777777" w:rsidR="00125800" w:rsidRPr="00480A17" w:rsidRDefault="00125800" w:rsidP="00125800">
            <w:pPr>
              <w:ind w:left="154"/>
              <w:rPr>
                <w:ins w:id="50" w:author="Wichert, RJ@Energy [2]" w:date="2019-04-17T17:41:00Z"/>
                <w:rFonts w:asciiTheme="minorHAnsi" w:hAnsiTheme="minorHAnsi"/>
                <w:b/>
                <w:sz w:val="16"/>
                <w:szCs w:val="16"/>
              </w:rPr>
            </w:pPr>
          </w:p>
          <w:p w14:paraId="014F127B" w14:textId="77777777" w:rsidR="00125800" w:rsidRPr="00480A17" w:rsidRDefault="00125800" w:rsidP="00125800">
            <w:pPr>
              <w:ind w:left="154"/>
              <w:rPr>
                <w:ins w:id="51" w:author="Wichert, RJ@Energy [2]" w:date="2019-04-17T17:41:00Z"/>
                <w:rFonts w:asciiTheme="minorHAnsi" w:hAnsiTheme="minorHAnsi"/>
                <w:sz w:val="16"/>
                <w:szCs w:val="16"/>
              </w:rPr>
            </w:pPr>
            <w:ins w:id="52" w:author="Wichert, RJ@Energy [2]" w:date="2019-04-17T17:4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5184AABC" w14:textId="77777777" w:rsidR="00125800" w:rsidRPr="00480A17" w:rsidRDefault="00125800" w:rsidP="00125800">
            <w:pPr>
              <w:rPr>
                <w:ins w:id="53" w:author="Wichert, RJ@Energy [2]" w:date="2019-04-17T17:41:00Z"/>
                <w:rFonts w:asciiTheme="minorHAnsi" w:hAnsiTheme="minorHAnsi"/>
                <w:sz w:val="16"/>
                <w:szCs w:val="16"/>
              </w:rPr>
            </w:pPr>
          </w:p>
          <w:p w14:paraId="6996D506" w14:textId="77777777" w:rsidR="00125800" w:rsidRPr="00480A17" w:rsidRDefault="00125800" w:rsidP="00125800">
            <w:pPr>
              <w:rPr>
                <w:ins w:id="54" w:author="Wichert, RJ@Energy [2]" w:date="2019-04-17T17:41:00Z"/>
                <w:rFonts w:asciiTheme="minorHAnsi" w:hAnsiTheme="minorHAnsi"/>
                <w:sz w:val="16"/>
                <w:szCs w:val="16"/>
              </w:rPr>
            </w:pPr>
            <w:ins w:id="55" w:author="Wichert, RJ@Energy [2]" w:date="2019-04-17T17:4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5A772D9B" w14:textId="77777777" w:rsidR="00125800" w:rsidRPr="00480A17" w:rsidRDefault="00125800" w:rsidP="00125800">
            <w:pPr>
              <w:ind w:left="154"/>
              <w:rPr>
                <w:ins w:id="56" w:author="Wichert, RJ@Energy [2]" w:date="2019-04-17T17:41:00Z"/>
                <w:rFonts w:asciiTheme="minorHAnsi" w:hAnsiTheme="minorHAnsi"/>
                <w:sz w:val="16"/>
                <w:szCs w:val="16"/>
              </w:rPr>
            </w:pPr>
            <w:ins w:id="57" w:author="Wichert, RJ@Energy [2]" w:date="2019-04-17T17:4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291D78C3" w14:textId="77777777" w:rsidR="00125800" w:rsidRPr="00480A17" w:rsidRDefault="00125800" w:rsidP="00125800">
            <w:pPr>
              <w:ind w:left="154"/>
              <w:rPr>
                <w:ins w:id="58" w:author="Wichert, RJ@Energy [2]" w:date="2019-04-17T17:41:00Z"/>
                <w:rFonts w:asciiTheme="minorHAnsi" w:hAnsiTheme="minorHAnsi"/>
                <w:sz w:val="16"/>
                <w:szCs w:val="16"/>
              </w:rPr>
            </w:pPr>
            <w:ins w:id="59" w:author="Wichert, RJ@Energy [2]" w:date="2019-04-17T17:4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6AAEA86E" w14:textId="77777777" w:rsidR="00125800" w:rsidRPr="00480A17" w:rsidRDefault="00125800" w:rsidP="00125800">
            <w:pPr>
              <w:ind w:left="154"/>
              <w:rPr>
                <w:ins w:id="60" w:author="Wichert, RJ@Energy [2]" w:date="2019-04-17T17:41:00Z"/>
                <w:rFonts w:asciiTheme="minorHAnsi" w:hAnsiTheme="minorHAnsi"/>
                <w:sz w:val="16"/>
                <w:szCs w:val="16"/>
              </w:rPr>
            </w:pPr>
            <w:ins w:id="61" w:author="Wichert, RJ@Energy [2]" w:date="2019-04-17T17:41: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49806AC3" w14:textId="77777777" w:rsidR="00125800" w:rsidRPr="00480A17" w:rsidRDefault="00125800" w:rsidP="00125800">
            <w:pPr>
              <w:rPr>
                <w:ins w:id="62" w:author="Wichert, RJ@Energy [2]" w:date="2019-04-17T17:41:00Z"/>
                <w:rFonts w:asciiTheme="minorHAnsi" w:hAnsiTheme="minorHAnsi"/>
                <w:sz w:val="16"/>
                <w:szCs w:val="16"/>
              </w:rPr>
            </w:pPr>
          </w:p>
          <w:p w14:paraId="5E8C9CC5" w14:textId="77777777" w:rsidR="00125800" w:rsidRPr="00480A17" w:rsidRDefault="00125800" w:rsidP="00125800">
            <w:pPr>
              <w:ind w:left="720" w:hanging="560"/>
              <w:rPr>
                <w:ins w:id="63" w:author="Wichert, RJ@Energy [2]" w:date="2019-04-17T17:41:00Z"/>
                <w:rFonts w:asciiTheme="minorHAnsi" w:hAnsiTheme="minorHAnsi"/>
                <w:sz w:val="16"/>
                <w:szCs w:val="16"/>
              </w:rPr>
            </w:pPr>
            <w:ins w:id="64" w:author="Wichert, RJ@Energy [2]" w:date="2019-04-17T17:41: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53671AEA" w14:textId="77777777" w:rsidR="00125800" w:rsidRPr="00480A17" w:rsidRDefault="00125800" w:rsidP="00125800">
            <w:pPr>
              <w:ind w:left="720" w:hanging="560"/>
              <w:rPr>
                <w:ins w:id="65" w:author="Wichert, RJ@Energy [2]" w:date="2019-04-17T17:41:00Z"/>
                <w:rFonts w:asciiTheme="minorHAnsi" w:hAnsiTheme="minorHAnsi"/>
                <w:sz w:val="16"/>
                <w:szCs w:val="16"/>
              </w:rPr>
            </w:pPr>
            <w:ins w:id="66" w:author="Wichert, RJ@Energy [2]" w:date="2019-04-17T17:41: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35806BAF" w14:textId="77777777" w:rsidR="00125800" w:rsidRPr="00480A17" w:rsidRDefault="00125800" w:rsidP="00125800">
            <w:pPr>
              <w:rPr>
                <w:ins w:id="67" w:author="Wichert, RJ@Energy [2]" w:date="2019-04-17T17:41:00Z"/>
                <w:rFonts w:asciiTheme="minorHAnsi" w:hAnsiTheme="minorHAnsi"/>
                <w:sz w:val="16"/>
                <w:szCs w:val="16"/>
              </w:rPr>
            </w:pPr>
          </w:p>
          <w:p w14:paraId="1AAFE8E6" w14:textId="77777777" w:rsidR="00125800" w:rsidRPr="00480A17" w:rsidRDefault="00125800" w:rsidP="00125800">
            <w:pPr>
              <w:rPr>
                <w:ins w:id="68" w:author="Wichert, RJ@Energy [2]" w:date="2019-04-17T17:41:00Z"/>
                <w:rFonts w:asciiTheme="minorHAnsi" w:hAnsiTheme="minorHAnsi"/>
                <w:sz w:val="16"/>
                <w:szCs w:val="16"/>
              </w:rPr>
            </w:pPr>
            <w:ins w:id="69" w:author="Wichert, RJ@Energy [2]" w:date="2019-04-17T17:41: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69868E9A" w14:textId="77777777" w:rsidR="00125800" w:rsidRPr="00480A17" w:rsidRDefault="00125800" w:rsidP="00125800">
            <w:pPr>
              <w:ind w:left="153"/>
              <w:rPr>
                <w:ins w:id="70" w:author="Wichert, RJ@Energy [2]" w:date="2019-04-17T17:41:00Z"/>
                <w:rFonts w:asciiTheme="minorHAnsi" w:hAnsiTheme="minorHAnsi"/>
                <w:sz w:val="16"/>
                <w:szCs w:val="16"/>
              </w:rPr>
            </w:pPr>
            <w:ins w:id="71" w:author="Wichert, RJ@Energy [2]" w:date="2019-04-17T17:41: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6A199BFC" w14:textId="77777777" w:rsidR="00125800" w:rsidRPr="00480A17" w:rsidRDefault="00125800" w:rsidP="00125800">
            <w:pPr>
              <w:ind w:left="153"/>
              <w:rPr>
                <w:ins w:id="72" w:author="Wichert, RJ@Energy [2]" w:date="2019-04-17T17:41:00Z"/>
                <w:rFonts w:asciiTheme="minorHAnsi" w:hAnsiTheme="minorHAnsi"/>
                <w:sz w:val="16"/>
                <w:szCs w:val="16"/>
              </w:rPr>
            </w:pPr>
            <w:ins w:id="73" w:author="Wichert, RJ@Energy [2]" w:date="2019-04-17T17:41: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7381FDEB" w14:textId="77777777" w:rsidR="00125800" w:rsidRPr="00480A17" w:rsidRDefault="00125800" w:rsidP="00125800">
            <w:pPr>
              <w:ind w:left="153"/>
              <w:rPr>
                <w:ins w:id="74" w:author="Wichert, RJ@Energy [2]" w:date="2019-04-17T17:41:00Z"/>
                <w:rFonts w:asciiTheme="minorHAnsi" w:hAnsiTheme="minorHAnsi"/>
                <w:sz w:val="16"/>
                <w:szCs w:val="16"/>
              </w:rPr>
            </w:pPr>
          </w:p>
          <w:p w14:paraId="5CF7055F" w14:textId="77777777" w:rsidR="00125800" w:rsidRPr="00480A17" w:rsidRDefault="00125800" w:rsidP="00125800">
            <w:pPr>
              <w:ind w:left="153"/>
              <w:rPr>
                <w:ins w:id="75" w:author="Wichert, RJ@Energy [2]" w:date="2019-04-17T17:41:00Z"/>
                <w:rFonts w:asciiTheme="minorHAnsi" w:hAnsiTheme="minorHAnsi"/>
                <w:sz w:val="16"/>
                <w:szCs w:val="16"/>
                <w:highlight w:val="yellow"/>
              </w:rPr>
            </w:pPr>
            <w:ins w:id="76" w:author="Wichert, RJ@Energy [2]" w:date="2019-04-17T17:41: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0B960806" w14:textId="77777777" w:rsidR="00125800" w:rsidRPr="00480A17" w:rsidRDefault="00125800" w:rsidP="00125800">
            <w:pPr>
              <w:ind w:left="153"/>
              <w:rPr>
                <w:ins w:id="77" w:author="Wichert, RJ@Energy [2]" w:date="2019-04-17T17:41:00Z"/>
                <w:rFonts w:asciiTheme="minorHAnsi" w:hAnsiTheme="minorHAnsi"/>
                <w:sz w:val="16"/>
                <w:szCs w:val="16"/>
                <w:highlight w:val="yellow"/>
              </w:rPr>
            </w:pPr>
            <w:ins w:id="78" w:author="Wichert, RJ@Energy [2]" w:date="2019-04-17T17:41: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15BE80FC" w14:textId="77777777" w:rsidR="00125800" w:rsidRPr="00480A17" w:rsidRDefault="00125800" w:rsidP="00125800">
            <w:pPr>
              <w:ind w:left="153"/>
              <w:rPr>
                <w:ins w:id="79" w:author="Wichert, RJ@Energy [2]" w:date="2019-04-17T17:41:00Z"/>
                <w:rFonts w:asciiTheme="minorHAnsi" w:hAnsiTheme="minorHAnsi"/>
                <w:b/>
                <w:sz w:val="16"/>
                <w:szCs w:val="16"/>
              </w:rPr>
            </w:pPr>
          </w:p>
          <w:p w14:paraId="4866FCDE" w14:textId="77777777" w:rsidR="00125800" w:rsidRPr="00480A17" w:rsidRDefault="00125800" w:rsidP="00125800">
            <w:pPr>
              <w:ind w:left="153"/>
              <w:rPr>
                <w:ins w:id="80" w:author="Wichert, RJ@Energy [2]" w:date="2019-04-17T17:41:00Z"/>
                <w:rFonts w:asciiTheme="minorHAnsi" w:hAnsiTheme="minorHAnsi"/>
                <w:b/>
                <w:sz w:val="16"/>
                <w:szCs w:val="16"/>
              </w:rPr>
            </w:pPr>
          </w:p>
          <w:p w14:paraId="31FFA8C4" w14:textId="77777777" w:rsidR="00125800" w:rsidRPr="00480A17" w:rsidRDefault="00125800" w:rsidP="00125800">
            <w:pPr>
              <w:ind w:left="153"/>
              <w:rPr>
                <w:ins w:id="81" w:author="Wichert, RJ@Energy [2]" w:date="2019-04-17T17:41:00Z"/>
                <w:rFonts w:asciiTheme="minorHAnsi" w:hAnsiTheme="minorHAnsi"/>
                <w:sz w:val="16"/>
                <w:szCs w:val="16"/>
              </w:rPr>
            </w:pPr>
            <w:ins w:id="82" w:author="Wichert, RJ@Energy [2]" w:date="2019-04-17T17:41: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37FA320F" w14:textId="77777777" w:rsidR="00125800" w:rsidRPr="00480A17" w:rsidRDefault="00125800" w:rsidP="00125800">
            <w:pPr>
              <w:rPr>
                <w:ins w:id="83" w:author="Wichert, RJ@Energy [2]" w:date="2019-04-17T17:41:00Z"/>
                <w:rFonts w:asciiTheme="minorHAnsi" w:hAnsiTheme="minorHAnsi"/>
                <w:sz w:val="16"/>
                <w:szCs w:val="16"/>
              </w:rPr>
            </w:pPr>
          </w:p>
          <w:p w14:paraId="145F2E89" w14:textId="77777777" w:rsidR="00125800" w:rsidRPr="00480A17" w:rsidRDefault="00125800" w:rsidP="00125800">
            <w:pPr>
              <w:ind w:left="720" w:hanging="560"/>
              <w:rPr>
                <w:ins w:id="84" w:author="Wichert, RJ@Energy [2]" w:date="2019-04-17T17:41:00Z"/>
                <w:rFonts w:asciiTheme="minorHAnsi" w:hAnsiTheme="minorHAnsi"/>
                <w:sz w:val="16"/>
                <w:szCs w:val="16"/>
              </w:rPr>
            </w:pPr>
            <w:ins w:id="85" w:author="Wichert, RJ@Energy [2]" w:date="2019-04-17T17:41: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22890361" w14:textId="77777777" w:rsidR="00125800" w:rsidRPr="00480A17" w:rsidRDefault="00125800" w:rsidP="00125800">
            <w:pPr>
              <w:ind w:left="720" w:hanging="560"/>
              <w:rPr>
                <w:ins w:id="86" w:author="Wichert, RJ@Energy [2]" w:date="2019-04-17T17:41:00Z"/>
                <w:rFonts w:asciiTheme="minorHAnsi" w:hAnsiTheme="minorHAnsi"/>
                <w:sz w:val="16"/>
                <w:szCs w:val="16"/>
              </w:rPr>
            </w:pPr>
            <w:ins w:id="87" w:author="Wichert, RJ@Energy [2]" w:date="2019-04-17T17:41: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068E95F3" w14:textId="7D537042" w:rsidR="00125800" w:rsidRPr="006B6461" w:rsidDel="00125800" w:rsidRDefault="00125800" w:rsidP="00125800">
            <w:pPr>
              <w:rPr>
                <w:del w:id="88" w:author="Wichert, RJ@Energy [2]" w:date="2019-04-17T17:41:00Z"/>
                <w:rFonts w:asciiTheme="minorHAnsi" w:hAnsiTheme="minorHAnsi"/>
                <w:sz w:val="18"/>
                <w:szCs w:val="18"/>
              </w:rPr>
            </w:pPr>
            <w:ins w:id="89" w:author="Wichert, RJ@Energy [2]" w:date="2019-04-17T17:41:00Z">
              <w:r w:rsidRPr="00480A17">
                <w:rPr>
                  <w:rFonts w:asciiTheme="minorHAnsi" w:hAnsiTheme="minorHAnsi"/>
                  <w:sz w:val="16"/>
                  <w:szCs w:val="16"/>
                </w:rPr>
                <w:t>&gt;&gt;</w:t>
              </w:r>
            </w:ins>
            <w:del w:id="90" w:author="Wichert, RJ@Energy [2]" w:date="2019-04-17T17:41:00Z">
              <w:r w:rsidRPr="006B6461" w:rsidDel="00125800">
                <w:rPr>
                  <w:rFonts w:asciiTheme="minorHAnsi" w:hAnsiTheme="minorHAnsi"/>
                  <w:sz w:val="18"/>
                  <w:szCs w:val="18"/>
                </w:rPr>
                <w:delText xml:space="preserve">&lt;&lt;calculated field: </w:delText>
              </w:r>
            </w:del>
          </w:p>
          <w:p w14:paraId="068E95F4" w14:textId="46A7F2EB" w:rsidR="00125800" w:rsidDel="00125800" w:rsidRDefault="00125800" w:rsidP="00125800">
            <w:pPr>
              <w:rPr>
                <w:del w:id="91" w:author="Wichert, RJ@Energy [2]" w:date="2019-04-17T17:41:00Z"/>
                <w:rFonts w:asciiTheme="minorHAnsi" w:hAnsiTheme="minorHAnsi"/>
                <w:sz w:val="18"/>
                <w:szCs w:val="18"/>
              </w:rPr>
            </w:pPr>
            <w:del w:id="92" w:author="Wichert, RJ@Energy [2]" w:date="2019-04-17T17:41:00Z">
              <w:r w:rsidRPr="006B6461" w:rsidDel="00125800">
                <w:rPr>
                  <w:rFonts w:asciiTheme="minorHAnsi" w:hAnsiTheme="minorHAnsi"/>
                  <w:sz w:val="18"/>
                  <w:szCs w:val="18"/>
                </w:rPr>
                <w:delText>if cooling system type on MCH-01=NoCooling</w:delText>
              </w:r>
              <w:r w:rsidDel="00125800">
                <w:rPr>
                  <w:rFonts w:asciiTheme="minorHAnsi" w:hAnsiTheme="minorHAnsi"/>
                  <w:sz w:val="18"/>
                  <w:szCs w:val="18"/>
                </w:rPr>
                <w:delText>,</w:delText>
              </w:r>
              <w:r w:rsidRPr="006B6461" w:rsidDel="00125800">
                <w:rPr>
                  <w:rFonts w:asciiTheme="minorHAnsi" w:hAnsiTheme="minorHAnsi"/>
                  <w:sz w:val="18"/>
                  <w:szCs w:val="18"/>
                </w:rPr>
                <w:delText xml:space="preserve"> </w:delText>
              </w:r>
            </w:del>
          </w:p>
          <w:p w14:paraId="068E95F5" w14:textId="2128545B" w:rsidR="00125800" w:rsidRPr="006B6461" w:rsidDel="00125800" w:rsidRDefault="00125800" w:rsidP="00125800">
            <w:pPr>
              <w:rPr>
                <w:del w:id="93" w:author="Wichert, RJ@Energy [2]" w:date="2019-04-17T17:41:00Z"/>
                <w:rFonts w:asciiTheme="minorHAnsi" w:hAnsiTheme="minorHAnsi"/>
                <w:sz w:val="18"/>
                <w:szCs w:val="18"/>
              </w:rPr>
            </w:pPr>
            <w:del w:id="94" w:author="Wichert, RJ@Energy [2]" w:date="2019-04-17T17:41:00Z">
              <w:r w:rsidRPr="006B6461" w:rsidDel="00125800">
                <w:rPr>
                  <w:rFonts w:asciiTheme="minorHAnsi" w:hAnsiTheme="minorHAnsi"/>
                  <w:sz w:val="18"/>
                  <w:szCs w:val="18"/>
                </w:rPr>
                <w:delText xml:space="preserve">then display text result= n/a - Heating-only system; </w:delText>
              </w:r>
            </w:del>
          </w:p>
          <w:p w14:paraId="068E95F6" w14:textId="748B774C" w:rsidR="00125800" w:rsidRPr="00966F61" w:rsidRDefault="00125800" w:rsidP="00125800">
            <w:pPr>
              <w:rPr>
                <w:rFonts w:asciiTheme="minorHAnsi" w:hAnsiTheme="minorHAnsi"/>
                <w:sz w:val="18"/>
                <w:szCs w:val="18"/>
              </w:rPr>
            </w:pPr>
            <w:del w:id="95" w:author="Wichert, RJ@Energy [2]" w:date="2019-04-17T17:41:00Z">
              <w:r w:rsidRPr="006B6461" w:rsidDel="00125800">
                <w:rPr>
                  <w:rFonts w:asciiTheme="minorHAnsi" w:hAnsiTheme="minorHAnsi"/>
                  <w:sz w:val="18"/>
                  <w:szCs w:val="18"/>
                </w:rPr>
                <w:delText xml:space="preserve">else </w:delText>
              </w:r>
              <w:r w:rsidDel="00125800">
                <w:rPr>
                  <w:rFonts w:asciiTheme="minorHAnsi" w:hAnsiTheme="minorHAnsi"/>
                  <w:sz w:val="18"/>
                  <w:szCs w:val="18"/>
                </w:rPr>
                <w:delText xml:space="preserve">user enter the nominal ton value: </w:delText>
              </w:r>
              <w:r w:rsidRPr="006B6461" w:rsidDel="00125800">
                <w:rPr>
                  <w:rFonts w:asciiTheme="minorHAnsi" w:hAnsiTheme="minorHAnsi"/>
                  <w:sz w:val="18"/>
                  <w:szCs w:val="18"/>
                </w:rPr>
                <w:delText>numeric x.x&gt;&gt;</w:delText>
              </w:r>
            </w:del>
          </w:p>
        </w:tc>
      </w:tr>
      <w:tr w:rsidR="00125800" w:rsidRPr="00966F61" w14:paraId="068E9600" w14:textId="77777777" w:rsidTr="007A1CE5">
        <w:trPr>
          <w:cantSplit/>
          <w:trHeight w:val="144"/>
        </w:trPr>
        <w:tc>
          <w:tcPr>
            <w:tcW w:w="475" w:type="dxa"/>
            <w:vAlign w:val="center"/>
          </w:tcPr>
          <w:p w14:paraId="068E95F8" w14:textId="34152C05"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561800FF" w:rsidR="00125800" w:rsidRDefault="00125800" w:rsidP="00125800">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570C0577" w:rsidR="00125800" w:rsidRDefault="00125800" w:rsidP="00125800">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25800" w:rsidRPr="00966F61" w14:paraId="068E9609" w14:textId="77777777" w:rsidTr="007A1CE5">
        <w:trPr>
          <w:cantSplit/>
          <w:trHeight w:val="144"/>
        </w:trPr>
        <w:tc>
          <w:tcPr>
            <w:tcW w:w="475" w:type="dxa"/>
            <w:vAlign w:val="center"/>
          </w:tcPr>
          <w:p w14:paraId="068E9601" w14:textId="2B468DCA" w:rsidR="00125800" w:rsidRPr="00966F61" w:rsidRDefault="00125800" w:rsidP="00125800">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125800" w:rsidRPr="00966F61" w:rsidRDefault="00125800" w:rsidP="00125800">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4CBA4D48" w:rsidR="00125800" w:rsidRDefault="00125800" w:rsidP="00125800">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125800" w:rsidRDefault="00125800" w:rsidP="00125800">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25800" w:rsidRDefault="00125800" w:rsidP="00125800">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211E5909" w:rsidR="00125800" w:rsidRDefault="00125800" w:rsidP="00125800">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125800" w:rsidRDefault="00125800" w:rsidP="00125800">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25800" w:rsidRPr="00966F61" w14:paraId="068E9615" w14:textId="77777777" w:rsidTr="007A1CE5">
        <w:trPr>
          <w:cantSplit/>
          <w:trHeight w:val="144"/>
        </w:trPr>
        <w:tc>
          <w:tcPr>
            <w:tcW w:w="475" w:type="dxa"/>
            <w:vAlign w:val="center"/>
          </w:tcPr>
          <w:p w14:paraId="068E960A" w14:textId="2233A743"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125800" w:rsidRDefault="00125800" w:rsidP="00125800">
            <w:pPr>
              <w:rPr>
                <w:rFonts w:asciiTheme="minorHAnsi" w:hAnsiTheme="minorHAnsi"/>
                <w:sz w:val="18"/>
                <w:szCs w:val="18"/>
              </w:rPr>
            </w:pPr>
            <w:r>
              <w:rPr>
                <w:rFonts w:asciiTheme="minorHAnsi" w:hAnsiTheme="minorHAnsi"/>
                <w:sz w:val="18"/>
                <w:szCs w:val="18"/>
              </w:rPr>
              <w:t>&lt;&lt;calculated field:</w:t>
            </w:r>
          </w:p>
          <w:p w14:paraId="068E960D" w14:textId="77777777" w:rsidR="00125800" w:rsidRDefault="00125800" w:rsidP="00125800">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125800" w:rsidRDefault="00125800" w:rsidP="00125800">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125800" w:rsidRDefault="00125800" w:rsidP="00125800">
            <w:pPr>
              <w:keepNext/>
              <w:rPr>
                <w:rFonts w:ascii="Calibri" w:hAnsi="Calibri"/>
                <w:sz w:val="16"/>
                <w:szCs w:val="16"/>
              </w:rPr>
            </w:pPr>
            <w:r>
              <w:rPr>
                <w:rFonts w:ascii="Calibri" w:hAnsi="Calibri"/>
                <w:sz w:val="16"/>
                <w:szCs w:val="16"/>
              </w:rPr>
              <w:t>*CFI System</w:t>
            </w:r>
          </w:p>
          <w:p w14:paraId="068E9610" w14:textId="77777777" w:rsidR="00125800" w:rsidRDefault="00125800" w:rsidP="00125800">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068E9613" w14:textId="2EB94613" w:rsidR="00125800" w:rsidRDefault="00125800" w:rsidP="00125800">
            <w:pPr>
              <w:rPr>
                <w:rFonts w:asciiTheme="minorHAnsi" w:hAnsiTheme="minorHAnsi"/>
                <w:sz w:val="18"/>
                <w:szCs w:val="18"/>
              </w:rPr>
            </w:pPr>
          </w:p>
          <w:p w14:paraId="068E9614" w14:textId="77777777" w:rsidR="00125800" w:rsidRDefault="00125800" w:rsidP="00125800">
            <w:pPr>
              <w:rPr>
                <w:rFonts w:asciiTheme="minorHAnsi" w:hAnsiTheme="minorHAnsi"/>
                <w:sz w:val="18"/>
                <w:szCs w:val="18"/>
              </w:rPr>
            </w:pPr>
          </w:p>
        </w:tc>
      </w:tr>
      <w:tr w:rsidR="00125800" w:rsidRPr="00966F61" w14:paraId="068E961D" w14:textId="77777777" w:rsidTr="007A1CE5">
        <w:trPr>
          <w:cantSplit/>
          <w:trHeight w:val="144"/>
        </w:trPr>
        <w:tc>
          <w:tcPr>
            <w:tcW w:w="475" w:type="dxa"/>
            <w:vAlign w:val="center"/>
          </w:tcPr>
          <w:p w14:paraId="068E9616" w14:textId="32A48298" w:rsidR="00125800" w:rsidRPr="00966F61" w:rsidRDefault="00125800" w:rsidP="00125800">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125800" w:rsidRDefault="00125800" w:rsidP="00125800">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264B0FDC" w:rsidR="00125800" w:rsidRDefault="00125800" w:rsidP="00125800">
            <w:pPr>
              <w:rPr>
                <w:rFonts w:asciiTheme="minorHAnsi" w:hAnsiTheme="minorHAnsi"/>
                <w:sz w:val="18"/>
                <w:szCs w:val="18"/>
              </w:rPr>
            </w:pPr>
            <w:r>
              <w:rPr>
                <w:rFonts w:asciiTheme="minorHAnsi" w:hAnsiTheme="minorHAnsi"/>
                <w:sz w:val="18"/>
                <w:szCs w:val="18"/>
              </w:rPr>
              <w:t>If parent is MCH-01b, MCH-01c, or MCh-01d then value=N/A;</w:t>
            </w:r>
          </w:p>
          <w:p w14:paraId="068E961A" w14:textId="217E3F36" w:rsidR="00125800" w:rsidRDefault="00125800" w:rsidP="00125800">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4B660396" w:rsidR="00125800" w:rsidRPr="00966F61" w:rsidRDefault="00125800" w:rsidP="00125800">
            <w:pPr>
              <w:rPr>
                <w:rFonts w:asciiTheme="minorHAnsi" w:hAnsiTheme="minorHAnsi"/>
                <w:sz w:val="18"/>
                <w:szCs w:val="18"/>
              </w:rPr>
            </w:pPr>
            <w:r w:rsidDel="006B686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25800" w:rsidRPr="00966F61" w14:paraId="068E9621" w14:textId="77777777" w:rsidTr="007A1CE5">
        <w:trPr>
          <w:cantSplit/>
          <w:trHeight w:val="144"/>
        </w:trPr>
        <w:tc>
          <w:tcPr>
            <w:tcW w:w="475" w:type="dxa"/>
            <w:vAlign w:val="center"/>
          </w:tcPr>
          <w:p w14:paraId="068E961E" w14:textId="23A47DA5" w:rsidR="00125800" w:rsidRPr="00966F61" w:rsidRDefault="00125800" w:rsidP="00125800">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25800" w:rsidRPr="00966F61" w14:paraId="068E9629" w14:textId="77777777" w:rsidTr="007A1CE5">
        <w:trPr>
          <w:cantSplit/>
          <w:trHeight w:val="144"/>
        </w:trPr>
        <w:tc>
          <w:tcPr>
            <w:tcW w:w="475" w:type="dxa"/>
            <w:vAlign w:val="center"/>
          </w:tcPr>
          <w:p w14:paraId="068E9622" w14:textId="7874E1F4" w:rsidR="00125800" w:rsidRPr="00966F61" w:rsidDel="006E5AE2" w:rsidRDefault="00125800" w:rsidP="00125800">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125800" w:rsidRPr="00966F61" w:rsidRDefault="00125800" w:rsidP="00125800">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370D44A1" w:rsidR="00125800" w:rsidRDefault="00125800" w:rsidP="00125800">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130E990D" w:rsidR="00125800" w:rsidRDefault="00125800" w:rsidP="00125800">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125800" w:rsidRDefault="00125800" w:rsidP="00125800">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125800" w:rsidRDefault="00125800" w:rsidP="0012580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25800" w:rsidRPr="00966F61" w14:paraId="60EF7ACB" w14:textId="77777777" w:rsidTr="007A1CE5">
        <w:trPr>
          <w:cantSplit/>
          <w:trHeight w:val="144"/>
        </w:trPr>
        <w:tc>
          <w:tcPr>
            <w:tcW w:w="475" w:type="dxa"/>
            <w:vAlign w:val="center"/>
          </w:tcPr>
          <w:p w14:paraId="11D77455" w14:textId="321242EB" w:rsidR="00125800" w:rsidRDefault="00125800" w:rsidP="00125800">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11969A34" w14:textId="2C103F5A" w:rsidR="00125800" w:rsidRPr="00966F61" w:rsidRDefault="00125800" w:rsidP="00125800">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65B223C" w14:textId="77777777" w:rsidR="00125800" w:rsidRDefault="00125800" w:rsidP="00125800">
            <w:pPr>
              <w:keepNext/>
              <w:rPr>
                <w:rFonts w:asciiTheme="minorHAnsi" w:hAnsiTheme="minorHAnsi"/>
                <w:sz w:val="18"/>
                <w:szCs w:val="18"/>
              </w:rPr>
            </w:pPr>
            <w:r>
              <w:rPr>
                <w:rFonts w:asciiTheme="minorHAnsi" w:hAnsiTheme="minorHAnsi"/>
                <w:sz w:val="18"/>
                <w:szCs w:val="18"/>
              </w:rPr>
              <w:t>&lt;&lt;Calculated Field:</w:t>
            </w:r>
          </w:p>
          <w:p w14:paraId="60EB73BD" w14:textId="77777777" w:rsidR="00125800" w:rsidRDefault="00125800" w:rsidP="00125800">
            <w:pPr>
              <w:keepNext/>
              <w:rPr>
                <w:ins w:id="96" w:author="Smith, Alexis@Energy" w:date="2019-03-07T14:42:00Z"/>
                <w:rFonts w:asciiTheme="minorHAnsi" w:hAnsiTheme="minorHAnsi"/>
                <w:sz w:val="18"/>
                <w:szCs w:val="18"/>
              </w:rPr>
            </w:pPr>
            <w:r>
              <w:rPr>
                <w:rFonts w:asciiTheme="minorHAnsi" w:hAnsiTheme="minorHAnsi"/>
                <w:sz w:val="18"/>
                <w:szCs w:val="18"/>
              </w:rPr>
              <w:t xml:space="preserve">Referenced from MCH-01, </w:t>
            </w:r>
            <w:ins w:id="97" w:author="Smith, Alexis@Energy" w:date="2019-03-07T14:42:00Z">
              <w:r>
                <w:rPr>
                  <w:rFonts w:asciiTheme="minorHAnsi" w:hAnsiTheme="minorHAnsi"/>
                  <w:sz w:val="18"/>
                  <w:szCs w:val="18"/>
                </w:rPr>
                <w:t>if MCH-01 variant is b or c, then display ‘Not a CFVCS’,</w:t>
              </w:r>
            </w:ins>
          </w:p>
          <w:p w14:paraId="0A5653CF" w14:textId="42D42DBD" w:rsidR="00125800" w:rsidRDefault="00125800" w:rsidP="00125800">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2CD9ECCA" w14:textId="77777777" w:rsidR="00125800" w:rsidRDefault="00125800" w:rsidP="00125800">
            <w:pPr>
              <w:keepNext/>
              <w:rPr>
                <w:rFonts w:asciiTheme="minorHAnsi" w:hAnsiTheme="minorHAnsi"/>
                <w:sz w:val="18"/>
                <w:szCs w:val="18"/>
              </w:rPr>
            </w:pPr>
            <w:r>
              <w:rPr>
                <w:rFonts w:asciiTheme="minorHAnsi" w:hAnsiTheme="minorHAnsi"/>
                <w:sz w:val="18"/>
                <w:szCs w:val="18"/>
              </w:rPr>
              <w:t>ElseIf Type = Fixed, then display ‘Fixed CFVCS’,</w:t>
            </w:r>
          </w:p>
          <w:p w14:paraId="59A66EA4" w14:textId="3F5DCAE3" w:rsidR="00125800" w:rsidRPr="00966F61" w:rsidRDefault="00125800" w:rsidP="00125800">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051491">
        <w:trPr>
          <w:cantSplit/>
          <w:trHeight w:val="144"/>
        </w:trPr>
        <w:tc>
          <w:tcPr>
            <w:tcW w:w="181"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051491">
        <w:trPr>
          <w:cantSplit/>
          <w:trHeight w:val="144"/>
        </w:trPr>
        <w:tc>
          <w:tcPr>
            <w:tcW w:w="181"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051491">
        <w:trPr>
          <w:cantSplit/>
          <w:trHeight w:val="144"/>
        </w:trPr>
        <w:tc>
          <w:tcPr>
            <w:tcW w:w="181"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051491">
        <w:trPr>
          <w:cantSplit/>
          <w:trHeight w:val="144"/>
        </w:trPr>
        <w:tc>
          <w:tcPr>
            <w:tcW w:w="181"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664DC5" w:rsidP="00693010">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305E2C" w:rsidRPr="00966F61" w14:paraId="068E966B" w14:textId="77777777" w:rsidTr="00051491">
        <w:trPr>
          <w:cantSplit/>
          <w:trHeight w:val="144"/>
        </w:trPr>
        <w:tc>
          <w:tcPr>
            <w:tcW w:w="181" w:type="pct"/>
            <w:vAlign w:val="center"/>
          </w:tcPr>
          <w:p w14:paraId="068E9654" w14:textId="77777777" w:rsidR="00305E2C" w:rsidRPr="007A1CE5" w:rsidRDefault="00305E2C" w:rsidP="00305E2C">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243B49A8" w:rsidR="00305E2C" w:rsidRPr="007A1CE5" w:rsidRDefault="00305E2C" w:rsidP="00305E2C">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B07F3F2" w14:textId="77777777" w:rsidR="00305E2C" w:rsidRDefault="00305E2C" w:rsidP="00305E2C">
            <w:pPr>
              <w:keepNext/>
              <w:rPr>
                <w:rFonts w:asciiTheme="minorHAnsi" w:hAnsiTheme="minorHAnsi"/>
                <w:sz w:val="18"/>
                <w:szCs w:val="18"/>
              </w:rPr>
            </w:pPr>
            <w:r>
              <w:rPr>
                <w:rFonts w:asciiTheme="minorHAnsi" w:hAnsiTheme="minorHAnsi"/>
                <w:sz w:val="18"/>
                <w:szCs w:val="18"/>
              </w:rPr>
              <w:t xml:space="preserve">&lt;&lt;calculated field: </w:t>
            </w:r>
          </w:p>
          <w:p w14:paraId="1B2651CC" w14:textId="1185807C"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A1</w:t>
            </w:r>
            <w:r w:rsidR="009A493B">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281CD282" w14:textId="499EDAD8" w:rsidR="00305E2C" w:rsidRPr="00E00244" w:rsidRDefault="00305E2C" w:rsidP="00305E2C">
            <w:pPr>
              <w:keepNext/>
              <w:ind w:left="720"/>
              <w:rPr>
                <w:rFonts w:asciiTheme="minorHAnsi" w:hAnsiTheme="minorHAnsi"/>
                <w:sz w:val="16"/>
                <w:szCs w:val="16"/>
              </w:rPr>
            </w:pP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74C47F11" w14:textId="6E3E5EBB" w:rsidR="00305E2C" w:rsidRPr="004D02EF" w:rsidRDefault="00305E2C" w:rsidP="00305E2C">
            <w:pPr>
              <w:keepNext/>
              <w:rPr>
                <w:rFonts w:asciiTheme="minorHAnsi" w:hAnsiTheme="minorHAnsi"/>
                <w:sz w:val="16"/>
                <w:szCs w:val="16"/>
              </w:rPr>
            </w:pPr>
            <w:r w:rsidRPr="004D02EF">
              <w:rPr>
                <w:rFonts w:asciiTheme="minorHAnsi" w:hAnsiTheme="minorHAnsi"/>
                <w:sz w:val="16"/>
                <w:szCs w:val="16"/>
              </w:rPr>
              <w:t>ElseIf A1</w:t>
            </w:r>
            <w:r w:rsidR="009A493B">
              <w:rPr>
                <w:rFonts w:asciiTheme="minorHAnsi" w:hAnsiTheme="minorHAnsi"/>
                <w:sz w:val="16"/>
                <w:szCs w:val="16"/>
              </w:rPr>
              <w:t>1</w:t>
            </w:r>
            <w:r w:rsidRPr="004D02EF">
              <w:rPr>
                <w:rFonts w:asciiTheme="minorHAnsi" w:hAnsiTheme="minorHAnsi"/>
                <w:sz w:val="16"/>
                <w:szCs w:val="16"/>
              </w:rPr>
              <w:t xml:space="preserve"> = RA3.3 procedures Then</w:t>
            </w:r>
          </w:p>
          <w:p w14:paraId="2D7B740B" w14:textId="69C50E63" w:rsidR="00305E2C" w:rsidRDefault="00305E2C" w:rsidP="00305E2C">
            <w:pPr>
              <w:keepNext/>
              <w:ind w:left="720"/>
              <w:rPr>
                <w:rFonts w:asciiTheme="minorHAnsi" w:hAnsiTheme="minorHAnsi"/>
                <w:sz w:val="16"/>
                <w:szCs w:val="16"/>
              </w:rPr>
            </w:pPr>
            <w:r>
              <w:rPr>
                <w:rFonts w:asciiTheme="minorHAnsi" w:hAnsiTheme="minorHAnsi"/>
                <w:sz w:val="16"/>
                <w:szCs w:val="16"/>
              </w:rPr>
              <w:t>If A0</w:t>
            </w:r>
            <w:r w:rsidR="001E64E2">
              <w:rPr>
                <w:rFonts w:asciiTheme="minorHAnsi" w:hAnsiTheme="minorHAnsi"/>
                <w:sz w:val="16"/>
                <w:szCs w:val="16"/>
              </w:rPr>
              <w:t>4</w:t>
            </w:r>
            <w:r>
              <w:rPr>
                <w:rFonts w:asciiTheme="minorHAnsi" w:hAnsiTheme="minorHAnsi"/>
                <w:sz w:val="16"/>
                <w:szCs w:val="16"/>
              </w:rPr>
              <w:t xml:space="preserve"> = a</w:t>
            </w:r>
            <w:r w:rsidRPr="0004642F">
              <w:rPr>
                <w:rFonts w:asciiTheme="minorHAnsi" w:hAnsiTheme="minorHAnsi"/>
                <w:sz w:val="16"/>
                <w:szCs w:val="16"/>
              </w:rPr>
              <w:t>lteration</w:t>
            </w:r>
            <w:r>
              <w:rPr>
                <w:rFonts w:asciiTheme="minorHAnsi" w:hAnsiTheme="minorHAnsi"/>
                <w:sz w:val="16"/>
                <w:szCs w:val="16"/>
              </w:rPr>
              <w:t xml:space="preserve"> then</w:t>
            </w:r>
          </w:p>
          <w:p w14:paraId="741FA4BB" w14:textId="358FE391" w:rsidR="00305E2C" w:rsidRDefault="00305E2C" w:rsidP="00305E2C">
            <w:pPr>
              <w:keepNext/>
              <w:ind w:left="720"/>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w:t>
            </w:r>
            <w:r w:rsidR="006B686F">
              <w:rPr>
                <w:rFonts w:asciiTheme="minorHAnsi" w:hAnsiTheme="minorHAnsi"/>
                <w:sz w:val="16"/>
                <w:szCs w:val="16"/>
              </w:rPr>
              <w:t>Variable CFVCS or Fixed CFVCS</w:t>
            </w:r>
            <w:r>
              <w:rPr>
                <w:rFonts w:asciiTheme="minorHAnsi" w:hAnsiTheme="minorHAnsi"/>
                <w:sz w:val="16"/>
                <w:szCs w:val="16"/>
              </w:rPr>
              <w:t>, then use variant MCH-23e,</w:t>
            </w:r>
          </w:p>
          <w:p w14:paraId="7CFF98DC" w14:textId="77777777" w:rsidR="00305E2C" w:rsidRDefault="00305E2C" w:rsidP="00305E2C">
            <w:pPr>
              <w:keepNext/>
              <w:ind w:left="720"/>
              <w:rPr>
                <w:rFonts w:asciiTheme="minorHAnsi" w:hAnsiTheme="minorHAnsi"/>
                <w:sz w:val="16"/>
                <w:szCs w:val="16"/>
              </w:rPr>
            </w:pPr>
            <w:r>
              <w:rPr>
                <w:rFonts w:asciiTheme="minorHAnsi" w:hAnsiTheme="minorHAnsi"/>
                <w:sz w:val="16"/>
                <w:szCs w:val="16"/>
              </w:rPr>
              <w:t>Else use MCH-23a;</w:t>
            </w:r>
          </w:p>
          <w:p w14:paraId="2105B839" w14:textId="77777777" w:rsidR="00305E2C" w:rsidRDefault="00305E2C" w:rsidP="00305E2C">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37931E7" w14:textId="77777777" w:rsidR="00305E2C" w:rsidRPr="00E00244" w:rsidRDefault="00305E2C" w:rsidP="00305E2C">
            <w:pPr>
              <w:keepNext/>
              <w:rPr>
                <w:rFonts w:asciiTheme="minorHAnsi" w:hAnsiTheme="minorHAnsi"/>
                <w:sz w:val="16"/>
                <w:szCs w:val="16"/>
              </w:rPr>
            </w:pPr>
          </w:p>
          <w:p w14:paraId="0B7C6AE6" w14:textId="6C1A0F2F"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7</w:t>
            </w:r>
            <w:r w:rsidRPr="00E00244">
              <w:rPr>
                <w:rFonts w:asciiTheme="minorHAnsi" w:hAnsiTheme="minorHAnsi"/>
                <w:sz w:val="16"/>
                <w:szCs w:val="16"/>
              </w:rPr>
              <w:t xml:space="preserve"> =  ZonallyControlled Then</w:t>
            </w:r>
          </w:p>
          <w:p w14:paraId="2618D72B" w14:textId="3EC5724A" w:rsidR="00305E2C" w:rsidRDefault="00305E2C" w:rsidP="00305E2C">
            <w:pPr>
              <w:keepNext/>
              <w:rPr>
                <w:rFonts w:asciiTheme="minorHAnsi" w:hAnsiTheme="minorHAnsi"/>
                <w:sz w:val="16"/>
                <w:szCs w:val="16"/>
              </w:rPr>
            </w:pPr>
            <w:r w:rsidRPr="00E00244">
              <w:rPr>
                <w:rFonts w:asciiTheme="minorHAnsi" w:hAnsiTheme="minorHAnsi"/>
                <w:sz w:val="16"/>
                <w:szCs w:val="16"/>
              </w:rPr>
              <w:t>If A0</w:t>
            </w:r>
            <w:r w:rsidR="009A493B">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220352D5" w14:textId="37BE503C"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748D706B" w14:textId="77777777" w:rsidR="00305E2C" w:rsidRPr="00E00244" w:rsidRDefault="00305E2C" w:rsidP="00305E2C">
            <w:pPr>
              <w:keepNext/>
              <w:ind w:left="646"/>
              <w:rPr>
                <w:rFonts w:asciiTheme="minorHAnsi" w:hAnsiTheme="minorHAnsi"/>
                <w:sz w:val="16"/>
                <w:szCs w:val="16"/>
              </w:rPr>
            </w:pPr>
            <w:r>
              <w:rPr>
                <w:rFonts w:asciiTheme="minorHAnsi" w:hAnsiTheme="minorHAnsi"/>
                <w:sz w:val="16"/>
                <w:szCs w:val="16"/>
              </w:rPr>
              <w:t>Else use variant MCH-23b;</w:t>
            </w:r>
          </w:p>
          <w:p w14:paraId="711EBE2A" w14:textId="1B18CEFD" w:rsidR="00305E2C"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437256DB" w14:textId="21C97470"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7AE44E"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49954885" w14:textId="77777777" w:rsidR="00305E2C" w:rsidRPr="00E00244" w:rsidRDefault="00305E2C" w:rsidP="00305E2C">
            <w:pPr>
              <w:keepNext/>
              <w:ind w:left="646"/>
              <w:rPr>
                <w:rFonts w:asciiTheme="minorHAnsi" w:hAnsiTheme="minorHAnsi"/>
                <w:sz w:val="16"/>
                <w:szCs w:val="16"/>
              </w:rPr>
            </w:pPr>
          </w:p>
          <w:p w14:paraId="7F0BFB64" w14:textId="4884ACD3"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ElseIf A0</w:t>
            </w:r>
            <w:r w:rsidR="009A493B">
              <w:rPr>
                <w:rFonts w:asciiTheme="minorHAnsi" w:hAnsiTheme="minorHAnsi"/>
                <w:sz w:val="16"/>
                <w:szCs w:val="16"/>
              </w:rPr>
              <w:t>7</w:t>
            </w:r>
            <w:r w:rsidRPr="00E00244">
              <w:rPr>
                <w:rFonts w:asciiTheme="minorHAnsi" w:hAnsiTheme="minorHAnsi"/>
                <w:sz w:val="16"/>
                <w:szCs w:val="16"/>
              </w:rPr>
              <w:t xml:space="preserve"> = NotZonal Then</w:t>
            </w:r>
          </w:p>
          <w:p w14:paraId="09B82CCF" w14:textId="4E07375F" w:rsidR="00305E2C" w:rsidRPr="00E00244" w:rsidRDefault="00305E2C" w:rsidP="00305E2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1E64E2">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99BAFE0" w14:textId="05E41EB1" w:rsidR="00305E2C" w:rsidRDefault="00305E2C" w:rsidP="00305E2C">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1E64E2">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64B72ACB" w14:textId="1B7A245A" w:rsidR="00305E2C" w:rsidRDefault="00305E2C" w:rsidP="00305E2C">
            <w:pPr>
              <w:keepNext/>
              <w:ind w:left="646"/>
              <w:rPr>
                <w:rFonts w:asciiTheme="minorHAnsi" w:hAnsiTheme="minorHAnsi"/>
                <w:sz w:val="16"/>
                <w:szCs w:val="16"/>
              </w:rPr>
            </w:pPr>
            <w:r>
              <w:rPr>
                <w:rFonts w:asciiTheme="minorHAnsi" w:hAnsiTheme="minorHAnsi"/>
                <w:sz w:val="16"/>
                <w:szCs w:val="16"/>
              </w:rPr>
              <w:t>if A1</w:t>
            </w:r>
            <w:r w:rsidR="001E64E2">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61F1A8DA" w14:textId="77777777" w:rsidR="00305E2C" w:rsidRDefault="00305E2C" w:rsidP="00305E2C">
            <w:pPr>
              <w:keepNext/>
              <w:ind w:left="646"/>
              <w:rPr>
                <w:rFonts w:asciiTheme="minorHAnsi" w:hAnsiTheme="minorHAnsi"/>
                <w:sz w:val="16"/>
                <w:szCs w:val="16"/>
              </w:rPr>
            </w:pPr>
            <w:r>
              <w:rPr>
                <w:rFonts w:asciiTheme="minorHAnsi" w:hAnsiTheme="minorHAnsi"/>
                <w:sz w:val="16"/>
                <w:szCs w:val="16"/>
              </w:rPr>
              <w:t>Else use variant MCH-23a</w:t>
            </w:r>
          </w:p>
          <w:p w14:paraId="3DA29F98" w14:textId="77777777" w:rsidR="00305E2C" w:rsidRDefault="00305E2C" w:rsidP="00305E2C">
            <w:pPr>
              <w:keepNext/>
              <w:ind w:left="646"/>
              <w:rPr>
                <w:rFonts w:asciiTheme="minorHAnsi" w:hAnsiTheme="minorHAnsi"/>
                <w:sz w:val="16"/>
                <w:szCs w:val="16"/>
              </w:rPr>
            </w:pPr>
          </w:p>
          <w:p w14:paraId="22D164F6" w14:textId="37D13F14" w:rsidR="00305E2C" w:rsidRDefault="00305E2C" w:rsidP="00305E2C">
            <w:pPr>
              <w:keepNext/>
              <w:rPr>
                <w:rFonts w:ascii="Calibri" w:hAnsi="Calibri"/>
                <w:sz w:val="16"/>
                <w:szCs w:val="16"/>
              </w:rPr>
            </w:pPr>
            <w:r w:rsidRPr="00E00244">
              <w:rPr>
                <w:rFonts w:ascii="Calibri" w:hAnsi="Calibri"/>
                <w:sz w:val="16"/>
                <w:szCs w:val="16"/>
              </w:rPr>
              <w:t>ElseIf A0</w:t>
            </w:r>
            <w:r w:rsidR="009A493B">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72CF2B8E" w14:textId="716DA673" w:rsidR="00305E2C" w:rsidRDefault="00305E2C" w:rsidP="00305E2C">
            <w:pPr>
              <w:keepNext/>
              <w:ind w:left="646"/>
              <w:rPr>
                <w:rFonts w:ascii="Calibri" w:hAnsi="Calibri"/>
                <w:sz w:val="16"/>
                <w:szCs w:val="16"/>
              </w:rPr>
            </w:pPr>
            <w:r w:rsidRPr="00E00244">
              <w:rPr>
                <w:rFonts w:ascii="Calibri" w:hAnsi="Calibri"/>
                <w:sz w:val="16"/>
                <w:szCs w:val="16"/>
              </w:rPr>
              <w:t>if A0</w:t>
            </w:r>
            <w:r w:rsidR="001E64E2">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10C6E1FF" w14:textId="4A84A2BF" w:rsidR="00305E2C" w:rsidRDefault="00305E2C" w:rsidP="00305E2C">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1E64E2">
              <w:rPr>
                <w:rFonts w:ascii="Calibri" w:hAnsi="Calibri"/>
                <w:sz w:val="16"/>
                <w:szCs w:val="16"/>
              </w:rPr>
              <w:t>8</w:t>
            </w:r>
            <w:r>
              <w:rPr>
                <w:rFonts w:ascii="Calibri" w:hAnsi="Calibri"/>
                <w:sz w:val="16"/>
                <w:szCs w:val="16"/>
              </w:rPr>
              <w:t xml:space="preserve"> = CFI System or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38D8AD68" w14:textId="5D645566" w:rsidR="00305E2C" w:rsidRDefault="00305E2C" w:rsidP="00305E2C">
            <w:pPr>
              <w:keepNext/>
              <w:ind w:left="646"/>
              <w:rPr>
                <w:rFonts w:ascii="Calibri" w:hAnsi="Calibri"/>
                <w:sz w:val="16"/>
                <w:szCs w:val="16"/>
              </w:rPr>
            </w:pPr>
            <w:r>
              <w:rPr>
                <w:rFonts w:ascii="Calibri" w:hAnsi="Calibri"/>
                <w:sz w:val="16"/>
                <w:szCs w:val="16"/>
              </w:rPr>
              <w:t>if A1</w:t>
            </w:r>
            <w:r w:rsidR="001E64E2">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0D732060" w14:textId="77777777" w:rsidR="00305E2C" w:rsidRPr="00E00244" w:rsidRDefault="00305E2C" w:rsidP="00305E2C">
            <w:pPr>
              <w:keepNext/>
              <w:ind w:left="646"/>
              <w:rPr>
                <w:rFonts w:ascii="Calibri" w:hAnsi="Calibri"/>
                <w:sz w:val="16"/>
                <w:szCs w:val="16"/>
              </w:rPr>
            </w:pPr>
            <w:r>
              <w:rPr>
                <w:rFonts w:ascii="Calibri" w:hAnsi="Calibri"/>
                <w:sz w:val="16"/>
                <w:szCs w:val="16"/>
              </w:rPr>
              <w:t>Else use variant MCH-23-a</w:t>
            </w:r>
          </w:p>
          <w:p w14:paraId="14ADBDD9" w14:textId="77777777" w:rsidR="00305E2C" w:rsidRDefault="00305E2C" w:rsidP="00305E2C">
            <w:pPr>
              <w:keepNext/>
              <w:ind w:left="1186"/>
              <w:rPr>
                <w:rFonts w:asciiTheme="minorHAnsi" w:hAnsiTheme="minorHAnsi"/>
                <w:sz w:val="16"/>
                <w:szCs w:val="16"/>
              </w:rPr>
            </w:pPr>
            <w:r w:rsidRPr="00E00244">
              <w:rPr>
                <w:rFonts w:asciiTheme="minorHAnsi" w:hAnsiTheme="minorHAnsi"/>
                <w:sz w:val="16"/>
                <w:szCs w:val="16"/>
              </w:rPr>
              <w:t>End</w:t>
            </w:r>
          </w:p>
          <w:p w14:paraId="068E966A" w14:textId="2BFCC46A" w:rsidR="00305E2C" w:rsidRPr="00E00244" w:rsidRDefault="00305E2C" w:rsidP="00305E2C">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41" w:type="pct"/>
            <w:vAlign w:val="center"/>
          </w:tcPr>
          <w:p w14:paraId="16127C8F" w14:textId="77777777"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E4134B1" w14:textId="2DAFBCC3" w:rsidR="00051491" w:rsidRDefault="00051491" w:rsidP="00051491">
            <w:pPr>
              <w:keepNext/>
              <w:rPr>
                <w:rFonts w:asciiTheme="minorHAnsi" w:hAnsiTheme="minorHAnsi"/>
                <w:sz w:val="18"/>
                <w:szCs w:val="18"/>
              </w:rPr>
            </w:pPr>
            <w:r>
              <w:rPr>
                <w:rFonts w:asciiTheme="minorHAnsi" w:hAnsiTheme="minorHAnsi"/>
                <w:sz w:val="18"/>
                <w:szCs w:val="18"/>
              </w:rPr>
              <w:t>If MCH-01 – ResidentialCoolingSystemType = Small Duct High Velocity</w:t>
            </w:r>
            <w:r w:rsidR="00C863C4">
              <w:rPr>
                <w:rFonts w:asciiTheme="minorHAnsi" w:hAnsiTheme="minorHAnsi"/>
                <w:sz w:val="18"/>
                <w:szCs w:val="18"/>
              </w:rPr>
              <w:t xml:space="preserve"> AC or Small Duct High Velocity HP</w:t>
            </w:r>
            <w:r>
              <w:rPr>
                <w:rFonts w:asciiTheme="minorHAnsi" w:hAnsiTheme="minorHAnsi"/>
                <w:sz w:val="18"/>
                <w:szCs w:val="18"/>
              </w:rPr>
              <w:t>, then value = 250</w:t>
            </w:r>
          </w:p>
          <w:p w14:paraId="068F53BB" w14:textId="77777777" w:rsidR="00051491" w:rsidRDefault="00051491" w:rsidP="00051491">
            <w:pPr>
              <w:keepNext/>
              <w:rPr>
                <w:rFonts w:asciiTheme="minorHAnsi" w:hAnsiTheme="minorHAnsi"/>
                <w:sz w:val="18"/>
                <w:szCs w:val="18"/>
              </w:rPr>
            </w:pPr>
          </w:p>
          <w:p w14:paraId="438BCFDA" w14:textId="6EE3CB64" w:rsidR="00051491" w:rsidRDefault="00051491" w:rsidP="00051491">
            <w:pPr>
              <w:keepNext/>
              <w:rPr>
                <w:rFonts w:asciiTheme="minorHAnsi" w:hAnsiTheme="minorHAnsi"/>
                <w:sz w:val="18"/>
                <w:szCs w:val="18"/>
              </w:rPr>
            </w:pPr>
            <w:r>
              <w:rPr>
                <w:rFonts w:asciiTheme="minorHAnsi" w:hAnsiTheme="minorHAnsi"/>
                <w:sz w:val="18"/>
                <w:szCs w:val="18"/>
              </w:rPr>
              <w:t>Elseif, A0</w:t>
            </w:r>
            <w:r w:rsidR="009A493B">
              <w:rPr>
                <w:rFonts w:asciiTheme="minorHAnsi" w:hAnsiTheme="minorHAnsi"/>
                <w:sz w:val="18"/>
                <w:szCs w:val="18"/>
              </w:rPr>
              <w:t>4</w:t>
            </w:r>
            <w:r>
              <w:rPr>
                <w:rFonts w:asciiTheme="minorHAnsi" w:hAnsiTheme="minorHAnsi"/>
                <w:sz w:val="18"/>
                <w:szCs w:val="18"/>
              </w:rPr>
              <w:t xml:space="preserve"> = Alteration, then value = 300;</w:t>
            </w:r>
          </w:p>
          <w:p w14:paraId="65B1AA65" w14:textId="77777777" w:rsidR="00051491" w:rsidRDefault="00051491" w:rsidP="00051491">
            <w:pPr>
              <w:keepNext/>
              <w:rPr>
                <w:rFonts w:asciiTheme="minorHAnsi" w:hAnsiTheme="minorHAnsi"/>
                <w:sz w:val="18"/>
                <w:szCs w:val="18"/>
              </w:rPr>
            </w:pPr>
          </w:p>
          <w:p w14:paraId="6BE2DA7A" w14:textId="59D677CF" w:rsidR="00051491" w:rsidRDefault="00051491" w:rsidP="00051491">
            <w:pPr>
              <w:keepNext/>
              <w:rPr>
                <w:rFonts w:asciiTheme="minorHAnsi" w:hAnsiTheme="minorHAnsi"/>
                <w:sz w:val="18"/>
                <w:szCs w:val="18"/>
              </w:rPr>
            </w:pPr>
            <w:r>
              <w:rPr>
                <w:rFonts w:asciiTheme="minorHAnsi" w:hAnsiTheme="minorHAnsi"/>
                <w:sz w:val="18"/>
                <w:szCs w:val="18"/>
              </w:rPr>
              <w:t>Elseif parent is MCH-01a, and B1</w:t>
            </w:r>
            <w:ins w:id="98" w:author="Wichert, RJ@Energy [2]" w:date="2019-04-17T17:41:00Z">
              <w:r w:rsidR="00125800">
                <w:rPr>
                  <w:rFonts w:asciiTheme="minorHAnsi" w:hAnsiTheme="minorHAnsi"/>
                  <w:sz w:val="18"/>
                  <w:szCs w:val="18"/>
                </w:rPr>
                <w:t>0</w:t>
              </w:r>
            </w:ins>
            <w:del w:id="99" w:author="Wichert, RJ@Energy [2]" w:date="2019-04-17T17:41:00Z">
              <w:r w:rsidDel="00125800">
                <w:rPr>
                  <w:rFonts w:asciiTheme="minorHAnsi" w:hAnsiTheme="minorHAnsi"/>
                  <w:sz w:val="18"/>
                  <w:szCs w:val="18"/>
                </w:rPr>
                <w:delText>1</w:delText>
              </w:r>
            </w:del>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78E468D6" w14:textId="77777777" w:rsidR="00051491" w:rsidRDefault="00051491" w:rsidP="00051491">
            <w:pPr>
              <w:keepNext/>
              <w:rPr>
                <w:rFonts w:asciiTheme="minorHAnsi" w:hAnsiTheme="minorHAnsi"/>
                <w:sz w:val="18"/>
                <w:szCs w:val="18"/>
              </w:rPr>
            </w:pPr>
          </w:p>
          <w:p w14:paraId="6D96D6F2" w14:textId="77777777" w:rsidR="00051491" w:rsidRDefault="00051491" w:rsidP="0005149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EC0EFD5" w14:textId="77777777" w:rsidR="00051491" w:rsidRDefault="00051491" w:rsidP="00051491">
            <w:pPr>
              <w:keepNext/>
              <w:rPr>
                <w:rFonts w:asciiTheme="minorHAnsi" w:hAnsiTheme="minorHAnsi"/>
                <w:sz w:val="18"/>
                <w:szCs w:val="18"/>
              </w:rPr>
            </w:pPr>
          </w:p>
          <w:p w14:paraId="068E967B" w14:textId="3D739471" w:rsidR="00051491" w:rsidRPr="00966F61" w:rsidRDefault="00051491" w:rsidP="0005149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23B1B79F" w:rsidR="000A1890" w:rsidRPr="00966F61" w:rsidRDefault="00CA21D2" w:rsidP="009A493B">
            <w:pPr>
              <w:keepNext/>
              <w:rPr>
                <w:rFonts w:asciiTheme="minorHAnsi" w:hAnsiTheme="minorHAnsi"/>
                <w:sz w:val="18"/>
                <w:szCs w:val="18"/>
              </w:rPr>
            </w:pPr>
            <w:r>
              <w:rPr>
                <w:rFonts w:asciiTheme="minorHAnsi" w:hAnsiTheme="minorHAnsi"/>
                <w:sz w:val="18"/>
                <w:szCs w:val="18"/>
              </w:rPr>
              <w:t>&lt;&lt;calculated field: = A0</w:t>
            </w:r>
            <w:r w:rsidR="009A493B">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070"/>
        <w:gridCol w:w="8460"/>
        <w:tblGridChange w:id="100">
          <w:tblGrid>
            <w:gridCol w:w="468"/>
            <w:gridCol w:w="2070"/>
            <w:gridCol w:w="8460"/>
          </w:tblGrid>
        </w:tblGridChange>
      </w:tblGrid>
      <w:tr w:rsidR="00FA0024" w:rsidRPr="00D83E48" w14:paraId="068E968B" w14:textId="77777777" w:rsidTr="00FA0024">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2754BD" w:rsidRPr="00D83E48" w14:paraId="71B20F21"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01" w:author="Wichert, RJ@Energy" w:date="2019-03-07T14: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02" w:author="Wichert, RJ@Energy" w:date="2019-03-07T14:41:00Z">
            <w:trPr>
              <w:trHeight w:val="144"/>
            </w:trPr>
          </w:trPrChange>
        </w:trPr>
        <w:tc>
          <w:tcPr>
            <w:tcW w:w="468" w:type="dxa"/>
            <w:vAlign w:val="center"/>
            <w:tcPrChange w:id="103" w:author="Wichert, RJ@Energy" w:date="2019-03-07T14:41:00Z">
              <w:tcPr>
                <w:tcW w:w="468" w:type="dxa"/>
                <w:vAlign w:val="center"/>
              </w:tcPr>
            </w:tcPrChange>
          </w:tcPr>
          <w:p w14:paraId="6925D3FD" w14:textId="6D7C161E"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09</w:t>
            </w:r>
          </w:p>
        </w:tc>
        <w:tc>
          <w:tcPr>
            <w:tcW w:w="2070" w:type="dxa"/>
            <w:vAlign w:val="center"/>
            <w:tcPrChange w:id="104" w:author="Wichert, RJ@Energy" w:date="2019-03-07T14:41:00Z">
              <w:tcPr>
                <w:tcW w:w="2070" w:type="dxa"/>
                <w:vAlign w:val="center"/>
              </w:tcPr>
            </w:tcPrChange>
          </w:tcPr>
          <w:p w14:paraId="58C303B4" w14:textId="4C6968DF" w:rsidR="002754BD" w:rsidRPr="00837C51" w:rsidRDefault="002754BD" w:rsidP="002754BD">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460" w:type="dxa"/>
            <w:vAlign w:val="center"/>
            <w:tcPrChange w:id="105" w:author="Wichert, RJ@Energy" w:date="2019-03-07T14:41:00Z">
              <w:tcPr>
                <w:tcW w:w="8460" w:type="dxa"/>
                <w:vAlign w:val="center"/>
              </w:tcPr>
            </w:tcPrChange>
          </w:tcPr>
          <w:p w14:paraId="02E9031D" w14:textId="77777777" w:rsidR="002754BD" w:rsidRPr="00E90488" w:rsidRDefault="002754BD" w:rsidP="002754BD">
            <w:pPr>
              <w:rPr>
                <w:sz w:val="24"/>
                <w:szCs w:val="24"/>
              </w:rPr>
            </w:pPr>
            <w:r w:rsidRPr="00E90488">
              <w:rPr>
                <w:rFonts w:ascii="Calibri" w:hAnsi="Calibri"/>
                <w:sz w:val="18"/>
              </w:rPr>
              <w:t>&lt;&lt;user pick from list:</w:t>
            </w:r>
          </w:p>
          <w:p w14:paraId="402929AE" w14:textId="77777777" w:rsidR="002754BD" w:rsidRPr="00E90488" w:rsidRDefault="002754BD" w:rsidP="002754BD">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0630D042" w14:textId="77777777" w:rsidR="002754BD" w:rsidRPr="00E90488" w:rsidRDefault="002754BD" w:rsidP="002754BD">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6B428340" w14:textId="19B22881" w:rsidR="002754BD" w:rsidRPr="00837C51" w:rsidRDefault="002754BD" w:rsidP="002754BD">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2754BD" w:rsidRPr="00D83E48" w14:paraId="6A2759B3" w14:textId="77777777" w:rsidTr="002754BD">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06" w:author="Wichert, RJ@Energy" w:date="2019-03-07T14:41: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07" w:author="Wichert, RJ@Energy" w:date="2019-03-07T14:41:00Z">
            <w:trPr>
              <w:trHeight w:val="144"/>
            </w:trPr>
          </w:trPrChange>
        </w:trPr>
        <w:tc>
          <w:tcPr>
            <w:tcW w:w="468" w:type="dxa"/>
            <w:vAlign w:val="center"/>
            <w:tcPrChange w:id="108" w:author="Wichert, RJ@Energy" w:date="2019-03-07T14:41:00Z">
              <w:tcPr>
                <w:tcW w:w="468" w:type="dxa"/>
                <w:vAlign w:val="center"/>
              </w:tcPr>
            </w:tcPrChange>
          </w:tcPr>
          <w:p w14:paraId="0AA87B19" w14:textId="62C89D00" w:rsidR="002754BD" w:rsidRPr="00837C51" w:rsidRDefault="002754BD" w:rsidP="002754BD">
            <w:pPr>
              <w:pStyle w:val="FootnoteText"/>
              <w:keepNext/>
              <w:jc w:val="center"/>
              <w:rPr>
                <w:rFonts w:asciiTheme="minorHAnsi" w:hAnsiTheme="minorHAnsi"/>
                <w:sz w:val="18"/>
                <w:szCs w:val="18"/>
              </w:rPr>
            </w:pPr>
            <w:r w:rsidRPr="00E90488">
              <w:rPr>
                <w:rFonts w:asciiTheme="minorHAnsi" w:hAnsiTheme="minorHAnsi" w:cs="Calibri-Bold"/>
                <w:bCs/>
                <w:sz w:val="18"/>
                <w:szCs w:val="18"/>
              </w:rPr>
              <w:t>10</w:t>
            </w:r>
          </w:p>
        </w:tc>
        <w:tc>
          <w:tcPr>
            <w:tcW w:w="2070" w:type="dxa"/>
            <w:vAlign w:val="center"/>
            <w:tcPrChange w:id="109" w:author="Wichert, RJ@Energy" w:date="2019-03-07T14:41:00Z">
              <w:tcPr>
                <w:tcW w:w="2070" w:type="dxa"/>
                <w:vAlign w:val="center"/>
              </w:tcPr>
            </w:tcPrChange>
          </w:tcPr>
          <w:p w14:paraId="1FD657AC" w14:textId="453BF56C" w:rsidR="002754BD" w:rsidRPr="00837C51" w:rsidRDefault="002754BD" w:rsidP="002754BD">
            <w:pPr>
              <w:pStyle w:val="FootnoteText"/>
              <w:keepNext/>
              <w:rPr>
                <w:rFonts w:asciiTheme="minorHAnsi" w:hAnsiTheme="minorHAnsi"/>
                <w:sz w:val="18"/>
                <w:szCs w:val="18"/>
              </w:rPr>
            </w:pPr>
            <w:r>
              <w:rPr>
                <w:rFonts w:ascii="Calibri" w:hAnsi="Calibri"/>
                <w:sz w:val="18"/>
              </w:rPr>
              <w:t>Correction Notes:</w:t>
            </w:r>
          </w:p>
        </w:tc>
        <w:tc>
          <w:tcPr>
            <w:tcW w:w="8460" w:type="dxa"/>
            <w:vAlign w:val="center"/>
            <w:tcPrChange w:id="110" w:author="Wichert, RJ@Energy" w:date="2019-03-07T14:41:00Z">
              <w:tcPr>
                <w:tcW w:w="8460" w:type="dxa"/>
                <w:vAlign w:val="center"/>
              </w:tcPr>
            </w:tcPrChange>
          </w:tcPr>
          <w:p w14:paraId="7C8735C9" w14:textId="284303B5" w:rsidR="002754BD" w:rsidRPr="00837C51" w:rsidRDefault="002754BD" w:rsidP="002754BD">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754BD" w:rsidRPr="00D83E48" w14:paraId="068E96A5" w14:textId="77777777" w:rsidTr="005902DF">
        <w:trPr>
          <w:trHeight w:val="144"/>
        </w:trPr>
        <w:tc>
          <w:tcPr>
            <w:tcW w:w="10998" w:type="dxa"/>
            <w:gridSpan w:val="3"/>
            <w:vAlign w:val="center"/>
          </w:tcPr>
          <w:p w14:paraId="068E96A4" w14:textId="73DE2154" w:rsidR="002754BD" w:rsidRPr="008D67CB" w:rsidRDefault="002754BD" w:rsidP="002754BD">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CA4FD0">
              <w:rPr>
                <w:b/>
                <w:sz w:val="18"/>
                <w:szCs w:val="18"/>
              </w:rPr>
              <w:t xml:space="preserve"> </w:t>
            </w:r>
            <w:r w:rsidRPr="00E52AF0">
              <w:rPr>
                <w:rFonts w:asciiTheme="minorHAnsi" w:hAnsiTheme="minorHAnsi" w:cs="Calibri-Bold"/>
                <w:b/>
                <w:bCs/>
                <w:sz w:val="18"/>
                <w:szCs w:val="18"/>
              </w:rPr>
              <w:t>unless otherwise noted in the Verification Status and the Corrections Notes in this table</w:t>
            </w:r>
            <w:r w:rsidRPr="008D67CB">
              <w:rPr>
                <w:rFonts w:asciiTheme="minorHAnsi" w:hAnsiTheme="minorHAnsi" w:cs="Calibri-Bold"/>
                <w:b/>
                <w:bCs/>
                <w:sz w:val="18"/>
                <w:szCs w:val="18"/>
              </w:rPr>
              <w:t>.</w:t>
            </w:r>
          </w:p>
        </w:tc>
      </w:tr>
    </w:tbl>
    <w:p w14:paraId="068E96A6" w14:textId="77777777" w:rsidR="003010D2" w:rsidRDefault="003010D2" w:rsidP="00DB3C9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754BD" w:rsidRPr="00DF3F73" w14:paraId="4A977FE7" w14:textId="77777777" w:rsidTr="00D705AB">
        <w:trPr>
          <w:cantSplit/>
          <w:trHeight w:val="432"/>
        </w:trPr>
        <w:tc>
          <w:tcPr>
            <w:tcW w:w="5000" w:type="pct"/>
            <w:gridSpan w:val="2"/>
            <w:vAlign w:val="center"/>
          </w:tcPr>
          <w:p w14:paraId="39AC0D6D" w14:textId="77777777" w:rsidR="002754BD" w:rsidRPr="00DF3F73" w:rsidRDefault="002754BD" w:rsidP="00D705AB">
            <w:pPr>
              <w:keepNext/>
              <w:rPr>
                <w:rFonts w:asciiTheme="minorHAnsi" w:hAnsiTheme="minorHAnsi"/>
                <w:b/>
                <w:sz w:val="18"/>
                <w:szCs w:val="18"/>
              </w:rPr>
            </w:pPr>
            <w:r>
              <w:rPr>
                <w:rFonts w:asciiTheme="minorHAnsi" w:hAnsiTheme="minorHAnsi"/>
                <w:b/>
                <w:sz w:val="18"/>
                <w:szCs w:val="18"/>
              </w:rPr>
              <w:t>F. Determination of HERS Verification Compliance</w:t>
            </w:r>
          </w:p>
          <w:p w14:paraId="188BE9DD" w14:textId="77777777" w:rsidR="002754BD" w:rsidRPr="00DF3F73" w:rsidRDefault="002754BD" w:rsidP="00D705AB">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2754BD" w:rsidRPr="00DF3F73" w14:paraId="39021E26" w14:textId="77777777" w:rsidTr="00D705AB">
        <w:trPr>
          <w:cantSplit/>
          <w:trHeight w:val="432"/>
        </w:trPr>
        <w:tc>
          <w:tcPr>
            <w:tcW w:w="253" w:type="pct"/>
            <w:vAlign w:val="center"/>
          </w:tcPr>
          <w:p w14:paraId="311298BC" w14:textId="77777777" w:rsidR="002754BD" w:rsidRPr="00DF3F73" w:rsidDel="00C76C40" w:rsidRDefault="002754BD" w:rsidP="00D705AB">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7A39A4" w14:textId="77777777" w:rsidR="002754BD" w:rsidRPr="00DF3F73" w:rsidRDefault="002754BD" w:rsidP="00D705AB">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  B01≠ System does not comply; and C04 ≠ Not Certified; and D04=system airflow rate complies; and E09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068E96A7" w14:textId="2E436346" w:rsidR="000A1890" w:rsidRDefault="000A1890" w:rsidP="0009456E">
      <w:pPr>
        <w:rPr>
          <w:rFonts w:ascii="Calibri" w:hAnsi="Calibri"/>
        </w:rPr>
      </w:pPr>
    </w:p>
    <w:p w14:paraId="00AC2088" w14:textId="4CC0723F" w:rsidR="002754BD" w:rsidRPr="00D83E48" w:rsidRDefault="002754BD" w:rsidP="0009456E">
      <w:pPr>
        <w:rPr>
          <w:rFonts w:ascii="Calibri" w:hAnsi="Calibri"/>
        </w:rPr>
      </w:pPr>
    </w:p>
    <w:sectPr w:rsidR="002754BD"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DBBE2" w14:textId="77777777" w:rsidR="00A2024E" w:rsidRDefault="00A2024E">
      <w:r>
        <w:separator/>
      </w:r>
    </w:p>
  </w:endnote>
  <w:endnote w:type="continuationSeparator" w:id="0">
    <w:p w14:paraId="48D4011A" w14:textId="77777777" w:rsidR="00A2024E" w:rsidRDefault="00A2024E">
      <w:r>
        <w:continuationSeparator/>
      </w:r>
    </w:p>
  </w:endnote>
  <w:endnote w:type="continuationNotice" w:id="1">
    <w:p w14:paraId="5FEF6039" w14:textId="77777777" w:rsidR="00A2024E" w:rsidRDefault="00A20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A2024E" w:rsidRPr="00CB64DD" w:rsidRDefault="00A2024E" w:rsidP="00993A65">
    <w:pPr>
      <w:pStyle w:val="Footer"/>
    </w:pPr>
    <w:r w:rsidRPr="00CB64DD">
      <w:t xml:space="preserve">Registration Number:                                                           Registration Date/Time:                                           HERS Provider:                       </w:t>
    </w:r>
  </w:p>
  <w:p w14:paraId="068E96C0" w14:textId="5A98CAAE" w:rsidR="00A2024E" w:rsidRPr="00CB64DD" w:rsidRDefault="00A2024E"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A2024E" w:rsidRPr="00CB64DD" w:rsidRDefault="00A2024E" w:rsidP="00993A65">
    <w:pPr>
      <w:pStyle w:val="Footer"/>
    </w:pPr>
    <w:r w:rsidRPr="00CB64DD">
      <w:t xml:space="preserve">Registration Number:                                                           Registration Date/Time:                                           HERS Provider:                       </w:t>
    </w:r>
  </w:p>
  <w:p w14:paraId="068E96D1" w14:textId="77777777" w:rsidR="00A2024E" w:rsidRPr="00CB64DD" w:rsidRDefault="00A2024E"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77880725" w:rsidR="00A2024E" w:rsidRPr="00CB64DD" w:rsidRDefault="00A2024E"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A2024E" w:rsidRPr="00CB64DD" w:rsidRDefault="00A2024E"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37654" w14:textId="77777777" w:rsidR="00A2024E" w:rsidRDefault="00A2024E">
      <w:r>
        <w:separator/>
      </w:r>
    </w:p>
  </w:footnote>
  <w:footnote w:type="continuationSeparator" w:id="0">
    <w:p w14:paraId="32654613" w14:textId="77777777" w:rsidR="00A2024E" w:rsidRDefault="00A2024E">
      <w:r>
        <w:continuationSeparator/>
      </w:r>
    </w:p>
  </w:footnote>
  <w:footnote w:type="continuationNotice" w:id="1">
    <w:p w14:paraId="552D22AD" w14:textId="77777777" w:rsidR="00A2024E" w:rsidRDefault="00A202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A2024E" w:rsidRDefault="00664DC5">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A2024E" w:rsidRPr="007770C5" w:rsidRDefault="00A2024E" w:rsidP="00986D7B">
    <w:pPr>
      <w:suppressAutoHyphens/>
      <w:ind w:left="-90"/>
      <w:rPr>
        <w:rFonts w:ascii="Arial" w:hAnsi="Arial" w:cs="Arial"/>
        <w:sz w:val="14"/>
        <w:szCs w:val="14"/>
      </w:rPr>
    </w:pPr>
    <w:r>
      <w:rPr>
        <w:noProof/>
      </w:rPr>
      <w:drawing>
        <wp:anchor distT="0" distB="0" distL="114300" distR="114300" simplePos="0" relativeHeight="251658241"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664DC5">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6;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A2024E" w:rsidRPr="007770C5" w:rsidRDefault="00A2024E"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1842D2D0" w:rsidR="00A2024E" w:rsidRPr="007770C5" w:rsidRDefault="00A2024E"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2024E" w:rsidRPr="00F85124" w14:paraId="068E96B2" w14:textId="77777777" w:rsidTr="00986D7B">
      <w:trPr>
        <w:cantSplit/>
        <w:trHeight w:val="288"/>
      </w:trPr>
      <w:tc>
        <w:tcPr>
          <w:tcW w:w="4016" w:type="pct"/>
          <w:gridSpan w:val="3"/>
          <w:tcBorders>
            <w:right w:val="nil"/>
          </w:tcBorders>
          <w:vAlign w:val="center"/>
        </w:tcPr>
        <w:p w14:paraId="068E96B0" w14:textId="569E3985" w:rsidR="00A2024E" w:rsidRPr="00F85124" w:rsidRDefault="00A2024E" w:rsidP="0024158B">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068E96B1" w14:textId="0F1199DB" w:rsidR="00A2024E" w:rsidRPr="00F85124" w:rsidRDefault="00A2024E">
          <w:pPr>
            <w:pStyle w:val="Heading1"/>
            <w:jc w:val="right"/>
            <w:rPr>
              <w:rFonts w:ascii="Calibri" w:hAnsi="Calibri"/>
              <w:b w:val="0"/>
              <w:bCs/>
              <w:sz w:val="20"/>
            </w:rPr>
          </w:pPr>
          <w:r>
            <w:rPr>
              <w:rFonts w:ascii="Calibri" w:hAnsi="Calibri"/>
              <w:b w:val="0"/>
              <w:bCs/>
              <w:sz w:val="20"/>
            </w:rPr>
            <w:t>CF3R-MCH-23-H</w:t>
          </w:r>
        </w:p>
      </w:tc>
    </w:tr>
    <w:tr w:rsidR="00A2024E" w:rsidRPr="00F85124" w14:paraId="068E96B5" w14:textId="77777777" w:rsidTr="007924C2">
      <w:trPr>
        <w:cantSplit/>
        <w:trHeight w:val="288"/>
      </w:trPr>
      <w:tc>
        <w:tcPr>
          <w:tcW w:w="2500" w:type="pct"/>
          <w:gridSpan w:val="2"/>
          <w:tcBorders>
            <w:right w:val="nil"/>
          </w:tcBorders>
        </w:tcPr>
        <w:p w14:paraId="068E96B3" w14:textId="77777777" w:rsidR="00A2024E" w:rsidRPr="002E105D" w:rsidRDefault="00A2024E"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5DA8A29C" w:rsidR="00A2024E" w:rsidRPr="00F85124" w:rsidRDefault="00A2024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4DC5">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4DC5">
            <w:rPr>
              <w:rFonts w:ascii="Calibri" w:hAnsi="Calibri"/>
              <w:bCs/>
              <w:noProof/>
            </w:rPr>
            <w:t>3</w:t>
          </w:r>
          <w:r>
            <w:rPr>
              <w:rFonts w:ascii="Calibri" w:hAnsi="Calibri"/>
              <w:bCs/>
              <w:noProof/>
            </w:rPr>
            <w:fldChar w:fldCharType="end"/>
          </w:r>
          <w:r w:rsidRPr="00F85124">
            <w:rPr>
              <w:rFonts w:ascii="Calibri" w:hAnsi="Calibri"/>
              <w:bCs/>
            </w:rPr>
            <w:t>)</w:t>
          </w:r>
        </w:p>
      </w:tc>
    </w:tr>
    <w:tr w:rsidR="00A2024E" w:rsidRPr="00F85124" w14:paraId="068E96B9" w14:textId="77777777" w:rsidTr="00986D7B">
      <w:trPr>
        <w:cantSplit/>
        <w:trHeight w:val="288"/>
      </w:trPr>
      <w:tc>
        <w:tcPr>
          <w:tcW w:w="0" w:type="auto"/>
        </w:tcPr>
        <w:p w14:paraId="068E96B6" w14:textId="77777777" w:rsidR="00A2024E" w:rsidRPr="00F85124" w:rsidRDefault="00A2024E"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A2024E" w:rsidRPr="00F85124" w:rsidRDefault="00A2024E"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A2024E" w:rsidRPr="00F85124" w:rsidRDefault="00A2024E" w:rsidP="007924C2">
          <w:pPr>
            <w:rPr>
              <w:rFonts w:ascii="Calibri" w:hAnsi="Calibri"/>
              <w:sz w:val="12"/>
              <w:szCs w:val="12"/>
            </w:rPr>
          </w:pPr>
          <w:r w:rsidRPr="00F85124">
            <w:rPr>
              <w:rFonts w:ascii="Calibri" w:hAnsi="Calibri"/>
              <w:sz w:val="12"/>
              <w:szCs w:val="12"/>
            </w:rPr>
            <w:t>Permit Number:</w:t>
          </w:r>
        </w:p>
      </w:tc>
    </w:tr>
    <w:tr w:rsidR="00A2024E" w:rsidRPr="00F85124" w14:paraId="068E96BD" w14:textId="77777777" w:rsidTr="00986D7B">
      <w:trPr>
        <w:cantSplit/>
        <w:trHeight w:val="288"/>
      </w:trPr>
      <w:tc>
        <w:tcPr>
          <w:tcW w:w="0" w:type="auto"/>
        </w:tcPr>
        <w:p w14:paraId="068E96BA" w14:textId="77777777" w:rsidR="00A2024E" w:rsidRPr="00F85124" w:rsidRDefault="00A2024E"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A2024E" w:rsidRPr="00F85124" w:rsidRDefault="00A2024E"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A2024E" w:rsidRPr="00F85124" w:rsidRDefault="00A2024E"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A2024E" w:rsidRDefault="00A2024E"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A2024E" w:rsidRPr="00F85124" w14:paraId="068E96C3" w14:textId="77777777" w:rsidTr="002E105D">
      <w:trPr>
        <w:cantSplit/>
        <w:trHeight w:val="288"/>
      </w:trPr>
      <w:tc>
        <w:tcPr>
          <w:tcW w:w="3738" w:type="pct"/>
          <w:gridSpan w:val="3"/>
          <w:tcBorders>
            <w:right w:val="nil"/>
          </w:tcBorders>
          <w:vAlign w:val="center"/>
        </w:tcPr>
        <w:p w14:paraId="068E96C1" w14:textId="143A8518" w:rsidR="00A2024E" w:rsidRPr="00F85124" w:rsidRDefault="00A2024E"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A2024E" w:rsidRPr="00F85124" w:rsidRDefault="00A2024E" w:rsidP="002E105D">
          <w:pPr>
            <w:pStyle w:val="Heading1"/>
            <w:jc w:val="right"/>
            <w:rPr>
              <w:rFonts w:ascii="Calibri" w:hAnsi="Calibri"/>
              <w:b w:val="0"/>
              <w:bCs/>
              <w:sz w:val="20"/>
            </w:rPr>
          </w:pPr>
          <w:r>
            <w:rPr>
              <w:rFonts w:ascii="Calibri" w:hAnsi="Calibri"/>
              <w:b w:val="0"/>
              <w:bCs/>
              <w:sz w:val="20"/>
            </w:rPr>
            <w:t>CF2R-MCH-23-H</w:t>
          </w:r>
        </w:p>
      </w:tc>
    </w:tr>
    <w:tr w:rsidR="00A2024E" w:rsidRPr="00F85124" w14:paraId="068E96C6" w14:textId="77777777" w:rsidTr="007924C2">
      <w:trPr>
        <w:cantSplit/>
        <w:trHeight w:val="288"/>
      </w:trPr>
      <w:tc>
        <w:tcPr>
          <w:tcW w:w="2500" w:type="pct"/>
          <w:gridSpan w:val="2"/>
          <w:tcBorders>
            <w:right w:val="nil"/>
          </w:tcBorders>
        </w:tcPr>
        <w:p w14:paraId="068E96C4" w14:textId="77777777" w:rsidR="00A2024E" w:rsidRPr="002E105D" w:rsidRDefault="00A2024E"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A2024E" w:rsidRPr="00F85124" w:rsidRDefault="00A2024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A2024E" w:rsidRPr="00F85124" w14:paraId="068E96CA" w14:textId="77777777" w:rsidTr="002E105D">
      <w:trPr>
        <w:cantSplit/>
        <w:trHeight w:val="288"/>
      </w:trPr>
      <w:tc>
        <w:tcPr>
          <w:tcW w:w="0" w:type="auto"/>
        </w:tcPr>
        <w:p w14:paraId="068E96C7" w14:textId="77777777" w:rsidR="00A2024E" w:rsidRPr="00F85124" w:rsidRDefault="00A2024E"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A2024E" w:rsidRPr="00F85124" w:rsidRDefault="00A2024E"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A2024E" w:rsidRPr="00F85124" w:rsidRDefault="00A2024E" w:rsidP="007924C2">
          <w:pPr>
            <w:rPr>
              <w:rFonts w:ascii="Calibri" w:hAnsi="Calibri"/>
              <w:sz w:val="12"/>
              <w:szCs w:val="12"/>
            </w:rPr>
          </w:pPr>
          <w:r w:rsidRPr="00F85124">
            <w:rPr>
              <w:rFonts w:ascii="Calibri" w:hAnsi="Calibri"/>
              <w:sz w:val="12"/>
              <w:szCs w:val="12"/>
            </w:rPr>
            <w:t>Permit Number:</w:t>
          </w:r>
        </w:p>
      </w:tc>
    </w:tr>
    <w:tr w:rsidR="00A2024E" w:rsidRPr="00F85124" w14:paraId="068E96CE" w14:textId="77777777" w:rsidTr="002E105D">
      <w:trPr>
        <w:cantSplit/>
        <w:trHeight w:val="288"/>
      </w:trPr>
      <w:tc>
        <w:tcPr>
          <w:tcW w:w="0" w:type="auto"/>
        </w:tcPr>
        <w:p w14:paraId="068E96CB" w14:textId="77777777" w:rsidR="00A2024E" w:rsidRPr="00F85124" w:rsidRDefault="00A2024E"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A2024E" w:rsidRPr="00F85124" w:rsidRDefault="00A2024E"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A2024E" w:rsidRPr="00F85124" w:rsidRDefault="00A2024E" w:rsidP="007924C2">
          <w:pPr>
            <w:rPr>
              <w:rFonts w:ascii="Calibri" w:hAnsi="Calibri"/>
              <w:sz w:val="12"/>
              <w:szCs w:val="12"/>
              <w:vertAlign w:val="superscript"/>
            </w:rPr>
          </w:pPr>
          <w:r w:rsidRPr="00F85124">
            <w:rPr>
              <w:rFonts w:ascii="Calibri" w:hAnsi="Calibri"/>
              <w:sz w:val="12"/>
              <w:szCs w:val="12"/>
            </w:rPr>
            <w:t>Zip Code</w:t>
          </w:r>
        </w:p>
      </w:tc>
    </w:tr>
  </w:tbl>
  <w:p w14:paraId="068E96CF" w14:textId="2410A943" w:rsidR="00A2024E" w:rsidRDefault="00664DC5">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A2024E" w:rsidRDefault="00664DC5">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2024E" w:rsidRPr="00F85124" w14:paraId="068E96D5" w14:textId="77777777" w:rsidTr="00CB64DD">
      <w:trPr>
        <w:cantSplit/>
        <w:trHeight w:val="288"/>
      </w:trPr>
      <w:tc>
        <w:tcPr>
          <w:tcW w:w="4016" w:type="pct"/>
          <w:gridSpan w:val="2"/>
          <w:tcBorders>
            <w:right w:val="nil"/>
          </w:tcBorders>
          <w:vAlign w:val="center"/>
        </w:tcPr>
        <w:p w14:paraId="068E96D3" w14:textId="35332A20" w:rsidR="00A2024E" w:rsidRPr="00F85124" w:rsidRDefault="00A2024E">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068E96D4" w14:textId="77777777" w:rsidR="00A2024E" w:rsidRPr="00F85124" w:rsidRDefault="00A2024E" w:rsidP="007924C2">
          <w:pPr>
            <w:pStyle w:val="Heading1"/>
            <w:jc w:val="right"/>
            <w:rPr>
              <w:rFonts w:ascii="Calibri" w:hAnsi="Calibri"/>
              <w:b w:val="0"/>
              <w:bCs/>
              <w:sz w:val="20"/>
            </w:rPr>
          </w:pPr>
          <w:r>
            <w:rPr>
              <w:rFonts w:ascii="Calibri" w:hAnsi="Calibri"/>
              <w:b w:val="0"/>
              <w:bCs/>
              <w:sz w:val="20"/>
            </w:rPr>
            <w:t>CF2R-MCH-23-H</w:t>
          </w:r>
        </w:p>
      </w:tc>
    </w:tr>
    <w:tr w:rsidR="00A2024E" w:rsidRPr="00F85124" w14:paraId="068E96D8" w14:textId="77777777" w:rsidTr="007924C2">
      <w:trPr>
        <w:cantSplit/>
        <w:trHeight w:val="288"/>
      </w:trPr>
      <w:tc>
        <w:tcPr>
          <w:tcW w:w="2500" w:type="pct"/>
          <w:tcBorders>
            <w:right w:val="nil"/>
          </w:tcBorders>
        </w:tcPr>
        <w:p w14:paraId="068E96D6" w14:textId="77777777" w:rsidR="00A2024E" w:rsidRPr="002E105D" w:rsidRDefault="00A2024E"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5C8FDFC2" w:rsidR="00A2024E" w:rsidRPr="00F85124" w:rsidRDefault="00A2024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4DC5">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4DC5">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06E3D449" w:rsidR="00A2024E" w:rsidRDefault="00664DC5"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2024E" w:rsidRPr="00F85124" w14:paraId="068E96DD" w14:textId="77777777" w:rsidTr="002E105D">
      <w:trPr>
        <w:cantSplit/>
        <w:trHeight w:val="288"/>
      </w:trPr>
      <w:tc>
        <w:tcPr>
          <w:tcW w:w="4016" w:type="pct"/>
          <w:gridSpan w:val="2"/>
          <w:tcBorders>
            <w:right w:val="nil"/>
          </w:tcBorders>
          <w:vAlign w:val="center"/>
        </w:tcPr>
        <w:p w14:paraId="068E96DB" w14:textId="69B8871A" w:rsidR="00A2024E" w:rsidRPr="00F85124" w:rsidRDefault="00A2024E"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A2024E" w:rsidRPr="00F85124" w:rsidRDefault="00A2024E" w:rsidP="002E105D">
          <w:pPr>
            <w:pStyle w:val="Heading1"/>
            <w:jc w:val="right"/>
            <w:rPr>
              <w:rFonts w:ascii="Calibri" w:hAnsi="Calibri"/>
              <w:b w:val="0"/>
              <w:bCs/>
              <w:sz w:val="20"/>
            </w:rPr>
          </w:pPr>
          <w:r>
            <w:rPr>
              <w:rFonts w:ascii="Calibri" w:hAnsi="Calibri"/>
              <w:b w:val="0"/>
              <w:bCs/>
              <w:sz w:val="20"/>
            </w:rPr>
            <w:t>CF2R-MCH-23-H</w:t>
          </w:r>
        </w:p>
      </w:tc>
    </w:tr>
    <w:tr w:rsidR="00A2024E" w:rsidRPr="00F85124" w14:paraId="068E96E0" w14:textId="77777777" w:rsidTr="007924C2">
      <w:trPr>
        <w:cantSplit/>
        <w:trHeight w:val="288"/>
      </w:trPr>
      <w:tc>
        <w:tcPr>
          <w:tcW w:w="2500" w:type="pct"/>
          <w:tcBorders>
            <w:right w:val="nil"/>
          </w:tcBorders>
        </w:tcPr>
        <w:p w14:paraId="068E96DE" w14:textId="77777777" w:rsidR="00A2024E" w:rsidRPr="002E105D" w:rsidRDefault="00A2024E"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A2024E" w:rsidRPr="00F85124" w:rsidRDefault="00A2024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6723DD2A" w:rsidR="00A2024E" w:rsidRDefault="00664DC5">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A2024E" w:rsidRDefault="00664DC5">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2024E" w:rsidRPr="00F85124" w14:paraId="068E96E6" w14:textId="77777777" w:rsidTr="00CB64DD">
      <w:trPr>
        <w:cantSplit/>
        <w:trHeight w:val="288"/>
      </w:trPr>
      <w:tc>
        <w:tcPr>
          <w:tcW w:w="4016" w:type="pct"/>
          <w:gridSpan w:val="2"/>
          <w:tcBorders>
            <w:right w:val="nil"/>
          </w:tcBorders>
          <w:vAlign w:val="center"/>
        </w:tcPr>
        <w:p w14:paraId="068E96E4" w14:textId="7E130326" w:rsidR="00A2024E" w:rsidRPr="00F85124" w:rsidRDefault="00A2024E">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A2024E" w:rsidRPr="00F85124" w:rsidRDefault="00A2024E" w:rsidP="007924C2">
          <w:pPr>
            <w:pStyle w:val="Heading1"/>
            <w:jc w:val="right"/>
            <w:rPr>
              <w:rFonts w:ascii="Calibri" w:hAnsi="Calibri"/>
              <w:b w:val="0"/>
              <w:bCs/>
              <w:sz w:val="20"/>
            </w:rPr>
          </w:pPr>
          <w:r>
            <w:rPr>
              <w:rFonts w:ascii="Calibri" w:hAnsi="Calibri"/>
              <w:b w:val="0"/>
              <w:bCs/>
              <w:sz w:val="20"/>
            </w:rPr>
            <w:t>CF2R-MCH-23-H</w:t>
          </w:r>
        </w:p>
      </w:tc>
    </w:tr>
    <w:tr w:rsidR="00A2024E" w:rsidRPr="00F85124" w14:paraId="068E96E9" w14:textId="77777777" w:rsidTr="007924C2">
      <w:trPr>
        <w:cantSplit/>
        <w:trHeight w:val="288"/>
      </w:trPr>
      <w:tc>
        <w:tcPr>
          <w:tcW w:w="2500" w:type="pct"/>
          <w:tcBorders>
            <w:right w:val="nil"/>
          </w:tcBorders>
        </w:tcPr>
        <w:p w14:paraId="068E96E7" w14:textId="77777777" w:rsidR="00A2024E" w:rsidRPr="002E105D" w:rsidRDefault="00A2024E"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31D29D5F" w:rsidR="00A2024E" w:rsidRPr="00F85124" w:rsidRDefault="00A2024E"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4DC5">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4DC5">
            <w:rPr>
              <w:rFonts w:ascii="Calibri" w:hAnsi="Calibri"/>
              <w:bCs/>
              <w:noProof/>
            </w:rPr>
            <w:t>4</w:t>
          </w:r>
          <w:r>
            <w:rPr>
              <w:rFonts w:ascii="Calibri" w:hAnsi="Calibri"/>
              <w:bCs/>
              <w:noProof/>
            </w:rPr>
            <w:fldChar w:fldCharType="end"/>
          </w:r>
          <w:r w:rsidRPr="00F85124">
            <w:rPr>
              <w:rFonts w:ascii="Calibri" w:hAnsi="Calibri"/>
              <w:bCs/>
            </w:rPr>
            <w:t>)</w:t>
          </w:r>
        </w:p>
      </w:tc>
    </w:tr>
  </w:tbl>
  <w:p w14:paraId="068E96EA" w14:textId="3A6CBED1" w:rsidR="00A2024E" w:rsidRDefault="00664DC5"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A2024E" w:rsidRDefault="00664DC5">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43EE78F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7"/>
  </w:num>
  <w:num w:numId="25">
    <w:abstractNumId w:val="14"/>
  </w:num>
  <w:num w:numId="26">
    <w:abstractNumId w:val="26"/>
  </w:num>
  <w:num w:numId="27">
    <w:abstractNumId w:val="16"/>
  </w:num>
  <w:num w:numId="28">
    <w:abstractNumId w:val="22"/>
  </w:num>
  <w:num w:numId="29">
    <w:abstractNumId w:val="21"/>
  </w:num>
  <w:num w:numId="30">
    <w:abstractNumId w:val="20"/>
  </w:num>
  <w:num w:numId="31">
    <w:abstractNumId w:val="6"/>
  </w:num>
  <w:num w:numId="32">
    <w:abstractNumId w:val="13"/>
  </w:num>
  <w:num w:numId="33">
    <w:abstractNumId w:val="23"/>
  </w:num>
  <w:num w:numId="34">
    <w:abstractNumId w:val="19"/>
  </w:num>
  <w:num w:numId="35">
    <w:abstractNumId w:val="15"/>
  </w:num>
  <w:num w:numId="36">
    <w:abstractNumId w:val="11"/>
  </w:num>
  <w:num w:numId="37">
    <w:abstractNumId w:val="25"/>
  </w:num>
  <w:num w:numId="38">
    <w:abstractNumId w:val="7"/>
  </w:num>
  <w:num w:numId="39">
    <w:abstractNumId w:val="12"/>
  </w:num>
  <w:num w:numId="40">
    <w:abstractNumId w:val="8"/>
  </w:num>
  <w:num w:numId="41">
    <w:abstractNumId w:val="18"/>
  </w:num>
  <w:num w:numId="42">
    <w:abstractNumId w:val="4"/>
  </w:num>
  <w:num w:numId="43">
    <w:abstractNumId w:val="3"/>
  </w:num>
  <w:num w:numId="44">
    <w:abstractNumId w:val="24"/>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27"/>
  </w:num>
  <w:num w:numId="50">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2]">
    <w15:presenceInfo w15:providerId="None" w15:userId="Wichert, RJ@Energy"/>
  </w15:person>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491"/>
    <w:rsid w:val="000516BB"/>
    <w:rsid w:val="00051F14"/>
    <w:rsid w:val="00053A0E"/>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052B"/>
    <w:rsid w:val="00112E80"/>
    <w:rsid w:val="001131A2"/>
    <w:rsid w:val="00121AAA"/>
    <w:rsid w:val="00123861"/>
    <w:rsid w:val="00125717"/>
    <w:rsid w:val="00125800"/>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4E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158B"/>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54B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55FE"/>
    <w:rsid w:val="002E7941"/>
    <w:rsid w:val="002F40A7"/>
    <w:rsid w:val="002F6775"/>
    <w:rsid w:val="003010D2"/>
    <w:rsid w:val="003051D0"/>
    <w:rsid w:val="0030536C"/>
    <w:rsid w:val="00305E2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2CAA"/>
    <w:rsid w:val="00483995"/>
    <w:rsid w:val="0048472E"/>
    <w:rsid w:val="00485773"/>
    <w:rsid w:val="0048697C"/>
    <w:rsid w:val="00486CD2"/>
    <w:rsid w:val="00486F0B"/>
    <w:rsid w:val="0049179C"/>
    <w:rsid w:val="004944D6"/>
    <w:rsid w:val="004948E2"/>
    <w:rsid w:val="004A025A"/>
    <w:rsid w:val="004A1BEB"/>
    <w:rsid w:val="004A264A"/>
    <w:rsid w:val="004A4030"/>
    <w:rsid w:val="004A4903"/>
    <w:rsid w:val="004A4DCA"/>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23026"/>
    <w:rsid w:val="00631115"/>
    <w:rsid w:val="00631467"/>
    <w:rsid w:val="00631EB5"/>
    <w:rsid w:val="00632F51"/>
    <w:rsid w:val="00632F73"/>
    <w:rsid w:val="00633F6C"/>
    <w:rsid w:val="0063609F"/>
    <w:rsid w:val="00637D0E"/>
    <w:rsid w:val="006411CF"/>
    <w:rsid w:val="00641C71"/>
    <w:rsid w:val="00641F88"/>
    <w:rsid w:val="0064300C"/>
    <w:rsid w:val="00643BDC"/>
    <w:rsid w:val="00643FF1"/>
    <w:rsid w:val="00650A63"/>
    <w:rsid w:val="00654BBD"/>
    <w:rsid w:val="00654F37"/>
    <w:rsid w:val="00663AF7"/>
    <w:rsid w:val="00664AA2"/>
    <w:rsid w:val="00664DC5"/>
    <w:rsid w:val="00666C02"/>
    <w:rsid w:val="00666DB1"/>
    <w:rsid w:val="00667362"/>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5FC"/>
    <w:rsid w:val="006A57F1"/>
    <w:rsid w:val="006A722E"/>
    <w:rsid w:val="006B4081"/>
    <w:rsid w:val="006B5545"/>
    <w:rsid w:val="006B6431"/>
    <w:rsid w:val="006B6461"/>
    <w:rsid w:val="006B686F"/>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F6D"/>
    <w:rsid w:val="00740640"/>
    <w:rsid w:val="00740AC1"/>
    <w:rsid w:val="00740E3B"/>
    <w:rsid w:val="00741102"/>
    <w:rsid w:val="00743217"/>
    <w:rsid w:val="007439DA"/>
    <w:rsid w:val="0074424A"/>
    <w:rsid w:val="00750EA4"/>
    <w:rsid w:val="00751673"/>
    <w:rsid w:val="00752B1A"/>
    <w:rsid w:val="00753CFA"/>
    <w:rsid w:val="007551EC"/>
    <w:rsid w:val="00757EF8"/>
    <w:rsid w:val="007635A5"/>
    <w:rsid w:val="0076441C"/>
    <w:rsid w:val="00764CBD"/>
    <w:rsid w:val="00765F67"/>
    <w:rsid w:val="00767704"/>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D54"/>
    <w:rsid w:val="007D726A"/>
    <w:rsid w:val="007E26E9"/>
    <w:rsid w:val="007E2934"/>
    <w:rsid w:val="007E32B3"/>
    <w:rsid w:val="007E655F"/>
    <w:rsid w:val="007F239C"/>
    <w:rsid w:val="007F3E17"/>
    <w:rsid w:val="007F48EC"/>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4CB7"/>
    <w:rsid w:val="00900C1B"/>
    <w:rsid w:val="00900C86"/>
    <w:rsid w:val="0090130C"/>
    <w:rsid w:val="00902B36"/>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493B"/>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029"/>
    <w:rsid w:val="00A16546"/>
    <w:rsid w:val="00A175CE"/>
    <w:rsid w:val="00A2024E"/>
    <w:rsid w:val="00A2210F"/>
    <w:rsid w:val="00A24BE2"/>
    <w:rsid w:val="00A24F9F"/>
    <w:rsid w:val="00A251BE"/>
    <w:rsid w:val="00A279BA"/>
    <w:rsid w:val="00A30A15"/>
    <w:rsid w:val="00A33A50"/>
    <w:rsid w:val="00A3438B"/>
    <w:rsid w:val="00A37075"/>
    <w:rsid w:val="00A4021A"/>
    <w:rsid w:val="00A40540"/>
    <w:rsid w:val="00A42C60"/>
    <w:rsid w:val="00A44A18"/>
    <w:rsid w:val="00A453E8"/>
    <w:rsid w:val="00A4594F"/>
    <w:rsid w:val="00A46726"/>
    <w:rsid w:val="00A46AEC"/>
    <w:rsid w:val="00A51851"/>
    <w:rsid w:val="00A5442D"/>
    <w:rsid w:val="00A55365"/>
    <w:rsid w:val="00A55444"/>
    <w:rsid w:val="00A608DE"/>
    <w:rsid w:val="00A66D66"/>
    <w:rsid w:val="00A670F8"/>
    <w:rsid w:val="00A677BB"/>
    <w:rsid w:val="00A702F0"/>
    <w:rsid w:val="00A70722"/>
    <w:rsid w:val="00A742B3"/>
    <w:rsid w:val="00A75B9B"/>
    <w:rsid w:val="00A76039"/>
    <w:rsid w:val="00A81137"/>
    <w:rsid w:val="00A87572"/>
    <w:rsid w:val="00A90ECB"/>
    <w:rsid w:val="00A90F5F"/>
    <w:rsid w:val="00A947F4"/>
    <w:rsid w:val="00AA01C1"/>
    <w:rsid w:val="00AA18EC"/>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107D2"/>
    <w:rsid w:val="00C13757"/>
    <w:rsid w:val="00C14210"/>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57F63"/>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63C4"/>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65AA"/>
    <w:rsid w:val="00D17E5B"/>
    <w:rsid w:val="00D2266C"/>
    <w:rsid w:val="00D2673F"/>
    <w:rsid w:val="00D26E99"/>
    <w:rsid w:val="00D32BE4"/>
    <w:rsid w:val="00D33846"/>
    <w:rsid w:val="00D35026"/>
    <w:rsid w:val="00D430F6"/>
    <w:rsid w:val="00D44F0C"/>
    <w:rsid w:val="00D462C2"/>
    <w:rsid w:val="00D4686B"/>
    <w:rsid w:val="00D47F2D"/>
    <w:rsid w:val="00D50B07"/>
    <w:rsid w:val="00D53350"/>
    <w:rsid w:val="00D53733"/>
    <w:rsid w:val="00D543EE"/>
    <w:rsid w:val="00D5621A"/>
    <w:rsid w:val="00D56CD8"/>
    <w:rsid w:val="00D57A73"/>
    <w:rsid w:val="00D60A48"/>
    <w:rsid w:val="00D60D69"/>
    <w:rsid w:val="00D62DB5"/>
    <w:rsid w:val="00D651D1"/>
    <w:rsid w:val="00D67071"/>
    <w:rsid w:val="00D705AB"/>
    <w:rsid w:val="00D7323D"/>
    <w:rsid w:val="00D73B71"/>
    <w:rsid w:val="00D74DA7"/>
    <w:rsid w:val="00D76FE3"/>
    <w:rsid w:val="00D77E2E"/>
    <w:rsid w:val="00D81ED4"/>
    <w:rsid w:val="00D82516"/>
    <w:rsid w:val="00D830F7"/>
    <w:rsid w:val="00D83CD6"/>
    <w:rsid w:val="00D83E48"/>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4647"/>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FAE9A-F70E-429F-892A-BEAAAE0F5EBC}">
  <ds:schemaRefs>
    <ds:schemaRef ds:uri="http://schemas.openxmlformats.org/officeDocument/2006/bibliography"/>
  </ds:schemaRefs>
</ds:datastoreItem>
</file>

<file path=customXml/itemProps2.xml><?xml version="1.0" encoding="utf-8"?>
<ds:datastoreItem xmlns:ds="http://schemas.openxmlformats.org/officeDocument/2006/customXml" ds:itemID="{44B1C561-E32A-4F4F-A60F-E6CCAE27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2013-11-13T00:08:00Z</cp:lastPrinted>
  <dcterms:created xsi:type="dcterms:W3CDTF">2019-05-17T16:14:00Z</dcterms:created>
  <dcterms:modified xsi:type="dcterms:W3CDTF">2019-05-17T16:14:00Z</dcterms:modified>
</cp:coreProperties>
</file>
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3D5A7C" w:rsidRPr="00966F61" w14:paraId="068E9501" w14:textId="77777777" w:rsidTr="00CE3450">
        <w:trPr>
          <w:cantSplit/>
          <w:trHeight w:val="144"/>
        </w:trPr>
        <w:tc>
          <w:tcPr>
            <w:tcW w:w="475" w:type="dxa"/>
            <w:vAlign w:val="center"/>
          </w:tcPr>
          <w:p w14:paraId="068E94FE" w14:textId="77777777" w:rsidR="003D5A7C" w:rsidRPr="00966F61" w:rsidRDefault="003D5A7C" w:rsidP="003D5A7C">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5BE50D58" w:rsidR="003D5A7C" w:rsidRPr="00966F61" w:rsidRDefault="003D5A7C" w:rsidP="003D5A7C">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068E9500" w14:textId="77777777" w:rsidR="003D5A7C" w:rsidRPr="00966F61" w:rsidRDefault="003D5A7C" w:rsidP="003D5A7C">
            <w:pPr>
              <w:rPr>
                <w:rFonts w:asciiTheme="minorHAnsi" w:hAnsiTheme="minorHAnsi"/>
                <w:color w:val="000000"/>
                <w:sz w:val="18"/>
                <w:szCs w:val="18"/>
                <w:highlight w:val="yellow"/>
              </w:rPr>
            </w:pPr>
          </w:p>
        </w:tc>
      </w:tr>
      <w:tr w:rsidR="003D5A7C" w:rsidRPr="00966F61" w14:paraId="068E9505" w14:textId="77777777" w:rsidTr="00CE3450">
        <w:trPr>
          <w:cantSplit/>
          <w:trHeight w:val="144"/>
        </w:trPr>
        <w:tc>
          <w:tcPr>
            <w:tcW w:w="475" w:type="dxa"/>
            <w:vAlign w:val="center"/>
          </w:tcPr>
          <w:p w14:paraId="068E9502" w14:textId="77777777" w:rsidR="003D5A7C" w:rsidRPr="00966F61" w:rsidRDefault="003D5A7C" w:rsidP="003D5A7C">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462AC814" w:rsidR="003D5A7C" w:rsidRPr="00966F61" w:rsidRDefault="003D5A7C" w:rsidP="003D5A7C">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3D5A7C" w:rsidRPr="00966F61" w:rsidRDefault="003D5A7C" w:rsidP="003D5A7C">
            <w:pPr>
              <w:rPr>
                <w:rFonts w:asciiTheme="minorHAnsi" w:hAnsiTheme="minorHAnsi"/>
                <w:sz w:val="18"/>
                <w:szCs w:val="18"/>
              </w:rPr>
            </w:pPr>
          </w:p>
        </w:tc>
      </w:tr>
      <w:tr w:rsidR="003D5A7C" w:rsidRPr="00966F61" w14:paraId="37278D18" w14:textId="77777777" w:rsidTr="00CE3450">
        <w:trPr>
          <w:cantSplit/>
          <w:trHeight w:val="144"/>
        </w:trPr>
        <w:tc>
          <w:tcPr>
            <w:tcW w:w="475" w:type="dxa"/>
            <w:vAlign w:val="center"/>
          </w:tcPr>
          <w:p w14:paraId="5398E241" w14:textId="397152B7" w:rsidR="003D5A7C" w:rsidRPr="00966F61" w:rsidRDefault="003D5A7C" w:rsidP="003D5A7C">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2B2CB2BA" w14:textId="744EDD87" w:rsidR="003D5A7C" w:rsidRPr="00966F61" w:rsidRDefault="003D5A7C" w:rsidP="003D5A7C">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6CD15E9D" w14:textId="77777777" w:rsidR="003D5A7C" w:rsidRPr="00966F61" w:rsidRDefault="003D5A7C" w:rsidP="003D5A7C">
            <w:pPr>
              <w:rPr>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724A751D"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4</w:t>
            </w:r>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2D7BCF2D"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5</w:t>
            </w:r>
          </w:p>
        </w:tc>
        <w:tc>
          <w:tcPr>
            <w:tcW w:w="5940" w:type="dxa"/>
          </w:tcPr>
          <w:p w14:paraId="068E950B" w14:textId="6306BA20" w:rsidR="00DA18E1" w:rsidRPr="00966F61" w:rsidRDefault="00DA18E1" w:rsidP="00186E8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1" w:author="Wichert, RJ@Energy [2]" w:date="2019-04-17T17:38:00Z">
              <w:r w:rsidRPr="00966F61" w:rsidDel="00186E8B">
                <w:rPr>
                  <w:rFonts w:asciiTheme="minorHAnsi" w:hAnsiTheme="minorHAnsi"/>
                  <w:sz w:val="18"/>
                  <w:szCs w:val="18"/>
                </w:rPr>
                <w:delText xml:space="preserve"> of Condenser</w:delText>
              </w:r>
            </w:del>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01C7ABB9"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6</w:t>
            </w:r>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6413786D"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7</w:t>
            </w:r>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59FFCB7C"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8</w:t>
            </w:r>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452E3561"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9</w:t>
            </w:r>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18C2A235" w:rsidR="00DA18E1" w:rsidRPr="00966F61" w:rsidRDefault="003D5A7C" w:rsidP="007A1CE5">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7DD5882B" w:rsidR="00DA18E1" w:rsidRPr="00966F61" w:rsidDel="006E5AE2" w:rsidRDefault="00E00244" w:rsidP="007A1CE5">
            <w:pPr>
              <w:pStyle w:val="FootnoteText"/>
              <w:jc w:val="center"/>
              <w:rPr>
                <w:rFonts w:asciiTheme="minorHAnsi" w:hAnsiTheme="minorHAnsi"/>
                <w:sz w:val="18"/>
                <w:szCs w:val="18"/>
              </w:rPr>
            </w:pPr>
            <w:r>
              <w:rPr>
                <w:rFonts w:asciiTheme="minorHAnsi" w:hAnsiTheme="minorHAnsi"/>
                <w:sz w:val="18"/>
                <w:szCs w:val="18"/>
              </w:rPr>
              <w:t>1</w:t>
            </w:r>
            <w:r w:rsidR="003D5A7C">
              <w:rPr>
                <w:rFonts w:asciiTheme="minorHAnsi" w:hAnsiTheme="minorHAnsi"/>
                <w:sz w:val="18"/>
                <w:szCs w:val="18"/>
              </w:rPr>
              <w:t>1</w:t>
            </w:r>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C146A5" w:rsidRPr="00966F61" w14:paraId="4A3AA94F" w14:textId="77777777" w:rsidTr="00CE3450">
        <w:trPr>
          <w:cantSplit/>
          <w:trHeight w:val="144"/>
        </w:trPr>
        <w:tc>
          <w:tcPr>
            <w:tcW w:w="475" w:type="dxa"/>
            <w:vAlign w:val="center"/>
          </w:tcPr>
          <w:p w14:paraId="4267B3CA" w14:textId="03D5CD50" w:rsidR="00C146A5" w:rsidRDefault="00C146A5" w:rsidP="007A1CE5">
            <w:pPr>
              <w:pStyle w:val="FootnoteText"/>
              <w:jc w:val="center"/>
              <w:rPr>
                <w:rFonts w:asciiTheme="minorHAnsi" w:hAnsiTheme="minorHAnsi"/>
                <w:sz w:val="18"/>
                <w:szCs w:val="18"/>
              </w:rPr>
            </w:pPr>
            <w:r>
              <w:rPr>
                <w:rFonts w:asciiTheme="minorHAnsi" w:hAnsiTheme="minorHAnsi"/>
                <w:sz w:val="18"/>
                <w:szCs w:val="18"/>
              </w:rPr>
              <w:t>1</w:t>
            </w:r>
            <w:r w:rsidR="003D5A7C">
              <w:rPr>
                <w:rFonts w:asciiTheme="minorHAnsi" w:hAnsiTheme="minorHAnsi"/>
                <w:sz w:val="18"/>
                <w:szCs w:val="18"/>
              </w:rPr>
              <w:t>2</w:t>
            </w:r>
          </w:p>
        </w:tc>
        <w:tc>
          <w:tcPr>
            <w:tcW w:w="5940" w:type="dxa"/>
            <w:vAlign w:val="center"/>
          </w:tcPr>
          <w:p w14:paraId="1F691D88" w14:textId="341B427A" w:rsidR="00C146A5" w:rsidRPr="003F7313" w:rsidRDefault="00C146A5" w:rsidP="00B4470D">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E9EB962" w14:textId="77777777" w:rsidR="00C146A5" w:rsidRPr="00966F61" w:rsidRDefault="00C146A5" w:rsidP="00DA18E1">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3C323AEC"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w:t>
            </w:r>
            <w:r w:rsidR="00D93536">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D93536">
              <w:rPr>
                <w:rFonts w:asciiTheme="minorHAnsi" w:hAnsiTheme="minorHAnsi"/>
                <w:b/>
                <w:sz w:val="18"/>
                <w:szCs w:val="18"/>
              </w:rPr>
              <w:t xml:space="preserve"> with Central Fan Ventilation Cooling</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430908E7" w:rsidR="000A1890" w:rsidRDefault="000A1890"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C146A5" w:rsidRPr="00966F61" w14:paraId="7A02A3C8" w14:textId="77777777" w:rsidTr="00A023EA">
        <w:trPr>
          <w:trHeight w:val="144"/>
        </w:trPr>
        <w:tc>
          <w:tcPr>
            <w:tcW w:w="5000" w:type="pct"/>
            <w:gridSpan w:val="3"/>
          </w:tcPr>
          <w:p w14:paraId="0C10B09E" w14:textId="77777777" w:rsidR="00C146A5" w:rsidRPr="00966F61" w:rsidRDefault="00C146A5" w:rsidP="00A023EA">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775459B6" w14:textId="77777777" w:rsidR="00C146A5" w:rsidRPr="00966F61" w:rsidRDefault="00C146A5" w:rsidP="00A023EA">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C146A5" w:rsidRPr="00966F61" w14:paraId="1801D08D" w14:textId="77777777" w:rsidTr="00A023EA">
        <w:tblPrEx>
          <w:tblCellMar>
            <w:top w:w="0" w:type="dxa"/>
            <w:left w:w="108" w:type="dxa"/>
            <w:bottom w:w="0" w:type="dxa"/>
            <w:right w:w="108" w:type="dxa"/>
          </w:tblCellMar>
        </w:tblPrEx>
        <w:trPr>
          <w:cantSplit/>
          <w:trHeight w:val="144"/>
        </w:trPr>
        <w:tc>
          <w:tcPr>
            <w:tcW w:w="212" w:type="pct"/>
            <w:vAlign w:val="center"/>
          </w:tcPr>
          <w:p w14:paraId="52523BD9" w14:textId="77777777" w:rsidR="00C146A5" w:rsidRPr="00966F61" w:rsidRDefault="00C146A5" w:rsidP="00A023EA">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7CEC7FA" w14:textId="7A18644D" w:rsidR="00C146A5" w:rsidRPr="00966F61" w:rsidRDefault="00193799" w:rsidP="00A023EA">
            <w:pPr>
              <w:keepNext/>
              <w:rPr>
                <w:rFonts w:asciiTheme="minorHAnsi" w:hAnsiTheme="minorHAnsi"/>
                <w:sz w:val="18"/>
                <w:szCs w:val="18"/>
              </w:rPr>
            </w:pPr>
            <w:r>
              <w:rPr>
                <w:rFonts w:asciiTheme="minorHAnsi" w:hAnsiTheme="minorHAnsi"/>
                <w:sz w:val="18"/>
                <w:szCs w:val="18"/>
              </w:rPr>
              <w:t>Required</w:t>
            </w:r>
            <w:r w:rsidR="00C146A5" w:rsidRPr="00966F61">
              <w:rPr>
                <w:rFonts w:asciiTheme="minorHAnsi" w:hAnsiTheme="minorHAnsi"/>
                <w:sz w:val="18"/>
                <w:szCs w:val="18"/>
              </w:rPr>
              <w:t xml:space="preserve"> </w:t>
            </w:r>
            <w:r w:rsidR="00C146A5">
              <w:rPr>
                <w:rFonts w:asciiTheme="minorHAnsi" w:hAnsiTheme="minorHAnsi"/>
                <w:sz w:val="18"/>
                <w:szCs w:val="18"/>
              </w:rPr>
              <w:t xml:space="preserve">Ventilation </w:t>
            </w:r>
            <w:r w:rsidR="00C146A5" w:rsidRPr="00966F61">
              <w:rPr>
                <w:rFonts w:asciiTheme="minorHAnsi" w:hAnsiTheme="minorHAnsi"/>
                <w:sz w:val="18"/>
                <w:szCs w:val="18"/>
              </w:rPr>
              <w:t>System Airflow Rate (cfm)</w:t>
            </w:r>
          </w:p>
        </w:tc>
        <w:tc>
          <w:tcPr>
            <w:tcW w:w="2541" w:type="pct"/>
            <w:vAlign w:val="center"/>
          </w:tcPr>
          <w:p w14:paraId="6778953A" w14:textId="6581FD85" w:rsidR="00C146A5" w:rsidRPr="00966F61" w:rsidRDefault="00C146A5" w:rsidP="00A023EA">
            <w:pPr>
              <w:keepNext/>
              <w:rPr>
                <w:rFonts w:asciiTheme="minorHAnsi" w:hAnsiTheme="minorHAnsi"/>
                <w:sz w:val="18"/>
                <w:szCs w:val="18"/>
              </w:rPr>
            </w:pPr>
          </w:p>
        </w:tc>
      </w:tr>
      <w:tr w:rsidR="00C146A5" w:rsidRPr="00966F61" w14:paraId="58B7CA5C" w14:textId="77777777" w:rsidTr="00A023EA">
        <w:tblPrEx>
          <w:tblCellMar>
            <w:top w:w="0" w:type="dxa"/>
            <w:left w:w="108" w:type="dxa"/>
            <w:bottom w:w="0" w:type="dxa"/>
            <w:right w:w="108" w:type="dxa"/>
          </w:tblCellMar>
        </w:tblPrEx>
        <w:trPr>
          <w:cantSplit/>
          <w:trHeight w:val="144"/>
        </w:trPr>
        <w:tc>
          <w:tcPr>
            <w:tcW w:w="212" w:type="pct"/>
            <w:vAlign w:val="center"/>
          </w:tcPr>
          <w:p w14:paraId="18AA7C14" w14:textId="77777777" w:rsidR="00C146A5" w:rsidRPr="00966F61" w:rsidRDefault="00C146A5" w:rsidP="00A023EA">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F66D059" w14:textId="77777777" w:rsidR="00C146A5" w:rsidRPr="00966F61" w:rsidRDefault="00C146A5" w:rsidP="00A023EA">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653D24F" w14:textId="46E7B188" w:rsidR="00C146A5" w:rsidRPr="00966F61" w:rsidRDefault="00C146A5" w:rsidP="00A023EA">
            <w:pPr>
              <w:keepNext/>
              <w:rPr>
                <w:rFonts w:asciiTheme="minorHAnsi" w:hAnsiTheme="minorHAnsi"/>
                <w:sz w:val="18"/>
                <w:szCs w:val="18"/>
              </w:rPr>
            </w:pPr>
          </w:p>
        </w:tc>
      </w:tr>
      <w:tr w:rsidR="00C146A5" w:rsidRPr="00966F61" w14:paraId="74986D2B" w14:textId="77777777" w:rsidTr="00A023EA">
        <w:tblPrEx>
          <w:tblCellMar>
            <w:top w:w="0" w:type="dxa"/>
            <w:left w:w="108" w:type="dxa"/>
            <w:bottom w:w="0" w:type="dxa"/>
            <w:right w:w="108" w:type="dxa"/>
          </w:tblCellMar>
        </w:tblPrEx>
        <w:trPr>
          <w:cantSplit/>
          <w:trHeight w:val="144"/>
        </w:trPr>
        <w:tc>
          <w:tcPr>
            <w:tcW w:w="212" w:type="pct"/>
            <w:vAlign w:val="center"/>
          </w:tcPr>
          <w:p w14:paraId="1DDB04F7" w14:textId="77777777" w:rsidR="00C146A5" w:rsidRPr="00966F61" w:rsidRDefault="00C146A5" w:rsidP="00A023EA">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765A2D87" w14:textId="77777777" w:rsidR="00C146A5" w:rsidRPr="00966F61" w:rsidRDefault="00C146A5" w:rsidP="00A023EA">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7C917DEA" w14:textId="74729395" w:rsidR="00C146A5" w:rsidRPr="00966F61" w:rsidRDefault="00C146A5" w:rsidP="00A023EA">
            <w:pPr>
              <w:keepNext/>
              <w:rPr>
                <w:rFonts w:asciiTheme="minorHAnsi" w:hAnsiTheme="minorHAnsi"/>
                <w:sz w:val="18"/>
                <w:szCs w:val="18"/>
              </w:rPr>
            </w:pPr>
          </w:p>
        </w:tc>
      </w:tr>
    </w:tbl>
    <w:p w14:paraId="7DE7F689" w14:textId="2392F082" w:rsidR="00C146A5" w:rsidRPr="00B4470D" w:rsidRDefault="00C146A5"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250"/>
        <w:gridCol w:w="8280"/>
        <w:tblGridChange w:id="2">
          <w:tblGrid>
            <w:gridCol w:w="113"/>
            <w:gridCol w:w="355"/>
            <w:gridCol w:w="113"/>
            <w:gridCol w:w="2137"/>
            <w:gridCol w:w="8280"/>
            <w:gridCol w:w="113"/>
          </w:tblGrid>
        </w:tblGridChange>
      </w:tblGrid>
      <w:tr w:rsidR="00B07EC1" w:rsidRPr="00D83E48" w14:paraId="068E955D" w14:textId="77777777" w:rsidTr="00B07EC1">
        <w:trPr>
          <w:trHeight w:val="144"/>
        </w:trPr>
        <w:tc>
          <w:tcPr>
            <w:tcW w:w="10998" w:type="dxa"/>
            <w:gridSpan w:val="3"/>
          </w:tcPr>
          <w:p w14:paraId="068E955C" w14:textId="6E0B46CC" w:rsidR="00B07EC1" w:rsidRPr="008D67CB" w:rsidRDefault="00955B3A" w:rsidP="00B07EC1">
            <w:pPr>
              <w:keepNext/>
              <w:rPr>
                <w:rFonts w:asciiTheme="minorHAnsi" w:hAnsiTheme="minorHAnsi"/>
                <w:sz w:val="18"/>
                <w:szCs w:val="18"/>
              </w:rPr>
            </w:pPr>
            <w:r>
              <w:rPr>
                <w:rFonts w:asciiTheme="minorHAnsi" w:hAnsiTheme="minorHAnsi"/>
                <w:b/>
                <w:sz w:val="18"/>
                <w:szCs w:val="18"/>
              </w:rPr>
              <w:lastRenderedPageBreak/>
              <w:t>F</w:t>
            </w:r>
            <w:r w:rsidR="00B07EC1"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023EA" w:rsidRPr="00D83E48" w14:paraId="48A49189" w14:textId="77777777" w:rsidTr="00A023E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4" w:author="Wichert, RJ@Energy" w:date="2019-03-07T14:44:00Z">
            <w:trPr>
              <w:gridAfter w:val="0"/>
              <w:trHeight w:val="144"/>
            </w:trPr>
          </w:trPrChange>
        </w:trPr>
        <w:tc>
          <w:tcPr>
            <w:tcW w:w="468" w:type="dxa"/>
            <w:vAlign w:val="center"/>
            <w:tcPrChange w:id="5" w:author="Wichert, RJ@Energy" w:date="2019-03-07T14:44:00Z">
              <w:tcPr>
                <w:tcW w:w="468" w:type="dxa"/>
                <w:gridSpan w:val="2"/>
                <w:vAlign w:val="center"/>
              </w:tcPr>
            </w:tcPrChange>
          </w:tcPr>
          <w:p w14:paraId="448010D0" w14:textId="04E7CF3F" w:rsidR="00A023EA" w:rsidRPr="00837C51" w:rsidRDefault="00A023EA">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250" w:type="dxa"/>
            <w:vAlign w:val="center"/>
            <w:tcPrChange w:id="6" w:author="Wichert, RJ@Energy" w:date="2019-03-07T14:44:00Z">
              <w:tcPr>
                <w:tcW w:w="2250" w:type="dxa"/>
                <w:gridSpan w:val="2"/>
                <w:vAlign w:val="center"/>
              </w:tcPr>
            </w:tcPrChange>
          </w:tcPr>
          <w:p w14:paraId="1042441D" w14:textId="3F8C2651" w:rsidR="00A023EA" w:rsidRPr="00837C51" w:rsidRDefault="00A023EA" w:rsidP="00A023EA">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280" w:type="dxa"/>
            <w:vAlign w:val="center"/>
            <w:tcPrChange w:id="7" w:author="Wichert, RJ@Energy" w:date="2019-03-07T14:44:00Z">
              <w:tcPr>
                <w:tcW w:w="8280" w:type="dxa"/>
                <w:vAlign w:val="center"/>
              </w:tcPr>
            </w:tcPrChange>
          </w:tcPr>
          <w:p w14:paraId="7EA6C258" w14:textId="77777777" w:rsidR="00A023EA" w:rsidRDefault="00A023EA" w:rsidP="00A023EA">
            <w:pPr>
              <w:pStyle w:val="ListParagraph"/>
              <w:keepNext/>
              <w:numPr>
                <w:ilvl w:val="0"/>
                <w:numId w:val="5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6E716033" w14:textId="77777777" w:rsidR="00A023EA" w:rsidRPr="00A023EA" w:rsidRDefault="00A023EA">
            <w:pPr>
              <w:pStyle w:val="ListParagraph"/>
              <w:keepNext/>
              <w:numPr>
                <w:ilvl w:val="0"/>
                <w:numId w:val="51"/>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0011DEFF" w14:textId="66EEB3B7" w:rsidR="00A023EA" w:rsidRPr="00837C51" w:rsidRDefault="00A023EA">
            <w:pPr>
              <w:pStyle w:val="ListParagraph"/>
              <w:keepNext/>
              <w:numPr>
                <w:ilvl w:val="0"/>
                <w:numId w:val="51"/>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A023EA" w:rsidRPr="00D83E48" w14:paraId="665BAC7E" w14:textId="77777777" w:rsidTr="00A023E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8"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9" w:author="Wichert, RJ@Energy" w:date="2019-03-07T14:44:00Z">
            <w:trPr>
              <w:gridAfter w:val="0"/>
              <w:trHeight w:val="144"/>
            </w:trPr>
          </w:trPrChange>
        </w:trPr>
        <w:tc>
          <w:tcPr>
            <w:tcW w:w="468" w:type="dxa"/>
            <w:vAlign w:val="center"/>
            <w:tcPrChange w:id="10" w:author="Wichert, RJ@Energy" w:date="2019-03-07T14:44:00Z">
              <w:tcPr>
                <w:tcW w:w="468" w:type="dxa"/>
                <w:gridSpan w:val="2"/>
                <w:vAlign w:val="center"/>
              </w:tcPr>
            </w:tcPrChange>
          </w:tcPr>
          <w:p w14:paraId="2E36F2FC" w14:textId="691B7FCB" w:rsidR="00A023EA" w:rsidRPr="00837C51" w:rsidRDefault="00A023EA" w:rsidP="00A023EA">
            <w:pPr>
              <w:pStyle w:val="FootnoteText"/>
              <w:keepNext/>
              <w:jc w:val="center"/>
              <w:rPr>
                <w:rFonts w:asciiTheme="minorHAnsi" w:hAnsiTheme="minorHAnsi"/>
                <w:sz w:val="18"/>
                <w:szCs w:val="18"/>
              </w:rPr>
            </w:pPr>
            <w:r>
              <w:rPr>
                <w:rFonts w:asciiTheme="minorHAnsi" w:hAnsiTheme="minorHAnsi"/>
                <w:sz w:val="18"/>
                <w:szCs w:val="18"/>
              </w:rPr>
              <w:t>10</w:t>
            </w:r>
          </w:p>
        </w:tc>
        <w:tc>
          <w:tcPr>
            <w:tcW w:w="2250" w:type="dxa"/>
            <w:vAlign w:val="center"/>
            <w:tcPrChange w:id="11" w:author="Wichert, RJ@Energy" w:date="2019-03-07T14:44:00Z">
              <w:tcPr>
                <w:tcW w:w="2250" w:type="dxa"/>
                <w:gridSpan w:val="2"/>
                <w:vAlign w:val="center"/>
              </w:tcPr>
            </w:tcPrChange>
          </w:tcPr>
          <w:p w14:paraId="6D52246A" w14:textId="664AEA31" w:rsidR="00A023EA" w:rsidRPr="00837C51" w:rsidRDefault="00A023EA" w:rsidP="00A023EA">
            <w:pPr>
              <w:pStyle w:val="FootnoteText"/>
              <w:keepNext/>
              <w:rPr>
                <w:rFonts w:asciiTheme="minorHAnsi" w:hAnsiTheme="minorHAnsi"/>
                <w:sz w:val="18"/>
                <w:szCs w:val="18"/>
              </w:rPr>
            </w:pPr>
            <w:r>
              <w:rPr>
                <w:rFonts w:ascii="Calibri" w:hAnsi="Calibri"/>
                <w:sz w:val="18"/>
              </w:rPr>
              <w:t>Correction Notes:</w:t>
            </w:r>
          </w:p>
        </w:tc>
        <w:tc>
          <w:tcPr>
            <w:tcW w:w="8280" w:type="dxa"/>
            <w:vAlign w:val="center"/>
            <w:tcPrChange w:id="12" w:author="Wichert, RJ@Energy" w:date="2019-03-07T14:44:00Z">
              <w:tcPr>
                <w:tcW w:w="8280" w:type="dxa"/>
                <w:vAlign w:val="center"/>
              </w:tcPr>
            </w:tcPrChange>
          </w:tcPr>
          <w:p w14:paraId="0D147F13" w14:textId="0524BC22" w:rsidR="00A023EA" w:rsidRPr="00837C51" w:rsidRDefault="00A023EA" w:rsidP="00A023EA">
            <w:pPr>
              <w:pStyle w:val="FootnoteText"/>
              <w:keepNext/>
              <w:rPr>
                <w:rFonts w:asciiTheme="minorHAnsi" w:hAnsiTheme="minorHAnsi"/>
                <w:sz w:val="18"/>
                <w:szCs w:val="18"/>
              </w:rPr>
            </w:pPr>
          </w:p>
        </w:tc>
      </w:tr>
      <w:tr w:rsidR="00A023EA" w:rsidRPr="00D83E48" w14:paraId="068E9577" w14:textId="77777777" w:rsidTr="00B07EC1">
        <w:trPr>
          <w:trHeight w:val="144"/>
        </w:trPr>
        <w:tc>
          <w:tcPr>
            <w:tcW w:w="10998" w:type="dxa"/>
            <w:gridSpan w:val="3"/>
            <w:vAlign w:val="center"/>
          </w:tcPr>
          <w:p w14:paraId="068E9576" w14:textId="65828A69" w:rsidR="00A023EA" w:rsidRPr="008D67CB" w:rsidRDefault="00A023EA" w:rsidP="00A023EA">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068E9578" w14:textId="4C2EB373" w:rsidR="0022685D" w:rsidRDefault="0022685D"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A023EA" w:rsidRPr="0084687D" w14:paraId="57A31FD3" w14:textId="77777777" w:rsidTr="00A023EA">
        <w:trPr>
          <w:cantSplit/>
          <w:trHeight w:val="432"/>
        </w:trPr>
        <w:tc>
          <w:tcPr>
            <w:tcW w:w="5000" w:type="pct"/>
            <w:gridSpan w:val="2"/>
            <w:vAlign w:val="center"/>
          </w:tcPr>
          <w:p w14:paraId="3B3AE334" w14:textId="330F2B5B" w:rsidR="00A023EA" w:rsidRPr="00A023EA" w:rsidRDefault="00A023EA" w:rsidP="00A023EA">
            <w:pPr>
              <w:keepNext/>
              <w:rPr>
                <w:rFonts w:asciiTheme="minorHAnsi" w:hAnsiTheme="minorHAnsi"/>
                <w:b/>
                <w:sz w:val="18"/>
                <w:szCs w:val="18"/>
              </w:rPr>
            </w:pPr>
            <w:r w:rsidRPr="00A023EA">
              <w:rPr>
                <w:rFonts w:asciiTheme="minorHAnsi" w:hAnsiTheme="minorHAnsi"/>
                <w:b/>
                <w:sz w:val="18"/>
                <w:szCs w:val="18"/>
              </w:rPr>
              <w:t>G. Determination of HERS Verification Compliance</w:t>
            </w:r>
          </w:p>
          <w:p w14:paraId="5D2B0D1E" w14:textId="77777777" w:rsidR="00A023EA" w:rsidRPr="0084687D" w:rsidRDefault="00A023EA" w:rsidP="00A023EA">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A023EA" w:rsidRPr="0084687D" w14:paraId="590A2269" w14:textId="77777777" w:rsidTr="00A023EA">
        <w:trPr>
          <w:cantSplit/>
          <w:trHeight w:val="144"/>
        </w:trPr>
        <w:tc>
          <w:tcPr>
            <w:tcW w:w="253" w:type="pct"/>
            <w:vAlign w:val="center"/>
          </w:tcPr>
          <w:p w14:paraId="2808B905" w14:textId="77777777" w:rsidR="00A023EA" w:rsidRPr="0084687D" w:rsidDel="00C76C40" w:rsidRDefault="00A023EA" w:rsidP="00A023E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71AEC6B6" w14:textId="77777777" w:rsidR="00A023EA" w:rsidRPr="0084687D" w:rsidRDefault="00A023EA" w:rsidP="00A023EA">
            <w:pPr>
              <w:keepNext/>
              <w:spacing w:after="60"/>
              <w:rPr>
                <w:rFonts w:ascii="Calibri" w:hAnsi="Calibri"/>
                <w:sz w:val="18"/>
                <w:szCs w:val="18"/>
              </w:rPr>
            </w:pPr>
          </w:p>
        </w:tc>
      </w:tr>
    </w:tbl>
    <w:p w14:paraId="6D6A3435" w14:textId="77777777" w:rsidR="00A023EA" w:rsidRDefault="00A023EA">
      <w:pPr>
        <w:rPr>
          <w:rFonts w:asciiTheme="minorHAnsi" w:hAnsiTheme="minorHAnsi"/>
          <w:sz w:val="18"/>
          <w:szCs w:val="18"/>
        </w:rPr>
      </w:pPr>
    </w:p>
    <w:p w14:paraId="3EB31648" w14:textId="77777777" w:rsidR="00A023EA" w:rsidRDefault="00A023EA">
      <w:pPr>
        <w:rPr>
          <w:rFonts w:asciiTheme="minorHAnsi" w:hAnsiTheme="minorHAnsi"/>
          <w:sz w:val="18"/>
          <w:szCs w:val="18"/>
        </w:rPr>
      </w:pPr>
    </w:p>
    <w:p w14:paraId="36A723E3" w14:textId="0E1109D6" w:rsidR="0022685D" w:rsidRDefault="0022685D">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A023EA" w:rsidRPr="005A1599" w14:paraId="4FCF6FA2" w14:textId="77777777" w:rsidTr="00A023EA">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8A4A80B" w14:textId="5C04CBD7" w:rsidR="00A023EA" w:rsidRPr="004D7721" w:rsidRDefault="00373953" w:rsidP="00A023EA">
            <w:pPr>
              <w:pStyle w:val="CommentText"/>
              <w:rPr>
                <w:rFonts w:asciiTheme="minorHAnsi" w:hAnsiTheme="minorHAnsi"/>
                <w:sz w:val="18"/>
                <w:szCs w:val="18"/>
              </w:rPr>
            </w:pPr>
            <w:r w:rsidRPr="0005428C">
              <w:rPr>
                <w:rFonts w:asciiTheme="minorHAnsi" w:hAnsiTheme="minorHAnsi" w:cs="Arial"/>
                <w:b/>
                <w:caps/>
                <w:sz w:val="18"/>
                <w:szCs w:val="18"/>
              </w:rPr>
              <w:lastRenderedPageBreak/>
              <w:t>Documentation Author's Declaration Statement</w:t>
            </w:r>
            <w:r w:rsidRPr="004D7721" w:rsidDel="00373953">
              <w:rPr>
                <w:rFonts w:asciiTheme="minorHAnsi" w:hAnsiTheme="minorHAnsi"/>
                <w:sz w:val="18"/>
                <w:szCs w:val="18"/>
              </w:rPr>
              <w:t xml:space="preserve"> </w:t>
            </w:r>
          </w:p>
        </w:tc>
      </w:tr>
      <w:tr w:rsidR="00A023EA" w:rsidRPr="005A1599" w14:paraId="1AE19737" w14:textId="77777777" w:rsidTr="00A023EA">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63FA782F" w14:textId="77777777" w:rsidR="00A023EA" w:rsidRPr="005A1599" w:rsidRDefault="00A023EA" w:rsidP="00A023EA">
            <w:pPr>
              <w:keepNext/>
              <w:numPr>
                <w:ilvl w:val="0"/>
                <w:numId w:val="41"/>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A023EA" w:rsidRPr="005A1599" w14:paraId="78AB7357" w14:textId="77777777" w:rsidTr="00A023EA">
        <w:tblPrEx>
          <w:tblLook w:val="0000" w:firstRow="0" w:lastRow="0" w:firstColumn="0" w:lastColumn="0" w:noHBand="0" w:noVBand="0"/>
        </w:tblPrEx>
        <w:trPr>
          <w:trHeight w:val="360"/>
        </w:trPr>
        <w:tc>
          <w:tcPr>
            <w:tcW w:w="5434" w:type="dxa"/>
          </w:tcPr>
          <w:p w14:paraId="5B72E149"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61399239"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Documentation Author Signature:</w:t>
            </w:r>
          </w:p>
        </w:tc>
      </w:tr>
      <w:tr w:rsidR="00A023EA" w:rsidRPr="005A1599" w14:paraId="2061910E" w14:textId="77777777" w:rsidTr="00A023EA">
        <w:tblPrEx>
          <w:tblLook w:val="0000" w:firstRow="0" w:lastRow="0" w:firstColumn="0" w:lastColumn="0" w:noHBand="0" w:noVBand="0"/>
        </w:tblPrEx>
        <w:trPr>
          <w:trHeight w:val="360"/>
        </w:trPr>
        <w:tc>
          <w:tcPr>
            <w:tcW w:w="5434" w:type="dxa"/>
          </w:tcPr>
          <w:p w14:paraId="6474BA41"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6D1A2DF2"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Date Signed:</w:t>
            </w:r>
          </w:p>
        </w:tc>
      </w:tr>
      <w:tr w:rsidR="00A023EA" w:rsidRPr="005A1599" w14:paraId="6C1D2052" w14:textId="77777777" w:rsidTr="00A023EA">
        <w:tblPrEx>
          <w:tblLook w:val="0000" w:firstRow="0" w:lastRow="0" w:firstColumn="0" w:lastColumn="0" w:noHBand="0" w:noVBand="0"/>
        </w:tblPrEx>
        <w:trPr>
          <w:trHeight w:val="360"/>
        </w:trPr>
        <w:tc>
          <w:tcPr>
            <w:tcW w:w="5434" w:type="dxa"/>
          </w:tcPr>
          <w:p w14:paraId="5A068E8A"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489736C6"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A023EA" w:rsidRPr="005A1599" w14:paraId="56596D1F" w14:textId="77777777" w:rsidTr="00A023EA">
        <w:tblPrEx>
          <w:tblLook w:val="0000" w:firstRow="0" w:lastRow="0" w:firstColumn="0" w:lastColumn="0" w:noHBand="0" w:noVBand="0"/>
        </w:tblPrEx>
        <w:trPr>
          <w:trHeight w:val="360"/>
        </w:trPr>
        <w:tc>
          <w:tcPr>
            <w:tcW w:w="5434" w:type="dxa"/>
          </w:tcPr>
          <w:p w14:paraId="346DD430"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74720C94"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Phone:</w:t>
            </w:r>
          </w:p>
        </w:tc>
      </w:tr>
      <w:tr w:rsidR="00A023EA" w:rsidRPr="005A1599" w14:paraId="2D26786E" w14:textId="77777777" w:rsidTr="00A023EA">
        <w:tblPrEx>
          <w:tblCellMar>
            <w:left w:w="115" w:type="dxa"/>
            <w:right w:w="115" w:type="dxa"/>
          </w:tblCellMar>
          <w:tblLook w:val="0000" w:firstRow="0" w:lastRow="0" w:firstColumn="0" w:lastColumn="0" w:noHBand="0" w:noVBand="0"/>
        </w:tblPrEx>
        <w:trPr>
          <w:trHeight w:val="296"/>
        </w:trPr>
        <w:tc>
          <w:tcPr>
            <w:tcW w:w="10950" w:type="dxa"/>
            <w:gridSpan w:val="4"/>
            <w:vAlign w:val="center"/>
          </w:tcPr>
          <w:p w14:paraId="3FBC12B5"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A023EA" w:rsidRPr="005A1599" w14:paraId="41220F1D" w14:textId="77777777" w:rsidTr="00A023EA">
        <w:tblPrEx>
          <w:tblCellMar>
            <w:left w:w="115" w:type="dxa"/>
            <w:right w:w="115" w:type="dxa"/>
          </w:tblCellMar>
          <w:tblLook w:val="0000" w:firstRow="0" w:lastRow="0" w:firstColumn="0" w:lastColumn="0" w:noHBand="0" w:noVBand="0"/>
        </w:tblPrEx>
        <w:trPr>
          <w:trHeight w:val="504"/>
        </w:trPr>
        <w:tc>
          <w:tcPr>
            <w:tcW w:w="10950" w:type="dxa"/>
            <w:gridSpan w:val="4"/>
            <w:shd w:val="clear" w:color="auto" w:fill="auto"/>
          </w:tcPr>
          <w:p w14:paraId="37E6E329" w14:textId="77777777" w:rsidR="00A023EA" w:rsidRPr="005A1599" w:rsidRDefault="00A023EA" w:rsidP="00A023EA">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2FA57583"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7999DF5A"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1F1A8BD0"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7277D0"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A6B4AD1"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A023EA" w:rsidRPr="005A1599" w14:paraId="77EA81CB" w14:textId="77777777" w:rsidTr="00A023EA">
        <w:tblPrEx>
          <w:tblCellMar>
            <w:left w:w="115" w:type="dxa"/>
            <w:right w:w="115" w:type="dxa"/>
          </w:tblCellMar>
          <w:tblLook w:val="0000" w:firstRow="0" w:lastRow="0" w:firstColumn="0" w:lastColumn="0" w:noHBand="0" w:noVBand="0"/>
        </w:tblPrEx>
        <w:trPr>
          <w:trHeight w:val="278"/>
        </w:trPr>
        <w:tc>
          <w:tcPr>
            <w:tcW w:w="10950" w:type="dxa"/>
            <w:gridSpan w:val="4"/>
            <w:vAlign w:val="center"/>
          </w:tcPr>
          <w:p w14:paraId="52AAA78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A023EA" w:rsidRPr="005A1599" w14:paraId="727A8C81" w14:textId="77777777" w:rsidTr="00A023EA">
        <w:tblPrEx>
          <w:tblCellMar>
            <w:left w:w="115" w:type="dxa"/>
            <w:right w:w="115" w:type="dxa"/>
          </w:tblCellMar>
          <w:tblLook w:val="0000" w:firstRow="0" w:lastRow="0" w:firstColumn="0" w:lastColumn="0" w:noHBand="0" w:noVBand="0"/>
        </w:tblPrEx>
        <w:trPr>
          <w:trHeight w:hRule="exact" w:val="360"/>
        </w:trPr>
        <w:tc>
          <w:tcPr>
            <w:tcW w:w="10950" w:type="dxa"/>
            <w:gridSpan w:val="4"/>
            <w:vAlign w:val="center"/>
          </w:tcPr>
          <w:p w14:paraId="7A824413"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A023EA" w:rsidRPr="005A1599" w14:paraId="35F6DD45" w14:textId="77777777" w:rsidTr="00A023EA">
        <w:tblPrEx>
          <w:tblCellMar>
            <w:left w:w="115" w:type="dxa"/>
            <w:right w:w="115" w:type="dxa"/>
          </w:tblCellMar>
          <w:tblLook w:val="0000" w:firstRow="0" w:lastRow="0" w:firstColumn="0" w:lastColumn="0" w:noHBand="0" w:noVBand="0"/>
        </w:tblPrEx>
        <w:trPr>
          <w:trHeight w:hRule="exact" w:val="360"/>
        </w:trPr>
        <w:tc>
          <w:tcPr>
            <w:tcW w:w="5475" w:type="dxa"/>
            <w:gridSpan w:val="2"/>
          </w:tcPr>
          <w:p w14:paraId="626D1797" w14:textId="77777777" w:rsidR="00A023EA" w:rsidRPr="005A1599" w:rsidRDefault="00A023EA" w:rsidP="00A023E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0E2ED6E6" w14:textId="77777777" w:rsidR="00A023EA" w:rsidRPr="005A1599" w:rsidRDefault="00A023EA" w:rsidP="00A023E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A023EA" w:rsidRPr="005A1599" w14:paraId="62857B52" w14:textId="77777777" w:rsidTr="00A023EA">
        <w:tblPrEx>
          <w:tblCellMar>
            <w:left w:w="108" w:type="dxa"/>
            <w:right w:w="108" w:type="dxa"/>
          </w:tblCellMar>
          <w:tblLook w:val="0000" w:firstRow="0" w:lastRow="0" w:firstColumn="0" w:lastColumn="0" w:noHBand="0" w:noVBand="0"/>
        </w:tblPrEx>
        <w:trPr>
          <w:trHeight w:hRule="exact" w:val="288"/>
        </w:trPr>
        <w:tc>
          <w:tcPr>
            <w:tcW w:w="10950" w:type="dxa"/>
            <w:gridSpan w:val="4"/>
            <w:vAlign w:val="center"/>
          </w:tcPr>
          <w:p w14:paraId="5A935DE2"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A023EA" w:rsidRPr="005A1599" w14:paraId="2ACC891A" w14:textId="77777777" w:rsidTr="00A023EA">
        <w:tblPrEx>
          <w:tblCellMar>
            <w:left w:w="108" w:type="dxa"/>
            <w:right w:w="108" w:type="dxa"/>
          </w:tblCellMar>
          <w:tblLook w:val="0000" w:firstRow="0" w:lastRow="0" w:firstColumn="0" w:lastColumn="0" w:noHBand="0" w:noVBand="0"/>
        </w:tblPrEx>
        <w:trPr>
          <w:trHeight w:hRule="exact" w:val="360"/>
        </w:trPr>
        <w:tc>
          <w:tcPr>
            <w:tcW w:w="5482" w:type="dxa"/>
            <w:gridSpan w:val="3"/>
          </w:tcPr>
          <w:p w14:paraId="35D8D8E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5B06B14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A023EA" w:rsidRPr="005A1599" w14:paraId="3C7DB623" w14:textId="77777777" w:rsidTr="00A023EA">
        <w:tblPrEx>
          <w:tblCellMar>
            <w:left w:w="108" w:type="dxa"/>
            <w:right w:w="108" w:type="dxa"/>
          </w:tblCellMar>
          <w:tblLook w:val="0000" w:firstRow="0" w:lastRow="0" w:firstColumn="0" w:lastColumn="0" w:noHBand="0" w:noVBand="0"/>
        </w:tblPrEx>
        <w:trPr>
          <w:trHeight w:val="288"/>
        </w:trPr>
        <w:tc>
          <w:tcPr>
            <w:tcW w:w="10950" w:type="dxa"/>
            <w:gridSpan w:val="4"/>
            <w:vAlign w:val="center"/>
          </w:tcPr>
          <w:p w14:paraId="03B471C8"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A023EA" w:rsidRPr="005A1599" w14:paraId="359676F2" w14:textId="77777777" w:rsidTr="00A023EA">
        <w:tblPrEx>
          <w:tblCellMar>
            <w:left w:w="108" w:type="dxa"/>
            <w:right w:w="108" w:type="dxa"/>
          </w:tblCellMar>
          <w:tblLook w:val="0000" w:firstRow="0" w:lastRow="0" w:firstColumn="0" w:lastColumn="0" w:noHBand="0" w:noVBand="0"/>
        </w:tblPrEx>
        <w:trPr>
          <w:trHeight w:hRule="exact" w:val="360"/>
        </w:trPr>
        <w:tc>
          <w:tcPr>
            <w:tcW w:w="10950" w:type="dxa"/>
            <w:gridSpan w:val="4"/>
          </w:tcPr>
          <w:p w14:paraId="3DC12432"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A023EA" w:rsidRPr="005A1599" w14:paraId="58D6DD39" w14:textId="77777777" w:rsidTr="00A023EA">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85DE127"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4937AB1"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A023EA" w:rsidRPr="005A1599" w14:paraId="162BCEAE" w14:textId="77777777" w:rsidTr="00A023EA">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5F1B68A"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64F49603"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6D4E1B2B" w14:textId="77777777" w:rsidR="00A023EA" w:rsidRDefault="00A023EA" w:rsidP="00DA2B2D">
      <w:pPr>
        <w:rPr>
          <w:rFonts w:ascii="Calibri" w:hAnsi="Calibri"/>
          <w:b/>
          <w:sz w:val="32"/>
          <w:szCs w:val="32"/>
        </w:rPr>
      </w:pPr>
    </w:p>
    <w:p w14:paraId="513D3FE8" w14:textId="024E46E4" w:rsidR="00A023EA" w:rsidRDefault="00A023EA" w:rsidP="00DA2B2D">
      <w:pPr>
        <w:rPr>
          <w:rFonts w:ascii="Calibri" w:hAnsi="Calibri"/>
          <w:b/>
          <w:sz w:val="32"/>
          <w:szCs w:val="32"/>
        </w:rPr>
      </w:pPr>
    </w:p>
    <w:p w14:paraId="100242B7" w14:textId="77777777" w:rsidR="00A023EA" w:rsidRPr="00D83E48" w:rsidRDefault="00A023EA" w:rsidP="00DA2B2D">
      <w:pPr>
        <w:rPr>
          <w:rFonts w:ascii="Calibri" w:hAnsi="Calibri"/>
          <w:b/>
          <w:sz w:val="32"/>
          <w:szCs w:val="32"/>
        </w:rPr>
        <w:sectPr w:rsidR="00A023EA"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30B4B942" w:rsidR="000A1890" w:rsidRPr="00993A65" w:rsidRDefault="0097509A" w:rsidP="00281AB7">
      <w:pPr>
        <w:jc w:val="center"/>
        <w:rPr>
          <w:rFonts w:ascii="Calibri" w:hAnsi="Calibri"/>
          <w:b/>
        </w:rPr>
      </w:pPr>
      <w:r w:rsidRPr="00993A65">
        <w:rPr>
          <w:rFonts w:ascii="Calibri" w:hAnsi="Calibri"/>
          <w:b/>
        </w:rPr>
        <w:lastRenderedPageBreak/>
        <w:t>CF</w:t>
      </w:r>
      <w:r w:rsidR="00D93536">
        <w:rPr>
          <w:rFonts w:ascii="Calibri" w:hAnsi="Calibri"/>
          <w:b/>
        </w:rPr>
        <w:t>3</w:t>
      </w:r>
      <w:r w:rsidRPr="00993A65">
        <w:rPr>
          <w:rFonts w:ascii="Calibri" w:hAnsi="Calibri"/>
          <w:b/>
        </w:rPr>
        <w:t>R-MCH-23</w:t>
      </w:r>
      <w:r w:rsidR="00D93536">
        <w:rPr>
          <w:rFonts w:ascii="Calibri" w:hAnsi="Calibri"/>
          <w:b/>
        </w:rPr>
        <w:t>e</w:t>
      </w:r>
      <w:r w:rsidRPr="00993A65">
        <w:rPr>
          <w:rFonts w:ascii="Calibri" w:hAnsi="Calibri"/>
          <w:b/>
        </w:rPr>
        <w:t>-H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13C215C8" w:rsidR="00E65A5E"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17CA52C1" w14:textId="1F17D198" w:rsidR="000432F5" w:rsidRPr="000432F5" w:rsidRDefault="000432F5" w:rsidP="000432F5">
      <w:pPr>
        <w:pStyle w:val="ListParagraph"/>
        <w:numPr>
          <w:ilvl w:val="0"/>
          <w:numId w:val="42"/>
        </w:numPr>
        <w:ind w:left="360" w:hanging="360"/>
        <w:rPr>
          <w:rFonts w:asciiTheme="minorHAnsi" w:hAnsiTheme="minorHAnsi"/>
        </w:rPr>
      </w:pPr>
      <w:r w:rsidRPr="000432F5">
        <w:rPr>
          <w:rFonts w:asciiTheme="minorHAnsi" w:hAnsiTheme="minorHAnsi"/>
        </w:rPr>
        <w:t>Indoor Unit Name: This field is filled out automatically. 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40AA02B1" w14:textId="77777777" w:rsidR="00186E8B" w:rsidRPr="0029461A" w:rsidRDefault="00186E8B" w:rsidP="00186E8B">
      <w:pPr>
        <w:pStyle w:val="ListParagraph"/>
        <w:numPr>
          <w:ilvl w:val="0"/>
          <w:numId w:val="42"/>
        </w:numPr>
        <w:ind w:left="360" w:hanging="360"/>
        <w:rPr>
          <w:ins w:id="13" w:author="Wichert, RJ@Energy [2]" w:date="2019-04-17T17:38:00Z"/>
          <w:rFonts w:ascii="Calibri" w:hAnsi="Calibri"/>
        </w:rPr>
      </w:pPr>
      <w:ins w:id="14" w:author="Wichert, RJ@Energy [2]" w:date="2019-04-17T17:38: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068E95B3" w14:textId="1194E7E1" w:rsidR="00E65A5E" w:rsidRPr="0029461A" w:rsidDel="00186E8B" w:rsidRDefault="00717A77" w:rsidP="00E65A5E">
      <w:pPr>
        <w:pStyle w:val="ListParagraph"/>
        <w:numPr>
          <w:ilvl w:val="0"/>
          <w:numId w:val="42"/>
        </w:numPr>
        <w:ind w:left="360" w:hanging="360"/>
        <w:rPr>
          <w:del w:id="15" w:author="Wichert, RJ@Energy [2]" w:date="2019-04-17T17:38:00Z"/>
          <w:rFonts w:ascii="Calibri" w:hAnsi="Calibri"/>
        </w:rPr>
      </w:pPr>
      <w:del w:id="16" w:author="Wichert, RJ@Energy [2]" w:date="2019-04-17T17:38:00Z">
        <w:r w:rsidRPr="00717A77" w:rsidDel="00186E8B">
          <w:rPr>
            <w:rFonts w:asciiTheme="minorHAnsi" w:hAnsiTheme="minorHAnsi"/>
            <w:szCs w:val="18"/>
          </w:rPr>
          <w:delText>Nominal Cooling Capacity (tons) of Condenser:</w:delText>
        </w:r>
        <w:r w:rsidR="00E65A5E" w:rsidRPr="0029461A" w:rsidDel="00186E8B">
          <w:rPr>
            <w:rFonts w:ascii="Calibri" w:hAnsi="Calibri"/>
          </w:rPr>
          <w:delText xml:space="preserve"> This field is filled out automatically. It is referenced from the CF2R-MCH-01, which must be completed prior to this document.</w:delText>
        </w:r>
      </w:del>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29EE8F0E"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4190265A" w14:textId="5FC30AD2" w:rsidR="00642664" w:rsidRPr="00997380" w:rsidRDefault="00642664">
      <w:pPr>
        <w:pStyle w:val="ListParagraph"/>
        <w:numPr>
          <w:ilvl w:val="0"/>
          <w:numId w:val="42"/>
        </w:numPr>
        <w:ind w:left="360" w:hanging="360"/>
        <w:rPr>
          <w:rFonts w:ascii="Calibri" w:hAnsi="Calibri"/>
        </w:rPr>
      </w:pPr>
      <w:r w:rsidRPr="00997380">
        <w:rPr>
          <w:rFonts w:ascii="Calibri" w:hAnsi="Calibri"/>
        </w:rPr>
        <w:t xml:space="preserve">Central Fan Ventilation Cooling System (CFVCS) Status: </w:t>
      </w:r>
      <w:r w:rsidR="00997380" w:rsidRPr="00997380">
        <w:rPr>
          <w:rFonts w:ascii="Calibri" w:hAnsi="Calibri"/>
        </w:rPr>
        <w:t>This field is filled out automatically. It is referenced from the CF2R-MCH-01, which must be completed prior to this document.</w:t>
      </w:r>
    </w:p>
    <w:p w14:paraId="068E95BA" w14:textId="77777777" w:rsidR="00E65A5E" w:rsidRPr="00642664" w:rsidRDefault="00E65A5E" w:rsidP="00642664"/>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6510C93C" w:rsidR="00E65A5E"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1560BE4B" w14:textId="77777777" w:rsidR="00724CF6" w:rsidRDefault="00724CF6">
      <w:pPr>
        <w:rPr>
          <w:rFonts w:ascii="Calibri" w:hAnsi="Calibri"/>
        </w:rPr>
      </w:pPr>
    </w:p>
    <w:p w14:paraId="5004F583" w14:textId="334912BD" w:rsidR="00724CF6" w:rsidRPr="00724CF6" w:rsidRDefault="00724CF6">
      <w:pPr>
        <w:rPr>
          <w:rFonts w:ascii="Calibri" w:hAnsi="Calibri"/>
          <w:b/>
        </w:rPr>
      </w:pPr>
      <w:r w:rsidRPr="00724CF6">
        <w:rPr>
          <w:rFonts w:ascii="Calibri" w:hAnsi="Calibri"/>
          <w:b/>
        </w:rPr>
        <w:t>Section E. Central Fan Ventilation Cooling System Airflow Rate Measurement</w:t>
      </w:r>
    </w:p>
    <w:p w14:paraId="6823DEA7" w14:textId="00CB9F35" w:rsidR="00724CF6" w:rsidRDefault="00724CF6">
      <w:pPr>
        <w:pStyle w:val="ListParagraph"/>
        <w:numPr>
          <w:ilvl w:val="0"/>
          <w:numId w:val="49"/>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12A77764" w14:textId="690A473F" w:rsidR="00724CF6" w:rsidRDefault="00724CF6">
      <w:pPr>
        <w:pStyle w:val="ListParagraph"/>
        <w:numPr>
          <w:ilvl w:val="0"/>
          <w:numId w:val="49"/>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4A5C1876" w14:textId="769FE4F1" w:rsidR="00724CF6" w:rsidRPr="00724CF6" w:rsidRDefault="00724CF6">
      <w:pPr>
        <w:numPr>
          <w:ilvl w:val="0"/>
          <w:numId w:val="49"/>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068E95D3" w14:textId="77777777" w:rsidR="00E65A5E" w:rsidRPr="0029461A" w:rsidRDefault="00E65A5E" w:rsidP="00E65A5E">
      <w:pPr>
        <w:rPr>
          <w:rFonts w:ascii="Calibri" w:hAnsi="Calibri"/>
        </w:rPr>
      </w:pPr>
    </w:p>
    <w:p w14:paraId="068E95D4" w14:textId="2033D838" w:rsidR="00E65A5E" w:rsidRPr="0029461A" w:rsidRDefault="00717A77" w:rsidP="00E65A5E">
      <w:pPr>
        <w:rPr>
          <w:rFonts w:ascii="Calibri" w:hAnsi="Calibri"/>
          <w:b/>
        </w:rPr>
      </w:pPr>
      <w:r w:rsidRPr="00717A77">
        <w:rPr>
          <w:rFonts w:ascii="Calibri" w:hAnsi="Calibri"/>
          <w:b/>
          <w:szCs w:val="28"/>
        </w:rPr>
        <w:t xml:space="preserve">Section </w:t>
      </w:r>
      <w:r w:rsidR="00724CF6">
        <w:rPr>
          <w:rFonts w:ascii="Calibri" w:hAnsi="Calibri"/>
          <w:b/>
          <w:szCs w:val="28"/>
        </w:rPr>
        <w:t>F</w:t>
      </w:r>
      <w:r w:rsidRPr="00717A77">
        <w:rPr>
          <w:rFonts w:asciiTheme="minorHAnsi" w:hAnsiTheme="minorHAnsi"/>
          <w:b/>
          <w:szCs w:val="18"/>
        </w:rPr>
        <w:t>. Additional Requirements</w:t>
      </w:r>
      <w:r w:rsidRPr="00717A77">
        <w:rPr>
          <w:rFonts w:ascii="Calibri" w:hAnsi="Calibri"/>
          <w:b/>
          <w:szCs w:val="28"/>
        </w:rPr>
        <w:t xml:space="preserve"> </w:t>
      </w:r>
    </w:p>
    <w:p w14:paraId="068E95D5"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20ADE7FC" w:rsidR="00E65A5E"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7BA73A93" w14:textId="77777777" w:rsidR="00A023EA" w:rsidRDefault="00A023EA" w:rsidP="00A023EA">
      <w:pPr>
        <w:numPr>
          <w:ilvl w:val="0"/>
          <w:numId w:val="5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597F0A65" w14:textId="77777777" w:rsidR="00A023EA" w:rsidRPr="00586FBD" w:rsidRDefault="00A023EA" w:rsidP="00A023EA">
      <w:pPr>
        <w:numPr>
          <w:ilvl w:val="0"/>
          <w:numId w:val="50"/>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4AA95F40" w14:textId="77777777" w:rsidR="00A023EA" w:rsidRPr="0029461A" w:rsidRDefault="00A023EA">
      <w:pPr>
        <w:rPr>
          <w:rFonts w:asciiTheme="minorHAnsi" w:hAnsiTheme="minorHAnsi"/>
        </w:rPr>
      </w:pP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t>A. Ducted Cooling System Information</w:t>
            </w:r>
          </w:p>
        </w:tc>
      </w:tr>
      <w:tr w:rsidR="003D5A7C" w:rsidRPr="00966F61" w14:paraId="068E95E5" w14:textId="77777777" w:rsidTr="007A1CE5">
        <w:trPr>
          <w:cantSplit/>
          <w:trHeight w:val="144"/>
        </w:trPr>
        <w:tc>
          <w:tcPr>
            <w:tcW w:w="475" w:type="dxa"/>
            <w:vAlign w:val="center"/>
          </w:tcPr>
          <w:p w14:paraId="068E95E2" w14:textId="77777777" w:rsidR="003D5A7C" w:rsidRPr="00966F61" w:rsidRDefault="003D5A7C" w:rsidP="003D5A7C">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4C2CA8C9" w:rsidR="003D5A7C" w:rsidRPr="00966F61" w:rsidRDefault="003D5A7C" w:rsidP="003D5A7C">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068E95E4" w14:textId="77777777" w:rsidR="003D5A7C" w:rsidRDefault="003D5A7C" w:rsidP="003D5A7C">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3D5A7C" w:rsidRPr="00966F61" w14:paraId="068E95E9" w14:textId="77777777" w:rsidTr="007A1CE5">
        <w:trPr>
          <w:cantSplit/>
          <w:trHeight w:val="144"/>
        </w:trPr>
        <w:tc>
          <w:tcPr>
            <w:tcW w:w="475" w:type="dxa"/>
            <w:vAlign w:val="center"/>
          </w:tcPr>
          <w:p w14:paraId="068E95E6" w14:textId="77777777" w:rsidR="003D5A7C" w:rsidRPr="00966F61" w:rsidRDefault="003D5A7C" w:rsidP="003D5A7C">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685409D9" w:rsidR="003D5A7C" w:rsidRPr="00966F61" w:rsidRDefault="003D5A7C" w:rsidP="003D5A7C">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068E95E8" w14:textId="77777777" w:rsidR="003D5A7C" w:rsidRDefault="003D5A7C" w:rsidP="003D5A7C">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3D5A7C" w:rsidRPr="00966F61" w14:paraId="49B2BA64" w14:textId="77777777" w:rsidTr="007A1CE5">
        <w:trPr>
          <w:cantSplit/>
          <w:trHeight w:val="144"/>
        </w:trPr>
        <w:tc>
          <w:tcPr>
            <w:tcW w:w="475" w:type="dxa"/>
            <w:vAlign w:val="center"/>
          </w:tcPr>
          <w:p w14:paraId="0E01EB94" w14:textId="2E2AC4F5" w:rsidR="003D5A7C" w:rsidRPr="00966F61" w:rsidRDefault="003D5A7C" w:rsidP="003D5A7C">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7AB74123" w14:textId="210D3BD4" w:rsidR="003D5A7C" w:rsidRPr="00966F61" w:rsidRDefault="003D5A7C" w:rsidP="003D5A7C">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634ADAA4" w14:textId="04787C51" w:rsidR="003D5A7C" w:rsidRPr="00966F61" w:rsidRDefault="003D5A7C" w:rsidP="003D5A7C">
            <w:pPr>
              <w:rPr>
                <w:rFonts w:asciiTheme="minorHAnsi" w:hAnsiTheme="minorHAnsi"/>
                <w:sz w:val="18"/>
                <w:szCs w:val="18"/>
              </w:rPr>
            </w:pPr>
            <w:r w:rsidRPr="003D5A7C">
              <w:rPr>
                <w:rFonts w:asciiTheme="minorHAnsi" w:hAnsiTheme="minorHAnsi"/>
                <w:sz w:val="18"/>
                <w:szCs w:val="18"/>
              </w:rPr>
              <w:t>&lt;&lt;auto filled text: referenced from MCH01&gt;&gt;</w:t>
            </w:r>
          </w:p>
        </w:tc>
      </w:tr>
      <w:tr w:rsidR="000A1890" w:rsidRPr="00966F61" w14:paraId="068E95F0" w14:textId="77777777" w:rsidTr="007A1CE5">
        <w:trPr>
          <w:cantSplit/>
          <w:trHeight w:val="144"/>
        </w:trPr>
        <w:tc>
          <w:tcPr>
            <w:tcW w:w="475" w:type="dxa"/>
            <w:vAlign w:val="center"/>
          </w:tcPr>
          <w:p w14:paraId="068E95EA" w14:textId="7B0ABA12" w:rsidR="000A1890" w:rsidRPr="00966F61" w:rsidRDefault="000A1890" w:rsidP="003D5A7C">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4</w:t>
            </w:r>
          </w:p>
        </w:tc>
        <w:tc>
          <w:tcPr>
            <w:tcW w:w="4950" w:type="dxa"/>
            <w:vAlign w:val="center"/>
          </w:tcPr>
          <w:p w14:paraId="068E95EB" w14:textId="071E035F" w:rsidR="000A1890" w:rsidRPr="00966F61" w:rsidRDefault="000A1890" w:rsidP="00532F04">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6591487C" w:rsidR="00B63018" w:rsidRDefault="000A1890" w:rsidP="00532F04">
            <w:pPr>
              <w:rPr>
                <w:rFonts w:asciiTheme="minorHAnsi" w:hAnsiTheme="minorHAnsi"/>
                <w:sz w:val="18"/>
                <w:szCs w:val="18"/>
              </w:rPr>
            </w:pPr>
            <w:r w:rsidRPr="00966F61">
              <w:rPr>
                <w:rFonts w:asciiTheme="minorHAnsi" w:hAnsiTheme="minorHAnsi"/>
                <w:sz w:val="18"/>
                <w:szCs w:val="18"/>
              </w:rPr>
              <w:t>&lt;&lt;</w:t>
            </w:r>
            <w:r w:rsidR="00595351">
              <w:rPr>
                <w:rFonts w:asciiTheme="minorHAnsi" w:hAnsiTheme="minorHAnsi"/>
                <w:sz w:val="18"/>
                <w:szCs w:val="18"/>
              </w:rPr>
              <w:t>if the parent is a MCH-01B and a “yes” answer was given in B08 or B09, then A0</w:t>
            </w:r>
            <w:r w:rsidR="003D5A7C">
              <w:rPr>
                <w:rFonts w:asciiTheme="minorHAnsi" w:hAnsiTheme="minorHAnsi"/>
                <w:sz w:val="18"/>
                <w:szCs w:val="18"/>
              </w:rPr>
              <w:t>4</w:t>
            </w:r>
            <w:r w:rsidR="00595351">
              <w:rPr>
                <w:rFonts w:asciiTheme="minorHAnsi" w:hAnsiTheme="minorHAnsi"/>
                <w:sz w:val="18"/>
                <w:szCs w:val="18"/>
              </w:rPr>
              <w:t xml:space="preserve"> </w:t>
            </w:r>
            <w:r w:rsidR="00595351">
              <w:rPr>
                <w:rFonts w:asciiTheme="minorHAnsi" w:hAnsiTheme="minorHAnsi" w:cstheme="minorHAnsi"/>
                <w:sz w:val="18"/>
                <w:szCs w:val="18"/>
              </w:rPr>
              <w:t>≠</w:t>
            </w:r>
            <w:r w:rsidR="00595351">
              <w:rPr>
                <w:rFonts w:asciiTheme="minorHAnsi" w:hAnsiTheme="minorHAnsi"/>
                <w:sz w:val="18"/>
                <w:szCs w:val="18"/>
              </w:rPr>
              <w:t xml:space="preserve"> “alteration”; else </w:t>
            </w:r>
            <w:r w:rsidR="003A4B12">
              <w:rPr>
                <w:rFonts w:asciiTheme="minorHAnsi" w:hAnsiTheme="minorHAnsi"/>
                <w:sz w:val="18"/>
                <w:szCs w:val="18"/>
              </w:rPr>
              <w:t xml:space="preserve">User pick from </w:t>
            </w:r>
            <w:r w:rsidR="00595351">
              <w:rPr>
                <w:rFonts w:asciiTheme="minorHAnsi" w:hAnsiTheme="minorHAnsi"/>
                <w:sz w:val="18"/>
                <w:szCs w:val="18"/>
              </w:rPr>
              <w:t xml:space="preserve">complete </w:t>
            </w:r>
            <w:r w:rsidR="003A4B12">
              <w:rPr>
                <w:rFonts w:asciiTheme="minorHAnsi" w:hAnsiTheme="minorHAnsi"/>
                <w:sz w:val="18"/>
                <w:szCs w:val="18"/>
              </w:rPr>
              <w:t>list</w:t>
            </w:r>
            <w:r w:rsidRPr="00966F61">
              <w:rPr>
                <w:rFonts w:asciiTheme="minorHAnsi" w:hAnsiTheme="minorHAnsi"/>
                <w:sz w:val="18"/>
                <w:szCs w:val="18"/>
              </w:rPr>
              <w:t xml:space="preserve">: </w:t>
            </w:r>
          </w:p>
          <w:p w14:paraId="068E95ED" w14:textId="0A14A691"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or</w:t>
            </w:r>
            <w:r w:rsidR="00532F04">
              <w:rPr>
                <w:rFonts w:asciiTheme="minorHAnsi" w:hAnsiTheme="minorHAnsi"/>
                <w:sz w:val="18"/>
                <w:szCs w:val="18"/>
              </w:rPr>
              <w:t xml:space="preserve"> </w:t>
            </w:r>
          </w:p>
          <w:p w14:paraId="068E95EE" w14:textId="336037EC"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xml:space="preserve">; or </w:t>
            </w:r>
          </w:p>
          <w:p w14:paraId="068E95EF" w14:textId="2E167612" w:rsidR="000A1890" w:rsidRPr="00966F61"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Alteration</w:t>
            </w:r>
            <w:r w:rsidR="000A1890" w:rsidRPr="00966F61">
              <w:rPr>
                <w:rFonts w:asciiTheme="minorHAnsi" w:hAnsiTheme="minorHAnsi"/>
                <w:sz w:val="18"/>
                <w:szCs w:val="18"/>
              </w:rPr>
              <w:t xml:space="preserve">&gt;&gt; </w:t>
            </w:r>
          </w:p>
        </w:tc>
      </w:tr>
      <w:tr w:rsidR="00186E8B" w:rsidRPr="00966F61" w14:paraId="068E95F7" w14:textId="77777777" w:rsidTr="003A4B12">
        <w:trPr>
          <w:cantSplit/>
          <w:trHeight w:val="144"/>
        </w:trPr>
        <w:tc>
          <w:tcPr>
            <w:tcW w:w="475" w:type="dxa"/>
            <w:vAlign w:val="center"/>
          </w:tcPr>
          <w:p w14:paraId="068E95F1" w14:textId="1196B84F" w:rsidR="00186E8B" w:rsidRPr="006B6461" w:rsidRDefault="00186E8B" w:rsidP="00186E8B">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6F021A53" w:rsidR="00186E8B" w:rsidRPr="006B6461" w:rsidRDefault="00186E8B">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del w:id="17" w:author="Wichert, RJ@Energy [2]" w:date="2019-04-17T17:38:00Z">
              <w:r w:rsidRPr="006B6461" w:rsidDel="00186E8B">
                <w:rPr>
                  <w:rFonts w:asciiTheme="minorHAnsi" w:hAnsiTheme="minorHAnsi"/>
                  <w:sz w:val="18"/>
                  <w:szCs w:val="18"/>
                </w:rPr>
                <w:delText xml:space="preserve"> of Condenser</w:delText>
              </w:r>
            </w:del>
          </w:p>
        </w:tc>
        <w:tc>
          <w:tcPr>
            <w:tcW w:w="5605" w:type="dxa"/>
            <w:vAlign w:val="center"/>
          </w:tcPr>
          <w:p w14:paraId="1418DC05" w14:textId="77777777" w:rsidR="00186E8B" w:rsidRPr="00480A17" w:rsidRDefault="00186E8B" w:rsidP="00186E8B">
            <w:pPr>
              <w:rPr>
                <w:ins w:id="18" w:author="Wichert, RJ@Energy [2]" w:date="2019-04-17T17:38:00Z"/>
                <w:rFonts w:asciiTheme="minorHAnsi" w:hAnsiTheme="minorHAnsi"/>
                <w:sz w:val="16"/>
                <w:szCs w:val="16"/>
              </w:rPr>
            </w:pPr>
            <w:ins w:id="19" w:author="Wichert, RJ@Energy [2]" w:date="2019-04-17T17:38:00Z">
              <w:r w:rsidRPr="00480A17">
                <w:rPr>
                  <w:rFonts w:asciiTheme="minorHAnsi" w:hAnsiTheme="minorHAnsi"/>
                  <w:sz w:val="16"/>
                  <w:szCs w:val="16"/>
                </w:rPr>
                <w:t xml:space="preserve">&lt;&lt;calculated field: </w:t>
              </w:r>
            </w:ins>
          </w:p>
          <w:p w14:paraId="18BD5840" w14:textId="77777777" w:rsidR="00186E8B" w:rsidRPr="00480A17" w:rsidRDefault="00186E8B" w:rsidP="00186E8B">
            <w:pPr>
              <w:rPr>
                <w:ins w:id="20" w:author="Wichert, RJ@Energy [2]" w:date="2019-04-17T17:38:00Z"/>
                <w:rFonts w:asciiTheme="minorHAnsi" w:hAnsiTheme="minorHAnsi"/>
                <w:sz w:val="16"/>
                <w:szCs w:val="16"/>
              </w:rPr>
            </w:pPr>
            <w:ins w:id="21" w:author="Wichert, RJ@Energy [2]" w:date="2019-04-17T17:38:00Z">
              <w:r w:rsidRPr="00480A17">
                <w:rPr>
                  <w:rFonts w:asciiTheme="minorHAnsi" w:hAnsiTheme="minorHAnsi"/>
                  <w:sz w:val="16"/>
                  <w:szCs w:val="16"/>
                </w:rPr>
                <w:t xml:space="preserve">If Cooling System Type on MCH-01 = ‘NoCooling’, </w:t>
              </w:r>
            </w:ins>
          </w:p>
          <w:p w14:paraId="32EF5E13" w14:textId="77777777" w:rsidR="00186E8B" w:rsidRPr="00480A17" w:rsidRDefault="00186E8B" w:rsidP="00186E8B">
            <w:pPr>
              <w:rPr>
                <w:ins w:id="22" w:author="Wichert, RJ@Energy [2]" w:date="2019-04-17T17:38:00Z"/>
                <w:rFonts w:asciiTheme="minorHAnsi" w:hAnsiTheme="minorHAnsi"/>
                <w:sz w:val="16"/>
                <w:szCs w:val="16"/>
              </w:rPr>
            </w:pPr>
            <w:ins w:id="23" w:author="Wichert, RJ@Energy [2]" w:date="2019-04-17T17:38:00Z">
              <w:r w:rsidRPr="00480A17">
                <w:rPr>
                  <w:rFonts w:asciiTheme="minorHAnsi" w:hAnsiTheme="minorHAnsi"/>
                  <w:sz w:val="16"/>
                  <w:szCs w:val="16"/>
                </w:rPr>
                <w:t xml:space="preserve">then, result in this field = ‘N/A - Heating-only system’; </w:t>
              </w:r>
            </w:ins>
          </w:p>
          <w:p w14:paraId="23F8DC0A" w14:textId="77777777" w:rsidR="00186E8B" w:rsidRPr="00480A17" w:rsidRDefault="00186E8B" w:rsidP="00186E8B">
            <w:pPr>
              <w:rPr>
                <w:ins w:id="24" w:author="Wichert, RJ@Energy [2]" w:date="2019-04-17T17:38:00Z"/>
                <w:rFonts w:asciiTheme="minorHAnsi" w:hAnsiTheme="minorHAnsi"/>
                <w:sz w:val="16"/>
                <w:szCs w:val="16"/>
              </w:rPr>
            </w:pPr>
          </w:p>
          <w:p w14:paraId="1D1E3D02" w14:textId="77777777" w:rsidR="00186E8B" w:rsidRPr="00480A17" w:rsidRDefault="00186E8B" w:rsidP="00186E8B">
            <w:pPr>
              <w:rPr>
                <w:ins w:id="25" w:author="Wichert, RJ@Energy [2]" w:date="2019-04-17T17:38:00Z"/>
                <w:rFonts w:asciiTheme="minorHAnsi" w:hAnsiTheme="minorHAnsi"/>
                <w:b/>
                <w:sz w:val="16"/>
                <w:szCs w:val="16"/>
                <w:u w:val="single"/>
              </w:rPr>
            </w:pPr>
            <w:ins w:id="26" w:author="Wichert, RJ@Energy [2]" w:date="2019-04-17T17:3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2C17333F" w14:textId="77777777" w:rsidR="00186E8B" w:rsidRPr="00480A17" w:rsidRDefault="00186E8B" w:rsidP="00186E8B">
            <w:pPr>
              <w:ind w:left="720" w:hanging="560"/>
              <w:rPr>
                <w:ins w:id="27" w:author="Wichert, RJ@Energy [2]" w:date="2019-04-17T17:38:00Z"/>
                <w:rFonts w:asciiTheme="minorHAnsi" w:hAnsiTheme="minorHAnsi"/>
                <w:sz w:val="16"/>
                <w:szCs w:val="16"/>
              </w:rPr>
            </w:pPr>
            <w:ins w:id="28" w:author="Wichert, RJ@Energy [2]" w:date="2019-04-17T17:3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1115B03C" w14:textId="77777777" w:rsidR="00186E8B" w:rsidRPr="00480A17" w:rsidRDefault="00186E8B" w:rsidP="00186E8B">
            <w:pPr>
              <w:ind w:left="720" w:hanging="560"/>
              <w:rPr>
                <w:ins w:id="29" w:author="Wichert, RJ@Energy [2]" w:date="2019-04-17T17:38:00Z"/>
                <w:rFonts w:asciiTheme="minorHAnsi" w:hAnsiTheme="minorHAnsi"/>
                <w:sz w:val="16"/>
                <w:szCs w:val="16"/>
              </w:rPr>
            </w:pPr>
            <w:ins w:id="30" w:author="Wichert, RJ@Energy [2]" w:date="2019-04-17T17:3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0816B80E" w14:textId="77777777" w:rsidR="00186E8B" w:rsidRPr="00480A17" w:rsidRDefault="00186E8B" w:rsidP="00186E8B">
            <w:pPr>
              <w:ind w:left="160"/>
              <w:rPr>
                <w:ins w:id="31" w:author="Wichert, RJ@Energy [2]" w:date="2019-04-17T17:38:00Z"/>
                <w:rFonts w:asciiTheme="minorHAnsi" w:hAnsiTheme="minorHAnsi"/>
                <w:sz w:val="16"/>
                <w:szCs w:val="16"/>
              </w:rPr>
            </w:pPr>
            <w:ins w:id="32" w:author="Wichert, RJ@Energy [2]" w:date="2019-04-17T17:38: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6A9FA4C9" w14:textId="77777777" w:rsidR="00186E8B" w:rsidRPr="00480A17" w:rsidRDefault="00186E8B" w:rsidP="00186E8B">
            <w:pPr>
              <w:ind w:left="160"/>
              <w:rPr>
                <w:ins w:id="33" w:author="Wichert, RJ@Energy [2]" w:date="2019-04-17T17:38:00Z"/>
                <w:rFonts w:asciiTheme="minorHAnsi" w:hAnsiTheme="minorHAnsi"/>
                <w:sz w:val="16"/>
                <w:szCs w:val="16"/>
              </w:rPr>
            </w:pPr>
          </w:p>
          <w:p w14:paraId="0981999A" w14:textId="77777777" w:rsidR="00186E8B" w:rsidRPr="00480A17" w:rsidRDefault="00186E8B" w:rsidP="00186E8B">
            <w:pPr>
              <w:ind w:left="720" w:hanging="560"/>
              <w:rPr>
                <w:ins w:id="34" w:author="Wichert, RJ@Energy [2]" w:date="2019-04-17T17:38:00Z"/>
                <w:rFonts w:asciiTheme="minorHAnsi" w:hAnsiTheme="minorHAnsi"/>
                <w:sz w:val="16"/>
                <w:szCs w:val="16"/>
              </w:rPr>
            </w:pPr>
            <w:ins w:id="35" w:author="Wichert, RJ@Energy [2]" w:date="2019-04-17T17:38: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4BEE4F9C" w14:textId="77777777" w:rsidR="00186E8B" w:rsidRPr="00480A17" w:rsidRDefault="00186E8B" w:rsidP="00186E8B">
            <w:pPr>
              <w:ind w:left="720" w:hanging="560"/>
              <w:rPr>
                <w:ins w:id="36" w:author="Wichert, RJ@Energy [2]" w:date="2019-04-17T17:38:00Z"/>
                <w:rFonts w:asciiTheme="minorHAnsi" w:hAnsiTheme="minorHAnsi"/>
                <w:sz w:val="16"/>
                <w:szCs w:val="16"/>
              </w:rPr>
            </w:pPr>
            <w:ins w:id="37" w:author="Wichert, RJ@Energy [2]" w:date="2019-04-17T17:38: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1070E306" w14:textId="77777777" w:rsidR="00186E8B" w:rsidRPr="00480A17" w:rsidRDefault="00186E8B" w:rsidP="00186E8B">
            <w:pPr>
              <w:rPr>
                <w:ins w:id="38" w:author="Wichert, RJ@Energy [2]" w:date="2019-04-17T17:38:00Z"/>
                <w:rFonts w:asciiTheme="minorHAnsi" w:hAnsiTheme="minorHAnsi"/>
                <w:sz w:val="16"/>
                <w:szCs w:val="16"/>
              </w:rPr>
            </w:pPr>
          </w:p>
          <w:p w14:paraId="55C21E5E" w14:textId="77777777" w:rsidR="00186E8B" w:rsidRPr="00480A17" w:rsidRDefault="00186E8B" w:rsidP="00186E8B">
            <w:pPr>
              <w:rPr>
                <w:ins w:id="39" w:author="Wichert, RJ@Energy [2]" w:date="2019-04-17T17:38:00Z"/>
                <w:rFonts w:asciiTheme="minorHAnsi" w:hAnsiTheme="minorHAnsi"/>
                <w:sz w:val="16"/>
                <w:szCs w:val="16"/>
              </w:rPr>
            </w:pPr>
            <w:ins w:id="40" w:author="Wichert, RJ@Energy [2]" w:date="2019-04-17T17:3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1313D70A" w14:textId="77777777" w:rsidR="00186E8B" w:rsidRPr="00480A17" w:rsidRDefault="00186E8B" w:rsidP="00186E8B">
            <w:pPr>
              <w:ind w:firstLine="160"/>
              <w:rPr>
                <w:ins w:id="41" w:author="Wichert, RJ@Energy [2]" w:date="2019-04-17T17:38:00Z"/>
                <w:rFonts w:asciiTheme="minorHAnsi" w:hAnsiTheme="minorHAnsi"/>
                <w:sz w:val="16"/>
                <w:szCs w:val="16"/>
              </w:rPr>
            </w:pPr>
            <w:ins w:id="42" w:author="Wichert, RJ@Energy [2]" w:date="2019-04-17T17:3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7B2D5AC5" w14:textId="77777777" w:rsidR="00186E8B" w:rsidRPr="00480A17" w:rsidRDefault="00186E8B" w:rsidP="00186E8B">
            <w:pPr>
              <w:ind w:left="154"/>
              <w:rPr>
                <w:ins w:id="43" w:author="Wichert, RJ@Energy [2]" w:date="2019-04-17T17:38:00Z"/>
                <w:rFonts w:asciiTheme="minorHAnsi" w:hAnsiTheme="minorHAnsi"/>
                <w:sz w:val="16"/>
                <w:szCs w:val="16"/>
              </w:rPr>
            </w:pPr>
            <w:ins w:id="44" w:author="Wichert, RJ@Energy [2]" w:date="2019-04-17T17:3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160023FE" w14:textId="77777777" w:rsidR="00186E8B" w:rsidRPr="00480A17" w:rsidRDefault="00186E8B" w:rsidP="00186E8B">
            <w:pPr>
              <w:ind w:firstLine="160"/>
              <w:rPr>
                <w:ins w:id="45" w:author="Wichert, RJ@Energy [2]" w:date="2019-04-17T17:38:00Z"/>
                <w:rFonts w:asciiTheme="minorHAnsi" w:hAnsiTheme="minorHAnsi"/>
                <w:sz w:val="16"/>
                <w:szCs w:val="16"/>
              </w:rPr>
            </w:pPr>
          </w:p>
          <w:p w14:paraId="1E717475" w14:textId="77777777" w:rsidR="00186E8B" w:rsidRPr="00480A17" w:rsidRDefault="00186E8B" w:rsidP="00186E8B">
            <w:pPr>
              <w:ind w:firstLine="160"/>
              <w:rPr>
                <w:ins w:id="46" w:author="Wichert, RJ@Energy [2]" w:date="2019-04-17T17:38:00Z"/>
                <w:rFonts w:asciiTheme="minorHAnsi" w:hAnsiTheme="minorHAnsi"/>
                <w:sz w:val="16"/>
                <w:szCs w:val="16"/>
                <w:highlight w:val="yellow"/>
              </w:rPr>
            </w:pPr>
            <w:ins w:id="47" w:author="Wichert, RJ@Energy [2]" w:date="2019-04-17T17:38: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018D744A" w14:textId="77777777" w:rsidR="00186E8B" w:rsidRPr="00480A17" w:rsidRDefault="00186E8B" w:rsidP="00186E8B">
            <w:pPr>
              <w:ind w:firstLine="160"/>
              <w:rPr>
                <w:ins w:id="48" w:author="Wichert, RJ@Energy [2]" w:date="2019-04-17T17:38:00Z"/>
                <w:rFonts w:asciiTheme="minorHAnsi" w:hAnsiTheme="minorHAnsi"/>
                <w:sz w:val="16"/>
                <w:szCs w:val="16"/>
                <w:highlight w:val="yellow"/>
              </w:rPr>
            </w:pPr>
            <w:ins w:id="49" w:author="Wichert, RJ@Energy [2]" w:date="2019-04-17T17:38: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2AB2EECF" w14:textId="77777777" w:rsidR="00186E8B" w:rsidRPr="00480A17" w:rsidRDefault="00186E8B" w:rsidP="00186E8B">
            <w:pPr>
              <w:ind w:left="154"/>
              <w:rPr>
                <w:ins w:id="50" w:author="Wichert, RJ@Energy [2]" w:date="2019-04-17T17:38:00Z"/>
                <w:rFonts w:asciiTheme="minorHAnsi" w:hAnsiTheme="minorHAnsi"/>
                <w:b/>
                <w:sz w:val="16"/>
                <w:szCs w:val="16"/>
              </w:rPr>
            </w:pPr>
          </w:p>
          <w:p w14:paraId="2D805052" w14:textId="77777777" w:rsidR="00186E8B" w:rsidRPr="00480A17" w:rsidRDefault="00186E8B" w:rsidP="00186E8B">
            <w:pPr>
              <w:ind w:left="154"/>
              <w:rPr>
                <w:ins w:id="51" w:author="Wichert, RJ@Energy [2]" w:date="2019-04-17T17:38:00Z"/>
                <w:rFonts w:asciiTheme="minorHAnsi" w:hAnsiTheme="minorHAnsi"/>
                <w:sz w:val="16"/>
                <w:szCs w:val="16"/>
              </w:rPr>
            </w:pPr>
            <w:ins w:id="52" w:author="Wichert, RJ@Energy [2]" w:date="2019-04-17T17:38: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2E9625F4" w14:textId="77777777" w:rsidR="00186E8B" w:rsidRPr="00480A17" w:rsidRDefault="00186E8B" w:rsidP="00186E8B">
            <w:pPr>
              <w:rPr>
                <w:ins w:id="53" w:author="Wichert, RJ@Energy [2]" w:date="2019-04-17T17:38:00Z"/>
                <w:rFonts w:asciiTheme="minorHAnsi" w:hAnsiTheme="minorHAnsi"/>
                <w:sz w:val="16"/>
                <w:szCs w:val="16"/>
              </w:rPr>
            </w:pPr>
          </w:p>
          <w:p w14:paraId="513AE0C3" w14:textId="77777777" w:rsidR="00186E8B" w:rsidRPr="00480A17" w:rsidRDefault="00186E8B" w:rsidP="00186E8B">
            <w:pPr>
              <w:rPr>
                <w:ins w:id="54" w:author="Wichert, RJ@Energy [2]" w:date="2019-04-17T17:38:00Z"/>
                <w:rFonts w:asciiTheme="minorHAnsi" w:hAnsiTheme="minorHAnsi"/>
                <w:sz w:val="16"/>
                <w:szCs w:val="16"/>
              </w:rPr>
            </w:pPr>
            <w:ins w:id="55" w:author="Wichert, RJ@Energy [2]" w:date="2019-04-17T17:3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5ACD763D" w14:textId="77777777" w:rsidR="00186E8B" w:rsidRPr="00480A17" w:rsidRDefault="00186E8B" w:rsidP="00186E8B">
            <w:pPr>
              <w:ind w:left="154"/>
              <w:rPr>
                <w:ins w:id="56" w:author="Wichert, RJ@Energy [2]" w:date="2019-04-17T17:38:00Z"/>
                <w:rFonts w:asciiTheme="minorHAnsi" w:hAnsiTheme="minorHAnsi"/>
                <w:sz w:val="16"/>
                <w:szCs w:val="16"/>
              </w:rPr>
            </w:pPr>
            <w:ins w:id="57" w:author="Wichert, RJ@Energy [2]" w:date="2019-04-17T17:3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173DD8C8" w14:textId="77777777" w:rsidR="00186E8B" w:rsidRPr="00480A17" w:rsidRDefault="00186E8B" w:rsidP="00186E8B">
            <w:pPr>
              <w:ind w:left="154"/>
              <w:rPr>
                <w:ins w:id="58" w:author="Wichert, RJ@Energy [2]" w:date="2019-04-17T17:38:00Z"/>
                <w:rFonts w:asciiTheme="minorHAnsi" w:hAnsiTheme="minorHAnsi"/>
                <w:sz w:val="16"/>
                <w:szCs w:val="16"/>
              </w:rPr>
            </w:pPr>
            <w:ins w:id="59" w:author="Wichert, RJ@Energy [2]" w:date="2019-04-17T17:3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3AB2233C" w14:textId="77777777" w:rsidR="00186E8B" w:rsidRPr="00480A17" w:rsidRDefault="00186E8B" w:rsidP="00186E8B">
            <w:pPr>
              <w:ind w:left="154"/>
              <w:rPr>
                <w:ins w:id="60" w:author="Wichert, RJ@Energy [2]" w:date="2019-04-17T17:38:00Z"/>
                <w:rFonts w:asciiTheme="minorHAnsi" w:hAnsiTheme="minorHAnsi"/>
                <w:sz w:val="16"/>
                <w:szCs w:val="16"/>
              </w:rPr>
            </w:pPr>
            <w:ins w:id="61" w:author="Wichert, RJ@Energy [2]" w:date="2019-04-17T17:38: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5EFE7F93" w14:textId="77777777" w:rsidR="00186E8B" w:rsidRPr="00480A17" w:rsidRDefault="00186E8B" w:rsidP="00186E8B">
            <w:pPr>
              <w:rPr>
                <w:ins w:id="62" w:author="Wichert, RJ@Energy [2]" w:date="2019-04-17T17:38:00Z"/>
                <w:rFonts w:asciiTheme="minorHAnsi" w:hAnsiTheme="minorHAnsi"/>
                <w:sz w:val="16"/>
                <w:szCs w:val="16"/>
              </w:rPr>
            </w:pPr>
          </w:p>
          <w:p w14:paraId="64710EE1" w14:textId="77777777" w:rsidR="00186E8B" w:rsidRPr="00480A17" w:rsidRDefault="00186E8B" w:rsidP="00186E8B">
            <w:pPr>
              <w:ind w:left="720" w:hanging="560"/>
              <w:rPr>
                <w:ins w:id="63" w:author="Wichert, RJ@Energy [2]" w:date="2019-04-17T17:38:00Z"/>
                <w:rFonts w:asciiTheme="minorHAnsi" w:hAnsiTheme="minorHAnsi"/>
                <w:sz w:val="16"/>
                <w:szCs w:val="16"/>
              </w:rPr>
            </w:pPr>
            <w:ins w:id="64" w:author="Wichert, RJ@Energy [2]" w:date="2019-04-17T17:38: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6054BDD4" w14:textId="77777777" w:rsidR="00186E8B" w:rsidRPr="00480A17" w:rsidRDefault="00186E8B" w:rsidP="00186E8B">
            <w:pPr>
              <w:ind w:left="720" w:hanging="560"/>
              <w:rPr>
                <w:ins w:id="65" w:author="Wichert, RJ@Energy [2]" w:date="2019-04-17T17:38:00Z"/>
                <w:rFonts w:asciiTheme="minorHAnsi" w:hAnsiTheme="minorHAnsi"/>
                <w:sz w:val="16"/>
                <w:szCs w:val="16"/>
              </w:rPr>
            </w:pPr>
            <w:ins w:id="66" w:author="Wichert, RJ@Energy [2]" w:date="2019-04-17T17:38: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2E036407" w14:textId="77777777" w:rsidR="00186E8B" w:rsidRPr="00480A17" w:rsidRDefault="00186E8B" w:rsidP="00186E8B">
            <w:pPr>
              <w:rPr>
                <w:ins w:id="67" w:author="Wichert, RJ@Energy [2]" w:date="2019-04-17T17:38:00Z"/>
                <w:rFonts w:asciiTheme="minorHAnsi" w:hAnsiTheme="minorHAnsi"/>
                <w:sz w:val="16"/>
                <w:szCs w:val="16"/>
              </w:rPr>
            </w:pPr>
          </w:p>
          <w:p w14:paraId="53213D9A" w14:textId="77777777" w:rsidR="00186E8B" w:rsidRPr="00480A17" w:rsidRDefault="00186E8B" w:rsidP="00186E8B">
            <w:pPr>
              <w:rPr>
                <w:ins w:id="68" w:author="Wichert, RJ@Energy [2]" w:date="2019-04-17T17:38:00Z"/>
                <w:rFonts w:asciiTheme="minorHAnsi" w:hAnsiTheme="minorHAnsi"/>
                <w:sz w:val="16"/>
                <w:szCs w:val="16"/>
              </w:rPr>
            </w:pPr>
            <w:ins w:id="69" w:author="Wichert, RJ@Energy [2]" w:date="2019-04-17T17:38: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3D452DB6" w14:textId="77777777" w:rsidR="00186E8B" w:rsidRPr="00480A17" w:rsidRDefault="00186E8B" w:rsidP="00186E8B">
            <w:pPr>
              <w:ind w:left="153"/>
              <w:rPr>
                <w:ins w:id="70" w:author="Wichert, RJ@Energy [2]" w:date="2019-04-17T17:38:00Z"/>
                <w:rFonts w:asciiTheme="minorHAnsi" w:hAnsiTheme="minorHAnsi"/>
                <w:sz w:val="16"/>
                <w:szCs w:val="16"/>
              </w:rPr>
            </w:pPr>
            <w:ins w:id="71" w:author="Wichert, RJ@Energy [2]" w:date="2019-04-17T17:38: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21F7871F" w14:textId="77777777" w:rsidR="00186E8B" w:rsidRPr="00480A17" w:rsidRDefault="00186E8B" w:rsidP="00186E8B">
            <w:pPr>
              <w:ind w:left="153"/>
              <w:rPr>
                <w:ins w:id="72" w:author="Wichert, RJ@Energy [2]" w:date="2019-04-17T17:38:00Z"/>
                <w:rFonts w:asciiTheme="minorHAnsi" w:hAnsiTheme="minorHAnsi"/>
                <w:sz w:val="16"/>
                <w:szCs w:val="16"/>
              </w:rPr>
            </w:pPr>
            <w:ins w:id="73" w:author="Wichert, RJ@Energy [2]" w:date="2019-04-17T17:38: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3007683C" w14:textId="77777777" w:rsidR="00186E8B" w:rsidRPr="00480A17" w:rsidRDefault="00186E8B" w:rsidP="00186E8B">
            <w:pPr>
              <w:ind w:left="153"/>
              <w:rPr>
                <w:ins w:id="74" w:author="Wichert, RJ@Energy [2]" w:date="2019-04-17T17:38:00Z"/>
                <w:rFonts w:asciiTheme="minorHAnsi" w:hAnsiTheme="minorHAnsi"/>
                <w:sz w:val="16"/>
                <w:szCs w:val="16"/>
              </w:rPr>
            </w:pPr>
          </w:p>
          <w:p w14:paraId="27369393" w14:textId="77777777" w:rsidR="00186E8B" w:rsidRPr="00480A17" w:rsidRDefault="00186E8B" w:rsidP="00186E8B">
            <w:pPr>
              <w:ind w:left="153"/>
              <w:rPr>
                <w:ins w:id="75" w:author="Wichert, RJ@Energy [2]" w:date="2019-04-17T17:38:00Z"/>
                <w:rFonts w:asciiTheme="minorHAnsi" w:hAnsiTheme="minorHAnsi"/>
                <w:sz w:val="16"/>
                <w:szCs w:val="16"/>
                <w:highlight w:val="yellow"/>
              </w:rPr>
            </w:pPr>
            <w:ins w:id="76" w:author="Wichert, RJ@Energy [2]" w:date="2019-04-17T17:38: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73C836B5" w14:textId="77777777" w:rsidR="00186E8B" w:rsidRPr="00480A17" w:rsidRDefault="00186E8B" w:rsidP="00186E8B">
            <w:pPr>
              <w:ind w:left="153"/>
              <w:rPr>
                <w:ins w:id="77" w:author="Wichert, RJ@Energy [2]" w:date="2019-04-17T17:38:00Z"/>
                <w:rFonts w:asciiTheme="minorHAnsi" w:hAnsiTheme="minorHAnsi"/>
                <w:sz w:val="16"/>
                <w:szCs w:val="16"/>
                <w:highlight w:val="yellow"/>
              </w:rPr>
            </w:pPr>
            <w:ins w:id="78" w:author="Wichert, RJ@Energy [2]" w:date="2019-04-17T17:38: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62E7A275" w14:textId="77777777" w:rsidR="00186E8B" w:rsidRPr="00480A17" w:rsidRDefault="00186E8B" w:rsidP="00186E8B">
            <w:pPr>
              <w:ind w:left="153"/>
              <w:rPr>
                <w:ins w:id="79" w:author="Wichert, RJ@Energy [2]" w:date="2019-04-17T17:38:00Z"/>
                <w:rFonts w:asciiTheme="minorHAnsi" w:hAnsiTheme="minorHAnsi"/>
                <w:b/>
                <w:sz w:val="16"/>
                <w:szCs w:val="16"/>
              </w:rPr>
            </w:pPr>
          </w:p>
          <w:p w14:paraId="6B504123" w14:textId="77777777" w:rsidR="00186E8B" w:rsidRPr="00480A17" w:rsidRDefault="00186E8B" w:rsidP="00186E8B">
            <w:pPr>
              <w:ind w:left="153"/>
              <w:rPr>
                <w:ins w:id="80" w:author="Wichert, RJ@Energy [2]" w:date="2019-04-17T17:38:00Z"/>
                <w:rFonts w:asciiTheme="minorHAnsi" w:hAnsiTheme="minorHAnsi"/>
                <w:b/>
                <w:sz w:val="16"/>
                <w:szCs w:val="16"/>
              </w:rPr>
            </w:pPr>
          </w:p>
          <w:p w14:paraId="00DFC55E" w14:textId="77777777" w:rsidR="00186E8B" w:rsidRPr="00480A17" w:rsidRDefault="00186E8B" w:rsidP="00186E8B">
            <w:pPr>
              <w:ind w:left="153"/>
              <w:rPr>
                <w:ins w:id="81" w:author="Wichert, RJ@Energy [2]" w:date="2019-04-17T17:38:00Z"/>
                <w:rFonts w:asciiTheme="minorHAnsi" w:hAnsiTheme="minorHAnsi"/>
                <w:sz w:val="16"/>
                <w:szCs w:val="16"/>
              </w:rPr>
            </w:pPr>
            <w:ins w:id="82" w:author="Wichert, RJ@Energy [2]" w:date="2019-04-17T17:38: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23A35F1F" w14:textId="77777777" w:rsidR="00186E8B" w:rsidRPr="00480A17" w:rsidRDefault="00186E8B" w:rsidP="00186E8B">
            <w:pPr>
              <w:rPr>
                <w:ins w:id="83" w:author="Wichert, RJ@Energy [2]" w:date="2019-04-17T17:38:00Z"/>
                <w:rFonts w:asciiTheme="minorHAnsi" w:hAnsiTheme="minorHAnsi"/>
                <w:sz w:val="16"/>
                <w:szCs w:val="16"/>
              </w:rPr>
            </w:pPr>
          </w:p>
          <w:p w14:paraId="4D84F60A" w14:textId="77777777" w:rsidR="00186E8B" w:rsidRPr="00480A17" w:rsidRDefault="00186E8B" w:rsidP="00186E8B">
            <w:pPr>
              <w:ind w:left="720" w:hanging="560"/>
              <w:rPr>
                <w:ins w:id="84" w:author="Wichert, RJ@Energy [2]" w:date="2019-04-17T17:38:00Z"/>
                <w:rFonts w:asciiTheme="minorHAnsi" w:hAnsiTheme="minorHAnsi"/>
                <w:sz w:val="16"/>
                <w:szCs w:val="16"/>
              </w:rPr>
            </w:pPr>
            <w:ins w:id="85" w:author="Wichert, RJ@Energy [2]" w:date="2019-04-17T17:38: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00DFB172" w14:textId="77777777" w:rsidR="00186E8B" w:rsidRPr="00480A17" w:rsidRDefault="00186E8B" w:rsidP="00186E8B">
            <w:pPr>
              <w:ind w:left="720" w:hanging="560"/>
              <w:rPr>
                <w:ins w:id="86" w:author="Wichert, RJ@Energy [2]" w:date="2019-04-17T17:38:00Z"/>
                <w:rFonts w:asciiTheme="minorHAnsi" w:hAnsiTheme="minorHAnsi"/>
                <w:sz w:val="16"/>
                <w:szCs w:val="16"/>
              </w:rPr>
            </w:pPr>
            <w:ins w:id="87" w:author="Wichert, RJ@Energy [2]" w:date="2019-04-17T17:38: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068E95F3" w14:textId="20A70914" w:rsidR="00186E8B" w:rsidRPr="006B6461" w:rsidDel="00186E8B" w:rsidRDefault="00186E8B" w:rsidP="00186E8B">
            <w:pPr>
              <w:rPr>
                <w:del w:id="88" w:author="Wichert, RJ@Energy [2]" w:date="2019-04-17T17:38:00Z"/>
                <w:rFonts w:asciiTheme="minorHAnsi" w:hAnsiTheme="minorHAnsi"/>
                <w:sz w:val="18"/>
                <w:szCs w:val="18"/>
              </w:rPr>
            </w:pPr>
            <w:ins w:id="89" w:author="Wichert, RJ@Energy [2]" w:date="2019-04-17T17:38:00Z">
              <w:r w:rsidRPr="00480A17">
                <w:rPr>
                  <w:rFonts w:asciiTheme="minorHAnsi" w:hAnsiTheme="minorHAnsi"/>
                  <w:sz w:val="16"/>
                  <w:szCs w:val="16"/>
                </w:rPr>
                <w:t>&gt;&gt;</w:t>
              </w:r>
            </w:ins>
            <w:del w:id="90" w:author="Wichert, RJ@Energy [2]" w:date="2019-04-17T17:38:00Z">
              <w:r w:rsidRPr="006B6461" w:rsidDel="00186E8B">
                <w:rPr>
                  <w:rFonts w:asciiTheme="minorHAnsi" w:hAnsiTheme="minorHAnsi"/>
                  <w:sz w:val="18"/>
                  <w:szCs w:val="18"/>
                </w:rPr>
                <w:delText xml:space="preserve">&lt;&lt;calculated field: </w:delText>
              </w:r>
            </w:del>
          </w:p>
          <w:p w14:paraId="068E95F4" w14:textId="71B3AC37" w:rsidR="00186E8B" w:rsidDel="00186E8B" w:rsidRDefault="00186E8B" w:rsidP="00186E8B">
            <w:pPr>
              <w:rPr>
                <w:del w:id="91" w:author="Wichert, RJ@Energy [2]" w:date="2019-04-17T17:38:00Z"/>
                <w:rFonts w:asciiTheme="minorHAnsi" w:hAnsiTheme="minorHAnsi"/>
                <w:sz w:val="18"/>
                <w:szCs w:val="18"/>
              </w:rPr>
            </w:pPr>
            <w:del w:id="92" w:author="Wichert, RJ@Energy [2]" w:date="2019-04-17T17:38:00Z">
              <w:r w:rsidRPr="006B6461" w:rsidDel="00186E8B">
                <w:rPr>
                  <w:rFonts w:asciiTheme="minorHAnsi" w:hAnsiTheme="minorHAnsi"/>
                  <w:sz w:val="18"/>
                  <w:szCs w:val="18"/>
                </w:rPr>
                <w:delText>if cooling system type on MCH-01=NoCooling</w:delText>
              </w:r>
              <w:r w:rsidDel="00186E8B">
                <w:rPr>
                  <w:rFonts w:asciiTheme="minorHAnsi" w:hAnsiTheme="minorHAnsi"/>
                  <w:sz w:val="18"/>
                  <w:szCs w:val="18"/>
                </w:rPr>
                <w:delText>,</w:delText>
              </w:r>
              <w:r w:rsidRPr="006B6461" w:rsidDel="00186E8B">
                <w:rPr>
                  <w:rFonts w:asciiTheme="minorHAnsi" w:hAnsiTheme="minorHAnsi"/>
                  <w:sz w:val="18"/>
                  <w:szCs w:val="18"/>
                </w:rPr>
                <w:delText xml:space="preserve"> </w:delText>
              </w:r>
            </w:del>
          </w:p>
          <w:p w14:paraId="068E95F5" w14:textId="54842311" w:rsidR="00186E8B" w:rsidRPr="006B6461" w:rsidDel="00186E8B" w:rsidRDefault="00186E8B" w:rsidP="00186E8B">
            <w:pPr>
              <w:rPr>
                <w:del w:id="93" w:author="Wichert, RJ@Energy [2]" w:date="2019-04-17T17:38:00Z"/>
                <w:rFonts w:asciiTheme="minorHAnsi" w:hAnsiTheme="minorHAnsi"/>
                <w:sz w:val="18"/>
                <w:szCs w:val="18"/>
              </w:rPr>
            </w:pPr>
            <w:del w:id="94" w:author="Wichert, RJ@Energy [2]" w:date="2019-04-17T17:38:00Z">
              <w:r w:rsidRPr="006B6461" w:rsidDel="00186E8B">
                <w:rPr>
                  <w:rFonts w:asciiTheme="minorHAnsi" w:hAnsiTheme="minorHAnsi"/>
                  <w:sz w:val="18"/>
                  <w:szCs w:val="18"/>
                </w:rPr>
                <w:delText xml:space="preserve">then display text result= n/a - Heating-only system; </w:delText>
              </w:r>
            </w:del>
          </w:p>
          <w:p w14:paraId="068E95F6" w14:textId="7430F78D" w:rsidR="00186E8B" w:rsidRPr="00966F61" w:rsidRDefault="00186E8B" w:rsidP="00186E8B">
            <w:pPr>
              <w:rPr>
                <w:rFonts w:asciiTheme="minorHAnsi" w:hAnsiTheme="minorHAnsi"/>
                <w:sz w:val="18"/>
                <w:szCs w:val="18"/>
              </w:rPr>
            </w:pPr>
            <w:del w:id="95" w:author="Wichert, RJ@Energy [2]" w:date="2019-04-17T17:38:00Z">
              <w:r w:rsidRPr="006B6461" w:rsidDel="00186E8B">
                <w:rPr>
                  <w:rFonts w:asciiTheme="minorHAnsi" w:hAnsiTheme="minorHAnsi"/>
                  <w:sz w:val="18"/>
                  <w:szCs w:val="18"/>
                </w:rPr>
                <w:delText xml:space="preserve">else </w:delText>
              </w:r>
              <w:r w:rsidDel="00186E8B">
                <w:rPr>
                  <w:rFonts w:asciiTheme="minorHAnsi" w:hAnsiTheme="minorHAnsi"/>
                  <w:sz w:val="18"/>
                  <w:szCs w:val="18"/>
                </w:rPr>
                <w:delText xml:space="preserve">user enter the nominal ton value: </w:delText>
              </w:r>
              <w:r w:rsidRPr="006B6461" w:rsidDel="00186E8B">
                <w:rPr>
                  <w:rFonts w:asciiTheme="minorHAnsi" w:hAnsiTheme="minorHAnsi"/>
                  <w:sz w:val="18"/>
                  <w:szCs w:val="18"/>
                </w:rPr>
                <w:delText>numeric x.x&gt;&gt;</w:delText>
              </w:r>
            </w:del>
          </w:p>
        </w:tc>
      </w:tr>
      <w:tr w:rsidR="00186E8B" w:rsidRPr="00966F61" w14:paraId="068E9600" w14:textId="77777777" w:rsidTr="007A1CE5">
        <w:trPr>
          <w:cantSplit/>
          <w:trHeight w:val="144"/>
        </w:trPr>
        <w:tc>
          <w:tcPr>
            <w:tcW w:w="475" w:type="dxa"/>
            <w:vAlign w:val="center"/>
          </w:tcPr>
          <w:p w14:paraId="068E95F8" w14:textId="5E295A75" w:rsidR="00186E8B" w:rsidRPr="00966F61" w:rsidRDefault="00186E8B" w:rsidP="00186E8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068E95F9" w14:textId="6EBB8F66" w:rsidR="00186E8B" w:rsidRPr="00966F61" w:rsidRDefault="00186E8B" w:rsidP="00186E8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186E8B" w:rsidRDefault="00186E8B" w:rsidP="00186E8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77777777" w:rsidR="00186E8B" w:rsidRDefault="00186E8B" w:rsidP="00186E8B">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186E8B" w:rsidRDefault="00186E8B" w:rsidP="00186E8B">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77777777" w:rsidR="00186E8B" w:rsidRDefault="00186E8B" w:rsidP="00186E8B">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186E8B" w:rsidRDefault="00186E8B" w:rsidP="00186E8B">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186E8B" w:rsidRDefault="00186E8B" w:rsidP="00186E8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86E8B" w:rsidRPr="00966F61" w14:paraId="068E9609" w14:textId="77777777" w:rsidTr="007A1CE5">
        <w:trPr>
          <w:cantSplit/>
          <w:trHeight w:val="144"/>
        </w:trPr>
        <w:tc>
          <w:tcPr>
            <w:tcW w:w="475" w:type="dxa"/>
            <w:vAlign w:val="center"/>
          </w:tcPr>
          <w:p w14:paraId="068E9601" w14:textId="73801756" w:rsidR="00186E8B" w:rsidRPr="00966F61" w:rsidRDefault="00186E8B" w:rsidP="00186E8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186E8B" w:rsidRPr="00966F61" w:rsidRDefault="00186E8B" w:rsidP="00186E8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140C4078" w:rsidR="00186E8B" w:rsidRDefault="00186E8B" w:rsidP="00186E8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186E8B" w:rsidRDefault="00186E8B" w:rsidP="00186E8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86E8B" w:rsidRDefault="00186E8B" w:rsidP="00186E8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7777777" w:rsidR="00186E8B" w:rsidRDefault="00186E8B" w:rsidP="00186E8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186E8B" w:rsidRDefault="00186E8B" w:rsidP="00186E8B">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186E8B" w:rsidRDefault="00186E8B" w:rsidP="00186E8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86E8B" w:rsidRPr="00966F61" w14:paraId="068E9615" w14:textId="77777777" w:rsidTr="007A1CE5">
        <w:trPr>
          <w:cantSplit/>
          <w:trHeight w:val="144"/>
        </w:trPr>
        <w:tc>
          <w:tcPr>
            <w:tcW w:w="475" w:type="dxa"/>
            <w:vAlign w:val="center"/>
          </w:tcPr>
          <w:p w14:paraId="068E960A" w14:textId="351209BF" w:rsidR="00186E8B" w:rsidRPr="00966F61" w:rsidRDefault="00186E8B" w:rsidP="00186E8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186E8B" w:rsidRDefault="00186E8B" w:rsidP="00186E8B">
            <w:pPr>
              <w:rPr>
                <w:rFonts w:asciiTheme="minorHAnsi" w:hAnsiTheme="minorHAnsi"/>
                <w:sz w:val="18"/>
                <w:szCs w:val="18"/>
              </w:rPr>
            </w:pPr>
            <w:r>
              <w:rPr>
                <w:rFonts w:asciiTheme="minorHAnsi" w:hAnsiTheme="minorHAnsi"/>
                <w:sz w:val="18"/>
                <w:szCs w:val="18"/>
              </w:rPr>
              <w:t>&lt;&lt;calculated field:</w:t>
            </w:r>
          </w:p>
          <w:p w14:paraId="068E960D" w14:textId="77777777" w:rsidR="00186E8B" w:rsidRDefault="00186E8B" w:rsidP="00186E8B">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186E8B" w:rsidRDefault="00186E8B" w:rsidP="00186E8B">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186E8B" w:rsidRPr="003D5A7C" w:rsidRDefault="00186E8B" w:rsidP="00186E8B">
            <w:pPr>
              <w:keepNext/>
              <w:rPr>
                <w:rFonts w:ascii="Calibri" w:hAnsi="Calibri"/>
                <w:sz w:val="18"/>
                <w:szCs w:val="18"/>
              </w:rPr>
            </w:pPr>
            <w:r w:rsidRPr="003D5A7C">
              <w:rPr>
                <w:rFonts w:ascii="Calibri" w:hAnsi="Calibri"/>
                <w:sz w:val="18"/>
                <w:szCs w:val="18"/>
              </w:rPr>
              <w:t>*CFI System</w:t>
            </w:r>
          </w:p>
          <w:p w14:paraId="068E9610" w14:textId="77777777" w:rsidR="00186E8B" w:rsidRPr="003D5A7C" w:rsidRDefault="00186E8B" w:rsidP="00186E8B">
            <w:pPr>
              <w:rPr>
                <w:rFonts w:asciiTheme="minorHAnsi" w:hAnsiTheme="minorHAnsi"/>
                <w:sz w:val="18"/>
                <w:szCs w:val="18"/>
              </w:rPr>
            </w:pPr>
            <w:r w:rsidRPr="003D5A7C">
              <w:rPr>
                <w:rFonts w:ascii="Calibri" w:hAnsi="Calibri"/>
                <w:sz w:val="18"/>
                <w:szCs w:val="18"/>
              </w:rPr>
              <w:t>*</w:t>
            </w:r>
            <w:r w:rsidRPr="003D5A7C">
              <w:rPr>
                <w:rFonts w:asciiTheme="minorHAnsi" w:hAnsiTheme="minorHAnsi"/>
                <w:sz w:val="18"/>
                <w:szCs w:val="18"/>
              </w:rPr>
              <w:t>Not CFI&gt;&gt;</w:t>
            </w:r>
          </w:p>
          <w:p w14:paraId="068E9613" w14:textId="2EB94613" w:rsidR="00186E8B" w:rsidRDefault="00186E8B" w:rsidP="00186E8B">
            <w:pPr>
              <w:rPr>
                <w:rFonts w:asciiTheme="minorHAnsi" w:hAnsiTheme="minorHAnsi"/>
                <w:sz w:val="18"/>
                <w:szCs w:val="18"/>
              </w:rPr>
            </w:pPr>
          </w:p>
          <w:p w14:paraId="068E9614" w14:textId="77777777" w:rsidR="00186E8B" w:rsidRDefault="00186E8B" w:rsidP="00186E8B">
            <w:pPr>
              <w:rPr>
                <w:rFonts w:asciiTheme="minorHAnsi" w:hAnsiTheme="minorHAnsi"/>
                <w:sz w:val="18"/>
                <w:szCs w:val="18"/>
              </w:rPr>
            </w:pPr>
          </w:p>
        </w:tc>
      </w:tr>
      <w:tr w:rsidR="00186E8B" w:rsidRPr="00966F61" w14:paraId="068E961D" w14:textId="77777777" w:rsidTr="007A1CE5">
        <w:trPr>
          <w:cantSplit/>
          <w:trHeight w:val="144"/>
        </w:trPr>
        <w:tc>
          <w:tcPr>
            <w:tcW w:w="475" w:type="dxa"/>
            <w:vAlign w:val="center"/>
          </w:tcPr>
          <w:p w14:paraId="068E9616" w14:textId="100CA92D" w:rsidR="00186E8B" w:rsidRPr="00966F61" w:rsidRDefault="00186E8B" w:rsidP="00186E8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186E8B" w:rsidRDefault="00186E8B" w:rsidP="00186E8B">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6C0EB420" w:rsidR="00186E8B" w:rsidRDefault="00186E8B" w:rsidP="00186E8B">
            <w:pPr>
              <w:rPr>
                <w:rFonts w:asciiTheme="minorHAnsi" w:hAnsiTheme="minorHAnsi"/>
                <w:sz w:val="18"/>
                <w:szCs w:val="18"/>
              </w:rPr>
            </w:pPr>
            <w:r>
              <w:rPr>
                <w:rFonts w:asciiTheme="minorHAnsi" w:hAnsiTheme="minorHAnsi"/>
                <w:sz w:val="18"/>
                <w:szCs w:val="18"/>
              </w:rPr>
              <w:t>If parent is MCH-01b, MCH-01c, or MCH-01d then value=N/A;</w:t>
            </w:r>
          </w:p>
          <w:p w14:paraId="068E961C" w14:textId="0DBBC751" w:rsidR="00186E8B" w:rsidRPr="00966F61" w:rsidRDefault="00186E8B" w:rsidP="00186E8B">
            <w:pPr>
              <w:rPr>
                <w:rFonts w:asciiTheme="minorHAnsi" w:hAnsiTheme="minorHAnsi"/>
                <w:sz w:val="18"/>
                <w:szCs w:val="18"/>
              </w:rPr>
            </w:pPr>
            <w:r>
              <w:rPr>
                <w:rFonts w:asciiTheme="minorHAnsi" w:hAnsiTheme="minorHAnsi"/>
                <w:sz w:val="18"/>
                <w:szCs w:val="18"/>
              </w:rPr>
              <w:t>elseif parent isMCH-01a, reference value from MCH-01a section J10</w:t>
            </w:r>
            <w:r w:rsidDel="009A51CC">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86E8B" w:rsidRPr="00966F61" w14:paraId="068E9621" w14:textId="77777777" w:rsidTr="007A1CE5">
        <w:trPr>
          <w:cantSplit/>
          <w:trHeight w:val="144"/>
        </w:trPr>
        <w:tc>
          <w:tcPr>
            <w:tcW w:w="475" w:type="dxa"/>
            <w:vAlign w:val="center"/>
          </w:tcPr>
          <w:p w14:paraId="068E961E" w14:textId="77DA2831" w:rsidR="00186E8B" w:rsidRPr="00966F61" w:rsidRDefault="00186E8B" w:rsidP="00186E8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186E8B" w:rsidRDefault="00186E8B" w:rsidP="00186E8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86E8B" w:rsidRPr="00966F61" w14:paraId="068E9629" w14:textId="77777777" w:rsidTr="007A1CE5">
        <w:trPr>
          <w:cantSplit/>
          <w:trHeight w:val="144"/>
        </w:trPr>
        <w:tc>
          <w:tcPr>
            <w:tcW w:w="475" w:type="dxa"/>
            <w:vAlign w:val="center"/>
          </w:tcPr>
          <w:p w14:paraId="068E9622" w14:textId="0744E1BB" w:rsidR="00186E8B" w:rsidRPr="00966F61" w:rsidDel="006E5AE2" w:rsidRDefault="00186E8B" w:rsidP="00186E8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186E8B" w:rsidRDefault="00186E8B" w:rsidP="00186E8B">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78947535" w:rsidR="00186E8B" w:rsidRDefault="00186E8B" w:rsidP="00186E8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72616DE2" w:rsidR="00186E8B" w:rsidRDefault="00186E8B" w:rsidP="00186E8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186E8B" w:rsidRDefault="00186E8B" w:rsidP="00186E8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186E8B" w:rsidRDefault="00186E8B" w:rsidP="00186E8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86E8B" w:rsidRPr="00966F61" w14:paraId="63CE60B2" w14:textId="77777777" w:rsidTr="007A1CE5">
        <w:trPr>
          <w:cantSplit/>
          <w:trHeight w:val="144"/>
        </w:trPr>
        <w:tc>
          <w:tcPr>
            <w:tcW w:w="475" w:type="dxa"/>
            <w:vAlign w:val="center"/>
          </w:tcPr>
          <w:p w14:paraId="669F6684" w14:textId="1EC16C38" w:rsidR="00186E8B" w:rsidRDefault="00186E8B" w:rsidP="00186E8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C2CD064" w14:textId="1CD83042" w:rsidR="00186E8B" w:rsidRPr="00966F61" w:rsidRDefault="00186E8B" w:rsidP="00186E8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78F6BC3" w14:textId="77777777" w:rsidR="00186E8B" w:rsidRDefault="00186E8B" w:rsidP="00186E8B">
            <w:pPr>
              <w:keepNext/>
              <w:rPr>
                <w:rFonts w:asciiTheme="minorHAnsi" w:hAnsiTheme="minorHAnsi"/>
                <w:sz w:val="18"/>
                <w:szCs w:val="18"/>
              </w:rPr>
            </w:pPr>
            <w:r>
              <w:rPr>
                <w:rFonts w:asciiTheme="minorHAnsi" w:hAnsiTheme="minorHAnsi"/>
                <w:sz w:val="18"/>
                <w:szCs w:val="18"/>
              </w:rPr>
              <w:t>&lt;&lt;Calculated Field:</w:t>
            </w:r>
          </w:p>
          <w:p w14:paraId="7696CA73" w14:textId="77777777" w:rsidR="00186E8B" w:rsidRDefault="00186E8B" w:rsidP="00186E8B">
            <w:pPr>
              <w:keepNext/>
              <w:rPr>
                <w:ins w:id="96" w:author="Smith, Alexis@Energy" w:date="2019-03-07T14:44:00Z"/>
                <w:rFonts w:asciiTheme="minorHAnsi" w:hAnsiTheme="minorHAnsi"/>
                <w:sz w:val="18"/>
                <w:szCs w:val="18"/>
              </w:rPr>
            </w:pPr>
            <w:r>
              <w:rPr>
                <w:rFonts w:asciiTheme="minorHAnsi" w:hAnsiTheme="minorHAnsi"/>
                <w:sz w:val="18"/>
                <w:szCs w:val="18"/>
              </w:rPr>
              <w:t xml:space="preserve">Referenced from MCH-01, </w:t>
            </w:r>
            <w:ins w:id="97" w:author="Smith, Alexis@Energy" w:date="2019-03-07T14:44:00Z">
              <w:r>
                <w:rPr>
                  <w:rFonts w:asciiTheme="minorHAnsi" w:hAnsiTheme="minorHAnsi"/>
                  <w:sz w:val="18"/>
                  <w:szCs w:val="18"/>
                </w:rPr>
                <w:t>if MCH-01 variant is b or c, then display ‘Not a CFVCS’,</w:t>
              </w:r>
            </w:ins>
          </w:p>
          <w:p w14:paraId="2425CF70" w14:textId="6BE824C0" w:rsidR="00186E8B" w:rsidRDefault="00186E8B" w:rsidP="00186E8B">
            <w:pPr>
              <w:keepNext/>
              <w:rPr>
                <w:rFonts w:asciiTheme="minorHAnsi" w:hAnsiTheme="minorHAnsi"/>
                <w:sz w:val="18"/>
                <w:szCs w:val="18"/>
              </w:rPr>
            </w:pPr>
            <w:r>
              <w:rPr>
                <w:rFonts w:asciiTheme="minorHAnsi" w:hAnsiTheme="minorHAnsi"/>
                <w:sz w:val="18"/>
                <w:szCs w:val="18"/>
              </w:rPr>
              <w:t>If B0</w:t>
            </w:r>
            <w:ins w:id="98" w:author="Smith, Alexis@Energy" w:date="2019-03-07T14:51:00Z">
              <w:r>
                <w:rPr>
                  <w:rFonts w:asciiTheme="minorHAnsi" w:hAnsiTheme="minorHAnsi"/>
                  <w:sz w:val="18"/>
                  <w:szCs w:val="18"/>
                </w:rPr>
                <w:t>5</w:t>
              </w:r>
            </w:ins>
            <w:del w:id="99" w:author="Smith, Alexis@Energy" w:date="2019-03-07T14:51:00Z">
              <w:r w:rsidDel="005E7AD5">
                <w:rPr>
                  <w:rFonts w:asciiTheme="minorHAnsi" w:hAnsiTheme="minorHAnsi"/>
                  <w:sz w:val="18"/>
                  <w:szCs w:val="18"/>
                </w:rPr>
                <w:delText>6</w:delText>
              </w:r>
            </w:del>
            <w:r>
              <w:rPr>
                <w:rFonts w:asciiTheme="minorHAnsi" w:hAnsiTheme="minorHAnsi"/>
                <w:sz w:val="18"/>
                <w:szCs w:val="18"/>
              </w:rPr>
              <w:t xml:space="preserve"> Central Fan Ventilation Cooling System Type = Variable, then display ‘Variable CFVCS’,</w:t>
            </w:r>
          </w:p>
          <w:p w14:paraId="5993CCFC" w14:textId="77777777" w:rsidR="00186E8B" w:rsidRDefault="00186E8B" w:rsidP="00186E8B">
            <w:pPr>
              <w:keepNext/>
              <w:rPr>
                <w:rFonts w:asciiTheme="minorHAnsi" w:hAnsiTheme="minorHAnsi"/>
                <w:sz w:val="18"/>
                <w:szCs w:val="18"/>
              </w:rPr>
            </w:pPr>
            <w:r>
              <w:rPr>
                <w:rFonts w:asciiTheme="minorHAnsi" w:hAnsiTheme="minorHAnsi"/>
                <w:sz w:val="18"/>
                <w:szCs w:val="18"/>
              </w:rPr>
              <w:t>ElseIf Type = Fixed, then display ‘Fixed CFVCS’,</w:t>
            </w:r>
          </w:p>
          <w:p w14:paraId="2E43382A" w14:textId="162BBC76" w:rsidR="00186E8B" w:rsidRPr="00966F61" w:rsidRDefault="00186E8B" w:rsidP="00186E8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997380">
        <w:trPr>
          <w:cantSplit/>
          <w:trHeight w:val="144"/>
        </w:trPr>
        <w:tc>
          <w:tcPr>
            <w:tcW w:w="181"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997380">
        <w:trPr>
          <w:cantSplit/>
          <w:trHeight w:val="144"/>
        </w:trPr>
        <w:tc>
          <w:tcPr>
            <w:tcW w:w="181"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997380">
        <w:trPr>
          <w:cantSplit/>
          <w:trHeight w:val="144"/>
        </w:trPr>
        <w:tc>
          <w:tcPr>
            <w:tcW w:w="181"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997380">
        <w:trPr>
          <w:cantSplit/>
          <w:trHeight w:val="144"/>
        </w:trPr>
        <w:tc>
          <w:tcPr>
            <w:tcW w:w="181"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D34849" w:rsidP="00693010">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193799" w:rsidRPr="00966F61" w14:paraId="068E966B" w14:textId="77777777" w:rsidTr="00997380">
        <w:trPr>
          <w:cantSplit/>
          <w:trHeight w:val="144"/>
        </w:trPr>
        <w:tc>
          <w:tcPr>
            <w:tcW w:w="181" w:type="pct"/>
            <w:vAlign w:val="center"/>
          </w:tcPr>
          <w:p w14:paraId="068E9654" w14:textId="77777777" w:rsidR="00193799" w:rsidRPr="007A1CE5" w:rsidRDefault="00193799" w:rsidP="00193799">
            <w:pPr>
              <w:keepNext/>
              <w:jc w:val="center"/>
              <w:rPr>
                <w:rFonts w:asciiTheme="minorHAnsi" w:hAnsiTheme="minorHAnsi"/>
                <w:sz w:val="18"/>
                <w:szCs w:val="18"/>
              </w:rPr>
            </w:pPr>
            <w:r w:rsidRPr="007A1CE5">
              <w:rPr>
                <w:rFonts w:asciiTheme="minorHAnsi" w:hAnsiTheme="minorHAnsi"/>
                <w:sz w:val="18"/>
                <w:szCs w:val="18"/>
              </w:rPr>
              <w:t>05</w:t>
            </w:r>
          </w:p>
        </w:tc>
        <w:tc>
          <w:tcPr>
            <w:tcW w:w="1977" w:type="pct"/>
            <w:vAlign w:val="center"/>
          </w:tcPr>
          <w:p w14:paraId="068E9655" w14:textId="77777777" w:rsidR="00193799" w:rsidRPr="007A1CE5" w:rsidRDefault="00193799" w:rsidP="00193799">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33919CF" w14:textId="77777777" w:rsidR="00193799" w:rsidRDefault="00193799" w:rsidP="00193799">
            <w:pPr>
              <w:keepNext/>
              <w:rPr>
                <w:rFonts w:asciiTheme="minorHAnsi" w:hAnsiTheme="minorHAnsi"/>
                <w:sz w:val="18"/>
                <w:szCs w:val="18"/>
              </w:rPr>
            </w:pPr>
            <w:r>
              <w:rPr>
                <w:rFonts w:asciiTheme="minorHAnsi" w:hAnsiTheme="minorHAnsi"/>
                <w:sz w:val="18"/>
                <w:szCs w:val="18"/>
              </w:rPr>
              <w:t xml:space="preserve">&lt;&lt;calculated field: </w:t>
            </w:r>
          </w:p>
          <w:p w14:paraId="109FDBEA" w14:textId="7D615038"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If A1</w:t>
            </w:r>
            <w:r w:rsidR="003D5A7C">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FC45EF2" w14:textId="194F772C" w:rsidR="00193799" w:rsidRPr="00E00244" w:rsidRDefault="00193799" w:rsidP="00193799">
            <w:pPr>
              <w:keepNext/>
              <w:ind w:left="720"/>
              <w:rPr>
                <w:rFonts w:asciiTheme="minorHAnsi" w:hAnsiTheme="minorHAnsi"/>
                <w:sz w:val="16"/>
                <w:szCs w:val="16"/>
              </w:rPr>
            </w:pPr>
            <w:r w:rsidRPr="00E00244">
              <w:rPr>
                <w:rFonts w:asciiTheme="minorHAnsi" w:hAnsiTheme="minorHAnsi"/>
                <w:sz w:val="16"/>
                <w:szCs w:val="16"/>
              </w:rPr>
              <w:t>If A0</w:t>
            </w:r>
            <w:r w:rsidR="003D5A7C">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0B7B59EF" w14:textId="189B8C28" w:rsidR="00193799" w:rsidRPr="00E00244" w:rsidRDefault="00193799" w:rsidP="00193799">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3D5A7C">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1635EE82" w14:textId="225CA4B6" w:rsidR="00193799" w:rsidRDefault="00193799" w:rsidP="00193799">
            <w:pPr>
              <w:keepNext/>
              <w:ind w:left="720"/>
              <w:rPr>
                <w:rFonts w:asciiTheme="minorHAnsi" w:hAnsiTheme="minorHAnsi"/>
                <w:sz w:val="16"/>
                <w:szCs w:val="16"/>
              </w:rPr>
            </w:pPr>
            <w:r>
              <w:rPr>
                <w:rFonts w:asciiTheme="minorHAnsi" w:hAnsiTheme="minorHAnsi"/>
                <w:sz w:val="16"/>
                <w:szCs w:val="16"/>
              </w:rPr>
              <w:t>If A0</w:t>
            </w:r>
            <w:r w:rsidR="003D5A7C">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2E0BAC0C" w14:textId="5727AD36" w:rsidR="00193799" w:rsidRDefault="00193799" w:rsidP="00193799">
            <w:pPr>
              <w:keepNext/>
              <w:ind w:left="720"/>
              <w:rPr>
                <w:rFonts w:asciiTheme="minorHAnsi" w:hAnsiTheme="minorHAnsi"/>
                <w:sz w:val="16"/>
                <w:szCs w:val="16"/>
              </w:rPr>
            </w:pPr>
            <w:r>
              <w:rPr>
                <w:rFonts w:asciiTheme="minorHAnsi" w:hAnsiTheme="minorHAnsi"/>
                <w:sz w:val="16"/>
                <w:szCs w:val="16"/>
              </w:rPr>
              <w:t>If A1</w:t>
            </w:r>
            <w:r w:rsidR="003D5A7C">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10D41264" w14:textId="77777777" w:rsidR="00193799" w:rsidRDefault="00193799" w:rsidP="00193799">
            <w:pPr>
              <w:keepNext/>
              <w:ind w:left="720"/>
              <w:rPr>
                <w:rFonts w:asciiTheme="minorHAnsi" w:hAnsiTheme="minorHAnsi"/>
                <w:sz w:val="16"/>
                <w:szCs w:val="16"/>
              </w:rPr>
            </w:pPr>
            <w:r>
              <w:rPr>
                <w:rFonts w:asciiTheme="minorHAnsi" w:hAnsiTheme="minorHAnsi"/>
                <w:sz w:val="16"/>
                <w:szCs w:val="16"/>
              </w:rPr>
              <w:t xml:space="preserve">Else use MCH-23a </w:t>
            </w:r>
          </w:p>
          <w:p w14:paraId="32D24B7D" w14:textId="5CA85EBE" w:rsidR="00193799" w:rsidRDefault="00193799" w:rsidP="00193799">
            <w:pPr>
              <w:keepNext/>
              <w:rPr>
                <w:rFonts w:asciiTheme="minorHAnsi" w:hAnsiTheme="minorHAnsi"/>
                <w:sz w:val="16"/>
                <w:szCs w:val="16"/>
              </w:rPr>
            </w:pPr>
            <w:r>
              <w:rPr>
                <w:rFonts w:asciiTheme="minorHAnsi" w:hAnsiTheme="minorHAnsi"/>
                <w:sz w:val="16"/>
                <w:szCs w:val="16"/>
              </w:rPr>
              <w:t>End</w:t>
            </w:r>
          </w:p>
          <w:p w14:paraId="48A6C6FD" w14:textId="77777777" w:rsidR="00193799" w:rsidRPr="00E00244" w:rsidRDefault="00193799" w:rsidP="00193799">
            <w:pPr>
              <w:keepNext/>
              <w:rPr>
                <w:rFonts w:asciiTheme="minorHAnsi" w:hAnsiTheme="minorHAnsi"/>
                <w:sz w:val="16"/>
                <w:szCs w:val="16"/>
              </w:rPr>
            </w:pPr>
          </w:p>
          <w:p w14:paraId="412CA3D0" w14:textId="282CDB51"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If A0</w:t>
            </w:r>
            <w:r w:rsidR="003D5A7C">
              <w:rPr>
                <w:rFonts w:asciiTheme="minorHAnsi" w:hAnsiTheme="minorHAnsi"/>
                <w:sz w:val="16"/>
                <w:szCs w:val="16"/>
              </w:rPr>
              <w:t>7</w:t>
            </w:r>
            <w:r w:rsidRPr="00E00244">
              <w:rPr>
                <w:rFonts w:asciiTheme="minorHAnsi" w:hAnsiTheme="minorHAnsi"/>
                <w:sz w:val="16"/>
                <w:szCs w:val="16"/>
              </w:rPr>
              <w:t xml:space="preserve"> =  ZonallyControlled Then</w:t>
            </w:r>
          </w:p>
          <w:p w14:paraId="68953C79" w14:textId="5BE67F13" w:rsidR="00193799" w:rsidRDefault="00193799" w:rsidP="00193799">
            <w:pPr>
              <w:keepNext/>
              <w:rPr>
                <w:rFonts w:asciiTheme="minorHAnsi" w:hAnsiTheme="minorHAnsi"/>
                <w:sz w:val="16"/>
                <w:szCs w:val="16"/>
              </w:rPr>
            </w:pPr>
            <w:r w:rsidRPr="00E00244">
              <w:rPr>
                <w:rFonts w:asciiTheme="minorHAnsi" w:hAnsiTheme="minorHAnsi"/>
                <w:sz w:val="16"/>
                <w:szCs w:val="16"/>
              </w:rPr>
              <w:t>If A0</w:t>
            </w:r>
            <w:r w:rsidR="003D5A7C">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403DECF6" w14:textId="34A5F523" w:rsidR="00193799" w:rsidRDefault="00193799" w:rsidP="00193799">
            <w:pPr>
              <w:keepNext/>
              <w:ind w:left="646"/>
              <w:rPr>
                <w:rFonts w:asciiTheme="minorHAnsi" w:hAnsiTheme="minorHAnsi"/>
                <w:sz w:val="16"/>
                <w:szCs w:val="16"/>
              </w:rPr>
            </w:pPr>
            <w:r>
              <w:rPr>
                <w:rFonts w:asciiTheme="minorHAnsi" w:hAnsiTheme="minorHAnsi"/>
                <w:sz w:val="16"/>
                <w:szCs w:val="16"/>
              </w:rPr>
              <w:t>if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22B86EA3" w14:textId="14B7C06D" w:rsidR="00193799" w:rsidRDefault="00193799" w:rsidP="00193799">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187931D1" w14:textId="685DDFB3" w:rsidR="00193799" w:rsidRDefault="00193799" w:rsidP="00193799">
            <w:pPr>
              <w:keepNext/>
              <w:rPr>
                <w:rFonts w:asciiTheme="minorHAnsi" w:hAnsiTheme="minorHAnsi"/>
                <w:sz w:val="16"/>
                <w:szCs w:val="16"/>
              </w:rPr>
            </w:pPr>
            <w:r>
              <w:rPr>
                <w:rFonts w:asciiTheme="minorHAnsi" w:hAnsiTheme="minorHAnsi"/>
                <w:sz w:val="16"/>
                <w:szCs w:val="16"/>
              </w:rPr>
              <w:t>ElseIf A0</w:t>
            </w:r>
            <w:r w:rsidR="003D5A7C">
              <w:rPr>
                <w:rFonts w:asciiTheme="minorHAnsi" w:hAnsiTheme="minorHAnsi"/>
                <w:sz w:val="16"/>
                <w:szCs w:val="16"/>
              </w:rPr>
              <w:t>6</w:t>
            </w:r>
            <w:r>
              <w:rPr>
                <w:rFonts w:asciiTheme="minorHAnsi" w:hAnsiTheme="minorHAnsi"/>
                <w:sz w:val="16"/>
                <w:szCs w:val="16"/>
              </w:rPr>
              <w:t xml:space="preserve"> = MultiSpeed then</w:t>
            </w:r>
          </w:p>
          <w:p w14:paraId="7C78E727" w14:textId="745BC884" w:rsidR="00193799" w:rsidRDefault="00193799" w:rsidP="00193799">
            <w:pPr>
              <w:keepNext/>
              <w:ind w:left="646"/>
              <w:rPr>
                <w:rFonts w:asciiTheme="minorHAnsi" w:hAnsiTheme="minorHAnsi"/>
                <w:sz w:val="16"/>
                <w:szCs w:val="16"/>
              </w:rPr>
            </w:pPr>
            <w:r>
              <w:rPr>
                <w:rFonts w:asciiTheme="minorHAnsi" w:hAnsiTheme="minorHAnsi"/>
                <w:sz w:val="16"/>
                <w:szCs w:val="16"/>
              </w:rPr>
              <w:t xml:space="preserve"> if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4548C744" w14:textId="77777777" w:rsidR="00193799" w:rsidRDefault="00193799" w:rsidP="00193799">
            <w:pPr>
              <w:keepNext/>
              <w:ind w:left="646"/>
              <w:rPr>
                <w:rFonts w:asciiTheme="minorHAnsi" w:hAnsiTheme="minorHAnsi"/>
                <w:sz w:val="16"/>
                <w:szCs w:val="16"/>
              </w:rPr>
            </w:pPr>
            <w:r>
              <w:rPr>
                <w:rFonts w:asciiTheme="minorHAnsi" w:hAnsiTheme="minorHAnsi"/>
                <w:sz w:val="16"/>
                <w:szCs w:val="16"/>
              </w:rPr>
              <w:t>Else use variant MCH-23a;</w:t>
            </w:r>
          </w:p>
          <w:p w14:paraId="14115E89" w14:textId="77777777" w:rsidR="00193799" w:rsidRPr="00E00244" w:rsidRDefault="00193799" w:rsidP="00193799">
            <w:pPr>
              <w:keepNext/>
              <w:ind w:left="646"/>
              <w:rPr>
                <w:rFonts w:asciiTheme="minorHAnsi" w:hAnsiTheme="minorHAnsi"/>
                <w:sz w:val="16"/>
                <w:szCs w:val="16"/>
              </w:rPr>
            </w:pPr>
          </w:p>
          <w:p w14:paraId="796477A5" w14:textId="00285EC7"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ElseIf A0</w:t>
            </w:r>
            <w:r w:rsidR="003D5A7C">
              <w:rPr>
                <w:rFonts w:asciiTheme="minorHAnsi" w:hAnsiTheme="minorHAnsi"/>
                <w:sz w:val="16"/>
                <w:szCs w:val="16"/>
              </w:rPr>
              <w:t>7</w:t>
            </w:r>
            <w:r w:rsidRPr="00E00244">
              <w:rPr>
                <w:rFonts w:asciiTheme="minorHAnsi" w:hAnsiTheme="minorHAnsi"/>
                <w:sz w:val="16"/>
                <w:szCs w:val="16"/>
              </w:rPr>
              <w:t xml:space="preserve"> = NotZonal Then</w:t>
            </w:r>
          </w:p>
          <w:p w14:paraId="1E4EF8E4" w14:textId="566D0D84" w:rsidR="00193799" w:rsidRPr="00E00244" w:rsidRDefault="00193799" w:rsidP="00193799">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3D5A7C">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56AF17B9" w14:textId="30AC759E" w:rsidR="00193799" w:rsidRDefault="00193799" w:rsidP="00193799">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3D5A7C">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162DE655" w14:textId="6329011E" w:rsidR="00193799" w:rsidRDefault="00193799" w:rsidP="00193799">
            <w:pPr>
              <w:keepNext/>
              <w:ind w:left="646"/>
              <w:rPr>
                <w:rFonts w:asciiTheme="minorHAnsi" w:hAnsiTheme="minorHAnsi"/>
                <w:sz w:val="16"/>
                <w:szCs w:val="16"/>
              </w:rPr>
            </w:pPr>
            <w:r>
              <w:rPr>
                <w:rFonts w:asciiTheme="minorHAnsi" w:hAnsiTheme="minorHAnsi"/>
                <w:sz w:val="16"/>
                <w:szCs w:val="16"/>
              </w:rPr>
              <w:t>if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79EA0159" w14:textId="77777777" w:rsidR="00193799" w:rsidRDefault="00193799" w:rsidP="00193799">
            <w:pPr>
              <w:keepNext/>
              <w:ind w:left="646"/>
              <w:rPr>
                <w:rFonts w:asciiTheme="minorHAnsi" w:hAnsiTheme="minorHAnsi"/>
                <w:sz w:val="16"/>
                <w:szCs w:val="16"/>
              </w:rPr>
            </w:pPr>
            <w:r>
              <w:rPr>
                <w:rFonts w:asciiTheme="minorHAnsi" w:hAnsiTheme="minorHAnsi"/>
                <w:sz w:val="16"/>
                <w:szCs w:val="16"/>
              </w:rPr>
              <w:t>Else use variant MCH-23a;</w:t>
            </w:r>
          </w:p>
          <w:p w14:paraId="2142B58F" w14:textId="77777777" w:rsidR="00193799" w:rsidRDefault="00193799" w:rsidP="00193799">
            <w:pPr>
              <w:keepNext/>
              <w:ind w:left="646"/>
              <w:rPr>
                <w:rFonts w:asciiTheme="minorHAnsi" w:hAnsiTheme="minorHAnsi"/>
                <w:sz w:val="16"/>
                <w:szCs w:val="16"/>
              </w:rPr>
            </w:pPr>
          </w:p>
          <w:p w14:paraId="173BFD1A" w14:textId="371CCA1E" w:rsidR="00193799" w:rsidRDefault="00193799" w:rsidP="00193799">
            <w:pPr>
              <w:keepNext/>
              <w:rPr>
                <w:rFonts w:ascii="Calibri" w:hAnsi="Calibri"/>
                <w:sz w:val="16"/>
                <w:szCs w:val="16"/>
              </w:rPr>
            </w:pPr>
            <w:r w:rsidRPr="00E00244">
              <w:rPr>
                <w:rFonts w:ascii="Calibri" w:hAnsi="Calibri"/>
                <w:sz w:val="16"/>
                <w:szCs w:val="16"/>
              </w:rPr>
              <w:t>ElseIf A0</w:t>
            </w:r>
            <w:r w:rsidR="003D5A7C">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7369933A" w14:textId="6682C227" w:rsidR="00193799" w:rsidRDefault="00193799" w:rsidP="00193799">
            <w:pPr>
              <w:keepNext/>
              <w:ind w:left="646"/>
              <w:rPr>
                <w:rFonts w:ascii="Calibri" w:hAnsi="Calibri"/>
                <w:sz w:val="16"/>
                <w:szCs w:val="16"/>
              </w:rPr>
            </w:pPr>
            <w:r w:rsidRPr="00E00244">
              <w:rPr>
                <w:rFonts w:ascii="Calibri" w:hAnsi="Calibri"/>
                <w:sz w:val="16"/>
                <w:szCs w:val="16"/>
              </w:rPr>
              <w:t>if A0</w:t>
            </w:r>
            <w:r w:rsidR="003D5A7C">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34420E88" w14:textId="7F94A771" w:rsidR="00193799" w:rsidRDefault="00193799" w:rsidP="00193799">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3D5A7C">
              <w:rPr>
                <w:rFonts w:ascii="Calibri" w:hAnsi="Calibri"/>
                <w:sz w:val="16"/>
                <w:szCs w:val="16"/>
              </w:rPr>
              <w:t>8</w:t>
            </w:r>
            <w:r>
              <w:rPr>
                <w:rFonts w:ascii="Calibri" w:hAnsi="Calibri"/>
                <w:sz w:val="16"/>
                <w:szCs w:val="16"/>
              </w:rPr>
              <w:t xml:space="preserve"> = CFI System or A1</w:t>
            </w:r>
            <w:r w:rsidR="003D5A7C">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653457FD" w14:textId="04E88D5F" w:rsidR="00193799" w:rsidRDefault="00193799" w:rsidP="00193799">
            <w:pPr>
              <w:keepNext/>
              <w:ind w:left="646"/>
              <w:rPr>
                <w:rFonts w:ascii="Calibri" w:hAnsi="Calibri"/>
                <w:sz w:val="16"/>
                <w:szCs w:val="16"/>
              </w:rPr>
            </w:pPr>
            <w:r>
              <w:rPr>
                <w:rFonts w:ascii="Calibri" w:hAnsi="Calibri"/>
                <w:sz w:val="16"/>
                <w:szCs w:val="16"/>
              </w:rPr>
              <w:t>if A1</w:t>
            </w:r>
            <w:r w:rsidR="003D5A7C">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242063EC" w14:textId="77777777" w:rsidR="00193799" w:rsidRPr="00E00244" w:rsidRDefault="00193799" w:rsidP="00193799">
            <w:pPr>
              <w:keepNext/>
              <w:ind w:left="646"/>
              <w:rPr>
                <w:rFonts w:ascii="Calibri" w:hAnsi="Calibri"/>
                <w:sz w:val="16"/>
                <w:szCs w:val="16"/>
              </w:rPr>
            </w:pPr>
            <w:r>
              <w:rPr>
                <w:rFonts w:ascii="Calibri" w:hAnsi="Calibri"/>
                <w:sz w:val="16"/>
                <w:szCs w:val="16"/>
              </w:rPr>
              <w:t>Else use variant MCH-23-a</w:t>
            </w:r>
          </w:p>
          <w:p w14:paraId="09A61481" w14:textId="77777777" w:rsidR="00193799" w:rsidRDefault="00193799" w:rsidP="00193799">
            <w:pPr>
              <w:keepNext/>
              <w:ind w:left="1006"/>
              <w:rPr>
                <w:rFonts w:asciiTheme="minorHAnsi" w:hAnsiTheme="minorHAnsi"/>
                <w:sz w:val="16"/>
                <w:szCs w:val="16"/>
              </w:rPr>
            </w:pPr>
            <w:r w:rsidRPr="00E00244">
              <w:rPr>
                <w:rFonts w:asciiTheme="minorHAnsi" w:hAnsiTheme="minorHAnsi"/>
                <w:sz w:val="16"/>
                <w:szCs w:val="16"/>
              </w:rPr>
              <w:t>End</w:t>
            </w:r>
          </w:p>
          <w:p w14:paraId="068E966A" w14:textId="5AB9E192"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End</w:t>
            </w:r>
            <w:r>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5D739BAD" w:rsidR="00A079F6" w:rsidRPr="00966F61" w:rsidRDefault="000A1890">
            <w:pPr>
              <w:keepNext/>
              <w:rPr>
                <w:rFonts w:asciiTheme="minorHAnsi" w:hAnsiTheme="minorHAnsi"/>
                <w:b/>
                <w:sz w:val="18"/>
                <w:szCs w:val="18"/>
              </w:rPr>
            </w:pPr>
            <w:r w:rsidRPr="00966F61">
              <w:rPr>
                <w:rFonts w:asciiTheme="minorHAnsi" w:hAnsiTheme="minorHAnsi"/>
                <w:b/>
                <w:sz w:val="18"/>
                <w:szCs w:val="18"/>
              </w:rPr>
              <w:t>MCH-23</w:t>
            </w:r>
            <w:r w:rsidR="008E51BA">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8E51BA">
              <w:rPr>
                <w:rFonts w:asciiTheme="minorHAnsi" w:hAnsiTheme="minorHAnsi"/>
                <w:b/>
                <w:sz w:val="18"/>
                <w:szCs w:val="18"/>
              </w:rPr>
              <w:t xml:space="preserve"> with Central Fan Ventilation Cooling</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994177">
        <w:trPr>
          <w:trHeight w:val="144"/>
        </w:trPr>
        <w:tc>
          <w:tcPr>
            <w:tcW w:w="4997"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A1890" w:rsidRPr="00966F61" w14:paraId="068E967C" w14:textId="77777777" w:rsidTr="007A1CE5">
        <w:tblPrEx>
          <w:tblCellMar>
            <w:top w:w="0" w:type="dxa"/>
            <w:left w:w="108" w:type="dxa"/>
            <w:bottom w:w="0" w:type="dxa"/>
            <w:right w:w="108" w:type="dxa"/>
          </w:tblCellMar>
        </w:tblPrEx>
        <w:trPr>
          <w:cantSplit/>
          <w:trHeight w:val="144"/>
        </w:trPr>
        <w:tc>
          <w:tcPr>
            <w:tcW w:w="212" w:type="pct"/>
            <w:vAlign w:val="center"/>
          </w:tcPr>
          <w:p w14:paraId="068E9675"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676" w14:textId="27642A81"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677" w14:textId="77777777" w:rsidR="003C74D6" w:rsidRPr="00966F61" w:rsidRDefault="000A1890" w:rsidP="00693010">
            <w:pPr>
              <w:keepNext/>
              <w:rPr>
                <w:rFonts w:asciiTheme="minorHAnsi" w:hAnsiTheme="minorHAnsi"/>
                <w:sz w:val="18"/>
                <w:szCs w:val="18"/>
              </w:rPr>
            </w:pPr>
            <w:r w:rsidRPr="00966F61">
              <w:rPr>
                <w:rFonts w:asciiTheme="minorHAnsi" w:hAnsiTheme="minorHAnsi"/>
                <w:sz w:val="18"/>
                <w:szCs w:val="18"/>
              </w:rPr>
              <w:t xml:space="preserve">&lt;&lt;calculated </w:t>
            </w:r>
            <w:r w:rsidR="0050067E">
              <w:rPr>
                <w:rFonts w:asciiTheme="minorHAnsi" w:hAnsiTheme="minorHAnsi"/>
                <w:sz w:val="18"/>
                <w:szCs w:val="18"/>
              </w:rPr>
              <w:t>field</w:t>
            </w:r>
            <w:r w:rsidRPr="00966F61">
              <w:rPr>
                <w:rFonts w:asciiTheme="minorHAnsi" w:hAnsiTheme="minorHAnsi"/>
                <w:sz w:val="18"/>
                <w:szCs w:val="18"/>
              </w:rPr>
              <w:t xml:space="preserve">: </w:t>
            </w:r>
          </w:p>
          <w:p w14:paraId="040FFFA2" w14:textId="182B0EBB" w:rsidR="00FD5FB5" w:rsidRDefault="004C7B18" w:rsidP="005C0281">
            <w:pPr>
              <w:keepNext/>
              <w:rPr>
                <w:rFonts w:asciiTheme="minorHAnsi" w:hAnsiTheme="minorHAnsi"/>
                <w:sz w:val="18"/>
                <w:szCs w:val="18"/>
              </w:rPr>
            </w:pPr>
            <w:r>
              <w:rPr>
                <w:rFonts w:asciiTheme="minorHAnsi" w:hAnsiTheme="minorHAnsi"/>
                <w:sz w:val="18"/>
                <w:szCs w:val="18"/>
              </w:rPr>
              <w:t>I</w:t>
            </w:r>
            <w:r w:rsidR="005C0281">
              <w:rPr>
                <w:rFonts w:asciiTheme="minorHAnsi" w:hAnsiTheme="minorHAnsi"/>
                <w:sz w:val="18"/>
                <w:szCs w:val="18"/>
              </w:rPr>
              <w:t xml:space="preserve">f </w:t>
            </w:r>
            <w:r w:rsidR="00FD5FB5">
              <w:rPr>
                <w:rFonts w:asciiTheme="minorHAnsi" w:hAnsiTheme="minorHAnsi"/>
                <w:sz w:val="18"/>
                <w:szCs w:val="18"/>
              </w:rPr>
              <w:t>MCH-01 – ResidentialCoolingSystemType = Small Duct High Velocity</w:t>
            </w:r>
            <w:r w:rsidR="00193799">
              <w:rPr>
                <w:rFonts w:asciiTheme="minorHAnsi" w:hAnsiTheme="minorHAnsi"/>
                <w:sz w:val="18"/>
                <w:szCs w:val="18"/>
              </w:rPr>
              <w:t xml:space="preserve"> AC or Small Duct High Velocity HP</w:t>
            </w:r>
            <w:r w:rsidR="00346BF6">
              <w:rPr>
                <w:rFonts w:asciiTheme="minorHAnsi" w:hAnsiTheme="minorHAnsi"/>
                <w:sz w:val="18"/>
                <w:szCs w:val="18"/>
              </w:rPr>
              <w:t>,</w:t>
            </w:r>
            <w:r w:rsidR="00FE0262">
              <w:rPr>
                <w:rFonts w:asciiTheme="minorHAnsi" w:hAnsiTheme="minorHAnsi"/>
                <w:sz w:val="18"/>
                <w:szCs w:val="18"/>
              </w:rPr>
              <w:t xml:space="preserve"> </w:t>
            </w:r>
            <w:r w:rsidR="00FD5FB5">
              <w:rPr>
                <w:rFonts w:asciiTheme="minorHAnsi" w:hAnsiTheme="minorHAnsi"/>
                <w:sz w:val="18"/>
                <w:szCs w:val="18"/>
              </w:rPr>
              <w:t>then value = 250</w:t>
            </w:r>
          </w:p>
          <w:p w14:paraId="1CE1B638" w14:textId="77777777" w:rsidR="000C69B0" w:rsidRDefault="000C69B0" w:rsidP="005C0281">
            <w:pPr>
              <w:keepNext/>
              <w:rPr>
                <w:rFonts w:asciiTheme="minorHAnsi" w:hAnsiTheme="minorHAnsi"/>
                <w:sz w:val="18"/>
                <w:szCs w:val="18"/>
              </w:rPr>
            </w:pPr>
          </w:p>
          <w:p w14:paraId="12679B7C" w14:textId="46E0ECC8" w:rsidR="00346BF6" w:rsidRDefault="004C7B18" w:rsidP="005C0281">
            <w:pPr>
              <w:keepNext/>
              <w:rPr>
                <w:rFonts w:asciiTheme="minorHAnsi" w:hAnsiTheme="minorHAnsi"/>
                <w:sz w:val="18"/>
                <w:szCs w:val="18"/>
              </w:rPr>
            </w:pPr>
            <w:r>
              <w:rPr>
                <w:rFonts w:asciiTheme="minorHAnsi" w:hAnsiTheme="minorHAnsi"/>
                <w:sz w:val="18"/>
                <w:szCs w:val="18"/>
              </w:rPr>
              <w:t>E</w:t>
            </w:r>
            <w:r w:rsidR="00C077E6">
              <w:rPr>
                <w:rFonts w:asciiTheme="minorHAnsi" w:hAnsiTheme="minorHAnsi"/>
                <w:sz w:val="18"/>
                <w:szCs w:val="18"/>
              </w:rPr>
              <w:t>lse</w:t>
            </w:r>
            <w:r w:rsidR="000C69B0">
              <w:rPr>
                <w:rFonts w:asciiTheme="minorHAnsi" w:hAnsiTheme="minorHAnsi"/>
                <w:sz w:val="18"/>
                <w:szCs w:val="18"/>
              </w:rPr>
              <w:t>if, A</w:t>
            </w:r>
            <w:r w:rsidR="00DC11F5">
              <w:rPr>
                <w:rFonts w:asciiTheme="minorHAnsi" w:hAnsiTheme="minorHAnsi"/>
                <w:sz w:val="18"/>
                <w:szCs w:val="18"/>
              </w:rPr>
              <w:t>04</w:t>
            </w:r>
            <w:r w:rsidR="00C077E6">
              <w:rPr>
                <w:rFonts w:asciiTheme="minorHAnsi" w:hAnsiTheme="minorHAnsi"/>
                <w:sz w:val="18"/>
                <w:szCs w:val="18"/>
              </w:rPr>
              <w:t xml:space="preserve"> = Alteration, then value = 300;</w:t>
            </w:r>
          </w:p>
          <w:p w14:paraId="19733CF1" w14:textId="2C3DE8BB" w:rsidR="000C69B0" w:rsidRDefault="000C69B0" w:rsidP="005C0281">
            <w:pPr>
              <w:keepNext/>
              <w:rPr>
                <w:rFonts w:asciiTheme="minorHAnsi" w:hAnsiTheme="minorHAnsi"/>
                <w:sz w:val="18"/>
                <w:szCs w:val="18"/>
              </w:rPr>
            </w:pPr>
          </w:p>
          <w:p w14:paraId="10E84923" w14:textId="2CB72547" w:rsidR="00650A63" w:rsidRDefault="00650A63" w:rsidP="005C0281">
            <w:pPr>
              <w:keepNext/>
              <w:rPr>
                <w:rFonts w:asciiTheme="minorHAnsi" w:hAnsiTheme="minorHAnsi"/>
                <w:sz w:val="18"/>
                <w:szCs w:val="18"/>
              </w:rPr>
            </w:pPr>
            <w:r>
              <w:rPr>
                <w:rFonts w:asciiTheme="minorHAnsi" w:hAnsiTheme="minorHAnsi"/>
                <w:sz w:val="18"/>
                <w:szCs w:val="18"/>
              </w:rPr>
              <w:t>Elseif parent is MCH-01a, and B1</w:t>
            </w:r>
            <w:ins w:id="100" w:author="Wichert, RJ@Energy [2]" w:date="2019-04-17T17:38:00Z">
              <w:r w:rsidR="00186E8B">
                <w:rPr>
                  <w:rFonts w:asciiTheme="minorHAnsi" w:hAnsiTheme="minorHAnsi"/>
                  <w:sz w:val="18"/>
                  <w:szCs w:val="18"/>
                </w:rPr>
                <w:t>0</w:t>
              </w:r>
            </w:ins>
            <w:del w:id="101" w:author="Wichert, RJ@Energy [2]" w:date="2019-04-17T17:38:00Z">
              <w:r w:rsidDel="00186E8B">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BE7BE1E" w14:textId="77777777" w:rsidR="004C7B18" w:rsidRDefault="004C7B18" w:rsidP="005C0281">
            <w:pPr>
              <w:keepNext/>
              <w:rPr>
                <w:rFonts w:asciiTheme="minorHAnsi" w:hAnsiTheme="minorHAnsi"/>
                <w:sz w:val="18"/>
                <w:szCs w:val="18"/>
              </w:rPr>
            </w:pPr>
          </w:p>
          <w:p w14:paraId="08570CB6" w14:textId="6C29D546" w:rsidR="005C0281" w:rsidRDefault="005C0281" w:rsidP="005C028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51B6177" w14:textId="77777777" w:rsidR="004C7B18" w:rsidRDefault="004C7B18" w:rsidP="005C0281">
            <w:pPr>
              <w:keepNext/>
              <w:rPr>
                <w:rFonts w:asciiTheme="minorHAnsi" w:hAnsiTheme="minorHAnsi"/>
                <w:sz w:val="18"/>
                <w:szCs w:val="18"/>
              </w:rPr>
            </w:pPr>
          </w:p>
          <w:p w14:paraId="068E967B" w14:textId="18606550" w:rsidR="000A1890" w:rsidRPr="00966F61" w:rsidRDefault="005C0281" w:rsidP="005C028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7A1CE5">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6"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39" w:type="pct"/>
            <w:vAlign w:val="center"/>
          </w:tcPr>
          <w:p w14:paraId="068E967F" w14:textId="1DA11075"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r w:rsidR="003D5A7C">
              <w:rPr>
                <w:rFonts w:asciiTheme="minorHAnsi" w:hAnsiTheme="minorHAnsi"/>
                <w:sz w:val="18"/>
                <w:szCs w:val="18"/>
              </w:rPr>
              <w:t>5</w:t>
            </w:r>
            <w:r>
              <w:rPr>
                <w:rFonts w:asciiTheme="minorHAnsi" w:hAnsiTheme="minorHAnsi"/>
                <w:sz w:val="18"/>
                <w:szCs w:val="18"/>
              </w:rPr>
              <w:t xml:space="preserve"> multiplied by value in D01&gt;&gt;</w:t>
            </w:r>
          </w:p>
        </w:tc>
      </w:tr>
      <w:tr w:rsidR="000A1890" w:rsidRPr="00966F61" w14:paraId="068E9684" w14:textId="77777777" w:rsidTr="007A1CE5">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7A1CE5">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63876191" w:rsidR="00DA18E1" w:rsidRDefault="00DA18E1" w:rsidP="00DB3C96">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Change w:id="102" w:author="Wichert, RJ@Energy" w:date="2019-03-07T14:44:00Z">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PrChange>
      </w:tblPr>
      <w:tblGrid>
        <w:gridCol w:w="467"/>
        <w:gridCol w:w="4954"/>
        <w:gridCol w:w="5602"/>
        <w:tblGridChange w:id="103">
          <w:tblGrid>
            <w:gridCol w:w="288"/>
            <w:gridCol w:w="179"/>
            <w:gridCol w:w="4954"/>
            <w:gridCol w:w="5602"/>
            <w:gridCol w:w="288"/>
          </w:tblGrid>
        </w:tblGridChange>
      </w:tblGrid>
      <w:tr w:rsidR="00A302A9" w:rsidRPr="00966F61" w14:paraId="5399EF7A" w14:textId="77777777" w:rsidTr="00A302A9">
        <w:trPr>
          <w:trHeight w:val="144"/>
          <w:trPrChange w:id="104" w:author="Wichert, RJ@Energy" w:date="2019-03-07T14:44:00Z">
            <w:trPr>
              <w:gridBefore w:val="1"/>
              <w:trHeight w:val="144"/>
            </w:trPr>
          </w:trPrChange>
        </w:trPr>
        <w:tc>
          <w:tcPr>
            <w:tcW w:w="5000" w:type="pct"/>
            <w:gridSpan w:val="3"/>
            <w:tcPrChange w:id="105" w:author="Wichert, RJ@Energy" w:date="2019-03-07T14:44:00Z">
              <w:tcPr>
                <w:tcW w:w="5000" w:type="pct"/>
                <w:gridSpan w:val="4"/>
              </w:tcPr>
            </w:tcPrChange>
          </w:tcPr>
          <w:p w14:paraId="6038F730" w14:textId="43E324A1" w:rsidR="00A302A9" w:rsidRPr="00966F61" w:rsidRDefault="00A302A9" w:rsidP="00A302A9">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46FE467" w14:textId="7DF22292" w:rsidR="00A302A9" w:rsidRPr="00966F61" w:rsidRDefault="00A302A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997380" w:rsidRPr="00966F61" w14:paraId="0EE06476" w14:textId="77777777" w:rsidTr="00CE427B">
        <w:tblPrEx>
          <w:tblCellMar>
            <w:top w:w="0" w:type="dxa"/>
            <w:left w:w="108" w:type="dxa"/>
            <w:bottom w:w="0" w:type="dxa"/>
            <w:right w:w="108" w:type="dxa"/>
          </w:tblCellMar>
        </w:tblPrEx>
        <w:trPr>
          <w:cantSplit/>
          <w:trHeight w:val="144"/>
        </w:trPr>
        <w:tc>
          <w:tcPr>
            <w:tcW w:w="212" w:type="pct"/>
            <w:vAlign w:val="center"/>
          </w:tcPr>
          <w:p w14:paraId="5384EDAA" w14:textId="77777777" w:rsidR="00997380" w:rsidRPr="00966F61" w:rsidRDefault="00997380" w:rsidP="00997380">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2D9E8480" w14:textId="74BD3C97" w:rsidR="00997380" w:rsidRPr="00966F61" w:rsidRDefault="00193799" w:rsidP="00997380">
            <w:pPr>
              <w:keepNext/>
              <w:rPr>
                <w:rFonts w:asciiTheme="minorHAnsi" w:hAnsiTheme="minorHAnsi"/>
                <w:sz w:val="18"/>
                <w:szCs w:val="18"/>
              </w:rPr>
            </w:pPr>
            <w:r>
              <w:rPr>
                <w:rFonts w:asciiTheme="minorHAnsi" w:hAnsiTheme="minorHAnsi"/>
                <w:sz w:val="18"/>
                <w:szCs w:val="18"/>
              </w:rPr>
              <w:t>Required</w:t>
            </w:r>
            <w:r w:rsidR="00997380" w:rsidRPr="00966F61">
              <w:rPr>
                <w:rFonts w:asciiTheme="minorHAnsi" w:hAnsiTheme="minorHAnsi"/>
                <w:sz w:val="18"/>
                <w:szCs w:val="18"/>
              </w:rPr>
              <w:t xml:space="preserve"> </w:t>
            </w:r>
            <w:r w:rsidR="00997380">
              <w:rPr>
                <w:rFonts w:asciiTheme="minorHAnsi" w:hAnsiTheme="minorHAnsi"/>
                <w:sz w:val="18"/>
                <w:szCs w:val="18"/>
              </w:rPr>
              <w:t xml:space="preserve">Ventilation </w:t>
            </w:r>
            <w:r w:rsidR="00997380" w:rsidRPr="00966F61">
              <w:rPr>
                <w:rFonts w:asciiTheme="minorHAnsi" w:hAnsiTheme="minorHAnsi"/>
                <w:sz w:val="18"/>
                <w:szCs w:val="18"/>
              </w:rPr>
              <w:t>System Airflow Rate (cfm)</w:t>
            </w:r>
          </w:p>
        </w:tc>
        <w:tc>
          <w:tcPr>
            <w:tcW w:w="2541" w:type="pct"/>
            <w:vAlign w:val="center"/>
          </w:tcPr>
          <w:p w14:paraId="54015A16" w14:textId="77777777" w:rsidR="00997380" w:rsidRPr="00966F61" w:rsidRDefault="00997380" w:rsidP="00997380">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3239CE" w14:textId="52E9E88A" w:rsidR="00997380" w:rsidRPr="00966F61" w:rsidRDefault="00997380" w:rsidP="00997380">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A302A9" w:rsidRPr="00966F61" w14:paraId="0BDD2477" w14:textId="77777777" w:rsidTr="00CE427B">
        <w:tblPrEx>
          <w:tblCellMar>
            <w:top w:w="0" w:type="dxa"/>
            <w:left w:w="108" w:type="dxa"/>
            <w:bottom w:w="0" w:type="dxa"/>
            <w:right w:w="108" w:type="dxa"/>
          </w:tblCellMar>
        </w:tblPrEx>
        <w:trPr>
          <w:cantSplit/>
          <w:trHeight w:val="144"/>
        </w:trPr>
        <w:tc>
          <w:tcPr>
            <w:tcW w:w="212" w:type="pct"/>
            <w:vAlign w:val="center"/>
          </w:tcPr>
          <w:p w14:paraId="2323448C" w14:textId="591ACBEA" w:rsidR="00A302A9" w:rsidRPr="00966F61" w:rsidRDefault="00A302A9">
            <w:pPr>
              <w:keepNext/>
              <w:jc w:val="center"/>
              <w:rPr>
                <w:rFonts w:asciiTheme="minorHAnsi" w:hAnsiTheme="minorHAnsi"/>
                <w:sz w:val="18"/>
                <w:szCs w:val="18"/>
              </w:rPr>
            </w:pPr>
            <w:r w:rsidRPr="00966F61">
              <w:rPr>
                <w:rFonts w:asciiTheme="minorHAnsi" w:hAnsiTheme="minorHAnsi"/>
                <w:sz w:val="18"/>
                <w:szCs w:val="18"/>
              </w:rPr>
              <w:t>0</w:t>
            </w:r>
            <w:r w:rsidR="00BE58B1">
              <w:rPr>
                <w:rFonts w:asciiTheme="minorHAnsi" w:hAnsiTheme="minorHAnsi"/>
                <w:sz w:val="18"/>
                <w:szCs w:val="18"/>
              </w:rPr>
              <w:t>2</w:t>
            </w:r>
          </w:p>
        </w:tc>
        <w:tc>
          <w:tcPr>
            <w:tcW w:w="2247" w:type="pct"/>
            <w:vAlign w:val="center"/>
          </w:tcPr>
          <w:p w14:paraId="1B096509" w14:textId="210A1E2C"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5275CA42"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7380" w:rsidRPr="00966F61" w14:paraId="5D3C885A" w14:textId="77777777" w:rsidTr="00CE427B">
        <w:tblPrEx>
          <w:tblCellMar>
            <w:top w:w="0" w:type="dxa"/>
            <w:left w:w="108" w:type="dxa"/>
            <w:bottom w:w="0" w:type="dxa"/>
            <w:right w:w="108" w:type="dxa"/>
          </w:tblCellMar>
        </w:tblPrEx>
        <w:trPr>
          <w:cantSplit/>
          <w:trHeight w:val="144"/>
        </w:trPr>
        <w:tc>
          <w:tcPr>
            <w:tcW w:w="212" w:type="pct"/>
            <w:vAlign w:val="center"/>
          </w:tcPr>
          <w:p w14:paraId="3DCC9E94" w14:textId="486E1095" w:rsidR="00997380" w:rsidRPr="00966F61" w:rsidRDefault="00997380" w:rsidP="00997380">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DEC7A31" w14:textId="77777777" w:rsidR="00997380" w:rsidRPr="00966F61" w:rsidRDefault="00997380" w:rsidP="00997380">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13F1BE28" w14:textId="6917CC82" w:rsidR="00997380" w:rsidRDefault="00997380" w:rsidP="00997380">
            <w:pPr>
              <w:keepNext/>
              <w:rPr>
                <w:rFonts w:asciiTheme="minorHAnsi" w:hAnsiTheme="minorHAnsi"/>
                <w:sz w:val="18"/>
                <w:szCs w:val="18"/>
              </w:rPr>
            </w:pPr>
            <w:r>
              <w:rPr>
                <w:rFonts w:asciiTheme="minorHAnsi" w:hAnsiTheme="minorHAnsi"/>
                <w:sz w:val="18"/>
                <w:szCs w:val="18"/>
              </w:rPr>
              <w:t xml:space="preserve"> &lt;&lt;If A1</w:t>
            </w:r>
            <w:r w:rsidR="003D5A7C">
              <w:rPr>
                <w:rFonts w:asciiTheme="minorHAnsi" w:hAnsiTheme="minorHAnsi"/>
                <w:sz w:val="18"/>
                <w:szCs w:val="18"/>
              </w:rPr>
              <w:t>2</w:t>
            </w:r>
            <w:r>
              <w:rPr>
                <w:rFonts w:asciiTheme="minorHAnsi" w:hAnsiTheme="minorHAnsi"/>
                <w:sz w:val="18"/>
                <w:szCs w:val="18"/>
              </w:rPr>
              <w:t xml:space="preserve"> = ‘Fixed CFVCS’, then if </w:t>
            </w:r>
            <w:ins w:id="106" w:author="Smith, Alexis@Energy" w:date="2019-03-07T15:21:00Z">
              <w:r w:rsidR="003C5E7A">
                <w:rPr>
                  <w:rFonts w:asciiTheme="minorHAnsi" w:hAnsiTheme="minorHAnsi"/>
                  <w:sz w:val="18"/>
                  <w:szCs w:val="18"/>
                </w:rPr>
                <w:t>E</w:t>
              </w:r>
            </w:ins>
            <w:del w:id="107" w:author="Smith, Alexis@Energy" w:date="2019-03-07T15:21:00Z">
              <w:r w:rsidDel="003C5E7A">
                <w:rPr>
                  <w:rFonts w:asciiTheme="minorHAnsi" w:hAnsiTheme="minorHAnsi"/>
                  <w:sz w:val="18"/>
                  <w:szCs w:val="18"/>
                </w:rPr>
                <w:delText>D</w:delText>
              </w:r>
            </w:del>
            <w:r>
              <w:rPr>
                <w:rFonts w:asciiTheme="minorHAnsi" w:hAnsiTheme="minorHAnsi"/>
                <w:sz w:val="18"/>
                <w:szCs w:val="18"/>
              </w:rPr>
              <w:t>02≥</w:t>
            </w:r>
            <w:ins w:id="108" w:author="Smith, Alexis@Energy" w:date="2019-03-07T15:21:00Z">
              <w:r w:rsidR="003C5E7A">
                <w:rPr>
                  <w:rFonts w:asciiTheme="minorHAnsi" w:hAnsiTheme="minorHAnsi"/>
                  <w:sz w:val="18"/>
                  <w:szCs w:val="18"/>
                </w:rPr>
                <w:t>E</w:t>
              </w:r>
            </w:ins>
            <w:del w:id="109" w:author="Smith, Alexis@Energy" w:date="2019-03-07T15:21:00Z">
              <w:r w:rsidDel="003C5E7A">
                <w:rPr>
                  <w:rFonts w:asciiTheme="minorHAnsi" w:hAnsiTheme="minorHAnsi"/>
                  <w:sz w:val="18"/>
                  <w:szCs w:val="18"/>
                </w:rPr>
                <w:delText>D</w:delText>
              </w:r>
            </w:del>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3C18C439" w14:textId="77777777" w:rsidR="00997380" w:rsidRDefault="00997380" w:rsidP="00997380">
            <w:pPr>
              <w:keepNext/>
              <w:rPr>
                <w:rFonts w:asciiTheme="minorHAnsi" w:hAnsiTheme="minorHAnsi"/>
                <w:sz w:val="18"/>
                <w:szCs w:val="18"/>
              </w:rPr>
            </w:pPr>
          </w:p>
          <w:p w14:paraId="1D2C8152" w14:textId="3156CB1A" w:rsidR="00997380" w:rsidRDefault="00997380" w:rsidP="00997380">
            <w:pPr>
              <w:keepNext/>
              <w:rPr>
                <w:rFonts w:asciiTheme="minorHAnsi" w:hAnsiTheme="minorHAnsi"/>
                <w:sz w:val="18"/>
                <w:szCs w:val="18"/>
              </w:rPr>
            </w:pPr>
            <w:r>
              <w:rPr>
                <w:rFonts w:asciiTheme="minorHAnsi" w:hAnsiTheme="minorHAnsi"/>
                <w:sz w:val="18"/>
                <w:szCs w:val="18"/>
              </w:rPr>
              <w:t>ElseIf A1</w:t>
            </w:r>
            <w:r w:rsidR="003D5A7C">
              <w:rPr>
                <w:rFonts w:asciiTheme="minorHAnsi" w:hAnsiTheme="minorHAnsi"/>
                <w:sz w:val="18"/>
                <w:szCs w:val="18"/>
              </w:rPr>
              <w:t>2</w:t>
            </w:r>
            <w:r>
              <w:rPr>
                <w:rFonts w:asciiTheme="minorHAnsi" w:hAnsiTheme="minorHAnsi"/>
                <w:sz w:val="18"/>
                <w:szCs w:val="18"/>
              </w:rPr>
              <w:t xml:space="preserve"> = ‘Variable CFVCS’, then if </w:t>
            </w:r>
            <w:ins w:id="110" w:author="Smith, Alexis@Energy" w:date="2019-03-07T15:21:00Z">
              <w:r w:rsidR="003C5E7A">
                <w:rPr>
                  <w:rFonts w:asciiTheme="minorHAnsi" w:hAnsiTheme="minorHAnsi"/>
                  <w:sz w:val="18"/>
                  <w:szCs w:val="18"/>
                </w:rPr>
                <w:t>E</w:t>
              </w:r>
            </w:ins>
            <w:del w:id="111" w:author="Smith, Alexis@Energy" w:date="2019-03-07T15:21:00Z">
              <w:r w:rsidDel="003C5E7A">
                <w:rPr>
                  <w:rFonts w:asciiTheme="minorHAnsi" w:hAnsiTheme="minorHAnsi"/>
                  <w:sz w:val="18"/>
                  <w:szCs w:val="18"/>
                </w:rPr>
                <w:delText>D</w:delText>
              </w:r>
            </w:del>
            <w:r>
              <w:rPr>
                <w:rFonts w:asciiTheme="minorHAnsi" w:hAnsiTheme="minorHAnsi"/>
                <w:sz w:val="18"/>
                <w:szCs w:val="18"/>
              </w:rPr>
              <w:t>02</w:t>
            </w:r>
            <w:r>
              <w:rPr>
                <w:rFonts w:asciiTheme="minorHAnsi" w:hAnsiTheme="minorHAnsi" w:cstheme="minorHAnsi"/>
                <w:sz w:val="18"/>
                <w:szCs w:val="18"/>
              </w:rPr>
              <w:t>≤</w:t>
            </w:r>
            <w:ins w:id="112" w:author="Smith, Alexis@Energy" w:date="2019-03-07T15:21:00Z">
              <w:r w:rsidR="003C5E7A">
                <w:rPr>
                  <w:rFonts w:asciiTheme="minorHAnsi" w:hAnsiTheme="minorHAnsi"/>
                  <w:sz w:val="18"/>
                  <w:szCs w:val="18"/>
                </w:rPr>
                <w:t>E</w:t>
              </w:r>
            </w:ins>
            <w:del w:id="113" w:author="Smith, Alexis@Energy" w:date="2019-03-07T15:21:00Z">
              <w:r w:rsidDel="003C5E7A">
                <w:rPr>
                  <w:rFonts w:asciiTheme="minorHAnsi" w:hAnsiTheme="minorHAnsi"/>
                  <w:sz w:val="18"/>
                  <w:szCs w:val="18"/>
                </w:rPr>
                <w:delText>D</w:delText>
              </w:r>
            </w:del>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4F69EC9F" w14:textId="77777777" w:rsidR="00997380" w:rsidRDefault="00997380" w:rsidP="00997380">
            <w:pPr>
              <w:keepNext/>
              <w:rPr>
                <w:rFonts w:asciiTheme="minorHAnsi" w:hAnsiTheme="minorHAnsi"/>
                <w:sz w:val="18"/>
                <w:szCs w:val="18"/>
              </w:rPr>
            </w:pPr>
          </w:p>
          <w:p w14:paraId="24188F41" w14:textId="2DA774B1" w:rsidR="00997380" w:rsidRPr="00966F61" w:rsidRDefault="00997380" w:rsidP="00997380">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minimum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1C0131D6" w14:textId="77777777" w:rsidR="00A302A9" w:rsidRPr="00993A65" w:rsidRDefault="00A302A9"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Change w:id="114">
          <w:tblGrid>
            <w:gridCol w:w="468"/>
            <w:gridCol w:w="2520"/>
            <w:gridCol w:w="8010"/>
          </w:tblGrid>
        </w:tblGridChange>
      </w:tblGrid>
      <w:tr w:rsidR="00FA0024" w:rsidRPr="00D83E48" w14:paraId="068E968B" w14:textId="77777777" w:rsidTr="00FA0024">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068E968A" w14:textId="12C1888A" w:rsidR="00FA0024" w:rsidRPr="00FA0024" w:rsidRDefault="00237954">
            <w:pPr>
              <w:keepNext/>
              <w:rPr>
                <w:rFonts w:asciiTheme="minorHAnsi" w:hAnsiTheme="minorHAnsi"/>
                <w:b/>
                <w:sz w:val="18"/>
                <w:szCs w:val="18"/>
              </w:rPr>
            </w:pPr>
            <w:r>
              <w:rPr>
                <w:rFonts w:asciiTheme="minorHAnsi" w:hAnsiTheme="minorHAnsi"/>
                <w:b/>
                <w:sz w:val="18"/>
                <w:szCs w:val="18"/>
              </w:rPr>
              <w:t>F</w:t>
            </w:r>
            <w:r w:rsidR="00FA0024"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C87EEB" w:rsidRPr="00D83E48" w14:paraId="177A2D60" w14:textId="77777777" w:rsidTr="00C87EE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15"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116" w:author="Wichert, RJ@Energy" w:date="2019-03-07T14:44:00Z">
            <w:trPr>
              <w:trHeight w:val="144"/>
            </w:trPr>
          </w:trPrChange>
        </w:trPr>
        <w:tc>
          <w:tcPr>
            <w:tcW w:w="468" w:type="dxa"/>
            <w:vAlign w:val="center"/>
            <w:tcPrChange w:id="117" w:author="Wichert, RJ@Energy" w:date="2019-03-07T14:44:00Z">
              <w:tcPr>
                <w:tcW w:w="468" w:type="dxa"/>
                <w:vAlign w:val="center"/>
              </w:tcPr>
            </w:tcPrChange>
          </w:tcPr>
          <w:p w14:paraId="6D869A58" w14:textId="3A4F249B" w:rsidR="00C87EEB" w:rsidRPr="00837C51" w:rsidRDefault="00C87EEB">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520" w:type="dxa"/>
            <w:vAlign w:val="center"/>
            <w:tcPrChange w:id="118" w:author="Wichert, RJ@Energy" w:date="2019-03-07T14:44:00Z">
              <w:tcPr>
                <w:tcW w:w="2520" w:type="dxa"/>
                <w:vAlign w:val="center"/>
              </w:tcPr>
            </w:tcPrChange>
          </w:tcPr>
          <w:p w14:paraId="438688A6" w14:textId="1EA3461F" w:rsidR="00C87EEB" w:rsidRPr="00837C51" w:rsidRDefault="00C87EEB" w:rsidP="00C87EEB">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010" w:type="dxa"/>
            <w:vAlign w:val="center"/>
            <w:tcPrChange w:id="119" w:author="Wichert, RJ@Energy" w:date="2019-03-07T14:44:00Z">
              <w:tcPr>
                <w:tcW w:w="8010" w:type="dxa"/>
                <w:vAlign w:val="center"/>
              </w:tcPr>
            </w:tcPrChange>
          </w:tcPr>
          <w:p w14:paraId="78C5C503" w14:textId="77777777" w:rsidR="00C87EEB" w:rsidRDefault="00C87EEB" w:rsidP="00C87EEB">
            <w:pPr>
              <w:rPr>
                <w:sz w:val="24"/>
                <w:szCs w:val="24"/>
              </w:rPr>
            </w:pPr>
            <w:r>
              <w:rPr>
                <w:rFonts w:ascii="Calibri" w:hAnsi="Calibri"/>
                <w:sz w:val="18"/>
              </w:rPr>
              <w:t>&lt;&lt;user pick from list:</w:t>
            </w:r>
          </w:p>
          <w:p w14:paraId="5623F54E" w14:textId="77777777" w:rsidR="00C87EEB" w:rsidRDefault="00C87EEB" w:rsidP="00C87EEB">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3C869CDC" w14:textId="77777777" w:rsidR="00C87EEB" w:rsidRDefault="00C87EEB" w:rsidP="00C87EEB">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5FDC0A0B" w14:textId="133C7080" w:rsidR="00C87EEB" w:rsidRPr="00837C51" w:rsidRDefault="00C87EEB" w:rsidP="00C87EEB">
            <w:pPr>
              <w:pStyle w:val="FootnoteText"/>
              <w:keepNext/>
              <w:rPr>
                <w:rFonts w:asciiTheme="minorHAnsi" w:hAnsiTheme="minorHAnsi"/>
                <w:sz w:val="18"/>
                <w:szCs w:val="18"/>
              </w:rPr>
            </w:pPr>
            <w:r w:rsidRPr="00A2424F">
              <w:rPr>
                <w:rFonts w:ascii="Calibri" w:hAnsi="Calibri"/>
                <w:sz w:val="18"/>
              </w:rPr>
              <w:t xml:space="preserve">*** </w:t>
            </w:r>
            <w:r w:rsidRPr="00A2424F">
              <w:rPr>
                <w:rFonts w:ascii="Calibri" w:hAnsi="Calibri"/>
                <w:sz w:val="18"/>
                <w:u w:val="single"/>
              </w:rPr>
              <w:t>All n/a</w:t>
            </w:r>
            <w:r w:rsidRPr="00A2424F">
              <w:rPr>
                <w:rFonts w:ascii="Calibri" w:hAnsi="Calibri"/>
                <w:sz w:val="18"/>
              </w:rPr>
              <w:t xml:space="preserve"> - This entire table is not applicable</w:t>
            </w:r>
          </w:p>
        </w:tc>
      </w:tr>
      <w:tr w:rsidR="00C87EEB" w:rsidRPr="00D83E48" w14:paraId="769E3613" w14:textId="77777777" w:rsidTr="00C87EE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20" w:author="Wichert, RJ@Energy" w:date="2019-03-07T14:44: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121" w:author="Wichert, RJ@Energy" w:date="2019-03-07T14:44:00Z">
            <w:trPr>
              <w:trHeight w:val="144"/>
            </w:trPr>
          </w:trPrChange>
        </w:trPr>
        <w:tc>
          <w:tcPr>
            <w:tcW w:w="468" w:type="dxa"/>
            <w:vAlign w:val="center"/>
            <w:tcPrChange w:id="122" w:author="Wichert, RJ@Energy" w:date="2019-03-07T14:44:00Z">
              <w:tcPr>
                <w:tcW w:w="468" w:type="dxa"/>
                <w:vAlign w:val="center"/>
              </w:tcPr>
            </w:tcPrChange>
          </w:tcPr>
          <w:p w14:paraId="084DF0E0" w14:textId="0FA1F2E4" w:rsidR="00C87EEB" w:rsidRPr="00837C51" w:rsidRDefault="00C87EEB">
            <w:pPr>
              <w:pStyle w:val="FootnoteText"/>
              <w:keepNext/>
              <w:jc w:val="center"/>
              <w:rPr>
                <w:rFonts w:asciiTheme="minorHAnsi" w:hAnsiTheme="minorHAnsi"/>
                <w:sz w:val="18"/>
                <w:szCs w:val="18"/>
              </w:rPr>
            </w:pPr>
            <w:r>
              <w:rPr>
                <w:rFonts w:asciiTheme="minorHAnsi" w:hAnsiTheme="minorHAnsi"/>
                <w:sz w:val="18"/>
                <w:szCs w:val="18"/>
              </w:rPr>
              <w:t>10</w:t>
            </w:r>
          </w:p>
        </w:tc>
        <w:tc>
          <w:tcPr>
            <w:tcW w:w="2520" w:type="dxa"/>
            <w:vAlign w:val="center"/>
            <w:tcPrChange w:id="123" w:author="Wichert, RJ@Energy" w:date="2019-03-07T14:44:00Z">
              <w:tcPr>
                <w:tcW w:w="2520" w:type="dxa"/>
                <w:vAlign w:val="center"/>
              </w:tcPr>
            </w:tcPrChange>
          </w:tcPr>
          <w:p w14:paraId="27B98D2F" w14:textId="1AE10397" w:rsidR="00C87EEB" w:rsidRPr="00837C51" w:rsidRDefault="00C87EEB">
            <w:pPr>
              <w:pStyle w:val="FootnoteText"/>
              <w:keepNext/>
              <w:rPr>
                <w:rFonts w:asciiTheme="minorHAnsi" w:hAnsiTheme="minorHAnsi"/>
                <w:sz w:val="18"/>
                <w:szCs w:val="18"/>
              </w:rPr>
            </w:pPr>
            <w:r>
              <w:rPr>
                <w:rFonts w:ascii="Calibri" w:hAnsi="Calibri"/>
                <w:sz w:val="18"/>
              </w:rPr>
              <w:t xml:space="preserve">Correction Notes: </w:t>
            </w:r>
          </w:p>
        </w:tc>
        <w:tc>
          <w:tcPr>
            <w:tcW w:w="8010" w:type="dxa"/>
            <w:vAlign w:val="center"/>
            <w:tcPrChange w:id="124" w:author="Wichert, RJ@Energy" w:date="2019-03-07T14:44:00Z">
              <w:tcPr>
                <w:tcW w:w="8010" w:type="dxa"/>
                <w:vAlign w:val="center"/>
              </w:tcPr>
            </w:tcPrChange>
          </w:tcPr>
          <w:p w14:paraId="311E6890" w14:textId="5DD24455" w:rsidR="00C87EEB" w:rsidRPr="00837C51" w:rsidRDefault="00C87EEB" w:rsidP="00C87EEB">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C87EEB" w:rsidRPr="00D83E48" w14:paraId="068E96A5" w14:textId="77777777" w:rsidTr="005902DF">
        <w:trPr>
          <w:trHeight w:val="144"/>
        </w:trPr>
        <w:tc>
          <w:tcPr>
            <w:tcW w:w="10998" w:type="dxa"/>
            <w:gridSpan w:val="3"/>
            <w:vAlign w:val="center"/>
          </w:tcPr>
          <w:p w14:paraId="068E96A4" w14:textId="259FD60C" w:rsidR="00C87EEB" w:rsidRPr="008D67CB" w:rsidRDefault="00C87EEB" w:rsidP="00C87EEB">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068E96A6" w14:textId="77777777" w:rsidR="003010D2" w:rsidRDefault="003010D2" w:rsidP="00DB3C9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87EEB" w:rsidRPr="0084687D" w14:paraId="6EFBE55E" w14:textId="77777777" w:rsidTr="00D93536">
        <w:trPr>
          <w:cantSplit/>
          <w:trHeight w:val="432"/>
        </w:trPr>
        <w:tc>
          <w:tcPr>
            <w:tcW w:w="5000" w:type="pct"/>
            <w:gridSpan w:val="2"/>
            <w:vAlign w:val="center"/>
          </w:tcPr>
          <w:p w14:paraId="3A56063A" w14:textId="1FE562FF" w:rsidR="00C87EEB" w:rsidRPr="00C87EEB" w:rsidRDefault="00C87EEB" w:rsidP="00D93536">
            <w:pPr>
              <w:keepNext/>
              <w:rPr>
                <w:rFonts w:asciiTheme="minorHAnsi" w:hAnsiTheme="minorHAnsi"/>
                <w:b/>
                <w:sz w:val="18"/>
                <w:szCs w:val="18"/>
              </w:rPr>
            </w:pPr>
            <w:r w:rsidRPr="00C87EEB">
              <w:rPr>
                <w:rFonts w:asciiTheme="minorHAnsi" w:hAnsiTheme="minorHAnsi"/>
                <w:b/>
                <w:sz w:val="18"/>
                <w:szCs w:val="18"/>
              </w:rPr>
              <w:t>G. Determination of HERS Verification Compliance</w:t>
            </w:r>
          </w:p>
          <w:p w14:paraId="1139BC5D" w14:textId="77777777" w:rsidR="00C87EEB" w:rsidRPr="0084687D" w:rsidRDefault="00C87EEB" w:rsidP="00D93536">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87EEB" w:rsidRPr="0084687D" w14:paraId="78EAA4E2" w14:textId="77777777" w:rsidTr="00D93536">
        <w:trPr>
          <w:cantSplit/>
          <w:trHeight w:val="144"/>
        </w:trPr>
        <w:tc>
          <w:tcPr>
            <w:tcW w:w="253" w:type="pct"/>
            <w:vAlign w:val="center"/>
          </w:tcPr>
          <w:p w14:paraId="509B4015" w14:textId="77777777" w:rsidR="00C87EEB" w:rsidRPr="0084687D" w:rsidDel="00C76C40" w:rsidRDefault="00C87EEB" w:rsidP="00D93536">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6EF6460F" w14:textId="0EFEE61D" w:rsidR="00C87EEB" w:rsidRPr="0084687D" w:rsidRDefault="00C87EEB" w:rsidP="00D93536">
            <w:pPr>
              <w:keepNext/>
              <w:spacing w:after="60"/>
              <w:rPr>
                <w:rFonts w:ascii="Calibri" w:hAnsi="Calibr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D04=system airflow rate complies; and E03 = system airflow rate complies; and F09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68E96A7" w14:textId="77777777" w:rsidR="000A1890" w:rsidRPr="00D83E48" w:rsidRDefault="000A1890" w:rsidP="0009456E">
      <w:pPr>
        <w:rPr>
          <w:rFonts w:ascii="Calibri" w:hAnsi="Calibri"/>
        </w:rPr>
      </w:pPr>
    </w:p>
    <w:sectPr w:rsidR="000A1890"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DBF2D" w14:textId="77777777" w:rsidR="00CE427B" w:rsidRDefault="00CE427B">
      <w:r>
        <w:separator/>
      </w:r>
    </w:p>
  </w:endnote>
  <w:endnote w:type="continuationSeparator" w:id="0">
    <w:p w14:paraId="177CF1E1" w14:textId="77777777" w:rsidR="00CE427B" w:rsidRDefault="00CE427B">
      <w:r>
        <w:continuationSeparator/>
      </w:r>
    </w:p>
  </w:endnote>
  <w:endnote w:type="continuationNotice" w:id="1">
    <w:p w14:paraId="608EBCF9" w14:textId="77777777" w:rsidR="00CE427B" w:rsidRDefault="00CE42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CE427B" w:rsidRPr="00CB64DD" w:rsidRDefault="00CE427B" w:rsidP="00993A65">
    <w:pPr>
      <w:pStyle w:val="Footer"/>
    </w:pPr>
    <w:r w:rsidRPr="00CB64DD">
      <w:t xml:space="preserve">Registration Number:                                                           Registration Date/Time:                                           HERS Provider:                       </w:t>
    </w:r>
  </w:p>
  <w:p w14:paraId="068E96C0" w14:textId="4327BCEC" w:rsidR="00CE427B" w:rsidRPr="00CB64DD" w:rsidRDefault="00CE427B"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CE427B" w:rsidRPr="00CB64DD" w:rsidRDefault="00CE427B" w:rsidP="00993A65">
    <w:pPr>
      <w:pStyle w:val="Footer"/>
    </w:pPr>
    <w:r w:rsidRPr="00CB64DD">
      <w:t xml:space="preserve">Registration Number:                                                           Registration Date/Time:                                           HERS Provider:                       </w:t>
    </w:r>
  </w:p>
  <w:p w14:paraId="068E96D1" w14:textId="77777777" w:rsidR="00CE427B" w:rsidRPr="00CB64DD" w:rsidRDefault="00CE427B"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6ED9132A" w:rsidR="00CE427B" w:rsidRPr="00CB64DD" w:rsidRDefault="00CE427B"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CE427B" w:rsidRPr="00CB64DD" w:rsidRDefault="00CE427B"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39094" w14:textId="77777777" w:rsidR="00CE427B" w:rsidRDefault="00CE427B">
      <w:r>
        <w:separator/>
      </w:r>
    </w:p>
  </w:footnote>
  <w:footnote w:type="continuationSeparator" w:id="0">
    <w:p w14:paraId="19C14FCB" w14:textId="77777777" w:rsidR="00CE427B" w:rsidRDefault="00CE427B">
      <w:r>
        <w:continuationSeparator/>
      </w:r>
    </w:p>
  </w:footnote>
  <w:footnote w:type="continuationNotice" w:id="1">
    <w:p w14:paraId="4422A778" w14:textId="77777777" w:rsidR="00CE427B" w:rsidRDefault="00CE427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CE427B" w:rsidRDefault="00D34849">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CE427B" w:rsidRPr="007770C5" w:rsidRDefault="00CE427B"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D34849">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CE427B" w:rsidRPr="007770C5" w:rsidRDefault="00CE427B"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06DE0D63" w:rsidR="00CE427B" w:rsidRPr="007770C5" w:rsidRDefault="00CE427B"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CE427B" w:rsidRPr="00F85124" w14:paraId="068E96B2" w14:textId="77777777" w:rsidTr="00986D7B">
      <w:trPr>
        <w:cantSplit/>
        <w:trHeight w:val="288"/>
      </w:trPr>
      <w:tc>
        <w:tcPr>
          <w:tcW w:w="4016" w:type="pct"/>
          <w:gridSpan w:val="3"/>
          <w:tcBorders>
            <w:right w:val="nil"/>
          </w:tcBorders>
          <w:vAlign w:val="center"/>
        </w:tcPr>
        <w:p w14:paraId="068E96B0" w14:textId="0FB4322F" w:rsidR="00CE427B" w:rsidRPr="00F85124" w:rsidRDefault="00CE427B">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068E96B1" w14:textId="0EF5F6CA" w:rsidR="00CE427B" w:rsidRPr="00F85124" w:rsidRDefault="00CE427B">
          <w:pPr>
            <w:pStyle w:val="Heading1"/>
            <w:jc w:val="right"/>
            <w:rPr>
              <w:rFonts w:ascii="Calibri" w:hAnsi="Calibri"/>
              <w:b w:val="0"/>
              <w:bCs/>
              <w:sz w:val="20"/>
            </w:rPr>
          </w:pPr>
          <w:r>
            <w:rPr>
              <w:rFonts w:ascii="Calibri" w:hAnsi="Calibri"/>
              <w:b w:val="0"/>
              <w:bCs/>
              <w:sz w:val="20"/>
            </w:rPr>
            <w:t>CF3R-MCH-23-H</w:t>
          </w:r>
        </w:p>
      </w:tc>
    </w:tr>
    <w:tr w:rsidR="00CE427B" w:rsidRPr="00F85124" w14:paraId="068E96B5" w14:textId="77777777" w:rsidTr="007924C2">
      <w:trPr>
        <w:cantSplit/>
        <w:trHeight w:val="288"/>
      </w:trPr>
      <w:tc>
        <w:tcPr>
          <w:tcW w:w="2500" w:type="pct"/>
          <w:gridSpan w:val="2"/>
          <w:tcBorders>
            <w:right w:val="nil"/>
          </w:tcBorders>
        </w:tcPr>
        <w:p w14:paraId="068E96B3" w14:textId="77777777" w:rsidR="00CE427B" w:rsidRPr="002E105D" w:rsidRDefault="00CE427B"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5D16C820" w:rsidR="00CE427B" w:rsidRPr="00F85124" w:rsidRDefault="00CE427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34849">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34849">
            <w:rPr>
              <w:rFonts w:ascii="Calibri" w:hAnsi="Calibri"/>
              <w:bCs/>
              <w:noProof/>
            </w:rPr>
            <w:t>3</w:t>
          </w:r>
          <w:r>
            <w:rPr>
              <w:rFonts w:ascii="Calibri" w:hAnsi="Calibri"/>
              <w:bCs/>
              <w:noProof/>
            </w:rPr>
            <w:fldChar w:fldCharType="end"/>
          </w:r>
          <w:r w:rsidRPr="00F85124">
            <w:rPr>
              <w:rFonts w:ascii="Calibri" w:hAnsi="Calibri"/>
              <w:bCs/>
            </w:rPr>
            <w:t>)</w:t>
          </w:r>
        </w:p>
      </w:tc>
    </w:tr>
    <w:tr w:rsidR="00CE427B" w:rsidRPr="00F85124" w14:paraId="068E96B9" w14:textId="77777777" w:rsidTr="00986D7B">
      <w:trPr>
        <w:cantSplit/>
        <w:trHeight w:val="288"/>
      </w:trPr>
      <w:tc>
        <w:tcPr>
          <w:tcW w:w="0" w:type="auto"/>
        </w:tcPr>
        <w:p w14:paraId="068E96B6" w14:textId="77777777" w:rsidR="00CE427B" w:rsidRPr="00F85124" w:rsidRDefault="00CE427B"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CE427B" w:rsidRPr="00F85124" w:rsidRDefault="00CE427B"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CE427B" w:rsidRPr="00F85124" w:rsidRDefault="00CE427B" w:rsidP="007924C2">
          <w:pPr>
            <w:rPr>
              <w:rFonts w:ascii="Calibri" w:hAnsi="Calibri"/>
              <w:sz w:val="12"/>
              <w:szCs w:val="12"/>
            </w:rPr>
          </w:pPr>
          <w:r w:rsidRPr="00F85124">
            <w:rPr>
              <w:rFonts w:ascii="Calibri" w:hAnsi="Calibri"/>
              <w:sz w:val="12"/>
              <w:szCs w:val="12"/>
            </w:rPr>
            <w:t>Permit Number:</w:t>
          </w:r>
        </w:p>
      </w:tc>
    </w:tr>
    <w:tr w:rsidR="00CE427B" w:rsidRPr="00F85124" w14:paraId="068E96BD" w14:textId="77777777" w:rsidTr="00986D7B">
      <w:trPr>
        <w:cantSplit/>
        <w:trHeight w:val="288"/>
      </w:trPr>
      <w:tc>
        <w:tcPr>
          <w:tcW w:w="0" w:type="auto"/>
        </w:tcPr>
        <w:p w14:paraId="068E96BA" w14:textId="77777777" w:rsidR="00CE427B" w:rsidRPr="00F85124" w:rsidRDefault="00CE427B"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CE427B" w:rsidRPr="00F85124" w:rsidRDefault="00CE427B"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CE427B" w:rsidRPr="00F85124" w:rsidRDefault="00CE427B"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CE427B" w:rsidRDefault="00CE427B"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CE427B" w:rsidRPr="00F85124" w14:paraId="068E96C3" w14:textId="77777777" w:rsidTr="002E105D">
      <w:trPr>
        <w:cantSplit/>
        <w:trHeight w:val="288"/>
      </w:trPr>
      <w:tc>
        <w:tcPr>
          <w:tcW w:w="3738" w:type="pct"/>
          <w:gridSpan w:val="3"/>
          <w:tcBorders>
            <w:right w:val="nil"/>
          </w:tcBorders>
          <w:vAlign w:val="center"/>
        </w:tcPr>
        <w:p w14:paraId="068E96C1" w14:textId="7C8254B0" w:rsidR="00CE427B" w:rsidRPr="00F85124" w:rsidRDefault="00CE427B"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CE427B" w:rsidRPr="00F85124" w:rsidRDefault="00CE427B" w:rsidP="002E105D">
          <w:pPr>
            <w:pStyle w:val="Heading1"/>
            <w:jc w:val="right"/>
            <w:rPr>
              <w:rFonts w:ascii="Calibri" w:hAnsi="Calibri"/>
              <w:b w:val="0"/>
              <w:bCs/>
              <w:sz w:val="20"/>
            </w:rPr>
          </w:pPr>
          <w:r>
            <w:rPr>
              <w:rFonts w:ascii="Calibri" w:hAnsi="Calibri"/>
              <w:b w:val="0"/>
              <w:bCs/>
              <w:sz w:val="20"/>
            </w:rPr>
            <w:t>CF2R-MCH-23-H</w:t>
          </w:r>
        </w:p>
      </w:tc>
    </w:tr>
    <w:tr w:rsidR="00CE427B" w:rsidRPr="00F85124" w14:paraId="068E96C6" w14:textId="77777777" w:rsidTr="007924C2">
      <w:trPr>
        <w:cantSplit/>
        <w:trHeight w:val="288"/>
      </w:trPr>
      <w:tc>
        <w:tcPr>
          <w:tcW w:w="2500" w:type="pct"/>
          <w:gridSpan w:val="2"/>
          <w:tcBorders>
            <w:right w:val="nil"/>
          </w:tcBorders>
        </w:tcPr>
        <w:p w14:paraId="068E96C4" w14:textId="77777777" w:rsidR="00CE427B" w:rsidRPr="002E105D" w:rsidRDefault="00CE427B"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CE427B" w:rsidRPr="00F85124" w:rsidRDefault="00CE427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E427B" w:rsidRPr="00F85124" w14:paraId="068E96CA" w14:textId="77777777" w:rsidTr="002E105D">
      <w:trPr>
        <w:cantSplit/>
        <w:trHeight w:val="288"/>
      </w:trPr>
      <w:tc>
        <w:tcPr>
          <w:tcW w:w="0" w:type="auto"/>
        </w:tcPr>
        <w:p w14:paraId="068E96C7" w14:textId="77777777" w:rsidR="00CE427B" w:rsidRPr="00F85124" w:rsidRDefault="00CE427B"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CE427B" w:rsidRPr="00F85124" w:rsidRDefault="00CE427B"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CE427B" w:rsidRPr="00F85124" w:rsidRDefault="00CE427B" w:rsidP="007924C2">
          <w:pPr>
            <w:rPr>
              <w:rFonts w:ascii="Calibri" w:hAnsi="Calibri"/>
              <w:sz w:val="12"/>
              <w:szCs w:val="12"/>
            </w:rPr>
          </w:pPr>
          <w:r w:rsidRPr="00F85124">
            <w:rPr>
              <w:rFonts w:ascii="Calibri" w:hAnsi="Calibri"/>
              <w:sz w:val="12"/>
              <w:szCs w:val="12"/>
            </w:rPr>
            <w:t>Permit Number:</w:t>
          </w:r>
        </w:p>
      </w:tc>
    </w:tr>
    <w:tr w:rsidR="00CE427B" w:rsidRPr="00F85124" w14:paraId="068E96CE" w14:textId="77777777" w:rsidTr="002E105D">
      <w:trPr>
        <w:cantSplit/>
        <w:trHeight w:val="288"/>
      </w:trPr>
      <w:tc>
        <w:tcPr>
          <w:tcW w:w="0" w:type="auto"/>
        </w:tcPr>
        <w:p w14:paraId="068E96CB" w14:textId="77777777" w:rsidR="00CE427B" w:rsidRPr="00F85124" w:rsidRDefault="00CE427B"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CE427B" w:rsidRPr="00F85124" w:rsidRDefault="00CE427B"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CE427B" w:rsidRPr="00F85124" w:rsidRDefault="00CE427B" w:rsidP="007924C2">
          <w:pPr>
            <w:rPr>
              <w:rFonts w:ascii="Calibri" w:hAnsi="Calibri"/>
              <w:sz w:val="12"/>
              <w:szCs w:val="12"/>
              <w:vertAlign w:val="superscript"/>
            </w:rPr>
          </w:pPr>
          <w:r w:rsidRPr="00F85124">
            <w:rPr>
              <w:rFonts w:ascii="Calibri" w:hAnsi="Calibri"/>
              <w:sz w:val="12"/>
              <w:szCs w:val="12"/>
            </w:rPr>
            <w:t>Zip Code</w:t>
          </w:r>
        </w:p>
      </w:tc>
    </w:tr>
  </w:tbl>
  <w:p w14:paraId="068E96CF" w14:textId="2EF7DDB3" w:rsidR="00CE427B" w:rsidRDefault="00D34849">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CE427B" w:rsidRDefault="00D34849">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E427B" w:rsidRPr="00F85124" w14:paraId="068E96D5" w14:textId="77777777" w:rsidTr="00CB64DD">
      <w:trPr>
        <w:cantSplit/>
        <w:trHeight w:val="288"/>
      </w:trPr>
      <w:tc>
        <w:tcPr>
          <w:tcW w:w="4016" w:type="pct"/>
          <w:gridSpan w:val="2"/>
          <w:tcBorders>
            <w:right w:val="nil"/>
          </w:tcBorders>
          <w:vAlign w:val="center"/>
        </w:tcPr>
        <w:p w14:paraId="068E96D3" w14:textId="3A60A7D1" w:rsidR="00CE427B" w:rsidRPr="00F85124" w:rsidRDefault="00CE427B">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068E96D4" w14:textId="7573CB3B" w:rsidR="00CE427B" w:rsidRPr="00F85124" w:rsidRDefault="00CE427B" w:rsidP="007924C2">
          <w:pPr>
            <w:pStyle w:val="Heading1"/>
            <w:jc w:val="right"/>
            <w:rPr>
              <w:rFonts w:ascii="Calibri" w:hAnsi="Calibri"/>
              <w:b w:val="0"/>
              <w:bCs/>
              <w:sz w:val="20"/>
            </w:rPr>
          </w:pPr>
          <w:r>
            <w:rPr>
              <w:rFonts w:ascii="Calibri" w:hAnsi="Calibri"/>
              <w:b w:val="0"/>
              <w:bCs/>
              <w:sz w:val="20"/>
            </w:rPr>
            <w:t>CF3R-MCH-23-H</w:t>
          </w:r>
        </w:p>
      </w:tc>
    </w:tr>
    <w:tr w:rsidR="00CE427B" w:rsidRPr="00F85124" w14:paraId="068E96D8" w14:textId="77777777" w:rsidTr="007924C2">
      <w:trPr>
        <w:cantSplit/>
        <w:trHeight w:val="288"/>
      </w:trPr>
      <w:tc>
        <w:tcPr>
          <w:tcW w:w="2500" w:type="pct"/>
          <w:tcBorders>
            <w:right w:val="nil"/>
          </w:tcBorders>
        </w:tcPr>
        <w:p w14:paraId="068E96D6" w14:textId="77777777" w:rsidR="00CE427B" w:rsidRPr="002E105D" w:rsidRDefault="00CE427B"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292A36CA" w:rsidR="00CE427B" w:rsidRPr="00F85124" w:rsidRDefault="00CE427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34849">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34849">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2912CDA0" w:rsidR="00CE427B" w:rsidRDefault="00D34849"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E427B" w:rsidRPr="00F85124" w14:paraId="068E96DD" w14:textId="77777777" w:rsidTr="002E105D">
      <w:trPr>
        <w:cantSplit/>
        <w:trHeight w:val="288"/>
      </w:trPr>
      <w:tc>
        <w:tcPr>
          <w:tcW w:w="4016" w:type="pct"/>
          <w:gridSpan w:val="2"/>
          <w:tcBorders>
            <w:right w:val="nil"/>
          </w:tcBorders>
          <w:vAlign w:val="center"/>
        </w:tcPr>
        <w:p w14:paraId="068E96DB" w14:textId="5508F392" w:rsidR="00CE427B" w:rsidRPr="00F85124" w:rsidRDefault="00CE427B"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CE427B" w:rsidRPr="00F85124" w:rsidRDefault="00CE427B" w:rsidP="002E105D">
          <w:pPr>
            <w:pStyle w:val="Heading1"/>
            <w:jc w:val="right"/>
            <w:rPr>
              <w:rFonts w:ascii="Calibri" w:hAnsi="Calibri"/>
              <w:b w:val="0"/>
              <w:bCs/>
              <w:sz w:val="20"/>
            </w:rPr>
          </w:pPr>
          <w:r>
            <w:rPr>
              <w:rFonts w:ascii="Calibri" w:hAnsi="Calibri"/>
              <w:b w:val="0"/>
              <w:bCs/>
              <w:sz w:val="20"/>
            </w:rPr>
            <w:t>CF2R-MCH-23-H</w:t>
          </w:r>
        </w:p>
      </w:tc>
    </w:tr>
    <w:tr w:rsidR="00CE427B" w:rsidRPr="00F85124" w14:paraId="068E96E0" w14:textId="77777777" w:rsidTr="007924C2">
      <w:trPr>
        <w:cantSplit/>
        <w:trHeight w:val="288"/>
      </w:trPr>
      <w:tc>
        <w:tcPr>
          <w:tcW w:w="2500" w:type="pct"/>
          <w:tcBorders>
            <w:right w:val="nil"/>
          </w:tcBorders>
        </w:tcPr>
        <w:p w14:paraId="068E96DE" w14:textId="77777777" w:rsidR="00CE427B" w:rsidRPr="002E105D" w:rsidRDefault="00CE427B"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CE427B" w:rsidRPr="00F85124" w:rsidRDefault="00CE427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53751D87" w:rsidR="00CE427B" w:rsidRDefault="00D34849">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CE427B" w:rsidRDefault="00D34849">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E427B" w:rsidRPr="00F85124" w14:paraId="068E96E6" w14:textId="77777777" w:rsidTr="00CB64DD">
      <w:trPr>
        <w:cantSplit/>
        <w:trHeight w:val="288"/>
      </w:trPr>
      <w:tc>
        <w:tcPr>
          <w:tcW w:w="4016" w:type="pct"/>
          <w:gridSpan w:val="2"/>
          <w:tcBorders>
            <w:right w:val="nil"/>
          </w:tcBorders>
          <w:vAlign w:val="center"/>
        </w:tcPr>
        <w:p w14:paraId="068E96E4" w14:textId="5A73B488" w:rsidR="00CE427B" w:rsidRPr="00F85124" w:rsidRDefault="00CE427B">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43E26B69" w:rsidR="00CE427B" w:rsidRPr="00F85124" w:rsidRDefault="00CE427B" w:rsidP="007924C2">
          <w:pPr>
            <w:pStyle w:val="Heading1"/>
            <w:jc w:val="right"/>
            <w:rPr>
              <w:rFonts w:ascii="Calibri" w:hAnsi="Calibri"/>
              <w:b w:val="0"/>
              <w:bCs/>
              <w:sz w:val="20"/>
            </w:rPr>
          </w:pPr>
          <w:r>
            <w:rPr>
              <w:rFonts w:ascii="Calibri" w:hAnsi="Calibri"/>
              <w:b w:val="0"/>
              <w:bCs/>
              <w:sz w:val="20"/>
            </w:rPr>
            <w:t>CF3R-MCH-23-H</w:t>
          </w:r>
        </w:p>
      </w:tc>
    </w:tr>
    <w:tr w:rsidR="00CE427B" w:rsidRPr="00F85124" w14:paraId="068E96E9" w14:textId="77777777" w:rsidTr="007924C2">
      <w:trPr>
        <w:cantSplit/>
        <w:trHeight w:val="288"/>
      </w:trPr>
      <w:tc>
        <w:tcPr>
          <w:tcW w:w="2500" w:type="pct"/>
          <w:tcBorders>
            <w:right w:val="nil"/>
          </w:tcBorders>
        </w:tcPr>
        <w:p w14:paraId="068E96E7" w14:textId="77777777" w:rsidR="00CE427B" w:rsidRPr="002E105D" w:rsidRDefault="00CE427B"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6C02BFFA" w:rsidR="00CE427B" w:rsidRPr="00F85124" w:rsidRDefault="00CE427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34849">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34849">
            <w:rPr>
              <w:rFonts w:ascii="Calibri" w:hAnsi="Calibri"/>
              <w:bCs/>
              <w:noProof/>
            </w:rPr>
            <w:t>5</w:t>
          </w:r>
          <w:r>
            <w:rPr>
              <w:rFonts w:ascii="Calibri" w:hAnsi="Calibri"/>
              <w:bCs/>
              <w:noProof/>
            </w:rPr>
            <w:fldChar w:fldCharType="end"/>
          </w:r>
          <w:r w:rsidRPr="00F85124">
            <w:rPr>
              <w:rFonts w:ascii="Calibri" w:hAnsi="Calibri"/>
              <w:bCs/>
            </w:rPr>
            <w:t>)</w:t>
          </w:r>
        </w:p>
      </w:tc>
    </w:tr>
  </w:tbl>
  <w:p w14:paraId="068E96EA" w14:textId="23E1BE31" w:rsidR="00CE427B" w:rsidRDefault="00D34849"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CE427B" w:rsidRDefault="00D34849">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9"/>
  </w:num>
  <w:num w:numId="25">
    <w:abstractNumId w:val="15"/>
  </w:num>
  <w:num w:numId="26">
    <w:abstractNumId w:val="28"/>
  </w:num>
  <w:num w:numId="27">
    <w:abstractNumId w:val="17"/>
  </w:num>
  <w:num w:numId="28">
    <w:abstractNumId w:val="24"/>
  </w:num>
  <w:num w:numId="29">
    <w:abstractNumId w:val="23"/>
  </w:num>
  <w:num w:numId="30">
    <w:abstractNumId w:val="22"/>
  </w:num>
  <w:num w:numId="31">
    <w:abstractNumId w:val="6"/>
  </w:num>
  <w:num w:numId="32">
    <w:abstractNumId w:val="14"/>
  </w:num>
  <w:num w:numId="33">
    <w:abstractNumId w:val="25"/>
  </w:num>
  <w:num w:numId="34">
    <w:abstractNumId w:val="21"/>
  </w:num>
  <w:num w:numId="35">
    <w:abstractNumId w:val="16"/>
  </w:num>
  <w:num w:numId="36">
    <w:abstractNumId w:val="11"/>
  </w:num>
  <w:num w:numId="37">
    <w:abstractNumId w:val="27"/>
  </w:num>
  <w:num w:numId="38">
    <w:abstractNumId w:val="7"/>
  </w:num>
  <w:num w:numId="39">
    <w:abstractNumId w:val="13"/>
  </w:num>
  <w:num w:numId="40">
    <w:abstractNumId w:val="8"/>
  </w:num>
  <w:num w:numId="41">
    <w:abstractNumId w:val="20"/>
  </w:num>
  <w:num w:numId="42">
    <w:abstractNumId w:val="4"/>
  </w:num>
  <w:num w:numId="43">
    <w:abstractNumId w:val="3"/>
  </w:num>
  <w:num w:numId="44">
    <w:abstractNumId w:val="26"/>
  </w:num>
  <w:num w:numId="45">
    <w:abstractNumId w:val="30"/>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12"/>
  </w:num>
  <w:num w:numId="50">
    <w:abstractNumId w:val="18"/>
  </w:num>
  <w:num w:numId="51">
    <w:abstractNumId w:val="29"/>
  </w:num>
  <w:num w:numId="52">
    <w:abstractNumId w:val="1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2]">
    <w15:presenceInfo w15:providerId="None" w15:userId="Wichert, RJ@Energy"/>
  </w15:person>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2F5"/>
    <w:rsid w:val="0004396E"/>
    <w:rsid w:val="000470D7"/>
    <w:rsid w:val="000471F6"/>
    <w:rsid w:val="000516BB"/>
    <w:rsid w:val="00051F14"/>
    <w:rsid w:val="00053A0E"/>
    <w:rsid w:val="00056129"/>
    <w:rsid w:val="0005747F"/>
    <w:rsid w:val="0006016B"/>
    <w:rsid w:val="000631C6"/>
    <w:rsid w:val="0006337C"/>
    <w:rsid w:val="000644B7"/>
    <w:rsid w:val="00075CBC"/>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9B0"/>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6E8B"/>
    <w:rsid w:val="00187604"/>
    <w:rsid w:val="00193799"/>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2685D"/>
    <w:rsid w:val="00230294"/>
    <w:rsid w:val="00231B71"/>
    <w:rsid w:val="00231FB7"/>
    <w:rsid w:val="00236841"/>
    <w:rsid w:val="002377C5"/>
    <w:rsid w:val="00237954"/>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082"/>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46BF6"/>
    <w:rsid w:val="003500C8"/>
    <w:rsid w:val="00350A8C"/>
    <w:rsid w:val="00350A99"/>
    <w:rsid w:val="0035179E"/>
    <w:rsid w:val="00353C3B"/>
    <w:rsid w:val="00355827"/>
    <w:rsid w:val="0035603C"/>
    <w:rsid w:val="00357343"/>
    <w:rsid w:val="003579BE"/>
    <w:rsid w:val="00371157"/>
    <w:rsid w:val="00372700"/>
    <w:rsid w:val="00372E13"/>
    <w:rsid w:val="0037395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5E7A"/>
    <w:rsid w:val="003C60D3"/>
    <w:rsid w:val="003C74D6"/>
    <w:rsid w:val="003C7B7A"/>
    <w:rsid w:val="003D349A"/>
    <w:rsid w:val="003D449E"/>
    <w:rsid w:val="003D5183"/>
    <w:rsid w:val="003D5350"/>
    <w:rsid w:val="003D5A7C"/>
    <w:rsid w:val="003D5B26"/>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528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C7B18"/>
    <w:rsid w:val="004D1CE3"/>
    <w:rsid w:val="004D287C"/>
    <w:rsid w:val="004D49F5"/>
    <w:rsid w:val="004E112A"/>
    <w:rsid w:val="004E230B"/>
    <w:rsid w:val="004E28B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1A5"/>
    <w:rsid w:val="00515DC6"/>
    <w:rsid w:val="00516968"/>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6964"/>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E7AD5"/>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EB5"/>
    <w:rsid w:val="00632F51"/>
    <w:rsid w:val="00632F73"/>
    <w:rsid w:val="00633F6C"/>
    <w:rsid w:val="0063609F"/>
    <w:rsid w:val="006411CF"/>
    <w:rsid w:val="00641C71"/>
    <w:rsid w:val="00641F88"/>
    <w:rsid w:val="00642664"/>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1D9C"/>
    <w:rsid w:val="00682193"/>
    <w:rsid w:val="0068226F"/>
    <w:rsid w:val="00682CBA"/>
    <w:rsid w:val="00685276"/>
    <w:rsid w:val="00685D72"/>
    <w:rsid w:val="006860D2"/>
    <w:rsid w:val="00686B8B"/>
    <w:rsid w:val="006909C6"/>
    <w:rsid w:val="00692EDF"/>
    <w:rsid w:val="00693010"/>
    <w:rsid w:val="006930E5"/>
    <w:rsid w:val="00697E29"/>
    <w:rsid w:val="006A0756"/>
    <w:rsid w:val="006A156C"/>
    <w:rsid w:val="006A1EB6"/>
    <w:rsid w:val="006A57F1"/>
    <w:rsid w:val="006A722E"/>
    <w:rsid w:val="006B4081"/>
    <w:rsid w:val="006B5545"/>
    <w:rsid w:val="006B6431"/>
    <w:rsid w:val="006B6461"/>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4CF6"/>
    <w:rsid w:val="007261EC"/>
    <w:rsid w:val="00727D30"/>
    <w:rsid w:val="00730081"/>
    <w:rsid w:val="007302E9"/>
    <w:rsid w:val="00731F6D"/>
    <w:rsid w:val="00740640"/>
    <w:rsid w:val="00740AC1"/>
    <w:rsid w:val="00740E3B"/>
    <w:rsid w:val="00743217"/>
    <w:rsid w:val="007439DA"/>
    <w:rsid w:val="0074424A"/>
    <w:rsid w:val="00750EA4"/>
    <w:rsid w:val="00751673"/>
    <w:rsid w:val="00752B1A"/>
    <w:rsid w:val="00753CFA"/>
    <w:rsid w:val="007551EC"/>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E0D14"/>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51BA"/>
    <w:rsid w:val="008E7E5C"/>
    <w:rsid w:val="008F1900"/>
    <w:rsid w:val="008F1DA0"/>
    <w:rsid w:val="008F296D"/>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5B3A"/>
    <w:rsid w:val="009561BC"/>
    <w:rsid w:val="009564C7"/>
    <w:rsid w:val="00966245"/>
    <w:rsid w:val="00966F61"/>
    <w:rsid w:val="00967398"/>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97380"/>
    <w:rsid w:val="009A059F"/>
    <w:rsid w:val="009A1F14"/>
    <w:rsid w:val="009A2B50"/>
    <w:rsid w:val="009A2D42"/>
    <w:rsid w:val="009A3318"/>
    <w:rsid w:val="009A3B68"/>
    <w:rsid w:val="009A51CC"/>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3EA"/>
    <w:rsid w:val="00A029A2"/>
    <w:rsid w:val="00A034B7"/>
    <w:rsid w:val="00A034EC"/>
    <w:rsid w:val="00A05D8F"/>
    <w:rsid w:val="00A079F6"/>
    <w:rsid w:val="00A07D19"/>
    <w:rsid w:val="00A11984"/>
    <w:rsid w:val="00A12015"/>
    <w:rsid w:val="00A16546"/>
    <w:rsid w:val="00A175CE"/>
    <w:rsid w:val="00A2210F"/>
    <w:rsid w:val="00A223C6"/>
    <w:rsid w:val="00A24BE2"/>
    <w:rsid w:val="00A24F9F"/>
    <w:rsid w:val="00A251BE"/>
    <w:rsid w:val="00A279BA"/>
    <w:rsid w:val="00A302A9"/>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42B3"/>
    <w:rsid w:val="00A75B9B"/>
    <w:rsid w:val="00A76039"/>
    <w:rsid w:val="00A76B4F"/>
    <w:rsid w:val="00A81137"/>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0B3"/>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58B1"/>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077E6"/>
    <w:rsid w:val="00C107D2"/>
    <w:rsid w:val="00C13757"/>
    <w:rsid w:val="00C14210"/>
    <w:rsid w:val="00C146A5"/>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74DA"/>
    <w:rsid w:val="00C87EEB"/>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27B"/>
    <w:rsid w:val="00CE4AF0"/>
    <w:rsid w:val="00CE4E99"/>
    <w:rsid w:val="00CE5390"/>
    <w:rsid w:val="00CE6EA5"/>
    <w:rsid w:val="00CF2B00"/>
    <w:rsid w:val="00CF3659"/>
    <w:rsid w:val="00CF6791"/>
    <w:rsid w:val="00CF7D91"/>
    <w:rsid w:val="00D00777"/>
    <w:rsid w:val="00D01766"/>
    <w:rsid w:val="00D03E51"/>
    <w:rsid w:val="00D05A28"/>
    <w:rsid w:val="00D06E4B"/>
    <w:rsid w:val="00D0788B"/>
    <w:rsid w:val="00D10865"/>
    <w:rsid w:val="00D12332"/>
    <w:rsid w:val="00D165AA"/>
    <w:rsid w:val="00D17E5B"/>
    <w:rsid w:val="00D2266C"/>
    <w:rsid w:val="00D2673F"/>
    <w:rsid w:val="00D26E99"/>
    <w:rsid w:val="00D32BE4"/>
    <w:rsid w:val="00D33846"/>
    <w:rsid w:val="00D34849"/>
    <w:rsid w:val="00D35026"/>
    <w:rsid w:val="00D430F6"/>
    <w:rsid w:val="00D44F0C"/>
    <w:rsid w:val="00D462C2"/>
    <w:rsid w:val="00D4686B"/>
    <w:rsid w:val="00D47F2D"/>
    <w:rsid w:val="00D50B07"/>
    <w:rsid w:val="00D53350"/>
    <w:rsid w:val="00D53733"/>
    <w:rsid w:val="00D56CD8"/>
    <w:rsid w:val="00D57A73"/>
    <w:rsid w:val="00D60A48"/>
    <w:rsid w:val="00D60D69"/>
    <w:rsid w:val="00D62DB5"/>
    <w:rsid w:val="00D651D1"/>
    <w:rsid w:val="00D67071"/>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93536"/>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11F5"/>
    <w:rsid w:val="00DC20F2"/>
    <w:rsid w:val="00DC242D"/>
    <w:rsid w:val="00DC3898"/>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677A6"/>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C7DA4"/>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683"/>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9632F"/>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D5FB5"/>
    <w:rsid w:val="00FE0262"/>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0F8DFE-B24A-4055-89EB-8D53E175630A}">
  <ds:schemaRefs>
    <ds:schemaRef ds:uri="http://schemas.openxmlformats.org/officeDocument/2006/bibliography"/>
  </ds:schemaRefs>
</ds:datastoreItem>
</file>

<file path=customXml/itemProps2.xml><?xml version="1.0" encoding="utf-8"?>
<ds:datastoreItem xmlns:ds="http://schemas.openxmlformats.org/officeDocument/2006/customXml" ds:itemID="{02118D73-112F-4B67-B400-7E8A2766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2013-11-13T00:08:00Z</cp:lastPrinted>
  <dcterms:created xsi:type="dcterms:W3CDTF">2019-05-17T16:16:00Z</dcterms:created>
  <dcterms:modified xsi:type="dcterms:W3CDTF">2019-05-17T16:16:00Z</dcterms:modified>
</cp:coreProperties>
</file>
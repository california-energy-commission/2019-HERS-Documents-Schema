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6867"/>
        <w:gridCol w:w="3464"/>
      </w:tblGrid>
      <w:tr w:rsidR="009030A8" w:rsidRPr="00237601" w14:paraId="03C0FA6F" w14:textId="77777777" w:rsidTr="001C6693">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A6E" w14:textId="77777777" w:rsidR="009030A8" w:rsidRPr="00237601" w:rsidRDefault="009030A8" w:rsidP="00C945E6">
            <w:pPr>
              <w:rPr>
                <w:rFonts w:asciiTheme="minorHAnsi" w:hAnsiTheme="minorHAnsi"/>
                <w:i/>
                <w:sz w:val="18"/>
                <w:szCs w:val="18"/>
              </w:rPr>
            </w:pPr>
            <w:bookmarkStart w:id="0" w:name="_GoBack"/>
            <w:bookmarkEnd w:id="0"/>
            <w:r w:rsidRPr="00237601">
              <w:rPr>
                <w:rFonts w:asciiTheme="minorHAnsi" w:hAnsiTheme="minorHAnsi"/>
                <w:b/>
                <w:sz w:val="18"/>
                <w:szCs w:val="18"/>
              </w:rPr>
              <w:t>A. System Information</w:t>
            </w:r>
          </w:p>
        </w:tc>
      </w:tr>
      <w:tr w:rsidR="009030A8" w:rsidRPr="00237601" w14:paraId="03C0FA73"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0" w14:textId="77777777"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01</w:t>
            </w:r>
          </w:p>
        </w:tc>
        <w:tc>
          <w:tcPr>
            <w:tcW w:w="3182" w:type="pct"/>
            <w:tcBorders>
              <w:top w:val="single" w:sz="4" w:space="0" w:color="auto"/>
              <w:left w:val="single" w:sz="4" w:space="0" w:color="auto"/>
              <w:bottom w:val="single" w:sz="4" w:space="0" w:color="auto"/>
              <w:right w:val="single" w:sz="4" w:space="0" w:color="auto"/>
            </w:tcBorders>
            <w:vAlign w:val="center"/>
          </w:tcPr>
          <w:p w14:paraId="03C0FA71" w14:textId="4FB4201F" w:rsidR="009030A8"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030A8" w:rsidRPr="00237601">
              <w:rPr>
                <w:rFonts w:asciiTheme="minorHAnsi" w:hAnsiTheme="minorHAnsi"/>
                <w:sz w:val="18"/>
                <w:szCs w:val="18"/>
              </w:rPr>
              <w:t>System Identification or Name</w:t>
            </w:r>
          </w:p>
        </w:tc>
        <w:tc>
          <w:tcPr>
            <w:tcW w:w="1605" w:type="pct"/>
            <w:tcBorders>
              <w:top w:val="single" w:sz="4" w:space="0" w:color="auto"/>
              <w:left w:val="single" w:sz="4" w:space="0" w:color="auto"/>
              <w:bottom w:val="single" w:sz="4" w:space="0" w:color="auto"/>
              <w:right w:val="single" w:sz="4" w:space="0" w:color="auto"/>
            </w:tcBorders>
            <w:vAlign w:val="center"/>
          </w:tcPr>
          <w:p w14:paraId="03C0FA72" w14:textId="77777777" w:rsidR="009030A8" w:rsidRPr="00237601" w:rsidRDefault="009030A8" w:rsidP="00C945E6">
            <w:pPr>
              <w:rPr>
                <w:rFonts w:asciiTheme="minorHAnsi" w:hAnsiTheme="minorHAnsi"/>
                <w:sz w:val="18"/>
                <w:szCs w:val="18"/>
              </w:rPr>
            </w:pPr>
          </w:p>
        </w:tc>
      </w:tr>
      <w:tr w:rsidR="009030A8" w:rsidRPr="00237601" w14:paraId="03C0FA77"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4" w14:textId="77777777"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02</w:t>
            </w:r>
          </w:p>
        </w:tc>
        <w:tc>
          <w:tcPr>
            <w:tcW w:w="3182" w:type="pct"/>
            <w:tcBorders>
              <w:top w:val="single" w:sz="4" w:space="0" w:color="auto"/>
              <w:left w:val="single" w:sz="4" w:space="0" w:color="auto"/>
              <w:bottom w:val="single" w:sz="4" w:space="0" w:color="auto"/>
              <w:right w:val="single" w:sz="4" w:space="0" w:color="auto"/>
            </w:tcBorders>
            <w:vAlign w:val="center"/>
          </w:tcPr>
          <w:p w14:paraId="03C0FA75" w14:textId="4C412206" w:rsidR="009030A8"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030A8" w:rsidRPr="00237601">
              <w:rPr>
                <w:rFonts w:asciiTheme="minorHAnsi" w:hAnsiTheme="minorHAnsi"/>
                <w:sz w:val="18"/>
                <w:szCs w:val="18"/>
              </w:rPr>
              <w:t>System Location or Area Served</w:t>
            </w:r>
          </w:p>
        </w:tc>
        <w:tc>
          <w:tcPr>
            <w:tcW w:w="1605" w:type="pct"/>
            <w:tcBorders>
              <w:top w:val="single" w:sz="4" w:space="0" w:color="auto"/>
              <w:left w:val="single" w:sz="4" w:space="0" w:color="auto"/>
              <w:bottom w:val="single" w:sz="4" w:space="0" w:color="auto"/>
              <w:right w:val="single" w:sz="4" w:space="0" w:color="auto"/>
            </w:tcBorders>
          </w:tcPr>
          <w:p w14:paraId="03C0FA76" w14:textId="77777777" w:rsidR="009030A8" w:rsidRPr="00237601" w:rsidRDefault="009030A8" w:rsidP="00C945E6">
            <w:pPr>
              <w:rPr>
                <w:rFonts w:asciiTheme="minorHAnsi" w:hAnsiTheme="minorHAnsi"/>
                <w:sz w:val="18"/>
                <w:szCs w:val="18"/>
              </w:rPr>
            </w:pPr>
          </w:p>
        </w:tc>
      </w:tr>
      <w:tr w:rsidR="008E2857" w:rsidRPr="00237601" w14:paraId="0308845D"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1EC447" w14:textId="46812D52" w:rsidR="008E2857" w:rsidRPr="008E2857" w:rsidRDefault="008E2857" w:rsidP="00C945E6">
            <w:pPr>
              <w:jc w:val="center"/>
              <w:rPr>
                <w:rFonts w:asciiTheme="minorHAnsi" w:hAnsiTheme="minorHAnsi"/>
                <w:sz w:val="18"/>
                <w:szCs w:val="18"/>
              </w:rPr>
            </w:pPr>
            <w:r w:rsidRPr="008E2857">
              <w:rPr>
                <w:rFonts w:asciiTheme="minorHAnsi" w:hAnsiTheme="minorHAnsi"/>
                <w:sz w:val="18"/>
                <w:szCs w:val="18"/>
              </w:rPr>
              <w:t>03</w:t>
            </w:r>
          </w:p>
        </w:tc>
        <w:tc>
          <w:tcPr>
            <w:tcW w:w="3182" w:type="pct"/>
            <w:tcBorders>
              <w:top w:val="single" w:sz="4" w:space="0" w:color="auto"/>
              <w:left w:val="single" w:sz="4" w:space="0" w:color="auto"/>
              <w:bottom w:val="single" w:sz="4" w:space="0" w:color="auto"/>
              <w:right w:val="single" w:sz="4" w:space="0" w:color="auto"/>
            </w:tcBorders>
            <w:vAlign w:val="center"/>
          </w:tcPr>
          <w:p w14:paraId="645CA1AC" w14:textId="4FA59E9C" w:rsidR="008E2857" w:rsidRPr="008E2857" w:rsidRDefault="008E2857" w:rsidP="00C945E6">
            <w:pPr>
              <w:rPr>
                <w:rFonts w:asciiTheme="minorHAnsi" w:hAnsiTheme="minorHAnsi"/>
                <w:sz w:val="18"/>
                <w:szCs w:val="18"/>
              </w:rPr>
            </w:pPr>
            <w:r w:rsidRPr="006F46CB">
              <w:rPr>
                <w:rFonts w:asciiTheme="minorHAnsi" w:hAnsiTheme="minorHAnsi"/>
                <w:sz w:val="18"/>
                <w:szCs w:val="18"/>
              </w:rPr>
              <w:t>Indoor Unit Name</w:t>
            </w:r>
            <w:ins w:id="1" w:author="Smith, Alexis@Energy" w:date="2019-04-11T08:23:00Z">
              <w:r w:rsidR="00A751EB">
                <w:rPr>
                  <w:rFonts w:asciiTheme="minorHAnsi" w:hAnsiTheme="minorHAnsi"/>
                  <w:sz w:val="18"/>
                  <w:szCs w:val="18"/>
                </w:rPr>
                <w:t xml:space="preserve"> </w:t>
              </w:r>
              <w:r w:rsidR="00A751EB" w:rsidRPr="00096765">
                <w:rPr>
                  <w:rFonts w:asciiTheme="minorHAnsi" w:hAnsiTheme="minorHAnsi"/>
                  <w:sz w:val="18"/>
                </w:rPr>
                <w:t>or Description of Area Served</w:t>
              </w:r>
            </w:ins>
          </w:p>
        </w:tc>
        <w:tc>
          <w:tcPr>
            <w:tcW w:w="1605" w:type="pct"/>
            <w:tcBorders>
              <w:top w:val="single" w:sz="4" w:space="0" w:color="auto"/>
              <w:left w:val="single" w:sz="4" w:space="0" w:color="auto"/>
              <w:bottom w:val="single" w:sz="4" w:space="0" w:color="auto"/>
              <w:right w:val="single" w:sz="4" w:space="0" w:color="auto"/>
            </w:tcBorders>
          </w:tcPr>
          <w:p w14:paraId="50B32112" w14:textId="77777777" w:rsidR="008E2857" w:rsidRPr="00237601" w:rsidRDefault="008E2857" w:rsidP="00C945E6">
            <w:pPr>
              <w:rPr>
                <w:rFonts w:asciiTheme="minorHAnsi" w:hAnsiTheme="minorHAnsi"/>
                <w:sz w:val="18"/>
                <w:szCs w:val="18"/>
              </w:rPr>
            </w:pPr>
          </w:p>
        </w:tc>
      </w:tr>
      <w:tr w:rsidR="009030A8" w:rsidRPr="00237601" w14:paraId="03C0FA7B"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8" w14:textId="3C9D6820"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r w:rsidR="008E2857">
              <w:rPr>
                <w:rFonts w:asciiTheme="minorHAnsi" w:hAnsiTheme="minorHAnsi"/>
                <w:sz w:val="18"/>
                <w:szCs w:val="18"/>
              </w:rPr>
              <w:t>4</w:t>
            </w:r>
          </w:p>
        </w:tc>
        <w:tc>
          <w:tcPr>
            <w:tcW w:w="3182" w:type="pct"/>
            <w:tcBorders>
              <w:top w:val="single" w:sz="4" w:space="0" w:color="auto"/>
              <w:left w:val="single" w:sz="4" w:space="0" w:color="auto"/>
              <w:bottom w:val="single" w:sz="4" w:space="0" w:color="auto"/>
              <w:right w:val="single" w:sz="4" w:space="0" w:color="auto"/>
            </w:tcBorders>
            <w:vAlign w:val="center"/>
          </w:tcPr>
          <w:p w14:paraId="03C0FA79" w14:textId="196CEE07" w:rsidR="009030A8" w:rsidRPr="00237601" w:rsidRDefault="009030A8" w:rsidP="00C945E6">
            <w:pPr>
              <w:rPr>
                <w:rFonts w:asciiTheme="minorHAnsi" w:hAnsiTheme="minorHAnsi"/>
                <w:sz w:val="18"/>
                <w:szCs w:val="18"/>
              </w:rPr>
            </w:pPr>
            <w:r w:rsidRPr="00237601">
              <w:rPr>
                <w:rFonts w:asciiTheme="minorHAnsi" w:hAnsiTheme="minorHAnsi"/>
                <w:sz w:val="18"/>
                <w:szCs w:val="18"/>
              </w:rPr>
              <w:t>Building Type from CF1R</w:t>
            </w:r>
          </w:p>
        </w:tc>
        <w:tc>
          <w:tcPr>
            <w:tcW w:w="1605" w:type="pct"/>
            <w:tcBorders>
              <w:top w:val="single" w:sz="4" w:space="0" w:color="auto"/>
              <w:left w:val="single" w:sz="4" w:space="0" w:color="auto"/>
              <w:bottom w:val="single" w:sz="4" w:space="0" w:color="auto"/>
              <w:right w:val="single" w:sz="4" w:space="0" w:color="auto"/>
            </w:tcBorders>
          </w:tcPr>
          <w:p w14:paraId="03C0FA7A" w14:textId="77777777" w:rsidR="009030A8" w:rsidRPr="00237601" w:rsidRDefault="009030A8" w:rsidP="00C945E6">
            <w:pPr>
              <w:rPr>
                <w:rFonts w:asciiTheme="minorHAnsi" w:hAnsiTheme="minorHAnsi"/>
                <w:sz w:val="18"/>
                <w:szCs w:val="18"/>
              </w:rPr>
            </w:pPr>
          </w:p>
        </w:tc>
      </w:tr>
      <w:tr w:rsidR="009030A8" w:rsidRPr="00237601" w14:paraId="03C0FA7F"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7C" w14:textId="7DB05CD4"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r w:rsidR="008E2857">
              <w:rPr>
                <w:rFonts w:asciiTheme="minorHAnsi" w:hAnsiTheme="minorHAnsi"/>
                <w:sz w:val="18"/>
                <w:szCs w:val="18"/>
              </w:rPr>
              <w:t>5</w:t>
            </w:r>
          </w:p>
        </w:tc>
        <w:tc>
          <w:tcPr>
            <w:tcW w:w="3182" w:type="pct"/>
            <w:tcBorders>
              <w:top w:val="single" w:sz="4" w:space="0" w:color="auto"/>
              <w:left w:val="single" w:sz="4" w:space="0" w:color="auto"/>
              <w:bottom w:val="single" w:sz="4" w:space="0" w:color="auto"/>
              <w:right w:val="single" w:sz="4" w:space="0" w:color="auto"/>
            </w:tcBorders>
            <w:vAlign w:val="center"/>
          </w:tcPr>
          <w:p w14:paraId="03C0FA7D" w14:textId="77777777" w:rsidR="009030A8" w:rsidRPr="00237601" w:rsidRDefault="009030A8" w:rsidP="00C945E6">
            <w:pPr>
              <w:rPr>
                <w:rFonts w:asciiTheme="minorHAnsi" w:hAnsiTheme="minorHAnsi"/>
                <w:sz w:val="18"/>
                <w:szCs w:val="18"/>
              </w:rPr>
            </w:pPr>
            <w:r w:rsidRPr="00237601">
              <w:rPr>
                <w:rFonts w:asciiTheme="minorHAnsi" w:hAnsiTheme="minorHAnsi"/>
                <w:sz w:val="18"/>
                <w:szCs w:val="18"/>
              </w:rPr>
              <w:t>Verified Low Leakage Ducts in Conditioned Space (VLLDCS)</w:t>
            </w:r>
            <w:r w:rsidR="00E267CA" w:rsidRPr="003F2ABE">
              <w:rPr>
                <w:rFonts w:asciiTheme="minorHAnsi" w:hAnsiTheme="minorHAnsi"/>
                <w:sz w:val="18"/>
                <w:szCs w:val="18"/>
              </w:rPr>
              <w:t xml:space="preserve"> Credit from </w:t>
            </w:r>
            <w:r w:rsidR="00E267CA">
              <w:rPr>
                <w:rFonts w:asciiTheme="minorHAnsi" w:hAnsiTheme="minorHAnsi"/>
                <w:sz w:val="18"/>
                <w:szCs w:val="18"/>
              </w:rPr>
              <w:t>CF1R</w:t>
            </w:r>
            <w:r w:rsidR="00E267CA" w:rsidRPr="003F2ABE">
              <w:rPr>
                <w:rFonts w:asciiTheme="minorHAnsi" w:hAnsiTheme="minorHAnsi"/>
                <w:sz w:val="18"/>
                <w:szCs w:val="18"/>
              </w:rPr>
              <w:t>?</w:t>
            </w:r>
          </w:p>
        </w:tc>
        <w:tc>
          <w:tcPr>
            <w:tcW w:w="1605" w:type="pct"/>
            <w:tcBorders>
              <w:top w:val="single" w:sz="4" w:space="0" w:color="auto"/>
              <w:left w:val="single" w:sz="4" w:space="0" w:color="auto"/>
              <w:bottom w:val="single" w:sz="4" w:space="0" w:color="auto"/>
              <w:right w:val="single" w:sz="4" w:space="0" w:color="auto"/>
            </w:tcBorders>
            <w:vAlign w:val="center"/>
          </w:tcPr>
          <w:p w14:paraId="03C0FA7E" w14:textId="77777777" w:rsidR="009030A8" w:rsidRPr="00237601" w:rsidRDefault="009030A8" w:rsidP="00C945E6">
            <w:pPr>
              <w:rPr>
                <w:rFonts w:asciiTheme="minorHAnsi" w:hAnsiTheme="minorHAnsi"/>
                <w:sz w:val="18"/>
                <w:szCs w:val="18"/>
              </w:rPr>
            </w:pPr>
          </w:p>
        </w:tc>
      </w:tr>
      <w:tr w:rsidR="009030A8" w:rsidRPr="00237601" w14:paraId="03C0FA83"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80" w14:textId="71E61C9C"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r w:rsidR="008E2857">
              <w:rPr>
                <w:rFonts w:asciiTheme="minorHAnsi" w:hAnsiTheme="minorHAnsi"/>
                <w:sz w:val="18"/>
                <w:szCs w:val="18"/>
              </w:rPr>
              <w:t>6</w:t>
            </w:r>
          </w:p>
        </w:tc>
        <w:tc>
          <w:tcPr>
            <w:tcW w:w="3182" w:type="pct"/>
            <w:tcBorders>
              <w:top w:val="single" w:sz="4" w:space="0" w:color="auto"/>
              <w:left w:val="single" w:sz="4" w:space="0" w:color="auto"/>
              <w:bottom w:val="single" w:sz="4" w:space="0" w:color="auto"/>
              <w:right w:val="single" w:sz="4" w:space="0" w:color="auto"/>
            </w:tcBorders>
            <w:vAlign w:val="center"/>
          </w:tcPr>
          <w:p w14:paraId="03C0FA81" w14:textId="77777777" w:rsidR="009030A8" w:rsidRPr="00237601" w:rsidRDefault="009030A8" w:rsidP="00C945E6">
            <w:pPr>
              <w:rPr>
                <w:rFonts w:asciiTheme="minorHAnsi" w:hAnsiTheme="minorHAnsi"/>
                <w:sz w:val="18"/>
                <w:szCs w:val="18"/>
              </w:rPr>
            </w:pPr>
            <w:r w:rsidRPr="00237601">
              <w:rPr>
                <w:rFonts w:asciiTheme="minorHAnsi" w:hAnsiTheme="minorHAnsi"/>
                <w:sz w:val="18"/>
                <w:szCs w:val="18"/>
              </w:rPr>
              <w:t>Verified Low Leakage Air-handling Unit</w:t>
            </w:r>
            <w:r w:rsidR="00E267CA" w:rsidRPr="003F2ABE">
              <w:rPr>
                <w:rFonts w:asciiTheme="minorHAnsi" w:hAnsiTheme="minorHAnsi"/>
                <w:sz w:val="18"/>
                <w:szCs w:val="18"/>
              </w:rPr>
              <w:t xml:space="preserve"> Credit from </w:t>
            </w:r>
            <w:r w:rsidR="00E267CA">
              <w:rPr>
                <w:rFonts w:asciiTheme="minorHAnsi" w:hAnsiTheme="minorHAnsi"/>
                <w:sz w:val="18"/>
                <w:szCs w:val="18"/>
              </w:rPr>
              <w:t>CF1R</w:t>
            </w:r>
            <w:r w:rsidR="00E267CA" w:rsidRPr="003F2ABE">
              <w:rPr>
                <w:rFonts w:asciiTheme="minorHAnsi" w:hAnsiTheme="minorHAnsi"/>
                <w:sz w:val="18"/>
                <w:szCs w:val="18"/>
              </w:rPr>
              <w:t>?</w:t>
            </w:r>
          </w:p>
        </w:tc>
        <w:tc>
          <w:tcPr>
            <w:tcW w:w="1605" w:type="pct"/>
            <w:tcBorders>
              <w:top w:val="single" w:sz="4" w:space="0" w:color="auto"/>
              <w:left w:val="single" w:sz="4" w:space="0" w:color="auto"/>
              <w:bottom w:val="single" w:sz="4" w:space="0" w:color="auto"/>
              <w:right w:val="single" w:sz="4" w:space="0" w:color="auto"/>
            </w:tcBorders>
            <w:vAlign w:val="center"/>
          </w:tcPr>
          <w:p w14:paraId="03C0FA82" w14:textId="77777777" w:rsidR="009030A8" w:rsidRPr="00237601" w:rsidRDefault="009030A8" w:rsidP="00C945E6">
            <w:pPr>
              <w:rPr>
                <w:rFonts w:asciiTheme="minorHAnsi" w:hAnsiTheme="minorHAnsi"/>
                <w:sz w:val="18"/>
                <w:szCs w:val="18"/>
              </w:rPr>
            </w:pPr>
          </w:p>
        </w:tc>
      </w:tr>
      <w:tr w:rsidR="009030A8" w:rsidRPr="00237601" w14:paraId="03C0FA87"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84" w14:textId="23E48695" w:rsidR="009030A8" w:rsidRPr="00237601" w:rsidRDefault="009030A8" w:rsidP="00C945E6">
            <w:pPr>
              <w:jc w:val="center"/>
              <w:rPr>
                <w:rFonts w:asciiTheme="minorHAnsi" w:hAnsiTheme="minorHAnsi"/>
                <w:sz w:val="18"/>
                <w:szCs w:val="18"/>
              </w:rPr>
            </w:pPr>
            <w:r w:rsidRPr="00237601">
              <w:rPr>
                <w:rFonts w:asciiTheme="minorHAnsi" w:hAnsiTheme="minorHAnsi"/>
                <w:sz w:val="18"/>
                <w:szCs w:val="18"/>
              </w:rPr>
              <w:t>0</w:t>
            </w:r>
            <w:r w:rsidR="008E2857">
              <w:rPr>
                <w:rFonts w:asciiTheme="minorHAnsi" w:hAnsiTheme="minorHAnsi"/>
                <w:sz w:val="18"/>
                <w:szCs w:val="18"/>
              </w:rPr>
              <w:t>7</w:t>
            </w:r>
          </w:p>
        </w:tc>
        <w:tc>
          <w:tcPr>
            <w:tcW w:w="3182" w:type="pct"/>
            <w:tcBorders>
              <w:top w:val="single" w:sz="4" w:space="0" w:color="auto"/>
              <w:left w:val="single" w:sz="4" w:space="0" w:color="auto"/>
              <w:bottom w:val="single" w:sz="4" w:space="0" w:color="auto"/>
              <w:right w:val="single" w:sz="4" w:space="0" w:color="auto"/>
            </w:tcBorders>
            <w:vAlign w:val="center"/>
          </w:tcPr>
          <w:p w14:paraId="03C0FA85" w14:textId="79C31512" w:rsidR="009030A8" w:rsidRPr="00237601" w:rsidRDefault="009030A8" w:rsidP="00C945E6">
            <w:pPr>
              <w:rPr>
                <w:rFonts w:asciiTheme="minorHAnsi" w:hAnsiTheme="minorHAnsi"/>
                <w:sz w:val="18"/>
                <w:szCs w:val="18"/>
              </w:rPr>
            </w:pPr>
            <w:r w:rsidRPr="00237601">
              <w:rPr>
                <w:rFonts w:asciiTheme="minorHAnsi" w:hAnsiTheme="minorHAnsi"/>
                <w:sz w:val="18"/>
                <w:szCs w:val="18"/>
              </w:rPr>
              <w:t>Duct System Compliance Category</w:t>
            </w:r>
          </w:p>
        </w:tc>
        <w:tc>
          <w:tcPr>
            <w:tcW w:w="1605" w:type="pct"/>
            <w:tcBorders>
              <w:top w:val="single" w:sz="4" w:space="0" w:color="auto"/>
              <w:left w:val="single" w:sz="4" w:space="0" w:color="auto"/>
              <w:bottom w:val="single" w:sz="4" w:space="0" w:color="auto"/>
              <w:right w:val="single" w:sz="4" w:space="0" w:color="auto"/>
            </w:tcBorders>
            <w:vAlign w:val="center"/>
          </w:tcPr>
          <w:p w14:paraId="03C0FA86" w14:textId="77777777" w:rsidR="009030A8" w:rsidRPr="00237601" w:rsidRDefault="009030A8" w:rsidP="00C945E6">
            <w:pPr>
              <w:rPr>
                <w:rFonts w:asciiTheme="minorHAnsi" w:hAnsiTheme="minorHAnsi"/>
                <w:sz w:val="18"/>
                <w:szCs w:val="18"/>
              </w:rPr>
            </w:pPr>
          </w:p>
        </w:tc>
      </w:tr>
      <w:tr w:rsidR="008E2857" w:rsidRPr="00237601" w14:paraId="799A44AC"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3638A5" w14:textId="7E9ACD9E" w:rsidR="008E2857" w:rsidRPr="00BE1E89" w:rsidRDefault="008E2857" w:rsidP="00C945E6">
            <w:pPr>
              <w:jc w:val="center"/>
              <w:rPr>
                <w:rFonts w:asciiTheme="minorHAnsi" w:hAnsiTheme="minorHAnsi"/>
                <w:sz w:val="18"/>
                <w:szCs w:val="18"/>
              </w:rPr>
            </w:pPr>
            <w:r w:rsidRPr="00BE1E89">
              <w:rPr>
                <w:rFonts w:asciiTheme="minorHAnsi" w:hAnsiTheme="minorHAnsi"/>
                <w:sz w:val="18"/>
                <w:szCs w:val="18"/>
              </w:rPr>
              <w:t>08</w:t>
            </w:r>
          </w:p>
        </w:tc>
        <w:tc>
          <w:tcPr>
            <w:tcW w:w="3182" w:type="pct"/>
            <w:tcBorders>
              <w:top w:val="single" w:sz="4" w:space="0" w:color="auto"/>
              <w:left w:val="single" w:sz="4" w:space="0" w:color="auto"/>
              <w:bottom w:val="single" w:sz="4" w:space="0" w:color="auto"/>
              <w:right w:val="single" w:sz="4" w:space="0" w:color="auto"/>
            </w:tcBorders>
            <w:vAlign w:val="center"/>
          </w:tcPr>
          <w:p w14:paraId="0B27D8C1" w14:textId="1EB25F57" w:rsidR="008E2857" w:rsidRPr="00BE1E89" w:rsidRDefault="008E2857" w:rsidP="00C945E6">
            <w:pPr>
              <w:rPr>
                <w:rFonts w:asciiTheme="minorHAnsi" w:hAnsiTheme="minorHAnsi"/>
                <w:sz w:val="18"/>
                <w:szCs w:val="18"/>
              </w:rPr>
            </w:pPr>
            <w:r w:rsidRPr="006F46CB">
              <w:rPr>
                <w:rFonts w:asciiTheme="minorHAnsi" w:hAnsiTheme="minorHAnsi"/>
                <w:sz w:val="18"/>
                <w:szCs w:val="18"/>
              </w:rPr>
              <w:t>Any portions of Duct Located in Garage?</w:t>
            </w:r>
          </w:p>
        </w:tc>
        <w:tc>
          <w:tcPr>
            <w:tcW w:w="1605" w:type="pct"/>
            <w:tcBorders>
              <w:top w:val="single" w:sz="4" w:space="0" w:color="auto"/>
              <w:left w:val="single" w:sz="4" w:space="0" w:color="auto"/>
              <w:bottom w:val="single" w:sz="4" w:space="0" w:color="auto"/>
              <w:right w:val="single" w:sz="4" w:space="0" w:color="auto"/>
            </w:tcBorders>
            <w:vAlign w:val="center"/>
          </w:tcPr>
          <w:p w14:paraId="12B30A2E" w14:textId="77777777" w:rsidR="008E2857" w:rsidRPr="00237601" w:rsidRDefault="008E2857" w:rsidP="00C945E6">
            <w:pPr>
              <w:rPr>
                <w:rFonts w:asciiTheme="minorHAnsi" w:hAnsiTheme="minorHAnsi"/>
                <w:sz w:val="18"/>
                <w:szCs w:val="18"/>
              </w:rPr>
            </w:pPr>
          </w:p>
        </w:tc>
      </w:tr>
      <w:tr w:rsidR="00A751EB" w:rsidRPr="00237601" w14:paraId="5A9F1E4A" w14:textId="77777777" w:rsidTr="001C6693">
        <w:trPr>
          <w:trHeight w:val="288"/>
          <w:ins w:id="2" w:author="Smith, Alexis@Energy" w:date="2019-04-11T08:23:00Z"/>
        </w:trPr>
        <w:tc>
          <w:tcPr>
            <w:tcW w:w="213" w:type="pct"/>
            <w:tcBorders>
              <w:top w:val="single" w:sz="4" w:space="0" w:color="auto"/>
              <w:left w:val="single" w:sz="4" w:space="0" w:color="auto"/>
              <w:bottom w:val="single" w:sz="4" w:space="0" w:color="auto"/>
              <w:right w:val="single" w:sz="4" w:space="0" w:color="auto"/>
            </w:tcBorders>
            <w:vAlign w:val="center"/>
          </w:tcPr>
          <w:p w14:paraId="3000CE8E" w14:textId="74F150E8" w:rsidR="00A751EB" w:rsidRPr="00BE1E89" w:rsidRDefault="00A751EB" w:rsidP="00A751EB">
            <w:pPr>
              <w:jc w:val="center"/>
              <w:rPr>
                <w:ins w:id="3" w:author="Smith, Alexis@Energy" w:date="2019-04-11T08:23:00Z"/>
                <w:rFonts w:asciiTheme="minorHAnsi" w:hAnsiTheme="minorHAnsi"/>
                <w:sz w:val="18"/>
                <w:szCs w:val="18"/>
              </w:rPr>
            </w:pPr>
            <w:ins w:id="4" w:author="Smith, Alexis@Energy" w:date="2019-04-11T08:23:00Z">
              <w:r>
                <w:rPr>
                  <w:rFonts w:asciiTheme="minorHAnsi" w:hAnsiTheme="minorHAnsi"/>
                </w:rPr>
                <w:t>09</w:t>
              </w:r>
            </w:ins>
          </w:p>
        </w:tc>
        <w:tc>
          <w:tcPr>
            <w:tcW w:w="3182" w:type="pct"/>
            <w:tcBorders>
              <w:top w:val="single" w:sz="4" w:space="0" w:color="auto"/>
              <w:left w:val="single" w:sz="4" w:space="0" w:color="auto"/>
              <w:bottom w:val="single" w:sz="4" w:space="0" w:color="auto"/>
              <w:right w:val="single" w:sz="4" w:space="0" w:color="auto"/>
            </w:tcBorders>
            <w:vAlign w:val="center"/>
          </w:tcPr>
          <w:p w14:paraId="2A00E718" w14:textId="68B9B77C" w:rsidR="00A751EB" w:rsidRPr="006F46CB" w:rsidRDefault="00A751EB" w:rsidP="00A751EB">
            <w:pPr>
              <w:rPr>
                <w:ins w:id="5" w:author="Smith, Alexis@Energy" w:date="2019-04-11T08:23:00Z"/>
                <w:rFonts w:asciiTheme="minorHAnsi" w:hAnsiTheme="minorHAnsi"/>
                <w:sz w:val="18"/>
                <w:szCs w:val="18"/>
              </w:rPr>
            </w:pPr>
            <w:ins w:id="6" w:author="Smith, Alexis@Energy" w:date="2019-04-11T08:23:00Z">
              <w:r w:rsidRPr="00096765">
                <w:rPr>
                  <w:rFonts w:asciiTheme="minorHAnsi" w:hAnsiTheme="minorHAnsi"/>
                  <w:sz w:val="18"/>
                </w:rPr>
                <w:t>Is the system type Small Duct High Velocity (SDHV)?</w:t>
              </w:r>
            </w:ins>
          </w:p>
        </w:tc>
        <w:tc>
          <w:tcPr>
            <w:tcW w:w="1605" w:type="pct"/>
            <w:tcBorders>
              <w:top w:val="single" w:sz="4" w:space="0" w:color="auto"/>
              <w:left w:val="single" w:sz="4" w:space="0" w:color="auto"/>
              <w:bottom w:val="single" w:sz="4" w:space="0" w:color="auto"/>
              <w:right w:val="single" w:sz="4" w:space="0" w:color="auto"/>
            </w:tcBorders>
            <w:vAlign w:val="center"/>
          </w:tcPr>
          <w:p w14:paraId="7FAE3E75" w14:textId="77777777" w:rsidR="00A751EB" w:rsidRPr="00237601" w:rsidRDefault="00A751EB" w:rsidP="00A751EB">
            <w:pPr>
              <w:rPr>
                <w:ins w:id="7" w:author="Smith, Alexis@Energy" w:date="2019-04-11T08:23:00Z"/>
                <w:rFonts w:asciiTheme="minorHAnsi" w:hAnsiTheme="minorHAnsi"/>
                <w:sz w:val="18"/>
                <w:szCs w:val="18"/>
              </w:rPr>
            </w:pPr>
          </w:p>
        </w:tc>
      </w:tr>
    </w:tbl>
    <w:p w14:paraId="03C0FA88" w14:textId="77777777" w:rsidR="009030A8" w:rsidRPr="00F64AE6" w:rsidRDefault="009030A8" w:rsidP="00C945E6">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60"/>
      </w:tblGrid>
      <w:tr w:rsidR="004E181A" w:rsidRPr="00237601" w14:paraId="03C0FA8C" w14:textId="77777777" w:rsidTr="001C6693">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03C0FA8B" w14:textId="6AEC70D1" w:rsidR="004E181A" w:rsidRPr="00237601" w:rsidRDefault="004E181A" w:rsidP="00C945E6">
            <w:pPr>
              <w:keepNext/>
              <w:rPr>
                <w:rFonts w:asciiTheme="minorHAnsi" w:hAnsiTheme="minorHAnsi"/>
                <w:b/>
                <w:sz w:val="18"/>
                <w:szCs w:val="18"/>
              </w:rPr>
            </w:pPr>
            <w:r w:rsidRPr="00F64AE6">
              <w:rPr>
                <w:rFonts w:asciiTheme="minorHAnsi" w:hAnsiTheme="minorHAnsi"/>
                <w:b/>
                <w:szCs w:val="18"/>
              </w:rPr>
              <w:t>MCH-20b - Low Leakage Ducts in Conditioned Space</w:t>
            </w:r>
          </w:p>
        </w:tc>
      </w:tr>
    </w:tbl>
    <w:p w14:paraId="03C0FA8D" w14:textId="77777777" w:rsidR="004E181A" w:rsidRDefault="004E181A"/>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8"/>
        <w:gridCol w:w="2643"/>
        <w:gridCol w:w="4227"/>
        <w:gridCol w:w="3432"/>
      </w:tblGrid>
      <w:tr w:rsidR="00646881" w:rsidRPr="00237601" w14:paraId="03C0FA8F" w14:textId="77777777" w:rsidTr="001C6693">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3C0FA8E" w14:textId="0BB0FA0A" w:rsidR="00646881" w:rsidRPr="00237601" w:rsidRDefault="006F45C3" w:rsidP="004E181A">
            <w:pPr>
              <w:keepNext/>
              <w:rPr>
                <w:rFonts w:asciiTheme="minorHAnsi" w:hAnsiTheme="minorHAnsi"/>
                <w:b/>
                <w:sz w:val="18"/>
                <w:szCs w:val="18"/>
              </w:rPr>
            </w:pPr>
            <w:r w:rsidRPr="00F64AE6">
              <w:rPr>
                <w:rFonts w:asciiTheme="minorHAnsi" w:hAnsiTheme="minorHAnsi"/>
                <w:b/>
                <w:szCs w:val="18"/>
              </w:rPr>
              <w:t>B. Duct Leakage Diagnostic Test</w:t>
            </w:r>
          </w:p>
        </w:tc>
      </w:tr>
      <w:tr w:rsidR="001444DA" w:rsidRPr="00237601" w14:paraId="03C0FA93"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0" w14:textId="77777777" w:rsidR="001444DA"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1</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1" w14:textId="77C2F850" w:rsidR="001444DA" w:rsidRPr="00237601" w:rsidRDefault="006F45C3" w:rsidP="00F27ADF">
            <w:pPr>
              <w:keepNext/>
              <w:rPr>
                <w:rFonts w:asciiTheme="minorHAnsi" w:hAnsiTheme="minorHAnsi"/>
                <w:sz w:val="18"/>
                <w:szCs w:val="18"/>
              </w:rPr>
            </w:pPr>
            <w:r w:rsidRPr="00237601">
              <w:rPr>
                <w:rFonts w:asciiTheme="minorHAnsi" w:hAnsiTheme="minorHAnsi"/>
                <w:sz w:val="18"/>
                <w:szCs w:val="18"/>
              </w:rPr>
              <w:t>System compliance with visual inspection per RA3.1.4.1.3?</w:t>
            </w:r>
          </w:p>
        </w:tc>
        <w:tc>
          <w:tcPr>
            <w:tcW w:w="1595" w:type="pct"/>
            <w:tcBorders>
              <w:top w:val="single" w:sz="4" w:space="0" w:color="auto"/>
              <w:left w:val="single" w:sz="4" w:space="0" w:color="auto"/>
              <w:bottom w:val="single" w:sz="4" w:space="0" w:color="auto"/>
              <w:right w:val="single" w:sz="4" w:space="0" w:color="auto"/>
            </w:tcBorders>
            <w:vAlign w:val="center"/>
          </w:tcPr>
          <w:p w14:paraId="03C0FA92" w14:textId="77777777" w:rsidR="003B0341" w:rsidRPr="00237601" w:rsidRDefault="003B0341" w:rsidP="00C945E6">
            <w:pPr>
              <w:keepNext/>
              <w:rPr>
                <w:rFonts w:asciiTheme="minorHAnsi" w:hAnsiTheme="minorHAnsi"/>
                <w:sz w:val="18"/>
                <w:szCs w:val="18"/>
              </w:rPr>
            </w:pPr>
          </w:p>
        </w:tc>
      </w:tr>
      <w:tr w:rsidR="00646881" w:rsidRPr="00237601" w14:paraId="03C0FA97"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4" w14:textId="77777777" w:rsidR="00646881"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2</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5" w14:textId="02F43DE4" w:rsidR="00646881" w:rsidRPr="00237601" w:rsidRDefault="00085E25" w:rsidP="00C945E6">
            <w:pPr>
              <w:keepNext/>
              <w:rPr>
                <w:rFonts w:asciiTheme="minorHAnsi" w:hAnsiTheme="minorHAnsi"/>
                <w:sz w:val="18"/>
                <w:szCs w:val="18"/>
              </w:rPr>
            </w:pPr>
            <w:r w:rsidRPr="00237601">
              <w:rPr>
                <w:rFonts w:asciiTheme="minorHAnsi" w:hAnsiTheme="minorHAnsi"/>
                <w:sz w:val="18"/>
                <w:szCs w:val="18"/>
              </w:rPr>
              <w:t>Duct Leakage Test Conditions</w:t>
            </w:r>
          </w:p>
        </w:tc>
        <w:tc>
          <w:tcPr>
            <w:tcW w:w="1595" w:type="pct"/>
            <w:tcBorders>
              <w:top w:val="single" w:sz="4" w:space="0" w:color="auto"/>
              <w:left w:val="single" w:sz="4" w:space="0" w:color="auto"/>
              <w:bottom w:val="single" w:sz="4" w:space="0" w:color="auto"/>
              <w:right w:val="single" w:sz="4" w:space="0" w:color="auto"/>
            </w:tcBorders>
            <w:vAlign w:val="center"/>
          </w:tcPr>
          <w:p w14:paraId="03C0FA96" w14:textId="77777777" w:rsidR="00646881" w:rsidRPr="00237601" w:rsidRDefault="00646881" w:rsidP="00C945E6">
            <w:pPr>
              <w:keepNext/>
              <w:rPr>
                <w:rFonts w:asciiTheme="minorHAnsi" w:hAnsiTheme="minorHAnsi"/>
                <w:sz w:val="18"/>
                <w:szCs w:val="18"/>
              </w:rPr>
            </w:pPr>
          </w:p>
        </w:tc>
      </w:tr>
      <w:tr w:rsidR="00646881" w:rsidRPr="00237601" w14:paraId="03C0FA9B"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8" w14:textId="77777777" w:rsidR="00646881" w:rsidRPr="00237601" w:rsidRDefault="007D047B"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3</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9" w14:textId="6EF701E8" w:rsidR="00646881" w:rsidRPr="00237601" w:rsidRDefault="006F45C3" w:rsidP="00C945E6">
            <w:pPr>
              <w:keepNext/>
              <w:rPr>
                <w:rFonts w:asciiTheme="minorHAnsi" w:hAnsiTheme="minorHAnsi"/>
                <w:sz w:val="18"/>
                <w:szCs w:val="18"/>
              </w:rPr>
            </w:pPr>
            <w:r w:rsidRPr="00237601">
              <w:rPr>
                <w:rFonts w:asciiTheme="minorHAnsi" w:hAnsiTheme="minorHAnsi"/>
                <w:sz w:val="18"/>
                <w:szCs w:val="18"/>
              </w:rPr>
              <w:t>Duct Leakage Test Method</w:t>
            </w:r>
          </w:p>
        </w:tc>
        <w:tc>
          <w:tcPr>
            <w:tcW w:w="1595" w:type="pct"/>
            <w:tcBorders>
              <w:top w:val="single" w:sz="4" w:space="0" w:color="auto"/>
              <w:left w:val="single" w:sz="4" w:space="0" w:color="auto"/>
              <w:bottom w:val="single" w:sz="4" w:space="0" w:color="auto"/>
              <w:right w:val="single" w:sz="4" w:space="0" w:color="auto"/>
            </w:tcBorders>
            <w:vAlign w:val="center"/>
          </w:tcPr>
          <w:p w14:paraId="03C0FA9A" w14:textId="77777777" w:rsidR="00646881" w:rsidRPr="00237601" w:rsidRDefault="00646881" w:rsidP="00C945E6">
            <w:pPr>
              <w:keepNext/>
              <w:rPr>
                <w:rFonts w:asciiTheme="minorHAnsi" w:hAnsiTheme="minorHAnsi"/>
                <w:sz w:val="18"/>
                <w:szCs w:val="18"/>
              </w:rPr>
            </w:pPr>
          </w:p>
        </w:tc>
      </w:tr>
      <w:tr w:rsidR="00646881" w:rsidRPr="00237601" w14:paraId="03C0FA9F" w14:textId="77777777" w:rsidTr="006544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A9C" w14:textId="77777777" w:rsidR="00646881" w:rsidRPr="00237601" w:rsidRDefault="007D047B"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4</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3C0FA9D" w14:textId="15111653" w:rsidR="00646881" w:rsidRPr="00237601" w:rsidRDefault="006F45C3" w:rsidP="00C945E6">
            <w:pPr>
              <w:keepNext/>
              <w:rPr>
                <w:rFonts w:asciiTheme="minorHAnsi" w:hAnsiTheme="minorHAnsi"/>
                <w:sz w:val="18"/>
                <w:szCs w:val="18"/>
              </w:rPr>
            </w:pPr>
            <w:r w:rsidRPr="00237601">
              <w:rPr>
                <w:rFonts w:asciiTheme="minorHAnsi" w:hAnsiTheme="minorHAnsi"/>
                <w:sz w:val="18"/>
                <w:szCs w:val="18"/>
              </w:rPr>
              <w:t>Target Allowable Duct Leakage Rate (cfm)</w:t>
            </w:r>
          </w:p>
        </w:tc>
        <w:tc>
          <w:tcPr>
            <w:tcW w:w="1595" w:type="pct"/>
            <w:tcBorders>
              <w:top w:val="single" w:sz="4" w:space="0" w:color="auto"/>
              <w:left w:val="single" w:sz="4" w:space="0" w:color="auto"/>
              <w:bottom w:val="single" w:sz="4" w:space="0" w:color="auto"/>
              <w:right w:val="single" w:sz="4" w:space="0" w:color="auto"/>
            </w:tcBorders>
            <w:vAlign w:val="center"/>
          </w:tcPr>
          <w:p w14:paraId="03C0FA9E" w14:textId="77777777" w:rsidR="00646881" w:rsidRPr="00237601" w:rsidRDefault="00646881" w:rsidP="00C945E6">
            <w:pPr>
              <w:keepNext/>
              <w:rPr>
                <w:rFonts w:asciiTheme="minorHAnsi" w:hAnsiTheme="minorHAnsi"/>
                <w:sz w:val="18"/>
                <w:szCs w:val="18"/>
              </w:rPr>
            </w:pPr>
          </w:p>
        </w:tc>
      </w:tr>
      <w:tr w:rsidR="00646881" w:rsidRPr="00237601" w14:paraId="03C0FAA3" w14:textId="77777777" w:rsidTr="00654491">
        <w:trPr>
          <w:trHeight w:val="288"/>
        </w:trPr>
        <w:tc>
          <w:tcPr>
            <w:tcW w:w="213" w:type="pct"/>
            <w:tcBorders>
              <w:bottom w:val="single" w:sz="4" w:space="0" w:color="auto"/>
            </w:tcBorders>
            <w:vAlign w:val="center"/>
          </w:tcPr>
          <w:p w14:paraId="03C0FAA0" w14:textId="77777777" w:rsidR="00646881" w:rsidRPr="00237601" w:rsidRDefault="007D047B"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5</w:t>
            </w:r>
          </w:p>
        </w:tc>
        <w:tc>
          <w:tcPr>
            <w:tcW w:w="3192" w:type="pct"/>
            <w:gridSpan w:val="2"/>
            <w:tcBorders>
              <w:bottom w:val="single" w:sz="4" w:space="0" w:color="auto"/>
            </w:tcBorders>
            <w:shd w:val="clear" w:color="auto" w:fill="auto"/>
            <w:vAlign w:val="center"/>
          </w:tcPr>
          <w:p w14:paraId="03C0FAA1" w14:textId="327D0664" w:rsidR="00646881" w:rsidRPr="00237601" w:rsidRDefault="006F45C3" w:rsidP="00F27ADF">
            <w:pPr>
              <w:keepNext/>
              <w:rPr>
                <w:rFonts w:asciiTheme="minorHAnsi" w:hAnsiTheme="minorHAnsi"/>
                <w:b/>
                <w:sz w:val="18"/>
                <w:szCs w:val="18"/>
              </w:rPr>
            </w:pPr>
            <w:r w:rsidRPr="00237601">
              <w:rPr>
                <w:rFonts w:asciiTheme="minorHAnsi" w:hAnsiTheme="minorHAnsi"/>
                <w:sz w:val="18"/>
                <w:szCs w:val="18"/>
              </w:rPr>
              <w:t xml:space="preserve">Actual </w:t>
            </w:r>
            <w:r w:rsidR="00F27ADF">
              <w:rPr>
                <w:rFonts w:asciiTheme="minorHAnsi" w:hAnsiTheme="minorHAnsi"/>
                <w:sz w:val="18"/>
                <w:szCs w:val="18"/>
              </w:rPr>
              <w:t>D</w:t>
            </w:r>
            <w:r w:rsidRPr="00237601">
              <w:rPr>
                <w:rFonts w:asciiTheme="minorHAnsi" w:hAnsiTheme="minorHAnsi"/>
                <w:sz w:val="18"/>
                <w:szCs w:val="18"/>
              </w:rPr>
              <w:t xml:space="preserve">uct </w:t>
            </w:r>
            <w:r w:rsidR="00F27ADF">
              <w:rPr>
                <w:rFonts w:asciiTheme="minorHAnsi" w:hAnsiTheme="minorHAnsi"/>
                <w:sz w:val="18"/>
                <w:szCs w:val="18"/>
              </w:rPr>
              <w:t>L</w:t>
            </w:r>
            <w:r w:rsidRPr="00237601">
              <w:rPr>
                <w:rFonts w:asciiTheme="minorHAnsi" w:hAnsiTheme="minorHAnsi"/>
                <w:sz w:val="18"/>
                <w:szCs w:val="18"/>
              </w:rPr>
              <w:t xml:space="preserve">eakage </w:t>
            </w:r>
            <w:r w:rsidR="00F27ADF">
              <w:rPr>
                <w:rFonts w:asciiTheme="minorHAnsi" w:hAnsiTheme="minorHAnsi"/>
                <w:sz w:val="18"/>
                <w:szCs w:val="18"/>
              </w:rPr>
              <w:t>R</w:t>
            </w:r>
            <w:r w:rsidRPr="00237601">
              <w:rPr>
                <w:rFonts w:asciiTheme="minorHAnsi" w:hAnsiTheme="minorHAnsi"/>
                <w:sz w:val="18"/>
                <w:szCs w:val="18"/>
              </w:rPr>
              <w:t xml:space="preserve">ate from </w:t>
            </w:r>
            <w:r w:rsidR="00F27ADF">
              <w:rPr>
                <w:rFonts w:asciiTheme="minorHAnsi" w:hAnsiTheme="minorHAnsi"/>
                <w:sz w:val="18"/>
                <w:szCs w:val="18"/>
              </w:rPr>
              <w:t>L</w:t>
            </w:r>
            <w:r w:rsidRPr="00237601">
              <w:rPr>
                <w:rFonts w:asciiTheme="minorHAnsi" w:hAnsiTheme="minorHAnsi"/>
                <w:sz w:val="18"/>
                <w:szCs w:val="18"/>
              </w:rPr>
              <w:t xml:space="preserve">eakage </w:t>
            </w:r>
            <w:r w:rsidR="00F27ADF">
              <w:rPr>
                <w:rFonts w:asciiTheme="minorHAnsi" w:hAnsiTheme="minorHAnsi"/>
                <w:sz w:val="18"/>
                <w:szCs w:val="18"/>
              </w:rPr>
              <w:t>T</w:t>
            </w:r>
            <w:r w:rsidRPr="00237601">
              <w:rPr>
                <w:rFonts w:asciiTheme="minorHAnsi" w:hAnsiTheme="minorHAnsi"/>
                <w:sz w:val="18"/>
                <w:szCs w:val="18"/>
              </w:rPr>
              <w:t xml:space="preserve">est </w:t>
            </w:r>
            <w:r w:rsidR="00F27ADF">
              <w:rPr>
                <w:rFonts w:asciiTheme="minorHAnsi" w:hAnsiTheme="minorHAnsi"/>
                <w:sz w:val="18"/>
                <w:szCs w:val="18"/>
              </w:rPr>
              <w:t>M</w:t>
            </w:r>
            <w:r w:rsidRPr="00237601">
              <w:rPr>
                <w:rFonts w:asciiTheme="minorHAnsi" w:hAnsiTheme="minorHAnsi"/>
                <w:sz w:val="18"/>
                <w:szCs w:val="18"/>
              </w:rPr>
              <w:t>easurement (cfm)</w:t>
            </w:r>
            <w:r w:rsidR="00F27ADF">
              <w:rPr>
                <w:rFonts w:asciiTheme="minorHAnsi" w:hAnsiTheme="minorHAnsi"/>
                <w:sz w:val="18"/>
                <w:szCs w:val="18"/>
              </w:rPr>
              <w:t>:</w:t>
            </w:r>
          </w:p>
        </w:tc>
        <w:tc>
          <w:tcPr>
            <w:tcW w:w="1595" w:type="pct"/>
            <w:tcBorders>
              <w:bottom w:val="single" w:sz="4" w:space="0" w:color="auto"/>
            </w:tcBorders>
            <w:shd w:val="clear" w:color="auto" w:fill="auto"/>
          </w:tcPr>
          <w:p w14:paraId="03C0FAA2" w14:textId="77C9438B" w:rsidR="00646881" w:rsidRPr="00F64AE6" w:rsidRDefault="00646881" w:rsidP="00C945E6">
            <w:pPr>
              <w:keepNext/>
              <w:rPr>
                <w:rFonts w:asciiTheme="minorHAnsi" w:hAnsiTheme="minorHAnsi"/>
                <w:b/>
                <w:sz w:val="18"/>
                <w:szCs w:val="18"/>
              </w:rPr>
            </w:pPr>
          </w:p>
        </w:tc>
      </w:tr>
      <w:tr w:rsidR="00F27ADF" w:rsidRPr="00237601" w14:paraId="03C0FAA6" w14:textId="77777777" w:rsidTr="00BD4530">
        <w:trPr>
          <w:trHeight w:val="288"/>
        </w:trPr>
        <w:tc>
          <w:tcPr>
            <w:tcW w:w="213" w:type="pct"/>
            <w:tcBorders>
              <w:top w:val="single" w:sz="4" w:space="0" w:color="auto"/>
              <w:left w:val="single" w:sz="4" w:space="0" w:color="auto"/>
              <w:right w:val="single" w:sz="4" w:space="0" w:color="auto"/>
            </w:tcBorders>
            <w:vAlign w:val="center"/>
          </w:tcPr>
          <w:p w14:paraId="03C0FAA4" w14:textId="77777777" w:rsidR="00F27ADF" w:rsidRPr="00237601" w:rsidRDefault="00F27ADF" w:rsidP="00C945E6">
            <w:pPr>
              <w:keepNext/>
              <w:rPr>
                <w:rFonts w:asciiTheme="minorHAnsi" w:hAnsiTheme="minorHAnsi"/>
                <w:sz w:val="18"/>
                <w:szCs w:val="18"/>
              </w:rPr>
            </w:pPr>
            <w:r>
              <w:rPr>
                <w:rFonts w:asciiTheme="minorHAnsi" w:hAnsiTheme="minorHAnsi"/>
                <w:sz w:val="18"/>
                <w:szCs w:val="18"/>
              </w:rPr>
              <w:t>06</w:t>
            </w:r>
          </w:p>
        </w:tc>
        <w:tc>
          <w:tcPr>
            <w:tcW w:w="1228" w:type="pct"/>
            <w:tcBorders>
              <w:top w:val="single" w:sz="4" w:space="0" w:color="auto"/>
              <w:left w:val="single" w:sz="4" w:space="0" w:color="auto"/>
              <w:right w:val="single" w:sz="4" w:space="0" w:color="auto"/>
            </w:tcBorders>
            <w:vAlign w:val="center"/>
          </w:tcPr>
          <w:p w14:paraId="14E38B37" w14:textId="016B054A" w:rsidR="00F27ADF" w:rsidRPr="00237601" w:rsidRDefault="00F27ADF" w:rsidP="00F27ADF">
            <w:pPr>
              <w:keepNext/>
              <w:rPr>
                <w:rFonts w:asciiTheme="minorHAnsi" w:hAnsiTheme="minorHAnsi"/>
                <w:sz w:val="18"/>
                <w:szCs w:val="18"/>
              </w:rPr>
            </w:pPr>
            <w:r w:rsidRPr="00237601">
              <w:rPr>
                <w:rFonts w:asciiTheme="minorHAnsi" w:hAnsiTheme="minorHAnsi"/>
                <w:sz w:val="18"/>
                <w:szCs w:val="18"/>
              </w:rPr>
              <w:t xml:space="preserve">Compliance </w:t>
            </w:r>
            <w:r>
              <w:rPr>
                <w:rFonts w:asciiTheme="minorHAnsi" w:hAnsiTheme="minorHAnsi"/>
                <w:sz w:val="18"/>
                <w:szCs w:val="18"/>
              </w:rPr>
              <w:t>S</w:t>
            </w:r>
            <w:r w:rsidRPr="00237601">
              <w:rPr>
                <w:rFonts w:asciiTheme="minorHAnsi" w:hAnsiTheme="minorHAnsi"/>
                <w:sz w:val="18"/>
                <w:szCs w:val="18"/>
              </w:rPr>
              <w:t>tatement:</w:t>
            </w:r>
          </w:p>
        </w:tc>
        <w:tc>
          <w:tcPr>
            <w:tcW w:w="3559" w:type="pct"/>
            <w:gridSpan w:val="2"/>
            <w:tcBorders>
              <w:top w:val="single" w:sz="4" w:space="0" w:color="auto"/>
              <w:left w:val="single" w:sz="4" w:space="0" w:color="auto"/>
              <w:right w:val="single" w:sz="4" w:space="0" w:color="auto"/>
            </w:tcBorders>
            <w:vAlign w:val="center"/>
          </w:tcPr>
          <w:p w14:paraId="03C0FAA5" w14:textId="1B93EC78" w:rsidR="00F27ADF" w:rsidRPr="00237601" w:rsidRDefault="00F27ADF" w:rsidP="00F27ADF">
            <w:pPr>
              <w:keepNext/>
              <w:rPr>
                <w:rFonts w:asciiTheme="minorHAnsi" w:hAnsiTheme="minorHAnsi"/>
                <w:sz w:val="18"/>
                <w:szCs w:val="18"/>
              </w:rPr>
            </w:pPr>
          </w:p>
        </w:tc>
      </w:tr>
    </w:tbl>
    <w:p w14:paraId="03C0FAA7" w14:textId="77777777" w:rsidR="00646881" w:rsidRPr="00F64AE6" w:rsidRDefault="00646881" w:rsidP="00C945E6">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2639"/>
        <w:gridCol w:w="7691"/>
      </w:tblGrid>
      <w:tr w:rsidR="00EE1B16" w:rsidRPr="00237601" w14:paraId="03C0FAA9" w14:textId="77777777" w:rsidTr="00F64AE6">
        <w:trPr>
          <w:trHeight w:val="260"/>
        </w:trPr>
        <w:tc>
          <w:tcPr>
            <w:tcW w:w="5000" w:type="pct"/>
            <w:gridSpan w:val="3"/>
            <w:vAlign w:val="center"/>
          </w:tcPr>
          <w:p w14:paraId="03C0FAA8" w14:textId="009065AE" w:rsidR="00EE1B16" w:rsidRPr="00237601" w:rsidRDefault="00EE1B16" w:rsidP="004E181A">
            <w:pPr>
              <w:pStyle w:val="Heading3"/>
              <w:numPr>
                <w:ilvl w:val="0"/>
                <w:numId w:val="0"/>
              </w:numPr>
              <w:spacing w:before="0"/>
              <w:ind w:right="86"/>
              <w:rPr>
                <w:rFonts w:asciiTheme="minorHAnsi" w:hAnsiTheme="minorHAnsi"/>
                <w:b/>
                <w:caps/>
                <w:sz w:val="18"/>
                <w:szCs w:val="18"/>
              </w:rPr>
            </w:pPr>
            <w:r w:rsidRPr="00F64AE6">
              <w:rPr>
                <w:rFonts w:asciiTheme="minorHAnsi" w:hAnsiTheme="minorHAnsi"/>
                <w:b/>
                <w:caps/>
                <w:sz w:val="20"/>
                <w:szCs w:val="18"/>
              </w:rPr>
              <w:t xml:space="preserve">C. </w:t>
            </w:r>
            <w:r w:rsidR="00F64AE6" w:rsidRPr="00F64AE6">
              <w:rPr>
                <w:rFonts w:asciiTheme="minorHAnsi" w:hAnsiTheme="minorHAnsi"/>
                <w:b/>
                <w:sz w:val="20"/>
                <w:szCs w:val="18"/>
              </w:rPr>
              <w:t>Additional Requirements for Compliance</w:t>
            </w:r>
          </w:p>
        </w:tc>
      </w:tr>
      <w:tr w:rsidR="00EE1B16" w:rsidRPr="00237601" w14:paraId="03C0FAAC" w14:textId="77777777" w:rsidTr="004E181A">
        <w:trPr>
          <w:trHeight w:val="252"/>
        </w:trPr>
        <w:tc>
          <w:tcPr>
            <w:tcW w:w="213" w:type="pct"/>
            <w:vAlign w:val="center"/>
          </w:tcPr>
          <w:p w14:paraId="03C0FAAA" w14:textId="77777777" w:rsidR="00EE1B16" w:rsidRPr="00237601" w:rsidRDefault="00EE1B16" w:rsidP="004E181A">
            <w:pPr>
              <w:pStyle w:val="ListParagraph"/>
              <w:ind w:left="0"/>
              <w:jc w:val="center"/>
              <w:rPr>
                <w:rFonts w:asciiTheme="minorHAnsi" w:hAnsiTheme="minorHAnsi"/>
                <w:sz w:val="18"/>
                <w:szCs w:val="18"/>
              </w:rPr>
            </w:pPr>
            <w:r w:rsidRPr="00237601">
              <w:rPr>
                <w:rFonts w:asciiTheme="minorHAnsi" w:hAnsiTheme="minorHAnsi"/>
                <w:sz w:val="18"/>
                <w:szCs w:val="18"/>
              </w:rPr>
              <w:t>01</w:t>
            </w:r>
          </w:p>
        </w:tc>
        <w:tc>
          <w:tcPr>
            <w:tcW w:w="4787" w:type="pct"/>
            <w:gridSpan w:val="2"/>
            <w:vAlign w:val="center"/>
          </w:tcPr>
          <w:p w14:paraId="03C0FAAB"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System was tested in its normal operation condition.  No temporary taping allowed.</w:t>
            </w:r>
          </w:p>
        </w:tc>
      </w:tr>
      <w:tr w:rsidR="00EE1B16" w:rsidRPr="00237601" w14:paraId="03C0FAAF" w14:textId="77777777" w:rsidTr="004E181A">
        <w:trPr>
          <w:trHeight w:val="252"/>
        </w:trPr>
        <w:tc>
          <w:tcPr>
            <w:tcW w:w="213" w:type="pct"/>
            <w:vAlign w:val="center"/>
          </w:tcPr>
          <w:p w14:paraId="03C0FAAD"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02</w:t>
            </w:r>
          </w:p>
        </w:tc>
        <w:tc>
          <w:tcPr>
            <w:tcW w:w="4787" w:type="pct"/>
            <w:gridSpan w:val="2"/>
            <w:vAlign w:val="center"/>
          </w:tcPr>
          <w:p w14:paraId="03C0FAAE" w14:textId="71B41043" w:rsidR="00EE1B16" w:rsidRPr="00237601" w:rsidRDefault="005D7580" w:rsidP="004E181A">
            <w:pPr>
              <w:rPr>
                <w:rFonts w:asciiTheme="minorHAnsi" w:hAnsiTheme="minorHAnsi"/>
                <w:sz w:val="18"/>
                <w:szCs w:val="18"/>
              </w:rPr>
            </w:pPr>
            <w:r w:rsidRPr="000A2B6F">
              <w:rPr>
                <w:rFonts w:asciiTheme="minorHAnsi" w:hAnsiTheme="minorHAnsi"/>
                <w:sz w:val="18"/>
              </w:rPr>
              <w:t>Outside air (OA) duct connections to the central forced air duct system shall not be sealed/taped off during duct leakage testi</w:t>
            </w:r>
            <w:r w:rsidRPr="00702AEA">
              <w:rPr>
                <w:rFonts w:asciiTheme="minorHAnsi" w:hAnsiTheme="minorHAnsi"/>
                <w:sz w:val="18"/>
              </w:rPr>
              <w:t>ng. OA ducts used for Central Fan Integrated (CFI) Indoor Air Quality ventilation systems, or Central Fan Ventilation Cooling Systems, that utilize dampers that open only when OA is required and automatically close when OA is not required, may configure th</w:t>
            </w:r>
            <w:r w:rsidRPr="00557CDC">
              <w:rPr>
                <w:rFonts w:asciiTheme="minorHAnsi" w:hAnsiTheme="minorHAnsi"/>
                <w:sz w:val="18"/>
              </w:rPr>
              <w:t>e OA damper to the closed position during duct leakage testing.</w:t>
            </w:r>
          </w:p>
        </w:tc>
      </w:tr>
      <w:tr w:rsidR="00EE1B16" w:rsidRPr="00237601" w14:paraId="03C0FAB2" w14:textId="77777777" w:rsidTr="004E181A">
        <w:trPr>
          <w:trHeight w:val="252"/>
        </w:trPr>
        <w:tc>
          <w:tcPr>
            <w:tcW w:w="213" w:type="pct"/>
            <w:vAlign w:val="center"/>
          </w:tcPr>
          <w:p w14:paraId="03C0FAB0"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03</w:t>
            </w:r>
          </w:p>
        </w:tc>
        <w:tc>
          <w:tcPr>
            <w:tcW w:w="4787" w:type="pct"/>
            <w:gridSpan w:val="2"/>
            <w:vAlign w:val="center"/>
          </w:tcPr>
          <w:p w14:paraId="03C0FAB1" w14:textId="77777777" w:rsidR="00EE1B16" w:rsidRPr="00237601" w:rsidRDefault="00EE1B16" w:rsidP="004E181A">
            <w:pPr>
              <w:rPr>
                <w:rFonts w:asciiTheme="minorHAnsi" w:hAnsiTheme="minorHAnsi"/>
                <w:sz w:val="18"/>
                <w:szCs w:val="18"/>
              </w:rPr>
            </w:pPr>
            <w:r w:rsidRPr="00237601">
              <w:rPr>
                <w:rFonts w:asciiTheme="minorHAnsi" w:hAnsiTheme="minorHAnsi"/>
                <w:bCs/>
                <w:sz w:val="18"/>
                <w:szCs w:val="18"/>
              </w:rPr>
              <w:t>All</w:t>
            </w:r>
            <w:r w:rsidRPr="00237601">
              <w:rPr>
                <w:rFonts w:asciiTheme="minorHAnsi" w:hAnsiTheme="minorHAnsi"/>
                <w:sz w:val="18"/>
                <w:szCs w:val="18"/>
              </w:rPr>
              <w:t xml:space="preserve"> supply and return register boots were sealed to the drywall.</w:t>
            </w:r>
          </w:p>
        </w:tc>
      </w:tr>
      <w:tr w:rsidR="00EE1B16" w:rsidRPr="00237601" w14:paraId="03C0FAB5" w14:textId="77777777" w:rsidTr="004E181A">
        <w:trPr>
          <w:trHeight w:val="252"/>
        </w:trPr>
        <w:tc>
          <w:tcPr>
            <w:tcW w:w="213" w:type="pct"/>
            <w:vAlign w:val="center"/>
          </w:tcPr>
          <w:p w14:paraId="03C0FAB3"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04</w:t>
            </w:r>
          </w:p>
        </w:tc>
        <w:tc>
          <w:tcPr>
            <w:tcW w:w="4787" w:type="pct"/>
            <w:gridSpan w:val="2"/>
            <w:vAlign w:val="center"/>
          </w:tcPr>
          <w:p w14:paraId="03C0FAB4"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Building cavities were not used as plenums or platform returns in lieu of ducts.</w:t>
            </w:r>
          </w:p>
        </w:tc>
      </w:tr>
      <w:tr w:rsidR="00EE1B16" w:rsidRPr="00237601" w14:paraId="03C0FAB8" w14:textId="77777777" w:rsidTr="004E181A">
        <w:trPr>
          <w:trHeight w:val="252"/>
        </w:trPr>
        <w:tc>
          <w:tcPr>
            <w:tcW w:w="213" w:type="pct"/>
            <w:vAlign w:val="center"/>
          </w:tcPr>
          <w:p w14:paraId="03C0FAB6"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05</w:t>
            </w:r>
          </w:p>
        </w:tc>
        <w:tc>
          <w:tcPr>
            <w:tcW w:w="4787" w:type="pct"/>
            <w:gridSpan w:val="2"/>
            <w:vAlign w:val="center"/>
          </w:tcPr>
          <w:p w14:paraId="03C0FAB7"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If cloth backed tape was used it was covered with Mastic and draw bands.</w:t>
            </w:r>
          </w:p>
        </w:tc>
      </w:tr>
      <w:tr w:rsidR="00EE1B16" w:rsidRPr="00237601" w14:paraId="03C0FABB" w14:textId="77777777" w:rsidTr="004E181A">
        <w:trPr>
          <w:trHeight w:val="252"/>
        </w:trPr>
        <w:tc>
          <w:tcPr>
            <w:tcW w:w="213" w:type="pct"/>
            <w:vAlign w:val="center"/>
          </w:tcPr>
          <w:p w14:paraId="03C0FAB9" w14:textId="77777777" w:rsidR="00EE1B16" w:rsidRPr="00237601" w:rsidRDefault="00EE1B16" w:rsidP="004E181A">
            <w:pPr>
              <w:jc w:val="center"/>
              <w:rPr>
                <w:rFonts w:asciiTheme="minorHAnsi" w:hAnsiTheme="minorHAnsi"/>
                <w:sz w:val="18"/>
                <w:szCs w:val="18"/>
              </w:rPr>
            </w:pPr>
            <w:r w:rsidRPr="00237601">
              <w:rPr>
                <w:rFonts w:asciiTheme="minorHAnsi" w:hAnsiTheme="minorHAnsi"/>
                <w:sz w:val="18"/>
                <w:szCs w:val="18"/>
              </w:rPr>
              <w:t>06</w:t>
            </w:r>
          </w:p>
        </w:tc>
        <w:tc>
          <w:tcPr>
            <w:tcW w:w="4787" w:type="pct"/>
            <w:gridSpan w:val="2"/>
            <w:vAlign w:val="center"/>
          </w:tcPr>
          <w:p w14:paraId="03C0FABA"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All connection points between the air handler and the supply and return plenums are completely sealed.</w:t>
            </w:r>
          </w:p>
        </w:tc>
      </w:tr>
      <w:tr w:rsidR="00EE1B16" w:rsidRPr="00237601" w14:paraId="03C0FABF" w14:textId="77777777" w:rsidTr="00BD4530">
        <w:trPr>
          <w:trHeight w:val="288"/>
        </w:trPr>
        <w:tc>
          <w:tcPr>
            <w:tcW w:w="213" w:type="pct"/>
            <w:vAlign w:val="center"/>
          </w:tcPr>
          <w:p w14:paraId="03C0FABC"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07</w:t>
            </w:r>
          </w:p>
        </w:tc>
        <w:tc>
          <w:tcPr>
            <w:tcW w:w="1223" w:type="pct"/>
            <w:vAlign w:val="center"/>
          </w:tcPr>
          <w:p w14:paraId="03C0FABD" w14:textId="77777777" w:rsidR="00EE1B16" w:rsidRPr="00237601" w:rsidRDefault="00EE1B16" w:rsidP="004E181A">
            <w:pPr>
              <w:rPr>
                <w:rFonts w:asciiTheme="minorHAnsi" w:hAnsiTheme="minorHAnsi"/>
                <w:sz w:val="18"/>
                <w:szCs w:val="18"/>
              </w:rPr>
            </w:pPr>
            <w:r w:rsidRPr="00237601">
              <w:rPr>
                <w:rFonts w:asciiTheme="minorHAnsi" w:hAnsiTheme="minorHAnsi"/>
                <w:sz w:val="18"/>
                <w:szCs w:val="18"/>
              </w:rPr>
              <w:t>Verification Status</w:t>
            </w:r>
            <w:r>
              <w:rPr>
                <w:rFonts w:asciiTheme="minorHAnsi" w:hAnsiTheme="minorHAnsi"/>
                <w:sz w:val="18"/>
                <w:szCs w:val="18"/>
              </w:rPr>
              <w:t>:</w:t>
            </w:r>
          </w:p>
        </w:tc>
        <w:tc>
          <w:tcPr>
            <w:tcW w:w="3563" w:type="pct"/>
            <w:vAlign w:val="center"/>
          </w:tcPr>
          <w:p w14:paraId="34464999" w14:textId="77777777" w:rsidR="00F27ADF" w:rsidRDefault="00F27ADF" w:rsidP="00F27ADF">
            <w:pPr>
              <w:pStyle w:val="ListParagraph"/>
              <w:keepNext/>
              <w:numPr>
                <w:ilvl w:val="0"/>
                <w:numId w:val="3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7823246" w14:textId="77777777" w:rsidR="00F27ADF" w:rsidRDefault="00F27ADF" w:rsidP="00F27ADF">
            <w:pPr>
              <w:pStyle w:val="ListParagraph"/>
              <w:keepNext/>
              <w:numPr>
                <w:ilvl w:val="0"/>
                <w:numId w:val="3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03C0FABE" w14:textId="28CF6A0B" w:rsidR="00EE1B16" w:rsidRPr="00F27ADF" w:rsidRDefault="00F27ADF" w:rsidP="00F27ADF">
            <w:pPr>
              <w:pStyle w:val="ListParagraph"/>
              <w:numPr>
                <w:ilvl w:val="0"/>
                <w:numId w:val="37"/>
              </w:numPr>
              <w:rPr>
                <w:rFonts w:asciiTheme="minorHAnsi" w:hAnsiTheme="minorHAnsi"/>
                <w:sz w:val="18"/>
                <w:szCs w:val="18"/>
              </w:rPr>
            </w:pPr>
            <w:r w:rsidRPr="00F27ADF">
              <w:rPr>
                <w:rFonts w:ascii="Calibri" w:hAnsi="Calibri"/>
                <w:sz w:val="18"/>
                <w:szCs w:val="18"/>
                <w:u w:val="single"/>
              </w:rPr>
              <w:t>All N/A</w:t>
            </w:r>
            <w:r w:rsidRPr="00F27ADF">
              <w:rPr>
                <w:rFonts w:ascii="Calibri" w:hAnsi="Calibri"/>
                <w:sz w:val="18"/>
                <w:szCs w:val="18"/>
              </w:rPr>
              <w:t xml:space="preserve"> - This entire table is not applicable</w:t>
            </w:r>
          </w:p>
        </w:tc>
      </w:tr>
      <w:tr w:rsidR="00F27ADF" w:rsidRPr="00237601" w14:paraId="03C0FAC3" w14:textId="77777777" w:rsidTr="00F27ADF">
        <w:trPr>
          <w:trHeight w:val="288"/>
        </w:trPr>
        <w:tc>
          <w:tcPr>
            <w:tcW w:w="213" w:type="pct"/>
            <w:vAlign w:val="center"/>
          </w:tcPr>
          <w:p w14:paraId="03C0FAC0" w14:textId="77777777" w:rsidR="00F27ADF" w:rsidRPr="00237601" w:rsidRDefault="00F27ADF" w:rsidP="004E181A">
            <w:pPr>
              <w:rPr>
                <w:rFonts w:asciiTheme="minorHAnsi" w:hAnsiTheme="minorHAnsi"/>
                <w:sz w:val="18"/>
                <w:szCs w:val="18"/>
              </w:rPr>
            </w:pPr>
            <w:r>
              <w:rPr>
                <w:rFonts w:asciiTheme="minorHAnsi" w:hAnsiTheme="minorHAnsi"/>
                <w:sz w:val="18"/>
                <w:szCs w:val="18"/>
              </w:rPr>
              <w:t>08</w:t>
            </w:r>
          </w:p>
        </w:tc>
        <w:tc>
          <w:tcPr>
            <w:tcW w:w="4787" w:type="pct"/>
            <w:gridSpan w:val="2"/>
            <w:vAlign w:val="center"/>
          </w:tcPr>
          <w:p w14:paraId="03C0FAC2" w14:textId="26DD2FDD" w:rsidR="00F27ADF" w:rsidRPr="00237601" w:rsidRDefault="00F27ADF" w:rsidP="004E181A">
            <w:pPr>
              <w:rPr>
                <w:rFonts w:asciiTheme="minorHAnsi" w:hAnsiTheme="minorHAnsi"/>
                <w:sz w:val="18"/>
                <w:szCs w:val="18"/>
              </w:rPr>
            </w:pPr>
            <w:r>
              <w:rPr>
                <w:rFonts w:ascii="Calibri" w:hAnsi="Calibri"/>
                <w:sz w:val="18"/>
              </w:rPr>
              <w:t>Correction Notes:</w:t>
            </w:r>
          </w:p>
        </w:tc>
      </w:tr>
      <w:tr w:rsidR="00EE1B16" w:rsidRPr="00237601" w14:paraId="03C0FAC5" w14:textId="77777777" w:rsidTr="004E181A">
        <w:trPr>
          <w:trHeight w:val="288"/>
        </w:trPr>
        <w:tc>
          <w:tcPr>
            <w:tcW w:w="5000" w:type="pct"/>
            <w:gridSpan w:val="3"/>
            <w:vAlign w:val="center"/>
          </w:tcPr>
          <w:p w14:paraId="03C0FAC4" w14:textId="77777777" w:rsidR="00EE1B16" w:rsidRPr="00237601" w:rsidRDefault="00EE1B16" w:rsidP="004E181A">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3C0FAC6" w14:textId="77777777" w:rsidR="00EE1B16" w:rsidRPr="00F64AE6" w:rsidRDefault="00EE1B16" w:rsidP="00C945E6">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23AC1" w:rsidRPr="00023AC1" w14:paraId="03C0FAC9" w14:textId="77777777" w:rsidTr="00023AC1">
        <w:trPr>
          <w:cantSplit/>
          <w:trHeight w:val="432"/>
        </w:trPr>
        <w:tc>
          <w:tcPr>
            <w:tcW w:w="5000" w:type="pct"/>
            <w:gridSpan w:val="2"/>
            <w:vAlign w:val="center"/>
          </w:tcPr>
          <w:p w14:paraId="03C0FAC7" w14:textId="1F750BB4" w:rsidR="00023AC1" w:rsidRPr="00F64AE6" w:rsidRDefault="00023AC1" w:rsidP="00F64AE6">
            <w:pPr>
              <w:keepNext/>
              <w:rPr>
                <w:rFonts w:asciiTheme="minorHAnsi" w:hAnsiTheme="minorHAnsi"/>
                <w:b/>
                <w:szCs w:val="18"/>
              </w:rPr>
            </w:pPr>
            <w:r w:rsidRPr="00F64AE6">
              <w:rPr>
                <w:rFonts w:asciiTheme="minorHAnsi" w:hAnsiTheme="minorHAnsi"/>
                <w:b/>
                <w:szCs w:val="18"/>
              </w:rPr>
              <w:t>D. Determination of HERS Verification Compliance</w:t>
            </w:r>
          </w:p>
          <w:p w14:paraId="03C0FAC8" w14:textId="77777777" w:rsidR="00023AC1" w:rsidRPr="00023AC1" w:rsidRDefault="00023AC1" w:rsidP="00F64AE6">
            <w:pPr>
              <w:keepNext/>
              <w:rPr>
                <w:rFonts w:asciiTheme="minorHAnsi" w:hAnsiTheme="minorHAnsi"/>
                <w:sz w:val="18"/>
                <w:szCs w:val="18"/>
              </w:rPr>
            </w:pPr>
            <w:r w:rsidRPr="00023AC1">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23AC1" w:rsidRPr="00023AC1" w14:paraId="03C0FACC" w14:textId="77777777" w:rsidTr="00F64AE6">
        <w:trPr>
          <w:cantSplit/>
          <w:trHeight w:val="323"/>
        </w:trPr>
        <w:tc>
          <w:tcPr>
            <w:tcW w:w="253" w:type="pct"/>
            <w:vAlign w:val="center"/>
          </w:tcPr>
          <w:p w14:paraId="03C0FACA" w14:textId="77777777" w:rsidR="00023AC1" w:rsidRPr="00023AC1" w:rsidDel="00C76C40" w:rsidRDefault="00023AC1" w:rsidP="00023AC1">
            <w:pPr>
              <w:keepNext/>
              <w:rPr>
                <w:rFonts w:asciiTheme="minorHAnsi" w:hAnsiTheme="minorHAnsi"/>
                <w:sz w:val="18"/>
                <w:szCs w:val="18"/>
              </w:rPr>
            </w:pPr>
            <w:r w:rsidRPr="00023AC1">
              <w:rPr>
                <w:rFonts w:asciiTheme="minorHAnsi" w:hAnsiTheme="minorHAnsi"/>
                <w:sz w:val="18"/>
                <w:szCs w:val="18"/>
              </w:rPr>
              <w:t>01</w:t>
            </w:r>
          </w:p>
        </w:tc>
        <w:tc>
          <w:tcPr>
            <w:tcW w:w="4747" w:type="pct"/>
            <w:vAlign w:val="center"/>
          </w:tcPr>
          <w:p w14:paraId="03C0FACB" w14:textId="77777777" w:rsidR="00023AC1" w:rsidRPr="00023AC1" w:rsidRDefault="00023AC1" w:rsidP="00023AC1">
            <w:pPr>
              <w:keepNext/>
              <w:spacing w:after="60"/>
              <w:rPr>
                <w:rFonts w:asciiTheme="minorHAnsi" w:hAnsiTheme="minorHAnsi"/>
                <w:sz w:val="18"/>
                <w:szCs w:val="18"/>
              </w:rPr>
            </w:pPr>
          </w:p>
        </w:tc>
      </w:tr>
    </w:tbl>
    <w:p w14:paraId="03C0FACD" w14:textId="77777777" w:rsidR="00EE1B16" w:rsidRPr="00237601" w:rsidRDefault="00EE1B16" w:rsidP="00C945E6">
      <w:pPr>
        <w:rPr>
          <w:rFonts w:asciiTheme="minorHAnsi" w:hAnsiTheme="minorHAnsi"/>
          <w:sz w:val="18"/>
          <w:szCs w:val="18"/>
        </w:rPr>
      </w:pPr>
    </w:p>
    <w:p w14:paraId="03C0FACE" w14:textId="77777777" w:rsidR="005F4CB7" w:rsidRPr="00237601" w:rsidRDefault="005F4CB7" w:rsidP="00C945E6">
      <w:pPr>
        <w:rPr>
          <w:rFonts w:asciiTheme="minorHAnsi" w:hAnsiTheme="minorHAnsi"/>
          <w:sz w:val="18"/>
          <w:szCs w:val="18"/>
        </w:rPr>
      </w:pPr>
    </w:p>
    <w:p w14:paraId="03C0FACF" w14:textId="77777777" w:rsidR="005F4CB7" w:rsidRPr="00237601" w:rsidRDefault="005F4CB7" w:rsidP="00C945E6">
      <w:pPr>
        <w:rPr>
          <w:rFonts w:asciiTheme="minorHAnsi" w:hAnsiTheme="minorHAnsi"/>
          <w:sz w:val="18"/>
          <w:szCs w:val="18"/>
        </w:rPr>
      </w:pPr>
      <w:r w:rsidRPr="0023760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F2B71" w:rsidRPr="00237601" w14:paraId="03C0FAD1" w14:textId="77777777" w:rsidTr="001C6693">
        <w:trPr>
          <w:trHeight w:val="288"/>
        </w:trPr>
        <w:tc>
          <w:tcPr>
            <w:tcW w:w="10950" w:type="dxa"/>
            <w:gridSpan w:val="4"/>
            <w:vAlign w:val="center"/>
          </w:tcPr>
          <w:p w14:paraId="03C0FAD0"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237601">
              <w:rPr>
                <w:rFonts w:asciiTheme="minorHAnsi" w:hAnsiTheme="minorHAnsi" w:cs="Arial"/>
                <w:b/>
                <w:caps/>
                <w:sz w:val="18"/>
                <w:szCs w:val="18"/>
              </w:rPr>
              <w:lastRenderedPageBreak/>
              <w:t>Documentation Author's Declaration Statement</w:t>
            </w:r>
          </w:p>
        </w:tc>
      </w:tr>
      <w:tr w:rsidR="00FF2B71" w:rsidRPr="00237601" w14:paraId="03C0FAD3" w14:textId="77777777" w:rsidTr="001C6693">
        <w:trPr>
          <w:trHeight w:val="360"/>
        </w:trPr>
        <w:tc>
          <w:tcPr>
            <w:tcW w:w="10950" w:type="dxa"/>
            <w:gridSpan w:val="4"/>
            <w:vAlign w:val="center"/>
          </w:tcPr>
          <w:p w14:paraId="03C0FAD2" w14:textId="77777777" w:rsidR="00FF2B71" w:rsidRPr="00237601" w:rsidRDefault="00FF2B71" w:rsidP="00F64AE6">
            <w:pPr>
              <w:numPr>
                <w:ilvl w:val="0"/>
                <w:numId w:val="23"/>
              </w:numPr>
              <w:ind w:left="271" w:hanging="270"/>
              <w:rPr>
                <w:rFonts w:asciiTheme="minorHAnsi" w:hAnsiTheme="minorHAnsi"/>
                <w:sz w:val="18"/>
                <w:szCs w:val="18"/>
              </w:rPr>
            </w:pPr>
            <w:r w:rsidRPr="00237601">
              <w:rPr>
                <w:rFonts w:asciiTheme="minorHAnsi" w:hAnsiTheme="minorHAnsi"/>
                <w:sz w:val="18"/>
                <w:szCs w:val="18"/>
              </w:rPr>
              <w:t>I certify that this Certificate of Verification documentation is accurate and complete.</w:t>
            </w:r>
          </w:p>
        </w:tc>
      </w:tr>
      <w:tr w:rsidR="00FF2B71" w:rsidRPr="00237601" w14:paraId="03C0FAD6" w14:textId="77777777" w:rsidTr="001C6693">
        <w:trPr>
          <w:trHeight w:val="360"/>
        </w:trPr>
        <w:tc>
          <w:tcPr>
            <w:tcW w:w="5434" w:type="dxa"/>
          </w:tcPr>
          <w:p w14:paraId="03C0FAD4"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Documentation Author Name:</w:t>
            </w:r>
          </w:p>
        </w:tc>
        <w:tc>
          <w:tcPr>
            <w:tcW w:w="5516" w:type="dxa"/>
            <w:gridSpan w:val="3"/>
          </w:tcPr>
          <w:p w14:paraId="03C0FAD5"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Documentation Author Signature:</w:t>
            </w:r>
          </w:p>
        </w:tc>
      </w:tr>
      <w:tr w:rsidR="00FF2B71" w:rsidRPr="00237601" w14:paraId="03C0FAD9" w14:textId="77777777" w:rsidTr="001C6693">
        <w:trPr>
          <w:trHeight w:val="360"/>
        </w:trPr>
        <w:tc>
          <w:tcPr>
            <w:tcW w:w="5434" w:type="dxa"/>
          </w:tcPr>
          <w:p w14:paraId="03C0FAD7"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Company:</w:t>
            </w:r>
          </w:p>
        </w:tc>
        <w:tc>
          <w:tcPr>
            <w:tcW w:w="5516" w:type="dxa"/>
            <w:gridSpan w:val="3"/>
          </w:tcPr>
          <w:p w14:paraId="03C0FAD8"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Date Signed:</w:t>
            </w:r>
          </w:p>
        </w:tc>
      </w:tr>
      <w:tr w:rsidR="00FF2B71" w:rsidRPr="00237601" w14:paraId="03C0FADC" w14:textId="77777777" w:rsidTr="001C6693">
        <w:trPr>
          <w:trHeight w:val="360"/>
        </w:trPr>
        <w:tc>
          <w:tcPr>
            <w:tcW w:w="5434" w:type="dxa"/>
          </w:tcPr>
          <w:p w14:paraId="03C0FADA"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Address:</w:t>
            </w:r>
          </w:p>
        </w:tc>
        <w:tc>
          <w:tcPr>
            <w:tcW w:w="5516" w:type="dxa"/>
            <w:gridSpan w:val="3"/>
          </w:tcPr>
          <w:p w14:paraId="03C0FADB"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CEA/HERS Certification Information (if applicable):</w:t>
            </w:r>
          </w:p>
        </w:tc>
      </w:tr>
      <w:tr w:rsidR="00FF2B71" w:rsidRPr="00237601" w14:paraId="03C0FADF" w14:textId="77777777" w:rsidTr="001C6693">
        <w:trPr>
          <w:trHeight w:val="360"/>
        </w:trPr>
        <w:tc>
          <w:tcPr>
            <w:tcW w:w="5434" w:type="dxa"/>
          </w:tcPr>
          <w:p w14:paraId="03C0FADD"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City/State/Zip:</w:t>
            </w:r>
          </w:p>
        </w:tc>
        <w:tc>
          <w:tcPr>
            <w:tcW w:w="5516" w:type="dxa"/>
            <w:gridSpan w:val="3"/>
          </w:tcPr>
          <w:p w14:paraId="03C0FADE" w14:textId="77777777" w:rsidR="00FF2B71" w:rsidRPr="00F64AE6" w:rsidRDefault="00FF2B71" w:rsidP="00C945E6">
            <w:pPr>
              <w:rPr>
                <w:rFonts w:asciiTheme="minorHAnsi" w:hAnsiTheme="minorHAnsi"/>
                <w:sz w:val="14"/>
                <w:szCs w:val="18"/>
              </w:rPr>
            </w:pPr>
            <w:r w:rsidRPr="00F64AE6">
              <w:rPr>
                <w:rFonts w:asciiTheme="minorHAnsi" w:hAnsiTheme="minorHAnsi"/>
                <w:sz w:val="14"/>
                <w:szCs w:val="18"/>
              </w:rPr>
              <w:t>Phone:</w:t>
            </w:r>
          </w:p>
        </w:tc>
      </w:tr>
      <w:tr w:rsidR="00FF2B71" w:rsidRPr="00237601" w14:paraId="03C0FAE1" w14:textId="77777777" w:rsidTr="001C6693">
        <w:tblPrEx>
          <w:tblCellMar>
            <w:left w:w="115" w:type="dxa"/>
            <w:right w:w="115" w:type="dxa"/>
          </w:tblCellMar>
        </w:tblPrEx>
        <w:trPr>
          <w:trHeight w:val="296"/>
        </w:trPr>
        <w:tc>
          <w:tcPr>
            <w:tcW w:w="10950" w:type="dxa"/>
            <w:gridSpan w:val="4"/>
            <w:vAlign w:val="center"/>
          </w:tcPr>
          <w:p w14:paraId="03C0FAE0"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37601">
              <w:rPr>
                <w:rFonts w:asciiTheme="minorHAnsi" w:hAnsiTheme="minorHAnsi" w:cs="Arial"/>
                <w:b/>
                <w:caps/>
                <w:sz w:val="18"/>
                <w:szCs w:val="18"/>
              </w:rPr>
              <w:t xml:space="preserve">Responsible Person's Declaration statement </w:t>
            </w:r>
          </w:p>
        </w:tc>
      </w:tr>
      <w:tr w:rsidR="00FF2B71" w:rsidRPr="00237601" w14:paraId="03C0FAE8" w14:textId="77777777" w:rsidTr="001C6693">
        <w:tblPrEx>
          <w:tblCellMar>
            <w:left w:w="115" w:type="dxa"/>
            <w:right w:w="115" w:type="dxa"/>
          </w:tblCellMar>
        </w:tblPrEx>
        <w:trPr>
          <w:trHeight w:val="504"/>
        </w:trPr>
        <w:tc>
          <w:tcPr>
            <w:tcW w:w="10950" w:type="dxa"/>
            <w:gridSpan w:val="4"/>
            <w:shd w:val="clear" w:color="auto" w:fill="auto"/>
          </w:tcPr>
          <w:p w14:paraId="03C0FAE2" w14:textId="77777777" w:rsidR="00FF2B71" w:rsidRPr="00237601" w:rsidRDefault="00FF2B71" w:rsidP="00F64AE6">
            <w:pPr>
              <w:pStyle w:val="p2"/>
              <w:keepNext/>
              <w:tabs>
                <w:tab w:val="clear" w:pos="357"/>
              </w:tabs>
              <w:spacing w:line="240" w:lineRule="auto"/>
              <w:ind w:left="0" w:right="90" w:firstLine="0"/>
              <w:rPr>
                <w:rFonts w:asciiTheme="minorHAnsi" w:hAnsiTheme="minorHAnsi"/>
                <w:sz w:val="18"/>
                <w:szCs w:val="18"/>
              </w:rPr>
            </w:pPr>
            <w:r w:rsidRPr="00237601">
              <w:rPr>
                <w:rFonts w:asciiTheme="minorHAnsi" w:hAnsiTheme="minorHAnsi"/>
                <w:sz w:val="18"/>
                <w:szCs w:val="18"/>
              </w:rPr>
              <w:t xml:space="preserve">I certify the following under penalty of perjury, under the laws of the State of California: </w:t>
            </w:r>
          </w:p>
          <w:p w14:paraId="03C0FAE3"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information provided on this Certificate of Verification is true and correct.</w:t>
            </w:r>
          </w:p>
          <w:p w14:paraId="03C0FAE4"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I am the certified HERS Rater who performed the verification identified and reported on this Certificate of Verification (responsible rater).</w:t>
            </w:r>
          </w:p>
          <w:p w14:paraId="03C0FAE5"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C0FAE6"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3C0FAE7" w14:textId="77777777" w:rsidR="00FF2B71" w:rsidRPr="00237601" w:rsidRDefault="00FF2B71" w:rsidP="00C945E6">
            <w:pPr>
              <w:pStyle w:val="p2"/>
              <w:keepNext/>
              <w:numPr>
                <w:ilvl w:val="0"/>
                <w:numId w:val="2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2B71" w:rsidRPr="00237601" w14:paraId="03C0FAEA" w14:textId="77777777" w:rsidTr="001C6693">
        <w:tblPrEx>
          <w:tblCellMar>
            <w:left w:w="115" w:type="dxa"/>
            <w:right w:w="115" w:type="dxa"/>
          </w:tblCellMar>
        </w:tblPrEx>
        <w:trPr>
          <w:trHeight w:val="278"/>
        </w:trPr>
        <w:tc>
          <w:tcPr>
            <w:tcW w:w="10950" w:type="dxa"/>
            <w:gridSpan w:val="4"/>
            <w:vAlign w:val="center"/>
          </w:tcPr>
          <w:p w14:paraId="03C0FAE9" w14:textId="77777777" w:rsidR="00FF2B71" w:rsidRPr="00237601"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237601">
              <w:rPr>
                <w:rFonts w:asciiTheme="minorHAnsi" w:hAnsiTheme="minorHAnsi" w:cs="Arial"/>
                <w:b/>
                <w:caps/>
                <w:sz w:val="18"/>
                <w:szCs w:val="18"/>
              </w:rPr>
              <w:t>BUILDER OR INSTALLER INFORMATION AS SHOWN ON THE CERTIFICATE OF INSTALLATION</w:t>
            </w:r>
          </w:p>
        </w:tc>
      </w:tr>
      <w:tr w:rsidR="00FF2B71" w:rsidRPr="00237601" w14:paraId="03C0FAEC" w14:textId="77777777" w:rsidTr="00F64AE6">
        <w:tblPrEx>
          <w:tblCellMar>
            <w:left w:w="115" w:type="dxa"/>
            <w:right w:w="115" w:type="dxa"/>
          </w:tblCellMar>
        </w:tblPrEx>
        <w:trPr>
          <w:trHeight w:hRule="exact" w:val="360"/>
        </w:trPr>
        <w:tc>
          <w:tcPr>
            <w:tcW w:w="10950" w:type="dxa"/>
            <w:gridSpan w:val="4"/>
          </w:tcPr>
          <w:p w14:paraId="03C0FAEB" w14:textId="77777777" w:rsidR="00FF2B71" w:rsidRPr="00F64AE6" w:rsidRDefault="00FF2B71" w:rsidP="00F64A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Company Name (Installing Subcontractor, General Contractor, or Builder/Owner):</w:t>
            </w:r>
          </w:p>
        </w:tc>
      </w:tr>
      <w:tr w:rsidR="00FF2B71" w:rsidRPr="00237601" w14:paraId="03C0FAEF" w14:textId="77777777" w:rsidTr="00F64AE6">
        <w:tblPrEx>
          <w:tblCellMar>
            <w:left w:w="115" w:type="dxa"/>
            <w:right w:w="115" w:type="dxa"/>
          </w:tblCellMar>
        </w:tblPrEx>
        <w:trPr>
          <w:trHeight w:hRule="exact" w:val="360"/>
        </w:trPr>
        <w:tc>
          <w:tcPr>
            <w:tcW w:w="5475" w:type="dxa"/>
            <w:gridSpan w:val="2"/>
          </w:tcPr>
          <w:p w14:paraId="03C0FAED" w14:textId="77777777" w:rsidR="00FF2B71" w:rsidRPr="00F64AE6" w:rsidRDefault="00FF2B71" w:rsidP="00F64AE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Responsible Builder or Installer Name:</w:t>
            </w:r>
          </w:p>
        </w:tc>
        <w:tc>
          <w:tcPr>
            <w:tcW w:w="5475" w:type="dxa"/>
            <w:gridSpan w:val="2"/>
          </w:tcPr>
          <w:p w14:paraId="03C0FAEE" w14:textId="77777777" w:rsidR="00FF2B71" w:rsidRPr="00F64AE6" w:rsidRDefault="00FF2B71" w:rsidP="00F64AE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CSLB License:</w:t>
            </w:r>
          </w:p>
        </w:tc>
      </w:tr>
      <w:tr w:rsidR="00FF2B71" w:rsidRPr="00237601" w14:paraId="03C0FAF1" w14:textId="77777777" w:rsidTr="001C6693">
        <w:tblPrEx>
          <w:tblCellMar>
            <w:left w:w="108" w:type="dxa"/>
            <w:right w:w="108" w:type="dxa"/>
          </w:tblCellMar>
        </w:tblPrEx>
        <w:trPr>
          <w:trHeight w:hRule="exact" w:val="288"/>
        </w:trPr>
        <w:tc>
          <w:tcPr>
            <w:tcW w:w="10950" w:type="dxa"/>
            <w:gridSpan w:val="4"/>
            <w:vAlign w:val="center"/>
          </w:tcPr>
          <w:p w14:paraId="03C0FAF0" w14:textId="77777777" w:rsidR="00FF2B71" w:rsidRPr="00237601"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PROVIDER DATA REGISTRY INFORMATION</w:t>
            </w:r>
          </w:p>
        </w:tc>
      </w:tr>
      <w:tr w:rsidR="00FF2B71" w:rsidRPr="00237601" w14:paraId="03C0FAF4" w14:textId="77777777" w:rsidTr="001C6693">
        <w:tblPrEx>
          <w:tblCellMar>
            <w:left w:w="108" w:type="dxa"/>
            <w:right w:w="108" w:type="dxa"/>
          </w:tblCellMar>
        </w:tblPrEx>
        <w:trPr>
          <w:trHeight w:hRule="exact" w:val="360"/>
        </w:trPr>
        <w:tc>
          <w:tcPr>
            <w:tcW w:w="5482" w:type="dxa"/>
            <w:gridSpan w:val="3"/>
          </w:tcPr>
          <w:p w14:paraId="03C0FAF2" w14:textId="77777777" w:rsidR="00FF2B71" w:rsidRPr="00F64AE6"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Sample Group Number (if applicable):</w:t>
            </w:r>
          </w:p>
        </w:tc>
        <w:tc>
          <w:tcPr>
            <w:tcW w:w="5468" w:type="dxa"/>
          </w:tcPr>
          <w:p w14:paraId="03C0FAF3" w14:textId="64B46C6C" w:rsidR="00FF2B71" w:rsidRPr="00F64AE6" w:rsidRDefault="00FF2B71" w:rsidP="00C945E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64AE6">
              <w:rPr>
                <w:rFonts w:asciiTheme="minorHAnsi" w:hAnsiTheme="minorHAnsi"/>
                <w:sz w:val="14"/>
                <w:szCs w:val="18"/>
              </w:rPr>
              <w:t>Dwelling Test Status in Sample Group (if applicable)</w:t>
            </w:r>
            <w:r w:rsidR="00F64AE6" w:rsidRPr="00F64AE6">
              <w:rPr>
                <w:rFonts w:asciiTheme="minorHAnsi" w:hAnsiTheme="minorHAnsi"/>
                <w:sz w:val="14"/>
                <w:szCs w:val="18"/>
              </w:rPr>
              <w:t>:</w:t>
            </w:r>
          </w:p>
        </w:tc>
      </w:tr>
      <w:tr w:rsidR="00FF2B71" w:rsidRPr="00237601" w14:paraId="03C0FAF6" w14:textId="77777777" w:rsidTr="001C6693">
        <w:tblPrEx>
          <w:tblCellMar>
            <w:left w:w="108" w:type="dxa"/>
            <w:right w:w="108" w:type="dxa"/>
          </w:tblCellMar>
        </w:tblPrEx>
        <w:trPr>
          <w:trHeight w:val="288"/>
        </w:trPr>
        <w:tc>
          <w:tcPr>
            <w:tcW w:w="10950" w:type="dxa"/>
            <w:gridSpan w:val="4"/>
            <w:vAlign w:val="center"/>
          </w:tcPr>
          <w:p w14:paraId="03C0FAF5" w14:textId="77777777" w:rsidR="00FF2B71" w:rsidRPr="00237601"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RATER INFORMATION</w:t>
            </w:r>
          </w:p>
        </w:tc>
      </w:tr>
      <w:tr w:rsidR="00FF2B71" w:rsidRPr="00237601" w14:paraId="03C0FAF8" w14:textId="77777777" w:rsidTr="001C6693">
        <w:tblPrEx>
          <w:tblCellMar>
            <w:left w:w="108" w:type="dxa"/>
            <w:right w:w="108" w:type="dxa"/>
          </w:tblCellMar>
        </w:tblPrEx>
        <w:trPr>
          <w:trHeight w:hRule="exact" w:val="360"/>
        </w:trPr>
        <w:tc>
          <w:tcPr>
            <w:tcW w:w="10950" w:type="dxa"/>
            <w:gridSpan w:val="4"/>
          </w:tcPr>
          <w:p w14:paraId="03C0FAF7" w14:textId="77777777" w:rsidR="00FF2B71" w:rsidRPr="00F64AE6" w:rsidRDefault="00FF2B71" w:rsidP="00C945E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HERS Rater Company Name:</w:t>
            </w:r>
          </w:p>
        </w:tc>
      </w:tr>
      <w:tr w:rsidR="00FF2B71" w:rsidRPr="00237601" w14:paraId="03C0FAFB" w14:textId="77777777" w:rsidTr="001C6693">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C0FAF9"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3C0FAFA"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Signature:</w:t>
            </w:r>
          </w:p>
        </w:tc>
      </w:tr>
      <w:tr w:rsidR="00FF2B71" w:rsidRPr="00237601" w14:paraId="03C0FAFE" w14:textId="77777777" w:rsidTr="001C6693">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C0FAFC" w14:textId="78B05195"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Responsible Rater Certification Number w/ this HERS Provider</w:t>
            </w:r>
            <w:r w:rsidR="00F64AE6" w:rsidRPr="00F64AE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3C0FAFD" w14:textId="77777777" w:rsidR="00FF2B71" w:rsidRPr="00F64AE6" w:rsidRDefault="00FF2B71" w:rsidP="00C945E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64AE6">
              <w:rPr>
                <w:rFonts w:asciiTheme="minorHAnsi" w:hAnsiTheme="minorHAnsi"/>
                <w:sz w:val="14"/>
                <w:szCs w:val="18"/>
              </w:rPr>
              <w:t>Date Signed:</w:t>
            </w:r>
          </w:p>
        </w:tc>
      </w:tr>
    </w:tbl>
    <w:p w14:paraId="03C0FAFF" w14:textId="77777777" w:rsidR="000713DC" w:rsidRPr="00237601" w:rsidRDefault="000713DC" w:rsidP="00C945E6">
      <w:pPr>
        <w:rPr>
          <w:rFonts w:asciiTheme="minorHAnsi" w:hAnsiTheme="minorHAnsi"/>
          <w:sz w:val="18"/>
          <w:szCs w:val="18"/>
        </w:rPr>
      </w:pPr>
    </w:p>
    <w:p w14:paraId="03C0FB00" w14:textId="77777777" w:rsidR="008849B4" w:rsidRPr="00237601" w:rsidRDefault="008849B4" w:rsidP="00C945E6">
      <w:pPr>
        <w:rPr>
          <w:rFonts w:asciiTheme="minorHAnsi" w:hAnsiTheme="minorHAnsi"/>
          <w:sz w:val="18"/>
          <w:szCs w:val="18"/>
        </w:rPr>
      </w:pPr>
    </w:p>
    <w:p w14:paraId="03C0FB01" w14:textId="77777777" w:rsidR="000713DC" w:rsidRPr="00237601" w:rsidRDefault="000713DC" w:rsidP="00C945E6">
      <w:pPr>
        <w:rPr>
          <w:rFonts w:asciiTheme="minorHAnsi" w:hAnsiTheme="minorHAnsi"/>
          <w:sz w:val="18"/>
          <w:szCs w:val="18"/>
        </w:rPr>
        <w:sectPr w:rsidR="000713DC" w:rsidRPr="00237601" w:rsidSect="004E791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3C0FB02" w14:textId="3193A23D" w:rsidR="00AA577A" w:rsidRDefault="00AA577A" w:rsidP="00F64AE6">
      <w:pPr>
        <w:jc w:val="center"/>
        <w:rPr>
          <w:rFonts w:asciiTheme="minorHAnsi" w:hAnsiTheme="minorHAnsi"/>
          <w:b/>
          <w:sz w:val="18"/>
          <w:szCs w:val="18"/>
        </w:rPr>
      </w:pPr>
      <w:r>
        <w:rPr>
          <w:rFonts w:asciiTheme="minorHAnsi" w:hAnsiTheme="minorHAnsi"/>
          <w:b/>
          <w:sz w:val="18"/>
          <w:szCs w:val="18"/>
        </w:rPr>
        <w:lastRenderedPageBreak/>
        <w:t>CF3R-MCH-20b</w:t>
      </w:r>
      <w:r w:rsidR="00F64AE6">
        <w:rPr>
          <w:rFonts w:asciiTheme="minorHAnsi" w:hAnsiTheme="minorHAnsi"/>
          <w:b/>
          <w:sz w:val="18"/>
          <w:szCs w:val="18"/>
        </w:rPr>
        <w:t>-H User Instructions</w:t>
      </w:r>
    </w:p>
    <w:p w14:paraId="03C0FB03" w14:textId="77777777" w:rsidR="00AA577A" w:rsidRDefault="00AA577A" w:rsidP="00C945E6">
      <w:pPr>
        <w:rPr>
          <w:rFonts w:asciiTheme="minorHAnsi" w:hAnsiTheme="minorHAnsi"/>
          <w:b/>
          <w:sz w:val="18"/>
          <w:szCs w:val="18"/>
        </w:rPr>
      </w:pPr>
    </w:p>
    <w:p w14:paraId="03C0FB04" w14:textId="77777777" w:rsidR="00AA577A" w:rsidRPr="00E32122" w:rsidRDefault="00AA577A" w:rsidP="00AA577A">
      <w:pPr>
        <w:rPr>
          <w:rFonts w:asciiTheme="minorHAnsi" w:hAnsiTheme="minorHAnsi"/>
          <w:b/>
          <w:sz w:val="18"/>
          <w:szCs w:val="18"/>
        </w:rPr>
      </w:pPr>
      <w:r>
        <w:rPr>
          <w:rFonts w:asciiTheme="minorHAnsi" w:hAnsiTheme="minorHAnsi"/>
          <w:b/>
          <w:sz w:val="18"/>
          <w:szCs w:val="18"/>
        </w:rPr>
        <w:t>Section A. System Information</w:t>
      </w:r>
    </w:p>
    <w:p w14:paraId="03C0FB05" w14:textId="01B69BE3" w:rsidR="00AA577A" w:rsidRPr="00E32122" w:rsidRDefault="00AA577A" w:rsidP="00AA577A">
      <w:pPr>
        <w:pStyle w:val="ListParagraph"/>
        <w:numPr>
          <w:ilvl w:val="0"/>
          <w:numId w:val="34"/>
        </w:numPr>
        <w:ind w:left="360" w:hanging="360"/>
        <w:rPr>
          <w:rFonts w:ascii="Calibri" w:hAnsi="Calibri"/>
          <w:sz w:val="18"/>
          <w:szCs w:val="18"/>
        </w:rPr>
      </w:pPr>
      <w:r>
        <w:rPr>
          <w:rFonts w:asciiTheme="minorHAnsi" w:hAnsiTheme="minorHAnsi"/>
          <w:i/>
          <w:sz w:val="18"/>
        </w:rPr>
        <w:t>HVAC System Identification or Name</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6" w14:textId="19E59B2F" w:rsidR="00AA577A" w:rsidRPr="006F46CB"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HVAC System Location or Area Served</w:t>
      </w:r>
      <w:r>
        <w:rPr>
          <w:rFonts w:asciiTheme="minorHAnsi" w:hAnsiTheme="minorHAnsi"/>
          <w:sz w:val="18"/>
        </w:rPr>
        <w:t xml:space="preserve">: </w:t>
      </w:r>
      <w:r>
        <w:rPr>
          <w:rFonts w:ascii="Calibri" w:hAnsi="Calibri"/>
          <w:sz w:val="18"/>
          <w:szCs w:val="18"/>
        </w:rPr>
        <w:t>This field is filled out automatically. It is referenced from the CF2R-MCH-20.</w:t>
      </w:r>
    </w:p>
    <w:p w14:paraId="187F248E" w14:textId="1F52BD14" w:rsidR="00BE1E89" w:rsidRPr="006F46CB" w:rsidRDefault="00BE1E89" w:rsidP="006F46CB">
      <w:pPr>
        <w:numPr>
          <w:ilvl w:val="0"/>
          <w:numId w:val="10"/>
        </w:numPr>
        <w:ind w:left="360"/>
        <w:rPr>
          <w:rFonts w:asciiTheme="minorHAnsi" w:hAnsiTheme="minorHAnsi"/>
          <w:sz w:val="16"/>
        </w:rPr>
      </w:pPr>
      <w:r w:rsidRPr="006F46CB">
        <w:rPr>
          <w:rFonts w:asciiTheme="minorHAnsi" w:hAnsiTheme="minorHAnsi"/>
          <w:i/>
          <w:sz w:val="18"/>
        </w:rPr>
        <w:t xml:space="preserve">Indoor Unit Name: </w:t>
      </w:r>
      <w:r w:rsidRPr="006F46CB">
        <w:rPr>
          <w:rFonts w:ascii="Calibri" w:hAnsi="Calibri"/>
          <w:sz w:val="18"/>
        </w:rPr>
        <w:t>This field is filled out automatically. It is</w:t>
      </w:r>
      <w:r w:rsidR="009B21E0" w:rsidRPr="009B21E0">
        <w:rPr>
          <w:rFonts w:ascii="Calibri" w:hAnsi="Calibri"/>
          <w:sz w:val="18"/>
        </w:rPr>
        <w:t xml:space="preserve"> referenced from the CF2R-MCH-2</w:t>
      </w:r>
      <w:r w:rsidR="009B21E0">
        <w:rPr>
          <w:rFonts w:ascii="Calibri" w:hAnsi="Calibri"/>
          <w:sz w:val="18"/>
        </w:rPr>
        <w:t>0</w:t>
      </w:r>
      <w:r w:rsidRPr="006F46CB">
        <w:rPr>
          <w:rFonts w:ascii="Calibri" w:hAnsi="Calibri"/>
          <w:sz w:val="18"/>
        </w:rPr>
        <w:t>, which must be completed prior to this document.</w:t>
      </w:r>
    </w:p>
    <w:p w14:paraId="03C0FB07" w14:textId="387864D8"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Building Type</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8" w14:textId="7DC17AFF"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Verified Low Leakage Ducts in Conditioned Space (VLLDCS)</w:t>
      </w:r>
      <w:r>
        <w:rPr>
          <w:rFonts w:asciiTheme="minorHAnsi" w:hAnsiTheme="minorHAnsi"/>
          <w:sz w:val="18"/>
        </w:rPr>
        <w:t xml:space="preserve">: </w:t>
      </w:r>
      <w:r>
        <w:rPr>
          <w:rFonts w:ascii="Calibri" w:hAnsi="Calibri"/>
          <w:sz w:val="18"/>
          <w:szCs w:val="18"/>
        </w:rPr>
        <w:t>This field is filled out automatically. It is referenced from the CF2R-MCH-20.</w:t>
      </w:r>
    </w:p>
    <w:p w14:paraId="03C0FB09" w14:textId="02988240" w:rsidR="00AA577A" w:rsidRPr="00E32122" w:rsidRDefault="00AA577A" w:rsidP="00AA577A">
      <w:pPr>
        <w:numPr>
          <w:ilvl w:val="0"/>
          <w:numId w:val="10"/>
        </w:numPr>
        <w:spacing w:line="276" w:lineRule="auto"/>
        <w:ind w:left="360"/>
        <w:rPr>
          <w:rFonts w:asciiTheme="minorHAnsi" w:hAnsiTheme="minorHAnsi"/>
          <w:sz w:val="18"/>
        </w:rPr>
      </w:pPr>
      <w:r>
        <w:rPr>
          <w:rFonts w:asciiTheme="minorHAnsi" w:hAnsiTheme="minorHAnsi"/>
          <w:i/>
          <w:sz w:val="18"/>
        </w:rPr>
        <w:t>Verified Low Leakage Air-handling Unit (VLLAHU) Credit:</w:t>
      </w:r>
      <w:r>
        <w:rPr>
          <w:rFonts w:ascii="Calibri" w:hAnsi="Calibri"/>
          <w:sz w:val="18"/>
          <w:szCs w:val="18"/>
        </w:rPr>
        <w:t xml:space="preserve"> This field is filled out automatically. It is referenced from the CF2R-MCH-20.</w:t>
      </w:r>
    </w:p>
    <w:p w14:paraId="03C0FB0A" w14:textId="458B93CC" w:rsidR="00AA577A" w:rsidRPr="006F46CB" w:rsidRDefault="00AA577A" w:rsidP="006F46CB">
      <w:pPr>
        <w:pStyle w:val="ListParagraph"/>
        <w:numPr>
          <w:ilvl w:val="0"/>
          <w:numId w:val="10"/>
        </w:numPr>
        <w:spacing w:line="276" w:lineRule="auto"/>
        <w:ind w:left="360"/>
        <w:rPr>
          <w:rFonts w:ascii="Calibri" w:hAnsi="Calibri"/>
          <w:sz w:val="18"/>
          <w:szCs w:val="18"/>
        </w:rPr>
      </w:pPr>
      <w:r w:rsidRPr="006F46CB">
        <w:rPr>
          <w:rFonts w:asciiTheme="minorHAnsi" w:hAnsiTheme="minorHAnsi"/>
          <w:i/>
          <w:sz w:val="18"/>
        </w:rPr>
        <w:t>Duct System Compliance Category</w:t>
      </w:r>
      <w:r w:rsidRPr="006F46CB">
        <w:rPr>
          <w:rFonts w:asciiTheme="minorHAnsi" w:hAnsiTheme="minorHAnsi"/>
          <w:sz w:val="18"/>
        </w:rPr>
        <w:t xml:space="preserve">: </w:t>
      </w:r>
      <w:r w:rsidRPr="006F46CB">
        <w:rPr>
          <w:rFonts w:ascii="Calibri" w:hAnsi="Calibri"/>
          <w:sz w:val="18"/>
          <w:szCs w:val="18"/>
        </w:rPr>
        <w:t>This field is filled out automatically. It is referenced from the CF2R-MCH-20.</w:t>
      </w:r>
    </w:p>
    <w:p w14:paraId="152F1D11" w14:textId="76012703" w:rsidR="00BE1E89" w:rsidRPr="006F46CB" w:rsidRDefault="00BE1E89" w:rsidP="00BE1E89">
      <w:pPr>
        <w:numPr>
          <w:ilvl w:val="0"/>
          <w:numId w:val="10"/>
        </w:numPr>
        <w:spacing w:line="276" w:lineRule="auto"/>
        <w:ind w:left="360"/>
        <w:rPr>
          <w:rFonts w:asciiTheme="minorHAnsi" w:hAnsiTheme="minorHAnsi"/>
          <w:sz w:val="18"/>
        </w:rPr>
      </w:pPr>
      <w:r w:rsidRPr="006F46CB">
        <w:rPr>
          <w:rFonts w:asciiTheme="minorHAnsi" w:hAnsiTheme="minorHAnsi"/>
          <w:i/>
          <w:sz w:val="18"/>
          <w:szCs w:val="18"/>
        </w:rPr>
        <w:t>Any portions of Duct Located in Garage</w:t>
      </w:r>
      <w:r w:rsidRPr="006F46CB">
        <w:rPr>
          <w:rFonts w:asciiTheme="minorHAnsi" w:hAnsiTheme="minorHAnsi"/>
          <w:sz w:val="18"/>
          <w:szCs w:val="18"/>
        </w:rPr>
        <w:t xml:space="preserve">: </w:t>
      </w:r>
      <w:r w:rsidR="000463BB" w:rsidRPr="00EE0A75">
        <w:rPr>
          <w:rFonts w:ascii="Calibri" w:hAnsi="Calibri"/>
          <w:sz w:val="18"/>
          <w:szCs w:val="18"/>
        </w:rPr>
        <w:t>This field is filled out automatically. It is referenced from the CF2R-MCH-20.</w:t>
      </w:r>
    </w:p>
    <w:p w14:paraId="03C0FB0B" w14:textId="77777777" w:rsidR="00AA577A" w:rsidRPr="00E32122" w:rsidRDefault="00AA577A" w:rsidP="00AA577A">
      <w:pPr>
        <w:spacing w:line="276" w:lineRule="auto"/>
        <w:rPr>
          <w:rFonts w:asciiTheme="minorHAnsi" w:hAnsiTheme="minorHAnsi"/>
          <w:sz w:val="18"/>
          <w:szCs w:val="18"/>
        </w:rPr>
      </w:pPr>
    </w:p>
    <w:p w14:paraId="03C0FB0C" w14:textId="77777777" w:rsidR="00AA577A" w:rsidRDefault="00AA577A" w:rsidP="00AA577A">
      <w:pPr>
        <w:spacing w:line="276" w:lineRule="auto"/>
        <w:rPr>
          <w:rFonts w:asciiTheme="minorHAnsi" w:hAnsiTheme="minorHAnsi"/>
          <w:b/>
          <w:sz w:val="18"/>
          <w:szCs w:val="18"/>
        </w:rPr>
      </w:pPr>
      <w:r w:rsidRPr="00CC3D07">
        <w:rPr>
          <w:rFonts w:asciiTheme="minorHAnsi" w:hAnsiTheme="minorHAnsi"/>
          <w:b/>
          <w:sz w:val="18"/>
          <w:szCs w:val="18"/>
        </w:rPr>
        <w:t>Section B. – Duct Leakage Diagnostic Test</w:t>
      </w:r>
    </w:p>
    <w:p w14:paraId="03C0FB0D" w14:textId="0C50A9CF"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System compliance with visual inspection per RA3.1.4.1.2</w:t>
      </w:r>
      <w:r w:rsidRPr="00CC3D07">
        <w:rPr>
          <w:rFonts w:asciiTheme="minorHAnsi" w:hAnsiTheme="minorHAnsi"/>
          <w:sz w:val="18"/>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03C0FB0E" w14:textId="4406D909"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Duct Leakage Test Conditions</w:t>
      </w:r>
      <w:r w:rsidRPr="00CC3D07">
        <w:rPr>
          <w:rFonts w:asciiTheme="minorHAnsi" w:hAnsiTheme="minorHAnsi"/>
          <w:sz w:val="18"/>
        </w:rPr>
        <w:t>: This field will be automatically filled. The entire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03C0FB0F" w14:textId="6B101871"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Duct Leakage Test Method</w:t>
      </w:r>
      <w:r w:rsidRPr="00CC3D07">
        <w:rPr>
          <w:rFonts w:asciiTheme="minorHAnsi" w:hAnsiTheme="minorHAnsi"/>
          <w:sz w:val="18"/>
        </w:rPr>
        <w:t xml:space="preserve">: This field will be automatically filled. Leakage to outside shall be verified by pressurizing the dwelling and the ducts to 25 Pa (0.1 inches of water) </w:t>
      </w:r>
      <w:r w:rsidRPr="00CC3D07">
        <w:rPr>
          <w:rFonts w:asciiTheme="minorHAnsi" w:hAnsiTheme="minorHAnsi"/>
          <w:b/>
          <w:sz w:val="18"/>
        </w:rPr>
        <w:t>with respect to outside</w:t>
      </w:r>
      <w:r w:rsidRPr="00CC3D07">
        <w:rPr>
          <w:rFonts w:asciiTheme="minorHAnsi" w:hAnsiTheme="minorHAnsi"/>
          <w:sz w:val="18"/>
        </w:rPr>
        <w:t>. A full description of these procedures can be found in RA3.1.4.3.4.</w:t>
      </w:r>
    </w:p>
    <w:p w14:paraId="03C0FB10" w14:textId="60F042C7"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Target Allowable Duct Leakage Rate (cfm)</w:t>
      </w:r>
      <w:r w:rsidRPr="00CC3D07">
        <w:rPr>
          <w:rFonts w:asciiTheme="minorHAnsi" w:hAnsiTheme="minorHAnsi"/>
          <w:sz w:val="18"/>
        </w:rPr>
        <w:t>: This field will be automatically filled. In order to pass this test duct leakage must be equal to or less than 25 cfm when the dwelling and ducts are pressurized to 25 Pa with respect to outside. NOTE</w:t>
      </w:r>
      <w:r w:rsidR="00873764">
        <w:rPr>
          <w:rFonts w:asciiTheme="minorHAnsi" w:hAnsiTheme="minorHAnsi"/>
          <w:sz w:val="18"/>
        </w:rPr>
        <w:t>:</w:t>
      </w:r>
      <w:r w:rsidRPr="00CC3D07">
        <w:rPr>
          <w:rFonts w:asciiTheme="minorHAnsi" w:hAnsiTheme="minorHAnsi"/>
          <w:sz w:val="18"/>
        </w:rPr>
        <w:t xml:space="preserve"> The 25 cfm leakage value will be difficult to reach unless the ducts are located in conditioned space. </w:t>
      </w:r>
    </w:p>
    <w:p w14:paraId="03C0FB11" w14:textId="77777777" w:rsidR="00AA577A" w:rsidRPr="00E32122" w:rsidRDefault="00AA577A" w:rsidP="00AA577A">
      <w:pPr>
        <w:pStyle w:val="ListParagraph"/>
        <w:numPr>
          <w:ilvl w:val="0"/>
          <w:numId w:val="11"/>
        </w:numPr>
        <w:tabs>
          <w:tab w:val="left" w:pos="360"/>
        </w:tabs>
        <w:ind w:left="360"/>
        <w:rPr>
          <w:rFonts w:asciiTheme="minorHAnsi" w:hAnsiTheme="minorHAnsi"/>
          <w:sz w:val="18"/>
        </w:rPr>
      </w:pPr>
      <w:r w:rsidRPr="00CC3D07">
        <w:rPr>
          <w:rFonts w:asciiTheme="minorHAnsi" w:hAnsiTheme="minorHAnsi"/>
          <w:i/>
          <w:sz w:val="18"/>
        </w:rPr>
        <w:t>Actual Duct Leakage Rate from Leakage Test Measurement (cfm)</w:t>
      </w:r>
      <w:r w:rsidRPr="00CC3D07">
        <w:rPr>
          <w:rFonts w:asciiTheme="minorHAnsi" w:hAnsiTheme="minorHAnsi"/>
          <w:sz w:val="18"/>
        </w:rPr>
        <w:t>: Input the duct leakage rater taken from actual test measurements.</w:t>
      </w:r>
    </w:p>
    <w:p w14:paraId="03C0FB12" w14:textId="7C3EA4C8" w:rsidR="00AA577A" w:rsidRPr="00E32122" w:rsidRDefault="00AA577A" w:rsidP="006F46CB">
      <w:pPr>
        <w:pStyle w:val="ListParagraph"/>
        <w:numPr>
          <w:ilvl w:val="0"/>
          <w:numId w:val="11"/>
        </w:numPr>
        <w:spacing w:line="276" w:lineRule="auto"/>
        <w:ind w:left="360"/>
        <w:rPr>
          <w:rFonts w:asciiTheme="minorHAnsi" w:hAnsiTheme="minorHAnsi"/>
          <w:sz w:val="18"/>
        </w:rPr>
      </w:pPr>
      <w:r w:rsidRPr="00CC3D07">
        <w:rPr>
          <w:rFonts w:asciiTheme="minorHAnsi" w:hAnsiTheme="minorHAnsi"/>
          <w:i/>
          <w:sz w:val="18"/>
        </w:rPr>
        <w:t>Compliance statement:</w:t>
      </w:r>
      <w:r w:rsidRPr="00CC3D07">
        <w:rPr>
          <w:rFonts w:asciiTheme="minorHAnsi" w:hAnsiTheme="minorHAnsi"/>
          <w:sz w:val="18"/>
        </w:rPr>
        <w:t xml:space="preserve"> This field will be automatically filled. The test passes if actual leakage rate is less than or equal to 25 cfm and a MCH-21 has been registered.</w:t>
      </w:r>
    </w:p>
    <w:p w14:paraId="03C0FB13" w14:textId="77777777" w:rsidR="00AA577A" w:rsidRPr="00E32122" w:rsidRDefault="00AA577A" w:rsidP="00AA577A">
      <w:pPr>
        <w:spacing w:line="276" w:lineRule="auto"/>
        <w:rPr>
          <w:rFonts w:asciiTheme="minorHAnsi" w:hAnsiTheme="minorHAnsi"/>
          <w:sz w:val="18"/>
          <w:szCs w:val="18"/>
        </w:rPr>
      </w:pPr>
    </w:p>
    <w:p w14:paraId="03C0FB14" w14:textId="07C3C6FF" w:rsidR="00AA577A" w:rsidRPr="00E32122" w:rsidRDefault="00AA577A" w:rsidP="00AA577A">
      <w:pPr>
        <w:pStyle w:val="BulletB1Number"/>
        <w:spacing w:before="0"/>
        <w:ind w:left="0" w:firstLine="0"/>
        <w:rPr>
          <w:rFonts w:asciiTheme="minorHAnsi" w:hAnsiTheme="minorHAnsi"/>
          <w:sz w:val="18"/>
          <w:szCs w:val="18"/>
        </w:rPr>
      </w:pPr>
      <w:r>
        <w:rPr>
          <w:rFonts w:asciiTheme="minorHAnsi" w:hAnsiTheme="minorHAnsi"/>
          <w:b/>
          <w:sz w:val="18"/>
          <w:szCs w:val="18"/>
        </w:rPr>
        <w:t xml:space="preserve">Section C Additional Requirements </w:t>
      </w:r>
      <w:r w:rsidR="00F64AE6">
        <w:rPr>
          <w:rFonts w:asciiTheme="minorHAnsi" w:hAnsiTheme="minorHAnsi"/>
          <w:b/>
          <w:sz w:val="18"/>
          <w:szCs w:val="18"/>
        </w:rPr>
        <w:t>f</w:t>
      </w:r>
      <w:r>
        <w:rPr>
          <w:rFonts w:asciiTheme="minorHAnsi" w:hAnsiTheme="minorHAnsi"/>
          <w:b/>
          <w:sz w:val="18"/>
          <w:szCs w:val="18"/>
        </w:rPr>
        <w:t>or Compliance</w:t>
      </w:r>
    </w:p>
    <w:p w14:paraId="03C0FB15"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6"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7"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8"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9"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 xml:space="preserve">This field must be a true statement (or not applicable) for the system to comply </w:t>
      </w:r>
    </w:p>
    <w:p w14:paraId="03C0FB1A"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B" w14:textId="77777777" w:rsidR="00AA577A" w:rsidRPr="00E32122" w:rsidRDefault="00AA577A" w:rsidP="00AA577A">
      <w:pPr>
        <w:numPr>
          <w:ilvl w:val="0"/>
          <w:numId w:val="35"/>
        </w:numPr>
        <w:rPr>
          <w:rFonts w:asciiTheme="minorHAnsi" w:hAnsiTheme="minorHAnsi"/>
          <w:sz w:val="18"/>
        </w:rPr>
      </w:pPr>
      <w:r>
        <w:rPr>
          <w:rFonts w:asciiTheme="minorHAnsi" w:hAnsiTheme="minorHAnsi"/>
          <w:sz w:val="18"/>
        </w:rPr>
        <w:t>This field must be a true statement (or not applicable) for the system to comply</w:t>
      </w:r>
    </w:p>
    <w:p w14:paraId="03C0FB1C" w14:textId="0016A58B" w:rsidR="00AA577A" w:rsidRPr="00E32122" w:rsidRDefault="00AA577A" w:rsidP="00AA577A">
      <w:pPr>
        <w:numPr>
          <w:ilvl w:val="0"/>
          <w:numId w:val="35"/>
        </w:numPr>
        <w:rPr>
          <w:rFonts w:asciiTheme="minorHAnsi" w:hAnsiTheme="minorHAnsi"/>
          <w:sz w:val="18"/>
        </w:rPr>
      </w:pPr>
      <w:r>
        <w:rPr>
          <w:rFonts w:asciiTheme="minorHAnsi" w:hAnsiTheme="minorHAnsi"/>
          <w:i/>
          <w:sz w:val="18"/>
        </w:rPr>
        <w:t>Verification Status:</w:t>
      </w:r>
      <w:r>
        <w:rPr>
          <w:rFonts w:asciiTheme="minorHAnsi" w:hAnsiTheme="minorHAnsi"/>
          <w:sz w:val="18"/>
        </w:rPr>
        <w:t xml:space="preserve"> If this Section does not apply, then select “All </w:t>
      </w:r>
      <w:r w:rsidR="00F27ADF">
        <w:rPr>
          <w:rFonts w:asciiTheme="minorHAnsi" w:hAnsiTheme="minorHAnsi"/>
          <w:sz w:val="18"/>
        </w:rPr>
        <w:t>N/A</w:t>
      </w:r>
      <w:r>
        <w:rPr>
          <w:rFonts w:asciiTheme="minorHAnsi" w:hAnsiTheme="minorHAnsi"/>
          <w:sz w:val="18"/>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03C0FB1D" w14:textId="524279D0" w:rsidR="00AA577A" w:rsidRPr="00E32122" w:rsidRDefault="00AA577A" w:rsidP="00AA577A">
      <w:pPr>
        <w:numPr>
          <w:ilvl w:val="0"/>
          <w:numId w:val="35"/>
        </w:numPr>
        <w:rPr>
          <w:rFonts w:asciiTheme="minorHAnsi" w:hAnsiTheme="minorHAnsi"/>
          <w:sz w:val="18"/>
        </w:rPr>
      </w:pPr>
      <w:r>
        <w:rPr>
          <w:rFonts w:asciiTheme="minorHAnsi" w:hAnsiTheme="minorHAnsi"/>
          <w:i/>
          <w:sz w:val="18"/>
        </w:rPr>
        <w:t>Correction Notes:</w:t>
      </w:r>
      <w:r>
        <w:rPr>
          <w:rFonts w:asciiTheme="minorHAnsi" w:hAnsiTheme="minorHAnsi"/>
          <w:sz w:val="18"/>
        </w:rPr>
        <w:t xml:space="preserve"> If one or more applicable requirements are not met “Fail” will appear in the row above. When this occurs the rater is required to enter detailed notes here that describe what failed and why. </w:t>
      </w:r>
    </w:p>
    <w:p w14:paraId="03C0FB1E" w14:textId="77777777" w:rsidR="00AA577A" w:rsidRPr="00E32122" w:rsidRDefault="00AA577A" w:rsidP="00AA577A">
      <w:pPr>
        <w:rPr>
          <w:rFonts w:asciiTheme="minorHAnsi" w:hAnsiTheme="minorHAnsi"/>
          <w:b/>
          <w:sz w:val="18"/>
          <w:szCs w:val="18"/>
        </w:rPr>
      </w:pPr>
    </w:p>
    <w:p w14:paraId="03C0FB1F" w14:textId="7CB5C707" w:rsidR="00AA577A" w:rsidRPr="00E32122" w:rsidRDefault="00AA577A" w:rsidP="00AA577A">
      <w:pPr>
        <w:rPr>
          <w:rFonts w:ascii="Calibri" w:hAnsi="Calibri"/>
          <w:b/>
          <w:sz w:val="18"/>
          <w:szCs w:val="18"/>
        </w:rPr>
      </w:pPr>
      <w:r>
        <w:rPr>
          <w:rFonts w:ascii="Calibri" w:hAnsi="Calibri"/>
          <w:b/>
          <w:sz w:val="18"/>
        </w:rPr>
        <w:t xml:space="preserve">Section </w:t>
      </w:r>
      <w:r>
        <w:rPr>
          <w:rFonts w:ascii="Calibri" w:hAnsi="Calibri"/>
          <w:b/>
          <w:sz w:val="18"/>
          <w:szCs w:val="18"/>
        </w:rPr>
        <w:t>D. Determination of HERS Verification Compliance</w:t>
      </w:r>
    </w:p>
    <w:p w14:paraId="03C0FB20" w14:textId="5B4813E0" w:rsidR="00AA577A" w:rsidRPr="00F0066C" w:rsidRDefault="00AA577A" w:rsidP="00AA577A">
      <w:pPr>
        <w:pStyle w:val="ListParagraph"/>
        <w:numPr>
          <w:ilvl w:val="0"/>
          <w:numId w:val="36"/>
        </w:numPr>
        <w:rPr>
          <w:rFonts w:ascii="Calibri" w:hAnsi="Calibri"/>
          <w:sz w:val="18"/>
        </w:rPr>
      </w:pPr>
      <w:r>
        <w:rPr>
          <w:rFonts w:ascii="Calibri" w:hAnsi="Calibri"/>
          <w:sz w:val="18"/>
        </w:rPr>
        <w:t>This field is filled out automatically. Compliance requires that all individual criteria pass.</w:t>
      </w:r>
    </w:p>
    <w:p w14:paraId="03C0FB21" w14:textId="77777777" w:rsidR="00AA577A" w:rsidRDefault="00AA577A" w:rsidP="00C945E6">
      <w:pPr>
        <w:rPr>
          <w:rFonts w:asciiTheme="minorHAnsi" w:hAnsiTheme="minorHAnsi"/>
          <w:b/>
          <w:sz w:val="18"/>
          <w:szCs w:val="18"/>
        </w:rPr>
      </w:pPr>
    </w:p>
    <w:p w14:paraId="03C0FB22" w14:textId="77777777" w:rsidR="00AA577A" w:rsidRDefault="00AA577A" w:rsidP="00C945E6">
      <w:pPr>
        <w:rPr>
          <w:rFonts w:asciiTheme="minorHAnsi" w:hAnsiTheme="minorHAnsi"/>
          <w:b/>
          <w:sz w:val="18"/>
          <w:szCs w:val="18"/>
        </w:rPr>
      </w:pPr>
    </w:p>
    <w:p w14:paraId="03C0FB39" w14:textId="77777777" w:rsidR="00EE20C2" w:rsidRPr="00237601" w:rsidRDefault="00EE20C2" w:rsidP="00C945E6">
      <w:pPr>
        <w:spacing w:line="276" w:lineRule="auto"/>
        <w:ind w:left="720" w:hanging="360"/>
        <w:rPr>
          <w:rFonts w:asciiTheme="minorHAnsi" w:hAnsiTheme="minorHAnsi"/>
          <w:sz w:val="18"/>
          <w:szCs w:val="18"/>
        </w:rPr>
      </w:pPr>
    </w:p>
    <w:p w14:paraId="03C0FB3A" w14:textId="77777777" w:rsidR="008559A9" w:rsidRPr="00237601" w:rsidRDefault="008559A9" w:rsidP="00C945E6">
      <w:pPr>
        <w:tabs>
          <w:tab w:val="left" w:pos="360"/>
        </w:tabs>
        <w:rPr>
          <w:rFonts w:asciiTheme="minorHAnsi" w:hAnsiTheme="minorHAnsi"/>
          <w:sz w:val="18"/>
          <w:szCs w:val="18"/>
        </w:rPr>
      </w:pPr>
    </w:p>
    <w:p w14:paraId="03C0FB3B" w14:textId="77777777" w:rsidR="00970C22" w:rsidRPr="00237601" w:rsidRDefault="00970C22" w:rsidP="00C945E6">
      <w:pPr>
        <w:rPr>
          <w:rFonts w:asciiTheme="minorHAnsi" w:hAnsiTheme="minorHAnsi" w:cs="Arial"/>
          <w:caps/>
          <w:sz w:val="18"/>
          <w:szCs w:val="18"/>
        </w:rPr>
        <w:sectPr w:rsidR="00970C22" w:rsidRPr="00237601" w:rsidSect="004E7919">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934AD9" w:rsidRPr="00237601" w14:paraId="03C0FB3D" w14:textId="77777777" w:rsidTr="001C6693">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3C" w14:textId="77777777" w:rsidR="00934AD9" w:rsidRPr="00237601" w:rsidRDefault="00934AD9" w:rsidP="00C945E6">
            <w:pPr>
              <w:rPr>
                <w:rFonts w:asciiTheme="minorHAnsi" w:hAnsiTheme="minorHAnsi"/>
                <w:i/>
                <w:sz w:val="18"/>
                <w:szCs w:val="18"/>
              </w:rPr>
            </w:pPr>
            <w:r w:rsidRPr="00F64AE6">
              <w:rPr>
                <w:rFonts w:asciiTheme="minorHAnsi" w:hAnsiTheme="minorHAnsi"/>
                <w:b/>
                <w:szCs w:val="18"/>
              </w:rPr>
              <w:lastRenderedPageBreak/>
              <w:t>A. System Information</w:t>
            </w:r>
          </w:p>
        </w:tc>
      </w:tr>
      <w:tr w:rsidR="00934AD9" w:rsidRPr="00237601" w14:paraId="03C0FB41"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3E" w14:textId="77777777" w:rsidR="00934AD9" w:rsidRPr="00237601" w:rsidRDefault="00934AD9" w:rsidP="00C945E6">
            <w:pPr>
              <w:jc w:val="center"/>
              <w:rPr>
                <w:rFonts w:asciiTheme="minorHAnsi" w:hAnsiTheme="minorHAnsi"/>
                <w:sz w:val="18"/>
                <w:szCs w:val="18"/>
              </w:rPr>
            </w:pPr>
            <w:r w:rsidRPr="00237601">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tcPr>
          <w:p w14:paraId="03C0FB3F" w14:textId="772F671E" w:rsidR="00934AD9"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34AD9" w:rsidRPr="00237601">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03C0FB40" w14:textId="77777777" w:rsidR="00934AD9" w:rsidRPr="00237601" w:rsidRDefault="00934AD9" w:rsidP="00C945E6">
            <w:pPr>
              <w:rPr>
                <w:rFonts w:asciiTheme="minorHAnsi" w:hAnsiTheme="minorHAnsi"/>
                <w:sz w:val="18"/>
                <w:szCs w:val="18"/>
              </w:rPr>
            </w:pPr>
            <w:r w:rsidRPr="00237601">
              <w:rPr>
                <w:rFonts w:asciiTheme="minorHAnsi" w:hAnsiTheme="minorHAnsi"/>
                <w:sz w:val="18"/>
                <w:szCs w:val="18"/>
              </w:rPr>
              <w:t>&lt;&lt;text (data from CF2R-MCH-20)&gt;&gt;</w:t>
            </w:r>
          </w:p>
        </w:tc>
      </w:tr>
      <w:tr w:rsidR="00934AD9" w:rsidRPr="00237601" w14:paraId="03C0FB45"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2" w14:textId="77777777" w:rsidR="00934AD9" w:rsidRPr="00237601" w:rsidRDefault="00934AD9" w:rsidP="00C945E6">
            <w:pPr>
              <w:jc w:val="center"/>
              <w:rPr>
                <w:rFonts w:asciiTheme="minorHAnsi" w:hAnsiTheme="minorHAnsi"/>
                <w:sz w:val="18"/>
                <w:szCs w:val="18"/>
              </w:rPr>
            </w:pPr>
            <w:r w:rsidRPr="00237601">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03C0FB43" w14:textId="7093D591" w:rsidR="00934AD9" w:rsidRPr="00237601" w:rsidRDefault="004E181A" w:rsidP="00C945E6">
            <w:pPr>
              <w:rPr>
                <w:rFonts w:asciiTheme="minorHAnsi" w:hAnsiTheme="minorHAnsi"/>
                <w:sz w:val="18"/>
                <w:szCs w:val="18"/>
              </w:rPr>
            </w:pPr>
            <w:r>
              <w:rPr>
                <w:rFonts w:asciiTheme="minorHAnsi" w:hAnsiTheme="minorHAnsi"/>
                <w:sz w:val="18"/>
                <w:szCs w:val="18"/>
              </w:rPr>
              <w:t>Space Conditioning</w:t>
            </w:r>
            <w:r w:rsidRPr="00237601">
              <w:rPr>
                <w:rFonts w:asciiTheme="minorHAnsi" w:hAnsiTheme="minorHAnsi"/>
                <w:sz w:val="18"/>
                <w:szCs w:val="18"/>
              </w:rPr>
              <w:t xml:space="preserve"> </w:t>
            </w:r>
            <w:r w:rsidR="00934AD9" w:rsidRPr="00237601">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03C0FB44" w14:textId="77777777" w:rsidR="00934AD9" w:rsidRPr="00237601" w:rsidRDefault="00934AD9" w:rsidP="00C945E6">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1941A01D"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CEBE4CF" w14:textId="12207D90" w:rsidR="006863F2" w:rsidRPr="00237601" w:rsidRDefault="006863F2" w:rsidP="006863F2">
            <w:pPr>
              <w:jc w:val="center"/>
              <w:rPr>
                <w:rFonts w:asciiTheme="minorHAnsi" w:hAnsiTheme="minorHAnsi"/>
                <w:sz w:val="18"/>
                <w:szCs w:val="18"/>
              </w:rPr>
            </w:pPr>
            <w:r w:rsidRPr="001916A0">
              <w:rPr>
                <w:rFonts w:asciiTheme="minorHAnsi" w:hAnsiTheme="minorHAnsi"/>
              </w:rPr>
              <w:t>03</w:t>
            </w:r>
          </w:p>
        </w:tc>
        <w:tc>
          <w:tcPr>
            <w:tcW w:w="1898" w:type="pct"/>
            <w:tcBorders>
              <w:top w:val="single" w:sz="4" w:space="0" w:color="auto"/>
              <w:left w:val="single" w:sz="4" w:space="0" w:color="auto"/>
              <w:bottom w:val="single" w:sz="4" w:space="0" w:color="auto"/>
              <w:right w:val="single" w:sz="4" w:space="0" w:color="auto"/>
            </w:tcBorders>
            <w:vAlign w:val="center"/>
          </w:tcPr>
          <w:p w14:paraId="50B58B07" w14:textId="7FBDEA8A" w:rsidR="006863F2" w:rsidRDefault="006863F2" w:rsidP="006863F2">
            <w:pPr>
              <w:rPr>
                <w:rFonts w:asciiTheme="minorHAnsi" w:hAnsiTheme="minorHAnsi"/>
                <w:sz w:val="18"/>
                <w:szCs w:val="18"/>
              </w:rPr>
            </w:pPr>
            <w:r w:rsidRPr="00A751EB">
              <w:rPr>
                <w:rFonts w:asciiTheme="minorHAnsi" w:hAnsiTheme="minorHAnsi"/>
                <w:sz w:val="18"/>
              </w:rPr>
              <w:t>Indoor Unit Name</w:t>
            </w:r>
            <w:ins w:id="8" w:author="Smith, Alexis@Energy" w:date="2019-04-11T08:23:00Z">
              <w:r w:rsidR="00A751EB">
                <w:rPr>
                  <w:rFonts w:asciiTheme="minorHAnsi" w:hAnsiTheme="minorHAnsi"/>
                  <w:sz w:val="18"/>
                </w:rPr>
                <w:t xml:space="preserve"> </w:t>
              </w:r>
              <w:r w:rsidR="00A751EB" w:rsidRPr="00096765">
                <w:rPr>
                  <w:rFonts w:asciiTheme="minorHAnsi" w:hAnsiTheme="minorHAnsi"/>
                  <w:sz w:val="18"/>
                </w:rPr>
                <w:t>or Description of Area Served</w:t>
              </w:r>
            </w:ins>
          </w:p>
        </w:tc>
        <w:tc>
          <w:tcPr>
            <w:tcW w:w="2889" w:type="pct"/>
            <w:tcBorders>
              <w:top w:val="single" w:sz="4" w:space="0" w:color="auto"/>
              <w:left w:val="single" w:sz="4" w:space="0" w:color="auto"/>
              <w:bottom w:val="single" w:sz="4" w:space="0" w:color="auto"/>
              <w:right w:val="single" w:sz="4" w:space="0" w:color="auto"/>
            </w:tcBorders>
          </w:tcPr>
          <w:p w14:paraId="5FA35D5D" w14:textId="3AE42CB1"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49"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6" w14:textId="0D8F14D6"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r w:rsidR="00A31A4C">
              <w:rPr>
                <w:rFonts w:asciiTheme="minorHAnsi" w:hAnsiTheme="minorHAnsi"/>
                <w:sz w:val="18"/>
                <w:szCs w:val="18"/>
              </w:rPr>
              <w:t>4</w:t>
            </w:r>
          </w:p>
        </w:tc>
        <w:tc>
          <w:tcPr>
            <w:tcW w:w="1898" w:type="pct"/>
            <w:tcBorders>
              <w:top w:val="single" w:sz="4" w:space="0" w:color="auto"/>
              <w:left w:val="single" w:sz="4" w:space="0" w:color="auto"/>
              <w:bottom w:val="single" w:sz="4" w:space="0" w:color="auto"/>
              <w:right w:val="single" w:sz="4" w:space="0" w:color="auto"/>
            </w:tcBorders>
            <w:vAlign w:val="center"/>
          </w:tcPr>
          <w:p w14:paraId="03C0FB47" w14:textId="4B922DEA" w:rsidR="006863F2" w:rsidRPr="00237601" w:rsidRDefault="006863F2" w:rsidP="006863F2">
            <w:pPr>
              <w:rPr>
                <w:rFonts w:asciiTheme="minorHAnsi" w:hAnsiTheme="minorHAnsi"/>
                <w:sz w:val="18"/>
                <w:szCs w:val="18"/>
              </w:rPr>
            </w:pPr>
            <w:r w:rsidRPr="00237601">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03C0FB48"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4D"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A" w14:textId="451F16C8"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r w:rsidR="00A31A4C">
              <w:rPr>
                <w:rFonts w:asciiTheme="minorHAnsi" w:hAnsiTheme="minorHAnsi"/>
                <w:sz w:val="18"/>
                <w:szCs w:val="18"/>
              </w:rPr>
              <w:t>5</w:t>
            </w:r>
          </w:p>
        </w:tc>
        <w:tc>
          <w:tcPr>
            <w:tcW w:w="1898" w:type="pct"/>
            <w:tcBorders>
              <w:top w:val="single" w:sz="4" w:space="0" w:color="auto"/>
              <w:left w:val="single" w:sz="4" w:space="0" w:color="auto"/>
              <w:bottom w:val="single" w:sz="4" w:space="0" w:color="auto"/>
              <w:right w:val="single" w:sz="4" w:space="0" w:color="auto"/>
            </w:tcBorders>
            <w:vAlign w:val="center"/>
          </w:tcPr>
          <w:p w14:paraId="03C0FB4B"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Verified Low Leakage Ducts in Conditioned Space (VLLDCS)</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9" w:type="pct"/>
            <w:tcBorders>
              <w:top w:val="single" w:sz="4" w:space="0" w:color="auto"/>
              <w:left w:val="single" w:sz="4" w:space="0" w:color="auto"/>
              <w:bottom w:val="single" w:sz="4" w:space="0" w:color="auto"/>
              <w:right w:val="single" w:sz="4" w:space="0" w:color="auto"/>
            </w:tcBorders>
            <w:vAlign w:val="center"/>
          </w:tcPr>
          <w:p w14:paraId="03C0FB4C"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51"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4E" w14:textId="54B9C39B"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r w:rsidR="00A31A4C">
              <w:rPr>
                <w:rFonts w:asciiTheme="minorHAnsi" w:hAnsiTheme="minorHAnsi"/>
                <w:sz w:val="18"/>
                <w:szCs w:val="18"/>
              </w:rPr>
              <w:t>6</w:t>
            </w:r>
          </w:p>
        </w:tc>
        <w:tc>
          <w:tcPr>
            <w:tcW w:w="1898" w:type="pct"/>
            <w:tcBorders>
              <w:top w:val="single" w:sz="4" w:space="0" w:color="auto"/>
              <w:left w:val="single" w:sz="4" w:space="0" w:color="auto"/>
              <w:bottom w:val="single" w:sz="4" w:space="0" w:color="auto"/>
              <w:right w:val="single" w:sz="4" w:space="0" w:color="auto"/>
            </w:tcBorders>
            <w:vAlign w:val="center"/>
          </w:tcPr>
          <w:p w14:paraId="03C0FB4F"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Verified Low Leakage Air-handling Unit</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9" w:type="pct"/>
            <w:tcBorders>
              <w:top w:val="single" w:sz="4" w:space="0" w:color="auto"/>
              <w:left w:val="single" w:sz="4" w:space="0" w:color="auto"/>
              <w:bottom w:val="single" w:sz="4" w:space="0" w:color="auto"/>
              <w:right w:val="single" w:sz="4" w:space="0" w:color="auto"/>
            </w:tcBorders>
            <w:vAlign w:val="center"/>
          </w:tcPr>
          <w:p w14:paraId="03C0FB50"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6863F2" w:rsidRPr="00237601" w14:paraId="03C0FB55"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52" w14:textId="7592000D" w:rsidR="006863F2" w:rsidRPr="00237601" w:rsidRDefault="006863F2" w:rsidP="006863F2">
            <w:pPr>
              <w:jc w:val="center"/>
              <w:rPr>
                <w:rFonts w:asciiTheme="minorHAnsi" w:hAnsiTheme="minorHAnsi"/>
                <w:sz w:val="18"/>
                <w:szCs w:val="18"/>
              </w:rPr>
            </w:pPr>
            <w:r w:rsidRPr="00237601">
              <w:rPr>
                <w:rFonts w:asciiTheme="minorHAnsi" w:hAnsiTheme="minorHAnsi"/>
                <w:sz w:val="18"/>
                <w:szCs w:val="18"/>
              </w:rPr>
              <w:t>0</w:t>
            </w:r>
            <w:r w:rsidR="00A31A4C">
              <w:rPr>
                <w:rFonts w:asciiTheme="minorHAnsi" w:hAnsiTheme="minorHAnsi"/>
                <w:sz w:val="18"/>
                <w:szCs w:val="18"/>
              </w:rPr>
              <w:t>7</w:t>
            </w:r>
          </w:p>
        </w:tc>
        <w:tc>
          <w:tcPr>
            <w:tcW w:w="1898" w:type="pct"/>
            <w:tcBorders>
              <w:top w:val="single" w:sz="4" w:space="0" w:color="auto"/>
              <w:left w:val="single" w:sz="4" w:space="0" w:color="auto"/>
              <w:bottom w:val="single" w:sz="4" w:space="0" w:color="auto"/>
              <w:right w:val="single" w:sz="4" w:space="0" w:color="auto"/>
            </w:tcBorders>
            <w:vAlign w:val="center"/>
          </w:tcPr>
          <w:p w14:paraId="03C0FB53" w14:textId="72751CA0" w:rsidR="006863F2" w:rsidRPr="00237601" w:rsidRDefault="006863F2" w:rsidP="006863F2">
            <w:pPr>
              <w:rPr>
                <w:rFonts w:asciiTheme="minorHAnsi" w:hAnsiTheme="minorHAnsi"/>
                <w:sz w:val="18"/>
                <w:szCs w:val="18"/>
              </w:rPr>
            </w:pPr>
            <w:r w:rsidRPr="00237601">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03C0FB54" w14:textId="77777777" w:rsidR="006863F2" w:rsidRPr="00237601" w:rsidRDefault="006863F2" w:rsidP="006863F2">
            <w:pPr>
              <w:rPr>
                <w:rFonts w:asciiTheme="minorHAnsi" w:hAnsiTheme="minorHAnsi"/>
                <w:sz w:val="18"/>
                <w:szCs w:val="18"/>
              </w:rPr>
            </w:pPr>
            <w:r w:rsidRPr="00237601">
              <w:rPr>
                <w:rFonts w:asciiTheme="minorHAnsi" w:hAnsiTheme="minorHAnsi"/>
                <w:sz w:val="18"/>
                <w:szCs w:val="18"/>
              </w:rPr>
              <w:t>&lt;&lt;text (data from CF2R-MCH-20)&gt;&gt;</w:t>
            </w:r>
          </w:p>
        </w:tc>
      </w:tr>
      <w:tr w:rsidR="00A31A4C" w:rsidRPr="00237601" w14:paraId="09082345" w14:textId="77777777" w:rsidTr="001C669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0687071" w14:textId="2AD7634A" w:rsidR="00A31A4C" w:rsidRPr="00237601" w:rsidRDefault="00A31A4C" w:rsidP="00A31A4C">
            <w:pPr>
              <w:jc w:val="center"/>
              <w:rPr>
                <w:rFonts w:asciiTheme="minorHAnsi" w:hAnsiTheme="minorHAnsi"/>
                <w:sz w:val="18"/>
                <w:szCs w:val="18"/>
              </w:rPr>
            </w:pPr>
            <w:r>
              <w:rPr>
                <w:rFonts w:asciiTheme="minorHAnsi" w:hAnsiTheme="minorHAnsi"/>
                <w:sz w:val="18"/>
                <w:szCs w:val="18"/>
              </w:rPr>
              <w:t>08</w:t>
            </w:r>
          </w:p>
        </w:tc>
        <w:tc>
          <w:tcPr>
            <w:tcW w:w="1898" w:type="pct"/>
            <w:tcBorders>
              <w:top w:val="single" w:sz="4" w:space="0" w:color="auto"/>
              <w:left w:val="single" w:sz="4" w:space="0" w:color="auto"/>
              <w:bottom w:val="single" w:sz="4" w:space="0" w:color="auto"/>
              <w:right w:val="single" w:sz="4" w:space="0" w:color="auto"/>
            </w:tcBorders>
            <w:vAlign w:val="center"/>
          </w:tcPr>
          <w:p w14:paraId="31AE59CC" w14:textId="73935B27" w:rsidR="00A31A4C" w:rsidRPr="00237601" w:rsidRDefault="00A31A4C" w:rsidP="00A31A4C">
            <w:pPr>
              <w:rPr>
                <w:rFonts w:asciiTheme="minorHAnsi" w:hAnsiTheme="minorHAnsi"/>
                <w:sz w:val="18"/>
                <w:szCs w:val="18"/>
              </w:rPr>
            </w:pPr>
            <w:r>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08B7AA2D" w14:textId="4FE20C47" w:rsidR="00A31A4C" w:rsidRPr="00237601" w:rsidRDefault="00A31A4C" w:rsidP="00A31A4C">
            <w:pPr>
              <w:rPr>
                <w:rFonts w:asciiTheme="minorHAnsi" w:hAnsiTheme="minorHAnsi"/>
                <w:sz w:val="18"/>
                <w:szCs w:val="18"/>
              </w:rPr>
            </w:pPr>
            <w:r w:rsidRPr="00237601">
              <w:rPr>
                <w:rFonts w:asciiTheme="minorHAnsi" w:hAnsiTheme="minorHAnsi"/>
                <w:sz w:val="18"/>
                <w:szCs w:val="18"/>
              </w:rPr>
              <w:t>&lt;&lt;text (data from CF2R-MCH-20)&gt;&gt;</w:t>
            </w:r>
          </w:p>
        </w:tc>
      </w:tr>
      <w:tr w:rsidR="00A751EB" w:rsidRPr="00237601" w14:paraId="053F01D3" w14:textId="77777777" w:rsidTr="001C6693">
        <w:trPr>
          <w:trHeight w:val="288"/>
          <w:ins w:id="9" w:author="Smith, Alexis@Energy" w:date="2019-04-11T08:24:00Z"/>
        </w:trPr>
        <w:tc>
          <w:tcPr>
            <w:tcW w:w="213" w:type="pct"/>
            <w:tcBorders>
              <w:top w:val="single" w:sz="4" w:space="0" w:color="auto"/>
              <w:left w:val="single" w:sz="4" w:space="0" w:color="auto"/>
              <w:bottom w:val="single" w:sz="4" w:space="0" w:color="auto"/>
              <w:right w:val="single" w:sz="4" w:space="0" w:color="auto"/>
            </w:tcBorders>
            <w:vAlign w:val="center"/>
          </w:tcPr>
          <w:p w14:paraId="434879F5" w14:textId="60F56C0C" w:rsidR="00A751EB" w:rsidRDefault="00A751EB" w:rsidP="00A751EB">
            <w:pPr>
              <w:jc w:val="center"/>
              <w:rPr>
                <w:ins w:id="10" w:author="Smith, Alexis@Energy" w:date="2019-04-11T08:24:00Z"/>
                <w:rFonts w:asciiTheme="minorHAnsi" w:hAnsiTheme="minorHAnsi"/>
                <w:sz w:val="18"/>
                <w:szCs w:val="18"/>
              </w:rPr>
            </w:pPr>
            <w:ins w:id="11" w:author="Smith, Alexis@Energy" w:date="2019-04-11T08:24:00Z">
              <w:r>
                <w:rPr>
                  <w:rFonts w:asciiTheme="minorHAnsi" w:hAnsiTheme="minorHAnsi"/>
                </w:rPr>
                <w:t>09</w:t>
              </w:r>
            </w:ins>
          </w:p>
        </w:tc>
        <w:tc>
          <w:tcPr>
            <w:tcW w:w="1898" w:type="pct"/>
            <w:tcBorders>
              <w:top w:val="single" w:sz="4" w:space="0" w:color="auto"/>
              <w:left w:val="single" w:sz="4" w:space="0" w:color="auto"/>
              <w:bottom w:val="single" w:sz="4" w:space="0" w:color="auto"/>
              <w:right w:val="single" w:sz="4" w:space="0" w:color="auto"/>
            </w:tcBorders>
            <w:vAlign w:val="center"/>
          </w:tcPr>
          <w:p w14:paraId="4E7B94AE" w14:textId="423EE220" w:rsidR="00A751EB" w:rsidRDefault="00A751EB" w:rsidP="00A751EB">
            <w:pPr>
              <w:rPr>
                <w:ins w:id="12" w:author="Smith, Alexis@Energy" w:date="2019-04-11T08:24:00Z"/>
                <w:rFonts w:asciiTheme="minorHAnsi" w:hAnsiTheme="minorHAnsi"/>
              </w:rPr>
            </w:pPr>
            <w:ins w:id="13" w:author="Smith, Alexis@Energy" w:date="2019-04-11T08:24:00Z">
              <w:r w:rsidRPr="00096765">
                <w:rPr>
                  <w:rFonts w:asciiTheme="minorHAnsi" w:hAnsiTheme="minorHAnsi"/>
                  <w:sz w:val="18"/>
                </w:rPr>
                <w:t>Is the system type Small Duct High Velocity (SDHV)?</w:t>
              </w:r>
            </w:ins>
          </w:p>
        </w:tc>
        <w:tc>
          <w:tcPr>
            <w:tcW w:w="2889" w:type="pct"/>
            <w:tcBorders>
              <w:top w:val="single" w:sz="4" w:space="0" w:color="auto"/>
              <w:left w:val="single" w:sz="4" w:space="0" w:color="auto"/>
              <w:bottom w:val="single" w:sz="4" w:space="0" w:color="auto"/>
              <w:right w:val="single" w:sz="4" w:space="0" w:color="auto"/>
            </w:tcBorders>
            <w:vAlign w:val="center"/>
          </w:tcPr>
          <w:p w14:paraId="0175B055" w14:textId="77777777" w:rsidR="00A751EB" w:rsidRPr="00096765" w:rsidRDefault="00A751EB" w:rsidP="00A751EB">
            <w:pPr>
              <w:rPr>
                <w:ins w:id="14" w:author="Smith, Alexis@Energy" w:date="2019-04-11T08:24:00Z"/>
                <w:rFonts w:asciiTheme="minorHAnsi" w:hAnsiTheme="minorHAnsi"/>
                <w:sz w:val="18"/>
                <w:szCs w:val="18"/>
              </w:rPr>
            </w:pPr>
            <w:ins w:id="15" w:author="Smith, Alexis@Energy" w:date="2019-04-11T08:24:00Z">
              <w:r w:rsidRPr="00096765">
                <w:rPr>
                  <w:rFonts w:asciiTheme="minorHAnsi" w:hAnsiTheme="minorHAnsi"/>
                  <w:sz w:val="18"/>
                  <w:szCs w:val="18"/>
                </w:rPr>
                <w:t>&lt;&lt;if the system type on the MCH-01= one of the following two:</w:t>
              </w:r>
            </w:ins>
          </w:p>
          <w:p w14:paraId="1AFA6407" w14:textId="77777777" w:rsidR="00A751EB" w:rsidRPr="00096765" w:rsidRDefault="00A751EB" w:rsidP="00A751EB">
            <w:pPr>
              <w:rPr>
                <w:ins w:id="16" w:author="Smith, Alexis@Energy" w:date="2019-04-11T08:24:00Z"/>
                <w:rFonts w:asciiTheme="minorHAnsi" w:hAnsiTheme="minorHAnsi"/>
                <w:sz w:val="18"/>
                <w:szCs w:val="18"/>
              </w:rPr>
            </w:pPr>
            <w:ins w:id="17" w:author="Smith, Alexis@Energy" w:date="2019-04-11T08:24:00Z">
              <w:r w:rsidRPr="00096765">
                <w:rPr>
                  <w:rFonts w:asciiTheme="minorHAnsi" w:hAnsiTheme="minorHAnsi"/>
                  <w:sz w:val="18"/>
                  <w:szCs w:val="18"/>
                </w:rPr>
                <w:t>*small duct high velocity AC</w:t>
              </w:r>
            </w:ins>
          </w:p>
          <w:p w14:paraId="12DC2E66" w14:textId="77777777" w:rsidR="00A751EB" w:rsidRPr="00096765" w:rsidRDefault="00A751EB" w:rsidP="00A751EB">
            <w:pPr>
              <w:rPr>
                <w:ins w:id="18" w:author="Smith, Alexis@Energy" w:date="2019-04-11T08:24:00Z"/>
                <w:rFonts w:asciiTheme="minorHAnsi" w:hAnsiTheme="minorHAnsi"/>
                <w:sz w:val="18"/>
                <w:szCs w:val="18"/>
              </w:rPr>
            </w:pPr>
            <w:ins w:id="19" w:author="Smith, Alexis@Energy" w:date="2019-04-11T08:24:00Z">
              <w:r w:rsidRPr="00096765">
                <w:rPr>
                  <w:rFonts w:asciiTheme="minorHAnsi" w:hAnsiTheme="minorHAnsi"/>
                  <w:sz w:val="18"/>
                  <w:szCs w:val="18"/>
                </w:rPr>
                <w:t>*small duct high velocity HP</w:t>
              </w:r>
            </w:ins>
          </w:p>
          <w:p w14:paraId="23ECB378" w14:textId="77777777" w:rsidR="00A751EB" w:rsidRPr="00096765" w:rsidRDefault="00A751EB" w:rsidP="00A751EB">
            <w:pPr>
              <w:rPr>
                <w:ins w:id="20" w:author="Smith, Alexis@Energy" w:date="2019-04-11T08:24:00Z"/>
                <w:rFonts w:asciiTheme="minorHAnsi" w:hAnsiTheme="minorHAnsi"/>
                <w:sz w:val="18"/>
                <w:szCs w:val="18"/>
              </w:rPr>
            </w:pPr>
            <w:ins w:id="21" w:author="Smith, Alexis@Energy" w:date="2019-04-11T08:24:00Z">
              <w:r w:rsidRPr="00096765">
                <w:rPr>
                  <w:rFonts w:asciiTheme="minorHAnsi" w:hAnsiTheme="minorHAnsi"/>
                  <w:sz w:val="18"/>
                  <w:szCs w:val="18"/>
                </w:rPr>
                <w:t>then value=yes;</w:t>
              </w:r>
            </w:ins>
          </w:p>
          <w:p w14:paraId="7603A788" w14:textId="4AADCB76" w:rsidR="00A751EB" w:rsidRPr="00237601" w:rsidRDefault="00A751EB" w:rsidP="00A751EB">
            <w:pPr>
              <w:rPr>
                <w:ins w:id="22" w:author="Smith, Alexis@Energy" w:date="2019-04-11T08:24:00Z"/>
                <w:rFonts w:asciiTheme="minorHAnsi" w:hAnsiTheme="minorHAnsi"/>
                <w:sz w:val="18"/>
                <w:szCs w:val="18"/>
              </w:rPr>
            </w:pPr>
            <w:ins w:id="23" w:author="Smith, Alexis@Energy" w:date="2019-04-11T08:24:00Z">
              <w:r w:rsidRPr="00096765">
                <w:rPr>
                  <w:rFonts w:asciiTheme="minorHAnsi" w:hAnsiTheme="minorHAnsi"/>
                  <w:sz w:val="18"/>
                  <w:szCs w:val="18"/>
                </w:rPr>
                <w:t>else value=no</w:t>
              </w:r>
              <w:r>
                <w:rPr>
                  <w:rFonts w:asciiTheme="minorHAnsi" w:hAnsiTheme="minorHAnsi"/>
                  <w:sz w:val="18"/>
                  <w:szCs w:val="18"/>
                </w:rPr>
                <w:t>&gt;&gt;</w:t>
              </w:r>
            </w:ins>
          </w:p>
        </w:tc>
      </w:tr>
      <w:tr w:rsidR="00A751EB" w:rsidRPr="00237601" w14:paraId="03C0FB64" w14:textId="77777777" w:rsidTr="001C6693">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03C0FB56" w14:textId="58C4EEAA" w:rsidR="00A751EB" w:rsidRPr="00237601" w:rsidRDefault="00A751EB" w:rsidP="00A751EB">
            <w:pPr>
              <w:rPr>
                <w:rFonts w:asciiTheme="minorHAnsi" w:hAnsiTheme="minorHAnsi"/>
                <w:sz w:val="18"/>
                <w:szCs w:val="18"/>
              </w:rPr>
            </w:pPr>
            <w:ins w:id="24" w:author="Smith, Alexis@Energy" w:date="2019-04-11T08:24:00Z">
              <w:r>
                <w:rPr>
                  <w:rFonts w:asciiTheme="minorHAnsi" w:hAnsiTheme="minorHAnsi"/>
                  <w:sz w:val="18"/>
                  <w:szCs w:val="18"/>
                </w:rPr>
                <w:t>10</w:t>
              </w:r>
            </w:ins>
            <w:del w:id="25" w:author="Smith, Alexis@Energy" w:date="2019-04-11T08:24:00Z">
              <w:r w:rsidRPr="00237601" w:rsidDel="00A751EB">
                <w:rPr>
                  <w:rFonts w:asciiTheme="minorHAnsi" w:hAnsiTheme="minorHAnsi"/>
                  <w:sz w:val="18"/>
                  <w:szCs w:val="18"/>
                </w:rPr>
                <w:delText>0</w:delText>
              </w:r>
              <w:r w:rsidDel="00A751EB">
                <w:rPr>
                  <w:rFonts w:asciiTheme="minorHAnsi" w:hAnsiTheme="minorHAnsi"/>
                  <w:sz w:val="18"/>
                  <w:szCs w:val="18"/>
                </w:rPr>
                <w:delText>9</w:delText>
              </w:r>
            </w:del>
            <w:r w:rsidRPr="00237601">
              <w:rPr>
                <w:rFonts w:asciiTheme="minorHAnsi" w:hAnsiTheme="minorHAnsi"/>
                <w:sz w:val="18"/>
                <w:szCs w:val="18"/>
              </w:rPr>
              <w:t xml:space="preserve">. </w:t>
            </w:r>
            <w:r>
              <w:rPr>
                <w:rFonts w:asciiTheme="minorHAnsi" w:hAnsiTheme="minorHAnsi"/>
                <w:sz w:val="18"/>
                <w:szCs w:val="18"/>
              </w:rPr>
              <w:t>D</w:t>
            </w:r>
            <w:r w:rsidRPr="00237601">
              <w:rPr>
                <w:rFonts w:asciiTheme="minorHAnsi" w:hAnsiTheme="minorHAnsi"/>
                <w:sz w:val="18"/>
                <w:szCs w:val="18"/>
              </w:rPr>
              <w:t>etermine compliance method for this document;  display applicable tables below;</w:t>
            </w:r>
          </w:p>
          <w:p w14:paraId="03C0FB57" w14:textId="77777777"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03C0FB58" w14:textId="77777777"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&lt;&lt;Calculated Result:  </w:t>
            </w:r>
          </w:p>
          <w:p w14:paraId="03C0FB59" w14:textId="523CCBDC" w:rsidR="00A751EB" w:rsidRPr="00237601" w:rsidRDefault="00A751EB" w:rsidP="00A751EB">
            <w:pPr>
              <w:rPr>
                <w:rFonts w:asciiTheme="minorHAnsi" w:hAnsiTheme="minorHAnsi"/>
                <w:sz w:val="18"/>
                <w:szCs w:val="18"/>
                <w:u w:val="single"/>
              </w:rPr>
            </w:pPr>
            <w:r w:rsidRPr="00237601">
              <w:rPr>
                <w:rFonts w:asciiTheme="minorHAnsi" w:hAnsiTheme="minorHAnsi"/>
                <w:sz w:val="18"/>
                <w:szCs w:val="18"/>
              </w:rPr>
              <w:t>if A</w:t>
            </w:r>
            <w:r>
              <w:rPr>
                <w:rFonts w:asciiTheme="minorHAnsi" w:hAnsiTheme="minorHAnsi"/>
                <w:sz w:val="18"/>
                <w:szCs w:val="18"/>
              </w:rPr>
              <w:t>07</w:t>
            </w:r>
            <w:r w:rsidRPr="00237601">
              <w:rPr>
                <w:rFonts w:asciiTheme="minorHAnsi" w:hAnsiTheme="minorHAnsi"/>
                <w:sz w:val="18"/>
                <w:szCs w:val="18"/>
              </w:rPr>
              <w:t>=</w:t>
            </w:r>
            <w:r w:rsidRPr="00237601">
              <w:rPr>
                <w:rFonts w:asciiTheme="minorHAnsi" w:hAnsiTheme="minorHAnsi"/>
                <w:sz w:val="18"/>
                <w:szCs w:val="18"/>
                <w:u w:val="single"/>
              </w:rPr>
              <w:t xml:space="preserve"> Replacement using Smoke Test</w:t>
            </w:r>
            <w:r w:rsidRPr="00237601">
              <w:rPr>
                <w:rFonts w:asciiTheme="minorHAnsi" w:hAnsiTheme="minorHAnsi"/>
                <w:sz w:val="18"/>
                <w:szCs w:val="18"/>
              </w:rPr>
              <w:t xml:space="preserve"> or </w:t>
            </w:r>
            <w:r w:rsidRPr="00237601">
              <w:rPr>
                <w:rFonts w:asciiTheme="minorHAnsi" w:hAnsiTheme="minorHAnsi"/>
                <w:sz w:val="18"/>
                <w:szCs w:val="18"/>
                <w:u w:val="single"/>
              </w:rPr>
              <w:t>Alteration using Smoke Test</w:t>
            </w:r>
            <w:r w:rsidRPr="00237601">
              <w:rPr>
                <w:rFonts w:asciiTheme="minorHAnsi" w:hAnsiTheme="minorHAnsi"/>
                <w:sz w:val="18"/>
                <w:szCs w:val="18"/>
              </w:rPr>
              <w:t>;  then display method:</w:t>
            </w:r>
          </w:p>
          <w:p w14:paraId="03C0FB5A" w14:textId="77777777" w:rsidR="00A751EB" w:rsidRPr="00237601" w:rsidRDefault="00A751EB" w:rsidP="00A751EB">
            <w:pPr>
              <w:rPr>
                <w:rFonts w:asciiTheme="minorHAnsi" w:hAnsiTheme="minorHAnsi"/>
                <w:b/>
                <w:sz w:val="18"/>
                <w:szCs w:val="18"/>
              </w:rPr>
            </w:pPr>
            <w:r w:rsidRPr="00237601">
              <w:rPr>
                <w:rFonts w:asciiTheme="minorHAnsi" w:hAnsiTheme="minorHAnsi"/>
                <w:b/>
                <w:sz w:val="18"/>
                <w:szCs w:val="18"/>
              </w:rPr>
              <w:t>20e. Altered or Replacement Duct System using Smoke Test</w:t>
            </w:r>
          </w:p>
          <w:p w14:paraId="03C0FB5B" w14:textId="01659470"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if </w:t>
            </w:r>
            <w:r>
              <w:rPr>
                <w:rFonts w:asciiTheme="minorHAnsi" w:hAnsiTheme="minorHAnsi"/>
                <w:sz w:val="18"/>
                <w:szCs w:val="18"/>
              </w:rPr>
              <w:t>07</w:t>
            </w:r>
            <w:r w:rsidRPr="00237601">
              <w:rPr>
                <w:rFonts w:asciiTheme="minorHAnsi" w:hAnsiTheme="minorHAnsi"/>
                <w:sz w:val="18"/>
                <w:szCs w:val="18"/>
              </w:rPr>
              <w:t>=</w:t>
            </w:r>
            <w:r w:rsidRPr="00237601">
              <w:rPr>
                <w:rFonts w:asciiTheme="minorHAnsi" w:hAnsiTheme="minorHAnsi"/>
                <w:sz w:val="18"/>
                <w:szCs w:val="18"/>
                <w:u w:val="single"/>
              </w:rPr>
              <w:t xml:space="preserve"> Replacement </w:t>
            </w:r>
            <w:r w:rsidRPr="00237601">
              <w:rPr>
                <w:rFonts w:asciiTheme="minorHAnsi" w:hAnsiTheme="minorHAnsi"/>
                <w:sz w:val="18"/>
                <w:szCs w:val="18"/>
              </w:rPr>
              <w:t xml:space="preserve">or </w:t>
            </w:r>
            <w:r w:rsidRPr="00237601">
              <w:rPr>
                <w:rFonts w:asciiTheme="minorHAnsi" w:hAnsiTheme="minorHAnsi"/>
                <w:sz w:val="18"/>
                <w:szCs w:val="18"/>
                <w:u w:val="single"/>
              </w:rPr>
              <w:t>Alteration</w:t>
            </w:r>
            <w:r w:rsidRPr="00237601">
              <w:rPr>
                <w:rFonts w:asciiTheme="minorHAnsi" w:hAnsiTheme="minorHAnsi"/>
                <w:sz w:val="18"/>
                <w:szCs w:val="18"/>
              </w:rPr>
              <w:t>; then display method:</w:t>
            </w:r>
          </w:p>
          <w:p w14:paraId="03C0FB5C" w14:textId="77777777" w:rsidR="00A751EB" w:rsidRPr="00237601" w:rsidRDefault="00A751EB" w:rsidP="00A751EB">
            <w:pPr>
              <w:rPr>
                <w:rFonts w:asciiTheme="minorHAnsi" w:hAnsiTheme="minorHAnsi"/>
                <w:b/>
                <w:sz w:val="18"/>
                <w:szCs w:val="18"/>
              </w:rPr>
            </w:pPr>
            <w:r w:rsidRPr="00237601">
              <w:rPr>
                <w:rFonts w:asciiTheme="minorHAnsi" w:hAnsiTheme="minorHAnsi"/>
                <w:b/>
                <w:sz w:val="18"/>
                <w:szCs w:val="18"/>
              </w:rPr>
              <w:t>20d. Altered or Replacement Duct System</w:t>
            </w:r>
          </w:p>
          <w:p w14:paraId="03C0FB5D" w14:textId="30FC342D"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elseif </w:t>
            </w:r>
            <w:r>
              <w:rPr>
                <w:rFonts w:asciiTheme="minorHAnsi" w:hAnsiTheme="minorHAnsi"/>
                <w:sz w:val="18"/>
                <w:szCs w:val="18"/>
              </w:rPr>
              <w:t>07</w:t>
            </w:r>
            <w:r w:rsidRPr="00237601">
              <w:rPr>
                <w:rFonts w:asciiTheme="minorHAnsi" w:hAnsiTheme="minorHAnsi"/>
                <w:sz w:val="18"/>
                <w:szCs w:val="18"/>
              </w:rPr>
              <w:t>=</w:t>
            </w:r>
            <w:r w:rsidRPr="00237601">
              <w:rPr>
                <w:rFonts w:asciiTheme="minorHAnsi" w:hAnsiTheme="minorHAnsi"/>
                <w:sz w:val="18"/>
                <w:szCs w:val="18"/>
                <w:u w:val="single"/>
              </w:rPr>
              <w:t>New</w:t>
            </w:r>
            <w:r w:rsidRPr="00237601">
              <w:rPr>
                <w:rFonts w:asciiTheme="minorHAnsi" w:hAnsiTheme="minorHAnsi"/>
                <w:sz w:val="18"/>
                <w:szCs w:val="18"/>
              </w:rPr>
              <w:t xml:space="preserve"> and 4=</w:t>
            </w:r>
            <w:r w:rsidRPr="00237601">
              <w:rPr>
                <w:rFonts w:asciiTheme="minorHAnsi" w:hAnsiTheme="minorHAnsi"/>
                <w:sz w:val="18"/>
                <w:szCs w:val="18"/>
                <w:u w:val="single"/>
              </w:rPr>
              <w:t>VLLDCS (true)</w:t>
            </w:r>
            <w:r w:rsidRPr="00237601">
              <w:rPr>
                <w:rFonts w:asciiTheme="minorHAnsi" w:hAnsiTheme="minorHAnsi"/>
                <w:sz w:val="18"/>
                <w:szCs w:val="18"/>
              </w:rPr>
              <w:t>; then display method:</w:t>
            </w:r>
          </w:p>
          <w:p w14:paraId="03C0FB5E" w14:textId="77777777" w:rsidR="00A751EB" w:rsidRPr="00237601" w:rsidRDefault="00A751EB" w:rsidP="00A751EB">
            <w:pPr>
              <w:rPr>
                <w:rFonts w:asciiTheme="minorHAnsi" w:hAnsiTheme="minorHAnsi"/>
                <w:b/>
                <w:sz w:val="18"/>
                <w:szCs w:val="18"/>
              </w:rPr>
            </w:pPr>
            <w:r w:rsidRPr="00237601">
              <w:rPr>
                <w:rFonts w:asciiTheme="minorHAnsi" w:hAnsiTheme="minorHAnsi"/>
                <w:b/>
                <w:sz w:val="18"/>
                <w:szCs w:val="18"/>
              </w:rPr>
              <w:t>20b. Low Leakage Ducts in Conditioned Space</w:t>
            </w:r>
          </w:p>
          <w:p w14:paraId="03C0FB5F" w14:textId="566A719F"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elseif </w:t>
            </w:r>
            <w:r>
              <w:rPr>
                <w:rFonts w:asciiTheme="minorHAnsi" w:hAnsiTheme="minorHAnsi"/>
                <w:sz w:val="18"/>
                <w:szCs w:val="18"/>
              </w:rPr>
              <w:t>07</w:t>
            </w:r>
            <w:r w:rsidRPr="00237601">
              <w:rPr>
                <w:rFonts w:asciiTheme="minorHAnsi" w:hAnsiTheme="minorHAnsi"/>
                <w:sz w:val="18"/>
                <w:szCs w:val="18"/>
              </w:rPr>
              <w:t>=</w:t>
            </w:r>
            <w:r w:rsidRPr="00237601">
              <w:rPr>
                <w:rFonts w:asciiTheme="minorHAnsi" w:hAnsiTheme="minorHAnsi"/>
                <w:sz w:val="18"/>
                <w:szCs w:val="18"/>
                <w:u w:val="single"/>
              </w:rPr>
              <w:t>New</w:t>
            </w:r>
            <w:r w:rsidRPr="00237601">
              <w:rPr>
                <w:rFonts w:asciiTheme="minorHAnsi" w:hAnsiTheme="minorHAnsi"/>
                <w:sz w:val="18"/>
                <w:szCs w:val="18"/>
              </w:rPr>
              <w:t xml:space="preserve"> and 5=</w:t>
            </w:r>
            <w:r w:rsidRPr="00237601">
              <w:rPr>
                <w:rFonts w:asciiTheme="minorHAnsi" w:hAnsiTheme="minorHAnsi"/>
                <w:sz w:val="18"/>
                <w:szCs w:val="18"/>
                <w:u w:val="single"/>
              </w:rPr>
              <w:t>VLLAHU (true)</w:t>
            </w:r>
            <w:r w:rsidRPr="00237601">
              <w:rPr>
                <w:rFonts w:asciiTheme="minorHAnsi" w:hAnsiTheme="minorHAnsi"/>
                <w:sz w:val="18"/>
                <w:szCs w:val="18"/>
              </w:rPr>
              <w:t>; then display method:</w:t>
            </w:r>
          </w:p>
          <w:p w14:paraId="03C0FB60" w14:textId="77777777" w:rsidR="00A751EB" w:rsidRPr="00237601" w:rsidRDefault="00A751EB" w:rsidP="00A751EB">
            <w:pPr>
              <w:rPr>
                <w:rFonts w:asciiTheme="minorHAnsi" w:hAnsiTheme="minorHAnsi"/>
                <w:b/>
                <w:sz w:val="18"/>
                <w:szCs w:val="18"/>
              </w:rPr>
            </w:pPr>
            <w:r w:rsidRPr="00237601">
              <w:rPr>
                <w:rFonts w:asciiTheme="minorHAnsi" w:hAnsiTheme="minorHAnsi"/>
                <w:b/>
                <w:sz w:val="18"/>
                <w:szCs w:val="18"/>
              </w:rPr>
              <w:t>20c. Low Leakage Air-Handling Unit</w:t>
            </w:r>
          </w:p>
          <w:p w14:paraId="03C0FB61" w14:textId="4C95CCD8" w:rsidR="00A751EB" w:rsidRPr="00237601" w:rsidRDefault="00A751EB" w:rsidP="00A751EB">
            <w:pPr>
              <w:rPr>
                <w:rFonts w:asciiTheme="minorHAnsi" w:hAnsiTheme="minorHAnsi"/>
                <w:sz w:val="18"/>
                <w:szCs w:val="18"/>
              </w:rPr>
            </w:pPr>
            <w:r w:rsidRPr="00237601">
              <w:rPr>
                <w:rFonts w:asciiTheme="minorHAnsi" w:hAnsiTheme="minorHAnsi"/>
                <w:sz w:val="18"/>
                <w:szCs w:val="18"/>
              </w:rPr>
              <w:t xml:space="preserve">elseif </w:t>
            </w:r>
            <w:r>
              <w:rPr>
                <w:rFonts w:asciiTheme="minorHAnsi" w:hAnsiTheme="minorHAnsi"/>
                <w:sz w:val="18"/>
                <w:szCs w:val="18"/>
              </w:rPr>
              <w:t>07</w:t>
            </w:r>
            <w:r w:rsidRPr="00237601">
              <w:rPr>
                <w:rFonts w:asciiTheme="minorHAnsi" w:hAnsiTheme="minorHAnsi"/>
                <w:sz w:val="18"/>
                <w:szCs w:val="18"/>
              </w:rPr>
              <w:t>=</w:t>
            </w:r>
            <w:r w:rsidRPr="00237601">
              <w:rPr>
                <w:rFonts w:asciiTheme="minorHAnsi" w:hAnsiTheme="minorHAnsi"/>
                <w:sz w:val="18"/>
                <w:szCs w:val="18"/>
                <w:u w:val="single"/>
              </w:rPr>
              <w:t xml:space="preserve">New then </w:t>
            </w:r>
            <w:r w:rsidRPr="00237601">
              <w:rPr>
                <w:rFonts w:asciiTheme="minorHAnsi" w:hAnsiTheme="minorHAnsi"/>
                <w:sz w:val="18"/>
                <w:szCs w:val="18"/>
              </w:rPr>
              <w:t xml:space="preserve">display method: </w:t>
            </w:r>
          </w:p>
          <w:p w14:paraId="03C0FB62" w14:textId="77777777" w:rsidR="00A751EB" w:rsidRPr="00237601" w:rsidRDefault="00A751EB" w:rsidP="00A751EB">
            <w:pPr>
              <w:rPr>
                <w:rFonts w:asciiTheme="minorHAnsi" w:hAnsiTheme="minorHAnsi"/>
                <w:b/>
                <w:sz w:val="18"/>
                <w:szCs w:val="18"/>
              </w:rPr>
            </w:pPr>
            <w:r w:rsidRPr="00237601">
              <w:rPr>
                <w:rFonts w:asciiTheme="minorHAnsi" w:hAnsiTheme="minorHAnsi"/>
                <w:b/>
                <w:sz w:val="18"/>
                <w:szCs w:val="18"/>
              </w:rPr>
              <w:t>20a. Completely New Duct System</w:t>
            </w:r>
          </w:p>
          <w:p w14:paraId="03C0FB63" w14:textId="77777777" w:rsidR="00A751EB" w:rsidRPr="00237601" w:rsidRDefault="00A751EB" w:rsidP="00A751EB">
            <w:pPr>
              <w:rPr>
                <w:rFonts w:asciiTheme="minorHAnsi" w:hAnsiTheme="minorHAnsi"/>
                <w:sz w:val="18"/>
                <w:szCs w:val="18"/>
                <w:u w:val="single"/>
              </w:rPr>
            </w:pPr>
            <w:r w:rsidRPr="00237601">
              <w:rPr>
                <w:rFonts w:asciiTheme="minorHAnsi" w:hAnsiTheme="minorHAnsi"/>
                <w:sz w:val="18"/>
                <w:szCs w:val="18"/>
              </w:rPr>
              <w:t>&gt;&gt;</w:t>
            </w:r>
          </w:p>
        </w:tc>
      </w:tr>
    </w:tbl>
    <w:p w14:paraId="03C0FB65" w14:textId="77777777" w:rsidR="00934AD9" w:rsidRPr="00F64AE6" w:rsidRDefault="00934AD9" w:rsidP="00C945E6">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E181A" w:rsidRPr="00237601" w14:paraId="03C0FB69"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03C0FB68" w14:textId="64A13FB1" w:rsidR="004E181A" w:rsidRPr="00237601" w:rsidRDefault="004E181A" w:rsidP="00C945E6">
            <w:pPr>
              <w:keepNext/>
              <w:rPr>
                <w:rFonts w:asciiTheme="minorHAnsi" w:hAnsiTheme="minorHAnsi"/>
                <w:b/>
                <w:sz w:val="18"/>
                <w:szCs w:val="18"/>
              </w:rPr>
            </w:pPr>
            <w:r w:rsidRPr="00F64AE6">
              <w:rPr>
                <w:rFonts w:asciiTheme="minorHAnsi" w:hAnsiTheme="minorHAnsi"/>
                <w:b/>
                <w:szCs w:val="18"/>
              </w:rPr>
              <w:t>MCH-20b- Low Leakage Ducts in Conditioned Space</w:t>
            </w:r>
          </w:p>
        </w:tc>
      </w:tr>
    </w:tbl>
    <w:p w14:paraId="03C0FB6A" w14:textId="77777777" w:rsidR="004E181A" w:rsidRDefault="004E181A"/>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237601" w14:paraId="03C0FB6C" w14:textId="77777777" w:rsidTr="00F64AE6">
        <w:trPr>
          <w:trHeight w:val="34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6B" w14:textId="77777777" w:rsidR="00603A6B" w:rsidRPr="00237601" w:rsidRDefault="004E181A" w:rsidP="004E181A">
            <w:pPr>
              <w:keepNext/>
              <w:rPr>
                <w:rFonts w:asciiTheme="minorHAnsi" w:hAnsiTheme="minorHAnsi"/>
                <w:b/>
                <w:sz w:val="18"/>
                <w:szCs w:val="18"/>
              </w:rPr>
            </w:pPr>
            <w:r w:rsidRPr="00F64AE6">
              <w:rPr>
                <w:rFonts w:asciiTheme="minorHAnsi" w:hAnsiTheme="minorHAnsi"/>
                <w:b/>
                <w:szCs w:val="18"/>
              </w:rPr>
              <w:t xml:space="preserve">B. </w:t>
            </w:r>
            <w:r w:rsidR="006F45C3" w:rsidRPr="00F64AE6">
              <w:rPr>
                <w:rFonts w:asciiTheme="minorHAnsi" w:hAnsiTheme="minorHAnsi"/>
                <w:b/>
                <w:szCs w:val="18"/>
              </w:rPr>
              <w:t>Duct Leakage Diagnostic Test</w:t>
            </w:r>
          </w:p>
        </w:tc>
      </w:tr>
      <w:tr w:rsidR="00603A6B" w:rsidRPr="00237601" w14:paraId="03C0FB7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6D" w14:textId="77777777" w:rsidR="00603A6B" w:rsidRPr="00237601" w:rsidRDefault="00934AD9" w:rsidP="00C945E6">
            <w:pPr>
              <w:keepNext/>
              <w:jc w:val="center"/>
              <w:rPr>
                <w:rFonts w:asciiTheme="minorHAnsi" w:hAnsiTheme="minorHAnsi"/>
                <w:sz w:val="18"/>
                <w:szCs w:val="18"/>
              </w:rPr>
            </w:pPr>
            <w:r w:rsidRPr="00237601">
              <w:rPr>
                <w:rFonts w:asciiTheme="minorHAnsi" w:hAnsiTheme="minorHAnsi"/>
                <w:sz w:val="18"/>
                <w:szCs w:val="18"/>
              </w:rPr>
              <w:t>0</w:t>
            </w:r>
            <w:r w:rsidR="006F45C3" w:rsidRPr="00237601">
              <w:rPr>
                <w:rFonts w:asciiTheme="minorHAnsi" w:hAnsiTheme="minorHAnsi"/>
                <w:sz w:val="18"/>
                <w:szCs w:val="18"/>
              </w:rPr>
              <w:t>1</w:t>
            </w:r>
          </w:p>
        </w:tc>
        <w:tc>
          <w:tcPr>
            <w:tcW w:w="1917" w:type="pct"/>
            <w:tcBorders>
              <w:top w:val="single" w:sz="4" w:space="0" w:color="auto"/>
              <w:left w:val="single" w:sz="4" w:space="0" w:color="auto"/>
              <w:bottom w:val="single" w:sz="4" w:space="0" w:color="auto"/>
              <w:right w:val="single" w:sz="4" w:space="0" w:color="auto"/>
            </w:tcBorders>
            <w:vAlign w:val="center"/>
          </w:tcPr>
          <w:p w14:paraId="03C0FB6E" w14:textId="25F5FAC9" w:rsidR="007366CF" w:rsidRPr="00237601" w:rsidRDefault="006F45C3" w:rsidP="00F27ADF">
            <w:pPr>
              <w:keepNext/>
              <w:rPr>
                <w:rFonts w:asciiTheme="minorHAnsi" w:hAnsiTheme="minorHAnsi"/>
                <w:sz w:val="18"/>
                <w:szCs w:val="18"/>
              </w:rPr>
            </w:pPr>
            <w:r w:rsidRPr="00237601">
              <w:rPr>
                <w:rFonts w:asciiTheme="minorHAnsi" w:hAnsiTheme="minorHAnsi"/>
                <w:sz w:val="18"/>
                <w:szCs w:val="18"/>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03C0FB72" w14:textId="255C4AE0" w:rsidR="00603A6B" w:rsidRPr="00237601" w:rsidRDefault="009A072B"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4" w14:textId="77777777" w:rsidR="00933DB9" w:rsidRPr="00237601" w:rsidRDefault="00933DB9" w:rsidP="00C945E6">
            <w:pPr>
              <w:keepNext/>
              <w:jc w:val="center"/>
              <w:rPr>
                <w:rFonts w:asciiTheme="minorHAnsi" w:hAnsiTheme="minorHAnsi"/>
                <w:sz w:val="18"/>
                <w:szCs w:val="18"/>
              </w:rPr>
            </w:pPr>
            <w:r w:rsidRPr="00237601">
              <w:rPr>
                <w:rFonts w:asciiTheme="minorHAnsi" w:hAnsiTheme="minorHAnsi"/>
                <w:sz w:val="18"/>
                <w:szCs w:val="18"/>
              </w:rPr>
              <w:t>02</w:t>
            </w:r>
          </w:p>
        </w:tc>
        <w:tc>
          <w:tcPr>
            <w:tcW w:w="1917" w:type="pct"/>
            <w:tcBorders>
              <w:top w:val="single" w:sz="4" w:space="0" w:color="auto"/>
              <w:left w:val="single" w:sz="4" w:space="0" w:color="auto"/>
              <w:bottom w:val="single" w:sz="4" w:space="0" w:color="auto"/>
              <w:right w:val="single" w:sz="4" w:space="0" w:color="auto"/>
            </w:tcBorders>
            <w:vAlign w:val="center"/>
          </w:tcPr>
          <w:p w14:paraId="03C0FB75" w14:textId="41F859F3"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03C0FB76"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8" w14:textId="77777777" w:rsidR="00933DB9" w:rsidRPr="00237601" w:rsidRDefault="00933DB9" w:rsidP="00C945E6">
            <w:pPr>
              <w:keepNext/>
              <w:jc w:val="center"/>
              <w:rPr>
                <w:rFonts w:asciiTheme="minorHAnsi" w:hAnsiTheme="minorHAnsi"/>
                <w:sz w:val="18"/>
                <w:szCs w:val="18"/>
              </w:rPr>
            </w:pPr>
            <w:r w:rsidRPr="00237601">
              <w:rPr>
                <w:rFonts w:asciiTheme="minorHAnsi" w:hAnsiTheme="minorHAnsi"/>
                <w:sz w:val="18"/>
                <w:szCs w:val="18"/>
              </w:rPr>
              <w:t>03</w:t>
            </w:r>
          </w:p>
        </w:tc>
        <w:tc>
          <w:tcPr>
            <w:tcW w:w="1917" w:type="pct"/>
            <w:tcBorders>
              <w:top w:val="single" w:sz="4" w:space="0" w:color="auto"/>
              <w:left w:val="single" w:sz="4" w:space="0" w:color="auto"/>
              <w:bottom w:val="single" w:sz="4" w:space="0" w:color="auto"/>
              <w:right w:val="single" w:sz="4" w:space="0" w:color="auto"/>
            </w:tcBorders>
            <w:vAlign w:val="center"/>
          </w:tcPr>
          <w:p w14:paraId="03C0FB79" w14:textId="6F9FA75A"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03C0FB7A"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7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3C0FB7C" w14:textId="77777777" w:rsidR="00933DB9" w:rsidRPr="00237601" w:rsidRDefault="00933DB9"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04</w:t>
            </w:r>
          </w:p>
        </w:tc>
        <w:tc>
          <w:tcPr>
            <w:tcW w:w="1917" w:type="pct"/>
            <w:tcBorders>
              <w:top w:val="single" w:sz="4" w:space="0" w:color="auto"/>
              <w:left w:val="single" w:sz="4" w:space="0" w:color="auto"/>
              <w:bottom w:val="single" w:sz="4" w:space="0" w:color="auto"/>
              <w:right w:val="single" w:sz="4" w:space="0" w:color="auto"/>
            </w:tcBorders>
            <w:vAlign w:val="center"/>
          </w:tcPr>
          <w:p w14:paraId="03C0FB7D" w14:textId="5AE40CFF"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03C0FB7E"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&lt;&lt;text (data from CF2R-MCH-20)&gt;&gt;</w:t>
            </w:r>
          </w:p>
        </w:tc>
      </w:tr>
      <w:tr w:rsidR="00933DB9" w:rsidRPr="00237601" w14:paraId="03C0FB83" w14:textId="77777777" w:rsidTr="00023AC1">
        <w:trPr>
          <w:trHeight w:val="432"/>
        </w:trPr>
        <w:tc>
          <w:tcPr>
            <w:tcW w:w="213" w:type="pct"/>
            <w:tcBorders>
              <w:bottom w:val="single" w:sz="4" w:space="0" w:color="auto"/>
            </w:tcBorders>
            <w:vAlign w:val="center"/>
          </w:tcPr>
          <w:p w14:paraId="03C0FB80" w14:textId="77777777" w:rsidR="00933DB9" w:rsidRPr="00237601" w:rsidRDefault="00933DB9"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05</w:t>
            </w:r>
          </w:p>
        </w:tc>
        <w:tc>
          <w:tcPr>
            <w:tcW w:w="1917" w:type="pct"/>
            <w:tcBorders>
              <w:bottom w:val="single" w:sz="4" w:space="0" w:color="auto"/>
            </w:tcBorders>
            <w:shd w:val="clear" w:color="auto" w:fill="auto"/>
            <w:vAlign w:val="center"/>
          </w:tcPr>
          <w:p w14:paraId="03C0FB81" w14:textId="68A2BC2C" w:rsidR="00933DB9" w:rsidRPr="00237601" w:rsidRDefault="00933DB9" w:rsidP="00F64AE6">
            <w:pPr>
              <w:keepNext/>
              <w:rPr>
                <w:rFonts w:asciiTheme="minorHAnsi" w:hAnsiTheme="minorHAnsi"/>
                <w:b/>
                <w:sz w:val="18"/>
                <w:szCs w:val="18"/>
              </w:rPr>
            </w:pPr>
            <w:r w:rsidRPr="00237601">
              <w:rPr>
                <w:rFonts w:asciiTheme="minorHAnsi" w:hAnsiTheme="minorHAnsi"/>
                <w:sz w:val="18"/>
                <w:szCs w:val="18"/>
              </w:rPr>
              <w:t xml:space="preserve">Actual </w:t>
            </w:r>
            <w:r w:rsidR="00F64AE6">
              <w:rPr>
                <w:rFonts w:asciiTheme="minorHAnsi" w:hAnsiTheme="minorHAnsi"/>
                <w:sz w:val="18"/>
                <w:szCs w:val="18"/>
              </w:rPr>
              <w:t>D</w:t>
            </w:r>
            <w:r w:rsidRPr="00237601">
              <w:rPr>
                <w:rFonts w:asciiTheme="minorHAnsi" w:hAnsiTheme="minorHAnsi"/>
                <w:sz w:val="18"/>
                <w:szCs w:val="18"/>
              </w:rPr>
              <w:t xml:space="preserve">uct </w:t>
            </w:r>
            <w:r w:rsidR="00F64AE6">
              <w:rPr>
                <w:rFonts w:asciiTheme="minorHAnsi" w:hAnsiTheme="minorHAnsi"/>
                <w:sz w:val="18"/>
                <w:szCs w:val="18"/>
              </w:rPr>
              <w:t>L</w:t>
            </w:r>
            <w:r w:rsidRPr="00237601">
              <w:rPr>
                <w:rFonts w:asciiTheme="minorHAnsi" w:hAnsiTheme="minorHAnsi"/>
                <w:sz w:val="18"/>
                <w:szCs w:val="18"/>
              </w:rPr>
              <w:t xml:space="preserve">eakage </w:t>
            </w:r>
            <w:r w:rsidR="00F64AE6">
              <w:rPr>
                <w:rFonts w:asciiTheme="minorHAnsi" w:hAnsiTheme="minorHAnsi"/>
                <w:sz w:val="18"/>
                <w:szCs w:val="18"/>
              </w:rPr>
              <w:t>R</w:t>
            </w:r>
            <w:r w:rsidRPr="00237601">
              <w:rPr>
                <w:rFonts w:asciiTheme="minorHAnsi" w:hAnsiTheme="minorHAnsi"/>
                <w:sz w:val="18"/>
                <w:szCs w:val="18"/>
              </w:rPr>
              <w:t xml:space="preserve">ate from </w:t>
            </w:r>
            <w:r w:rsidR="00F64AE6">
              <w:rPr>
                <w:rFonts w:asciiTheme="minorHAnsi" w:hAnsiTheme="minorHAnsi"/>
                <w:sz w:val="18"/>
                <w:szCs w:val="18"/>
              </w:rPr>
              <w:t>L</w:t>
            </w:r>
            <w:r w:rsidRPr="00237601">
              <w:rPr>
                <w:rFonts w:asciiTheme="minorHAnsi" w:hAnsiTheme="minorHAnsi"/>
                <w:sz w:val="18"/>
                <w:szCs w:val="18"/>
              </w:rPr>
              <w:t xml:space="preserve">eakage </w:t>
            </w:r>
            <w:r w:rsidR="00F64AE6">
              <w:rPr>
                <w:rFonts w:asciiTheme="minorHAnsi" w:hAnsiTheme="minorHAnsi"/>
                <w:sz w:val="18"/>
                <w:szCs w:val="18"/>
              </w:rPr>
              <w:t>T</w:t>
            </w:r>
            <w:r w:rsidRPr="00237601">
              <w:rPr>
                <w:rFonts w:asciiTheme="minorHAnsi" w:hAnsiTheme="minorHAnsi"/>
                <w:sz w:val="18"/>
                <w:szCs w:val="18"/>
              </w:rPr>
              <w:t xml:space="preserve">est </w:t>
            </w:r>
            <w:r w:rsidR="00F64AE6">
              <w:rPr>
                <w:rFonts w:asciiTheme="minorHAnsi" w:hAnsiTheme="minorHAnsi"/>
                <w:sz w:val="18"/>
                <w:szCs w:val="18"/>
              </w:rPr>
              <w:t>M</w:t>
            </w:r>
            <w:r w:rsidRPr="00237601">
              <w:rPr>
                <w:rFonts w:asciiTheme="minorHAnsi" w:hAnsiTheme="minorHAnsi"/>
                <w:sz w:val="18"/>
                <w:szCs w:val="18"/>
              </w:rPr>
              <w:t>easurement (cfm)</w:t>
            </w:r>
          </w:p>
        </w:tc>
        <w:tc>
          <w:tcPr>
            <w:tcW w:w="2870" w:type="pct"/>
            <w:tcBorders>
              <w:bottom w:val="single" w:sz="4" w:space="0" w:color="auto"/>
            </w:tcBorders>
            <w:shd w:val="clear" w:color="auto" w:fill="auto"/>
          </w:tcPr>
          <w:p w14:paraId="03C0FB82" w14:textId="77777777" w:rsidR="00933DB9" w:rsidRPr="00237601" w:rsidRDefault="00933DB9" w:rsidP="00C945E6">
            <w:pPr>
              <w:keepNext/>
              <w:rPr>
                <w:rFonts w:asciiTheme="minorHAnsi" w:hAnsiTheme="minorHAnsi"/>
                <w:sz w:val="18"/>
                <w:szCs w:val="18"/>
              </w:rPr>
            </w:pPr>
            <w:r w:rsidRPr="00237601">
              <w:rPr>
                <w:rFonts w:asciiTheme="minorHAnsi" w:hAnsiTheme="minorHAnsi"/>
                <w:sz w:val="18"/>
                <w:szCs w:val="18"/>
              </w:rPr>
              <w:t>&lt;&lt;user input: numeric xxx.x&gt;&gt;</w:t>
            </w:r>
          </w:p>
        </w:tc>
      </w:tr>
      <w:tr w:rsidR="00702AEA" w:rsidRPr="00237601" w14:paraId="03C0FB86" w14:textId="0CD49125" w:rsidTr="00702AE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C0FB84" w14:textId="77777777" w:rsidR="00702AEA" w:rsidRPr="00237601" w:rsidRDefault="00702AEA" w:rsidP="00C945E6">
            <w:pPr>
              <w:keepNext/>
              <w:spacing w:line="240" w:lineRule="exact"/>
              <w:ind w:left="-14" w:firstLine="14"/>
              <w:jc w:val="center"/>
              <w:rPr>
                <w:rFonts w:asciiTheme="minorHAnsi" w:hAnsiTheme="minorHAnsi"/>
                <w:sz w:val="18"/>
                <w:szCs w:val="18"/>
              </w:rPr>
            </w:pPr>
            <w:r w:rsidRPr="00237601">
              <w:rPr>
                <w:rFonts w:asciiTheme="minorHAnsi" w:hAnsiTheme="minorHAnsi"/>
                <w:sz w:val="18"/>
                <w:szCs w:val="18"/>
              </w:rPr>
              <w:t>06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03C0FB85" w14:textId="3D187CC2" w:rsidR="00702AEA" w:rsidRPr="00237601" w:rsidRDefault="00702AEA" w:rsidP="00F64AE6">
            <w:pPr>
              <w:keepNext/>
              <w:rPr>
                <w:rFonts w:asciiTheme="minorHAnsi" w:hAnsiTheme="minorHAnsi"/>
                <w:sz w:val="18"/>
                <w:szCs w:val="18"/>
              </w:rPr>
            </w:pPr>
            <w:r w:rsidRPr="00237601">
              <w:rPr>
                <w:rFonts w:asciiTheme="minorHAnsi" w:hAnsiTheme="minorHAnsi"/>
                <w:sz w:val="18"/>
                <w:szCs w:val="18"/>
              </w:rPr>
              <w:t xml:space="preserve">Compliance </w:t>
            </w:r>
            <w:r>
              <w:rPr>
                <w:rFonts w:asciiTheme="minorHAnsi" w:hAnsiTheme="minorHAnsi"/>
                <w:sz w:val="18"/>
                <w:szCs w:val="18"/>
              </w:rPr>
              <w:t>S</w:t>
            </w:r>
            <w:r w:rsidRPr="00237601">
              <w:rPr>
                <w:rFonts w:asciiTheme="minorHAnsi" w:hAnsiTheme="minorHAnsi"/>
                <w:sz w:val="18"/>
                <w:szCs w:val="18"/>
              </w:rPr>
              <w:t xml:space="preserve">tatement: </w:t>
            </w:r>
          </w:p>
        </w:tc>
        <w:tc>
          <w:tcPr>
            <w:tcW w:w="2869" w:type="pct"/>
            <w:tcBorders>
              <w:top w:val="single" w:sz="4" w:space="0" w:color="auto"/>
              <w:left w:val="single" w:sz="4" w:space="0" w:color="auto"/>
              <w:bottom w:val="single" w:sz="4" w:space="0" w:color="auto"/>
              <w:right w:val="single" w:sz="4" w:space="0" w:color="auto"/>
            </w:tcBorders>
            <w:shd w:val="clear" w:color="auto" w:fill="auto"/>
            <w:vAlign w:val="center"/>
          </w:tcPr>
          <w:p w14:paraId="51D0E074" w14:textId="45ADDD02" w:rsidR="00702AEA" w:rsidRPr="00237601" w:rsidRDefault="00702AEA" w:rsidP="00702AEA">
            <w:pPr>
              <w:keepNext/>
              <w:rPr>
                <w:rFonts w:asciiTheme="minorHAnsi" w:hAnsiTheme="minorHAnsi"/>
                <w:sz w:val="18"/>
                <w:szCs w:val="18"/>
              </w:rPr>
            </w:pPr>
            <w:r>
              <w:rPr>
                <w:rFonts w:asciiTheme="minorHAnsi" w:hAnsiTheme="minorHAnsi"/>
                <w:sz w:val="18"/>
                <w:szCs w:val="18"/>
              </w:rPr>
              <w:t>&lt;&lt;if measured leakage is ≤ target allowed</w:t>
            </w:r>
            <w:r w:rsidR="002F6AC4">
              <w:rPr>
                <w:rFonts w:asciiTheme="minorHAnsi" w:hAnsiTheme="minorHAnsi"/>
                <w:sz w:val="18"/>
                <w:szCs w:val="18"/>
              </w:rPr>
              <w:t xml:space="preserve"> leakage rate (B04)</w:t>
            </w:r>
            <w:r>
              <w:rPr>
                <w:rFonts w:asciiTheme="minorHAnsi" w:hAnsiTheme="minorHAnsi"/>
                <w:sz w:val="18"/>
                <w:szCs w:val="18"/>
              </w:rPr>
              <w:t xml:space="preserve"> and B01 = complies with RA 3.1.4.1.3, then display text “System Passes Leakage Test”; else display “System Fails Leakage Test</w:t>
            </w:r>
            <w:r w:rsidR="002F6AC4">
              <w:rPr>
                <w:rFonts w:asciiTheme="minorHAnsi" w:hAnsiTheme="minorHAnsi"/>
                <w:sz w:val="18"/>
                <w:szCs w:val="18"/>
              </w:rPr>
              <w:t>”</w:t>
            </w:r>
            <w:r>
              <w:rPr>
                <w:rFonts w:asciiTheme="minorHAnsi" w:hAnsiTheme="minorHAnsi"/>
                <w:sz w:val="18"/>
                <w:szCs w:val="18"/>
              </w:rPr>
              <w:t>&gt;&gt;</w:t>
            </w:r>
          </w:p>
        </w:tc>
      </w:tr>
      <w:tr w:rsidR="00933DB9" w:rsidRPr="00237601" w14:paraId="03C0FB88" w14:textId="77777777" w:rsidTr="00023AC1">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0FB87" w14:textId="2108EA1A" w:rsidR="00933DB9" w:rsidRPr="00237601" w:rsidRDefault="00933DB9" w:rsidP="00C945E6">
            <w:pPr>
              <w:keepNext/>
              <w:rPr>
                <w:rFonts w:asciiTheme="minorHAnsi" w:hAnsiTheme="minorHAnsi"/>
                <w:sz w:val="18"/>
                <w:szCs w:val="18"/>
              </w:rPr>
            </w:pPr>
          </w:p>
        </w:tc>
      </w:tr>
    </w:tbl>
    <w:p w14:paraId="03C0FB89" w14:textId="77777777" w:rsidR="00EE1B16" w:rsidRDefault="00EE1B16" w:rsidP="00C945E6">
      <w:pPr>
        <w:rPr>
          <w:rFonts w:asciiTheme="minorHAnsi" w:hAnsiTheme="minorHAnsi"/>
          <w:sz w:val="18"/>
          <w:szCs w:val="18"/>
        </w:rPr>
      </w:pPr>
    </w:p>
    <w:p w14:paraId="03C0FB8A" w14:textId="77777777" w:rsidR="00EE1B16" w:rsidRDefault="00EE1B16">
      <w:pPr>
        <w:rPr>
          <w:rFonts w:asciiTheme="minorHAnsi" w:hAnsiTheme="minorHAnsi"/>
          <w:sz w:val="18"/>
          <w:szCs w:val="18"/>
        </w:rPr>
      </w:pPr>
      <w:r>
        <w:rPr>
          <w:rFonts w:asciiTheme="minorHAnsi" w:hAnsiTheme="minorHAnsi"/>
          <w:sz w:val="18"/>
          <w:szCs w:val="18"/>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698"/>
        <w:gridCol w:w="7862"/>
      </w:tblGrid>
      <w:tr w:rsidR="00B862C2" w:rsidRPr="00237601" w14:paraId="03C0FB8C" w14:textId="77777777" w:rsidTr="00F64AE6">
        <w:trPr>
          <w:trHeight w:val="314"/>
        </w:trPr>
        <w:tc>
          <w:tcPr>
            <w:tcW w:w="5000" w:type="pct"/>
            <w:gridSpan w:val="3"/>
            <w:vAlign w:val="center"/>
          </w:tcPr>
          <w:p w14:paraId="03C0FB8B" w14:textId="4A32318C" w:rsidR="00B862C2" w:rsidRPr="00237601" w:rsidRDefault="009C259C" w:rsidP="00C945E6">
            <w:pPr>
              <w:pStyle w:val="Heading3"/>
              <w:numPr>
                <w:ilvl w:val="0"/>
                <w:numId w:val="0"/>
              </w:numPr>
              <w:spacing w:before="0"/>
              <w:ind w:right="86"/>
              <w:rPr>
                <w:rFonts w:asciiTheme="minorHAnsi" w:hAnsiTheme="minorHAnsi"/>
                <w:b/>
                <w:caps/>
                <w:sz w:val="18"/>
                <w:szCs w:val="18"/>
              </w:rPr>
            </w:pPr>
            <w:r w:rsidRPr="00F64AE6">
              <w:rPr>
                <w:rFonts w:asciiTheme="minorHAnsi" w:hAnsiTheme="minorHAnsi"/>
                <w:b/>
                <w:caps/>
                <w:sz w:val="20"/>
                <w:szCs w:val="18"/>
              </w:rPr>
              <w:lastRenderedPageBreak/>
              <w:t xml:space="preserve">C. </w:t>
            </w:r>
            <w:r w:rsidR="00F64AE6" w:rsidRPr="00F64AE6">
              <w:rPr>
                <w:rFonts w:asciiTheme="minorHAnsi" w:hAnsiTheme="minorHAnsi"/>
                <w:b/>
                <w:sz w:val="20"/>
                <w:szCs w:val="18"/>
              </w:rPr>
              <w:t>Additional Requirements for Compliance</w:t>
            </w:r>
          </w:p>
        </w:tc>
      </w:tr>
      <w:tr w:rsidR="00B862C2" w:rsidRPr="00237601" w14:paraId="03C0FB8F" w14:textId="77777777" w:rsidTr="008559A9">
        <w:trPr>
          <w:trHeight w:val="252"/>
        </w:trPr>
        <w:tc>
          <w:tcPr>
            <w:tcW w:w="213" w:type="pct"/>
            <w:vAlign w:val="center"/>
          </w:tcPr>
          <w:p w14:paraId="03C0FB8D" w14:textId="77777777" w:rsidR="00B862C2" w:rsidRPr="00237601" w:rsidRDefault="00934AD9" w:rsidP="00C945E6">
            <w:pPr>
              <w:pStyle w:val="ListParagraph"/>
              <w:ind w:left="0"/>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1</w:t>
            </w:r>
          </w:p>
        </w:tc>
        <w:tc>
          <w:tcPr>
            <w:tcW w:w="4787" w:type="pct"/>
            <w:gridSpan w:val="2"/>
            <w:vAlign w:val="center"/>
          </w:tcPr>
          <w:p w14:paraId="03C0FB8E"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System was tested in its normal operation condition.  No temporary taping allowed.</w:t>
            </w:r>
          </w:p>
        </w:tc>
      </w:tr>
      <w:tr w:rsidR="00B862C2" w:rsidRPr="00237601" w14:paraId="03C0FB92" w14:textId="77777777" w:rsidTr="008559A9">
        <w:trPr>
          <w:trHeight w:val="252"/>
        </w:trPr>
        <w:tc>
          <w:tcPr>
            <w:tcW w:w="213" w:type="pct"/>
            <w:vAlign w:val="center"/>
          </w:tcPr>
          <w:p w14:paraId="03C0FB90"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2</w:t>
            </w:r>
          </w:p>
        </w:tc>
        <w:tc>
          <w:tcPr>
            <w:tcW w:w="4787" w:type="pct"/>
            <w:gridSpan w:val="2"/>
            <w:vAlign w:val="center"/>
          </w:tcPr>
          <w:p w14:paraId="03C0FB91" w14:textId="5C2FD33D" w:rsidR="00B862C2" w:rsidRPr="00237601" w:rsidRDefault="005D7580" w:rsidP="00C945E6">
            <w:pPr>
              <w:rPr>
                <w:rFonts w:asciiTheme="minorHAnsi" w:hAnsiTheme="minorHAnsi"/>
                <w:sz w:val="18"/>
                <w:szCs w:val="18"/>
              </w:rPr>
            </w:pPr>
            <w:r w:rsidRPr="000A2B6F">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237601" w14:paraId="03C0FB95" w14:textId="77777777" w:rsidTr="008559A9">
        <w:trPr>
          <w:trHeight w:val="252"/>
        </w:trPr>
        <w:tc>
          <w:tcPr>
            <w:tcW w:w="213" w:type="pct"/>
            <w:vAlign w:val="center"/>
          </w:tcPr>
          <w:p w14:paraId="03C0FB93"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3</w:t>
            </w:r>
          </w:p>
        </w:tc>
        <w:tc>
          <w:tcPr>
            <w:tcW w:w="4787" w:type="pct"/>
            <w:gridSpan w:val="2"/>
            <w:vAlign w:val="center"/>
          </w:tcPr>
          <w:p w14:paraId="03C0FB94" w14:textId="77777777" w:rsidR="00B862C2" w:rsidRPr="00237601" w:rsidRDefault="009C259C" w:rsidP="00C945E6">
            <w:pPr>
              <w:rPr>
                <w:rFonts w:asciiTheme="minorHAnsi" w:hAnsiTheme="minorHAnsi"/>
                <w:sz w:val="18"/>
                <w:szCs w:val="18"/>
              </w:rPr>
            </w:pPr>
            <w:r w:rsidRPr="00237601">
              <w:rPr>
                <w:rFonts w:asciiTheme="minorHAnsi" w:hAnsiTheme="minorHAnsi"/>
                <w:bCs/>
                <w:sz w:val="18"/>
                <w:szCs w:val="18"/>
              </w:rPr>
              <w:t>All</w:t>
            </w:r>
            <w:r w:rsidRPr="00237601">
              <w:rPr>
                <w:rFonts w:asciiTheme="minorHAnsi" w:hAnsiTheme="minorHAnsi"/>
                <w:sz w:val="18"/>
                <w:szCs w:val="18"/>
              </w:rPr>
              <w:t xml:space="preserve"> supply and return register boots were sealed to the drywall.</w:t>
            </w:r>
          </w:p>
        </w:tc>
      </w:tr>
      <w:tr w:rsidR="00B862C2" w:rsidRPr="00237601" w14:paraId="03C0FB98" w14:textId="77777777" w:rsidTr="008559A9">
        <w:trPr>
          <w:trHeight w:val="252"/>
        </w:trPr>
        <w:tc>
          <w:tcPr>
            <w:tcW w:w="213" w:type="pct"/>
            <w:vAlign w:val="center"/>
          </w:tcPr>
          <w:p w14:paraId="03C0FB96"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4</w:t>
            </w:r>
          </w:p>
        </w:tc>
        <w:tc>
          <w:tcPr>
            <w:tcW w:w="4787" w:type="pct"/>
            <w:gridSpan w:val="2"/>
            <w:vAlign w:val="center"/>
          </w:tcPr>
          <w:p w14:paraId="03C0FB97"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Building cavities were not used as plenums or platform returns in lieu of ducts.</w:t>
            </w:r>
          </w:p>
        </w:tc>
      </w:tr>
      <w:tr w:rsidR="00B862C2" w:rsidRPr="00237601" w14:paraId="03C0FB9B" w14:textId="77777777" w:rsidTr="008559A9">
        <w:trPr>
          <w:trHeight w:val="252"/>
        </w:trPr>
        <w:tc>
          <w:tcPr>
            <w:tcW w:w="213" w:type="pct"/>
            <w:vAlign w:val="center"/>
          </w:tcPr>
          <w:p w14:paraId="03C0FB99"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5</w:t>
            </w:r>
          </w:p>
        </w:tc>
        <w:tc>
          <w:tcPr>
            <w:tcW w:w="4787" w:type="pct"/>
            <w:gridSpan w:val="2"/>
            <w:vAlign w:val="center"/>
          </w:tcPr>
          <w:p w14:paraId="03C0FB9A"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If cloth backed tape was used it was covered with Mastic and draw bands.</w:t>
            </w:r>
          </w:p>
        </w:tc>
      </w:tr>
      <w:tr w:rsidR="00B862C2" w:rsidRPr="00237601" w14:paraId="03C0FB9E" w14:textId="77777777" w:rsidTr="008559A9">
        <w:trPr>
          <w:trHeight w:val="252"/>
        </w:trPr>
        <w:tc>
          <w:tcPr>
            <w:tcW w:w="213" w:type="pct"/>
            <w:vAlign w:val="center"/>
          </w:tcPr>
          <w:p w14:paraId="03C0FB9C" w14:textId="77777777" w:rsidR="00B862C2" w:rsidRPr="00237601" w:rsidRDefault="00934AD9" w:rsidP="00C945E6">
            <w:pPr>
              <w:jc w:val="center"/>
              <w:rPr>
                <w:rFonts w:asciiTheme="minorHAnsi" w:hAnsiTheme="minorHAnsi"/>
                <w:sz w:val="18"/>
                <w:szCs w:val="18"/>
              </w:rPr>
            </w:pPr>
            <w:r w:rsidRPr="00237601">
              <w:rPr>
                <w:rFonts w:asciiTheme="minorHAnsi" w:hAnsiTheme="minorHAnsi"/>
                <w:sz w:val="18"/>
                <w:szCs w:val="18"/>
              </w:rPr>
              <w:t>0</w:t>
            </w:r>
            <w:r w:rsidR="009C259C" w:rsidRPr="00237601">
              <w:rPr>
                <w:rFonts w:asciiTheme="minorHAnsi" w:hAnsiTheme="minorHAnsi"/>
                <w:sz w:val="18"/>
                <w:szCs w:val="18"/>
              </w:rPr>
              <w:t>6</w:t>
            </w:r>
          </w:p>
        </w:tc>
        <w:tc>
          <w:tcPr>
            <w:tcW w:w="4787" w:type="pct"/>
            <w:gridSpan w:val="2"/>
            <w:vAlign w:val="center"/>
          </w:tcPr>
          <w:p w14:paraId="03C0FB9D" w14:textId="77777777" w:rsidR="00B862C2" w:rsidRPr="00237601" w:rsidRDefault="009C259C" w:rsidP="00C945E6">
            <w:pPr>
              <w:rPr>
                <w:rFonts w:asciiTheme="minorHAnsi" w:hAnsiTheme="minorHAnsi"/>
                <w:sz w:val="18"/>
                <w:szCs w:val="18"/>
              </w:rPr>
            </w:pPr>
            <w:r w:rsidRPr="00237601">
              <w:rPr>
                <w:rFonts w:asciiTheme="minorHAnsi" w:hAnsiTheme="minorHAnsi"/>
                <w:sz w:val="18"/>
                <w:szCs w:val="18"/>
              </w:rPr>
              <w:t>All connection points between the air handler and the supply and return plenums are completely sealed.</w:t>
            </w:r>
          </w:p>
        </w:tc>
      </w:tr>
      <w:tr w:rsidR="00EE20C2" w:rsidRPr="00237601" w14:paraId="03C0FBA5" w14:textId="77777777" w:rsidTr="00BD4530">
        <w:trPr>
          <w:trHeight w:val="288"/>
        </w:trPr>
        <w:tc>
          <w:tcPr>
            <w:tcW w:w="213" w:type="pct"/>
            <w:vAlign w:val="center"/>
          </w:tcPr>
          <w:p w14:paraId="03C0FB9F" w14:textId="77777777" w:rsidR="00EE20C2" w:rsidRPr="00237601" w:rsidRDefault="00EE20C2" w:rsidP="00C945E6">
            <w:pPr>
              <w:rPr>
                <w:rFonts w:asciiTheme="minorHAnsi" w:hAnsiTheme="minorHAnsi"/>
                <w:sz w:val="18"/>
                <w:szCs w:val="18"/>
              </w:rPr>
            </w:pPr>
            <w:r w:rsidRPr="00237601">
              <w:rPr>
                <w:rFonts w:asciiTheme="minorHAnsi" w:hAnsiTheme="minorHAnsi"/>
                <w:sz w:val="18"/>
                <w:szCs w:val="18"/>
              </w:rPr>
              <w:t>07</w:t>
            </w:r>
          </w:p>
        </w:tc>
        <w:tc>
          <w:tcPr>
            <w:tcW w:w="1223" w:type="pct"/>
            <w:vAlign w:val="center"/>
          </w:tcPr>
          <w:p w14:paraId="03C0FBA0" w14:textId="641BC136" w:rsidR="00EE20C2" w:rsidRPr="00237601" w:rsidRDefault="00EE20C2" w:rsidP="00F64AE6">
            <w:pPr>
              <w:rPr>
                <w:rFonts w:asciiTheme="minorHAnsi" w:hAnsiTheme="minorHAnsi"/>
                <w:sz w:val="18"/>
                <w:szCs w:val="18"/>
              </w:rPr>
            </w:pPr>
            <w:r w:rsidRPr="00237601">
              <w:rPr>
                <w:rFonts w:asciiTheme="minorHAnsi" w:hAnsiTheme="minorHAnsi"/>
                <w:sz w:val="18"/>
                <w:szCs w:val="18"/>
              </w:rPr>
              <w:t>Verification Status</w:t>
            </w:r>
            <w:r w:rsidR="00EE1B16">
              <w:rPr>
                <w:rFonts w:asciiTheme="minorHAnsi" w:hAnsiTheme="minorHAnsi"/>
                <w:sz w:val="18"/>
                <w:szCs w:val="18"/>
              </w:rPr>
              <w:t>:</w:t>
            </w:r>
          </w:p>
        </w:tc>
        <w:tc>
          <w:tcPr>
            <w:tcW w:w="3563" w:type="pct"/>
            <w:vAlign w:val="center"/>
          </w:tcPr>
          <w:p w14:paraId="03C0FBA1" w14:textId="77777777" w:rsidR="00EE1B16" w:rsidRDefault="00EE1B16" w:rsidP="00EE1B16">
            <w:pPr>
              <w:rPr>
                <w:sz w:val="24"/>
                <w:szCs w:val="24"/>
              </w:rPr>
            </w:pPr>
            <w:r>
              <w:rPr>
                <w:rFonts w:ascii="Calibri" w:hAnsi="Calibri"/>
                <w:sz w:val="18"/>
              </w:rPr>
              <w:t>&lt;&lt;user pick from list:</w:t>
            </w:r>
          </w:p>
          <w:p w14:paraId="03C0FBA2" w14:textId="77777777" w:rsidR="00EE1B16" w:rsidRDefault="00EE1B16" w:rsidP="00EE1B16">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03C0FBA3" w14:textId="77777777" w:rsidR="00EE1B16" w:rsidRDefault="00EE1B16" w:rsidP="00EE1B16">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03C0FBA4" w14:textId="77777777" w:rsidR="00EE20C2" w:rsidRPr="00237601" w:rsidRDefault="00EE1B16" w:rsidP="00EE1B16">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EE1B16" w:rsidRPr="00237601" w14:paraId="03C0FBA9" w14:textId="77777777" w:rsidTr="00BD4530">
        <w:trPr>
          <w:trHeight w:val="288"/>
        </w:trPr>
        <w:tc>
          <w:tcPr>
            <w:tcW w:w="213" w:type="pct"/>
            <w:vAlign w:val="center"/>
          </w:tcPr>
          <w:p w14:paraId="03C0FBA6" w14:textId="77777777" w:rsidR="00EE1B16" w:rsidRPr="00237601" w:rsidRDefault="00EE1B16" w:rsidP="00C945E6">
            <w:pPr>
              <w:rPr>
                <w:rFonts w:asciiTheme="minorHAnsi" w:hAnsiTheme="minorHAnsi"/>
                <w:sz w:val="18"/>
                <w:szCs w:val="18"/>
              </w:rPr>
            </w:pPr>
            <w:r>
              <w:rPr>
                <w:rFonts w:asciiTheme="minorHAnsi" w:hAnsiTheme="minorHAnsi"/>
                <w:sz w:val="18"/>
                <w:szCs w:val="18"/>
              </w:rPr>
              <w:t>08</w:t>
            </w:r>
          </w:p>
        </w:tc>
        <w:tc>
          <w:tcPr>
            <w:tcW w:w="1223" w:type="pct"/>
            <w:vAlign w:val="center"/>
          </w:tcPr>
          <w:p w14:paraId="03C0FBA7" w14:textId="77777777" w:rsidR="00EE1B16" w:rsidRPr="00237601" w:rsidRDefault="00EE1B16" w:rsidP="00C945E6">
            <w:pPr>
              <w:rPr>
                <w:rFonts w:asciiTheme="minorHAnsi" w:hAnsiTheme="minorHAnsi"/>
                <w:sz w:val="18"/>
                <w:szCs w:val="18"/>
              </w:rPr>
            </w:pPr>
            <w:r>
              <w:rPr>
                <w:rFonts w:ascii="Calibri" w:hAnsi="Calibri"/>
                <w:sz w:val="18"/>
              </w:rPr>
              <w:t>Correction Notes:</w:t>
            </w:r>
          </w:p>
        </w:tc>
        <w:tc>
          <w:tcPr>
            <w:tcW w:w="3563" w:type="pct"/>
            <w:vAlign w:val="center"/>
          </w:tcPr>
          <w:p w14:paraId="03C0FBA8" w14:textId="77777777" w:rsidR="00EE1B16" w:rsidRPr="00237601" w:rsidRDefault="00EE1B16" w:rsidP="00C945E6">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EE20C2" w:rsidRPr="00237601" w14:paraId="03C0FBAB" w14:textId="77777777" w:rsidTr="001C6693">
        <w:trPr>
          <w:trHeight w:val="288"/>
        </w:trPr>
        <w:tc>
          <w:tcPr>
            <w:tcW w:w="5000" w:type="pct"/>
            <w:gridSpan w:val="3"/>
            <w:vAlign w:val="center"/>
          </w:tcPr>
          <w:p w14:paraId="03C0FBAA" w14:textId="77777777" w:rsidR="00EE20C2" w:rsidRPr="00237601" w:rsidRDefault="00EE1B16" w:rsidP="00C945E6">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3C0FBAC" w14:textId="77777777" w:rsidR="00603A6B" w:rsidRPr="00F64AE6" w:rsidRDefault="00603A6B" w:rsidP="00C945E6">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023AC1" w:rsidRPr="00023AC1" w14:paraId="03C0FBAF" w14:textId="77777777" w:rsidTr="00023AC1">
        <w:trPr>
          <w:cantSplit/>
          <w:trHeight w:val="432"/>
        </w:trPr>
        <w:tc>
          <w:tcPr>
            <w:tcW w:w="5000" w:type="pct"/>
            <w:gridSpan w:val="2"/>
            <w:vAlign w:val="center"/>
          </w:tcPr>
          <w:p w14:paraId="03C0FBAD" w14:textId="6F76F671" w:rsidR="00023AC1" w:rsidRPr="00F64AE6" w:rsidRDefault="00023AC1" w:rsidP="00F64AE6">
            <w:pPr>
              <w:keepNext/>
              <w:rPr>
                <w:rFonts w:asciiTheme="minorHAnsi" w:hAnsiTheme="minorHAnsi"/>
                <w:b/>
                <w:szCs w:val="18"/>
              </w:rPr>
            </w:pPr>
            <w:r w:rsidRPr="00F64AE6">
              <w:rPr>
                <w:rFonts w:asciiTheme="minorHAnsi" w:hAnsiTheme="minorHAnsi"/>
                <w:b/>
                <w:szCs w:val="18"/>
              </w:rPr>
              <w:t>D. Determination of HERS Verification Compliance</w:t>
            </w:r>
          </w:p>
          <w:p w14:paraId="03C0FBAE" w14:textId="77777777" w:rsidR="00023AC1" w:rsidRPr="00023AC1" w:rsidRDefault="00023AC1" w:rsidP="00F64AE6">
            <w:pPr>
              <w:keepNext/>
              <w:rPr>
                <w:rFonts w:asciiTheme="minorHAnsi" w:hAnsiTheme="minorHAnsi"/>
                <w:sz w:val="18"/>
                <w:szCs w:val="18"/>
              </w:rPr>
            </w:pPr>
            <w:r w:rsidRPr="00023AC1">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23AC1" w:rsidRPr="00023AC1" w14:paraId="03C0FBB2" w14:textId="77777777" w:rsidTr="00023AC1">
        <w:trPr>
          <w:cantSplit/>
          <w:trHeight w:val="432"/>
        </w:trPr>
        <w:tc>
          <w:tcPr>
            <w:tcW w:w="253" w:type="pct"/>
            <w:vAlign w:val="center"/>
          </w:tcPr>
          <w:p w14:paraId="03C0FBB0" w14:textId="77777777" w:rsidR="00023AC1" w:rsidRPr="00023AC1" w:rsidDel="00C76C40" w:rsidRDefault="00023AC1" w:rsidP="00023AC1">
            <w:pPr>
              <w:keepNext/>
              <w:rPr>
                <w:rFonts w:asciiTheme="minorHAnsi" w:hAnsiTheme="minorHAnsi"/>
                <w:sz w:val="18"/>
                <w:szCs w:val="18"/>
              </w:rPr>
            </w:pPr>
            <w:r w:rsidRPr="00023AC1">
              <w:rPr>
                <w:rFonts w:asciiTheme="minorHAnsi" w:hAnsiTheme="minorHAnsi"/>
                <w:sz w:val="18"/>
                <w:szCs w:val="18"/>
              </w:rPr>
              <w:t>01</w:t>
            </w:r>
          </w:p>
        </w:tc>
        <w:tc>
          <w:tcPr>
            <w:tcW w:w="4747" w:type="pct"/>
            <w:vAlign w:val="center"/>
          </w:tcPr>
          <w:p w14:paraId="03C0FBB1" w14:textId="04889EE1" w:rsidR="00023AC1" w:rsidRPr="00023AC1" w:rsidRDefault="00023AC1" w:rsidP="00557CDC">
            <w:pPr>
              <w:keepNext/>
              <w:spacing w:after="60"/>
              <w:rPr>
                <w:rFonts w:asciiTheme="minorHAnsi" w:hAnsiTheme="minorHAnsi"/>
                <w:sz w:val="18"/>
                <w:szCs w:val="18"/>
              </w:rPr>
            </w:pPr>
            <w:r w:rsidRPr="00023AC1">
              <w:rPr>
                <w:rFonts w:asciiTheme="minorHAnsi" w:hAnsiTheme="minorHAnsi"/>
                <w:sz w:val="18"/>
                <w:szCs w:val="18"/>
              </w:rPr>
              <w:t>&lt;&lt;</w:t>
            </w:r>
            <w:r w:rsidR="00557CDC">
              <w:rPr>
                <w:rFonts w:asciiTheme="minorHAnsi" w:hAnsiTheme="minorHAnsi"/>
                <w:sz w:val="18"/>
                <w:szCs w:val="18"/>
              </w:rPr>
              <w:t xml:space="preserve"> </w:t>
            </w:r>
            <w:r>
              <w:rPr>
                <w:rFonts w:asciiTheme="minorHAnsi" w:hAnsiTheme="minorHAnsi"/>
                <w:sz w:val="18"/>
                <w:szCs w:val="18"/>
              </w:rPr>
              <w:t>if</w:t>
            </w:r>
            <w:r w:rsidR="002F6AC4">
              <w:rPr>
                <w:rFonts w:asciiTheme="minorHAnsi" w:hAnsiTheme="minorHAnsi"/>
                <w:sz w:val="18"/>
                <w:szCs w:val="18"/>
              </w:rPr>
              <w:t xml:space="preserve"> </w:t>
            </w:r>
            <w:r>
              <w:rPr>
                <w:rFonts w:asciiTheme="minorHAnsi" w:hAnsiTheme="minorHAnsi"/>
                <w:sz w:val="18"/>
                <w:szCs w:val="18"/>
              </w:rPr>
              <w:t>B06</w:t>
            </w:r>
            <w:r w:rsidR="00557CDC">
              <w:rPr>
                <w:rFonts w:asciiTheme="minorHAnsi" w:hAnsiTheme="minorHAnsi"/>
                <w:sz w:val="18"/>
                <w:szCs w:val="18"/>
              </w:rPr>
              <w:t xml:space="preserve"> </w:t>
            </w:r>
            <w:r>
              <w:rPr>
                <w:rFonts w:asciiTheme="minorHAnsi" w:hAnsiTheme="minorHAnsi"/>
                <w:sz w:val="18"/>
                <w:szCs w:val="18"/>
              </w:rPr>
              <w:t>=</w:t>
            </w:r>
            <w:r w:rsidR="00557CDC">
              <w:rPr>
                <w:rFonts w:asciiTheme="minorHAnsi" w:hAnsiTheme="minorHAnsi"/>
                <w:sz w:val="18"/>
                <w:szCs w:val="18"/>
              </w:rPr>
              <w:t xml:space="preserve"> “</w:t>
            </w:r>
            <w:r>
              <w:rPr>
                <w:rFonts w:asciiTheme="minorHAnsi" w:hAnsiTheme="minorHAnsi"/>
                <w:sz w:val="18"/>
                <w:szCs w:val="18"/>
              </w:rPr>
              <w:t>system passes leakage test</w:t>
            </w:r>
            <w:r w:rsidR="00557CDC">
              <w:rPr>
                <w:rFonts w:asciiTheme="minorHAnsi" w:hAnsiTheme="minorHAnsi"/>
                <w:sz w:val="18"/>
                <w:szCs w:val="18"/>
              </w:rPr>
              <w:t>”</w:t>
            </w:r>
            <w:r>
              <w:rPr>
                <w:rFonts w:asciiTheme="minorHAnsi" w:hAnsiTheme="minorHAnsi"/>
                <w:sz w:val="18"/>
                <w:szCs w:val="18"/>
              </w:rPr>
              <w:t>, and C07≠Fail</w:t>
            </w:r>
            <w:r w:rsidRPr="00023AC1">
              <w:rPr>
                <w:rFonts w:asciiTheme="minorHAnsi" w:hAnsiTheme="minorHAnsi"/>
                <w:sz w:val="18"/>
                <w:szCs w:val="18"/>
              </w:rPr>
              <w:t xml:space="preserve">, then display: </w:t>
            </w:r>
            <w:r w:rsidR="00557CDC">
              <w:rPr>
                <w:rFonts w:asciiTheme="minorHAnsi" w:hAnsiTheme="minorHAnsi"/>
                <w:sz w:val="18"/>
                <w:szCs w:val="18"/>
              </w:rPr>
              <w:t>“</w:t>
            </w:r>
            <w:r w:rsidRPr="00023AC1">
              <w:rPr>
                <w:rFonts w:asciiTheme="minorHAnsi" w:hAnsiTheme="minorHAnsi"/>
                <w:sz w:val="18"/>
                <w:szCs w:val="18"/>
              </w:rPr>
              <w:t>Complies: All specified verification protocol requirements on this document are met</w:t>
            </w:r>
            <w:r w:rsidR="00557CDC">
              <w:rPr>
                <w:rFonts w:asciiTheme="minorHAnsi" w:hAnsiTheme="minorHAnsi"/>
                <w:sz w:val="18"/>
                <w:szCs w:val="18"/>
              </w:rPr>
              <w:t>”</w:t>
            </w:r>
            <w:r w:rsidRPr="00023AC1">
              <w:rPr>
                <w:rFonts w:asciiTheme="minorHAnsi" w:hAnsiTheme="minorHAnsi"/>
                <w:sz w:val="18"/>
                <w:szCs w:val="18"/>
              </w:rPr>
              <w:t xml:space="preserve">;  else display: </w:t>
            </w:r>
            <w:r w:rsidR="00557CDC">
              <w:rPr>
                <w:rFonts w:asciiTheme="minorHAnsi" w:hAnsiTheme="minorHAnsi"/>
                <w:sz w:val="18"/>
                <w:szCs w:val="18"/>
              </w:rPr>
              <w:t>“</w:t>
            </w:r>
            <w:r w:rsidRPr="00023AC1">
              <w:rPr>
                <w:rFonts w:asciiTheme="minorHAnsi" w:hAnsiTheme="minorHAnsi"/>
                <w:sz w:val="18"/>
                <w:szCs w:val="18"/>
              </w:rPr>
              <w:t>Does not comply: One or more specified verification protocol requirements on this document are not met</w:t>
            </w:r>
            <w:r w:rsidR="00557CDC">
              <w:rPr>
                <w:rFonts w:asciiTheme="minorHAnsi" w:hAnsiTheme="minorHAnsi"/>
                <w:sz w:val="18"/>
                <w:szCs w:val="18"/>
              </w:rPr>
              <w:t>”</w:t>
            </w:r>
            <w:r w:rsidRPr="00023AC1">
              <w:rPr>
                <w:rFonts w:asciiTheme="minorHAnsi" w:hAnsiTheme="minorHAnsi"/>
                <w:sz w:val="18"/>
                <w:szCs w:val="18"/>
              </w:rPr>
              <w:t>&gt;&gt;</w:t>
            </w:r>
          </w:p>
        </w:tc>
      </w:tr>
    </w:tbl>
    <w:p w14:paraId="03C0FBB3" w14:textId="77777777" w:rsidR="00C945E6" w:rsidRPr="00237601" w:rsidRDefault="00C945E6">
      <w:pPr>
        <w:rPr>
          <w:rFonts w:asciiTheme="minorHAnsi" w:hAnsiTheme="minorHAnsi"/>
          <w:sz w:val="18"/>
          <w:szCs w:val="18"/>
        </w:rPr>
      </w:pPr>
    </w:p>
    <w:sectPr w:rsidR="00C945E6" w:rsidRPr="00237601" w:rsidSect="004E7919">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EBC8F" w14:textId="77777777" w:rsidR="001162C7" w:rsidRDefault="001162C7">
      <w:r>
        <w:separator/>
      </w:r>
    </w:p>
  </w:endnote>
  <w:endnote w:type="continuationSeparator" w:id="0">
    <w:p w14:paraId="1B4A0BF8" w14:textId="77777777" w:rsidR="001162C7" w:rsidRDefault="001162C7">
      <w:r>
        <w:continuationSeparator/>
      </w:r>
    </w:p>
  </w:endnote>
  <w:endnote w:type="continuationNotice" w:id="1">
    <w:p w14:paraId="3004B691" w14:textId="77777777" w:rsidR="001162C7" w:rsidRDefault="00116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30E83" w14:textId="77777777" w:rsidR="001162C7" w:rsidRDefault="00116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B" w14:textId="77777777" w:rsidR="001162C7" w:rsidRPr="00F40A41" w:rsidRDefault="001162C7" w:rsidP="00F40A41">
    <w:pPr>
      <w:pStyle w:val="Footer"/>
    </w:pPr>
    <w:r w:rsidRPr="00F40A41">
      <w:t xml:space="preserve">Registration Number:                                                           Registration Date/Time:                                           HERS Provider:                       </w:t>
    </w:r>
  </w:p>
  <w:p w14:paraId="03C0FBCC" w14:textId="2A8429E7" w:rsidR="001162C7" w:rsidRPr="00F40A41" w:rsidRDefault="001162C7" w:rsidP="00F40A41">
    <w:pPr>
      <w:pStyle w:val="Footer"/>
    </w:pPr>
    <w:r w:rsidRPr="00F40A41">
      <w:t>CA Building Energy Efficiency Standards - 201</w:t>
    </w:r>
    <w:r>
      <w:t>9</w:t>
    </w:r>
    <w:r w:rsidRPr="00F40A41">
      <w:t xml:space="preserve"> Residential Compliance</w:t>
    </w:r>
    <w:r w:rsidRPr="00F40A41">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4FB8E" w14:textId="77777777" w:rsidR="001162C7" w:rsidRDefault="00116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6" w14:textId="10D0BF06" w:rsidR="001162C7" w:rsidRPr="00F40A41" w:rsidRDefault="001162C7" w:rsidP="00F40A41">
    <w:pPr>
      <w:pStyle w:val="Footer"/>
    </w:pPr>
    <w:r w:rsidRPr="00F40A41">
      <w:t>CA Building Energy Efficiency Standards - 201</w:t>
    </w:r>
    <w:r>
      <w:t>9</w:t>
    </w:r>
    <w:r w:rsidRPr="00F40A41">
      <w:t xml:space="preserve"> Residential Compliance</w:t>
    </w:r>
    <w:r w:rsidRPr="00F40A4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3BA2F" w14:textId="77777777" w:rsidR="001162C7" w:rsidRDefault="001162C7">
      <w:r>
        <w:separator/>
      </w:r>
    </w:p>
  </w:footnote>
  <w:footnote w:type="continuationSeparator" w:id="0">
    <w:p w14:paraId="6C459837" w14:textId="77777777" w:rsidR="001162C7" w:rsidRDefault="001162C7">
      <w:r>
        <w:continuationSeparator/>
      </w:r>
    </w:p>
  </w:footnote>
  <w:footnote w:type="continuationNotice" w:id="1">
    <w:p w14:paraId="62355957" w14:textId="77777777" w:rsidR="001162C7" w:rsidRDefault="001162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B8" w14:textId="77777777" w:rsidR="001162C7" w:rsidRDefault="001E0379">
    <w:pPr>
      <w:pStyle w:val="Header"/>
    </w:pPr>
    <w:r>
      <w:rPr>
        <w:noProof/>
      </w:rPr>
      <w:pict w14:anchorId="03C0F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1433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B9" w14:textId="14508D7F" w:rsidR="001162C7" w:rsidRPr="007770C5" w:rsidRDefault="001162C7" w:rsidP="003E453C">
    <w:pPr>
      <w:suppressAutoHyphens/>
      <w:ind w:left="-90"/>
      <w:rPr>
        <w:rFonts w:ascii="Arial" w:hAnsi="Arial" w:cs="Arial"/>
        <w:sz w:val="14"/>
        <w:szCs w:val="14"/>
      </w:rPr>
    </w:pPr>
    <w:r w:rsidRPr="00F64AE6">
      <w:rPr>
        <w:rFonts w:ascii="Arial" w:hAnsi="Arial" w:cs="Arial"/>
        <w:noProof/>
        <w:sz w:val="14"/>
        <w:szCs w:val="14"/>
      </w:rPr>
      <w:drawing>
        <wp:anchor distT="0" distB="0" distL="114300" distR="114300" simplePos="0" relativeHeight="251658249" behindDoc="0" locked="0" layoutInCell="1" allowOverlap="1" wp14:anchorId="03C0FBE3" wp14:editId="107EA76D">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1E0379">
      <w:rPr>
        <w:rFonts w:ascii="Arial" w:hAnsi="Arial" w:cs="Arial"/>
        <w:noProof/>
        <w:sz w:val="14"/>
        <w:szCs w:val="14"/>
      </w:rPr>
      <w:pict w14:anchorId="03C0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14339"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Pr>
        <w:rFonts w:ascii="Arial" w:hAnsi="Arial" w:cs="Arial"/>
        <w:sz w:val="14"/>
        <w:szCs w:val="14"/>
      </w:rPr>
      <w:t>S</w:t>
    </w:r>
    <w:r w:rsidRPr="007770C5">
      <w:rPr>
        <w:rFonts w:ascii="Arial" w:hAnsi="Arial" w:cs="Arial"/>
        <w:sz w:val="14"/>
        <w:szCs w:val="14"/>
      </w:rPr>
      <w:t>TATE OF CALIFORNIA</w:t>
    </w:r>
  </w:p>
  <w:p w14:paraId="03C0FBBA" w14:textId="77777777" w:rsidR="001162C7" w:rsidRPr="007770C5" w:rsidRDefault="001162C7" w:rsidP="003E453C">
    <w:pPr>
      <w:suppressAutoHyphens/>
      <w:ind w:left="-90"/>
      <w:rPr>
        <w:rFonts w:ascii="Arial" w:hAnsi="Arial" w:cs="Arial"/>
        <w:b/>
        <w:sz w:val="24"/>
        <w:szCs w:val="24"/>
      </w:rPr>
    </w:pPr>
    <w:r>
      <w:rPr>
        <w:rFonts w:ascii="Arial" w:hAnsi="Arial" w:cs="Arial"/>
        <w:b/>
        <w:sz w:val="24"/>
        <w:szCs w:val="24"/>
      </w:rPr>
      <w:t>DUCT LEAKAGE DIAGNOSTIC TEST</w:t>
    </w:r>
  </w:p>
  <w:p w14:paraId="03C0FBBB" w14:textId="2E842838" w:rsidR="001162C7" w:rsidRPr="007770C5" w:rsidRDefault="001162C7" w:rsidP="003E453C">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1162C7" w:rsidRPr="00BB6D7F" w14:paraId="03C0FBBE" w14:textId="77777777" w:rsidTr="003E453C">
      <w:trPr>
        <w:cantSplit/>
        <w:trHeight w:val="288"/>
      </w:trPr>
      <w:tc>
        <w:tcPr>
          <w:tcW w:w="4155" w:type="pct"/>
          <w:gridSpan w:val="3"/>
          <w:tcBorders>
            <w:bottom w:val="single" w:sz="4" w:space="0" w:color="auto"/>
            <w:right w:val="nil"/>
          </w:tcBorders>
          <w:vAlign w:val="center"/>
        </w:tcPr>
        <w:p w14:paraId="03C0FBBC" w14:textId="77777777" w:rsidR="001162C7" w:rsidRPr="00BB6D7F" w:rsidRDefault="001162C7" w:rsidP="00D8487B">
          <w:pPr>
            <w:pStyle w:val="Heading1"/>
            <w:rPr>
              <w:rFonts w:asciiTheme="minorHAnsi" w:hAnsiTheme="minorHAnsi"/>
              <w:b w:val="0"/>
              <w:bCs/>
              <w:sz w:val="20"/>
            </w:rPr>
          </w:pPr>
          <w:r w:rsidRPr="00BB6D7F">
            <w:rPr>
              <w:rFonts w:asciiTheme="minorHAnsi" w:hAnsiTheme="minorHAnsi"/>
              <w:b w:val="0"/>
              <w:bCs/>
              <w:sz w:val="20"/>
            </w:rPr>
            <w:t xml:space="preserve">CERTIFICATE OF </w:t>
          </w:r>
          <w:r>
            <w:rPr>
              <w:rFonts w:asciiTheme="minorHAnsi" w:hAnsiTheme="minorHAnsi"/>
              <w:b w:val="0"/>
              <w:bCs/>
              <w:sz w:val="20"/>
            </w:rPr>
            <w:t>VERIFICATION</w:t>
          </w:r>
        </w:p>
      </w:tc>
      <w:tc>
        <w:tcPr>
          <w:tcW w:w="845" w:type="pct"/>
          <w:tcBorders>
            <w:left w:val="nil"/>
            <w:bottom w:val="single" w:sz="4" w:space="0" w:color="auto"/>
          </w:tcBorders>
          <w:tcMar>
            <w:left w:w="115" w:type="dxa"/>
            <w:right w:w="115" w:type="dxa"/>
          </w:tcMar>
          <w:vAlign w:val="center"/>
        </w:tcPr>
        <w:p w14:paraId="03C0FBBD" w14:textId="77777777" w:rsidR="001162C7" w:rsidRPr="00BB6D7F" w:rsidRDefault="001162C7" w:rsidP="00D8487B">
          <w:pPr>
            <w:pStyle w:val="Heading1"/>
            <w:jc w:val="right"/>
            <w:rPr>
              <w:rFonts w:asciiTheme="minorHAnsi" w:hAnsiTheme="minorHAnsi"/>
              <w:b w:val="0"/>
              <w:bCs/>
              <w:sz w:val="20"/>
            </w:rPr>
          </w:pPr>
          <w:r w:rsidRPr="00BB6D7F">
            <w:rPr>
              <w:rFonts w:asciiTheme="minorHAnsi" w:hAnsiTheme="minorHAnsi"/>
              <w:b w:val="0"/>
              <w:bCs/>
              <w:sz w:val="20"/>
            </w:rPr>
            <w:t>CF</w:t>
          </w:r>
          <w:r>
            <w:rPr>
              <w:rFonts w:asciiTheme="minorHAnsi" w:hAnsiTheme="minorHAnsi"/>
              <w:b w:val="0"/>
              <w:bCs/>
              <w:sz w:val="20"/>
            </w:rPr>
            <w:t>3</w:t>
          </w:r>
          <w:r w:rsidRPr="00BB6D7F">
            <w:rPr>
              <w:rFonts w:asciiTheme="minorHAnsi" w:hAnsiTheme="minorHAnsi"/>
              <w:b w:val="0"/>
              <w:bCs/>
              <w:sz w:val="20"/>
            </w:rPr>
            <w:t>R-MCH-</w:t>
          </w:r>
          <w:r>
            <w:rPr>
              <w:rFonts w:asciiTheme="minorHAnsi" w:hAnsiTheme="minorHAnsi"/>
              <w:b w:val="0"/>
              <w:bCs/>
              <w:sz w:val="20"/>
            </w:rPr>
            <w:t>2</w:t>
          </w:r>
          <w:r w:rsidRPr="00BB6D7F">
            <w:rPr>
              <w:rFonts w:asciiTheme="minorHAnsi" w:hAnsiTheme="minorHAnsi"/>
              <w:b w:val="0"/>
              <w:bCs/>
              <w:sz w:val="20"/>
            </w:rPr>
            <w:t>0-H</w:t>
          </w:r>
        </w:p>
      </w:tc>
    </w:tr>
    <w:tr w:rsidR="001162C7" w:rsidRPr="00BB6D7F" w14:paraId="03C0FBC1" w14:textId="77777777" w:rsidTr="00F73B2A">
      <w:trPr>
        <w:cantSplit/>
        <w:trHeight w:val="288"/>
      </w:trPr>
      <w:tc>
        <w:tcPr>
          <w:tcW w:w="2500" w:type="pct"/>
          <w:gridSpan w:val="2"/>
          <w:tcBorders>
            <w:right w:val="nil"/>
          </w:tcBorders>
        </w:tcPr>
        <w:p w14:paraId="03C0FBBF" w14:textId="77777777" w:rsidR="001162C7" w:rsidRPr="00BB6D7F" w:rsidRDefault="001162C7"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03C0FBC0" w14:textId="708E7C82" w:rsidR="001162C7" w:rsidRPr="00BB6D7F" w:rsidRDefault="001162C7"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sidR="001E0379">
            <w:rPr>
              <w:rFonts w:asciiTheme="minorHAnsi" w:hAnsiTheme="minorHAnsi"/>
              <w:bCs/>
              <w:noProof/>
            </w:rPr>
            <w:t>1</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E0379">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1162C7" w:rsidRPr="00BB6D7F" w14:paraId="03C0FBC5" w14:textId="77777777" w:rsidTr="003E453C">
      <w:trPr>
        <w:cantSplit/>
        <w:trHeight w:val="288"/>
      </w:trPr>
      <w:tc>
        <w:tcPr>
          <w:tcW w:w="0" w:type="auto"/>
        </w:tcPr>
        <w:p w14:paraId="03C0FBC2" w14:textId="77777777" w:rsidR="001162C7" w:rsidRPr="00BB6D7F" w:rsidRDefault="001162C7"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03C0FBC3" w14:textId="77777777" w:rsidR="001162C7" w:rsidRPr="00BB6D7F" w:rsidRDefault="001162C7"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03C0FBC4" w14:textId="77777777" w:rsidR="001162C7" w:rsidRPr="00BB6D7F" w:rsidRDefault="001162C7" w:rsidP="00F73B2A">
          <w:pPr>
            <w:rPr>
              <w:rFonts w:asciiTheme="minorHAnsi" w:hAnsiTheme="minorHAnsi"/>
              <w:sz w:val="12"/>
              <w:szCs w:val="12"/>
            </w:rPr>
          </w:pPr>
          <w:r>
            <w:rPr>
              <w:rFonts w:asciiTheme="minorHAnsi" w:hAnsiTheme="minorHAnsi"/>
              <w:sz w:val="12"/>
              <w:szCs w:val="12"/>
            </w:rPr>
            <w:t>Permit Number:</w:t>
          </w:r>
        </w:p>
      </w:tc>
    </w:tr>
    <w:tr w:rsidR="001162C7" w:rsidRPr="00BB6D7F" w14:paraId="03C0FBC9" w14:textId="77777777" w:rsidTr="003E453C">
      <w:trPr>
        <w:cantSplit/>
        <w:trHeight w:val="288"/>
      </w:trPr>
      <w:tc>
        <w:tcPr>
          <w:tcW w:w="0" w:type="auto"/>
        </w:tcPr>
        <w:p w14:paraId="03C0FBC6" w14:textId="77777777" w:rsidR="001162C7" w:rsidRPr="00BB6D7F" w:rsidRDefault="001162C7"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03C0FBC7" w14:textId="00542A17" w:rsidR="001162C7" w:rsidRPr="00BB6D7F" w:rsidRDefault="001162C7"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03C0FBC8" w14:textId="37DF77DE" w:rsidR="001162C7" w:rsidRPr="00BB6D7F" w:rsidRDefault="001162C7" w:rsidP="00F73B2A">
          <w:pPr>
            <w:rPr>
              <w:rFonts w:asciiTheme="minorHAnsi" w:hAnsiTheme="minorHAnsi"/>
              <w:sz w:val="12"/>
              <w:szCs w:val="12"/>
              <w:vertAlign w:val="superscript"/>
            </w:rPr>
          </w:pPr>
          <w:r>
            <w:rPr>
              <w:rFonts w:asciiTheme="minorHAnsi" w:hAnsiTheme="minorHAnsi"/>
              <w:sz w:val="12"/>
              <w:szCs w:val="12"/>
            </w:rPr>
            <w:t>Zip Code:</w:t>
          </w:r>
        </w:p>
      </w:tc>
    </w:tr>
  </w:tbl>
  <w:p w14:paraId="03C0FBCA" w14:textId="77777777" w:rsidR="001162C7" w:rsidRPr="00685B37" w:rsidRDefault="001162C7"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D" w14:textId="77777777" w:rsidR="001162C7" w:rsidRDefault="001E0379">
    <w:pPr>
      <w:pStyle w:val="Header"/>
    </w:pPr>
    <w:r>
      <w:rPr>
        <w:noProof/>
      </w:rPr>
      <w:pict w14:anchorId="03C0F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1433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CE" w14:textId="77777777" w:rsidR="001162C7" w:rsidRDefault="001E0379">
    <w:pPr>
      <w:pStyle w:val="Header"/>
    </w:pPr>
    <w:r>
      <w:rPr>
        <w:noProof/>
      </w:rPr>
      <w:pict w14:anchorId="03C0F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1434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1162C7" w:rsidRPr="00BB6D7F" w14:paraId="03C0FBD1" w14:textId="77777777" w:rsidTr="00BB6D7F">
      <w:trPr>
        <w:cantSplit/>
        <w:trHeight w:val="288"/>
      </w:trPr>
      <w:tc>
        <w:tcPr>
          <w:tcW w:w="3644" w:type="pct"/>
          <w:tcBorders>
            <w:bottom w:val="single" w:sz="4" w:space="0" w:color="auto"/>
          </w:tcBorders>
        </w:tcPr>
        <w:p w14:paraId="03C0FBCF" w14:textId="47E282DF" w:rsidR="001162C7" w:rsidRPr="00BB6D7F" w:rsidRDefault="001162C7" w:rsidP="00FF2B71">
          <w:pPr>
            <w:pStyle w:val="Heading1"/>
            <w:rPr>
              <w:rFonts w:asciiTheme="minorHAnsi" w:hAnsiTheme="minorHAnsi"/>
              <w:b w:val="0"/>
              <w:bCs/>
              <w:sz w:val="20"/>
            </w:rPr>
          </w:pPr>
          <w:r w:rsidRPr="006F45C3">
            <w:rPr>
              <w:rFonts w:asciiTheme="minorHAnsi" w:hAnsiTheme="minorHAnsi"/>
              <w:b w:val="0"/>
              <w:bCs/>
              <w:sz w:val="20"/>
            </w:rPr>
            <w:t xml:space="preserve">CERTIFICATE OF </w:t>
          </w:r>
          <w:r>
            <w:rPr>
              <w:rFonts w:asciiTheme="minorHAnsi" w:hAnsiTheme="minorHAnsi"/>
              <w:b w:val="0"/>
              <w:bCs/>
              <w:sz w:val="20"/>
            </w:rPr>
            <w:t>VERIFICATION</w:t>
          </w:r>
          <w:r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03C0FBD0" w14:textId="77777777" w:rsidR="001162C7" w:rsidRPr="00BB6D7F" w:rsidRDefault="001162C7" w:rsidP="00FF2B71">
          <w:pPr>
            <w:pStyle w:val="Heading1"/>
            <w:jc w:val="right"/>
            <w:rPr>
              <w:rFonts w:asciiTheme="minorHAnsi" w:hAnsiTheme="minorHAnsi"/>
              <w:b w:val="0"/>
              <w:bCs/>
              <w:sz w:val="20"/>
            </w:rPr>
          </w:pPr>
          <w:r w:rsidRPr="006F45C3">
            <w:rPr>
              <w:rFonts w:asciiTheme="minorHAnsi" w:hAnsiTheme="minorHAnsi"/>
              <w:b w:val="0"/>
              <w:bCs/>
              <w:sz w:val="20"/>
            </w:rPr>
            <w:t>CF-</w:t>
          </w:r>
          <w:r>
            <w:rPr>
              <w:rFonts w:asciiTheme="minorHAnsi" w:hAnsiTheme="minorHAnsi"/>
              <w:b w:val="0"/>
              <w:bCs/>
              <w:sz w:val="20"/>
            </w:rPr>
            <w:t>3</w:t>
          </w:r>
          <w:r w:rsidRPr="006F45C3">
            <w:rPr>
              <w:rFonts w:asciiTheme="minorHAnsi" w:hAnsiTheme="minorHAnsi"/>
              <w:b w:val="0"/>
              <w:bCs/>
              <w:sz w:val="20"/>
            </w:rPr>
            <w:t>R</w:t>
          </w:r>
          <w:r w:rsidRPr="006F45C3">
            <w:rPr>
              <w:rFonts w:asciiTheme="minorHAnsi" w:hAnsiTheme="minorHAnsi"/>
              <w:b w:val="0"/>
              <w:sz w:val="20"/>
            </w:rPr>
            <w:t>-MCH-20-H</w:t>
          </w:r>
        </w:p>
      </w:tc>
    </w:tr>
    <w:tr w:rsidR="001162C7" w:rsidRPr="00BB6D7F" w14:paraId="03C0FBD4" w14:textId="77777777" w:rsidTr="00BB6D7F">
      <w:trPr>
        <w:cantSplit/>
        <w:trHeight w:val="288"/>
      </w:trPr>
      <w:tc>
        <w:tcPr>
          <w:tcW w:w="3772" w:type="pct"/>
          <w:gridSpan w:val="2"/>
          <w:tcBorders>
            <w:top w:val="single" w:sz="4" w:space="0" w:color="auto"/>
            <w:bottom w:val="single" w:sz="4" w:space="0" w:color="auto"/>
          </w:tcBorders>
          <w:vAlign w:val="center"/>
        </w:tcPr>
        <w:p w14:paraId="03C0FBD2" w14:textId="77777777" w:rsidR="001162C7" w:rsidRPr="00BB6D7F" w:rsidRDefault="001162C7"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03C0FBD3" w14:textId="1AEDAF81" w:rsidR="001162C7" w:rsidRPr="00BB6D7F" w:rsidRDefault="001162C7"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E0379">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1E0379">
            <w:rPr>
              <w:rFonts w:asciiTheme="minorHAnsi" w:hAnsiTheme="minorHAnsi"/>
              <w:noProof/>
            </w:rPr>
            <w:t>1</w:t>
          </w:r>
          <w:r>
            <w:rPr>
              <w:rFonts w:asciiTheme="minorHAnsi" w:hAnsiTheme="minorHAnsi"/>
              <w:noProof/>
            </w:rPr>
            <w:fldChar w:fldCharType="end"/>
          </w:r>
          <w:r>
            <w:rPr>
              <w:rFonts w:asciiTheme="minorHAnsi" w:hAnsiTheme="minorHAnsi"/>
              <w:noProof/>
            </w:rPr>
            <w:t>)</w:t>
          </w:r>
        </w:p>
      </w:tc>
    </w:tr>
  </w:tbl>
  <w:p w14:paraId="03C0FBD5" w14:textId="57C37915" w:rsidR="001162C7" w:rsidRPr="00685B37" w:rsidRDefault="001E0379" w:rsidP="00685B37">
    <w:pPr>
      <w:pStyle w:val="Header"/>
      <w:rPr>
        <w:rFonts w:asciiTheme="minorHAnsi" w:hAnsiTheme="minorHAnsi"/>
      </w:rPr>
    </w:pPr>
    <w:r>
      <w:rPr>
        <w:rFonts w:asciiTheme="minorHAnsi" w:hAnsiTheme="minorHAnsi"/>
        <w:b/>
        <w:bCs/>
        <w:noProof/>
      </w:rPr>
      <w:pict w14:anchorId="03C0F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1434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7" w14:textId="77777777" w:rsidR="001162C7" w:rsidRDefault="001E0379">
    <w:pPr>
      <w:pStyle w:val="Header"/>
    </w:pPr>
    <w:r>
      <w:rPr>
        <w:noProof/>
      </w:rPr>
      <w:pict w14:anchorId="03C0F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1434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D8" w14:textId="77777777" w:rsidR="001162C7" w:rsidRDefault="001E0379">
    <w:pPr>
      <w:pStyle w:val="Header"/>
    </w:pPr>
    <w:r>
      <w:rPr>
        <w:noProof/>
      </w:rPr>
      <w:pict w14:anchorId="03C0F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1434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1162C7" w:rsidRPr="00BB6D7F" w14:paraId="03C0FBDB" w14:textId="77777777" w:rsidTr="00BB6D7F">
      <w:trPr>
        <w:cantSplit/>
        <w:trHeight w:val="288"/>
      </w:trPr>
      <w:tc>
        <w:tcPr>
          <w:tcW w:w="3644" w:type="pct"/>
          <w:tcBorders>
            <w:bottom w:val="single" w:sz="4" w:space="0" w:color="auto"/>
          </w:tcBorders>
        </w:tcPr>
        <w:p w14:paraId="03C0FBD9" w14:textId="7C4AAA9C" w:rsidR="001162C7" w:rsidRPr="00BB6D7F" w:rsidRDefault="001162C7" w:rsidP="00FF2B71">
          <w:pPr>
            <w:pStyle w:val="Heading1"/>
            <w:rPr>
              <w:rFonts w:asciiTheme="minorHAnsi" w:hAnsiTheme="minorHAnsi"/>
              <w:b w:val="0"/>
              <w:bCs/>
              <w:sz w:val="20"/>
            </w:rPr>
          </w:pPr>
          <w:r w:rsidRPr="006F45C3">
            <w:rPr>
              <w:rFonts w:asciiTheme="minorHAnsi" w:hAnsiTheme="minorHAnsi"/>
              <w:b w:val="0"/>
              <w:bCs/>
              <w:sz w:val="20"/>
            </w:rPr>
            <w:t xml:space="preserve">CERTIFICATE OF </w:t>
          </w:r>
          <w:r>
            <w:rPr>
              <w:rFonts w:asciiTheme="minorHAnsi" w:hAnsiTheme="minorHAnsi"/>
              <w:b w:val="0"/>
              <w:bCs/>
              <w:sz w:val="20"/>
            </w:rPr>
            <w:t xml:space="preserve">VERIFICATION - </w:t>
          </w:r>
          <w:r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03C0FBDA" w14:textId="77777777" w:rsidR="001162C7" w:rsidRDefault="001162C7" w:rsidP="00FF2B71">
          <w:pPr>
            <w:pStyle w:val="Heading1"/>
            <w:jc w:val="right"/>
            <w:rPr>
              <w:rFonts w:asciiTheme="minorHAnsi" w:hAnsiTheme="minorHAnsi"/>
              <w:b w:val="0"/>
              <w:bCs/>
              <w:sz w:val="20"/>
            </w:rPr>
          </w:pPr>
          <w:r>
            <w:rPr>
              <w:rFonts w:asciiTheme="minorHAnsi" w:hAnsiTheme="minorHAnsi"/>
              <w:b w:val="0"/>
              <w:bCs/>
              <w:sz w:val="20"/>
            </w:rPr>
            <w:t>CF3</w:t>
          </w:r>
          <w:r w:rsidRPr="006F45C3">
            <w:rPr>
              <w:rFonts w:asciiTheme="minorHAnsi" w:hAnsiTheme="minorHAnsi"/>
              <w:b w:val="0"/>
              <w:bCs/>
              <w:sz w:val="20"/>
            </w:rPr>
            <w:t>R</w:t>
          </w:r>
          <w:r>
            <w:rPr>
              <w:rFonts w:asciiTheme="minorHAnsi" w:hAnsiTheme="minorHAnsi"/>
              <w:b w:val="0"/>
              <w:sz w:val="20"/>
            </w:rPr>
            <w:t>-</w:t>
          </w:r>
          <w:r w:rsidRPr="006F45C3">
            <w:rPr>
              <w:rFonts w:asciiTheme="minorHAnsi" w:hAnsiTheme="minorHAnsi"/>
              <w:b w:val="0"/>
              <w:sz w:val="20"/>
            </w:rPr>
            <w:t>MCH-20-H</w:t>
          </w:r>
        </w:p>
      </w:tc>
    </w:tr>
    <w:tr w:rsidR="001162C7" w:rsidRPr="00BB6D7F" w14:paraId="03C0FBDE" w14:textId="77777777" w:rsidTr="00BB6D7F">
      <w:trPr>
        <w:cantSplit/>
        <w:trHeight w:val="288"/>
      </w:trPr>
      <w:tc>
        <w:tcPr>
          <w:tcW w:w="3772" w:type="pct"/>
          <w:gridSpan w:val="2"/>
          <w:tcBorders>
            <w:top w:val="single" w:sz="4" w:space="0" w:color="auto"/>
            <w:bottom w:val="single" w:sz="4" w:space="0" w:color="auto"/>
          </w:tcBorders>
          <w:vAlign w:val="center"/>
        </w:tcPr>
        <w:p w14:paraId="03C0FBDC" w14:textId="77777777" w:rsidR="001162C7" w:rsidRPr="00BB6D7F" w:rsidRDefault="001162C7"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03C0FBDD" w14:textId="615FB8D7" w:rsidR="001162C7" w:rsidRPr="00BB6D7F" w:rsidRDefault="001162C7"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E0379">
            <w:rPr>
              <w:rFonts w:asciiTheme="minorHAnsi" w:hAnsiTheme="minorHAnsi"/>
              <w:bCs/>
              <w:noProof/>
            </w:rPr>
            <w:t>2</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1E0379">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03C0FBDF" w14:textId="5780286B" w:rsidR="001162C7" w:rsidRPr="00685B37" w:rsidRDefault="001E0379" w:rsidP="00F81F4C">
    <w:pPr>
      <w:pStyle w:val="Header"/>
      <w:rPr>
        <w:rFonts w:asciiTheme="minorHAnsi" w:hAnsiTheme="minorHAnsi"/>
      </w:rPr>
    </w:pPr>
    <w:r>
      <w:rPr>
        <w:rFonts w:asciiTheme="minorHAnsi" w:hAnsiTheme="minorHAnsi"/>
        <w:b/>
        <w:bCs/>
        <w:noProof/>
      </w:rPr>
      <w:pict w14:anchorId="03C0F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1434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0FBE0" w14:textId="77777777" w:rsidR="001162C7" w:rsidRDefault="001E0379">
    <w:pPr>
      <w:pStyle w:val="Header"/>
    </w:pPr>
    <w:r>
      <w:rPr>
        <w:noProof/>
      </w:rPr>
      <w:pict w14:anchorId="03C0F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14343"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8DE04F1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CD025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ED1684E"/>
    <w:multiLevelType w:val="hybridMultilevel"/>
    <w:tmpl w:val="A73C41C0"/>
    <w:lvl w:ilvl="0" w:tplc="8562684A">
      <w:start w:val="10"/>
      <w:numFmt w:val="decimal"/>
      <w:lvlText w:val="%1."/>
      <w:lvlJc w:val="left"/>
      <w:pPr>
        <w:ind w:left="720" w:hanging="360"/>
      </w:pPr>
      <w:rPr>
        <w:rFonts w:asciiTheme="minorHAnsi" w:hAnsiTheme="minorHAnsi" w:cs="Times New Roman"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7D324458"/>
    <w:lvl w:ilvl="0" w:tplc="3EAA682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44E05DE"/>
    <w:multiLevelType w:val="hybridMultilevel"/>
    <w:tmpl w:val="92F8A6E0"/>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C0C6C"/>
    <w:multiLevelType w:val="hybridMultilevel"/>
    <w:tmpl w:val="9A08C182"/>
    <w:lvl w:ilvl="0" w:tplc="11A06F88">
      <w:start w:val="1"/>
      <w:numFmt w:val="decimalZero"/>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4"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15:restartNumberingAfterBreak="0">
    <w:nsid w:val="7DB736A8"/>
    <w:multiLevelType w:val="hybridMultilevel"/>
    <w:tmpl w:val="970E7EA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1"/>
  </w:num>
  <w:num w:numId="5">
    <w:abstractNumId w:val="0"/>
  </w:num>
  <w:num w:numId="6">
    <w:abstractNumId w:val="12"/>
  </w:num>
  <w:num w:numId="7">
    <w:abstractNumId w:val="26"/>
  </w:num>
  <w:num w:numId="8">
    <w:abstractNumId w:val="30"/>
  </w:num>
  <w:num w:numId="9">
    <w:abstractNumId w:val="31"/>
  </w:num>
  <w:num w:numId="10">
    <w:abstractNumId w:val="4"/>
  </w:num>
  <w:num w:numId="11">
    <w:abstractNumId w:val="5"/>
  </w:num>
  <w:num w:numId="12">
    <w:abstractNumId w:val="21"/>
  </w:num>
  <w:num w:numId="13">
    <w:abstractNumId w:val="28"/>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
  </w:num>
  <w:num w:numId="18">
    <w:abstractNumId w:val="24"/>
  </w:num>
  <w:num w:numId="19">
    <w:abstractNumId w:val="22"/>
  </w:num>
  <w:num w:numId="20">
    <w:abstractNumId w:val="29"/>
  </w:num>
  <w:num w:numId="21">
    <w:abstractNumId w:val="15"/>
  </w:num>
  <w:num w:numId="22">
    <w:abstractNumId w:val="8"/>
  </w:num>
  <w:num w:numId="23">
    <w:abstractNumId w:val="17"/>
  </w:num>
  <w:num w:numId="24">
    <w:abstractNumId w:val="11"/>
  </w:num>
  <w:num w:numId="25">
    <w:abstractNumId w:val="18"/>
  </w:num>
  <w:num w:numId="26">
    <w:abstractNumId w:val="19"/>
  </w:num>
  <w:num w:numId="27">
    <w:abstractNumId w:val="14"/>
  </w:num>
  <w:num w:numId="28">
    <w:abstractNumId w:val="25"/>
  </w:num>
  <w:num w:numId="29">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0">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3"/>
  </w:num>
  <w:num w:numId="34">
    <w:abstractNumId w:val="10"/>
  </w:num>
  <w:num w:numId="35">
    <w:abstractNumId w:val="23"/>
  </w:num>
  <w:num w:numId="36">
    <w:abstractNumId w:val="6"/>
  </w:num>
  <w:num w:numId="37">
    <w:abstractNumId w:val="32"/>
  </w:num>
  <w:num w:numId="38">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4348"/>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1214"/>
    <w:rsid w:val="00023AC1"/>
    <w:rsid w:val="00024B83"/>
    <w:rsid w:val="00024D03"/>
    <w:rsid w:val="00026750"/>
    <w:rsid w:val="00034F28"/>
    <w:rsid w:val="00035A79"/>
    <w:rsid w:val="00037926"/>
    <w:rsid w:val="000463BB"/>
    <w:rsid w:val="000470D7"/>
    <w:rsid w:val="000471F6"/>
    <w:rsid w:val="00051F14"/>
    <w:rsid w:val="00053A0E"/>
    <w:rsid w:val="000540B0"/>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2B6F"/>
    <w:rsid w:val="000A35C7"/>
    <w:rsid w:val="000A361B"/>
    <w:rsid w:val="000A37E1"/>
    <w:rsid w:val="000A4A99"/>
    <w:rsid w:val="000A4AE0"/>
    <w:rsid w:val="000A583E"/>
    <w:rsid w:val="000B218B"/>
    <w:rsid w:val="000B2E94"/>
    <w:rsid w:val="000B42AA"/>
    <w:rsid w:val="000B4491"/>
    <w:rsid w:val="000B7F1D"/>
    <w:rsid w:val="000C1A4A"/>
    <w:rsid w:val="000C4C97"/>
    <w:rsid w:val="000C6426"/>
    <w:rsid w:val="000C6B8F"/>
    <w:rsid w:val="000C7320"/>
    <w:rsid w:val="000D25DB"/>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2C7"/>
    <w:rsid w:val="00116438"/>
    <w:rsid w:val="00126F26"/>
    <w:rsid w:val="00127ACC"/>
    <w:rsid w:val="00130056"/>
    <w:rsid w:val="001305CE"/>
    <w:rsid w:val="001315EE"/>
    <w:rsid w:val="00135763"/>
    <w:rsid w:val="00137595"/>
    <w:rsid w:val="00137AA4"/>
    <w:rsid w:val="00141834"/>
    <w:rsid w:val="00142FD3"/>
    <w:rsid w:val="001444DA"/>
    <w:rsid w:val="00144690"/>
    <w:rsid w:val="00146716"/>
    <w:rsid w:val="00155ACD"/>
    <w:rsid w:val="001577AB"/>
    <w:rsid w:val="001612CE"/>
    <w:rsid w:val="001615D7"/>
    <w:rsid w:val="00162081"/>
    <w:rsid w:val="00165096"/>
    <w:rsid w:val="001658FF"/>
    <w:rsid w:val="00171597"/>
    <w:rsid w:val="001739FA"/>
    <w:rsid w:val="00174BD1"/>
    <w:rsid w:val="00175D42"/>
    <w:rsid w:val="00176846"/>
    <w:rsid w:val="00181190"/>
    <w:rsid w:val="001923BF"/>
    <w:rsid w:val="0019624F"/>
    <w:rsid w:val="00196E07"/>
    <w:rsid w:val="001A5583"/>
    <w:rsid w:val="001B5BA4"/>
    <w:rsid w:val="001C1AA2"/>
    <w:rsid w:val="001C6693"/>
    <w:rsid w:val="001D10CC"/>
    <w:rsid w:val="001D1A80"/>
    <w:rsid w:val="001E0379"/>
    <w:rsid w:val="001E3C52"/>
    <w:rsid w:val="001E4732"/>
    <w:rsid w:val="001E5552"/>
    <w:rsid w:val="001E6728"/>
    <w:rsid w:val="001E6F45"/>
    <w:rsid w:val="001F0E8D"/>
    <w:rsid w:val="001F20EE"/>
    <w:rsid w:val="001F5597"/>
    <w:rsid w:val="00200E53"/>
    <w:rsid w:val="0020199D"/>
    <w:rsid w:val="00202608"/>
    <w:rsid w:val="00206039"/>
    <w:rsid w:val="00211E22"/>
    <w:rsid w:val="00213E8E"/>
    <w:rsid w:val="00216C55"/>
    <w:rsid w:val="00222F6D"/>
    <w:rsid w:val="002241A5"/>
    <w:rsid w:val="00234D45"/>
    <w:rsid w:val="00237601"/>
    <w:rsid w:val="00241103"/>
    <w:rsid w:val="0024197A"/>
    <w:rsid w:val="002420D2"/>
    <w:rsid w:val="00243047"/>
    <w:rsid w:val="00243611"/>
    <w:rsid w:val="00243C10"/>
    <w:rsid w:val="00244548"/>
    <w:rsid w:val="002455DC"/>
    <w:rsid w:val="00245AF0"/>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54AA"/>
    <w:rsid w:val="002F6775"/>
    <w:rsid w:val="002F6AC4"/>
    <w:rsid w:val="002F7F5C"/>
    <w:rsid w:val="0030279F"/>
    <w:rsid w:val="00303FBA"/>
    <w:rsid w:val="00304E93"/>
    <w:rsid w:val="003051D0"/>
    <w:rsid w:val="00306026"/>
    <w:rsid w:val="0030770D"/>
    <w:rsid w:val="00314D52"/>
    <w:rsid w:val="00314EC3"/>
    <w:rsid w:val="00316E0C"/>
    <w:rsid w:val="0032018D"/>
    <w:rsid w:val="00320F01"/>
    <w:rsid w:val="00323827"/>
    <w:rsid w:val="003247CA"/>
    <w:rsid w:val="00333CD0"/>
    <w:rsid w:val="00334911"/>
    <w:rsid w:val="00337397"/>
    <w:rsid w:val="00340CE9"/>
    <w:rsid w:val="00346303"/>
    <w:rsid w:val="003500C8"/>
    <w:rsid w:val="00350A8C"/>
    <w:rsid w:val="00353C3B"/>
    <w:rsid w:val="0035603C"/>
    <w:rsid w:val="00357343"/>
    <w:rsid w:val="0036242D"/>
    <w:rsid w:val="00371157"/>
    <w:rsid w:val="0037209F"/>
    <w:rsid w:val="00372700"/>
    <w:rsid w:val="0037357B"/>
    <w:rsid w:val="00376EAA"/>
    <w:rsid w:val="003809C0"/>
    <w:rsid w:val="00383E72"/>
    <w:rsid w:val="003850E9"/>
    <w:rsid w:val="0038566C"/>
    <w:rsid w:val="00385926"/>
    <w:rsid w:val="00386209"/>
    <w:rsid w:val="0038684E"/>
    <w:rsid w:val="003904C5"/>
    <w:rsid w:val="0039142A"/>
    <w:rsid w:val="00393566"/>
    <w:rsid w:val="00394C8C"/>
    <w:rsid w:val="003A1FF7"/>
    <w:rsid w:val="003A2B6A"/>
    <w:rsid w:val="003A4497"/>
    <w:rsid w:val="003A63F9"/>
    <w:rsid w:val="003B0341"/>
    <w:rsid w:val="003B3641"/>
    <w:rsid w:val="003B43BB"/>
    <w:rsid w:val="003B456E"/>
    <w:rsid w:val="003B5B3C"/>
    <w:rsid w:val="003C0766"/>
    <w:rsid w:val="003C3DF9"/>
    <w:rsid w:val="003C7B7A"/>
    <w:rsid w:val="003D349A"/>
    <w:rsid w:val="003D3D29"/>
    <w:rsid w:val="003D5183"/>
    <w:rsid w:val="003D5345"/>
    <w:rsid w:val="003D5350"/>
    <w:rsid w:val="003D57B2"/>
    <w:rsid w:val="003D7C07"/>
    <w:rsid w:val="003E1E09"/>
    <w:rsid w:val="003E22AB"/>
    <w:rsid w:val="003E35A2"/>
    <w:rsid w:val="003E3AA5"/>
    <w:rsid w:val="003E453C"/>
    <w:rsid w:val="003E7CBB"/>
    <w:rsid w:val="003F064C"/>
    <w:rsid w:val="003F1C6F"/>
    <w:rsid w:val="003F23F8"/>
    <w:rsid w:val="003F3015"/>
    <w:rsid w:val="003F49BD"/>
    <w:rsid w:val="003F6A76"/>
    <w:rsid w:val="003F711C"/>
    <w:rsid w:val="00415FD0"/>
    <w:rsid w:val="00420F56"/>
    <w:rsid w:val="004215A9"/>
    <w:rsid w:val="0042350C"/>
    <w:rsid w:val="0042394E"/>
    <w:rsid w:val="00426765"/>
    <w:rsid w:val="00430CEA"/>
    <w:rsid w:val="00432098"/>
    <w:rsid w:val="0043390E"/>
    <w:rsid w:val="0043422C"/>
    <w:rsid w:val="00434A60"/>
    <w:rsid w:val="00435279"/>
    <w:rsid w:val="00440841"/>
    <w:rsid w:val="00440B86"/>
    <w:rsid w:val="00441F51"/>
    <w:rsid w:val="0044439E"/>
    <w:rsid w:val="004507D3"/>
    <w:rsid w:val="004510F5"/>
    <w:rsid w:val="00451BB9"/>
    <w:rsid w:val="00454C3D"/>
    <w:rsid w:val="00457A32"/>
    <w:rsid w:val="00457CCF"/>
    <w:rsid w:val="00462AC1"/>
    <w:rsid w:val="00466BC9"/>
    <w:rsid w:val="00466F1D"/>
    <w:rsid w:val="0046705B"/>
    <w:rsid w:val="00470951"/>
    <w:rsid w:val="00472102"/>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71AC"/>
    <w:rsid w:val="004B7BD2"/>
    <w:rsid w:val="004C23D9"/>
    <w:rsid w:val="004C2A96"/>
    <w:rsid w:val="004C2C61"/>
    <w:rsid w:val="004C3410"/>
    <w:rsid w:val="004C5F07"/>
    <w:rsid w:val="004C6FB5"/>
    <w:rsid w:val="004D1CE3"/>
    <w:rsid w:val="004D287C"/>
    <w:rsid w:val="004D46EC"/>
    <w:rsid w:val="004E112A"/>
    <w:rsid w:val="004E181A"/>
    <w:rsid w:val="004E18FE"/>
    <w:rsid w:val="004E230B"/>
    <w:rsid w:val="004E7919"/>
    <w:rsid w:val="004F0A7F"/>
    <w:rsid w:val="004F385A"/>
    <w:rsid w:val="004F40C1"/>
    <w:rsid w:val="004F4DF8"/>
    <w:rsid w:val="004F4E3E"/>
    <w:rsid w:val="00501DC8"/>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477"/>
    <w:rsid w:val="00533765"/>
    <w:rsid w:val="005340A2"/>
    <w:rsid w:val="005343AA"/>
    <w:rsid w:val="00536AA4"/>
    <w:rsid w:val="00541293"/>
    <w:rsid w:val="005437EB"/>
    <w:rsid w:val="00543CB4"/>
    <w:rsid w:val="005449AF"/>
    <w:rsid w:val="00547D60"/>
    <w:rsid w:val="00551599"/>
    <w:rsid w:val="00551712"/>
    <w:rsid w:val="00552A3E"/>
    <w:rsid w:val="00554201"/>
    <w:rsid w:val="00555884"/>
    <w:rsid w:val="00557CDC"/>
    <w:rsid w:val="00562461"/>
    <w:rsid w:val="00562BA8"/>
    <w:rsid w:val="00564177"/>
    <w:rsid w:val="00566ECF"/>
    <w:rsid w:val="00567166"/>
    <w:rsid w:val="005676BA"/>
    <w:rsid w:val="005678C7"/>
    <w:rsid w:val="005716A2"/>
    <w:rsid w:val="00572B72"/>
    <w:rsid w:val="00572D5D"/>
    <w:rsid w:val="00573417"/>
    <w:rsid w:val="00574E6A"/>
    <w:rsid w:val="005813CE"/>
    <w:rsid w:val="005821CB"/>
    <w:rsid w:val="00584BC7"/>
    <w:rsid w:val="00585BAB"/>
    <w:rsid w:val="005877FC"/>
    <w:rsid w:val="00587A46"/>
    <w:rsid w:val="0059070E"/>
    <w:rsid w:val="00594C36"/>
    <w:rsid w:val="005A0CC1"/>
    <w:rsid w:val="005B0BAD"/>
    <w:rsid w:val="005B42C8"/>
    <w:rsid w:val="005C4233"/>
    <w:rsid w:val="005C5038"/>
    <w:rsid w:val="005C73C7"/>
    <w:rsid w:val="005C7CB4"/>
    <w:rsid w:val="005D2752"/>
    <w:rsid w:val="005D27FD"/>
    <w:rsid w:val="005D30D4"/>
    <w:rsid w:val="005D55BB"/>
    <w:rsid w:val="005D688A"/>
    <w:rsid w:val="005D7580"/>
    <w:rsid w:val="005D7B43"/>
    <w:rsid w:val="005E083C"/>
    <w:rsid w:val="005E1D9E"/>
    <w:rsid w:val="005E23CD"/>
    <w:rsid w:val="005E2724"/>
    <w:rsid w:val="005E3E55"/>
    <w:rsid w:val="005E68FF"/>
    <w:rsid w:val="005F178B"/>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27B1"/>
    <w:rsid w:val="00622990"/>
    <w:rsid w:val="00623566"/>
    <w:rsid w:val="00626A4F"/>
    <w:rsid w:val="00631115"/>
    <w:rsid w:val="006317DB"/>
    <w:rsid w:val="00632F51"/>
    <w:rsid w:val="00632F73"/>
    <w:rsid w:val="00637775"/>
    <w:rsid w:val="00640279"/>
    <w:rsid w:val="006411CF"/>
    <w:rsid w:val="00641C71"/>
    <w:rsid w:val="0064300C"/>
    <w:rsid w:val="0064347F"/>
    <w:rsid w:val="00643B45"/>
    <w:rsid w:val="00644585"/>
    <w:rsid w:val="00646881"/>
    <w:rsid w:val="00654491"/>
    <w:rsid w:val="00654F37"/>
    <w:rsid w:val="00660EAB"/>
    <w:rsid w:val="006615B8"/>
    <w:rsid w:val="00663AF7"/>
    <w:rsid w:val="00666501"/>
    <w:rsid w:val="00667362"/>
    <w:rsid w:val="00667D83"/>
    <w:rsid w:val="006707E2"/>
    <w:rsid w:val="00673D5A"/>
    <w:rsid w:val="00674FED"/>
    <w:rsid w:val="0068136A"/>
    <w:rsid w:val="0068226F"/>
    <w:rsid w:val="00682CBA"/>
    <w:rsid w:val="00682F28"/>
    <w:rsid w:val="00684934"/>
    <w:rsid w:val="00685B37"/>
    <w:rsid w:val="00685D72"/>
    <w:rsid w:val="006863F2"/>
    <w:rsid w:val="00686B8B"/>
    <w:rsid w:val="0068701C"/>
    <w:rsid w:val="00692A28"/>
    <w:rsid w:val="00692EDF"/>
    <w:rsid w:val="006930E5"/>
    <w:rsid w:val="00697E29"/>
    <w:rsid w:val="006A07EB"/>
    <w:rsid w:val="006A156C"/>
    <w:rsid w:val="006A57F1"/>
    <w:rsid w:val="006A6B87"/>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7733"/>
    <w:rsid w:val="006F0652"/>
    <w:rsid w:val="006F0F36"/>
    <w:rsid w:val="006F2C70"/>
    <w:rsid w:val="006F45C3"/>
    <w:rsid w:val="006F46CB"/>
    <w:rsid w:val="006F6081"/>
    <w:rsid w:val="006F7A85"/>
    <w:rsid w:val="00702AEA"/>
    <w:rsid w:val="0070354F"/>
    <w:rsid w:val="0070366D"/>
    <w:rsid w:val="007108CC"/>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4556C"/>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4603"/>
    <w:rsid w:val="007B4BEA"/>
    <w:rsid w:val="007B5484"/>
    <w:rsid w:val="007B645E"/>
    <w:rsid w:val="007C01E2"/>
    <w:rsid w:val="007C12FC"/>
    <w:rsid w:val="007C24A3"/>
    <w:rsid w:val="007D047B"/>
    <w:rsid w:val="007D060B"/>
    <w:rsid w:val="007D0D8F"/>
    <w:rsid w:val="007D19B2"/>
    <w:rsid w:val="007D22C7"/>
    <w:rsid w:val="007D2402"/>
    <w:rsid w:val="007D294C"/>
    <w:rsid w:val="007D2DD3"/>
    <w:rsid w:val="007D726A"/>
    <w:rsid w:val="007E26E9"/>
    <w:rsid w:val="007E32B3"/>
    <w:rsid w:val="007E3498"/>
    <w:rsid w:val="007F3A88"/>
    <w:rsid w:val="007F3E17"/>
    <w:rsid w:val="007F4611"/>
    <w:rsid w:val="007F57DC"/>
    <w:rsid w:val="00800083"/>
    <w:rsid w:val="008026F0"/>
    <w:rsid w:val="00804C36"/>
    <w:rsid w:val="00807045"/>
    <w:rsid w:val="0080748A"/>
    <w:rsid w:val="008101C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E60"/>
    <w:rsid w:val="00861BF8"/>
    <w:rsid w:val="008622C0"/>
    <w:rsid w:val="00864A66"/>
    <w:rsid w:val="00865861"/>
    <w:rsid w:val="008724BA"/>
    <w:rsid w:val="00872784"/>
    <w:rsid w:val="0087376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A044C"/>
    <w:rsid w:val="008A12DF"/>
    <w:rsid w:val="008A31ED"/>
    <w:rsid w:val="008A5B91"/>
    <w:rsid w:val="008A77A3"/>
    <w:rsid w:val="008A7828"/>
    <w:rsid w:val="008A7891"/>
    <w:rsid w:val="008A7F5C"/>
    <w:rsid w:val="008B05CC"/>
    <w:rsid w:val="008C10F1"/>
    <w:rsid w:val="008C1104"/>
    <w:rsid w:val="008C23D7"/>
    <w:rsid w:val="008D0B8D"/>
    <w:rsid w:val="008D3743"/>
    <w:rsid w:val="008D3813"/>
    <w:rsid w:val="008E2857"/>
    <w:rsid w:val="008E3500"/>
    <w:rsid w:val="008E429B"/>
    <w:rsid w:val="008E4542"/>
    <w:rsid w:val="008F1900"/>
    <w:rsid w:val="008F592A"/>
    <w:rsid w:val="008F68CE"/>
    <w:rsid w:val="0090098E"/>
    <w:rsid w:val="00900C86"/>
    <w:rsid w:val="0090281A"/>
    <w:rsid w:val="009030A8"/>
    <w:rsid w:val="00903B63"/>
    <w:rsid w:val="00903F60"/>
    <w:rsid w:val="00910674"/>
    <w:rsid w:val="0091155A"/>
    <w:rsid w:val="009119ED"/>
    <w:rsid w:val="0091281C"/>
    <w:rsid w:val="00915BCF"/>
    <w:rsid w:val="00920C7E"/>
    <w:rsid w:val="00926340"/>
    <w:rsid w:val="00927712"/>
    <w:rsid w:val="00932D32"/>
    <w:rsid w:val="009339FC"/>
    <w:rsid w:val="00933DB9"/>
    <w:rsid w:val="00934AD9"/>
    <w:rsid w:val="009379DB"/>
    <w:rsid w:val="00940246"/>
    <w:rsid w:val="009405A5"/>
    <w:rsid w:val="00941530"/>
    <w:rsid w:val="00941E17"/>
    <w:rsid w:val="0094258F"/>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7E58"/>
    <w:rsid w:val="00980FB6"/>
    <w:rsid w:val="00981413"/>
    <w:rsid w:val="00981A46"/>
    <w:rsid w:val="00982535"/>
    <w:rsid w:val="0098293E"/>
    <w:rsid w:val="00986EC8"/>
    <w:rsid w:val="00992035"/>
    <w:rsid w:val="009925F4"/>
    <w:rsid w:val="00992EF8"/>
    <w:rsid w:val="0099381F"/>
    <w:rsid w:val="009A059F"/>
    <w:rsid w:val="009A072B"/>
    <w:rsid w:val="009A1F14"/>
    <w:rsid w:val="009A3318"/>
    <w:rsid w:val="009A3FB0"/>
    <w:rsid w:val="009A40A4"/>
    <w:rsid w:val="009A4B00"/>
    <w:rsid w:val="009A698F"/>
    <w:rsid w:val="009A6F10"/>
    <w:rsid w:val="009B21E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5A2E"/>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1A4C"/>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153"/>
    <w:rsid w:val="00A615CC"/>
    <w:rsid w:val="00A655A2"/>
    <w:rsid w:val="00A658F4"/>
    <w:rsid w:val="00A677BB"/>
    <w:rsid w:val="00A702F0"/>
    <w:rsid w:val="00A70722"/>
    <w:rsid w:val="00A71D9B"/>
    <w:rsid w:val="00A72FAB"/>
    <w:rsid w:val="00A742B3"/>
    <w:rsid w:val="00A751EB"/>
    <w:rsid w:val="00A75B9B"/>
    <w:rsid w:val="00A81137"/>
    <w:rsid w:val="00A81D0E"/>
    <w:rsid w:val="00A82362"/>
    <w:rsid w:val="00A8355F"/>
    <w:rsid w:val="00A87572"/>
    <w:rsid w:val="00A92550"/>
    <w:rsid w:val="00A970DE"/>
    <w:rsid w:val="00AA01C1"/>
    <w:rsid w:val="00AA1202"/>
    <w:rsid w:val="00AA18EC"/>
    <w:rsid w:val="00AA577A"/>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4FAE"/>
    <w:rsid w:val="00AD5A7C"/>
    <w:rsid w:val="00AD6018"/>
    <w:rsid w:val="00AD6741"/>
    <w:rsid w:val="00AD67BC"/>
    <w:rsid w:val="00AD7D68"/>
    <w:rsid w:val="00AE39CC"/>
    <w:rsid w:val="00AE59CC"/>
    <w:rsid w:val="00AF4004"/>
    <w:rsid w:val="00B01777"/>
    <w:rsid w:val="00B025F7"/>
    <w:rsid w:val="00B02E79"/>
    <w:rsid w:val="00B034BF"/>
    <w:rsid w:val="00B03805"/>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4BFC"/>
    <w:rsid w:val="00B6647D"/>
    <w:rsid w:val="00B71354"/>
    <w:rsid w:val="00B778B9"/>
    <w:rsid w:val="00B82CAC"/>
    <w:rsid w:val="00B82F48"/>
    <w:rsid w:val="00B83530"/>
    <w:rsid w:val="00B862C2"/>
    <w:rsid w:val="00B867D6"/>
    <w:rsid w:val="00B92531"/>
    <w:rsid w:val="00B9258B"/>
    <w:rsid w:val="00B948AD"/>
    <w:rsid w:val="00B97E66"/>
    <w:rsid w:val="00BA0B87"/>
    <w:rsid w:val="00BA161A"/>
    <w:rsid w:val="00BA2927"/>
    <w:rsid w:val="00BA3419"/>
    <w:rsid w:val="00BA6FA0"/>
    <w:rsid w:val="00BB1157"/>
    <w:rsid w:val="00BB1E72"/>
    <w:rsid w:val="00BB46C5"/>
    <w:rsid w:val="00BB4A90"/>
    <w:rsid w:val="00BB6D7F"/>
    <w:rsid w:val="00BB70D1"/>
    <w:rsid w:val="00BC0714"/>
    <w:rsid w:val="00BC6F83"/>
    <w:rsid w:val="00BD4530"/>
    <w:rsid w:val="00BD71C5"/>
    <w:rsid w:val="00BD7DA4"/>
    <w:rsid w:val="00BE183B"/>
    <w:rsid w:val="00BE1E89"/>
    <w:rsid w:val="00BE607D"/>
    <w:rsid w:val="00BE61EC"/>
    <w:rsid w:val="00BE798B"/>
    <w:rsid w:val="00BE7F99"/>
    <w:rsid w:val="00BF2635"/>
    <w:rsid w:val="00BF530C"/>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2FA2"/>
    <w:rsid w:val="00C348D5"/>
    <w:rsid w:val="00C35471"/>
    <w:rsid w:val="00C367B7"/>
    <w:rsid w:val="00C36879"/>
    <w:rsid w:val="00C4737A"/>
    <w:rsid w:val="00C477A7"/>
    <w:rsid w:val="00C47BF8"/>
    <w:rsid w:val="00C50E08"/>
    <w:rsid w:val="00C51448"/>
    <w:rsid w:val="00C51617"/>
    <w:rsid w:val="00C53404"/>
    <w:rsid w:val="00C5369A"/>
    <w:rsid w:val="00C5702B"/>
    <w:rsid w:val="00C60365"/>
    <w:rsid w:val="00C6068F"/>
    <w:rsid w:val="00C633C8"/>
    <w:rsid w:val="00C65399"/>
    <w:rsid w:val="00C65957"/>
    <w:rsid w:val="00C67161"/>
    <w:rsid w:val="00C67305"/>
    <w:rsid w:val="00C71EA2"/>
    <w:rsid w:val="00C724D3"/>
    <w:rsid w:val="00C73E32"/>
    <w:rsid w:val="00C874DA"/>
    <w:rsid w:val="00C92741"/>
    <w:rsid w:val="00C929C6"/>
    <w:rsid w:val="00C945E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659B"/>
    <w:rsid w:val="00D165AA"/>
    <w:rsid w:val="00D16FA8"/>
    <w:rsid w:val="00D17E5B"/>
    <w:rsid w:val="00D2673F"/>
    <w:rsid w:val="00D270F0"/>
    <w:rsid w:val="00D32BE4"/>
    <w:rsid w:val="00D35026"/>
    <w:rsid w:val="00D36DBA"/>
    <w:rsid w:val="00D36E80"/>
    <w:rsid w:val="00D408E6"/>
    <w:rsid w:val="00D430F6"/>
    <w:rsid w:val="00D437F2"/>
    <w:rsid w:val="00D44E23"/>
    <w:rsid w:val="00D462C2"/>
    <w:rsid w:val="00D47F2D"/>
    <w:rsid w:val="00D50B07"/>
    <w:rsid w:val="00D53733"/>
    <w:rsid w:val="00D538F6"/>
    <w:rsid w:val="00D56CD8"/>
    <w:rsid w:val="00D573F3"/>
    <w:rsid w:val="00D62DB5"/>
    <w:rsid w:val="00D65789"/>
    <w:rsid w:val="00D66BDC"/>
    <w:rsid w:val="00D67071"/>
    <w:rsid w:val="00D70594"/>
    <w:rsid w:val="00D70BDF"/>
    <w:rsid w:val="00D71DEF"/>
    <w:rsid w:val="00D72F9B"/>
    <w:rsid w:val="00D73725"/>
    <w:rsid w:val="00D74628"/>
    <w:rsid w:val="00D75246"/>
    <w:rsid w:val="00D76CC4"/>
    <w:rsid w:val="00D77E2E"/>
    <w:rsid w:val="00D80E7C"/>
    <w:rsid w:val="00D8165C"/>
    <w:rsid w:val="00D81ED4"/>
    <w:rsid w:val="00D82516"/>
    <w:rsid w:val="00D83CD6"/>
    <w:rsid w:val="00D84532"/>
    <w:rsid w:val="00D8487B"/>
    <w:rsid w:val="00D84BC2"/>
    <w:rsid w:val="00D87559"/>
    <w:rsid w:val="00D916A4"/>
    <w:rsid w:val="00D95CBC"/>
    <w:rsid w:val="00DA14A0"/>
    <w:rsid w:val="00DA23E0"/>
    <w:rsid w:val="00DA2407"/>
    <w:rsid w:val="00DA3D14"/>
    <w:rsid w:val="00DA41D8"/>
    <w:rsid w:val="00DA55ED"/>
    <w:rsid w:val="00DA7914"/>
    <w:rsid w:val="00DB17CA"/>
    <w:rsid w:val="00DB44FE"/>
    <w:rsid w:val="00DB49D1"/>
    <w:rsid w:val="00DB5125"/>
    <w:rsid w:val="00DB5953"/>
    <w:rsid w:val="00DC0505"/>
    <w:rsid w:val="00DC0C3E"/>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6DDF"/>
    <w:rsid w:val="00E22418"/>
    <w:rsid w:val="00E224A4"/>
    <w:rsid w:val="00E22798"/>
    <w:rsid w:val="00E2319B"/>
    <w:rsid w:val="00E23A7C"/>
    <w:rsid w:val="00E25F01"/>
    <w:rsid w:val="00E267CA"/>
    <w:rsid w:val="00E27DE0"/>
    <w:rsid w:val="00E326C0"/>
    <w:rsid w:val="00E336A6"/>
    <w:rsid w:val="00E36AEC"/>
    <w:rsid w:val="00E40256"/>
    <w:rsid w:val="00E419F7"/>
    <w:rsid w:val="00E425CE"/>
    <w:rsid w:val="00E47FB6"/>
    <w:rsid w:val="00E510FF"/>
    <w:rsid w:val="00E51916"/>
    <w:rsid w:val="00E556C5"/>
    <w:rsid w:val="00E570A4"/>
    <w:rsid w:val="00E6093A"/>
    <w:rsid w:val="00E61ADA"/>
    <w:rsid w:val="00E62E74"/>
    <w:rsid w:val="00E638B7"/>
    <w:rsid w:val="00E65013"/>
    <w:rsid w:val="00E67300"/>
    <w:rsid w:val="00E719F4"/>
    <w:rsid w:val="00E72366"/>
    <w:rsid w:val="00E756C6"/>
    <w:rsid w:val="00E76912"/>
    <w:rsid w:val="00E779B8"/>
    <w:rsid w:val="00E829EB"/>
    <w:rsid w:val="00E83999"/>
    <w:rsid w:val="00E84EAE"/>
    <w:rsid w:val="00E92A9D"/>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0139"/>
    <w:rsid w:val="00EE19D8"/>
    <w:rsid w:val="00EE1B16"/>
    <w:rsid w:val="00EE20C2"/>
    <w:rsid w:val="00EE2A79"/>
    <w:rsid w:val="00EE35D0"/>
    <w:rsid w:val="00EE3C9A"/>
    <w:rsid w:val="00EE5C81"/>
    <w:rsid w:val="00EE7347"/>
    <w:rsid w:val="00EE77ED"/>
    <w:rsid w:val="00EF00B4"/>
    <w:rsid w:val="00EF1254"/>
    <w:rsid w:val="00F00493"/>
    <w:rsid w:val="00F00B7C"/>
    <w:rsid w:val="00F03C64"/>
    <w:rsid w:val="00F0589C"/>
    <w:rsid w:val="00F1235E"/>
    <w:rsid w:val="00F12A13"/>
    <w:rsid w:val="00F153B8"/>
    <w:rsid w:val="00F20CB9"/>
    <w:rsid w:val="00F230AF"/>
    <w:rsid w:val="00F23B4A"/>
    <w:rsid w:val="00F25625"/>
    <w:rsid w:val="00F25D56"/>
    <w:rsid w:val="00F277E5"/>
    <w:rsid w:val="00F27ADF"/>
    <w:rsid w:val="00F35601"/>
    <w:rsid w:val="00F37A26"/>
    <w:rsid w:val="00F4012A"/>
    <w:rsid w:val="00F40A41"/>
    <w:rsid w:val="00F43A17"/>
    <w:rsid w:val="00F45CAA"/>
    <w:rsid w:val="00F50177"/>
    <w:rsid w:val="00F512AC"/>
    <w:rsid w:val="00F52FDB"/>
    <w:rsid w:val="00F53F9A"/>
    <w:rsid w:val="00F5614E"/>
    <w:rsid w:val="00F56218"/>
    <w:rsid w:val="00F60828"/>
    <w:rsid w:val="00F6376C"/>
    <w:rsid w:val="00F64AE6"/>
    <w:rsid w:val="00F725F3"/>
    <w:rsid w:val="00F735F6"/>
    <w:rsid w:val="00F739C8"/>
    <w:rsid w:val="00F73B2A"/>
    <w:rsid w:val="00F74FE8"/>
    <w:rsid w:val="00F81046"/>
    <w:rsid w:val="00F81375"/>
    <w:rsid w:val="00F819DF"/>
    <w:rsid w:val="00F81F4C"/>
    <w:rsid w:val="00F821B1"/>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2023"/>
    <w:rsid w:val="00FF2B71"/>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8"/>
    <o:shapelayout v:ext="edit">
      <o:idmap v:ext="edit" data="1"/>
    </o:shapelayout>
  </w:shapeDefaults>
  <w:decimalSymbol w:val="."/>
  <w:listSeparator w:val=","/>
  <w14:docId w14:val="03C0FA6D"/>
  <w15:docId w15:val="{6F21DF92-D665-4027-B442-D30485BC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AA577A"/>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527451837">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056781843">
      <w:bodyDiv w:val="1"/>
      <w:marLeft w:val="0"/>
      <w:marRight w:val="0"/>
      <w:marTop w:val="0"/>
      <w:marBottom w:val="0"/>
      <w:divBdr>
        <w:top w:val="none" w:sz="0" w:space="0" w:color="auto"/>
        <w:left w:val="none" w:sz="0" w:space="0" w:color="auto"/>
        <w:bottom w:val="none" w:sz="0" w:space="0" w:color="auto"/>
        <w:right w:val="none" w:sz="0" w:space="0" w:color="auto"/>
      </w:divBdr>
    </w:div>
    <w:div w:id="1428696520">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9413D-64F4-4452-BE4B-5EE09697ED5B}">
  <ds:schemaRefs>
    <ds:schemaRef ds:uri="http://schemas.openxmlformats.org/officeDocument/2006/bibliography"/>
  </ds:schemaRefs>
</ds:datastoreItem>
</file>

<file path=customXml/itemProps2.xml><?xml version="1.0" encoding="utf-8"?>
<ds:datastoreItem xmlns:ds="http://schemas.openxmlformats.org/officeDocument/2006/customXml" ds:itemID="{AFFDD80E-7670-42C7-B204-B1B06E9B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Anne Ross</dc:creator>
  <cp:lastModifiedBy>Smith, Alexis@Energy</cp:lastModifiedBy>
  <cp:revision>2</cp:revision>
  <cp:lastPrinted>2013-05-06T21:38:00Z</cp:lastPrinted>
  <dcterms:created xsi:type="dcterms:W3CDTF">2019-05-17T16:11:00Z</dcterms:created>
  <dcterms:modified xsi:type="dcterms:W3CDTF">2019-05-17T16:11:00Z</dcterms:modified>
</cp:coreProperties>
</file>
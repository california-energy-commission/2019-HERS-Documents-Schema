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1FD8C49C" w:rsidR="007056D7" w:rsidRDefault="00487151" w:rsidP="00186E32">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w:t>
            </w:r>
            <w:r>
              <w:rPr>
                <w:rFonts w:asciiTheme="minorHAnsi" w:hAnsiTheme="minorHAnsi" w:cs="font78"/>
                <w:sz w:val="18"/>
                <w:szCs w:val="18"/>
              </w:rPr>
              <w:t>120.1(b)2</w:t>
            </w:r>
            <w:r w:rsidRPr="00CB00C9">
              <w:rPr>
                <w:rFonts w:asciiTheme="minorHAnsi" w:hAnsiTheme="minorHAnsi" w:cs="font78"/>
                <w:sz w:val="18"/>
                <w:szCs w:val="18"/>
              </w:rPr>
              <w:t xml:space="preserve"> </w:t>
            </w:r>
            <w:r w:rsidRPr="00186E32">
              <w:rPr>
                <w:rFonts w:asciiTheme="minorHAnsi" w:hAnsiTheme="minorHAnsi" w:cs="font78"/>
                <w:b/>
                <w:sz w:val="18"/>
                <w:szCs w:val="18"/>
              </w:rPr>
              <w:t>Attached Dwelling Unit</w:t>
            </w:r>
            <w:r>
              <w:rPr>
                <w:rFonts w:asciiTheme="minorHAnsi" w:hAnsiTheme="minorHAnsi" w:cs="font78"/>
                <w:sz w:val="18"/>
                <w:szCs w:val="18"/>
              </w:rPr>
              <w:t xml:space="preserve"> (</w:t>
            </w:r>
            <w:r w:rsidRPr="00186E32">
              <w:rPr>
                <w:rFonts w:asciiTheme="minorHAnsi" w:hAnsiTheme="minorHAnsi" w:cs="font78"/>
                <w:bCs/>
                <w:sz w:val="18"/>
                <w:szCs w:val="18"/>
              </w:rPr>
              <w:t>Ventilation</w:t>
            </w:r>
            <w:r w:rsidRPr="00487151">
              <w:rPr>
                <w:rFonts w:asciiTheme="minorHAnsi" w:hAnsiTheme="minorHAnsi" w:cs="font78"/>
                <w:bCs/>
                <w:sz w:val="18"/>
                <w:szCs w:val="18"/>
              </w:rPr>
              <w:t>)</w:t>
            </w:r>
            <w:r>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120.1(b)2A.iv</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4542"/>
        <w:gridCol w:w="5455"/>
      </w:tblGrid>
      <w:tr w:rsidR="007056D7" w:rsidRPr="00D2491C" w14:paraId="78291369" w14:textId="77777777" w:rsidTr="004E0C14">
        <w:tc>
          <w:tcPr>
            <w:tcW w:w="10790"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4E0C14">
        <w:trPr>
          <w:trHeight w:val="158"/>
        </w:trPr>
        <w:tc>
          <w:tcPr>
            <w:tcW w:w="793"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542"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455"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4E0C14">
        <w:trPr>
          <w:trHeight w:val="158"/>
        </w:trPr>
        <w:tc>
          <w:tcPr>
            <w:tcW w:w="793"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42"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455"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4E0C14">
        <w:trPr>
          <w:trHeight w:val="158"/>
        </w:trPr>
        <w:tc>
          <w:tcPr>
            <w:tcW w:w="793"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42"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55"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4E0C14">
        <w:trPr>
          <w:trHeight w:val="158"/>
        </w:trPr>
        <w:tc>
          <w:tcPr>
            <w:tcW w:w="793"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542"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55"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4E0C14">
        <w:trPr>
          <w:trHeight w:val="158"/>
        </w:trPr>
        <w:tc>
          <w:tcPr>
            <w:tcW w:w="793"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542"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55" w:type="dxa"/>
          </w:tcPr>
          <w:p w14:paraId="7829137E" w14:textId="77777777" w:rsidR="007056D7" w:rsidRPr="00F5715E" w:rsidRDefault="007056D7" w:rsidP="003952E1">
            <w:pPr>
              <w:rPr>
                <w:rFonts w:asciiTheme="minorHAnsi" w:hAnsiTheme="minorHAnsi"/>
                <w:sz w:val="18"/>
                <w:szCs w:val="18"/>
              </w:rPr>
            </w:pPr>
          </w:p>
        </w:tc>
      </w:tr>
      <w:tr w:rsidR="007056D7" w:rsidRPr="00D2491C" w14:paraId="782913A0" w14:textId="77777777" w:rsidTr="004E0C14">
        <w:trPr>
          <w:trHeight w:val="158"/>
        </w:trPr>
        <w:tc>
          <w:tcPr>
            <w:tcW w:w="793" w:type="dxa"/>
            <w:vAlign w:val="center"/>
          </w:tcPr>
          <w:p w14:paraId="7829139D" w14:textId="2D3523A6"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542" w:type="dxa"/>
            <w:vAlign w:val="center"/>
          </w:tcPr>
          <w:p w14:paraId="7829139E"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455" w:type="dxa"/>
          </w:tcPr>
          <w:p w14:paraId="7829139F" w14:textId="77777777" w:rsidR="007056D7" w:rsidRDefault="007056D7" w:rsidP="003952E1">
            <w:pPr>
              <w:rPr>
                <w:rFonts w:asciiTheme="minorHAnsi" w:hAnsiTheme="minorHAnsi"/>
                <w:sz w:val="18"/>
                <w:szCs w:val="18"/>
              </w:rPr>
            </w:pPr>
          </w:p>
        </w:tc>
      </w:tr>
      <w:tr w:rsidR="007056D7" w:rsidRPr="00D2491C" w14:paraId="782913A4" w14:textId="77777777" w:rsidTr="004E0C14">
        <w:trPr>
          <w:trHeight w:val="158"/>
        </w:trPr>
        <w:tc>
          <w:tcPr>
            <w:tcW w:w="793" w:type="dxa"/>
            <w:vAlign w:val="center"/>
          </w:tcPr>
          <w:p w14:paraId="782913A1" w14:textId="6F451F23"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542" w:type="dxa"/>
            <w:vAlign w:val="center"/>
          </w:tcPr>
          <w:p w14:paraId="782913A2"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455" w:type="dxa"/>
          </w:tcPr>
          <w:p w14:paraId="782913A3" w14:textId="77777777" w:rsidR="007056D7" w:rsidRDefault="007056D7" w:rsidP="003952E1">
            <w:pPr>
              <w:rPr>
                <w:rFonts w:asciiTheme="minorHAnsi" w:hAnsiTheme="minorHAnsi"/>
                <w:sz w:val="18"/>
                <w:szCs w:val="18"/>
              </w:rPr>
            </w:pPr>
          </w:p>
        </w:tc>
      </w:tr>
    </w:tbl>
    <w:p w14:paraId="782913C1" w14:textId="77777777" w:rsidR="007056D7"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2F0718" w14:paraId="567FEEC6" w14:textId="77777777" w:rsidTr="002F0718">
        <w:tc>
          <w:tcPr>
            <w:tcW w:w="10790" w:type="dxa"/>
          </w:tcPr>
          <w:p w14:paraId="7E5349EA" w14:textId="77777777" w:rsidR="002F0718" w:rsidRPr="0029047D" w:rsidRDefault="002F0718" w:rsidP="002F071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B. Ventilation - Total Ventilation Rate</w:t>
            </w:r>
            <w:r>
              <w:rPr>
                <w:rFonts w:asciiTheme="minorHAnsi" w:hAnsiTheme="minorHAnsi"/>
                <w:b/>
                <w:szCs w:val="18"/>
              </w:rPr>
              <w:t xml:space="preserve"> - MCH-</w:t>
            </w:r>
            <w:r w:rsidRPr="0029047D">
              <w:rPr>
                <w:rFonts w:asciiTheme="minorHAnsi" w:hAnsiTheme="minorHAnsi"/>
                <w:b/>
                <w:szCs w:val="18"/>
              </w:rPr>
              <w:t>27</w:t>
            </w:r>
            <w:r>
              <w:rPr>
                <w:rFonts w:asciiTheme="minorHAnsi" w:hAnsiTheme="minorHAnsi"/>
                <w:b/>
                <w:szCs w:val="18"/>
              </w:rPr>
              <w:t>c – High-rise Residential Multifamily Ventilation Scheduled or Real Time Control</w:t>
            </w:r>
          </w:p>
          <w:p w14:paraId="756C4AD6" w14:textId="5C479203" w:rsidR="002F0718" w:rsidRDefault="002F0718" w:rsidP="002F0718">
            <w:pPr>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cs="font78"/>
                <w:sz w:val="18"/>
                <w:szCs w:val="18"/>
              </w:rPr>
              <w:t>120.1(b)2A.iv</w:t>
            </w:r>
          </w:p>
        </w:tc>
      </w:tr>
      <w:tr w:rsidR="002F0718" w14:paraId="39FDF52B" w14:textId="77777777" w:rsidTr="002F0718">
        <w:tc>
          <w:tcPr>
            <w:tcW w:w="10790" w:type="dxa"/>
          </w:tcPr>
          <w:p w14:paraId="4D8D244C" w14:textId="77777777" w:rsidR="002F0718" w:rsidRPr="002F0718" w:rsidRDefault="002F0718" w:rsidP="002F0718">
            <w:pPr>
              <w:rPr>
                <w:rFonts w:asciiTheme="minorHAnsi" w:hAnsiTheme="minorHAnsi"/>
                <w:sz w:val="18"/>
                <w:szCs w:val="18"/>
              </w:rPr>
            </w:pPr>
            <w:r w:rsidRPr="002F0718">
              <w:rPr>
                <w:rFonts w:asciiTheme="minorHAnsi" w:hAnsi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3AB667A1" w14:textId="77777777" w:rsidR="002F0718" w:rsidRPr="002F0718" w:rsidRDefault="002F0718" w:rsidP="002F0718">
            <w:pPr>
              <w:rPr>
                <w:rFonts w:asciiTheme="minorHAnsi" w:hAnsiTheme="minorHAnsi"/>
                <w:sz w:val="18"/>
                <w:szCs w:val="18"/>
              </w:rPr>
            </w:pPr>
          </w:p>
          <w:p w14:paraId="04F805AA" w14:textId="02B2542C" w:rsidR="002F0718" w:rsidRDefault="002F0718" w:rsidP="002F0718">
            <w:pPr>
              <w:rPr>
                <w:rFonts w:asciiTheme="minorHAnsi" w:hAnsiTheme="minorHAnsi"/>
                <w:sz w:val="18"/>
                <w:szCs w:val="18"/>
              </w:rPr>
            </w:pPr>
            <w:r w:rsidRPr="002F0718">
              <w:rPr>
                <w:rFonts w:asciiTheme="minorHAnsi" w:hAnsi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5FFBA921" w14:textId="77777777" w:rsidR="002F6DFC" w:rsidRDefault="002F6DFC">
      <w:pPr>
        <w:rPr>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2F6DFC" w14:paraId="57EC755B" w14:textId="77777777" w:rsidTr="00B0240B">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058B9C01" w14:textId="70E4961F" w:rsidR="002F6DFC" w:rsidRPr="00A75DC5" w:rsidRDefault="002F6DFC" w:rsidP="002F6DFC">
            <w:pPr>
              <w:keepNext/>
              <w:rPr>
                <w:rFonts w:asciiTheme="minorHAnsi" w:hAnsiTheme="minorHAnsi"/>
                <w:b/>
                <w:bCs/>
                <w:szCs w:val="18"/>
              </w:rPr>
            </w:pPr>
            <w:r>
              <w:rPr>
                <w:rFonts w:asciiTheme="minorHAnsi" w:hAnsiTheme="minorHAnsi"/>
                <w:b/>
                <w:bCs/>
                <w:szCs w:val="18"/>
              </w:rPr>
              <w:lastRenderedPageBreak/>
              <w:t>C</w:t>
            </w:r>
            <w:r w:rsidRPr="0029047D">
              <w:rPr>
                <w:rFonts w:asciiTheme="minorHAnsi" w:hAnsiTheme="minorHAnsi"/>
                <w:b/>
                <w:bCs/>
                <w:szCs w:val="18"/>
              </w:rPr>
              <w:t>. Other Requirements</w:t>
            </w:r>
          </w:p>
        </w:tc>
      </w:tr>
      <w:tr w:rsidR="002F6DFC" w14:paraId="473F5DBD" w14:textId="77777777" w:rsidTr="00B0240B">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5EF73B" w14:textId="59FB5901" w:rsidR="002F6DFC" w:rsidRPr="00A75DC5" w:rsidRDefault="002F6DFC" w:rsidP="00B0240B">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2F6DFC" w14:paraId="0588A844"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4FBE430"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E6DFF0C" w14:textId="77777777" w:rsidR="002F6DFC" w:rsidRDefault="002F6DFC" w:rsidP="002F6DFC">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4CDE41A1" w14:textId="77777777" w:rsidR="002F6DFC" w:rsidRDefault="002F6DFC" w:rsidP="00B0240B">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2F6DFC" w14:paraId="3BAC9E11"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6ABE5F5"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A1DD1D" w14:textId="77777777" w:rsidR="002F6DFC" w:rsidRDefault="002F6DFC" w:rsidP="00B0240B">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2F6DFC" w14:paraId="5D46CC52"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838C7D1"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5568E5E" w14:textId="77777777" w:rsidR="002F6DFC" w:rsidRDefault="002F6DFC" w:rsidP="00B0240B">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44A08623" w14:textId="77777777" w:rsidR="002F6DFC" w:rsidRDefault="002F6DFC" w:rsidP="00B0240B">
            <w:pPr>
              <w:ind w:left="274"/>
              <w:rPr>
                <w:sz w:val="22"/>
              </w:rPr>
            </w:pPr>
            <w:r w:rsidRPr="00215D5D">
              <w:rPr>
                <w:rFonts w:asciiTheme="minorHAnsi" w:hAnsiTheme="minorHAnsi" w:cstheme="minorHAnsi"/>
                <w:sz w:val="18"/>
                <w:szCs w:val="18"/>
              </w:rPr>
              <w:t>Exception: Condensing dryers plumbed to a drain.</w:t>
            </w:r>
          </w:p>
        </w:tc>
      </w:tr>
      <w:tr w:rsidR="002F6DFC" w14:paraId="7D0356B9"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0195D4E"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81D21F2" w14:textId="77777777" w:rsidR="002F6DFC" w:rsidRDefault="002F6DFC" w:rsidP="00B0240B">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40AC2BFD" w14:textId="77777777" w:rsidR="002F6DFC" w:rsidRDefault="002F6DFC" w:rsidP="00B0240B">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28205FAE" w14:textId="77777777" w:rsidR="002F6DFC" w:rsidRDefault="002F6DFC" w:rsidP="00B0240B">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2F6DFC" w14:paraId="11FBA998"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22E01C"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8FC5109" w14:textId="77777777" w:rsidR="002F6DFC" w:rsidRDefault="002F6DFC" w:rsidP="00B0240B">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12BDAF52" w14:textId="77777777" w:rsidR="002F6DFC" w:rsidRDefault="002F6DFC" w:rsidP="00B0240B">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2F6DFC" w14:paraId="55AB89D6"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EA5E6A9"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D8ED54F" w14:textId="77777777" w:rsidR="002F6DFC" w:rsidRDefault="002F6DFC" w:rsidP="00B0240B">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2B9A118A" w14:textId="77777777" w:rsidR="002F6DFC" w:rsidRDefault="002F6DFC" w:rsidP="00B0240B">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509FACCE" w14:textId="77777777" w:rsidR="002F6DFC" w:rsidRDefault="002F6DFC" w:rsidP="00B0240B">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18B5343A" w14:textId="77777777" w:rsidR="002F6DFC" w:rsidRDefault="002F6DFC" w:rsidP="00B0240B">
            <w:pPr>
              <w:keepNext/>
              <w:ind w:left="763"/>
              <w:rPr>
                <w:rFonts w:asciiTheme="minorHAnsi" w:hAnsiTheme="minorHAnsi"/>
                <w:sz w:val="18"/>
                <w:szCs w:val="18"/>
              </w:rPr>
            </w:pPr>
            <w:r w:rsidRPr="0001108C">
              <w:rPr>
                <w:rFonts w:asciiTheme="minorHAnsi" w:hAnsiTheme="minorHAnsi"/>
                <w:sz w:val="18"/>
                <w:szCs w:val="18"/>
              </w:rPr>
              <w:t>Exceptions:</w:t>
            </w:r>
          </w:p>
          <w:p w14:paraId="7AA1634B" w14:textId="77777777" w:rsidR="002F6DFC" w:rsidRDefault="002F6DFC" w:rsidP="00B0240B">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1C6B265D" w14:textId="77777777" w:rsidR="002F6DFC" w:rsidRDefault="002F6DFC" w:rsidP="00B0240B">
            <w:pPr>
              <w:keepNext/>
              <w:ind w:left="1397" w:hanging="274"/>
            </w:pPr>
            <w:r w:rsidRPr="0001108C">
              <w:rPr>
                <w:rFonts w:asciiTheme="minorHAnsi" w:hAnsiTheme="minorHAnsi"/>
                <w:sz w:val="18"/>
                <w:szCs w:val="18"/>
              </w:rPr>
              <w:t>2. Toilet compartments in bathrooms.</w:t>
            </w:r>
          </w:p>
        </w:tc>
      </w:tr>
      <w:tr w:rsidR="002F6DFC" w14:paraId="2ABEF540"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0D3BE98"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6439D9E" w14:textId="77777777" w:rsidR="002F6DFC" w:rsidRDefault="002F6DFC" w:rsidP="00B0240B">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2B028C6B" w14:textId="77777777" w:rsidR="002F6DFC" w:rsidRDefault="002F6DFC" w:rsidP="00B0240B">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1BD1AC6E" w14:textId="77777777" w:rsidR="002F6DFC" w:rsidRDefault="002F6DFC" w:rsidP="00964A48">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55D0BD58" w14:textId="77777777" w:rsidR="002F6DFC" w:rsidRDefault="002F6DFC" w:rsidP="00B0240B">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43FCBA73" w14:textId="77777777" w:rsidR="002F6DFC" w:rsidRDefault="002F6DFC" w:rsidP="00964A48">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5189B3AE" w14:textId="77777777" w:rsidR="002F6DFC" w:rsidRDefault="002F6DFC" w:rsidP="00964A48">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2F6DFC" w14:paraId="520E2B2C"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AD36652"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B096256" w14:textId="77777777" w:rsidR="002F6DFC" w:rsidRDefault="002F6DFC" w:rsidP="00B0240B">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2F6DFC" w14:paraId="4DDE096F" w14:textId="77777777" w:rsidTr="00B0240B">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49B1E17" w14:textId="77777777" w:rsidR="002F6DFC" w:rsidRDefault="002F6DFC" w:rsidP="00B0240B">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5A1CC030" w14:textId="77777777" w:rsidR="002F6DFC" w:rsidRDefault="002F6DFC" w:rsidP="002F6DFC"/>
    <w:p w14:paraId="1C05DB9D" w14:textId="77777777" w:rsidR="002F6DFC" w:rsidRDefault="002F6DFC" w:rsidP="002F6DFC">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2F6DFC" w:rsidRPr="006C4FD8" w14:paraId="179AF831" w14:textId="77777777" w:rsidTr="00B0240B">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263BECA" w14:textId="0EEE714F" w:rsidR="002F6DFC" w:rsidRPr="0047390B" w:rsidRDefault="002F6DFC" w:rsidP="002F6DFC">
            <w:pPr>
              <w:rPr>
                <w:rFonts w:asciiTheme="minorHAnsi" w:hAnsiTheme="minorHAnsi" w:cs="Arial"/>
                <w:b/>
                <w:szCs w:val="18"/>
              </w:rPr>
            </w:pPr>
            <w:r>
              <w:rPr>
                <w:rFonts w:asciiTheme="minorHAnsi" w:hAnsiTheme="minorHAnsi" w:cs="Arial"/>
                <w:b/>
                <w:szCs w:val="18"/>
              </w:rPr>
              <w:lastRenderedPageBreak/>
              <w:t>D</w:t>
            </w:r>
            <w:r w:rsidRPr="0047390B">
              <w:rPr>
                <w:rFonts w:asciiTheme="minorHAnsi" w:hAnsiTheme="minorHAnsi" w:cs="Arial"/>
                <w:b/>
                <w:szCs w:val="18"/>
              </w:rPr>
              <w:t>. Air Moving Equipment</w:t>
            </w:r>
          </w:p>
        </w:tc>
      </w:tr>
      <w:tr w:rsidR="002F6DFC" w:rsidRPr="006C4FD8" w14:paraId="68584356" w14:textId="77777777" w:rsidTr="00B0240B">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2F303B1B" w14:textId="77777777" w:rsidR="002F6DFC" w:rsidRPr="0047390B" w:rsidRDefault="002F6DFC" w:rsidP="00B0240B">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2F6DFC" w:rsidRPr="006C4FD8" w14:paraId="74FE3400" w14:textId="77777777" w:rsidTr="00B0240B">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D1C33DA" w14:textId="77777777" w:rsidR="002F6DFC" w:rsidRPr="006C4FD8" w:rsidRDefault="002F6DFC" w:rsidP="00B0240B">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5DFE0477" w14:textId="7EA1521B" w:rsidR="002F6DFC" w:rsidRPr="00DA6319" w:rsidRDefault="002F6DFC" w:rsidP="00B0240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964A48">
              <w:rPr>
                <w:rFonts w:asciiTheme="minorHAnsi" w:hAnsiTheme="minorHAnsi"/>
                <w:sz w:val="18"/>
                <w:szCs w:val="18"/>
              </w:rPr>
              <w:t>Ventilation devices and</w:t>
            </w:r>
            <w:r>
              <w:rPr>
                <w:rFonts w:asciiTheme="minorHAnsi" w:hAnsiTheme="minorHAnsi"/>
                <w:bCs/>
                <w:sz w:val="18"/>
                <w:szCs w:val="18"/>
              </w:rPr>
              <w:t xml:space="preserve"> </w:t>
            </w:r>
            <w:r w:rsidRPr="00964A48">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964A48">
              <w:rPr>
                <w:rFonts w:asciiTheme="minorHAnsi" w:hAnsiTheme="minorHAnsi"/>
                <w:sz w:val="18"/>
                <w:szCs w:val="18"/>
              </w:rPr>
              <w:t>accordance with ANSI/ASHRAE Standard 51/AMCA 210,</w:t>
            </w:r>
            <w:r>
              <w:rPr>
                <w:rFonts w:asciiTheme="minorHAnsi" w:hAnsiTheme="minorHAnsi"/>
                <w:bCs/>
                <w:sz w:val="18"/>
                <w:szCs w:val="18"/>
              </w:rPr>
              <w:t xml:space="preserve"> </w:t>
            </w:r>
            <w:r w:rsidRPr="00964A48">
              <w:rPr>
                <w:rFonts w:asciiTheme="minorHAnsi" w:hAnsiTheme="minorHAnsi"/>
                <w:i/>
                <w:sz w:val="18"/>
                <w:szCs w:val="18"/>
              </w:rPr>
              <w:t>Laboratory Methods of Testing Fans for Aerodynamic Performance Rating</w:t>
            </w:r>
            <w:r w:rsidRPr="00964A48">
              <w:rPr>
                <w:rFonts w:asciiTheme="minorHAnsi" w:hAnsiTheme="minorHAnsi"/>
                <w:sz w:val="18"/>
                <w:szCs w:val="18"/>
              </w:rPr>
              <w:t xml:space="preserve">, and ANSI/AMCA Standard 300, </w:t>
            </w:r>
            <w:r w:rsidRPr="00964A48">
              <w:rPr>
                <w:rFonts w:asciiTheme="minorHAnsi" w:hAnsiTheme="minorHAnsi"/>
                <w:i/>
                <w:sz w:val="18"/>
                <w:szCs w:val="18"/>
              </w:rPr>
              <w:t>Reverberant Room Method for Sound Testing of Fans</w:t>
            </w:r>
            <w:r w:rsidRPr="00964A48">
              <w:rPr>
                <w:rFonts w:asciiTheme="minorHAnsi" w:hAnsiTheme="minorHAnsi"/>
                <w:sz w:val="18"/>
                <w:szCs w:val="18"/>
              </w:rPr>
              <w:t>, and rate</w:t>
            </w:r>
            <w:r w:rsidRPr="008A09AF">
              <w:rPr>
                <w:rFonts w:asciiTheme="minorHAnsi" w:hAnsiTheme="minorHAnsi"/>
                <w:sz w:val="18"/>
                <w:szCs w:val="18"/>
              </w:rPr>
              <w:t>d in</w:t>
            </w:r>
            <w:r>
              <w:rPr>
                <w:rFonts w:asciiTheme="minorHAnsi" w:hAnsiTheme="minorHAnsi"/>
                <w:bCs/>
                <w:sz w:val="18"/>
                <w:szCs w:val="18"/>
              </w:rPr>
              <w:t xml:space="preserve"> </w:t>
            </w:r>
            <w:r w:rsidRPr="00964A48">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964A48">
              <w:rPr>
                <w:rFonts w:asciiTheme="minorHAnsi" w:hAnsiTheme="minorHAnsi"/>
                <w:sz w:val="18"/>
                <w:szCs w:val="18"/>
              </w:rPr>
              <w:t xml:space="preserve">the Home Ventilating Institute (HVI) (HVI 915, </w:t>
            </w:r>
            <w:r w:rsidRPr="00964A48">
              <w:rPr>
                <w:rFonts w:asciiTheme="minorHAnsi" w:hAnsiTheme="minorHAnsi"/>
                <w:i/>
                <w:sz w:val="18"/>
                <w:szCs w:val="18"/>
              </w:rPr>
              <w:t>Loudness Testing and Rating Procedure</w:t>
            </w:r>
            <w:r w:rsidRPr="00964A48">
              <w:rPr>
                <w:rFonts w:asciiTheme="minorHAnsi" w:hAnsiTheme="minorHAnsi"/>
                <w:sz w:val="18"/>
                <w:szCs w:val="18"/>
              </w:rPr>
              <w:t xml:space="preserve">; HVI 916, </w:t>
            </w:r>
            <w:r w:rsidRPr="00964A48">
              <w:rPr>
                <w:rFonts w:asciiTheme="minorHAnsi" w:hAnsiTheme="minorHAnsi"/>
                <w:i/>
                <w:sz w:val="18"/>
                <w:szCs w:val="18"/>
              </w:rPr>
              <w:t>Air Flow Test Procedure</w:t>
            </w:r>
            <w:r w:rsidRPr="008A09AF">
              <w:rPr>
                <w:rFonts w:asciiTheme="minorHAnsi" w:hAnsiTheme="minorHAnsi"/>
                <w:sz w:val="18"/>
                <w:szCs w:val="18"/>
              </w:rPr>
              <w:t xml:space="preserve"> ; and HVI 920, </w:t>
            </w:r>
            <w:r w:rsidRPr="008A09AF">
              <w:rPr>
                <w:rFonts w:asciiTheme="minorHAnsi" w:hAnsiTheme="minorHAnsi"/>
                <w:i/>
                <w:sz w:val="18"/>
                <w:szCs w:val="18"/>
              </w:rPr>
              <w:t>Product Performance Certification Procedure Including Verification and Challenge</w:t>
            </w:r>
            <w:r w:rsidRPr="008A09AF">
              <w:rPr>
                <w:rFonts w:asciiTheme="minorHAnsi" w:hAnsiTheme="minorHAnsi"/>
                <w:sz w:val="18"/>
                <w:szCs w:val="18"/>
              </w:rPr>
              <w:t>).</w:t>
            </w:r>
            <w:r>
              <w:rPr>
                <w:rFonts w:asciiTheme="minorHAnsi" w:hAnsiTheme="minorHAnsi"/>
                <w:bCs/>
                <w:sz w:val="18"/>
                <w:szCs w:val="18"/>
              </w:rPr>
              <w:t xml:space="preserve"> </w:t>
            </w:r>
            <w:r w:rsidRPr="00964A48">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964A48">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964A48">
              <w:rPr>
                <w:rFonts w:asciiTheme="minorHAnsi" w:hAnsiTheme="minorHAnsi"/>
                <w:sz w:val="18"/>
                <w:szCs w:val="18"/>
              </w:rPr>
              <w:t>installation instructions.</w:t>
            </w:r>
          </w:p>
        </w:tc>
      </w:tr>
      <w:tr w:rsidR="002F6DFC" w:rsidRPr="006C4FD8" w14:paraId="6CBD64A7" w14:textId="77777777" w:rsidTr="00B0240B">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71DDDFB" w14:textId="77777777" w:rsidR="002F6DFC" w:rsidRPr="006C4FD8" w:rsidRDefault="002F6DFC" w:rsidP="00B0240B">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2FD9DB4C" w14:textId="77777777" w:rsidR="002F6DFC" w:rsidRDefault="002F6DFC" w:rsidP="00B0240B">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964A48">
              <w:rPr>
                <w:rFonts w:asciiTheme="minorHAnsi" w:hAnsiTheme="minorHAnsi"/>
                <w:sz w:val="18"/>
                <w:szCs w:val="18"/>
              </w:rPr>
              <w:t xml:space="preserve"> Ventilation fans shall be rated</w:t>
            </w:r>
            <w:r>
              <w:rPr>
                <w:rFonts w:asciiTheme="minorHAnsi" w:hAnsiTheme="minorHAnsi"/>
                <w:bCs/>
                <w:sz w:val="18"/>
                <w:szCs w:val="18"/>
              </w:rPr>
              <w:t xml:space="preserve"> </w:t>
            </w:r>
            <w:r w:rsidRPr="00964A48">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964A48">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964A48">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964A48">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964A48">
              <w:rPr>
                <w:rFonts w:asciiTheme="minorHAnsi" w:hAnsiTheme="minorHAnsi"/>
                <w:sz w:val="18"/>
                <w:szCs w:val="18"/>
              </w:rPr>
              <w:t>7.1.</w:t>
            </w:r>
          </w:p>
          <w:p w14:paraId="53BEC8C7" w14:textId="77777777" w:rsidR="002F6DFC" w:rsidRDefault="002F6DFC" w:rsidP="00B0240B">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20E6B587" w14:textId="77777777" w:rsidR="002F6DFC" w:rsidRDefault="002F6DFC" w:rsidP="00964A48">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964A48">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964A48">
              <w:rPr>
                <w:rFonts w:asciiTheme="minorHAnsi" w:hAnsiTheme="minorHAnsi"/>
                <w:sz w:val="18"/>
                <w:szCs w:val="18"/>
              </w:rPr>
              <w:t>of 1.0 sone.</w:t>
            </w:r>
          </w:p>
          <w:p w14:paraId="0E724482" w14:textId="77777777" w:rsidR="002F6DFC" w:rsidRDefault="002F6DFC" w:rsidP="00B0240B">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50BAE10E" w14:textId="77777777" w:rsidR="002F6DFC" w:rsidRDefault="002F6DFC" w:rsidP="00B0240B">
            <w:pPr>
              <w:keepNext/>
              <w:ind w:left="763"/>
              <w:rPr>
                <w:rFonts w:asciiTheme="minorHAnsi" w:hAnsiTheme="minorHAnsi"/>
                <w:sz w:val="18"/>
                <w:szCs w:val="18"/>
              </w:rPr>
            </w:pPr>
            <w:r w:rsidRPr="0001108C">
              <w:rPr>
                <w:rFonts w:asciiTheme="minorHAnsi" w:hAnsiTheme="minorHAnsi"/>
                <w:sz w:val="18"/>
                <w:szCs w:val="18"/>
              </w:rPr>
              <w:t>Exceptions:</w:t>
            </w:r>
          </w:p>
          <w:p w14:paraId="2C58A7E9" w14:textId="77777777" w:rsidR="002F6DFC" w:rsidRDefault="002F6DFC" w:rsidP="00B0240B">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602E569B" w14:textId="0F825F36" w:rsidR="002F6DFC" w:rsidRDefault="002F6DFC" w:rsidP="00964A48">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2F6DFC" w:rsidRPr="006C4FD8" w14:paraId="6ABFC847" w14:textId="77777777" w:rsidTr="00B0240B">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38CB4D89" w14:textId="77777777" w:rsidR="002F6DFC" w:rsidRPr="006C4FD8" w:rsidRDefault="002F6DFC" w:rsidP="00B0240B">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6A6A45C7" w14:textId="77777777" w:rsidR="002F6DFC" w:rsidRDefault="002F6DFC" w:rsidP="00B0240B">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0A03C84D" w14:textId="564B3FDF" w:rsidR="002F6DFC" w:rsidRDefault="002F6DFC" w:rsidP="00B0240B">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964A48">
              <w:rPr>
                <w:rFonts w:asciiTheme="minorHAnsi" w:hAnsiTheme="minorHAnsi"/>
                <w:sz w:val="18"/>
                <w:szCs w:val="18"/>
              </w:rPr>
              <w:t>Exhaust</w:t>
            </w:r>
            <w:r>
              <w:rPr>
                <w:rFonts w:asciiTheme="minorHAnsi" w:hAnsiTheme="minorHAnsi"/>
                <w:bCs/>
                <w:sz w:val="18"/>
                <w:szCs w:val="18"/>
              </w:rPr>
              <w:t xml:space="preserve"> </w:t>
            </w:r>
            <w:r w:rsidRPr="00964A48">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964A48">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964A48">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964A48">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964A48">
              <w:rPr>
                <w:rFonts w:asciiTheme="minorHAnsi" w:hAnsiTheme="minorHAnsi"/>
                <w:sz w:val="18"/>
                <w:szCs w:val="18"/>
              </w:rPr>
              <w:t>of exhaust air from one room to another through the</w:t>
            </w:r>
            <w:r>
              <w:rPr>
                <w:rFonts w:asciiTheme="minorHAnsi" w:hAnsiTheme="minorHAnsi"/>
                <w:bCs/>
                <w:sz w:val="18"/>
                <w:szCs w:val="18"/>
              </w:rPr>
              <w:t xml:space="preserve"> </w:t>
            </w:r>
            <w:r w:rsidRPr="00964A48">
              <w:rPr>
                <w:rFonts w:asciiTheme="minorHAnsi" w:hAnsiTheme="minorHAnsi"/>
                <w:sz w:val="18"/>
                <w:szCs w:val="18"/>
              </w:rPr>
              <w:t>exhaust ducting system</w:t>
            </w:r>
            <w:r w:rsidRPr="00F47345">
              <w:rPr>
                <w:rFonts w:asciiTheme="minorHAnsi" w:hAnsiTheme="minorHAnsi"/>
                <w:b/>
                <w:bCs/>
                <w:sz w:val="18"/>
                <w:szCs w:val="18"/>
              </w:rPr>
              <w:t>.</w:t>
            </w:r>
          </w:p>
          <w:p w14:paraId="4E27DFC1" w14:textId="46AC2935" w:rsidR="002F6DFC" w:rsidRPr="00964A48" w:rsidRDefault="002F6DFC" w:rsidP="00B0240B">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964A48">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964A48">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964A48">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964A48">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964A48">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964A48">
              <w:rPr>
                <w:rFonts w:asciiTheme="minorHAnsi" w:hAnsiTheme="minorHAnsi" w:cstheme="minorHAnsi"/>
                <w:sz w:val="18"/>
                <w:szCs w:val="18"/>
              </w:rPr>
              <w:t xml:space="preserve">duct when the fan is not </w:t>
            </w:r>
            <w:r w:rsidRPr="00293EED">
              <w:rPr>
                <w:rFonts w:asciiTheme="minorHAnsi" w:hAnsiTheme="minorHAnsi" w:cstheme="minorHAnsi"/>
                <w:sz w:val="18"/>
                <w:szCs w:val="18"/>
              </w:rPr>
              <w:t>running</w:t>
            </w:r>
            <w:r>
              <w:rPr>
                <w:rFonts w:asciiTheme="minorHAnsi" w:hAnsiTheme="minorHAnsi" w:cstheme="minorHAnsi"/>
                <w:sz w:val="18"/>
                <w:szCs w:val="18"/>
              </w:rPr>
              <w:t>.</w:t>
            </w:r>
            <w:r w:rsidRPr="00293EED">
              <w:rPr>
                <w:rFonts w:asciiTheme="minorHAnsi" w:hAnsiTheme="minorHAnsi" w:cstheme="minorHAnsi"/>
                <w:sz w:val="18"/>
                <w:szCs w:val="18"/>
              </w:rPr>
              <w:t xml:space="preserve"> </w:t>
            </w:r>
          </w:p>
        </w:tc>
      </w:tr>
      <w:tr w:rsidR="002F6DFC" w:rsidRPr="006C4FD8" w14:paraId="3457F68B" w14:textId="77777777" w:rsidTr="00B0240B">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A732B7A" w14:textId="77777777" w:rsidR="002F6DFC" w:rsidRPr="006C4FD8" w:rsidRDefault="002F6DFC" w:rsidP="00B0240B">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0F57BF70" w14:textId="77777777" w:rsidR="002F6DFC" w:rsidRDefault="002F6DFC" w:rsidP="00B0240B">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2F6DFC" w:rsidRPr="006C4FD8" w14:paraId="06BBD4BE" w14:textId="77777777" w:rsidTr="00B0240B">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2D99F795" w14:textId="77777777" w:rsidR="002F6DFC" w:rsidRPr="006C4FD8" w:rsidRDefault="002F6DFC" w:rsidP="00B0240B">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3DAAFD90" w14:textId="7551D8EB" w:rsidR="002F0718" w:rsidRDefault="002F0718">
      <w:pPr>
        <w:rPr>
          <w:rFonts w:asciiTheme="minorHAnsi" w:hAnsiTheme="minorHAnsi"/>
          <w:sz w:val="18"/>
          <w:szCs w:val="18"/>
        </w:rPr>
      </w:pPr>
      <w:r>
        <w:rPr>
          <w:rFonts w:asciiTheme="minorHAnsi" w:hAnsiTheme="minorHAnsi"/>
          <w:sz w:val="18"/>
          <w:szCs w:val="18"/>
        </w:rPr>
        <w:br w:type="page"/>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5E49B4" w:rsidRPr="004210EF" w14:paraId="5ABACA65" w14:textId="77777777" w:rsidTr="005E49B4">
        <w:trPr>
          <w:trHeight w:val="206"/>
        </w:trPr>
        <w:tc>
          <w:tcPr>
            <w:tcW w:w="10790" w:type="dxa"/>
            <w:gridSpan w:val="3"/>
            <w:vAlign w:val="center"/>
          </w:tcPr>
          <w:p w14:paraId="5162EA13"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lastRenderedPageBreak/>
              <w:t>Documentation Author's Declaration Statement</w:t>
            </w:r>
          </w:p>
        </w:tc>
      </w:tr>
      <w:tr w:rsidR="005E49B4" w:rsidRPr="004210EF" w14:paraId="771C4674" w14:textId="77777777" w:rsidTr="005E49B4">
        <w:trPr>
          <w:trHeight w:val="206"/>
        </w:trPr>
        <w:tc>
          <w:tcPr>
            <w:tcW w:w="10790" w:type="dxa"/>
            <w:gridSpan w:val="3"/>
            <w:vAlign w:val="center"/>
          </w:tcPr>
          <w:p w14:paraId="4AF36952"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p>
        </w:tc>
      </w:tr>
      <w:tr w:rsidR="005E49B4" w:rsidRPr="004210EF" w14:paraId="13CD7188" w14:textId="77777777" w:rsidTr="005E49B4">
        <w:trPr>
          <w:trHeight w:val="206"/>
        </w:trPr>
        <w:tc>
          <w:tcPr>
            <w:tcW w:w="10790" w:type="dxa"/>
            <w:gridSpan w:val="3"/>
            <w:vAlign w:val="center"/>
          </w:tcPr>
          <w:p w14:paraId="12C7BDEA" w14:textId="77777777" w:rsidR="005E49B4" w:rsidRPr="004210EF" w:rsidRDefault="005E49B4" w:rsidP="005E49B4">
            <w:pPr>
              <w:numPr>
                <w:ilvl w:val="0"/>
                <w:numId w:val="7"/>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5E49B4" w:rsidRPr="004210EF" w14:paraId="760629F8" w14:textId="77777777" w:rsidTr="005E49B4">
        <w:trPr>
          <w:trHeight w:val="360"/>
        </w:trPr>
        <w:tc>
          <w:tcPr>
            <w:tcW w:w="5263" w:type="dxa"/>
          </w:tcPr>
          <w:p w14:paraId="4B8938BC"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Name:</w:t>
            </w:r>
          </w:p>
        </w:tc>
        <w:tc>
          <w:tcPr>
            <w:tcW w:w="5527" w:type="dxa"/>
            <w:gridSpan w:val="2"/>
          </w:tcPr>
          <w:p w14:paraId="6A526554"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Signature:</w:t>
            </w:r>
          </w:p>
        </w:tc>
      </w:tr>
      <w:tr w:rsidR="005E49B4" w:rsidRPr="004210EF" w14:paraId="2BA6E191" w14:textId="77777777" w:rsidTr="005E49B4">
        <w:trPr>
          <w:trHeight w:val="360"/>
        </w:trPr>
        <w:tc>
          <w:tcPr>
            <w:tcW w:w="5263" w:type="dxa"/>
          </w:tcPr>
          <w:p w14:paraId="658502DB"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Company:</w:t>
            </w:r>
          </w:p>
        </w:tc>
        <w:tc>
          <w:tcPr>
            <w:tcW w:w="5527" w:type="dxa"/>
            <w:gridSpan w:val="2"/>
          </w:tcPr>
          <w:p w14:paraId="3ACB7DD3"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Date:</w:t>
            </w:r>
          </w:p>
        </w:tc>
      </w:tr>
      <w:tr w:rsidR="005E49B4" w:rsidRPr="004210EF" w14:paraId="56C06343" w14:textId="77777777" w:rsidTr="005E49B4">
        <w:trPr>
          <w:trHeight w:val="360"/>
        </w:trPr>
        <w:tc>
          <w:tcPr>
            <w:tcW w:w="5263" w:type="dxa"/>
          </w:tcPr>
          <w:p w14:paraId="3C285051"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Address:</w:t>
            </w:r>
          </w:p>
        </w:tc>
        <w:tc>
          <w:tcPr>
            <w:tcW w:w="5527" w:type="dxa"/>
            <w:gridSpan w:val="2"/>
          </w:tcPr>
          <w:p w14:paraId="719E08B1"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5E49B4" w:rsidRPr="004210EF" w14:paraId="7E269798" w14:textId="77777777" w:rsidTr="005E49B4">
        <w:trPr>
          <w:trHeight w:val="360"/>
        </w:trPr>
        <w:tc>
          <w:tcPr>
            <w:tcW w:w="5263" w:type="dxa"/>
          </w:tcPr>
          <w:p w14:paraId="2DACF003"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City/State/Zip:</w:t>
            </w:r>
          </w:p>
        </w:tc>
        <w:tc>
          <w:tcPr>
            <w:tcW w:w="5527" w:type="dxa"/>
            <w:gridSpan w:val="2"/>
          </w:tcPr>
          <w:p w14:paraId="5E80616E" w14:textId="77777777" w:rsidR="005E49B4" w:rsidRPr="004210EF" w:rsidRDefault="005E49B4" w:rsidP="005E49B4">
            <w:pPr>
              <w:rPr>
                <w:rFonts w:asciiTheme="minorHAnsi" w:hAnsiTheme="minorHAnsi"/>
                <w:sz w:val="14"/>
                <w:szCs w:val="14"/>
              </w:rPr>
            </w:pPr>
            <w:r w:rsidRPr="004210EF">
              <w:rPr>
                <w:rFonts w:asciiTheme="minorHAnsi" w:hAnsiTheme="minorHAnsi"/>
                <w:sz w:val="14"/>
                <w:szCs w:val="14"/>
              </w:rPr>
              <w:t>Phone:</w:t>
            </w:r>
          </w:p>
        </w:tc>
      </w:tr>
      <w:tr w:rsidR="005E49B4" w:rsidRPr="004210EF" w14:paraId="760CA1FB" w14:textId="77777777" w:rsidTr="005E49B4">
        <w:tblPrEx>
          <w:tblCellMar>
            <w:left w:w="115" w:type="dxa"/>
            <w:right w:w="115" w:type="dxa"/>
          </w:tblCellMar>
        </w:tblPrEx>
        <w:trPr>
          <w:trHeight w:val="296"/>
        </w:trPr>
        <w:tc>
          <w:tcPr>
            <w:tcW w:w="10790" w:type="dxa"/>
            <w:gridSpan w:val="3"/>
            <w:vAlign w:val="center"/>
          </w:tcPr>
          <w:p w14:paraId="29928BDF"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5E49B4" w:rsidRPr="004210EF" w14:paraId="47D222C0" w14:textId="77777777" w:rsidTr="005E49B4">
        <w:tblPrEx>
          <w:tblCellMar>
            <w:left w:w="115" w:type="dxa"/>
            <w:right w:w="115" w:type="dxa"/>
          </w:tblCellMar>
        </w:tblPrEx>
        <w:trPr>
          <w:trHeight w:val="504"/>
        </w:trPr>
        <w:tc>
          <w:tcPr>
            <w:tcW w:w="10790" w:type="dxa"/>
            <w:gridSpan w:val="3"/>
          </w:tcPr>
          <w:p w14:paraId="5DAF0E52" w14:textId="77777777" w:rsidR="005E49B4" w:rsidRPr="004210EF" w:rsidRDefault="005E49B4" w:rsidP="005E49B4">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1FC54E9C" w14:textId="77777777" w:rsidR="005E49B4" w:rsidRPr="004210EF" w:rsidRDefault="005E49B4" w:rsidP="005E49B4">
            <w:pPr>
              <w:keepNext/>
              <w:numPr>
                <w:ilvl w:val="0"/>
                <w:numId w:val="6"/>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6F6582F2"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245D7AAC"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3137DC98"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7169154" w14:textId="77777777" w:rsidR="005E49B4" w:rsidRPr="004210EF" w:rsidRDefault="005E49B4" w:rsidP="005E49B4">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5E49B4" w:rsidRPr="004210EF" w14:paraId="0B2C9074" w14:textId="77777777" w:rsidTr="005E49B4">
        <w:tblPrEx>
          <w:tblCellMar>
            <w:left w:w="115" w:type="dxa"/>
            <w:right w:w="115" w:type="dxa"/>
          </w:tblCellMar>
        </w:tblPrEx>
        <w:trPr>
          <w:trHeight w:hRule="exact" w:val="288"/>
        </w:trPr>
        <w:tc>
          <w:tcPr>
            <w:tcW w:w="10790" w:type="dxa"/>
            <w:gridSpan w:val="3"/>
            <w:vAlign w:val="center"/>
          </w:tcPr>
          <w:p w14:paraId="638BF46B"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5E49B4" w:rsidRPr="004210EF" w14:paraId="0ACA7590" w14:textId="77777777" w:rsidTr="005E49B4">
        <w:tblPrEx>
          <w:tblCellMar>
            <w:left w:w="115" w:type="dxa"/>
            <w:right w:w="115" w:type="dxa"/>
          </w:tblCellMar>
        </w:tblPrEx>
        <w:trPr>
          <w:trHeight w:hRule="exact" w:val="360"/>
        </w:trPr>
        <w:tc>
          <w:tcPr>
            <w:tcW w:w="10790" w:type="dxa"/>
            <w:gridSpan w:val="3"/>
            <w:vAlign w:val="center"/>
          </w:tcPr>
          <w:p w14:paraId="47AE74FA"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5E49B4" w:rsidRPr="004210EF" w14:paraId="72244D55" w14:textId="77777777" w:rsidTr="005E49B4">
        <w:tblPrEx>
          <w:tblCellMar>
            <w:left w:w="115" w:type="dxa"/>
            <w:right w:w="115" w:type="dxa"/>
          </w:tblCellMar>
        </w:tblPrEx>
        <w:trPr>
          <w:trHeight w:hRule="exact" w:val="360"/>
        </w:trPr>
        <w:tc>
          <w:tcPr>
            <w:tcW w:w="5263" w:type="dxa"/>
          </w:tcPr>
          <w:p w14:paraId="140CC784" w14:textId="77777777" w:rsidR="005E49B4" w:rsidRPr="004210EF" w:rsidRDefault="005E49B4" w:rsidP="005E49B4">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27" w:type="dxa"/>
            <w:gridSpan w:val="2"/>
          </w:tcPr>
          <w:p w14:paraId="494EE141" w14:textId="77777777" w:rsidR="005E49B4" w:rsidRPr="004210EF" w:rsidRDefault="005E49B4" w:rsidP="005E49B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5E49B4" w:rsidRPr="004210EF" w14:paraId="211F346B" w14:textId="77777777" w:rsidTr="005E49B4">
        <w:tblPrEx>
          <w:tblCellMar>
            <w:left w:w="108" w:type="dxa"/>
            <w:right w:w="108" w:type="dxa"/>
          </w:tblCellMar>
        </w:tblPrEx>
        <w:trPr>
          <w:trHeight w:hRule="exact" w:val="288"/>
        </w:trPr>
        <w:tc>
          <w:tcPr>
            <w:tcW w:w="10790" w:type="dxa"/>
            <w:gridSpan w:val="3"/>
            <w:vAlign w:val="center"/>
          </w:tcPr>
          <w:p w14:paraId="75B7A418"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5E49B4" w:rsidRPr="004210EF" w14:paraId="257B3A61" w14:textId="77777777" w:rsidTr="005E49B4">
        <w:tblPrEx>
          <w:tblCellMar>
            <w:left w:w="108" w:type="dxa"/>
            <w:right w:w="108" w:type="dxa"/>
          </w:tblCellMar>
        </w:tblPrEx>
        <w:trPr>
          <w:trHeight w:hRule="exact" w:val="360"/>
        </w:trPr>
        <w:tc>
          <w:tcPr>
            <w:tcW w:w="5263" w:type="dxa"/>
          </w:tcPr>
          <w:p w14:paraId="452A9E8C"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27" w:type="dxa"/>
            <w:gridSpan w:val="2"/>
          </w:tcPr>
          <w:p w14:paraId="0F114B1C" w14:textId="77777777" w:rsidR="005E49B4" w:rsidRPr="004210EF" w:rsidRDefault="005E49B4" w:rsidP="005E49B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Pr>
                <w:rFonts w:asciiTheme="minorHAnsi" w:hAnsiTheme="minorHAnsi"/>
                <w:sz w:val="14"/>
                <w:szCs w:val="14"/>
              </w:rPr>
              <w:t>:</w:t>
            </w:r>
          </w:p>
        </w:tc>
      </w:tr>
      <w:tr w:rsidR="005E49B4" w:rsidRPr="004210EF" w14:paraId="2F30D581" w14:textId="77777777" w:rsidTr="005E49B4">
        <w:tblPrEx>
          <w:tblCellMar>
            <w:left w:w="108" w:type="dxa"/>
            <w:right w:w="108" w:type="dxa"/>
          </w:tblCellMar>
        </w:tblPrEx>
        <w:trPr>
          <w:trHeight w:hRule="exact" w:val="288"/>
        </w:trPr>
        <w:tc>
          <w:tcPr>
            <w:tcW w:w="10790" w:type="dxa"/>
            <w:gridSpan w:val="3"/>
            <w:vAlign w:val="center"/>
          </w:tcPr>
          <w:p w14:paraId="037B607A"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5E49B4" w:rsidRPr="004210EF" w14:paraId="3F8FFD3B" w14:textId="77777777" w:rsidTr="005E49B4">
        <w:tblPrEx>
          <w:tblCellMar>
            <w:left w:w="108" w:type="dxa"/>
            <w:right w:w="108" w:type="dxa"/>
          </w:tblCellMar>
        </w:tblPrEx>
        <w:trPr>
          <w:trHeight w:hRule="exact" w:val="360"/>
        </w:trPr>
        <w:tc>
          <w:tcPr>
            <w:tcW w:w="10790" w:type="dxa"/>
            <w:gridSpan w:val="3"/>
          </w:tcPr>
          <w:p w14:paraId="7F7B7DA4" w14:textId="77777777" w:rsidR="005E49B4" w:rsidRPr="004210EF" w:rsidRDefault="005E49B4" w:rsidP="005E49B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5E49B4" w:rsidRPr="004210EF" w14:paraId="4C61B69D" w14:textId="77777777" w:rsidTr="005E49B4">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11F295A1"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76" w:type="dxa"/>
            <w:tcBorders>
              <w:top w:val="single" w:sz="4" w:space="0" w:color="auto"/>
              <w:left w:val="single" w:sz="4" w:space="0" w:color="auto"/>
              <w:bottom w:val="single" w:sz="4" w:space="0" w:color="auto"/>
              <w:right w:val="single" w:sz="4" w:space="0" w:color="auto"/>
            </w:tcBorders>
          </w:tcPr>
          <w:p w14:paraId="2263091F"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5E49B4" w:rsidRPr="004210EF" w14:paraId="3D0FFB9C" w14:textId="77777777" w:rsidTr="005E49B4">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BA78265"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Pr>
                <w:rFonts w:asciiTheme="minorHAnsi" w:hAnsiTheme="minorHAnsi"/>
                <w:sz w:val="14"/>
                <w:szCs w:val="14"/>
              </w:rPr>
              <w:t>:</w:t>
            </w:r>
          </w:p>
        </w:tc>
        <w:tc>
          <w:tcPr>
            <w:tcW w:w="5476" w:type="dxa"/>
            <w:tcBorders>
              <w:top w:val="single" w:sz="4" w:space="0" w:color="auto"/>
              <w:left w:val="single" w:sz="4" w:space="0" w:color="auto"/>
              <w:bottom w:val="single" w:sz="4" w:space="0" w:color="auto"/>
              <w:right w:val="single" w:sz="4" w:space="0" w:color="auto"/>
            </w:tcBorders>
          </w:tcPr>
          <w:p w14:paraId="444242F8" w14:textId="77777777" w:rsidR="005E49B4" w:rsidRPr="004210EF" w:rsidRDefault="005E49B4" w:rsidP="005E49B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3656B8B6" w:rsidR="00636F83" w:rsidRPr="000A6716" w:rsidRDefault="001A08CD" w:rsidP="000A6716">
      <w:pPr>
        <w:jc w:val="center"/>
        <w:rPr>
          <w:rFonts w:asciiTheme="minorHAnsi" w:hAnsiTheme="minorHAnsi"/>
          <w:b/>
          <w:sz w:val="28"/>
          <w:szCs w:val="18"/>
        </w:rPr>
      </w:pPr>
      <w:r>
        <w:rPr>
          <w:rFonts w:asciiTheme="minorHAnsi" w:hAnsiTheme="minorHAnsi"/>
          <w:b/>
          <w:szCs w:val="18"/>
        </w:rPr>
        <w:lastRenderedPageBreak/>
        <w:t>NRCV</w:t>
      </w:r>
      <w:r w:rsidR="000A6716" w:rsidRPr="0029047D">
        <w:rPr>
          <w:rFonts w:asciiTheme="minorHAnsi" w:hAnsiTheme="minorHAnsi"/>
          <w:b/>
          <w:szCs w:val="18"/>
        </w:rPr>
        <w:t>-MCH-27</w:t>
      </w:r>
      <w:r w:rsidR="002F0718">
        <w:rPr>
          <w:rFonts w:asciiTheme="minorHAnsi" w:hAnsiTheme="minorHAnsi"/>
          <w:b/>
          <w:szCs w:val="18"/>
        </w:rPr>
        <w:t>c</w:t>
      </w:r>
      <w:r w:rsidR="000A6716" w:rsidRPr="0029047D">
        <w:rPr>
          <w:rFonts w:asciiTheme="minorHAnsi" w:hAnsiTheme="minorHAnsi"/>
          <w:b/>
          <w:szCs w:val="18"/>
        </w:rPr>
        <w:t>-H User Instructions</w:t>
      </w:r>
    </w:p>
    <w:p w14:paraId="78291509" w14:textId="77777777" w:rsidR="00636F83" w:rsidRPr="002F0718" w:rsidRDefault="00636F83" w:rsidP="00636F83">
      <w:pPr>
        <w:rPr>
          <w:rFonts w:asciiTheme="minorHAnsi" w:eastAsia="Cambria" w:hAnsiTheme="minorHAnsi"/>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3594F293" w:rsidR="00AE10C0" w:rsidRDefault="00543AE9">
      <w:pPr>
        <w:pStyle w:val="ListParagraph"/>
        <w:numPr>
          <w:ilvl w:val="0"/>
          <w:numId w:val="8"/>
        </w:numPr>
        <w:rPr>
          <w:rFonts w:asciiTheme="minorHAnsi" w:eastAsia="Cambria" w:hAnsiTheme="minorHAnsi"/>
          <w:sz w:val="18"/>
          <w:szCs w:val="18"/>
        </w:rPr>
      </w:pPr>
      <w:r>
        <w:rPr>
          <w:rFonts w:asciiTheme="minorHAnsi" w:hAnsiTheme="minorHAnsi"/>
          <w:sz w:val="18"/>
          <w:szCs w:val="18"/>
        </w:rPr>
        <w:t xml:space="preserve">Dwelling Unit Name: User input text </w:t>
      </w:r>
      <w:r w:rsidRPr="00495793">
        <w:rPr>
          <w:rFonts w:asciiTheme="minorHAnsi" w:hAnsiTheme="minorHAnsi"/>
          <w:sz w:val="18"/>
          <w:szCs w:val="18"/>
        </w:rPr>
        <w:t xml:space="preserve">from the </w:t>
      </w:r>
      <w:r w:rsidR="00DA427F">
        <w:rPr>
          <w:rFonts w:asciiTheme="minorHAnsi" w:hAnsiTheme="minorHAnsi"/>
          <w:sz w:val="18"/>
          <w:szCs w:val="18"/>
        </w:rPr>
        <w:t>NRCC-PRF-01 (Performance) or NRCC-MCH-01 (Prescriptive)</w:t>
      </w:r>
      <w:r w:rsidR="00F102B4">
        <w:rPr>
          <w:rFonts w:asciiTheme="minorHAnsi" w:hAnsiTheme="minorHAnsi"/>
          <w:sz w:val="18"/>
          <w:szCs w:val="18"/>
        </w:rPr>
        <w:t>.</w:t>
      </w:r>
      <w:r w:rsidR="00636F83">
        <w:rPr>
          <w:rFonts w:asciiTheme="minorHAnsi" w:hAnsiTheme="minorHAnsi"/>
          <w:sz w:val="18"/>
          <w:szCs w:val="18"/>
        </w:rPr>
        <w:t xml:space="preserve"> This is the unique identifier for th</w:t>
      </w:r>
      <w:r w:rsidR="00F102B4">
        <w:rPr>
          <w:rFonts w:asciiTheme="minorHAnsi" w:hAnsiTheme="minorHAnsi"/>
          <w:sz w:val="18"/>
          <w:szCs w:val="18"/>
        </w:rPr>
        <w:t xml:space="preserve">e </w:t>
      </w:r>
      <w:r w:rsidR="00636F83">
        <w:rPr>
          <w:rFonts w:asciiTheme="minorHAnsi" w:hAnsiTheme="minorHAnsi"/>
          <w:sz w:val="18"/>
          <w:szCs w:val="18"/>
        </w:rPr>
        <w:t xml:space="preserve">dwelling unit. Needed for </w:t>
      </w:r>
      <w:r w:rsidR="00B0240B">
        <w:rPr>
          <w:rFonts w:asciiTheme="minorHAnsi" w:hAnsiTheme="minorHAnsi"/>
          <w:sz w:val="18"/>
          <w:szCs w:val="18"/>
        </w:rPr>
        <w:t xml:space="preserve">high-rise residential </w:t>
      </w:r>
      <w:r w:rsidR="00636F83">
        <w:rPr>
          <w:rFonts w:asciiTheme="minorHAnsi" w:hAnsiTheme="minorHAnsi"/>
          <w:sz w:val="18"/>
          <w:szCs w:val="18"/>
        </w:rPr>
        <w:t>dwelling units. Ventilation is calculated and provided for each dwelling unit individually.</w:t>
      </w:r>
    </w:p>
    <w:p w14:paraId="7829150C" w14:textId="3A2135A8"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xml:space="preserve">: </w:t>
      </w:r>
      <w:r w:rsidR="00B0240B">
        <w:rPr>
          <w:rFonts w:asciiTheme="minorHAnsi" w:hAnsiTheme="minorHAnsi"/>
          <w:sz w:val="18"/>
          <w:szCs w:val="18"/>
        </w:rPr>
        <w:t>Fixed value equal to high-rise residential</w:t>
      </w:r>
      <w:r w:rsidRPr="009C5721">
        <w:rPr>
          <w:rFonts w:asciiTheme="minorHAnsi" w:hAnsiTheme="minorHAnsi"/>
          <w:sz w:val="18"/>
          <w:szCs w:val="18"/>
        </w:rPr>
        <w:t>.</w:t>
      </w:r>
    </w:p>
    <w:p w14:paraId="7829150D" w14:textId="4D86A52B"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xml:space="preserve">: </w:t>
      </w:r>
      <w:r w:rsidR="00B0240B">
        <w:rPr>
          <w:rFonts w:asciiTheme="minorHAnsi" w:hAnsiTheme="minorHAnsi"/>
          <w:sz w:val="18"/>
          <w:szCs w:val="18"/>
        </w:rPr>
        <w:t>User select from following new, addition, or alteration. Based on project scope</w:t>
      </w:r>
      <w:r w:rsidRPr="009C5721">
        <w:rPr>
          <w:rFonts w:asciiTheme="minorHAnsi" w:hAnsiTheme="minorHAnsi"/>
          <w:sz w:val="18"/>
          <w:szCs w:val="18"/>
        </w:rPr>
        <w:t xml:space="preserve"> from the</w:t>
      </w:r>
      <w:r w:rsidRPr="00D2491C">
        <w:rPr>
          <w:rFonts w:asciiTheme="minorHAnsi" w:hAnsiTheme="minorHAnsi"/>
          <w:sz w:val="18"/>
          <w:szCs w:val="18"/>
        </w:rPr>
        <w:t xml:space="preserve"> </w:t>
      </w:r>
      <w:r w:rsidR="008A4E52">
        <w:rPr>
          <w:rFonts w:asciiTheme="minorHAnsi" w:hAnsiTheme="minorHAnsi"/>
          <w:sz w:val="18"/>
          <w:szCs w:val="18"/>
        </w:rPr>
        <w:t>NRCC-PRF-01 (Performance) or NRCC-MCH-01 (Prescriptive)</w:t>
      </w:r>
      <w:r>
        <w:rPr>
          <w:rFonts w:asciiTheme="minorHAnsi" w:hAnsiTheme="minorHAnsi"/>
          <w:sz w:val="18"/>
          <w:szCs w:val="18"/>
        </w:rPr>
        <w:t>.</w:t>
      </w:r>
    </w:p>
    <w:p w14:paraId="78291511" w14:textId="0A972A65" w:rsidR="00636F83" w:rsidRPr="008A4E52" w:rsidRDefault="004354D4" w:rsidP="008A4E52">
      <w:pPr>
        <w:pStyle w:val="ListParagraph"/>
        <w:numPr>
          <w:ilvl w:val="0"/>
          <w:numId w:val="8"/>
        </w:numPr>
        <w:rPr>
          <w:rFonts w:asciiTheme="minorHAnsi" w:eastAsia="Cambria" w:hAnsiTheme="minorHAnsi"/>
          <w:sz w:val="18"/>
          <w:szCs w:val="18"/>
        </w:rPr>
      </w:pPr>
      <w:r w:rsidRPr="008A4E52">
        <w:rPr>
          <w:rFonts w:asciiTheme="minorHAnsi" w:hAnsiTheme="minorHAnsi"/>
          <w:sz w:val="18"/>
          <w:szCs w:val="18"/>
        </w:rPr>
        <w:t xml:space="preserve">Total Conditioned Floor Area of Dwelling Unit: </w:t>
      </w:r>
      <w:r w:rsidR="00EE69E7">
        <w:rPr>
          <w:rFonts w:asciiTheme="minorHAnsi" w:hAnsiTheme="minorHAnsi"/>
          <w:sz w:val="18"/>
          <w:szCs w:val="18"/>
        </w:rPr>
        <w:t xml:space="preserve">User input number based on the information from </w:t>
      </w:r>
      <w:r w:rsidR="008A4E52">
        <w:rPr>
          <w:rFonts w:asciiTheme="minorHAnsi" w:hAnsiTheme="minorHAnsi"/>
          <w:sz w:val="18"/>
          <w:szCs w:val="18"/>
        </w:rPr>
        <w:t>NRCC-PRF-01 (Performance) or NRCC-MCH-01 (Prescriptive)</w:t>
      </w:r>
      <w:r w:rsidRPr="008A4E52">
        <w:rPr>
          <w:rFonts w:asciiTheme="minorHAnsi" w:hAnsiTheme="minorHAnsi"/>
          <w:sz w:val="18"/>
          <w:szCs w:val="18"/>
        </w:rPr>
        <w:t>.</w:t>
      </w:r>
    </w:p>
    <w:p w14:paraId="78291512" w14:textId="3544A374"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00EE69E7">
        <w:rPr>
          <w:rFonts w:asciiTheme="minorHAnsi" w:hAnsiTheme="minorHAnsi"/>
          <w:sz w:val="18"/>
          <w:szCs w:val="18"/>
        </w:rPr>
        <w:t xml:space="preserve">User input number based on the information from </w:t>
      </w:r>
      <w:r w:rsidR="00624139">
        <w:rPr>
          <w:rFonts w:asciiTheme="minorHAnsi" w:hAnsiTheme="minorHAnsi"/>
          <w:sz w:val="18"/>
          <w:szCs w:val="18"/>
        </w:rPr>
        <w:t>NRCC-PRF-01 (Performance) or NRCC-MCH-01 (Prescriptive)</w:t>
      </w:r>
      <w:r>
        <w:rPr>
          <w:rFonts w:asciiTheme="minorHAnsi" w:hAnsiTheme="minorHAnsi"/>
          <w:sz w:val="18"/>
          <w:szCs w:val="18"/>
        </w:rPr>
        <w:t>.</w:t>
      </w:r>
    </w:p>
    <w:p w14:paraId="78291527" w14:textId="71FD6FD5" w:rsidR="00CE3C37" w:rsidRPr="00624139" w:rsidRDefault="00CE3C37" w:rsidP="00624139">
      <w:pPr>
        <w:numPr>
          <w:ilvl w:val="0"/>
          <w:numId w:val="8"/>
        </w:numPr>
        <w:contextualSpacing/>
        <w:rPr>
          <w:rFonts w:asciiTheme="minorHAnsi" w:eastAsia="Cambria" w:hAnsiTheme="minorHAnsi"/>
          <w:sz w:val="18"/>
          <w:szCs w:val="18"/>
        </w:rPr>
      </w:pPr>
      <w:r w:rsidRPr="00624139">
        <w:rPr>
          <w:rFonts w:asciiTheme="minorHAnsi" w:eastAsia="Cambria" w:hAnsiTheme="minorHAnsi"/>
          <w:sz w:val="18"/>
          <w:szCs w:val="18"/>
        </w:rPr>
        <w:t xml:space="preserve">Ventilation system Type: This </w:t>
      </w:r>
      <w:r w:rsidR="00624139" w:rsidRPr="00624139">
        <w:rPr>
          <w:rFonts w:asciiTheme="minorHAnsi" w:eastAsia="Cambria" w:hAnsiTheme="minorHAnsi"/>
          <w:sz w:val="18"/>
          <w:szCs w:val="18"/>
        </w:rPr>
        <w:t xml:space="preserve">is </w:t>
      </w:r>
      <w:r w:rsidR="00624139">
        <w:rPr>
          <w:rFonts w:asciiTheme="minorHAnsi" w:eastAsia="Cambria" w:hAnsiTheme="minorHAnsi"/>
          <w:sz w:val="18"/>
          <w:szCs w:val="18"/>
        </w:rPr>
        <w:t xml:space="preserve">a </w:t>
      </w:r>
      <w:r w:rsidRPr="00624139">
        <w:rPr>
          <w:rFonts w:asciiTheme="minorHAnsi" w:eastAsia="Cambria" w:hAnsiTheme="minorHAnsi"/>
          <w:sz w:val="18"/>
          <w:szCs w:val="18"/>
        </w:rPr>
        <w:t xml:space="preserve">user </w:t>
      </w:r>
      <w:r w:rsidR="00624139" w:rsidRPr="00624139">
        <w:rPr>
          <w:rFonts w:asciiTheme="minorHAnsi" w:eastAsia="Cambria" w:hAnsiTheme="minorHAnsi"/>
          <w:sz w:val="18"/>
          <w:szCs w:val="18"/>
        </w:rPr>
        <w:t xml:space="preserve">selected value </w:t>
      </w:r>
      <w:r w:rsidRPr="00624139">
        <w:rPr>
          <w:rFonts w:asciiTheme="minorHAnsi" w:hAnsiTheme="minorHAnsi"/>
          <w:sz w:val="18"/>
          <w:szCs w:val="18"/>
        </w:rPr>
        <w:t xml:space="preserve">from </w:t>
      </w:r>
      <w:r w:rsidR="00624139">
        <w:rPr>
          <w:rFonts w:asciiTheme="minorHAnsi" w:hAnsiTheme="minorHAnsi"/>
          <w:sz w:val="18"/>
          <w:szCs w:val="18"/>
        </w:rPr>
        <w:t xml:space="preserve">list of ventilation types </w:t>
      </w:r>
      <w:r w:rsidRPr="00624139">
        <w:rPr>
          <w:rFonts w:asciiTheme="minorHAnsi" w:hAnsiTheme="minorHAnsi" w:cstheme="minorHAnsi"/>
          <w:sz w:val="18"/>
          <w:szCs w:val="18"/>
        </w:rPr>
        <w:t xml:space="preserve">Supply, Exhaust, </w:t>
      </w:r>
      <w:r w:rsidR="00802732" w:rsidRPr="00624139">
        <w:rPr>
          <w:rFonts w:asciiTheme="minorHAnsi" w:hAnsiTheme="minorHAnsi" w:cstheme="minorHAnsi"/>
          <w:sz w:val="18"/>
          <w:szCs w:val="18"/>
        </w:rPr>
        <w:t>Balanced, Balanced – ERV, Balanced – HRV, Central Fan Integrated (CFI), Central Ventilation System – Supply</w:t>
      </w:r>
      <w:r w:rsidR="001C61BF" w:rsidRPr="00624139">
        <w:rPr>
          <w:rFonts w:asciiTheme="minorHAnsi" w:hAnsiTheme="minorHAnsi" w:cstheme="minorHAnsi"/>
          <w:sz w:val="18"/>
          <w:szCs w:val="18"/>
        </w:rPr>
        <w:t xml:space="preserve"> and </w:t>
      </w:r>
      <w:r w:rsidR="00802732" w:rsidRPr="00624139">
        <w:rPr>
          <w:rFonts w:asciiTheme="minorHAnsi" w:hAnsiTheme="minorHAnsi" w:cstheme="minorHAnsi"/>
          <w:sz w:val="18"/>
          <w:szCs w:val="18"/>
        </w:rPr>
        <w:t>Central Ventilation System – Exhaust and Central Ventilation System Balanced</w:t>
      </w:r>
      <w:r w:rsidRPr="00624139">
        <w:rPr>
          <w:rFonts w:asciiTheme="minorHAnsi" w:hAnsiTheme="minorHAnsi"/>
          <w:sz w:val="18"/>
          <w:szCs w:val="18"/>
        </w:rPr>
        <w:t>.</w:t>
      </w:r>
    </w:p>
    <w:p w14:paraId="7829152E" w14:textId="28E83FB4" w:rsidR="00A768FF" w:rsidRPr="00624139" w:rsidRDefault="00802732" w:rsidP="003A1CAA">
      <w:pPr>
        <w:numPr>
          <w:ilvl w:val="0"/>
          <w:numId w:val="8"/>
        </w:numPr>
        <w:contextualSpacing/>
        <w:rPr>
          <w:rFonts w:asciiTheme="minorHAnsi" w:hAnsiTheme="minorHAnsi" w:cstheme="minorHAnsi"/>
          <w:sz w:val="18"/>
          <w:szCs w:val="18"/>
        </w:rPr>
      </w:pPr>
      <w:r w:rsidRPr="00624139">
        <w:rPr>
          <w:rFonts w:asciiTheme="minorHAnsi" w:eastAsia="Cambria" w:hAnsiTheme="minorHAnsi"/>
          <w:sz w:val="18"/>
          <w:szCs w:val="18"/>
        </w:rPr>
        <w:t xml:space="preserve">Ventilation operation schedule: </w:t>
      </w:r>
      <w:r w:rsidR="00624139" w:rsidRPr="00624139">
        <w:rPr>
          <w:rFonts w:asciiTheme="minorHAnsi" w:eastAsia="Cambria" w:hAnsiTheme="minorHAnsi"/>
          <w:sz w:val="18"/>
          <w:szCs w:val="18"/>
        </w:rPr>
        <w:t xml:space="preserve">This is a user selected value </w:t>
      </w:r>
      <w:r w:rsidR="00624139" w:rsidRPr="00624139">
        <w:rPr>
          <w:rFonts w:asciiTheme="minorHAnsi" w:hAnsiTheme="minorHAnsi"/>
          <w:sz w:val="18"/>
          <w:szCs w:val="18"/>
        </w:rPr>
        <w:t xml:space="preserve">from list of </w:t>
      </w:r>
      <w:r w:rsidRPr="00624139">
        <w:rPr>
          <w:rFonts w:asciiTheme="minorHAnsi" w:hAnsiTheme="minorHAnsi" w:cstheme="minorHAnsi"/>
          <w:sz w:val="18"/>
          <w:szCs w:val="18"/>
        </w:rPr>
        <w:t>Continuous, Short-Term Average, Scheduled and Real-time Control.</w:t>
      </w:r>
    </w:p>
    <w:p w14:paraId="7829152F"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1C61BF"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782918A3" w14:textId="77777777" w:rsidR="00571B10" w:rsidRDefault="00571B10" w:rsidP="002F0718">
      <w:pPr>
        <w:rPr>
          <w:rFonts w:asciiTheme="minorHAnsi" w:eastAsia="Cambria" w:hAnsiTheme="minorHAnsi"/>
          <w:sz w:val="18"/>
          <w:szCs w:val="18"/>
        </w:rPr>
      </w:pPr>
    </w:p>
    <w:p w14:paraId="782918A4" w14:textId="77777777" w:rsidR="00571B10" w:rsidRPr="008A09AF" w:rsidRDefault="00571B10" w:rsidP="00CA3598">
      <w:pPr>
        <w:rPr>
          <w:rFonts w:asciiTheme="minorHAnsi" w:eastAsia="Cambria" w:hAnsiTheme="minorHAnsi"/>
          <w:sz w:val="18"/>
          <w:szCs w:val="18"/>
        </w:rPr>
        <w:sectPr w:rsidR="00571B10" w:rsidRPr="008A09AF"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782918A6" w14:textId="77777777" w:rsidTr="0096325C">
        <w:tc>
          <w:tcPr>
            <w:tcW w:w="11016" w:type="dxa"/>
          </w:tcPr>
          <w:p w14:paraId="782918A5" w14:textId="3C1AD8F8" w:rsidR="0096325C" w:rsidRDefault="0096325C" w:rsidP="00186E32">
            <w:pPr>
              <w:rPr>
                <w:rFonts w:asciiTheme="minorHAnsi" w:hAnsiTheme="minorHAnsi"/>
                <w:sz w:val="18"/>
                <w:szCs w:val="18"/>
              </w:rPr>
            </w:pPr>
            <w:r w:rsidRPr="00CB00C9">
              <w:rPr>
                <w:rFonts w:asciiTheme="minorHAnsi" w:hAnsiTheme="minorHAnsi" w:cs="font78"/>
                <w:sz w:val="18"/>
                <w:szCs w:val="18"/>
              </w:rPr>
              <w:t xml:space="preserve">Title 24, Part 6, Section </w:t>
            </w:r>
            <w:r w:rsidR="00186E32">
              <w:rPr>
                <w:rFonts w:asciiTheme="minorHAnsi" w:hAnsiTheme="minorHAnsi" w:cs="font78"/>
                <w:sz w:val="18"/>
                <w:szCs w:val="18"/>
              </w:rPr>
              <w:t>120.1(b)2</w:t>
            </w:r>
            <w:r w:rsidRPr="00CB00C9">
              <w:rPr>
                <w:rFonts w:asciiTheme="minorHAnsi" w:hAnsiTheme="minorHAnsi" w:cs="font78"/>
                <w:sz w:val="18"/>
                <w:szCs w:val="18"/>
              </w:rPr>
              <w:t xml:space="preserve"> </w:t>
            </w:r>
            <w:r w:rsidR="00186E32" w:rsidRPr="00186E32">
              <w:rPr>
                <w:rFonts w:asciiTheme="minorHAnsi" w:hAnsiTheme="minorHAnsi" w:cs="font78"/>
                <w:b/>
                <w:sz w:val="18"/>
                <w:szCs w:val="18"/>
              </w:rPr>
              <w:t>Attached Dwelling Unit</w:t>
            </w:r>
            <w:r w:rsidR="00186E32">
              <w:rPr>
                <w:rFonts w:asciiTheme="minorHAnsi" w:hAnsiTheme="minorHAnsi" w:cs="font78"/>
                <w:sz w:val="18"/>
                <w:szCs w:val="18"/>
              </w:rPr>
              <w:t xml:space="preserve"> (</w:t>
            </w:r>
            <w:r w:rsidRPr="00186E32">
              <w:rPr>
                <w:rFonts w:asciiTheme="minorHAnsi" w:hAnsiTheme="minorHAnsi" w:cs="font78"/>
                <w:bCs/>
                <w:sz w:val="18"/>
                <w:szCs w:val="18"/>
              </w:rPr>
              <w:t>Ventilation</w:t>
            </w:r>
            <w:r w:rsidR="00186E32" w:rsidRPr="00487151">
              <w:rPr>
                <w:rFonts w:asciiTheme="minorHAnsi" w:hAnsiTheme="minorHAnsi" w:cs="font78"/>
                <w:bCs/>
                <w:sz w:val="18"/>
                <w:szCs w:val="18"/>
              </w:rPr>
              <w:t>)</w:t>
            </w:r>
            <w:r w:rsidR="00186E32">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w:t>
            </w:r>
            <w:r w:rsidR="00487151">
              <w:rPr>
                <w:rFonts w:asciiTheme="minorHAnsi" w:hAnsiTheme="minorHAnsi" w:cs="font78"/>
                <w:sz w:val="18"/>
                <w:szCs w:val="18"/>
              </w:rPr>
              <w:t>120.1(b)2A.iv</w:t>
            </w:r>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2"/>
        <w:gridCol w:w="4508"/>
        <w:gridCol w:w="5490"/>
      </w:tblGrid>
      <w:tr w:rsidR="002A1F1B" w:rsidRPr="00D2491C" w14:paraId="782918A9" w14:textId="77777777" w:rsidTr="00964A48">
        <w:tc>
          <w:tcPr>
            <w:tcW w:w="10790" w:type="dxa"/>
            <w:gridSpan w:val="3"/>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964A48">
        <w:trPr>
          <w:trHeight w:val="158"/>
        </w:trPr>
        <w:tc>
          <w:tcPr>
            <w:tcW w:w="792" w:type="dxa"/>
            <w:vAlign w:val="center"/>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08" w:type="dxa"/>
            <w:vAlign w:val="center"/>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490" w:type="dxa"/>
            <w:tcMar>
              <w:left w:w="72" w:type="dxa"/>
              <w:right w:w="72" w:type="dxa"/>
            </w:tcMar>
          </w:tcPr>
          <w:p w14:paraId="782918AC" w14:textId="2070E535" w:rsidR="002A1F1B" w:rsidRPr="00F5715E" w:rsidRDefault="00255F15" w:rsidP="00C9599D">
            <w:pPr>
              <w:rPr>
                <w:rFonts w:asciiTheme="minorHAnsi" w:hAnsiTheme="minorHAnsi"/>
                <w:sz w:val="18"/>
                <w:szCs w:val="18"/>
              </w:rPr>
            </w:pPr>
            <w:r w:rsidRPr="00990E31">
              <w:rPr>
                <w:rFonts w:asciiTheme="minorHAnsi" w:hAnsiTheme="minorHAnsi"/>
                <w:sz w:val="18"/>
                <w:szCs w:val="18"/>
              </w:rPr>
              <w:t>&lt;&lt;user input, text, maximum 50 characters&gt;&gt;</w:t>
            </w:r>
          </w:p>
        </w:tc>
      </w:tr>
      <w:tr w:rsidR="002A1F1B" w:rsidRPr="00D2491C" w14:paraId="782918B1" w14:textId="77777777" w:rsidTr="00964A48">
        <w:trPr>
          <w:trHeight w:val="158"/>
        </w:trPr>
        <w:tc>
          <w:tcPr>
            <w:tcW w:w="792" w:type="dxa"/>
            <w:vAlign w:val="center"/>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08" w:type="dxa"/>
            <w:vAlign w:val="center"/>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490" w:type="dxa"/>
            <w:tcMar>
              <w:left w:w="72" w:type="dxa"/>
              <w:right w:w="72" w:type="dxa"/>
            </w:tcMar>
          </w:tcPr>
          <w:p w14:paraId="782918B0" w14:textId="24966263" w:rsidR="002A1F1B" w:rsidRPr="00F5715E" w:rsidRDefault="00255F15" w:rsidP="00C9599D">
            <w:pPr>
              <w:rPr>
                <w:rFonts w:asciiTheme="minorHAnsi" w:hAnsiTheme="minorHAnsi"/>
                <w:sz w:val="18"/>
                <w:szCs w:val="18"/>
              </w:rPr>
            </w:pPr>
            <w:r w:rsidRPr="007A5D38">
              <w:rPr>
                <w:rFonts w:asciiTheme="minorHAnsi" w:hAnsiTheme="minorHAnsi" w:cstheme="minorHAnsi"/>
                <w:sz w:val="18"/>
                <w:szCs w:val="18"/>
              </w:rPr>
              <w:t xml:space="preserve">&lt;&lt; </w:t>
            </w:r>
            <w:r>
              <w:rPr>
                <w:rFonts w:asciiTheme="minorHAnsi" w:hAnsiTheme="minorHAnsi" w:cstheme="minorHAnsi"/>
                <w:sz w:val="18"/>
                <w:szCs w:val="18"/>
              </w:rPr>
              <w:t>Fixed value “High-rise Residential”</w:t>
            </w:r>
            <w:r w:rsidRPr="007A5D38">
              <w:rPr>
                <w:rFonts w:asciiTheme="minorHAnsi" w:hAnsiTheme="minorHAnsi" w:cstheme="minorHAnsi"/>
                <w:sz w:val="18"/>
                <w:szCs w:val="18"/>
              </w:rPr>
              <w:t>&gt;&gt;</w:t>
            </w:r>
          </w:p>
        </w:tc>
      </w:tr>
      <w:tr w:rsidR="002A1F1B" w:rsidRPr="00D2491C" w14:paraId="782918B8" w14:textId="77777777" w:rsidTr="00964A48">
        <w:trPr>
          <w:trHeight w:val="158"/>
        </w:trPr>
        <w:tc>
          <w:tcPr>
            <w:tcW w:w="792" w:type="dxa"/>
            <w:vAlign w:val="center"/>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08" w:type="dxa"/>
            <w:vAlign w:val="center"/>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90" w:type="dxa"/>
            <w:tcMar>
              <w:left w:w="72" w:type="dxa"/>
              <w:right w:w="72" w:type="dxa"/>
            </w:tcMar>
          </w:tcPr>
          <w:p w14:paraId="782918B7" w14:textId="4D6D4A01" w:rsidR="002A1F1B" w:rsidRPr="00F5715E" w:rsidRDefault="00255F15" w:rsidP="00C9599D">
            <w:pPr>
              <w:rPr>
                <w:rFonts w:asciiTheme="minorHAnsi" w:hAnsiTheme="minorHAnsi"/>
                <w:sz w:val="18"/>
                <w:szCs w:val="18"/>
              </w:rPr>
            </w:pPr>
            <w:r w:rsidRPr="00A26BE3">
              <w:rPr>
                <w:rFonts w:asciiTheme="minorHAnsi" w:hAnsiTheme="minorHAnsi"/>
                <w:sz w:val="18"/>
                <w:szCs w:val="18"/>
              </w:rPr>
              <w:t xml:space="preserve">&lt;&lt;user pick select from list: </w:t>
            </w:r>
            <w:r w:rsidRPr="00964A48">
              <w:rPr>
                <w:rFonts w:asciiTheme="minorHAnsi" w:hAnsiTheme="minorHAnsi"/>
                <w:sz w:val="18"/>
                <w:szCs w:val="18"/>
              </w:rPr>
              <w:t>New</w:t>
            </w:r>
            <w:r w:rsidRPr="00A26BE3">
              <w:rPr>
                <w:rFonts w:asciiTheme="minorHAnsi" w:hAnsiTheme="minorHAnsi"/>
                <w:sz w:val="18"/>
                <w:szCs w:val="18"/>
              </w:rPr>
              <w:t xml:space="preserve">; </w:t>
            </w:r>
            <w:r>
              <w:rPr>
                <w:rFonts w:asciiTheme="minorHAnsi" w:hAnsiTheme="minorHAnsi"/>
                <w:sz w:val="18"/>
                <w:szCs w:val="18"/>
              </w:rPr>
              <w:t xml:space="preserve">Addition; or </w:t>
            </w:r>
            <w:r w:rsidRPr="00964A48">
              <w:rPr>
                <w:rFonts w:asciiTheme="minorHAnsi" w:hAnsiTheme="minorHAnsi"/>
                <w:sz w:val="18"/>
                <w:szCs w:val="18"/>
              </w:rPr>
              <w:t>Alteration</w:t>
            </w:r>
            <w:r w:rsidRPr="00293EED">
              <w:rPr>
                <w:rFonts w:asciiTheme="minorHAnsi" w:hAnsiTheme="minorHAnsi"/>
                <w:sz w:val="18"/>
                <w:szCs w:val="18"/>
              </w:rPr>
              <w:t>&gt;&gt;</w:t>
            </w:r>
          </w:p>
        </w:tc>
      </w:tr>
      <w:tr w:rsidR="002A1F1B" w:rsidRPr="00D2491C" w14:paraId="782918BD" w14:textId="77777777" w:rsidTr="00964A48">
        <w:trPr>
          <w:trHeight w:val="158"/>
        </w:trPr>
        <w:tc>
          <w:tcPr>
            <w:tcW w:w="792" w:type="dxa"/>
            <w:vAlign w:val="center"/>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08" w:type="dxa"/>
            <w:vAlign w:val="center"/>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90" w:type="dxa"/>
            <w:tcMar>
              <w:left w:w="72" w:type="dxa"/>
              <w:right w:w="72" w:type="dxa"/>
            </w:tcMar>
          </w:tcPr>
          <w:p w14:paraId="782918BC" w14:textId="48E7E104" w:rsidR="002A1F1B" w:rsidRPr="00F5715E" w:rsidRDefault="00255F15" w:rsidP="00C9599D">
            <w:pPr>
              <w:rPr>
                <w:rFonts w:asciiTheme="minorHAnsi" w:hAnsiTheme="minorHAnsi"/>
                <w:sz w:val="18"/>
                <w:szCs w:val="18"/>
              </w:rPr>
            </w:pPr>
            <w:r w:rsidRPr="00990E31">
              <w:rPr>
                <w:rFonts w:asciiTheme="minorHAnsi" w:hAnsiTheme="minorHAnsi"/>
                <w:sz w:val="18"/>
                <w:szCs w:val="18"/>
              </w:rPr>
              <w:t xml:space="preserve">&lt;&lt;user input, </w:t>
            </w:r>
            <w:r>
              <w:rPr>
                <w:rFonts w:asciiTheme="minorHAnsi" w:hAnsiTheme="minorHAnsi"/>
                <w:sz w:val="18"/>
                <w:szCs w:val="18"/>
              </w:rPr>
              <w:t>number, integer XXX</w:t>
            </w:r>
            <w:r w:rsidRPr="00990E31">
              <w:rPr>
                <w:rFonts w:asciiTheme="minorHAnsi" w:hAnsiTheme="minorHAnsi"/>
                <w:sz w:val="18"/>
                <w:szCs w:val="18"/>
              </w:rPr>
              <w:t>&gt;</w:t>
            </w:r>
          </w:p>
        </w:tc>
      </w:tr>
      <w:tr w:rsidR="002A1F1B" w:rsidRPr="00D2491C" w14:paraId="782918C2" w14:textId="77777777" w:rsidTr="00964A48">
        <w:trPr>
          <w:trHeight w:val="158"/>
        </w:trPr>
        <w:tc>
          <w:tcPr>
            <w:tcW w:w="792" w:type="dxa"/>
            <w:vAlign w:val="center"/>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08" w:type="dxa"/>
            <w:vAlign w:val="center"/>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90" w:type="dxa"/>
            <w:tcMar>
              <w:left w:w="72" w:type="dxa"/>
              <w:right w:w="72" w:type="dxa"/>
            </w:tcMar>
          </w:tcPr>
          <w:p w14:paraId="782918C1" w14:textId="3AA5C49F" w:rsidR="002A1F1B" w:rsidRPr="00F5715E" w:rsidRDefault="00255F15" w:rsidP="00C9599D">
            <w:pPr>
              <w:rPr>
                <w:rFonts w:asciiTheme="minorHAnsi" w:hAnsiTheme="minorHAnsi"/>
                <w:sz w:val="18"/>
                <w:szCs w:val="18"/>
              </w:rPr>
            </w:pPr>
            <w:r w:rsidRPr="00990E31">
              <w:rPr>
                <w:rFonts w:asciiTheme="minorHAnsi" w:hAnsiTheme="minorHAnsi"/>
                <w:sz w:val="18"/>
                <w:szCs w:val="18"/>
              </w:rPr>
              <w:t xml:space="preserve">&lt;&lt;user input, </w:t>
            </w:r>
            <w:r>
              <w:rPr>
                <w:rFonts w:asciiTheme="minorHAnsi" w:hAnsiTheme="minorHAnsi"/>
                <w:sz w:val="18"/>
                <w:szCs w:val="18"/>
              </w:rPr>
              <w:t>number, integer XXX</w:t>
            </w:r>
            <w:r w:rsidRPr="00990E31">
              <w:rPr>
                <w:rFonts w:asciiTheme="minorHAnsi" w:hAnsiTheme="minorHAnsi"/>
                <w:sz w:val="18"/>
                <w:szCs w:val="18"/>
              </w:rPr>
              <w:t>&gt;</w:t>
            </w:r>
          </w:p>
        </w:tc>
      </w:tr>
      <w:tr w:rsidR="00EE3065" w:rsidRPr="00D2491C" w14:paraId="782918FB" w14:textId="77777777" w:rsidTr="00964A48">
        <w:trPr>
          <w:trHeight w:val="158"/>
        </w:trPr>
        <w:tc>
          <w:tcPr>
            <w:tcW w:w="792" w:type="dxa"/>
            <w:vAlign w:val="center"/>
          </w:tcPr>
          <w:p w14:paraId="782918EE" w14:textId="294800D2"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508" w:type="dxa"/>
            <w:vAlign w:val="center"/>
          </w:tcPr>
          <w:p w14:paraId="782918EF"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490" w:type="dxa"/>
            <w:tcMar>
              <w:left w:w="72" w:type="dxa"/>
              <w:right w:w="72" w:type="dxa"/>
            </w:tcMar>
          </w:tcPr>
          <w:p w14:paraId="782918F0" w14:textId="3722B7F4"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68772D">
              <w:rPr>
                <w:rFonts w:asciiTheme="minorHAnsi" w:hAnsiTheme="minorHAnsi" w:cstheme="minorHAnsi"/>
                <w:sz w:val="18"/>
                <w:szCs w:val="18"/>
              </w:rPr>
              <w:t xml:space="preserve">Calculated value, allow </w:t>
            </w:r>
            <w:r w:rsidRPr="007A5D38">
              <w:rPr>
                <w:rFonts w:asciiTheme="minorHAnsi" w:hAnsiTheme="minorHAnsi" w:cstheme="minorHAnsi"/>
                <w:sz w:val="18"/>
                <w:szCs w:val="18"/>
              </w:rPr>
              <w:t>user pick one from list:</w:t>
            </w:r>
          </w:p>
          <w:p w14:paraId="782918F1"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782918F2"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82918F3"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or</w:t>
            </w:r>
          </w:p>
          <w:p w14:paraId="782918F4"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ERV; or</w:t>
            </w:r>
          </w:p>
          <w:p w14:paraId="782918F5"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HRV; or</w:t>
            </w:r>
          </w:p>
          <w:p w14:paraId="782918F6"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Fan Integrated (CFI); or</w:t>
            </w:r>
          </w:p>
          <w:p w14:paraId="782918F7"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Supply; or</w:t>
            </w:r>
          </w:p>
          <w:p w14:paraId="782918F8"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Exhaust; or</w:t>
            </w:r>
          </w:p>
          <w:p w14:paraId="782918FA" w14:textId="0C8A0061" w:rsidR="00EE3065" w:rsidRDefault="00EE3065" w:rsidP="0068772D">
            <w:pPr>
              <w:rPr>
                <w:rFonts w:asciiTheme="minorHAnsi" w:hAnsiTheme="minorHAnsi"/>
                <w:sz w:val="18"/>
                <w:szCs w:val="18"/>
              </w:rPr>
            </w:pPr>
            <w:r w:rsidRPr="00D12B47">
              <w:rPr>
                <w:rFonts w:asciiTheme="minorHAnsi" w:hAnsiTheme="minorHAnsi" w:cstheme="minorHAnsi"/>
                <w:sz w:val="18"/>
                <w:szCs w:val="18"/>
              </w:rPr>
              <w:t>**Central Ventilation System – Balanced</w:t>
            </w:r>
            <w:r w:rsidR="0068772D"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u w:val="single"/>
              </w:rPr>
              <w:t>&gt;&gt;</w:t>
            </w:r>
          </w:p>
        </w:tc>
      </w:tr>
      <w:tr w:rsidR="00EE3065" w:rsidRPr="00D2491C" w14:paraId="78291903" w14:textId="77777777" w:rsidTr="00964A48">
        <w:trPr>
          <w:trHeight w:val="158"/>
        </w:trPr>
        <w:tc>
          <w:tcPr>
            <w:tcW w:w="792" w:type="dxa"/>
            <w:vAlign w:val="center"/>
          </w:tcPr>
          <w:p w14:paraId="782918FC" w14:textId="627ACD01"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508" w:type="dxa"/>
            <w:vAlign w:val="center"/>
          </w:tcPr>
          <w:p w14:paraId="782918FD"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490" w:type="dxa"/>
            <w:tcMar>
              <w:left w:w="72" w:type="dxa"/>
              <w:right w:w="72" w:type="dxa"/>
            </w:tcMar>
          </w:tcPr>
          <w:p w14:paraId="0CD16C1E" w14:textId="592D720B" w:rsidR="0068772D" w:rsidRPr="007A5D38" w:rsidRDefault="00EE3065" w:rsidP="0068772D">
            <w:pPr>
              <w:rPr>
                <w:rFonts w:asciiTheme="minorHAnsi" w:hAnsiTheme="minorHAnsi" w:cstheme="minorHAnsi"/>
                <w:sz w:val="18"/>
                <w:szCs w:val="18"/>
              </w:rPr>
            </w:pPr>
            <w:r w:rsidRPr="007A5D38">
              <w:rPr>
                <w:rFonts w:asciiTheme="minorHAnsi" w:hAnsiTheme="minorHAnsi" w:cstheme="minorHAnsi"/>
                <w:sz w:val="18"/>
                <w:szCs w:val="18"/>
              </w:rPr>
              <w:t>&lt;&lt;</w:t>
            </w:r>
            <w:r w:rsidR="0068772D">
              <w:rPr>
                <w:rFonts w:asciiTheme="minorHAnsi" w:hAnsiTheme="minorHAnsi" w:cstheme="minorHAnsi"/>
                <w:sz w:val="18"/>
                <w:szCs w:val="18"/>
              </w:rPr>
              <w:t xml:space="preserve"> Calculated value, allow </w:t>
            </w:r>
            <w:r w:rsidR="0068772D" w:rsidRPr="007A5D38">
              <w:rPr>
                <w:rFonts w:asciiTheme="minorHAnsi" w:hAnsiTheme="minorHAnsi" w:cstheme="minorHAnsi"/>
                <w:sz w:val="18"/>
                <w:szCs w:val="18"/>
              </w:rPr>
              <w:t>user pick one from list:</w:t>
            </w:r>
          </w:p>
          <w:p w14:paraId="782918FE" w14:textId="08CF1E7E"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**Continuous; or</w:t>
            </w:r>
          </w:p>
          <w:p w14:paraId="782918FF"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**Short-Term Average; or</w:t>
            </w:r>
          </w:p>
          <w:p w14:paraId="78291900"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**Scheduled; or</w:t>
            </w:r>
          </w:p>
          <w:p w14:paraId="78291901" w14:textId="37BDFAF4"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r w:rsidR="00EA1C0F">
              <w:rPr>
                <w:rFonts w:asciiTheme="minorHAnsi" w:hAnsiTheme="minorHAnsi" w:cstheme="minorHAnsi"/>
                <w:sz w:val="18"/>
                <w:szCs w:val="18"/>
              </w:rPr>
              <w:t xml:space="preserve">Else </w:t>
            </w:r>
            <w:r w:rsidRPr="00D12B47">
              <w:rPr>
                <w:rFonts w:asciiTheme="minorHAnsi" w:hAnsiTheme="minorHAnsi" w:cstheme="minorHAnsi"/>
                <w:sz w:val="18"/>
                <w:szCs w:val="18"/>
              </w:rPr>
              <w:t>if “Ventilation System Type” (</w:t>
            </w:r>
            <w:del w:id="1" w:author="Smith, Alexis@Energy" w:date="2019-03-27T14:34:00Z">
              <w:r w:rsidRPr="00D12B47" w:rsidDel="008A09AF">
                <w:rPr>
                  <w:rFonts w:asciiTheme="minorHAnsi" w:hAnsiTheme="minorHAnsi" w:cstheme="minorHAnsi"/>
                  <w:sz w:val="18"/>
                  <w:szCs w:val="18"/>
                </w:rPr>
                <w:delText>A11</w:delText>
              </w:r>
            </w:del>
            <w:ins w:id="2" w:author="Smith, Alexis@Energy" w:date="2019-03-27T14:34:00Z">
              <w:r w:rsidR="008A09AF" w:rsidRPr="00D12B47">
                <w:rPr>
                  <w:rFonts w:asciiTheme="minorHAnsi" w:hAnsiTheme="minorHAnsi" w:cstheme="minorHAnsi"/>
                  <w:sz w:val="18"/>
                  <w:szCs w:val="18"/>
                </w:rPr>
                <w:t>A</w:t>
              </w:r>
              <w:r w:rsidR="008A09AF">
                <w:rPr>
                  <w:rFonts w:asciiTheme="minorHAnsi" w:hAnsiTheme="minorHAnsi" w:cstheme="minorHAnsi"/>
                  <w:sz w:val="18"/>
                  <w:szCs w:val="18"/>
                </w:rPr>
                <w:t>06</w:t>
              </w:r>
            </w:ins>
            <w:r w:rsidRPr="00D12B47">
              <w:rPr>
                <w:rFonts w:asciiTheme="minorHAnsi" w:hAnsiTheme="minorHAnsi" w:cstheme="minorHAnsi"/>
                <w:sz w:val="18"/>
                <w:szCs w:val="18"/>
              </w:rPr>
              <w:t>) = Central Fan Integrated &amp; “Ventilation Operation Schedule” (</w:t>
            </w:r>
            <w:del w:id="3" w:author="Smith, Alexis@Energy" w:date="2019-03-27T14:34:00Z">
              <w:r w:rsidRPr="00D12B47" w:rsidDel="008A09AF">
                <w:rPr>
                  <w:rFonts w:asciiTheme="minorHAnsi" w:hAnsiTheme="minorHAnsi" w:cstheme="minorHAnsi"/>
                  <w:sz w:val="18"/>
                  <w:szCs w:val="18"/>
                </w:rPr>
                <w:delText>A12</w:delText>
              </w:r>
            </w:del>
            <w:ins w:id="4" w:author="Smith, Alexis@Energy" w:date="2019-03-27T14:34:00Z">
              <w:r w:rsidR="008A09AF" w:rsidRPr="00D12B47">
                <w:rPr>
                  <w:rFonts w:asciiTheme="minorHAnsi" w:hAnsiTheme="minorHAnsi" w:cstheme="minorHAnsi"/>
                  <w:sz w:val="18"/>
                  <w:szCs w:val="18"/>
                </w:rPr>
                <w:t>A</w:t>
              </w:r>
              <w:r w:rsidR="008A09AF">
                <w:rPr>
                  <w:rFonts w:asciiTheme="minorHAnsi" w:hAnsiTheme="minorHAnsi" w:cstheme="minorHAnsi"/>
                  <w:sz w:val="18"/>
                  <w:szCs w:val="18"/>
                </w:rPr>
                <w:t>07</w:t>
              </w:r>
            </w:ins>
            <w:r w:rsidRPr="00D12B47">
              <w:rPr>
                <w:rFonts w:asciiTheme="minorHAnsi" w:hAnsiTheme="minorHAnsi" w:cstheme="minorHAnsi"/>
                <w:sz w:val="18"/>
                <w:szCs w:val="18"/>
              </w:rPr>
              <w:t>)= Continuous; then display:</w:t>
            </w:r>
          </w:p>
          <w:p w14:paraId="78291902"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7829192D" w14:textId="77777777" w:rsidTr="00964A48">
        <w:trPr>
          <w:trHeight w:val="158"/>
        </w:trPr>
        <w:tc>
          <w:tcPr>
            <w:tcW w:w="792" w:type="dxa"/>
            <w:vAlign w:val="center"/>
          </w:tcPr>
          <w:p w14:paraId="7829191B" w14:textId="5C3F8DD4" w:rsidR="00EE3065" w:rsidRDefault="00F37662" w:rsidP="00F37662">
            <w:pPr>
              <w:jc w:val="center"/>
              <w:rPr>
                <w:rFonts w:asciiTheme="minorHAnsi" w:hAnsiTheme="minorHAnsi"/>
                <w:sz w:val="18"/>
                <w:szCs w:val="18"/>
              </w:rPr>
            </w:pPr>
            <w:r>
              <w:rPr>
                <w:rFonts w:asciiTheme="minorHAnsi" w:hAnsiTheme="minorHAnsi" w:cstheme="minorHAnsi"/>
                <w:sz w:val="18"/>
                <w:szCs w:val="18"/>
              </w:rPr>
              <w:t>08</w:t>
            </w:r>
          </w:p>
        </w:tc>
        <w:tc>
          <w:tcPr>
            <w:tcW w:w="4508" w:type="dxa"/>
            <w:vAlign w:val="center"/>
          </w:tcPr>
          <w:p w14:paraId="7829191C"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7829191D"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490" w:type="dxa"/>
            <w:tcMar>
              <w:left w:w="72" w:type="dxa"/>
              <w:right w:w="72" w:type="dxa"/>
            </w:tcMar>
          </w:tcPr>
          <w:p w14:paraId="6DDF989E" w14:textId="0474DC23" w:rsidR="00596EFE" w:rsidRPr="00D12B47" w:rsidRDefault="00EE3065" w:rsidP="00596EFE">
            <w:pPr>
              <w:rPr>
                <w:rFonts w:asciiTheme="minorHAnsi" w:hAnsiTheme="minorHAnsi" w:cstheme="minorHAnsi"/>
                <w:sz w:val="18"/>
                <w:szCs w:val="18"/>
              </w:rPr>
            </w:pPr>
            <w:r w:rsidRPr="007A5D38">
              <w:rPr>
                <w:rFonts w:asciiTheme="minorHAnsi" w:hAnsiTheme="minorHAnsi" w:cstheme="minorHAnsi"/>
                <w:sz w:val="18"/>
                <w:szCs w:val="18"/>
              </w:rPr>
              <w:t>&lt;&lt;calculated field</w:t>
            </w:r>
            <w:r w:rsidR="00596EFE">
              <w:rPr>
                <w:rFonts w:asciiTheme="minorHAnsi" w:hAnsiTheme="minorHAnsi" w:cstheme="minorHAnsi"/>
                <w:sz w:val="18"/>
                <w:szCs w:val="18"/>
              </w:rPr>
              <w:t xml:space="preserve">: </w:t>
            </w:r>
            <w:r w:rsidRPr="00D12B47">
              <w:rPr>
                <w:rFonts w:asciiTheme="minorHAnsi" w:hAnsiTheme="minorHAnsi" w:cstheme="minorHAnsi"/>
                <w:sz w:val="18"/>
                <w:szCs w:val="18"/>
              </w:rPr>
              <w:t xml:space="preserve">Else if “Building Type” (A02) = </w:t>
            </w:r>
            <w:r w:rsidR="00A038D2">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p>
          <w:p w14:paraId="78291922" w14:textId="122DCC10" w:rsidR="00EE3065" w:rsidRPr="00D12B47"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 xml:space="preserve">**27b – </w:t>
            </w:r>
            <w:r w:rsidR="00596EFE" w:rsidRPr="00964A48">
              <w:rPr>
                <w:rFonts w:asciiTheme="minorHAnsi" w:hAnsiTheme="minorHAnsi" w:cstheme="minorHAnsi"/>
                <w:b/>
                <w:sz w:val="18"/>
                <w:szCs w:val="18"/>
              </w:rPr>
              <w:t>High-rise Residential Ventilation</w:t>
            </w:r>
            <w:r w:rsidRPr="00D12B47">
              <w:rPr>
                <w:rFonts w:asciiTheme="minorHAnsi" w:hAnsiTheme="minorHAnsi" w:cstheme="minorHAnsi"/>
                <w:b/>
                <w:sz w:val="18"/>
                <w:szCs w:val="18"/>
              </w:rPr>
              <w:t>;</w:t>
            </w:r>
          </w:p>
          <w:p w14:paraId="78291929" w14:textId="21779ADD"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 xml:space="preserve">Else </w:t>
            </w:r>
            <w:r w:rsidR="00596EFE" w:rsidRPr="00D12B47">
              <w:rPr>
                <w:rFonts w:asciiTheme="minorHAnsi" w:hAnsiTheme="minorHAnsi" w:cstheme="minorHAnsi"/>
                <w:sz w:val="18"/>
                <w:szCs w:val="18"/>
              </w:rPr>
              <w:t xml:space="preserve">if “Building Type” (A02) = </w:t>
            </w:r>
            <w:r w:rsidR="00596EFE">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p>
          <w:p w14:paraId="7829192C" w14:textId="42B972A4" w:rsidR="00571B10" w:rsidRDefault="00EE3065">
            <w:pPr>
              <w:rPr>
                <w:rFonts w:asciiTheme="minorHAnsi" w:hAnsiTheme="minorHAnsi" w:cstheme="minorHAnsi"/>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c</w:t>
            </w:r>
            <w:r w:rsidR="00596EFE" w:rsidRPr="00D12B47">
              <w:rPr>
                <w:rFonts w:asciiTheme="minorHAnsi" w:hAnsiTheme="minorHAnsi" w:cstheme="minorHAnsi"/>
                <w:b/>
                <w:sz w:val="18"/>
                <w:szCs w:val="18"/>
              </w:rPr>
              <w:t xml:space="preserve"> – </w:t>
            </w:r>
            <w:r w:rsidR="00596EFE" w:rsidRPr="00BA7477">
              <w:rPr>
                <w:rFonts w:asciiTheme="minorHAnsi" w:hAnsiTheme="minorHAnsi" w:cstheme="minorHAnsi"/>
                <w:b/>
                <w:sz w:val="18"/>
                <w:szCs w:val="18"/>
              </w:rPr>
              <w:t>High-rise Residential Ventilation</w:t>
            </w:r>
            <w:r w:rsidR="00596EFE">
              <w:rPr>
                <w:rFonts w:asciiTheme="minorHAnsi" w:hAnsiTheme="minorHAnsi" w:cstheme="minorHAnsi"/>
                <w:b/>
                <w:sz w:val="18"/>
                <w:szCs w:val="18"/>
              </w:rPr>
              <w:t xml:space="preserve"> </w:t>
            </w:r>
            <w:r w:rsidRPr="00D12B47">
              <w:rPr>
                <w:rFonts w:asciiTheme="minorHAnsi" w:hAnsiTheme="minorHAnsi" w:cstheme="minorHAnsi"/>
                <w:b/>
                <w:sz w:val="18"/>
                <w:szCs w:val="18"/>
              </w:rPr>
              <w:t xml:space="preserve"> – Scheduled or Real-Time Control</w:t>
            </w:r>
            <w:r w:rsidRPr="00964A48">
              <w:rPr>
                <w:rFonts w:asciiTheme="minorHAnsi" w:hAnsiTheme="minorHAnsi" w:cstheme="minorHAnsi"/>
                <w:sz w:val="18"/>
                <w:szCs w:val="18"/>
              </w:rPr>
              <w:t>&gt;&gt;</w:t>
            </w:r>
          </w:p>
        </w:tc>
      </w:tr>
      <w:tr w:rsidR="00EE3065" w:rsidRPr="00D2491C" w14:paraId="78291944" w14:textId="77777777" w:rsidTr="00964A48">
        <w:trPr>
          <w:trHeight w:val="158"/>
        </w:trPr>
        <w:tc>
          <w:tcPr>
            <w:tcW w:w="10790" w:type="dxa"/>
            <w:gridSpan w:val="3"/>
            <w:vAlign w:val="center"/>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8" w14:textId="77777777" w:rsidR="00A11558" w:rsidRPr="002F0718" w:rsidRDefault="00A11558">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2F0718" w14:paraId="26CC26ED" w14:textId="77777777" w:rsidTr="00C9599D">
        <w:tc>
          <w:tcPr>
            <w:tcW w:w="10790" w:type="dxa"/>
          </w:tcPr>
          <w:p w14:paraId="693427CD" w14:textId="77777777" w:rsidR="002F0718" w:rsidRPr="0029047D" w:rsidRDefault="002F0718" w:rsidP="00C9599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B. Ventilation - Total Ventilation Rate</w:t>
            </w:r>
            <w:r>
              <w:rPr>
                <w:rFonts w:asciiTheme="minorHAnsi" w:hAnsiTheme="minorHAnsi"/>
                <w:b/>
                <w:szCs w:val="18"/>
              </w:rPr>
              <w:t xml:space="preserve"> - MCH-</w:t>
            </w:r>
            <w:r w:rsidRPr="0029047D">
              <w:rPr>
                <w:rFonts w:asciiTheme="minorHAnsi" w:hAnsiTheme="minorHAnsi"/>
                <w:b/>
                <w:szCs w:val="18"/>
              </w:rPr>
              <w:t>27</w:t>
            </w:r>
            <w:r>
              <w:rPr>
                <w:rFonts w:asciiTheme="minorHAnsi" w:hAnsiTheme="minorHAnsi"/>
                <w:b/>
                <w:szCs w:val="18"/>
              </w:rPr>
              <w:t>c – High-rise Residential Multifamily Ventilation Scheduled or Real Time Control</w:t>
            </w:r>
          </w:p>
          <w:p w14:paraId="10E7C70E" w14:textId="77777777" w:rsidR="002F0718" w:rsidRDefault="002F0718" w:rsidP="00C9599D">
            <w:pPr>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cs="font78"/>
                <w:sz w:val="18"/>
                <w:szCs w:val="18"/>
              </w:rPr>
              <w:t>120.1(b)2A.iv</w:t>
            </w:r>
          </w:p>
        </w:tc>
      </w:tr>
      <w:tr w:rsidR="002F0718" w14:paraId="733AFD67" w14:textId="77777777" w:rsidTr="00C9599D">
        <w:tc>
          <w:tcPr>
            <w:tcW w:w="10790" w:type="dxa"/>
          </w:tcPr>
          <w:p w14:paraId="00FE067A" w14:textId="77777777" w:rsidR="002F0718" w:rsidRPr="002F0718" w:rsidRDefault="002F0718" w:rsidP="00C9599D">
            <w:pPr>
              <w:rPr>
                <w:rFonts w:asciiTheme="minorHAnsi" w:hAnsiTheme="minorHAnsi"/>
                <w:sz w:val="18"/>
                <w:szCs w:val="18"/>
              </w:rPr>
            </w:pPr>
            <w:r w:rsidRPr="002F0718">
              <w:rPr>
                <w:rFonts w:asciiTheme="minorHAnsi" w:hAnsi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2C4B2886" w14:textId="77777777" w:rsidR="002F0718" w:rsidRPr="002F0718" w:rsidRDefault="002F0718" w:rsidP="00C9599D">
            <w:pPr>
              <w:rPr>
                <w:rFonts w:asciiTheme="minorHAnsi" w:hAnsiTheme="minorHAnsi"/>
                <w:sz w:val="18"/>
                <w:szCs w:val="18"/>
              </w:rPr>
            </w:pPr>
          </w:p>
          <w:p w14:paraId="5A5E6AFB" w14:textId="77777777" w:rsidR="002F0718" w:rsidRDefault="002F0718" w:rsidP="00C9599D">
            <w:pPr>
              <w:rPr>
                <w:rFonts w:asciiTheme="minorHAnsi" w:hAnsiTheme="minorHAnsi"/>
                <w:sz w:val="18"/>
                <w:szCs w:val="18"/>
              </w:rPr>
            </w:pPr>
            <w:r w:rsidRPr="002F0718">
              <w:rPr>
                <w:rFonts w:asciiTheme="minorHAnsi" w:hAnsi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2C14CEE4" w14:textId="406625BB" w:rsidR="002F6DFC" w:rsidRDefault="002F6DFC">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2F6DFC" w14:paraId="12E18098" w14:textId="77777777" w:rsidTr="00B0240B">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24C4436" w14:textId="2DAD6DE7" w:rsidR="002F6DFC" w:rsidRPr="00A75DC5" w:rsidRDefault="002F6DFC" w:rsidP="002F6DFC">
            <w:pPr>
              <w:keepNext/>
              <w:rPr>
                <w:rFonts w:asciiTheme="minorHAnsi" w:hAnsiTheme="minorHAnsi"/>
                <w:b/>
                <w:bCs/>
                <w:szCs w:val="18"/>
              </w:rPr>
            </w:pPr>
            <w:r>
              <w:rPr>
                <w:rFonts w:asciiTheme="minorHAnsi" w:hAnsiTheme="minorHAnsi"/>
                <w:b/>
                <w:bCs/>
                <w:szCs w:val="18"/>
              </w:rPr>
              <w:t>C</w:t>
            </w:r>
            <w:r w:rsidRPr="0029047D">
              <w:rPr>
                <w:rFonts w:asciiTheme="minorHAnsi" w:hAnsiTheme="minorHAnsi"/>
                <w:b/>
                <w:bCs/>
                <w:szCs w:val="18"/>
              </w:rPr>
              <w:t>. Other Requirements</w:t>
            </w:r>
          </w:p>
        </w:tc>
      </w:tr>
      <w:tr w:rsidR="002F6DFC" w14:paraId="0C1E5489" w14:textId="77777777" w:rsidTr="00B0240B">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00F0ACD" w14:textId="5F6FC967" w:rsidR="002F6DFC" w:rsidRPr="00A75DC5" w:rsidRDefault="002F6DFC" w:rsidP="00B0240B">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2F6DFC" w14:paraId="037F5BE3"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29DBB34"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8236C8A" w14:textId="77777777" w:rsidR="002F6DFC" w:rsidRDefault="002F6DFC" w:rsidP="002F6DFC">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207E240" w14:textId="77777777" w:rsidR="002F6DFC" w:rsidRDefault="002F6DFC" w:rsidP="00B0240B">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2F6DFC" w14:paraId="29EEA798"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7F4D481"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6893CD0" w14:textId="77777777" w:rsidR="002F6DFC" w:rsidRDefault="002F6DFC" w:rsidP="00B0240B">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2F6DFC" w14:paraId="0858450B"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3A03641"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44E32C1" w14:textId="77777777" w:rsidR="002F6DFC" w:rsidRDefault="002F6DFC" w:rsidP="00B0240B">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76FDF977" w14:textId="77777777" w:rsidR="002F6DFC" w:rsidRDefault="002F6DFC" w:rsidP="00B0240B">
            <w:pPr>
              <w:ind w:left="274"/>
              <w:rPr>
                <w:sz w:val="22"/>
              </w:rPr>
            </w:pPr>
            <w:r w:rsidRPr="00215D5D">
              <w:rPr>
                <w:rFonts w:asciiTheme="minorHAnsi" w:hAnsiTheme="minorHAnsi" w:cstheme="minorHAnsi"/>
                <w:sz w:val="18"/>
                <w:szCs w:val="18"/>
              </w:rPr>
              <w:t>Exception: Condensing dryers plumbed to a drain.</w:t>
            </w:r>
          </w:p>
        </w:tc>
      </w:tr>
      <w:tr w:rsidR="002F6DFC" w14:paraId="5E1267DF"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D5D5F62"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22108C5" w14:textId="77777777" w:rsidR="002F6DFC" w:rsidRDefault="002F6DFC" w:rsidP="00B0240B">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085A4310" w14:textId="77777777" w:rsidR="002F6DFC" w:rsidRDefault="002F6DFC" w:rsidP="00B0240B">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09CB79F5" w14:textId="77777777" w:rsidR="002F6DFC" w:rsidRDefault="002F6DFC" w:rsidP="00B0240B">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2F6DFC" w14:paraId="6CFD0F72"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327B4E0"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552A734" w14:textId="77777777" w:rsidR="002F6DFC" w:rsidRDefault="002F6DFC" w:rsidP="00B0240B">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6EE547B6" w14:textId="77777777" w:rsidR="002F6DFC" w:rsidRDefault="002F6DFC" w:rsidP="00B0240B">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2F6DFC" w14:paraId="30B530CA"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3466BD8"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FA418CE" w14:textId="77777777" w:rsidR="002F6DFC" w:rsidRDefault="002F6DFC" w:rsidP="00B0240B">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555880C9" w14:textId="77777777" w:rsidR="002F6DFC" w:rsidRDefault="002F6DFC" w:rsidP="00B0240B">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3F5172DD" w14:textId="77777777" w:rsidR="002F6DFC" w:rsidRDefault="002F6DFC" w:rsidP="00B0240B">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32B06BF1" w14:textId="77777777" w:rsidR="002F6DFC" w:rsidRDefault="002F6DFC" w:rsidP="00B0240B">
            <w:pPr>
              <w:keepNext/>
              <w:ind w:left="763"/>
              <w:rPr>
                <w:rFonts w:asciiTheme="minorHAnsi" w:hAnsiTheme="minorHAnsi"/>
                <w:sz w:val="18"/>
                <w:szCs w:val="18"/>
              </w:rPr>
            </w:pPr>
            <w:r w:rsidRPr="0001108C">
              <w:rPr>
                <w:rFonts w:asciiTheme="minorHAnsi" w:hAnsiTheme="minorHAnsi"/>
                <w:sz w:val="18"/>
                <w:szCs w:val="18"/>
              </w:rPr>
              <w:t>Exceptions:</w:t>
            </w:r>
          </w:p>
          <w:p w14:paraId="3529C65B" w14:textId="77777777" w:rsidR="002F6DFC" w:rsidRDefault="002F6DFC" w:rsidP="00B0240B">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1EAB67AE" w14:textId="77777777" w:rsidR="002F6DFC" w:rsidRDefault="002F6DFC" w:rsidP="00B0240B">
            <w:pPr>
              <w:keepNext/>
              <w:ind w:left="1397" w:hanging="274"/>
            </w:pPr>
            <w:r w:rsidRPr="0001108C">
              <w:rPr>
                <w:rFonts w:asciiTheme="minorHAnsi" w:hAnsiTheme="minorHAnsi"/>
                <w:sz w:val="18"/>
                <w:szCs w:val="18"/>
              </w:rPr>
              <w:t>2. Toilet compartments in bathrooms.</w:t>
            </w:r>
          </w:p>
        </w:tc>
      </w:tr>
      <w:tr w:rsidR="002F6DFC" w14:paraId="63C0BE89"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21D802A"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0CA8960" w14:textId="77777777" w:rsidR="002F6DFC" w:rsidRDefault="002F6DFC" w:rsidP="00B0240B">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6504F19A" w14:textId="77777777" w:rsidR="002F6DFC" w:rsidRDefault="002F6DFC" w:rsidP="00B0240B">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09B596F6" w14:textId="77777777" w:rsidR="002F6DFC" w:rsidRDefault="002F6DFC" w:rsidP="00964A48">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166D1211" w14:textId="77777777" w:rsidR="002F6DFC" w:rsidRDefault="002F6DFC" w:rsidP="00B0240B">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715AE094" w14:textId="77777777" w:rsidR="002F6DFC" w:rsidRDefault="002F6DFC" w:rsidP="00964A48">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466675C4" w14:textId="77777777" w:rsidR="002F6DFC" w:rsidRDefault="002F6DFC" w:rsidP="008A09AF">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2F6DFC" w14:paraId="7B3D420D" w14:textId="77777777" w:rsidTr="00293EED">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45A81E8" w14:textId="77777777" w:rsidR="002F6DFC" w:rsidRDefault="002F6DFC" w:rsidP="00B0240B">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F368FF3" w14:textId="77777777" w:rsidR="002F6DFC" w:rsidRDefault="002F6DFC" w:rsidP="00B0240B">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2F6DFC" w14:paraId="64205D77" w14:textId="77777777" w:rsidTr="00B0240B">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81BF8B0" w14:textId="77777777" w:rsidR="002F6DFC" w:rsidRDefault="002F6DFC" w:rsidP="00B0240B">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48AE7CDD" w14:textId="77777777" w:rsidR="002F6DFC" w:rsidRDefault="002F6DFC" w:rsidP="002F6DFC"/>
    <w:p w14:paraId="68F913EF" w14:textId="77777777" w:rsidR="002F6DFC" w:rsidRDefault="002F6DFC" w:rsidP="002F6DFC">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2F6DFC" w:rsidRPr="006C4FD8" w14:paraId="0C896B03" w14:textId="77777777" w:rsidTr="00B0240B">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14DB0EE" w14:textId="39734F13" w:rsidR="002F6DFC" w:rsidRPr="0047390B" w:rsidRDefault="002F6DFC" w:rsidP="002F6DFC">
            <w:pPr>
              <w:rPr>
                <w:rFonts w:asciiTheme="minorHAnsi" w:hAnsiTheme="minorHAnsi" w:cs="Arial"/>
                <w:b/>
                <w:szCs w:val="18"/>
              </w:rPr>
            </w:pPr>
            <w:r>
              <w:rPr>
                <w:rFonts w:asciiTheme="minorHAnsi" w:hAnsiTheme="minorHAnsi" w:cs="Arial"/>
                <w:b/>
                <w:szCs w:val="18"/>
              </w:rPr>
              <w:t>D</w:t>
            </w:r>
            <w:r w:rsidRPr="0047390B">
              <w:rPr>
                <w:rFonts w:asciiTheme="minorHAnsi" w:hAnsiTheme="minorHAnsi" w:cs="Arial"/>
                <w:b/>
                <w:szCs w:val="18"/>
              </w:rPr>
              <w:t>. Air Moving Equipment</w:t>
            </w:r>
          </w:p>
        </w:tc>
      </w:tr>
      <w:tr w:rsidR="002F6DFC" w:rsidRPr="006C4FD8" w14:paraId="04F56BE4" w14:textId="77777777" w:rsidTr="00B0240B">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EDB0FAF" w14:textId="77777777" w:rsidR="002F6DFC" w:rsidRPr="0047390B" w:rsidRDefault="002F6DFC" w:rsidP="00B0240B">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2F6DFC" w:rsidRPr="006C4FD8" w14:paraId="71D2C3E3" w14:textId="77777777" w:rsidTr="00B0240B">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638CFF6" w14:textId="77777777" w:rsidR="002F6DFC" w:rsidRPr="006C4FD8" w:rsidRDefault="002F6DFC" w:rsidP="00B0240B">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5C8EEACE" w14:textId="19145556" w:rsidR="002F6DFC" w:rsidRPr="00DA6319" w:rsidRDefault="002F6DFC" w:rsidP="00B0240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964A48">
              <w:rPr>
                <w:rFonts w:asciiTheme="minorHAnsi" w:hAnsiTheme="minorHAnsi"/>
                <w:sz w:val="18"/>
                <w:szCs w:val="18"/>
              </w:rPr>
              <w:t>Ventilation devices and</w:t>
            </w:r>
            <w:r>
              <w:rPr>
                <w:rFonts w:asciiTheme="minorHAnsi" w:hAnsiTheme="minorHAnsi"/>
                <w:bCs/>
                <w:sz w:val="18"/>
                <w:szCs w:val="18"/>
              </w:rPr>
              <w:t xml:space="preserve"> </w:t>
            </w:r>
            <w:r w:rsidRPr="00964A48">
              <w:rPr>
                <w:rFonts w:asciiTheme="minorHAnsi" w:hAnsiTheme="minorHAnsi"/>
                <w:sz w:val="18"/>
                <w:szCs w:val="18"/>
              </w:rPr>
              <w:t>equipment serving individua</w:t>
            </w:r>
            <w:r w:rsidRPr="008A09AF">
              <w:rPr>
                <w:rFonts w:asciiTheme="minorHAnsi" w:hAnsiTheme="minorHAnsi"/>
                <w:sz w:val="18"/>
                <w:szCs w:val="18"/>
              </w:rPr>
              <w:t>l dwelling units shall be tested in</w:t>
            </w:r>
            <w:r>
              <w:rPr>
                <w:rFonts w:asciiTheme="minorHAnsi" w:hAnsiTheme="minorHAnsi"/>
                <w:bCs/>
                <w:sz w:val="18"/>
                <w:szCs w:val="18"/>
              </w:rPr>
              <w:t xml:space="preserve"> </w:t>
            </w:r>
            <w:r w:rsidRPr="00964A48">
              <w:rPr>
                <w:rFonts w:asciiTheme="minorHAnsi" w:hAnsiTheme="minorHAnsi"/>
                <w:sz w:val="18"/>
                <w:szCs w:val="18"/>
              </w:rPr>
              <w:t>accordance with ANSI/ASHRAE Standard 51/AMCA 210,</w:t>
            </w:r>
            <w:r>
              <w:rPr>
                <w:rFonts w:asciiTheme="minorHAnsi" w:hAnsiTheme="minorHAnsi"/>
                <w:bCs/>
                <w:sz w:val="18"/>
                <w:szCs w:val="18"/>
              </w:rPr>
              <w:t xml:space="preserve"> </w:t>
            </w:r>
            <w:r w:rsidRPr="00964A48">
              <w:rPr>
                <w:rFonts w:asciiTheme="minorHAnsi" w:hAnsiTheme="minorHAnsi"/>
                <w:i/>
                <w:sz w:val="18"/>
                <w:szCs w:val="18"/>
              </w:rPr>
              <w:t>Laboratory Methods of Testing Fans for Aerodynamic Performance Rating</w:t>
            </w:r>
            <w:r w:rsidRPr="008A09AF">
              <w:rPr>
                <w:rFonts w:asciiTheme="minorHAnsi" w:hAnsiTheme="minorHAnsi"/>
                <w:sz w:val="18"/>
                <w:szCs w:val="18"/>
              </w:rPr>
              <w:t xml:space="preserve">, and ANSI/AMCA Standard 300, </w:t>
            </w:r>
            <w:r w:rsidRPr="008A09AF">
              <w:rPr>
                <w:rFonts w:asciiTheme="minorHAnsi" w:hAnsiTheme="minorHAnsi"/>
                <w:i/>
                <w:sz w:val="18"/>
                <w:szCs w:val="18"/>
              </w:rPr>
              <w:t>Reverberant Room Method for Sound Testing of Fans</w:t>
            </w:r>
            <w:r w:rsidRPr="008A09AF">
              <w:rPr>
                <w:rFonts w:asciiTheme="minorHAnsi" w:hAnsiTheme="minorHAnsi"/>
                <w:sz w:val="18"/>
                <w:szCs w:val="18"/>
              </w:rPr>
              <w:t>, and rated in</w:t>
            </w:r>
            <w:r>
              <w:rPr>
                <w:rFonts w:asciiTheme="minorHAnsi" w:hAnsiTheme="minorHAnsi"/>
                <w:bCs/>
                <w:sz w:val="18"/>
                <w:szCs w:val="18"/>
              </w:rPr>
              <w:t xml:space="preserve"> </w:t>
            </w:r>
            <w:r w:rsidRPr="00964A48">
              <w:rPr>
                <w:rFonts w:asciiTheme="minorHAnsi" w:hAnsiTheme="minorHAnsi"/>
                <w:sz w:val="18"/>
                <w:szCs w:val="18"/>
              </w:rPr>
              <w:t>accorda</w:t>
            </w:r>
            <w:r w:rsidRPr="008A09AF">
              <w:rPr>
                <w:rFonts w:asciiTheme="minorHAnsi" w:hAnsiTheme="minorHAnsi"/>
                <w:sz w:val="18"/>
                <w:szCs w:val="18"/>
              </w:rPr>
              <w:t>nce with the airflow and sound rating procedures of</w:t>
            </w:r>
            <w:r>
              <w:rPr>
                <w:rFonts w:asciiTheme="minorHAnsi" w:hAnsiTheme="minorHAnsi"/>
                <w:bCs/>
                <w:sz w:val="18"/>
                <w:szCs w:val="18"/>
              </w:rPr>
              <w:t xml:space="preserve"> </w:t>
            </w:r>
            <w:r w:rsidRPr="00964A48">
              <w:rPr>
                <w:rFonts w:asciiTheme="minorHAnsi" w:hAnsiTheme="minorHAnsi"/>
                <w:sz w:val="18"/>
                <w:szCs w:val="18"/>
              </w:rPr>
              <w:t xml:space="preserve">the Home Ventilating Institute (HVI) (HVI 915, </w:t>
            </w:r>
            <w:r w:rsidRPr="008A09AF">
              <w:rPr>
                <w:rFonts w:asciiTheme="minorHAnsi" w:hAnsiTheme="minorHAnsi"/>
                <w:i/>
                <w:sz w:val="18"/>
                <w:szCs w:val="18"/>
              </w:rPr>
              <w:t>Loudness Testing and Rating Procedure</w:t>
            </w:r>
            <w:r w:rsidRPr="008A09AF">
              <w:rPr>
                <w:rFonts w:asciiTheme="minorHAnsi" w:hAnsiTheme="minorHAnsi"/>
                <w:sz w:val="18"/>
                <w:szCs w:val="18"/>
              </w:rPr>
              <w:t xml:space="preserve">; HVI 916, </w:t>
            </w:r>
            <w:r w:rsidRPr="008A09AF">
              <w:rPr>
                <w:rFonts w:asciiTheme="minorHAnsi" w:hAnsiTheme="minorHAnsi"/>
                <w:i/>
                <w:sz w:val="18"/>
                <w:szCs w:val="18"/>
              </w:rPr>
              <w:t>Air Flow Test Procedure</w:t>
            </w:r>
            <w:r w:rsidRPr="008A09AF">
              <w:rPr>
                <w:rFonts w:asciiTheme="minorHAnsi" w:hAnsiTheme="minorHAnsi"/>
                <w:sz w:val="18"/>
                <w:szCs w:val="18"/>
              </w:rPr>
              <w:t xml:space="preserve"> ; and HVI 920, </w:t>
            </w:r>
            <w:r w:rsidRPr="008A09AF">
              <w:rPr>
                <w:rFonts w:asciiTheme="minorHAnsi" w:hAnsiTheme="minorHAnsi"/>
                <w:i/>
                <w:sz w:val="18"/>
                <w:szCs w:val="18"/>
              </w:rPr>
              <w:t>Product Performance Certification Procedure Including Verification and Challenge</w:t>
            </w:r>
            <w:r w:rsidRPr="008A09AF">
              <w:rPr>
                <w:rFonts w:asciiTheme="minorHAnsi" w:hAnsiTheme="minorHAnsi"/>
                <w:sz w:val="18"/>
                <w:szCs w:val="18"/>
              </w:rPr>
              <w:t>).</w:t>
            </w:r>
            <w:r>
              <w:rPr>
                <w:rFonts w:asciiTheme="minorHAnsi" w:hAnsiTheme="minorHAnsi"/>
                <w:bCs/>
                <w:sz w:val="18"/>
                <w:szCs w:val="18"/>
              </w:rPr>
              <w:t xml:space="preserve"> </w:t>
            </w:r>
            <w:r w:rsidRPr="00964A48">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964A48">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964A48">
              <w:rPr>
                <w:rFonts w:asciiTheme="minorHAnsi" w:hAnsiTheme="minorHAnsi"/>
                <w:sz w:val="18"/>
                <w:szCs w:val="18"/>
              </w:rPr>
              <w:t>installation instructions.</w:t>
            </w:r>
          </w:p>
        </w:tc>
      </w:tr>
      <w:tr w:rsidR="002F6DFC" w:rsidRPr="006C4FD8" w14:paraId="262B704A" w14:textId="77777777" w:rsidTr="00B0240B">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3DB1E09D" w14:textId="77777777" w:rsidR="002F6DFC" w:rsidRPr="006C4FD8" w:rsidRDefault="002F6DFC" w:rsidP="00B0240B">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6C02B854" w14:textId="77777777" w:rsidR="002F6DFC" w:rsidRDefault="002F6DFC" w:rsidP="00B0240B">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964A48">
              <w:rPr>
                <w:rFonts w:asciiTheme="minorHAnsi" w:hAnsiTheme="minorHAnsi"/>
                <w:sz w:val="18"/>
                <w:szCs w:val="18"/>
              </w:rPr>
              <w:t xml:space="preserve"> Ventilation fans shall be rated</w:t>
            </w:r>
            <w:r>
              <w:rPr>
                <w:rFonts w:asciiTheme="minorHAnsi" w:hAnsiTheme="minorHAnsi"/>
                <w:bCs/>
                <w:sz w:val="18"/>
                <w:szCs w:val="18"/>
              </w:rPr>
              <w:t xml:space="preserve"> </w:t>
            </w:r>
            <w:r w:rsidRPr="00964A48">
              <w:rPr>
                <w:rFonts w:asciiTheme="minorHAnsi" w:hAnsiTheme="minorHAnsi"/>
                <w:sz w:val="18"/>
                <w:szCs w:val="18"/>
              </w:rPr>
              <w:t>for sound at no less than the minim</w:t>
            </w:r>
            <w:r w:rsidRPr="008A09AF">
              <w:rPr>
                <w:rFonts w:asciiTheme="minorHAnsi" w:hAnsiTheme="minorHAnsi"/>
                <w:sz w:val="18"/>
                <w:szCs w:val="18"/>
              </w:rPr>
              <w:t>um airflow rate required</w:t>
            </w:r>
            <w:r>
              <w:rPr>
                <w:rFonts w:asciiTheme="minorHAnsi" w:hAnsiTheme="minorHAnsi"/>
                <w:bCs/>
                <w:sz w:val="18"/>
                <w:szCs w:val="18"/>
              </w:rPr>
              <w:t xml:space="preserve"> </w:t>
            </w:r>
            <w:r w:rsidRPr="00964A48">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964A48">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964A48">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964A48">
              <w:rPr>
                <w:rFonts w:asciiTheme="minorHAnsi" w:hAnsiTheme="minorHAnsi"/>
                <w:sz w:val="18"/>
                <w:szCs w:val="18"/>
              </w:rPr>
              <w:t>7.1.</w:t>
            </w:r>
          </w:p>
          <w:p w14:paraId="3F6671CA" w14:textId="77777777" w:rsidR="002F6DFC" w:rsidRDefault="002F6DFC" w:rsidP="00B0240B">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198E48DD" w14:textId="77777777" w:rsidR="002F6DFC" w:rsidRDefault="002F6DFC" w:rsidP="00964A48">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964A48">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964A48">
              <w:rPr>
                <w:rFonts w:asciiTheme="minorHAnsi" w:hAnsiTheme="minorHAnsi"/>
                <w:sz w:val="18"/>
                <w:szCs w:val="18"/>
              </w:rPr>
              <w:t>of 1.0 sone.</w:t>
            </w:r>
          </w:p>
          <w:p w14:paraId="1C43390C" w14:textId="77777777" w:rsidR="002F6DFC" w:rsidRDefault="002F6DFC" w:rsidP="00B0240B">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59F04C83" w14:textId="77777777" w:rsidR="002F6DFC" w:rsidRDefault="002F6DFC" w:rsidP="00B0240B">
            <w:pPr>
              <w:keepNext/>
              <w:ind w:left="763"/>
              <w:rPr>
                <w:rFonts w:asciiTheme="minorHAnsi" w:hAnsiTheme="minorHAnsi"/>
                <w:sz w:val="18"/>
                <w:szCs w:val="18"/>
              </w:rPr>
            </w:pPr>
            <w:r w:rsidRPr="0001108C">
              <w:rPr>
                <w:rFonts w:asciiTheme="minorHAnsi" w:hAnsiTheme="minorHAnsi"/>
                <w:sz w:val="18"/>
                <w:szCs w:val="18"/>
              </w:rPr>
              <w:t>Exceptions:</w:t>
            </w:r>
          </w:p>
          <w:p w14:paraId="72B4358C" w14:textId="77777777" w:rsidR="002F6DFC" w:rsidRDefault="002F6DFC" w:rsidP="00B0240B">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067734A6" w14:textId="2EB8107D" w:rsidR="002F6DFC" w:rsidRDefault="002F6DFC" w:rsidP="00964A48">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2F6DFC" w:rsidRPr="006C4FD8" w14:paraId="77D50068" w14:textId="77777777" w:rsidTr="00B0240B">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B7F9242" w14:textId="77777777" w:rsidR="002F6DFC" w:rsidRPr="006C4FD8" w:rsidRDefault="002F6DFC" w:rsidP="00B0240B">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181AE3D7" w14:textId="77777777" w:rsidR="002F6DFC" w:rsidRDefault="002F6DFC" w:rsidP="00B0240B">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5AA37E4E" w14:textId="2527FAC6" w:rsidR="002F6DFC" w:rsidRDefault="002F6DFC" w:rsidP="00B0240B">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964A48">
              <w:rPr>
                <w:rFonts w:asciiTheme="minorHAnsi" w:hAnsiTheme="minorHAnsi"/>
                <w:sz w:val="18"/>
                <w:szCs w:val="18"/>
              </w:rPr>
              <w:t>Exhaust</w:t>
            </w:r>
            <w:r>
              <w:rPr>
                <w:rFonts w:asciiTheme="minorHAnsi" w:hAnsiTheme="minorHAnsi"/>
                <w:bCs/>
                <w:sz w:val="18"/>
                <w:szCs w:val="18"/>
              </w:rPr>
              <w:t xml:space="preserve"> </w:t>
            </w:r>
            <w:r w:rsidRPr="00964A48">
              <w:rPr>
                <w:rFonts w:asciiTheme="minorHAnsi" w:hAnsiTheme="minorHAnsi"/>
                <w:sz w:val="18"/>
                <w:szCs w:val="18"/>
              </w:rPr>
              <w:t>fa</w:t>
            </w:r>
            <w:r w:rsidRPr="008A09AF">
              <w:rPr>
                <w:rFonts w:asciiTheme="minorHAnsi" w:hAnsiTheme="minorHAnsi"/>
                <w:sz w:val="18"/>
                <w:szCs w:val="18"/>
              </w:rPr>
              <w:t>ns in separate dwelling units shall not share a common</w:t>
            </w:r>
            <w:r>
              <w:rPr>
                <w:rFonts w:asciiTheme="minorHAnsi" w:hAnsiTheme="minorHAnsi"/>
                <w:bCs/>
                <w:sz w:val="18"/>
                <w:szCs w:val="18"/>
              </w:rPr>
              <w:t xml:space="preserve"> </w:t>
            </w:r>
            <w:r w:rsidRPr="00964A48">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964A48">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964A48">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964A48">
              <w:rPr>
                <w:rFonts w:asciiTheme="minorHAnsi" w:hAnsiTheme="minorHAnsi"/>
                <w:sz w:val="18"/>
                <w:szCs w:val="18"/>
              </w:rPr>
              <w:t>of exhaust air</w:t>
            </w:r>
            <w:r w:rsidRPr="008A09AF">
              <w:rPr>
                <w:rFonts w:asciiTheme="minorHAnsi" w:hAnsiTheme="minorHAnsi"/>
                <w:sz w:val="18"/>
                <w:szCs w:val="18"/>
              </w:rPr>
              <w:t xml:space="preserve"> from one room to another through the</w:t>
            </w:r>
            <w:r>
              <w:rPr>
                <w:rFonts w:asciiTheme="minorHAnsi" w:hAnsiTheme="minorHAnsi"/>
                <w:bCs/>
                <w:sz w:val="18"/>
                <w:szCs w:val="18"/>
              </w:rPr>
              <w:t xml:space="preserve"> </w:t>
            </w:r>
            <w:r w:rsidRPr="00964A48">
              <w:rPr>
                <w:rFonts w:asciiTheme="minorHAnsi" w:hAnsiTheme="minorHAnsi"/>
                <w:sz w:val="18"/>
                <w:szCs w:val="18"/>
              </w:rPr>
              <w:t>exhaust ducting system</w:t>
            </w:r>
            <w:r w:rsidRPr="00F47345">
              <w:rPr>
                <w:rFonts w:asciiTheme="minorHAnsi" w:hAnsiTheme="minorHAnsi"/>
                <w:b/>
                <w:bCs/>
                <w:sz w:val="18"/>
                <w:szCs w:val="18"/>
              </w:rPr>
              <w:t>.</w:t>
            </w:r>
          </w:p>
          <w:p w14:paraId="4D314FF3" w14:textId="6693F306" w:rsidR="002F6DFC" w:rsidRPr="00964A48" w:rsidRDefault="002F6DFC" w:rsidP="00B0240B">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964A48">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964A48">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964A48">
              <w:rPr>
                <w:rFonts w:asciiTheme="minorHAnsi" w:hAnsiTheme="minorHAnsi" w:cstheme="minorHAnsi"/>
                <w:sz w:val="18"/>
                <w:szCs w:val="18"/>
              </w:rPr>
              <w:t>of the exhaust inlets sha</w:t>
            </w:r>
            <w:r w:rsidRPr="008A09AF">
              <w:rPr>
                <w:rFonts w:asciiTheme="minorHAnsi" w:hAnsiTheme="minorHAnsi" w:cstheme="minorHAnsi"/>
                <w:sz w:val="18"/>
                <w:szCs w:val="18"/>
              </w:rPr>
              <w:t>ll be designed and intended to run</w:t>
            </w:r>
            <w:r>
              <w:rPr>
                <w:rFonts w:asciiTheme="minorHAnsi" w:hAnsiTheme="minorHAnsi" w:cstheme="minorHAnsi"/>
                <w:sz w:val="18"/>
                <w:szCs w:val="18"/>
              </w:rPr>
              <w:t xml:space="preserve"> </w:t>
            </w:r>
            <w:r w:rsidRPr="00964A48">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964A48">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964A48">
              <w:rPr>
                <w:rFonts w:asciiTheme="minorHAnsi" w:hAnsiTheme="minorHAnsi" w:cstheme="minorHAnsi"/>
                <w:sz w:val="18"/>
                <w:szCs w:val="18"/>
              </w:rPr>
              <w:t xml:space="preserve">duct when the fan is not </w:t>
            </w:r>
            <w:r w:rsidRPr="00293EED">
              <w:rPr>
                <w:rFonts w:asciiTheme="minorHAnsi" w:hAnsiTheme="minorHAnsi" w:cstheme="minorHAnsi"/>
                <w:sz w:val="18"/>
                <w:szCs w:val="18"/>
              </w:rPr>
              <w:t>running</w:t>
            </w:r>
            <w:r>
              <w:rPr>
                <w:rFonts w:asciiTheme="minorHAnsi" w:hAnsiTheme="minorHAnsi" w:cstheme="minorHAnsi"/>
                <w:sz w:val="18"/>
                <w:szCs w:val="18"/>
              </w:rPr>
              <w:t>.</w:t>
            </w:r>
            <w:r w:rsidRPr="00293EED">
              <w:rPr>
                <w:rFonts w:asciiTheme="minorHAnsi" w:hAnsiTheme="minorHAnsi" w:cstheme="minorHAnsi"/>
                <w:sz w:val="18"/>
                <w:szCs w:val="18"/>
              </w:rPr>
              <w:t xml:space="preserve"> </w:t>
            </w:r>
          </w:p>
        </w:tc>
      </w:tr>
      <w:tr w:rsidR="002F6DFC" w:rsidRPr="006C4FD8" w14:paraId="3D1C1812" w14:textId="77777777" w:rsidTr="00B0240B">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17D7B89" w14:textId="77777777" w:rsidR="002F6DFC" w:rsidRPr="006C4FD8" w:rsidRDefault="002F6DFC" w:rsidP="00B0240B">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05F90406" w14:textId="77777777" w:rsidR="002F6DFC" w:rsidRDefault="002F6DFC" w:rsidP="00B0240B">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2F6DFC" w:rsidRPr="006C4FD8" w14:paraId="5F83CC95" w14:textId="77777777" w:rsidTr="00B0240B">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79D445B9" w14:textId="77777777" w:rsidR="002F6DFC" w:rsidRPr="006C4FD8" w:rsidRDefault="002F6DFC" w:rsidP="00B0240B">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29C24D2E" w14:textId="77777777" w:rsidR="002F6DFC" w:rsidRDefault="002F6DFC">
      <w:pPr>
        <w:rPr>
          <w:rFonts w:asciiTheme="minorHAnsi" w:hAnsiTheme="minorHAnsi" w:cstheme="minorHAnsi"/>
          <w:sz w:val="18"/>
          <w:szCs w:val="18"/>
        </w:rPr>
      </w:pPr>
      <w:r>
        <w:rPr>
          <w:rFonts w:asciiTheme="minorHAnsi" w:hAnsiTheme="minorHAnsi" w:cs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4341F9" w:rsidRPr="009E2C1C" w14:paraId="04218D0D" w14:textId="77777777" w:rsidTr="002F0718">
        <w:trPr>
          <w:trHeight w:val="206"/>
        </w:trPr>
        <w:tc>
          <w:tcPr>
            <w:tcW w:w="10768" w:type="dxa"/>
            <w:gridSpan w:val="4"/>
            <w:vAlign w:val="center"/>
          </w:tcPr>
          <w:p w14:paraId="13717EFE" w14:textId="77777777" w:rsidR="004341F9" w:rsidRPr="009351D2"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r>
              <w:rPr>
                <w:rFonts w:asciiTheme="minorHAnsi" w:hAnsiTheme="minorHAnsi" w:cs="Arial"/>
                <w:b/>
                <w:caps/>
                <w:sz w:val="18"/>
                <w:szCs w:val="18"/>
              </w:rPr>
              <w:t xml:space="preserve"> </w:t>
            </w:r>
          </w:p>
        </w:tc>
      </w:tr>
      <w:tr w:rsidR="004341F9" w:rsidRPr="001B14D6" w14:paraId="5136A7D0" w14:textId="77777777" w:rsidTr="002F0718">
        <w:trPr>
          <w:trHeight w:val="206"/>
        </w:trPr>
        <w:tc>
          <w:tcPr>
            <w:tcW w:w="10768" w:type="dxa"/>
            <w:gridSpan w:val="4"/>
            <w:vAlign w:val="center"/>
          </w:tcPr>
          <w:p w14:paraId="162CD6BC" w14:textId="77777777" w:rsidR="004341F9" w:rsidRPr="00E136A4" w:rsidRDefault="004341F9" w:rsidP="00186E32">
            <w:pPr>
              <w:keepNext/>
              <w:numPr>
                <w:ilvl w:val="0"/>
                <w:numId w:val="7"/>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4341F9" w:rsidRPr="00B272DC" w14:paraId="23A4FBA4" w14:textId="77777777" w:rsidTr="002F0718">
        <w:trPr>
          <w:trHeight w:val="360"/>
        </w:trPr>
        <w:tc>
          <w:tcPr>
            <w:tcW w:w="5481" w:type="dxa"/>
            <w:gridSpan w:val="2"/>
          </w:tcPr>
          <w:p w14:paraId="38D0B546"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7" w:type="dxa"/>
            <w:gridSpan w:val="2"/>
          </w:tcPr>
          <w:p w14:paraId="39C708AF"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4341F9" w:rsidRPr="00B272DC" w14:paraId="2713E548" w14:textId="77777777" w:rsidTr="002F0718">
        <w:trPr>
          <w:trHeight w:val="360"/>
        </w:trPr>
        <w:tc>
          <w:tcPr>
            <w:tcW w:w="5481" w:type="dxa"/>
            <w:gridSpan w:val="2"/>
          </w:tcPr>
          <w:p w14:paraId="0B5682CC"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7" w:type="dxa"/>
            <w:gridSpan w:val="2"/>
          </w:tcPr>
          <w:p w14:paraId="10E472C7"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4341F9" w:rsidRPr="00B272DC" w14:paraId="3A85F610" w14:textId="77777777" w:rsidTr="002F0718">
        <w:trPr>
          <w:trHeight w:val="360"/>
        </w:trPr>
        <w:tc>
          <w:tcPr>
            <w:tcW w:w="5481" w:type="dxa"/>
            <w:gridSpan w:val="2"/>
          </w:tcPr>
          <w:p w14:paraId="414FBC58"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Address:</w:t>
            </w:r>
          </w:p>
        </w:tc>
        <w:tc>
          <w:tcPr>
            <w:tcW w:w="5287" w:type="dxa"/>
            <w:gridSpan w:val="2"/>
          </w:tcPr>
          <w:p w14:paraId="2AF956D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4341F9" w:rsidRPr="00B272DC" w14:paraId="6D956CDB" w14:textId="77777777" w:rsidTr="002F0718">
        <w:trPr>
          <w:trHeight w:val="360"/>
        </w:trPr>
        <w:tc>
          <w:tcPr>
            <w:tcW w:w="5481" w:type="dxa"/>
            <w:gridSpan w:val="2"/>
          </w:tcPr>
          <w:p w14:paraId="403D89DF"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City/State/Zip:</w:t>
            </w:r>
          </w:p>
        </w:tc>
        <w:tc>
          <w:tcPr>
            <w:tcW w:w="5287" w:type="dxa"/>
            <w:gridSpan w:val="2"/>
          </w:tcPr>
          <w:p w14:paraId="13DF037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Phone:</w:t>
            </w:r>
          </w:p>
        </w:tc>
      </w:tr>
      <w:tr w:rsidR="004341F9" w:rsidRPr="008E6C57" w14:paraId="37921BA0" w14:textId="77777777" w:rsidTr="002F0718">
        <w:tblPrEx>
          <w:tblCellMar>
            <w:left w:w="115" w:type="dxa"/>
            <w:right w:w="115" w:type="dxa"/>
          </w:tblCellMar>
        </w:tblPrEx>
        <w:trPr>
          <w:trHeight w:val="296"/>
        </w:trPr>
        <w:tc>
          <w:tcPr>
            <w:tcW w:w="10768" w:type="dxa"/>
            <w:gridSpan w:val="4"/>
            <w:vAlign w:val="center"/>
          </w:tcPr>
          <w:p w14:paraId="187E1256" w14:textId="77777777" w:rsidR="004341F9"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4341F9" w:rsidRPr="008E6C57" w14:paraId="243DD0CD" w14:textId="77777777" w:rsidTr="002F0718">
        <w:tblPrEx>
          <w:tblCellMar>
            <w:left w:w="115" w:type="dxa"/>
            <w:right w:w="115" w:type="dxa"/>
          </w:tblCellMar>
        </w:tblPrEx>
        <w:trPr>
          <w:trHeight w:val="504"/>
        </w:trPr>
        <w:tc>
          <w:tcPr>
            <w:tcW w:w="10768" w:type="dxa"/>
            <w:gridSpan w:val="4"/>
          </w:tcPr>
          <w:p w14:paraId="7B3A8D4E" w14:textId="77777777" w:rsidR="004341F9" w:rsidRPr="00FD09A4" w:rsidRDefault="004341F9" w:rsidP="00186E32">
            <w:pPr>
              <w:pStyle w:val="Heading3"/>
              <w:numPr>
                <w:ilvl w:val="0"/>
                <w:numId w:val="0"/>
              </w:numPr>
              <w:spacing w:before="0"/>
              <w:ind w:right="86"/>
              <w:rPr>
                <w:rFonts w:asciiTheme="minorHAnsi" w:hAnsiTheme="minorHAnsi"/>
                <w:caps/>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r w:rsidRPr="008E6C57">
              <w:rPr>
                <w:rFonts w:asciiTheme="minorHAnsi" w:hAnsiTheme="minorHAnsi"/>
                <w:sz w:val="18"/>
                <w:szCs w:val="18"/>
              </w:rPr>
              <w:t xml:space="preserve"> </w:t>
            </w:r>
          </w:p>
          <w:p w14:paraId="104BF4C8" w14:textId="77777777" w:rsidR="004341F9" w:rsidRPr="008E6C57" w:rsidRDefault="004341F9" w:rsidP="00186E32">
            <w:pPr>
              <w:pStyle w:val="Heading3"/>
              <w:numPr>
                <w:ilvl w:val="0"/>
                <w:numId w:val="6"/>
              </w:numPr>
              <w:spacing w:before="0"/>
              <w:ind w:right="90"/>
              <w:rPr>
                <w:rFonts w:asciiTheme="minorHAnsi" w:hAnsiTheme="minorHAnsi"/>
                <w:caps/>
                <w:sz w:val="18"/>
                <w:szCs w:val="18"/>
              </w:rPr>
            </w:pPr>
            <w:r>
              <w:rPr>
                <w:rFonts w:asciiTheme="minorHAnsi" w:hAnsiTheme="minorHAnsi"/>
                <w:sz w:val="18"/>
                <w:szCs w:val="18"/>
              </w:rPr>
              <w:t>T</w:t>
            </w:r>
            <w:r w:rsidRPr="008E6C57">
              <w:rPr>
                <w:rFonts w:asciiTheme="minorHAnsi" w:hAnsiTheme="minorHAnsi"/>
                <w:sz w:val="18"/>
                <w:szCs w:val="18"/>
              </w:rPr>
              <w:t xml:space="preserve">he information provided on this </w:t>
            </w:r>
            <w:r>
              <w:rPr>
                <w:rFonts w:asciiTheme="minorHAnsi" w:hAnsiTheme="minorHAnsi"/>
                <w:sz w:val="18"/>
                <w:szCs w:val="18"/>
              </w:rPr>
              <w:t>Certificate of Installation</w:t>
            </w:r>
            <w:r w:rsidRPr="008E6C57">
              <w:rPr>
                <w:rFonts w:asciiTheme="minorHAnsi" w:hAnsiTheme="minorHAnsi"/>
                <w:sz w:val="18"/>
                <w:szCs w:val="18"/>
              </w:rPr>
              <w:t xml:space="preserve"> is true and correct.</w:t>
            </w:r>
            <w:r>
              <w:rPr>
                <w:rFonts w:asciiTheme="minorHAnsi" w:hAnsiTheme="minorHAnsi"/>
                <w:sz w:val="18"/>
                <w:szCs w:val="18"/>
              </w:rPr>
              <w:t xml:space="preserve"> </w:t>
            </w:r>
          </w:p>
          <w:p w14:paraId="4CFA517B" w14:textId="77777777" w:rsidR="004341F9" w:rsidRPr="008E6C57" w:rsidRDefault="004341F9" w:rsidP="00186E32">
            <w:pPr>
              <w:pStyle w:val="p2"/>
              <w:keepNext/>
              <w:numPr>
                <w:ilvl w:val="0"/>
                <w:numId w:val="6"/>
              </w:numPr>
              <w:tabs>
                <w:tab w:val="clear" w:pos="357"/>
              </w:tabs>
              <w:spacing w:line="240" w:lineRule="auto"/>
              <w:ind w:right="90"/>
              <w:rPr>
                <w:rFonts w:asciiTheme="minorHAnsi" w:hAnsiTheme="minorHAnsi"/>
                <w:snapToGrid/>
                <w:sz w:val="18"/>
                <w:szCs w:val="18"/>
              </w:rPr>
            </w:pPr>
            <w:r w:rsidRPr="00533710">
              <w:rPr>
                <w:rFonts w:asciiTheme="minorHAnsi" w:hAnsiTheme="minorHAnsi"/>
                <w:sz w:val="18"/>
                <w:szCs w:val="18"/>
              </w:rPr>
              <w:t xml:space="preserve">I am eligible under Division 3 of the Business and Professions Code to accept responsibility for the scope of construction or installation, in the applicable classification, for the scope of work specified on this Certificate of Installation (responsible </w:t>
            </w:r>
            <w:r>
              <w:rPr>
                <w:rFonts w:asciiTheme="minorHAnsi" w:hAnsiTheme="minorHAnsi"/>
                <w:sz w:val="18"/>
                <w:szCs w:val="18"/>
              </w:rPr>
              <w:t>builder/installer</w:t>
            </w:r>
            <w:r w:rsidRPr="00533710">
              <w:rPr>
                <w:rFonts w:asciiTheme="minorHAnsi" w:hAnsiTheme="minorHAnsi"/>
                <w:sz w:val="18"/>
                <w:szCs w:val="18"/>
              </w:rPr>
              <w:t xml:space="preserve">), otherwise I am an authorized representative of the responsible </w:t>
            </w:r>
            <w:r>
              <w:rPr>
                <w:rFonts w:asciiTheme="minorHAnsi" w:hAnsiTheme="minorHAnsi"/>
                <w:sz w:val="18"/>
                <w:szCs w:val="18"/>
              </w:rPr>
              <w:t>builder/installer</w:t>
            </w:r>
            <w:r>
              <w:rPr>
                <w:rFonts w:asciiTheme="minorHAnsi" w:eastAsia="Calibri" w:hAnsiTheme="minorHAnsi"/>
                <w:sz w:val="18"/>
                <w:szCs w:val="18"/>
              </w:rPr>
              <w:t>.</w:t>
            </w:r>
          </w:p>
          <w:p w14:paraId="3A14B7B2" w14:textId="77777777" w:rsidR="004341F9" w:rsidRPr="008E6C57" w:rsidRDefault="004341F9" w:rsidP="00186E32">
            <w:pPr>
              <w:keepNext/>
              <w:numPr>
                <w:ilvl w:val="0"/>
                <w:numId w:val="6"/>
              </w:numPr>
              <w:autoSpaceDE w:val="0"/>
              <w:autoSpaceDN w:val="0"/>
              <w:adjustRightInd w:val="0"/>
              <w:ind w:right="90"/>
              <w:rPr>
                <w:rFonts w:asciiTheme="minorHAnsi" w:hAnsiTheme="minorHAnsi"/>
                <w:sz w:val="18"/>
                <w:szCs w:val="18"/>
              </w:rPr>
            </w:pPr>
            <w:r>
              <w:rPr>
                <w:rFonts w:asciiTheme="minorHAnsi" w:hAnsiTheme="minorHAnsi"/>
                <w:sz w:val="18"/>
                <w:szCs w:val="18"/>
              </w:rPr>
              <w:t>The</w:t>
            </w:r>
            <w:r w:rsidRPr="008E6C57">
              <w:rPr>
                <w:rFonts w:asciiTheme="minorHAnsi" w:hAnsiTheme="minorHAnsi"/>
                <w:sz w:val="18"/>
                <w:szCs w:val="18"/>
              </w:rPr>
              <w:t xml:space="preserve"> </w:t>
            </w:r>
            <w:r w:rsidRPr="00AA7D5B">
              <w:rPr>
                <w:rFonts w:asciiTheme="minorHAnsi" w:hAnsiTheme="minorHAnsi"/>
                <w:sz w:val="18"/>
                <w:szCs w:val="18"/>
              </w:rPr>
              <w:t>constructed or installed features, materials, components or manufactured devices (the</w:t>
            </w:r>
            <w:r>
              <w:rPr>
                <w:rFonts w:asciiTheme="minorHAnsi" w:hAnsiTheme="minorHAnsi"/>
                <w:sz w:val="18"/>
                <w:szCs w:val="18"/>
              </w:rPr>
              <w:t xml:space="preserve"> installation) identified on this</w:t>
            </w:r>
            <w:r w:rsidRPr="00AA7D5B">
              <w:rPr>
                <w:rFonts w:asciiTheme="minorHAnsi" w:hAnsiTheme="minorHAnsi"/>
                <w:sz w:val="18"/>
                <w:szCs w:val="18"/>
              </w:rPr>
              <w:t xml:space="preserve"> Certificate of Installation conforms to all applicable codes and regulations, and the installation conforms to the requirements given on the plans and specifications approved by the enforcement agency</w:t>
            </w:r>
            <w:r w:rsidRPr="008E6C57">
              <w:rPr>
                <w:rFonts w:asciiTheme="minorHAnsi" w:eastAsia="Calibri" w:hAnsiTheme="minorHAnsi" w:cs="TimesNewRomanPSMT"/>
                <w:sz w:val="18"/>
                <w:szCs w:val="18"/>
              </w:rPr>
              <w:t>.</w:t>
            </w:r>
          </w:p>
          <w:p w14:paraId="47D8039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I understand that a HERS rater will check the installation to verify compliance, and that if such checking identifies defects; I am required to take co</w:t>
            </w:r>
            <w:r>
              <w:rPr>
                <w:rFonts w:asciiTheme="minorHAnsi" w:hAnsiTheme="minorHAnsi"/>
                <w:sz w:val="18"/>
                <w:szCs w:val="18"/>
              </w:rPr>
              <w:t xml:space="preserve">rrective action at my expense. </w:t>
            </w:r>
            <w:r w:rsidRPr="008E6C57">
              <w:rPr>
                <w:rFonts w:asciiTheme="minorHAnsi" w:hAnsiTheme="minorHAnsi"/>
                <w:sz w:val="18"/>
                <w:szCs w:val="18"/>
              </w:rPr>
              <w:t>I understand t</w:t>
            </w:r>
            <w:r>
              <w:rPr>
                <w:rFonts w:asciiTheme="minorHAnsi" w:hAnsiTheme="minorHAnsi"/>
                <w:sz w:val="18"/>
                <w:szCs w:val="18"/>
              </w:rPr>
              <w:t>hat Energy Commission and HERS P</w:t>
            </w:r>
            <w:r w:rsidRPr="008E6C57">
              <w:rPr>
                <w:rFonts w:asciiTheme="minorHAnsi" w:hAnsiTheme="minorHAnsi"/>
                <w:sz w:val="18"/>
                <w:szCs w:val="18"/>
              </w:rPr>
              <w:t>rovider representatives will also perform quality assurance checking of installations, including those approved as part of a sample group but not checked by a HERS rater, and if those installations fail to meet the requirements of such quality assurance checking, the required corrective action and additional checking/testing of other installations in that HERS sample group wi</w:t>
            </w:r>
            <w:r>
              <w:rPr>
                <w:rFonts w:asciiTheme="minorHAnsi" w:hAnsiTheme="minorHAnsi"/>
                <w:sz w:val="18"/>
                <w:szCs w:val="18"/>
              </w:rPr>
              <w:t>ll be performed at my expense.</w:t>
            </w:r>
          </w:p>
          <w:p w14:paraId="450EFFE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 xml:space="preserve">I reviewed a copy of the </w:t>
            </w:r>
            <w:r>
              <w:rPr>
                <w:rFonts w:asciiTheme="minorHAnsi" w:hAnsiTheme="minorHAnsi"/>
                <w:sz w:val="18"/>
                <w:szCs w:val="18"/>
              </w:rPr>
              <w:t>Certificate of Compliance</w:t>
            </w:r>
            <w:r w:rsidRPr="008E6C57">
              <w:rPr>
                <w:rFonts w:asciiTheme="minorHAnsi" w:hAnsiTheme="minorHAnsi"/>
                <w:sz w:val="18"/>
                <w:szCs w:val="18"/>
              </w:rPr>
              <w:t xml:space="preserve"> approved by the enforcement agency that identifies the specific requirements for the </w:t>
            </w:r>
            <w:r w:rsidRPr="00AA7D5B">
              <w:rPr>
                <w:rFonts w:asciiTheme="minorHAnsi" w:hAnsiTheme="minorHAnsi"/>
                <w:sz w:val="18"/>
                <w:szCs w:val="18"/>
              </w:rPr>
              <w:t>scope of construction or installation identified on this Certificate of Installation</w:t>
            </w:r>
            <w:r>
              <w:rPr>
                <w:rFonts w:asciiTheme="minorHAnsi" w:hAnsiTheme="minorHAnsi"/>
                <w:sz w:val="18"/>
                <w:szCs w:val="18"/>
              </w:rPr>
              <w:t>, and I have ensured that the</w:t>
            </w:r>
            <w:r w:rsidRPr="008E6C57">
              <w:rPr>
                <w:rFonts w:asciiTheme="minorHAnsi" w:hAnsiTheme="minorHAnsi"/>
                <w:sz w:val="18"/>
                <w:szCs w:val="18"/>
              </w:rPr>
              <w:t xml:space="preserve"> re</w:t>
            </w:r>
            <w:r>
              <w:rPr>
                <w:rFonts w:asciiTheme="minorHAnsi" w:hAnsiTheme="minorHAnsi"/>
                <w:sz w:val="18"/>
                <w:szCs w:val="18"/>
              </w:rPr>
              <w:t xml:space="preserve">quirements that </w:t>
            </w:r>
            <w:r w:rsidRPr="008E6C57">
              <w:rPr>
                <w:rFonts w:asciiTheme="minorHAnsi" w:hAnsiTheme="minorHAnsi"/>
                <w:sz w:val="18"/>
                <w:szCs w:val="18"/>
              </w:rPr>
              <w:t>apply to the</w:t>
            </w:r>
            <w:r>
              <w:rPr>
                <w:rFonts w:asciiTheme="minorHAnsi" w:hAnsiTheme="minorHAnsi"/>
                <w:sz w:val="18"/>
                <w:szCs w:val="18"/>
              </w:rPr>
              <w:t xml:space="preserve"> construction or</w:t>
            </w:r>
            <w:r w:rsidRPr="008E6C57">
              <w:rPr>
                <w:rFonts w:asciiTheme="minorHAnsi" w:hAnsiTheme="minorHAnsi"/>
                <w:sz w:val="18"/>
                <w:szCs w:val="18"/>
              </w:rPr>
              <w:t xml:space="preserve"> installation have been met.</w:t>
            </w:r>
          </w:p>
          <w:p w14:paraId="6B7C8D18" w14:textId="77777777" w:rsidR="004341F9" w:rsidRPr="00E74533" w:rsidRDefault="004341F9" w:rsidP="00186E32">
            <w:pPr>
              <w:pStyle w:val="ListParagraph"/>
              <w:keepNext/>
              <w:numPr>
                <w:ilvl w:val="0"/>
                <w:numId w:val="6"/>
              </w:numPr>
              <w:autoSpaceDE w:val="0"/>
              <w:autoSpaceDN w:val="0"/>
              <w:adjustRightInd w:val="0"/>
              <w:rPr>
                <w:rFonts w:asciiTheme="minorHAnsi" w:hAnsiTheme="minorHAnsi"/>
                <w:b/>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Installation shall be posted, or made available with the building permit(s) issued for the building, and made available to the enforcement agency f</w:t>
            </w:r>
            <w:r>
              <w:rPr>
                <w:rFonts w:asciiTheme="minorHAnsi" w:hAnsiTheme="minorHAnsi"/>
                <w:sz w:val="18"/>
                <w:szCs w:val="18"/>
              </w:rPr>
              <w:t>or all applicable inspections. I understand that a registered</w:t>
            </w:r>
            <w:r w:rsidRPr="00760262">
              <w:rPr>
                <w:rFonts w:asciiTheme="minorHAnsi" w:hAnsiTheme="minorHAnsi"/>
                <w:sz w:val="18"/>
                <w:szCs w:val="18"/>
              </w:rPr>
              <w:t xml:space="preserve"> copy of this Certificate of Installation is required to be included with the documentation the builder provides to the building owner at occupancy.</w:t>
            </w:r>
            <w:r w:rsidRPr="008E6C57">
              <w:rPr>
                <w:rFonts w:asciiTheme="minorHAnsi" w:hAnsiTheme="minorHAnsi"/>
                <w:sz w:val="18"/>
                <w:szCs w:val="18"/>
              </w:rPr>
              <w:t xml:space="preserve">  </w:t>
            </w:r>
          </w:p>
        </w:tc>
      </w:tr>
      <w:tr w:rsidR="004341F9" w:rsidRPr="00B272DC" w14:paraId="3B6E0252" w14:textId="77777777" w:rsidTr="002F0718">
        <w:tblPrEx>
          <w:tblCellMar>
            <w:left w:w="108" w:type="dxa"/>
            <w:right w:w="108" w:type="dxa"/>
          </w:tblCellMar>
        </w:tblPrEx>
        <w:trPr>
          <w:trHeight w:val="360"/>
        </w:trPr>
        <w:tc>
          <w:tcPr>
            <w:tcW w:w="5215" w:type="dxa"/>
          </w:tcPr>
          <w:p w14:paraId="727FFE58"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3" w:type="dxa"/>
            <w:gridSpan w:val="3"/>
          </w:tcPr>
          <w:p w14:paraId="334D66D0"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4341F9" w:rsidRPr="00B272DC" w14:paraId="6069A661"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65BC59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3" w:type="dxa"/>
            <w:gridSpan w:val="3"/>
            <w:tcBorders>
              <w:top w:val="single" w:sz="4" w:space="0" w:color="auto"/>
              <w:left w:val="single" w:sz="4" w:space="0" w:color="auto"/>
              <w:bottom w:val="single" w:sz="4" w:space="0" w:color="auto"/>
              <w:right w:val="single" w:sz="4" w:space="0" w:color="auto"/>
            </w:tcBorders>
          </w:tcPr>
          <w:p w14:paraId="09B784AD"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4341F9" w:rsidRPr="00B272DC" w14:paraId="735E7A16"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5020C6A8"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3" w:type="dxa"/>
            <w:gridSpan w:val="3"/>
            <w:tcBorders>
              <w:top w:val="single" w:sz="4" w:space="0" w:color="auto"/>
              <w:left w:val="single" w:sz="4" w:space="0" w:color="auto"/>
              <w:bottom w:val="single" w:sz="4" w:space="0" w:color="auto"/>
              <w:right w:val="single" w:sz="4" w:space="0" w:color="auto"/>
            </w:tcBorders>
          </w:tcPr>
          <w:p w14:paraId="1471F8B2"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4341F9" w:rsidRPr="00B272DC" w14:paraId="75A0BFAE"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A7E8B6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33B6364C"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Borders>
              <w:top w:val="single" w:sz="4" w:space="0" w:color="auto"/>
              <w:left w:val="single" w:sz="4" w:space="0" w:color="auto"/>
              <w:bottom w:val="single" w:sz="4" w:space="0" w:color="auto"/>
              <w:right w:val="single" w:sz="4" w:space="0" w:color="auto"/>
            </w:tcBorders>
          </w:tcPr>
          <w:p w14:paraId="704DD993"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4341F9" w:rsidRPr="00B272DC" w14:paraId="5BA3FE1F" w14:textId="77777777" w:rsidTr="002F0718">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32E669FA"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3" w:type="dxa"/>
            <w:gridSpan w:val="3"/>
            <w:tcBorders>
              <w:top w:val="single" w:sz="4" w:space="0" w:color="auto"/>
              <w:left w:val="single" w:sz="4" w:space="0" w:color="auto"/>
              <w:bottom w:val="single" w:sz="4" w:space="0" w:color="auto"/>
              <w:right w:val="single" w:sz="4" w:space="0" w:color="auto"/>
            </w:tcBorders>
          </w:tcPr>
          <w:p w14:paraId="4C7C67B9"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78291A9E" w14:textId="77777777" w:rsidR="00571B10" w:rsidRDefault="00571B10" w:rsidP="002F0718">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48C35" w14:textId="77777777" w:rsidR="00293EED" w:rsidRDefault="00293EED">
      <w:r>
        <w:separator/>
      </w:r>
    </w:p>
  </w:endnote>
  <w:endnote w:type="continuationSeparator" w:id="0">
    <w:p w14:paraId="567B672E" w14:textId="77777777" w:rsidR="00293EED" w:rsidRDefault="00293EED">
      <w:r>
        <w:continuationSeparator/>
      </w:r>
    </w:p>
  </w:endnote>
  <w:endnote w:type="continuationNotice" w:id="1">
    <w:p w14:paraId="3C6DA101" w14:textId="77777777" w:rsidR="00293EED" w:rsidRDefault="00293E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293EED" w:rsidRPr="009213E6" w:rsidRDefault="00293EED" w:rsidP="009213E6">
    <w:pPr>
      <w:pStyle w:val="Footer"/>
      <w:rPr>
        <w:b/>
      </w:rPr>
    </w:pPr>
    <w:r w:rsidRPr="009213E6">
      <w:t xml:space="preserve">Registration Number:                                            Registration Date/Time:                                                    HERS Provider:                                   </w:t>
    </w:r>
  </w:p>
  <w:p w14:paraId="78291ABE" w14:textId="700D9710" w:rsidR="00293EED" w:rsidRPr="009213E6" w:rsidRDefault="00293EED"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41E30E5B" w:rsidR="00293EED" w:rsidRPr="009213E6" w:rsidRDefault="00293EED"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3B007BB1" w:rsidR="00293EED" w:rsidRPr="00A165EE" w:rsidRDefault="00293EED"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1DF8E" w14:textId="77777777" w:rsidR="00293EED" w:rsidRDefault="00293EED">
      <w:r>
        <w:separator/>
      </w:r>
    </w:p>
  </w:footnote>
  <w:footnote w:type="continuationSeparator" w:id="0">
    <w:p w14:paraId="6C48AB3B" w14:textId="77777777" w:rsidR="00293EED" w:rsidRDefault="00293EED">
      <w:r>
        <w:continuationSeparator/>
      </w:r>
    </w:p>
  </w:footnote>
  <w:footnote w:type="continuationNotice" w:id="1">
    <w:p w14:paraId="6E62F2F2" w14:textId="77777777" w:rsidR="00293EED" w:rsidRDefault="00293EE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293EED" w:rsidRDefault="002D14E8">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293EED" w:rsidRPr="007770C5" w:rsidRDefault="002D14E8"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293EED" w:rsidRPr="007770C5">
      <w:rPr>
        <w:rFonts w:ascii="Arial" w:hAnsi="Arial" w:cs="Arial"/>
        <w:sz w:val="14"/>
        <w:szCs w:val="14"/>
      </w:rPr>
      <w:t>STATE OF CALIFORNIA</w:t>
    </w:r>
  </w:p>
  <w:p w14:paraId="78291AAC" w14:textId="77777777" w:rsidR="00293EED" w:rsidRPr="007770C5" w:rsidRDefault="00293EED"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4E98EF08">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INDOOR AIR QUALITY AND MECHANICAL VENTILATION</w:t>
    </w:r>
  </w:p>
  <w:p w14:paraId="78291AAD" w14:textId="1332F9DB" w:rsidR="00293EED" w:rsidRPr="007770C5" w:rsidRDefault="00293EED" w:rsidP="00352336">
    <w:pPr>
      <w:suppressAutoHyphens/>
      <w:ind w:left="-90"/>
      <w:rPr>
        <w:rFonts w:ascii="Arial" w:hAnsi="Arial" w:cs="Arial"/>
        <w:sz w:val="14"/>
        <w:szCs w:val="14"/>
      </w:rPr>
    </w:pPr>
    <w:r>
      <w:rPr>
        <w:rFonts w:ascii="Arial" w:hAnsi="Arial" w:cs="Arial"/>
        <w:sz w:val="14"/>
        <w:szCs w:val="14"/>
      </w:rPr>
      <w:t>CEC-NRCV-MCH-27c-H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93EED"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25A80F51" w:rsidR="00293EED" w:rsidRPr="00D65FA1" w:rsidRDefault="00293EED"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78291AAF" w14:textId="6C1FFBD6" w:rsidR="00293EED" w:rsidRPr="00D65FA1" w:rsidRDefault="00293EED">
          <w:pPr>
            <w:pStyle w:val="Style18"/>
            <w:rPr>
              <w:b/>
              <w:sz w:val="20"/>
            </w:rPr>
          </w:pPr>
          <w:r>
            <w:rPr>
              <w:sz w:val="20"/>
            </w:rPr>
            <w:t>NRCV</w:t>
          </w:r>
          <w:r w:rsidRPr="00D65FA1">
            <w:rPr>
              <w:sz w:val="20"/>
            </w:rPr>
            <w:t>-MCH-27</w:t>
          </w:r>
          <w:r>
            <w:rPr>
              <w:sz w:val="20"/>
            </w:rPr>
            <w:t>-H</w:t>
          </w:r>
        </w:p>
      </w:tc>
    </w:tr>
    <w:tr w:rsidR="00293EED" w:rsidRPr="00F85124" w14:paraId="78291AB3" w14:textId="77777777" w:rsidTr="0013183D">
      <w:trPr>
        <w:cantSplit/>
        <w:trHeight w:val="288"/>
      </w:trPr>
      <w:tc>
        <w:tcPr>
          <w:tcW w:w="2285" w:type="pct"/>
          <w:tcBorders>
            <w:right w:val="nil"/>
          </w:tcBorders>
        </w:tcPr>
        <w:p w14:paraId="78291AB1" w14:textId="77777777" w:rsidR="00293EED" w:rsidRPr="00F85124" w:rsidRDefault="00293EED" w:rsidP="0013183D">
          <w:pPr>
            <w:pStyle w:val="Style19"/>
            <w:rPr>
              <w:sz w:val="12"/>
              <w:szCs w:val="12"/>
            </w:rPr>
          </w:pPr>
          <w:r w:rsidRPr="00505A99">
            <w:t>Indoor Air Quality and Mechanical Ventilation</w:t>
          </w:r>
        </w:p>
      </w:tc>
      <w:tc>
        <w:tcPr>
          <w:tcW w:w="2715" w:type="pct"/>
          <w:gridSpan w:val="2"/>
          <w:tcBorders>
            <w:left w:val="nil"/>
          </w:tcBorders>
        </w:tcPr>
        <w:p w14:paraId="78291AB2" w14:textId="4DF92CCA" w:rsidR="00293EED" w:rsidRPr="00F85124" w:rsidRDefault="00293EED"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D14E8" w:rsidRPr="002D14E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D14E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293EED" w:rsidRPr="00F85124" w14:paraId="78291AB7" w14:textId="77777777" w:rsidTr="0013183D">
      <w:trPr>
        <w:cantSplit/>
        <w:trHeight w:val="288"/>
      </w:trPr>
      <w:tc>
        <w:tcPr>
          <w:tcW w:w="0" w:type="auto"/>
        </w:tcPr>
        <w:p w14:paraId="78291AB4" w14:textId="77777777" w:rsidR="00293EED" w:rsidRPr="00F85124" w:rsidRDefault="00293EED" w:rsidP="0013183D">
          <w:pPr>
            <w:pStyle w:val="Style20"/>
          </w:pPr>
          <w:r w:rsidRPr="00F85124">
            <w:t>Project Name:</w:t>
          </w:r>
        </w:p>
      </w:tc>
      <w:tc>
        <w:tcPr>
          <w:tcW w:w="1596" w:type="pct"/>
        </w:tcPr>
        <w:p w14:paraId="78291AB5" w14:textId="77777777" w:rsidR="00293EED" w:rsidRPr="00F85124" w:rsidRDefault="00293EED" w:rsidP="0013183D">
          <w:pPr>
            <w:pStyle w:val="Style20"/>
          </w:pPr>
          <w:r w:rsidRPr="00F85124">
            <w:t>Enforcement Agency:</w:t>
          </w:r>
        </w:p>
      </w:tc>
      <w:tc>
        <w:tcPr>
          <w:tcW w:w="1119" w:type="pct"/>
        </w:tcPr>
        <w:p w14:paraId="78291AB6" w14:textId="77777777" w:rsidR="00293EED" w:rsidRPr="00F85124" w:rsidRDefault="00293EED" w:rsidP="0013183D">
          <w:pPr>
            <w:pStyle w:val="Style20"/>
          </w:pPr>
          <w:r w:rsidRPr="00F85124">
            <w:t>Permit Number:</w:t>
          </w:r>
        </w:p>
      </w:tc>
    </w:tr>
    <w:tr w:rsidR="00293EED" w:rsidRPr="00F85124" w14:paraId="78291ABB" w14:textId="77777777" w:rsidTr="0013183D">
      <w:trPr>
        <w:cantSplit/>
        <w:trHeight w:val="288"/>
      </w:trPr>
      <w:tc>
        <w:tcPr>
          <w:tcW w:w="0" w:type="auto"/>
        </w:tcPr>
        <w:p w14:paraId="78291AB8" w14:textId="77777777" w:rsidR="00293EED" w:rsidRPr="00F85124" w:rsidRDefault="00293EED" w:rsidP="0013183D">
          <w:pPr>
            <w:pStyle w:val="Style20"/>
            <w:rPr>
              <w:vertAlign w:val="superscript"/>
            </w:rPr>
          </w:pPr>
          <w:r w:rsidRPr="00F85124">
            <w:t>Dwelling Address:</w:t>
          </w:r>
        </w:p>
      </w:tc>
      <w:tc>
        <w:tcPr>
          <w:tcW w:w="1596" w:type="pct"/>
        </w:tcPr>
        <w:p w14:paraId="78291AB9" w14:textId="77777777" w:rsidR="00293EED" w:rsidRPr="00F85124" w:rsidRDefault="00293EED" w:rsidP="0013183D">
          <w:pPr>
            <w:pStyle w:val="Style20"/>
            <w:rPr>
              <w:vertAlign w:val="superscript"/>
            </w:rPr>
          </w:pPr>
          <w:r w:rsidRPr="00F85124">
            <w:t>City</w:t>
          </w:r>
          <w:r>
            <w:t>:</w:t>
          </w:r>
        </w:p>
      </w:tc>
      <w:tc>
        <w:tcPr>
          <w:tcW w:w="1119" w:type="pct"/>
        </w:tcPr>
        <w:p w14:paraId="78291ABA" w14:textId="77777777" w:rsidR="00293EED" w:rsidRPr="00F85124" w:rsidRDefault="00293EED" w:rsidP="0013183D">
          <w:pPr>
            <w:pStyle w:val="Style20"/>
            <w:rPr>
              <w:vertAlign w:val="superscript"/>
            </w:rPr>
          </w:pPr>
          <w:r w:rsidRPr="00F85124">
            <w:t>Zip Code</w:t>
          </w:r>
          <w:r>
            <w:t>:</w:t>
          </w:r>
        </w:p>
      </w:tc>
    </w:tr>
  </w:tbl>
  <w:p w14:paraId="78291ABC" w14:textId="77777777" w:rsidR="00293EED" w:rsidRDefault="00293E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293EED" w:rsidRDefault="002D14E8">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293EED" w:rsidRDefault="002D14E8">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93EED"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65858179" w:rsidR="00293EED" w:rsidRPr="00927918" w:rsidRDefault="00293EED"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736CDF57" w:rsidR="00293EED" w:rsidRPr="00927918" w:rsidRDefault="00293EED" w:rsidP="00D85A3A">
          <w:pPr>
            <w:pStyle w:val="Style18"/>
            <w:rPr>
              <w:b/>
              <w:sz w:val="20"/>
            </w:rPr>
          </w:pPr>
          <w:r>
            <w:rPr>
              <w:sz w:val="20"/>
            </w:rPr>
            <w:t>NRCV</w:t>
          </w:r>
          <w:r w:rsidRPr="00927918">
            <w:rPr>
              <w:sz w:val="20"/>
            </w:rPr>
            <w:t>-MCH-27</w:t>
          </w:r>
          <w:r>
            <w:rPr>
              <w:sz w:val="20"/>
            </w:rPr>
            <w:t>-H</w:t>
          </w:r>
        </w:p>
      </w:tc>
    </w:tr>
    <w:tr w:rsidR="00293EED" w:rsidRPr="00F85124" w14:paraId="78291AC6" w14:textId="77777777" w:rsidTr="00023A98">
      <w:trPr>
        <w:cantSplit/>
        <w:trHeight w:val="288"/>
      </w:trPr>
      <w:tc>
        <w:tcPr>
          <w:tcW w:w="2285" w:type="pct"/>
          <w:tcBorders>
            <w:right w:val="nil"/>
          </w:tcBorders>
        </w:tcPr>
        <w:p w14:paraId="78291AC4" w14:textId="5D4E229C" w:rsidR="00293EED" w:rsidRPr="00F85124" w:rsidRDefault="00293EED" w:rsidP="008F10D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78291AC5" w14:textId="3E8535CD" w:rsidR="00293EED" w:rsidRPr="00F85124" w:rsidRDefault="00293EED"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D14E8" w:rsidRPr="002D14E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D14E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293EED" w:rsidRDefault="002D14E8"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293EED" w:rsidRDefault="002D14E8">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293EED" w:rsidRDefault="002D14E8">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93EED"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2E9EEC93" w:rsidR="00293EED" w:rsidRPr="00D65FA1" w:rsidRDefault="00293EED"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78291ACC" w14:textId="3F71226F" w:rsidR="00293EED" w:rsidRPr="00D65FA1" w:rsidRDefault="00293EED">
          <w:pPr>
            <w:pStyle w:val="Style18"/>
            <w:rPr>
              <w:b/>
              <w:sz w:val="20"/>
            </w:rPr>
          </w:pPr>
          <w:r>
            <w:rPr>
              <w:sz w:val="20"/>
            </w:rPr>
            <w:t>NRCV-MCH</w:t>
          </w:r>
          <w:r w:rsidRPr="00D65FA1">
            <w:rPr>
              <w:sz w:val="20"/>
            </w:rPr>
            <w:t>-27</w:t>
          </w:r>
          <w:r>
            <w:rPr>
              <w:sz w:val="20"/>
            </w:rPr>
            <w:t>-H</w:t>
          </w:r>
        </w:p>
      </w:tc>
    </w:tr>
    <w:tr w:rsidR="00293EED" w:rsidRPr="00F85124" w14:paraId="78291AD0" w14:textId="77777777" w:rsidTr="00023A98">
      <w:trPr>
        <w:cantSplit/>
        <w:trHeight w:val="288"/>
      </w:trPr>
      <w:tc>
        <w:tcPr>
          <w:tcW w:w="2285" w:type="pct"/>
          <w:tcBorders>
            <w:right w:val="nil"/>
          </w:tcBorders>
        </w:tcPr>
        <w:p w14:paraId="78291ACE" w14:textId="1AF52E60" w:rsidR="00293EED" w:rsidRPr="00F85124" w:rsidRDefault="00293EED" w:rsidP="008F10D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78291ACF" w14:textId="47E25D84" w:rsidR="00293EED" w:rsidRPr="00F85124" w:rsidRDefault="00293EED"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D14E8" w:rsidRPr="002D14E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D14E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bl>
  <w:p w14:paraId="78291AD1" w14:textId="77777777" w:rsidR="00293EED" w:rsidRDefault="002D14E8"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293EED" w:rsidRDefault="002D14E8">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2741A"/>
    <w:multiLevelType w:val="hybridMultilevel"/>
    <w:tmpl w:val="CF9E9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443C1DD8"/>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21"/>
  </w:num>
  <w:num w:numId="4">
    <w:abstractNumId w:val="1"/>
  </w:num>
  <w:num w:numId="5">
    <w:abstractNumId w:val="0"/>
  </w:num>
  <w:num w:numId="6">
    <w:abstractNumId w:val="11"/>
  </w:num>
  <w:num w:numId="7">
    <w:abstractNumId w:val="22"/>
  </w:num>
  <w:num w:numId="8">
    <w:abstractNumId w:val="24"/>
  </w:num>
  <w:num w:numId="9">
    <w:abstractNumId w:val="9"/>
  </w:num>
  <w:num w:numId="10">
    <w:abstractNumId w:val="16"/>
  </w:num>
  <w:num w:numId="11">
    <w:abstractNumId w:val="28"/>
  </w:num>
  <w:num w:numId="12">
    <w:abstractNumId w:val="18"/>
  </w:num>
  <w:num w:numId="13">
    <w:abstractNumId w:val="13"/>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31"/>
  </w:num>
  <w:num w:numId="21">
    <w:abstractNumId w:val="14"/>
  </w:num>
  <w:num w:numId="22">
    <w:abstractNumId w:val="17"/>
  </w:num>
  <w:num w:numId="23">
    <w:abstractNumId w:val="30"/>
  </w:num>
  <w:num w:numId="24">
    <w:abstractNumId w:val="3"/>
  </w:num>
  <w:num w:numId="25">
    <w:abstractNumId w:val="2"/>
  </w:num>
  <w:num w:numId="26">
    <w:abstractNumId w:val="29"/>
  </w:num>
  <w:num w:numId="27">
    <w:abstractNumId w:val="15"/>
  </w:num>
  <w:num w:numId="28">
    <w:abstractNumId w:val="23"/>
  </w:num>
  <w:num w:numId="29">
    <w:abstractNumId w:val="25"/>
  </w:num>
  <w:num w:numId="30">
    <w:abstractNumId w:val="27"/>
  </w:num>
  <w:num w:numId="31">
    <w:abstractNumId w:val="7"/>
  </w:num>
  <w:num w:numId="32">
    <w:abstractNumId w:val="32"/>
  </w:num>
  <w:num w:numId="33">
    <w:abstractNumId w:val="26"/>
  </w:num>
  <w:num w:numId="34">
    <w:abstractNumId w:val="5"/>
  </w:num>
  <w:num w:numId="35">
    <w:abstractNumId w:val="19"/>
  </w:num>
  <w:num w:numId="36">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37D0"/>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86E32"/>
    <w:rsid w:val="00192313"/>
    <w:rsid w:val="001947AA"/>
    <w:rsid w:val="001A08CD"/>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55F15"/>
    <w:rsid w:val="00256E73"/>
    <w:rsid w:val="00260F33"/>
    <w:rsid w:val="00264FF9"/>
    <w:rsid w:val="0026531F"/>
    <w:rsid w:val="002679C3"/>
    <w:rsid w:val="00276E1F"/>
    <w:rsid w:val="0029047D"/>
    <w:rsid w:val="0029154A"/>
    <w:rsid w:val="00293EED"/>
    <w:rsid w:val="002A1F1B"/>
    <w:rsid w:val="002A3EBD"/>
    <w:rsid w:val="002A4574"/>
    <w:rsid w:val="002C03F1"/>
    <w:rsid w:val="002C4695"/>
    <w:rsid w:val="002C490A"/>
    <w:rsid w:val="002D0D46"/>
    <w:rsid w:val="002D14E8"/>
    <w:rsid w:val="002D1C94"/>
    <w:rsid w:val="002D69FC"/>
    <w:rsid w:val="002F0718"/>
    <w:rsid w:val="002F25BB"/>
    <w:rsid w:val="002F5EFB"/>
    <w:rsid w:val="002F679F"/>
    <w:rsid w:val="002F6DFC"/>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1CAA"/>
    <w:rsid w:val="003A3A65"/>
    <w:rsid w:val="003A3D8D"/>
    <w:rsid w:val="003A6A70"/>
    <w:rsid w:val="003A7CD3"/>
    <w:rsid w:val="003B4F74"/>
    <w:rsid w:val="003B6CB0"/>
    <w:rsid w:val="003C565D"/>
    <w:rsid w:val="003C5C44"/>
    <w:rsid w:val="003D0A5A"/>
    <w:rsid w:val="003D30A5"/>
    <w:rsid w:val="003E3948"/>
    <w:rsid w:val="003E5E8A"/>
    <w:rsid w:val="003E7FF4"/>
    <w:rsid w:val="003F2391"/>
    <w:rsid w:val="003F49B9"/>
    <w:rsid w:val="0040533A"/>
    <w:rsid w:val="004152D0"/>
    <w:rsid w:val="00423E8B"/>
    <w:rsid w:val="00431F8D"/>
    <w:rsid w:val="004341F9"/>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4240"/>
    <w:rsid w:val="004854B8"/>
    <w:rsid w:val="00487151"/>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0C14"/>
    <w:rsid w:val="004E4F83"/>
    <w:rsid w:val="004E5751"/>
    <w:rsid w:val="004F0D78"/>
    <w:rsid w:val="004F2569"/>
    <w:rsid w:val="00502543"/>
    <w:rsid w:val="00502D64"/>
    <w:rsid w:val="00503413"/>
    <w:rsid w:val="00505A99"/>
    <w:rsid w:val="00505DD6"/>
    <w:rsid w:val="005066B1"/>
    <w:rsid w:val="00511464"/>
    <w:rsid w:val="00517694"/>
    <w:rsid w:val="00517C75"/>
    <w:rsid w:val="00521E1D"/>
    <w:rsid w:val="005405B0"/>
    <w:rsid w:val="005410ED"/>
    <w:rsid w:val="0054256A"/>
    <w:rsid w:val="00543AE9"/>
    <w:rsid w:val="005518CD"/>
    <w:rsid w:val="00571B10"/>
    <w:rsid w:val="00573BC7"/>
    <w:rsid w:val="00573D96"/>
    <w:rsid w:val="00582D84"/>
    <w:rsid w:val="00584D67"/>
    <w:rsid w:val="00596EFE"/>
    <w:rsid w:val="005A21B1"/>
    <w:rsid w:val="005A2B97"/>
    <w:rsid w:val="005C28D4"/>
    <w:rsid w:val="005D3BD0"/>
    <w:rsid w:val="005D410F"/>
    <w:rsid w:val="005D51CC"/>
    <w:rsid w:val="005D66CB"/>
    <w:rsid w:val="005E1615"/>
    <w:rsid w:val="005E2131"/>
    <w:rsid w:val="005E2F74"/>
    <w:rsid w:val="005E49B4"/>
    <w:rsid w:val="005E6F8D"/>
    <w:rsid w:val="005F61B2"/>
    <w:rsid w:val="0060116F"/>
    <w:rsid w:val="00603E19"/>
    <w:rsid w:val="00624139"/>
    <w:rsid w:val="006312CE"/>
    <w:rsid w:val="006368EF"/>
    <w:rsid w:val="00636F83"/>
    <w:rsid w:val="0064067F"/>
    <w:rsid w:val="00640CBD"/>
    <w:rsid w:val="00644DA5"/>
    <w:rsid w:val="006610B8"/>
    <w:rsid w:val="0066221E"/>
    <w:rsid w:val="00665B38"/>
    <w:rsid w:val="00665F31"/>
    <w:rsid w:val="00670A84"/>
    <w:rsid w:val="00681623"/>
    <w:rsid w:val="006849B6"/>
    <w:rsid w:val="0068772D"/>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7423"/>
    <w:rsid w:val="008378BF"/>
    <w:rsid w:val="00845C00"/>
    <w:rsid w:val="008472E3"/>
    <w:rsid w:val="0085658C"/>
    <w:rsid w:val="00870111"/>
    <w:rsid w:val="00873389"/>
    <w:rsid w:val="00877455"/>
    <w:rsid w:val="00883B90"/>
    <w:rsid w:val="008951AB"/>
    <w:rsid w:val="008978A7"/>
    <w:rsid w:val="008A09AF"/>
    <w:rsid w:val="008A0EE5"/>
    <w:rsid w:val="008A46CE"/>
    <w:rsid w:val="008A4E52"/>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4A48"/>
    <w:rsid w:val="00966F67"/>
    <w:rsid w:val="00972E73"/>
    <w:rsid w:val="00974454"/>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38D2"/>
    <w:rsid w:val="00A064F6"/>
    <w:rsid w:val="00A106C7"/>
    <w:rsid w:val="00A11558"/>
    <w:rsid w:val="00A203AF"/>
    <w:rsid w:val="00A26E22"/>
    <w:rsid w:val="00A31477"/>
    <w:rsid w:val="00A35980"/>
    <w:rsid w:val="00A377D9"/>
    <w:rsid w:val="00A421B7"/>
    <w:rsid w:val="00A4665D"/>
    <w:rsid w:val="00A53F25"/>
    <w:rsid w:val="00A56F73"/>
    <w:rsid w:val="00A6101B"/>
    <w:rsid w:val="00A635C0"/>
    <w:rsid w:val="00A648E4"/>
    <w:rsid w:val="00A729CA"/>
    <w:rsid w:val="00A768FF"/>
    <w:rsid w:val="00AA0377"/>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AF7ED7"/>
    <w:rsid w:val="00B0240B"/>
    <w:rsid w:val="00B231C0"/>
    <w:rsid w:val="00B2607A"/>
    <w:rsid w:val="00B3284C"/>
    <w:rsid w:val="00B37E3B"/>
    <w:rsid w:val="00B41DAB"/>
    <w:rsid w:val="00B41FFD"/>
    <w:rsid w:val="00B461A4"/>
    <w:rsid w:val="00B47A76"/>
    <w:rsid w:val="00B54159"/>
    <w:rsid w:val="00B573A6"/>
    <w:rsid w:val="00B71555"/>
    <w:rsid w:val="00B753CB"/>
    <w:rsid w:val="00B85083"/>
    <w:rsid w:val="00B866CA"/>
    <w:rsid w:val="00B87430"/>
    <w:rsid w:val="00B9070D"/>
    <w:rsid w:val="00B91C90"/>
    <w:rsid w:val="00B96332"/>
    <w:rsid w:val="00B97159"/>
    <w:rsid w:val="00BA3241"/>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6B11"/>
    <w:rsid w:val="00C474C1"/>
    <w:rsid w:val="00C5055B"/>
    <w:rsid w:val="00C513DF"/>
    <w:rsid w:val="00C53F9A"/>
    <w:rsid w:val="00C56E30"/>
    <w:rsid w:val="00C62719"/>
    <w:rsid w:val="00C62D48"/>
    <w:rsid w:val="00C64DBF"/>
    <w:rsid w:val="00C71ABD"/>
    <w:rsid w:val="00C76888"/>
    <w:rsid w:val="00C91598"/>
    <w:rsid w:val="00C9288D"/>
    <w:rsid w:val="00C954E0"/>
    <w:rsid w:val="00C9599D"/>
    <w:rsid w:val="00C97360"/>
    <w:rsid w:val="00CA3598"/>
    <w:rsid w:val="00CA4DB1"/>
    <w:rsid w:val="00CA4FE4"/>
    <w:rsid w:val="00CA740A"/>
    <w:rsid w:val="00CB00C9"/>
    <w:rsid w:val="00CB14DD"/>
    <w:rsid w:val="00CB22EC"/>
    <w:rsid w:val="00CB62E7"/>
    <w:rsid w:val="00CB7D25"/>
    <w:rsid w:val="00CC5F3A"/>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75AD6"/>
    <w:rsid w:val="00D84059"/>
    <w:rsid w:val="00D85A3A"/>
    <w:rsid w:val="00D85C84"/>
    <w:rsid w:val="00D951D1"/>
    <w:rsid w:val="00DA427F"/>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3F85"/>
    <w:rsid w:val="00E35A2C"/>
    <w:rsid w:val="00E37C19"/>
    <w:rsid w:val="00E45F33"/>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E69E7"/>
    <w:rsid w:val="00EF05FF"/>
    <w:rsid w:val="00EF64A5"/>
    <w:rsid w:val="00F102B4"/>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5A829-C1B3-48B0-863A-3D5A15B06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4977</Words>
  <Characters>28375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2018-11-29T18:12:00Z</cp:lastPrinted>
  <dcterms:created xsi:type="dcterms:W3CDTF">2019-06-04T20:13:00Z</dcterms:created>
  <dcterms:modified xsi:type="dcterms:W3CDTF">2019-06-04T20:13:00Z</dcterms:modified>
</cp:coreProperties>
</file>
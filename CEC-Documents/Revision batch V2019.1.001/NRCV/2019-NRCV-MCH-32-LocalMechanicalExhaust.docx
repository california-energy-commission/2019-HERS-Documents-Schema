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142935">
        <w:tc>
          <w:tcPr>
            <w:tcW w:w="10790" w:type="dxa"/>
            <w:gridSpan w:val="3"/>
          </w:tcPr>
          <w:p w14:paraId="7DFFDC5A" w14:textId="77777777" w:rsidR="00310D9A" w:rsidRPr="0029047D" w:rsidRDefault="00310D9A" w:rsidP="0014293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142935">
        <w:trPr>
          <w:trHeight w:val="158"/>
        </w:trPr>
        <w:tc>
          <w:tcPr>
            <w:tcW w:w="626" w:type="dxa"/>
            <w:vAlign w:val="center"/>
          </w:tcPr>
          <w:p w14:paraId="59947094"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142935">
            <w:pPr>
              <w:rPr>
                <w:rFonts w:asciiTheme="minorHAnsi" w:hAnsiTheme="minorHAnsi" w:cstheme="minorHAnsi"/>
                <w:sz w:val="18"/>
                <w:szCs w:val="18"/>
              </w:rPr>
            </w:pPr>
          </w:p>
        </w:tc>
      </w:tr>
      <w:tr w:rsidR="00310D9A" w:rsidRPr="007A5D38" w14:paraId="776A4A0F" w14:textId="77777777" w:rsidTr="00142935">
        <w:trPr>
          <w:trHeight w:val="158"/>
        </w:trPr>
        <w:tc>
          <w:tcPr>
            <w:tcW w:w="626" w:type="dxa"/>
            <w:vAlign w:val="center"/>
          </w:tcPr>
          <w:p w14:paraId="19AA4878"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142935">
            <w:pPr>
              <w:rPr>
                <w:rFonts w:asciiTheme="minorHAnsi" w:hAnsiTheme="minorHAnsi" w:cstheme="minorHAnsi"/>
                <w:sz w:val="18"/>
                <w:szCs w:val="18"/>
              </w:rPr>
            </w:pPr>
          </w:p>
        </w:tc>
      </w:tr>
      <w:tr w:rsidR="00310D9A" w:rsidRPr="007A5D38" w14:paraId="6CA174B8" w14:textId="77777777" w:rsidTr="00142935">
        <w:trPr>
          <w:trHeight w:val="158"/>
        </w:trPr>
        <w:tc>
          <w:tcPr>
            <w:tcW w:w="626" w:type="dxa"/>
            <w:vAlign w:val="center"/>
          </w:tcPr>
          <w:p w14:paraId="43A81B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142935">
            <w:pPr>
              <w:rPr>
                <w:rFonts w:asciiTheme="minorHAnsi" w:hAnsiTheme="minorHAnsi" w:cstheme="minorHAnsi"/>
                <w:sz w:val="18"/>
                <w:szCs w:val="18"/>
              </w:rPr>
            </w:pPr>
          </w:p>
        </w:tc>
      </w:tr>
      <w:tr w:rsidR="00310D9A" w:rsidRPr="007A5D38" w14:paraId="358D7BB8" w14:textId="77777777" w:rsidTr="00142935">
        <w:trPr>
          <w:trHeight w:val="158"/>
        </w:trPr>
        <w:tc>
          <w:tcPr>
            <w:tcW w:w="626" w:type="dxa"/>
            <w:vAlign w:val="center"/>
          </w:tcPr>
          <w:p w14:paraId="09079E40"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142935">
            <w:pPr>
              <w:rPr>
                <w:rFonts w:asciiTheme="minorHAnsi" w:hAnsiTheme="minorHAnsi" w:cstheme="minorHAnsi"/>
                <w:sz w:val="18"/>
                <w:szCs w:val="18"/>
              </w:rPr>
            </w:pPr>
          </w:p>
        </w:tc>
      </w:tr>
      <w:tr w:rsidR="00310D9A" w:rsidRPr="007A5D38" w14:paraId="5DCA4FD7" w14:textId="77777777" w:rsidTr="00142935">
        <w:trPr>
          <w:trHeight w:val="158"/>
        </w:trPr>
        <w:tc>
          <w:tcPr>
            <w:tcW w:w="626" w:type="dxa"/>
            <w:vAlign w:val="center"/>
          </w:tcPr>
          <w:p w14:paraId="0FD01C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142935">
            <w:pPr>
              <w:rPr>
                <w:rFonts w:asciiTheme="minorHAnsi" w:hAnsiTheme="minorHAnsi" w:cstheme="minorHAnsi"/>
                <w:sz w:val="18"/>
                <w:szCs w:val="18"/>
              </w:rPr>
            </w:pPr>
          </w:p>
        </w:tc>
      </w:tr>
      <w:tr w:rsidR="00310D9A" w:rsidRPr="007A5D38" w14:paraId="609A8811" w14:textId="77777777" w:rsidTr="00142935">
        <w:trPr>
          <w:trHeight w:val="158"/>
        </w:trPr>
        <w:tc>
          <w:tcPr>
            <w:tcW w:w="626" w:type="dxa"/>
            <w:vAlign w:val="center"/>
          </w:tcPr>
          <w:p w14:paraId="3565E3E4" w14:textId="77777777" w:rsidR="00310D9A" w:rsidRPr="007A5D38" w:rsidRDefault="00310D9A" w:rsidP="00142935">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142935">
            <w:pPr>
              <w:rPr>
                <w:rFonts w:asciiTheme="minorHAnsi" w:hAnsiTheme="minorHAnsi" w:cstheme="minorHAnsi"/>
                <w:sz w:val="18"/>
                <w:szCs w:val="18"/>
              </w:rPr>
            </w:pPr>
          </w:p>
        </w:tc>
      </w:tr>
    </w:tbl>
    <w:p w14:paraId="53F44A4A" w14:textId="0B32767A" w:rsidR="00AA23CF" w:rsidRDefault="00AA23CF"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310D9A" w14:paraId="4C52E557" w14:textId="77777777" w:rsidTr="00142935">
        <w:tc>
          <w:tcPr>
            <w:tcW w:w="10790" w:type="dxa"/>
            <w:gridSpan w:val="10"/>
            <w:tcBorders>
              <w:top w:val="single" w:sz="4" w:space="0" w:color="000000"/>
              <w:left w:val="single" w:sz="4" w:space="0" w:color="000000"/>
              <w:bottom w:val="single" w:sz="4" w:space="0" w:color="000000"/>
              <w:right w:val="single" w:sz="4" w:space="0" w:color="000000"/>
            </w:tcBorders>
            <w:hideMark/>
          </w:tcPr>
          <w:p w14:paraId="02DF51D4" w14:textId="77777777" w:rsidR="00310D9A" w:rsidRDefault="00310D9A" w:rsidP="00142935">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310D9A" w14:paraId="3A46AA43"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33524B5" w14:textId="77777777" w:rsidR="00310D9A" w:rsidRDefault="00310D9A" w:rsidP="00142935">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8CE0606"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22C9FEF4"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310D9A" w14:paraId="5B11C52C"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3FE9B17"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5.1 </w:t>
            </w:r>
          </w:p>
          <w:p w14:paraId="19909787" w14:textId="77777777" w:rsidR="00310D9A" w:rsidRDefault="00310D9A" w:rsidP="00142935">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310D9A" w14:paraId="0C9D8C0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3C60C7D"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184AE771"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8B5578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1311C84E"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421332E"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310D9A" w14:paraId="7237BA5E"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FEBE4DC" w14:textId="77777777" w:rsidR="00310D9A" w:rsidRDefault="00310D9A" w:rsidP="00142935">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06CFF006"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310D9A" w14:paraId="2F63BD5D"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EF59E1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B7D4243" w14:textId="77777777" w:rsidR="00310D9A" w:rsidRDefault="00310D9A" w:rsidP="00142935">
            <w:pPr>
              <w:keepNext/>
              <w:suppressAutoHyphens/>
              <w:jc w:val="center"/>
              <w:rPr>
                <w:rFonts w:asciiTheme="minorHAnsi" w:hAnsiTheme="minorHAnsi"/>
                <w:sz w:val="18"/>
                <w:szCs w:val="18"/>
              </w:rPr>
            </w:pPr>
          </w:p>
        </w:tc>
      </w:tr>
      <w:tr w:rsidR="00310D9A" w14:paraId="6C0D49AF" w14:textId="77777777" w:rsidTr="00142935">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0645508"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5.2 </w:t>
            </w:r>
          </w:p>
          <w:p w14:paraId="441EC8E1" w14:textId="77777777" w:rsidR="00310D9A" w:rsidRDefault="00310D9A" w:rsidP="00142935">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310D9A" w14:paraId="052626C1"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D0B8A2"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718136F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FCAE964"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3A9742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0AA179D0" w14:textId="1084731F" w:rsidR="00310D9A" w:rsidRDefault="00310D9A" w:rsidP="00142935">
            <w:pPr>
              <w:keepNext/>
              <w:suppressAutoHyphens/>
              <w:rPr>
                <w:rFonts w:asciiTheme="minorHAnsi" w:hAnsiTheme="minorHAnsi"/>
                <w:sz w:val="18"/>
                <w:szCs w:val="18"/>
              </w:rPr>
            </w:pPr>
            <w:r>
              <w:rPr>
                <w:rFonts w:asciiTheme="minorHAnsi" w:hAnsiTheme="minorHAnsi"/>
                <w:sz w:val="18"/>
                <w:szCs w:val="18"/>
              </w:rPr>
              <w:t>Based on kitchen volume</w:t>
            </w:r>
          </w:p>
        </w:tc>
      </w:tr>
      <w:tr w:rsidR="00310D9A" w14:paraId="45D19EEB"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6689072"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3015974" w14:textId="77777777" w:rsidR="00310D9A" w:rsidRDefault="00310D9A" w:rsidP="00142935">
            <w:pPr>
              <w:keepNext/>
              <w:suppressAutoHyphens/>
              <w:jc w:val="center"/>
              <w:rPr>
                <w:rFonts w:asciiTheme="minorHAnsi" w:hAnsiTheme="minorHAnsi"/>
                <w:sz w:val="18"/>
                <w:szCs w:val="18"/>
              </w:rPr>
            </w:pPr>
          </w:p>
        </w:tc>
      </w:tr>
      <w:tr w:rsidR="00310D9A" w14:paraId="14DC6E38" w14:textId="77777777" w:rsidTr="00142935">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15CA66CE" w14:textId="77777777" w:rsidR="00310D9A" w:rsidRDefault="00310D9A" w:rsidP="00142935">
            <w:pPr>
              <w:keepNext/>
              <w:rPr>
                <w:rFonts w:asciiTheme="minorHAnsi" w:hAnsiTheme="minorHAnsi"/>
                <w:b/>
                <w:sz w:val="18"/>
                <w:szCs w:val="18"/>
              </w:rPr>
            </w:pPr>
            <w:r>
              <w:rPr>
                <w:rFonts w:asciiTheme="minorHAnsi" w:hAnsiTheme="minorHAnsi"/>
                <w:b/>
                <w:sz w:val="18"/>
                <w:szCs w:val="18"/>
              </w:rPr>
              <w:t>Table 5.3</w:t>
            </w:r>
          </w:p>
          <w:p w14:paraId="10D6A09D" w14:textId="77777777" w:rsidR="00310D9A" w:rsidRDefault="00310D9A" w:rsidP="00142935">
            <w:pPr>
              <w:keepNext/>
              <w:rPr>
                <w:rFonts w:asciiTheme="minorHAnsi" w:hAnsiTheme="minorHAnsi"/>
                <w:sz w:val="18"/>
                <w:szCs w:val="18"/>
              </w:rPr>
            </w:pPr>
            <w:r>
              <w:rPr>
                <w:rFonts w:asciiTheme="minorHAnsi" w:hAnsiTheme="minorHAnsi"/>
                <w:b/>
                <w:sz w:val="18"/>
                <w:szCs w:val="18"/>
              </w:rPr>
              <w:t>Prescriptive Duct Sizing Requirements</w:t>
            </w:r>
          </w:p>
        </w:tc>
      </w:tr>
      <w:tr w:rsidR="00310D9A" w14:paraId="79C22AB1"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77D233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46BE1DF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08B50A90" w14:textId="77777777" w:rsidTr="00142935">
        <w:trPr>
          <w:trHeight w:val="432"/>
        </w:trPr>
        <w:tc>
          <w:tcPr>
            <w:tcW w:w="1628" w:type="dxa"/>
            <w:tcBorders>
              <w:top w:val="single" w:sz="4" w:space="0" w:color="auto"/>
              <w:left w:val="single" w:sz="4" w:space="0" w:color="auto"/>
              <w:bottom w:val="single" w:sz="4" w:space="0" w:color="auto"/>
              <w:right w:val="single" w:sz="4" w:space="0" w:color="auto"/>
            </w:tcBorders>
            <w:hideMark/>
          </w:tcPr>
          <w:p w14:paraId="28ECB0AD" w14:textId="77777777" w:rsidR="00310D9A" w:rsidRDefault="00310D9A" w:rsidP="00142935">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698F8DCC"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433FB78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7E70AFDF"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44180B8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697FFEB4"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6E5B4177"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3DEB58A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310D9A" w14:paraId="71224D96" w14:textId="77777777" w:rsidTr="00142935">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2462EE83" w14:textId="77777777" w:rsidR="00310D9A" w:rsidRDefault="00310D9A" w:rsidP="00142935">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0264D3E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Maximum Allowable Duct Length (ft)</w:t>
            </w:r>
          </w:p>
        </w:tc>
      </w:tr>
      <w:tr w:rsidR="00310D9A" w14:paraId="0DEE4324"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C07595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0FA89D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538EF339"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8926D6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77777777" w:rsidR="00310D9A" w:rsidRDefault="00310D9A" w:rsidP="00142935">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34B1DE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1F272D46"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2E15C0E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09A742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031E20AC"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D00AA8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98F32B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55</w:t>
            </w:r>
          </w:p>
        </w:tc>
      </w:tr>
      <w:tr w:rsidR="00310D9A" w14:paraId="6DB8D2F7"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5D810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BDD3F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145</w:t>
            </w:r>
          </w:p>
        </w:tc>
      </w:tr>
      <w:tr w:rsidR="00310D9A" w14:paraId="58CBCB98"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6823C6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4FB88B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r>
      <w:tr w:rsidR="00310D9A" w14:paraId="47294F1A" w14:textId="77777777" w:rsidTr="00142935">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1D4E75F0" w14:textId="77777777" w:rsidR="00310D9A" w:rsidRDefault="00310D9A" w:rsidP="00142935">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660F4B5B" w14:textId="77777777" w:rsidR="00310D9A" w:rsidRDefault="00310D9A" w:rsidP="00142935">
            <w:pPr>
              <w:keepNext/>
              <w:rPr>
                <w:rFonts w:asciiTheme="minorHAnsi" w:hAnsiTheme="minorHAnsi"/>
                <w:sz w:val="18"/>
                <w:szCs w:val="18"/>
              </w:rPr>
            </w:pPr>
            <w:r>
              <w:rPr>
                <w:rFonts w:asciiTheme="minorHAnsi" w:hAnsiTheme="minorHAnsi"/>
                <w:sz w:val="18"/>
                <w:szCs w:val="18"/>
              </w:rPr>
              <w:t>NL = no limit on duct length of this size.</w:t>
            </w:r>
          </w:p>
          <w:p w14:paraId="73CAD3B9" w14:textId="77777777" w:rsidR="00310D9A" w:rsidRDefault="00310D9A" w:rsidP="00142935">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3CA714A5" w14:textId="77777777" w:rsidR="00310D9A" w:rsidRDefault="00310D9A" w:rsidP="00192313">
      <w:pPr>
        <w:rPr>
          <w:rFonts w:asciiTheme="minorHAnsi" w:hAnsiTheme="minorHAnsi"/>
          <w:sz w:val="18"/>
          <w:szCs w:val="18"/>
        </w:rPr>
      </w:pPr>
    </w:p>
    <w:p w14:paraId="064C0219" w14:textId="43A9CB63" w:rsidR="00192313" w:rsidRDefault="00192313" w:rsidP="00192313">
      <w:pPr>
        <w:rPr>
          <w:rFonts w:asciiTheme="minorHAnsi" w:hAnsiTheme="minorHAnsi"/>
          <w:sz w:val="18"/>
          <w:szCs w:val="18"/>
        </w:rPr>
      </w:pPr>
    </w:p>
    <w:p w14:paraId="49691D63" w14:textId="77777777" w:rsidR="00192313" w:rsidRDefault="00192313"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14:paraId="51DE82C9" w14:textId="77777777" w:rsidTr="00142935">
        <w:tc>
          <w:tcPr>
            <w:tcW w:w="10790" w:type="dxa"/>
            <w:gridSpan w:val="3"/>
          </w:tcPr>
          <w:p w14:paraId="747BF121" w14:textId="77777777" w:rsidR="00310D9A" w:rsidRPr="0029047D" w:rsidRDefault="00310D9A" w:rsidP="00142935">
            <w:pPr>
              <w:keepNext/>
              <w:rPr>
                <w:rFonts w:asciiTheme="minorHAnsi" w:hAnsiTheme="minorHAnsi"/>
                <w:szCs w:val="18"/>
              </w:rPr>
            </w:pPr>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Kitchen Exhaust System</w:t>
            </w:r>
            <w:r w:rsidRPr="0029047D">
              <w:rPr>
                <w:rFonts w:asciiTheme="minorHAnsi" w:hAnsiTheme="minorHAnsi"/>
                <w:szCs w:val="18"/>
              </w:rPr>
              <w:t xml:space="preserve"> </w:t>
            </w:r>
          </w:p>
        </w:tc>
      </w:tr>
      <w:tr w:rsidR="00310D9A" w:rsidRPr="00467A82" w14:paraId="543B8E9E" w14:textId="77777777" w:rsidTr="00142935">
        <w:trPr>
          <w:trHeight w:val="158"/>
        </w:trPr>
        <w:tc>
          <w:tcPr>
            <w:tcW w:w="586" w:type="dxa"/>
            <w:vAlign w:val="center"/>
          </w:tcPr>
          <w:p w14:paraId="604C4657" w14:textId="77777777" w:rsidR="00310D9A" w:rsidRPr="00467A82" w:rsidRDefault="00310D9A" w:rsidP="00142935">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693351F8" w14:textId="77777777" w:rsidR="00310D9A" w:rsidRPr="00467A82" w:rsidRDefault="00310D9A" w:rsidP="00142935">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70DC732E" w14:textId="447DD40D" w:rsidR="00310D9A" w:rsidRPr="00467A82" w:rsidRDefault="00310D9A" w:rsidP="00142935">
            <w:pPr>
              <w:keepNext/>
              <w:rPr>
                <w:rFonts w:asciiTheme="minorHAnsi" w:hAnsiTheme="minorHAnsi"/>
                <w:sz w:val="18"/>
                <w:szCs w:val="18"/>
              </w:rPr>
            </w:pPr>
          </w:p>
        </w:tc>
      </w:tr>
      <w:tr w:rsidR="00310D9A" w:rsidRPr="00467A82" w14:paraId="29CDDD89" w14:textId="77777777" w:rsidTr="00142935">
        <w:trPr>
          <w:trHeight w:val="158"/>
        </w:trPr>
        <w:tc>
          <w:tcPr>
            <w:tcW w:w="586" w:type="dxa"/>
            <w:vAlign w:val="center"/>
          </w:tcPr>
          <w:p w14:paraId="0BDB144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6EA48E59" w14:textId="77777777" w:rsidR="00310D9A" w:rsidRDefault="00310D9A" w:rsidP="00142935">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39F5E7E4" w14:textId="2A3CC300" w:rsidR="00310D9A" w:rsidRDefault="00310D9A" w:rsidP="00142935">
            <w:pPr>
              <w:keepNext/>
              <w:rPr>
                <w:rFonts w:asciiTheme="minorHAnsi" w:hAnsiTheme="minorHAnsi"/>
                <w:sz w:val="18"/>
                <w:szCs w:val="18"/>
              </w:rPr>
            </w:pPr>
          </w:p>
        </w:tc>
      </w:tr>
      <w:tr w:rsidR="00310D9A" w:rsidRPr="00467A82" w14:paraId="2BB72F02" w14:textId="77777777" w:rsidTr="00142935">
        <w:trPr>
          <w:trHeight w:val="158"/>
        </w:trPr>
        <w:tc>
          <w:tcPr>
            <w:tcW w:w="586" w:type="dxa"/>
            <w:vAlign w:val="center"/>
          </w:tcPr>
          <w:p w14:paraId="59B8A4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1B7BDF99" w14:textId="77777777" w:rsidR="00310D9A" w:rsidRPr="00C27BAB" w:rsidRDefault="00310D9A" w:rsidP="00142935">
            <w:pPr>
              <w:keepNext/>
              <w:rPr>
                <w:rFonts w:asciiTheme="minorHAnsi" w:hAnsiTheme="minorHAnsi"/>
                <w:sz w:val="18"/>
                <w:szCs w:val="18"/>
              </w:rPr>
            </w:pPr>
            <w:r>
              <w:rPr>
                <w:rFonts w:asciiTheme="minorHAnsi" w:hAnsiTheme="minorHAnsi"/>
                <w:sz w:val="18"/>
                <w:szCs w:val="18"/>
              </w:rPr>
              <w:t>HVI Directory Listed Model Number</w:t>
            </w:r>
          </w:p>
        </w:tc>
        <w:tc>
          <w:tcPr>
            <w:tcW w:w="5575" w:type="dxa"/>
            <w:vAlign w:val="center"/>
          </w:tcPr>
          <w:p w14:paraId="7A3DB0DE" w14:textId="3E2C3E79" w:rsidR="00310D9A" w:rsidRPr="00C27BAB" w:rsidRDefault="00310D9A" w:rsidP="00142935">
            <w:pPr>
              <w:keepNext/>
              <w:rPr>
                <w:rFonts w:asciiTheme="minorHAnsi" w:hAnsiTheme="minorHAnsi"/>
                <w:sz w:val="18"/>
                <w:szCs w:val="18"/>
              </w:rPr>
            </w:pPr>
          </w:p>
        </w:tc>
      </w:tr>
      <w:tr w:rsidR="00310D9A" w:rsidRPr="00467A82" w14:paraId="7DB4DC18" w14:textId="77777777" w:rsidTr="00142935">
        <w:trPr>
          <w:trHeight w:val="158"/>
        </w:trPr>
        <w:tc>
          <w:tcPr>
            <w:tcW w:w="586" w:type="dxa"/>
            <w:vAlign w:val="center"/>
          </w:tcPr>
          <w:p w14:paraId="2D932B0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01E69A71"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Rated Airflow</w:t>
            </w:r>
          </w:p>
        </w:tc>
        <w:tc>
          <w:tcPr>
            <w:tcW w:w="5575" w:type="dxa"/>
            <w:vAlign w:val="center"/>
          </w:tcPr>
          <w:p w14:paraId="06BF8DF0" w14:textId="14E924AE" w:rsidR="00310D9A" w:rsidRPr="00C27BAB" w:rsidRDefault="00310D9A" w:rsidP="00142935">
            <w:pPr>
              <w:keepNext/>
              <w:rPr>
                <w:rFonts w:asciiTheme="minorHAnsi" w:hAnsiTheme="minorHAnsi"/>
                <w:sz w:val="18"/>
                <w:szCs w:val="18"/>
              </w:rPr>
            </w:pPr>
          </w:p>
        </w:tc>
      </w:tr>
      <w:tr w:rsidR="00310D9A" w:rsidRPr="00467A82" w14:paraId="7CB3AA83" w14:textId="77777777" w:rsidTr="00142935">
        <w:trPr>
          <w:trHeight w:val="158"/>
        </w:trPr>
        <w:tc>
          <w:tcPr>
            <w:tcW w:w="586" w:type="dxa"/>
            <w:vAlign w:val="center"/>
          </w:tcPr>
          <w:p w14:paraId="1E6C86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447024D4"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Sound Rating</w:t>
            </w:r>
          </w:p>
        </w:tc>
        <w:tc>
          <w:tcPr>
            <w:tcW w:w="5575" w:type="dxa"/>
            <w:vAlign w:val="center"/>
          </w:tcPr>
          <w:p w14:paraId="1D41B46E" w14:textId="4F30E447" w:rsidR="00310D9A" w:rsidRPr="00C27BAB" w:rsidRDefault="00310D9A" w:rsidP="00142935">
            <w:pPr>
              <w:keepNext/>
              <w:rPr>
                <w:rFonts w:asciiTheme="minorHAnsi" w:hAnsiTheme="minorHAnsi"/>
                <w:sz w:val="18"/>
                <w:szCs w:val="18"/>
              </w:rPr>
            </w:pPr>
          </w:p>
        </w:tc>
      </w:tr>
      <w:tr w:rsidR="00310D9A" w:rsidRPr="00467A82" w14:paraId="77A2D347" w14:textId="77777777" w:rsidTr="00142935">
        <w:trPr>
          <w:trHeight w:val="158"/>
        </w:trPr>
        <w:tc>
          <w:tcPr>
            <w:tcW w:w="586" w:type="dxa"/>
            <w:vAlign w:val="center"/>
          </w:tcPr>
          <w:p w14:paraId="13A1598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06</w:t>
            </w:r>
          </w:p>
        </w:tc>
        <w:tc>
          <w:tcPr>
            <w:tcW w:w="4629" w:type="dxa"/>
            <w:vAlign w:val="center"/>
          </w:tcPr>
          <w:p w14:paraId="2FF46649" w14:textId="77777777" w:rsidR="00310D9A" w:rsidRDefault="00310D9A" w:rsidP="00142935">
            <w:pPr>
              <w:keepNext/>
              <w:rPr>
                <w:rFonts w:asciiTheme="minorHAnsi" w:hAnsiTheme="minorHAnsi"/>
                <w:sz w:val="18"/>
                <w:szCs w:val="18"/>
              </w:rPr>
            </w:pPr>
            <w:r>
              <w:rPr>
                <w:rFonts w:asciiTheme="minorHAnsi" w:hAnsiTheme="minorHAnsi"/>
                <w:sz w:val="18"/>
                <w:szCs w:val="18"/>
              </w:rPr>
              <w:t>Minimum Airflow (if different than rated airflow)</w:t>
            </w:r>
          </w:p>
        </w:tc>
        <w:tc>
          <w:tcPr>
            <w:tcW w:w="5575" w:type="dxa"/>
            <w:vAlign w:val="center"/>
          </w:tcPr>
          <w:p w14:paraId="2B51AE92" w14:textId="622385DD" w:rsidR="00310D9A" w:rsidRDefault="00310D9A" w:rsidP="00142935">
            <w:pPr>
              <w:keepNext/>
              <w:rPr>
                <w:rFonts w:asciiTheme="minorHAnsi" w:hAnsiTheme="minorHAnsi"/>
                <w:sz w:val="18"/>
                <w:szCs w:val="18"/>
              </w:rPr>
            </w:pPr>
          </w:p>
        </w:tc>
      </w:tr>
      <w:tr w:rsidR="00310D9A" w:rsidRPr="00467A82" w14:paraId="33FF9887" w14:textId="77777777" w:rsidTr="00142935">
        <w:trPr>
          <w:trHeight w:val="158"/>
        </w:trPr>
        <w:tc>
          <w:tcPr>
            <w:tcW w:w="586" w:type="dxa"/>
            <w:vAlign w:val="center"/>
          </w:tcPr>
          <w:p w14:paraId="3C904C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07</w:t>
            </w:r>
          </w:p>
        </w:tc>
        <w:tc>
          <w:tcPr>
            <w:tcW w:w="4629" w:type="dxa"/>
            <w:vAlign w:val="center"/>
          </w:tcPr>
          <w:p w14:paraId="06D367CD" w14:textId="77777777" w:rsidR="00310D9A" w:rsidRDefault="00310D9A" w:rsidP="00142935">
            <w:pPr>
              <w:keepNext/>
              <w:rPr>
                <w:rFonts w:asciiTheme="minorHAnsi" w:hAnsiTheme="minorHAnsi"/>
                <w:sz w:val="18"/>
                <w:szCs w:val="18"/>
              </w:rPr>
            </w:pPr>
            <w:r>
              <w:rPr>
                <w:rFonts w:asciiTheme="minorHAnsi" w:hAnsiTheme="minorHAnsi"/>
                <w:sz w:val="18"/>
                <w:szCs w:val="18"/>
              </w:rPr>
              <w:t>Operation Schedule</w:t>
            </w:r>
          </w:p>
        </w:tc>
        <w:tc>
          <w:tcPr>
            <w:tcW w:w="5575" w:type="dxa"/>
            <w:vAlign w:val="center"/>
          </w:tcPr>
          <w:p w14:paraId="7741D7C5" w14:textId="1A006498" w:rsidR="00310D9A" w:rsidRPr="00C27BAB" w:rsidRDefault="00310D9A" w:rsidP="00142935">
            <w:pPr>
              <w:keepNext/>
              <w:rPr>
                <w:rFonts w:asciiTheme="minorHAnsi" w:hAnsiTheme="minorHAnsi"/>
                <w:sz w:val="18"/>
                <w:szCs w:val="18"/>
              </w:rPr>
            </w:pPr>
          </w:p>
        </w:tc>
      </w:tr>
      <w:tr w:rsidR="00310D9A" w:rsidRPr="00467A82" w14:paraId="34D5F4EC" w14:textId="77777777" w:rsidTr="00142935">
        <w:trPr>
          <w:trHeight w:val="158"/>
        </w:trPr>
        <w:tc>
          <w:tcPr>
            <w:tcW w:w="586" w:type="dxa"/>
            <w:vAlign w:val="center"/>
          </w:tcPr>
          <w:p w14:paraId="6F8B458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08</w:t>
            </w:r>
          </w:p>
        </w:tc>
        <w:tc>
          <w:tcPr>
            <w:tcW w:w="4629" w:type="dxa"/>
            <w:vAlign w:val="center"/>
          </w:tcPr>
          <w:p w14:paraId="4CF79872" w14:textId="77777777" w:rsidR="00310D9A" w:rsidRDefault="00310D9A" w:rsidP="00142935">
            <w:pPr>
              <w:keepNext/>
              <w:rPr>
                <w:rFonts w:asciiTheme="minorHAnsi" w:hAnsiTheme="minorHAnsi"/>
                <w:sz w:val="18"/>
                <w:szCs w:val="18"/>
              </w:rPr>
            </w:pPr>
            <w:r>
              <w:rPr>
                <w:rFonts w:asciiTheme="minorHAnsi" w:hAnsiTheme="minorHAnsi"/>
                <w:sz w:val="18"/>
                <w:szCs w:val="18"/>
              </w:rPr>
              <w:t>Required Minimum Ventilation Rate</w:t>
            </w:r>
          </w:p>
        </w:tc>
        <w:tc>
          <w:tcPr>
            <w:tcW w:w="5575" w:type="dxa"/>
            <w:vAlign w:val="center"/>
          </w:tcPr>
          <w:p w14:paraId="094846EF" w14:textId="77777777" w:rsidR="00310D9A" w:rsidRDefault="00310D9A" w:rsidP="00142935">
            <w:pPr>
              <w:keepNext/>
              <w:rPr>
                <w:rFonts w:asciiTheme="minorHAnsi" w:hAnsiTheme="minorHAnsi"/>
                <w:sz w:val="18"/>
                <w:szCs w:val="18"/>
              </w:rPr>
            </w:pPr>
          </w:p>
        </w:tc>
      </w:tr>
      <w:tr w:rsidR="00310D9A" w:rsidRPr="00467A82" w14:paraId="3B6D872C" w14:textId="77777777" w:rsidTr="00142935">
        <w:trPr>
          <w:trHeight w:val="158"/>
        </w:trPr>
        <w:tc>
          <w:tcPr>
            <w:tcW w:w="586" w:type="dxa"/>
            <w:vAlign w:val="center"/>
          </w:tcPr>
          <w:p w14:paraId="0F21E1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09</w:t>
            </w:r>
          </w:p>
        </w:tc>
        <w:tc>
          <w:tcPr>
            <w:tcW w:w="4629" w:type="dxa"/>
            <w:vAlign w:val="center"/>
          </w:tcPr>
          <w:p w14:paraId="21C61E82" w14:textId="77777777" w:rsidR="00310D9A" w:rsidRDefault="00310D9A" w:rsidP="00142935">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08AEF805" w14:textId="53539E39" w:rsidR="00310D9A" w:rsidRDefault="00310D9A" w:rsidP="00142935">
            <w:pPr>
              <w:keepNext/>
              <w:rPr>
                <w:rFonts w:asciiTheme="minorHAnsi" w:hAnsiTheme="minorHAnsi"/>
                <w:sz w:val="18"/>
                <w:szCs w:val="18"/>
              </w:rPr>
            </w:pPr>
          </w:p>
        </w:tc>
      </w:tr>
      <w:tr w:rsidR="00310D9A" w:rsidRPr="00467A82" w14:paraId="31CCEA7B" w14:textId="77777777" w:rsidTr="00142935">
        <w:trPr>
          <w:trHeight w:val="158"/>
        </w:trPr>
        <w:tc>
          <w:tcPr>
            <w:tcW w:w="586" w:type="dxa"/>
            <w:vAlign w:val="center"/>
          </w:tcPr>
          <w:p w14:paraId="73E7750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118189C7" w14:textId="77777777" w:rsidR="00310D9A" w:rsidRDefault="00310D9A" w:rsidP="00142935">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5A9F715D" w14:textId="5C59ED3E" w:rsidR="00310D9A" w:rsidRDefault="00310D9A" w:rsidP="00142935">
            <w:pPr>
              <w:keepNext/>
              <w:rPr>
                <w:rFonts w:asciiTheme="minorHAnsi" w:hAnsiTheme="minorHAnsi"/>
                <w:sz w:val="18"/>
                <w:szCs w:val="18"/>
              </w:rPr>
            </w:pPr>
          </w:p>
        </w:tc>
      </w:tr>
    </w:tbl>
    <w:p w14:paraId="36B29052" w14:textId="51405E61" w:rsidR="00310D9A" w:rsidRDefault="00310D9A" w:rsidP="00192313">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2528"/>
        <w:gridCol w:w="7555"/>
      </w:tblGrid>
      <w:tr w:rsidR="003E52E4" w14:paraId="40659607" w14:textId="77777777" w:rsidTr="00142935">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7E7A99A7" w14:textId="77777777" w:rsidR="003E52E4" w:rsidRDefault="003E52E4" w:rsidP="00142935">
            <w:pPr>
              <w:keepNext/>
              <w:rPr>
                <w:rFonts w:asciiTheme="minorHAnsi" w:hAnsiTheme="minorHAnsi"/>
                <w:b/>
                <w:bCs/>
                <w:sz w:val="18"/>
                <w:szCs w:val="18"/>
              </w:rPr>
            </w:pPr>
            <w:r>
              <w:rPr>
                <w:rFonts w:asciiTheme="minorHAnsi" w:hAnsiTheme="minorHAnsi"/>
                <w:b/>
                <w:bCs/>
                <w:szCs w:val="18"/>
              </w:rPr>
              <w:t>D</w:t>
            </w:r>
            <w:r w:rsidRPr="0029047D">
              <w:rPr>
                <w:rFonts w:asciiTheme="minorHAnsi" w:hAnsiTheme="minorHAnsi"/>
                <w:b/>
                <w:bCs/>
                <w:szCs w:val="18"/>
              </w:rPr>
              <w:t>. Other Requirements</w:t>
            </w:r>
          </w:p>
        </w:tc>
      </w:tr>
      <w:tr w:rsidR="003E52E4" w14:paraId="7A0EC6C9" w14:textId="77777777" w:rsidTr="00142935">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tcPr>
          <w:p w14:paraId="14396CC7" w14:textId="77777777" w:rsidR="003E52E4" w:rsidRDefault="003E52E4" w:rsidP="00142935">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3E52E4" w14:paraId="0E33C9E8"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3ED0B93"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01</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7CE633BB" w14:textId="77777777" w:rsidR="00D83AE8" w:rsidRDefault="00D83AE8" w:rsidP="00D83AE8">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265B7828" w14:textId="372EF9BE" w:rsidR="00D83AE8" w:rsidRDefault="00D83AE8" w:rsidP="00D83AE8">
            <w:pPr>
              <w:pStyle w:val="ListParagraph"/>
              <w:keepNext/>
              <w:numPr>
                <w:ilvl w:val="0"/>
                <w:numId w:val="27"/>
              </w:numPr>
              <w:rPr>
                <w:rFonts w:asciiTheme="minorHAnsi" w:hAnsiTheme="minorHAnsi"/>
                <w:sz w:val="18"/>
                <w:szCs w:val="18"/>
              </w:rPr>
            </w:pPr>
            <w:r>
              <w:rPr>
                <w:rFonts w:asciiTheme="minorHAnsi" w:hAnsiTheme="minorHAnsi"/>
                <w:sz w:val="18"/>
                <w:szCs w:val="18"/>
              </w:rPr>
              <w:t>A readily accessible occupant-controlled on-off control.</w:t>
            </w:r>
          </w:p>
          <w:p w14:paraId="57E1D84C" w14:textId="3892A0A1" w:rsidR="003E52E4" w:rsidRPr="00F26A73" w:rsidRDefault="00D83AE8" w:rsidP="00A83D61">
            <w:pPr>
              <w:pStyle w:val="ListParagraph"/>
              <w:keepNext/>
              <w:numPr>
                <w:ilvl w:val="0"/>
                <w:numId w:val="27"/>
              </w:numPr>
              <w:rPr>
                <w:rFonts w:asciiTheme="minorHAnsi" w:hAnsiTheme="minorHAnsi"/>
                <w:sz w:val="18"/>
                <w:szCs w:val="18"/>
              </w:rPr>
            </w:pPr>
            <w:r w:rsidRPr="00796ED4">
              <w:rPr>
                <w:rFonts w:asciiTheme="minorHAnsi" w:hAnsiTheme="minorHAnsi"/>
                <w:sz w:val="18"/>
                <w:szCs w:val="18"/>
              </w:rPr>
              <w:t>An automatic control that does not impede occupant on control.</w:t>
            </w:r>
          </w:p>
        </w:tc>
      </w:tr>
      <w:tr w:rsidR="003E52E4" w14:paraId="42CB7AC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7F82210" w14:textId="6C29063F" w:rsidR="003E52E4" w:rsidRDefault="003E52E4" w:rsidP="00142935">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2</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53F91DD" w14:textId="77777777" w:rsidR="003E52E4" w:rsidRPr="00F26A73" w:rsidRDefault="003E52E4" w:rsidP="00142935">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3E52E4" w14:paraId="0F1B72A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332775E" w14:textId="7CE17CD8" w:rsidR="003E52E4" w:rsidRDefault="003E52E4" w:rsidP="00142935">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3</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21A1EC7" w14:textId="77777777" w:rsidR="003E52E4" w:rsidRPr="00F26A73" w:rsidRDefault="003E52E4" w:rsidP="00142935">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3E52E4" w14:paraId="4CB4111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B0AAA58" w14:textId="717F6247" w:rsidR="003E52E4" w:rsidRDefault="003E52E4" w:rsidP="00142935">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4</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335A97D" w14:textId="77777777" w:rsidR="003E52E4" w:rsidRPr="00F26A73" w:rsidRDefault="003E52E4" w:rsidP="00142935">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3E52E4" w14:paraId="21DEACB2"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300F37B" w14:textId="3EEA28B7" w:rsidR="003E52E4" w:rsidRDefault="003E52E4" w:rsidP="00142935">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5</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468971C7" w14:textId="77777777" w:rsidR="003E52E4" w:rsidRDefault="003E52E4" w:rsidP="00142935">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E52E4" w14:paraId="39D07133"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693F47D" w14:textId="3828D61D" w:rsidR="003E52E4" w:rsidRDefault="003E52E4" w:rsidP="00142935">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6</w:t>
            </w:r>
          </w:p>
        </w:tc>
        <w:tc>
          <w:tcPr>
            <w:tcW w:w="2528" w:type="dxa"/>
            <w:tcBorders>
              <w:top w:val="single" w:sz="4" w:space="0" w:color="auto"/>
              <w:left w:val="single" w:sz="4" w:space="0" w:color="auto"/>
              <w:bottom w:val="single" w:sz="4" w:space="0" w:color="auto"/>
              <w:right w:val="single" w:sz="4" w:space="0" w:color="auto"/>
            </w:tcBorders>
            <w:vAlign w:val="center"/>
          </w:tcPr>
          <w:p w14:paraId="251758B9" w14:textId="77777777" w:rsidR="003E52E4" w:rsidRPr="00F3733C" w:rsidRDefault="003E52E4" w:rsidP="00142935">
            <w:pPr>
              <w:autoSpaceDE w:val="0"/>
              <w:autoSpaceDN w:val="0"/>
              <w:adjustRightInd w:val="0"/>
              <w:rPr>
                <w:rFonts w:asciiTheme="minorHAnsi" w:hAnsiTheme="minorHAnsi"/>
                <w:sz w:val="18"/>
                <w:szCs w:val="18"/>
              </w:rPr>
            </w:pPr>
            <w:r>
              <w:rPr>
                <w:rFonts w:asciiTheme="minorHAnsi" w:hAnsiTheme="minorHAnsi"/>
                <w:sz w:val="18"/>
                <w:szCs w:val="18"/>
              </w:rPr>
              <w:t>Verification Status</w:t>
            </w:r>
          </w:p>
        </w:tc>
        <w:tc>
          <w:tcPr>
            <w:tcW w:w="7555" w:type="dxa"/>
            <w:tcBorders>
              <w:top w:val="single" w:sz="4" w:space="0" w:color="auto"/>
              <w:left w:val="single" w:sz="4" w:space="0" w:color="auto"/>
              <w:bottom w:val="single" w:sz="4" w:space="0" w:color="auto"/>
              <w:right w:val="single" w:sz="4" w:space="0" w:color="auto"/>
            </w:tcBorders>
            <w:vAlign w:val="center"/>
          </w:tcPr>
          <w:p w14:paraId="1E612042" w14:textId="77777777" w:rsidR="003E52E4" w:rsidRPr="003E52E4" w:rsidRDefault="003E52E4" w:rsidP="003E52E4">
            <w:pPr>
              <w:numPr>
                <w:ilvl w:val="0"/>
                <w:numId w:val="23"/>
              </w:numPr>
              <w:autoSpaceDE w:val="0"/>
              <w:autoSpaceDN w:val="0"/>
              <w:adjustRightInd w:val="0"/>
              <w:rPr>
                <w:rFonts w:asciiTheme="minorHAnsi" w:hAnsiTheme="minorHAnsi"/>
                <w:sz w:val="18"/>
                <w:szCs w:val="18"/>
              </w:rPr>
            </w:pPr>
            <w:r w:rsidRPr="003E52E4">
              <w:rPr>
                <w:rFonts w:asciiTheme="minorHAnsi" w:hAnsiTheme="minorHAnsi"/>
                <w:sz w:val="18"/>
                <w:szCs w:val="18"/>
                <w:u w:val="single"/>
              </w:rPr>
              <w:t>Pass</w:t>
            </w:r>
            <w:r w:rsidRPr="003E52E4">
              <w:rPr>
                <w:rFonts w:asciiTheme="minorHAnsi" w:hAnsiTheme="minorHAnsi"/>
                <w:sz w:val="18"/>
                <w:szCs w:val="18"/>
              </w:rPr>
              <w:t xml:space="preserve"> - all applicable requirements are met; or</w:t>
            </w:r>
          </w:p>
          <w:p w14:paraId="0F1F3A4E" w14:textId="798AA805" w:rsidR="003E52E4" w:rsidRDefault="003E52E4" w:rsidP="003E52E4">
            <w:pPr>
              <w:numPr>
                <w:ilvl w:val="0"/>
                <w:numId w:val="23"/>
              </w:numPr>
              <w:autoSpaceDE w:val="0"/>
              <w:autoSpaceDN w:val="0"/>
              <w:adjustRightInd w:val="0"/>
              <w:rPr>
                <w:rFonts w:asciiTheme="minorHAnsi" w:hAnsiTheme="minorHAnsi"/>
                <w:sz w:val="18"/>
                <w:szCs w:val="18"/>
              </w:rPr>
            </w:pPr>
            <w:r w:rsidRPr="003E52E4">
              <w:rPr>
                <w:rFonts w:asciiTheme="minorHAnsi" w:hAnsiTheme="minorHAnsi"/>
                <w:sz w:val="18"/>
                <w:szCs w:val="18"/>
                <w:u w:val="single"/>
              </w:rPr>
              <w:t>Fail</w:t>
            </w:r>
            <w:r w:rsidRPr="003E52E4">
              <w:rPr>
                <w:rFonts w:asciiTheme="minorHAnsi" w:hAnsiTheme="minorHAnsi"/>
                <w:sz w:val="18"/>
                <w:szCs w:val="18"/>
              </w:rPr>
              <w:t xml:space="preserve"> - one or more applicable requirements are not met. Enter reason for failure in corrections notes field below; or</w:t>
            </w:r>
          </w:p>
          <w:p w14:paraId="6B807334" w14:textId="32BB0EC1" w:rsidR="003E52E4" w:rsidRPr="00F3733C" w:rsidRDefault="003E52E4" w:rsidP="00626427">
            <w:pPr>
              <w:numPr>
                <w:ilvl w:val="0"/>
                <w:numId w:val="23"/>
              </w:numPr>
              <w:autoSpaceDE w:val="0"/>
              <w:autoSpaceDN w:val="0"/>
              <w:adjustRightInd w:val="0"/>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3E52E4" w14:paraId="6F91E94D"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0C938D2B" w14:textId="11AAE404" w:rsidR="003E52E4" w:rsidRDefault="003E52E4" w:rsidP="00142935">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7</w:t>
            </w:r>
          </w:p>
        </w:tc>
        <w:tc>
          <w:tcPr>
            <w:tcW w:w="2528" w:type="dxa"/>
            <w:tcBorders>
              <w:top w:val="single" w:sz="4" w:space="0" w:color="auto"/>
              <w:left w:val="single" w:sz="4" w:space="0" w:color="auto"/>
              <w:bottom w:val="single" w:sz="4" w:space="0" w:color="auto"/>
              <w:right w:val="single" w:sz="4" w:space="0" w:color="auto"/>
            </w:tcBorders>
            <w:vAlign w:val="center"/>
          </w:tcPr>
          <w:p w14:paraId="139B63B8" w14:textId="77777777" w:rsidR="003E52E4" w:rsidRPr="00F3733C" w:rsidRDefault="003E52E4" w:rsidP="00142935">
            <w:pPr>
              <w:autoSpaceDE w:val="0"/>
              <w:autoSpaceDN w:val="0"/>
              <w:adjustRightInd w:val="0"/>
              <w:rPr>
                <w:rFonts w:asciiTheme="minorHAnsi" w:hAnsiTheme="minorHAnsi"/>
                <w:sz w:val="18"/>
                <w:szCs w:val="18"/>
              </w:rPr>
            </w:pPr>
            <w:r>
              <w:rPr>
                <w:rFonts w:asciiTheme="minorHAnsi" w:hAnsiTheme="minorHAnsi"/>
                <w:sz w:val="18"/>
                <w:szCs w:val="18"/>
              </w:rPr>
              <w:t>Correction Notes</w:t>
            </w:r>
          </w:p>
        </w:tc>
        <w:tc>
          <w:tcPr>
            <w:tcW w:w="7555" w:type="dxa"/>
            <w:tcBorders>
              <w:top w:val="single" w:sz="4" w:space="0" w:color="auto"/>
              <w:left w:val="single" w:sz="4" w:space="0" w:color="auto"/>
              <w:bottom w:val="single" w:sz="4" w:space="0" w:color="auto"/>
              <w:right w:val="single" w:sz="4" w:space="0" w:color="auto"/>
            </w:tcBorders>
            <w:vAlign w:val="center"/>
          </w:tcPr>
          <w:p w14:paraId="4B4D4D0E" w14:textId="2ACB4FC7" w:rsidR="003E52E4" w:rsidRPr="00F3733C" w:rsidRDefault="003E52E4" w:rsidP="00142935">
            <w:pPr>
              <w:autoSpaceDE w:val="0"/>
              <w:autoSpaceDN w:val="0"/>
              <w:adjustRightInd w:val="0"/>
              <w:rPr>
                <w:rFonts w:asciiTheme="minorHAnsi" w:hAnsiTheme="minorHAnsi"/>
                <w:sz w:val="18"/>
                <w:szCs w:val="18"/>
              </w:rPr>
            </w:pPr>
          </w:p>
        </w:tc>
      </w:tr>
      <w:tr w:rsidR="003E52E4" w14:paraId="3DC748DC" w14:textId="77777777" w:rsidTr="00142935">
        <w:trPr>
          <w:cantSplit/>
          <w:trHeight w:val="15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4BB0194C" w14:textId="48AF7112" w:rsidR="003E52E4" w:rsidRDefault="003E52E4" w:rsidP="00142935">
            <w:pPr>
              <w:keepNext/>
              <w:rPr>
                <w:rFonts w:asciiTheme="minorHAnsi" w:hAnsiTheme="minorHAnsi"/>
                <w:b/>
                <w:bCs/>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2D7188B4" w14:textId="5A68D497" w:rsidR="003E52E4" w:rsidRDefault="003E52E4"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E903F8" w14:paraId="42476A87" w14:textId="77777777" w:rsidTr="00E903F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DBC749" w14:textId="77777777" w:rsidR="00E903F8" w:rsidRDefault="00E903F8" w:rsidP="00142935">
            <w:pPr>
              <w:keepNext/>
              <w:rPr>
                <w:rFonts w:asciiTheme="minorHAnsi" w:hAnsiTheme="minorHAnsi"/>
                <w:b/>
                <w:sz w:val="18"/>
                <w:szCs w:val="18"/>
              </w:rPr>
            </w:pPr>
            <w:r>
              <w:rPr>
                <w:rFonts w:asciiTheme="minorHAnsi" w:hAnsiTheme="minorHAnsi"/>
                <w:b/>
                <w:sz w:val="18"/>
                <w:szCs w:val="18"/>
              </w:rPr>
              <w:t>E. Determination of HERS Verification Compliance</w:t>
            </w:r>
          </w:p>
          <w:p w14:paraId="08B5D209" w14:textId="73EFD642" w:rsidR="00E903F8" w:rsidRPr="00626427" w:rsidRDefault="00E903F8" w:rsidP="00142935">
            <w:pPr>
              <w:keepNext/>
              <w:rPr>
                <w:rFonts w:asciiTheme="minorHAnsi" w:hAnsiTheme="minorHAnsi"/>
                <w:sz w:val="18"/>
                <w:szCs w:val="18"/>
              </w:rPr>
            </w:pPr>
            <w:r w:rsidRPr="00626427">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E903F8" w14:paraId="3B628721" w14:textId="77777777" w:rsidTr="00142935">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776DADD" w14:textId="77777777" w:rsidR="00E903F8" w:rsidRDefault="00E903F8" w:rsidP="00142935">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5B7130B" w14:textId="23CF7E16" w:rsidR="00E903F8" w:rsidRPr="00F26A73" w:rsidRDefault="00142935" w:rsidP="00142935">
            <w:pPr>
              <w:keepNext/>
              <w:rPr>
                <w:rFonts w:asciiTheme="minorHAnsi" w:hAnsiTheme="minorHAnsi"/>
                <w:sz w:val="18"/>
                <w:szCs w:val="18"/>
              </w:rPr>
            </w:pPr>
            <w:r>
              <w:rPr>
                <w:rFonts w:asciiTheme="minorHAnsi" w:hAnsiTheme="minorHAnsi"/>
                <w:sz w:val="18"/>
                <w:szCs w:val="18"/>
              </w:rPr>
              <w:t xml:space="preserve">If Compliance Statement C10 = “Kitchen Exhaust System Complies” and Verification Status  D07 = </w:t>
            </w:r>
            <w:r w:rsidR="006C4821">
              <w:rPr>
                <w:rFonts w:asciiTheme="minorHAnsi" w:hAnsiTheme="minorHAnsi"/>
                <w:sz w:val="18"/>
                <w:szCs w:val="18"/>
              </w:rPr>
              <w:t>“</w:t>
            </w:r>
            <w:r>
              <w:rPr>
                <w:rFonts w:asciiTheme="minorHAnsi" w:hAnsiTheme="minorHAnsi"/>
                <w:sz w:val="18"/>
                <w:szCs w:val="18"/>
              </w:rPr>
              <w:t>Pass</w:t>
            </w:r>
            <w:r w:rsidR="006C4821">
              <w:rPr>
                <w:rFonts w:asciiTheme="minorHAnsi" w:hAnsiTheme="minorHAnsi"/>
                <w:sz w:val="18"/>
                <w:szCs w:val="18"/>
              </w:rPr>
              <w:t xml:space="preserve">”, Then display: </w:t>
            </w:r>
            <w:r w:rsidR="004B4665">
              <w:rPr>
                <w:rFonts w:asciiTheme="minorHAnsi" w:hAnsiTheme="minorHAnsi"/>
                <w:sz w:val="18"/>
                <w:szCs w:val="18"/>
              </w:rPr>
              <w:t>“</w:t>
            </w:r>
            <w:r w:rsidR="006C4821">
              <w:rPr>
                <w:rFonts w:asciiTheme="minorHAnsi" w:hAnsiTheme="minorHAnsi"/>
                <w:sz w:val="18"/>
                <w:szCs w:val="18"/>
              </w:rPr>
              <w:t>Complies: All specified verification protocol requirements on this document are met</w:t>
            </w:r>
            <w:r w:rsidR="004B4665">
              <w:rPr>
                <w:rFonts w:asciiTheme="minorHAnsi" w:hAnsiTheme="minorHAnsi"/>
                <w:sz w:val="18"/>
                <w:szCs w:val="18"/>
              </w:rPr>
              <w:t>”</w:t>
            </w:r>
            <w:r w:rsidR="006C4821">
              <w:rPr>
                <w:rFonts w:asciiTheme="minorHAnsi" w:hAnsiTheme="minorHAnsi"/>
                <w:sz w:val="18"/>
                <w:szCs w:val="18"/>
              </w:rPr>
              <w:t xml:space="preserve">; else display: </w:t>
            </w:r>
            <w:r w:rsidR="004B4665">
              <w:rPr>
                <w:rFonts w:asciiTheme="minorHAnsi" w:hAnsiTheme="minorHAnsi"/>
                <w:sz w:val="18"/>
                <w:szCs w:val="18"/>
              </w:rPr>
              <w:t>“</w:t>
            </w:r>
            <w:r w:rsidR="006C4821">
              <w:rPr>
                <w:rFonts w:asciiTheme="minorHAnsi" w:hAnsiTheme="minorHAnsi"/>
                <w:sz w:val="18"/>
                <w:szCs w:val="18"/>
              </w:rPr>
              <w:t>Does not comply: One or more specified verification protocol requirements on this document are not met</w:t>
            </w:r>
            <w:r w:rsidR="004B4665">
              <w:rPr>
                <w:rFonts w:asciiTheme="minorHAnsi" w:hAnsiTheme="minorHAnsi"/>
                <w:sz w:val="18"/>
                <w:szCs w:val="18"/>
              </w:rPr>
              <w:t>”</w:t>
            </w:r>
            <w:r w:rsidR="006C4821">
              <w:rPr>
                <w:rFonts w:asciiTheme="minorHAnsi" w:hAnsiTheme="minorHAnsi"/>
                <w:sz w:val="18"/>
                <w:szCs w:val="18"/>
              </w:rPr>
              <w:t>&gt;&gt;</w:t>
            </w:r>
          </w:p>
        </w:tc>
      </w:tr>
    </w:tbl>
    <w:p w14:paraId="03F0D29B" w14:textId="0D811757" w:rsidR="00310D9A" w:rsidRDefault="00310D9A" w:rsidP="00192313">
      <w:pPr>
        <w:rPr>
          <w:rFonts w:asciiTheme="minorHAnsi" w:hAnsiTheme="minorHAnsi"/>
          <w:sz w:val="18"/>
          <w:szCs w:val="18"/>
        </w:rPr>
      </w:pPr>
    </w:p>
    <w:p w14:paraId="2C69117D" w14:textId="6EBB3BF0" w:rsidR="00E903F8" w:rsidRDefault="00E903F8" w:rsidP="00192313">
      <w:pPr>
        <w:rPr>
          <w:rFonts w:asciiTheme="minorHAnsi" w:hAnsiTheme="minorHAnsi"/>
          <w:sz w:val="18"/>
          <w:szCs w:val="18"/>
        </w:rPr>
      </w:pPr>
    </w:p>
    <w:p w14:paraId="1FF759BB" w14:textId="77777777" w:rsidR="00E903F8" w:rsidRDefault="00E903F8"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70757D" w:rsidRPr="0070757D" w14:paraId="2FA80515" w14:textId="77777777" w:rsidTr="00626427">
        <w:trPr>
          <w:trHeight w:val="288"/>
        </w:trPr>
        <w:tc>
          <w:tcPr>
            <w:tcW w:w="10950" w:type="dxa"/>
            <w:gridSpan w:val="4"/>
            <w:vAlign w:val="center"/>
          </w:tcPr>
          <w:p w14:paraId="4F489C7B"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70757D" w:rsidRPr="0070757D" w14:paraId="00FDE1ED" w14:textId="77777777" w:rsidTr="00626427">
        <w:trPr>
          <w:trHeight w:val="278"/>
        </w:trPr>
        <w:tc>
          <w:tcPr>
            <w:tcW w:w="10950" w:type="dxa"/>
            <w:gridSpan w:val="4"/>
            <w:vAlign w:val="center"/>
          </w:tcPr>
          <w:p w14:paraId="5BD7CDC5" w14:textId="77777777" w:rsidR="0070757D" w:rsidRPr="0070757D" w:rsidRDefault="0070757D" w:rsidP="008313EA">
            <w:pPr>
              <w:numPr>
                <w:ilvl w:val="0"/>
                <w:numId w:val="7"/>
              </w:numPr>
              <w:ind w:left="-6" w:hanging="6"/>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70757D" w:rsidRPr="0070757D" w14:paraId="0CC78AE3" w14:textId="77777777" w:rsidTr="00626427">
        <w:trPr>
          <w:trHeight w:val="360"/>
        </w:trPr>
        <w:tc>
          <w:tcPr>
            <w:tcW w:w="5434" w:type="dxa"/>
          </w:tcPr>
          <w:p w14:paraId="26D0EF08"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Name:</w:t>
            </w:r>
          </w:p>
        </w:tc>
        <w:tc>
          <w:tcPr>
            <w:tcW w:w="5516" w:type="dxa"/>
            <w:gridSpan w:val="3"/>
          </w:tcPr>
          <w:p w14:paraId="386EC6A5"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Signature:</w:t>
            </w:r>
          </w:p>
        </w:tc>
      </w:tr>
      <w:tr w:rsidR="0070757D" w:rsidRPr="0070757D" w14:paraId="532A4A16" w14:textId="77777777" w:rsidTr="00626427">
        <w:trPr>
          <w:trHeight w:val="360"/>
        </w:trPr>
        <w:tc>
          <w:tcPr>
            <w:tcW w:w="5434" w:type="dxa"/>
          </w:tcPr>
          <w:p w14:paraId="5E27E7A7" w14:textId="77777777" w:rsidR="0070757D" w:rsidRPr="0070757D" w:rsidRDefault="0070757D" w:rsidP="0070757D">
            <w:pPr>
              <w:rPr>
                <w:rFonts w:ascii="Calibri" w:hAnsi="Calibri"/>
                <w:sz w:val="14"/>
                <w:szCs w:val="14"/>
              </w:rPr>
            </w:pPr>
            <w:r w:rsidRPr="0070757D">
              <w:rPr>
                <w:rFonts w:ascii="Calibri" w:hAnsi="Calibri"/>
                <w:sz w:val="14"/>
                <w:szCs w:val="14"/>
              </w:rPr>
              <w:t>Company:</w:t>
            </w:r>
          </w:p>
        </w:tc>
        <w:tc>
          <w:tcPr>
            <w:tcW w:w="5516" w:type="dxa"/>
            <w:gridSpan w:val="3"/>
          </w:tcPr>
          <w:p w14:paraId="3BEECC8E" w14:textId="77777777" w:rsidR="0070757D" w:rsidRPr="0070757D" w:rsidRDefault="0070757D" w:rsidP="0070757D">
            <w:pPr>
              <w:rPr>
                <w:rFonts w:ascii="Calibri" w:hAnsi="Calibri"/>
                <w:sz w:val="14"/>
                <w:szCs w:val="14"/>
              </w:rPr>
            </w:pPr>
            <w:r w:rsidRPr="0070757D">
              <w:rPr>
                <w:rFonts w:ascii="Calibri" w:hAnsi="Calibri"/>
                <w:sz w:val="14"/>
                <w:szCs w:val="14"/>
              </w:rPr>
              <w:t>Date Signed:</w:t>
            </w:r>
          </w:p>
        </w:tc>
      </w:tr>
      <w:tr w:rsidR="0070757D" w:rsidRPr="0070757D" w14:paraId="603588FF" w14:textId="77777777" w:rsidTr="00626427">
        <w:trPr>
          <w:trHeight w:val="360"/>
        </w:trPr>
        <w:tc>
          <w:tcPr>
            <w:tcW w:w="5434" w:type="dxa"/>
          </w:tcPr>
          <w:p w14:paraId="18691A6B" w14:textId="77777777" w:rsidR="0070757D" w:rsidRPr="0070757D" w:rsidRDefault="0070757D" w:rsidP="0070757D">
            <w:pPr>
              <w:rPr>
                <w:rFonts w:ascii="Calibri" w:hAnsi="Calibri"/>
                <w:sz w:val="14"/>
                <w:szCs w:val="14"/>
              </w:rPr>
            </w:pPr>
            <w:r w:rsidRPr="0070757D">
              <w:rPr>
                <w:rFonts w:ascii="Calibri" w:hAnsi="Calibri"/>
                <w:sz w:val="14"/>
                <w:szCs w:val="14"/>
              </w:rPr>
              <w:t>Address:</w:t>
            </w:r>
          </w:p>
        </w:tc>
        <w:tc>
          <w:tcPr>
            <w:tcW w:w="5516" w:type="dxa"/>
            <w:gridSpan w:val="3"/>
          </w:tcPr>
          <w:p w14:paraId="132727FB" w14:textId="77777777" w:rsidR="0070757D" w:rsidRPr="0070757D" w:rsidRDefault="0070757D" w:rsidP="0070757D">
            <w:pPr>
              <w:rPr>
                <w:rFonts w:ascii="Calibri" w:hAnsi="Calibri"/>
                <w:sz w:val="14"/>
                <w:szCs w:val="14"/>
              </w:rPr>
            </w:pPr>
            <w:r w:rsidRPr="0070757D">
              <w:rPr>
                <w:rFonts w:ascii="Calibri" w:hAnsi="Calibri"/>
                <w:sz w:val="14"/>
                <w:szCs w:val="14"/>
              </w:rPr>
              <w:t>CEA/HERS Certification Information (if applicable):</w:t>
            </w:r>
          </w:p>
        </w:tc>
      </w:tr>
      <w:tr w:rsidR="0070757D" w:rsidRPr="0070757D" w14:paraId="232F71FF" w14:textId="77777777" w:rsidTr="00626427">
        <w:trPr>
          <w:trHeight w:val="360"/>
        </w:trPr>
        <w:tc>
          <w:tcPr>
            <w:tcW w:w="5434" w:type="dxa"/>
          </w:tcPr>
          <w:p w14:paraId="00D57D0D" w14:textId="77777777" w:rsidR="0070757D" w:rsidRPr="0070757D" w:rsidRDefault="0070757D" w:rsidP="0070757D">
            <w:pPr>
              <w:rPr>
                <w:rFonts w:ascii="Calibri" w:hAnsi="Calibri"/>
                <w:sz w:val="14"/>
                <w:szCs w:val="14"/>
              </w:rPr>
            </w:pPr>
            <w:r w:rsidRPr="0070757D">
              <w:rPr>
                <w:rFonts w:ascii="Calibri" w:hAnsi="Calibri"/>
                <w:sz w:val="14"/>
                <w:szCs w:val="14"/>
              </w:rPr>
              <w:t>City/State/Zip:</w:t>
            </w:r>
          </w:p>
        </w:tc>
        <w:tc>
          <w:tcPr>
            <w:tcW w:w="5516" w:type="dxa"/>
            <w:gridSpan w:val="3"/>
          </w:tcPr>
          <w:p w14:paraId="192B0A1B" w14:textId="77777777" w:rsidR="0070757D" w:rsidRPr="0070757D" w:rsidRDefault="0070757D" w:rsidP="0070757D">
            <w:pPr>
              <w:rPr>
                <w:rFonts w:ascii="Calibri" w:hAnsi="Calibri"/>
                <w:sz w:val="14"/>
                <w:szCs w:val="14"/>
              </w:rPr>
            </w:pPr>
            <w:r w:rsidRPr="0070757D">
              <w:rPr>
                <w:rFonts w:ascii="Calibri" w:hAnsi="Calibri"/>
                <w:sz w:val="14"/>
                <w:szCs w:val="14"/>
              </w:rPr>
              <w:t>Phone:</w:t>
            </w:r>
          </w:p>
        </w:tc>
      </w:tr>
      <w:tr w:rsidR="0070757D" w:rsidRPr="0070757D" w14:paraId="04614DF6" w14:textId="77777777" w:rsidTr="00626427">
        <w:tblPrEx>
          <w:tblCellMar>
            <w:left w:w="115" w:type="dxa"/>
            <w:right w:w="115" w:type="dxa"/>
          </w:tblCellMar>
        </w:tblPrEx>
        <w:trPr>
          <w:trHeight w:val="296"/>
        </w:trPr>
        <w:tc>
          <w:tcPr>
            <w:tcW w:w="10950" w:type="dxa"/>
            <w:gridSpan w:val="4"/>
            <w:vAlign w:val="center"/>
          </w:tcPr>
          <w:p w14:paraId="6E350DDA"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70757D" w:rsidRPr="0070757D" w14:paraId="799C7561" w14:textId="77777777" w:rsidTr="00626427">
        <w:tblPrEx>
          <w:tblCellMar>
            <w:left w:w="115" w:type="dxa"/>
            <w:right w:w="115" w:type="dxa"/>
          </w:tblCellMar>
        </w:tblPrEx>
        <w:trPr>
          <w:trHeight w:val="504"/>
        </w:trPr>
        <w:tc>
          <w:tcPr>
            <w:tcW w:w="10950" w:type="dxa"/>
            <w:gridSpan w:val="4"/>
          </w:tcPr>
          <w:p w14:paraId="23F88580" w14:textId="77777777" w:rsidR="0070757D" w:rsidRPr="0070757D" w:rsidRDefault="0070757D" w:rsidP="0070757D">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10263CA5"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25F141D0"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3376810F"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441F4A3"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1530966"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70757D" w:rsidRPr="0070757D" w14:paraId="50B3A525" w14:textId="77777777" w:rsidTr="00626427">
        <w:tblPrEx>
          <w:tblCellMar>
            <w:left w:w="115" w:type="dxa"/>
            <w:right w:w="115" w:type="dxa"/>
          </w:tblCellMar>
        </w:tblPrEx>
        <w:trPr>
          <w:trHeight w:val="278"/>
        </w:trPr>
        <w:tc>
          <w:tcPr>
            <w:tcW w:w="10950" w:type="dxa"/>
            <w:gridSpan w:val="4"/>
            <w:vAlign w:val="center"/>
          </w:tcPr>
          <w:p w14:paraId="024FF697"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70757D" w:rsidRPr="0070757D" w14:paraId="43969CDC" w14:textId="77777777" w:rsidTr="00626427">
        <w:tblPrEx>
          <w:tblCellMar>
            <w:left w:w="115" w:type="dxa"/>
            <w:right w:w="115" w:type="dxa"/>
          </w:tblCellMar>
        </w:tblPrEx>
        <w:trPr>
          <w:trHeight w:hRule="exact" w:val="360"/>
        </w:trPr>
        <w:tc>
          <w:tcPr>
            <w:tcW w:w="10950" w:type="dxa"/>
            <w:gridSpan w:val="4"/>
            <w:vAlign w:val="center"/>
          </w:tcPr>
          <w:p w14:paraId="16D34F51"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70757D" w:rsidRPr="0070757D" w14:paraId="03AAA86A" w14:textId="77777777" w:rsidTr="00626427">
        <w:tblPrEx>
          <w:tblCellMar>
            <w:left w:w="115" w:type="dxa"/>
            <w:right w:w="115" w:type="dxa"/>
          </w:tblCellMar>
        </w:tblPrEx>
        <w:trPr>
          <w:trHeight w:hRule="exact" w:val="360"/>
        </w:trPr>
        <w:tc>
          <w:tcPr>
            <w:tcW w:w="5475" w:type="dxa"/>
            <w:gridSpan w:val="2"/>
          </w:tcPr>
          <w:p w14:paraId="040C73E0"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475" w:type="dxa"/>
            <w:gridSpan w:val="2"/>
          </w:tcPr>
          <w:p w14:paraId="6CC60495"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70757D" w:rsidRPr="0070757D" w14:paraId="6C14430F" w14:textId="77777777" w:rsidTr="00626427">
        <w:tblPrEx>
          <w:tblCellMar>
            <w:left w:w="108" w:type="dxa"/>
            <w:right w:w="108" w:type="dxa"/>
          </w:tblCellMar>
        </w:tblPrEx>
        <w:trPr>
          <w:trHeight w:hRule="exact" w:val="288"/>
        </w:trPr>
        <w:tc>
          <w:tcPr>
            <w:tcW w:w="10950" w:type="dxa"/>
            <w:gridSpan w:val="4"/>
            <w:vAlign w:val="center"/>
          </w:tcPr>
          <w:p w14:paraId="450BADB8"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70757D" w:rsidRPr="0070757D" w14:paraId="78D438CA" w14:textId="77777777" w:rsidTr="00626427">
        <w:tblPrEx>
          <w:tblCellMar>
            <w:left w:w="108" w:type="dxa"/>
            <w:right w:w="108" w:type="dxa"/>
          </w:tblCellMar>
        </w:tblPrEx>
        <w:trPr>
          <w:trHeight w:hRule="exact" w:val="360"/>
        </w:trPr>
        <w:tc>
          <w:tcPr>
            <w:tcW w:w="5482" w:type="dxa"/>
            <w:gridSpan w:val="3"/>
          </w:tcPr>
          <w:p w14:paraId="605D80C5"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468" w:type="dxa"/>
          </w:tcPr>
          <w:p w14:paraId="7E21FC2D"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70757D" w:rsidRPr="0070757D" w14:paraId="3895E650" w14:textId="77777777" w:rsidTr="00626427">
        <w:tblPrEx>
          <w:tblCellMar>
            <w:left w:w="108" w:type="dxa"/>
            <w:right w:w="108" w:type="dxa"/>
          </w:tblCellMar>
        </w:tblPrEx>
        <w:trPr>
          <w:trHeight w:val="288"/>
        </w:trPr>
        <w:tc>
          <w:tcPr>
            <w:tcW w:w="10950" w:type="dxa"/>
            <w:gridSpan w:val="4"/>
            <w:vAlign w:val="center"/>
          </w:tcPr>
          <w:p w14:paraId="009393B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70757D" w:rsidRPr="0070757D" w14:paraId="51BB9A1E" w14:textId="77777777" w:rsidTr="00626427">
        <w:tblPrEx>
          <w:tblCellMar>
            <w:left w:w="108" w:type="dxa"/>
            <w:right w:w="108" w:type="dxa"/>
          </w:tblCellMar>
        </w:tblPrEx>
        <w:trPr>
          <w:trHeight w:hRule="exact" w:val="360"/>
        </w:trPr>
        <w:tc>
          <w:tcPr>
            <w:tcW w:w="10950" w:type="dxa"/>
            <w:gridSpan w:val="4"/>
          </w:tcPr>
          <w:p w14:paraId="69B14BF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70757D" w:rsidRPr="0070757D" w14:paraId="5B84696F" w14:textId="77777777" w:rsidTr="00626427">
        <w:tblPrEx>
          <w:tblCellMar>
            <w:left w:w="108" w:type="dxa"/>
            <w:right w:w="108" w:type="dxa"/>
          </w:tblCellMar>
        </w:tblPrEx>
        <w:trPr>
          <w:trHeight w:hRule="exact" w:val="360"/>
        </w:trPr>
        <w:tc>
          <w:tcPr>
            <w:tcW w:w="5482" w:type="dxa"/>
            <w:gridSpan w:val="3"/>
          </w:tcPr>
          <w:p w14:paraId="25145FDF"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468" w:type="dxa"/>
          </w:tcPr>
          <w:p w14:paraId="19AEA1DD"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70757D" w:rsidRPr="0070757D" w14:paraId="2223A599" w14:textId="77777777" w:rsidTr="00626427">
        <w:tblPrEx>
          <w:tblCellMar>
            <w:left w:w="108" w:type="dxa"/>
            <w:right w:w="108" w:type="dxa"/>
          </w:tblCellMar>
        </w:tblPrEx>
        <w:trPr>
          <w:trHeight w:hRule="exact" w:val="360"/>
        </w:trPr>
        <w:tc>
          <w:tcPr>
            <w:tcW w:w="5482" w:type="dxa"/>
            <w:gridSpan w:val="3"/>
          </w:tcPr>
          <w:p w14:paraId="01CDB27A"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468" w:type="dxa"/>
          </w:tcPr>
          <w:p w14:paraId="4B449C0E"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74AB4502" w14:textId="5B744091" w:rsidR="00192313" w:rsidRDefault="00192313" w:rsidP="00192313">
      <w:pPr>
        <w:rPr>
          <w:rFonts w:asciiTheme="minorHAnsi" w:hAnsiTheme="minorHAnsi"/>
          <w:sz w:val="18"/>
          <w:szCs w:val="18"/>
        </w:rPr>
      </w:pPr>
    </w:p>
    <w:p w14:paraId="15DDE71A" w14:textId="1E9306D9" w:rsidR="0070757D" w:rsidRDefault="0070757D" w:rsidP="00192313">
      <w:pPr>
        <w:rPr>
          <w:rFonts w:asciiTheme="minorHAnsi" w:hAnsiTheme="minorHAnsi"/>
          <w:sz w:val="18"/>
          <w:szCs w:val="18"/>
        </w:rPr>
      </w:pPr>
    </w:p>
    <w:p w14:paraId="097A77EB" w14:textId="77777777" w:rsidR="0070757D" w:rsidRDefault="0070757D"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49EE5D30" w:rsidR="00636F83" w:rsidRPr="000A6716" w:rsidRDefault="00CD21F4" w:rsidP="000A6716">
      <w:pPr>
        <w:jc w:val="center"/>
        <w:rPr>
          <w:rFonts w:asciiTheme="minorHAnsi" w:hAnsiTheme="minorHAnsi"/>
          <w:b/>
          <w:sz w:val="28"/>
          <w:szCs w:val="18"/>
        </w:rPr>
      </w:pPr>
      <w:r>
        <w:rPr>
          <w:rFonts w:asciiTheme="minorHAnsi" w:hAnsiTheme="minorHAnsi"/>
          <w:b/>
          <w:szCs w:val="18"/>
        </w:rPr>
        <w:lastRenderedPageBreak/>
        <w:t>NRCV</w:t>
      </w:r>
      <w:r w:rsidR="000A6716" w:rsidRPr="0029047D">
        <w:rPr>
          <w:rFonts w:asciiTheme="minorHAnsi" w:hAnsiTheme="minorHAnsi"/>
          <w:b/>
          <w:szCs w:val="18"/>
        </w:rPr>
        <w:t>-MCH-</w:t>
      </w:r>
      <w:r w:rsidR="00FD4671">
        <w:rPr>
          <w:rFonts w:asciiTheme="minorHAnsi" w:hAnsiTheme="minorHAnsi"/>
          <w:b/>
          <w:szCs w:val="18"/>
        </w:rPr>
        <w:t>32</w:t>
      </w:r>
      <w:r w:rsidR="000A6716"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6CB5E505" w14:textId="57C30E6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Project Scope: This field is filled out automatically and referenced from the CF1R.</w:t>
      </w:r>
    </w:p>
    <w:p w14:paraId="710D412A" w14:textId="76A6D4C9"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Total Kitchen Floor</w:t>
      </w:r>
      <w:r w:rsidR="001C2576">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C343C9D" w14:textId="2E76A875"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B410E41"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(if different than rated airflow):</w:t>
      </w:r>
      <w:r w:rsidR="00767718">
        <w:rPr>
          <w:rFonts w:asciiTheme="minorHAnsi" w:eastAsia="Cambria" w:hAnsiTheme="minorHAnsi"/>
          <w:sz w:val="18"/>
          <w:szCs w:val="18"/>
        </w:rPr>
        <w:t xml:space="preserve"> Defaults to rated airflow from HVI directory, but editable if exhaust system minimum airflow rate is different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775A652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767718">
        <w:rPr>
          <w:rFonts w:asciiTheme="minorHAnsi" w:eastAsia="Cambria" w:hAnsiTheme="minorHAnsi"/>
          <w:sz w:val="18"/>
          <w:szCs w:val="18"/>
        </w:rPr>
        <w:t xml:space="preserve"> This field is filled out automatically and is calculated based on the system operation schedule and type, and kitchen type.</w:t>
      </w:r>
    </w:p>
    <w:p w14:paraId="51865AF9" w14:textId="2CD98750"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p>
    <w:p w14:paraId="3B710C4C" w14:textId="7887BDB0" w:rsidR="00417094" w:rsidRPr="00F26A73"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 and the minimum required ventilation rate.</w:t>
      </w:r>
    </w:p>
    <w:p w14:paraId="79787043" w14:textId="23F77CE2" w:rsidR="001C2576" w:rsidRDefault="001C2576" w:rsidP="00636F83">
      <w:pPr>
        <w:rPr>
          <w:rFonts w:asciiTheme="minorHAnsi" w:hAnsiTheme="minorHAnsi"/>
          <w:b/>
          <w:sz w:val="18"/>
          <w:szCs w:val="18"/>
        </w:rPr>
      </w:pPr>
    </w:p>
    <w:p w14:paraId="687EB9AC" w14:textId="4197294E" w:rsidR="00794066" w:rsidRDefault="00794066" w:rsidP="00636F83">
      <w:pPr>
        <w:rPr>
          <w:rFonts w:asciiTheme="minorHAnsi" w:hAnsiTheme="minorHAnsi"/>
          <w:b/>
          <w:sz w:val="18"/>
          <w:szCs w:val="18"/>
        </w:rPr>
      </w:pPr>
      <w:r>
        <w:rPr>
          <w:rFonts w:asciiTheme="minorHAnsi" w:hAnsiTheme="minorHAnsi"/>
          <w:b/>
          <w:sz w:val="18"/>
          <w:szCs w:val="18"/>
        </w:rPr>
        <w:t>Section D. Other Requirements</w:t>
      </w:r>
    </w:p>
    <w:p w14:paraId="0559DEAE" w14:textId="77777777" w:rsidR="00794066" w:rsidRPr="00C62500" w:rsidRDefault="00794066" w:rsidP="00794066">
      <w:pPr>
        <w:numPr>
          <w:ilvl w:val="0"/>
          <w:numId w:val="25"/>
        </w:numPr>
        <w:rPr>
          <w:rFonts w:asciiTheme="minorHAnsi" w:hAnsiTheme="minorHAnsi"/>
        </w:rPr>
      </w:pPr>
      <w:r w:rsidRPr="00714E84">
        <w:rPr>
          <w:rFonts w:asciiTheme="minorHAnsi" w:hAnsiTheme="minorHAnsi"/>
        </w:rPr>
        <w:t>This field must be a true statement (or not applicable) for the system to comply.</w:t>
      </w:r>
    </w:p>
    <w:p w14:paraId="099B9E71" w14:textId="77777777" w:rsidR="00794066" w:rsidRPr="00C62500" w:rsidRDefault="00794066" w:rsidP="00794066">
      <w:pPr>
        <w:numPr>
          <w:ilvl w:val="0"/>
          <w:numId w:val="25"/>
        </w:numPr>
        <w:rPr>
          <w:rFonts w:asciiTheme="minorHAnsi" w:hAnsiTheme="minorHAnsi"/>
        </w:rPr>
      </w:pPr>
      <w:r w:rsidRPr="00714E84">
        <w:rPr>
          <w:rFonts w:asciiTheme="minorHAnsi" w:hAnsiTheme="minorHAnsi"/>
        </w:rPr>
        <w:t>This field must be a true statement (or not applicable) for the system to comply.</w:t>
      </w:r>
    </w:p>
    <w:p w14:paraId="78548088" w14:textId="77777777" w:rsidR="00794066" w:rsidRPr="00C62500" w:rsidRDefault="00794066" w:rsidP="00794066">
      <w:pPr>
        <w:numPr>
          <w:ilvl w:val="0"/>
          <w:numId w:val="25"/>
        </w:numPr>
        <w:rPr>
          <w:rFonts w:asciiTheme="minorHAnsi" w:hAnsiTheme="minorHAnsi"/>
        </w:rPr>
      </w:pPr>
      <w:r w:rsidRPr="00714E84">
        <w:rPr>
          <w:rFonts w:asciiTheme="minorHAnsi" w:hAnsiTheme="minorHAnsi"/>
        </w:rPr>
        <w:t>This field must be a true statement (or not applicable) for the system to comply.</w:t>
      </w:r>
    </w:p>
    <w:p w14:paraId="16A8196F" w14:textId="77777777" w:rsidR="00794066" w:rsidRPr="00C62500" w:rsidRDefault="00794066" w:rsidP="00794066">
      <w:pPr>
        <w:numPr>
          <w:ilvl w:val="0"/>
          <w:numId w:val="25"/>
        </w:numPr>
        <w:rPr>
          <w:rFonts w:asciiTheme="minorHAnsi" w:hAnsiTheme="minorHAnsi"/>
        </w:rPr>
      </w:pPr>
      <w:r w:rsidRPr="00714E84">
        <w:rPr>
          <w:rFonts w:asciiTheme="minorHAnsi" w:hAnsiTheme="minorHAnsi"/>
        </w:rPr>
        <w:t>This field must be a true statement (or not applicable) for the system to comply.</w:t>
      </w:r>
    </w:p>
    <w:p w14:paraId="51C45792" w14:textId="77777777" w:rsidR="00794066" w:rsidRPr="00C62500" w:rsidRDefault="00794066" w:rsidP="00794066">
      <w:pPr>
        <w:numPr>
          <w:ilvl w:val="0"/>
          <w:numId w:val="25"/>
        </w:numPr>
        <w:rPr>
          <w:rFonts w:asciiTheme="minorHAnsi" w:hAnsiTheme="minorHAnsi"/>
        </w:rPr>
      </w:pPr>
      <w:r w:rsidRPr="00714E84">
        <w:rPr>
          <w:rFonts w:asciiTheme="minorHAnsi" w:hAnsiTheme="minorHAnsi"/>
        </w:rPr>
        <w:t>This field must be a true statement (or not applicable) for the system to comply.</w:t>
      </w:r>
    </w:p>
    <w:p w14:paraId="402310C4" w14:textId="77777777" w:rsidR="00794066" w:rsidRDefault="00794066" w:rsidP="00794066">
      <w:pPr>
        <w:numPr>
          <w:ilvl w:val="0"/>
          <w:numId w:val="25"/>
        </w:numPr>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1C4704D9" w14:textId="77777777" w:rsidR="00794066" w:rsidRPr="0029461A" w:rsidRDefault="00794066" w:rsidP="00794066">
      <w:pPr>
        <w:numPr>
          <w:ilvl w:val="0"/>
          <w:numId w:val="25"/>
        </w:numPr>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w:t>
      </w:r>
    </w:p>
    <w:p w14:paraId="5F187697" w14:textId="77777777" w:rsidR="00794066" w:rsidRPr="000D3603" w:rsidRDefault="00794066" w:rsidP="000D3603">
      <w:pPr>
        <w:pStyle w:val="ListParagraph"/>
        <w:rPr>
          <w:rFonts w:asciiTheme="minorHAnsi" w:hAnsiTheme="minorHAnsi"/>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41BF68E6" w14:textId="77777777" w:rsidR="00CC00F5"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CC00F5">
              <w:rPr>
                <w:rFonts w:asciiTheme="minorHAnsi" w:hAnsiTheme="minorHAnsi" w:cstheme="minorHAnsi"/>
                <w:sz w:val="18"/>
                <w:szCs w:val="18"/>
              </w:rPr>
              <w:t>;</w:t>
            </w:r>
          </w:p>
          <w:p w14:paraId="69B37EA8" w14:textId="34A9F8F5" w:rsidR="00D434B0" w:rsidRPr="007A5D38" w:rsidRDefault="00CC00F5" w:rsidP="00C51E0F">
            <w:pPr>
              <w:rPr>
                <w:rFonts w:asciiTheme="minorHAnsi" w:hAnsiTheme="minorHAnsi" w:cstheme="minorHAnsi"/>
                <w:sz w:val="18"/>
                <w:szCs w:val="18"/>
              </w:rPr>
            </w:pPr>
            <w:r>
              <w:rPr>
                <w:rFonts w:asciiTheme="minorHAnsi" w:hAnsiTheme="minorHAnsi" w:cstheme="minorHAnsi"/>
                <w:sz w:val="18"/>
                <w:szCs w:val="18"/>
              </w:rPr>
              <w:t>Allow N/A only if A03 and A04 = N/A</w:t>
            </w:r>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(ft)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0E62FD7A" w14:textId="69510112" w:rsidR="007277D4" w:rsidRDefault="007277D4"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14:paraId="7DCEB2BB" w14:textId="77777777" w:rsidTr="00B4489D">
        <w:tc>
          <w:tcPr>
            <w:tcW w:w="10790" w:type="dxa"/>
            <w:gridSpan w:val="3"/>
          </w:tcPr>
          <w:p w14:paraId="0950DA2D" w14:textId="1B432395" w:rsidR="00B4489D" w:rsidRPr="0029047D" w:rsidRDefault="007277D4">
            <w:pPr>
              <w:keepNext/>
              <w:rPr>
                <w:rFonts w:asciiTheme="minorHAnsi" w:hAnsiTheme="minorHAnsi"/>
                <w:szCs w:val="18"/>
              </w:rPr>
            </w:pPr>
            <w:r>
              <w:rPr>
                <w:rFonts w:asciiTheme="minorHAnsi" w:hAnsiTheme="minorHAnsi"/>
                <w:b/>
                <w:szCs w:val="18"/>
              </w:rPr>
              <w:lastRenderedPageBreak/>
              <w:t>C</w:t>
            </w:r>
            <w:r w:rsidR="00B4489D" w:rsidRPr="0029047D">
              <w:rPr>
                <w:rFonts w:asciiTheme="minorHAnsi" w:hAnsiTheme="minorHAnsi"/>
                <w:b/>
                <w:szCs w:val="18"/>
              </w:rPr>
              <w:t xml:space="preserve">. </w:t>
            </w:r>
            <w:r w:rsidR="00B4489D">
              <w:rPr>
                <w:rFonts w:asciiTheme="minorHAnsi" w:hAnsiTheme="minorHAnsi"/>
                <w:b/>
                <w:szCs w:val="18"/>
              </w:rPr>
              <w:t>Kitchen Exhaust System</w:t>
            </w:r>
            <w:r w:rsidR="00B4489D" w:rsidRPr="0029047D">
              <w:rPr>
                <w:rFonts w:asciiTheme="minorHAnsi" w:hAnsiTheme="minorHAnsi"/>
                <w:szCs w:val="18"/>
              </w:rPr>
              <w:t xml:space="preserve"> </w:t>
            </w:r>
          </w:p>
        </w:tc>
      </w:tr>
      <w:tr w:rsidR="00B4489D" w:rsidRPr="00467A82" w14:paraId="36717F05" w14:textId="77777777" w:rsidTr="00F26A73">
        <w:trPr>
          <w:trHeight w:val="158"/>
        </w:trPr>
        <w:tc>
          <w:tcPr>
            <w:tcW w:w="586" w:type="dxa"/>
            <w:vAlign w:val="center"/>
          </w:tcPr>
          <w:p w14:paraId="7DABAD96" w14:textId="16AC04CB" w:rsidR="00B4489D" w:rsidRPr="00467A82" w:rsidRDefault="00B4489D" w:rsidP="007277D4">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12A67F6C" w14:textId="453C6F66" w:rsidR="00B4489D" w:rsidRPr="00467A82" w:rsidRDefault="00B4489D" w:rsidP="007277D4">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3E2F44DC" w14:textId="6882263C" w:rsidR="00B4489D" w:rsidRPr="00467A82" w:rsidRDefault="006F1E84" w:rsidP="007277D4">
            <w:pPr>
              <w:keepNext/>
              <w:rPr>
                <w:rFonts w:asciiTheme="minorHAnsi" w:hAnsiTheme="minorHAnsi"/>
                <w:sz w:val="18"/>
                <w:szCs w:val="18"/>
              </w:rPr>
            </w:pPr>
            <w:r>
              <w:rPr>
                <w:rFonts w:asciiTheme="minorHAnsi" w:hAnsiTheme="minorHAnsi"/>
                <w:sz w:val="18"/>
                <w:szCs w:val="18"/>
              </w:rPr>
              <w:t>&lt;&lt;</w:t>
            </w:r>
            <w:r w:rsidR="00BE4740">
              <w:rPr>
                <w:rFonts w:asciiTheme="minorHAnsi" w:hAnsiTheme="minorHAnsi"/>
                <w:sz w:val="18"/>
                <w:szCs w:val="18"/>
              </w:rPr>
              <w:t>User Entered Value up to 50 characters</w:t>
            </w:r>
            <w:r>
              <w:rPr>
                <w:rFonts w:asciiTheme="minorHAnsi" w:hAnsiTheme="minorHAnsi"/>
                <w:sz w:val="18"/>
                <w:szCs w:val="18"/>
              </w:rPr>
              <w:t>&gt;&gt;</w:t>
            </w:r>
          </w:p>
        </w:tc>
      </w:tr>
      <w:tr w:rsidR="00F4057B" w:rsidRPr="00467A82" w14:paraId="2ABA8E8D" w14:textId="77777777" w:rsidTr="00B4489D">
        <w:trPr>
          <w:trHeight w:val="158"/>
        </w:trPr>
        <w:tc>
          <w:tcPr>
            <w:tcW w:w="586" w:type="dxa"/>
            <w:vAlign w:val="center"/>
          </w:tcPr>
          <w:p w14:paraId="76C20268" w14:textId="677AEF9A" w:rsidR="00F4057B" w:rsidRDefault="00111C8E" w:rsidP="007277D4">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0BE33563" w14:textId="44B3143E" w:rsidR="00F4057B" w:rsidRDefault="00F4057B" w:rsidP="007277D4">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2683D622" w14:textId="2B5CA117" w:rsidR="00F4057B" w:rsidRDefault="00F4057B" w:rsidP="007277D4">
            <w:pPr>
              <w:keepNext/>
              <w:rPr>
                <w:rFonts w:asciiTheme="minorHAnsi" w:hAnsiTheme="minorHAnsi"/>
                <w:sz w:val="18"/>
                <w:szCs w:val="18"/>
              </w:rPr>
            </w:pPr>
            <w:r>
              <w:rPr>
                <w:rFonts w:asciiTheme="minorHAnsi" w:hAnsiTheme="minorHAnsi"/>
                <w:sz w:val="18"/>
                <w:szCs w:val="18"/>
              </w:rPr>
              <w:t>&lt;&lt;User Entered Value; Selections = (Vented Range Hood, Downdraft, Other)&gt;&gt;</w:t>
            </w:r>
          </w:p>
        </w:tc>
      </w:tr>
      <w:tr w:rsidR="00B4489D" w:rsidRPr="00467A82" w14:paraId="4472BC02" w14:textId="77777777" w:rsidTr="00F26A73">
        <w:trPr>
          <w:trHeight w:val="158"/>
        </w:trPr>
        <w:tc>
          <w:tcPr>
            <w:tcW w:w="586" w:type="dxa"/>
            <w:vAlign w:val="center"/>
          </w:tcPr>
          <w:p w14:paraId="4D72C7AE" w14:textId="65427AE4" w:rsidR="00B4489D" w:rsidRDefault="00111C8E" w:rsidP="007277D4">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4AAA1D11" w14:textId="49670EE0" w:rsidR="00B4489D" w:rsidRPr="00C27BAB"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Model Number</w:t>
            </w:r>
          </w:p>
        </w:tc>
        <w:tc>
          <w:tcPr>
            <w:tcW w:w="5575" w:type="dxa"/>
            <w:vAlign w:val="center"/>
          </w:tcPr>
          <w:p w14:paraId="47633846" w14:textId="12FABF7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up to 50 characters&gt;&gt;</w:t>
            </w:r>
          </w:p>
        </w:tc>
      </w:tr>
      <w:tr w:rsidR="00B4489D" w:rsidRPr="00467A82" w14:paraId="05F3CA19" w14:textId="77777777" w:rsidTr="00B4489D">
        <w:trPr>
          <w:trHeight w:val="158"/>
        </w:trPr>
        <w:tc>
          <w:tcPr>
            <w:tcW w:w="586" w:type="dxa"/>
            <w:vAlign w:val="center"/>
          </w:tcPr>
          <w:p w14:paraId="40FFF010" w14:textId="7575DD54" w:rsidR="00B4489D" w:rsidRDefault="00111C8E" w:rsidP="007277D4">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35A97D4A" w14:textId="7A17E1F6" w:rsidR="00B4489D"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Rated Airflow</w:t>
            </w:r>
          </w:p>
        </w:tc>
        <w:tc>
          <w:tcPr>
            <w:tcW w:w="5575" w:type="dxa"/>
            <w:vAlign w:val="center"/>
          </w:tcPr>
          <w:p w14:paraId="423853CD" w14:textId="5E5AC5C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(XXXX.XX)&gt;&gt;</w:t>
            </w:r>
          </w:p>
        </w:tc>
      </w:tr>
      <w:tr w:rsidR="00B4489D" w:rsidRPr="00467A82" w14:paraId="41CE42F0" w14:textId="77777777" w:rsidTr="00B4489D">
        <w:trPr>
          <w:trHeight w:val="158"/>
        </w:trPr>
        <w:tc>
          <w:tcPr>
            <w:tcW w:w="586" w:type="dxa"/>
            <w:vAlign w:val="center"/>
          </w:tcPr>
          <w:p w14:paraId="4CCA2992" w14:textId="18D6E6B5" w:rsidR="00B4489D" w:rsidRDefault="00111C8E" w:rsidP="007277D4">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02A9B0BE" w14:textId="6F64420F" w:rsidR="00B4489D" w:rsidRDefault="00B61285" w:rsidP="00604BA7">
            <w:pPr>
              <w:keepNext/>
              <w:rPr>
                <w:rFonts w:asciiTheme="minorHAnsi" w:hAnsiTheme="minorHAnsi"/>
                <w:sz w:val="18"/>
                <w:szCs w:val="18"/>
              </w:rPr>
            </w:pPr>
            <w:r>
              <w:rPr>
                <w:rFonts w:asciiTheme="minorHAnsi" w:hAnsiTheme="minorHAnsi"/>
                <w:sz w:val="18"/>
                <w:szCs w:val="18"/>
              </w:rPr>
              <w:t xml:space="preserve">HVI Directory Listed </w:t>
            </w:r>
            <w:r w:rsidR="007277D4">
              <w:rPr>
                <w:rFonts w:asciiTheme="minorHAnsi" w:hAnsiTheme="minorHAnsi"/>
                <w:sz w:val="18"/>
                <w:szCs w:val="18"/>
              </w:rPr>
              <w:t>Sound Rating</w:t>
            </w:r>
          </w:p>
        </w:tc>
        <w:tc>
          <w:tcPr>
            <w:tcW w:w="5575" w:type="dxa"/>
            <w:vAlign w:val="center"/>
          </w:tcPr>
          <w:p w14:paraId="42EE0F50" w14:textId="7DF7F7EF"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w:t>
            </w:r>
            <w:r w:rsidR="00CD21F4">
              <w:rPr>
                <w:rFonts w:asciiTheme="minorHAnsi" w:hAnsiTheme="minorHAnsi"/>
                <w:sz w:val="18"/>
                <w:szCs w:val="18"/>
              </w:rPr>
              <w:t>&gt;&gt;</w:t>
            </w:r>
          </w:p>
        </w:tc>
      </w:tr>
      <w:tr w:rsidR="00CC00F5" w:rsidRPr="00467A82" w14:paraId="46451448" w14:textId="77777777" w:rsidTr="00B4489D">
        <w:trPr>
          <w:trHeight w:val="158"/>
        </w:trPr>
        <w:tc>
          <w:tcPr>
            <w:tcW w:w="586" w:type="dxa"/>
            <w:vAlign w:val="center"/>
          </w:tcPr>
          <w:p w14:paraId="206A8F96" w14:textId="1B4547E7" w:rsidR="00CC00F5" w:rsidRDefault="00CC00F5" w:rsidP="00CC00F5">
            <w:pPr>
              <w:keepNext/>
              <w:jc w:val="center"/>
              <w:rPr>
                <w:rFonts w:asciiTheme="minorHAnsi" w:hAnsiTheme="minorHAnsi"/>
                <w:sz w:val="18"/>
                <w:szCs w:val="18"/>
              </w:rPr>
            </w:pPr>
            <w:r>
              <w:rPr>
                <w:rFonts w:asciiTheme="minorHAnsi" w:hAnsiTheme="minorHAnsi"/>
                <w:sz w:val="18"/>
                <w:szCs w:val="18"/>
              </w:rPr>
              <w:t>06</w:t>
            </w:r>
          </w:p>
        </w:tc>
        <w:tc>
          <w:tcPr>
            <w:tcW w:w="4629" w:type="dxa"/>
            <w:vAlign w:val="center"/>
          </w:tcPr>
          <w:p w14:paraId="331342C3" w14:textId="430146BA" w:rsidR="00CC00F5" w:rsidRDefault="00CC00F5" w:rsidP="00CC00F5">
            <w:pPr>
              <w:keepNext/>
              <w:rPr>
                <w:rFonts w:asciiTheme="minorHAnsi" w:hAnsiTheme="minorHAnsi"/>
                <w:sz w:val="18"/>
                <w:szCs w:val="18"/>
              </w:rPr>
            </w:pPr>
            <w:r>
              <w:rPr>
                <w:rFonts w:asciiTheme="minorHAnsi" w:hAnsiTheme="minorHAnsi"/>
                <w:sz w:val="18"/>
                <w:szCs w:val="18"/>
              </w:rPr>
              <w:t>Minimum Airflow (if different than rated airflow)</w:t>
            </w:r>
          </w:p>
        </w:tc>
        <w:tc>
          <w:tcPr>
            <w:tcW w:w="5575" w:type="dxa"/>
            <w:vAlign w:val="center"/>
          </w:tcPr>
          <w:p w14:paraId="4116B10F" w14:textId="77777777" w:rsidR="00CC00F5" w:rsidRDefault="00CC00F5" w:rsidP="00CC00F5">
            <w:pPr>
              <w:keepNext/>
              <w:rPr>
                <w:rFonts w:asciiTheme="minorHAnsi" w:hAnsiTheme="minorHAnsi"/>
                <w:sz w:val="18"/>
                <w:szCs w:val="18"/>
              </w:rPr>
            </w:pPr>
            <w:r>
              <w:rPr>
                <w:rFonts w:asciiTheme="minorHAnsi" w:hAnsiTheme="minorHAnsi"/>
                <w:sz w:val="18"/>
                <w:szCs w:val="18"/>
              </w:rPr>
              <w:t xml:space="preserve">&lt;&lt;Defaults to C04 </w:t>
            </w:r>
          </w:p>
          <w:p w14:paraId="04F50172" w14:textId="3C0910F8" w:rsidR="00CC00F5" w:rsidRDefault="00CC00F5" w:rsidP="00CC00F5">
            <w:pPr>
              <w:keepNext/>
              <w:rPr>
                <w:rFonts w:asciiTheme="minorHAnsi" w:hAnsiTheme="minorHAnsi"/>
                <w:sz w:val="18"/>
                <w:szCs w:val="18"/>
              </w:rPr>
            </w:pPr>
            <w:r>
              <w:rPr>
                <w:rFonts w:asciiTheme="minorHAnsi" w:hAnsiTheme="minorHAnsi"/>
                <w:sz w:val="18"/>
                <w:szCs w:val="18"/>
              </w:rPr>
              <w:t>otherwise, User Entered Value; XXX.XX; Not to exceed C04 (rated airflow)</w:t>
            </w:r>
          </w:p>
        </w:tc>
      </w:tr>
      <w:tr w:rsidR="00CC00F5" w:rsidRPr="00467A82" w14:paraId="645499C0" w14:textId="77777777" w:rsidTr="00B4489D">
        <w:trPr>
          <w:trHeight w:val="158"/>
        </w:trPr>
        <w:tc>
          <w:tcPr>
            <w:tcW w:w="586" w:type="dxa"/>
            <w:vAlign w:val="center"/>
          </w:tcPr>
          <w:p w14:paraId="7DBD6457" w14:textId="42C1B803" w:rsidR="00CC00F5" w:rsidRDefault="00CC00F5" w:rsidP="00CC00F5">
            <w:pPr>
              <w:keepNext/>
              <w:jc w:val="center"/>
              <w:rPr>
                <w:rFonts w:asciiTheme="minorHAnsi" w:hAnsiTheme="minorHAnsi"/>
                <w:sz w:val="18"/>
                <w:szCs w:val="18"/>
              </w:rPr>
            </w:pPr>
            <w:r>
              <w:rPr>
                <w:rFonts w:asciiTheme="minorHAnsi" w:hAnsiTheme="minorHAnsi"/>
                <w:sz w:val="18"/>
                <w:szCs w:val="18"/>
              </w:rPr>
              <w:t>07</w:t>
            </w:r>
          </w:p>
        </w:tc>
        <w:tc>
          <w:tcPr>
            <w:tcW w:w="4629" w:type="dxa"/>
            <w:vAlign w:val="center"/>
          </w:tcPr>
          <w:p w14:paraId="65BF6021" w14:textId="26C9697B" w:rsidR="00CC00F5" w:rsidRDefault="00CC00F5" w:rsidP="00CC00F5">
            <w:pPr>
              <w:keepNext/>
              <w:rPr>
                <w:rFonts w:asciiTheme="minorHAnsi" w:hAnsiTheme="minorHAnsi"/>
                <w:sz w:val="18"/>
                <w:szCs w:val="18"/>
              </w:rPr>
            </w:pPr>
            <w:r>
              <w:rPr>
                <w:rFonts w:asciiTheme="minorHAnsi" w:hAnsiTheme="minorHAnsi"/>
                <w:sz w:val="18"/>
                <w:szCs w:val="18"/>
              </w:rPr>
              <w:t>Operation Schedule</w:t>
            </w:r>
          </w:p>
        </w:tc>
        <w:tc>
          <w:tcPr>
            <w:tcW w:w="5575" w:type="dxa"/>
            <w:vAlign w:val="center"/>
          </w:tcPr>
          <w:p w14:paraId="79D7BC02" w14:textId="2CC3E91C" w:rsidR="00CC00F5" w:rsidRPr="00C27BAB" w:rsidRDefault="00CC00F5" w:rsidP="00CC00F5">
            <w:pPr>
              <w:keepNext/>
              <w:rPr>
                <w:rFonts w:asciiTheme="minorHAnsi" w:hAnsiTheme="minorHAnsi"/>
                <w:sz w:val="18"/>
                <w:szCs w:val="18"/>
              </w:rPr>
            </w:pPr>
            <w:r>
              <w:rPr>
                <w:rFonts w:asciiTheme="minorHAnsi" w:hAnsiTheme="minorHAnsi"/>
                <w:sz w:val="18"/>
                <w:szCs w:val="18"/>
              </w:rPr>
              <w:t>&lt;&lt;User Entry; Selections = (Demand Control, Continuous)&gt;&gt;</w:t>
            </w:r>
          </w:p>
        </w:tc>
      </w:tr>
      <w:tr w:rsidR="00CC00F5" w:rsidRPr="00467A82" w14:paraId="7EB1F5EF" w14:textId="77777777" w:rsidTr="00B4489D">
        <w:trPr>
          <w:trHeight w:val="158"/>
        </w:trPr>
        <w:tc>
          <w:tcPr>
            <w:tcW w:w="586" w:type="dxa"/>
            <w:vAlign w:val="center"/>
          </w:tcPr>
          <w:p w14:paraId="42E77AB0" w14:textId="4361EBBA" w:rsidR="00CC00F5" w:rsidRDefault="00CC00F5" w:rsidP="00CC00F5">
            <w:pPr>
              <w:keepNext/>
              <w:jc w:val="center"/>
              <w:rPr>
                <w:rFonts w:asciiTheme="minorHAnsi" w:hAnsiTheme="minorHAnsi"/>
                <w:sz w:val="18"/>
                <w:szCs w:val="18"/>
              </w:rPr>
            </w:pPr>
            <w:r>
              <w:rPr>
                <w:rFonts w:asciiTheme="minorHAnsi" w:hAnsiTheme="minorHAnsi"/>
                <w:sz w:val="18"/>
                <w:szCs w:val="18"/>
              </w:rPr>
              <w:t>08</w:t>
            </w:r>
          </w:p>
        </w:tc>
        <w:tc>
          <w:tcPr>
            <w:tcW w:w="4629" w:type="dxa"/>
            <w:vAlign w:val="center"/>
          </w:tcPr>
          <w:p w14:paraId="455A9212" w14:textId="0729D35D" w:rsidR="00CC00F5" w:rsidRDefault="00CC00F5" w:rsidP="00CC00F5">
            <w:pPr>
              <w:keepNext/>
              <w:rPr>
                <w:rFonts w:asciiTheme="minorHAnsi" w:hAnsiTheme="minorHAnsi"/>
                <w:sz w:val="18"/>
                <w:szCs w:val="18"/>
              </w:rPr>
            </w:pPr>
            <w:r>
              <w:rPr>
                <w:rFonts w:asciiTheme="minorHAnsi" w:hAnsiTheme="minorHAnsi"/>
                <w:sz w:val="18"/>
                <w:szCs w:val="18"/>
              </w:rPr>
              <w:t>Required Minimum Ventilation Rate</w:t>
            </w:r>
          </w:p>
        </w:tc>
        <w:tc>
          <w:tcPr>
            <w:tcW w:w="5575" w:type="dxa"/>
            <w:vAlign w:val="center"/>
          </w:tcPr>
          <w:p w14:paraId="0CFFAFD6" w14:textId="77777777" w:rsidR="00CC00F5" w:rsidRDefault="00CC00F5" w:rsidP="00CC00F5">
            <w:pPr>
              <w:keepNext/>
              <w:rPr>
                <w:rFonts w:asciiTheme="minorHAnsi" w:hAnsiTheme="minorHAnsi"/>
                <w:sz w:val="18"/>
                <w:szCs w:val="18"/>
              </w:rPr>
            </w:pPr>
            <w:r>
              <w:rPr>
                <w:rFonts w:asciiTheme="minorHAnsi" w:hAnsiTheme="minorHAnsi"/>
                <w:sz w:val="18"/>
                <w:szCs w:val="18"/>
              </w:rPr>
              <w:t>&lt;&lt;If C07 = Demand Control and C02 = Vented Range Hood, then Result = “100 cfm”;</w:t>
            </w:r>
          </w:p>
          <w:p w14:paraId="48096B66" w14:textId="77777777" w:rsidR="00CC00F5" w:rsidRDefault="00CC00F5" w:rsidP="00CC00F5">
            <w:pPr>
              <w:keepNext/>
              <w:rPr>
                <w:rFonts w:asciiTheme="minorHAnsi" w:hAnsiTheme="minorHAnsi"/>
                <w:sz w:val="18"/>
                <w:szCs w:val="18"/>
              </w:rPr>
            </w:pPr>
          </w:p>
          <w:p w14:paraId="2C6A0CE9" w14:textId="539BBBF9" w:rsidR="00CC00F5" w:rsidRDefault="00CC00F5" w:rsidP="00CC00F5">
            <w:pPr>
              <w:keepNext/>
              <w:rPr>
                <w:rFonts w:asciiTheme="minorHAnsi" w:hAnsiTheme="minorHAnsi"/>
                <w:sz w:val="18"/>
                <w:szCs w:val="18"/>
              </w:rPr>
            </w:pPr>
            <w:r>
              <w:rPr>
                <w:rFonts w:asciiTheme="minorHAnsi" w:hAnsiTheme="minorHAnsi"/>
                <w:sz w:val="18"/>
                <w:szCs w:val="18"/>
              </w:rPr>
              <w:t xml:space="preserve">Else If C07 = Demand Control, A06 = Enclosed, and C02 = Other or Downdraft, then Result = lesser of </w:t>
            </w:r>
            <w:r w:rsidRPr="006A3FA9">
              <w:rPr>
                <w:rFonts w:asciiTheme="minorHAnsi" w:hAnsiTheme="minorHAnsi"/>
                <w:sz w:val="18"/>
                <w:szCs w:val="18"/>
              </w:rPr>
              <w:t>300 cfm and 5*A05</w:t>
            </w:r>
            <w:ins w:id="1" w:author="Smith, Alexis@Energy" w:date="2019-05-07T13:27:00Z">
              <w:r w:rsidR="000D3603">
                <w:rPr>
                  <w:rFonts w:asciiTheme="minorHAnsi" w:hAnsiTheme="minorHAnsi"/>
                  <w:sz w:val="18"/>
                  <w:szCs w:val="18"/>
                </w:rPr>
                <w:t>/60</w:t>
              </w:r>
            </w:ins>
            <w:r>
              <w:rPr>
                <w:rFonts w:asciiTheme="minorHAnsi" w:hAnsiTheme="minorHAnsi"/>
                <w:sz w:val="18"/>
                <w:szCs w:val="18"/>
              </w:rPr>
              <w:t>;</w:t>
            </w:r>
          </w:p>
          <w:p w14:paraId="7B7E0CD9" w14:textId="77777777" w:rsidR="00CC00F5" w:rsidRDefault="00CC00F5" w:rsidP="00CC00F5">
            <w:pPr>
              <w:keepNext/>
              <w:rPr>
                <w:rFonts w:asciiTheme="minorHAnsi" w:hAnsiTheme="minorHAnsi"/>
                <w:sz w:val="18"/>
                <w:szCs w:val="18"/>
              </w:rPr>
            </w:pPr>
          </w:p>
          <w:p w14:paraId="2DBFE89B" w14:textId="77777777" w:rsidR="00CC00F5" w:rsidRDefault="00CC00F5" w:rsidP="00CC00F5">
            <w:pPr>
              <w:keepNext/>
              <w:rPr>
                <w:rFonts w:asciiTheme="minorHAnsi" w:hAnsiTheme="minorHAnsi"/>
                <w:sz w:val="18"/>
                <w:szCs w:val="18"/>
              </w:rPr>
            </w:pPr>
            <w:r>
              <w:rPr>
                <w:rFonts w:asciiTheme="minorHAnsi" w:hAnsiTheme="minorHAnsi"/>
                <w:sz w:val="18"/>
                <w:szCs w:val="18"/>
              </w:rPr>
              <w:t>Else If C07 = Demand Control and C02 = Other or Downdraft, then Result = 300;</w:t>
            </w:r>
          </w:p>
          <w:p w14:paraId="364B3AE1" w14:textId="77777777" w:rsidR="00CC00F5" w:rsidRDefault="00CC00F5" w:rsidP="00CC00F5">
            <w:pPr>
              <w:keepNext/>
              <w:rPr>
                <w:rFonts w:asciiTheme="minorHAnsi" w:hAnsiTheme="minorHAnsi"/>
                <w:sz w:val="18"/>
                <w:szCs w:val="18"/>
              </w:rPr>
            </w:pPr>
          </w:p>
          <w:p w14:paraId="7F1EA8E5" w14:textId="14B27975" w:rsidR="00CC00F5" w:rsidRDefault="00CC00F5" w:rsidP="00CC00F5">
            <w:pPr>
              <w:keepNext/>
              <w:rPr>
                <w:rFonts w:asciiTheme="minorHAnsi" w:hAnsiTheme="minorHAnsi"/>
                <w:sz w:val="18"/>
                <w:szCs w:val="18"/>
              </w:rPr>
            </w:pPr>
            <w:r>
              <w:rPr>
                <w:rFonts w:asciiTheme="minorHAnsi" w:hAnsiTheme="minorHAnsi"/>
                <w:sz w:val="18"/>
                <w:szCs w:val="18"/>
              </w:rPr>
              <w:t>Else If C07 = Continuous, then Result = 5*A05</w:t>
            </w:r>
            <w:ins w:id="2" w:author="Smith, Alexis@Energy" w:date="2019-05-07T13:28:00Z">
              <w:r w:rsidR="000D3603">
                <w:rPr>
                  <w:rFonts w:asciiTheme="minorHAnsi" w:hAnsiTheme="minorHAnsi"/>
                  <w:sz w:val="18"/>
                  <w:szCs w:val="18"/>
                </w:rPr>
                <w:t>/60</w:t>
              </w:r>
            </w:ins>
            <w:r>
              <w:rPr>
                <w:rFonts w:asciiTheme="minorHAnsi" w:hAnsiTheme="minorHAnsi"/>
                <w:sz w:val="18"/>
                <w:szCs w:val="18"/>
              </w:rPr>
              <w:t>(Kitchen Total Cond Vol)&gt;&gt;</w:t>
            </w:r>
          </w:p>
          <w:p w14:paraId="3EA2981A" w14:textId="21D55C55" w:rsidR="00CC00F5" w:rsidRDefault="00CC00F5" w:rsidP="00CC00F5">
            <w:pPr>
              <w:keepNext/>
              <w:rPr>
                <w:rFonts w:asciiTheme="minorHAnsi" w:hAnsiTheme="minorHAnsi"/>
                <w:sz w:val="18"/>
                <w:szCs w:val="18"/>
              </w:rPr>
            </w:pPr>
          </w:p>
        </w:tc>
      </w:tr>
      <w:tr w:rsidR="00CC00F5" w:rsidRPr="00467A82" w14:paraId="3E205BD8" w14:textId="77777777" w:rsidTr="00B4489D">
        <w:trPr>
          <w:trHeight w:val="158"/>
        </w:trPr>
        <w:tc>
          <w:tcPr>
            <w:tcW w:w="586" w:type="dxa"/>
            <w:vAlign w:val="center"/>
          </w:tcPr>
          <w:p w14:paraId="4AF91D80" w14:textId="3587706E" w:rsidR="00CC00F5" w:rsidRDefault="00CC00F5" w:rsidP="00CC00F5">
            <w:pPr>
              <w:keepNext/>
              <w:jc w:val="center"/>
              <w:rPr>
                <w:rFonts w:asciiTheme="minorHAnsi" w:hAnsiTheme="minorHAnsi"/>
                <w:sz w:val="18"/>
                <w:szCs w:val="18"/>
              </w:rPr>
            </w:pPr>
            <w:r>
              <w:rPr>
                <w:rFonts w:asciiTheme="minorHAnsi" w:hAnsiTheme="minorHAnsi"/>
                <w:sz w:val="18"/>
                <w:szCs w:val="18"/>
              </w:rPr>
              <w:t>09</w:t>
            </w:r>
          </w:p>
        </w:tc>
        <w:tc>
          <w:tcPr>
            <w:tcW w:w="4629" w:type="dxa"/>
            <w:vAlign w:val="center"/>
          </w:tcPr>
          <w:p w14:paraId="51ED9A7B" w14:textId="50333AED" w:rsidR="00CC00F5" w:rsidRDefault="00CC00F5" w:rsidP="00CC00F5">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040CC512" w14:textId="77777777" w:rsidR="00CC00F5" w:rsidRPr="006A3FA9" w:rsidRDefault="00CC00F5" w:rsidP="00CC00F5">
            <w:pPr>
              <w:keepNext/>
              <w:rPr>
                <w:rFonts w:asciiTheme="minorHAnsi" w:hAnsiTheme="minorHAnsi"/>
                <w:sz w:val="18"/>
                <w:szCs w:val="18"/>
              </w:rPr>
            </w:pPr>
            <w:r w:rsidRPr="006A3FA9">
              <w:rPr>
                <w:rFonts w:asciiTheme="minorHAnsi" w:hAnsiTheme="minorHAnsi"/>
                <w:sz w:val="18"/>
                <w:szCs w:val="18"/>
              </w:rPr>
              <w:t>&lt;&lt;If Continuous,</w:t>
            </w:r>
            <w:r>
              <w:rPr>
                <w:rFonts w:asciiTheme="minorHAnsi" w:hAnsiTheme="minorHAnsi"/>
                <w:sz w:val="18"/>
                <w:szCs w:val="18"/>
              </w:rPr>
              <w:t xml:space="preserve"> then value</w:t>
            </w:r>
            <w:r w:rsidRPr="006A3FA9">
              <w:rPr>
                <w:rFonts w:asciiTheme="minorHAnsi" w:hAnsiTheme="minorHAnsi"/>
                <w:sz w:val="18"/>
                <w:szCs w:val="18"/>
              </w:rPr>
              <w:t xml:space="preserve"> “1 sone”</w:t>
            </w:r>
            <w:r>
              <w:rPr>
                <w:rFonts w:asciiTheme="minorHAnsi" w:hAnsiTheme="minorHAnsi"/>
                <w:sz w:val="18"/>
                <w:szCs w:val="18"/>
              </w:rPr>
              <w:t>;</w:t>
            </w:r>
          </w:p>
          <w:p w14:paraId="78F0E781" w14:textId="77777777" w:rsidR="00CC00F5" w:rsidRDefault="00CC00F5" w:rsidP="00CC00F5">
            <w:pPr>
              <w:keepNext/>
              <w:rPr>
                <w:rFonts w:asciiTheme="minorHAnsi" w:hAnsiTheme="minorHAnsi"/>
                <w:sz w:val="18"/>
                <w:szCs w:val="18"/>
              </w:rPr>
            </w:pPr>
            <w:r w:rsidRPr="006A3FA9">
              <w:rPr>
                <w:rFonts w:asciiTheme="minorHAnsi" w:hAnsiTheme="minorHAnsi"/>
                <w:sz w:val="18"/>
                <w:szCs w:val="18"/>
              </w:rPr>
              <w:t xml:space="preserve">ElseIf Demand Control and C04 </w:t>
            </w:r>
            <w:r w:rsidRPr="006A3FA9">
              <w:rPr>
                <w:rFonts w:asciiTheme="minorHAnsi" w:hAnsiTheme="minorHAnsi" w:cstheme="minorHAnsi"/>
                <w:sz w:val="18"/>
                <w:szCs w:val="18"/>
              </w:rPr>
              <w:t>≤</w:t>
            </w:r>
            <w:r w:rsidRPr="006A3FA9">
              <w:rPr>
                <w:rFonts w:asciiTheme="minorHAnsi" w:hAnsiTheme="minorHAnsi"/>
                <w:sz w:val="18"/>
                <w:szCs w:val="18"/>
              </w:rPr>
              <w:t xml:space="preserve"> 400 cfm</w:t>
            </w:r>
            <w:r>
              <w:rPr>
                <w:rFonts w:asciiTheme="minorHAnsi" w:hAnsiTheme="minorHAnsi"/>
                <w:sz w:val="18"/>
                <w:szCs w:val="18"/>
              </w:rPr>
              <w:t>,</w:t>
            </w:r>
            <w:r w:rsidRPr="006A3FA9">
              <w:rPr>
                <w:rFonts w:asciiTheme="minorHAnsi" w:hAnsiTheme="minorHAnsi"/>
                <w:sz w:val="18"/>
                <w:szCs w:val="18"/>
              </w:rPr>
              <w:t xml:space="preserve"> then</w:t>
            </w:r>
            <w:r>
              <w:rPr>
                <w:rFonts w:asciiTheme="minorHAnsi" w:hAnsiTheme="minorHAnsi"/>
                <w:sz w:val="18"/>
                <w:szCs w:val="18"/>
              </w:rPr>
              <w:t xml:space="preserve"> value =</w:t>
            </w:r>
            <w:r w:rsidRPr="006A3FA9">
              <w:rPr>
                <w:rFonts w:asciiTheme="minorHAnsi" w:hAnsiTheme="minorHAnsi"/>
                <w:sz w:val="18"/>
                <w:szCs w:val="18"/>
              </w:rPr>
              <w:t xml:space="preserve"> “3 sone”</w:t>
            </w:r>
            <w:r>
              <w:rPr>
                <w:rFonts w:asciiTheme="minorHAnsi" w:hAnsiTheme="minorHAnsi"/>
                <w:sz w:val="18"/>
                <w:szCs w:val="18"/>
              </w:rPr>
              <w:t>;</w:t>
            </w:r>
          </w:p>
          <w:p w14:paraId="234C3880" w14:textId="3613EF8A" w:rsidR="00CC00F5" w:rsidRDefault="00CC00F5" w:rsidP="00CC00F5">
            <w:pPr>
              <w:keepNext/>
              <w:rPr>
                <w:rFonts w:asciiTheme="minorHAnsi" w:hAnsiTheme="minorHAnsi"/>
                <w:sz w:val="18"/>
                <w:szCs w:val="18"/>
              </w:rPr>
            </w:pPr>
            <w:r>
              <w:rPr>
                <w:rFonts w:asciiTheme="minorHAnsi" w:hAnsiTheme="minorHAnsi"/>
                <w:sz w:val="18"/>
                <w:szCs w:val="18"/>
              </w:rPr>
              <w:t>Else value = “N/A”&gt;&gt;</w:t>
            </w:r>
          </w:p>
        </w:tc>
      </w:tr>
      <w:tr w:rsidR="00CC00F5" w:rsidRPr="00467A82" w14:paraId="3DE7CDF0" w14:textId="77777777" w:rsidTr="00B4489D">
        <w:trPr>
          <w:trHeight w:val="158"/>
        </w:trPr>
        <w:tc>
          <w:tcPr>
            <w:tcW w:w="586" w:type="dxa"/>
            <w:vAlign w:val="center"/>
          </w:tcPr>
          <w:p w14:paraId="65BFD6ED" w14:textId="0816D28C" w:rsidR="00CC00F5" w:rsidRDefault="00CC00F5" w:rsidP="00CC00F5">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0BA53FD5" w14:textId="1BC60BA3" w:rsidR="00CC00F5" w:rsidRDefault="00CC00F5" w:rsidP="00CC00F5">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3F5695BF" w14:textId="77777777" w:rsidR="00CC00F5" w:rsidRDefault="00CC00F5" w:rsidP="00CC00F5">
            <w:pPr>
              <w:keepNext/>
              <w:rPr>
                <w:rFonts w:asciiTheme="minorHAnsi" w:hAnsiTheme="minorHAnsi"/>
                <w:sz w:val="18"/>
                <w:szCs w:val="18"/>
              </w:rPr>
            </w:pPr>
            <w:r>
              <w:rPr>
                <w:rFonts w:asciiTheme="minorHAnsi" w:hAnsiTheme="minorHAnsi"/>
                <w:sz w:val="18"/>
                <w:szCs w:val="18"/>
              </w:rPr>
              <w:t xml:space="preserve">&lt;&lt;If A06 = Non-Enclosed and C07 = Demand Control and C04 (HVI Directory Listed Rated Airflow) </w:t>
            </w:r>
            <w:r>
              <w:rPr>
                <w:rFonts w:asciiTheme="minorHAnsi" w:hAnsiTheme="minorHAnsi" w:cstheme="minorHAnsi"/>
                <w:sz w:val="18"/>
                <w:szCs w:val="18"/>
              </w:rPr>
              <w:t>≥</w:t>
            </w:r>
            <w:r>
              <w:rPr>
                <w:rFonts w:asciiTheme="minorHAnsi" w:hAnsiTheme="minorHAnsi"/>
                <w:sz w:val="18"/>
                <w:szCs w:val="18"/>
              </w:rPr>
              <w:t xml:space="preserve"> C08 (Required Minimum Ventilation Rate), then display text: "Kitchen Exhaust System Complies”</w:t>
            </w:r>
          </w:p>
          <w:p w14:paraId="77BB8937" w14:textId="77777777" w:rsidR="00CC00F5" w:rsidRDefault="00CC00F5" w:rsidP="00CC00F5">
            <w:pPr>
              <w:keepNext/>
              <w:rPr>
                <w:rFonts w:asciiTheme="minorHAnsi" w:hAnsiTheme="minorHAnsi"/>
                <w:sz w:val="18"/>
                <w:szCs w:val="18"/>
              </w:rPr>
            </w:pPr>
          </w:p>
          <w:p w14:paraId="5D8E79E9" w14:textId="5357C3E8" w:rsidR="00CC00F5" w:rsidRDefault="00CC00F5" w:rsidP="00CC00F5">
            <w:pPr>
              <w:keepNext/>
              <w:rPr>
                <w:rFonts w:asciiTheme="minorHAnsi" w:hAnsiTheme="minorHAnsi"/>
                <w:sz w:val="18"/>
                <w:szCs w:val="18"/>
              </w:rPr>
            </w:pPr>
            <w:r>
              <w:rPr>
                <w:rFonts w:asciiTheme="minorHAnsi" w:hAnsiTheme="minorHAnsi"/>
                <w:sz w:val="18"/>
                <w:szCs w:val="18"/>
              </w:rPr>
              <w:t xml:space="preserve">ElseIf C04 (HVI Directory Listed Rated Airflow) </w:t>
            </w:r>
            <w:r>
              <w:rPr>
                <w:rFonts w:asciiTheme="minorHAnsi" w:hAnsiTheme="minorHAnsi" w:cstheme="minorHAnsi"/>
                <w:sz w:val="18"/>
                <w:szCs w:val="18"/>
              </w:rPr>
              <w:t>≥</w:t>
            </w:r>
            <w:r>
              <w:rPr>
                <w:rFonts w:asciiTheme="minorHAnsi" w:hAnsiTheme="minorHAnsi"/>
                <w:sz w:val="18"/>
                <w:szCs w:val="18"/>
              </w:rPr>
              <w:t xml:space="preserve"> C08 (Required Minimum Ventilation Rate), then display text: "Kitchen Exhaust System Complies” else display text: "Does Not Comply"&gt;&gt;</w:t>
            </w:r>
          </w:p>
        </w:tc>
      </w:tr>
    </w:tbl>
    <w:p w14:paraId="4A76129E" w14:textId="34C0C7B4" w:rsidR="004B6E84" w:rsidRDefault="004B6E84"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2528"/>
        <w:gridCol w:w="7555"/>
      </w:tblGrid>
      <w:tr w:rsidR="004B6E84" w14:paraId="731E25EF" w14:textId="77777777" w:rsidTr="00B70D95">
        <w:trPr>
          <w:cantSplit/>
          <w:trHeight w:val="288"/>
        </w:trPr>
        <w:tc>
          <w:tcPr>
            <w:tcW w:w="10790" w:type="dxa"/>
            <w:gridSpan w:val="3"/>
            <w:vAlign w:val="center"/>
            <w:hideMark/>
          </w:tcPr>
          <w:p w14:paraId="2EB50F71" w14:textId="62BA2473" w:rsidR="004B6E84" w:rsidRDefault="00310D9A">
            <w:pPr>
              <w:keepNext/>
              <w:rPr>
                <w:rFonts w:asciiTheme="minorHAnsi" w:hAnsiTheme="minorHAnsi"/>
                <w:b/>
                <w:bCs/>
                <w:sz w:val="18"/>
                <w:szCs w:val="18"/>
              </w:rPr>
            </w:pPr>
            <w:r>
              <w:rPr>
                <w:rFonts w:asciiTheme="minorHAnsi" w:hAnsiTheme="minorHAnsi"/>
                <w:b/>
                <w:bCs/>
                <w:szCs w:val="18"/>
              </w:rPr>
              <w:t>D</w:t>
            </w:r>
            <w:r w:rsidR="004B6E84" w:rsidRPr="0029047D">
              <w:rPr>
                <w:rFonts w:asciiTheme="minorHAnsi" w:hAnsiTheme="minorHAnsi"/>
                <w:b/>
                <w:bCs/>
                <w:szCs w:val="18"/>
              </w:rPr>
              <w:t>. Other Requirements</w:t>
            </w:r>
          </w:p>
        </w:tc>
      </w:tr>
      <w:tr w:rsidR="00AD7B71" w14:paraId="039D2E23" w14:textId="77777777" w:rsidTr="00B70D95">
        <w:trPr>
          <w:cantSplit/>
          <w:trHeight w:val="288"/>
        </w:trPr>
        <w:tc>
          <w:tcPr>
            <w:tcW w:w="10790" w:type="dxa"/>
            <w:gridSpan w:val="3"/>
            <w:vAlign w:val="center"/>
          </w:tcPr>
          <w:p w14:paraId="5C640192" w14:textId="5823EC5D" w:rsidR="00AD7B71" w:rsidRDefault="00AD7B71" w:rsidP="00604BA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B70D95">
        <w:trPr>
          <w:cantSplit/>
          <w:trHeight w:val="158"/>
        </w:trPr>
        <w:tc>
          <w:tcPr>
            <w:tcW w:w="707" w:type="dxa"/>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gridSpan w:val="2"/>
            <w:vAlign w:val="center"/>
          </w:tcPr>
          <w:p w14:paraId="75B8CC70" w14:textId="77777777" w:rsidR="00D83AE8" w:rsidRDefault="00D83AE8" w:rsidP="00D83AE8">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4D87D7B4" w14:textId="4CF119BC" w:rsidR="00D83AE8" w:rsidRDefault="00D83AE8" w:rsidP="00D83AE8">
            <w:pPr>
              <w:pStyle w:val="ListParagraph"/>
              <w:keepNext/>
              <w:numPr>
                <w:ilvl w:val="0"/>
                <w:numId w:val="27"/>
              </w:numPr>
              <w:rPr>
                <w:rFonts w:asciiTheme="minorHAnsi" w:hAnsiTheme="minorHAnsi"/>
                <w:sz w:val="18"/>
                <w:szCs w:val="18"/>
              </w:rPr>
            </w:pPr>
            <w:r>
              <w:rPr>
                <w:rFonts w:asciiTheme="minorHAnsi" w:hAnsiTheme="minorHAnsi"/>
                <w:sz w:val="18"/>
                <w:szCs w:val="18"/>
              </w:rPr>
              <w:t>A readily accessible occupant-controlled on-off control.</w:t>
            </w:r>
          </w:p>
          <w:p w14:paraId="63A5154E" w14:textId="30EFBF13" w:rsidR="00D83AE8" w:rsidRPr="00F26A73" w:rsidRDefault="00D83AE8" w:rsidP="000D3603">
            <w:pPr>
              <w:pStyle w:val="ListParagraph"/>
              <w:keepNext/>
              <w:numPr>
                <w:ilvl w:val="0"/>
                <w:numId w:val="27"/>
              </w:numPr>
              <w:rPr>
                <w:rFonts w:asciiTheme="minorHAnsi" w:hAnsiTheme="minorHAnsi"/>
                <w:sz w:val="18"/>
                <w:szCs w:val="18"/>
              </w:rPr>
            </w:pPr>
            <w:r w:rsidRPr="00796ED4">
              <w:rPr>
                <w:rFonts w:asciiTheme="minorHAnsi" w:hAnsiTheme="minorHAnsi"/>
                <w:sz w:val="18"/>
                <w:szCs w:val="18"/>
              </w:rPr>
              <w:t>An automatic control that does not impede occupant on control.</w:t>
            </w:r>
          </w:p>
        </w:tc>
      </w:tr>
      <w:tr w:rsidR="004B6E84" w14:paraId="20DEA223" w14:textId="77777777" w:rsidTr="00B70D95">
        <w:trPr>
          <w:cantSplit/>
          <w:trHeight w:val="158"/>
        </w:trPr>
        <w:tc>
          <w:tcPr>
            <w:tcW w:w="707" w:type="dxa"/>
            <w:vAlign w:val="center"/>
          </w:tcPr>
          <w:p w14:paraId="6107E3C0" w14:textId="78821B35" w:rsidR="004B6E84" w:rsidRDefault="000F713F">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2</w:t>
            </w:r>
          </w:p>
        </w:tc>
        <w:tc>
          <w:tcPr>
            <w:tcW w:w="10083" w:type="dxa"/>
            <w:gridSpan w:val="2"/>
            <w:vAlign w:val="center"/>
          </w:tcPr>
          <w:p w14:paraId="6CEB7B1B" w14:textId="23DBD24C" w:rsidR="004B6E84" w:rsidRPr="00F26A73" w:rsidRDefault="000F713F" w:rsidP="00FD4671">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4B6E84" w14:paraId="6B68A13B" w14:textId="77777777" w:rsidTr="00B70D95">
        <w:trPr>
          <w:cantSplit/>
          <w:trHeight w:val="158"/>
        </w:trPr>
        <w:tc>
          <w:tcPr>
            <w:tcW w:w="707" w:type="dxa"/>
            <w:vAlign w:val="center"/>
          </w:tcPr>
          <w:p w14:paraId="17FEDEC7" w14:textId="325AC241" w:rsidR="004B6E84" w:rsidRDefault="005A66DA">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3</w:t>
            </w:r>
          </w:p>
        </w:tc>
        <w:tc>
          <w:tcPr>
            <w:tcW w:w="10083" w:type="dxa"/>
            <w:gridSpan w:val="2"/>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B70D95">
        <w:trPr>
          <w:cantSplit/>
          <w:trHeight w:val="158"/>
        </w:trPr>
        <w:tc>
          <w:tcPr>
            <w:tcW w:w="707" w:type="dxa"/>
            <w:vAlign w:val="center"/>
          </w:tcPr>
          <w:p w14:paraId="27FE32D8" w14:textId="5EDB1725" w:rsidR="004B6E84" w:rsidRDefault="005A66DA">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4</w:t>
            </w:r>
          </w:p>
        </w:tc>
        <w:tc>
          <w:tcPr>
            <w:tcW w:w="10083" w:type="dxa"/>
            <w:gridSpan w:val="2"/>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AD7B71" w14:paraId="1863AAFF" w14:textId="77777777" w:rsidTr="00B70D95">
        <w:trPr>
          <w:cantSplit/>
          <w:trHeight w:val="158"/>
        </w:trPr>
        <w:tc>
          <w:tcPr>
            <w:tcW w:w="707" w:type="dxa"/>
            <w:vAlign w:val="center"/>
          </w:tcPr>
          <w:p w14:paraId="53112DA8" w14:textId="1613D6FD" w:rsidR="00AD7B71" w:rsidRDefault="00AD7B71">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5</w:t>
            </w:r>
          </w:p>
        </w:tc>
        <w:tc>
          <w:tcPr>
            <w:tcW w:w="10083" w:type="dxa"/>
            <w:gridSpan w:val="2"/>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E52E4" w14:paraId="14FD0E9E" w14:textId="77777777" w:rsidTr="00B70D95">
        <w:trPr>
          <w:cantSplit/>
          <w:trHeight w:val="158"/>
        </w:trPr>
        <w:tc>
          <w:tcPr>
            <w:tcW w:w="707" w:type="dxa"/>
            <w:vAlign w:val="center"/>
          </w:tcPr>
          <w:p w14:paraId="3846A85B" w14:textId="122B54A5" w:rsidR="003E52E4" w:rsidRDefault="003E52E4">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6</w:t>
            </w:r>
          </w:p>
        </w:tc>
        <w:tc>
          <w:tcPr>
            <w:tcW w:w="2528" w:type="dxa"/>
            <w:vAlign w:val="center"/>
          </w:tcPr>
          <w:p w14:paraId="0A7A8694" w14:textId="674E6A5B" w:rsidR="003E52E4" w:rsidRPr="00F3733C" w:rsidRDefault="003E52E4" w:rsidP="00F26A73">
            <w:pPr>
              <w:autoSpaceDE w:val="0"/>
              <w:autoSpaceDN w:val="0"/>
              <w:adjustRightInd w:val="0"/>
              <w:rPr>
                <w:rFonts w:asciiTheme="minorHAnsi" w:hAnsiTheme="minorHAnsi"/>
                <w:sz w:val="18"/>
                <w:szCs w:val="18"/>
              </w:rPr>
            </w:pPr>
            <w:r>
              <w:rPr>
                <w:rFonts w:asciiTheme="minorHAnsi" w:hAnsiTheme="minorHAnsi"/>
                <w:sz w:val="18"/>
                <w:szCs w:val="18"/>
              </w:rPr>
              <w:t>Verification Status</w:t>
            </w:r>
          </w:p>
        </w:tc>
        <w:tc>
          <w:tcPr>
            <w:tcW w:w="7555" w:type="dxa"/>
            <w:vAlign w:val="center"/>
          </w:tcPr>
          <w:p w14:paraId="74962B7C" w14:textId="77777777" w:rsidR="003E52E4" w:rsidRDefault="003E52E4" w:rsidP="003E52E4">
            <w:pPr>
              <w:rPr>
                <w:sz w:val="24"/>
                <w:szCs w:val="24"/>
              </w:rPr>
            </w:pPr>
            <w:r>
              <w:rPr>
                <w:rFonts w:ascii="Calibri" w:hAnsi="Calibri"/>
                <w:sz w:val="18"/>
              </w:rPr>
              <w:t>&lt;&lt;user pick from list:</w:t>
            </w:r>
          </w:p>
          <w:p w14:paraId="400F3693" w14:textId="77777777" w:rsidR="003E52E4" w:rsidRDefault="003E52E4" w:rsidP="003E52E4">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22AD6911" w14:textId="77777777" w:rsidR="003E52E4" w:rsidRDefault="003E52E4" w:rsidP="003E52E4">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09B58D5E" w14:textId="71A46579" w:rsidR="003E52E4" w:rsidRPr="00F3733C" w:rsidRDefault="003E52E4" w:rsidP="003E52E4">
            <w:pPr>
              <w:autoSpaceDE w:val="0"/>
              <w:autoSpaceDN w:val="0"/>
              <w:adjustRightInd w:val="0"/>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3E52E4" w14:paraId="7F812A16" w14:textId="77777777" w:rsidTr="00B70D95">
        <w:trPr>
          <w:cantSplit/>
          <w:trHeight w:val="158"/>
        </w:trPr>
        <w:tc>
          <w:tcPr>
            <w:tcW w:w="707" w:type="dxa"/>
            <w:vAlign w:val="center"/>
          </w:tcPr>
          <w:p w14:paraId="36FE7BEE" w14:textId="235B0247" w:rsidR="003E52E4" w:rsidRDefault="003E52E4">
            <w:pPr>
              <w:keepNext/>
              <w:jc w:val="center"/>
              <w:rPr>
                <w:rFonts w:asciiTheme="minorHAnsi" w:hAnsiTheme="minorHAnsi"/>
                <w:sz w:val="18"/>
                <w:szCs w:val="18"/>
              </w:rPr>
            </w:pPr>
            <w:r>
              <w:rPr>
                <w:rFonts w:asciiTheme="minorHAnsi" w:hAnsiTheme="minorHAnsi"/>
                <w:sz w:val="18"/>
                <w:szCs w:val="18"/>
              </w:rPr>
              <w:t>0</w:t>
            </w:r>
            <w:r w:rsidR="00D83AE8">
              <w:rPr>
                <w:rFonts w:asciiTheme="minorHAnsi" w:hAnsiTheme="minorHAnsi"/>
                <w:sz w:val="18"/>
                <w:szCs w:val="18"/>
              </w:rPr>
              <w:t>7</w:t>
            </w:r>
          </w:p>
        </w:tc>
        <w:tc>
          <w:tcPr>
            <w:tcW w:w="2528" w:type="dxa"/>
            <w:vAlign w:val="center"/>
          </w:tcPr>
          <w:p w14:paraId="091DE53F" w14:textId="49D703E6" w:rsidR="003E52E4" w:rsidRPr="00F3733C" w:rsidRDefault="003E52E4" w:rsidP="00F26A73">
            <w:pPr>
              <w:autoSpaceDE w:val="0"/>
              <w:autoSpaceDN w:val="0"/>
              <w:adjustRightInd w:val="0"/>
              <w:rPr>
                <w:rFonts w:asciiTheme="minorHAnsi" w:hAnsiTheme="minorHAnsi"/>
                <w:sz w:val="18"/>
                <w:szCs w:val="18"/>
              </w:rPr>
            </w:pPr>
            <w:r>
              <w:rPr>
                <w:rFonts w:asciiTheme="minorHAnsi" w:hAnsiTheme="minorHAnsi"/>
                <w:sz w:val="18"/>
                <w:szCs w:val="18"/>
              </w:rPr>
              <w:t>Correction Notes</w:t>
            </w:r>
          </w:p>
        </w:tc>
        <w:tc>
          <w:tcPr>
            <w:tcW w:w="7555" w:type="dxa"/>
            <w:vAlign w:val="center"/>
          </w:tcPr>
          <w:p w14:paraId="5BE51C72" w14:textId="221462C9" w:rsidR="003E52E4" w:rsidRPr="00F3733C" w:rsidRDefault="003E52E4" w:rsidP="00F26A73">
            <w:pPr>
              <w:autoSpaceDE w:val="0"/>
              <w:autoSpaceDN w:val="0"/>
              <w:adjustRightInd w:val="0"/>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4B6E84" w14:paraId="79A28EF1" w14:textId="77777777" w:rsidTr="00B70D95">
        <w:trPr>
          <w:cantSplit/>
          <w:trHeight w:val="158"/>
        </w:trPr>
        <w:tc>
          <w:tcPr>
            <w:tcW w:w="10790" w:type="dxa"/>
            <w:gridSpan w:val="3"/>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4F239C14" w:rsidR="00AC0F91" w:rsidRDefault="00AC0F91">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030C54" w:rsidRPr="00C803C2" w14:paraId="101650E2" w14:textId="77777777" w:rsidTr="00626427">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268522" w14:textId="77777777" w:rsidR="00030C54" w:rsidRDefault="00030C54" w:rsidP="00626427">
            <w:pPr>
              <w:keepNext/>
              <w:rPr>
                <w:rFonts w:asciiTheme="minorHAnsi" w:hAnsiTheme="minorHAnsi"/>
                <w:b/>
                <w:sz w:val="18"/>
                <w:szCs w:val="18"/>
              </w:rPr>
            </w:pPr>
            <w:r>
              <w:rPr>
                <w:rFonts w:asciiTheme="minorHAnsi" w:hAnsiTheme="minorHAnsi"/>
                <w:b/>
                <w:sz w:val="18"/>
                <w:szCs w:val="18"/>
              </w:rPr>
              <w:lastRenderedPageBreak/>
              <w:t>E. Determination of HERS Verification Compliance</w:t>
            </w:r>
          </w:p>
          <w:p w14:paraId="28CE5EC4" w14:textId="77777777" w:rsidR="00030C54" w:rsidRPr="00C803C2" w:rsidRDefault="00030C54" w:rsidP="00626427">
            <w:pPr>
              <w:keepNext/>
              <w:rPr>
                <w:rFonts w:asciiTheme="minorHAnsi" w:hAnsiTheme="minorHAnsi"/>
                <w:sz w:val="18"/>
                <w:szCs w:val="18"/>
              </w:rPr>
            </w:pPr>
            <w:r w:rsidRPr="00C803C2">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0C54" w:rsidRPr="00F26A73" w14:paraId="0B97787F" w14:textId="77777777" w:rsidTr="00626427">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329B31C" w14:textId="77777777" w:rsidR="00030C54" w:rsidRDefault="00030C54" w:rsidP="00626427">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1C91E2D" w14:textId="77777777" w:rsidR="00030C54" w:rsidRPr="00F26A73" w:rsidRDefault="00030C54" w:rsidP="00626427">
            <w:pPr>
              <w:keepNext/>
              <w:rPr>
                <w:rFonts w:asciiTheme="minorHAnsi" w:hAnsiTheme="minorHAnsi"/>
                <w:sz w:val="18"/>
                <w:szCs w:val="18"/>
              </w:rPr>
            </w:pPr>
            <w:r>
              <w:rPr>
                <w:rFonts w:asciiTheme="minorHAnsi" w:hAnsiTheme="minorHAnsi"/>
                <w:sz w:val="18"/>
                <w:szCs w:val="18"/>
              </w:rPr>
              <w:t>If Compliance Statement C10 = “Kitchen Exhaust System Complies” and Verification Status  D07 = “Pass”, Then display: “Complies: All specified verification protocol requirements on this document are met”; else display: “Does not comply: One or more specified verification protocol requirements on this document are not met”&gt;&gt;</w:t>
            </w:r>
          </w:p>
        </w:tc>
      </w:tr>
    </w:tbl>
    <w:p w14:paraId="65BED8B3" w14:textId="016760E9" w:rsidR="00030C54" w:rsidRDefault="00030C54">
      <w:pPr>
        <w:rPr>
          <w:rFonts w:asciiTheme="minorHAnsi" w:hAnsiTheme="minorHAnsi"/>
          <w:sz w:val="18"/>
          <w:szCs w:val="18"/>
        </w:rPr>
      </w:pPr>
    </w:p>
    <w:p w14:paraId="2C7BC2D7" w14:textId="305812A4" w:rsidR="000F7AAF" w:rsidRDefault="000F7AAF">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4D652" w14:textId="77777777" w:rsidR="00B70D95" w:rsidRDefault="00B70D95">
      <w:r>
        <w:separator/>
      </w:r>
    </w:p>
  </w:endnote>
  <w:endnote w:type="continuationSeparator" w:id="0">
    <w:p w14:paraId="337A4B9D" w14:textId="77777777" w:rsidR="00B70D95" w:rsidRDefault="00B70D95">
      <w:r>
        <w:continuationSeparator/>
      </w:r>
    </w:p>
  </w:endnote>
  <w:endnote w:type="continuationNotice" w:id="1">
    <w:p w14:paraId="04DB7F24" w14:textId="77777777" w:rsidR="00B70D95" w:rsidRDefault="00B70D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B70D95" w:rsidRPr="009213E6" w:rsidRDefault="00B70D95" w:rsidP="009213E6">
    <w:pPr>
      <w:pStyle w:val="Footer"/>
      <w:rPr>
        <w:b/>
      </w:rPr>
    </w:pPr>
    <w:r w:rsidRPr="009213E6">
      <w:t xml:space="preserve">Registration Number:                                            Registration Date/Time:                                                    HERS Provider:                                   </w:t>
    </w:r>
  </w:p>
  <w:p w14:paraId="4E999095" w14:textId="1FADFAC4" w:rsidR="00B70D95" w:rsidRPr="009213E6" w:rsidRDefault="00B70D95" w:rsidP="009213E6">
    <w:pPr>
      <w:pStyle w:val="Footer"/>
    </w:pPr>
    <w:r w:rsidRPr="009213E6">
      <w:t>CA Building Energy Efficiency Standards - 201</w:t>
    </w:r>
    <w:r>
      <w:t>9</w:t>
    </w:r>
    <w:r w:rsidRPr="009213E6">
      <w:t xml:space="preserve"> </w:t>
    </w:r>
    <w:r>
      <w:t>Nonr</w:t>
    </w:r>
    <w:r w:rsidRPr="009213E6">
      <w:t>esidential Compliance</w:t>
    </w:r>
    <w:r w:rsidRPr="009213E6">
      <w:tab/>
    </w:r>
    <w:r w:rsidRPr="00E84F79">
      <w:t xml:space="preserve"> </w:t>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2C6C450C" w:rsidR="00B70D95" w:rsidRPr="009213E6" w:rsidRDefault="00B70D95" w:rsidP="009213E6">
    <w:pPr>
      <w:pStyle w:val="Footer"/>
    </w:pPr>
    <w:r w:rsidRPr="009213E6">
      <w:t>CA Building Energy Efficiency Standards - 201</w:t>
    </w:r>
    <w:r>
      <w:t>9</w:t>
    </w:r>
    <w:r w:rsidRPr="009213E6">
      <w:t xml:space="preserve"> </w:t>
    </w:r>
    <w:r>
      <w:t>Nonr</w:t>
    </w:r>
    <w:r w:rsidRPr="009213E6">
      <w:t>esidential Compliance</w:t>
    </w:r>
    <w:r w:rsidRPr="009213E6">
      <w:tab/>
    </w:r>
    <w:r w:rsidRPr="00E84F79">
      <w:t xml:space="preserve"> </w:t>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374AB0B2" w:rsidR="00B70D95" w:rsidRPr="00A165EE" w:rsidRDefault="00B70D95" w:rsidP="009213E6">
    <w:pPr>
      <w:pStyle w:val="Footer"/>
      <w:rPr>
        <w:b/>
      </w:rPr>
    </w:pPr>
    <w:r w:rsidRPr="00A165EE">
      <w:t>CA Building Energy Efficiency Standards - 201</w:t>
    </w:r>
    <w:r>
      <w:t>9</w:t>
    </w:r>
    <w:r w:rsidRPr="00A165EE">
      <w:t xml:space="preserve"> </w:t>
    </w:r>
    <w:r>
      <w:t>Nonr</w:t>
    </w:r>
    <w:r w:rsidRPr="00A165EE">
      <w:t>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214CA" w14:textId="77777777" w:rsidR="00B70D95" w:rsidRDefault="00B70D95">
      <w:r>
        <w:separator/>
      </w:r>
    </w:p>
  </w:footnote>
  <w:footnote w:type="continuationSeparator" w:id="0">
    <w:p w14:paraId="472E8A62" w14:textId="77777777" w:rsidR="00B70D95" w:rsidRDefault="00B70D95">
      <w:r>
        <w:continuationSeparator/>
      </w:r>
    </w:p>
  </w:footnote>
  <w:footnote w:type="continuationNotice" w:id="1">
    <w:p w14:paraId="3F84E3DD" w14:textId="77777777" w:rsidR="00B70D95" w:rsidRDefault="00B70D9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B70D95" w:rsidRDefault="00C234F9">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65BE4EED" w:rsidR="00B70D95" w:rsidRPr="007770C5" w:rsidRDefault="00B70D95" w:rsidP="008313EA">
    <w:pPr>
      <w:suppressAutoHyphens/>
      <w:rPr>
        <w:rFonts w:ascii="Arial" w:hAnsi="Arial" w:cs="Arial"/>
        <w:sz w:val="14"/>
        <w:szCs w:val="1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5B8DD778">
          <wp:simplePos x="0" y="0"/>
          <wp:positionH relativeFrom="margin">
            <wp:posOffset>6519545</wp:posOffset>
          </wp:positionH>
          <wp:positionV relativeFrom="margin">
            <wp:posOffset>-1217930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C234F9">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41F0EC3D" w14:textId="108F550B" w:rsidR="00B70D95" w:rsidRPr="007770C5" w:rsidRDefault="00B70D95" w:rsidP="008313EA">
    <w:pPr>
      <w:suppressAutoHyphens/>
      <w:rPr>
        <w:rFonts w:ascii="Arial" w:hAnsi="Arial" w:cs="Arial"/>
        <w:b/>
        <w:sz w:val="24"/>
        <w:szCs w:val="24"/>
      </w:rPr>
    </w:pPr>
    <w:r>
      <w:rPr>
        <w:rFonts w:ascii="Arial" w:hAnsi="Arial" w:cs="Arial"/>
        <w:b/>
        <w:sz w:val="24"/>
        <w:szCs w:val="24"/>
      </w:rPr>
      <w:t>LOCAL MECHANICAL EXHAUST</w:t>
    </w:r>
  </w:p>
  <w:p w14:paraId="52A3C1A4" w14:textId="21FFAAF2" w:rsidR="00B70D95" w:rsidRPr="007770C5" w:rsidRDefault="00B70D95" w:rsidP="008313EA">
    <w:pPr>
      <w:suppressAutoHyphens/>
      <w:rPr>
        <w:rFonts w:ascii="Arial" w:hAnsi="Arial" w:cs="Arial"/>
        <w:sz w:val="14"/>
        <w:szCs w:val="14"/>
      </w:rPr>
    </w:pPr>
    <w:r>
      <w:rPr>
        <w:rFonts w:ascii="Arial" w:hAnsi="Arial" w:cs="Arial"/>
        <w:sz w:val="14"/>
        <w:szCs w:val="14"/>
      </w:rPr>
      <w:t>CEC-NRCV-MCH-32-H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70D95"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6B067B90" w:rsidR="00B70D95" w:rsidRPr="00D65FA1" w:rsidRDefault="00B70D95">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4A2CFF72" w:rsidR="00B70D95" w:rsidRPr="00D65FA1" w:rsidRDefault="00B70D95">
          <w:pPr>
            <w:pStyle w:val="Style18"/>
            <w:rPr>
              <w:b/>
              <w:sz w:val="20"/>
            </w:rPr>
          </w:pPr>
          <w:r>
            <w:rPr>
              <w:sz w:val="20"/>
            </w:rPr>
            <w:t>NRCV</w:t>
          </w:r>
          <w:r w:rsidRPr="00D65FA1">
            <w:rPr>
              <w:sz w:val="20"/>
            </w:rPr>
            <w:t>-MCH-</w:t>
          </w:r>
          <w:r>
            <w:rPr>
              <w:sz w:val="20"/>
            </w:rPr>
            <w:t>32-H</w:t>
          </w:r>
        </w:p>
      </w:tc>
    </w:tr>
    <w:tr w:rsidR="00B70D95" w:rsidRPr="00F85124" w14:paraId="7486D1F1" w14:textId="77777777" w:rsidTr="0013183D">
      <w:trPr>
        <w:cantSplit/>
        <w:trHeight w:val="288"/>
      </w:trPr>
      <w:tc>
        <w:tcPr>
          <w:tcW w:w="2285" w:type="pct"/>
          <w:tcBorders>
            <w:right w:val="nil"/>
          </w:tcBorders>
        </w:tcPr>
        <w:p w14:paraId="5BEDD834" w14:textId="218E1766" w:rsidR="00B70D95" w:rsidRPr="00F85124" w:rsidRDefault="00B70D95" w:rsidP="00604BA7">
          <w:pPr>
            <w:pStyle w:val="Style19"/>
            <w:rPr>
              <w:sz w:val="12"/>
              <w:szCs w:val="12"/>
            </w:rPr>
          </w:pPr>
          <w:r>
            <w:t>Local Mechanical Exhaust</w:t>
          </w:r>
        </w:p>
      </w:tc>
      <w:tc>
        <w:tcPr>
          <w:tcW w:w="2715" w:type="pct"/>
          <w:gridSpan w:val="2"/>
          <w:tcBorders>
            <w:left w:val="nil"/>
          </w:tcBorders>
        </w:tcPr>
        <w:p w14:paraId="4E8C3980" w14:textId="2316141F" w:rsidR="00B70D95" w:rsidRPr="00F85124" w:rsidRDefault="00B70D95"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234F9" w:rsidRPr="00C234F9">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234F9">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B70D95" w:rsidRPr="00F85124" w14:paraId="03F387F7" w14:textId="77777777" w:rsidTr="0013183D">
      <w:trPr>
        <w:cantSplit/>
        <w:trHeight w:val="288"/>
      </w:trPr>
      <w:tc>
        <w:tcPr>
          <w:tcW w:w="0" w:type="auto"/>
        </w:tcPr>
        <w:p w14:paraId="733100B6" w14:textId="77777777" w:rsidR="00B70D95" w:rsidRPr="00F85124" w:rsidRDefault="00B70D95" w:rsidP="0013183D">
          <w:pPr>
            <w:pStyle w:val="Style20"/>
          </w:pPr>
          <w:r w:rsidRPr="00F85124">
            <w:t>Project Name:</w:t>
          </w:r>
        </w:p>
      </w:tc>
      <w:tc>
        <w:tcPr>
          <w:tcW w:w="1596" w:type="pct"/>
        </w:tcPr>
        <w:p w14:paraId="39F53131" w14:textId="77777777" w:rsidR="00B70D95" w:rsidRPr="00F85124" w:rsidRDefault="00B70D95" w:rsidP="0013183D">
          <w:pPr>
            <w:pStyle w:val="Style20"/>
          </w:pPr>
          <w:r w:rsidRPr="00F85124">
            <w:t>Enforcement Agency:</w:t>
          </w:r>
        </w:p>
      </w:tc>
      <w:tc>
        <w:tcPr>
          <w:tcW w:w="1119" w:type="pct"/>
        </w:tcPr>
        <w:p w14:paraId="0E6CEE02" w14:textId="77777777" w:rsidR="00B70D95" w:rsidRPr="00F85124" w:rsidRDefault="00B70D95" w:rsidP="0013183D">
          <w:pPr>
            <w:pStyle w:val="Style20"/>
          </w:pPr>
          <w:r w:rsidRPr="00F85124">
            <w:t>Permit Number:</w:t>
          </w:r>
        </w:p>
      </w:tc>
    </w:tr>
    <w:tr w:rsidR="00B70D95" w:rsidRPr="00F85124" w14:paraId="320E1DAE" w14:textId="77777777" w:rsidTr="0013183D">
      <w:trPr>
        <w:cantSplit/>
        <w:trHeight w:val="288"/>
      </w:trPr>
      <w:tc>
        <w:tcPr>
          <w:tcW w:w="0" w:type="auto"/>
        </w:tcPr>
        <w:p w14:paraId="30B3BBEA" w14:textId="77777777" w:rsidR="00B70D95" w:rsidRPr="00F85124" w:rsidRDefault="00B70D95" w:rsidP="0013183D">
          <w:pPr>
            <w:pStyle w:val="Style20"/>
            <w:rPr>
              <w:vertAlign w:val="superscript"/>
            </w:rPr>
          </w:pPr>
          <w:r w:rsidRPr="00F85124">
            <w:t>Dwelling Address:</w:t>
          </w:r>
        </w:p>
      </w:tc>
      <w:tc>
        <w:tcPr>
          <w:tcW w:w="1596" w:type="pct"/>
        </w:tcPr>
        <w:p w14:paraId="7A3CC7C9" w14:textId="77777777" w:rsidR="00B70D95" w:rsidRPr="00F85124" w:rsidRDefault="00B70D95" w:rsidP="0013183D">
          <w:pPr>
            <w:pStyle w:val="Style20"/>
            <w:rPr>
              <w:vertAlign w:val="superscript"/>
            </w:rPr>
          </w:pPr>
          <w:r w:rsidRPr="00F85124">
            <w:t>City</w:t>
          </w:r>
          <w:r>
            <w:t>:</w:t>
          </w:r>
        </w:p>
      </w:tc>
      <w:tc>
        <w:tcPr>
          <w:tcW w:w="1119" w:type="pct"/>
        </w:tcPr>
        <w:p w14:paraId="08C96AAD" w14:textId="77777777" w:rsidR="00B70D95" w:rsidRPr="00F85124" w:rsidRDefault="00B70D95" w:rsidP="0013183D">
          <w:pPr>
            <w:pStyle w:val="Style20"/>
            <w:rPr>
              <w:vertAlign w:val="superscript"/>
            </w:rPr>
          </w:pPr>
          <w:r w:rsidRPr="00F85124">
            <w:t>Zip Code</w:t>
          </w:r>
          <w:r>
            <w:t>:</w:t>
          </w:r>
        </w:p>
      </w:tc>
    </w:tr>
  </w:tbl>
  <w:p w14:paraId="629563D7" w14:textId="77777777" w:rsidR="00B70D95" w:rsidRDefault="00B70D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B70D95" w:rsidRDefault="00C234F9">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B70D95" w:rsidRDefault="00C234F9">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70D95"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2C158D27" w:rsidR="00B70D95" w:rsidRPr="00927918" w:rsidRDefault="00B70D95">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14DA67DA" w:rsidR="00B70D95" w:rsidRPr="00927918" w:rsidRDefault="00B70D95">
          <w:pPr>
            <w:pStyle w:val="Style18"/>
            <w:rPr>
              <w:b/>
              <w:sz w:val="20"/>
            </w:rPr>
          </w:pPr>
          <w:r>
            <w:rPr>
              <w:sz w:val="20"/>
            </w:rPr>
            <w:t>NRCV</w:t>
          </w:r>
          <w:r w:rsidRPr="00927918">
            <w:rPr>
              <w:sz w:val="20"/>
            </w:rPr>
            <w:t>-MCH-</w:t>
          </w:r>
          <w:r>
            <w:rPr>
              <w:sz w:val="20"/>
            </w:rPr>
            <w:t>32-H</w:t>
          </w:r>
        </w:p>
      </w:tc>
    </w:tr>
    <w:tr w:rsidR="00B70D95" w:rsidRPr="00F85124" w14:paraId="67019670" w14:textId="77777777" w:rsidTr="00023A98">
      <w:trPr>
        <w:cantSplit/>
        <w:trHeight w:val="288"/>
      </w:trPr>
      <w:tc>
        <w:tcPr>
          <w:tcW w:w="2285" w:type="pct"/>
          <w:tcBorders>
            <w:right w:val="nil"/>
          </w:tcBorders>
        </w:tcPr>
        <w:p w14:paraId="690EE3E8" w14:textId="47C60E70" w:rsidR="00B70D95" w:rsidRPr="00F85124" w:rsidRDefault="00B70D95">
          <w:pPr>
            <w:pStyle w:val="Style19"/>
            <w:rPr>
              <w:sz w:val="12"/>
              <w:szCs w:val="12"/>
            </w:rPr>
          </w:pPr>
          <w:r>
            <w:t>Local Mechanical Exhaust – MCH-32</w:t>
          </w:r>
        </w:p>
      </w:tc>
      <w:tc>
        <w:tcPr>
          <w:tcW w:w="2715" w:type="pct"/>
          <w:gridSpan w:val="2"/>
          <w:tcBorders>
            <w:left w:val="nil"/>
          </w:tcBorders>
        </w:tcPr>
        <w:p w14:paraId="7B4A2886" w14:textId="48A4C33A" w:rsidR="00B70D95" w:rsidRPr="00F85124" w:rsidRDefault="00B70D9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234F9" w:rsidRPr="00C234F9">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234F9">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B70D95" w:rsidRDefault="00C234F9"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B70D95" w:rsidRDefault="00C234F9">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B70D95" w:rsidRDefault="00C234F9">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70D95"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5FBF451A" w:rsidR="00B70D95" w:rsidRPr="00D65FA1" w:rsidRDefault="00B70D95">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51030F7A" w14:textId="7C77D69C" w:rsidR="00B70D95" w:rsidRPr="00D65FA1" w:rsidRDefault="00B70D95">
          <w:pPr>
            <w:pStyle w:val="Style18"/>
            <w:rPr>
              <w:b/>
              <w:sz w:val="20"/>
            </w:rPr>
          </w:pPr>
          <w:r>
            <w:rPr>
              <w:sz w:val="20"/>
            </w:rPr>
            <w:t>NRCV</w:t>
          </w:r>
          <w:r w:rsidRPr="00D65FA1">
            <w:rPr>
              <w:sz w:val="20"/>
            </w:rPr>
            <w:t>-MCH-</w:t>
          </w:r>
          <w:r>
            <w:rPr>
              <w:sz w:val="20"/>
            </w:rPr>
            <w:t>32-H</w:t>
          </w:r>
        </w:p>
      </w:tc>
    </w:tr>
    <w:tr w:rsidR="00B70D95" w:rsidRPr="00F85124" w14:paraId="3C98AFA6" w14:textId="77777777" w:rsidTr="00023A98">
      <w:trPr>
        <w:cantSplit/>
        <w:trHeight w:val="288"/>
      </w:trPr>
      <w:tc>
        <w:tcPr>
          <w:tcW w:w="2285" w:type="pct"/>
          <w:tcBorders>
            <w:right w:val="nil"/>
          </w:tcBorders>
        </w:tcPr>
        <w:p w14:paraId="2696ED26" w14:textId="7DE33BEA" w:rsidR="00B70D95" w:rsidRPr="00F85124" w:rsidRDefault="00B70D95"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34C3C73B" w:rsidR="00B70D95" w:rsidRPr="00F85124" w:rsidRDefault="00B70D9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234F9" w:rsidRPr="00C234F9">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234F9">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B70D95" w:rsidRDefault="00C234F9"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B70D95" w:rsidRDefault="00C234F9">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D48B9"/>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C60E8E"/>
    <w:multiLevelType w:val="hybridMultilevel"/>
    <w:tmpl w:val="14C4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7"/>
  </w:num>
  <w:num w:numId="4">
    <w:abstractNumId w:val="1"/>
  </w:num>
  <w:num w:numId="5">
    <w:abstractNumId w:val="0"/>
  </w:num>
  <w:num w:numId="6">
    <w:abstractNumId w:val="9"/>
  </w:num>
  <w:num w:numId="7">
    <w:abstractNumId w:val="18"/>
  </w:num>
  <w:num w:numId="8">
    <w:abstractNumId w:val="19"/>
  </w:num>
  <w:num w:numId="9">
    <w:abstractNumId w:val="8"/>
  </w:num>
  <w:num w:numId="10">
    <w:abstractNumId w:val="14"/>
  </w:num>
  <w:num w:numId="11">
    <w:abstractNumId w:val="21"/>
  </w:num>
  <w:num w:numId="12">
    <w:abstractNumId w:val="15"/>
  </w:num>
  <w:num w:numId="13">
    <w:abstractNumId w:val="11"/>
  </w:num>
  <w:num w:numId="14">
    <w:abstractNumId w:val="16"/>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3"/>
  </w:num>
  <w:num w:numId="19">
    <w:abstractNumId w:val="6"/>
  </w:num>
  <w:num w:numId="20">
    <w:abstractNumId w:val="22"/>
  </w:num>
  <w:num w:numId="21">
    <w:abstractNumId w:val="4"/>
  </w:num>
  <w:num w:numId="22">
    <w:abstractNumId w:val="7"/>
  </w:num>
  <w:num w:numId="23">
    <w:abstractNumId w:val="23"/>
  </w:num>
  <w:num w:numId="24">
    <w:abstractNumId w:val="12"/>
  </w:num>
  <w:num w:numId="25">
    <w:abstractNumId w:val="13"/>
  </w:num>
  <w:num w:numId="26">
    <w:abstractNumId w:val="20"/>
  </w:num>
  <w:num w:numId="27">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1E52"/>
    <w:rsid w:val="000165F9"/>
    <w:rsid w:val="00023A98"/>
    <w:rsid w:val="00026B59"/>
    <w:rsid w:val="00030C54"/>
    <w:rsid w:val="00031FF2"/>
    <w:rsid w:val="00035135"/>
    <w:rsid w:val="00037F93"/>
    <w:rsid w:val="000452DE"/>
    <w:rsid w:val="00045AF9"/>
    <w:rsid w:val="00052480"/>
    <w:rsid w:val="0006136B"/>
    <w:rsid w:val="0006325B"/>
    <w:rsid w:val="00067802"/>
    <w:rsid w:val="00070E18"/>
    <w:rsid w:val="00074257"/>
    <w:rsid w:val="000753FB"/>
    <w:rsid w:val="00086EF9"/>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3603"/>
    <w:rsid w:val="000D4776"/>
    <w:rsid w:val="000E0347"/>
    <w:rsid w:val="000E2FAB"/>
    <w:rsid w:val="000F2727"/>
    <w:rsid w:val="000F3711"/>
    <w:rsid w:val="000F685B"/>
    <w:rsid w:val="000F713F"/>
    <w:rsid w:val="000F7AAF"/>
    <w:rsid w:val="00100245"/>
    <w:rsid w:val="00103283"/>
    <w:rsid w:val="001051B9"/>
    <w:rsid w:val="00111C8E"/>
    <w:rsid w:val="00121986"/>
    <w:rsid w:val="00121AEA"/>
    <w:rsid w:val="00127A5E"/>
    <w:rsid w:val="0013183D"/>
    <w:rsid w:val="00131E30"/>
    <w:rsid w:val="00135299"/>
    <w:rsid w:val="00141821"/>
    <w:rsid w:val="00142935"/>
    <w:rsid w:val="001456B0"/>
    <w:rsid w:val="0014582E"/>
    <w:rsid w:val="00161945"/>
    <w:rsid w:val="00163FB5"/>
    <w:rsid w:val="00164B1B"/>
    <w:rsid w:val="00170A93"/>
    <w:rsid w:val="00174B78"/>
    <w:rsid w:val="001837A7"/>
    <w:rsid w:val="001844F5"/>
    <w:rsid w:val="00192313"/>
    <w:rsid w:val="001947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1359B"/>
    <w:rsid w:val="00213B87"/>
    <w:rsid w:val="002233E9"/>
    <w:rsid w:val="00223BFD"/>
    <w:rsid w:val="00232C1C"/>
    <w:rsid w:val="00237379"/>
    <w:rsid w:val="00246307"/>
    <w:rsid w:val="002477FB"/>
    <w:rsid w:val="00260F33"/>
    <w:rsid w:val="0026531F"/>
    <w:rsid w:val="002679C3"/>
    <w:rsid w:val="0027059B"/>
    <w:rsid w:val="00276E1F"/>
    <w:rsid w:val="0029047D"/>
    <w:rsid w:val="0029154A"/>
    <w:rsid w:val="002A3EBD"/>
    <w:rsid w:val="002A4574"/>
    <w:rsid w:val="002C03F1"/>
    <w:rsid w:val="002C4695"/>
    <w:rsid w:val="002C490A"/>
    <w:rsid w:val="002D0D46"/>
    <w:rsid w:val="002D69FC"/>
    <w:rsid w:val="002E1B06"/>
    <w:rsid w:val="002F25BB"/>
    <w:rsid w:val="002F5EFB"/>
    <w:rsid w:val="002F679F"/>
    <w:rsid w:val="0030200E"/>
    <w:rsid w:val="00306CAA"/>
    <w:rsid w:val="00310D9A"/>
    <w:rsid w:val="0032216A"/>
    <w:rsid w:val="00324825"/>
    <w:rsid w:val="00332461"/>
    <w:rsid w:val="003363E8"/>
    <w:rsid w:val="00341EBD"/>
    <w:rsid w:val="003426B7"/>
    <w:rsid w:val="00350756"/>
    <w:rsid w:val="00352336"/>
    <w:rsid w:val="00353923"/>
    <w:rsid w:val="00353AD6"/>
    <w:rsid w:val="00354C00"/>
    <w:rsid w:val="00355C2A"/>
    <w:rsid w:val="003563E7"/>
    <w:rsid w:val="00362ECD"/>
    <w:rsid w:val="00370F90"/>
    <w:rsid w:val="00377144"/>
    <w:rsid w:val="0038173A"/>
    <w:rsid w:val="003837C9"/>
    <w:rsid w:val="003A3A65"/>
    <w:rsid w:val="003A3D8D"/>
    <w:rsid w:val="003A6A70"/>
    <w:rsid w:val="003B6CB0"/>
    <w:rsid w:val="003C565D"/>
    <w:rsid w:val="003D0A5A"/>
    <w:rsid w:val="003D30A5"/>
    <w:rsid w:val="003D40CF"/>
    <w:rsid w:val="003E3948"/>
    <w:rsid w:val="003E52E4"/>
    <w:rsid w:val="003E7373"/>
    <w:rsid w:val="003E7FF4"/>
    <w:rsid w:val="003F2391"/>
    <w:rsid w:val="003F49B9"/>
    <w:rsid w:val="004152D0"/>
    <w:rsid w:val="00417094"/>
    <w:rsid w:val="00423E8B"/>
    <w:rsid w:val="00431F8D"/>
    <w:rsid w:val="004351D2"/>
    <w:rsid w:val="00444E93"/>
    <w:rsid w:val="00445E71"/>
    <w:rsid w:val="0045236C"/>
    <w:rsid w:val="004575B2"/>
    <w:rsid w:val="00465DA8"/>
    <w:rsid w:val="00467A82"/>
    <w:rsid w:val="00471B21"/>
    <w:rsid w:val="004726CC"/>
    <w:rsid w:val="004772E1"/>
    <w:rsid w:val="00484240"/>
    <w:rsid w:val="00490895"/>
    <w:rsid w:val="004913AF"/>
    <w:rsid w:val="004947F6"/>
    <w:rsid w:val="0049664A"/>
    <w:rsid w:val="004A27C6"/>
    <w:rsid w:val="004A61C5"/>
    <w:rsid w:val="004B12CA"/>
    <w:rsid w:val="004B358A"/>
    <w:rsid w:val="004B4665"/>
    <w:rsid w:val="004B6E84"/>
    <w:rsid w:val="004C0E44"/>
    <w:rsid w:val="004C3F98"/>
    <w:rsid w:val="004C4DA0"/>
    <w:rsid w:val="004C5AC8"/>
    <w:rsid w:val="004C65CB"/>
    <w:rsid w:val="004C748A"/>
    <w:rsid w:val="004D1B4B"/>
    <w:rsid w:val="004E4F83"/>
    <w:rsid w:val="004E5751"/>
    <w:rsid w:val="004E5DBA"/>
    <w:rsid w:val="004F0D78"/>
    <w:rsid w:val="004F2569"/>
    <w:rsid w:val="00502364"/>
    <w:rsid w:val="00502543"/>
    <w:rsid w:val="00502D64"/>
    <w:rsid w:val="00505A99"/>
    <w:rsid w:val="005066B1"/>
    <w:rsid w:val="00511464"/>
    <w:rsid w:val="005132C1"/>
    <w:rsid w:val="00517C75"/>
    <w:rsid w:val="00521E1D"/>
    <w:rsid w:val="00537C0F"/>
    <w:rsid w:val="005405B0"/>
    <w:rsid w:val="005410ED"/>
    <w:rsid w:val="0054256A"/>
    <w:rsid w:val="005518CD"/>
    <w:rsid w:val="005521FB"/>
    <w:rsid w:val="005708C9"/>
    <w:rsid w:val="00573D96"/>
    <w:rsid w:val="00584D67"/>
    <w:rsid w:val="005A21B1"/>
    <w:rsid w:val="005A2B97"/>
    <w:rsid w:val="005A66DA"/>
    <w:rsid w:val="005D17AE"/>
    <w:rsid w:val="005D3827"/>
    <w:rsid w:val="005D3BD0"/>
    <w:rsid w:val="005D410F"/>
    <w:rsid w:val="005D51CC"/>
    <w:rsid w:val="005D66CB"/>
    <w:rsid w:val="005E1615"/>
    <w:rsid w:val="005E1FE6"/>
    <w:rsid w:val="005E2F74"/>
    <w:rsid w:val="005F61B2"/>
    <w:rsid w:val="0060116F"/>
    <w:rsid w:val="00604BA7"/>
    <w:rsid w:val="00613729"/>
    <w:rsid w:val="00626427"/>
    <w:rsid w:val="006312CE"/>
    <w:rsid w:val="006368EF"/>
    <w:rsid w:val="00636F83"/>
    <w:rsid w:val="0064067F"/>
    <w:rsid w:val="00640CBD"/>
    <w:rsid w:val="00650F07"/>
    <w:rsid w:val="006610B8"/>
    <w:rsid w:val="0066221E"/>
    <w:rsid w:val="00665B38"/>
    <w:rsid w:val="00665F31"/>
    <w:rsid w:val="00681623"/>
    <w:rsid w:val="0069162E"/>
    <w:rsid w:val="00697E52"/>
    <w:rsid w:val="006A206B"/>
    <w:rsid w:val="006A4533"/>
    <w:rsid w:val="006A5191"/>
    <w:rsid w:val="006C4821"/>
    <w:rsid w:val="006D0675"/>
    <w:rsid w:val="006D0A26"/>
    <w:rsid w:val="006D6FE1"/>
    <w:rsid w:val="006E0082"/>
    <w:rsid w:val="006E3552"/>
    <w:rsid w:val="006F1E84"/>
    <w:rsid w:val="006F20AA"/>
    <w:rsid w:val="006F5261"/>
    <w:rsid w:val="00700F25"/>
    <w:rsid w:val="007043ED"/>
    <w:rsid w:val="0070757D"/>
    <w:rsid w:val="00707DEC"/>
    <w:rsid w:val="0072157A"/>
    <w:rsid w:val="007277D4"/>
    <w:rsid w:val="00731786"/>
    <w:rsid w:val="00757E79"/>
    <w:rsid w:val="00762E40"/>
    <w:rsid w:val="00767718"/>
    <w:rsid w:val="00771100"/>
    <w:rsid w:val="00777B2F"/>
    <w:rsid w:val="00784ACF"/>
    <w:rsid w:val="00786052"/>
    <w:rsid w:val="0078705F"/>
    <w:rsid w:val="0079128F"/>
    <w:rsid w:val="00791629"/>
    <w:rsid w:val="00794066"/>
    <w:rsid w:val="00795E0C"/>
    <w:rsid w:val="007A093B"/>
    <w:rsid w:val="007A4BBF"/>
    <w:rsid w:val="007A5D38"/>
    <w:rsid w:val="007C522D"/>
    <w:rsid w:val="007D3387"/>
    <w:rsid w:val="007D4CA3"/>
    <w:rsid w:val="007E1719"/>
    <w:rsid w:val="007E5494"/>
    <w:rsid w:val="007F6151"/>
    <w:rsid w:val="00800C91"/>
    <w:rsid w:val="00802060"/>
    <w:rsid w:val="00802F5A"/>
    <w:rsid w:val="00806304"/>
    <w:rsid w:val="008236A7"/>
    <w:rsid w:val="00827F4B"/>
    <w:rsid w:val="00830150"/>
    <w:rsid w:val="008313EA"/>
    <w:rsid w:val="00834B21"/>
    <w:rsid w:val="008378BF"/>
    <w:rsid w:val="00846618"/>
    <w:rsid w:val="008472E3"/>
    <w:rsid w:val="0085658C"/>
    <w:rsid w:val="00873389"/>
    <w:rsid w:val="00877D26"/>
    <w:rsid w:val="00883B90"/>
    <w:rsid w:val="008951AB"/>
    <w:rsid w:val="008978A7"/>
    <w:rsid w:val="008A0EE5"/>
    <w:rsid w:val="008A46CE"/>
    <w:rsid w:val="008A77FE"/>
    <w:rsid w:val="008B7043"/>
    <w:rsid w:val="008C5AD3"/>
    <w:rsid w:val="008C702A"/>
    <w:rsid w:val="008D037B"/>
    <w:rsid w:val="008D2AD1"/>
    <w:rsid w:val="008D7DBB"/>
    <w:rsid w:val="008E21F5"/>
    <w:rsid w:val="008E74BE"/>
    <w:rsid w:val="008F5AD6"/>
    <w:rsid w:val="008F77B0"/>
    <w:rsid w:val="00901778"/>
    <w:rsid w:val="009062EA"/>
    <w:rsid w:val="009062F2"/>
    <w:rsid w:val="009075B5"/>
    <w:rsid w:val="00907CB2"/>
    <w:rsid w:val="0091285E"/>
    <w:rsid w:val="00912F68"/>
    <w:rsid w:val="009213E6"/>
    <w:rsid w:val="00925EA3"/>
    <w:rsid w:val="00932E1C"/>
    <w:rsid w:val="009335C5"/>
    <w:rsid w:val="009369F2"/>
    <w:rsid w:val="00951BB7"/>
    <w:rsid w:val="009528FF"/>
    <w:rsid w:val="00954811"/>
    <w:rsid w:val="00954E27"/>
    <w:rsid w:val="0095737E"/>
    <w:rsid w:val="0096325C"/>
    <w:rsid w:val="00972E73"/>
    <w:rsid w:val="00992AE0"/>
    <w:rsid w:val="009A2F59"/>
    <w:rsid w:val="009A4F12"/>
    <w:rsid w:val="009A4F6D"/>
    <w:rsid w:val="009A708E"/>
    <w:rsid w:val="009B1087"/>
    <w:rsid w:val="009C4F94"/>
    <w:rsid w:val="009C7275"/>
    <w:rsid w:val="009D4C4A"/>
    <w:rsid w:val="009D6D23"/>
    <w:rsid w:val="009E7A2F"/>
    <w:rsid w:val="009F41D2"/>
    <w:rsid w:val="009F4FC9"/>
    <w:rsid w:val="00A03A9B"/>
    <w:rsid w:val="00A062A4"/>
    <w:rsid w:val="00A064F6"/>
    <w:rsid w:val="00A106C7"/>
    <w:rsid w:val="00A26E22"/>
    <w:rsid w:val="00A31477"/>
    <w:rsid w:val="00A35980"/>
    <w:rsid w:val="00A377D9"/>
    <w:rsid w:val="00A4665D"/>
    <w:rsid w:val="00A5332E"/>
    <w:rsid w:val="00A56F73"/>
    <w:rsid w:val="00A6101B"/>
    <w:rsid w:val="00A635C0"/>
    <w:rsid w:val="00A648E4"/>
    <w:rsid w:val="00A729CA"/>
    <w:rsid w:val="00A83D61"/>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1A32"/>
    <w:rsid w:val="00AD1CB3"/>
    <w:rsid w:val="00AD7B71"/>
    <w:rsid w:val="00AE5DAC"/>
    <w:rsid w:val="00AE6DE8"/>
    <w:rsid w:val="00B3284C"/>
    <w:rsid w:val="00B37E3B"/>
    <w:rsid w:val="00B41FFD"/>
    <w:rsid w:val="00B4489D"/>
    <w:rsid w:val="00B461A4"/>
    <w:rsid w:val="00B573A6"/>
    <w:rsid w:val="00B61285"/>
    <w:rsid w:val="00B70D9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54E0"/>
    <w:rsid w:val="00C01E1A"/>
    <w:rsid w:val="00C03396"/>
    <w:rsid w:val="00C053EF"/>
    <w:rsid w:val="00C105A9"/>
    <w:rsid w:val="00C135F2"/>
    <w:rsid w:val="00C160F9"/>
    <w:rsid w:val="00C16F33"/>
    <w:rsid w:val="00C16F9A"/>
    <w:rsid w:val="00C1794E"/>
    <w:rsid w:val="00C21469"/>
    <w:rsid w:val="00C234F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00F5"/>
    <w:rsid w:val="00CC5F3A"/>
    <w:rsid w:val="00CC6B96"/>
    <w:rsid w:val="00CD21F4"/>
    <w:rsid w:val="00CD6B8A"/>
    <w:rsid w:val="00CE23DA"/>
    <w:rsid w:val="00CE3D5B"/>
    <w:rsid w:val="00CF0F79"/>
    <w:rsid w:val="00CF4E00"/>
    <w:rsid w:val="00D0506C"/>
    <w:rsid w:val="00D0728E"/>
    <w:rsid w:val="00D1405D"/>
    <w:rsid w:val="00D2532B"/>
    <w:rsid w:val="00D25693"/>
    <w:rsid w:val="00D26DCF"/>
    <w:rsid w:val="00D329E4"/>
    <w:rsid w:val="00D431C2"/>
    <w:rsid w:val="00D434B0"/>
    <w:rsid w:val="00D45E88"/>
    <w:rsid w:val="00D546E0"/>
    <w:rsid w:val="00D54DA1"/>
    <w:rsid w:val="00D611EF"/>
    <w:rsid w:val="00D6244D"/>
    <w:rsid w:val="00D642FF"/>
    <w:rsid w:val="00D65FA1"/>
    <w:rsid w:val="00D67E5B"/>
    <w:rsid w:val="00D70078"/>
    <w:rsid w:val="00D71F67"/>
    <w:rsid w:val="00D83AE8"/>
    <w:rsid w:val="00D84059"/>
    <w:rsid w:val="00D85A3A"/>
    <w:rsid w:val="00D85C84"/>
    <w:rsid w:val="00D951D1"/>
    <w:rsid w:val="00DA445F"/>
    <w:rsid w:val="00DA6C5C"/>
    <w:rsid w:val="00DB0685"/>
    <w:rsid w:val="00DB3BB0"/>
    <w:rsid w:val="00DC7F00"/>
    <w:rsid w:val="00DD2592"/>
    <w:rsid w:val="00DD4B3B"/>
    <w:rsid w:val="00DE4D94"/>
    <w:rsid w:val="00DE79CE"/>
    <w:rsid w:val="00DF4E35"/>
    <w:rsid w:val="00E0224C"/>
    <w:rsid w:val="00E04D85"/>
    <w:rsid w:val="00E168DF"/>
    <w:rsid w:val="00E22DBA"/>
    <w:rsid w:val="00E326DF"/>
    <w:rsid w:val="00E3328B"/>
    <w:rsid w:val="00E35A2C"/>
    <w:rsid w:val="00E37C19"/>
    <w:rsid w:val="00E5118D"/>
    <w:rsid w:val="00E54A96"/>
    <w:rsid w:val="00E658A8"/>
    <w:rsid w:val="00E74FA7"/>
    <w:rsid w:val="00E84254"/>
    <w:rsid w:val="00E842BD"/>
    <w:rsid w:val="00E84F79"/>
    <w:rsid w:val="00E903F8"/>
    <w:rsid w:val="00E94DBE"/>
    <w:rsid w:val="00E9761F"/>
    <w:rsid w:val="00EB1DEC"/>
    <w:rsid w:val="00EB3465"/>
    <w:rsid w:val="00EB40E3"/>
    <w:rsid w:val="00EC0A97"/>
    <w:rsid w:val="00EC36AD"/>
    <w:rsid w:val="00ED2264"/>
    <w:rsid w:val="00ED7383"/>
    <w:rsid w:val="00EE1876"/>
    <w:rsid w:val="00EE6757"/>
    <w:rsid w:val="00EF05FF"/>
    <w:rsid w:val="00EF64A5"/>
    <w:rsid w:val="00F111F9"/>
    <w:rsid w:val="00F1220E"/>
    <w:rsid w:val="00F26A73"/>
    <w:rsid w:val="00F33AAA"/>
    <w:rsid w:val="00F4057B"/>
    <w:rsid w:val="00F464CD"/>
    <w:rsid w:val="00F52A83"/>
    <w:rsid w:val="00F557F6"/>
    <w:rsid w:val="00F635DD"/>
    <w:rsid w:val="00F66DC5"/>
    <w:rsid w:val="00F735AD"/>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FCB1B-FDF7-405E-B2CF-047C8ABF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2018-10-25T19:31:00Z</cp:lastPrinted>
  <dcterms:created xsi:type="dcterms:W3CDTF">2019-06-04T20:14:00Z</dcterms:created>
  <dcterms:modified xsi:type="dcterms:W3CDTF">2019-06-04T20:14:00Z</dcterms:modified>
</cp:coreProperties>
</file>
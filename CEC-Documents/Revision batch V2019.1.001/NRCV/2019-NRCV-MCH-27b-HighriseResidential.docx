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78291366" w14:textId="77777777" w:rsidTr="003952E1">
        <w:tc>
          <w:tcPr>
            <w:tcW w:w="11016" w:type="dxa"/>
          </w:tcPr>
          <w:p w14:paraId="78291365" w14:textId="753B7E23" w:rsidR="007056D7" w:rsidRDefault="00487151" w:rsidP="00406EED">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w:t>
            </w:r>
            <w:r>
              <w:rPr>
                <w:rFonts w:asciiTheme="minorHAnsi" w:hAnsiTheme="minorHAnsi" w:cs="font78"/>
                <w:sz w:val="18"/>
                <w:szCs w:val="18"/>
              </w:rPr>
              <w:t>120.1(b)2</w:t>
            </w:r>
            <w:r w:rsidRPr="00CB00C9">
              <w:rPr>
                <w:rFonts w:asciiTheme="minorHAnsi" w:hAnsiTheme="minorHAnsi" w:cs="font78"/>
                <w:sz w:val="18"/>
                <w:szCs w:val="18"/>
              </w:rPr>
              <w:t xml:space="preserve"> </w:t>
            </w:r>
            <w:r w:rsidRPr="00186E32">
              <w:rPr>
                <w:rFonts w:asciiTheme="minorHAnsi" w:hAnsiTheme="minorHAnsi" w:cs="font78"/>
                <w:b/>
                <w:sz w:val="18"/>
                <w:szCs w:val="18"/>
              </w:rPr>
              <w:t>Attached Dwelling Unit</w:t>
            </w:r>
            <w:r>
              <w:rPr>
                <w:rFonts w:asciiTheme="minorHAnsi" w:hAnsiTheme="minorHAnsi" w:cs="font78"/>
                <w:sz w:val="18"/>
                <w:szCs w:val="18"/>
              </w:rPr>
              <w:t xml:space="preserve"> (</w:t>
            </w:r>
            <w:r w:rsidRPr="00186E32">
              <w:rPr>
                <w:rFonts w:asciiTheme="minorHAnsi" w:hAnsiTheme="minorHAnsi" w:cs="font78"/>
                <w:bCs/>
                <w:sz w:val="18"/>
                <w:szCs w:val="18"/>
              </w:rPr>
              <w:t>Ventilation</w:t>
            </w:r>
            <w:r w:rsidRPr="00487151">
              <w:rPr>
                <w:rFonts w:asciiTheme="minorHAnsi" w:hAnsiTheme="minorHAnsi" w:cs="font78"/>
                <w:bCs/>
                <w:sz w:val="18"/>
                <w:szCs w:val="18"/>
              </w:rPr>
              <w:t>)</w:t>
            </w:r>
            <w:r>
              <w:rPr>
                <w:rFonts w:asciiTheme="minorHAnsi" w:hAnsiTheme="minorHAnsi" w:cs="font78"/>
                <w:b/>
                <w:bCs/>
                <w:sz w:val="18"/>
                <w:szCs w:val="18"/>
              </w:rPr>
              <w:t>.</w:t>
            </w:r>
            <w:r w:rsidRPr="00CB00C9">
              <w:rPr>
                <w:rFonts w:asciiTheme="minorHAnsi" w:hAnsiTheme="minorHAnsi" w:cs="font78"/>
                <w:b/>
                <w:bCs/>
                <w:sz w:val="18"/>
                <w:szCs w:val="18"/>
              </w:rPr>
              <w:t xml:space="preserve"> </w:t>
            </w:r>
            <w:r w:rsidRPr="00CB00C9">
              <w:rPr>
                <w:rFonts w:asciiTheme="minorHAnsi" w:hAnsiTheme="minorHAnsi" w:cs="font78"/>
                <w:sz w:val="18"/>
                <w:szCs w:val="18"/>
              </w:rPr>
              <w:t>All dwelling units shall meet the requirements of ANSI/ASHRAE Standard</w:t>
            </w:r>
            <w:r w:rsidR="00406EED">
              <w:rPr>
                <w:rFonts w:asciiTheme="minorHAnsi" w:hAnsiTheme="minorHAnsi" w:cs="font78"/>
                <w:sz w:val="18"/>
                <w:szCs w:val="18"/>
              </w:rPr>
              <w:t xml:space="preserve"> </w:t>
            </w:r>
            <w:r w:rsidRPr="00CB00C9">
              <w:rPr>
                <w:rFonts w:asciiTheme="minorHAnsi" w:hAnsiTheme="minorHAnsi" w:cs="font78"/>
                <w:sz w:val="18"/>
                <w:szCs w:val="18"/>
              </w:rPr>
              <w:t>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Residential Buildings</w:t>
            </w:r>
            <w:r>
              <w:rPr>
                <w:rFonts w:asciiTheme="minorHAnsi" w:hAnsiTheme="minorHAnsi" w:cs="font78"/>
                <w:sz w:val="18"/>
                <w:szCs w:val="18"/>
              </w:rPr>
              <w:t xml:space="preserve"> subject to the amendments specified by Title 24, Part 6, Section 120.1(b)2A.iv</w:t>
            </w:r>
          </w:p>
        </w:tc>
      </w:tr>
    </w:tbl>
    <w:p w14:paraId="78291367" w14:textId="77777777" w:rsidR="007056D7" w:rsidRPr="001B7F7E"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3"/>
        <w:gridCol w:w="4542"/>
        <w:gridCol w:w="5455"/>
      </w:tblGrid>
      <w:tr w:rsidR="007056D7" w:rsidRPr="00D2491C" w14:paraId="78291369" w14:textId="77777777" w:rsidTr="004E0C14">
        <w:tc>
          <w:tcPr>
            <w:tcW w:w="10790" w:type="dxa"/>
            <w:gridSpan w:val="3"/>
          </w:tcPr>
          <w:p w14:paraId="78291368"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7829136D" w14:textId="77777777" w:rsidTr="004E0C14">
        <w:trPr>
          <w:trHeight w:val="158"/>
        </w:trPr>
        <w:tc>
          <w:tcPr>
            <w:tcW w:w="793" w:type="dxa"/>
            <w:vAlign w:val="center"/>
          </w:tcPr>
          <w:p w14:paraId="7829136A"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542" w:type="dxa"/>
            <w:vAlign w:val="center"/>
          </w:tcPr>
          <w:p w14:paraId="7829136B"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455" w:type="dxa"/>
          </w:tcPr>
          <w:p w14:paraId="7829136C" w14:textId="77777777" w:rsidR="007056D7" w:rsidRPr="00F5715E" w:rsidRDefault="007056D7" w:rsidP="003952E1">
            <w:pPr>
              <w:rPr>
                <w:rFonts w:asciiTheme="minorHAnsi" w:hAnsiTheme="minorHAnsi"/>
                <w:sz w:val="18"/>
                <w:szCs w:val="18"/>
              </w:rPr>
            </w:pPr>
          </w:p>
        </w:tc>
      </w:tr>
      <w:tr w:rsidR="007056D7" w:rsidRPr="00D2491C" w14:paraId="78291371" w14:textId="77777777" w:rsidTr="004E0C14">
        <w:trPr>
          <w:trHeight w:val="158"/>
        </w:trPr>
        <w:tc>
          <w:tcPr>
            <w:tcW w:w="793" w:type="dxa"/>
            <w:vAlign w:val="center"/>
          </w:tcPr>
          <w:p w14:paraId="7829136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42" w:type="dxa"/>
            <w:vAlign w:val="center"/>
          </w:tcPr>
          <w:p w14:paraId="7829136F"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455" w:type="dxa"/>
          </w:tcPr>
          <w:p w14:paraId="78291370" w14:textId="77777777" w:rsidR="007056D7" w:rsidRPr="00F5715E" w:rsidRDefault="007056D7" w:rsidP="003952E1">
            <w:pPr>
              <w:rPr>
                <w:rFonts w:asciiTheme="minorHAnsi" w:hAnsiTheme="minorHAnsi"/>
                <w:sz w:val="18"/>
                <w:szCs w:val="18"/>
              </w:rPr>
            </w:pPr>
          </w:p>
        </w:tc>
      </w:tr>
      <w:tr w:rsidR="007056D7" w:rsidRPr="00D2491C" w14:paraId="78291375" w14:textId="77777777" w:rsidTr="004E0C14">
        <w:trPr>
          <w:trHeight w:val="158"/>
        </w:trPr>
        <w:tc>
          <w:tcPr>
            <w:tcW w:w="793" w:type="dxa"/>
            <w:vAlign w:val="center"/>
          </w:tcPr>
          <w:p w14:paraId="78291372"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42" w:type="dxa"/>
            <w:vAlign w:val="center"/>
          </w:tcPr>
          <w:p w14:paraId="78291373"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455" w:type="dxa"/>
          </w:tcPr>
          <w:p w14:paraId="78291374" w14:textId="77777777" w:rsidR="007056D7" w:rsidRPr="00F5715E" w:rsidRDefault="007056D7" w:rsidP="003952E1">
            <w:pPr>
              <w:rPr>
                <w:rFonts w:asciiTheme="minorHAnsi" w:hAnsiTheme="minorHAnsi"/>
                <w:sz w:val="18"/>
                <w:szCs w:val="18"/>
              </w:rPr>
            </w:pPr>
          </w:p>
        </w:tc>
      </w:tr>
      <w:tr w:rsidR="007056D7" w:rsidRPr="00D2491C" w14:paraId="7829137A" w14:textId="77777777" w:rsidTr="004E0C14">
        <w:trPr>
          <w:trHeight w:val="158"/>
        </w:trPr>
        <w:tc>
          <w:tcPr>
            <w:tcW w:w="793" w:type="dxa"/>
            <w:vAlign w:val="center"/>
          </w:tcPr>
          <w:p w14:paraId="78291376"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542" w:type="dxa"/>
            <w:vAlign w:val="center"/>
          </w:tcPr>
          <w:p w14:paraId="78291377"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8"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455" w:type="dxa"/>
          </w:tcPr>
          <w:p w14:paraId="78291379" w14:textId="77777777" w:rsidR="007056D7" w:rsidRPr="00F5715E" w:rsidRDefault="007056D7" w:rsidP="003952E1">
            <w:pPr>
              <w:rPr>
                <w:rFonts w:asciiTheme="minorHAnsi" w:hAnsiTheme="minorHAnsi"/>
                <w:sz w:val="18"/>
                <w:szCs w:val="18"/>
              </w:rPr>
            </w:pPr>
          </w:p>
        </w:tc>
      </w:tr>
      <w:tr w:rsidR="007056D7" w:rsidRPr="00D2491C" w14:paraId="7829137F" w14:textId="77777777" w:rsidTr="004E0C14">
        <w:trPr>
          <w:trHeight w:val="158"/>
        </w:trPr>
        <w:tc>
          <w:tcPr>
            <w:tcW w:w="793" w:type="dxa"/>
            <w:vAlign w:val="center"/>
          </w:tcPr>
          <w:p w14:paraId="7829137B"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542" w:type="dxa"/>
            <w:vAlign w:val="center"/>
          </w:tcPr>
          <w:p w14:paraId="7829137C"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D"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455" w:type="dxa"/>
          </w:tcPr>
          <w:p w14:paraId="7829137E" w14:textId="77777777" w:rsidR="007056D7" w:rsidRPr="00F5715E" w:rsidRDefault="007056D7" w:rsidP="003952E1">
            <w:pPr>
              <w:rPr>
                <w:rFonts w:asciiTheme="minorHAnsi" w:hAnsiTheme="minorHAnsi"/>
                <w:sz w:val="18"/>
                <w:szCs w:val="18"/>
              </w:rPr>
            </w:pPr>
          </w:p>
        </w:tc>
      </w:tr>
      <w:tr w:rsidR="007056D7" w:rsidRPr="00D2491C" w14:paraId="782913A0" w14:textId="77777777" w:rsidTr="004E0C14">
        <w:trPr>
          <w:trHeight w:val="158"/>
        </w:trPr>
        <w:tc>
          <w:tcPr>
            <w:tcW w:w="793" w:type="dxa"/>
            <w:vAlign w:val="center"/>
          </w:tcPr>
          <w:p w14:paraId="7829139D" w14:textId="2D3523A6" w:rsidR="007056D7" w:rsidRPr="00F5715E" w:rsidRDefault="00F37662" w:rsidP="00F37662">
            <w:pPr>
              <w:jc w:val="center"/>
              <w:rPr>
                <w:rFonts w:asciiTheme="minorHAnsi" w:hAnsiTheme="minorHAnsi"/>
                <w:sz w:val="18"/>
                <w:szCs w:val="18"/>
              </w:rPr>
            </w:pPr>
            <w:r>
              <w:rPr>
                <w:rFonts w:asciiTheme="minorHAnsi" w:hAnsiTheme="minorHAnsi" w:cstheme="minorHAnsi"/>
                <w:sz w:val="18"/>
                <w:szCs w:val="18"/>
              </w:rPr>
              <w:t>06</w:t>
            </w:r>
          </w:p>
        </w:tc>
        <w:tc>
          <w:tcPr>
            <w:tcW w:w="4542" w:type="dxa"/>
            <w:vAlign w:val="center"/>
          </w:tcPr>
          <w:p w14:paraId="7829139E"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455" w:type="dxa"/>
          </w:tcPr>
          <w:p w14:paraId="7829139F" w14:textId="77777777" w:rsidR="007056D7" w:rsidRDefault="007056D7" w:rsidP="003952E1">
            <w:pPr>
              <w:rPr>
                <w:rFonts w:asciiTheme="minorHAnsi" w:hAnsiTheme="minorHAnsi"/>
                <w:sz w:val="18"/>
                <w:szCs w:val="18"/>
              </w:rPr>
            </w:pPr>
          </w:p>
        </w:tc>
      </w:tr>
      <w:tr w:rsidR="007056D7" w:rsidRPr="00D2491C" w14:paraId="782913A4" w14:textId="77777777" w:rsidTr="004E0C14">
        <w:trPr>
          <w:trHeight w:val="158"/>
        </w:trPr>
        <w:tc>
          <w:tcPr>
            <w:tcW w:w="793" w:type="dxa"/>
            <w:vAlign w:val="center"/>
          </w:tcPr>
          <w:p w14:paraId="782913A1" w14:textId="6F451F23" w:rsidR="007056D7" w:rsidRPr="00F5715E" w:rsidRDefault="00F37662" w:rsidP="00F37662">
            <w:pPr>
              <w:jc w:val="center"/>
              <w:rPr>
                <w:rFonts w:asciiTheme="minorHAnsi" w:hAnsiTheme="minorHAnsi"/>
                <w:sz w:val="18"/>
                <w:szCs w:val="18"/>
              </w:rPr>
            </w:pPr>
            <w:r>
              <w:rPr>
                <w:rFonts w:asciiTheme="minorHAnsi" w:hAnsiTheme="minorHAnsi" w:cstheme="minorHAnsi"/>
                <w:sz w:val="18"/>
                <w:szCs w:val="18"/>
              </w:rPr>
              <w:t>07</w:t>
            </w:r>
          </w:p>
        </w:tc>
        <w:tc>
          <w:tcPr>
            <w:tcW w:w="4542" w:type="dxa"/>
            <w:vAlign w:val="center"/>
          </w:tcPr>
          <w:p w14:paraId="782913A2"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455" w:type="dxa"/>
          </w:tcPr>
          <w:p w14:paraId="782913A3" w14:textId="77777777" w:rsidR="007056D7" w:rsidRDefault="007056D7" w:rsidP="003952E1">
            <w:pPr>
              <w:rPr>
                <w:rFonts w:asciiTheme="minorHAnsi" w:hAnsiTheme="minorHAnsi"/>
                <w:sz w:val="18"/>
                <w:szCs w:val="18"/>
              </w:rPr>
            </w:pPr>
          </w:p>
        </w:tc>
      </w:tr>
    </w:tbl>
    <w:p w14:paraId="782913C1" w14:textId="77777777" w:rsidR="007056D7" w:rsidRPr="004E0C14" w:rsidRDefault="007056D7" w:rsidP="007056D7">
      <w:pPr>
        <w:rPr>
          <w:rFonts w:asciiTheme="minorHAnsi" w:hAnsiTheme="minorHAnsi"/>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4636"/>
        <w:gridCol w:w="5566"/>
      </w:tblGrid>
      <w:tr w:rsidR="007056D7" w:rsidRPr="00CB00C9" w14:paraId="782913CF" w14:textId="77777777" w:rsidTr="004E0C14">
        <w:tc>
          <w:tcPr>
            <w:tcW w:w="11016" w:type="dxa"/>
            <w:gridSpan w:val="3"/>
          </w:tcPr>
          <w:p w14:paraId="782913CD" w14:textId="2141BA9B" w:rsidR="007056D7" w:rsidRPr="0029047D" w:rsidRDefault="007056D7" w:rsidP="003952E1">
            <w:pPr>
              <w:keepNext/>
              <w:rPr>
                <w:rFonts w:asciiTheme="minorHAnsi" w:hAnsiTheme="minorHAnsi"/>
                <w:b/>
                <w:szCs w:val="18"/>
              </w:rPr>
            </w:pPr>
            <w:r w:rsidRPr="0029047D">
              <w:rPr>
                <w:rFonts w:asciiTheme="minorHAnsi" w:hAnsiTheme="minorHAnsi"/>
                <w:b/>
                <w:szCs w:val="18"/>
              </w:rPr>
              <w:t>B. Ventilation - Total Ventilation Rate</w:t>
            </w:r>
            <w:r w:rsidR="00A53F25">
              <w:rPr>
                <w:rFonts w:asciiTheme="minorHAnsi" w:hAnsiTheme="minorHAnsi"/>
                <w:b/>
                <w:szCs w:val="18"/>
              </w:rPr>
              <w:t xml:space="preserve"> - MCH-</w:t>
            </w:r>
            <w:r w:rsidR="00A53F25" w:rsidRPr="0029047D">
              <w:rPr>
                <w:rFonts w:asciiTheme="minorHAnsi" w:hAnsiTheme="minorHAnsi"/>
                <w:b/>
                <w:szCs w:val="18"/>
              </w:rPr>
              <w:t>27</w:t>
            </w:r>
            <w:r w:rsidR="00A53F25">
              <w:rPr>
                <w:rFonts w:asciiTheme="minorHAnsi" w:hAnsiTheme="minorHAnsi"/>
                <w:b/>
                <w:szCs w:val="18"/>
              </w:rPr>
              <w:t>b – High-rise Residential Multifamily Ventilation</w:t>
            </w:r>
          </w:p>
          <w:p w14:paraId="782913CE" w14:textId="37E5D8FC" w:rsidR="007056D7" w:rsidRPr="00CB00C9" w:rsidRDefault="007056D7" w:rsidP="00186E32">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sidR="00186E32">
              <w:rPr>
                <w:rFonts w:asciiTheme="minorHAnsi" w:hAnsiTheme="minorHAnsi" w:cs="font78"/>
                <w:sz w:val="18"/>
                <w:szCs w:val="18"/>
              </w:rPr>
              <w:t>120.1(b)2A.iv</w:t>
            </w:r>
          </w:p>
        </w:tc>
      </w:tr>
      <w:tr w:rsidR="007056D7" w:rsidRPr="00CB00C9" w14:paraId="782913D3" w14:textId="77777777" w:rsidTr="004E0C14">
        <w:tc>
          <w:tcPr>
            <w:tcW w:w="593" w:type="dxa"/>
            <w:vAlign w:val="center"/>
          </w:tcPr>
          <w:p w14:paraId="782913D0" w14:textId="77777777" w:rsidR="007056D7" w:rsidRPr="00CB00C9" w:rsidRDefault="007056D7" w:rsidP="003952E1">
            <w:pPr>
              <w:keepNext/>
              <w:jc w:val="center"/>
              <w:rPr>
                <w:rFonts w:asciiTheme="minorHAnsi" w:hAnsiTheme="minorHAnsi"/>
                <w:sz w:val="18"/>
                <w:szCs w:val="18"/>
              </w:rPr>
            </w:pPr>
            <w:r>
              <w:rPr>
                <w:rFonts w:asciiTheme="minorHAnsi" w:hAnsiTheme="minorHAnsi"/>
                <w:sz w:val="18"/>
                <w:szCs w:val="18"/>
              </w:rPr>
              <w:t>01</w:t>
            </w:r>
          </w:p>
        </w:tc>
        <w:tc>
          <w:tcPr>
            <w:tcW w:w="4725" w:type="dxa"/>
            <w:vAlign w:val="center"/>
          </w:tcPr>
          <w:p w14:paraId="782913D1" w14:textId="77777777" w:rsidR="007056D7" w:rsidRPr="00CB00C9" w:rsidRDefault="007056D7" w:rsidP="003952E1">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698" w:type="dxa"/>
          </w:tcPr>
          <w:p w14:paraId="782913D2" w14:textId="77777777" w:rsidR="007056D7" w:rsidRPr="007F6151" w:rsidRDefault="007056D7" w:rsidP="003952E1">
            <w:pPr>
              <w:keepNext/>
              <w:rPr>
                <w:rFonts w:asciiTheme="minorHAnsi" w:hAnsiTheme="minorHAnsi"/>
                <w:sz w:val="18"/>
                <w:szCs w:val="18"/>
              </w:rPr>
            </w:pPr>
          </w:p>
        </w:tc>
      </w:tr>
    </w:tbl>
    <w:p w14:paraId="782913EA" w14:textId="77777777" w:rsidR="00EA7933" w:rsidRPr="001B7F7E" w:rsidRDefault="00EA7933">
      <w:pPr>
        <w:rPr>
          <w:rFonts w:asciiTheme="minorHAnsi" w:hAnsiTheme="minorHAnsi" w:cstheme="minorHAnsi"/>
          <w:sz w:val="18"/>
          <w:szCs w:val="18"/>
        </w:rPr>
      </w:pPr>
    </w:p>
    <w:tbl>
      <w:tblPr>
        <w:tblStyle w:val="TableGrid"/>
        <w:tblW w:w="10795" w:type="dxa"/>
        <w:tblLook w:val="04A0" w:firstRow="1" w:lastRow="0" w:firstColumn="1" w:lastColumn="0" w:noHBand="0" w:noVBand="1"/>
      </w:tblPr>
      <w:tblGrid>
        <w:gridCol w:w="2145"/>
        <w:gridCol w:w="2146"/>
        <w:gridCol w:w="2146"/>
        <w:gridCol w:w="2146"/>
        <w:gridCol w:w="2212"/>
      </w:tblGrid>
      <w:tr w:rsidR="007056D7" w14:paraId="782913ED" w14:textId="77777777" w:rsidTr="004E0C14">
        <w:tc>
          <w:tcPr>
            <w:tcW w:w="10795" w:type="dxa"/>
            <w:gridSpan w:val="5"/>
          </w:tcPr>
          <w:p w14:paraId="782913EB" w14:textId="77777777" w:rsidR="007056D7" w:rsidRPr="0029047D" w:rsidRDefault="007056D7" w:rsidP="003952E1">
            <w:pPr>
              <w:keepNext/>
              <w:rPr>
                <w:rFonts w:asciiTheme="minorHAnsi" w:hAnsiTheme="minorHAnsi"/>
                <w:b/>
                <w:szCs w:val="18"/>
              </w:rPr>
            </w:pPr>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p>
          <w:p w14:paraId="782913EC" w14:textId="58E086B3" w:rsidR="007056D7" w:rsidRDefault="007056D7" w:rsidP="003952E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sidR="00186E32">
              <w:rPr>
                <w:rFonts w:asciiTheme="minorHAnsi" w:hAnsiTheme="minorHAnsi" w:cs="font78"/>
                <w:sz w:val="18"/>
                <w:szCs w:val="18"/>
              </w:rPr>
              <w:t xml:space="preserve"> 120.1(b)2A.iv</w:t>
            </w:r>
          </w:p>
        </w:tc>
      </w:tr>
      <w:tr w:rsidR="007056D7" w14:paraId="782913F3" w14:textId="77777777" w:rsidTr="004E0C14">
        <w:tc>
          <w:tcPr>
            <w:tcW w:w="2145" w:type="dxa"/>
            <w:vAlign w:val="center"/>
          </w:tcPr>
          <w:p w14:paraId="782913EE"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01</w:t>
            </w:r>
          </w:p>
        </w:tc>
        <w:tc>
          <w:tcPr>
            <w:tcW w:w="2146" w:type="dxa"/>
            <w:vAlign w:val="center"/>
          </w:tcPr>
          <w:p w14:paraId="782913EF"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02</w:t>
            </w:r>
          </w:p>
        </w:tc>
        <w:tc>
          <w:tcPr>
            <w:tcW w:w="2146" w:type="dxa"/>
            <w:vAlign w:val="center"/>
          </w:tcPr>
          <w:p w14:paraId="782913F0"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03</w:t>
            </w:r>
          </w:p>
        </w:tc>
        <w:tc>
          <w:tcPr>
            <w:tcW w:w="2146" w:type="dxa"/>
            <w:vAlign w:val="center"/>
          </w:tcPr>
          <w:p w14:paraId="782913F1" w14:textId="77777777" w:rsidR="007056D7" w:rsidRPr="00607053" w:rsidRDefault="007056D7" w:rsidP="003952E1">
            <w:pPr>
              <w:jc w:val="center"/>
              <w:rPr>
                <w:rFonts w:asciiTheme="minorHAnsi" w:hAnsiTheme="minorHAnsi"/>
                <w:sz w:val="18"/>
                <w:szCs w:val="18"/>
              </w:rPr>
            </w:pPr>
            <w:r w:rsidRPr="00607053">
              <w:rPr>
                <w:rFonts w:asciiTheme="minorHAnsi" w:hAnsiTheme="minorHAnsi"/>
                <w:sz w:val="18"/>
                <w:szCs w:val="18"/>
              </w:rPr>
              <w:t>04</w:t>
            </w:r>
          </w:p>
        </w:tc>
        <w:tc>
          <w:tcPr>
            <w:tcW w:w="2212" w:type="dxa"/>
            <w:vAlign w:val="center"/>
          </w:tcPr>
          <w:p w14:paraId="782913F2" w14:textId="77777777" w:rsidR="007056D7" w:rsidRPr="00741660" w:rsidRDefault="007056D7" w:rsidP="003952E1">
            <w:pPr>
              <w:jc w:val="center"/>
              <w:rPr>
                <w:rFonts w:asciiTheme="minorHAnsi" w:hAnsiTheme="minorHAnsi"/>
                <w:sz w:val="18"/>
                <w:szCs w:val="18"/>
              </w:rPr>
            </w:pPr>
            <w:r w:rsidRPr="00741660">
              <w:rPr>
                <w:rFonts w:asciiTheme="minorHAnsi" w:hAnsiTheme="minorHAnsi"/>
                <w:sz w:val="18"/>
                <w:szCs w:val="18"/>
              </w:rPr>
              <w:t>05</w:t>
            </w:r>
          </w:p>
        </w:tc>
      </w:tr>
      <w:tr w:rsidR="007056D7" w14:paraId="782913F9" w14:textId="77777777" w:rsidTr="004E0C14">
        <w:tc>
          <w:tcPr>
            <w:tcW w:w="2145" w:type="dxa"/>
            <w:vAlign w:val="bottom"/>
          </w:tcPr>
          <w:p w14:paraId="782913F4"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Name</w:t>
            </w:r>
          </w:p>
        </w:tc>
        <w:tc>
          <w:tcPr>
            <w:tcW w:w="2146" w:type="dxa"/>
            <w:vAlign w:val="bottom"/>
          </w:tcPr>
          <w:p w14:paraId="782913F5"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Fan Location</w:t>
            </w:r>
          </w:p>
        </w:tc>
        <w:tc>
          <w:tcPr>
            <w:tcW w:w="2146" w:type="dxa"/>
            <w:vAlign w:val="bottom"/>
          </w:tcPr>
          <w:p w14:paraId="782913F6"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Runtime (Min/Hr)</w:t>
            </w:r>
          </w:p>
        </w:tc>
        <w:tc>
          <w:tcPr>
            <w:tcW w:w="2146" w:type="dxa"/>
            <w:vAlign w:val="bottom"/>
          </w:tcPr>
          <w:p w14:paraId="782913F7" w14:textId="77777777" w:rsidR="007056D7" w:rsidRPr="00BF496A" w:rsidRDefault="007056D7" w:rsidP="003952E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212" w:type="dxa"/>
            <w:vAlign w:val="bottom"/>
          </w:tcPr>
          <w:p w14:paraId="782913F8"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7056D7" w14:paraId="782913FF" w14:textId="77777777" w:rsidTr="004E0C14">
        <w:tc>
          <w:tcPr>
            <w:tcW w:w="2145" w:type="dxa"/>
            <w:vAlign w:val="bottom"/>
          </w:tcPr>
          <w:p w14:paraId="782913FA"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B"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C" w14:textId="77777777" w:rsidR="007056D7" w:rsidRPr="00BF496A" w:rsidRDefault="007056D7" w:rsidP="003952E1">
            <w:pPr>
              <w:jc w:val="center"/>
              <w:rPr>
                <w:rFonts w:asciiTheme="minorHAnsi" w:hAnsiTheme="minorHAnsi"/>
                <w:sz w:val="18"/>
                <w:szCs w:val="18"/>
              </w:rPr>
            </w:pPr>
          </w:p>
        </w:tc>
        <w:tc>
          <w:tcPr>
            <w:tcW w:w="2146" w:type="dxa"/>
            <w:vAlign w:val="bottom"/>
          </w:tcPr>
          <w:p w14:paraId="782913FD" w14:textId="77777777" w:rsidR="007056D7" w:rsidRPr="00BF496A" w:rsidRDefault="007056D7" w:rsidP="003952E1">
            <w:pPr>
              <w:jc w:val="center"/>
              <w:rPr>
                <w:rFonts w:asciiTheme="minorHAnsi" w:hAnsiTheme="minorHAnsi"/>
                <w:sz w:val="18"/>
                <w:szCs w:val="18"/>
              </w:rPr>
            </w:pPr>
          </w:p>
        </w:tc>
        <w:tc>
          <w:tcPr>
            <w:tcW w:w="2212" w:type="dxa"/>
            <w:vAlign w:val="bottom"/>
          </w:tcPr>
          <w:p w14:paraId="782913FE" w14:textId="77777777" w:rsidR="007056D7" w:rsidRPr="00BF496A" w:rsidRDefault="007056D7" w:rsidP="003952E1">
            <w:pPr>
              <w:jc w:val="center"/>
              <w:rPr>
                <w:rFonts w:asciiTheme="minorHAnsi" w:hAnsiTheme="minorHAnsi"/>
                <w:sz w:val="18"/>
                <w:szCs w:val="18"/>
              </w:rPr>
            </w:pPr>
          </w:p>
        </w:tc>
      </w:tr>
      <w:tr w:rsidR="007056D7" w14:paraId="78291405" w14:textId="77777777" w:rsidTr="004E0C14">
        <w:tc>
          <w:tcPr>
            <w:tcW w:w="2145" w:type="dxa"/>
          </w:tcPr>
          <w:p w14:paraId="78291400" w14:textId="77777777" w:rsidR="007056D7" w:rsidRPr="00BF496A" w:rsidRDefault="007056D7" w:rsidP="003952E1">
            <w:pPr>
              <w:rPr>
                <w:rFonts w:asciiTheme="minorHAnsi" w:hAnsiTheme="minorHAnsi"/>
                <w:sz w:val="18"/>
                <w:szCs w:val="18"/>
              </w:rPr>
            </w:pPr>
          </w:p>
        </w:tc>
        <w:tc>
          <w:tcPr>
            <w:tcW w:w="2146" w:type="dxa"/>
          </w:tcPr>
          <w:p w14:paraId="78291401" w14:textId="77777777" w:rsidR="007056D7" w:rsidRPr="00BF496A" w:rsidRDefault="007056D7" w:rsidP="003952E1">
            <w:pPr>
              <w:rPr>
                <w:rFonts w:asciiTheme="minorHAnsi" w:hAnsiTheme="minorHAnsi"/>
                <w:sz w:val="18"/>
                <w:szCs w:val="18"/>
              </w:rPr>
            </w:pPr>
          </w:p>
        </w:tc>
        <w:tc>
          <w:tcPr>
            <w:tcW w:w="2146" w:type="dxa"/>
          </w:tcPr>
          <w:p w14:paraId="78291402" w14:textId="77777777" w:rsidR="007056D7" w:rsidRPr="00BF496A" w:rsidRDefault="007056D7" w:rsidP="003952E1">
            <w:pPr>
              <w:rPr>
                <w:rFonts w:asciiTheme="minorHAnsi" w:hAnsiTheme="minorHAnsi"/>
                <w:sz w:val="18"/>
                <w:szCs w:val="18"/>
              </w:rPr>
            </w:pPr>
          </w:p>
        </w:tc>
        <w:tc>
          <w:tcPr>
            <w:tcW w:w="2146" w:type="dxa"/>
          </w:tcPr>
          <w:p w14:paraId="78291403" w14:textId="77777777" w:rsidR="007056D7" w:rsidRPr="00BF496A" w:rsidRDefault="007056D7" w:rsidP="003952E1">
            <w:pPr>
              <w:rPr>
                <w:rFonts w:asciiTheme="minorHAnsi" w:hAnsiTheme="minorHAnsi"/>
                <w:sz w:val="18"/>
                <w:szCs w:val="18"/>
              </w:rPr>
            </w:pPr>
          </w:p>
        </w:tc>
        <w:tc>
          <w:tcPr>
            <w:tcW w:w="2212" w:type="dxa"/>
          </w:tcPr>
          <w:p w14:paraId="78291404" w14:textId="77777777" w:rsidR="007056D7" w:rsidRPr="00BF496A" w:rsidRDefault="007056D7" w:rsidP="003952E1">
            <w:pPr>
              <w:rPr>
                <w:rFonts w:asciiTheme="minorHAnsi" w:hAnsiTheme="minorHAnsi"/>
                <w:sz w:val="18"/>
                <w:szCs w:val="18"/>
              </w:rPr>
            </w:pPr>
          </w:p>
        </w:tc>
      </w:tr>
      <w:tr w:rsidR="007056D7" w14:paraId="7829140B" w14:textId="77777777" w:rsidTr="004E0C14">
        <w:tc>
          <w:tcPr>
            <w:tcW w:w="2145" w:type="dxa"/>
          </w:tcPr>
          <w:p w14:paraId="78291406" w14:textId="77777777" w:rsidR="007056D7" w:rsidRPr="00BF496A" w:rsidRDefault="007056D7" w:rsidP="003952E1">
            <w:pPr>
              <w:rPr>
                <w:rFonts w:asciiTheme="minorHAnsi" w:hAnsiTheme="minorHAnsi"/>
                <w:sz w:val="18"/>
                <w:szCs w:val="18"/>
              </w:rPr>
            </w:pPr>
          </w:p>
        </w:tc>
        <w:tc>
          <w:tcPr>
            <w:tcW w:w="2146" w:type="dxa"/>
          </w:tcPr>
          <w:p w14:paraId="78291407" w14:textId="77777777" w:rsidR="007056D7" w:rsidRPr="00BF496A" w:rsidRDefault="007056D7" w:rsidP="003952E1">
            <w:pPr>
              <w:rPr>
                <w:rFonts w:asciiTheme="minorHAnsi" w:hAnsiTheme="minorHAnsi"/>
                <w:sz w:val="18"/>
                <w:szCs w:val="18"/>
              </w:rPr>
            </w:pPr>
          </w:p>
        </w:tc>
        <w:tc>
          <w:tcPr>
            <w:tcW w:w="2146" w:type="dxa"/>
          </w:tcPr>
          <w:p w14:paraId="78291408" w14:textId="77777777" w:rsidR="007056D7" w:rsidRPr="00BF496A" w:rsidRDefault="007056D7" w:rsidP="003952E1">
            <w:pPr>
              <w:rPr>
                <w:rFonts w:asciiTheme="minorHAnsi" w:hAnsiTheme="minorHAnsi"/>
                <w:sz w:val="18"/>
                <w:szCs w:val="18"/>
              </w:rPr>
            </w:pPr>
          </w:p>
        </w:tc>
        <w:tc>
          <w:tcPr>
            <w:tcW w:w="2146" w:type="dxa"/>
          </w:tcPr>
          <w:p w14:paraId="78291409" w14:textId="77777777" w:rsidR="007056D7" w:rsidRPr="00BF496A" w:rsidRDefault="007056D7" w:rsidP="003952E1">
            <w:pPr>
              <w:rPr>
                <w:rFonts w:asciiTheme="minorHAnsi" w:hAnsiTheme="minorHAnsi"/>
                <w:sz w:val="18"/>
                <w:szCs w:val="18"/>
              </w:rPr>
            </w:pPr>
          </w:p>
        </w:tc>
        <w:tc>
          <w:tcPr>
            <w:tcW w:w="2212" w:type="dxa"/>
          </w:tcPr>
          <w:p w14:paraId="7829140A" w14:textId="77777777" w:rsidR="007056D7" w:rsidRPr="00BF496A" w:rsidRDefault="007056D7" w:rsidP="003952E1">
            <w:pPr>
              <w:rPr>
                <w:rFonts w:asciiTheme="minorHAnsi" w:hAnsiTheme="minorHAnsi"/>
                <w:sz w:val="18"/>
                <w:szCs w:val="18"/>
              </w:rPr>
            </w:pPr>
          </w:p>
        </w:tc>
      </w:tr>
      <w:tr w:rsidR="007056D7" w14:paraId="7829140F" w14:textId="77777777" w:rsidTr="004E0C14">
        <w:tc>
          <w:tcPr>
            <w:tcW w:w="2145" w:type="dxa"/>
            <w:vAlign w:val="bottom"/>
          </w:tcPr>
          <w:p w14:paraId="7829140C" w14:textId="77777777" w:rsidR="007056D7" w:rsidRPr="00BF496A" w:rsidRDefault="007056D7" w:rsidP="003952E1">
            <w:pPr>
              <w:jc w:val="center"/>
              <w:rPr>
                <w:rFonts w:asciiTheme="minorHAnsi" w:hAnsiTheme="minorHAnsi"/>
                <w:sz w:val="18"/>
                <w:szCs w:val="18"/>
              </w:rPr>
            </w:pPr>
            <w:r w:rsidRPr="00BF496A">
              <w:rPr>
                <w:rFonts w:asciiTheme="minorHAnsi" w:hAnsiTheme="minorHAnsi"/>
                <w:sz w:val="18"/>
                <w:szCs w:val="18"/>
              </w:rPr>
              <w:t>06</w:t>
            </w:r>
          </w:p>
        </w:tc>
        <w:tc>
          <w:tcPr>
            <w:tcW w:w="6438" w:type="dxa"/>
            <w:gridSpan w:val="3"/>
            <w:vAlign w:val="bottom"/>
          </w:tcPr>
          <w:p w14:paraId="7829140D" w14:textId="29E8BFC3" w:rsidR="007056D7" w:rsidRPr="00BF496A" w:rsidRDefault="007056D7" w:rsidP="00234ADD">
            <w:pPr>
              <w:rPr>
                <w:rFonts w:asciiTheme="minorHAnsi" w:hAnsiTheme="minorHAnsi"/>
                <w:sz w:val="18"/>
                <w:szCs w:val="18"/>
              </w:rPr>
            </w:pPr>
            <w:r w:rsidRPr="00BF496A">
              <w:rPr>
                <w:rFonts w:asciiTheme="minorHAnsi" w:hAnsiTheme="minorHAnsi"/>
                <w:sz w:val="18"/>
                <w:szCs w:val="18"/>
              </w:rPr>
              <w:t xml:space="preserve">Total </w:t>
            </w:r>
            <w:r w:rsidR="00234ADD">
              <w:rPr>
                <w:rFonts w:asciiTheme="minorHAnsi" w:hAnsiTheme="minorHAnsi"/>
                <w:sz w:val="18"/>
                <w:szCs w:val="18"/>
              </w:rPr>
              <w:t>I</w:t>
            </w:r>
            <w:r w:rsidRPr="00BF496A">
              <w:rPr>
                <w:rFonts w:asciiTheme="minorHAnsi" w:hAnsiTheme="minorHAnsi"/>
                <w:sz w:val="18"/>
                <w:szCs w:val="18"/>
              </w:rPr>
              <w:t xml:space="preserve">nstalled </w:t>
            </w:r>
            <w:r w:rsidR="00234ADD">
              <w:rPr>
                <w:rFonts w:asciiTheme="minorHAnsi" w:hAnsiTheme="minorHAnsi"/>
                <w:sz w:val="18"/>
                <w:szCs w:val="18"/>
              </w:rPr>
              <w:t>Equivalent  C</w:t>
            </w:r>
            <w:r w:rsidRPr="00BF496A">
              <w:rPr>
                <w:rFonts w:asciiTheme="minorHAnsi" w:hAnsiTheme="minorHAnsi"/>
                <w:sz w:val="18"/>
                <w:szCs w:val="18"/>
              </w:rPr>
              <w:t xml:space="preserve">ontinuous Ventilation (CFM) </w:t>
            </w:r>
          </w:p>
        </w:tc>
        <w:tc>
          <w:tcPr>
            <w:tcW w:w="2212" w:type="dxa"/>
          </w:tcPr>
          <w:p w14:paraId="7829140E" w14:textId="77777777" w:rsidR="007056D7" w:rsidRPr="00BF496A" w:rsidRDefault="007056D7" w:rsidP="003952E1">
            <w:pPr>
              <w:rPr>
                <w:rFonts w:asciiTheme="minorHAnsi" w:hAnsiTheme="minorHAnsi"/>
                <w:sz w:val="18"/>
                <w:szCs w:val="18"/>
              </w:rPr>
            </w:pPr>
          </w:p>
        </w:tc>
      </w:tr>
    </w:tbl>
    <w:p w14:paraId="78291410" w14:textId="77777777" w:rsidR="007056D7" w:rsidRPr="001B7F7E" w:rsidRDefault="007056D7" w:rsidP="007056D7">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3"/>
        <w:gridCol w:w="4632"/>
        <w:gridCol w:w="5525"/>
      </w:tblGrid>
      <w:tr w:rsidR="00582D84" w:rsidRPr="00500C2C" w14:paraId="78291412" w14:textId="77777777" w:rsidTr="00BA5D81">
        <w:tc>
          <w:tcPr>
            <w:tcW w:w="11015" w:type="dxa"/>
            <w:gridSpan w:val="3"/>
          </w:tcPr>
          <w:p w14:paraId="78291411" w14:textId="77777777" w:rsidR="00582D84" w:rsidRDefault="00582D84" w:rsidP="00582D84">
            <w:pPr>
              <w:keepNext/>
              <w:rPr>
                <w:rFonts w:asciiTheme="minorHAnsi" w:hAnsiTheme="minorHAnsi"/>
                <w:szCs w:val="18"/>
              </w:rPr>
            </w:pPr>
            <w:r>
              <w:rPr>
                <w:rFonts w:asciiTheme="minorHAnsi" w:hAnsiTheme="minorHAnsi"/>
                <w:b/>
                <w:szCs w:val="18"/>
              </w:rPr>
              <w:t>D</w:t>
            </w:r>
            <w:r w:rsidRPr="00500C2C">
              <w:rPr>
                <w:rFonts w:asciiTheme="minorHAnsi" w:hAnsiTheme="minorHAnsi"/>
                <w:b/>
                <w:szCs w:val="18"/>
              </w:rPr>
              <w:t xml:space="preserve">. </w:t>
            </w:r>
            <w:r>
              <w:rPr>
                <w:rFonts w:asciiTheme="minorHAnsi" w:hAnsiTheme="minorHAnsi"/>
                <w:b/>
                <w:szCs w:val="18"/>
              </w:rPr>
              <w:t>Additional Envelope Requirements</w:t>
            </w:r>
          </w:p>
        </w:tc>
      </w:tr>
      <w:tr w:rsidR="00582D84" w:rsidRPr="00D2491C" w14:paraId="78291416" w14:textId="77777777" w:rsidTr="00BA5D81">
        <w:trPr>
          <w:trHeight w:val="158"/>
        </w:trPr>
        <w:tc>
          <w:tcPr>
            <w:tcW w:w="638" w:type="dxa"/>
            <w:vAlign w:val="center"/>
          </w:tcPr>
          <w:p w14:paraId="78291413" w14:textId="77777777" w:rsidR="00582D84" w:rsidRPr="00D2491C" w:rsidRDefault="00582D84" w:rsidP="00BA5D81">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414" w14:textId="77777777" w:rsidR="00582D84" w:rsidRPr="00D2491C" w:rsidRDefault="00582D84" w:rsidP="00BA5D81">
            <w:pPr>
              <w:keepNext/>
              <w:rPr>
                <w:rFonts w:asciiTheme="minorHAnsi" w:hAnsiTheme="minorHAnsi"/>
                <w:sz w:val="18"/>
                <w:szCs w:val="18"/>
              </w:rPr>
            </w:pPr>
            <w:r>
              <w:rPr>
                <w:rFonts w:asciiTheme="minorHAnsi" w:hAnsiTheme="minorHAnsi"/>
                <w:sz w:val="18"/>
                <w:szCs w:val="18"/>
              </w:rPr>
              <w:t>Envelope Leakage</w:t>
            </w:r>
          </w:p>
        </w:tc>
        <w:tc>
          <w:tcPr>
            <w:tcW w:w="5654" w:type="dxa"/>
            <w:vAlign w:val="center"/>
          </w:tcPr>
          <w:p w14:paraId="78291415" w14:textId="77777777" w:rsidR="00582D84" w:rsidRPr="00D2491C" w:rsidRDefault="00582D84" w:rsidP="00BA5D81">
            <w:pPr>
              <w:keepNext/>
              <w:rPr>
                <w:rFonts w:asciiTheme="minorHAnsi" w:hAnsiTheme="minorHAnsi"/>
                <w:sz w:val="18"/>
                <w:szCs w:val="18"/>
              </w:rPr>
            </w:pPr>
          </w:p>
        </w:tc>
      </w:tr>
    </w:tbl>
    <w:p w14:paraId="78291417" w14:textId="77777777" w:rsidR="00582D84" w:rsidRPr="001B7F7E" w:rsidRDefault="00582D84" w:rsidP="00582D84">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0"/>
        <w:gridCol w:w="4634"/>
        <w:gridCol w:w="5506"/>
      </w:tblGrid>
      <w:tr w:rsidR="00582D84" w:rsidRPr="00500C2C" w14:paraId="78291419" w14:textId="77777777" w:rsidTr="00BA5D81">
        <w:tc>
          <w:tcPr>
            <w:tcW w:w="11016" w:type="dxa"/>
            <w:gridSpan w:val="3"/>
          </w:tcPr>
          <w:p w14:paraId="78291418" w14:textId="77777777" w:rsidR="00582D84" w:rsidRDefault="00582D84" w:rsidP="00582D84">
            <w:pPr>
              <w:keepNext/>
              <w:rPr>
                <w:rFonts w:asciiTheme="minorHAnsi" w:hAnsiTheme="minorHAnsi"/>
                <w:szCs w:val="18"/>
              </w:rPr>
            </w:pPr>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Additional Central Ventilation System Balancing Requirements</w:t>
            </w:r>
          </w:p>
        </w:tc>
      </w:tr>
      <w:tr w:rsidR="00582D84" w:rsidRPr="00D2491C" w14:paraId="7829141D" w14:textId="77777777" w:rsidTr="00BA5D81">
        <w:trPr>
          <w:trHeight w:val="158"/>
        </w:trPr>
        <w:tc>
          <w:tcPr>
            <w:tcW w:w="656" w:type="dxa"/>
            <w:vAlign w:val="center"/>
          </w:tcPr>
          <w:p w14:paraId="7829141A" w14:textId="77777777" w:rsidR="00582D84" w:rsidRDefault="00582D84" w:rsidP="00BA5D81">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41B" w14:textId="77777777" w:rsidR="00582D84" w:rsidRDefault="00582D84" w:rsidP="00BA5D81">
            <w:pPr>
              <w:keepNext/>
              <w:rPr>
                <w:rFonts w:asciiTheme="minorHAnsi" w:hAnsiTheme="minorHAnsi"/>
                <w:sz w:val="18"/>
                <w:szCs w:val="18"/>
              </w:rPr>
            </w:pPr>
            <w:r>
              <w:rPr>
                <w:rFonts w:asciiTheme="minorHAnsi" w:hAnsiTheme="minorHAnsi"/>
                <w:sz w:val="18"/>
                <w:szCs w:val="18"/>
              </w:rPr>
              <w:t>Maximum Ventilation Flow</w:t>
            </w:r>
            <w:r w:rsidR="007715C6">
              <w:rPr>
                <w:rFonts w:asciiTheme="minorHAnsi" w:hAnsiTheme="minorHAnsi"/>
                <w:sz w:val="18"/>
                <w:szCs w:val="18"/>
              </w:rPr>
              <w:t xml:space="preserve"> (CFM)</w:t>
            </w:r>
          </w:p>
        </w:tc>
        <w:tc>
          <w:tcPr>
            <w:tcW w:w="5637" w:type="dxa"/>
            <w:vAlign w:val="center"/>
          </w:tcPr>
          <w:p w14:paraId="7829141C" w14:textId="77777777" w:rsidR="00582D84" w:rsidRDefault="00582D84" w:rsidP="00BA5D81">
            <w:pPr>
              <w:rPr>
                <w:rFonts w:asciiTheme="minorHAnsi" w:hAnsiTheme="minorHAnsi"/>
                <w:sz w:val="18"/>
                <w:szCs w:val="18"/>
              </w:rPr>
            </w:pPr>
          </w:p>
        </w:tc>
      </w:tr>
    </w:tbl>
    <w:p w14:paraId="7829141E" w14:textId="77777777" w:rsidR="00582D84" w:rsidRPr="001B7F7E" w:rsidRDefault="00582D84"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7"/>
        <w:gridCol w:w="10149"/>
      </w:tblGrid>
      <w:tr w:rsidR="007056D7" w:rsidRPr="00500C2C" w14:paraId="78291420" w14:textId="77777777" w:rsidTr="004E0C14">
        <w:tc>
          <w:tcPr>
            <w:tcW w:w="11012" w:type="dxa"/>
            <w:gridSpan w:val="2"/>
          </w:tcPr>
          <w:p w14:paraId="7829141F" w14:textId="1FC91CCF" w:rsidR="00571B10" w:rsidRDefault="00BA5D81">
            <w:pPr>
              <w:keepNext/>
              <w:rPr>
                <w:rFonts w:asciiTheme="minorHAnsi" w:hAnsiTheme="minorHAnsi"/>
                <w:szCs w:val="18"/>
              </w:rPr>
            </w:pPr>
            <w:r>
              <w:rPr>
                <w:rFonts w:asciiTheme="minorHAnsi" w:hAnsiTheme="minorHAnsi"/>
                <w:b/>
                <w:szCs w:val="18"/>
              </w:rPr>
              <w:t>F</w:t>
            </w:r>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78291423" w14:textId="77777777" w:rsidTr="004E0C14">
        <w:trPr>
          <w:trHeight w:val="158"/>
        </w:trPr>
        <w:tc>
          <w:tcPr>
            <w:tcW w:w="641" w:type="dxa"/>
            <w:vAlign w:val="center"/>
          </w:tcPr>
          <w:p w14:paraId="78291421"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371" w:type="dxa"/>
            <w:vAlign w:val="center"/>
          </w:tcPr>
          <w:p w14:paraId="78291422" w14:textId="77777777" w:rsidR="00D12B47" w:rsidRDefault="00D12B47" w:rsidP="00D12B47">
            <w:pPr>
              <w:keepNext/>
              <w:rPr>
                <w:rFonts w:asciiTheme="minorHAnsi" w:hAnsiTheme="minorHAnsi"/>
                <w:sz w:val="18"/>
                <w:szCs w:val="18"/>
              </w:rPr>
            </w:pPr>
          </w:p>
        </w:tc>
      </w:tr>
    </w:tbl>
    <w:p w14:paraId="102CEBB0" w14:textId="77777777" w:rsidR="00877455" w:rsidRDefault="00877455">
      <w:pPr>
        <w:rPr>
          <w:rFonts w:asciiTheme="minorHAnsi" w:hAnsi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145"/>
      </w:tblGrid>
      <w:tr w:rsidR="00877455" w:rsidRPr="00500C2C" w14:paraId="5506597F" w14:textId="77777777" w:rsidTr="00465FDE">
        <w:tc>
          <w:tcPr>
            <w:tcW w:w="10786" w:type="dxa"/>
            <w:gridSpan w:val="2"/>
          </w:tcPr>
          <w:p w14:paraId="6A7C263D" w14:textId="3294521B" w:rsidR="00877455" w:rsidRDefault="00C954E0" w:rsidP="00465FDE">
            <w:pPr>
              <w:keepNext/>
              <w:rPr>
                <w:rFonts w:asciiTheme="minorHAnsi" w:hAnsiTheme="minorHAnsi"/>
                <w:b/>
                <w:szCs w:val="18"/>
              </w:rPr>
            </w:pPr>
            <w:r>
              <w:rPr>
                <w:rFonts w:asciiTheme="minorHAnsi" w:hAnsiTheme="minorHAnsi"/>
                <w:b/>
                <w:szCs w:val="18"/>
              </w:rPr>
              <w:t>G</w:t>
            </w:r>
            <w:r w:rsidR="00877455" w:rsidRPr="00500C2C">
              <w:rPr>
                <w:rFonts w:asciiTheme="minorHAnsi" w:hAnsiTheme="minorHAnsi"/>
                <w:b/>
                <w:szCs w:val="18"/>
              </w:rPr>
              <w:t xml:space="preserve">. </w:t>
            </w:r>
            <w:r w:rsidR="00877455">
              <w:rPr>
                <w:rFonts w:asciiTheme="minorHAnsi" w:hAnsiTheme="minorHAnsi"/>
                <w:b/>
                <w:szCs w:val="18"/>
              </w:rPr>
              <w:t>Determination of HERS Verification Compliance</w:t>
            </w:r>
          </w:p>
          <w:p w14:paraId="37D3D7B0" w14:textId="77777777" w:rsidR="00877455" w:rsidRPr="00500C2C" w:rsidRDefault="00877455" w:rsidP="00465FDE">
            <w:pPr>
              <w:keepNext/>
              <w:rPr>
                <w:rFonts w:asciiTheme="minorHAnsi" w:hAnsiTheme="minorHAnsi"/>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877455" w:rsidRPr="00D2491C" w14:paraId="75551842" w14:textId="77777777" w:rsidTr="00465FDE">
        <w:trPr>
          <w:trHeight w:val="158"/>
        </w:trPr>
        <w:tc>
          <w:tcPr>
            <w:tcW w:w="641" w:type="dxa"/>
            <w:vAlign w:val="center"/>
          </w:tcPr>
          <w:p w14:paraId="6FA43FD1" w14:textId="77777777" w:rsidR="00877455" w:rsidRPr="00D2491C" w:rsidRDefault="00877455" w:rsidP="00465FDE">
            <w:pPr>
              <w:keepNext/>
              <w:jc w:val="center"/>
              <w:rPr>
                <w:rFonts w:asciiTheme="minorHAnsi" w:hAnsiTheme="minorHAnsi"/>
                <w:sz w:val="18"/>
                <w:szCs w:val="18"/>
              </w:rPr>
            </w:pPr>
            <w:r w:rsidRPr="00D2491C">
              <w:rPr>
                <w:rFonts w:asciiTheme="minorHAnsi" w:hAnsiTheme="minorHAnsi"/>
                <w:sz w:val="18"/>
                <w:szCs w:val="18"/>
              </w:rPr>
              <w:t>01</w:t>
            </w:r>
          </w:p>
        </w:tc>
        <w:tc>
          <w:tcPr>
            <w:tcW w:w="10145" w:type="dxa"/>
            <w:vAlign w:val="center"/>
          </w:tcPr>
          <w:p w14:paraId="0B31173C" w14:textId="77777777" w:rsidR="00877455" w:rsidRDefault="00877455" w:rsidP="00465FDE">
            <w:pPr>
              <w:keepNext/>
              <w:rPr>
                <w:rFonts w:asciiTheme="minorHAnsi" w:hAnsiTheme="minorHAnsi"/>
                <w:sz w:val="18"/>
                <w:szCs w:val="18"/>
              </w:rPr>
            </w:pPr>
          </w:p>
        </w:tc>
      </w:tr>
    </w:tbl>
    <w:p w14:paraId="671F6207"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0070FD" w14:paraId="3F290C82" w14:textId="77777777" w:rsidTr="000B069C">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4FD9424" w14:textId="572C95BD" w:rsidR="000070FD" w:rsidRPr="00A75DC5" w:rsidRDefault="000070FD" w:rsidP="000070FD">
            <w:pPr>
              <w:keepNext/>
              <w:rPr>
                <w:rFonts w:asciiTheme="minorHAnsi" w:hAnsiTheme="minorHAnsi"/>
                <w:b/>
                <w:bCs/>
                <w:szCs w:val="18"/>
              </w:rPr>
            </w:pPr>
            <w:r>
              <w:rPr>
                <w:rFonts w:asciiTheme="minorHAnsi" w:hAnsiTheme="minorHAnsi"/>
                <w:b/>
                <w:bCs/>
                <w:szCs w:val="18"/>
              </w:rPr>
              <w:lastRenderedPageBreak/>
              <w:t>H</w:t>
            </w:r>
            <w:r w:rsidRPr="0029047D">
              <w:rPr>
                <w:rFonts w:asciiTheme="minorHAnsi" w:hAnsiTheme="minorHAnsi"/>
                <w:b/>
                <w:bCs/>
                <w:szCs w:val="18"/>
              </w:rPr>
              <w:t>. Other Requirements</w:t>
            </w:r>
          </w:p>
        </w:tc>
      </w:tr>
      <w:tr w:rsidR="000070FD" w14:paraId="1BBC2843" w14:textId="77777777" w:rsidTr="000B069C">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4D1B291" w14:textId="0162E5CE" w:rsidR="000070FD" w:rsidRPr="00A75DC5" w:rsidRDefault="000070FD" w:rsidP="000B069C">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0070FD" w14:paraId="441097DF" w14:textId="77777777" w:rsidTr="00D16EE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C61660A" w14:textId="77777777" w:rsidR="000070FD" w:rsidRDefault="000070FD" w:rsidP="000B069C">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F943CFC" w14:textId="77777777" w:rsidR="000070FD" w:rsidRDefault="000070FD" w:rsidP="000070F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54F487F5" w14:textId="77777777" w:rsidR="000070FD" w:rsidRDefault="000070FD" w:rsidP="000B069C">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0070FD" w14:paraId="087C6C13" w14:textId="77777777" w:rsidTr="00D16EE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B9F25FF" w14:textId="77777777" w:rsidR="000070FD" w:rsidRDefault="000070FD" w:rsidP="000B069C">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3817543" w14:textId="77777777" w:rsidR="000070FD" w:rsidRDefault="000070FD" w:rsidP="000B069C">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0070FD" w14:paraId="0925D134" w14:textId="77777777" w:rsidTr="00D16EE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84ADB7D" w14:textId="77777777" w:rsidR="000070FD" w:rsidRDefault="000070FD" w:rsidP="000B069C">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AD301EE" w14:textId="77777777" w:rsidR="000070FD" w:rsidRDefault="000070FD" w:rsidP="000B069C">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6BFDF827" w14:textId="77777777" w:rsidR="000070FD" w:rsidRDefault="000070FD" w:rsidP="000B069C">
            <w:pPr>
              <w:ind w:left="274"/>
              <w:rPr>
                <w:sz w:val="22"/>
              </w:rPr>
            </w:pPr>
            <w:r w:rsidRPr="00215D5D">
              <w:rPr>
                <w:rFonts w:asciiTheme="minorHAnsi" w:hAnsiTheme="minorHAnsi" w:cstheme="minorHAnsi"/>
                <w:sz w:val="18"/>
                <w:szCs w:val="18"/>
              </w:rPr>
              <w:t>Exception: Condensing dryers plumbed to a drain.</w:t>
            </w:r>
          </w:p>
        </w:tc>
      </w:tr>
      <w:tr w:rsidR="000070FD" w14:paraId="12075F3F" w14:textId="77777777" w:rsidTr="00D16EE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AD77410" w14:textId="77777777" w:rsidR="000070FD" w:rsidRDefault="000070FD" w:rsidP="000B069C">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068C37D3" w14:textId="77777777" w:rsidR="000070FD" w:rsidRDefault="000070FD" w:rsidP="000B069C">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4C463AFF" w14:textId="77777777" w:rsidR="000070FD" w:rsidRDefault="000070FD" w:rsidP="000B069C">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3D521BF5" w14:textId="77777777" w:rsidR="000070FD" w:rsidRDefault="000070FD" w:rsidP="000B069C">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0070FD" w14:paraId="41E2BB17" w14:textId="77777777" w:rsidTr="00D16EE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FDDB42D" w14:textId="77777777" w:rsidR="000070FD" w:rsidRDefault="000070FD" w:rsidP="000B069C">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755F658" w14:textId="77777777" w:rsidR="000070FD" w:rsidRDefault="000070FD" w:rsidP="000B069C">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77D85932" w14:textId="77777777" w:rsidR="000070FD" w:rsidRDefault="000070FD" w:rsidP="000B069C">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0070FD" w14:paraId="19D4B057" w14:textId="77777777" w:rsidTr="00D16EE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23038CC" w14:textId="77777777" w:rsidR="000070FD" w:rsidRDefault="000070FD" w:rsidP="000B069C">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EFFC2F9" w14:textId="77777777" w:rsidR="000070FD" w:rsidRDefault="000070FD" w:rsidP="000B069C">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34E7B4A2" w14:textId="77777777" w:rsidR="000070FD" w:rsidRDefault="000070FD" w:rsidP="000B069C">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38096D2A" w14:textId="77777777" w:rsidR="000070FD" w:rsidRDefault="000070FD" w:rsidP="000B069C">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5CADB494" w14:textId="77777777" w:rsidR="000070FD" w:rsidRDefault="000070FD" w:rsidP="000B069C">
            <w:pPr>
              <w:keepNext/>
              <w:ind w:left="763"/>
              <w:rPr>
                <w:rFonts w:asciiTheme="minorHAnsi" w:hAnsiTheme="minorHAnsi"/>
                <w:sz w:val="18"/>
                <w:szCs w:val="18"/>
              </w:rPr>
            </w:pPr>
            <w:r w:rsidRPr="0001108C">
              <w:rPr>
                <w:rFonts w:asciiTheme="minorHAnsi" w:hAnsiTheme="minorHAnsi"/>
                <w:sz w:val="18"/>
                <w:szCs w:val="18"/>
              </w:rPr>
              <w:t>Exceptions:</w:t>
            </w:r>
          </w:p>
          <w:p w14:paraId="0EF5872E" w14:textId="77777777" w:rsidR="000070FD" w:rsidRDefault="000070FD" w:rsidP="000B069C">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7C4FBB63" w14:textId="77777777" w:rsidR="000070FD" w:rsidRDefault="000070FD" w:rsidP="000B069C">
            <w:pPr>
              <w:keepNext/>
              <w:ind w:left="1397" w:hanging="274"/>
            </w:pPr>
            <w:r w:rsidRPr="0001108C">
              <w:rPr>
                <w:rFonts w:asciiTheme="minorHAnsi" w:hAnsiTheme="minorHAnsi"/>
                <w:sz w:val="18"/>
                <w:szCs w:val="18"/>
              </w:rPr>
              <w:t>2. Toilet compartments in bathrooms.</w:t>
            </w:r>
          </w:p>
        </w:tc>
      </w:tr>
      <w:tr w:rsidR="000070FD" w14:paraId="50F0CE00" w14:textId="77777777" w:rsidTr="00D16EE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F7DB853" w14:textId="77777777" w:rsidR="000070FD" w:rsidRDefault="000070FD" w:rsidP="000B069C">
            <w:pPr>
              <w:keepNext/>
              <w:jc w:val="center"/>
              <w:rPr>
                <w:rFonts w:asciiTheme="minorHAnsi" w:hAnsiTheme="minorHAnsi"/>
                <w:sz w:val="18"/>
                <w:szCs w:val="18"/>
              </w:rPr>
            </w:pPr>
            <w:r>
              <w:rPr>
                <w:rFonts w:asciiTheme="minorHAnsi" w:hAnsiTheme="minorHAnsi"/>
                <w:sz w:val="18"/>
                <w:szCs w:val="18"/>
              </w:rPr>
              <w:lastRenderedPageBreak/>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514FCE6" w14:textId="77777777" w:rsidR="000070FD" w:rsidRDefault="000070FD" w:rsidP="000B069C">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7136FEF5" w14:textId="77777777" w:rsidR="000070FD" w:rsidRDefault="000070FD" w:rsidP="000B069C">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65E0036C" w14:textId="77777777" w:rsidR="000070FD" w:rsidRDefault="000070FD" w:rsidP="00392EE0">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5DF04157" w14:textId="77777777" w:rsidR="000070FD" w:rsidRDefault="000070FD" w:rsidP="000B069C">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65079127" w14:textId="77777777" w:rsidR="000070FD" w:rsidRDefault="000070FD" w:rsidP="00392EE0">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6E586A3E" w14:textId="77777777" w:rsidR="000070FD" w:rsidRDefault="000070FD" w:rsidP="00392EE0">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0070FD" w14:paraId="3831DEAE" w14:textId="77777777" w:rsidTr="00D16EE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11BAB0B" w14:textId="77777777" w:rsidR="000070FD" w:rsidRDefault="000070FD" w:rsidP="000B069C">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D7DA50D" w14:textId="77777777" w:rsidR="000070FD" w:rsidRDefault="000070FD" w:rsidP="000B069C">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0070FD" w14:paraId="51D8869C" w14:textId="77777777" w:rsidTr="000B069C">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C3895D2" w14:textId="77777777" w:rsidR="000070FD" w:rsidRDefault="000070FD" w:rsidP="000B069C">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7AB0E91B" w14:textId="77777777" w:rsidR="000070FD" w:rsidRDefault="000070FD" w:rsidP="000070FD"/>
    <w:p w14:paraId="6FEBBA39" w14:textId="77777777" w:rsidR="000070FD" w:rsidRDefault="000070FD" w:rsidP="000070FD">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0070FD" w:rsidRPr="006C4FD8" w14:paraId="23C54541" w14:textId="77777777" w:rsidTr="000B069C">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53A95F99" w14:textId="62863110" w:rsidR="000070FD" w:rsidRPr="0047390B" w:rsidRDefault="000070FD" w:rsidP="000070FD">
            <w:pPr>
              <w:rPr>
                <w:rFonts w:asciiTheme="minorHAnsi" w:hAnsiTheme="minorHAnsi" w:cs="Arial"/>
                <w:b/>
                <w:szCs w:val="18"/>
              </w:rPr>
            </w:pPr>
            <w:r>
              <w:rPr>
                <w:rFonts w:asciiTheme="minorHAnsi" w:hAnsiTheme="minorHAnsi" w:cs="Arial"/>
                <w:b/>
                <w:szCs w:val="18"/>
              </w:rPr>
              <w:lastRenderedPageBreak/>
              <w:t>I</w:t>
            </w:r>
            <w:r w:rsidRPr="0047390B">
              <w:rPr>
                <w:rFonts w:asciiTheme="minorHAnsi" w:hAnsiTheme="minorHAnsi" w:cs="Arial"/>
                <w:b/>
                <w:szCs w:val="18"/>
              </w:rPr>
              <w:t>. Air Moving Equipment</w:t>
            </w:r>
          </w:p>
        </w:tc>
      </w:tr>
      <w:tr w:rsidR="000070FD" w:rsidRPr="006C4FD8" w14:paraId="7D472D36" w14:textId="77777777" w:rsidTr="000B069C">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61FE8BD4" w14:textId="77777777" w:rsidR="000070FD" w:rsidRPr="0047390B" w:rsidRDefault="000070FD" w:rsidP="000B069C">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0070FD" w:rsidRPr="006C4FD8" w14:paraId="5B840250" w14:textId="77777777" w:rsidTr="000B069C">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2E9E71B8" w14:textId="77777777" w:rsidR="000070FD" w:rsidRPr="006C4FD8" w:rsidRDefault="000070FD" w:rsidP="000B069C">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0F7D787D" w14:textId="63810611" w:rsidR="000070FD" w:rsidRPr="00DA6319" w:rsidRDefault="000070FD" w:rsidP="000B069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392EE0">
              <w:rPr>
                <w:rFonts w:asciiTheme="minorHAnsi" w:hAnsiTheme="minorHAnsi"/>
                <w:sz w:val="18"/>
                <w:szCs w:val="18"/>
              </w:rPr>
              <w:t>Ventilation devices and</w:t>
            </w:r>
            <w:r>
              <w:rPr>
                <w:rFonts w:asciiTheme="minorHAnsi" w:hAnsiTheme="minorHAnsi"/>
                <w:bCs/>
                <w:sz w:val="18"/>
                <w:szCs w:val="18"/>
              </w:rPr>
              <w:t xml:space="preserve"> </w:t>
            </w:r>
            <w:r w:rsidRPr="00392EE0">
              <w:rPr>
                <w:rFonts w:asciiTheme="minorHAnsi" w:hAnsiTheme="minorHAnsi"/>
                <w:sz w:val="18"/>
                <w:szCs w:val="18"/>
              </w:rPr>
              <w:t>equipment serving individual dwelling units shall be tested in</w:t>
            </w:r>
            <w:r>
              <w:rPr>
                <w:rFonts w:asciiTheme="minorHAnsi" w:hAnsiTheme="minorHAnsi"/>
                <w:bCs/>
                <w:sz w:val="18"/>
                <w:szCs w:val="18"/>
              </w:rPr>
              <w:t xml:space="preserve"> </w:t>
            </w:r>
            <w:r w:rsidRPr="00392EE0">
              <w:rPr>
                <w:rFonts w:asciiTheme="minorHAnsi" w:hAnsiTheme="minorHAnsi"/>
                <w:sz w:val="18"/>
                <w:szCs w:val="18"/>
              </w:rPr>
              <w:t>accordance with ANSI/ASHRAE Standard 51/AMCA 210,</w:t>
            </w:r>
            <w:r>
              <w:rPr>
                <w:rFonts w:asciiTheme="minorHAnsi" w:hAnsiTheme="minorHAnsi"/>
                <w:bCs/>
                <w:sz w:val="18"/>
                <w:szCs w:val="18"/>
              </w:rPr>
              <w:t xml:space="preserve"> </w:t>
            </w:r>
            <w:r w:rsidRPr="00392EE0">
              <w:rPr>
                <w:rFonts w:asciiTheme="minorHAnsi" w:hAnsiTheme="minorHAnsi"/>
                <w:i/>
                <w:sz w:val="18"/>
                <w:szCs w:val="18"/>
              </w:rPr>
              <w:t>Laboratory Methods of Testing Fans for Aerodynamic Performance Rating</w:t>
            </w:r>
            <w:r w:rsidRPr="00392EE0">
              <w:rPr>
                <w:rFonts w:asciiTheme="minorHAnsi" w:hAnsiTheme="minorHAnsi"/>
                <w:sz w:val="18"/>
                <w:szCs w:val="18"/>
              </w:rPr>
              <w:t xml:space="preserve">, and ANSI/AMCA Standard 300, </w:t>
            </w:r>
            <w:r w:rsidRPr="00392EE0">
              <w:rPr>
                <w:rFonts w:asciiTheme="minorHAnsi" w:hAnsiTheme="minorHAnsi"/>
                <w:i/>
                <w:sz w:val="18"/>
                <w:szCs w:val="18"/>
              </w:rPr>
              <w:t>Reverberant Room Method for Sound Testing of Fans</w:t>
            </w:r>
            <w:r w:rsidRPr="00392EE0">
              <w:rPr>
                <w:rFonts w:asciiTheme="minorHAnsi" w:hAnsiTheme="minorHAnsi"/>
                <w:sz w:val="18"/>
                <w:szCs w:val="18"/>
              </w:rPr>
              <w:t>, and rated in</w:t>
            </w:r>
            <w:r>
              <w:rPr>
                <w:rFonts w:asciiTheme="minorHAnsi" w:hAnsiTheme="minorHAnsi"/>
                <w:bCs/>
                <w:sz w:val="18"/>
                <w:szCs w:val="18"/>
              </w:rPr>
              <w:t xml:space="preserve"> </w:t>
            </w:r>
            <w:r w:rsidRPr="00392EE0">
              <w:rPr>
                <w:rFonts w:asciiTheme="minorHAnsi" w:hAnsiTheme="minorHAnsi"/>
                <w:sz w:val="18"/>
                <w:szCs w:val="18"/>
              </w:rPr>
              <w:t>accordance with the airflow and sound rating procedures of</w:t>
            </w:r>
            <w:r>
              <w:rPr>
                <w:rFonts w:asciiTheme="minorHAnsi" w:hAnsiTheme="minorHAnsi"/>
                <w:bCs/>
                <w:sz w:val="18"/>
                <w:szCs w:val="18"/>
              </w:rPr>
              <w:t xml:space="preserve"> </w:t>
            </w:r>
            <w:r w:rsidRPr="00392EE0">
              <w:rPr>
                <w:rFonts w:asciiTheme="minorHAnsi" w:hAnsiTheme="minorHAnsi"/>
                <w:sz w:val="18"/>
                <w:szCs w:val="18"/>
              </w:rPr>
              <w:t xml:space="preserve">the Home Ventilating Institute (HVI) (HVI 915, </w:t>
            </w:r>
            <w:r w:rsidRPr="00392EE0">
              <w:rPr>
                <w:rFonts w:asciiTheme="minorHAnsi" w:hAnsiTheme="minorHAnsi"/>
                <w:i/>
                <w:sz w:val="18"/>
                <w:szCs w:val="18"/>
              </w:rPr>
              <w:t>Loudness Testing and Rating Procedure</w:t>
            </w:r>
            <w:r w:rsidRPr="00392EE0">
              <w:rPr>
                <w:rFonts w:asciiTheme="minorHAnsi" w:hAnsiTheme="minorHAnsi"/>
                <w:sz w:val="18"/>
                <w:szCs w:val="18"/>
              </w:rPr>
              <w:t xml:space="preserve">; HVI 916, </w:t>
            </w:r>
            <w:r w:rsidRPr="00663953">
              <w:rPr>
                <w:rFonts w:asciiTheme="minorHAnsi" w:hAnsiTheme="minorHAnsi"/>
                <w:i/>
                <w:sz w:val="18"/>
                <w:szCs w:val="18"/>
              </w:rPr>
              <w:t>Air Flow Test Procedure</w:t>
            </w:r>
            <w:r w:rsidRPr="00663953">
              <w:rPr>
                <w:rFonts w:asciiTheme="minorHAnsi" w:hAnsiTheme="minorHAnsi"/>
                <w:sz w:val="18"/>
                <w:szCs w:val="18"/>
              </w:rPr>
              <w:t xml:space="preserve"> ; and HVI 920, </w:t>
            </w:r>
            <w:r w:rsidRPr="00663953">
              <w:rPr>
                <w:rFonts w:asciiTheme="minorHAnsi" w:hAnsiTheme="minorHAnsi"/>
                <w:i/>
                <w:sz w:val="18"/>
                <w:szCs w:val="18"/>
              </w:rPr>
              <w:t>Product Performance Certification Procedure Including Verification and Challenge</w:t>
            </w:r>
            <w:r w:rsidRPr="00663953">
              <w:rPr>
                <w:rFonts w:asciiTheme="minorHAnsi" w:hAnsiTheme="minorHAnsi"/>
                <w:sz w:val="18"/>
                <w:szCs w:val="18"/>
              </w:rPr>
              <w:t>).</w:t>
            </w:r>
            <w:r>
              <w:rPr>
                <w:rFonts w:asciiTheme="minorHAnsi" w:hAnsiTheme="minorHAnsi"/>
                <w:bCs/>
                <w:sz w:val="18"/>
                <w:szCs w:val="18"/>
              </w:rPr>
              <w:t xml:space="preserve"> </w:t>
            </w:r>
            <w:r w:rsidRPr="00392EE0">
              <w:rPr>
                <w:rFonts w:asciiTheme="minorHAnsi" w:hAnsiTheme="minorHAnsi"/>
                <w:sz w:val="18"/>
                <w:szCs w:val="18"/>
              </w:rPr>
              <w:t>Installations of systems or equipment shall be carried out in</w:t>
            </w:r>
            <w:r>
              <w:rPr>
                <w:rFonts w:asciiTheme="minorHAnsi" w:hAnsiTheme="minorHAnsi"/>
                <w:bCs/>
                <w:sz w:val="18"/>
                <w:szCs w:val="18"/>
              </w:rPr>
              <w:t xml:space="preserve"> </w:t>
            </w:r>
            <w:r w:rsidRPr="00392EE0">
              <w:rPr>
                <w:rFonts w:asciiTheme="minorHAnsi" w:hAnsiTheme="minorHAnsi"/>
                <w:sz w:val="18"/>
                <w:szCs w:val="18"/>
              </w:rPr>
              <w:t>accordance with manufacturers’ design requirements and</w:t>
            </w:r>
            <w:r>
              <w:rPr>
                <w:rFonts w:asciiTheme="minorHAnsi" w:hAnsiTheme="minorHAnsi"/>
                <w:bCs/>
                <w:sz w:val="18"/>
                <w:szCs w:val="18"/>
              </w:rPr>
              <w:t xml:space="preserve"> </w:t>
            </w:r>
            <w:r w:rsidRPr="00392EE0">
              <w:rPr>
                <w:rFonts w:asciiTheme="minorHAnsi" w:hAnsiTheme="minorHAnsi"/>
                <w:sz w:val="18"/>
                <w:szCs w:val="18"/>
              </w:rPr>
              <w:t>installation instructions.</w:t>
            </w:r>
          </w:p>
        </w:tc>
      </w:tr>
      <w:tr w:rsidR="000070FD" w:rsidRPr="006C4FD8" w14:paraId="4323ADF3" w14:textId="77777777" w:rsidTr="000B069C">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7259AC06" w14:textId="77777777" w:rsidR="000070FD" w:rsidRPr="006C4FD8" w:rsidRDefault="000070FD" w:rsidP="000B069C">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752950C5" w14:textId="77777777" w:rsidR="000070FD" w:rsidRDefault="000070FD" w:rsidP="000B069C">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92EE0">
              <w:rPr>
                <w:rFonts w:asciiTheme="minorHAnsi" w:hAnsiTheme="minorHAnsi"/>
                <w:sz w:val="18"/>
                <w:szCs w:val="18"/>
              </w:rPr>
              <w:t xml:space="preserve"> Ventilation fans shall be rated</w:t>
            </w:r>
            <w:r>
              <w:rPr>
                <w:rFonts w:asciiTheme="minorHAnsi" w:hAnsiTheme="minorHAnsi"/>
                <w:bCs/>
                <w:sz w:val="18"/>
                <w:szCs w:val="18"/>
              </w:rPr>
              <w:t xml:space="preserve"> </w:t>
            </w:r>
            <w:r w:rsidRPr="00392EE0">
              <w:rPr>
                <w:rFonts w:asciiTheme="minorHAnsi" w:hAnsiTheme="minorHAnsi"/>
                <w:sz w:val="18"/>
                <w:szCs w:val="18"/>
              </w:rPr>
              <w:t>for sound at no less than the minimum airflow rate required</w:t>
            </w:r>
            <w:r>
              <w:rPr>
                <w:rFonts w:asciiTheme="minorHAnsi" w:hAnsiTheme="minorHAnsi"/>
                <w:bCs/>
                <w:sz w:val="18"/>
                <w:szCs w:val="18"/>
              </w:rPr>
              <w:t xml:space="preserve"> </w:t>
            </w:r>
            <w:r w:rsidRPr="00392EE0">
              <w:rPr>
                <w:rFonts w:asciiTheme="minorHAnsi" w:hAnsiTheme="minorHAnsi"/>
                <w:sz w:val="18"/>
                <w:szCs w:val="18"/>
              </w:rPr>
              <w:t>by this standard as noted below. These sound ratings shall be</w:t>
            </w:r>
            <w:r>
              <w:rPr>
                <w:rFonts w:asciiTheme="minorHAnsi" w:hAnsiTheme="minorHAnsi"/>
                <w:bCs/>
                <w:sz w:val="18"/>
                <w:szCs w:val="18"/>
              </w:rPr>
              <w:t xml:space="preserve"> </w:t>
            </w:r>
            <w:r w:rsidRPr="00392EE0">
              <w:rPr>
                <w:rFonts w:asciiTheme="minorHAnsi" w:hAnsiTheme="minorHAnsi"/>
                <w:sz w:val="18"/>
                <w:szCs w:val="18"/>
              </w:rPr>
              <w:t>at a minimum of 0.1 in. of water (25 Pa) static pressure in</w:t>
            </w:r>
            <w:r>
              <w:rPr>
                <w:rFonts w:asciiTheme="minorHAnsi" w:hAnsiTheme="minorHAnsi"/>
                <w:bCs/>
                <w:sz w:val="18"/>
                <w:szCs w:val="18"/>
              </w:rPr>
              <w:t xml:space="preserve"> </w:t>
            </w:r>
            <w:r w:rsidRPr="00392EE0">
              <w:rPr>
                <w:rFonts w:asciiTheme="minorHAnsi" w:hAnsiTheme="minorHAnsi"/>
                <w:sz w:val="18"/>
                <w:szCs w:val="18"/>
              </w:rPr>
              <w:t>accordance with the HVI procedures referenced in Section</w:t>
            </w:r>
            <w:r>
              <w:rPr>
                <w:rFonts w:asciiTheme="minorHAnsi" w:hAnsiTheme="minorHAnsi"/>
                <w:bCs/>
                <w:sz w:val="18"/>
                <w:szCs w:val="18"/>
              </w:rPr>
              <w:t xml:space="preserve"> </w:t>
            </w:r>
            <w:r w:rsidRPr="00392EE0">
              <w:rPr>
                <w:rFonts w:asciiTheme="minorHAnsi" w:hAnsiTheme="minorHAnsi"/>
                <w:sz w:val="18"/>
                <w:szCs w:val="18"/>
              </w:rPr>
              <w:t>7.1.</w:t>
            </w:r>
          </w:p>
          <w:p w14:paraId="4D0C99AA" w14:textId="77777777" w:rsidR="000070FD" w:rsidRDefault="000070FD" w:rsidP="000B069C">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1C93F7BD" w14:textId="77777777" w:rsidR="000070FD" w:rsidRDefault="000070FD" w:rsidP="00392EE0">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392EE0">
              <w:rPr>
                <w:rFonts w:asciiTheme="minorHAnsi" w:hAnsiTheme="minorHAnsi"/>
                <w:sz w:val="18"/>
                <w:szCs w:val="18"/>
              </w:rPr>
              <w:t xml:space="preserve"> These fans shall be rated for sound at a maximum</w:t>
            </w:r>
            <w:r>
              <w:rPr>
                <w:rFonts w:asciiTheme="minorHAnsi" w:hAnsiTheme="minorHAnsi"/>
                <w:bCs/>
                <w:sz w:val="18"/>
                <w:szCs w:val="18"/>
              </w:rPr>
              <w:t xml:space="preserve"> </w:t>
            </w:r>
            <w:r w:rsidRPr="00392EE0">
              <w:rPr>
                <w:rFonts w:asciiTheme="minorHAnsi" w:hAnsiTheme="minorHAnsi"/>
                <w:sz w:val="18"/>
                <w:szCs w:val="18"/>
              </w:rPr>
              <w:t>of 1.0 sone.</w:t>
            </w:r>
          </w:p>
          <w:p w14:paraId="06FAA6AA" w14:textId="77777777" w:rsidR="000070FD" w:rsidRDefault="000070FD" w:rsidP="000B069C">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58D88AD1" w14:textId="77777777" w:rsidR="000070FD" w:rsidRDefault="000070FD" w:rsidP="000B069C">
            <w:pPr>
              <w:keepNext/>
              <w:ind w:left="763"/>
              <w:rPr>
                <w:rFonts w:asciiTheme="minorHAnsi" w:hAnsiTheme="minorHAnsi"/>
                <w:sz w:val="18"/>
                <w:szCs w:val="18"/>
              </w:rPr>
            </w:pPr>
            <w:r w:rsidRPr="0001108C">
              <w:rPr>
                <w:rFonts w:asciiTheme="minorHAnsi" w:hAnsiTheme="minorHAnsi"/>
                <w:sz w:val="18"/>
                <w:szCs w:val="18"/>
              </w:rPr>
              <w:t>Exceptions:</w:t>
            </w:r>
          </w:p>
          <w:p w14:paraId="06526393" w14:textId="77777777" w:rsidR="000070FD" w:rsidRDefault="000070FD" w:rsidP="000B069C">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21C2A43E" w14:textId="5D48385B" w:rsidR="000070FD" w:rsidRDefault="000070FD" w:rsidP="00392EE0">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0070FD" w:rsidRPr="006C4FD8" w14:paraId="5D819B1B" w14:textId="77777777" w:rsidTr="000B069C">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AD50B6F" w14:textId="77777777" w:rsidR="000070FD" w:rsidRPr="006C4FD8" w:rsidRDefault="000070FD" w:rsidP="000B069C">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6A247817" w14:textId="77777777" w:rsidR="000070FD" w:rsidRDefault="000070FD" w:rsidP="000B069C">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141FF13C" w14:textId="3BBAB0C7" w:rsidR="000070FD" w:rsidRDefault="000070FD" w:rsidP="000B069C">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392EE0">
              <w:rPr>
                <w:rFonts w:asciiTheme="minorHAnsi" w:hAnsiTheme="minorHAnsi"/>
                <w:sz w:val="18"/>
                <w:szCs w:val="18"/>
              </w:rPr>
              <w:t>Exhaust</w:t>
            </w:r>
            <w:r>
              <w:rPr>
                <w:rFonts w:asciiTheme="minorHAnsi" w:hAnsiTheme="minorHAnsi"/>
                <w:bCs/>
                <w:sz w:val="18"/>
                <w:szCs w:val="18"/>
              </w:rPr>
              <w:t xml:space="preserve"> </w:t>
            </w:r>
            <w:r w:rsidRPr="00392EE0">
              <w:rPr>
                <w:rFonts w:asciiTheme="minorHAnsi" w:hAnsiTheme="minorHAnsi"/>
                <w:sz w:val="18"/>
                <w:szCs w:val="18"/>
              </w:rPr>
              <w:t>fans in separate dwelling units shall not share a common</w:t>
            </w:r>
            <w:r>
              <w:rPr>
                <w:rFonts w:asciiTheme="minorHAnsi" w:hAnsiTheme="minorHAnsi"/>
                <w:bCs/>
                <w:sz w:val="18"/>
                <w:szCs w:val="18"/>
              </w:rPr>
              <w:t xml:space="preserve"> </w:t>
            </w:r>
            <w:r w:rsidRPr="00392EE0">
              <w:rPr>
                <w:rFonts w:asciiTheme="minorHAnsi" w:hAnsiTheme="minorHAnsi"/>
                <w:sz w:val="18"/>
                <w:szCs w:val="18"/>
              </w:rPr>
              <w:t>exhaust duct. If more than one of the exhaust fans in a single</w:t>
            </w:r>
            <w:r>
              <w:rPr>
                <w:rFonts w:asciiTheme="minorHAnsi" w:hAnsiTheme="minorHAnsi"/>
                <w:bCs/>
                <w:sz w:val="18"/>
                <w:szCs w:val="18"/>
              </w:rPr>
              <w:t xml:space="preserve"> </w:t>
            </w:r>
            <w:r w:rsidRPr="00392EE0">
              <w:rPr>
                <w:rFonts w:asciiTheme="minorHAnsi" w:hAnsiTheme="minorHAnsi"/>
                <w:sz w:val="18"/>
                <w:szCs w:val="18"/>
              </w:rPr>
              <w:t>dwelling unit shares a common exhaust duct, each fan shall</w:t>
            </w:r>
            <w:r>
              <w:rPr>
                <w:rFonts w:asciiTheme="minorHAnsi" w:hAnsiTheme="minorHAnsi"/>
                <w:bCs/>
                <w:sz w:val="18"/>
                <w:szCs w:val="18"/>
              </w:rPr>
              <w:t xml:space="preserve"> </w:t>
            </w:r>
            <w:r w:rsidRPr="00392EE0">
              <w:rPr>
                <w:rFonts w:asciiTheme="minorHAnsi" w:hAnsiTheme="minorHAnsi"/>
                <w:sz w:val="18"/>
                <w:szCs w:val="18"/>
              </w:rPr>
              <w:t>be equipped with a backdraft damper to prevent the recirculation</w:t>
            </w:r>
            <w:r>
              <w:rPr>
                <w:rFonts w:asciiTheme="minorHAnsi" w:hAnsiTheme="minorHAnsi"/>
                <w:bCs/>
                <w:sz w:val="18"/>
                <w:szCs w:val="18"/>
              </w:rPr>
              <w:t xml:space="preserve"> </w:t>
            </w:r>
            <w:r w:rsidRPr="00392EE0">
              <w:rPr>
                <w:rFonts w:asciiTheme="minorHAnsi" w:hAnsiTheme="minorHAnsi"/>
                <w:sz w:val="18"/>
                <w:szCs w:val="18"/>
              </w:rPr>
              <w:t>of exhaust air from one room to another through the</w:t>
            </w:r>
            <w:r>
              <w:rPr>
                <w:rFonts w:asciiTheme="minorHAnsi" w:hAnsiTheme="minorHAnsi"/>
                <w:bCs/>
                <w:sz w:val="18"/>
                <w:szCs w:val="18"/>
              </w:rPr>
              <w:t xml:space="preserve"> </w:t>
            </w:r>
            <w:r w:rsidRPr="00392EE0">
              <w:rPr>
                <w:rFonts w:asciiTheme="minorHAnsi" w:hAnsiTheme="minorHAnsi"/>
                <w:sz w:val="18"/>
                <w:szCs w:val="18"/>
              </w:rPr>
              <w:t>exhaust ducting system</w:t>
            </w:r>
            <w:r w:rsidRPr="00F47345">
              <w:rPr>
                <w:rFonts w:asciiTheme="minorHAnsi" w:hAnsiTheme="minorHAnsi"/>
                <w:b/>
                <w:bCs/>
                <w:sz w:val="18"/>
                <w:szCs w:val="18"/>
              </w:rPr>
              <w:t>.</w:t>
            </w:r>
          </w:p>
          <w:p w14:paraId="28764D56" w14:textId="386BD4B0" w:rsidR="000070FD" w:rsidRPr="00392EE0" w:rsidRDefault="000070FD" w:rsidP="000B069C">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392EE0">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392EE0">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392EE0">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392EE0">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392EE0">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392EE0">
              <w:rPr>
                <w:rFonts w:asciiTheme="minorHAnsi" w:hAnsiTheme="minorHAnsi" w:cstheme="minorHAnsi"/>
                <w:sz w:val="18"/>
                <w:szCs w:val="18"/>
              </w:rPr>
              <w:t xml:space="preserve">duct when the fan is not </w:t>
            </w:r>
            <w:r w:rsidRPr="00D16EEF">
              <w:rPr>
                <w:rFonts w:asciiTheme="minorHAnsi" w:hAnsiTheme="minorHAnsi" w:cstheme="minorHAnsi"/>
                <w:sz w:val="18"/>
                <w:szCs w:val="18"/>
              </w:rPr>
              <w:t>running</w:t>
            </w:r>
            <w:r>
              <w:rPr>
                <w:rFonts w:asciiTheme="minorHAnsi" w:hAnsiTheme="minorHAnsi" w:cstheme="minorHAnsi"/>
                <w:sz w:val="18"/>
                <w:szCs w:val="18"/>
              </w:rPr>
              <w:t>.</w:t>
            </w:r>
            <w:r w:rsidRPr="00D16EEF">
              <w:rPr>
                <w:rFonts w:asciiTheme="minorHAnsi" w:hAnsiTheme="minorHAnsi" w:cstheme="minorHAnsi"/>
                <w:sz w:val="18"/>
                <w:szCs w:val="18"/>
              </w:rPr>
              <w:t xml:space="preserve"> </w:t>
            </w:r>
          </w:p>
        </w:tc>
      </w:tr>
      <w:tr w:rsidR="000070FD" w:rsidRPr="006C4FD8" w14:paraId="6BF46903" w14:textId="77777777" w:rsidTr="000B069C">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02843DB" w14:textId="77777777" w:rsidR="000070FD" w:rsidRPr="006C4FD8" w:rsidRDefault="000070FD" w:rsidP="000B069C">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33C01BB9" w14:textId="77777777" w:rsidR="000070FD" w:rsidRDefault="000070FD" w:rsidP="000B069C">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0070FD" w:rsidRPr="006C4FD8" w14:paraId="77A0DC33" w14:textId="77777777" w:rsidTr="000B069C">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1A6D8C02" w14:textId="77777777" w:rsidR="000070FD" w:rsidRPr="006C4FD8" w:rsidRDefault="000070FD" w:rsidP="000B069C">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0A5E2EAC" w14:textId="1140FC4C" w:rsidR="00C954E0" w:rsidRDefault="00C954E0">
      <w:pPr>
        <w:rPr>
          <w:rFonts w:asciiTheme="minorHAnsi" w:hAnsiTheme="minorHAnsi"/>
          <w:sz w:val="18"/>
          <w:szCs w:val="18"/>
        </w:rPr>
      </w:pPr>
      <w:r>
        <w:rPr>
          <w:rFonts w:asciiTheme="minorHAnsi" w:hAnsiTheme="minorHAnsi"/>
          <w:sz w:val="18"/>
          <w:szCs w:val="18"/>
        </w:rPr>
        <w:br w:type="page"/>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63"/>
        <w:gridCol w:w="51"/>
        <w:gridCol w:w="5476"/>
      </w:tblGrid>
      <w:tr w:rsidR="000C682E" w:rsidRPr="004210EF" w14:paraId="7336EA52" w14:textId="77777777" w:rsidTr="000B069C">
        <w:trPr>
          <w:trHeight w:val="206"/>
        </w:trPr>
        <w:tc>
          <w:tcPr>
            <w:tcW w:w="10790" w:type="dxa"/>
            <w:gridSpan w:val="3"/>
            <w:vAlign w:val="center"/>
          </w:tcPr>
          <w:p w14:paraId="52326AC5"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4"/>
                <w:szCs w:val="24"/>
              </w:rPr>
            </w:pPr>
            <w:r w:rsidRPr="004210EF">
              <w:rPr>
                <w:rFonts w:asciiTheme="minorHAnsi" w:hAnsiTheme="minorHAnsi" w:cs="Arial"/>
                <w:b/>
                <w:caps/>
                <w:sz w:val="18"/>
                <w:szCs w:val="18"/>
              </w:rPr>
              <w:lastRenderedPageBreak/>
              <w:t>Documentation Author's Declaration Statement</w:t>
            </w:r>
          </w:p>
        </w:tc>
      </w:tr>
      <w:tr w:rsidR="000C682E" w:rsidRPr="004210EF" w14:paraId="47A88898" w14:textId="77777777" w:rsidTr="000B069C">
        <w:trPr>
          <w:trHeight w:val="206"/>
        </w:trPr>
        <w:tc>
          <w:tcPr>
            <w:tcW w:w="10790" w:type="dxa"/>
            <w:gridSpan w:val="3"/>
            <w:vAlign w:val="center"/>
          </w:tcPr>
          <w:p w14:paraId="1CC83511"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p>
        </w:tc>
      </w:tr>
      <w:tr w:rsidR="000C682E" w:rsidRPr="004210EF" w14:paraId="68DDB367" w14:textId="77777777" w:rsidTr="000B069C">
        <w:trPr>
          <w:trHeight w:val="206"/>
        </w:trPr>
        <w:tc>
          <w:tcPr>
            <w:tcW w:w="10790" w:type="dxa"/>
            <w:gridSpan w:val="3"/>
            <w:vAlign w:val="center"/>
          </w:tcPr>
          <w:p w14:paraId="278D0AA2" w14:textId="77777777" w:rsidR="000C682E" w:rsidRPr="004210EF" w:rsidRDefault="000C682E" w:rsidP="000C682E">
            <w:pPr>
              <w:numPr>
                <w:ilvl w:val="0"/>
                <w:numId w:val="7"/>
              </w:numPr>
              <w:ind w:left="271" w:hanging="270"/>
              <w:rPr>
                <w:rFonts w:asciiTheme="minorHAnsi" w:hAnsiTheme="minorHAnsi"/>
                <w:sz w:val="18"/>
                <w:szCs w:val="18"/>
              </w:rPr>
            </w:pPr>
            <w:r w:rsidRPr="004210EF">
              <w:rPr>
                <w:rFonts w:asciiTheme="minorHAnsi" w:hAnsiTheme="minorHAnsi"/>
                <w:sz w:val="18"/>
                <w:szCs w:val="18"/>
              </w:rPr>
              <w:t>I certify that this Certificate of Verification documentation is accurate and complete.</w:t>
            </w:r>
          </w:p>
        </w:tc>
      </w:tr>
      <w:tr w:rsidR="000C682E" w:rsidRPr="004210EF" w14:paraId="45AF67B1" w14:textId="77777777" w:rsidTr="000B069C">
        <w:trPr>
          <w:trHeight w:val="360"/>
        </w:trPr>
        <w:tc>
          <w:tcPr>
            <w:tcW w:w="5263" w:type="dxa"/>
          </w:tcPr>
          <w:p w14:paraId="1C386C5C"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Name:</w:t>
            </w:r>
          </w:p>
        </w:tc>
        <w:tc>
          <w:tcPr>
            <w:tcW w:w="5527" w:type="dxa"/>
            <w:gridSpan w:val="2"/>
          </w:tcPr>
          <w:p w14:paraId="3BA1B527"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Signature:</w:t>
            </w:r>
          </w:p>
        </w:tc>
      </w:tr>
      <w:tr w:rsidR="000C682E" w:rsidRPr="004210EF" w14:paraId="3516BC2C" w14:textId="77777777" w:rsidTr="000B069C">
        <w:trPr>
          <w:trHeight w:val="360"/>
        </w:trPr>
        <w:tc>
          <w:tcPr>
            <w:tcW w:w="5263" w:type="dxa"/>
          </w:tcPr>
          <w:p w14:paraId="7529D8EC"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Company:</w:t>
            </w:r>
          </w:p>
        </w:tc>
        <w:tc>
          <w:tcPr>
            <w:tcW w:w="5527" w:type="dxa"/>
            <w:gridSpan w:val="2"/>
          </w:tcPr>
          <w:p w14:paraId="6173DDF4"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Date:</w:t>
            </w:r>
          </w:p>
        </w:tc>
      </w:tr>
      <w:tr w:rsidR="000C682E" w:rsidRPr="004210EF" w14:paraId="4CCC2C86" w14:textId="77777777" w:rsidTr="000B069C">
        <w:trPr>
          <w:trHeight w:val="360"/>
        </w:trPr>
        <w:tc>
          <w:tcPr>
            <w:tcW w:w="5263" w:type="dxa"/>
          </w:tcPr>
          <w:p w14:paraId="443DB85B"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Address:</w:t>
            </w:r>
          </w:p>
        </w:tc>
        <w:tc>
          <w:tcPr>
            <w:tcW w:w="5527" w:type="dxa"/>
            <w:gridSpan w:val="2"/>
          </w:tcPr>
          <w:p w14:paraId="0ED642C5"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CEA / HERS Certification Identification (If applicable):</w:t>
            </w:r>
          </w:p>
        </w:tc>
      </w:tr>
      <w:tr w:rsidR="000C682E" w:rsidRPr="004210EF" w14:paraId="552C912C" w14:textId="77777777" w:rsidTr="000B069C">
        <w:trPr>
          <w:trHeight w:val="360"/>
        </w:trPr>
        <w:tc>
          <w:tcPr>
            <w:tcW w:w="5263" w:type="dxa"/>
          </w:tcPr>
          <w:p w14:paraId="4FD4E9EB"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City/State/Zip:</w:t>
            </w:r>
          </w:p>
        </w:tc>
        <w:tc>
          <w:tcPr>
            <w:tcW w:w="5527" w:type="dxa"/>
            <w:gridSpan w:val="2"/>
          </w:tcPr>
          <w:p w14:paraId="361EC306" w14:textId="77777777" w:rsidR="000C682E" w:rsidRPr="004210EF" w:rsidRDefault="000C682E" w:rsidP="000B069C">
            <w:pPr>
              <w:rPr>
                <w:rFonts w:asciiTheme="minorHAnsi" w:hAnsiTheme="minorHAnsi"/>
                <w:sz w:val="14"/>
                <w:szCs w:val="14"/>
              </w:rPr>
            </w:pPr>
            <w:r w:rsidRPr="004210EF">
              <w:rPr>
                <w:rFonts w:asciiTheme="minorHAnsi" w:hAnsiTheme="minorHAnsi"/>
                <w:sz w:val="14"/>
                <w:szCs w:val="14"/>
              </w:rPr>
              <w:t>Phone:</w:t>
            </w:r>
          </w:p>
        </w:tc>
      </w:tr>
      <w:tr w:rsidR="000C682E" w:rsidRPr="004210EF" w14:paraId="4D9C8D54" w14:textId="77777777" w:rsidTr="000B069C">
        <w:tblPrEx>
          <w:tblCellMar>
            <w:left w:w="115" w:type="dxa"/>
            <w:right w:w="115" w:type="dxa"/>
          </w:tblCellMar>
        </w:tblPrEx>
        <w:trPr>
          <w:trHeight w:val="296"/>
        </w:trPr>
        <w:tc>
          <w:tcPr>
            <w:tcW w:w="10790" w:type="dxa"/>
            <w:gridSpan w:val="3"/>
            <w:vAlign w:val="center"/>
          </w:tcPr>
          <w:p w14:paraId="29CA3694"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210EF">
              <w:rPr>
                <w:rFonts w:asciiTheme="minorHAnsi" w:hAnsiTheme="minorHAnsi" w:cs="Arial"/>
                <w:b/>
                <w:caps/>
                <w:sz w:val="18"/>
                <w:szCs w:val="18"/>
              </w:rPr>
              <w:t xml:space="preserve">Responsible Person's Declaration statement </w:t>
            </w:r>
          </w:p>
        </w:tc>
      </w:tr>
      <w:tr w:rsidR="000C682E" w:rsidRPr="004210EF" w14:paraId="2F8DBD09" w14:textId="77777777" w:rsidTr="000B069C">
        <w:tblPrEx>
          <w:tblCellMar>
            <w:left w:w="115" w:type="dxa"/>
            <w:right w:w="115" w:type="dxa"/>
          </w:tblCellMar>
        </w:tblPrEx>
        <w:trPr>
          <w:trHeight w:val="504"/>
        </w:trPr>
        <w:tc>
          <w:tcPr>
            <w:tcW w:w="10790" w:type="dxa"/>
            <w:gridSpan w:val="3"/>
          </w:tcPr>
          <w:p w14:paraId="09E6A6E3" w14:textId="77777777" w:rsidR="000C682E" w:rsidRPr="004210EF" w:rsidRDefault="000C682E" w:rsidP="000B069C">
            <w:pPr>
              <w:keepNext/>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I certify the following under penalty of perjury, under the laws of the State of California:</w:t>
            </w:r>
          </w:p>
          <w:p w14:paraId="709CFDFF" w14:textId="77777777" w:rsidR="000C682E" w:rsidRPr="004210EF" w:rsidRDefault="000C682E" w:rsidP="000C682E">
            <w:pPr>
              <w:keepNext/>
              <w:numPr>
                <w:ilvl w:val="0"/>
                <w:numId w:val="6"/>
              </w:numPr>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 xml:space="preserve">The information provided on this Certificate of Verification is true and correct. </w:t>
            </w:r>
          </w:p>
          <w:p w14:paraId="51C90DEE" w14:textId="77777777" w:rsidR="000C682E" w:rsidRPr="004210EF" w:rsidRDefault="000C682E" w:rsidP="000C682E">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I am the certified HERS Rater who performed the verification identified and reported on this Certificate of Verification (responsible rater).</w:t>
            </w:r>
          </w:p>
          <w:p w14:paraId="29284BB0" w14:textId="77777777" w:rsidR="000C682E" w:rsidRPr="004210EF" w:rsidRDefault="000C682E" w:rsidP="000C682E">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09EC6BD1" w14:textId="77777777" w:rsidR="000C682E" w:rsidRPr="004210EF" w:rsidRDefault="000C682E" w:rsidP="000C682E">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4DF0F256" w14:textId="77777777" w:rsidR="000C682E" w:rsidRPr="004210EF" w:rsidRDefault="000C682E" w:rsidP="000C682E">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p>
        </w:tc>
      </w:tr>
      <w:tr w:rsidR="000C682E" w:rsidRPr="004210EF" w14:paraId="08A96F55" w14:textId="77777777" w:rsidTr="000B069C">
        <w:tblPrEx>
          <w:tblCellMar>
            <w:left w:w="115" w:type="dxa"/>
            <w:right w:w="115" w:type="dxa"/>
          </w:tblCellMar>
        </w:tblPrEx>
        <w:trPr>
          <w:trHeight w:hRule="exact" w:val="288"/>
        </w:trPr>
        <w:tc>
          <w:tcPr>
            <w:tcW w:w="10790" w:type="dxa"/>
            <w:gridSpan w:val="3"/>
            <w:vAlign w:val="center"/>
          </w:tcPr>
          <w:p w14:paraId="6B99DC68"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210EF">
              <w:rPr>
                <w:rFonts w:asciiTheme="minorHAnsi" w:hAnsiTheme="minorHAnsi" w:cs="Arial"/>
                <w:b/>
                <w:caps/>
                <w:sz w:val="18"/>
                <w:szCs w:val="18"/>
              </w:rPr>
              <w:t>BUILDER OR INSTALLER INFORMATION AS SHOWN ON THE CERTIFICATE of Installation</w:t>
            </w:r>
          </w:p>
        </w:tc>
      </w:tr>
      <w:tr w:rsidR="000C682E" w:rsidRPr="004210EF" w14:paraId="6C6F68B2" w14:textId="77777777" w:rsidTr="000B069C">
        <w:tblPrEx>
          <w:tblCellMar>
            <w:left w:w="115" w:type="dxa"/>
            <w:right w:w="115" w:type="dxa"/>
          </w:tblCellMar>
        </w:tblPrEx>
        <w:trPr>
          <w:trHeight w:hRule="exact" w:val="360"/>
        </w:trPr>
        <w:tc>
          <w:tcPr>
            <w:tcW w:w="10790" w:type="dxa"/>
            <w:gridSpan w:val="3"/>
            <w:vAlign w:val="center"/>
          </w:tcPr>
          <w:p w14:paraId="6720B292"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Company Name (Installing Subcontractor or General Contractor or Builder/Owner):</w:t>
            </w:r>
          </w:p>
        </w:tc>
      </w:tr>
      <w:tr w:rsidR="000C682E" w:rsidRPr="004210EF" w14:paraId="54D3D635" w14:textId="77777777" w:rsidTr="000B069C">
        <w:tblPrEx>
          <w:tblCellMar>
            <w:left w:w="115" w:type="dxa"/>
            <w:right w:w="115" w:type="dxa"/>
          </w:tblCellMar>
        </w:tblPrEx>
        <w:trPr>
          <w:trHeight w:hRule="exact" w:val="360"/>
        </w:trPr>
        <w:tc>
          <w:tcPr>
            <w:tcW w:w="5263" w:type="dxa"/>
          </w:tcPr>
          <w:p w14:paraId="091076D1" w14:textId="77777777" w:rsidR="000C682E" w:rsidRPr="004210EF" w:rsidRDefault="000C682E" w:rsidP="000B069C">
            <w:pPr>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Responsible Builder/Installer Name:</w:t>
            </w:r>
          </w:p>
        </w:tc>
        <w:tc>
          <w:tcPr>
            <w:tcW w:w="5527" w:type="dxa"/>
            <w:gridSpan w:val="2"/>
          </w:tcPr>
          <w:p w14:paraId="57AAF708" w14:textId="77777777" w:rsidR="000C682E" w:rsidRPr="004210EF" w:rsidRDefault="000C682E" w:rsidP="000B069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CSLB License:</w:t>
            </w:r>
          </w:p>
        </w:tc>
      </w:tr>
      <w:tr w:rsidR="000C682E" w:rsidRPr="004210EF" w14:paraId="302B39BD" w14:textId="77777777" w:rsidTr="000B069C">
        <w:tblPrEx>
          <w:tblCellMar>
            <w:left w:w="108" w:type="dxa"/>
            <w:right w:w="108" w:type="dxa"/>
          </w:tblCellMar>
        </w:tblPrEx>
        <w:trPr>
          <w:trHeight w:hRule="exact" w:val="288"/>
        </w:trPr>
        <w:tc>
          <w:tcPr>
            <w:tcW w:w="10790" w:type="dxa"/>
            <w:gridSpan w:val="3"/>
            <w:vAlign w:val="center"/>
          </w:tcPr>
          <w:p w14:paraId="5DCD8319" w14:textId="77777777" w:rsidR="000C682E" w:rsidRPr="004210EF" w:rsidRDefault="000C682E" w:rsidP="000B069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PROVIDER DATA REGISTRY INFORMATION</w:t>
            </w:r>
          </w:p>
        </w:tc>
      </w:tr>
      <w:tr w:rsidR="000C682E" w:rsidRPr="004210EF" w14:paraId="440695C6" w14:textId="77777777" w:rsidTr="000B069C">
        <w:tblPrEx>
          <w:tblCellMar>
            <w:left w:w="108" w:type="dxa"/>
            <w:right w:w="108" w:type="dxa"/>
          </w:tblCellMar>
        </w:tblPrEx>
        <w:trPr>
          <w:trHeight w:hRule="exact" w:val="360"/>
        </w:trPr>
        <w:tc>
          <w:tcPr>
            <w:tcW w:w="5263" w:type="dxa"/>
          </w:tcPr>
          <w:p w14:paraId="0552D178"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Sample Group Number (if applicable):</w:t>
            </w:r>
          </w:p>
        </w:tc>
        <w:tc>
          <w:tcPr>
            <w:tcW w:w="5527" w:type="dxa"/>
            <w:gridSpan w:val="2"/>
          </w:tcPr>
          <w:p w14:paraId="553A98D9" w14:textId="77777777" w:rsidR="000C682E" w:rsidRPr="004210EF" w:rsidRDefault="000C682E" w:rsidP="000B069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Dwelling Test Status in Sample Group (if applicable)</w:t>
            </w:r>
            <w:r>
              <w:rPr>
                <w:rFonts w:asciiTheme="minorHAnsi" w:hAnsiTheme="minorHAnsi"/>
                <w:sz w:val="14"/>
                <w:szCs w:val="14"/>
              </w:rPr>
              <w:t>:</w:t>
            </w:r>
          </w:p>
        </w:tc>
      </w:tr>
      <w:tr w:rsidR="000C682E" w:rsidRPr="004210EF" w14:paraId="3744DF3C" w14:textId="77777777" w:rsidTr="000B069C">
        <w:tblPrEx>
          <w:tblCellMar>
            <w:left w:w="108" w:type="dxa"/>
            <w:right w:w="108" w:type="dxa"/>
          </w:tblCellMar>
        </w:tblPrEx>
        <w:trPr>
          <w:trHeight w:hRule="exact" w:val="288"/>
        </w:trPr>
        <w:tc>
          <w:tcPr>
            <w:tcW w:w="10790" w:type="dxa"/>
            <w:gridSpan w:val="3"/>
            <w:vAlign w:val="center"/>
          </w:tcPr>
          <w:p w14:paraId="4BAC97B5" w14:textId="77777777" w:rsidR="000C682E" w:rsidRPr="004210EF" w:rsidRDefault="000C682E" w:rsidP="000B069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RATER INFORMATION</w:t>
            </w:r>
          </w:p>
        </w:tc>
      </w:tr>
      <w:tr w:rsidR="000C682E" w:rsidRPr="004210EF" w14:paraId="4C4A6CB1" w14:textId="77777777" w:rsidTr="000B069C">
        <w:tblPrEx>
          <w:tblCellMar>
            <w:left w:w="108" w:type="dxa"/>
            <w:right w:w="108" w:type="dxa"/>
          </w:tblCellMar>
        </w:tblPrEx>
        <w:trPr>
          <w:trHeight w:hRule="exact" w:val="360"/>
        </w:trPr>
        <w:tc>
          <w:tcPr>
            <w:tcW w:w="10790" w:type="dxa"/>
            <w:gridSpan w:val="3"/>
          </w:tcPr>
          <w:p w14:paraId="6834CA86" w14:textId="77777777" w:rsidR="000C682E" w:rsidRPr="004210EF" w:rsidRDefault="000C682E" w:rsidP="000B069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HERS Rater Company Name:</w:t>
            </w:r>
          </w:p>
        </w:tc>
      </w:tr>
      <w:tr w:rsidR="000C682E" w:rsidRPr="004210EF" w14:paraId="543D8270" w14:textId="77777777" w:rsidTr="000B069C">
        <w:tblPrEx>
          <w:tblCellMar>
            <w:left w:w="108" w:type="dxa"/>
            <w:right w:w="108" w:type="dxa"/>
          </w:tblCellMar>
        </w:tblPrEx>
        <w:trPr>
          <w:trHeight w:hRule="exact" w:val="360"/>
        </w:trPr>
        <w:tc>
          <w:tcPr>
            <w:tcW w:w="5314" w:type="dxa"/>
            <w:gridSpan w:val="2"/>
            <w:tcBorders>
              <w:top w:val="single" w:sz="4" w:space="0" w:color="auto"/>
              <w:left w:val="single" w:sz="4" w:space="0" w:color="auto"/>
              <w:bottom w:val="single" w:sz="4" w:space="0" w:color="auto"/>
              <w:right w:val="single" w:sz="4" w:space="0" w:color="auto"/>
            </w:tcBorders>
          </w:tcPr>
          <w:p w14:paraId="5E389F5C" w14:textId="77777777" w:rsidR="000C682E" w:rsidRPr="004210EF" w:rsidRDefault="000C682E" w:rsidP="000B069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Name:</w:t>
            </w:r>
          </w:p>
        </w:tc>
        <w:tc>
          <w:tcPr>
            <w:tcW w:w="5476" w:type="dxa"/>
            <w:tcBorders>
              <w:top w:val="single" w:sz="4" w:space="0" w:color="auto"/>
              <w:left w:val="single" w:sz="4" w:space="0" w:color="auto"/>
              <w:bottom w:val="single" w:sz="4" w:space="0" w:color="auto"/>
              <w:right w:val="single" w:sz="4" w:space="0" w:color="auto"/>
            </w:tcBorders>
          </w:tcPr>
          <w:p w14:paraId="3D467D30" w14:textId="77777777" w:rsidR="000C682E" w:rsidRPr="004210EF" w:rsidRDefault="000C682E" w:rsidP="000B069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Signature:</w:t>
            </w:r>
          </w:p>
        </w:tc>
      </w:tr>
      <w:tr w:rsidR="000C682E" w:rsidRPr="004210EF" w14:paraId="18142F50" w14:textId="77777777" w:rsidTr="000B069C">
        <w:tblPrEx>
          <w:tblCellMar>
            <w:left w:w="108" w:type="dxa"/>
            <w:right w:w="108" w:type="dxa"/>
          </w:tblCellMar>
        </w:tblPrEx>
        <w:trPr>
          <w:trHeight w:hRule="exact" w:val="360"/>
        </w:trPr>
        <w:tc>
          <w:tcPr>
            <w:tcW w:w="5314" w:type="dxa"/>
            <w:gridSpan w:val="2"/>
            <w:tcBorders>
              <w:top w:val="single" w:sz="4" w:space="0" w:color="auto"/>
              <w:left w:val="single" w:sz="4" w:space="0" w:color="auto"/>
              <w:bottom w:val="single" w:sz="4" w:space="0" w:color="auto"/>
              <w:right w:val="single" w:sz="4" w:space="0" w:color="auto"/>
            </w:tcBorders>
          </w:tcPr>
          <w:p w14:paraId="56C1E105" w14:textId="77777777" w:rsidR="000C682E" w:rsidRPr="004210EF" w:rsidRDefault="000C682E" w:rsidP="000B069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Certification Number w/ this HERS Provider</w:t>
            </w:r>
            <w:r>
              <w:rPr>
                <w:rFonts w:asciiTheme="minorHAnsi" w:hAnsiTheme="minorHAnsi"/>
                <w:sz w:val="14"/>
                <w:szCs w:val="14"/>
              </w:rPr>
              <w:t>:</w:t>
            </w:r>
          </w:p>
        </w:tc>
        <w:tc>
          <w:tcPr>
            <w:tcW w:w="5476" w:type="dxa"/>
            <w:tcBorders>
              <w:top w:val="single" w:sz="4" w:space="0" w:color="auto"/>
              <w:left w:val="single" w:sz="4" w:space="0" w:color="auto"/>
              <w:bottom w:val="single" w:sz="4" w:space="0" w:color="auto"/>
              <w:right w:val="single" w:sz="4" w:space="0" w:color="auto"/>
            </w:tcBorders>
          </w:tcPr>
          <w:p w14:paraId="66E270F4" w14:textId="77777777" w:rsidR="000C682E" w:rsidRPr="004210EF" w:rsidRDefault="000C682E" w:rsidP="000B069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Date Signed:</w:t>
            </w:r>
          </w:p>
        </w:tc>
      </w:tr>
    </w:tbl>
    <w:p w14:paraId="09F1C62E" w14:textId="77777777" w:rsidR="00010690" w:rsidRPr="00CB00C9" w:rsidRDefault="00010690" w:rsidP="00B71555">
      <w:pPr>
        <w:rPr>
          <w:rFonts w:asciiTheme="minorHAnsi" w:hAnsiTheme="minorHAnsi"/>
          <w:sz w:val="18"/>
          <w:szCs w:val="18"/>
        </w:rPr>
      </w:pPr>
    </w:p>
    <w:p w14:paraId="7829150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8291508" w14:textId="5E643498" w:rsidR="00636F83" w:rsidRPr="000A6716" w:rsidRDefault="001A08CD" w:rsidP="000A6716">
      <w:pPr>
        <w:jc w:val="center"/>
        <w:rPr>
          <w:rFonts w:asciiTheme="minorHAnsi" w:hAnsiTheme="minorHAnsi"/>
          <w:b/>
          <w:sz w:val="28"/>
          <w:szCs w:val="18"/>
        </w:rPr>
      </w:pPr>
      <w:r>
        <w:rPr>
          <w:rFonts w:asciiTheme="minorHAnsi" w:hAnsiTheme="minorHAnsi"/>
          <w:b/>
          <w:szCs w:val="18"/>
        </w:rPr>
        <w:lastRenderedPageBreak/>
        <w:t>NRCV</w:t>
      </w:r>
      <w:r w:rsidR="000A6716" w:rsidRPr="0029047D">
        <w:rPr>
          <w:rFonts w:asciiTheme="minorHAnsi" w:hAnsiTheme="minorHAnsi"/>
          <w:b/>
          <w:szCs w:val="18"/>
        </w:rPr>
        <w:t>-MCH-27</w:t>
      </w:r>
      <w:r w:rsidR="008F10D8">
        <w:rPr>
          <w:rFonts w:asciiTheme="minorHAnsi" w:hAnsiTheme="minorHAnsi"/>
          <w:b/>
          <w:szCs w:val="18"/>
        </w:rPr>
        <w:t>b</w:t>
      </w:r>
      <w:r w:rsidR="000A6716" w:rsidRPr="0029047D">
        <w:rPr>
          <w:rFonts w:asciiTheme="minorHAnsi" w:hAnsiTheme="minorHAnsi"/>
          <w:b/>
          <w:szCs w:val="18"/>
        </w:rPr>
        <w:t>-H User Instructions</w:t>
      </w:r>
    </w:p>
    <w:p w14:paraId="78291509" w14:textId="77777777" w:rsidR="00636F83" w:rsidRDefault="00636F83" w:rsidP="00636F83">
      <w:pPr>
        <w:rPr>
          <w:rFonts w:asciiTheme="minorHAnsi" w:eastAsia="Cambria" w:hAnsiTheme="minorHAnsi"/>
          <w:b/>
          <w:sz w:val="18"/>
          <w:szCs w:val="18"/>
        </w:rPr>
      </w:pPr>
    </w:p>
    <w:p w14:paraId="7829150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7829150B" w14:textId="5AC29081" w:rsidR="00AE10C0" w:rsidRDefault="00E816D0">
      <w:pPr>
        <w:pStyle w:val="ListParagraph"/>
        <w:numPr>
          <w:ilvl w:val="0"/>
          <w:numId w:val="8"/>
        </w:numPr>
        <w:rPr>
          <w:rFonts w:asciiTheme="minorHAnsi" w:eastAsia="Cambria" w:hAnsiTheme="minorHAnsi"/>
          <w:sz w:val="18"/>
          <w:szCs w:val="18"/>
        </w:rPr>
      </w:pPr>
      <w:r>
        <w:rPr>
          <w:rFonts w:asciiTheme="minorHAnsi" w:hAnsiTheme="minorHAnsi"/>
          <w:sz w:val="18"/>
          <w:szCs w:val="18"/>
        </w:rPr>
        <w:t xml:space="preserve">Dwelling Unit Name: User input text </w:t>
      </w:r>
      <w:r w:rsidR="00495793" w:rsidRPr="00495793">
        <w:rPr>
          <w:rFonts w:asciiTheme="minorHAnsi" w:hAnsiTheme="minorHAnsi"/>
          <w:sz w:val="18"/>
          <w:szCs w:val="18"/>
        </w:rPr>
        <w:t xml:space="preserve">from the </w:t>
      </w:r>
      <w:r w:rsidR="00DA427F">
        <w:rPr>
          <w:rFonts w:asciiTheme="minorHAnsi" w:hAnsiTheme="minorHAnsi"/>
          <w:sz w:val="18"/>
          <w:szCs w:val="18"/>
        </w:rPr>
        <w:t>NRCC-PRF-01 (Performance) or NRCC-MCH-01 (Prescriptive)</w:t>
      </w:r>
      <w:r w:rsidR="00495793" w:rsidRPr="00495793">
        <w:rPr>
          <w:rFonts w:asciiTheme="minorHAnsi" w:hAnsiTheme="minorHAnsi"/>
          <w:sz w:val="18"/>
          <w:szCs w:val="18"/>
        </w:rPr>
        <w:t>.</w:t>
      </w:r>
      <w:r w:rsidR="00636F83">
        <w:rPr>
          <w:rFonts w:asciiTheme="minorHAnsi" w:hAnsiTheme="minorHAnsi"/>
          <w:sz w:val="18"/>
          <w:szCs w:val="18"/>
        </w:rPr>
        <w:t xml:space="preserve"> This is the unique identifier for this dwelling unit. Needed for </w:t>
      </w:r>
      <w:r>
        <w:rPr>
          <w:rFonts w:asciiTheme="minorHAnsi" w:hAnsiTheme="minorHAnsi"/>
          <w:sz w:val="18"/>
          <w:szCs w:val="18"/>
        </w:rPr>
        <w:t xml:space="preserve">high-rise residential </w:t>
      </w:r>
      <w:r w:rsidR="00636F83">
        <w:rPr>
          <w:rFonts w:asciiTheme="minorHAnsi" w:hAnsiTheme="minorHAnsi"/>
          <w:sz w:val="18"/>
          <w:szCs w:val="18"/>
        </w:rPr>
        <w:t>dwelling units. Ventilation is calculated and provided for each dwelling unit individually.</w:t>
      </w:r>
    </w:p>
    <w:p w14:paraId="7829150C" w14:textId="35A5EAC2"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xml:space="preserve">: </w:t>
      </w:r>
      <w:r w:rsidR="00E816D0">
        <w:rPr>
          <w:rFonts w:asciiTheme="minorHAnsi" w:hAnsiTheme="minorHAnsi"/>
          <w:sz w:val="18"/>
          <w:szCs w:val="18"/>
        </w:rPr>
        <w:t xml:space="preserve">Fixed value </w:t>
      </w:r>
      <w:r w:rsidR="00E84013">
        <w:rPr>
          <w:rFonts w:asciiTheme="minorHAnsi" w:hAnsiTheme="minorHAnsi"/>
          <w:sz w:val="18"/>
          <w:szCs w:val="18"/>
        </w:rPr>
        <w:t>equal to high-rise residential</w:t>
      </w:r>
      <w:r w:rsidRPr="009C5721">
        <w:rPr>
          <w:rFonts w:asciiTheme="minorHAnsi" w:hAnsiTheme="minorHAnsi"/>
          <w:sz w:val="18"/>
          <w:szCs w:val="18"/>
        </w:rPr>
        <w:t>.</w:t>
      </w:r>
    </w:p>
    <w:p w14:paraId="7829150D" w14:textId="62884BF2"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xml:space="preserve">: </w:t>
      </w:r>
      <w:r w:rsidR="00E816D0">
        <w:rPr>
          <w:rFonts w:asciiTheme="minorHAnsi" w:hAnsiTheme="minorHAnsi"/>
          <w:sz w:val="18"/>
          <w:szCs w:val="18"/>
        </w:rPr>
        <w:t>User select from following new, addition, or alteration</w:t>
      </w:r>
      <w:r w:rsidR="007B637A">
        <w:rPr>
          <w:rFonts w:asciiTheme="minorHAnsi" w:hAnsiTheme="minorHAnsi"/>
          <w:sz w:val="18"/>
          <w:szCs w:val="18"/>
        </w:rPr>
        <w:t>. B</w:t>
      </w:r>
      <w:r w:rsidR="00E84013">
        <w:rPr>
          <w:rFonts w:asciiTheme="minorHAnsi" w:hAnsiTheme="minorHAnsi"/>
          <w:sz w:val="18"/>
          <w:szCs w:val="18"/>
        </w:rPr>
        <w:t xml:space="preserve">ased on project scope from </w:t>
      </w:r>
      <w:r w:rsidRPr="009C5721">
        <w:rPr>
          <w:rFonts w:asciiTheme="minorHAnsi" w:hAnsiTheme="minorHAnsi"/>
          <w:sz w:val="18"/>
          <w:szCs w:val="18"/>
        </w:rPr>
        <w:t>the</w:t>
      </w:r>
      <w:r w:rsidRPr="00D2491C">
        <w:rPr>
          <w:rFonts w:asciiTheme="minorHAnsi" w:hAnsiTheme="minorHAnsi"/>
          <w:sz w:val="18"/>
          <w:szCs w:val="18"/>
        </w:rPr>
        <w:t xml:space="preserve"> </w:t>
      </w:r>
      <w:r w:rsidR="008A4E52">
        <w:rPr>
          <w:rFonts w:asciiTheme="minorHAnsi" w:hAnsiTheme="minorHAnsi"/>
          <w:sz w:val="18"/>
          <w:szCs w:val="18"/>
        </w:rPr>
        <w:t>NRCC-PRF-01 (Performance) or NRCC-MCH-01 (Prescriptive)</w:t>
      </w:r>
      <w:r>
        <w:rPr>
          <w:rFonts w:asciiTheme="minorHAnsi" w:hAnsiTheme="minorHAnsi"/>
          <w:sz w:val="18"/>
          <w:szCs w:val="18"/>
        </w:rPr>
        <w:t>.</w:t>
      </w:r>
    </w:p>
    <w:p w14:paraId="78291511" w14:textId="13E9F6AA" w:rsidR="00636F83" w:rsidRPr="008A4E52" w:rsidRDefault="004354D4" w:rsidP="008A4E52">
      <w:pPr>
        <w:pStyle w:val="ListParagraph"/>
        <w:numPr>
          <w:ilvl w:val="0"/>
          <w:numId w:val="8"/>
        </w:numPr>
        <w:rPr>
          <w:rFonts w:asciiTheme="minorHAnsi" w:eastAsia="Cambria" w:hAnsiTheme="minorHAnsi"/>
          <w:sz w:val="18"/>
          <w:szCs w:val="18"/>
        </w:rPr>
      </w:pPr>
      <w:r w:rsidRPr="008A4E52">
        <w:rPr>
          <w:rFonts w:asciiTheme="minorHAnsi" w:hAnsiTheme="minorHAnsi"/>
          <w:sz w:val="18"/>
          <w:szCs w:val="18"/>
        </w:rPr>
        <w:t xml:space="preserve">Total Conditioned Floor Area of Dwelling Unit: </w:t>
      </w:r>
      <w:r w:rsidR="00E84013">
        <w:rPr>
          <w:rFonts w:asciiTheme="minorHAnsi" w:hAnsiTheme="minorHAnsi"/>
          <w:sz w:val="18"/>
          <w:szCs w:val="18"/>
        </w:rPr>
        <w:t>User input number based on the information from</w:t>
      </w:r>
      <w:r w:rsidRPr="008A4E52">
        <w:rPr>
          <w:rFonts w:asciiTheme="minorHAnsi" w:hAnsiTheme="minorHAnsi"/>
          <w:sz w:val="18"/>
          <w:szCs w:val="18"/>
        </w:rPr>
        <w:t xml:space="preserve"> </w:t>
      </w:r>
      <w:r w:rsidR="008A4E52">
        <w:rPr>
          <w:rFonts w:asciiTheme="minorHAnsi" w:hAnsiTheme="minorHAnsi"/>
          <w:sz w:val="18"/>
          <w:szCs w:val="18"/>
        </w:rPr>
        <w:t>NRCC-PRF-01 (Performance) or NRCC-MCH-01 (Prescriptive)</w:t>
      </w:r>
      <w:r w:rsidRPr="008A4E52">
        <w:rPr>
          <w:rFonts w:asciiTheme="minorHAnsi" w:hAnsiTheme="minorHAnsi"/>
          <w:sz w:val="18"/>
          <w:szCs w:val="18"/>
        </w:rPr>
        <w:t>.</w:t>
      </w:r>
    </w:p>
    <w:p w14:paraId="78291512" w14:textId="66CB7AE0"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Number of Bedrooms in Dwelling Unit:</w:t>
      </w:r>
      <w:r w:rsidR="00E84013" w:rsidRPr="008A4E52">
        <w:rPr>
          <w:rFonts w:asciiTheme="minorHAnsi" w:hAnsiTheme="minorHAnsi"/>
          <w:sz w:val="18"/>
          <w:szCs w:val="18"/>
        </w:rPr>
        <w:t xml:space="preserve"> </w:t>
      </w:r>
      <w:r w:rsidR="00E84013">
        <w:rPr>
          <w:rFonts w:asciiTheme="minorHAnsi" w:hAnsiTheme="minorHAnsi"/>
          <w:sz w:val="18"/>
          <w:szCs w:val="18"/>
        </w:rPr>
        <w:t>User input number based on the information from</w:t>
      </w:r>
      <w:r w:rsidR="00E84013" w:rsidRPr="008A4E52">
        <w:rPr>
          <w:rFonts w:asciiTheme="minorHAnsi" w:hAnsiTheme="minorHAnsi"/>
          <w:sz w:val="18"/>
          <w:szCs w:val="18"/>
        </w:rPr>
        <w:t xml:space="preserve"> </w:t>
      </w:r>
      <w:r w:rsidR="00624139">
        <w:rPr>
          <w:rFonts w:asciiTheme="minorHAnsi" w:hAnsiTheme="minorHAnsi"/>
          <w:sz w:val="18"/>
          <w:szCs w:val="18"/>
        </w:rPr>
        <w:t>NRCC-PRF-01 (Performance) or NRCC-MCH-01 (Prescriptive)</w:t>
      </w:r>
      <w:r>
        <w:rPr>
          <w:rFonts w:asciiTheme="minorHAnsi" w:hAnsiTheme="minorHAnsi"/>
          <w:sz w:val="18"/>
          <w:szCs w:val="18"/>
        </w:rPr>
        <w:t>.</w:t>
      </w:r>
    </w:p>
    <w:p w14:paraId="78291527" w14:textId="71FD6FD5" w:rsidR="00CE3C37" w:rsidRPr="00624139" w:rsidRDefault="00CE3C37" w:rsidP="00624139">
      <w:pPr>
        <w:numPr>
          <w:ilvl w:val="0"/>
          <w:numId w:val="8"/>
        </w:numPr>
        <w:contextualSpacing/>
        <w:rPr>
          <w:rFonts w:asciiTheme="minorHAnsi" w:eastAsia="Cambria" w:hAnsiTheme="minorHAnsi"/>
          <w:sz w:val="18"/>
          <w:szCs w:val="18"/>
        </w:rPr>
      </w:pPr>
      <w:r w:rsidRPr="00624139">
        <w:rPr>
          <w:rFonts w:asciiTheme="minorHAnsi" w:eastAsia="Cambria" w:hAnsiTheme="minorHAnsi"/>
          <w:sz w:val="18"/>
          <w:szCs w:val="18"/>
        </w:rPr>
        <w:t xml:space="preserve">Ventilation system Type: This </w:t>
      </w:r>
      <w:r w:rsidR="00624139" w:rsidRPr="00624139">
        <w:rPr>
          <w:rFonts w:asciiTheme="minorHAnsi" w:eastAsia="Cambria" w:hAnsiTheme="minorHAnsi"/>
          <w:sz w:val="18"/>
          <w:szCs w:val="18"/>
        </w:rPr>
        <w:t xml:space="preserve">is </w:t>
      </w:r>
      <w:r w:rsidR="00624139">
        <w:rPr>
          <w:rFonts w:asciiTheme="minorHAnsi" w:eastAsia="Cambria" w:hAnsiTheme="minorHAnsi"/>
          <w:sz w:val="18"/>
          <w:szCs w:val="18"/>
        </w:rPr>
        <w:t xml:space="preserve">a </w:t>
      </w:r>
      <w:r w:rsidRPr="00624139">
        <w:rPr>
          <w:rFonts w:asciiTheme="minorHAnsi" w:eastAsia="Cambria" w:hAnsiTheme="minorHAnsi"/>
          <w:sz w:val="18"/>
          <w:szCs w:val="18"/>
        </w:rPr>
        <w:t xml:space="preserve">user </w:t>
      </w:r>
      <w:r w:rsidR="00624139" w:rsidRPr="00624139">
        <w:rPr>
          <w:rFonts w:asciiTheme="minorHAnsi" w:eastAsia="Cambria" w:hAnsiTheme="minorHAnsi"/>
          <w:sz w:val="18"/>
          <w:szCs w:val="18"/>
        </w:rPr>
        <w:t xml:space="preserve">selected value </w:t>
      </w:r>
      <w:r w:rsidRPr="00624139">
        <w:rPr>
          <w:rFonts w:asciiTheme="minorHAnsi" w:hAnsiTheme="minorHAnsi"/>
          <w:sz w:val="18"/>
          <w:szCs w:val="18"/>
        </w:rPr>
        <w:t xml:space="preserve">from </w:t>
      </w:r>
      <w:r w:rsidR="00624139">
        <w:rPr>
          <w:rFonts w:asciiTheme="minorHAnsi" w:hAnsiTheme="minorHAnsi"/>
          <w:sz w:val="18"/>
          <w:szCs w:val="18"/>
        </w:rPr>
        <w:t xml:space="preserve">list of ventilation types </w:t>
      </w:r>
      <w:r w:rsidRPr="00624139">
        <w:rPr>
          <w:rFonts w:asciiTheme="minorHAnsi" w:hAnsiTheme="minorHAnsi" w:cstheme="minorHAnsi"/>
          <w:sz w:val="18"/>
          <w:szCs w:val="18"/>
        </w:rPr>
        <w:t xml:space="preserve">Supply, Exhaust, </w:t>
      </w:r>
      <w:r w:rsidR="00802732" w:rsidRPr="00624139">
        <w:rPr>
          <w:rFonts w:asciiTheme="minorHAnsi" w:hAnsiTheme="minorHAnsi" w:cstheme="minorHAnsi"/>
          <w:sz w:val="18"/>
          <w:szCs w:val="18"/>
        </w:rPr>
        <w:t>Balanced, Balanced – ERV, Balanced – HRV, Central Fan Integrated (CFI), Central Ventilation System – Supply</w:t>
      </w:r>
      <w:r w:rsidR="001C61BF" w:rsidRPr="00624139">
        <w:rPr>
          <w:rFonts w:asciiTheme="minorHAnsi" w:hAnsiTheme="minorHAnsi" w:cstheme="minorHAnsi"/>
          <w:sz w:val="18"/>
          <w:szCs w:val="18"/>
        </w:rPr>
        <w:t xml:space="preserve"> and </w:t>
      </w:r>
      <w:r w:rsidR="00802732" w:rsidRPr="00624139">
        <w:rPr>
          <w:rFonts w:asciiTheme="minorHAnsi" w:hAnsiTheme="minorHAnsi" w:cstheme="minorHAnsi"/>
          <w:sz w:val="18"/>
          <w:szCs w:val="18"/>
        </w:rPr>
        <w:t>Central Ventilation System – Exhaust and Central Ventilation System Balanced</w:t>
      </w:r>
      <w:r w:rsidRPr="00624139">
        <w:rPr>
          <w:rFonts w:asciiTheme="minorHAnsi" w:hAnsiTheme="minorHAnsi"/>
          <w:sz w:val="18"/>
          <w:szCs w:val="18"/>
        </w:rPr>
        <w:t>.</w:t>
      </w:r>
    </w:p>
    <w:p w14:paraId="7829152E" w14:textId="28E83FB4" w:rsidR="00A768FF" w:rsidRPr="00624139" w:rsidRDefault="00802732" w:rsidP="003A1CAA">
      <w:pPr>
        <w:numPr>
          <w:ilvl w:val="0"/>
          <w:numId w:val="8"/>
        </w:numPr>
        <w:contextualSpacing/>
        <w:rPr>
          <w:rFonts w:asciiTheme="minorHAnsi" w:hAnsiTheme="minorHAnsi" w:cstheme="minorHAnsi"/>
          <w:sz w:val="18"/>
          <w:szCs w:val="18"/>
        </w:rPr>
      </w:pPr>
      <w:r w:rsidRPr="00624139">
        <w:rPr>
          <w:rFonts w:asciiTheme="minorHAnsi" w:eastAsia="Cambria" w:hAnsiTheme="minorHAnsi"/>
          <w:sz w:val="18"/>
          <w:szCs w:val="18"/>
        </w:rPr>
        <w:t xml:space="preserve">Ventilation operation schedule: </w:t>
      </w:r>
      <w:r w:rsidR="00624139" w:rsidRPr="00624139">
        <w:rPr>
          <w:rFonts w:asciiTheme="minorHAnsi" w:eastAsia="Cambria" w:hAnsiTheme="minorHAnsi"/>
          <w:sz w:val="18"/>
          <w:szCs w:val="18"/>
        </w:rPr>
        <w:t xml:space="preserve">This is a user selected value </w:t>
      </w:r>
      <w:r w:rsidR="00624139" w:rsidRPr="00624139">
        <w:rPr>
          <w:rFonts w:asciiTheme="minorHAnsi" w:hAnsiTheme="minorHAnsi"/>
          <w:sz w:val="18"/>
          <w:szCs w:val="18"/>
        </w:rPr>
        <w:t xml:space="preserve">from list of </w:t>
      </w:r>
      <w:r w:rsidRPr="00624139">
        <w:rPr>
          <w:rFonts w:asciiTheme="minorHAnsi" w:hAnsiTheme="minorHAnsi" w:cstheme="minorHAnsi"/>
          <w:sz w:val="18"/>
          <w:szCs w:val="18"/>
        </w:rPr>
        <w:t>Continuous, Short-Term Average, Scheduled and Real-time Control.</w:t>
      </w:r>
    </w:p>
    <w:p w14:paraId="7829152F" w14:textId="539EB4D1" w:rsidR="00E32596" w:rsidRP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w:t>
      </w:r>
      <w:r w:rsidR="001E79E8">
        <w:rPr>
          <w:rFonts w:asciiTheme="minorHAnsi" w:hAnsiTheme="minorHAnsi" w:cstheme="minorHAnsi"/>
          <w:sz w:val="18"/>
          <w:szCs w:val="18"/>
        </w:rPr>
        <w:t>06</w:t>
      </w:r>
      <w:r w:rsidRPr="00802732">
        <w:rPr>
          <w:rFonts w:asciiTheme="minorHAnsi" w:hAnsiTheme="minorHAnsi" w:cstheme="minorHAnsi"/>
          <w:sz w:val="18"/>
          <w:szCs w:val="18"/>
        </w:rPr>
        <w:t>) = Central Fan Integrated &amp; “Ventilation Operation Schedule” (A</w:t>
      </w:r>
      <w:r w:rsidR="001E79E8">
        <w:rPr>
          <w:rFonts w:asciiTheme="minorHAnsi" w:hAnsiTheme="minorHAnsi" w:cstheme="minorHAnsi"/>
          <w:sz w:val="18"/>
          <w:szCs w:val="18"/>
        </w:rPr>
        <w:t>07</w:t>
      </w:r>
      <w:r w:rsidR="001C61BF"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7829153A" w14:textId="77777777" w:rsidR="00670A84" w:rsidRPr="00505DD6" w:rsidRDefault="00670A84" w:rsidP="00505DD6">
      <w:pPr>
        <w:rPr>
          <w:rFonts w:asciiTheme="minorHAnsi" w:eastAsia="Cambria" w:hAnsiTheme="minorHAnsi" w:cstheme="minorHAnsi"/>
          <w:b/>
          <w:sz w:val="18"/>
          <w:szCs w:val="18"/>
        </w:rPr>
      </w:pPr>
    </w:p>
    <w:p w14:paraId="776001B7" w14:textId="359D9D85" w:rsidR="00A038D2" w:rsidRPr="0029047D" w:rsidRDefault="00636F83" w:rsidP="00A038D2">
      <w:pPr>
        <w:keepNext/>
        <w:rPr>
          <w:rFonts w:asciiTheme="minorHAnsi" w:hAnsiTheme="minorHAnsi"/>
          <w:b/>
          <w:szCs w:val="18"/>
        </w:rPr>
      </w:pPr>
      <w:r w:rsidRPr="00EE71C1">
        <w:rPr>
          <w:rFonts w:asciiTheme="minorHAnsi" w:eastAsia="Cambria" w:hAnsiTheme="minorHAnsi"/>
          <w:b/>
          <w:sz w:val="18"/>
          <w:szCs w:val="18"/>
        </w:rPr>
        <w:t xml:space="preserve">Section B. </w:t>
      </w:r>
      <w:r w:rsidR="00A038D2" w:rsidRPr="00392EE0">
        <w:rPr>
          <w:rFonts w:asciiTheme="minorHAnsi" w:eastAsia="Cambria" w:hAnsiTheme="minorHAnsi"/>
          <w:b/>
          <w:sz w:val="18"/>
          <w:szCs w:val="18"/>
        </w:rPr>
        <w:t>Ventilation - Total Ventilation Rate</w:t>
      </w:r>
      <w:r w:rsidR="00A038D2">
        <w:rPr>
          <w:rFonts w:asciiTheme="minorHAnsi" w:eastAsia="Cambria" w:hAnsiTheme="minorHAnsi"/>
          <w:b/>
          <w:sz w:val="18"/>
          <w:szCs w:val="18"/>
        </w:rPr>
        <w:t xml:space="preserve"> - </w:t>
      </w:r>
      <w:r w:rsidR="00A038D2" w:rsidRPr="00392EE0">
        <w:rPr>
          <w:rFonts w:asciiTheme="minorHAnsi" w:eastAsia="Cambria" w:hAnsiTheme="minorHAnsi"/>
          <w:b/>
          <w:sz w:val="18"/>
          <w:szCs w:val="18"/>
        </w:rPr>
        <w:t>High-rise Residential Multifamily Ventilation</w:t>
      </w:r>
    </w:p>
    <w:p w14:paraId="7829153E" w14:textId="55EC7896" w:rsidR="00636F83" w:rsidRPr="0045459E" w:rsidRDefault="00636F83" w:rsidP="00A768FF">
      <w:pPr>
        <w:numPr>
          <w:ilvl w:val="0"/>
          <w:numId w:val="9"/>
        </w:numPr>
        <w:contextualSpacing/>
        <w:rPr>
          <w:rFonts w:asciiTheme="minorHAnsi" w:eastAsia="Cambria" w:hAnsiTheme="minorHAnsi"/>
          <w:sz w:val="18"/>
          <w:szCs w:val="18"/>
        </w:rPr>
      </w:pPr>
      <w:r w:rsidRPr="00EE71C1">
        <w:rPr>
          <w:rFonts w:asciiTheme="minorHAnsi" w:eastAsia="Cambria" w:hAnsiTheme="minorHAnsi"/>
          <w:sz w:val="18"/>
          <w:szCs w:val="18"/>
        </w:rPr>
        <w:t>This value is automatically calculated using equation</w:t>
      </w:r>
      <w:r w:rsidR="00A768FF">
        <w:rPr>
          <w:rFonts w:asciiTheme="minorHAnsi" w:eastAsia="Cambria" w:hAnsiTheme="minorHAnsi"/>
          <w:sz w:val="18"/>
          <w:szCs w:val="18"/>
        </w:rPr>
        <w:t xml:space="preserve"> </w:t>
      </w:r>
      <w:r w:rsidR="00B231C0">
        <w:rPr>
          <w:rFonts w:asciiTheme="minorHAnsi" w:eastAsia="Cambria" w:hAnsiTheme="minorHAnsi"/>
          <w:sz w:val="18"/>
          <w:szCs w:val="18"/>
        </w:rPr>
        <w:t>120.1</w:t>
      </w:r>
      <w:r w:rsidR="00A768FF">
        <w:rPr>
          <w:rFonts w:asciiTheme="minorHAnsi" w:eastAsia="Cambria" w:hAnsiTheme="minorHAnsi"/>
          <w:sz w:val="18"/>
          <w:szCs w:val="18"/>
        </w:rPr>
        <w:t>-B from the Energy Standards</w:t>
      </w:r>
      <w:r w:rsidRPr="00EE71C1">
        <w:rPr>
          <w:rFonts w:asciiTheme="minorHAnsi" w:eastAsia="Cambria" w:hAnsiTheme="minorHAnsi"/>
          <w:sz w:val="18"/>
          <w:szCs w:val="18"/>
        </w:rPr>
        <w:t>.</w:t>
      </w:r>
    </w:p>
    <w:p w14:paraId="7829154D" w14:textId="2A41C2BE" w:rsidR="00EA7933" w:rsidRDefault="00EA7933" w:rsidP="004E0C14">
      <w:pPr>
        <w:contextualSpacing/>
        <w:rPr>
          <w:rFonts w:asciiTheme="minorHAnsi" w:eastAsia="Cambria" w:hAnsiTheme="minorHAnsi"/>
          <w:sz w:val="18"/>
          <w:szCs w:val="18"/>
        </w:rPr>
      </w:pPr>
    </w:p>
    <w:p w14:paraId="78291894" w14:textId="77777777" w:rsidR="00CA4DB1" w:rsidRDefault="00CA4DB1" w:rsidP="00CA4DB1">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C</w:t>
      </w:r>
      <w:r w:rsidRPr="00EE71C1">
        <w:rPr>
          <w:rFonts w:asciiTheme="minorHAnsi" w:eastAsia="Cambria" w:hAnsiTheme="minorHAnsi"/>
          <w:b/>
          <w:sz w:val="18"/>
          <w:szCs w:val="18"/>
        </w:rPr>
        <w:t xml:space="preserve">. </w:t>
      </w:r>
      <w:r w:rsidR="00F46A43">
        <w:rPr>
          <w:rFonts w:asciiTheme="minorHAnsi" w:eastAsia="Cambria" w:hAnsiTheme="minorHAnsi"/>
          <w:b/>
          <w:sz w:val="18"/>
          <w:szCs w:val="18"/>
        </w:rPr>
        <w:t>Installed Ventilation</w:t>
      </w:r>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78291895"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input text </w:t>
      </w:r>
      <w:r w:rsidR="006B7D08">
        <w:rPr>
          <w:rFonts w:asciiTheme="minorHAnsi" w:eastAsia="Cambria" w:hAnsiTheme="minorHAnsi"/>
          <w:sz w:val="18"/>
          <w:szCs w:val="18"/>
        </w:rPr>
        <w:t>identifying the fan name for each installed ventilation fan</w:t>
      </w:r>
      <w:r>
        <w:rPr>
          <w:rFonts w:asciiTheme="minorHAnsi" w:eastAsia="Cambria" w:hAnsiTheme="minorHAnsi"/>
          <w:sz w:val="18"/>
          <w:szCs w:val="18"/>
        </w:rPr>
        <w:t>.</w:t>
      </w:r>
    </w:p>
    <w:p w14:paraId="78291896"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input text </w:t>
      </w:r>
      <w:r w:rsidR="006B7D08">
        <w:rPr>
          <w:rFonts w:asciiTheme="minorHAnsi" w:eastAsia="Cambria" w:hAnsiTheme="minorHAnsi"/>
          <w:sz w:val="18"/>
          <w:szCs w:val="18"/>
        </w:rPr>
        <w:t xml:space="preserve">identifying the </w:t>
      </w:r>
      <w:r>
        <w:rPr>
          <w:rFonts w:asciiTheme="minorHAnsi" w:eastAsia="Cambria" w:hAnsiTheme="minorHAnsi"/>
          <w:sz w:val="18"/>
          <w:szCs w:val="18"/>
        </w:rPr>
        <w:t>fan location</w:t>
      </w:r>
      <w:r w:rsidR="006B7D08">
        <w:rPr>
          <w:rFonts w:asciiTheme="minorHAnsi" w:eastAsia="Cambria" w:hAnsiTheme="minorHAnsi"/>
          <w:sz w:val="18"/>
          <w:szCs w:val="18"/>
        </w:rPr>
        <w:t xml:space="preserve"> for each installed ventilation fan</w:t>
      </w:r>
      <w:r>
        <w:rPr>
          <w:rFonts w:asciiTheme="minorHAnsi" w:eastAsia="Cambria" w:hAnsiTheme="minorHAnsi"/>
          <w:sz w:val="18"/>
          <w:szCs w:val="18"/>
        </w:rPr>
        <w:t>.</w:t>
      </w:r>
    </w:p>
    <w:p w14:paraId="78291897" w14:textId="77777777" w:rsidR="00F46A43" w:rsidRDefault="00F46A43"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Runtime (Min/Hr)</w:t>
      </w:r>
      <w:r w:rsidRPr="00F46A43">
        <w:rPr>
          <w:rFonts w:asciiTheme="minorHAnsi" w:eastAsia="Cambria" w:hAnsiTheme="minorHAnsi"/>
          <w:sz w:val="18"/>
          <w:szCs w:val="18"/>
        </w:rPr>
        <w:t>: This value may be filled out automatically or be user input.</w:t>
      </w:r>
    </w:p>
    <w:p w14:paraId="78291898" w14:textId="635CCA64" w:rsidR="00F46A43" w:rsidRDefault="00F46A43" w:rsidP="00F46A43">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 xml:space="preserve">If ventilation operation schedule from section </w:t>
      </w:r>
      <w:r w:rsidR="00B54159">
        <w:rPr>
          <w:rFonts w:asciiTheme="minorHAnsi" w:eastAsia="Cambria" w:hAnsiTheme="minorHAnsi"/>
          <w:sz w:val="18"/>
          <w:szCs w:val="18"/>
        </w:rPr>
        <w:t>A</w:t>
      </w:r>
      <w:r>
        <w:rPr>
          <w:rFonts w:asciiTheme="minorHAnsi" w:eastAsia="Cambria" w:hAnsiTheme="minorHAnsi"/>
          <w:sz w:val="18"/>
          <w:szCs w:val="18"/>
        </w:rPr>
        <w:t xml:space="preserve"> = </w:t>
      </w:r>
      <w:r w:rsidR="006B7D08">
        <w:rPr>
          <w:rFonts w:asciiTheme="minorHAnsi" w:eastAsia="Cambria" w:hAnsiTheme="minorHAnsi"/>
          <w:sz w:val="18"/>
          <w:szCs w:val="18"/>
        </w:rPr>
        <w:t>“</w:t>
      </w:r>
      <w:r>
        <w:rPr>
          <w:rFonts w:asciiTheme="minorHAnsi" w:eastAsia="Cambria" w:hAnsiTheme="minorHAnsi"/>
          <w:sz w:val="18"/>
          <w:szCs w:val="18"/>
        </w:rPr>
        <w:t>continuous</w:t>
      </w:r>
      <w:r w:rsidR="006B7D08">
        <w:rPr>
          <w:rFonts w:asciiTheme="minorHAnsi" w:eastAsia="Cambria" w:hAnsiTheme="minorHAnsi"/>
          <w:sz w:val="18"/>
          <w:szCs w:val="18"/>
        </w:rPr>
        <w:t>”</w:t>
      </w:r>
      <w:r>
        <w:rPr>
          <w:rFonts w:asciiTheme="minorHAnsi" w:eastAsia="Cambria" w:hAnsiTheme="minorHAnsi"/>
          <w:sz w:val="18"/>
          <w:szCs w:val="18"/>
        </w:rPr>
        <w:t>, then value of 60 will be automatically entered.</w:t>
      </w:r>
    </w:p>
    <w:p w14:paraId="78291899" w14:textId="642E8E25" w:rsidR="006B7D08" w:rsidRDefault="00F46A43" w:rsidP="006B7D08">
      <w:pPr>
        <w:pStyle w:val="ListParagraph"/>
        <w:numPr>
          <w:ilvl w:val="0"/>
          <w:numId w:val="29"/>
        </w:numPr>
        <w:rPr>
          <w:rFonts w:asciiTheme="minorHAnsi" w:eastAsia="Cambria" w:hAnsiTheme="minorHAnsi"/>
          <w:sz w:val="18"/>
          <w:szCs w:val="18"/>
        </w:rPr>
      </w:pPr>
      <w:r>
        <w:rPr>
          <w:rFonts w:asciiTheme="minorHAnsi" w:eastAsia="Cambria" w:hAnsiTheme="minorHAnsi"/>
          <w:sz w:val="18"/>
          <w:szCs w:val="18"/>
        </w:rPr>
        <w:t xml:space="preserve">If ventilation operation schedule from section </w:t>
      </w:r>
      <w:r w:rsidR="00B54159">
        <w:rPr>
          <w:rFonts w:asciiTheme="minorHAnsi" w:eastAsia="Cambria" w:hAnsiTheme="minorHAnsi"/>
          <w:sz w:val="18"/>
          <w:szCs w:val="18"/>
        </w:rPr>
        <w:t>A</w:t>
      </w:r>
      <w:r>
        <w:rPr>
          <w:rFonts w:asciiTheme="minorHAnsi" w:eastAsia="Cambria" w:hAnsiTheme="minorHAnsi"/>
          <w:sz w:val="18"/>
          <w:szCs w:val="18"/>
        </w:rPr>
        <w:t xml:space="preserve"> = </w:t>
      </w:r>
      <w:r w:rsidR="006B7D08">
        <w:rPr>
          <w:rFonts w:asciiTheme="minorHAnsi" w:eastAsia="Cambria" w:hAnsiTheme="minorHAnsi"/>
          <w:sz w:val="18"/>
          <w:szCs w:val="18"/>
        </w:rPr>
        <w:t>“</w:t>
      </w:r>
      <w:r>
        <w:rPr>
          <w:rFonts w:asciiTheme="minorHAnsi" w:eastAsia="Cambria" w:hAnsiTheme="minorHAnsi"/>
          <w:sz w:val="18"/>
          <w:szCs w:val="18"/>
        </w:rPr>
        <w:t>short</w:t>
      </w:r>
      <w:r w:rsidR="006B7D08">
        <w:rPr>
          <w:rFonts w:asciiTheme="minorHAnsi" w:eastAsia="Cambria" w:hAnsiTheme="minorHAnsi"/>
          <w:sz w:val="18"/>
          <w:szCs w:val="18"/>
        </w:rPr>
        <w:t xml:space="preserve"> </w:t>
      </w:r>
      <w:r>
        <w:rPr>
          <w:rFonts w:asciiTheme="minorHAnsi" w:eastAsia="Cambria" w:hAnsiTheme="minorHAnsi"/>
          <w:sz w:val="18"/>
          <w:szCs w:val="18"/>
        </w:rPr>
        <w:t>term average</w:t>
      </w:r>
      <w:r w:rsidR="006B7D08">
        <w:rPr>
          <w:rFonts w:asciiTheme="minorHAnsi" w:eastAsia="Cambria" w:hAnsiTheme="minorHAnsi"/>
          <w:sz w:val="18"/>
          <w:szCs w:val="18"/>
        </w:rPr>
        <w:t>”</w:t>
      </w:r>
      <w:r>
        <w:rPr>
          <w:rFonts w:asciiTheme="minorHAnsi" w:eastAsia="Cambria" w:hAnsiTheme="minorHAnsi"/>
          <w:sz w:val="18"/>
          <w:szCs w:val="18"/>
        </w:rPr>
        <w:t>, then user enter value of</w:t>
      </w:r>
      <w:r w:rsidR="006B7D08">
        <w:rPr>
          <w:rFonts w:asciiTheme="minorHAnsi" w:eastAsia="Cambria" w:hAnsiTheme="minorHAnsi"/>
          <w:sz w:val="18"/>
          <w:szCs w:val="18"/>
        </w:rPr>
        <w:t xml:space="preserve"> less than or equal to </w:t>
      </w:r>
      <w:r>
        <w:rPr>
          <w:rFonts w:asciiTheme="minorHAnsi" w:eastAsia="Cambria" w:hAnsiTheme="minorHAnsi"/>
          <w:sz w:val="18"/>
          <w:szCs w:val="18"/>
        </w:rPr>
        <w:t>60</w:t>
      </w:r>
      <w:r w:rsidR="006849B6">
        <w:rPr>
          <w:rFonts w:asciiTheme="minorHAnsi" w:eastAsia="Cambria" w:hAnsiTheme="minorHAnsi"/>
          <w:sz w:val="18"/>
          <w:szCs w:val="18"/>
        </w:rPr>
        <w:t xml:space="preserve"> for each installed ventilation fan.</w:t>
      </w:r>
    </w:p>
    <w:p w14:paraId="7829189A" w14:textId="6CDC2975" w:rsidR="006B7D08" w:rsidRDefault="006B7D08"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User </w:t>
      </w:r>
      <w:r w:rsidR="00F967F2">
        <w:rPr>
          <w:rFonts w:asciiTheme="minorHAnsi" w:eastAsia="Cambria" w:hAnsiTheme="minorHAnsi"/>
          <w:sz w:val="18"/>
          <w:szCs w:val="18"/>
        </w:rPr>
        <w:t xml:space="preserve">to </w:t>
      </w:r>
      <w:r>
        <w:rPr>
          <w:rFonts w:asciiTheme="minorHAnsi" w:eastAsia="Cambria" w:hAnsiTheme="minorHAnsi"/>
          <w:sz w:val="18"/>
          <w:szCs w:val="18"/>
        </w:rPr>
        <w:t xml:space="preserve">enter CFM value from test </w:t>
      </w:r>
      <w:r w:rsidR="00F967F2">
        <w:rPr>
          <w:rFonts w:asciiTheme="minorHAnsi" w:eastAsia="Cambria" w:hAnsiTheme="minorHAnsi"/>
          <w:sz w:val="18"/>
          <w:szCs w:val="18"/>
        </w:rPr>
        <w:t xml:space="preserve">procedures described in </w:t>
      </w:r>
      <w:r w:rsidR="00B231C0">
        <w:rPr>
          <w:rFonts w:asciiTheme="minorHAnsi" w:eastAsia="Cambria" w:hAnsiTheme="minorHAnsi"/>
          <w:sz w:val="18"/>
          <w:szCs w:val="18"/>
        </w:rPr>
        <w:t>NA7.18.1</w:t>
      </w:r>
      <w:r w:rsidR="00F967F2">
        <w:rPr>
          <w:rFonts w:asciiTheme="minorHAnsi" w:eastAsia="Cambria" w:hAnsiTheme="minorHAnsi"/>
          <w:sz w:val="18"/>
          <w:szCs w:val="18"/>
        </w:rPr>
        <w:t xml:space="preserve"> for e</w:t>
      </w:r>
      <w:r>
        <w:rPr>
          <w:rFonts w:asciiTheme="minorHAnsi" w:eastAsia="Cambria" w:hAnsiTheme="minorHAnsi"/>
          <w:sz w:val="18"/>
          <w:szCs w:val="18"/>
        </w:rPr>
        <w:t>ach installed ventilation fan</w:t>
      </w:r>
      <w:r w:rsidR="006849B6">
        <w:rPr>
          <w:rFonts w:asciiTheme="minorHAnsi" w:eastAsia="Cambria" w:hAnsiTheme="minorHAnsi"/>
          <w:sz w:val="18"/>
          <w:szCs w:val="18"/>
        </w:rPr>
        <w:t>.</w:t>
      </w:r>
    </w:p>
    <w:p w14:paraId="7829189B" w14:textId="77777777" w:rsidR="006849B6" w:rsidRDefault="006849B6" w:rsidP="00F46A43">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Equivalent continuous ventilation CFM is automatically calculated for each ventilation fan.</w:t>
      </w:r>
    </w:p>
    <w:p w14:paraId="7829189C" w14:textId="7E65A7C6" w:rsidR="00571B10" w:rsidRDefault="00264FF9">
      <w:pPr>
        <w:pStyle w:val="ListParagraph"/>
        <w:numPr>
          <w:ilvl w:val="0"/>
          <w:numId w:val="30"/>
        </w:numPr>
        <w:rPr>
          <w:rFonts w:asciiTheme="minorHAnsi" w:eastAsia="Cambria" w:hAnsiTheme="minorHAnsi"/>
          <w:sz w:val="18"/>
          <w:szCs w:val="18"/>
        </w:rPr>
      </w:pPr>
      <w:r>
        <w:rPr>
          <w:rFonts w:asciiTheme="minorHAnsi" w:eastAsia="Cambria" w:hAnsiTheme="minorHAnsi"/>
          <w:sz w:val="18"/>
          <w:szCs w:val="18"/>
        </w:rPr>
        <w:t xml:space="preserve">Total installed </w:t>
      </w:r>
      <w:r w:rsidR="00234ADD">
        <w:rPr>
          <w:rFonts w:asciiTheme="minorHAnsi" w:eastAsia="Cambria" w:hAnsiTheme="minorHAnsi"/>
          <w:sz w:val="18"/>
          <w:szCs w:val="18"/>
        </w:rPr>
        <w:t xml:space="preserve">equivalent </w:t>
      </w:r>
      <w:r>
        <w:rPr>
          <w:rFonts w:asciiTheme="minorHAnsi" w:eastAsia="Cambria" w:hAnsiTheme="minorHAnsi"/>
          <w:sz w:val="18"/>
          <w:szCs w:val="18"/>
        </w:rPr>
        <w:t>continuous ventilation CFM is automatically calculated based on the installed ventilation fans.</w:t>
      </w:r>
    </w:p>
    <w:p w14:paraId="7829189D" w14:textId="1F22857A" w:rsidR="004D1E0E" w:rsidRDefault="004D1E0E">
      <w:pPr>
        <w:rPr>
          <w:rFonts w:asciiTheme="minorHAnsi" w:eastAsia="Cambria" w:hAnsiTheme="minorHAnsi"/>
          <w:sz w:val="18"/>
          <w:szCs w:val="18"/>
        </w:rPr>
      </w:pPr>
    </w:p>
    <w:p w14:paraId="7829189E" w14:textId="77777777" w:rsidR="00CA3598" w:rsidRDefault="00CA3598" w:rsidP="00CA3598">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w:t>
      </w:r>
      <w:r w:rsidRPr="00CA3598">
        <w:rPr>
          <w:rFonts w:asciiTheme="minorHAnsi" w:eastAsia="Cambria" w:hAnsiTheme="minorHAnsi"/>
          <w:b/>
          <w:sz w:val="18"/>
          <w:szCs w:val="18"/>
        </w:rPr>
        <w:t xml:space="preserve"> Additional Envelope Requirements</w:t>
      </w:r>
    </w:p>
    <w:p w14:paraId="7829189F" w14:textId="27705A84" w:rsidR="00571B10" w:rsidRDefault="00CA3598">
      <w:pPr>
        <w:pStyle w:val="ListParagraph"/>
        <w:numPr>
          <w:ilvl w:val="0"/>
          <w:numId w:val="32"/>
        </w:numPr>
        <w:rPr>
          <w:rFonts w:asciiTheme="minorHAnsi" w:eastAsia="Cambria" w:hAnsiTheme="minorHAnsi"/>
          <w:sz w:val="18"/>
          <w:szCs w:val="18"/>
        </w:rPr>
      </w:pPr>
      <w:r>
        <w:rPr>
          <w:rFonts w:asciiTheme="minorHAnsi" w:hAnsiTheme="minorHAnsi"/>
          <w:sz w:val="18"/>
          <w:szCs w:val="18"/>
        </w:rPr>
        <w:t>Envelope Leakage</w:t>
      </w:r>
      <w:r w:rsidRPr="00495793">
        <w:rPr>
          <w:rFonts w:asciiTheme="minorHAnsi" w:hAnsiTheme="minorHAnsi"/>
          <w:sz w:val="18"/>
          <w:szCs w:val="18"/>
        </w:rPr>
        <w:t xml:space="preserve">: This field is filled out automatically. It is referenced from the </w:t>
      </w:r>
      <w:r w:rsidR="00B231C0">
        <w:rPr>
          <w:rFonts w:asciiTheme="minorHAnsi" w:hAnsiTheme="minorHAnsi"/>
          <w:sz w:val="18"/>
          <w:szCs w:val="18"/>
        </w:rPr>
        <w:t>NRCC</w:t>
      </w:r>
      <w:r w:rsidRPr="00495793">
        <w:rPr>
          <w:rFonts w:asciiTheme="minorHAnsi" w:hAnsiTheme="minorHAnsi"/>
          <w:sz w:val="18"/>
          <w:szCs w:val="18"/>
        </w:rPr>
        <w:t>-MCH-</w:t>
      </w:r>
      <w:r>
        <w:rPr>
          <w:rFonts w:asciiTheme="minorHAnsi" w:hAnsiTheme="minorHAnsi"/>
          <w:sz w:val="18"/>
          <w:szCs w:val="18"/>
        </w:rPr>
        <w:t>24</w:t>
      </w:r>
      <w:r w:rsidRPr="00495793">
        <w:rPr>
          <w:rFonts w:asciiTheme="minorHAnsi" w:hAnsiTheme="minorHAnsi"/>
          <w:sz w:val="18"/>
          <w:szCs w:val="18"/>
        </w:rPr>
        <w:t>, which must be completed prior to this document.</w:t>
      </w:r>
    </w:p>
    <w:p w14:paraId="782918A0" w14:textId="77777777" w:rsidR="00571B10" w:rsidRDefault="00571B10">
      <w:pPr>
        <w:rPr>
          <w:rFonts w:asciiTheme="minorHAnsi" w:eastAsia="Cambria" w:hAnsiTheme="minorHAnsi"/>
          <w:sz w:val="18"/>
          <w:szCs w:val="18"/>
        </w:rPr>
      </w:pPr>
    </w:p>
    <w:p w14:paraId="782918A1" w14:textId="77777777" w:rsidR="00CA3598" w:rsidRDefault="00CA3598" w:rsidP="00CA3598">
      <w:pPr>
        <w:rPr>
          <w:rFonts w:asciiTheme="minorHAnsi" w:eastAsia="Cambria" w:hAnsiTheme="minorHAnsi"/>
          <w:b/>
          <w:sz w:val="18"/>
          <w:szCs w:val="18"/>
        </w:rPr>
      </w:pPr>
      <w:r w:rsidRPr="00EE71C1">
        <w:rPr>
          <w:rFonts w:asciiTheme="minorHAnsi" w:eastAsia="Cambria" w:hAnsiTheme="minorHAnsi"/>
          <w:b/>
          <w:sz w:val="18"/>
          <w:szCs w:val="18"/>
        </w:rPr>
        <w:t xml:space="preserve">Section </w:t>
      </w:r>
      <w:r>
        <w:rPr>
          <w:rFonts w:asciiTheme="minorHAnsi" w:eastAsia="Cambria" w:hAnsiTheme="minorHAnsi"/>
          <w:b/>
          <w:sz w:val="18"/>
          <w:szCs w:val="18"/>
        </w:rPr>
        <w:t>E</w:t>
      </w:r>
      <w:r w:rsidRPr="00EE71C1">
        <w:rPr>
          <w:rFonts w:asciiTheme="minorHAnsi" w:eastAsia="Cambria" w:hAnsiTheme="minorHAnsi"/>
          <w:b/>
          <w:sz w:val="18"/>
          <w:szCs w:val="18"/>
        </w:rPr>
        <w:t>.</w:t>
      </w:r>
      <w:r w:rsidR="007715C6" w:rsidRPr="007715C6">
        <w:t xml:space="preserve"> </w:t>
      </w:r>
      <w:r w:rsidR="007715C6" w:rsidRPr="007715C6">
        <w:rPr>
          <w:rFonts w:asciiTheme="minorHAnsi" w:eastAsia="Cambria" w:hAnsiTheme="minorHAnsi"/>
          <w:b/>
          <w:sz w:val="18"/>
          <w:szCs w:val="18"/>
        </w:rPr>
        <w:t>Additional Central Ventilation System Balancing Requirements</w:t>
      </w:r>
    </w:p>
    <w:p w14:paraId="782918A2" w14:textId="77777777" w:rsidR="00571B10" w:rsidRDefault="00264FF9">
      <w:pPr>
        <w:pStyle w:val="ListParagraph"/>
        <w:numPr>
          <w:ilvl w:val="0"/>
          <w:numId w:val="33"/>
        </w:numPr>
        <w:rPr>
          <w:rFonts w:asciiTheme="minorHAnsi" w:eastAsia="Cambria" w:hAnsiTheme="minorHAnsi"/>
          <w:sz w:val="18"/>
          <w:szCs w:val="18"/>
        </w:rPr>
      </w:pPr>
      <w:r>
        <w:rPr>
          <w:rFonts w:asciiTheme="minorHAnsi" w:hAnsiTheme="minorHAnsi"/>
          <w:sz w:val="18"/>
          <w:szCs w:val="18"/>
        </w:rPr>
        <w:t>Maximum Ventilation Flow (CFM): This field is filled out automatically calculated.</w:t>
      </w:r>
    </w:p>
    <w:p w14:paraId="782918A3" w14:textId="77777777" w:rsidR="00571B10" w:rsidRPr="00C42B76" w:rsidRDefault="00571B10" w:rsidP="00C42B76">
      <w:pPr>
        <w:rPr>
          <w:rFonts w:asciiTheme="minorHAnsi" w:eastAsia="Cambria" w:hAnsiTheme="minorHAnsi"/>
          <w:sz w:val="18"/>
          <w:szCs w:val="18"/>
        </w:rPr>
      </w:pPr>
    </w:p>
    <w:p w14:paraId="782918A4" w14:textId="77777777" w:rsidR="00571B10" w:rsidRPr="00663953" w:rsidRDefault="00571B10" w:rsidP="00CA3598">
      <w:pPr>
        <w:rPr>
          <w:rFonts w:asciiTheme="minorHAnsi" w:eastAsia="Cambria" w:hAnsiTheme="minorHAnsi"/>
          <w:sz w:val="18"/>
          <w:szCs w:val="18"/>
        </w:rPr>
        <w:sectPr w:rsidR="00571B10" w:rsidRPr="00663953"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782918A6" w14:textId="77777777" w:rsidTr="0096325C">
        <w:tc>
          <w:tcPr>
            <w:tcW w:w="11016" w:type="dxa"/>
          </w:tcPr>
          <w:p w14:paraId="782918A5" w14:textId="638BD858" w:rsidR="0096325C" w:rsidRDefault="0096325C" w:rsidP="00406EED">
            <w:pPr>
              <w:rPr>
                <w:rFonts w:asciiTheme="minorHAnsi" w:hAnsiTheme="minorHAnsi"/>
                <w:sz w:val="18"/>
                <w:szCs w:val="18"/>
              </w:rPr>
            </w:pPr>
            <w:r w:rsidRPr="00CB00C9">
              <w:rPr>
                <w:rFonts w:asciiTheme="minorHAnsi" w:hAnsiTheme="minorHAnsi" w:cs="font78"/>
                <w:sz w:val="18"/>
                <w:szCs w:val="18"/>
              </w:rPr>
              <w:t xml:space="preserve">Title 24, Part 6, Section </w:t>
            </w:r>
            <w:r w:rsidR="00186E32">
              <w:rPr>
                <w:rFonts w:asciiTheme="minorHAnsi" w:hAnsiTheme="minorHAnsi" w:cs="font78"/>
                <w:sz w:val="18"/>
                <w:szCs w:val="18"/>
              </w:rPr>
              <w:t>120.1(b)2</w:t>
            </w:r>
            <w:r w:rsidRPr="00CB00C9">
              <w:rPr>
                <w:rFonts w:asciiTheme="minorHAnsi" w:hAnsiTheme="minorHAnsi" w:cs="font78"/>
                <w:sz w:val="18"/>
                <w:szCs w:val="18"/>
              </w:rPr>
              <w:t xml:space="preserve"> </w:t>
            </w:r>
            <w:r w:rsidR="00186E32" w:rsidRPr="00186E32">
              <w:rPr>
                <w:rFonts w:asciiTheme="minorHAnsi" w:hAnsiTheme="minorHAnsi" w:cs="font78"/>
                <w:b/>
                <w:sz w:val="18"/>
                <w:szCs w:val="18"/>
              </w:rPr>
              <w:t>Attached Dwelling Unit</w:t>
            </w:r>
            <w:r w:rsidR="00186E32">
              <w:rPr>
                <w:rFonts w:asciiTheme="minorHAnsi" w:hAnsiTheme="minorHAnsi" w:cs="font78"/>
                <w:sz w:val="18"/>
                <w:szCs w:val="18"/>
              </w:rPr>
              <w:t xml:space="preserve"> (</w:t>
            </w:r>
            <w:r w:rsidRPr="00186E32">
              <w:rPr>
                <w:rFonts w:asciiTheme="minorHAnsi" w:hAnsiTheme="minorHAnsi" w:cs="font78"/>
                <w:bCs/>
                <w:sz w:val="18"/>
                <w:szCs w:val="18"/>
              </w:rPr>
              <w:t>Ventilation</w:t>
            </w:r>
            <w:r w:rsidR="00186E32" w:rsidRPr="00487151">
              <w:rPr>
                <w:rFonts w:asciiTheme="minorHAnsi" w:hAnsiTheme="minorHAnsi" w:cs="font78"/>
                <w:bCs/>
                <w:sz w:val="18"/>
                <w:szCs w:val="18"/>
              </w:rPr>
              <w:t>)</w:t>
            </w:r>
            <w:r w:rsidR="00186E32">
              <w:rPr>
                <w:rFonts w:asciiTheme="minorHAnsi" w:hAnsiTheme="minorHAnsi" w:cs="font78"/>
                <w:b/>
                <w:bCs/>
                <w:sz w:val="18"/>
                <w:szCs w:val="18"/>
              </w:rPr>
              <w:t>.</w:t>
            </w:r>
            <w:r w:rsidRPr="00CB00C9">
              <w:rPr>
                <w:rFonts w:asciiTheme="minorHAnsi" w:hAnsiTheme="minorHAnsi" w:cs="font78"/>
                <w:b/>
                <w:bCs/>
                <w:sz w:val="18"/>
                <w:szCs w:val="18"/>
              </w:rPr>
              <w:t xml:space="preserve"> </w:t>
            </w:r>
            <w:r w:rsidRPr="00CB00C9">
              <w:rPr>
                <w:rFonts w:asciiTheme="minorHAnsi" w:hAnsiTheme="minorHAnsi" w:cs="font78"/>
                <w:sz w:val="18"/>
                <w:szCs w:val="18"/>
              </w:rPr>
              <w:t>All dwelling units shall meet the requirements of ANSI/ASHRAE Standard</w:t>
            </w:r>
            <w:r w:rsidR="00406EED">
              <w:rPr>
                <w:rFonts w:asciiTheme="minorHAnsi" w:hAnsiTheme="minorHAnsi" w:cs="font78"/>
                <w:sz w:val="18"/>
                <w:szCs w:val="18"/>
              </w:rPr>
              <w:t xml:space="preserve"> </w:t>
            </w:r>
            <w:r w:rsidRPr="00CB00C9">
              <w:rPr>
                <w:rFonts w:asciiTheme="minorHAnsi" w:hAnsiTheme="minorHAnsi" w:cs="font78"/>
                <w:sz w:val="18"/>
                <w:szCs w:val="18"/>
              </w:rPr>
              <w:t>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Residential Buildings</w:t>
            </w:r>
            <w:r w:rsidR="00D27AE0">
              <w:rPr>
                <w:rFonts w:asciiTheme="minorHAnsi" w:hAnsiTheme="minorHAnsi" w:cs="font78"/>
                <w:sz w:val="18"/>
                <w:szCs w:val="18"/>
              </w:rPr>
              <w:t xml:space="preserve"> subject to the amendments specified by Title 24, Part 6, Section </w:t>
            </w:r>
            <w:r w:rsidR="00487151">
              <w:rPr>
                <w:rFonts w:asciiTheme="minorHAnsi" w:hAnsiTheme="minorHAnsi" w:cs="font78"/>
                <w:sz w:val="18"/>
                <w:szCs w:val="18"/>
              </w:rPr>
              <w:t>120.1(b)2A.iv</w:t>
            </w:r>
            <w:r w:rsidR="00052480">
              <w:rPr>
                <w:rFonts w:asciiTheme="minorHAnsi" w:hAnsiTheme="minorHAnsi" w:cs="font78"/>
                <w:sz w:val="18"/>
                <w:szCs w:val="18"/>
              </w:rPr>
              <w:t xml:space="preserve"> </w:t>
            </w:r>
          </w:p>
        </w:tc>
      </w:tr>
    </w:tbl>
    <w:p w14:paraId="782918A7" w14:textId="77777777" w:rsidR="002A1F1B" w:rsidRPr="001B7F7E"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2"/>
        <w:gridCol w:w="4508"/>
        <w:gridCol w:w="5490"/>
      </w:tblGrid>
      <w:tr w:rsidR="002A1F1B" w:rsidRPr="00D2491C" w14:paraId="782918A9" w14:textId="77777777" w:rsidTr="00392EE0">
        <w:tc>
          <w:tcPr>
            <w:tcW w:w="10790" w:type="dxa"/>
            <w:gridSpan w:val="3"/>
          </w:tcPr>
          <w:p w14:paraId="782918A8"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782918AD" w14:textId="77777777" w:rsidTr="00392EE0">
        <w:trPr>
          <w:trHeight w:val="158"/>
        </w:trPr>
        <w:tc>
          <w:tcPr>
            <w:tcW w:w="792" w:type="dxa"/>
            <w:vAlign w:val="center"/>
          </w:tcPr>
          <w:p w14:paraId="782918AA"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08" w:type="dxa"/>
            <w:vAlign w:val="center"/>
          </w:tcPr>
          <w:p w14:paraId="782918AB"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490" w:type="dxa"/>
            <w:tcMar>
              <w:left w:w="72" w:type="dxa"/>
              <w:right w:w="72" w:type="dxa"/>
            </w:tcMar>
          </w:tcPr>
          <w:p w14:paraId="782918AC" w14:textId="46FD3714" w:rsidR="002A1F1B" w:rsidRPr="00F5715E" w:rsidRDefault="0059105C" w:rsidP="003A3760">
            <w:pPr>
              <w:rPr>
                <w:rFonts w:asciiTheme="minorHAnsi" w:hAnsiTheme="minorHAnsi"/>
                <w:sz w:val="18"/>
                <w:szCs w:val="18"/>
              </w:rPr>
            </w:pPr>
            <w:r w:rsidRPr="00990E31">
              <w:rPr>
                <w:rFonts w:asciiTheme="minorHAnsi" w:hAnsiTheme="minorHAnsi"/>
                <w:sz w:val="18"/>
                <w:szCs w:val="18"/>
              </w:rPr>
              <w:t>&lt;&lt;user input, text, maximum 50 characters&gt;&gt;</w:t>
            </w:r>
          </w:p>
        </w:tc>
      </w:tr>
      <w:tr w:rsidR="002A1F1B" w:rsidRPr="00D2491C" w14:paraId="782918B1" w14:textId="77777777" w:rsidTr="00392EE0">
        <w:trPr>
          <w:trHeight w:val="158"/>
        </w:trPr>
        <w:tc>
          <w:tcPr>
            <w:tcW w:w="792" w:type="dxa"/>
            <w:vAlign w:val="center"/>
          </w:tcPr>
          <w:p w14:paraId="782918A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08" w:type="dxa"/>
            <w:vAlign w:val="center"/>
          </w:tcPr>
          <w:p w14:paraId="782918AF"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490" w:type="dxa"/>
            <w:tcMar>
              <w:left w:w="72" w:type="dxa"/>
              <w:right w:w="72" w:type="dxa"/>
            </w:tcMar>
          </w:tcPr>
          <w:p w14:paraId="782918B0" w14:textId="4628AA59" w:rsidR="002A1F1B" w:rsidRPr="00F5715E" w:rsidRDefault="00912920" w:rsidP="004179A3">
            <w:pPr>
              <w:rPr>
                <w:rFonts w:asciiTheme="minorHAnsi" w:hAnsiTheme="minorHAnsi"/>
                <w:sz w:val="18"/>
                <w:szCs w:val="18"/>
              </w:rPr>
            </w:pPr>
            <w:r w:rsidRPr="007A5D38">
              <w:rPr>
                <w:rFonts w:asciiTheme="minorHAnsi" w:hAnsiTheme="minorHAnsi" w:cstheme="minorHAnsi"/>
                <w:sz w:val="18"/>
                <w:szCs w:val="18"/>
              </w:rPr>
              <w:t xml:space="preserve">&lt;&lt; </w:t>
            </w:r>
            <w:r w:rsidR="004179A3">
              <w:rPr>
                <w:rFonts w:asciiTheme="minorHAnsi" w:hAnsiTheme="minorHAnsi" w:cstheme="minorHAnsi"/>
                <w:sz w:val="18"/>
                <w:szCs w:val="18"/>
              </w:rPr>
              <w:t xml:space="preserve">Fixed value </w:t>
            </w:r>
            <w:r w:rsidR="0059105C">
              <w:rPr>
                <w:rFonts w:asciiTheme="minorHAnsi" w:hAnsiTheme="minorHAnsi" w:cstheme="minorHAnsi"/>
                <w:sz w:val="18"/>
                <w:szCs w:val="18"/>
              </w:rPr>
              <w:t>“</w:t>
            </w:r>
            <w:r w:rsidR="00A94BE4">
              <w:rPr>
                <w:rFonts w:asciiTheme="minorHAnsi" w:hAnsiTheme="minorHAnsi" w:cstheme="minorHAnsi"/>
                <w:sz w:val="18"/>
                <w:szCs w:val="18"/>
              </w:rPr>
              <w:t xml:space="preserve">High-rise </w:t>
            </w:r>
            <w:r w:rsidR="004179A3">
              <w:rPr>
                <w:rFonts w:asciiTheme="minorHAnsi" w:hAnsiTheme="minorHAnsi" w:cstheme="minorHAnsi"/>
                <w:sz w:val="18"/>
                <w:szCs w:val="18"/>
              </w:rPr>
              <w:t>Residential</w:t>
            </w:r>
            <w:r w:rsidR="0059105C">
              <w:rPr>
                <w:rFonts w:asciiTheme="minorHAnsi" w:hAnsiTheme="minorHAnsi" w:cstheme="minorHAnsi"/>
                <w:sz w:val="18"/>
                <w:szCs w:val="18"/>
              </w:rPr>
              <w:t>”</w:t>
            </w:r>
            <w:r w:rsidRPr="007A5D38">
              <w:rPr>
                <w:rFonts w:asciiTheme="minorHAnsi" w:hAnsiTheme="minorHAnsi" w:cstheme="minorHAnsi"/>
                <w:sz w:val="18"/>
                <w:szCs w:val="18"/>
              </w:rPr>
              <w:t>&gt;&gt;</w:t>
            </w:r>
          </w:p>
        </w:tc>
      </w:tr>
      <w:tr w:rsidR="002A1F1B" w:rsidRPr="00D2491C" w14:paraId="782918B8" w14:textId="77777777" w:rsidTr="00392EE0">
        <w:trPr>
          <w:trHeight w:val="158"/>
        </w:trPr>
        <w:tc>
          <w:tcPr>
            <w:tcW w:w="792" w:type="dxa"/>
            <w:vAlign w:val="center"/>
          </w:tcPr>
          <w:p w14:paraId="782918B2"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08" w:type="dxa"/>
            <w:vAlign w:val="center"/>
          </w:tcPr>
          <w:p w14:paraId="782918B3"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490" w:type="dxa"/>
            <w:tcMar>
              <w:left w:w="72" w:type="dxa"/>
              <w:right w:w="72" w:type="dxa"/>
            </w:tcMar>
          </w:tcPr>
          <w:p w14:paraId="782918B7" w14:textId="776544AC" w:rsidR="002A1F1B" w:rsidRPr="00F5715E" w:rsidRDefault="00E14C55" w:rsidP="00E14C55">
            <w:pPr>
              <w:rPr>
                <w:rFonts w:asciiTheme="minorHAnsi" w:hAnsiTheme="minorHAnsi"/>
                <w:sz w:val="18"/>
                <w:szCs w:val="18"/>
              </w:rPr>
            </w:pPr>
            <w:r w:rsidRPr="00A26BE3">
              <w:rPr>
                <w:rFonts w:asciiTheme="minorHAnsi" w:hAnsiTheme="minorHAnsi"/>
                <w:sz w:val="18"/>
                <w:szCs w:val="18"/>
              </w:rPr>
              <w:t xml:space="preserve">&lt;&lt;user pick select from list: </w:t>
            </w:r>
            <w:r w:rsidRPr="00392EE0">
              <w:rPr>
                <w:rFonts w:asciiTheme="minorHAnsi" w:hAnsiTheme="minorHAnsi"/>
                <w:sz w:val="18"/>
                <w:szCs w:val="18"/>
              </w:rPr>
              <w:t>New</w:t>
            </w:r>
            <w:r w:rsidRPr="00A26BE3">
              <w:rPr>
                <w:rFonts w:asciiTheme="minorHAnsi" w:hAnsiTheme="minorHAnsi"/>
                <w:sz w:val="18"/>
                <w:szCs w:val="18"/>
              </w:rPr>
              <w:t xml:space="preserve">; </w:t>
            </w:r>
            <w:r>
              <w:rPr>
                <w:rFonts w:asciiTheme="minorHAnsi" w:hAnsiTheme="minorHAnsi"/>
                <w:sz w:val="18"/>
                <w:szCs w:val="18"/>
              </w:rPr>
              <w:t xml:space="preserve">Addition; or </w:t>
            </w:r>
            <w:r w:rsidRPr="00392EE0">
              <w:rPr>
                <w:rFonts w:asciiTheme="minorHAnsi" w:hAnsiTheme="minorHAnsi"/>
                <w:sz w:val="18"/>
                <w:szCs w:val="18"/>
              </w:rPr>
              <w:t>Alteration</w:t>
            </w:r>
            <w:r w:rsidRPr="00D16EEF">
              <w:rPr>
                <w:rFonts w:asciiTheme="minorHAnsi" w:hAnsiTheme="minorHAnsi"/>
                <w:sz w:val="18"/>
                <w:szCs w:val="18"/>
              </w:rPr>
              <w:t>&gt;&gt;</w:t>
            </w:r>
          </w:p>
        </w:tc>
      </w:tr>
      <w:tr w:rsidR="002A1F1B" w:rsidRPr="00D2491C" w14:paraId="782918BD" w14:textId="77777777" w:rsidTr="00392EE0">
        <w:trPr>
          <w:trHeight w:val="158"/>
        </w:trPr>
        <w:tc>
          <w:tcPr>
            <w:tcW w:w="792" w:type="dxa"/>
            <w:vAlign w:val="center"/>
          </w:tcPr>
          <w:p w14:paraId="782918B9"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08" w:type="dxa"/>
            <w:vAlign w:val="center"/>
          </w:tcPr>
          <w:p w14:paraId="782918BA"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BB"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490" w:type="dxa"/>
            <w:tcMar>
              <w:left w:w="72" w:type="dxa"/>
              <w:right w:w="72" w:type="dxa"/>
            </w:tcMar>
          </w:tcPr>
          <w:p w14:paraId="782918BC" w14:textId="7FDBE7C2" w:rsidR="002A1F1B" w:rsidRPr="00F5715E" w:rsidRDefault="003779A7" w:rsidP="00E14C55">
            <w:pPr>
              <w:rPr>
                <w:rFonts w:asciiTheme="minorHAnsi" w:hAnsiTheme="minorHAnsi"/>
                <w:sz w:val="18"/>
                <w:szCs w:val="18"/>
              </w:rPr>
            </w:pPr>
            <w:r w:rsidRPr="00990E31">
              <w:rPr>
                <w:rFonts w:asciiTheme="minorHAnsi" w:hAnsiTheme="minorHAnsi"/>
                <w:sz w:val="18"/>
                <w:szCs w:val="18"/>
              </w:rPr>
              <w:t xml:space="preserve">&lt;&lt;user input, </w:t>
            </w:r>
            <w:r>
              <w:rPr>
                <w:rFonts w:asciiTheme="minorHAnsi" w:hAnsiTheme="minorHAnsi"/>
                <w:sz w:val="18"/>
                <w:szCs w:val="18"/>
              </w:rPr>
              <w:t>number</w:t>
            </w:r>
            <w:r w:rsidR="00E14C55">
              <w:rPr>
                <w:rFonts w:asciiTheme="minorHAnsi" w:hAnsiTheme="minorHAnsi"/>
                <w:sz w:val="18"/>
                <w:szCs w:val="18"/>
              </w:rPr>
              <w:t xml:space="preserve">, </w:t>
            </w:r>
            <w:r w:rsidR="004179A3">
              <w:rPr>
                <w:rFonts w:asciiTheme="minorHAnsi" w:hAnsiTheme="minorHAnsi"/>
                <w:sz w:val="18"/>
                <w:szCs w:val="18"/>
              </w:rPr>
              <w:t xml:space="preserve">integer </w:t>
            </w:r>
            <w:r w:rsidR="00E14C55">
              <w:rPr>
                <w:rFonts w:asciiTheme="minorHAnsi" w:hAnsiTheme="minorHAnsi"/>
                <w:sz w:val="18"/>
                <w:szCs w:val="18"/>
              </w:rPr>
              <w:t>XXX</w:t>
            </w:r>
            <w:r w:rsidRPr="00990E31">
              <w:rPr>
                <w:rFonts w:asciiTheme="minorHAnsi" w:hAnsiTheme="minorHAnsi"/>
                <w:sz w:val="18"/>
                <w:szCs w:val="18"/>
              </w:rPr>
              <w:t>&gt;&gt;</w:t>
            </w:r>
          </w:p>
        </w:tc>
      </w:tr>
      <w:tr w:rsidR="002A1F1B" w:rsidRPr="00D2491C" w14:paraId="782918C2" w14:textId="77777777" w:rsidTr="00392EE0">
        <w:trPr>
          <w:trHeight w:val="158"/>
        </w:trPr>
        <w:tc>
          <w:tcPr>
            <w:tcW w:w="792" w:type="dxa"/>
            <w:vAlign w:val="center"/>
          </w:tcPr>
          <w:p w14:paraId="782918B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08" w:type="dxa"/>
            <w:vAlign w:val="center"/>
          </w:tcPr>
          <w:p w14:paraId="782918BF"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C0"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490" w:type="dxa"/>
            <w:tcMar>
              <w:left w:w="72" w:type="dxa"/>
              <w:right w:w="72" w:type="dxa"/>
            </w:tcMar>
          </w:tcPr>
          <w:p w14:paraId="782918C1" w14:textId="6E13CAF8" w:rsidR="002A1F1B" w:rsidRPr="00F5715E" w:rsidRDefault="00E14C55" w:rsidP="003779A7">
            <w:pPr>
              <w:rPr>
                <w:rFonts w:asciiTheme="minorHAnsi" w:hAnsiTheme="minorHAnsi"/>
                <w:sz w:val="18"/>
                <w:szCs w:val="18"/>
              </w:rPr>
            </w:pPr>
            <w:r w:rsidRPr="00990E31">
              <w:rPr>
                <w:rFonts w:asciiTheme="minorHAnsi" w:hAnsiTheme="minorHAnsi"/>
                <w:sz w:val="18"/>
                <w:szCs w:val="18"/>
              </w:rPr>
              <w:t xml:space="preserve">&lt;&lt;user input, </w:t>
            </w:r>
            <w:r>
              <w:rPr>
                <w:rFonts w:asciiTheme="minorHAnsi" w:hAnsiTheme="minorHAnsi"/>
                <w:sz w:val="18"/>
                <w:szCs w:val="18"/>
              </w:rPr>
              <w:t>number,</w:t>
            </w:r>
            <w:r w:rsidR="004179A3">
              <w:rPr>
                <w:rFonts w:asciiTheme="minorHAnsi" w:hAnsiTheme="minorHAnsi"/>
                <w:sz w:val="18"/>
                <w:szCs w:val="18"/>
              </w:rPr>
              <w:t xml:space="preserve"> integer</w:t>
            </w:r>
            <w:r>
              <w:rPr>
                <w:rFonts w:asciiTheme="minorHAnsi" w:hAnsiTheme="minorHAnsi"/>
                <w:sz w:val="18"/>
                <w:szCs w:val="18"/>
              </w:rPr>
              <w:t xml:space="preserve"> XXX</w:t>
            </w:r>
            <w:r w:rsidRPr="00990E31">
              <w:rPr>
                <w:rFonts w:asciiTheme="minorHAnsi" w:hAnsiTheme="minorHAnsi"/>
                <w:sz w:val="18"/>
                <w:szCs w:val="18"/>
              </w:rPr>
              <w:t>&gt;&gt;</w:t>
            </w:r>
            <w:r w:rsidR="002A1F1B" w:rsidRPr="006121C5">
              <w:rPr>
                <w:rFonts w:asciiTheme="minorHAnsi" w:hAnsiTheme="minorHAnsi"/>
                <w:sz w:val="18"/>
                <w:szCs w:val="18"/>
              </w:rPr>
              <w:t xml:space="preserve"> </w:t>
            </w:r>
          </w:p>
        </w:tc>
      </w:tr>
      <w:tr w:rsidR="00EE3065" w:rsidRPr="00D2491C" w14:paraId="782918FB" w14:textId="77777777" w:rsidTr="00392EE0">
        <w:trPr>
          <w:trHeight w:val="158"/>
        </w:trPr>
        <w:tc>
          <w:tcPr>
            <w:tcW w:w="792" w:type="dxa"/>
            <w:vAlign w:val="center"/>
          </w:tcPr>
          <w:p w14:paraId="782918EE" w14:textId="294800D2" w:rsidR="00EE3065" w:rsidRPr="00F5715E" w:rsidRDefault="00F37662" w:rsidP="00F37662">
            <w:pPr>
              <w:jc w:val="center"/>
              <w:rPr>
                <w:rFonts w:asciiTheme="minorHAnsi" w:hAnsiTheme="minorHAnsi"/>
                <w:sz w:val="18"/>
                <w:szCs w:val="18"/>
              </w:rPr>
            </w:pPr>
            <w:r>
              <w:rPr>
                <w:rFonts w:asciiTheme="minorHAnsi" w:hAnsiTheme="minorHAnsi" w:cstheme="minorHAnsi"/>
                <w:sz w:val="18"/>
                <w:szCs w:val="18"/>
              </w:rPr>
              <w:t>06</w:t>
            </w:r>
          </w:p>
        </w:tc>
        <w:tc>
          <w:tcPr>
            <w:tcW w:w="4508" w:type="dxa"/>
            <w:vAlign w:val="center"/>
          </w:tcPr>
          <w:p w14:paraId="782918EF"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490" w:type="dxa"/>
            <w:tcMar>
              <w:left w:w="72" w:type="dxa"/>
              <w:right w:w="72" w:type="dxa"/>
            </w:tcMar>
          </w:tcPr>
          <w:p w14:paraId="782918F0" w14:textId="3722B7F4"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w:t>
            </w:r>
            <w:r w:rsidR="0068772D">
              <w:rPr>
                <w:rFonts w:asciiTheme="minorHAnsi" w:hAnsiTheme="minorHAnsi" w:cstheme="minorHAnsi"/>
                <w:sz w:val="18"/>
                <w:szCs w:val="18"/>
              </w:rPr>
              <w:t xml:space="preserve">Calculated value, allow </w:t>
            </w:r>
            <w:r w:rsidRPr="007A5D38">
              <w:rPr>
                <w:rFonts w:asciiTheme="minorHAnsi" w:hAnsiTheme="minorHAnsi" w:cstheme="minorHAnsi"/>
                <w:sz w:val="18"/>
                <w:szCs w:val="18"/>
              </w:rPr>
              <w:t>user pick one from list:</w:t>
            </w:r>
          </w:p>
          <w:p w14:paraId="782918F1"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782918F2"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782918F3"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or</w:t>
            </w:r>
          </w:p>
          <w:p w14:paraId="782918F4"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 ERV; or</w:t>
            </w:r>
          </w:p>
          <w:p w14:paraId="782918F5"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**Balanced – HRV; or</w:t>
            </w:r>
          </w:p>
          <w:p w14:paraId="782918F6"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Fan Integrated (CFI); or</w:t>
            </w:r>
          </w:p>
          <w:p w14:paraId="782918F7"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Supply; or</w:t>
            </w:r>
          </w:p>
          <w:p w14:paraId="782918F8"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**Central Ventilation System – Exhaust; or</w:t>
            </w:r>
          </w:p>
          <w:p w14:paraId="782918FA" w14:textId="0C8A0061" w:rsidR="00EE3065" w:rsidRDefault="00EE3065" w:rsidP="0068772D">
            <w:pPr>
              <w:rPr>
                <w:rFonts w:asciiTheme="minorHAnsi" w:hAnsiTheme="minorHAnsi"/>
                <w:sz w:val="18"/>
                <w:szCs w:val="18"/>
              </w:rPr>
            </w:pPr>
            <w:r w:rsidRPr="00D12B47">
              <w:rPr>
                <w:rFonts w:asciiTheme="minorHAnsi" w:hAnsiTheme="minorHAnsi" w:cstheme="minorHAnsi"/>
                <w:sz w:val="18"/>
                <w:szCs w:val="18"/>
              </w:rPr>
              <w:t>**Central Ventilation System – Balanced</w:t>
            </w:r>
            <w:r w:rsidR="0068772D" w:rsidRPr="007A5D38">
              <w:rPr>
                <w:rFonts w:asciiTheme="minorHAnsi" w:hAnsiTheme="minorHAnsi" w:cstheme="minorHAnsi"/>
                <w:sz w:val="18"/>
                <w:szCs w:val="18"/>
                <w:u w:val="single"/>
              </w:rPr>
              <w:t xml:space="preserve"> </w:t>
            </w:r>
            <w:r w:rsidRPr="007A5D38">
              <w:rPr>
                <w:rFonts w:asciiTheme="minorHAnsi" w:hAnsiTheme="minorHAnsi" w:cstheme="minorHAnsi"/>
                <w:sz w:val="18"/>
                <w:szCs w:val="18"/>
                <w:u w:val="single"/>
              </w:rPr>
              <w:t>&gt;&gt;</w:t>
            </w:r>
          </w:p>
        </w:tc>
      </w:tr>
      <w:tr w:rsidR="00EE3065" w:rsidRPr="00D2491C" w14:paraId="78291903" w14:textId="77777777" w:rsidTr="00392EE0">
        <w:trPr>
          <w:trHeight w:val="158"/>
        </w:trPr>
        <w:tc>
          <w:tcPr>
            <w:tcW w:w="792" w:type="dxa"/>
            <w:vAlign w:val="center"/>
          </w:tcPr>
          <w:p w14:paraId="782918FC" w14:textId="627ACD01" w:rsidR="00EE3065" w:rsidRPr="00F5715E" w:rsidRDefault="00F37662" w:rsidP="00F37662">
            <w:pPr>
              <w:jc w:val="center"/>
              <w:rPr>
                <w:rFonts w:asciiTheme="minorHAnsi" w:hAnsiTheme="minorHAnsi"/>
                <w:sz w:val="18"/>
                <w:szCs w:val="18"/>
              </w:rPr>
            </w:pPr>
            <w:r>
              <w:rPr>
                <w:rFonts w:asciiTheme="minorHAnsi" w:hAnsiTheme="minorHAnsi" w:cstheme="minorHAnsi"/>
                <w:sz w:val="18"/>
                <w:szCs w:val="18"/>
              </w:rPr>
              <w:t>07</w:t>
            </w:r>
          </w:p>
        </w:tc>
        <w:tc>
          <w:tcPr>
            <w:tcW w:w="4508" w:type="dxa"/>
            <w:vAlign w:val="center"/>
          </w:tcPr>
          <w:p w14:paraId="782918FD"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490" w:type="dxa"/>
            <w:tcMar>
              <w:left w:w="72" w:type="dxa"/>
              <w:right w:w="72" w:type="dxa"/>
            </w:tcMar>
          </w:tcPr>
          <w:p w14:paraId="0CD16C1E" w14:textId="592D720B" w:rsidR="0068772D" w:rsidRPr="007A5D38" w:rsidRDefault="00EE3065" w:rsidP="0068772D">
            <w:pPr>
              <w:rPr>
                <w:rFonts w:asciiTheme="minorHAnsi" w:hAnsiTheme="minorHAnsi" w:cstheme="minorHAnsi"/>
                <w:sz w:val="18"/>
                <w:szCs w:val="18"/>
              </w:rPr>
            </w:pPr>
            <w:r w:rsidRPr="007A5D38">
              <w:rPr>
                <w:rFonts w:asciiTheme="minorHAnsi" w:hAnsiTheme="minorHAnsi" w:cstheme="minorHAnsi"/>
                <w:sz w:val="18"/>
                <w:szCs w:val="18"/>
              </w:rPr>
              <w:t>&lt;&lt;</w:t>
            </w:r>
            <w:r w:rsidR="0068772D">
              <w:rPr>
                <w:rFonts w:asciiTheme="minorHAnsi" w:hAnsiTheme="minorHAnsi" w:cstheme="minorHAnsi"/>
                <w:sz w:val="18"/>
                <w:szCs w:val="18"/>
              </w:rPr>
              <w:t xml:space="preserve"> Calculated value, allow </w:t>
            </w:r>
            <w:r w:rsidR="0068772D" w:rsidRPr="007A5D38">
              <w:rPr>
                <w:rFonts w:asciiTheme="minorHAnsi" w:hAnsiTheme="minorHAnsi" w:cstheme="minorHAnsi"/>
                <w:sz w:val="18"/>
                <w:szCs w:val="18"/>
              </w:rPr>
              <w:t>user pick one from list:</w:t>
            </w:r>
          </w:p>
          <w:p w14:paraId="782918FE" w14:textId="08CF1E7E"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**Continuous; or</w:t>
            </w:r>
          </w:p>
          <w:p w14:paraId="782918FF"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**Short-Term Average; or</w:t>
            </w:r>
          </w:p>
          <w:p w14:paraId="78291900" w14:textId="7777777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**Scheduled; or</w:t>
            </w:r>
          </w:p>
          <w:p w14:paraId="78291901" w14:textId="78AD1492"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**Real-time Control</w:t>
            </w:r>
            <w:r w:rsidRPr="00D12B47">
              <w:rPr>
                <w:rFonts w:asciiTheme="minorHAnsi" w:hAnsiTheme="minorHAnsi" w:cstheme="minorHAnsi"/>
                <w:sz w:val="18"/>
                <w:szCs w:val="18"/>
              </w:rPr>
              <w:br/>
            </w:r>
            <w:r w:rsidR="00EA1C0F">
              <w:rPr>
                <w:rFonts w:asciiTheme="minorHAnsi" w:hAnsiTheme="minorHAnsi" w:cstheme="minorHAnsi"/>
                <w:sz w:val="18"/>
                <w:szCs w:val="18"/>
              </w:rPr>
              <w:t xml:space="preserve">Else </w:t>
            </w:r>
            <w:r w:rsidRPr="00D12B47">
              <w:rPr>
                <w:rFonts w:asciiTheme="minorHAnsi" w:hAnsiTheme="minorHAnsi" w:cstheme="minorHAnsi"/>
                <w:sz w:val="18"/>
                <w:szCs w:val="18"/>
              </w:rPr>
              <w:t>if “Ventilation System Type” (</w:t>
            </w:r>
            <w:del w:id="1" w:author="Smith, Alexis@Energy" w:date="2019-03-27T14:29:00Z">
              <w:r w:rsidRPr="00D12B47" w:rsidDel="00663953">
                <w:rPr>
                  <w:rFonts w:asciiTheme="minorHAnsi" w:hAnsiTheme="minorHAnsi" w:cstheme="minorHAnsi"/>
                  <w:sz w:val="18"/>
                  <w:szCs w:val="18"/>
                </w:rPr>
                <w:delText>A11</w:delText>
              </w:r>
            </w:del>
            <w:ins w:id="2" w:author="Smith, Alexis@Energy" w:date="2019-03-27T14:29:00Z">
              <w:r w:rsidR="00663953" w:rsidRPr="00D12B47">
                <w:rPr>
                  <w:rFonts w:asciiTheme="minorHAnsi" w:hAnsiTheme="minorHAnsi" w:cstheme="minorHAnsi"/>
                  <w:sz w:val="18"/>
                  <w:szCs w:val="18"/>
                </w:rPr>
                <w:t>A</w:t>
              </w:r>
              <w:r w:rsidR="00663953">
                <w:rPr>
                  <w:rFonts w:asciiTheme="minorHAnsi" w:hAnsiTheme="minorHAnsi" w:cstheme="minorHAnsi"/>
                  <w:sz w:val="18"/>
                  <w:szCs w:val="18"/>
                </w:rPr>
                <w:t>06</w:t>
              </w:r>
            </w:ins>
            <w:r w:rsidRPr="00D12B47">
              <w:rPr>
                <w:rFonts w:asciiTheme="minorHAnsi" w:hAnsiTheme="minorHAnsi" w:cstheme="minorHAnsi"/>
                <w:sz w:val="18"/>
                <w:szCs w:val="18"/>
              </w:rPr>
              <w:t>) = Central Fan Integrated &amp; “Ventilation Operation Schedule” (</w:t>
            </w:r>
            <w:del w:id="3" w:author="Smith, Alexis@Energy" w:date="2019-03-27T14:29:00Z">
              <w:r w:rsidRPr="00D12B47" w:rsidDel="00663953">
                <w:rPr>
                  <w:rFonts w:asciiTheme="minorHAnsi" w:hAnsiTheme="minorHAnsi" w:cstheme="minorHAnsi"/>
                  <w:sz w:val="18"/>
                  <w:szCs w:val="18"/>
                </w:rPr>
                <w:delText>A12</w:delText>
              </w:r>
            </w:del>
            <w:ins w:id="4" w:author="Smith, Alexis@Energy" w:date="2019-03-27T14:29:00Z">
              <w:r w:rsidR="00663953" w:rsidRPr="00D12B47">
                <w:rPr>
                  <w:rFonts w:asciiTheme="minorHAnsi" w:hAnsiTheme="minorHAnsi" w:cstheme="minorHAnsi"/>
                  <w:sz w:val="18"/>
                  <w:szCs w:val="18"/>
                </w:rPr>
                <w:t>A</w:t>
              </w:r>
              <w:r w:rsidR="00663953">
                <w:rPr>
                  <w:rFonts w:asciiTheme="minorHAnsi" w:hAnsiTheme="minorHAnsi" w:cstheme="minorHAnsi"/>
                  <w:sz w:val="18"/>
                  <w:szCs w:val="18"/>
                </w:rPr>
                <w:t>07</w:t>
              </w:r>
            </w:ins>
            <w:r w:rsidRPr="00D12B47">
              <w:rPr>
                <w:rFonts w:asciiTheme="minorHAnsi" w:hAnsiTheme="minorHAnsi" w:cstheme="minorHAnsi"/>
                <w:sz w:val="18"/>
                <w:szCs w:val="18"/>
              </w:rPr>
              <w:t>)= Continuous; then display:</w:t>
            </w:r>
          </w:p>
          <w:p w14:paraId="78291902"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7829192D" w14:textId="77777777" w:rsidTr="00392EE0">
        <w:trPr>
          <w:trHeight w:val="158"/>
        </w:trPr>
        <w:tc>
          <w:tcPr>
            <w:tcW w:w="792" w:type="dxa"/>
            <w:vAlign w:val="center"/>
          </w:tcPr>
          <w:p w14:paraId="7829191B" w14:textId="5C3F8DD4" w:rsidR="00EE3065" w:rsidRDefault="00F37662" w:rsidP="00F37662">
            <w:pPr>
              <w:jc w:val="center"/>
              <w:rPr>
                <w:rFonts w:asciiTheme="minorHAnsi" w:hAnsiTheme="minorHAnsi"/>
                <w:sz w:val="18"/>
                <w:szCs w:val="18"/>
              </w:rPr>
            </w:pPr>
            <w:r>
              <w:rPr>
                <w:rFonts w:asciiTheme="minorHAnsi" w:hAnsiTheme="minorHAnsi" w:cstheme="minorHAnsi"/>
                <w:sz w:val="18"/>
                <w:szCs w:val="18"/>
              </w:rPr>
              <w:t>08</w:t>
            </w:r>
          </w:p>
        </w:tc>
        <w:tc>
          <w:tcPr>
            <w:tcW w:w="4508" w:type="dxa"/>
            <w:vAlign w:val="center"/>
          </w:tcPr>
          <w:p w14:paraId="7829191C"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7829191D"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490" w:type="dxa"/>
            <w:tcMar>
              <w:left w:w="72" w:type="dxa"/>
              <w:right w:w="72" w:type="dxa"/>
            </w:tcMar>
          </w:tcPr>
          <w:p w14:paraId="6DDF989E" w14:textId="085E7F0A" w:rsidR="00596EFE" w:rsidRPr="00D12B47" w:rsidRDefault="00EE3065" w:rsidP="00596EFE">
            <w:pPr>
              <w:rPr>
                <w:rFonts w:asciiTheme="minorHAnsi" w:hAnsiTheme="minorHAnsi" w:cstheme="minorHAnsi"/>
                <w:sz w:val="18"/>
                <w:szCs w:val="18"/>
              </w:rPr>
            </w:pPr>
            <w:r w:rsidRPr="007A5D38">
              <w:rPr>
                <w:rFonts w:asciiTheme="minorHAnsi" w:hAnsiTheme="minorHAnsi" w:cstheme="minorHAnsi"/>
                <w:sz w:val="18"/>
                <w:szCs w:val="18"/>
              </w:rPr>
              <w:t>&lt;&lt;calculated field</w:t>
            </w:r>
            <w:r w:rsidR="00596EFE">
              <w:rPr>
                <w:rFonts w:asciiTheme="minorHAnsi" w:hAnsiTheme="minorHAnsi" w:cstheme="minorHAnsi"/>
                <w:sz w:val="18"/>
                <w:szCs w:val="18"/>
              </w:rPr>
              <w:t xml:space="preserve">: </w:t>
            </w:r>
            <w:r w:rsidRPr="00D12B47">
              <w:rPr>
                <w:rFonts w:asciiTheme="minorHAnsi" w:hAnsiTheme="minorHAnsi" w:cstheme="minorHAnsi"/>
                <w:sz w:val="18"/>
                <w:szCs w:val="18"/>
              </w:rPr>
              <w:t xml:space="preserve">Else if “Building Type” (A02) = </w:t>
            </w:r>
            <w:r w:rsidR="00A038D2">
              <w:rPr>
                <w:rFonts w:asciiTheme="minorHAnsi" w:hAnsiTheme="minorHAnsi" w:cstheme="minorHAnsi"/>
                <w:sz w:val="18"/>
                <w:szCs w:val="18"/>
              </w:rPr>
              <w:t>High-rise Residential</w:t>
            </w:r>
            <w:r w:rsidR="00596EFE" w:rsidRPr="00D12B47">
              <w:rPr>
                <w:rFonts w:asciiTheme="minorHAnsi" w:hAnsiTheme="minorHAnsi" w:cstheme="minorHAnsi"/>
                <w:sz w:val="18"/>
                <w:szCs w:val="18"/>
              </w:rPr>
              <w:t xml:space="preserve"> and “Ventilation Operation Schedule (A</w:t>
            </w:r>
            <w:r w:rsidR="00596EFE">
              <w:rPr>
                <w:rFonts w:asciiTheme="minorHAnsi" w:hAnsiTheme="minorHAnsi" w:cstheme="minorHAnsi"/>
                <w:sz w:val="18"/>
                <w:szCs w:val="18"/>
              </w:rPr>
              <w:t>07</w:t>
            </w:r>
            <w:r w:rsidR="00596EFE" w:rsidRPr="00D12B47">
              <w:rPr>
                <w:rFonts w:asciiTheme="minorHAnsi" w:hAnsiTheme="minorHAnsi" w:cstheme="minorHAnsi"/>
                <w:sz w:val="18"/>
                <w:szCs w:val="18"/>
              </w:rPr>
              <w:t xml:space="preserve">) </w:t>
            </w:r>
            <w:r w:rsidR="00596EFE">
              <w:rPr>
                <w:rFonts w:asciiTheme="minorHAnsi" w:hAnsiTheme="minorHAnsi" w:cstheme="minorHAnsi"/>
                <w:sz w:val="18"/>
                <w:szCs w:val="18"/>
              </w:rPr>
              <w:t>≠</w:t>
            </w:r>
            <w:r w:rsidR="00596EFE" w:rsidRPr="00D12B47">
              <w:rPr>
                <w:rFonts w:asciiTheme="minorHAnsi" w:hAnsiTheme="minorHAnsi" w:cstheme="minorHAnsi"/>
                <w:sz w:val="18"/>
                <w:szCs w:val="18"/>
              </w:rPr>
              <w:t xml:space="preserve"> Scheduled or Real-Time Control, then display method:</w:t>
            </w:r>
          </w:p>
          <w:p w14:paraId="78291922" w14:textId="2C3C4853" w:rsidR="00EE3065" w:rsidRPr="00D12B47" w:rsidRDefault="00EE3065" w:rsidP="00EE3065">
            <w:pPr>
              <w:rPr>
                <w:rFonts w:asciiTheme="minorHAnsi" w:hAnsiTheme="minorHAnsi" w:cstheme="minorHAnsi"/>
                <w:b/>
                <w:sz w:val="18"/>
                <w:szCs w:val="18"/>
              </w:rPr>
            </w:pPr>
            <w:r w:rsidRPr="00D12B47">
              <w:rPr>
                <w:rFonts w:asciiTheme="minorHAnsi" w:hAnsiTheme="minorHAnsi" w:cstheme="minorHAnsi"/>
                <w:b/>
                <w:sz w:val="18"/>
                <w:szCs w:val="18"/>
              </w:rPr>
              <w:t xml:space="preserve">**27b – </w:t>
            </w:r>
            <w:r w:rsidR="00596EFE" w:rsidRPr="00392EE0">
              <w:rPr>
                <w:rFonts w:asciiTheme="minorHAnsi" w:hAnsiTheme="minorHAnsi" w:cstheme="minorHAnsi"/>
                <w:b/>
                <w:sz w:val="18"/>
                <w:szCs w:val="18"/>
              </w:rPr>
              <w:t>High-rise Residential Ventilation</w:t>
            </w:r>
            <w:r w:rsidRPr="00D12B47">
              <w:rPr>
                <w:rFonts w:asciiTheme="minorHAnsi" w:hAnsiTheme="minorHAnsi" w:cstheme="minorHAnsi"/>
                <w:b/>
                <w:sz w:val="18"/>
                <w:szCs w:val="18"/>
              </w:rPr>
              <w:t>;</w:t>
            </w:r>
          </w:p>
          <w:p w14:paraId="78291929" w14:textId="3ED73757" w:rsidR="00EE3065" w:rsidRPr="00D12B47" w:rsidRDefault="00EE3065" w:rsidP="00EE3065">
            <w:pPr>
              <w:rPr>
                <w:rFonts w:asciiTheme="minorHAnsi" w:hAnsiTheme="minorHAnsi" w:cstheme="minorHAnsi"/>
                <w:sz w:val="18"/>
                <w:szCs w:val="18"/>
              </w:rPr>
            </w:pPr>
            <w:r w:rsidRPr="00D12B47">
              <w:rPr>
                <w:rFonts w:asciiTheme="minorHAnsi" w:hAnsiTheme="minorHAnsi" w:cstheme="minorHAnsi"/>
                <w:sz w:val="18"/>
                <w:szCs w:val="18"/>
              </w:rPr>
              <w:t xml:space="preserve">Else </w:t>
            </w:r>
            <w:r w:rsidR="00596EFE" w:rsidRPr="00D12B47">
              <w:rPr>
                <w:rFonts w:asciiTheme="minorHAnsi" w:hAnsiTheme="minorHAnsi" w:cstheme="minorHAnsi"/>
                <w:sz w:val="18"/>
                <w:szCs w:val="18"/>
              </w:rPr>
              <w:t xml:space="preserve">if “Building Type” (A02) = </w:t>
            </w:r>
            <w:r w:rsidR="00596EFE">
              <w:rPr>
                <w:rFonts w:asciiTheme="minorHAnsi" w:hAnsiTheme="minorHAnsi" w:cstheme="minorHAnsi"/>
                <w:sz w:val="18"/>
                <w:szCs w:val="18"/>
              </w:rPr>
              <w:t>High-rise Residential</w:t>
            </w:r>
            <w:r w:rsidR="00596EFE" w:rsidRPr="00D12B47">
              <w:rPr>
                <w:rFonts w:asciiTheme="minorHAnsi" w:hAnsiTheme="minorHAnsi" w:cstheme="minorHAnsi"/>
                <w:sz w:val="18"/>
                <w:szCs w:val="18"/>
              </w:rPr>
              <w:t xml:space="preserve"> and “Ventilation Operation Schedule (A</w:t>
            </w:r>
            <w:r w:rsidR="00596EFE">
              <w:rPr>
                <w:rFonts w:asciiTheme="minorHAnsi" w:hAnsiTheme="minorHAnsi" w:cstheme="minorHAnsi"/>
                <w:sz w:val="18"/>
                <w:szCs w:val="18"/>
              </w:rPr>
              <w:t>07</w:t>
            </w:r>
            <w:r w:rsidR="00596EFE" w:rsidRPr="00D12B47">
              <w:rPr>
                <w:rFonts w:asciiTheme="minorHAnsi" w:hAnsiTheme="minorHAnsi" w:cstheme="minorHAnsi"/>
                <w:sz w:val="18"/>
                <w:szCs w:val="18"/>
              </w:rPr>
              <w:t xml:space="preserve">) </w:t>
            </w:r>
            <w:r w:rsidR="00596EFE">
              <w:rPr>
                <w:rFonts w:asciiTheme="minorHAnsi" w:hAnsiTheme="minorHAnsi" w:cstheme="minorHAnsi"/>
                <w:sz w:val="18"/>
                <w:szCs w:val="18"/>
              </w:rPr>
              <w:t>=</w:t>
            </w:r>
            <w:r w:rsidR="00596EFE" w:rsidRPr="00D12B47">
              <w:rPr>
                <w:rFonts w:asciiTheme="minorHAnsi" w:hAnsiTheme="minorHAnsi" w:cstheme="minorHAnsi"/>
                <w:sz w:val="18"/>
                <w:szCs w:val="18"/>
              </w:rPr>
              <w:t xml:space="preserve"> Scheduled or Real-Time Control, then display method:</w:t>
            </w:r>
          </w:p>
          <w:p w14:paraId="7829192C" w14:textId="100B9EBC" w:rsidR="00571B10" w:rsidRDefault="00EE3065">
            <w:pPr>
              <w:rPr>
                <w:rFonts w:asciiTheme="minorHAnsi" w:hAnsiTheme="minorHAnsi" w:cstheme="minorHAnsi"/>
                <w:sz w:val="18"/>
                <w:szCs w:val="18"/>
              </w:rPr>
            </w:pPr>
            <w:r w:rsidRPr="00D12B47">
              <w:rPr>
                <w:rFonts w:asciiTheme="minorHAnsi" w:hAnsiTheme="minorHAnsi" w:cstheme="minorHAnsi"/>
                <w:b/>
                <w:sz w:val="18"/>
                <w:szCs w:val="18"/>
              </w:rPr>
              <w:t>**27</w:t>
            </w:r>
            <w:r w:rsidR="007715C6">
              <w:rPr>
                <w:rFonts w:asciiTheme="minorHAnsi" w:hAnsiTheme="minorHAnsi" w:cstheme="minorHAnsi"/>
                <w:b/>
                <w:sz w:val="18"/>
                <w:szCs w:val="18"/>
              </w:rPr>
              <w:t>c</w:t>
            </w:r>
            <w:r w:rsidR="00596EFE" w:rsidRPr="00D12B47">
              <w:rPr>
                <w:rFonts w:asciiTheme="minorHAnsi" w:hAnsiTheme="minorHAnsi" w:cstheme="minorHAnsi"/>
                <w:b/>
                <w:sz w:val="18"/>
                <w:szCs w:val="18"/>
              </w:rPr>
              <w:t xml:space="preserve"> – </w:t>
            </w:r>
            <w:r w:rsidR="00596EFE" w:rsidRPr="00BA7477">
              <w:rPr>
                <w:rFonts w:asciiTheme="minorHAnsi" w:hAnsiTheme="minorHAnsi" w:cstheme="minorHAnsi"/>
                <w:b/>
                <w:sz w:val="18"/>
                <w:szCs w:val="18"/>
              </w:rPr>
              <w:t>High-rise Residential Ventilation</w:t>
            </w:r>
            <w:r w:rsidR="00596EFE">
              <w:rPr>
                <w:rFonts w:asciiTheme="minorHAnsi" w:hAnsiTheme="minorHAnsi" w:cstheme="minorHAnsi"/>
                <w:b/>
                <w:sz w:val="18"/>
                <w:szCs w:val="18"/>
              </w:rPr>
              <w:t xml:space="preserve"> </w:t>
            </w:r>
            <w:r w:rsidRPr="00D12B47">
              <w:rPr>
                <w:rFonts w:asciiTheme="minorHAnsi" w:hAnsiTheme="minorHAnsi" w:cstheme="minorHAnsi"/>
                <w:b/>
                <w:sz w:val="18"/>
                <w:szCs w:val="18"/>
              </w:rPr>
              <w:t xml:space="preserve"> – Scheduled or Real-Time Control</w:t>
            </w:r>
            <w:r w:rsidRPr="00392EE0">
              <w:rPr>
                <w:rFonts w:asciiTheme="minorHAnsi" w:hAnsiTheme="minorHAnsi" w:cstheme="minorHAnsi"/>
                <w:sz w:val="18"/>
                <w:szCs w:val="18"/>
              </w:rPr>
              <w:t>&gt;&gt;</w:t>
            </w:r>
          </w:p>
        </w:tc>
      </w:tr>
      <w:tr w:rsidR="00EE3065" w:rsidRPr="00D2491C" w14:paraId="78291944" w14:textId="77777777" w:rsidTr="00392EE0">
        <w:trPr>
          <w:trHeight w:val="158"/>
        </w:trPr>
        <w:tc>
          <w:tcPr>
            <w:tcW w:w="10790" w:type="dxa"/>
            <w:gridSpan w:val="3"/>
            <w:vAlign w:val="center"/>
          </w:tcPr>
          <w:p w14:paraId="78291942"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78291943"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948" w14:textId="77777777" w:rsidR="00A11558" w:rsidRPr="00C42B76" w:rsidRDefault="00A11558">
      <w:pPr>
        <w:rPr>
          <w:rFonts w:asciiTheme="minorHAnsi" w:hAnsiTheme="minorHAnsi" w:cstheme="minorHAnsi"/>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4624"/>
        <w:gridCol w:w="5578"/>
      </w:tblGrid>
      <w:tr w:rsidR="00F51F71" w:rsidRPr="00CB00C9" w14:paraId="78291956" w14:textId="77777777" w:rsidTr="008F10D8">
        <w:tc>
          <w:tcPr>
            <w:tcW w:w="11016" w:type="dxa"/>
            <w:gridSpan w:val="3"/>
          </w:tcPr>
          <w:p w14:paraId="0111BC08" w14:textId="77777777" w:rsidR="00A038D2" w:rsidRPr="0029047D" w:rsidRDefault="00A038D2" w:rsidP="00A038D2">
            <w:pPr>
              <w:keepNext/>
              <w:rPr>
                <w:rFonts w:asciiTheme="minorHAnsi" w:hAnsiTheme="minorHAnsi"/>
                <w:b/>
                <w:szCs w:val="18"/>
              </w:rPr>
            </w:pPr>
            <w:r w:rsidRPr="0029047D">
              <w:rPr>
                <w:rFonts w:asciiTheme="minorHAnsi" w:hAnsiTheme="minorHAnsi"/>
                <w:b/>
                <w:szCs w:val="18"/>
              </w:rPr>
              <w:t>B. Ventilation - Total Ventilation Rate</w:t>
            </w:r>
            <w:r>
              <w:rPr>
                <w:rFonts w:asciiTheme="minorHAnsi" w:hAnsiTheme="minorHAnsi"/>
                <w:b/>
                <w:szCs w:val="18"/>
              </w:rPr>
              <w:t xml:space="preserve"> - MCH-</w:t>
            </w:r>
            <w:r w:rsidRPr="0029047D">
              <w:rPr>
                <w:rFonts w:asciiTheme="minorHAnsi" w:hAnsiTheme="minorHAnsi"/>
                <w:b/>
                <w:szCs w:val="18"/>
              </w:rPr>
              <w:t>27</w:t>
            </w:r>
            <w:r>
              <w:rPr>
                <w:rFonts w:asciiTheme="minorHAnsi" w:hAnsiTheme="minorHAnsi"/>
                <w:b/>
                <w:szCs w:val="18"/>
              </w:rPr>
              <w:t>b – High-rise Residential Multifamily Ventilation</w:t>
            </w:r>
          </w:p>
          <w:p w14:paraId="78291955" w14:textId="51D45654"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sidR="00487151">
              <w:rPr>
                <w:rFonts w:asciiTheme="minorHAnsi" w:hAnsiTheme="minorHAnsi" w:cs="font78"/>
                <w:sz w:val="18"/>
                <w:szCs w:val="18"/>
              </w:rPr>
              <w:t>120.1(b)2A</w:t>
            </w:r>
          </w:p>
        </w:tc>
      </w:tr>
      <w:tr w:rsidR="00F51F71" w:rsidRPr="00CB00C9" w14:paraId="7829195A" w14:textId="77777777" w:rsidTr="008F10D8">
        <w:tc>
          <w:tcPr>
            <w:tcW w:w="593" w:type="dxa"/>
            <w:vAlign w:val="center"/>
          </w:tcPr>
          <w:p w14:paraId="78291957" w14:textId="77777777" w:rsidR="00F51F71" w:rsidRPr="00CB00C9" w:rsidRDefault="00F51F71" w:rsidP="003A7CD3">
            <w:pPr>
              <w:keepNext/>
              <w:jc w:val="center"/>
              <w:rPr>
                <w:rFonts w:asciiTheme="minorHAnsi" w:hAnsiTheme="minorHAnsi"/>
                <w:sz w:val="18"/>
                <w:szCs w:val="18"/>
              </w:rPr>
            </w:pPr>
            <w:r>
              <w:rPr>
                <w:rFonts w:asciiTheme="minorHAnsi" w:hAnsiTheme="minorHAnsi"/>
                <w:sz w:val="18"/>
                <w:szCs w:val="18"/>
              </w:rPr>
              <w:t>01</w:t>
            </w:r>
          </w:p>
        </w:tc>
        <w:tc>
          <w:tcPr>
            <w:tcW w:w="4725" w:type="dxa"/>
            <w:vAlign w:val="center"/>
          </w:tcPr>
          <w:p w14:paraId="78291958" w14:textId="77777777" w:rsidR="00F51F71" w:rsidRPr="00CB00C9" w:rsidRDefault="00F51F71" w:rsidP="003A7CD3">
            <w:pPr>
              <w:keepNext/>
              <w:rPr>
                <w:rFonts w:asciiTheme="minorHAnsi" w:hAnsiTheme="minorHAnsi"/>
                <w:sz w:val="18"/>
                <w:szCs w:val="18"/>
              </w:rPr>
            </w:pPr>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p>
        </w:tc>
        <w:tc>
          <w:tcPr>
            <w:tcW w:w="5698" w:type="dxa"/>
          </w:tcPr>
          <w:p w14:paraId="78291959" w14:textId="28D5483F" w:rsidR="00F51F71" w:rsidRPr="007F6151" w:rsidRDefault="00F51F71">
            <w:pPr>
              <w:keepNext/>
              <w:rPr>
                <w:rFonts w:asciiTheme="minorHAnsi" w:hAnsiTheme="minorHAnsi"/>
                <w:sz w:val="18"/>
                <w:szCs w:val="18"/>
              </w:rPr>
            </w:pPr>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w:t>
            </w:r>
            <w:r w:rsidR="00E45F33">
              <w:rPr>
                <w:rFonts w:asciiTheme="minorHAnsi" w:hAnsiTheme="minorHAnsi"/>
                <w:sz w:val="18"/>
                <w:szCs w:val="18"/>
              </w:rPr>
              <w:t>120.1</w:t>
            </w:r>
            <w:r w:rsidR="00B54159">
              <w:rPr>
                <w:rFonts w:asciiTheme="minorHAnsi" w:hAnsiTheme="minorHAnsi"/>
                <w:sz w:val="18"/>
                <w:szCs w:val="18"/>
              </w:rPr>
              <w:t>-B</w:t>
            </w:r>
            <w:r w:rsidRPr="00C3222B">
              <w:rPr>
                <w:rFonts w:asciiTheme="minorHAnsi" w:hAnsiTheme="minorHAnsi"/>
                <w:sz w:val="18"/>
                <w:szCs w:val="18"/>
              </w:rPr>
              <w:t xml:space="preserve">):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r w:rsidR="001238D0">
              <w:rPr>
                <w:rFonts w:asciiTheme="minorHAnsi" w:hAnsiTheme="minorHAnsi"/>
                <w:sz w:val="18"/>
                <w:szCs w:val="18"/>
              </w:rPr>
              <w:t>“</w:t>
            </w: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sidR="001238D0">
              <w:rPr>
                <w:rFonts w:asciiTheme="minorHAnsi" w:hAnsiTheme="minorHAnsi"/>
                <w:sz w:val="18"/>
                <w:szCs w:val="18"/>
              </w:rPr>
              <w:t>”</w:t>
            </w:r>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w:t>
            </w:r>
            <w:r w:rsidR="001238D0">
              <w:rPr>
                <w:rFonts w:asciiTheme="minorHAnsi" w:hAnsiTheme="minorHAnsi"/>
                <w:sz w:val="18"/>
                <w:szCs w:val="18"/>
              </w:rPr>
              <w:t>“</w:t>
            </w:r>
            <w:r w:rsidR="001238D0" w:rsidRPr="00F5715E">
              <w:rPr>
                <w:rFonts w:asciiTheme="minorHAnsi" w:hAnsiTheme="minorHAnsi"/>
                <w:sz w:val="18"/>
                <w:szCs w:val="18"/>
              </w:rPr>
              <w:t xml:space="preserve">Number of </w:t>
            </w:r>
            <w:r w:rsidR="001238D0">
              <w:rPr>
                <w:rFonts w:asciiTheme="minorHAnsi" w:hAnsiTheme="minorHAnsi"/>
                <w:sz w:val="18"/>
                <w:szCs w:val="18"/>
              </w:rPr>
              <w:t>B</w:t>
            </w:r>
            <w:r w:rsidR="001238D0" w:rsidRPr="00F5715E">
              <w:rPr>
                <w:rFonts w:asciiTheme="minorHAnsi" w:hAnsiTheme="minorHAnsi"/>
                <w:sz w:val="18"/>
                <w:szCs w:val="18"/>
              </w:rPr>
              <w:t xml:space="preserve">edrooms in </w:t>
            </w:r>
            <w:r w:rsidR="001238D0">
              <w:rPr>
                <w:rFonts w:asciiTheme="minorHAnsi" w:hAnsiTheme="minorHAnsi"/>
                <w:sz w:val="18"/>
                <w:szCs w:val="18"/>
              </w:rPr>
              <w:t>D</w:t>
            </w:r>
            <w:r w:rsidR="001238D0" w:rsidRPr="00F5715E">
              <w:rPr>
                <w:rFonts w:asciiTheme="minorHAnsi" w:hAnsiTheme="minorHAnsi"/>
                <w:sz w:val="18"/>
                <w:szCs w:val="18"/>
              </w:rPr>
              <w:t xml:space="preserve">welling </w:t>
            </w:r>
            <w:r w:rsidR="001238D0">
              <w:rPr>
                <w:rFonts w:asciiTheme="minorHAnsi" w:hAnsiTheme="minorHAnsi"/>
                <w:sz w:val="18"/>
                <w:szCs w:val="18"/>
              </w:rPr>
              <w:t>U</w:t>
            </w:r>
            <w:r w:rsidR="001238D0" w:rsidRPr="00F5715E">
              <w:rPr>
                <w:rFonts w:asciiTheme="minorHAnsi" w:hAnsiTheme="minorHAnsi"/>
                <w:sz w:val="18"/>
                <w:szCs w:val="18"/>
              </w:rPr>
              <w:t>nit</w:t>
            </w:r>
            <w:r w:rsidR="001238D0">
              <w:rPr>
                <w:rFonts w:asciiTheme="minorHAnsi" w:hAnsiTheme="minorHAnsi"/>
                <w:sz w:val="18"/>
                <w:szCs w:val="18"/>
              </w:rPr>
              <w:t>”</w:t>
            </w:r>
            <w:r w:rsidR="001238D0" w:rsidRPr="00D2491C">
              <w:rPr>
                <w:rFonts w:asciiTheme="minorHAnsi" w:hAnsiTheme="minorHAnsi"/>
                <w:sz w:val="18"/>
                <w:szCs w:val="18"/>
              </w:rPr>
              <w:t xml:space="preserve"> </w:t>
            </w:r>
            <w:r w:rsidR="001238D0">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5</w:t>
            </w:r>
            <w:r w:rsidR="001238D0">
              <w:rPr>
                <w:rFonts w:asciiTheme="minorHAnsi" w:hAnsiTheme="minorHAnsi"/>
                <w:sz w:val="18"/>
                <w:szCs w:val="18"/>
              </w:rPr>
              <w:t>)</w:t>
            </w:r>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p>
        </w:tc>
      </w:tr>
    </w:tbl>
    <w:p w14:paraId="15F3A6FD" w14:textId="77777777" w:rsidR="00596EFE" w:rsidRDefault="00596EFE">
      <w:pPr>
        <w:rPr>
          <w:rFonts w:asciiTheme="minorHAnsi" w:hAnsiTheme="minorHAnsi" w:cstheme="minorHAnsi"/>
          <w:sz w:val="18"/>
          <w:szCs w:val="18"/>
        </w:rPr>
      </w:pPr>
      <w:r>
        <w:rPr>
          <w:rFonts w:asciiTheme="minorHAnsi" w:hAnsiTheme="minorHAnsi" w:cstheme="minorHAnsi"/>
          <w:sz w:val="18"/>
          <w:szCs w:val="18"/>
        </w:rPr>
        <w:br w:type="page"/>
      </w:r>
    </w:p>
    <w:tbl>
      <w:tblPr>
        <w:tblStyle w:val="TableGrid"/>
        <w:tblW w:w="10800" w:type="dxa"/>
        <w:tblLook w:val="04A0" w:firstRow="1" w:lastRow="0" w:firstColumn="1" w:lastColumn="0" w:noHBand="0" w:noVBand="1"/>
      </w:tblPr>
      <w:tblGrid>
        <w:gridCol w:w="2160"/>
        <w:gridCol w:w="2160"/>
        <w:gridCol w:w="2160"/>
        <w:gridCol w:w="2160"/>
        <w:gridCol w:w="2160"/>
      </w:tblGrid>
      <w:tr w:rsidR="00BA5D81" w14:paraId="7829197C" w14:textId="77777777" w:rsidTr="00392EE0">
        <w:tc>
          <w:tcPr>
            <w:tcW w:w="10800" w:type="dxa"/>
            <w:gridSpan w:val="5"/>
          </w:tcPr>
          <w:p w14:paraId="7829197A" w14:textId="77777777" w:rsidR="00BA5D81" w:rsidRPr="0029047D" w:rsidRDefault="00BA5D81" w:rsidP="00BA5D81">
            <w:pPr>
              <w:keepNext/>
              <w:rPr>
                <w:rFonts w:asciiTheme="minorHAnsi" w:hAnsiTheme="minorHAnsi"/>
                <w:b/>
                <w:szCs w:val="18"/>
              </w:rPr>
            </w:pPr>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p>
          <w:p w14:paraId="7829197B" w14:textId="7DF38768" w:rsidR="00BA5D81" w:rsidRDefault="00BA5D81" w:rsidP="00BA5D81">
            <w:pPr>
              <w:keepNext/>
              <w:rPr>
                <w:rFonts w:asciiTheme="minorHAnsi" w:hAnsiTheme="minorHAnsi"/>
                <w:szCs w:val="18"/>
              </w:rPr>
            </w:pPr>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sidR="00487151">
              <w:rPr>
                <w:rFonts w:asciiTheme="minorHAnsi" w:hAnsiTheme="minorHAnsi" w:cs="font78"/>
                <w:sz w:val="18"/>
                <w:szCs w:val="18"/>
              </w:rPr>
              <w:t>120.1(b)2A</w:t>
            </w:r>
          </w:p>
        </w:tc>
      </w:tr>
      <w:tr w:rsidR="00BA5D81" w14:paraId="78291982" w14:textId="77777777" w:rsidTr="00392EE0">
        <w:tc>
          <w:tcPr>
            <w:tcW w:w="2160" w:type="dxa"/>
            <w:vAlign w:val="center"/>
          </w:tcPr>
          <w:p w14:paraId="7829197D"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01</w:t>
            </w:r>
          </w:p>
        </w:tc>
        <w:tc>
          <w:tcPr>
            <w:tcW w:w="2160" w:type="dxa"/>
            <w:vAlign w:val="center"/>
          </w:tcPr>
          <w:p w14:paraId="7829197E"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02</w:t>
            </w:r>
          </w:p>
        </w:tc>
        <w:tc>
          <w:tcPr>
            <w:tcW w:w="2160" w:type="dxa"/>
            <w:vAlign w:val="center"/>
          </w:tcPr>
          <w:p w14:paraId="7829197F"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03</w:t>
            </w:r>
          </w:p>
        </w:tc>
        <w:tc>
          <w:tcPr>
            <w:tcW w:w="2160" w:type="dxa"/>
            <w:vAlign w:val="center"/>
          </w:tcPr>
          <w:p w14:paraId="78291980" w14:textId="77777777" w:rsidR="00BA5D81" w:rsidRPr="00607053" w:rsidRDefault="00BA5D81" w:rsidP="00BA5D81">
            <w:pPr>
              <w:jc w:val="center"/>
              <w:rPr>
                <w:rFonts w:asciiTheme="minorHAnsi" w:hAnsiTheme="minorHAnsi"/>
                <w:sz w:val="18"/>
                <w:szCs w:val="18"/>
              </w:rPr>
            </w:pPr>
            <w:r w:rsidRPr="00607053">
              <w:rPr>
                <w:rFonts w:asciiTheme="minorHAnsi" w:hAnsiTheme="minorHAnsi"/>
                <w:sz w:val="18"/>
                <w:szCs w:val="18"/>
              </w:rPr>
              <w:t>04</w:t>
            </w:r>
          </w:p>
        </w:tc>
        <w:tc>
          <w:tcPr>
            <w:tcW w:w="2160" w:type="dxa"/>
            <w:vAlign w:val="center"/>
          </w:tcPr>
          <w:p w14:paraId="78291981" w14:textId="77777777" w:rsidR="00BA5D81" w:rsidRPr="00741660" w:rsidRDefault="00BA5D81" w:rsidP="00BA5D81">
            <w:pPr>
              <w:jc w:val="center"/>
              <w:rPr>
                <w:rFonts w:asciiTheme="minorHAnsi" w:hAnsiTheme="minorHAnsi"/>
                <w:sz w:val="18"/>
                <w:szCs w:val="18"/>
              </w:rPr>
            </w:pPr>
            <w:r w:rsidRPr="00741660">
              <w:rPr>
                <w:rFonts w:asciiTheme="minorHAnsi" w:hAnsiTheme="minorHAnsi"/>
                <w:sz w:val="18"/>
                <w:szCs w:val="18"/>
              </w:rPr>
              <w:t>05</w:t>
            </w:r>
          </w:p>
        </w:tc>
      </w:tr>
      <w:tr w:rsidR="00BA5D81" w14:paraId="78291988" w14:textId="77777777" w:rsidTr="00392EE0">
        <w:tc>
          <w:tcPr>
            <w:tcW w:w="2160" w:type="dxa"/>
            <w:vAlign w:val="bottom"/>
          </w:tcPr>
          <w:p w14:paraId="78291983"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Fan Name</w:t>
            </w:r>
          </w:p>
        </w:tc>
        <w:tc>
          <w:tcPr>
            <w:tcW w:w="2160" w:type="dxa"/>
            <w:vAlign w:val="bottom"/>
          </w:tcPr>
          <w:p w14:paraId="78291984"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Fan Location</w:t>
            </w:r>
          </w:p>
        </w:tc>
        <w:tc>
          <w:tcPr>
            <w:tcW w:w="2160" w:type="dxa"/>
            <w:vAlign w:val="bottom"/>
          </w:tcPr>
          <w:p w14:paraId="78291985"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Runtime (Min/Hr)</w:t>
            </w:r>
          </w:p>
        </w:tc>
        <w:tc>
          <w:tcPr>
            <w:tcW w:w="2160" w:type="dxa"/>
            <w:vAlign w:val="bottom"/>
          </w:tcPr>
          <w:p w14:paraId="78291986" w14:textId="77777777" w:rsidR="00BA5D81" w:rsidRPr="00BF496A" w:rsidRDefault="00BA5D81" w:rsidP="00BA5D81">
            <w:pPr>
              <w:jc w:val="center"/>
              <w:rPr>
                <w:rFonts w:asciiTheme="minorHAnsi" w:hAnsiTheme="minorHAnsi"/>
                <w:sz w:val="18"/>
                <w:szCs w:val="18"/>
              </w:rPr>
            </w:pPr>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p>
        </w:tc>
        <w:tc>
          <w:tcPr>
            <w:tcW w:w="2160" w:type="dxa"/>
            <w:vAlign w:val="bottom"/>
          </w:tcPr>
          <w:p w14:paraId="78291987"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Equivalent Continuous Ventilation (CFM)</w:t>
            </w:r>
          </w:p>
        </w:tc>
      </w:tr>
      <w:tr w:rsidR="00BA5D81" w14:paraId="78291990" w14:textId="77777777" w:rsidTr="00392EE0">
        <w:tc>
          <w:tcPr>
            <w:tcW w:w="2160" w:type="dxa"/>
            <w:vAlign w:val="bottom"/>
          </w:tcPr>
          <w:p w14:paraId="78291989"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 user input, text&gt;&gt;</w:t>
            </w:r>
          </w:p>
        </w:tc>
        <w:tc>
          <w:tcPr>
            <w:tcW w:w="2160" w:type="dxa"/>
            <w:vAlign w:val="bottom"/>
          </w:tcPr>
          <w:p w14:paraId="7829198A"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&lt;&lt;user input, text&gt;&gt;</w:t>
            </w:r>
          </w:p>
        </w:tc>
        <w:tc>
          <w:tcPr>
            <w:tcW w:w="2160" w:type="dxa"/>
            <w:vAlign w:val="bottom"/>
          </w:tcPr>
          <w:p w14:paraId="7829198B" w14:textId="19416A56" w:rsidR="00BA5D81" w:rsidRPr="00BF496A" w:rsidRDefault="00BA5D81" w:rsidP="00BA5D81">
            <w:pPr>
              <w:jc w:val="center"/>
              <w:rPr>
                <w:rFonts w:asciiTheme="minorHAnsi" w:hAnsiTheme="minorHAnsi" w:cstheme="minorHAnsi"/>
                <w:sz w:val="18"/>
                <w:szCs w:val="18"/>
              </w:rPr>
            </w:pPr>
            <w:r w:rsidRPr="00BF496A">
              <w:rPr>
                <w:rFonts w:asciiTheme="minorHAnsi" w:hAnsiTheme="minorHAnsi" w:cstheme="minorHAnsi"/>
                <w:sz w:val="18"/>
                <w:szCs w:val="18"/>
              </w:rPr>
              <w:t>&lt;&lt;calculated field: if value in “Ventilation Operation Schedule” (</w:t>
            </w:r>
            <w:r w:rsidR="00596EFE">
              <w:rPr>
                <w:rFonts w:asciiTheme="minorHAnsi" w:hAnsiTheme="minorHAnsi" w:cstheme="minorHAnsi"/>
                <w:sz w:val="18"/>
                <w:szCs w:val="18"/>
              </w:rPr>
              <w:t>A07</w:t>
            </w:r>
            <w:r w:rsidRPr="00BF496A">
              <w:rPr>
                <w:rFonts w:asciiTheme="minorHAnsi" w:hAnsiTheme="minorHAnsi" w:cstheme="minorHAnsi"/>
                <w:sz w:val="18"/>
                <w:szCs w:val="18"/>
              </w:rPr>
              <w:t>) equals Continuous, then value equals 60;</w:t>
            </w:r>
          </w:p>
          <w:p w14:paraId="7829198C" w14:textId="77777777" w:rsidR="00BA5D81" w:rsidRPr="00BF496A" w:rsidRDefault="00BA5D81" w:rsidP="00BA5D81">
            <w:pPr>
              <w:jc w:val="center"/>
              <w:rPr>
                <w:rFonts w:asciiTheme="minorHAnsi" w:hAnsiTheme="minorHAnsi" w:cstheme="minorHAnsi"/>
                <w:sz w:val="18"/>
                <w:szCs w:val="18"/>
              </w:rPr>
            </w:pPr>
          </w:p>
          <w:p w14:paraId="7829198D" w14:textId="7D9929B9" w:rsidR="00BA5D81" w:rsidRPr="00BF496A" w:rsidRDefault="00BA5D81">
            <w:pPr>
              <w:jc w:val="center"/>
              <w:rPr>
                <w:rFonts w:asciiTheme="minorHAnsi" w:hAnsiTheme="minorHAnsi"/>
                <w:sz w:val="18"/>
                <w:szCs w:val="18"/>
              </w:rPr>
            </w:pPr>
            <w:r w:rsidRPr="00BF496A">
              <w:rPr>
                <w:rFonts w:asciiTheme="minorHAnsi" w:hAnsiTheme="minorHAnsi" w:cstheme="minorHAnsi"/>
                <w:sz w:val="18"/>
                <w:szCs w:val="18"/>
              </w:rPr>
              <w:t>Else if value in “Ventilation Operation Schedule” (</w:t>
            </w:r>
            <w:r w:rsidR="00596EFE">
              <w:rPr>
                <w:rFonts w:asciiTheme="minorHAnsi" w:hAnsiTheme="minorHAnsi" w:cstheme="minorHAnsi"/>
                <w:sz w:val="18"/>
                <w:szCs w:val="18"/>
              </w:rPr>
              <w:t>A07</w:t>
            </w:r>
            <w:r w:rsidRPr="00BF496A">
              <w:rPr>
                <w:rFonts w:asciiTheme="minorHAnsi" w:hAnsiTheme="minorHAnsi" w:cstheme="minorHAnsi"/>
                <w:sz w:val="18"/>
                <w:szCs w:val="18"/>
              </w:rPr>
              <w:t>) equals Short Term Average ,then user input value positive integer ≤ 60&gt;&gt;</w:t>
            </w:r>
          </w:p>
        </w:tc>
        <w:tc>
          <w:tcPr>
            <w:tcW w:w="2160" w:type="dxa"/>
            <w:vAlign w:val="bottom"/>
          </w:tcPr>
          <w:p w14:paraId="7829198E" w14:textId="77777777" w:rsidR="00BA5D81" w:rsidRPr="00BF496A" w:rsidRDefault="00BA5D81" w:rsidP="00BA5D81">
            <w:pPr>
              <w:jc w:val="center"/>
              <w:rPr>
                <w:rFonts w:asciiTheme="minorHAnsi" w:hAnsiTheme="minorHAnsi"/>
                <w:sz w:val="18"/>
                <w:szCs w:val="18"/>
              </w:rPr>
            </w:pPr>
            <w:r w:rsidRPr="00BF496A">
              <w:rPr>
                <w:rFonts w:asciiTheme="minorHAnsi" w:hAnsiTheme="minorHAnsi" w:cstheme="minorHAnsi"/>
                <w:sz w:val="18"/>
                <w:szCs w:val="18"/>
              </w:rPr>
              <w:t>&lt;&lt; user input,</w:t>
            </w:r>
            <w:r>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p>
        </w:tc>
        <w:tc>
          <w:tcPr>
            <w:tcW w:w="2160" w:type="dxa"/>
            <w:vAlign w:val="bottom"/>
          </w:tcPr>
          <w:p w14:paraId="7829198F" w14:textId="77E29F28"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(Min/Hr)</w:t>
            </w:r>
            <w:r>
              <w:rPr>
                <w:rFonts w:asciiTheme="minorHAnsi" w:hAnsiTheme="minorHAnsi"/>
                <w:sz w:val="18"/>
                <w:szCs w:val="18"/>
              </w:rPr>
              <w:t>” (C</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r w:rsidR="00AD4907" w:rsidRPr="00AD4907">
              <w:rPr>
                <w:rFonts w:asciiTheme="minorHAnsi" w:hAnsiTheme="minorHAnsi"/>
                <w:sz w:val="18"/>
                <w:szCs w:val="18"/>
              </w:rPr>
              <w:t xml:space="preserve">Installed Mechanical Ventilation Rate </w:t>
            </w:r>
            <w:r w:rsidRPr="00BF496A">
              <w:rPr>
                <w:rFonts w:asciiTheme="minorHAnsi" w:hAnsiTheme="minorHAnsi"/>
                <w:sz w:val="18"/>
                <w:szCs w:val="18"/>
              </w:rPr>
              <w:t>(CFM)</w:t>
            </w:r>
            <w:r>
              <w:rPr>
                <w:rFonts w:asciiTheme="minorHAnsi" w:hAnsiTheme="minorHAnsi"/>
                <w:sz w:val="18"/>
                <w:szCs w:val="18"/>
              </w:rPr>
              <w:t>” (C</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p>
        </w:tc>
      </w:tr>
      <w:tr w:rsidR="00BA5D81" w14:paraId="78291996" w14:textId="77777777" w:rsidTr="00392EE0">
        <w:tc>
          <w:tcPr>
            <w:tcW w:w="2160" w:type="dxa"/>
          </w:tcPr>
          <w:p w14:paraId="78291991" w14:textId="77777777" w:rsidR="00BA5D81" w:rsidRPr="00BF496A" w:rsidRDefault="00BA5D81" w:rsidP="00BA5D81">
            <w:pPr>
              <w:rPr>
                <w:rFonts w:asciiTheme="minorHAnsi" w:hAnsiTheme="minorHAnsi"/>
                <w:sz w:val="18"/>
                <w:szCs w:val="18"/>
              </w:rPr>
            </w:pPr>
          </w:p>
        </w:tc>
        <w:tc>
          <w:tcPr>
            <w:tcW w:w="2160" w:type="dxa"/>
          </w:tcPr>
          <w:p w14:paraId="78291992" w14:textId="77777777" w:rsidR="00BA5D81" w:rsidRPr="00BF496A" w:rsidRDefault="00BA5D81" w:rsidP="00BA5D81">
            <w:pPr>
              <w:rPr>
                <w:rFonts w:asciiTheme="minorHAnsi" w:hAnsiTheme="minorHAnsi"/>
                <w:sz w:val="18"/>
                <w:szCs w:val="18"/>
              </w:rPr>
            </w:pPr>
          </w:p>
        </w:tc>
        <w:tc>
          <w:tcPr>
            <w:tcW w:w="2160" w:type="dxa"/>
          </w:tcPr>
          <w:p w14:paraId="78291993" w14:textId="77777777" w:rsidR="00BA5D81" w:rsidRPr="00BF496A" w:rsidRDefault="00BA5D81" w:rsidP="00BA5D81">
            <w:pPr>
              <w:rPr>
                <w:rFonts w:asciiTheme="minorHAnsi" w:hAnsiTheme="minorHAnsi"/>
                <w:sz w:val="18"/>
                <w:szCs w:val="18"/>
              </w:rPr>
            </w:pPr>
          </w:p>
        </w:tc>
        <w:tc>
          <w:tcPr>
            <w:tcW w:w="2160" w:type="dxa"/>
          </w:tcPr>
          <w:p w14:paraId="78291994" w14:textId="77777777" w:rsidR="00BA5D81" w:rsidRPr="00BF496A" w:rsidRDefault="00BA5D81" w:rsidP="00BA5D81">
            <w:pPr>
              <w:rPr>
                <w:rFonts w:asciiTheme="minorHAnsi" w:hAnsiTheme="minorHAnsi"/>
                <w:sz w:val="18"/>
                <w:szCs w:val="18"/>
              </w:rPr>
            </w:pPr>
          </w:p>
        </w:tc>
        <w:tc>
          <w:tcPr>
            <w:tcW w:w="2160" w:type="dxa"/>
          </w:tcPr>
          <w:p w14:paraId="78291995" w14:textId="77777777" w:rsidR="00BA5D81" w:rsidRPr="00BF496A" w:rsidRDefault="00BA5D81" w:rsidP="00BA5D81">
            <w:pPr>
              <w:rPr>
                <w:rFonts w:asciiTheme="minorHAnsi" w:hAnsiTheme="minorHAnsi"/>
                <w:sz w:val="18"/>
                <w:szCs w:val="18"/>
              </w:rPr>
            </w:pPr>
          </w:p>
        </w:tc>
      </w:tr>
      <w:tr w:rsidR="00BA5D81" w14:paraId="7829199C" w14:textId="77777777" w:rsidTr="00392EE0">
        <w:tc>
          <w:tcPr>
            <w:tcW w:w="2160" w:type="dxa"/>
          </w:tcPr>
          <w:p w14:paraId="78291997" w14:textId="77777777" w:rsidR="00BA5D81" w:rsidRPr="00BF496A" w:rsidRDefault="00BA5D81" w:rsidP="00BA5D81">
            <w:pPr>
              <w:rPr>
                <w:rFonts w:asciiTheme="minorHAnsi" w:hAnsiTheme="minorHAnsi"/>
                <w:sz w:val="18"/>
                <w:szCs w:val="18"/>
              </w:rPr>
            </w:pPr>
          </w:p>
        </w:tc>
        <w:tc>
          <w:tcPr>
            <w:tcW w:w="2160" w:type="dxa"/>
          </w:tcPr>
          <w:p w14:paraId="78291998" w14:textId="77777777" w:rsidR="00BA5D81" w:rsidRPr="00BF496A" w:rsidRDefault="00BA5D81" w:rsidP="00BA5D81">
            <w:pPr>
              <w:rPr>
                <w:rFonts w:asciiTheme="minorHAnsi" w:hAnsiTheme="minorHAnsi"/>
                <w:sz w:val="18"/>
                <w:szCs w:val="18"/>
              </w:rPr>
            </w:pPr>
          </w:p>
        </w:tc>
        <w:tc>
          <w:tcPr>
            <w:tcW w:w="2160" w:type="dxa"/>
          </w:tcPr>
          <w:p w14:paraId="78291999" w14:textId="77777777" w:rsidR="00BA5D81" w:rsidRPr="00BF496A" w:rsidRDefault="00BA5D81" w:rsidP="00BA5D81">
            <w:pPr>
              <w:rPr>
                <w:rFonts w:asciiTheme="minorHAnsi" w:hAnsiTheme="minorHAnsi"/>
                <w:sz w:val="18"/>
                <w:szCs w:val="18"/>
              </w:rPr>
            </w:pPr>
          </w:p>
        </w:tc>
        <w:tc>
          <w:tcPr>
            <w:tcW w:w="2160" w:type="dxa"/>
          </w:tcPr>
          <w:p w14:paraId="7829199A" w14:textId="77777777" w:rsidR="00BA5D81" w:rsidRPr="00BF496A" w:rsidRDefault="00BA5D81" w:rsidP="00BA5D81">
            <w:pPr>
              <w:rPr>
                <w:rFonts w:asciiTheme="minorHAnsi" w:hAnsiTheme="minorHAnsi"/>
                <w:sz w:val="18"/>
                <w:szCs w:val="18"/>
              </w:rPr>
            </w:pPr>
          </w:p>
        </w:tc>
        <w:tc>
          <w:tcPr>
            <w:tcW w:w="2160" w:type="dxa"/>
          </w:tcPr>
          <w:p w14:paraId="7829199B" w14:textId="77777777" w:rsidR="00BA5D81" w:rsidRPr="00BF496A" w:rsidRDefault="00BA5D81" w:rsidP="00BA5D81">
            <w:pPr>
              <w:rPr>
                <w:rFonts w:asciiTheme="minorHAnsi" w:hAnsiTheme="minorHAnsi"/>
                <w:sz w:val="18"/>
                <w:szCs w:val="18"/>
              </w:rPr>
            </w:pPr>
          </w:p>
        </w:tc>
      </w:tr>
      <w:tr w:rsidR="00BA5D81" w14:paraId="782919A0" w14:textId="77777777" w:rsidTr="00392EE0">
        <w:tc>
          <w:tcPr>
            <w:tcW w:w="2160" w:type="dxa"/>
            <w:vAlign w:val="bottom"/>
          </w:tcPr>
          <w:p w14:paraId="7829199D" w14:textId="77777777" w:rsidR="00BA5D81" w:rsidRPr="00BF496A" w:rsidRDefault="00BA5D81" w:rsidP="00BA5D81">
            <w:pPr>
              <w:jc w:val="center"/>
              <w:rPr>
                <w:rFonts w:asciiTheme="minorHAnsi" w:hAnsiTheme="minorHAnsi"/>
                <w:sz w:val="18"/>
                <w:szCs w:val="18"/>
              </w:rPr>
            </w:pPr>
            <w:r w:rsidRPr="00BF496A">
              <w:rPr>
                <w:rFonts w:asciiTheme="minorHAnsi" w:hAnsiTheme="minorHAnsi"/>
                <w:sz w:val="18"/>
                <w:szCs w:val="18"/>
              </w:rPr>
              <w:t>06</w:t>
            </w:r>
          </w:p>
        </w:tc>
        <w:tc>
          <w:tcPr>
            <w:tcW w:w="6480" w:type="dxa"/>
            <w:gridSpan w:val="3"/>
            <w:vAlign w:val="bottom"/>
          </w:tcPr>
          <w:p w14:paraId="7829199E" w14:textId="668C0AE6" w:rsidR="00BA5D81" w:rsidRPr="00BF496A" w:rsidRDefault="00BA5D81" w:rsidP="00234ADD">
            <w:pPr>
              <w:rPr>
                <w:rFonts w:asciiTheme="minorHAnsi" w:hAnsiTheme="minorHAnsi"/>
                <w:sz w:val="18"/>
                <w:szCs w:val="18"/>
              </w:rPr>
            </w:pPr>
            <w:r w:rsidRPr="00BF496A">
              <w:rPr>
                <w:rFonts w:asciiTheme="minorHAnsi" w:hAnsiTheme="minorHAnsi"/>
                <w:sz w:val="18"/>
                <w:szCs w:val="18"/>
              </w:rPr>
              <w:t xml:space="preserve">Total </w:t>
            </w:r>
            <w:r w:rsidR="00234ADD">
              <w:rPr>
                <w:rFonts w:asciiTheme="minorHAnsi" w:hAnsiTheme="minorHAnsi"/>
                <w:sz w:val="18"/>
                <w:szCs w:val="18"/>
              </w:rPr>
              <w:t>I</w:t>
            </w:r>
            <w:r w:rsidRPr="00BF496A">
              <w:rPr>
                <w:rFonts w:asciiTheme="minorHAnsi" w:hAnsiTheme="minorHAnsi"/>
                <w:sz w:val="18"/>
                <w:szCs w:val="18"/>
              </w:rPr>
              <w:t xml:space="preserve">nstalled </w:t>
            </w:r>
            <w:r w:rsidR="00234ADD">
              <w:rPr>
                <w:rFonts w:asciiTheme="minorHAnsi" w:hAnsiTheme="minorHAnsi"/>
                <w:sz w:val="18"/>
                <w:szCs w:val="18"/>
              </w:rPr>
              <w:t xml:space="preserve">Equivalent </w:t>
            </w:r>
            <w:r w:rsidRPr="00BF496A">
              <w:rPr>
                <w:rFonts w:asciiTheme="minorHAnsi" w:hAnsiTheme="minorHAnsi"/>
                <w:sz w:val="18"/>
                <w:szCs w:val="18"/>
              </w:rPr>
              <w:t xml:space="preserve">Continuous Ventilation (CFM) </w:t>
            </w:r>
          </w:p>
        </w:tc>
        <w:tc>
          <w:tcPr>
            <w:tcW w:w="2160" w:type="dxa"/>
          </w:tcPr>
          <w:p w14:paraId="7829199F" w14:textId="77777777" w:rsidR="00BA5D81" w:rsidRPr="00BF496A" w:rsidRDefault="00BA5D81" w:rsidP="00BA5D81">
            <w:pPr>
              <w:rPr>
                <w:rFonts w:asciiTheme="minorHAnsi" w:hAnsiTheme="minorHAnsi"/>
                <w:sz w:val="18"/>
                <w:szCs w:val="18"/>
              </w:rPr>
            </w:pPr>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Pr>
                <w:rFonts w:asciiTheme="minorHAnsi" w:hAnsiTheme="minorHAnsi"/>
                <w:sz w:val="18"/>
                <w:szCs w:val="18"/>
              </w:rPr>
              <w:t>C</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p>
        </w:tc>
      </w:tr>
    </w:tbl>
    <w:p w14:paraId="782919A1" w14:textId="77777777" w:rsidR="00BA5D81" w:rsidRPr="001B7F7E" w:rsidRDefault="00BA5D81">
      <w:pPr>
        <w:rPr>
          <w:rFonts w:asciiTheme="minorHAnsi" w:hAnsiTheme="minorHAnsi" w:cstheme="minorHAnsi"/>
          <w:sz w:val="18"/>
          <w:szCs w:val="18"/>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0"/>
        <w:gridCol w:w="4406"/>
        <w:gridCol w:w="5767"/>
      </w:tblGrid>
      <w:tr w:rsidR="00E51FB8" w:rsidRPr="00500C2C" w14:paraId="782919A4" w14:textId="77777777" w:rsidTr="00392EE0">
        <w:tc>
          <w:tcPr>
            <w:tcW w:w="10803" w:type="dxa"/>
            <w:gridSpan w:val="3"/>
          </w:tcPr>
          <w:p w14:paraId="782919A2" w14:textId="77777777" w:rsidR="0040533A" w:rsidRDefault="00EA1C0F" w:rsidP="0040533A">
            <w:pPr>
              <w:keepNext/>
              <w:rPr>
                <w:rFonts w:asciiTheme="minorHAnsi" w:hAnsiTheme="minorHAnsi"/>
                <w:b/>
                <w:szCs w:val="18"/>
              </w:rPr>
            </w:pPr>
            <w:r>
              <w:rPr>
                <w:rFonts w:asciiTheme="minorHAnsi" w:hAnsiTheme="minorHAnsi"/>
                <w:b/>
                <w:szCs w:val="18"/>
              </w:rPr>
              <w:t>D</w:t>
            </w:r>
            <w:r w:rsidRPr="00500C2C">
              <w:rPr>
                <w:rFonts w:asciiTheme="minorHAnsi" w:hAnsiTheme="minorHAnsi"/>
                <w:b/>
                <w:szCs w:val="18"/>
              </w:rPr>
              <w:t xml:space="preserve">. </w:t>
            </w:r>
            <w:r w:rsidR="0040533A">
              <w:rPr>
                <w:rFonts w:asciiTheme="minorHAnsi" w:hAnsiTheme="minorHAnsi"/>
                <w:b/>
                <w:szCs w:val="18"/>
              </w:rPr>
              <w:t>Additional Envelope Requirements</w:t>
            </w:r>
          </w:p>
          <w:p w14:paraId="782919A3" w14:textId="1E31E5E1" w:rsidR="00E51FB8" w:rsidRDefault="00CE7AF2">
            <w:pPr>
              <w:rPr>
                <w:rFonts w:asciiTheme="minorHAnsi" w:hAnsiTheme="minorHAnsi"/>
                <w:szCs w:val="18"/>
              </w:rPr>
            </w:pPr>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r w:rsidR="00B54159">
              <w:rPr>
                <w:rFonts w:ascii="Calibri" w:hAnsi="Calibri"/>
                <w:sz w:val="18"/>
                <w:szCs w:val="18"/>
              </w:rPr>
              <w:t>06</w:t>
            </w:r>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then display Table D;</w:t>
            </w:r>
            <w:r w:rsidR="00B41DAB">
              <w:rPr>
                <w:rFonts w:asciiTheme="minorHAnsi" w:hAnsiTheme="minorHAnsi" w:cstheme="minorHAnsi"/>
                <w:sz w:val="18"/>
                <w:szCs w:val="18"/>
              </w:rPr>
              <w:t xml:space="preserve"> </w:t>
            </w:r>
            <w:r>
              <w:rPr>
                <w:rFonts w:ascii="Calibri" w:hAnsi="Calibri"/>
                <w:sz w:val="18"/>
                <w:szCs w:val="18"/>
              </w:rPr>
              <w:t xml:space="preserve">Else </w:t>
            </w:r>
            <w:r w:rsidR="00B41DAB" w:rsidRPr="00233996">
              <w:rPr>
                <w:rFonts w:ascii="Calibri" w:hAnsi="Calibri"/>
                <w:sz w:val="18"/>
                <w:szCs w:val="18"/>
              </w:rPr>
              <w:t>display the section does not apply message</w:t>
            </w:r>
            <w:r w:rsidR="00B41DAB">
              <w:rPr>
                <w:rFonts w:ascii="Calibri" w:hAnsi="Calibri"/>
                <w:sz w:val="18"/>
                <w:szCs w:val="18"/>
              </w:rPr>
              <w:t>&gt;&gt;</w:t>
            </w:r>
          </w:p>
        </w:tc>
      </w:tr>
      <w:tr w:rsidR="00E51FB8" w:rsidRPr="00D2491C" w14:paraId="782919A8" w14:textId="77777777" w:rsidTr="00392EE0">
        <w:trPr>
          <w:trHeight w:val="158"/>
        </w:trPr>
        <w:tc>
          <w:tcPr>
            <w:tcW w:w="630" w:type="dxa"/>
            <w:vAlign w:val="center"/>
          </w:tcPr>
          <w:p w14:paraId="782919A5" w14:textId="77777777" w:rsidR="00EA1C0F" w:rsidRPr="00D2491C" w:rsidRDefault="00EA1C0F" w:rsidP="00E51FB8">
            <w:pPr>
              <w:keepNext/>
              <w:jc w:val="center"/>
              <w:rPr>
                <w:rFonts w:asciiTheme="minorHAnsi" w:hAnsiTheme="minorHAnsi"/>
                <w:sz w:val="18"/>
                <w:szCs w:val="18"/>
              </w:rPr>
            </w:pPr>
            <w:r w:rsidRPr="00D2491C">
              <w:rPr>
                <w:rFonts w:asciiTheme="minorHAnsi" w:hAnsiTheme="minorHAnsi"/>
                <w:sz w:val="18"/>
                <w:szCs w:val="18"/>
              </w:rPr>
              <w:t>01</w:t>
            </w:r>
          </w:p>
        </w:tc>
        <w:tc>
          <w:tcPr>
            <w:tcW w:w="4406" w:type="dxa"/>
            <w:vAlign w:val="center"/>
          </w:tcPr>
          <w:p w14:paraId="782919A6" w14:textId="77777777" w:rsidR="00EA1C0F" w:rsidRPr="00D2491C" w:rsidRDefault="0040533A" w:rsidP="0040533A">
            <w:pPr>
              <w:keepNext/>
              <w:rPr>
                <w:rFonts w:asciiTheme="minorHAnsi" w:hAnsiTheme="minorHAnsi"/>
                <w:sz w:val="18"/>
                <w:szCs w:val="18"/>
              </w:rPr>
            </w:pPr>
            <w:r>
              <w:rPr>
                <w:rFonts w:asciiTheme="minorHAnsi" w:hAnsiTheme="minorHAnsi"/>
                <w:sz w:val="18"/>
                <w:szCs w:val="18"/>
              </w:rPr>
              <w:t>Envelope Leakage</w:t>
            </w:r>
          </w:p>
        </w:tc>
        <w:tc>
          <w:tcPr>
            <w:tcW w:w="5766" w:type="dxa"/>
            <w:vAlign w:val="center"/>
          </w:tcPr>
          <w:p w14:paraId="782919A7" w14:textId="452BC771" w:rsidR="00EA1C0F" w:rsidRPr="00D2491C" w:rsidRDefault="0040533A">
            <w:pPr>
              <w:keepNext/>
              <w:rPr>
                <w:rFonts w:asciiTheme="minorHAnsi" w:hAnsiTheme="minorHAnsi"/>
                <w:sz w:val="18"/>
                <w:szCs w:val="18"/>
              </w:rPr>
            </w:pPr>
            <w:r w:rsidRPr="007A5D38">
              <w:rPr>
                <w:rFonts w:asciiTheme="minorHAnsi" w:hAnsiTheme="minorHAnsi" w:cstheme="minorHAnsi"/>
                <w:sz w:val="18"/>
                <w:szCs w:val="18"/>
              </w:rPr>
              <w:t xml:space="preserve">&lt;&lt; calculated field, referenced data from </w:t>
            </w:r>
            <w:r w:rsidR="00596EFE">
              <w:rPr>
                <w:rFonts w:asciiTheme="minorHAnsi" w:hAnsiTheme="minorHAnsi" w:cstheme="minorHAnsi"/>
                <w:sz w:val="18"/>
                <w:szCs w:val="18"/>
              </w:rPr>
              <w:t>NRCV</w:t>
            </w:r>
            <w:r>
              <w:rPr>
                <w:rFonts w:asciiTheme="minorHAnsi" w:hAnsiTheme="minorHAnsi" w:cstheme="minorHAnsi"/>
                <w:sz w:val="18"/>
                <w:szCs w:val="18"/>
              </w:rPr>
              <w:t>-MCH-24&gt;&gt;</w:t>
            </w:r>
          </w:p>
        </w:tc>
      </w:tr>
    </w:tbl>
    <w:p w14:paraId="782919A9" w14:textId="77777777" w:rsidR="00EA1C0F" w:rsidRPr="001B7F7E" w:rsidRDefault="00EA1C0F">
      <w:pPr>
        <w:rPr>
          <w:rFonts w:asciiTheme="minorHAnsi" w:hAnsiTheme="minorHAnsi" w:cs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9"/>
        <w:gridCol w:w="4406"/>
        <w:gridCol w:w="5739"/>
      </w:tblGrid>
      <w:tr w:rsidR="00B41DAB" w:rsidRPr="00500C2C" w14:paraId="782919AC" w14:textId="77777777" w:rsidTr="00392EE0">
        <w:tc>
          <w:tcPr>
            <w:tcW w:w="10794" w:type="dxa"/>
            <w:gridSpan w:val="3"/>
          </w:tcPr>
          <w:p w14:paraId="782919AA" w14:textId="77777777" w:rsidR="00B41DAB" w:rsidRDefault="00B41DAB" w:rsidP="00E51FB8">
            <w:pPr>
              <w:keepNext/>
              <w:rPr>
                <w:rFonts w:asciiTheme="minorHAnsi" w:hAnsiTheme="minorHAnsi"/>
                <w:b/>
                <w:szCs w:val="18"/>
              </w:rPr>
            </w:pPr>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 xml:space="preserve">Additional Central </w:t>
            </w:r>
            <w:r w:rsidR="00E730EA">
              <w:rPr>
                <w:rFonts w:asciiTheme="minorHAnsi" w:hAnsiTheme="minorHAnsi"/>
                <w:b/>
                <w:szCs w:val="18"/>
              </w:rPr>
              <w:t>V</w:t>
            </w:r>
            <w:r>
              <w:rPr>
                <w:rFonts w:asciiTheme="minorHAnsi" w:hAnsiTheme="minorHAnsi"/>
                <w:b/>
                <w:szCs w:val="18"/>
              </w:rPr>
              <w:t>entilation System</w:t>
            </w:r>
            <w:r w:rsidR="00E730EA">
              <w:rPr>
                <w:rFonts w:asciiTheme="minorHAnsi" w:hAnsiTheme="minorHAnsi"/>
                <w:b/>
                <w:szCs w:val="18"/>
              </w:rPr>
              <w:t xml:space="preserve"> Balancing </w:t>
            </w:r>
            <w:r>
              <w:rPr>
                <w:rFonts w:asciiTheme="minorHAnsi" w:hAnsiTheme="minorHAnsi"/>
                <w:b/>
                <w:szCs w:val="18"/>
              </w:rPr>
              <w:t>Requirements</w:t>
            </w:r>
          </w:p>
          <w:p w14:paraId="782919AB" w14:textId="0322B8F2" w:rsidR="00E51FB8" w:rsidRDefault="00B41DAB">
            <w:pPr>
              <w:rPr>
                <w:rFonts w:asciiTheme="minorHAnsi" w:hAnsiTheme="minorHAnsi"/>
                <w:szCs w:val="18"/>
              </w:rPr>
            </w:pPr>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r w:rsidR="00B54159">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then display Table E; </w:t>
            </w:r>
            <w:r>
              <w:rPr>
                <w:rFonts w:ascii="Calibri" w:hAnsi="Calibri"/>
                <w:sz w:val="18"/>
                <w:szCs w:val="18"/>
              </w:rPr>
              <w:t xml:space="preserve">Else </w:t>
            </w:r>
            <w:r w:rsidRPr="00233996">
              <w:rPr>
                <w:rFonts w:ascii="Calibri" w:hAnsi="Calibri"/>
                <w:sz w:val="18"/>
                <w:szCs w:val="18"/>
              </w:rPr>
              <w:t>display the section does not apply message</w:t>
            </w:r>
            <w:r>
              <w:rPr>
                <w:rFonts w:ascii="Calibri" w:hAnsi="Calibri"/>
                <w:sz w:val="18"/>
                <w:szCs w:val="18"/>
              </w:rPr>
              <w:t>&gt;&gt;</w:t>
            </w:r>
          </w:p>
        </w:tc>
      </w:tr>
      <w:tr w:rsidR="00B41DAB" w:rsidRPr="00D2491C" w14:paraId="782919B0" w14:textId="77777777" w:rsidTr="00392EE0">
        <w:trPr>
          <w:trHeight w:val="158"/>
        </w:trPr>
        <w:tc>
          <w:tcPr>
            <w:tcW w:w="649" w:type="dxa"/>
            <w:vAlign w:val="center"/>
          </w:tcPr>
          <w:p w14:paraId="782919AD" w14:textId="77777777" w:rsidR="00E51FB8" w:rsidRDefault="00B41DAB">
            <w:pPr>
              <w:keepNext/>
              <w:jc w:val="center"/>
              <w:rPr>
                <w:rFonts w:asciiTheme="minorHAnsi" w:hAnsiTheme="minorHAnsi"/>
                <w:sz w:val="18"/>
                <w:szCs w:val="18"/>
              </w:rPr>
            </w:pPr>
            <w:r w:rsidRPr="00D2491C">
              <w:rPr>
                <w:rFonts w:asciiTheme="minorHAnsi" w:hAnsiTheme="minorHAnsi"/>
                <w:sz w:val="18"/>
                <w:szCs w:val="18"/>
              </w:rPr>
              <w:t>01</w:t>
            </w:r>
          </w:p>
        </w:tc>
        <w:tc>
          <w:tcPr>
            <w:tcW w:w="4406" w:type="dxa"/>
            <w:vAlign w:val="center"/>
          </w:tcPr>
          <w:p w14:paraId="782919AE" w14:textId="77777777" w:rsidR="00E51FB8" w:rsidRDefault="00E730EA">
            <w:pPr>
              <w:keepNext/>
              <w:rPr>
                <w:rFonts w:asciiTheme="minorHAnsi" w:hAnsiTheme="minorHAnsi"/>
                <w:sz w:val="18"/>
                <w:szCs w:val="18"/>
              </w:rPr>
            </w:pPr>
            <w:r>
              <w:rPr>
                <w:rFonts w:asciiTheme="minorHAnsi" w:hAnsiTheme="minorHAnsi"/>
                <w:sz w:val="18"/>
                <w:szCs w:val="18"/>
              </w:rPr>
              <w:t xml:space="preserve">Maximum Ventilation </w:t>
            </w:r>
            <w:r w:rsidR="005E6F8D">
              <w:rPr>
                <w:rFonts w:asciiTheme="minorHAnsi" w:hAnsiTheme="minorHAnsi"/>
                <w:sz w:val="18"/>
                <w:szCs w:val="18"/>
              </w:rPr>
              <w:t>Flow</w:t>
            </w:r>
            <w:r w:rsidR="007715C6">
              <w:rPr>
                <w:rFonts w:asciiTheme="minorHAnsi" w:hAnsiTheme="minorHAnsi"/>
                <w:sz w:val="18"/>
                <w:szCs w:val="18"/>
              </w:rPr>
              <w:t xml:space="preserve"> (CFM)</w:t>
            </w:r>
          </w:p>
        </w:tc>
        <w:tc>
          <w:tcPr>
            <w:tcW w:w="5739" w:type="dxa"/>
            <w:vAlign w:val="center"/>
          </w:tcPr>
          <w:p w14:paraId="782919AF" w14:textId="295A84F4" w:rsidR="00E51FB8" w:rsidRDefault="00B41DAB" w:rsidP="00636629">
            <w:pPr>
              <w:rPr>
                <w:rFonts w:asciiTheme="minorHAnsi" w:hAnsiTheme="minorHAnsi"/>
                <w:sz w:val="18"/>
                <w:szCs w:val="18"/>
              </w:rPr>
            </w:pPr>
            <w:r w:rsidRPr="007A5D38">
              <w:rPr>
                <w:rFonts w:asciiTheme="minorHAnsi" w:hAnsiTheme="minorHAnsi" w:cstheme="minorHAnsi"/>
                <w:sz w:val="18"/>
                <w:szCs w:val="18"/>
              </w:rPr>
              <w:t>&lt;&lt;</w:t>
            </w:r>
            <w:r w:rsidR="00E730EA">
              <w:rPr>
                <w:rFonts w:asciiTheme="minorHAnsi" w:hAnsiTheme="minorHAnsi"/>
                <w:sz w:val="18"/>
                <w:szCs w:val="18"/>
              </w:rPr>
              <w:t xml:space="preserve">calculated field, </w:t>
            </w:r>
            <w:r w:rsidR="005E6F8D">
              <w:rPr>
                <w:rFonts w:asciiTheme="minorHAnsi" w:hAnsiTheme="minorHAnsi"/>
                <w:sz w:val="18"/>
                <w:szCs w:val="18"/>
              </w:rPr>
              <w:t>“Required Mechanical</w:t>
            </w:r>
            <w:r w:rsidR="005E6F8D" w:rsidRPr="00CB00C9">
              <w:rPr>
                <w:rFonts w:asciiTheme="minorHAnsi" w:hAnsiTheme="minorHAnsi"/>
                <w:sz w:val="18"/>
                <w:szCs w:val="18"/>
              </w:rPr>
              <w:t xml:space="preserve"> Ventilation Rate</w:t>
            </w:r>
            <w:r w:rsidR="005E6F8D">
              <w:rPr>
                <w:rFonts w:asciiTheme="minorHAnsi" w:hAnsiTheme="minorHAnsi"/>
                <w:sz w:val="18"/>
                <w:szCs w:val="18"/>
              </w:rPr>
              <w:t xml:space="preserve"> (B0</w:t>
            </w:r>
            <w:ins w:id="5" w:author="Smith, Alexis@Energy" w:date="2019-04-03T11:20:00Z">
              <w:r w:rsidR="00636629">
                <w:rPr>
                  <w:rFonts w:asciiTheme="minorHAnsi" w:hAnsiTheme="minorHAnsi"/>
                  <w:sz w:val="18"/>
                  <w:szCs w:val="18"/>
                </w:rPr>
                <w:t>1</w:t>
              </w:r>
            </w:ins>
            <w:del w:id="6" w:author="Smith, Alexis@Energy" w:date="2019-04-03T11:20:00Z">
              <w:r w:rsidR="005E6F8D" w:rsidDel="00636629">
                <w:rPr>
                  <w:rFonts w:asciiTheme="minorHAnsi" w:hAnsiTheme="minorHAnsi"/>
                  <w:sz w:val="18"/>
                  <w:szCs w:val="18"/>
                </w:rPr>
                <w:delText>6</w:delText>
              </w:r>
            </w:del>
            <w:r w:rsidR="005E6F8D">
              <w:rPr>
                <w:rFonts w:asciiTheme="minorHAnsi" w:hAnsiTheme="minorHAnsi"/>
                <w:sz w:val="18"/>
                <w:szCs w:val="18"/>
              </w:rPr>
              <w:t xml:space="preserve">) </w:t>
            </w:r>
            <w:r w:rsidR="00E730EA">
              <w:rPr>
                <w:rFonts w:asciiTheme="minorHAnsi" w:hAnsiTheme="minorHAnsi"/>
                <w:sz w:val="18"/>
                <w:szCs w:val="18"/>
              </w:rPr>
              <w:t xml:space="preserve">* </w:t>
            </w:r>
            <w:r w:rsidR="005E6F8D">
              <w:rPr>
                <w:rFonts w:asciiTheme="minorHAnsi" w:hAnsiTheme="minorHAnsi"/>
                <w:sz w:val="18"/>
                <w:szCs w:val="18"/>
              </w:rPr>
              <w:t>1.20</w:t>
            </w:r>
            <w:r>
              <w:rPr>
                <w:rFonts w:asciiTheme="minorHAnsi" w:hAnsiTheme="minorHAnsi" w:cstheme="minorHAnsi"/>
                <w:sz w:val="18"/>
                <w:szCs w:val="18"/>
              </w:rPr>
              <w:t>&gt;&gt;</w:t>
            </w:r>
          </w:p>
        </w:tc>
      </w:tr>
    </w:tbl>
    <w:p w14:paraId="782919B1" w14:textId="04A70932" w:rsidR="00B41DAB" w:rsidRDefault="00B41DAB">
      <w:pPr>
        <w:rPr>
          <w:rFonts w:asciiTheme="minorHAnsi" w:hAnsiTheme="minorHAnsi" w:cstheme="minorHAnsi"/>
          <w:sz w:val="18"/>
          <w:szCs w:val="18"/>
        </w:rPr>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9"/>
        <w:gridCol w:w="10152"/>
      </w:tblGrid>
      <w:tr w:rsidR="001238D0" w14:paraId="1B3CBB5B" w14:textId="77777777" w:rsidTr="00392EE0">
        <w:tc>
          <w:tcPr>
            <w:tcW w:w="10800" w:type="dxa"/>
            <w:gridSpan w:val="2"/>
          </w:tcPr>
          <w:p w14:paraId="090B8D69" w14:textId="28AE65DF" w:rsidR="001238D0" w:rsidRDefault="001238D0" w:rsidP="001238D0">
            <w:pPr>
              <w:keepNext/>
              <w:rPr>
                <w:rFonts w:asciiTheme="minorHAnsi" w:hAnsiTheme="minorHAnsi"/>
                <w:szCs w:val="18"/>
              </w:rPr>
            </w:pPr>
            <w:r>
              <w:rPr>
                <w:rFonts w:asciiTheme="minorHAnsi" w:hAnsiTheme="minorHAnsi"/>
                <w:b/>
                <w:szCs w:val="18"/>
              </w:rPr>
              <w:t>F</w:t>
            </w:r>
            <w:r w:rsidRPr="00500C2C">
              <w:rPr>
                <w:rFonts w:asciiTheme="minorHAnsi" w:hAnsiTheme="minorHAnsi"/>
                <w:b/>
                <w:szCs w:val="18"/>
              </w:rPr>
              <w:t xml:space="preserve">. </w:t>
            </w:r>
            <w:r>
              <w:rPr>
                <w:rFonts w:asciiTheme="minorHAnsi" w:hAnsiTheme="minorHAnsi"/>
                <w:b/>
                <w:szCs w:val="18"/>
              </w:rPr>
              <w:t>Compliance Statement</w:t>
            </w:r>
          </w:p>
        </w:tc>
      </w:tr>
      <w:tr w:rsidR="001238D0" w14:paraId="092443C2" w14:textId="77777777" w:rsidTr="00392EE0">
        <w:trPr>
          <w:trHeight w:val="158"/>
        </w:trPr>
        <w:tc>
          <w:tcPr>
            <w:tcW w:w="649" w:type="dxa"/>
            <w:vAlign w:val="center"/>
          </w:tcPr>
          <w:p w14:paraId="03EC4D1B" w14:textId="77777777" w:rsidR="001238D0" w:rsidRDefault="001238D0" w:rsidP="00452446">
            <w:pPr>
              <w:keepNext/>
              <w:jc w:val="center"/>
              <w:rPr>
                <w:rFonts w:asciiTheme="minorHAnsi" w:hAnsiTheme="minorHAnsi"/>
                <w:sz w:val="18"/>
                <w:szCs w:val="18"/>
              </w:rPr>
            </w:pPr>
            <w:r w:rsidRPr="00D2491C">
              <w:rPr>
                <w:rFonts w:asciiTheme="minorHAnsi" w:hAnsiTheme="minorHAnsi"/>
                <w:sz w:val="18"/>
                <w:szCs w:val="18"/>
              </w:rPr>
              <w:t>01</w:t>
            </w:r>
          </w:p>
        </w:tc>
        <w:tc>
          <w:tcPr>
            <w:tcW w:w="10151" w:type="dxa"/>
            <w:vAlign w:val="center"/>
          </w:tcPr>
          <w:p w14:paraId="47323133" w14:textId="77777777" w:rsidR="001238D0" w:rsidRDefault="001238D0" w:rsidP="001238D0">
            <w:pPr>
              <w:rPr>
                <w:rFonts w:asciiTheme="minorHAnsi" w:hAnsiTheme="minorHAnsi"/>
                <w:sz w:val="18"/>
                <w:szCs w:val="18"/>
              </w:rPr>
            </w:pPr>
            <w:r w:rsidRPr="00D2491C">
              <w:rPr>
                <w:rFonts w:asciiTheme="minorHAnsi" w:hAnsiTheme="minorHAnsi"/>
                <w:sz w:val="18"/>
                <w:szCs w:val="18"/>
              </w:rPr>
              <w:t>&lt;&lt;</w:t>
            </w:r>
            <w:r w:rsidRPr="00C27BAB">
              <w:rPr>
                <w:rFonts w:asciiTheme="minorHAnsi" w:hAnsiTheme="minorHAnsi"/>
                <w:sz w:val="18"/>
                <w:szCs w:val="18"/>
              </w:rPr>
              <w:t>I</w:t>
            </w:r>
            <w:r>
              <w:rPr>
                <w:rFonts w:asciiTheme="minorHAnsi" w:hAnsiTheme="minorHAnsi"/>
                <w:sz w:val="18"/>
                <w:szCs w:val="18"/>
              </w:rPr>
              <w:t>f</w:t>
            </w:r>
            <w:r w:rsidRPr="00C27BAB">
              <w:rPr>
                <w:rFonts w:asciiTheme="minorHAnsi" w:hAnsiTheme="minorHAnsi"/>
                <w:sz w:val="18"/>
                <w:szCs w:val="18"/>
              </w:rPr>
              <w:t xml:space="preserve"> </w:t>
            </w:r>
            <w:r w:rsidR="004341F9">
              <w:rPr>
                <w:rFonts w:asciiTheme="minorHAnsi" w:hAnsiTheme="minorHAnsi"/>
                <w:sz w:val="18"/>
                <w:szCs w:val="18"/>
              </w:rPr>
              <w:t>E</w:t>
            </w:r>
            <w:r>
              <w:rPr>
                <w:rFonts w:asciiTheme="minorHAnsi" w:hAnsiTheme="minorHAnsi"/>
                <w:sz w:val="18"/>
                <w:szCs w:val="18"/>
              </w:rPr>
              <w:t xml:space="preserv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Balanced</w:t>
            </w:r>
            <w:r>
              <w:rPr>
                <w:rFonts w:asciiTheme="minorHAnsi" w:hAnsiTheme="minorHAnsi" w:cstheme="minorHAnsi"/>
                <w:sz w:val="18"/>
                <w:szCs w:val="18"/>
              </w:rPr>
              <w:t xml:space="preserve">, </w:t>
            </w:r>
            <w:r w:rsidRPr="00D12B47">
              <w:rPr>
                <w:rFonts w:asciiTheme="minorHAnsi" w:hAnsiTheme="minorHAnsi" w:cstheme="minorHAnsi"/>
                <w:sz w:val="18"/>
                <w:szCs w:val="18"/>
              </w:rPr>
              <w:t>Balanced – ERV</w:t>
            </w:r>
            <w:r>
              <w:rPr>
                <w:rFonts w:asciiTheme="minorHAnsi" w:hAnsiTheme="minorHAnsi" w:cstheme="minorHAnsi"/>
                <w:sz w:val="18"/>
                <w:szCs w:val="18"/>
              </w:rPr>
              <w:t xml:space="preserve"> or </w:t>
            </w:r>
            <w:r w:rsidRPr="00D12B47">
              <w:rPr>
                <w:rFonts w:asciiTheme="minorHAnsi" w:hAnsiTheme="minorHAnsi" w:cstheme="minorHAnsi"/>
                <w:sz w:val="18"/>
                <w:szCs w:val="18"/>
              </w:rPr>
              <w:t>Balanced – HRV</w:t>
            </w:r>
            <w:r>
              <w:rPr>
                <w:rFonts w:asciiTheme="minorHAnsi" w:hAnsiTheme="minorHAnsi" w:cstheme="minorHAnsi"/>
                <w:sz w:val="18"/>
                <w:szCs w:val="18"/>
              </w:rPr>
              <w:t xml:space="preserve"> and the </w:t>
            </w:r>
            <w:r>
              <w:rPr>
                <w:rFonts w:asciiTheme="minorHAnsi" w:hAnsiTheme="minorHAnsi"/>
                <w:sz w:val="18"/>
                <w:szCs w:val="18"/>
              </w:rPr>
              <w:t xml:space="preserve">“Total Installed </w:t>
            </w:r>
            <w:r w:rsidR="000840B5">
              <w:rPr>
                <w:rFonts w:asciiTheme="minorHAnsi" w:hAnsiTheme="minorHAnsi"/>
                <w:sz w:val="18"/>
                <w:szCs w:val="18"/>
              </w:rPr>
              <w:t xml:space="preserve">Equivalent </w:t>
            </w:r>
            <w:r w:rsidR="00505DD6">
              <w:rPr>
                <w:rFonts w:asciiTheme="minorHAnsi" w:hAnsiTheme="minorHAnsi"/>
                <w:sz w:val="18"/>
                <w:szCs w:val="18"/>
              </w:rPr>
              <w:t>Continuous</w:t>
            </w:r>
            <w:r>
              <w:rPr>
                <w:rFonts w:asciiTheme="minorHAnsi" w:hAnsiTheme="minorHAnsi"/>
                <w:sz w:val="18"/>
                <w:szCs w:val="18"/>
              </w:rPr>
              <w:t xml:space="preserve"> Ventilation” (C06)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 xml:space="preserve">Total </w:t>
            </w:r>
            <w:r>
              <w:rPr>
                <w:rFonts w:asciiTheme="minorHAnsi" w:hAnsiTheme="minorHAnsi"/>
                <w:sz w:val="18"/>
                <w:szCs w:val="18"/>
              </w:rPr>
              <w:t>Required Ventilation Rate” (B0</w:t>
            </w:r>
            <w:r w:rsidR="00505DD6">
              <w:rPr>
                <w:rFonts w:asciiTheme="minorHAnsi" w:hAnsiTheme="minorHAnsi"/>
                <w:sz w:val="18"/>
                <w:szCs w:val="18"/>
              </w:rPr>
              <w:t>1</w:t>
            </w:r>
            <w:r>
              <w:rPr>
                <w:rFonts w:asciiTheme="minorHAnsi" w:hAnsiTheme="minorHAnsi"/>
                <w:sz w:val="18"/>
                <w:szCs w:val="18"/>
              </w:rPr>
              <w:t>),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6BD1FD43" w14:textId="53FF8F24"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and the </w:t>
            </w:r>
            <w:r w:rsidR="00505DD6">
              <w:rPr>
                <w:rFonts w:asciiTheme="minorHAnsi" w:hAnsiTheme="minorHAnsi"/>
                <w:sz w:val="18"/>
                <w:szCs w:val="18"/>
              </w:rPr>
              <w:t xml:space="preserve">“Total Installed </w:t>
            </w:r>
            <w:r w:rsidR="000840B5">
              <w:rPr>
                <w:rFonts w:asciiTheme="minorHAnsi" w:hAnsiTheme="minorHAnsi"/>
                <w:sz w:val="18"/>
                <w:szCs w:val="18"/>
              </w:rPr>
              <w:t xml:space="preserve">Equivalent </w:t>
            </w:r>
            <w:r w:rsidR="00505DD6">
              <w:rPr>
                <w:rFonts w:asciiTheme="minorHAnsi" w:hAnsiTheme="minorHAnsi"/>
                <w:sz w:val="18"/>
                <w:szCs w:val="18"/>
              </w:rPr>
              <w:t>Continuous Ventilation” (C06)</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“Total Required Ventilation Rate” (B01)</w:t>
            </w:r>
            <w:r>
              <w:rPr>
                <w:rFonts w:asciiTheme="minorHAnsi" w:hAnsiTheme="minorHAnsi"/>
                <w:sz w:val="18"/>
                <w:szCs w:val="18"/>
              </w:rPr>
              <w:t xml:space="preserve"> and the “</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71EDE5AD" w14:textId="1786C3B6"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r w:rsidR="000840B5">
              <w:rPr>
                <w:rFonts w:asciiTheme="minorHAnsi" w:hAnsiTheme="minorHAnsi"/>
                <w:sz w:val="18"/>
                <w:szCs w:val="18"/>
              </w:rPr>
              <w:t>“Total Required Ventilation Rate” (B01)</w:t>
            </w:r>
            <w:r>
              <w:rPr>
                <w:rFonts w:asciiTheme="minorHAnsi" w:hAnsiTheme="minorHAnsi"/>
                <w:sz w:val="18"/>
                <w:szCs w:val="18"/>
              </w:rPr>
              <w:t>, and if “Envelope Leakage”</w:t>
            </w:r>
            <w:r w:rsidR="000840B5">
              <w:rPr>
                <w:rFonts w:asciiTheme="minorHAnsi" w:hAnsiTheme="minorHAnsi"/>
                <w:sz w:val="18"/>
                <w:szCs w:val="18"/>
              </w:rPr>
              <w:t xml:space="preserve"> </w:t>
            </w:r>
            <w:r>
              <w:rPr>
                <w:rFonts w:asciiTheme="minorHAnsi" w:hAnsiTheme="minorHAnsi"/>
                <w:sz w:val="18"/>
                <w:szCs w:val="18"/>
              </w:rPr>
              <w:t>(</w:t>
            </w:r>
            <w:r w:rsidR="00B54159">
              <w:rPr>
                <w:rFonts w:asciiTheme="minorHAnsi" w:hAnsiTheme="minorHAnsi"/>
                <w:sz w:val="18"/>
                <w:szCs w:val="18"/>
              </w:rPr>
              <w:t>D</w:t>
            </w:r>
            <w:r>
              <w:rPr>
                <w:rFonts w:asciiTheme="minorHAnsi" w:hAnsiTheme="minorHAnsi"/>
                <w:sz w:val="18"/>
                <w:szCs w:val="18"/>
              </w:rPr>
              <w:t xml:space="preserve">01) </w:t>
            </w:r>
            <w:r w:rsidR="000840B5">
              <w:rPr>
                <w:rFonts w:asciiTheme="minorHAnsi" w:hAnsiTheme="minorHAnsi" w:cstheme="minorHAnsi"/>
                <w:sz w:val="18"/>
                <w:szCs w:val="18"/>
              </w:rPr>
              <w:t>≤</w:t>
            </w:r>
            <w:r>
              <w:rPr>
                <w:rFonts w:asciiTheme="minorHAnsi" w:hAnsiTheme="minorHAnsi"/>
                <w:sz w:val="18"/>
                <w:szCs w:val="18"/>
              </w:rPr>
              <w:t xml:space="preserve"> </w:t>
            </w:r>
            <w:r w:rsidR="00FE7ABA">
              <w:rPr>
                <w:rFonts w:asciiTheme="minorHAnsi" w:hAnsiTheme="minorHAnsi"/>
                <w:sz w:val="18"/>
                <w:szCs w:val="18"/>
              </w:rPr>
              <w:t xml:space="preserve">“Target dwelling unit compartmentalization leakage” (taken from </w:t>
            </w:r>
            <w:ins w:id="7" w:author="Ferris, Todd@Energy" w:date="2019-04-04T08:08:00Z">
              <w:r w:rsidR="006C0AA3">
                <w:rPr>
                  <w:rFonts w:asciiTheme="minorHAnsi" w:hAnsiTheme="minorHAnsi"/>
                  <w:sz w:val="18"/>
                  <w:szCs w:val="18"/>
                </w:rPr>
                <w:t>NRCV</w:t>
              </w:r>
            </w:ins>
            <w:del w:id="8" w:author="Ferris, Todd@Energy" w:date="2019-04-04T08:09:00Z">
              <w:r w:rsidR="00FE7ABA" w:rsidDel="006C0AA3">
                <w:rPr>
                  <w:rFonts w:asciiTheme="minorHAnsi" w:hAnsiTheme="minorHAnsi"/>
                  <w:sz w:val="18"/>
                  <w:szCs w:val="18"/>
                </w:rPr>
                <w:delText>CF2R</w:delText>
              </w:r>
            </w:del>
            <w:r w:rsidR="00FE7ABA">
              <w:rPr>
                <w:rFonts w:asciiTheme="minorHAnsi" w:hAnsiTheme="minorHAnsi"/>
                <w:sz w:val="18"/>
                <w:szCs w:val="18"/>
              </w:rPr>
              <w:t xml:space="preserve">-MCH-24), </w:t>
            </w:r>
            <w:r>
              <w:rPr>
                <w:rFonts w:asciiTheme="minorHAnsi" w:hAnsiTheme="minorHAnsi"/>
                <w:sz w:val="18"/>
                <w:szCs w:val="18"/>
              </w:rPr>
              <w:t>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4E91253E" w14:textId="746CB281" w:rsidR="001238D0" w:rsidRDefault="001238D0" w:rsidP="001238D0">
            <w:pPr>
              <w:rPr>
                <w:rFonts w:asciiTheme="minorHAnsi" w:hAnsiTheme="minorHAnsi"/>
                <w:sz w:val="18"/>
                <w:szCs w:val="18"/>
              </w:rPr>
            </w:pPr>
            <w:r>
              <w:rPr>
                <w:rFonts w:asciiTheme="minorHAnsi" w:hAnsiTheme="minorHAnsi"/>
                <w:sz w:val="18"/>
                <w:szCs w:val="18"/>
              </w:rPr>
              <w:t xml:space="preserve">Else if the </w:t>
            </w:r>
            <w:r w:rsidR="00505DD6">
              <w:rPr>
                <w:rFonts w:asciiTheme="minorHAnsi" w:hAnsiTheme="minorHAnsi"/>
                <w:sz w:val="18"/>
                <w:szCs w:val="18"/>
              </w:rPr>
              <w:t>“</w:t>
            </w:r>
            <w:r w:rsidRPr="007A5D38">
              <w:rPr>
                <w:rFonts w:asciiTheme="minorHAnsi" w:hAnsiTheme="minorHAnsi" w:cstheme="minorHAnsi"/>
                <w:sz w:val="18"/>
                <w:szCs w:val="18"/>
              </w:rPr>
              <w:t>Ventilation System Type</w:t>
            </w:r>
            <w:r w:rsidR="00505DD6">
              <w:rPr>
                <w:rFonts w:asciiTheme="minorHAnsi" w:hAnsiTheme="minorHAnsi" w:cstheme="minorHAnsi"/>
                <w:sz w:val="18"/>
                <w:szCs w:val="18"/>
              </w:rPr>
              <w:t>”</w:t>
            </w:r>
            <w:r w:rsidRPr="00233996">
              <w:rPr>
                <w:rFonts w:ascii="Calibri" w:hAnsi="Calibri"/>
                <w:sz w:val="18"/>
                <w:szCs w:val="18"/>
              </w:rPr>
              <w:t xml:space="preserve"> </w:t>
            </w:r>
            <w:r>
              <w:rPr>
                <w:rFonts w:ascii="Calibri" w:hAnsi="Calibri"/>
                <w:sz w:val="18"/>
                <w:szCs w:val="18"/>
              </w:rPr>
              <w:t>(A</w:t>
            </w:r>
            <w:r w:rsidR="00505DD6">
              <w:rPr>
                <w:rFonts w:ascii="Calibri" w:hAnsi="Calibri"/>
                <w:sz w:val="18"/>
                <w:szCs w:val="18"/>
              </w:rPr>
              <w:t>06</w:t>
            </w:r>
            <w:r>
              <w:rPr>
                <w:rFonts w:ascii="Calibri" w:hAnsi="Calibri"/>
                <w:sz w:val="18"/>
                <w:szCs w:val="18"/>
              </w:rPr>
              <w:t xml:space="preserve">) equals </w:t>
            </w:r>
            <w:r w:rsidRPr="00D12B47">
              <w:rPr>
                <w:rFonts w:asciiTheme="minorHAnsi" w:hAnsiTheme="minorHAnsi" w:cstheme="minorHAnsi"/>
                <w:sz w:val="18"/>
                <w:szCs w:val="18"/>
              </w:rPr>
              <w:t>Central Ventilation System – Supply</w:t>
            </w:r>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w:t>
            </w:r>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r w:rsidR="000840B5">
              <w:rPr>
                <w:rFonts w:asciiTheme="minorHAnsi" w:hAnsiTheme="minorHAnsi"/>
                <w:sz w:val="18"/>
                <w:szCs w:val="18"/>
              </w:rPr>
              <w:t>“Total Required Ventilation Rate” (B01)</w:t>
            </w:r>
            <w:r>
              <w:rPr>
                <w:rFonts w:asciiTheme="minorHAnsi" w:hAnsiTheme="minorHAnsi"/>
                <w:sz w:val="18"/>
                <w:szCs w:val="18"/>
              </w:rPr>
              <w:t>, and if “Envelope Leakage”(</w:t>
            </w:r>
            <w:r w:rsidR="00FE7ABA">
              <w:rPr>
                <w:rFonts w:asciiTheme="minorHAnsi" w:hAnsiTheme="minorHAnsi"/>
                <w:sz w:val="18"/>
                <w:szCs w:val="18"/>
              </w:rPr>
              <w:t>D</w:t>
            </w:r>
            <w:r>
              <w:rPr>
                <w:rFonts w:asciiTheme="minorHAnsi" w:hAnsiTheme="minorHAnsi"/>
                <w:sz w:val="18"/>
                <w:szCs w:val="18"/>
              </w:rPr>
              <w:t xml:space="preserve">01) </w:t>
            </w:r>
            <w:r>
              <w:rPr>
                <w:rFonts w:asciiTheme="minorHAnsi" w:hAnsiTheme="minorHAnsi" w:cstheme="minorHAnsi"/>
                <w:sz w:val="18"/>
                <w:szCs w:val="18"/>
              </w:rPr>
              <w:t>≤</w:t>
            </w:r>
            <w:r>
              <w:rPr>
                <w:rFonts w:asciiTheme="minorHAnsi" w:hAnsiTheme="minorHAnsi"/>
                <w:sz w:val="18"/>
                <w:szCs w:val="18"/>
              </w:rPr>
              <w:t xml:space="preserve"> </w:t>
            </w:r>
            <w:r w:rsidR="00FE7ABA">
              <w:rPr>
                <w:rFonts w:asciiTheme="minorHAnsi" w:hAnsiTheme="minorHAnsi"/>
                <w:sz w:val="18"/>
                <w:szCs w:val="18"/>
              </w:rPr>
              <w:t xml:space="preserve">“Target dwelling unit compartmentalization leakage” (taken from </w:t>
            </w:r>
            <w:ins w:id="9" w:author="Ferris, Todd@Energy" w:date="2019-04-04T08:09:00Z">
              <w:r w:rsidR="006C0AA3">
                <w:rPr>
                  <w:rFonts w:asciiTheme="minorHAnsi" w:hAnsiTheme="minorHAnsi"/>
                  <w:sz w:val="18"/>
                  <w:szCs w:val="18"/>
                </w:rPr>
                <w:t>NRCV</w:t>
              </w:r>
            </w:ins>
            <w:del w:id="10" w:author="Ferris, Todd@Energy" w:date="2019-04-04T08:09:00Z">
              <w:r w:rsidR="00FE7ABA" w:rsidDel="006C0AA3">
                <w:rPr>
                  <w:rFonts w:asciiTheme="minorHAnsi" w:hAnsiTheme="minorHAnsi"/>
                  <w:sz w:val="18"/>
                  <w:szCs w:val="18"/>
                </w:rPr>
                <w:delText>CF2R</w:delText>
              </w:r>
            </w:del>
            <w:r w:rsidR="00FE7ABA">
              <w:rPr>
                <w:rFonts w:asciiTheme="minorHAnsi" w:hAnsiTheme="minorHAnsi"/>
                <w:sz w:val="18"/>
                <w:szCs w:val="18"/>
              </w:rPr>
              <w:t>-MCH-24),</w:t>
            </w:r>
            <w:r>
              <w:rPr>
                <w:rFonts w:asciiTheme="minorHAnsi" w:hAnsiTheme="minorHAnsi"/>
                <w:sz w:val="18"/>
                <w:szCs w:val="18"/>
              </w:rPr>
              <w:t xml:space="preserve"> and the </w:t>
            </w:r>
            <w:r w:rsidR="000840B5">
              <w:rPr>
                <w:rFonts w:asciiTheme="minorHAnsi" w:hAnsiTheme="minorHAnsi" w:cstheme="minorHAnsi"/>
                <w:sz w:val="18"/>
                <w:szCs w:val="18"/>
              </w:rPr>
              <w:t>“</w:t>
            </w:r>
            <w:r w:rsidR="000840B5">
              <w:rPr>
                <w:rFonts w:asciiTheme="minorHAnsi" w:hAnsiTheme="minorHAnsi"/>
                <w:sz w:val="18"/>
                <w:szCs w:val="18"/>
              </w:rPr>
              <w:t>Total Installed Equivalent Continuous Ventilation” (C06)</w:t>
            </w:r>
            <w:r>
              <w:rPr>
                <w:rFonts w:asciiTheme="minorHAnsi" w:hAnsiTheme="minorHAnsi"/>
                <w:sz w:val="18"/>
                <w:szCs w:val="18"/>
              </w:rPr>
              <w:t xml:space="preserve">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p>
          <w:p w14:paraId="69AC1165" w14:textId="42C87BCE" w:rsidR="001238D0" w:rsidRDefault="001238D0" w:rsidP="001238D0">
            <w:pPr>
              <w:rPr>
                <w:rFonts w:asciiTheme="minorHAnsi" w:hAnsiTheme="minorHAnsi"/>
                <w:sz w:val="18"/>
                <w:szCs w:val="18"/>
              </w:rPr>
            </w:pPr>
            <w:r>
              <w:rPr>
                <w:rFonts w:asciiTheme="minorHAnsi" w:hAnsiTheme="minorHAnsi"/>
                <w:sz w:val="18"/>
                <w:szCs w:val="18"/>
              </w:rPr>
              <w:t>Else display text: "Building Fails Mechanical Ventilation Rate Test"</w:t>
            </w:r>
            <w:r w:rsidRPr="00D2491C">
              <w:rPr>
                <w:rFonts w:asciiTheme="minorHAnsi" w:hAnsiTheme="minorHAnsi"/>
                <w:sz w:val="18"/>
                <w:szCs w:val="18"/>
              </w:rPr>
              <w:t>&gt;&gt;</w:t>
            </w:r>
          </w:p>
        </w:tc>
      </w:tr>
    </w:tbl>
    <w:p w14:paraId="6BFE4BE3" w14:textId="77777777" w:rsidR="00C954E0" w:rsidRDefault="00C954E0">
      <w:pPr>
        <w:rPr>
          <w:rFonts w:asciiTheme="minorHAnsi" w:hAnsiTheme="minorHAnsi"/>
          <w:sz w:val="18"/>
          <w:szCs w:val="18"/>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4"/>
        <w:gridCol w:w="10257"/>
      </w:tblGrid>
      <w:tr w:rsidR="00C954E0" w:rsidRPr="0084687D" w14:paraId="64528C61" w14:textId="77777777" w:rsidTr="00D16EEF">
        <w:trPr>
          <w:cantSplit/>
          <w:trHeight w:val="432"/>
        </w:trPr>
        <w:tc>
          <w:tcPr>
            <w:tcW w:w="5000" w:type="pct"/>
            <w:gridSpan w:val="2"/>
            <w:vAlign w:val="center"/>
          </w:tcPr>
          <w:p w14:paraId="367948E0" w14:textId="2FAEF99D" w:rsidR="00C954E0" w:rsidRPr="00AD610F" w:rsidRDefault="00C954E0" w:rsidP="00465FDE">
            <w:pPr>
              <w:keepNext/>
              <w:rPr>
                <w:rFonts w:ascii="Calibri" w:hAnsi="Calibri"/>
                <w:b/>
                <w:szCs w:val="18"/>
              </w:rPr>
            </w:pPr>
            <w:r>
              <w:rPr>
                <w:rFonts w:ascii="Calibri" w:hAnsi="Calibri"/>
                <w:b/>
                <w:szCs w:val="18"/>
              </w:rPr>
              <w:t>G</w:t>
            </w:r>
            <w:r w:rsidRPr="00AD610F">
              <w:rPr>
                <w:rFonts w:ascii="Calibri" w:hAnsi="Calibri"/>
                <w:b/>
                <w:szCs w:val="18"/>
              </w:rPr>
              <w:t>. Determination of HERS Verification Compliance</w:t>
            </w:r>
          </w:p>
          <w:p w14:paraId="65ED86A0" w14:textId="77777777" w:rsidR="00C954E0" w:rsidRPr="0084687D" w:rsidRDefault="00C954E0" w:rsidP="00465FDE">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C954E0" w:rsidRPr="0084687D" w14:paraId="3E57499C" w14:textId="77777777" w:rsidTr="00D16EEF">
        <w:trPr>
          <w:cantSplit/>
          <w:trHeight w:val="144"/>
        </w:trPr>
        <w:tc>
          <w:tcPr>
            <w:tcW w:w="252" w:type="pct"/>
            <w:vAlign w:val="center"/>
          </w:tcPr>
          <w:p w14:paraId="4DE0406D" w14:textId="77777777" w:rsidR="00C954E0" w:rsidRPr="0084687D" w:rsidDel="00C76C40" w:rsidRDefault="00C954E0" w:rsidP="00465FDE">
            <w:pPr>
              <w:keepNext/>
              <w:jc w:val="center"/>
              <w:rPr>
                <w:rFonts w:ascii="Calibri" w:hAnsi="Calibri"/>
                <w:sz w:val="18"/>
                <w:szCs w:val="18"/>
              </w:rPr>
            </w:pPr>
            <w:r w:rsidRPr="0084687D">
              <w:rPr>
                <w:rFonts w:ascii="Calibri" w:hAnsi="Calibri"/>
                <w:sz w:val="18"/>
                <w:szCs w:val="18"/>
              </w:rPr>
              <w:t>01</w:t>
            </w:r>
          </w:p>
        </w:tc>
        <w:tc>
          <w:tcPr>
            <w:tcW w:w="4748" w:type="pct"/>
            <w:vAlign w:val="center"/>
          </w:tcPr>
          <w:p w14:paraId="2F14719C" w14:textId="768892F9" w:rsidR="00C954E0" w:rsidRPr="0084687D" w:rsidRDefault="00C954E0" w:rsidP="00465FDE">
            <w:pPr>
              <w:keepNext/>
              <w:spacing w:after="60"/>
              <w:rPr>
                <w:rFonts w:ascii="Calibri" w:hAnsi="Calibri"/>
                <w:sz w:val="18"/>
                <w:szCs w:val="18"/>
              </w:rPr>
            </w:pPr>
            <w:r w:rsidRPr="0084687D">
              <w:rPr>
                <w:rFonts w:ascii="Calibri" w:hAnsi="Calibri"/>
                <w:sz w:val="18"/>
                <w:szCs w:val="18"/>
              </w:rPr>
              <w:t xml:space="preserve">&lt;&lt;if </w:t>
            </w:r>
            <w:r w:rsidR="00406EED">
              <w:rPr>
                <w:rFonts w:ascii="Calibri" w:hAnsi="Calibri"/>
                <w:sz w:val="18"/>
                <w:szCs w:val="18"/>
              </w:rPr>
              <w:t>F</w:t>
            </w:r>
            <w:r>
              <w:rPr>
                <w:rFonts w:ascii="Calibri" w:hAnsi="Calibri"/>
                <w:sz w:val="18"/>
                <w:szCs w:val="18"/>
              </w:rPr>
              <w:t>01</w:t>
            </w:r>
            <w:r w:rsidRPr="0084687D">
              <w:rPr>
                <w:rFonts w:ascii="Calibri" w:hAnsi="Calibri"/>
                <w:sz w:val="18"/>
                <w:szCs w:val="18"/>
              </w:rPr>
              <w:t xml:space="preserve"> = </w:t>
            </w:r>
            <w:r>
              <w:rPr>
                <w:rFonts w:asciiTheme="minorHAnsi" w:hAnsiTheme="minorHAnsi"/>
                <w:sz w:val="18"/>
                <w:szCs w:val="18"/>
              </w:rPr>
              <w:t>Building Passes Mechanical Ventilation Rate</w:t>
            </w:r>
            <w:r w:rsidDel="001E1FD4">
              <w:rPr>
                <w:rFonts w:asciiTheme="minorHAnsi" w:hAnsiTheme="minorHAnsi"/>
                <w:sz w:val="18"/>
                <w:szCs w:val="18"/>
              </w:rPr>
              <w:t xml:space="preserve"> </w:t>
            </w:r>
            <w:r>
              <w:rPr>
                <w:rFonts w:asciiTheme="minorHAnsi" w:hAnsiTheme="minorHAnsi"/>
                <w:sz w:val="18"/>
                <w:szCs w:val="18"/>
              </w:rPr>
              <w:t xml:space="preserve">Test, </w:t>
            </w:r>
            <w:r w:rsidRPr="0084687D">
              <w:rPr>
                <w:rFonts w:ascii="Calibri" w:hAnsi="Calibri"/>
                <w:sz w:val="18"/>
                <w:szCs w:val="18"/>
              </w:rPr>
              <w:t xml:space="preserve">then display: </w:t>
            </w:r>
            <w:r w:rsidR="00406EED">
              <w:rPr>
                <w:rFonts w:ascii="Calibri" w:hAnsi="Calibri"/>
                <w:sz w:val="18"/>
                <w:szCs w:val="18"/>
              </w:rPr>
              <w:t>“</w:t>
            </w:r>
            <w:r w:rsidRPr="0084687D">
              <w:rPr>
                <w:rFonts w:ascii="Calibri" w:hAnsi="Calibri"/>
                <w:sz w:val="18"/>
                <w:szCs w:val="18"/>
              </w:rPr>
              <w:t>Complies: All specified verification protocol requirements on this document are met</w:t>
            </w:r>
            <w:r w:rsidR="00406EED">
              <w:rPr>
                <w:rFonts w:ascii="Calibri" w:hAnsi="Calibri"/>
                <w:sz w:val="18"/>
                <w:szCs w:val="18"/>
              </w:rPr>
              <w:t>”</w:t>
            </w:r>
            <w:r w:rsidRPr="0084687D">
              <w:rPr>
                <w:rFonts w:ascii="Calibri" w:hAnsi="Calibri"/>
                <w:sz w:val="18"/>
                <w:szCs w:val="18"/>
              </w:rPr>
              <w:t xml:space="preserve">; else display: </w:t>
            </w:r>
            <w:r w:rsidR="00406EED">
              <w:rPr>
                <w:rFonts w:ascii="Calibri" w:hAnsi="Calibri"/>
                <w:sz w:val="18"/>
                <w:szCs w:val="18"/>
              </w:rPr>
              <w:t>“</w:t>
            </w:r>
            <w:r w:rsidRPr="0084687D">
              <w:rPr>
                <w:rFonts w:ascii="Calibri" w:hAnsi="Calibri"/>
                <w:sz w:val="18"/>
                <w:szCs w:val="18"/>
              </w:rPr>
              <w:t>Does not comply: One or more specified verification protocol requirements on this document are not met</w:t>
            </w:r>
            <w:r w:rsidR="00406EED">
              <w:rPr>
                <w:rFonts w:ascii="Calibri" w:hAnsi="Calibri"/>
                <w:sz w:val="18"/>
                <w:szCs w:val="18"/>
              </w:rPr>
              <w:t>”</w:t>
            </w:r>
            <w:r w:rsidRPr="0084687D">
              <w:rPr>
                <w:rFonts w:ascii="Calibri" w:hAnsi="Calibri"/>
                <w:sz w:val="18"/>
                <w:szCs w:val="18"/>
              </w:rPr>
              <w:t>&gt;&gt;</w:t>
            </w:r>
          </w:p>
        </w:tc>
      </w:tr>
    </w:tbl>
    <w:p w14:paraId="258F5749"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0070FD" w14:paraId="4FE67107" w14:textId="77777777" w:rsidTr="000B069C">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67F8D3E9" w14:textId="12DA75B8" w:rsidR="000070FD" w:rsidRPr="00A75DC5" w:rsidRDefault="000070FD" w:rsidP="000070FD">
            <w:pPr>
              <w:keepNext/>
              <w:rPr>
                <w:rFonts w:asciiTheme="minorHAnsi" w:hAnsiTheme="minorHAnsi"/>
                <w:b/>
                <w:bCs/>
                <w:szCs w:val="18"/>
              </w:rPr>
            </w:pPr>
            <w:r>
              <w:rPr>
                <w:rFonts w:asciiTheme="minorHAnsi" w:hAnsiTheme="minorHAnsi"/>
                <w:b/>
                <w:bCs/>
                <w:szCs w:val="18"/>
              </w:rPr>
              <w:t>H</w:t>
            </w:r>
            <w:r w:rsidRPr="0029047D">
              <w:rPr>
                <w:rFonts w:asciiTheme="minorHAnsi" w:hAnsiTheme="minorHAnsi"/>
                <w:b/>
                <w:bCs/>
                <w:szCs w:val="18"/>
              </w:rPr>
              <w:t>. Other Requirements</w:t>
            </w:r>
          </w:p>
        </w:tc>
      </w:tr>
      <w:tr w:rsidR="000070FD" w14:paraId="2CF81925" w14:textId="77777777" w:rsidTr="000B069C">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568AFC26" w14:textId="0C824364" w:rsidR="000070FD" w:rsidRPr="00A75DC5" w:rsidRDefault="000070FD" w:rsidP="000B069C">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0070FD" w14:paraId="6C13D2C8" w14:textId="77777777" w:rsidTr="00D16EE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4E96407" w14:textId="77777777" w:rsidR="000070FD" w:rsidRDefault="000070FD" w:rsidP="000B069C">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8AF343D" w14:textId="77777777" w:rsidR="000070FD" w:rsidRDefault="000070FD" w:rsidP="000070F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0473DDE2" w14:textId="77777777" w:rsidR="000070FD" w:rsidRDefault="000070FD" w:rsidP="000B069C">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0070FD" w14:paraId="36554B25" w14:textId="77777777" w:rsidTr="00D16EE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F8A3EE3" w14:textId="77777777" w:rsidR="000070FD" w:rsidRDefault="000070FD" w:rsidP="000B069C">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59B6A9A" w14:textId="77777777" w:rsidR="000070FD" w:rsidRDefault="000070FD" w:rsidP="000B069C">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0070FD" w14:paraId="687318D2" w14:textId="77777777" w:rsidTr="00D16EE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130A2F0" w14:textId="77777777" w:rsidR="000070FD" w:rsidRDefault="000070FD" w:rsidP="000B069C">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1E77228" w14:textId="77777777" w:rsidR="000070FD" w:rsidRDefault="000070FD" w:rsidP="000B069C">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67133F5F" w14:textId="77777777" w:rsidR="000070FD" w:rsidRDefault="000070FD" w:rsidP="000B069C">
            <w:pPr>
              <w:ind w:left="274"/>
              <w:rPr>
                <w:sz w:val="22"/>
              </w:rPr>
            </w:pPr>
            <w:r w:rsidRPr="00215D5D">
              <w:rPr>
                <w:rFonts w:asciiTheme="minorHAnsi" w:hAnsiTheme="minorHAnsi" w:cstheme="minorHAnsi"/>
                <w:sz w:val="18"/>
                <w:szCs w:val="18"/>
              </w:rPr>
              <w:t>Exception: Condensing dryers plumbed to a drain.</w:t>
            </w:r>
          </w:p>
        </w:tc>
      </w:tr>
      <w:tr w:rsidR="000070FD" w14:paraId="1BDCAA08" w14:textId="77777777" w:rsidTr="00D16EE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28C0D0D" w14:textId="77777777" w:rsidR="000070FD" w:rsidRDefault="000070FD" w:rsidP="000B069C">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71DD809D" w14:textId="77777777" w:rsidR="000070FD" w:rsidRDefault="000070FD" w:rsidP="000B069C">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599BFF85" w14:textId="77777777" w:rsidR="000070FD" w:rsidRDefault="000070FD" w:rsidP="000B069C">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50A66E27" w14:textId="77777777" w:rsidR="000070FD" w:rsidRDefault="000070FD" w:rsidP="000B069C">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0070FD" w14:paraId="0B48FD4C" w14:textId="77777777" w:rsidTr="00D16EE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B73C2E7" w14:textId="77777777" w:rsidR="000070FD" w:rsidRDefault="000070FD" w:rsidP="000B069C">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3091B7E" w14:textId="77777777" w:rsidR="000070FD" w:rsidRDefault="000070FD" w:rsidP="000B069C">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2F70891D" w14:textId="77777777" w:rsidR="000070FD" w:rsidRDefault="000070FD" w:rsidP="000B069C">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0070FD" w14:paraId="434AE23C" w14:textId="77777777" w:rsidTr="00D16EE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A2A0555" w14:textId="77777777" w:rsidR="000070FD" w:rsidRDefault="000070FD" w:rsidP="000B069C">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91B549D" w14:textId="77777777" w:rsidR="000070FD" w:rsidRDefault="000070FD" w:rsidP="000B069C">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7889D07E" w14:textId="77777777" w:rsidR="000070FD" w:rsidRDefault="000070FD" w:rsidP="000B069C">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5A105A39" w14:textId="77777777" w:rsidR="000070FD" w:rsidRDefault="000070FD" w:rsidP="000B069C">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40621EA3" w14:textId="77777777" w:rsidR="000070FD" w:rsidRDefault="000070FD" w:rsidP="000B069C">
            <w:pPr>
              <w:keepNext/>
              <w:ind w:left="763"/>
              <w:rPr>
                <w:rFonts w:asciiTheme="minorHAnsi" w:hAnsiTheme="minorHAnsi"/>
                <w:sz w:val="18"/>
                <w:szCs w:val="18"/>
              </w:rPr>
            </w:pPr>
            <w:r w:rsidRPr="0001108C">
              <w:rPr>
                <w:rFonts w:asciiTheme="minorHAnsi" w:hAnsiTheme="minorHAnsi"/>
                <w:sz w:val="18"/>
                <w:szCs w:val="18"/>
              </w:rPr>
              <w:t>Exceptions:</w:t>
            </w:r>
          </w:p>
          <w:p w14:paraId="0F3E3C91" w14:textId="77777777" w:rsidR="000070FD" w:rsidRDefault="000070FD" w:rsidP="000B069C">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61A648FC" w14:textId="77777777" w:rsidR="000070FD" w:rsidRDefault="000070FD" w:rsidP="000B069C">
            <w:pPr>
              <w:keepNext/>
              <w:ind w:left="1397" w:hanging="274"/>
            </w:pPr>
            <w:r w:rsidRPr="0001108C">
              <w:rPr>
                <w:rFonts w:asciiTheme="minorHAnsi" w:hAnsiTheme="minorHAnsi"/>
                <w:sz w:val="18"/>
                <w:szCs w:val="18"/>
              </w:rPr>
              <w:t>2. Toilet compartments in bathrooms.</w:t>
            </w:r>
          </w:p>
        </w:tc>
      </w:tr>
      <w:tr w:rsidR="000070FD" w14:paraId="1D5DDF5F" w14:textId="77777777" w:rsidTr="00D16EE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AD5E6D9" w14:textId="77777777" w:rsidR="000070FD" w:rsidRDefault="000070FD" w:rsidP="000B069C">
            <w:pPr>
              <w:keepNext/>
              <w:jc w:val="center"/>
              <w:rPr>
                <w:rFonts w:asciiTheme="minorHAnsi" w:hAnsiTheme="minorHAnsi"/>
                <w:sz w:val="18"/>
                <w:szCs w:val="18"/>
              </w:rPr>
            </w:pPr>
            <w:r>
              <w:rPr>
                <w:rFonts w:asciiTheme="minorHAnsi" w:hAnsiTheme="minorHAnsi"/>
                <w:sz w:val="18"/>
                <w:szCs w:val="18"/>
              </w:rPr>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B05DE82" w14:textId="77777777" w:rsidR="000070FD" w:rsidRDefault="000070FD" w:rsidP="000B069C">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5B360C99" w14:textId="77777777" w:rsidR="000070FD" w:rsidRDefault="000070FD" w:rsidP="000B069C">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438E2EA9" w14:textId="77777777" w:rsidR="000070FD" w:rsidRDefault="000070FD" w:rsidP="00392EE0">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40A0E482" w14:textId="77777777" w:rsidR="000070FD" w:rsidRDefault="000070FD" w:rsidP="000B069C">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776B2444" w14:textId="77777777" w:rsidR="000070FD" w:rsidRDefault="000070FD" w:rsidP="00392EE0">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645B4B1F" w14:textId="77777777" w:rsidR="000070FD" w:rsidRDefault="000070FD" w:rsidP="00392EE0">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0070FD" w14:paraId="454F5C23" w14:textId="77777777" w:rsidTr="00D16EE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54F03B3" w14:textId="77777777" w:rsidR="000070FD" w:rsidRDefault="000070FD" w:rsidP="000B069C">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34DA8BE" w14:textId="77777777" w:rsidR="000070FD" w:rsidRDefault="000070FD" w:rsidP="000B069C">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0070FD" w14:paraId="45C81589" w14:textId="77777777" w:rsidTr="000B069C">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08E7FC3" w14:textId="77777777" w:rsidR="000070FD" w:rsidRDefault="000070FD" w:rsidP="000B069C">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27EEFD5E" w14:textId="77777777" w:rsidR="000070FD" w:rsidRDefault="000070FD" w:rsidP="000070FD"/>
    <w:p w14:paraId="167AB566" w14:textId="77777777" w:rsidR="000070FD" w:rsidRDefault="000070FD" w:rsidP="000070FD">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0070FD" w:rsidRPr="006C4FD8" w14:paraId="56075060" w14:textId="77777777" w:rsidTr="000B069C">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67983A74" w14:textId="506C23A0" w:rsidR="000070FD" w:rsidRPr="0047390B" w:rsidRDefault="000070FD" w:rsidP="000070FD">
            <w:pPr>
              <w:rPr>
                <w:rFonts w:asciiTheme="minorHAnsi" w:hAnsiTheme="minorHAnsi" w:cs="Arial"/>
                <w:b/>
                <w:szCs w:val="18"/>
              </w:rPr>
            </w:pPr>
            <w:r>
              <w:rPr>
                <w:rFonts w:asciiTheme="minorHAnsi" w:hAnsiTheme="minorHAnsi" w:cs="Arial"/>
                <w:b/>
                <w:szCs w:val="18"/>
              </w:rPr>
              <w:t>I</w:t>
            </w:r>
            <w:r w:rsidRPr="0047390B">
              <w:rPr>
                <w:rFonts w:asciiTheme="minorHAnsi" w:hAnsiTheme="minorHAnsi" w:cs="Arial"/>
                <w:b/>
                <w:szCs w:val="18"/>
              </w:rPr>
              <w:t>. Air Moving Equipment</w:t>
            </w:r>
          </w:p>
        </w:tc>
      </w:tr>
      <w:tr w:rsidR="000070FD" w:rsidRPr="006C4FD8" w14:paraId="24355274" w14:textId="77777777" w:rsidTr="000B069C">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71A363B7" w14:textId="77777777" w:rsidR="000070FD" w:rsidRPr="0047390B" w:rsidRDefault="000070FD" w:rsidP="000B069C">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0070FD" w:rsidRPr="006C4FD8" w14:paraId="160C4146" w14:textId="77777777" w:rsidTr="000B069C">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2CA8E011" w14:textId="77777777" w:rsidR="000070FD" w:rsidRPr="006C4FD8" w:rsidRDefault="000070FD" w:rsidP="000B069C">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65A8C14B" w14:textId="09D26B72" w:rsidR="000070FD" w:rsidRPr="00DA6319" w:rsidRDefault="000070FD" w:rsidP="000B069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392EE0">
              <w:rPr>
                <w:rFonts w:asciiTheme="minorHAnsi" w:hAnsiTheme="minorHAnsi"/>
                <w:sz w:val="18"/>
                <w:szCs w:val="18"/>
              </w:rPr>
              <w:t>Ventilation devices and</w:t>
            </w:r>
            <w:r>
              <w:rPr>
                <w:rFonts w:asciiTheme="minorHAnsi" w:hAnsiTheme="minorHAnsi"/>
                <w:bCs/>
                <w:sz w:val="18"/>
                <w:szCs w:val="18"/>
              </w:rPr>
              <w:t xml:space="preserve"> </w:t>
            </w:r>
            <w:r w:rsidRPr="00392EE0">
              <w:rPr>
                <w:rFonts w:asciiTheme="minorHAnsi" w:hAnsiTheme="minorHAnsi"/>
                <w:sz w:val="18"/>
                <w:szCs w:val="18"/>
              </w:rPr>
              <w:t>equipment serving individual dwelling units shall be tested in</w:t>
            </w:r>
            <w:r>
              <w:rPr>
                <w:rFonts w:asciiTheme="minorHAnsi" w:hAnsiTheme="minorHAnsi"/>
                <w:bCs/>
                <w:sz w:val="18"/>
                <w:szCs w:val="18"/>
              </w:rPr>
              <w:t xml:space="preserve"> </w:t>
            </w:r>
            <w:r w:rsidRPr="00392EE0">
              <w:rPr>
                <w:rFonts w:asciiTheme="minorHAnsi" w:hAnsiTheme="minorHAnsi"/>
                <w:sz w:val="18"/>
                <w:szCs w:val="18"/>
              </w:rPr>
              <w:t>accordance with ANSI/ASHRAE Standard 51/AMCA 210,</w:t>
            </w:r>
            <w:r>
              <w:rPr>
                <w:rFonts w:asciiTheme="minorHAnsi" w:hAnsiTheme="minorHAnsi"/>
                <w:bCs/>
                <w:sz w:val="18"/>
                <w:szCs w:val="18"/>
              </w:rPr>
              <w:t xml:space="preserve"> </w:t>
            </w:r>
            <w:r w:rsidRPr="00392EE0">
              <w:rPr>
                <w:rFonts w:asciiTheme="minorHAnsi" w:hAnsiTheme="minorHAnsi"/>
                <w:i/>
                <w:sz w:val="18"/>
                <w:szCs w:val="18"/>
              </w:rPr>
              <w:t>Laboratory Methods of Testing Fans for Aerodynamic Performa</w:t>
            </w:r>
            <w:r w:rsidRPr="00663953">
              <w:rPr>
                <w:rFonts w:asciiTheme="minorHAnsi" w:hAnsiTheme="minorHAnsi"/>
                <w:i/>
                <w:sz w:val="18"/>
                <w:szCs w:val="18"/>
              </w:rPr>
              <w:t>nce Rating</w:t>
            </w:r>
            <w:r w:rsidRPr="00663953">
              <w:rPr>
                <w:rFonts w:asciiTheme="minorHAnsi" w:hAnsiTheme="minorHAnsi"/>
                <w:sz w:val="18"/>
                <w:szCs w:val="18"/>
              </w:rPr>
              <w:t xml:space="preserve">, and ANSI/AMCA Standard 300, </w:t>
            </w:r>
            <w:r w:rsidRPr="00663953">
              <w:rPr>
                <w:rFonts w:asciiTheme="minorHAnsi" w:hAnsiTheme="minorHAnsi"/>
                <w:i/>
                <w:sz w:val="18"/>
                <w:szCs w:val="18"/>
              </w:rPr>
              <w:t>Reverberant Room Method for Sound Testing of Fans</w:t>
            </w:r>
            <w:r w:rsidRPr="00663953">
              <w:rPr>
                <w:rFonts w:asciiTheme="minorHAnsi" w:hAnsiTheme="minorHAnsi"/>
                <w:sz w:val="18"/>
                <w:szCs w:val="18"/>
              </w:rPr>
              <w:t>, and rated in</w:t>
            </w:r>
            <w:r>
              <w:rPr>
                <w:rFonts w:asciiTheme="minorHAnsi" w:hAnsiTheme="minorHAnsi"/>
                <w:bCs/>
                <w:sz w:val="18"/>
                <w:szCs w:val="18"/>
              </w:rPr>
              <w:t xml:space="preserve"> </w:t>
            </w:r>
            <w:r w:rsidRPr="00392EE0">
              <w:rPr>
                <w:rFonts w:asciiTheme="minorHAnsi" w:hAnsiTheme="minorHAnsi"/>
                <w:sz w:val="18"/>
                <w:szCs w:val="18"/>
              </w:rPr>
              <w:t>accordance with the airflow and sound rating procedures of</w:t>
            </w:r>
            <w:r>
              <w:rPr>
                <w:rFonts w:asciiTheme="minorHAnsi" w:hAnsiTheme="minorHAnsi"/>
                <w:bCs/>
                <w:sz w:val="18"/>
                <w:szCs w:val="18"/>
              </w:rPr>
              <w:t xml:space="preserve"> </w:t>
            </w:r>
            <w:r w:rsidRPr="00392EE0">
              <w:rPr>
                <w:rFonts w:asciiTheme="minorHAnsi" w:hAnsiTheme="minorHAnsi"/>
                <w:sz w:val="18"/>
                <w:szCs w:val="18"/>
              </w:rPr>
              <w:t xml:space="preserve">the Home Ventilating Institute (HVI) (HVI 915, </w:t>
            </w:r>
            <w:r w:rsidRPr="00663953">
              <w:rPr>
                <w:rFonts w:asciiTheme="minorHAnsi" w:hAnsiTheme="minorHAnsi"/>
                <w:i/>
                <w:sz w:val="18"/>
                <w:szCs w:val="18"/>
              </w:rPr>
              <w:t>Loudness Testing and Rating Procedure</w:t>
            </w:r>
            <w:r w:rsidRPr="00663953">
              <w:rPr>
                <w:rFonts w:asciiTheme="minorHAnsi" w:hAnsiTheme="minorHAnsi"/>
                <w:sz w:val="18"/>
                <w:szCs w:val="18"/>
              </w:rPr>
              <w:t xml:space="preserve">; HVI 916, </w:t>
            </w:r>
            <w:r w:rsidRPr="00663953">
              <w:rPr>
                <w:rFonts w:asciiTheme="minorHAnsi" w:hAnsiTheme="minorHAnsi"/>
                <w:i/>
                <w:sz w:val="18"/>
                <w:szCs w:val="18"/>
              </w:rPr>
              <w:t>Air Flow Test Procedure</w:t>
            </w:r>
            <w:r w:rsidRPr="00663953">
              <w:rPr>
                <w:rFonts w:asciiTheme="minorHAnsi" w:hAnsiTheme="minorHAnsi"/>
                <w:sz w:val="18"/>
                <w:szCs w:val="18"/>
              </w:rPr>
              <w:t xml:space="preserve"> ; and HVI 920, </w:t>
            </w:r>
            <w:r w:rsidRPr="00663953">
              <w:rPr>
                <w:rFonts w:asciiTheme="minorHAnsi" w:hAnsiTheme="minorHAnsi"/>
                <w:i/>
                <w:sz w:val="18"/>
                <w:szCs w:val="18"/>
              </w:rPr>
              <w:t>Product Performance Certification Procedure Including Verification and Challenge</w:t>
            </w:r>
            <w:r w:rsidRPr="00663953">
              <w:rPr>
                <w:rFonts w:asciiTheme="minorHAnsi" w:hAnsiTheme="minorHAnsi"/>
                <w:sz w:val="18"/>
                <w:szCs w:val="18"/>
              </w:rPr>
              <w:t>).</w:t>
            </w:r>
            <w:r>
              <w:rPr>
                <w:rFonts w:asciiTheme="minorHAnsi" w:hAnsiTheme="minorHAnsi"/>
                <w:bCs/>
                <w:sz w:val="18"/>
                <w:szCs w:val="18"/>
              </w:rPr>
              <w:t xml:space="preserve"> </w:t>
            </w:r>
            <w:r w:rsidRPr="00392EE0">
              <w:rPr>
                <w:rFonts w:asciiTheme="minorHAnsi" w:hAnsiTheme="minorHAnsi"/>
                <w:sz w:val="18"/>
                <w:szCs w:val="18"/>
              </w:rPr>
              <w:t>Installations of systems or equipment shall be carried out in</w:t>
            </w:r>
            <w:r>
              <w:rPr>
                <w:rFonts w:asciiTheme="minorHAnsi" w:hAnsiTheme="minorHAnsi"/>
                <w:bCs/>
                <w:sz w:val="18"/>
                <w:szCs w:val="18"/>
              </w:rPr>
              <w:t xml:space="preserve"> </w:t>
            </w:r>
            <w:r w:rsidRPr="00392EE0">
              <w:rPr>
                <w:rFonts w:asciiTheme="minorHAnsi" w:hAnsiTheme="minorHAnsi"/>
                <w:sz w:val="18"/>
                <w:szCs w:val="18"/>
              </w:rPr>
              <w:t>accordance with manufacturers’ design requirements and</w:t>
            </w:r>
            <w:r>
              <w:rPr>
                <w:rFonts w:asciiTheme="minorHAnsi" w:hAnsiTheme="minorHAnsi"/>
                <w:bCs/>
                <w:sz w:val="18"/>
                <w:szCs w:val="18"/>
              </w:rPr>
              <w:t xml:space="preserve"> </w:t>
            </w:r>
            <w:r w:rsidRPr="00392EE0">
              <w:rPr>
                <w:rFonts w:asciiTheme="minorHAnsi" w:hAnsiTheme="minorHAnsi"/>
                <w:sz w:val="18"/>
                <w:szCs w:val="18"/>
              </w:rPr>
              <w:t>installation in</w:t>
            </w:r>
            <w:r w:rsidRPr="00663953">
              <w:rPr>
                <w:rFonts w:asciiTheme="minorHAnsi" w:hAnsiTheme="minorHAnsi"/>
                <w:sz w:val="18"/>
                <w:szCs w:val="18"/>
              </w:rPr>
              <w:t>structions.</w:t>
            </w:r>
          </w:p>
        </w:tc>
      </w:tr>
      <w:tr w:rsidR="000070FD" w:rsidRPr="006C4FD8" w14:paraId="5065691C" w14:textId="77777777" w:rsidTr="000B069C">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6F30EAE6" w14:textId="77777777" w:rsidR="000070FD" w:rsidRPr="006C4FD8" w:rsidRDefault="000070FD" w:rsidP="000B069C">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42B07CE7" w14:textId="77777777" w:rsidR="000070FD" w:rsidRDefault="000070FD" w:rsidP="000B069C">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92EE0">
              <w:rPr>
                <w:rFonts w:asciiTheme="minorHAnsi" w:hAnsiTheme="minorHAnsi"/>
                <w:sz w:val="18"/>
                <w:szCs w:val="18"/>
              </w:rPr>
              <w:t xml:space="preserve"> Ventilation fans shall be rated</w:t>
            </w:r>
            <w:r>
              <w:rPr>
                <w:rFonts w:asciiTheme="minorHAnsi" w:hAnsiTheme="minorHAnsi"/>
                <w:bCs/>
                <w:sz w:val="18"/>
                <w:szCs w:val="18"/>
              </w:rPr>
              <w:t xml:space="preserve"> </w:t>
            </w:r>
            <w:r w:rsidRPr="00392EE0">
              <w:rPr>
                <w:rFonts w:asciiTheme="minorHAnsi" w:hAnsiTheme="minorHAnsi"/>
                <w:sz w:val="18"/>
                <w:szCs w:val="18"/>
              </w:rPr>
              <w:t>for sound at no less than the minimum airflow rate required</w:t>
            </w:r>
            <w:r>
              <w:rPr>
                <w:rFonts w:asciiTheme="minorHAnsi" w:hAnsiTheme="minorHAnsi"/>
                <w:bCs/>
                <w:sz w:val="18"/>
                <w:szCs w:val="18"/>
              </w:rPr>
              <w:t xml:space="preserve"> </w:t>
            </w:r>
            <w:r w:rsidRPr="00392EE0">
              <w:rPr>
                <w:rFonts w:asciiTheme="minorHAnsi" w:hAnsiTheme="minorHAnsi"/>
                <w:sz w:val="18"/>
                <w:szCs w:val="18"/>
              </w:rPr>
              <w:t>by this standard as noted below. These sound ratings shall be</w:t>
            </w:r>
            <w:r>
              <w:rPr>
                <w:rFonts w:asciiTheme="minorHAnsi" w:hAnsiTheme="minorHAnsi"/>
                <w:bCs/>
                <w:sz w:val="18"/>
                <w:szCs w:val="18"/>
              </w:rPr>
              <w:t xml:space="preserve"> </w:t>
            </w:r>
            <w:r w:rsidRPr="00392EE0">
              <w:rPr>
                <w:rFonts w:asciiTheme="minorHAnsi" w:hAnsiTheme="minorHAnsi"/>
                <w:sz w:val="18"/>
                <w:szCs w:val="18"/>
              </w:rPr>
              <w:t>at a minimum of 0.1 in. of water (25 Pa) static pressure i</w:t>
            </w:r>
            <w:r w:rsidRPr="00663953">
              <w:rPr>
                <w:rFonts w:asciiTheme="minorHAnsi" w:hAnsiTheme="minorHAnsi"/>
                <w:sz w:val="18"/>
                <w:szCs w:val="18"/>
              </w:rPr>
              <w:t>n</w:t>
            </w:r>
            <w:r>
              <w:rPr>
                <w:rFonts w:asciiTheme="minorHAnsi" w:hAnsiTheme="minorHAnsi"/>
                <w:bCs/>
                <w:sz w:val="18"/>
                <w:szCs w:val="18"/>
              </w:rPr>
              <w:t xml:space="preserve"> </w:t>
            </w:r>
            <w:r w:rsidRPr="00392EE0">
              <w:rPr>
                <w:rFonts w:asciiTheme="minorHAnsi" w:hAnsiTheme="minorHAnsi"/>
                <w:sz w:val="18"/>
                <w:szCs w:val="18"/>
              </w:rPr>
              <w:t>accordance with the HVI procedures referenced in Section</w:t>
            </w:r>
            <w:r>
              <w:rPr>
                <w:rFonts w:asciiTheme="minorHAnsi" w:hAnsiTheme="minorHAnsi"/>
                <w:bCs/>
                <w:sz w:val="18"/>
                <w:szCs w:val="18"/>
              </w:rPr>
              <w:t xml:space="preserve"> </w:t>
            </w:r>
            <w:r w:rsidRPr="00392EE0">
              <w:rPr>
                <w:rFonts w:asciiTheme="minorHAnsi" w:hAnsiTheme="minorHAnsi"/>
                <w:sz w:val="18"/>
                <w:szCs w:val="18"/>
              </w:rPr>
              <w:t>7.1.</w:t>
            </w:r>
          </w:p>
          <w:p w14:paraId="07B493CC" w14:textId="77777777" w:rsidR="000070FD" w:rsidRDefault="000070FD" w:rsidP="000B069C">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6E70BECB" w14:textId="77777777" w:rsidR="000070FD" w:rsidRDefault="000070FD" w:rsidP="00392EE0">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392EE0">
              <w:rPr>
                <w:rFonts w:asciiTheme="minorHAnsi" w:hAnsiTheme="minorHAnsi"/>
                <w:sz w:val="18"/>
                <w:szCs w:val="18"/>
              </w:rPr>
              <w:t xml:space="preserve"> These fans shall be rated for sound at a maximum</w:t>
            </w:r>
            <w:r>
              <w:rPr>
                <w:rFonts w:asciiTheme="minorHAnsi" w:hAnsiTheme="minorHAnsi"/>
                <w:bCs/>
                <w:sz w:val="18"/>
                <w:szCs w:val="18"/>
              </w:rPr>
              <w:t xml:space="preserve"> </w:t>
            </w:r>
            <w:r w:rsidRPr="00392EE0">
              <w:rPr>
                <w:rFonts w:asciiTheme="minorHAnsi" w:hAnsiTheme="minorHAnsi"/>
                <w:sz w:val="18"/>
                <w:szCs w:val="18"/>
              </w:rPr>
              <w:t>of 1.0 sone.</w:t>
            </w:r>
          </w:p>
          <w:p w14:paraId="1F6AF733" w14:textId="77777777" w:rsidR="000070FD" w:rsidRDefault="000070FD" w:rsidP="000B069C">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659A1566" w14:textId="77777777" w:rsidR="000070FD" w:rsidRDefault="000070FD" w:rsidP="000B069C">
            <w:pPr>
              <w:keepNext/>
              <w:ind w:left="763"/>
              <w:rPr>
                <w:rFonts w:asciiTheme="minorHAnsi" w:hAnsiTheme="minorHAnsi"/>
                <w:sz w:val="18"/>
                <w:szCs w:val="18"/>
              </w:rPr>
            </w:pPr>
            <w:r w:rsidRPr="0001108C">
              <w:rPr>
                <w:rFonts w:asciiTheme="minorHAnsi" w:hAnsiTheme="minorHAnsi"/>
                <w:sz w:val="18"/>
                <w:szCs w:val="18"/>
              </w:rPr>
              <w:t>Exceptions:</w:t>
            </w:r>
          </w:p>
          <w:p w14:paraId="6333DAE5" w14:textId="77777777" w:rsidR="000070FD" w:rsidRDefault="000070FD" w:rsidP="000B069C">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57617229" w14:textId="51EF377D" w:rsidR="000070FD" w:rsidRDefault="000070FD" w:rsidP="00392EE0">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0070FD" w:rsidRPr="006C4FD8" w14:paraId="19EF4996" w14:textId="77777777" w:rsidTr="000B069C">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D7E2552" w14:textId="77777777" w:rsidR="000070FD" w:rsidRPr="006C4FD8" w:rsidRDefault="000070FD" w:rsidP="000B069C">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4B6AA5F0" w14:textId="77777777" w:rsidR="000070FD" w:rsidRDefault="000070FD" w:rsidP="000B069C">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556CB849" w14:textId="21FA97D1" w:rsidR="000070FD" w:rsidRDefault="000070FD" w:rsidP="000B069C">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392EE0">
              <w:rPr>
                <w:rFonts w:asciiTheme="minorHAnsi" w:hAnsiTheme="minorHAnsi"/>
                <w:sz w:val="18"/>
                <w:szCs w:val="18"/>
              </w:rPr>
              <w:t>Exhaust</w:t>
            </w:r>
            <w:r>
              <w:rPr>
                <w:rFonts w:asciiTheme="minorHAnsi" w:hAnsiTheme="minorHAnsi"/>
                <w:bCs/>
                <w:sz w:val="18"/>
                <w:szCs w:val="18"/>
              </w:rPr>
              <w:t xml:space="preserve"> </w:t>
            </w:r>
            <w:r w:rsidRPr="00392EE0">
              <w:rPr>
                <w:rFonts w:asciiTheme="minorHAnsi" w:hAnsiTheme="minorHAnsi"/>
                <w:sz w:val="18"/>
                <w:szCs w:val="18"/>
              </w:rPr>
              <w:t>fans in separate dwelling units shall not share a common</w:t>
            </w:r>
            <w:r>
              <w:rPr>
                <w:rFonts w:asciiTheme="minorHAnsi" w:hAnsiTheme="minorHAnsi"/>
                <w:bCs/>
                <w:sz w:val="18"/>
                <w:szCs w:val="18"/>
              </w:rPr>
              <w:t xml:space="preserve"> </w:t>
            </w:r>
            <w:r w:rsidRPr="00392EE0">
              <w:rPr>
                <w:rFonts w:asciiTheme="minorHAnsi" w:hAnsiTheme="minorHAnsi"/>
                <w:sz w:val="18"/>
                <w:szCs w:val="18"/>
              </w:rPr>
              <w:t>exhaust duct. If more than one of the exhaust fans in a single</w:t>
            </w:r>
            <w:r>
              <w:rPr>
                <w:rFonts w:asciiTheme="minorHAnsi" w:hAnsiTheme="minorHAnsi"/>
                <w:bCs/>
                <w:sz w:val="18"/>
                <w:szCs w:val="18"/>
              </w:rPr>
              <w:t xml:space="preserve"> </w:t>
            </w:r>
            <w:r w:rsidRPr="00392EE0">
              <w:rPr>
                <w:rFonts w:asciiTheme="minorHAnsi" w:hAnsiTheme="minorHAnsi"/>
                <w:sz w:val="18"/>
                <w:szCs w:val="18"/>
              </w:rPr>
              <w:t>dwelling unit shares a comm</w:t>
            </w:r>
            <w:r w:rsidRPr="00663953">
              <w:rPr>
                <w:rFonts w:asciiTheme="minorHAnsi" w:hAnsiTheme="minorHAnsi"/>
                <w:sz w:val="18"/>
                <w:szCs w:val="18"/>
              </w:rPr>
              <w:t>on exhaust duct, each fan shall</w:t>
            </w:r>
            <w:r>
              <w:rPr>
                <w:rFonts w:asciiTheme="minorHAnsi" w:hAnsiTheme="minorHAnsi"/>
                <w:bCs/>
                <w:sz w:val="18"/>
                <w:szCs w:val="18"/>
              </w:rPr>
              <w:t xml:space="preserve"> </w:t>
            </w:r>
            <w:r w:rsidRPr="00392EE0">
              <w:rPr>
                <w:rFonts w:asciiTheme="minorHAnsi" w:hAnsiTheme="minorHAnsi"/>
                <w:sz w:val="18"/>
                <w:szCs w:val="18"/>
              </w:rPr>
              <w:t>be equipped with a backdraft damper to prevent the recirculation</w:t>
            </w:r>
            <w:r>
              <w:rPr>
                <w:rFonts w:asciiTheme="minorHAnsi" w:hAnsiTheme="minorHAnsi"/>
                <w:bCs/>
                <w:sz w:val="18"/>
                <w:szCs w:val="18"/>
              </w:rPr>
              <w:t xml:space="preserve"> </w:t>
            </w:r>
            <w:r w:rsidRPr="00392EE0">
              <w:rPr>
                <w:rFonts w:asciiTheme="minorHAnsi" w:hAnsiTheme="minorHAnsi"/>
                <w:sz w:val="18"/>
                <w:szCs w:val="18"/>
              </w:rPr>
              <w:t>of exhaust air from one room to another through the</w:t>
            </w:r>
            <w:r>
              <w:rPr>
                <w:rFonts w:asciiTheme="minorHAnsi" w:hAnsiTheme="minorHAnsi"/>
                <w:bCs/>
                <w:sz w:val="18"/>
                <w:szCs w:val="18"/>
              </w:rPr>
              <w:t xml:space="preserve"> </w:t>
            </w:r>
            <w:r w:rsidRPr="00392EE0">
              <w:rPr>
                <w:rFonts w:asciiTheme="minorHAnsi" w:hAnsiTheme="minorHAnsi"/>
                <w:sz w:val="18"/>
                <w:szCs w:val="18"/>
              </w:rPr>
              <w:t>exhaust ducting system</w:t>
            </w:r>
            <w:r w:rsidRPr="00F47345">
              <w:rPr>
                <w:rFonts w:asciiTheme="minorHAnsi" w:hAnsiTheme="minorHAnsi"/>
                <w:b/>
                <w:bCs/>
                <w:sz w:val="18"/>
                <w:szCs w:val="18"/>
              </w:rPr>
              <w:t>.</w:t>
            </w:r>
          </w:p>
          <w:p w14:paraId="46E6A907" w14:textId="24C5460A" w:rsidR="000070FD" w:rsidRPr="00392EE0" w:rsidRDefault="000070FD" w:rsidP="000B069C">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392EE0">
              <w:rPr>
                <w:rFonts w:asciiTheme="minorHAnsi" w:hAnsiTheme="minorHAnsi" w:cstheme="minorHAnsi"/>
                <w:sz w:val="18"/>
                <w:szCs w:val="18"/>
              </w:rPr>
              <w:t>Where exhaust inlets are common</w:t>
            </w:r>
            <w:r w:rsidRPr="00663953">
              <w:rPr>
                <w:rFonts w:asciiTheme="minorHAnsi" w:hAnsiTheme="minorHAnsi" w:cstheme="minorHAnsi"/>
                <w:sz w:val="18"/>
                <w:szCs w:val="18"/>
              </w:rPr>
              <w:t>ly ducted across multiple</w:t>
            </w:r>
            <w:r>
              <w:rPr>
                <w:rFonts w:asciiTheme="minorHAnsi" w:hAnsiTheme="minorHAnsi" w:cstheme="minorHAnsi"/>
                <w:sz w:val="18"/>
                <w:szCs w:val="18"/>
              </w:rPr>
              <w:t xml:space="preserve"> </w:t>
            </w:r>
            <w:r w:rsidRPr="00392EE0">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392EE0">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392EE0">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392EE0">
              <w:rPr>
                <w:rFonts w:asciiTheme="minorHAnsi" w:hAnsiTheme="minorHAnsi" w:cstheme="minorHAnsi"/>
                <w:sz w:val="18"/>
                <w:szCs w:val="18"/>
              </w:rPr>
              <w:t>shall be installed to isolate each dwelling unit fr</w:t>
            </w:r>
            <w:r w:rsidRPr="00663953">
              <w:rPr>
                <w:rFonts w:asciiTheme="minorHAnsi" w:hAnsiTheme="minorHAnsi" w:cstheme="minorHAnsi"/>
                <w:sz w:val="18"/>
                <w:szCs w:val="18"/>
              </w:rPr>
              <w:t>om the common</w:t>
            </w:r>
            <w:r>
              <w:rPr>
                <w:rFonts w:asciiTheme="minorHAnsi" w:hAnsiTheme="minorHAnsi" w:cstheme="minorHAnsi"/>
                <w:sz w:val="18"/>
                <w:szCs w:val="18"/>
              </w:rPr>
              <w:t xml:space="preserve"> </w:t>
            </w:r>
            <w:r w:rsidRPr="00392EE0">
              <w:rPr>
                <w:rFonts w:asciiTheme="minorHAnsi" w:hAnsiTheme="minorHAnsi" w:cstheme="minorHAnsi"/>
                <w:sz w:val="18"/>
                <w:szCs w:val="18"/>
              </w:rPr>
              <w:t xml:space="preserve">duct when the fan is not </w:t>
            </w:r>
            <w:r w:rsidRPr="00D16EEF">
              <w:rPr>
                <w:rFonts w:asciiTheme="minorHAnsi" w:hAnsiTheme="minorHAnsi" w:cstheme="minorHAnsi"/>
                <w:sz w:val="18"/>
                <w:szCs w:val="18"/>
              </w:rPr>
              <w:t>running</w:t>
            </w:r>
            <w:r>
              <w:rPr>
                <w:rFonts w:asciiTheme="minorHAnsi" w:hAnsiTheme="minorHAnsi" w:cstheme="minorHAnsi"/>
                <w:sz w:val="18"/>
                <w:szCs w:val="18"/>
              </w:rPr>
              <w:t>.</w:t>
            </w:r>
            <w:r w:rsidRPr="00D16EEF">
              <w:rPr>
                <w:rFonts w:asciiTheme="minorHAnsi" w:hAnsiTheme="minorHAnsi" w:cstheme="minorHAnsi"/>
                <w:sz w:val="18"/>
                <w:szCs w:val="18"/>
              </w:rPr>
              <w:t xml:space="preserve"> </w:t>
            </w:r>
          </w:p>
        </w:tc>
      </w:tr>
      <w:tr w:rsidR="000070FD" w:rsidRPr="006C4FD8" w14:paraId="355CBFA6" w14:textId="77777777" w:rsidTr="000B069C">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BE6C361" w14:textId="77777777" w:rsidR="000070FD" w:rsidRPr="006C4FD8" w:rsidRDefault="000070FD" w:rsidP="000B069C">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2EE22972" w14:textId="77777777" w:rsidR="000070FD" w:rsidRDefault="000070FD" w:rsidP="000B069C">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0070FD" w:rsidRPr="006C4FD8" w14:paraId="704670F9" w14:textId="77777777" w:rsidTr="000B069C">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423116DA" w14:textId="77777777" w:rsidR="000070FD" w:rsidRPr="006C4FD8" w:rsidRDefault="000070FD" w:rsidP="000B069C">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2D2226CF" w14:textId="77777777" w:rsidR="001B7F7E" w:rsidRDefault="001B7F7E">
      <w:pPr>
        <w:rPr>
          <w:rFonts w:asciiTheme="minorHAnsi" w:hAnsiTheme="minorHAnsi" w:cstheme="minorHAnsi"/>
        </w:rPr>
      </w:pPr>
      <w:r>
        <w:rPr>
          <w:rFonts w:asciiTheme="minorHAnsi" w:hAnsiTheme="minorHAnsi" w:cs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7"/>
        <w:gridCol w:w="2780"/>
      </w:tblGrid>
      <w:tr w:rsidR="004341F9" w:rsidRPr="009E2C1C" w14:paraId="04218D0D" w14:textId="77777777" w:rsidTr="000070FD">
        <w:trPr>
          <w:trHeight w:val="206"/>
        </w:trPr>
        <w:tc>
          <w:tcPr>
            <w:tcW w:w="10768" w:type="dxa"/>
            <w:gridSpan w:val="4"/>
            <w:vAlign w:val="center"/>
          </w:tcPr>
          <w:p w14:paraId="13717EFE" w14:textId="77777777" w:rsidR="004341F9" w:rsidRPr="009351D2" w:rsidRDefault="004341F9" w:rsidP="00186E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r>
              <w:rPr>
                <w:rFonts w:asciiTheme="minorHAnsi" w:hAnsiTheme="minorHAnsi" w:cs="Arial"/>
                <w:b/>
                <w:caps/>
                <w:sz w:val="18"/>
                <w:szCs w:val="18"/>
              </w:rPr>
              <w:t xml:space="preserve"> </w:t>
            </w:r>
          </w:p>
        </w:tc>
      </w:tr>
      <w:tr w:rsidR="004341F9" w:rsidRPr="001B14D6" w14:paraId="5136A7D0" w14:textId="77777777" w:rsidTr="000070FD">
        <w:trPr>
          <w:trHeight w:val="206"/>
        </w:trPr>
        <w:tc>
          <w:tcPr>
            <w:tcW w:w="10768" w:type="dxa"/>
            <w:gridSpan w:val="4"/>
            <w:vAlign w:val="center"/>
          </w:tcPr>
          <w:p w14:paraId="162CD6BC" w14:textId="77777777" w:rsidR="004341F9" w:rsidRPr="00E136A4" w:rsidRDefault="004341F9" w:rsidP="00186E32">
            <w:pPr>
              <w:keepNext/>
              <w:numPr>
                <w:ilvl w:val="0"/>
                <w:numId w:val="7"/>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4341F9" w:rsidRPr="00B272DC" w14:paraId="23A4FBA4" w14:textId="77777777" w:rsidTr="000070FD">
        <w:trPr>
          <w:trHeight w:val="360"/>
        </w:trPr>
        <w:tc>
          <w:tcPr>
            <w:tcW w:w="5481" w:type="dxa"/>
            <w:gridSpan w:val="2"/>
          </w:tcPr>
          <w:p w14:paraId="38D0B546"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87" w:type="dxa"/>
            <w:gridSpan w:val="2"/>
          </w:tcPr>
          <w:p w14:paraId="39C708AF"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4341F9" w:rsidRPr="00B272DC" w14:paraId="2713E548" w14:textId="77777777" w:rsidTr="000070FD">
        <w:trPr>
          <w:trHeight w:val="360"/>
        </w:trPr>
        <w:tc>
          <w:tcPr>
            <w:tcW w:w="5481" w:type="dxa"/>
            <w:gridSpan w:val="2"/>
          </w:tcPr>
          <w:p w14:paraId="0B5682CC"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87" w:type="dxa"/>
            <w:gridSpan w:val="2"/>
          </w:tcPr>
          <w:p w14:paraId="10E472C7"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4341F9" w:rsidRPr="00B272DC" w14:paraId="3A85F610" w14:textId="77777777" w:rsidTr="000070FD">
        <w:trPr>
          <w:trHeight w:val="360"/>
        </w:trPr>
        <w:tc>
          <w:tcPr>
            <w:tcW w:w="5481" w:type="dxa"/>
            <w:gridSpan w:val="2"/>
          </w:tcPr>
          <w:p w14:paraId="414FBC58"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Address:</w:t>
            </w:r>
          </w:p>
        </w:tc>
        <w:tc>
          <w:tcPr>
            <w:tcW w:w="5287" w:type="dxa"/>
            <w:gridSpan w:val="2"/>
          </w:tcPr>
          <w:p w14:paraId="2AF956DC"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(If applicable):</w:t>
            </w:r>
          </w:p>
        </w:tc>
      </w:tr>
      <w:tr w:rsidR="004341F9" w:rsidRPr="00B272DC" w14:paraId="6D956CDB" w14:textId="77777777" w:rsidTr="000070FD">
        <w:trPr>
          <w:trHeight w:val="360"/>
        </w:trPr>
        <w:tc>
          <w:tcPr>
            <w:tcW w:w="5481" w:type="dxa"/>
            <w:gridSpan w:val="2"/>
          </w:tcPr>
          <w:p w14:paraId="403D89DF"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City/State/Zip:</w:t>
            </w:r>
          </w:p>
        </w:tc>
        <w:tc>
          <w:tcPr>
            <w:tcW w:w="5287" w:type="dxa"/>
            <w:gridSpan w:val="2"/>
          </w:tcPr>
          <w:p w14:paraId="13DF037C"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Phone:</w:t>
            </w:r>
          </w:p>
        </w:tc>
      </w:tr>
      <w:tr w:rsidR="004341F9" w:rsidRPr="008E6C57" w14:paraId="37921BA0" w14:textId="77777777" w:rsidTr="000070FD">
        <w:tblPrEx>
          <w:tblCellMar>
            <w:left w:w="115" w:type="dxa"/>
            <w:right w:w="115" w:type="dxa"/>
          </w:tblCellMar>
        </w:tblPrEx>
        <w:trPr>
          <w:trHeight w:val="296"/>
        </w:trPr>
        <w:tc>
          <w:tcPr>
            <w:tcW w:w="10768" w:type="dxa"/>
            <w:gridSpan w:val="4"/>
            <w:vAlign w:val="center"/>
          </w:tcPr>
          <w:p w14:paraId="187E1256" w14:textId="77777777" w:rsidR="004341F9" w:rsidRDefault="004341F9" w:rsidP="00186E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4341F9" w:rsidRPr="008E6C57" w14:paraId="243DD0CD" w14:textId="77777777" w:rsidTr="000070FD">
        <w:tblPrEx>
          <w:tblCellMar>
            <w:left w:w="115" w:type="dxa"/>
            <w:right w:w="115" w:type="dxa"/>
          </w:tblCellMar>
        </w:tblPrEx>
        <w:trPr>
          <w:trHeight w:val="504"/>
        </w:trPr>
        <w:tc>
          <w:tcPr>
            <w:tcW w:w="10768" w:type="dxa"/>
            <w:gridSpan w:val="4"/>
          </w:tcPr>
          <w:p w14:paraId="7B3A8D4E" w14:textId="77777777" w:rsidR="004341F9" w:rsidRPr="00FD09A4" w:rsidRDefault="004341F9" w:rsidP="00186E32">
            <w:pPr>
              <w:pStyle w:val="Heading3"/>
              <w:numPr>
                <w:ilvl w:val="0"/>
                <w:numId w:val="0"/>
              </w:numPr>
              <w:spacing w:before="0"/>
              <w:ind w:right="86"/>
              <w:rPr>
                <w:rFonts w:asciiTheme="minorHAnsi" w:hAnsiTheme="minorHAnsi"/>
                <w:caps/>
                <w:sz w:val="18"/>
                <w:szCs w:val="18"/>
              </w:rPr>
            </w:pPr>
            <w:r w:rsidRPr="008E6C57">
              <w:rPr>
                <w:rFonts w:asciiTheme="minorHAnsi" w:hAnsiTheme="minorHAnsi"/>
                <w:sz w:val="18"/>
                <w:szCs w:val="18"/>
              </w:rPr>
              <w:t xml:space="preserve">I certify </w:t>
            </w:r>
            <w:r>
              <w:rPr>
                <w:rFonts w:asciiTheme="minorHAnsi" w:hAnsiTheme="minorHAnsi"/>
                <w:sz w:val="18"/>
                <w:szCs w:val="18"/>
              </w:rPr>
              <w:t xml:space="preserve">the following </w:t>
            </w:r>
            <w:r w:rsidRPr="008E6C57">
              <w:rPr>
                <w:rFonts w:asciiTheme="minorHAnsi" w:hAnsiTheme="minorHAnsi"/>
                <w:sz w:val="18"/>
                <w:szCs w:val="18"/>
              </w:rPr>
              <w:t xml:space="preserve">under penalty of perjury, under the </w:t>
            </w:r>
            <w:r>
              <w:rPr>
                <w:rFonts w:asciiTheme="minorHAnsi" w:hAnsiTheme="minorHAnsi"/>
                <w:sz w:val="18"/>
                <w:szCs w:val="18"/>
              </w:rPr>
              <w:t>laws of the State of California:</w:t>
            </w:r>
            <w:r w:rsidRPr="008E6C57">
              <w:rPr>
                <w:rFonts w:asciiTheme="minorHAnsi" w:hAnsiTheme="minorHAnsi"/>
                <w:sz w:val="18"/>
                <w:szCs w:val="18"/>
              </w:rPr>
              <w:t xml:space="preserve"> </w:t>
            </w:r>
          </w:p>
          <w:p w14:paraId="104BF4C8" w14:textId="77777777" w:rsidR="004341F9" w:rsidRPr="008E6C57" w:rsidRDefault="004341F9" w:rsidP="00186E32">
            <w:pPr>
              <w:pStyle w:val="Heading3"/>
              <w:numPr>
                <w:ilvl w:val="0"/>
                <w:numId w:val="6"/>
              </w:numPr>
              <w:spacing w:before="0"/>
              <w:ind w:right="90"/>
              <w:rPr>
                <w:rFonts w:asciiTheme="minorHAnsi" w:hAnsiTheme="minorHAnsi"/>
                <w:caps/>
                <w:sz w:val="18"/>
                <w:szCs w:val="18"/>
              </w:rPr>
            </w:pPr>
            <w:r>
              <w:rPr>
                <w:rFonts w:asciiTheme="minorHAnsi" w:hAnsiTheme="minorHAnsi"/>
                <w:sz w:val="18"/>
                <w:szCs w:val="18"/>
              </w:rPr>
              <w:t>T</w:t>
            </w:r>
            <w:r w:rsidRPr="008E6C57">
              <w:rPr>
                <w:rFonts w:asciiTheme="minorHAnsi" w:hAnsiTheme="minorHAnsi"/>
                <w:sz w:val="18"/>
                <w:szCs w:val="18"/>
              </w:rPr>
              <w:t xml:space="preserve">he information provided on this </w:t>
            </w:r>
            <w:r>
              <w:rPr>
                <w:rFonts w:asciiTheme="minorHAnsi" w:hAnsiTheme="minorHAnsi"/>
                <w:sz w:val="18"/>
                <w:szCs w:val="18"/>
              </w:rPr>
              <w:t>Certificate of Installation</w:t>
            </w:r>
            <w:r w:rsidRPr="008E6C57">
              <w:rPr>
                <w:rFonts w:asciiTheme="minorHAnsi" w:hAnsiTheme="minorHAnsi"/>
                <w:sz w:val="18"/>
                <w:szCs w:val="18"/>
              </w:rPr>
              <w:t xml:space="preserve"> is true and correct.</w:t>
            </w:r>
            <w:r>
              <w:rPr>
                <w:rFonts w:asciiTheme="minorHAnsi" w:hAnsiTheme="minorHAnsi"/>
                <w:sz w:val="18"/>
                <w:szCs w:val="18"/>
              </w:rPr>
              <w:t xml:space="preserve"> </w:t>
            </w:r>
          </w:p>
          <w:p w14:paraId="4CFA517B" w14:textId="77777777" w:rsidR="004341F9" w:rsidRPr="008E6C57" w:rsidRDefault="004341F9" w:rsidP="00186E32">
            <w:pPr>
              <w:pStyle w:val="p2"/>
              <w:keepNext/>
              <w:numPr>
                <w:ilvl w:val="0"/>
                <w:numId w:val="6"/>
              </w:numPr>
              <w:tabs>
                <w:tab w:val="clear" w:pos="357"/>
              </w:tabs>
              <w:spacing w:line="240" w:lineRule="auto"/>
              <w:ind w:right="90"/>
              <w:rPr>
                <w:rFonts w:asciiTheme="minorHAnsi" w:hAnsiTheme="minorHAnsi"/>
                <w:snapToGrid/>
                <w:sz w:val="18"/>
                <w:szCs w:val="18"/>
              </w:rPr>
            </w:pPr>
            <w:r w:rsidRPr="00533710">
              <w:rPr>
                <w:rFonts w:asciiTheme="minorHAnsi" w:hAnsiTheme="minorHAnsi"/>
                <w:sz w:val="18"/>
                <w:szCs w:val="18"/>
              </w:rPr>
              <w:t xml:space="preserve">I am eligible under Division 3 of the Business and Professions Code to accept responsibility for the scope of construction or installation, in the applicable classification, for the scope of work specified on this Certificate of Installation (responsible </w:t>
            </w:r>
            <w:r>
              <w:rPr>
                <w:rFonts w:asciiTheme="minorHAnsi" w:hAnsiTheme="minorHAnsi"/>
                <w:sz w:val="18"/>
                <w:szCs w:val="18"/>
              </w:rPr>
              <w:t>builder/installer</w:t>
            </w:r>
            <w:r w:rsidRPr="00533710">
              <w:rPr>
                <w:rFonts w:asciiTheme="minorHAnsi" w:hAnsiTheme="minorHAnsi"/>
                <w:sz w:val="18"/>
                <w:szCs w:val="18"/>
              </w:rPr>
              <w:t xml:space="preserve">), otherwise I am an authorized representative of the responsible </w:t>
            </w:r>
            <w:r>
              <w:rPr>
                <w:rFonts w:asciiTheme="minorHAnsi" w:hAnsiTheme="minorHAnsi"/>
                <w:sz w:val="18"/>
                <w:szCs w:val="18"/>
              </w:rPr>
              <w:t>builder/installer</w:t>
            </w:r>
            <w:r>
              <w:rPr>
                <w:rFonts w:asciiTheme="minorHAnsi" w:eastAsia="Calibri" w:hAnsiTheme="minorHAnsi"/>
                <w:sz w:val="18"/>
                <w:szCs w:val="18"/>
              </w:rPr>
              <w:t>.</w:t>
            </w:r>
          </w:p>
          <w:p w14:paraId="3A14B7B2" w14:textId="77777777" w:rsidR="004341F9" w:rsidRPr="008E6C57" w:rsidRDefault="004341F9" w:rsidP="00186E32">
            <w:pPr>
              <w:keepNext/>
              <w:numPr>
                <w:ilvl w:val="0"/>
                <w:numId w:val="6"/>
              </w:numPr>
              <w:autoSpaceDE w:val="0"/>
              <w:autoSpaceDN w:val="0"/>
              <w:adjustRightInd w:val="0"/>
              <w:ind w:right="90"/>
              <w:rPr>
                <w:rFonts w:asciiTheme="minorHAnsi" w:hAnsiTheme="minorHAnsi"/>
                <w:sz w:val="18"/>
                <w:szCs w:val="18"/>
              </w:rPr>
            </w:pPr>
            <w:r>
              <w:rPr>
                <w:rFonts w:asciiTheme="minorHAnsi" w:hAnsiTheme="minorHAnsi"/>
                <w:sz w:val="18"/>
                <w:szCs w:val="18"/>
              </w:rPr>
              <w:t>The</w:t>
            </w:r>
            <w:r w:rsidRPr="008E6C57">
              <w:rPr>
                <w:rFonts w:asciiTheme="minorHAnsi" w:hAnsiTheme="minorHAnsi"/>
                <w:sz w:val="18"/>
                <w:szCs w:val="18"/>
              </w:rPr>
              <w:t xml:space="preserve"> </w:t>
            </w:r>
            <w:r w:rsidRPr="00AA7D5B">
              <w:rPr>
                <w:rFonts w:asciiTheme="minorHAnsi" w:hAnsiTheme="minorHAnsi"/>
                <w:sz w:val="18"/>
                <w:szCs w:val="18"/>
              </w:rPr>
              <w:t>constructed or installed features, materials, components or manufactured devices (the</w:t>
            </w:r>
            <w:r>
              <w:rPr>
                <w:rFonts w:asciiTheme="minorHAnsi" w:hAnsiTheme="minorHAnsi"/>
                <w:sz w:val="18"/>
                <w:szCs w:val="18"/>
              </w:rPr>
              <w:t xml:space="preserve"> installation) identified on this</w:t>
            </w:r>
            <w:r w:rsidRPr="00AA7D5B">
              <w:rPr>
                <w:rFonts w:asciiTheme="minorHAnsi" w:hAnsiTheme="minorHAnsi"/>
                <w:sz w:val="18"/>
                <w:szCs w:val="18"/>
              </w:rPr>
              <w:t xml:space="preserve"> Certificate of Installation conforms to all applicable codes and regulations, and the installation conforms to the requirements given on the plans and specifications approved by the enforcement agency</w:t>
            </w:r>
            <w:r w:rsidRPr="008E6C57">
              <w:rPr>
                <w:rFonts w:asciiTheme="minorHAnsi" w:eastAsia="Calibri" w:hAnsiTheme="minorHAnsi" w:cs="TimesNewRomanPSMT"/>
                <w:sz w:val="18"/>
                <w:szCs w:val="18"/>
              </w:rPr>
              <w:t>.</w:t>
            </w:r>
          </w:p>
          <w:p w14:paraId="47D8039A" w14:textId="77777777" w:rsidR="004341F9" w:rsidRPr="008E6C57" w:rsidRDefault="004341F9" w:rsidP="00186E32">
            <w:pPr>
              <w:pStyle w:val="ListParagraph"/>
              <w:keepNext/>
              <w:numPr>
                <w:ilvl w:val="0"/>
                <w:numId w:val="6"/>
              </w:numPr>
              <w:autoSpaceDE w:val="0"/>
              <w:autoSpaceDN w:val="0"/>
              <w:adjustRightInd w:val="0"/>
              <w:rPr>
                <w:rFonts w:asciiTheme="minorHAnsi" w:hAnsiTheme="minorHAnsi"/>
                <w:sz w:val="18"/>
                <w:szCs w:val="18"/>
              </w:rPr>
            </w:pPr>
            <w:r w:rsidRPr="008E6C57">
              <w:rPr>
                <w:rFonts w:asciiTheme="minorHAnsi" w:hAnsiTheme="minorHAnsi"/>
                <w:sz w:val="18"/>
                <w:szCs w:val="18"/>
              </w:rPr>
              <w:t>I understand that a HERS rater will check the installation to verify compliance, and that if such checking identifies defects; I am required to take co</w:t>
            </w:r>
            <w:r>
              <w:rPr>
                <w:rFonts w:asciiTheme="minorHAnsi" w:hAnsiTheme="minorHAnsi"/>
                <w:sz w:val="18"/>
                <w:szCs w:val="18"/>
              </w:rPr>
              <w:t xml:space="preserve">rrective action at my expense. </w:t>
            </w:r>
            <w:r w:rsidRPr="008E6C57">
              <w:rPr>
                <w:rFonts w:asciiTheme="minorHAnsi" w:hAnsiTheme="minorHAnsi"/>
                <w:sz w:val="18"/>
                <w:szCs w:val="18"/>
              </w:rPr>
              <w:t>I understand t</w:t>
            </w:r>
            <w:r>
              <w:rPr>
                <w:rFonts w:asciiTheme="minorHAnsi" w:hAnsiTheme="minorHAnsi"/>
                <w:sz w:val="18"/>
                <w:szCs w:val="18"/>
              </w:rPr>
              <w:t>hat Energy Commission and HERS P</w:t>
            </w:r>
            <w:r w:rsidRPr="008E6C57">
              <w:rPr>
                <w:rFonts w:asciiTheme="minorHAnsi" w:hAnsiTheme="minorHAnsi"/>
                <w:sz w:val="18"/>
                <w:szCs w:val="18"/>
              </w:rPr>
              <w:t>rovider representatives will also perform quality assurance checking of installations, including those approved as part of a sample group but not checked by a HERS rater, and if those installations fail to meet the requirements of such quality assurance checking, the required corrective action and additional checking/testing of other installations in that HERS sample group wi</w:t>
            </w:r>
            <w:r>
              <w:rPr>
                <w:rFonts w:asciiTheme="minorHAnsi" w:hAnsiTheme="minorHAnsi"/>
                <w:sz w:val="18"/>
                <w:szCs w:val="18"/>
              </w:rPr>
              <w:t>ll be performed at my expense.</w:t>
            </w:r>
          </w:p>
          <w:p w14:paraId="450EFFEA" w14:textId="77777777" w:rsidR="004341F9" w:rsidRPr="008E6C57" w:rsidRDefault="004341F9" w:rsidP="00186E32">
            <w:pPr>
              <w:pStyle w:val="ListParagraph"/>
              <w:keepNext/>
              <w:numPr>
                <w:ilvl w:val="0"/>
                <w:numId w:val="6"/>
              </w:numPr>
              <w:autoSpaceDE w:val="0"/>
              <w:autoSpaceDN w:val="0"/>
              <w:adjustRightInd w:val="0"/>
              <w:rPr>
                <w:rFonts w:asciiTheme="minorHAnsi" w:hAnsiTheme="minorHAnsi"/>
                <w:sz w:val="18"/>
                <w:szCs w:val="18"/>
              </w:rPr>
            </w:pPr>
            <w:r w:rsidRPr="008E6C57">
              <w:rPr>
                <w:rFonts w:asciiTheme="minorHAnsi" w:hAnsiTheme="minorHAnsi"/>
                <w:sz w:val="18"/>
                <w:szCs w:val="18"/>
              </w:rPr>
              <w:t xml:space="preserve">I reviewed a copy of the </w:t>
            </w:r>
            <w:r>
              <w:rPr>
                <w:rFonts w:asciiTheme="minorHAnsi" w:hAnsiTheme="minorHAnsi"/>
                <w:sz w:val="18"/>
                <w:szCs w:val="18"/>
              </w:rPr>
              <w:t>Certificate of Compliance</w:t>
            </w:r>
            <w:r w:rsidRPr="008E6C57">
              <w:rPr>
                <w:rFonts w:asciiTheme="minorHAnsi" w:hAnsiTheme="minorHAnsi"/>
                <w:sz w:val="18"/>
                <w:szCs w:val="18"/>
              </w:rPr>
              <w:t xml:space="preserve"> approved by the enforcement agency that identifies the specific requirements for the </w:t>
            </w:r>
            <w:r w:rsidRPr="00AA7D5B">
              <w:rPr>
                <w:rFonts w:asciiTheme="minorHAnsi" w:hAnsiTheme="minorHAnsi"/>
                <w:sz w:val="18"/>
                <w:szCs w:val="18"/>
              </w:rPr>
              <w:t>scope of construction or installation identified on this Certificate of Installation</w:t>
            </w:r>
            <w:r>
              <w:rPr>
                <w:rFonts w:asciiTheme="minorHAnsi" w:hAnsiTheme="minorHAnsi"/>
                <w:sz w:val="18"/>
                <w:szCs w:val="18"/>
              </w:rPr>
              <w:t>, and I have ensured that the</w:t>
            </w:r>
            <w:r w:rsidRPr="008E6C57">
              <w:rPr>
                <w:rFonts w:asciiTheme="minorHAnsi" w:hAnsiTheme="minorHAnsi"/>
                <w:sz w:val="18"/>
                <w:szCs w:val="18"/>
              </w:rPr>
              <w:t xml:space="preserve"> re</w:t>
            </w:r>
            <w:r>
              <w:rPr>
                <w:rFonts w:asciiTheme="minorHAnsi" w:hAnsiTheme="minorHAnsi"/>
                <w:sz w:val="18"/>
                <w:szCs w:val="18"/>
              </w:rPr>
              <w:t xml:space="preserve">quirements that </w:t>
            </w:r>
            <w:r w:rsidRPr="008E6C57">
              <w:rPr>
                <w:rFonts w:asciiTheme="minorHAnsi" w:hAnsiTheme="minorHAnsi"/>
                <w:sz w:val="18"/>
                <w:szCs w:val="18"/>
              </w:rPr>
              <w:t>apply to the</w:t>
            </w:r>
            <w:r>
              <w:rPr>
                <w:rFonts w:asciiTheme="minorHAnsi" w:hAnsiTheme="minorHAnsi"/>
                <w:sz w:val="18"/>
                <w:szCs w:val="18"/>
              </w:rPr>
              <w:t xml:space="preserve"> construction or</w:t>
            </w:r>
            <w:r w:rsidRPr="008E6C57">
              <w:rPr>
                <w:rFonts w:asciiTheme="minorHAnsi" w:hAnsiTheme="minorHAnsi"/>
                <w:sz w:val="18"/>
                <w:szCs w:val="18"/>
              </w:rPr>
              <w:t xml:space="preserve"> installation have been met.</w:t>
            </w:r>
          </w:p>
          <w:p w14:paraId="6B7C8D18" w14:textId="77777777" w:rsidR="004341F9" w:rsidRPr="00E74533" w:rsidRDefault="004341F9" w:rsidP="00186E32">
            <w:pPr>
              <w:pStyle w:val="ListParagraph"/>
              <w:keepNext/>
              <w:numPr>
                <w:ilvl w:val="0"/>
                <w:numId w:val="6"/>
              </w:numPr>
              <w:autoSpaceDE w:val="0"/>
              <w:autoSpaceDN w:val="0"/>
              <w:adjustRightInd w:val="0"/>
              <w:rPr>
                <w:rFonts w:asciiTheme="minorHAnsi" w:hAnsiTheme="minorHAnsi"/>
                <w:b/>
              </w:rPr>
            </w:pPr>
            <w:r w:rsidRPr="00760262">
              <w:rPr>
                <w:rFonts w:asciiTheme="minorHAnsi" w:hAnsiTheme="minorHAnsi"/>
                <w:sz w:val="18"/>
                <w:szCs w:val="18"/>
              </w:rPr>
              <w:t xml:space="preserve">I will ensure that a </w:t>
            </w:r>
            <w:r>
              <w:rPr>
                <w:rFonts w:asciiTheme="minorHAnsi" w:hAnsiTheme="minorHAnsi"/>
                <w:sz w:val="18"/>
                <w:szCs w:val="18"/>
              </w:rPr>
              <w:t>registered</w:t>
            </w:r>
            <w:r w:rsidRPr="00760262">
              <w:rPr>
                <w:rFonts w:asciiTheme="minorHAnsi" w:hAnsiTheme="minorHAnsi"/>
                <w:sz w:val="18"/>
                <w:szCs w:val="18"/>
              </w:rPr>
              <w:t xml:space="preserve"> copy of this Certificate of Installation shall be posted, or made available with the building permit(s) issued for the building, and made available to the enforcement agency f</w:t>
            </w:r>
            <w:r>
              <w:rPr>
                <w:rFonts w:asciiTheme="minorHAnsi" w:hAnsiTheme="minorHAnsi"/>
                <w:sz w:val="18"/>
                <w:szCs w:val="18"/>
              </w:rPr>
              <w:t>or all applicable inspections. I understand that a registered</w:t>
            </w:r>
            <w:r w:rsidRPr="00760262">
              <w:rPr>
                <w:rFonts w:asciiTheme="minorHAnsi" w:hAnsiTheme="minorHAnsi"/>
                <w:sz w:val="18"/>
                <w:szCs w:val="18"/>
              </w:rPr>
              <w:t xml:space="preserve"> copy of this Certificate of Installation is required to be included with the documentation the builder provides to the building owner at occupancy.</w:t>
            </w:r>
            <w:r w:rsidRPr="008E6C57">
              <w:rPr>
                <w:rFonts w:asciiTheme="minorHAnsi" w:hAnsiTheme="minorHAnsi"/>
                <w:sz w:val="18"/>
                <w:szCs w:val="18"/>
              </w:rPr>
              <w:t xml:space="preserve">  </w:t>
            </w:r>
          </w:p>
        </w:tc>
      </w:tr>
      <w:tr w:rsidR="004341F9" w:rsidRPr="00B272DC" w14:paraId="3B6E0252" w14:textId="77777777" w:rsidTr="000070FD">
        <w:tblPrEx>
          <w:tblCellMar>
            <w:left w:w="108" w:type="dxa"/>
            <w:right w:w="108" w:type="dxa"/>
          </w:tblCellMar>
        </w:tblPrEx>
        <w:trPr>
          <w:trHeight w:val="360"/>
        </w:trPr>
        <w:tc>
          <w:tcPr>
            <w:tcW w:w="5215" w:type="dxa"/>
          </w:tcPr>
          <w:p w14:paraId="727FFE58" w14:textId="77777777" w:rsidR="004341F9" w:rsidRPr="00B272DC" w:rsidRDefault="004341F9" w:rsidP="00186E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553" w:type="dxa"/>
            <w:gridSpan w:val="3"/>
          </w:tcPr>
          <w:p w14:paraId="334D66D0" w14:textId="77777777" w:rsidR="004341F9" w:rsidRPr="00B272DC" w:rsidRDefault="004341F9" w:rsidP="00186E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4341F9" w:rsidRPr="00B272DC" w14:paraId="6069A661" w14:textId="77777777" w:rsidTr="000070FD">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065BC594"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553" w:type="dxa"/>
            <w:gridSpan w:val="3"/>
            <w:tcBorders>
              <w:top w:val="single" w:sz="4" w:space="0" w:color="auto"/>
              <w:left w:val="single" w:sz="4" w:space="0" w:color="auto"/>
              <w:bottom w:val="single" w:sz="4" w:space="0" w:color="auto"/>
              <w:right w:val="single" w:sz="4" w:space="0" w:color="auto"/>
            </w:tcBorders>
          </w:tcPr>
          <w:p w14:paraId="09B784AD"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4341F9" w:rsidRPr="00B272DC" w14:paraId="735E7A16" w14:textId="77777777" w:rsidTr="000070FD">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5020C6A8"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553" w:type="dxa"/>
            <w:gridSpan w:val="3"/>
            <w:tcBorders>
              <w:top w:val="single" w:sz="4" w:space="0" w:color="auto"/>
              <w:left w:val="single" w:sz="4" w:space="0" w:color="auto"/>
              <w:bottom w:val="single" w:sz="4" w:space="0" w:color="auto"/>
              <w:right w:val="single" w:sz="4" w:space="0" w:color="auto"/>
            </w:tcBorders>
          </w:tcPr>
          <w:p w14:paraId="1471F8B2"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4341F9" w:rsidRPr="00B272DC" w14:paraId="75A0BFAE" w14:textId="77777777" w:rsidTr="000070FD">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0A7E8B64"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73" w:type="dxa"/>
            <w:gridSpan w:val="2"/>
            <w:tcBorders>
              <w:top w:val="single" w:sz="4" w:space="0" w:color="auto"/>
              <w:left w:val="single" w:sz="4" w:space="0" w:color="auto"/>
              <w:bottom w:val="single" w:sz="4" w:space="0" w:color="auto"/>
              <w:right w:val="single" w:sz="4" w:space="0" w:color="auto"/>
            </w:tcBorders>
          </w:tcPr>
          <w:p w14:paraId="33B6364C"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780" w:type="dxa"/>
            <w:tcBorders>
              <w:top w:val="single" w:sz="4" w:space="0" w:color="auto"/>
              <w:left w:val="single" w:sz="4" w:space="0" w:color="auto"/>
              <w:bottom w:val="single" w:sz="4" w:space="0" w:color="auto"/>
              <w:right w:val="single" w:sz="4" w:space="0" w:color="auto"/>
            </w:tcBorders>
          </w:tcPr>
          <w:p w14:paraId="704DD993"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4341F9" w:rsidRPr="00B272DC" w14:paraId="5BA3FE1F" w14:textId="77777777" w:rsidTr="000070FD">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32E669FA"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553" w:type="dxa"/>
            <w:gridSpan w:val="3"/>
            <w:tcBorders>
              <w:top w:val="single" w:sz="4" w:space="0" w:color="auto"/>
              <w:left w:val="single" w:sz="4" w:space="0" w:color="auto"/>
              <w:bottom w:val="single" w:sz="4" w:space="0" w:color="auto"/>
              <w:right w:val="single" w:sz="4" w:space="0" w:color="auto"/>
            </w:tcBorders>
          </w:tcPr>
          <w:p w14:paraId="4C7C67B9"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78291A9E" w14:textId="77777777" w:rsidR="00571B10" w:rsidRDefault="00571B10" w:rsidP="00C42B76">
      <w:pPr>
        <w:rPr>
          <w:rFonts w:asciiTheme="minorHAnsi" w:hAnsiTheme="minorHAnsi"/>
          <w:sz w:val="18"/>
          <w:szCs w:val="18"/>
        </w:rPr>
      </w:pPr>
    </w:p>
    <w:sectPr w:rsidR="00571B10"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B1EDF" w14:textId="77777777" w:rsidR="00D16EEF" w:rsidRDefault="00D16EEF">
      <w:r>
        <w:separator/>
      </w:r>
    </w:p>
  </w:endnote>
  <w:endnote w:type="continuationSeparator" w:id="0">
    <w:p w14:paraId="2B8D89FE" w14:textId="77777777" w:rsidR="00D16EEF" w:rsidRDefault="00D16EEF">
      <w:r>
        <w:continuationSeparator/>
      </w:r>
    </w:p>
  </w:endnote>
  <w:endnote w:type="continuationNotice" w:id="1">
    <w:p w14:paraId="6E1F706B" w14:textId="77777777" w:rsidR="00D16EEF" w:rsidRDefault="00D16E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D" w14:textId="77777777" w:rsidR="00D16EEF" w:rsidRPr="009213E6" w:rsidRDefault="00D16EEF" w:rsidP="009213E6">
    <w:pPr>
      <w:pStyle w:val="Footer"/>
      <w:rPr>
        <w:b/>
      </w:rPr>
    </w:pPr>
    <w:r w:rsidRPr="009213E6">
      <w:t xml:space="preserve">Registration Number:                                            Registration Date/Time:                                                    HERS Provider:                                   </w:t>
    </w:r>
  </w:p>
  <w:p w14:paraId="78291ABE" w14:textId="38DF5616" w:rsidR="00D16EEF" w:rsidRPr="009213E6" w:rsidRDefault="00D16EEF" w:rsidP="009213E6">
    <w:pPr>
      <w:pStyle w:val="Footer"/>
    </w:pPr>
    <w:r w:rsidRPr="009213E6">
      <w:t>CA Building Energy Efficiency Standards - 201</w:t>
    </w:r>
    <w:r>
      <w:t>9</w:t>
    </w:r>
    <w:r w:rsidRPr="009213E6">
      <w:t xml:space="preserve"> Residential Compliance</w:t>
    </w:r>
    <w:r w:rsidRPr="009213E6">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8" w14:textId="098F9A7C" w:rsidR="00D16EEF" w:rsidRPr="009213E6" w:rsidRDefault="00D16EEF" w:rsidP="009213E6">
    <w:pPr>
      <w:pStyle w:val="Footer"/>
    </w:pPr>
    <w:r w:rsidRPr="009213E6">
      <w:t>CA Building Energy Efficiency Standards - 201</w:t>
    </w:r>
    <w:r>
      <w:t>9</w:t>
    </w:r>
    <w:r w:rsidRPr="009213E6">
      <w:t xml:space="preserve"> Residential Compliance</w:t>
    </w:r>
    <w:r w:rsidRPr="009213E6">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2" w14:textId="5070495E" w:rsidR="00D16EEF" w:rsidRPr="00A165EE" w:rsidRDefault="00D16EEF"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5FAD85" w14:textId="77777777" w:rsidR="00D16EEF" w:rsidRDefault="00D16EEF">
      <w:r>
        <w:separator/>
      </w:r>
    </w:p>
  </w:footnote>
  <w:footnote w:type="continuationSeparator" w:id="0">
    <w:p w14:paraId="3E21E89F" w14:textId="77777777" w:rsidR="00D16EEF" w:rsidRDefault="00D16EEF">
      <w:r>
        <w:continuationSeparator/>
      </w:r>
    </w:p>
  </w:footnote>
  <w:footnote w:type="continuationNotice" w:id="1">
    <w:p w14:paraId="50AD3665" w14:textId="77777777" w:rsidR="00D16EEF" w:rsidRDefault="00D16EE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A" w14:textId="77777777" w:rsidR="00D16EEF" w:rsidRDefault="002E0734">
    <w:pPr>
      <w:pStyle w:val="Header"/>
    </w:pPr>
    <w:r>
      <w:rPr>
        <w:noProof/>
      </w:rPr>
      <w:pict w14:anchorId="78291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B" w14:textId="77777777" w:rsidR="00D16EEF" w:rsidRPr="007770C5" w:rsidRDefault="002E0734" w:rsidP="00352336">
    <w:pPr>
      <w:suppressAutoHyphens/>
      <w:ind w:left="-90"/>
      <w:rPr>
        <w:rFonts w:ascii="Arial" w:hAnsi="Arial" w:cs="Arial"/>
        <w:sz w:val="14"/>
        <w:szCs w:val="14"/>
      </w:rPr>
    </w:pPr>
    <w:r>
      <w:rPr>
        <w:rFonts w:ascii="Arial" w:hAnsi="Arial" w:cs="Arial"/>
        <w:noProof/>
        <w:sz w:val="14"/>
        <w:szCs w:val="14"/>
      </w:rPr>
      <w:pict w14:anchorId="78291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D16EEF" w:rsidRPr="007770C5">
      <w:rPr>
        <w:rFonts w:ascii="Arial" w:hAnsi="Arial" w:cs="Arial"/>
        <w:sz w:val="14"/>
        <w:szCs w:val="14"/>
      </w:rPr>
      <w:t>STATE OF CALIFORNIA</w:t>
    </w:r>
  </w:p>
  <w:p w14:paraId="78291AAC" w14:textId="77777777" w:rsidR="00D16EEF" w:rsidRPr="007770C5" w:rsidRDefault="00D16EEF"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8291AD6" wp14:editId="4E98EF08">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INDOOR AIR QUALITY AND MECHANICAL VENTILATION</w:t>
    </w:r>
  </w:p>
  <w:p w14:paraId="78291AAD" w14:textId="52C6EF47" w:rsidR="00D16EEF" w:rsidRPr="007770C5" w:rsidRDefault="00D16EEF" w:rsidP="00352336">
    <w:pPr>
      <w:suppressAutoHyphens/>
      <w:ind w:left="-90"/>
      <w:rPr>
        <w:rFonts w:ascii="Arial" w:hAnsi="Arial" w:cs="Arial"/>
        <w:sz w:val="14"/>
        <w:szCs w:val="14"/>
      </w:rPr>
    </w:pPr>
    <w:r>
      <w:rPr>
        <w:rFonts w:ascii="Arial" w:hAnsi="Arial" w:cs="Arial"/>
        <w:sz w:val="14"/>
        <w:szCs w:val="14"/>
      </w:rPr>
      <w:t>CEC-NRCV-MCH-27b-H</w:t>
    </w:r>
    <w:r w:rsidRPr="007770C5">
      <w:rPr>
        <w:rFonts w:ascii="Arial" w:hAnsi="Arial" w:cs="Arial"/>
        <w:sz w:val="14"/>
        <w:szCs w:val="14"/>
      </w:rPr>
      <w:t xml:space="preserve"> (Revised</w:t>
    </w:r>
    <w:r>
      <w:rPr>
        <w:rFonts w:ascii="Arial" w:hAnsi="Arial" w:cs="Arial"/>
        <w:sz w:val="14"/>
        <w:szCs w:val="14"/>
      </w:rPr>
      <w:t xml:space="preserve"> 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D16EEF" w:rsidRPr="00F85124" w14:paraId="78291AB0" w14:textId="77777777" w:rsidTr="0013183D">
      <w:trPr>
        <w:cantSplit/>
        <w:trHeight w:val="288"/>
      </w:trPr>
      <w:tc>
        <w:tcPr>
          <w:tcW w:w="3881" w:type="pct"/>
          <w:gridSpan w:val="2"/>
          <w:tcBorders>
            <w:bottom w:val="single" w:sz="4" w:space="0" w:color="auto"/>
            <w:right w:val="nil"/>
          </w:tcBorders>
          <w:vAlign w:val="center"/>
        </w:tcPr>
        <w:p w14:paraId="78291AAE" w14:textId="34D65D72" w:rsidR="00D16EEF" w:rsidRPr="00D65FA1" w:rsidRDefault="00D16EEF" w:rsidP="0013183D">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78291AAF" w14:textId="006D2D0F" w:rsidR="00D16EEF" w:rsidRPr="00D65FA1" w:rsidRDefault="00D16EEF">
          <w:pPr>
            <w:pStyle w:val="Style18"/>
            <w:rPr>
              <w:b/>
              <w:sz w:val="20"/>
            </w:rPr>
          </w:pPr>
          <w:r>
            <w:rPr>
              <w:sz w:val="20"/>
            </w:rPr>
            <w:t>NRCV</w:t>
          </w:r>
          <w:r w:rsidRPr="00D65FA1">
            <w:rPr>
              <w:sz w:val="20"/>
            </w:rPr>
            <w:t>-MCH-27</w:t>
          </w:r>
          <w:r>
            <w:rPr>
              <w:sz w:val="20"/>
            </w:rPr>
            <w:t>-H</w:t>
          </w:r>
        </w:p>
      </w:tc>
    </w:tr>
    <w:tr w:rsidR="00D16EEF" w:rsidRPr="00F85124" w14:paraId="78291AB3" w14:textId="77777777" w:rsidTr="0013183D">
      <w:trPr>
        <w:cantSplit/>
        <w:trHeight w:val="288"/>
      </w:trPr>
      <w:tc>
        <w:tcPr>
          <w:tcW w:w="2285" w:type="pct"/>
          <w:tcBorders>
            <w:right w:val="nil"/>
          </w:tcBorders>
        </w:tcPr>
        <w:p w14:paraId="78291AB1" w14:textId="77777777" w:rsidR="00D16EEF" w:rsidRPr="00F85124" w:rsidRDefault="00D16EEF" w:rsidP="0013183D">
          <w:pPr>
            <w:pStyle w:val="Style19"/>
            <w:rPr>
              <w:sz w:val="12"/>
              <w:szCs w:val="12"/>
            </w:rPr>
          </w:pPr>
          <w:r w:rsidRPr="00505A99">
            <w:t>Indoor Air Quality and Mechanical Ventilation</w:t>
          </w:r>
        </w:p>
      </w:tc>
      <w:tc>
        <w:tcPr>
          <w:tcW w:w="2715" w:type="pct"/>
          <w:gridSpan w:val="2"/>
          <w:tcBorders>
            <w:left w:val="nil"/>
          </w:tcBorders>
        </w:tcPr>
        <w:p w14:paraId="78291AB2" w14:textId="000A1E32" w:rsidR="00D16EEF" w:rsidRPr="00F85124" w:rsidRDefault="00D16EEF"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2E0734" w:rsidRPr="002E0734">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E0734">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r w:rsidR="00D16EEF" w:rsidRPr="00F85124" w14:paraId="78291AB7" w14:textId="77777777" w:rsidTr="0013183D">
      <w:trPr>
        <w:cantSplit/>
        <w:trHeight w:val="288"/>
      </w:trPr>
      <w:tc>
        <w:tcPr>
          <w:tcW w:w="0" w:type="auto"/>
        </w:tcPr>
        <w:p w14:paraId="78291AB4" w14:textId="77777777" w:rsidR="00D16EEF" w:rsidRPr="00F85124" w:rsidRDefault="00D16EEF" w:rsidP="0013183D">
          <w:pPr>
            <w:pStyle w:val="Style20"/>
          </w:pPr>
          <w:r w:rsidRPr="00F85124">
            <w:t>Project Name:</w:t>
          </w:r>
        </w:p>
      </w:tc>
      <w:tc>
        <w:tcPr>
          <w:tcW w:w="1596" w:type="pct"/>
        </w:tcPr>
        <w:p w14:paraId="78291AB5" w14:textId="77777777" w:rsidR="00D16EEF" w:rsidRPr="00F85124" w:rsidRDefault="00D16EEF" w:rsidP="0013183D">
          <w:pPr>
            <w:pStyle w:val="Style20"/>
          </w:pPr>
          <w:r w:rsidRPr="00F85124">
            <w:t>Enforcement Agency:</w:t>
          </w:r>
        </w:p>
      </w:tc>
      <w:tc>
        <w:tcPr>
          <w:tcW w:w="1119" w:type="pct"/>
        </w:tcPr>
        <w:p w14:paraId="78291AB6" w14:textId="77777777" w:rsidR="00D16EEF" w:rsidRPr="00F85124" w:rsidRDefault="00D16EEF" w:rsidP="0013183D">
          <w:pPr>
            <w:pStyle w:val="Style20"/>
          </w:pPr>
          <w:r w:rsidRPr="00F85124">
            <w:t>Permit Number:</w:t>
          </w:r>
        </w:p>
      </w:tc>
    </w:tr>
    <w:tr w:rsidR="00D16EEF" w:rsidRPr="00F85124" w14:paraId="78291ABB" w14:textId="77777777" w:rsidTr="0013183D">
      <w:trPr>
        <w:cantSplit/>
        <w:trHeight w:val="288"/>
      </w:trPr>
      <w:tc>
        <w:tcPr>
          <w:tcW w:w="0" w:type="auto"/>
        </w:tcPr>
        <w:p w14:paraId="78291AB8" w14:textId="77777777" w:rsidR="00D16EEF" w:rsidRPr="00F85124" w:rsidRDefault="00D16EEF" w:rsidP="0013183D">
          <w:pPr>
            <w:pStyle w:val="Style20"/>
            <w:rPr>
              <w:vertAlign w:val="superscript"/>
            </w:rPr>
          </w:pPr>
          <w:r w:rsidRPr="00F85124">
            <w:t>Dwelling Address:</w:t>
          </w:r>
        </w:p>
      </w:tc>
      <w:tc>
        <w:tcPr>
          <w:tcW w:w="1596" w:type="pct"/>
        </w:tcPr>
        <w:p w14:paraId="78291AB9" w14:textId="77777777" w:rsidR="00D16EEF" w:rsidRPr="00F85124" w:rsidRDefault="00D16EEF" w:rsidP="0013183D">
          <w:pPr>
            <w:pStyle w:val="Style20"/>
            <w:rPr>
              <w:vertAlign w:val="superscript"/>
            </w:rPr>
          </w:pPr>
          <w:r w:rsidRPr="00F85124">
            <w:t>City</w:t>
          </w:r>
          <w:r>
            <w:t>:</w:t>
          </w:r>
        </w:p>
      </w:tc>
      <w:tc>
        <w:tcPr>
          <w:tcW w:w="1119" w:type="pct"/>
        </w:tcPr>
        <w:p w14:paraId="78291ABA" w14:textId="77777777" w:rsidR="00D16EEF" w:rsidRPr="00F85124" w:rsidRDefault="00D16EEF" w:rsidP="0013183D">
          <w:pPr>
            <w:pStyle w:val="Style20"/>
            <w:rPr>
              <w:vertAlign w:val="superscript"/>
            </w:rPr>
          </w:pPr>
          <w:r w:rsidRPr="00F85124">
            <w:t>Zip Code</w:t>
          </w:r>
          <w:r>
            <w:t>:</w:t>
          </w:r>
        </w:p>
      </w:tc>
    </w:tr>
  </w:tbl>
  <w:p w14:paraId="78291ABC" w14:textId="77777777" w:rsidR="00D16EEF" w:rsidRDefault="00D16E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F" w14:textId="77777777" w:rsidR="00D16EEF" w:rsidRDefault="002E0734">
    <w:pPr>
      <w:pStyle w:val="Header"/>
    </w:pPr>
    <w:r>
      <w:rPr>
        <w:noProof/>
      </w:rPr>
      <w:pict w14:anchorId="78291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0" w14:textId="77777777" w:rsidR="00D16EEF" w:rsidRDefault="002E0734">
    <w:pPr>
      <w:pStyle w:val="Header"/>
    </w:pPr>
    <w:r>
      <w:rPr>
        <w:noProof/>
      </w:rPr>
      <w:pict w14:anchorId="78291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D16EEF" w:rsidRPr="00F85124" w14:paraId="78291AC3" w14:textId="77777777" w:rsidTr="00023A98">
      <w:trPr>
        <w:cantSplit/>
        <w:trHeight w:val="288"/>
      </w:trPr>
      <w:tc>
        <w:tcPr>
          <w:tcW w:w="3881" w:type="pct"/>
          <w:gridSpan w:val="2"/>
          <w:tcBorders>
            <w:bottom w:val="single" w:sz="4" w:space="0" w:color="auto"/>
            <w:right w:val="nil"/>
          </w:tcBorders>
          <w:vAlign w:val="center"/>
        </w:tcPr>
        <w:p w14:paraId="78291AC1" w14:textId="07472C3D" w:rsidR="00D16EEF" w:rsidRPr="00927918" w:rsidRDefault="00D16EEF" w:rsidP="00023A98">
          <w:pPr>
            <w:pStyle w:val="Style17"/>
            <w:rPr>
              <w:b/>
              <w:sz w:val="20"/>
            </w:rPr>
          </w:pPr>
          <w:r w:rsidRPr="00927918">
            <w:rPr>
              <w:sz w:val="20"/>
            </w:rPr>
            <w:t xml:space="preserve">CERTIFICATE OF </w:t>
          </w:r>
          <w:r>
            <w:rPr>
              <w:sz w:val="20"/>
            </w:rPr>
            <w:t>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78291AC2" w14:textId="21C9B8C3" w:rsidR="00D16EEF" w:rsidRPr="00927918" w:rsidRDefault="00D16EEF" w:rsidP="00D85A3A">
          <w:pPr>
            <w:pStyle w:val="Style18"/>
            <w:rPr>
              <w:b/>
              <w:sz w:val="20"/>
            </w:rPr>
          </w:pPr>
          <w:r>
            <w:rPr>
              <w:sz w:val="20"/>
            </w:rPr>
            <w:t>NRCV</w:t>
          </w:r>
          <w:r w:rsidRPr="00927918">
            <w:rPr>
              <w:sz w:val="20"/>
            </w:rPr>
            <w:t>-MCH-27</w:t>
          </w:r>
          <w:r>
            <w:rPr>
              <w:sz w:val="20"/>
            </w:rPr>
            <w:t>-H</w:t>
          </w:r>
        </w:p>
      </w:tc>
    </w:tr>
    <w:tr w:rsidR="00D16EEF" w:rsidRPr="00F85124" w14:paraId="78291AC6" w14:textId="77777777" w:rsidTr="00023A98">
      <w:trPr>
        <w:cantSplit/>
        <w:trHeight w:val="288"/>
      </w:trPr>
      <w:tc>
        <w:tcPr>
          <w:tcW w:w="2285" w:type="pct"/>
          <w:tcBorders>
            <w:right w:val="nil"/>
          </w:tcBorders>
        </w:tcPr>
        <w:p w14:paraId="78291AC4" w14:textId="77777777" w:rsidR="00D16EEF" w:rsidRPr="00F85124" w:rsidRDefault="00D16EEF"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5" w14:textId="68EEF638" w:rsidR="00D16EEF" w:rsidRPr="00F85124" w:rsidRDefault="00D16EEF"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2E0734" w:rsidRPr="002E0734">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E0734">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78291AC7" w14:textId="77777777" w:rsidR="00D16EEF" w:rsidRDefault="002E0734" w:rsidP="00D65FA1">
    <w:pPr>
      <w:pStyle w:val="Header"/>
    </w:pPr>
    <w:r>
      <w:rPr>
        <w:noProof/>
      </w:rPr>
      <w:pict w14:anchorId="78291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9" w14:textId="77777777" w:rsidR="00D16EEF" w:rsidRDefault="002E0734">
    <w:pPr>
      <w:pStyle w:val="Header"/>
    </w:pPr>
    <w:r>
      <w:rPr>
        <w:noProof/>
      </w:rPr>
      <w:pict w14:anchorId="7829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A" w14:textId="77777777" w:rsidR="00D16EEF" w:rsidRDefault="002E0734">
    <w:pPr>
      <w:pStyle w:val="Header"/>
    </w:pPr>
    <w:r>
      <w:rPr>
        <w:noProof/>
      </w:rPr>
      <w:pict w14:anchorId="78291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D16EEF" w:rsidRPr="00F85124" w14:paraId="78291ACD" w14:textId="77777777" w:rsidTr="00023A98">
      <w:trPr>
        <w:cantSplit/>
        <w:trHeight w:val="288"/>
      </w:trPr>
      <w:tc>
        <w:tcPr>
          <w:tcW w:w="3881" w:type="pct"/>
          <w:gridSpan w:val="2"/>
          <w:tcBorders>
            <w:bottom w:val="single" w:sz="4" w:space="0" w:color="auto"/>
            <w:right w:val="nil"/>
          </w:tcBorders>
          <w:vAlign w:val="center"/>
        </w:tcPr>
        <w:p w14:paraId="78291ACB" w14:textId="07215289" w:rsidR="00D16EEF" w:rsidRPr="00D65FA1" w:rsidRDefault="00D16EEF" w:rsidP="00023A98">
          <w:pPr>
            <w:pStyle w:val="Style17"/>
            <w:rPr>
              <w:b/>
              <w:sz w:val="20"/>
            </w:rPr>
          </w:pPr>
          <w:r w:rsidRPr="00D65FA1">
            <w:rPr>
              <w:sz w:val="20"/>
            </w:rPr>
            <w:t xml:space="preserve">CERTIFICATE OF </w:t>
          </w:r>
          <w:r>
            <w:rPr>
              <w:sz w:val="20"/>
            </w:rPr>
            <w:t>VERIFICATION – DATA FIELD DEFINITIONS AND CALCULATIONS</w:t>
          </w:r>
        </w:p>
      </w:tc>
      <w:tc>
        <w:tcPr>
          <w:tcW w:w="1119" w:type="pct"/>
          <w:tcBorders>
            <w:left w:val="nil"/>
            <w:bottom w:val="single" w:sz="4" w:space="0" w:color="auto"/>
          </w:tcBorders>
          <w:tcMar>
            <w:left w:w="115" w:type="dxa"/>
            <w:right w:w="115" w:type="dxa"/>
          </w:tcMar>
          <w:vAlign w:val="center"/>
        </w:tcPr>
        <w:p w14:paraId="78291ACC" w14:textId="6E5F6648" w:rsidR="00D16EEF" w:rsidRPr="00D65FA1" w:rsidRDefault="00D16EEF" w:rsidP="001E79E8">
          <w:pPr>
            <w:pStyle w:val="Style18"/>
            <w:rPr>
              <w:b/>
              <w:sz w:val="20"/>
            </w:rPr>
          </w:pPr>
          <w:r>
            <w:rPr>
              <w:sz w:val="20"/>
            </w:rPr>
            <w:t>NRCV-MCH</w:t>
          </w:r>
          <w:r w:rsidRPr="00D65FA1">
            <w:rPr>
              <w:sz w:val="20"/>
            </w:rPr>
            <w:t>-27</w:t>
          </w:r>
          <w:r>
            <w:rPr>
              <w:sz w:val="20"/>
            </w:rPr>
            <w:t>-H</w:t>
          </w:r>
        </w:p>
      </w:tc>
    </w:tr>
    <w:tr w:rsidR="00D16EEF" w:rsidRPr="00F85124" w14:paraId="78291AD0" w14:textId="77777777" w:rsidTr="00023A98">
      <w:trPr>
        <w:cantSplit/>
        <w:trHeight w:val="288"/>
      </w:trPr>
      <w:tc>
        <w:tcPr>
          <w:tcW w:w="2285" w:type="pct"/>
          <w:tcBorders>
            <w:right w:val="nil"/>
          </w:tcBorders>
        </w:tcPr>
        <w:p w14:paraId="78291ACE" w14:textId="77777777" w:rsidR="00D16EEF" w:rsidRPr="00F85124" w:rsidRDefault="00D16EEF"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F" w14:textId="08468968" w:rsidR="00D16EEF" w:rsidRPr="00F85124" w:rsidRDefault="00D16EEF"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2E0734" w:rsidRPr="002E0734">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E0734">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w:t>
          </w:r>
        </w:p>
      </w:tc>
    </w:tr>
  </w:tbl>
  <w:p w14:paraId="78291AD1" w14:textId="77777777" w:rsidR="00D16EEF" w:rsidRDefault="002E0734" w:rsidP="007F6151">
    <w:pPr>
      <w:pStyle w:val="Header"/>
    </w:pPr>
    <w:r>
      <w:rPr>
        <w:noProof/>
      </w:rPr>
      <w:pict w14:anchorId="78291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3" w14:textId="77777777" w:rsidR="00D16EEF" w:rsidRDefault="002E0734">
    <w:pPr>
      <w:pStyle w:val="Header"/>
    </w:pPr>
    <w:r>
      <w:rPr>
        <w:noProof/>
      </w:rPr>
      <w:pict w14:anchorId="78291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133086F"/>
    <w:multiLevelType w:val="hybridMultilevel"/>
    <w:tmpl w:val="0E4E2B82"/>
    <w:lvl w:ilvl="0" w:tplc="9BA8E5A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5711A1"/>
    <w:multiLevelType w:val="hybridMultilevel"/>
    <w:tmpl w:val="1A2EC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30BC1"/>
    <w:multiLevelType w:val="hybridMultilevel"/>
    <w:tmpl w:val="428C7A52"/>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D2741A"/>
    <w:multiLevelType w:val="hybridMultilevel"/>
    <w:tmpl w:val="CF9E9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9" w15:restartNumberingAfterBreak="0">
    <w:nsid w:val="3FA609D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371CD"/>
    <w:multiLevelType w:val="hybridMultilevel"/>
    <w:tmpl w:val="443C1DD8"/>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2F1AEC"/>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FA73BE5"/>
    <w:multiLevelType w:val="hybridMultilevel"/>
    <w:tmpl w:val="0BD07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9A50EE"/>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4"/>
  </w:num>
  <w:num w:numId="3">
    <w:abstractNumId w:val="21"/>
  </w:num>
  <w:num w:numId="4">
    <w:abstractNumId w:val="1"/>
  </w:num>
  <w:num w:numId="5">
    <w:abstractNumId w:val="0"/>
  </w:num>
  <w:num w:numId="6">
    <w:abstractNumId w:val="11"/>
  </w:num>
  <w:num w:numId="7">
    <w:abstractNumId w:val="22"/>
  </w:num>
  <w:num w:numId="8">
    <w:abstractNumId w:val="24"/>
  </w:num>
  <w:num w:numId="9">
    <w:abstractNumId w:val="9"/>
  </w:num>
  <w:num w:numId="10">
    <w:abstractNumId w:val="16"/>
  </w:num>
  <w:num w:numId="11">
    <w:abstractNumId w:val="28"/>
  </w:num>
  <w:num w:numId="12">
    <w:abstractNumId w:val="18"/>
  </w:num>
  <w:num w:numId="13">
    <w:abstractNumId w:val="13"/>
  </w:num>
  <w:num w:numId="14">
    <w:abstractNumId w:val="20"/>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num>
  <w:num w:numId="18">
    <w:abstractNumId w:val="6"/>
  </w:num>
  <w:num w:numId="19">
    <w:abstractNumId w:val="8"/>
  </w:num>
  <w:num w:numId="20">
    <w:abstractNumId w:val="31"/>
  </w:num>
  <w:num w:numId="21">
    <w:abstractNumId w:val="14"/>
  </w:num>
  <w:num w:numId="22">
    <w:abstractNumId w:val="17"/>
  </w:num>
  <w:num w:numId="23">
    <w:abstractNumId w:val="30"/>
  </w:num>
  <w:num w:numId="24">
    <w:abstractNumId w:val="3"/>
  </w:num>
  <w:num w:numId="25">
    <w:abstractNumId w:val="2"/>
  </w:num>
  <w:num w:numId="26">
    <w:abstractNumId w:val="29"/>
  </w:num>
  <w:num w:numId="27">
    <w:abstractNumId w:val="15"/>
  </w:num>
  <w:num w:numId="28">
    <w:abstractNumId w:val="23"/>
  </w:num>
  <w:num w:numId="29">
    <w:abstractNumId w:val="25"/>
  </w:num>
  <w:num w:numId="30">
    <w:abstractNumId w:val="27"/>
  </w:num>
  <w:num w:numId="31">
    <w:abstractNumId w:val="7"/>
  </w:num>
  <w:num w:numId="32">
    <w:abstractNumId w:val="32"/>
  </w:num>
  <w:num w:numId="33">
    <w:abstractNumId w:val="26"/>
  </w:num>
  <w:num w:numId="34">
    <w:abstractNumId w:val="5"/>
  </w:num>
  <w:num w:numId="35">
    <w:abstractNumId w:val="19"/>
  </w:num>
  <w:num w:numId="36">
    <w:abstractNumId w:val="1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Ferris, Todd@Energy">
    <w15:presenceInfo w15:providerId="AD" w15:userId="S-1-5-21-606747145-1060284298-682003330-62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70FD"/>
    <w:rsid w:val="0001052E"/>
    <w:rsid w:val="00010690"/>
    <w:rsid w:val="00010C95"/>
    <w:rsid w:val="000165F9"/>
    <w:rsid w:val="00020B01"/>
    <w:rsid w:val="00023A98"/>
    <w:rsid w:val="00026B59"/>
    <w:rsid w:val="00031FF2"/>
    <w:rsid w:val="000320C3"/>
    <w:rsid w:val="00035135"/>
    <w:rsid w:val="00037F93"/>
    <w:rsid w:val="00041453"/>
    <w:rsid w:val="00044B4F"/>
    <w:rsid w:val="000452DE"/>
    <w:rsid w:val="00045AF9"/>
    <w:rsid w:val="00052480"/>
    <w:rsid w:val="0006136B"/>
    <w:rsid w:val="0006325B"/>
    <w:rsid w:val="00063541"/>
    <w:rsid w:val="00065AA8"/>
    <w:rsid w:val="00067802"/>
    <w:rsid w:val="00070E18"/>
    <w:rsid w:val="000753FB"/>
    <w:rsid w:val="000837D0"/>
    <w:rsid w:val="000840B5"/>
    <w:rsid w:val="00093A7F"/>
    <w:rsid w:val="00094357"/>
    <w:rsid w:val="0009608C"/>
    <w:rsid w:val="00097FDE"/>
    <w:rsid w:val="000A01E6"/>
    <w:rsid w:val="000A18ED"/>
    <w:rsid w:val="000A6716"/>
    <w:rsid w:val="000A7A62"/>
    <w:rsid w:val="000B069C"/>
    <w:rsid w:val="000B1B45"/>
    <w:rsid w:val="000C0B3F"/>
    <w:rsid w:val="000C31D2"/>
    <w:rsid w:val="000C4D97"/>
    <w:rsid w:val="000C682E"/>
    <w:rsid w:val="000C6B12"/>
    <w:rsid w:val="000D01A4"/>
    <w:rsid w:val="000D065E"/>
    <w:rsid w:val="000D0C09"/>
    <w:rsid w:val="000D4776"/>
    <w:rsid w:val="000E0347"/>
    <w:rsid w:val="000E1CAE"/>
    <w:rsid w:val="000E2FAB"/>
    <w:rsid w:val="000F2727"/>
    <w:rsid w:val="000F3711"/>
    <w:rsid w:val="000F685B"/>
    <w:rsid w:val="000F7AAF"/>
    <w:rsid w:val="00103283"/>
    <w:rsid w:val="001051B9"/>
    <w:rsid w:val="001079E1"/>
    <w:rsid w:val="00121986"/>
    <w:rsid w:val="00121AEA"/>
    <w:rsid w:val="001238D0"/>
    <w:rsid w:val="001257F7"/>
    <w:rsid w:val="001260CF"/>
    <w:rsid w:val="00127A5E"/>
    <w:rsid w:val="0013183D"/>
    <w:rsid w:val="00131E30"/>
    <w:rsid w:val="00135299"/>
    <w:rsid w:val="00141821"/>
    <w:rsid w:val="001456B0"/>
    <w:rsid w:val="0014582E"/>
    <w:rsid w:val="00163FB5"/>
    <w:rsid w:val="00164B1B"/>
    <w:rsid w:val="00170A93"/>
    <w:rsid w:val="00174B78"/>
    <w:rsid w:val="001837A7"/>
    <w:rsid w:val="001844F5"/>
    <w:rsid w:val="00186E32"/>
    <w:rsid w:val="00192313"/>
    <w:rsid w:val="001947AA"/>
    <w:rsid w:val="001A08CD"/>
    <w:rsid w:val="001A6444"/>
    <w:rsid w:val="001B1FE6"/>
    <w:rsid w:val="001B335E"/>
    <w:rsid w:val="001B37A2"/>
    <w:rsid w:val="001B6972"/>
    <w:rsid w:val="001B7F7E"/>
    <w:rsid w:val="001C0809"/>
    <w:rsid w:val="001C4226"/>
    <w:rsid w:val="001C61BF"/>
    <w:rsid w:val="001C624C"/>
    <w:rsid w:val="001D331F"/>
    <w:rsid w:val="001D533A"/>
    <w:rsid w:val="001E2BE1"/>
    <w:rsid w:val="001E3C1B"/>
    <w:rsid w:val="001E79E8"/>
    <w:rsid w:val="001F4A5C"/>
    <w:rsid w:val="002011BC"/>
    <w:rsid w:val="00202A63"/>
    <w:rsid w:val="00202E7F"/>
    <w:rsid w:val="00204C45"/>
    <w:rsid w:val="00212114"/>
    <w:rsid w:val="0021359B"/>
    <w:rsid w:val="00213B87"/>
    <w:rsid w:val="00222DEB"/>
    <w:rsid w:val="00223BFD"/>
    <w:rsid w:val="00232C1C"/>
    <w:rsid w:val="00234ADD"/>
    <w:rsid w:val="00237379"/>
    <w:rsid w:val="00246307"/>
    <w:rsid w:val="002477FB"/>
    <w:rsid w:val="002501AE"/>
    <w:rsid w:val="00260F33"/>
    <w:rsid w:val="00264FF9"/>
    <w:rsid w:val="0026531F"/>
    <w:rsid w:val="002679C3"/>
    <w:rsid w:val="00276E1F"/>
    <w:rsid w:val="0029047D"/>
    <w:rsid w:val="0029154A"/>
    <w:rsid w:val="002A1F1B"/>
    <w:rsid w:val="002A3EBD"/>
    <w:rsid w:val="002A4574"/>
    <w:rsid w:val="002C03F1"/>
    <w:rsid w:val="002C4695"/>
    <w:rsid w:val="002C490A"/>
    <w:rsid w:val="002D0D46"/>
    <w:rsid w:val="002D1C94"/>
    <w:rsid w:val="002D69FC"/>
    <w:rsid w:val="002E0734"/>
    <w:rsid w:val="002F25BB"/>
    <w:rsid w:val="002F5EFB"/>
    <w:rsid w:val="002F679F"/>
    <w:rsid w:val="0030200E"/>
    <w:rsid w:val="00324825"/>
    <w:rsid w:val="00326D40"/>
    <w:rsid w:val="00332461"/>
    <w:rsid w:val="003363E8"/>
    <w:rsid w:val="00341EBD"/>
    <w:rsid w:val="003426B7"/>
    <w:rsid w:val="00350756"/>
    <w:rsid w:val="00352336"/>
    <w:rsid w:val="00353923"/>
    <w:rsid w:val="00354C00"/>
    <w:rsid w:val="00355C2A"/>
    <w:rsid w:val="003563E7"/>
    <w:rsid w:val="003573E4"/>
    <w:rsid w:val="00362ECD"/>
    <w:rsid w:val="0036351A"/>
    <w:rsid w:val="00370F90"/>
    <w:rsid w:val="00377144"/>
    <w:rsid w:val="003779A7"/>
    <w:rsid w:val="0038173A"/>
    <w:rsid w:val="003837C9"/>
    <w:rsid w:val="00392EE0"/>
    <w:rsid w:val="003952E1"/>
    <w:rsid w:val="003A1CAA"/>
    <w:rsid w:val="003A3760"/>
    <w:rsid w:val="003A3A65"/>
    <w:rsid w:val="003A3D8D"/>
    <w:rsid w:val="003A6A70"/>
    <w:rsid w:val="003A7CD3"/>
    <w:rsid w:val="003B4F74"/>
    <w:rsid w:val="003B6CB0"/>
    <w:rsid w:val="003C565D"/>
    <w:rsid w:val="003C5C44"/>
    <w:rsid w:val="003D0A5A"/>
    <w:rsid w:val="003D30A5"/>
    <w:rsid w:val="003E3948"/>
    <w:rsid w:val="003E5E8A"/>
    <w:rsid w:val="003E7FF4"/>
    <w:rsid w:val="003F2391"/>
    <w:rsid w:val="003F49B9"/>
    <w:rsid w:val="0040533A"/>
    <w:rsid w:val="00406EED"/>
    <w:rsid w:val="00412AE9"/>
    <w:rsid w:val="004152D0"/>
    <w:rsid w:val="004179A3"/>
    <w:rsid w:val="00423E8B"/>
    <w:rsid w:val="00431F8D"/>
    <w:rsid w:val="004341F9"/>
    <w:rsid w:val="004351D2"/>
    <w:rsid w:val="004354D4"/>
    <w:rsid w:val="00444E93"/>
    <w:rsid w:val="00445E71"/>
    <w:rsid w:val="0044729E"/>
    <w:rsid w:val="004509C4"/>
    <w:rsid w:val="0045236C"/>
    <w:rsid w:val="00452446"/>
    <w:rsid w:val="004575B2"/>
    <w:rsid w:val="00465DA8"/>
    <w:rsid w:val="00465FDE"/>
    <w:rsid w:val="00467A82"/>
    <w:rsid w:val="004726CC"/>
    <w:rsid w:val="004772E1"/>
    <w:rsid w:val="00484240"/>
    <w:rsid w:val="004854B8"/>
    <w:rsid w:val="00487151"/>
    <w:rsid w:val="00490895"/>
    <w:rsid w:val="004913AF"/>
    <w:rsid w:val="004947F6"/>
    <w:rsid w:val="00495793"/>
    <w:rsid w:val="0049664A"/>
    <w:rsid w:val="004A27C6"/>
    <w:rsid w:val="004A3B1A"/>
    <w:rsid w:val="004B12CA"/>
    <w:rsid w:val="004B6E84"/>
    <w:rsid w:val="004C3F98"/>
    <w:rsid w:val="004C4DA0"/>
    <w:rsid w:val="004C5AC8"/>
    <w:rsid w:val="004C65CB"/>
    <w:rsid w:val="004D1B4B"/>
    <w:rsid w:val="004D1E0E"/>
    <w:rsid w:val="004E0BF4"/>
    <w:rsid w:val="004E0C14"/>
    <w:rsid w:val="004E4F83"/>
    <w:rsid w:val="004E5751"/>
    <w:rsid w:val="004F0D78"/>
    <w:rsid w:val="004F2569"/>
    <w:rsid w:val="00502543"/>
    <w:rsid w:val="00502D64"/>
    <w:rsid w:val="00503413"/>
    <w:rsid w:val="00505A99"/>
    <w:rsid w:val="00505DD6"/>
    <w:rsid w:val="005066B1"/>
    <w:rsid w:val="0050710C"/>
    <w:rsid w:val="00511464"/>
    <w:rsid w:val="00517694"/>
    <w:rsid w:val="00517C75"/>
    <w:rsid w:val="00521E1D"/>
    <w:rsid w:val="005405B0"/>
    <w:rsid w:val="005410ED"/>
    <w:rsid w:val="0054256A"/>
    <w:rsid w:val="005518CD"/>
    <w:rsid w:val="00571B10"/>
    <w:rsid w:val="00573BC7"/>
    <w:rsid w:val="00573D96"/>
    <w:rsid w:val="00582D84"/>
    <w:rsid w:val="00584D67"/>
    <w:rsid w:val="0059105C"/>
    <w:rsid w:val="00596EFE"/>
    <w:rsid w:val="005A21B1"/>
    <w:rsid w:val="005A2B97"/>
    <w:rsid w:val="005C28D4"/>
    <w:rsid w:val="005D3BD0"/>
    <w:rsid w:val="005D410F"/>
    <w:rsid w:val="005D51CC"/>
    <w:rsid w:val="005D66CB"/>
    <w:rsid w:val="005E1615"/>
    <w:rsid w:val="005E2F74"/>
    <w:rsid w:val="005E6F8D"/>
    <w:rsid w:val="005F61B2"/>
    <w:rsid w:val="0060116F"/>
    <w:rsid w:val="00603E19"/>
    <w:rsid w:val="00624139"/>
    <w:rsid w:val="006312CE"/>
    <w:rsid w:val="00636629"/>
    <w:rsid w:val="006368EF"/>
    <w:rsid w:val="00636F83"/>
    <w:rsid w:val="0064067F"/>
    <w:rsid w:val="00640CBD"/>
    <w:rsid w:val="00644DA5"/>
    <w:rsid w:val="006610B8"/>
    <w:rsid w:val="0066221E"/>
    <w:rsid w:val="00663953"/>
    <w:rsid w:val="00665B38"/>
    <w:rsid w:val="00665F31"/>
    <w:rsid w:val="00670A84"/>
    <w:rsid w:val="00681623"/>
    <w:rsid w:val="006849B6"/>
    <w:rsid w:val="0068772D"/>
    <w:rsid w:val="0069465C"/>
    <w:rsid w:val="00697E52"/>
    <w:rsid w:val="006A206B"/>
    <w:rsid w:val="006A4533"/>
    <w:rsid w:val="006A5191"/>
    <w:rsid w:val="006B7D08"/>
    <w:rsid w:val="006C0AA3"/>
    <w:rsid w:val="006D0675"/>
    <w:rsid w:val="006D0A26"/>
    <w:rsid w:val="006D6FE1"/>
    <w:rsid w:val="006E0082"/>
    <w:rsid w:val="006E1CF7"/>
    <w:rsid w:val="006E3552"/>
    <w:rsid w:val="006F20AA"/>
    <w:rsid w:val="006F5261"/>
    <w:rsid w:val="00700338"/>
    <w:rsid w:val="007043ED"/>
    <w:rsid w:val="007056D7"/>
    <w:rsid w:val="00707DEC"/>
    <w:rsid w:val="0071450F"/>
    <w:rsid w:val="0072157A"/>
    <w:rsid w:val="00731786"/>
    <w:rsid w:val="00753879"/>
    <w:rsid w:val="00762E40"/>
    <w:rsid w:val="00771100"/>
    <w:rsid w:val="007715C6"/>
    <w:rsid w:val="00777B2F"/>
    <w:rsid w:val="00783CAF"/>
    <w:rsid w:val="00786052"/>
    <w:rsid w:val="0078705F"/>
    <w:rsid w:val="0079128F"/>
    <w:rsid w:val="00791629"/>
    <w:rsid w:val="00795E0C"/>
    <w:rsid w:val="007A093B"/>
    <w:rsid w:val="007A4BBF"/>
    <w:rsid w:val="007A5D38"/>
    <w:rsid w:val="007B637A"/>
    <w:rsid w:val="007C522D"/>
    <w:rsid w:val="007D3387"/>
    <w:rsid w:val="007D4CA3"/>
    <w:rsid w:val="007E1719"/>
    <w:rsid w:val="007E5494"/>
    <w:rsid w:val="007F32B2"/>
    <w:rsid w:val="007F6151"/>
    <w:rsid w:val="00800C91"/>
    <w:rsid w:val="00802060"/>
    <w:rsid w:val="00802732"/>
    <w:rsid w:val="00802F5A"/>
    <w:rsid w:val="00806304"/>
    <w:rsid w:val="008236A7"/>
    <w:rsid w:val="00827F4B"/>
    <w:rsid w:val="00830150"/>
    <w:rsid w:val="0083034A"/>
    <w:rsid w:val="00837423"/>
    <w:rsid w:val="008378BF"/>
    <w:rsid w:val="00845C00"/>
    <w:rsid w:val="008472E3"/>
    <w:rsid w:val="0085658C"/>
    <w:rsid w:val="00873389"/>
    <w:rsid w:val="00877455"/>
    <w:rsid w:val="00883B90"/>
    <w:rsid w:val="008951AB"/>
    <w:rsid w:val="008978A7"/>
    <w:rsid w:val="008A0EE5"/>
    <w:rsid w:val="008A46CE"/>
    <w:rsid w:val="008A4E52"/>
    <w:rsid w:val="008A77FE"/>
    <w:rsid w:val="008B7043"/>
    <w:rsid w:val="008C5AD3"/>
    <w:rsid w:val="008C702A"/>
    <w:rsid w:val="008D037B"/>
    <w:rsid w:val="008D2AD1"/>
    <w:rsid w:val="008D7DBB"/>
    <w:rsid w:val="008E74BE"/>
    <w:rsid w:val="008F10D8"/>
    <w:rsid w:val="008F5AD6"/>
    <w:rsid w:val="008F77B0"/>
    <w:rsid w:val="009062EA"/>
    <w:rsid w:val="009062F2"/>
    <w:rsid w:val="0091285E"/>
    <w:rsid w:val="00912920"/>
    <w:rsid w:val="00912F68"/>
    <w:rsid w:val="009213E6"/>
    <w:rsid w:val="00925EA3"/>
    <w:rsid w:val="009325D2"/>
    <w:rsid w:val="00932E1C"/>
    <w:rsid w:val="009335C5"/>
    <w:rsid w:val="009369F2"/>
    <w:rsid w:val="00951BB7"/>
    <w:rsid w:val="009528FF"/>
    <w:rsid w:val="00954811"/>
    <w:rsid w:val="00954E27"/>
    <w:rsid w:val="00957F87"/>
    <w:rsid w:val="0096325C"/>
    <w:rsid w:val="00966F67"/>
    <w:rsid w:val="00972E73"/>
    <w:rsid w:val="00990CEB"/>
    <w:rsid w:val="00992AE0"/>
    <w:rsid w:val="0099586D"/>
    <w:rsid w:val="0099732B"/>
    <w:rsid w:val="009A4F12"/>
    <w:rsid w:val="009A4F6D"/>
    <w:rsid w:val="009A708E"/>
    <w:rsid w:val="009B1087"/>
    <w:rsid w:val="009B1D56"/>
    <w:rsid w:val="009C7275"/>
    <w:rsid w:val="009D4C4A"/>
    <w:rsid w:val="009D6D23"/>
    <w:rsid w:val="009E7A2F"/>
    <w:rsid w:val="009F41D2"/>
    <w:rsid w:val="009F4FC9"/>
    <w:rsid w:val="00A038D2"/>
    <w:rsid w:val="00A064F6"/>
    <w:rsid w:val="00A106C7"/>
    <w:rsid w:val="00A11558"/>
    <w:rsid w:val="00A203AF"/>
    <w:rsid w:val="00A26E22"/>
    <w:rsid w:val="00A31477"/>
    <w:rsid w:val="00A35980"/>
    <w:rsid w:val="00A377D9"/>
    <w:rsid w:val="00A421B7"/>
    <w:rsid w:val="00A4665D"/>
    <w:rsid w:val="00A50A25"/>
    <w:rsid w:val="00A53F25"/>
    <w:rsid w:val="00A56F73"/>
    <w:rsid w:val="00A6101B"/>
    <w:rsid w:val="00A635C0"/>
    <w:rsid w:val="00A648E4"/>
    <w:rsid w:val="00A65799"/>
    <w:rsid w:val="00A729CA"/>
    <w:rsid w:val="00A768FF"/>
    <w:rsid w:val="00A94BE4"/>
    <w:rsid w:val="00AA157A"/>
    <w:rsid w:val="00AA4AC4"/>
    <w:rsid w:val="00AA5BE8"/>
    <w:rsid w:val="00AA686E"/>
    <w:rsid w:val="00AA7267"/>
    <w:rsid w:val="00AB4A68"/>
    <w:rsid w:val="00AB4B57"/>
    <w:rsid w:val="00AB55F0"/>
    <w:rsid w:val="00AC01B4"/>
    <w:rsid w:val="00AC0F91"/>
    <w:rsid w:val="00AC2089"/>
    <w:rsid w:val="00AC36B4"/>
    <w:rsid w:val="00AC7866"/>
    <w:rsid w:val="00AC79A0"/>
    <w:rsid w:val="00AD1A32"/>
    <w:rsid w:val="00AD4907"/>
    <w:rsid w:val="00AE10C0"/>
    <w:rsid w:val="00AE5DAC"/>
    <w:rsid w:val="00AE6DE8"/>
    <w:rsid w:val="00AF584B"/>
    <w:rsid w:val="00AF7ED7"/>
    <w:rsid w:val="00B231C0"/>
    <w:rsid w:val="00B2607A"/>
    <w:rsid w:val="00B3284C"/>
    <w:rsid w:val="00B37E3B"/>
    <w:rsid w:val="00B41DAB"/>
    <w:rsid w:val="00B41FFD"/>
    <w:rsid w:val="00B461A4"/>
    <w:rsid w:val="00B47A76"/>
    <w:rsid w:val="00B54159"/>
    <w:rsid w:val="00B573A6"/>
    <w:rsid w:val="00B71555"/>
    <w:rsid w:val="00B753CB"/>
    <w:rsid w:val="00B77778"/>
    <w:rsid w:val="00B85083"/>
    <w:rsid w:val="00B866CA"/>
    <w:rsid w:val="00B87430"/>
    <w:rsid w:val="00B9070D"/>
    <w:rsid w:val="00B91C90"/>
    <w:rsid w:val="00B96332"/>
    <w:rsid w:val="00B97159"/>
    <w:rsid w:val="00BA3C37"/>
    <w:rsid w:val="00BA4F7A"/>
    <w:rsid w:val="00BA4F86"/>
    <w:rsid w:val="00BA5D81"/>
    <w:rsid w:val="00BA6D7A"/>
    <w:rsid w:val="00BB7005"/>
    <w:rsid w:val="00BB724F"/>
    <w:rsid w:val="00BC2AE6"/>
    <w:rsid w:val="00BC564F"/>
    <w:rsid w:val="00BD285F"/>
    <w:rsid w:val="00BF340F"/>
    <w:rsid w:val="00BF54E0"/>
    <w:rsid w:val="00C013F8"/>
    <w:rsid w:val="00C01E1A"/>
    <w:rsid w:val="00C03396"/>
    <w:rsid w:val="00C053EF"/>
    <w:rsid w:val="00C135F2"/>
    <w:rsid w:val="00C16F33"/>
    <w:rsid w:val="00C16F9A"/>
    <w:rsid w:val="00C1794E"/>
    <w:rsid w:val="00C21469"/>
    <w:rsid w:val="00C23D5F"/>
    <w:rsid w:val="00C27BAB"/>
    <w:rsid w:val="00C3222B"/>
    <w:rsid w:val="00C4096F"/>
    <w:rsid w:val="00C42B76"/>
    <w:rsid w:val="00C44A28"/>
    <w:rsid w:val="00C44D97"/>
    <w:rsid w:val="00C474C1"/>
    <w:rsid w:val="00C5055B"/>
    <w:rsid w:val="00C513DF"/>
    <w:rsid w:val="00C53F9A"/>
    <w:rsid w:val="00C56E30"/>
    <w:rsid w:val="00C62719"/>
    <w:rsid w:val="00C62D48"/>
    <w:rsid w:val="00C64DBF"/>
    <w:rsid w:val="00C71ABD"/>
    <w:rsid w:val="00C76888"/>
    <w:rsid w:val="00C91598"/>
    <w:rsid w:val="00C9288D"/>
    <w:rsid w:val="00C954E0"/>
    <w:rsid w:val="00C97360"/>
    <w:rsid w:val="00CA3598"/>
    <w:rsid w:val="00CA4DB1"/>
    <w:rsid w:val="00CA4FE4"/>
    <w:rsid w:val="00CA740A"/>
    <w:rsid w:val="00CB00C9"/>
    <w:rsid w:val="00CB14DD"/>
    <w:rsid w:val="00CB22EC"/>
    <w:rsid w:val="00CB62E7"/>
    <w:rsid w:val="00CC5F3A"/>
    <w:rsid w:val="00CD6B8A"/>
    <w:rsid w:val="00CE3C37"/>
    <w:rsid w:val="00CE3D5B"/>
    <w:rsid w:val="00CE7AF2"/>
    <w:rsid w:val="00CF0F79"/>
    <w:rsid w:val="00CF0FC6"/>
    <w:rsid w:val="00CF3857"/>
    <w:rsid w:val="00CF38ED"/>
    <w:rsid w:val="00CF3ECE"/>
    <w:rsid w:val="00CF4E00"/>
    <w:rsid w:val="00D000F8"/>
    <w:rsid w:val="00D0506C"/>
    <w:rsid w:val="00D0728E"/>
    <w:rsid w:val="00D12B47"/>
    <w:rsid w:val="00D1405D"/>
    <w:rsid w:val="00D16EEF"/>
    <w:rsid w:val="00D2532B"/>
    <w:rsid w:val="00D25693"/>
    <w:rsid w:val="00D26DCF"/>
    <w:rsid w:val="00D27AE0"/>
    <w:rsid w:val="00D329E4"/>
    <w:rsid w:val="00D32EB3"/>
    <w:rsid w:val="00D35D3C"/>
    <w:rsid w:val="00D431C2"/>
    <w:rsid w:val="00D434B0"/>
    <w:rsid w:val="00D45E88"/>
    <w:rsid w:val="00D546E0"/>
    <w:rsid w:val="00D54DA1"/>
    <w:rsid w:val="00D578D5"/>
    <w:rsid w:val="00D611EF"/>
    <w:rsid w:val="00D6244D"/>
    <w:rsid w:val="00D642FF"/>
    <w:rsid w:val="00D65FA1"/>
    <w:rsid w:val="00D67E5B"/>
    <w:rsid w:val="00D71F67"/>
    <w:rsid w:val="00D72293"/>
    <w:rsid w:val="00D75AD6"/>
    <w:rsid w:val="00D84059"/>
    <w:rsid w:val="00D85A3A"/>
    <w:rsid w:val="00D85C84"/>
    <w:rsid w:val="00D951D1"/>
    <w:rsid w:val="00DA427F"/>
    <w:rsid w:val="00DA445F"/>
    <w:rsid w:val="00DB3BB0"/>
    <w:rsid w:val="00DC7F00"/>
    <w:rsid w:val="00DD2592"/>
    <w:rsid w:val="00DD4B3B"/>
    <w:rsid w:val="00DE0501"/>
    <w:rsid w:val="00DE4D94"/>
    <w:rsid w:val="00DE79CE"/>
    <w:rsid w:val="00DF4E35"/>
    <w:rsid w:val="00E0224C"/>
    <w:rsid w:val="00E04D85"/>
    <w:rsid w:val="00E06B35"/>
    <w:rsid w:val="00E14C55"/>
    <w:rsid w:val="00E168DF"/>
    <w:rsid w:val="00E22DBA"/>
    <w:rsid w:val="00E32596"/>
    <w:rsid w:val="00E326DF"/>
    <w:rsid w:val="00E3328B"/>
    <w:rsid w:val="00E35A2C"/>
    <w:rsid w:val="00E37C19"/>
    <w:rsid w:val="00E45F33"/>
    <w:rsid w:val="00E5118D"/>
    <w:rsid w:val="00E51FB8"/>
    <w:rsid w:val="00E54A96"/>
    <w:rsid w:val="00E658A8"/>
    <w:rsid w:val="00E730EA"/>
    <w:rsid w:val="00E74FA7"/>
    <w:rsid w:val="00E816D0"/>
    <w:rsid w:val="00E84013"/>
    <w:rsid w:val="00E84254"/>
    <w:rsid w:val="00E84F79"/>
    <w:rsid w:val="00E860B2"/>
    <w:rsid w:val="00E94DBE"/>
    <w:rsid w:val="00E9761F"/>
    <w:rsid w:val="00EA1C0F"/>
    <w:rsid w:val="00EA7933"/>
    <w:rsid w:val="00EB1DEC"/>
    <w:rsid w:val="00EB3465"/>
    <w:rsid w:val="00EB40E3"/>
    <w:rsid w:val="00EC0A97"/>
    <w:rsid w:val="00EC18D4"/>
    <w:rsid w:val="00EC36AD"/>
    <w:rsid w:val="00ED2264"/>
    <w:rsid w:val="00ED7383"/>
    <w:rsid w:val="00EE1876"/>
    <w:rsid w:val="00EE3065"/>
    <w:rsid w:val="00EE3CED"/>
    <w:rsid w:val="00EE6757"/>
    <w:rsid w:val="00EF05FF"/>
    <w:rsid w:val="00EF64A5"/>
    <w:rsid w:val="00F111F9"/>
    <w:rsid w:val="00F1220E"/>
    <w:rsid w:val="00F16766"/>
    <w:rsid w:val="00F33AAA"/>
    <w:rsid w:val="00F36EAC"/>
    <w:rsid w:val="00F37662"/>
    <w:rsid w:val="00F464CD"/>
    <w:rsid w:val="00F46A43"/>
    <w:rsid w:val="00F51F71"/>
    <w:rsid w:val="00F52A83"/>
    <w:rsid w:val="00F557F6"/>
    <w:rsid w:val="00F635DD"/>
    <w:rsid w:val="00F836EF"/>
    <w:rsid w:val="00F86E28"/>
    <w:rsid w:val="00F967F2"/>
    <w:rsid w:val="00FA76EA"/>
    <w:rsid w:val="00FB5CF1"/>
    <w:rsid w:val="00FB7C8C"/>
    <w:rsid w:val="00FC25CF"/>
    <w:rsid w:val="00FC5CD6"/>
    <w:rsid w:val="00FD0B67"/>
    <w:rsid w:val="00FD4D9A"/>
    <w:rsid w:val="00FE7AB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8291365"/>
  <w15:docId w15:val="{07AD0F39-1D0B-4BDF-BC3A-F7B5C1D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21D52-4AEA-4BDF-9096-51E871B4C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5721</Words>
  <Characters>32615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2018-11-29T18:12:00Z</cp:lastPrinted>
  <dcterms:created xsi:type="dcterms:W3CDTF">2019-06-04T20:13:00Z</dcterms:created>
  <dcterms:modified xsi:type="dcterms:W3CDTF">2019-06-04T20:13:00Z</dcterms:modified>
</cp:coreProperties>
</file>
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51"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34"/>
        <w:gridCol w:w="4504"/>
        <w:gridCol w:w="5670"/>
      </w:tblGrid>
      <w:tr w:rsidR="00C05AD7" w:rsidRPr="00C05AD7" w14:paraId="17AD2757" w14:textId="77777777" w:rsidTr="003256E4">
        <w:trPr>
          <w:trHeight w:val="144"/>
        </w:trPr>
        <w:tc>
          <w:tcPr>
            <w:tcW w:w="10908" w:type="dxa"/>
            <w:gridSpan w:val="3"/>
            <w:tcBorders>
              <w:top w:val="single" w:sz="4" w:space="0" w:color="auto"/>
              <w:bottom w:val="single" w:sz="4" w:space="0" w:color="auto"/>
            </w:tcBorders>
            <w:vAlign w:val="center"/>
          </w:tcPr>
          <w:p w14:paraId="5B10342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C05AD7">
              <w:rPr>
                <w:rFonts w:asciiTheme="minorHAnsi" w:hAnsiTheme="minorHAnsi" w:cstheme="minorHAnsi"/>
                <w:b/>
                <w:sz w:val="20"/>
                <w:szCs w:val="20"/>
              </w:rPr>
              <w:t>A. General Information</w:t>
            </w:r>
          </w:p>
        </w:tc>
      </w:tr>
      <w:tr w:rsidR="00C05AD7" w:rsidRPr="00C05AD7" w14:paraId="7FAC0052" w14:textId="77777777" w:rsidTr="003256E4">
        <w:trPr>
          <w:trHeight w:val="144"/>
        </w:trPr>
        <w:tc>
          <w:tcPr>
            <w:tcW w:w="734" w:type="dxa"/>
            <w:tcBorders>
              <w:top w:val="single" w:sz="4" w:space="0" w:color="auto"/>
              <w:bottom w:val="single" w:sz="4" w:space="0" w:color="auto"/>
              <w:right w:val="single" w:sz="4" w:space="0" w:color="auto"/>
            </w:tcBorders>
            <w:vAlign w:val="center"/>
          </w:tcPr>
          <w:p w14:paraId="68CAFB6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01</w:t>
            </w:r>
          </w:p>
        </w:tc>
        <w:tc>
          <w:tcPr>
            <w:tcW w:w="4504" w:type="dxa"/>
            <w:tcBorders>
              <w:top w:val="single" w:sz="4" w:space="0" w:color="auto"/>
              <w:left w:val="single" w:sz="4" w:space="0" w:color="auto"/>
              <w:bottom w:val="single" w:sz="4" w:space="0" w:color="auto"/>
              <w:right w:val="single" w:sz="4" w:space="0" w:color="auto"/>
            </w:tcBorders>
            <w:vAlign w:val="center"/>
          </w:tcPr>
          <w:p w14:paraId="4E1BDDE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Building Name</w:t>
            </w:r>
          </w:p>
        </w:tc>
        <w:tc>
          <w:tcPr>
            <w:tcW w:w="5670" w:type="dxa"/>
            <w:tcBorders>
              <w:top w:val="single" w:sz="4" w:space="0" w:color="auto"/>
              <w:left w:val="single" w:sz="4" w:space="0" w:color="auto"/>
              <w:bottom w:val="single" w:sz="4" w:space="0" w:color="auto"/>
            </w:tcBorders>
            <w:vAlign w:val="center"/>
          </w:tcPr>
          <w:p w14:paraId="1E1DFE2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0495480C" w14:textId="77777777" w:rsidR="00C05AD7" w:rsidRPr="00C05AD7" w:rsidRDefault="00C05AD7" w:rsidP="00C05AD7">
      <w:pPr>
        <w:suppressAutoHyphens/>
        <w:spacing w:after="0" w:line="240" w:lineRule="auto"/>
        <w:ind w:left="446"/>
        <w:rPr>
          <w:rFonts w:asciiTheme="minorHAnsi" w:hAnsiTheme="minorHAnsi" w:cs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69"/>
        <w:gridCol w:w="812"/>
        <w:gridCol w:w="689"/>
        <w:gridCol w:w="614"/>
        <w:gridCol w:w="974"/>
        <w:gridCol w:w="900"/>
        <w:gridCol w:w="990"/>
        <w:gridCol w:w="990"/>
        <w:gridCol w:w="1170"/>
        <w:gridCol w:w="900"/>
        <w:gridCol w:w="810"/>
        <w:gridCol w:w="1085"/>
      </w:tblGrid>
      <w:tr w:rsidR="00C05AD7" w:rsidRPr="00C05AD7" w14:paraId="0BC6622F" w14:textId="77777777" w:rsidTr="00C05AD7">
        <w:trPr>
          <w:cantSplit/>
          <w:trHeight w:val="144"/>
        </w:trPr>
        <w:tc>
          <w:tcPr>
            <w:tcW w:w="11003" w:type="dxa"/>
            <w:gridSpan w:val="12"/>
            <w:tcBorders>
              <w:top w:val="single" w:sz="4" w:space="0" w:color="auto"/>
              <w:left w:val="single" w:sz="4" w:space="0" w:color="auto"/>
              <w:bottom w:val="single" w:sz="4" w:space="0" w:color="auto"/>
              <w:right w:val="single" w:sz="4" w:space="0" w:color="auto"/>
            </w:tcBorders>
            <w:vAlign w:val="center"/>
          </w:tcPr>
          <w:p w14:paraId="6DF9AA6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C05AD7">
              <w:rPr>
                <w:rFonts w:asciiTheme="minorHAnsi" w:hAnsiTheme="minorHAnsi" w:cstheme="minorHAnsi"/>
                <w:b/>
                <w:sz w:val="20"/>
                <w:szCs w:val="20"/>
              </w:rPr>
              <w:t xml:space="preserve">B. Design HERS Verified Central Water Heating Systems Information </w:t>
            </w:r>
          </w:p>
          <w:p w14:paraId="1E0A4A05" w14:textId="77777777" w:rsidR="00C05AD7" w:rsidRPr="003256E4" w:rsidRDefault="00C05AD7" w:rsidP="00C05AD7">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20"/>
                <w:szCs w:val="20"/>
              </w:rPr>
            </w:pPr>
            <w:r w:rsidRPr="003256E4">
              <w:rPr>
                <w:rFonts w:asciiTheme="minorHAnsi" w:hAnsiTheme="minorHAnsi" w:cstheme="minorHAnsi"/>
                <w:sz w:val="20"/>
                <w:szCs w:val="20"/>
              </w:rPr>
              <w:t>This table reports the water heating system features that were specified on the registered CF1R compliance document for this project.</w:t>
            </w:r>
          </w:p>
        </w:tc>
      </w:tr>
      <w:tr w:rsidR="00C05AD7" w:rsidRPr="00C05AD7" w14:paraId="6503FA78" w14:textId="77777777" w:rsidTr="00C05AD7">
        <w:trPr>
          <w:cantSplit/>
          <w:trHeight w:val="144"/>
        </w:trPr>
        <w:tc>
          <w:tcPr>
            <w:tcW w:w="1069" w:type="dxa"/>
            <w:tcBorders>
              <w:top w:val="single" w:sz="4" w:space="0" w:color="auto"/>
              <w:left w:val="single" w:sz="4" w:space="0" w:color="auto"/>
              <w:bottom w:val="single" w:sz="4" w:space="0" w:color="auto"/>
              <w:right w:val="single" w:sz="4" w:space="0" w:color="auto"/>
            </w:tcBorders>
            <w:vAlign w:val="center"/>
          </w:tcPr>
          <w:p w14:paraId="54B159A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01</w:t>
            </w:r>
          </w:p>
        </w:tc>
        <w:tc>
          <w:tcPr>
            <w:tcW w:w="812" w:type="dxa"/>
            <w:tcBorders>
              <w:top w:val="single" w:sz="4" w:space="0" w:color="auto"/>
              <w:left w:val="single" w:sz="4" w:space="0" w:color="auto"/>
              <w:bottom w:val="single" w:sz="4" w:space="0" w:color="auto"/>
              <w:right w:val="single" w:sz="4" w:space="0" w:color="auto"/>
            </w:tcBorders>
            <w:vAlign w:val="center"/>
          </w:tcPr>
          <w:p w14:paraId="32CA08F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02</w:t>
            </w:r>
          </w:p>
        </w:tc>
        <w:tc>
          <w:tcPr>
            <w:tcW w:w="689" w:type="dxa"/>
            <w:tcBorders>
              <w:top w:val="single" w:sz="4" w:space="0" w:color="auto"/>
              <w:left w:val="single" w:sz="4" w:space="0" w:color="auto"/>
              <w:bottom w:val="single" w:sz="4" w:space="0" w:color="auto"/>
              <w:right w:val="single" w:sz="4" w:space="0" w:color="auto"/>
            </w:tcBorders>
            <w:vAlign w:val="center"/>
          </w:tcPr>
          <w:p w14:paraId="0BC660F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03</w:t>
            </w:r>
          </w:p>
        </w:tc>
        <w:tc>
          <w:tcPr>
            <w:tcW w:w="614" w:type="dxa"/>
            <w:tcBorders>
              <w:top w:val="single" w:sz="4" w:space="0" w:color="auto"/>
              <w:left w:val="single" w:sz="4" w:space="0" w:color="auto"/>
              <w:bottom w:val="single" w:sz="4" w:space="0" w:color="auto"/>
              <w:right w:val="single" w:sz="4" w:space="0" w:color="auto"/>
            </w:tcBorders>
            <w:vAlign w:val="center"/>
          </w:tcPr>
          <w:p w14:paraId="5481D16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C05AD7">
              <w:rPr>
                <w:rFonts w:asciiTheme="minorHAnsi" w:eastAsia="Times New Roman" w:hAnsiTheme="minorHAnsi" w:cstheme="minorHAnsi"/>
                <w:sz w:val="20"/>
                <w:szCs w:val="20"/>
              </w:rPr>
              <w:t>04</w:t>
            </w:r>
          </w:p>
        </w:tc>
        <w:tc>
          <w:tcPr>
            <w:tcW w:w="974" w:type="dxa"/>
            <w:tcBorders>
              <w:top w:val="single" w:sz="4" w:space="0" w:color="auto"/>
              <w:left w:val="single" w:sz="4" w:space="0" w:color="auto"/>
              <w:bottom w:val="single" w:sz="4" w:space="0" w:color="auto"/>
              <w:right w:val="single" w:sz="4" w:space="0" w:color="auto"/>
            </w:tcBorders>
            <w:vAlign w:val="center"/>
          </w:tcPr>
          <w:p w14:paraId="134AF35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C05AD7">
              <w:rPr>
                <w:rFonts w:asciiTheme="minorHAnsi" w:eastAsia="Times New Roman" w:hAnsiTheme="minorHAnsi" w:cstheme="minorHAnsi"/>
                <w:sz w:val="20"/>
                <w:szCs w:val="20"/>
              </w:rPr>
              <w:t>05</w:t>
            </w:r>
          </w:p>
        </w:tc>
        <w:tc>
          <w:tcPr>
            <w:tcW w:w="900" w:type="dxa"/>
            <w:tcBorders>
              <w:top w:val="single" w:sz="4" w:space="0" w:color="auto"/>
              <w:left w:val="single" w:sz="4" w:space="0" w:color="auto"/>
              <w:bottom w:val="single" w:sz="4" w:space="0" w:color="auto"/>
              <w:right w:val="single" w:sz="4" w:space="0" w:color="auto"/>
            </w:tcBorders>
            <w:vAlign w:val="center"/>
          </w:tcPr>
          <w:p w14:paraId="3D66672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C05AD7">
              <w:rPr>
                <w:rFonts w:asciiTheme="minorHAnsi" w:eastAsia="Times New Roman" w:hAnsiTheme="minorHAnsi" w:cstheme="minorHAnsi"/>
                <w:sz w:val="20"/>
                <w:szCs w:val="20"/>
              </w:rPr>
              <w:t>06</w:t>
            </w:r>
          </w:p>
        </w:tc>
        <w:tc>
          <w:tcPr>
            <w:tcW w:w="990" w:type="dxa"/>
            <w:tcBorders>
              <w:top w:val="single" w:sz="4" w:space="0" w:color="auto"/>
              <w:left w:val="single" w:sz="4" w:space="0" w:color="auto"/>
              <w:bottom w:val="single" w:sz="4" w:space="0" w:color="auto"/>
              <w:right w:val="single" w:sz="4" w:space="0" w:color="auto"/>
            </w:tcBorders>
            <w:vAlign w:val="center"/>
          </w:tcPr>
          <w:p w14:paraId="1C8F805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C05AD7">
              <w:rPr>
                <w:rFonts w:asciiTheme="minorHAnsi" w:eastAsia="Times New Roman" w:hAnsiTheme="minorHAnsi" w:cstheme="minorHAnsi"/>
                <w:sz w:val="20"/>
                <w:szCs w:val="20"/>
              </w:rPr>
              <w:t>07</w:t>
            </w:r>
          </w:p>
        </w:tc>
        <w:tc>
          <w:tcPr>
            <w:tcW w:w="990" w:type="dxa"/>
            <w:tcBorders>
              <w:top w:val="single" w:sz="4" w:space="0" w:color="auto"/>
              <w:left w:val="single" w:sz="4" w:space="0" w:color="auto"/>
              <w:bottom w:val="single" w:sz="4" w:space="0" w:color="auto"/>
              <w:right w:val="single" w:sz="4" w:space="0" w:color="auto"/>
            </w:tcBorders>
            <w:vAlign w:val="center"/>
          </w:tcPr>
          <w:p w14:paraId="483B15D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C05AD7">
              <w:rPr>
                <w:rFonts w:asciiTheme="minorHAnsi" w:eastAsia="Times New Roman" w:hAnsiTheme="minorHAnsi" w:cstheme="minorHAnsi"/>
                <w:sz w:val="20"/>
                <w:szCs w:val="20"/>
              </w:rPr>
              <w:t>08</w:t>
            </w:r>
          </w:p>
        </w:tc>
        <w:tc>
          <w:tcPr>
            <w:tcW w:w="1170" w:type="dxa"/>
            <w:tcBorders>
              <w:top w:val="single" w:sz="4" w:space="0" w:color="auto"/>
              <w:left w:val="single" w:sz="4" w:space="0" w:color="auto"/>
              <w:bottom w:val="single" w:sz="4" w:space="0" w:color="auto"/>
              <w:right w:val="single" w:sz="4" w:space="0" w:color="auto"/>
            </w:tcBorders>
            <w:vAlign w:val="center"/>
          </w:tcPr>
          <w:p w14:paraId="1DC0E41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C05AD7">
              <w:rPr>
                <w:rFonts w:asciiTheme="minorHAnsi" w:eastAsia="Times New Roman" w:hAnsiTheme="minorHAnsi" w:cstheme="minorHAnsi"/>
                <w:sz w:val="20"/>
                <w:szCs w:val="20"/>
              </w:rPr>
              <w:t>09</w:t>
            </w:r>
          </w:p>
        </w:tc>
        <w:tc>
          <w:tcPr>
            <w:tcW w:w="900" w:type="dxa"/>
            <w:tcBorders>
              <w:top w:val="single" w:sz="4" w:space="0" w:color="auto"/>
              <w:left w:val="single" w:sz="4" w:space="0" w:color="auto"/>
              <w:bottom w:val="single" w:sz="4" w:space="0" w:color="auto"/>
              <w:right w:val="single" w:sz="4" w:space="0" w:color="auto"/>
            </w:tcBorders>
            <w:vAlign w:val="center"/>
          </w:tcPr>
          <w:p w14:paraId="0BFA44A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C05AD7">
              <w:rPr>
                <w:rFonts w:asciiTheme="minorHAnsi" w:eastAsia="Times New Roman" w:hAnsiTheme="minorHAnsi" w:cstheme="minorHAnsi"/>
                <w:sz w:val="20"/>
                <w:szCs w:val="20"/>
              </w:rPr>
              <w:t>10</w:t>
            </w:r>
          </w:p>
        </w:tc>
        <w:tc>
          <w:tcPr>
            <w:tcW w:w="810" w:type="dxa"/>
            <w:tcBorders>
              <w:top w:val="single" w:sz="4" w:space="0" w:color="auto"/>
              <w:left w:val="single" w:sz="4" w:space="0" w:color="auto"/>
              <w:bottom w:val="single" w:sz="4" w:space="0" w:color="auto"/>
              <w:right w:val="single" w:sz="4" w:space="0" w:color="auto"/>
            </w:tcBorders>
            <w:vAlign w:val="center"/>
          </w:tcPr>
          <w:p w14:paraId="1B28AAC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C05AD7">
              <w:rPr>
                <w:rFonts w:asciiTheme="minorHAnsi" w:eastAsia="Times New Roman" w:hAnsiTheme="minorHAnsi" w:cstheme="minorHAnsi"/>
                <w:sz w:val="20"/>
                <w:szCs w:val="20"/>
              </w:rPr>
              <w:t>11</w:t>
            </w:r>
          </w:p>
        </w:tc>
        <w:tc>
          <w:tcPr>
            <w:tcW w:w="1085" w:type="dxa"/>
            <w:tcBorders>
              <w:top w:val="single" w:sz="4" w:space="0" w:color="auto"/>
              <w:left w:val="single" w:sz="4" w:space="0" w:color="auto"/>
              <w:bottom w:val="single" w:sz="4" w:space="0" w:color="auto"/>
              <w:right w:val="single" w:sz="4" w:space="0" w:color="auto"/>
            </w:tcBorders>
            <w:vAlign w:val="center"/>
          </w:tcPr>
          <w:p w14:paraId="022BCA7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C05AD7">
              <w:rPr>
                <w:rFonts w:asciiTheme="minorHAnsi" w:eastAsia="Times New Roman" w:hAnsiTheme="minorHAnsi" w:cstheme="minorHAnsi"/>
                <w:sz w:val="20"/>
                <w:szCs w:val="20"/>
              </w:rPr>
              <w:t>12</w:t>
            </w:r>
          </w:p>
        </w:tc>
      </w:tr>
      <w:tr w:rsidR="00C05AD7" w:rsidRPr="00C05AD7" w14:paraId="377E4B37" w14:textId="77777777" w:rsidTr="00C05AD7">
        <w:trPr>
          <w:cantSplit/>
          <w:trHeight w:val="144"/>
        </w:trPr>
        <w:tc>
          <w:tcPr>
            <w:tcW w:w="1069" w:type="dxa"/>
            <w:tcBorders>
              <w:top w:val="single" w:sz="4" w:space="0" w:color="auto"/>
              <w:left w:val="single" w:sz="4" w:space="0" w:color="auto"/>
              <w:bottom w:val="single" w:sz="4" w:space="0" w:color="auto"/>
              <w:right w:val="single" w:sz="4" w:space="0" w:color="auto"/>
            </w:tcBorders>
            <w:vAlign w:val="bottom"/>
          </w:tcPr>
          <w:p w14:paraId="64ACBE5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Water Heating System ID or Name</w:t>
            </w:r>
          </w:p>
        </w:tc>
        <w:tc>
          <w:tcPr>
            <w:tcW w:w="812" w:type="dxa"/>
            <w:tcBorders>
              <w:top w:val="single" w:sz="4" w:space="0" w:color="auto"/>
              <w:left w:val="single" w:sz="4" w:space="0" w:color="auto"/>
              <w:bottom w:val="single" w:sz="4" w:space="0" w:color="auto"/>
              <w:right w:val="single" w:sz="4" w:space="0" w:color="auto"/>
            </w:tcBorders>
            <w:vAlign w:val="bottom"/>
          </w:tcPr>
          <w:p w14:paraId="520FCE6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 xml:space="preserve"> Water Heating System Type</w:t>
            </w:r>
          </w:p>
        </w:tc>
        <w:tc>
          <w:tcPr>
            <w:tcW w:w="689" w:type="dxa"/>
            <w:tcBorders>
              <w:top w:val="single" w:sz="4" w:space="0" w:color="auto"/>
              <w:left w:val="single" w:sz="4" w:space="0" w:color="auto"/>
              <w:bottom w:val="single" w:sz="4" w:space="0" w:color="auto"/>
              <w:right w:val="single" w:sz="4" w:space="0" w:color="auto"/>
            </w:tcBorders>
            <w:vAlign w:val="bottom"/>
          </w:tcPr>
          <w:p w14:paraId="436F00D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Water Heater Type</w:t>
            </w:r>
          </w:p>
        </w:tc>
        <w:tc>
          <w:tcPr>
            <w:tcW w:w="614" w:type="dxa"/>
            <w:tcBorders>
              <w:top w:val="single" w:sz="4" w:space="0" w:color="auto"/>
              <w:left w:val="single" w:sz="4" w:space="0" w:color="auto"/>
              <w:bottom w:val="single" w:sz="4" w:space="0" w:color="auto"/>
              <w:right w:val="single" w:sz="4" w:space="0" w:color="auto"/>
            </w:tcBorders>
            <w:vAlign w:val="bottom"/>
          </w:tcPr>
          <w:p w14:paraId="1481134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 of Water Heaters in System</w:t>
            </w:r>
          </w:p>
        </w:tc>
        <w:tc>
          <w:tcPr>
            <w:tcW w:w="974" w:type="dxa"/>
            <w:tcBorders>
              <w:top w:val="single" w:sz="4" w:space="0" w:color="auto"/>
              <w:left w:val="single" w:sz="4" w:space="0" w:color="auto"/>
              <w:bottom w:val="single" w:sz="4" w:space="0" w:color="auto"/>
              <w:right w:val="single" w:sz="4" w:space="0" w:color="auto"/>
            </w:tcBorders>
            <w:vAlign w:val="bottom"/>
          </w:tcPr>
          <w:p w14:paraId="36CC467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 xml:space="preserve">Water Heater </w:t>
            </w:r>
          </w:p>
          <w:p w14:paraId="55B8BA6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Storage</w:t>
            </w:r>
          </w:p>
          <w:p w14:paraId="2AD47DA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Volume (gal)</w:t>
            </w:r>
          </w:p>
        </w:tc>
        <w:tc>
          <w:tcPr>
            <w:tcW w:w="900" w:type="dxa"/>
            <w:tcBorders>
              <w:top w:val="single" w:sz="4" w:space="0" w:color="auto"/>
              <w:left w:val="single" w:sz="4" w:space="0" w:color="auto"/>
              <w:bottom w:val="single" w:sz="4" w:space="0" w:color="auto"/>
              <w:right w:val="single" w:sz="4" w:space="0" w:color="auto"/>
            </w:tcBorders>
            <w:vAlign w:val="bottom"/>
          </w:tcPr>
          <w:p w14:paraId="34E44C6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Fuel Type</w:t>
            </w:r>
          </w:p>
        </w:tc>
        <w:tc>
          <w:tcPr>
            <w:tcW w:w="990" w:type="dxa"/>
            <w:tcBorders>
              <w:top w:val="single" w:sz="4" w:space="0" w:color="auto"/>
              <w:left w:val="single" w:sz="4" w:space="0" w:color="auto"/>
              <w:bottom w:val="single" w:sz="4" w:space="0" w:color="auto"/>
              <w:right w:val="single" w:sz="4" w:space="0" w:color="auto"/>
            </w:tcBorders>
            <w:vAlign w:val="bottom"/>
          </w:tcPr>
          <w:p w14:paraId="3553C6C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Rated Input Type</w:t>
            </w:r>
          </w:p>
        </w:tc>
        <w:tc>
          <w:tcPr>
            <w:tcW w:w="990" w:type="dxa"/>
            <w:tcBorders>
              <w:top w:val="single" w:sz="4" w:space="0" w:color="auto"/>
              <w:left w:val="single" w:sz="4" w:space="0" w:color="auto"/>
              <w:bottom w:val="single" w:sz="4" w:space="0" w:color="auto"/>
              <w:right w:val="single" w:sz="4" w:space="0" w:color="auto"/>
            </w:tcBorders>
            <w:vAlign w:val="bottom"/>
          </w:tcPr>
          <w:p w14:paraId="69FCFB4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Rated Input Value</w:t>
            </w:r>
          </w:p>
        </w:tc>
        <w:tc>
          <w:tcPr>
            <w:tcW w:w="1170" w:type="dxa"/>
            <w:tcBorders>
              <w:top w:val="single" w:sz="4" w:space="0" w:color="auto"/>
              <w:left w:val="single" w:sz="4" w:space="0" w:color="auto"/>
              <w:bottom w:val="single" w:sz="4" w:space="0" w:color="auto"/>
              <w:right w:val="single" w:sz="4" w:space="0" w:color="auto"/>
            </w:tcBorders>
            <w:vAlign w:val="bottom"/>
          </w:tcPr>
          <w:p w14:paraId="2940EE3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Heating Efficiency Type</w:t>
            </w:r>
          </w:p>
        </w:tc>
        <w:tc>
          <w:tcPr>
            <w:tcW w:w="900" w:type="dxa"/>
            <w:tcBorders>
              <w:top w:val="single" w:sz="4" w:space="0" w:color="auto"/>
              <w:left w:val="single" w:sz="4" w:space="0" w:color="auto"/>
              <w:bottom w:val="single" w:sz="4" w:space="0" w:color="auto"/>
              <w:right w:val="single" w:sz="4" w:space="0" w:color="auto"/>
            </w:tcBorders>
            <w:vAlign w:val="bottom"/>
          </w:tcPr>
          <w:p w14:paraId="3AFEC35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Heating Efficiency Value</w:t>
            </w:r>
          </w:p>
        </w:tc>
        <w:tc>
          <w:tcPr>
            <w:tcW w:w="810" w:type="dxa"/>
            <w:tcBorders>
              <w:top w:val="single" w:sz="4" w:space="0" w:color="auto"/>
              <w:left w:val="single" w:sz="4" w:space="0" w:color="auto"/>
              <w:bottom w:val="single" w:sz="4" w:space="0" w:color="auto"/>
              <w:right w:val="single" w:sz="4" w:space="0" w:color="auto"/>
            </w:tcBorders>
            <w:vAlign w:val="bottom"/>
          </w:tcPr>
          <w:p w14:paraId="5A99A06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 xml:space="preserve">Standby Loss </w:t>
            </w:r>
          </w:p>
          <w:p w14:paraId="52AB4C2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w:t>
            </w:r>
          </w:p>
        </w:tc>
        <w:tc>
          <w:tcPr>
            <w:tcW w:w="1085" w:type="dxa"/>
            <w:tcBorders>
              <w:top w:val="single" w:sz="4" w:space="0" w:color="auto"/>
              <w:left w:val="single" w:sz="4" w:space="0" w:color="auto"/>
              <w:bottom w:val="single" w:sz="4" w:space="0" w:color="auto"/>
              <w:right w:val="single" w:sz="4" w:space="0" w:color="auto"/>
            </w:tcBorders>
            <w:vAlign w:val="bottom"/>
          </w:tcPr>
          <w:p w14:paraId="10968CD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 xml:space="preserve">Exterior Insul. </w:t>
            </w:r>
          </w:p>
          <w:p w14:paraId="7AA56E1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R-Value</w:t>
            </w:r>
          </w:p>
        </w:tc>
      </w:tr>
      <w:tr w:rsidR="00C05AD7" w:rsidRPr="00C05AD7" w14:paraId="77402D98" w14:textId="77777777" w:rsidTr="00C05AD7">
        <w:trPr>
          <w:cantSplit/>
          <w:trHeight w:val="144"/>
        </w:trPr>
        <w:tc>
          <w:tcPr>
            <w:tcW w:w="1069" w:type="dxa"/>
            <w:tcBorders>
              <w:top w:val="single" w:sz="4" w:space="0" w:color="auto"/>
              <w:left w:val="single" w:sz="4" w:space="0" w:color="auto"/>
              <w:bottom w:val="single" w:sz="4" w:space="0" w:color="auto"/>
              <w:right w:val="single" w:sz="4" w:space="0" w:color="auto"/>
            </w:tcBorders>
          </w:tcPr>
          <w:p w14:paraId="0318606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812" w:type="dxa"/>
            <w:tcBorders>
              <w:top w:val="single" w:sz="4" w:space="0" w:color="auto"/>
              <w:left w:val="single" w:sz="4" w:space="0" w:color="auto"/>
              <w:bottom w:val="single" w:sz="4" w:space="0" w:color="auto"/>
              <w:right w:val="single" w:sz="4" w:space="0" w:color="auto"/>
            </w:tcBorders>
          </w:tcPr>
          <w:p w14:paraId="5937776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689" w:type="dxa"/>
            <w:tcBorders>
              <w:top w:val="single" w:sz="4" w:space="0" w:color="auto"/>
              <w:left w:val="single" w:sz="4" w:space="0" w:color="auto"/>
              <w:bottom w:val="single" w:sz="4" w:space="0" w:color="auto"/>
              <w:right w:val="single" w:sz="4" w:space="0" w:color="auto"/>
            </w:tcBorders>
          </w:tcPr>
          <w:p w14:paraId="3FECB3C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614" w:type="dxa"/>
            <w:tcBorders>
              <w:top w:val="single" w:sz="4" w:space="0" w:color="auto"/>
              <w:left w:val="single" w:sz="4" w:space="0" w:color="auto"/>
              <w:bottom w:val="single" w:sz="4" w:space="0" w:color="auto"/>
              <w:right w:val="single" w:sz="4" w:space="0" w:color="auto"/>
            </w:tcBorders>
          </w:tcPr>
          <w:p w14:paraId="76B92EA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74" w:type="dxa"/>
            <w:tcBorders>
              <w:top w:val="single" w:sz="4" w:space="0" w:color="auto"/>
              <w:left w:val="single" w:sz="4" w:space="0" w:color="auto"/>
              <w:bottom w:val="single" w:sz="4" w:space="0" w:color="auto"/>
              <w:right w:val="single" w:sz="4" w:space="0" w:color="auto"/>
            </w:tcBorders>
          </w:tcPr>
          <w:p w14:paraId="393FD5A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60F4FE0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31C2248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7FFFAAD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tcPr>
          <w:p w14:paraId="0E4A514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541DC43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tcPr>
          <w:p w14:paraId="14FDA2F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1085" w:type="dxa"/>
            <w:tcBorders>
              <w:top w:val="single" w:sz="4" w:space="0" w:color="auto"/>
              <w:left w:val="single" w:sz="4" w:space="0" w:color="auto"/>
              <w:bottom w:val="single" w:sz="4" w:space="0" w:color="auto"/>
              <w:right w:val="single" w:sz="4" w:space="0" w:color="auto"/>
            </w:tcBorders>
          </w:tcPr>
          <w:p w14:paraId="6161928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r>
      <w:tr w:rsidR="00C05AD7" w:rsidRPr="00C05AD7" w14:paraId="4705EE92" w14:textId="77777777" w:rsidTr="00C05AD7">
        <w:trPr>
          <w:cantSplit/>
          <w:trHeight w:val="144"/>
        </w:trPr>
        <w:tc>
          <w:tcPr>
            <w:tcW w:w="1069" w:type="dxa"/>
            <w:tcBorders>
              <w:top w:val="single" w:sz="4" w:space="0" w:color="auto"/>
              <w:left w:val="single" w:sz="4" w:space="0" w:color="auto"/>
              <w:bottom w:val="single" w:sz="4" w:space="0" w:color="auto"/>
              <w:right w:val="single" w:sz="4" w:space="0" w:color="auto"/>
            </w:tcBorders>
            <w:vAlign w:val="center"/>
          </w:tcPr>
          <w:p w14:paraId="7422228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12" w:type="dxa"/>
            <w:tcBorders>
              <w:top w:val="single" w:sz="4" w:space="0" w:color="auto"/>
              <w:left w:val="single" w:sz="4" w:space="0" w:color="auto"/>
              <w:bottom w:val="single" w:sz="4" w:space="0" w:color="auto"/>
              <w:right w:val="single" w:sz="4" w:space="0" w:color="auto"/>
            </w:tcBorders>
            <w:vAlign w:val="center"/>
          </w:tcPr>
          <w:p w14:paraId="5C931D5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89" w:type="dxa"/>
            <w:tcBorders>
              <w:top w:val="single" w:sz="4" w:space="0" w:color="auto"/>
              <w:left w:val="single" w:sz="4" w:space="0" w:color="auto"/>
              <w:bottom w:val="single" w:sz="4" w:space="0" w:color="auto"/>
              <w:right w:val="single" w:sz="4" w:space="0" w:color="auto"/>
            </w:tcBorders>
            <w:vAlign w:val="center"/>
          </w:tcPr>
          <w:p w14:paraId="12DA328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14" w:type="dxa"/>
            <w:tcBorders>
              <w:top w:val="single" w:sz="4" w:space="0" w:color="auto"/>
              <w:left w:val="single" w:sz="4" w:space="0" w:color="auto"/>
              <w:bottom w:val="single" w:sz="4" w:space="0" w:color="auto"/>
              <w:right w:val="single" w:sz="4" w:space="0" w:color="auto"/>
            </w:tcBorders>
            <w:vAlign w:val="center"/>
          </w:tcPr>
          <w:p w14:paraId="57D24D2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74" w:type="dxa"/>
            <w:tcBorders>
              <w:top w:val="single" w:sz="4" w:space="0" w:color="auto"/>
              <w:left w:val="single" w:sz="4" w:space="0" w:color="auto"/>
              <w:bottom w:val="single" w:sz="4" w:space="0" w:color="auto"/>
              <w:right w:val="single" w:sz="4" w:space="0" w:color="auto"/>
            </w:tcBorders>
            <w:vAlign w:val="center"/>
          </w:tcPr>
          <w:p w14:paraId="39E6834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5B47C1F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vAlign w:val="center"/>
          </w:tcPr>
          <w:p w14:paraId="6AE8116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vAlign w:val="center"/>
          </w:tcPr>
          <w:p w14:paraId="63F0172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vAlign w:val="center"/>
          </w:tcPr>
          <w:p w14:paraId="0CB5D7E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3728F92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39EC5D5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85" w:type="dxa"/>
            <w:tcBorders>
              <w:top w:val="single" w:sz="4" w:space="0" w:color="auto"/>
              <w:left w:val="single" w:sz="4" w:space="0" w:color="auto"/>
              <w:bottom w:val="single" w:sz="4" w:space="0" w:color="auto"/>
              <w:right w:val="single" w:sz="4" w:space="0" w:color="auto"/>
            </w:tcBorders>
            <w:vAlign w:val="center"/>
          </w:tcPr>
          <w:p w14:paraId="3BC671B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499E367F" w14:textId="77777777" w:rsidR="00C05AD7" w:rsidRPr="00C05AD7" w:rsidRDefault="00C05AD7" w:rsidP="00C05AD7">
      <w:pPr>
        <w:suppressAutoHyphens/>
        <w:spacing w:after="0" w:line="240" w:lineRule="auto"/>
        <w:ind w:left="446"/>
        <w:rPr>
          <w:rFonts w:asciiTheme="minorHAnsi" w:hAnsiTheme="minorHAnsi" w:cs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69"/>
        <w:gridCol w:w="812"/>
        <w:gridCol w:w="689"/>
        <w:gridCol w:w="614"/>
        <w:gridCol w:w="974"/>
        <w:gridCol w:w="900"/>
        <w:gridCol w:w="990"/>
        <w:gridCol w:w="990"/>
        <w:gridCol w:w="1170"/>
        <w:gridCol w:w="900"/>
        <w:gridCol w:w="810"/>
        <w:gridCol w:w="1085"/>
      </w:tblGrid>
      <w:tr w:rsidR="00C05AD7" w:rsidRPr="00C05AD7" w14:paraId="29427734" w14:textId="77777777" w:rsidTr="00C05AD7">
        <w:trPr>
          <w:cantSplit/>
          <w:trHeight w:val="144"/>
        </w:trPr>
        <w:tc>
          <w:tcPr>
            <w:tcW w:w="11003" w:type="dxa"/>
            <w:gridSpan w:val="12"/>
            <w:tcBorders>
              <w:top w:val="single" w:sz="4" w:space="0" w:color="auto"/>
              <w:left w:val="single" w:sz="4" w:space="0" w:color="auto"/>
              <w:bottom w:val="single" w:sz="4" w:space="0" w:color="auto"/>
              <w:right w:val="single" w:sz="4" w:space="0" w:color="auto"/>
            </w:tcBorders>
            <w:vAlign w:val="center"/>
          </w:tcPr>
          <w:p w14:paraId="559D8FB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C05AD7">
              <w:rPr>
                <w:rFonts w:asciiTheme="minorHAnsi" w:hAnsiTheme="minorHAnsi" w:cstheme="minorHAnsi"/>
                <w:b/>
                <w:sz w:val="20"/>
                <w:szCs w:val="20"/>
              </w:rPr>
              <w:t xml:space="preserve">C. Installed HERS Verified Central Water Heating Systems Information </w:t>
            </w:r>
          </w:p>
          <w:p w14:paraId="189F105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This table reports the water heating system features that were specified on the registered CF1R compliance document for this project.</w:t>
            </w:r>
          </w:p>
        </w:tc>
      </w:tr>
      <w:tr w:rsidR="00C05AD7" w:rsidRPr="00C05AD7" w14:paraId="732AC067" w14:textId="77777777" w:rsidTr="00C05AD7">
        <w:trPr>
          <w:cantSplit/>
          <w:trHeight w:val="144"/>
        </w:trPr>
        <w:tc>
          <w:tcPr>
            <w:tcW w:w="1069" w:type="dxa"/>
            <w:tcBorders>
              <w:top w:val="single" w:sz="4" w:space="0" w:color="auto"/>
              <w:left w:val="single" w:sz="4" w:space="0" w:color="auto"/>
              <w:bottom w:val="single" w:sz="4" w:space="0" w:color="auto"/>
              <w:right w:val="single" w:sz="4" w:space="0" w:color="auto"/>
            </w:tcBorders>
            <w:vAlign w:val="center"/>
          </w:tcPr>
          <w:p w14:paraId="75E3D61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01</w:t>
            </w:r>
          </w:p>
        </w:tc>
        <w:tc>
          <w:tcPr>
            <w:tcW w:w="812" w:type="dxa"/>
            <w:tcBorders>
              <w:top w:val="single" w:sz="4" w:space="0" w:color="auto"/>
              <w:left w:val="single" w:sz="4" w:space="0" w:color="auto"/>
              <w:bottom w:val="single" w:sz="4" w:space="0" w:color="auto"/>
              <w:right w:val="single" w:sz="4" w:space="0" w:color="auto"/>
            </w:tcBorders>
            <w:vAlign w:val="center"/>
          </w:tcPr>
          <w:p w14:paraId="40980B4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02</w:t>
            </w:r>
          </w:p>
        </w:tc>
        <w:tc>
          <w:tcPr>
            <w:tcW w:w="689" w:type="dxa"/>
            <w:tcBorders>
              <w:top w:val="single" w:sz="4" w:space="0" w:color="auto"/>
              <w:left w:val="single" w:sz="4" w:space="0" w:color="auto"/>
              <w:bottom w:val="single" w:sz="4" w:space="0" w:color="auto"/>
              <w:right w:val="single" w:sz="4" w:space="0" w:color="auto"/>
            </w:tcBorders>
            <w:vAlign w:val="center"/>
          </w:tcPr>
          <w:p w14:paraId="23F5E9E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03</w:t>
            </w:r>
          </w:p>
        </w:tc>
        <w:tc>
          <w:tcPr>
            <w:tcW w:w="614" w:type="dxa"/>
            <w:tcBorders>
              <w:top w:val="single" w:sz="4" w:space="0" w:color="auto"/>
              <w:left w:val="single" w:sz="4" w:space="0" w:color="auto"/>
              <w:bottom w:val="single" w:sz="4" w:space="0" w:color="auto"/>
              <w:right w:val="single" w:sz="4" w:space="0" w:color="auto"/>
            </w:tcBorders>
            <w:vAlign w:val="center"/>
          </w:tcPr>
          <w:p w14:paraId="2C1A27F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C05AD7">
              <w:rPr>
                <w:rFonts w:asciiTheme="minorHAnsi" w:eastAsia="Times New Roman" w:hAnsiTheme="minorHAnsi" w:cstheme="minorHAnsi"/>
                <w:sz w:val="20"/>
                <w:szCs w:val="20"/>
              </w:rPr>
              <w:t>04</w:t>
            </w:r>
          </w:p>
        </w:tc>
        <w:tc>
          <w:tcPr>
            <w:tcW w:w="974" w:type="dxa"/>
            <w:tcBorders>
              <w:top w:val="single" w:sz="4" w:space="0" w:color="auto"/>
              <w:left w:val="single" w:sz="4" w:space="0" w:color="auto"/>
              <w:bottom w:val="single" w:sz="4" w:space="0" w:color="auto"/>
              <w:right w:val="single" w:sz="4" w:space="0" w:color="auto"/>
            </w:tcBorders>
            <w:vAlign w:val="center"/>
          </w:tcPr>
          <w:p w14:paraId="027C16A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C05AD7">
              <w:rPr>
                <w:rFonts w:asciiTheme="minorHAnsi" w:eastAsia="Times New Roman" w:hAnsiTheme="minorHAnsi" w:cstheme="minorHAnsi"/>
                <w:sz w:val="20"/>
                <w:szCs w:val="20"/>
              </w:rPr>
              <w:t>05</w:t>
            </w:r>
          </w:p>
        </w:tc>
        <w:tc>
          <w:tcPr>
            <w:tcW w:w="900" w:type="dxa"/>
            <w:tcBorders>
              <w:top w:val="single" w:sz="4" w:space="0" w:color="auto"/>
              <w:left w:val="single" w:sz="4" w:space="0" w:color="auto"/>
              <w:bottom w:val="single" w:sz="4" w:space="0" w:color="auto"/>
              <w:right w:val="single" w:sz="4" w:space="0" w:color="auto"/>
            </w:tcBorders>
            <w:vAlign w:val="center"/>
          </w:tcPr>
          <w:p w14:paraId="6D7E026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C05AD7">
              <w:rPr>
                <w:rFonts w:asciiTheme="minorHAnsi" w:eastAsia="Times New Roman" w:hAnsiTheme="minorHAnsi" w:cstheme="minorHAnsi"/>
                <w:sz w:val="20"/>
                <w:szCs w:val="20"/>
              </w:rPr>
              <w:t>06</w:t>
            </w:r>
          </w:p>
        </w:tc>
        <w:tc>
          <w:tcPr>
            <w:tcW w:w="990" w:type="dxa"/>
            <w:tcBorders>
              <w:top w:val="single" w:sz="4" w:space="0" w:color="auto"/>
              <w:left w:val="single" w:sz="4" w:space="0" w:color="auto"/>
              <w:bottom w:val="single" w:sz="4" w:space="0" w:color="auto"/>
              <w:right w:val="single" w:sz="4" w:space="0" w:color="auto"/>
            </w:tcBorders>
            <w:vAlign w:val="center"/>
          </w:tcPr>
          <w:p w14:paraId="162ED4F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C05AD7">
              <w:rPr>
                <w:rFonts w:asciiTheme="minorHAnsi" w:eastAsia="Times New Roman" w:hAnsiTheme="minorHAnsi" w:cstheme="minorHAnsi"/>
                <w:sz w:val="20"/>
                <w:szCs w:val="20"/>
              </w:rPr>
              <w:t>07</w:t>
            </w:r>
          </w:p>
        </w:tc>
        <w:tc>
          <w:tcPr>
            <w:tcW w:w="990" w:type="dxa"/>
            <w:tcBorders>
              <w:top w:val="single" w:sz="4" w:space="0" w:color="auto"/>
              <w:left w:val="single" w:sz="4" w:space="0" w:color="auto"/>
              <w:bottom w:val="single" w:sz="4" w:space="0" w:color="auto"/>
              <w:right w:val="single" w:sz="4" w:space="0" w:color="auto"/>
            </w:tcBorders>
            <w:vAlign w:val="center"/>
          </w:tcPr>
          <w:p w14:paraId="1DAC739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C05AD7">
              <w:rPr>
                <w:rFonts w:asciiTheme="minorHAnsi" w:eastAsia="Times New Roman" w:hAnsiTheme="minorHAnsi" w:cstheme="minorHAnsi"/>
                <w:sz w:val="20"/>
                <w:szCs w:val="20"/>
              </w:rPr>
              <w:t>08</w:t>
            </w:r>
          </w:p>
        </w:tc>
        <w:tc>
          <w:tcPr>
            <w:tcW w:w="1170" w:type="dxa"/>
            <w:tcBorders>
              <w:top w:val="single" w:sz="4" w:space="0" w:color="auto"/>
              <w:left w:val="single" w:sz="4" w:space="0" w:color="auto"/>
              <w:bottom w:val="single" w:sz="4" w:space="0" w:color="auto"/>
              <w:right w:val="single" w:sz="4" w:space="0" w:color="auto"/>
            </w:tcBorders>
            <w:vAlign w:val="center"/>
          </w:tcPr>
          <w:p w14:paraId="7BDAAD8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C05AD7">
              <w:rPr>
                <w:rFonts w:asciiTheme="minorHAnsi" w:eastAsia="Times New Roman" w:hAnsiTheme="minorHAnsi" w:cstheme="minorHAnsi"/>
                <w:sz w:val="20"/>
                <w:szCs w:val="20"/>
              </w:rPr>
              <w:t>09</w:t>
            </w:r>
          </w:p>
        </w:tc>
        <w:tc>
          <w:tcPr>
            <w:tcW w:w="900" w:type="dxa"/>
            <w:tcBorders>
              <w:top w:val="single" w:sz="4" w:space="0" w:color="auto"/>
              <w:left w:val="single" w:sz="4" w:space="0" w:color="auto"/>
              <w:bottom w:val="single" w:sz="4" w:space="0" w:color="auto"/>
              <w:right w:val="single" w:sz="4" w:space="0" w:color="auto"/>
            </w:tcBorders>
            <w:vAlign w:val="center"/>
          </w:tcPr>
          <w:p w14:paraId="0F413B0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C05AD7">
              <w:rPr>
                <w:rFonts w:asciiTheme="minorHAnsi" w:eastAsia="Times New Roman" w:hAnsiTheme="minorHAnsi" w:cstheme="minorHAnsi"/>
                <w:sz w:val="20"/>
                <w:szCs w:val="20"/>
              </w:rPr>
              <w:t>10</w:t>
            </w:r>
          </w:p>
        </w:tc>
        <w:tc>
          <w:tcPr>
            <w:tcW w:w="810" w:type="dxa"/>
            <w:tcBorders>
              <w:top w:val="single" w:sz="4" w:space="0" w:color="auto"/>
              <w:left w:val="single" w:sz="4" w:space="0" w:color="auto"/>
              <w:bottom w:val="single" w:sz="4" w:space="0" w:color="auto"/>
              <w:right w:val="single" w:sz="4" w:space="0" w:color="auto"/>
            </w:tcBorders>
            <w:vAlign w:val="center"/>
          </w:tcPr>
          <w:p w14:paraId="5481C9D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C05AD7">
              <w:rPr>
                <w:rFonts w:asciiTheme="minorHAnsi" w:eastAsia="Times New Roman" w:hAnsiTheme="minorHAnsi" w:cstheme="minorHAnsi"/>
                <w:sz w:val="20"/>
                <w:szCs w:val="20"/>
              </w:rPr>
              <w:t>11</w:t>
            </w:r>
          </w:p>
        </w:tc>
        <w:tc>
          <w:tcPr>
            <w:tcW w:w="1085" w:type="dxa"/>
            <w:tcBorders>
              <w:top w:val="single" w:sz="4" w:space="0" w:color="auto"/>
              <w:left w:val="single" w:sz="4" w:space="0" w:color="auto"/>
              <w:bottom w:val="single" w:sz="4" w:space="0" w:color="auto"/>
              <w:right w:val="single" w:sz="4" w:space="0" w:color="auto"/>
            </w:tcBorders>
            <w:vAlign w:val="center"/>
          </w:tcPr>
          <w:p w14:paraId="122A131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C05AD7">
              <w:rPr>
                <w:rFonts w:asciiTheme="minorHAnsi" w:eastAsia="Times New Roman" w:hAnsiTheme="minorHAnsi" w:cstheme="minorHAnsi"/>
                <w:sz w:val="20"/>
                <w:szCs w:val="20"/>
              </w:rPr>
              <w:t>12</w:t>
            </w:r>
          </w:p>
        </w:tc>
      </w:tr>
      <w:tr w:rsidR="00C05AD7" w:rsidRPr="00C05AD7" w14:paraId="7BB03F29" w14:textId="77777777" w:rsidTr="00C05AD7">
        <w:trPr>
          <w:cantSplit/>
          <w:trHeight w:val="144"/>
        </w:trPr>
        <w:tc>
          <w:tcPr>
            <w:tcW w:w="1069" w:type="dxa"/>
            <w:tcBorders>
              <w:top w:val="single" w:sz="4" w:space="0" w:color="auto"/>
              <w:left w:val="single" w:sz="4" w:space="0" w:color="auto"/>
              <w:bottom w:val="single" w:sz="4" w:space="0" w:color="auto"/>
              <w:right w:val="single" w:sz="4" w:space="0" w:color="auto"/>
            </w:tcBorders>
            <w:vAlign w:val="bottom"/>
          </w:tcPr>
          <w:p w14:paraId="4A241CF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Water Heating System ID or Name</w:t>
            </w:r>
          </w:p>
        </w:tc>
        <w:tc>
          <w:tcPr>
            <w:tcW w:w="812" w:type="dxa"/>
            <w:tcBorders>
              <w:top w:val="single" w:sz="4" w:space="0" w:color="auto"/>
              <w:left w:val="single" w:sz="4" w:space="0" w:color="auto"/>
              <w:bottom w:val="single" w:sz="4" w:space="0" w:color="auto"/>
              <w:right w:val="single" w:sz="4" w:space="0" w:color="auto"/>
            </w:tcBorders>
            <w:vAlign w:val="bottom"/>
          </w:tcPr>
          <w:p w14:paraId="6677F8C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 xml:space="preserve"> Water Heating System Type</w:t>
            </w:r>
          </w:p>
        </w:tc>
        <w:tc>
          <w:tcPr>
            <w:tcW w:w="689" w:type="dxa"/>
            <w:tcBorders>
              <w:top w:val="single" w:sz="4" w:space="0" w:color="auto"/>
              <w:left w:val="single" w:sz="4" w:space="0" w:color="auto"/>
              <w:bottom w:val="single" w:sz="4" w:space="0" w:color="auto"/>
              <w:right w:val="single" w:sz="4" w:space="0" w:color="auto"/>
            </w:tcBorders>
            <w:vAlign w:val="bottom"/>
          </w:tcPr>
          <w:p w14:paraId="239014A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Water Heater Type</w:t>
            </w:r>
          </w:p>
        </w:tc>
        <w:tc>
          <w:tcPr>
            <w:tcW w:w="614" w:type="dxa"/>
            <w:tcBorders>
              <w:top w:val="single" w:sz="4" w:space="0" w:color="auto"/>
              <w:left w:val="single" w:sz="4" w:space="0" w:color="auto"/>
              <w:bottom w:val="single" w:sz="4" w:space="0" w:color="auto"/>
              <w:right w:val="single" w:sz="4" w:space="0" w:color="auto"/>
            </w:tcBorders>
            <w:vAlign w:val="bottom"/>
          </w:tcPr>
          <w:p w14:paraId="697632F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 of Water Heaters in System</w:t>
            </w:r>
          </w:p>
        </w:tc>
        <w:tc>
          <w:tcPr>
            <w:tcW w:w="974" w:type="dxa"/>
            <w:tcBorders>
              <w:top w:val="single" w:sz="4" w:space="0" w:color="auto"/>
              <w:left w:val="single" w:sz="4" w:space="0" w:color="auto"/>
              <w:bottom w:val="single" w:sz="4" w:space="0" w:color="auto"/>
              <w:right w:val="single" w:sz="4" w:space="0" w:color="auto"/>
            </w:tcBorders>
            <w:vAlign w:val="bottom"/>
          </w:tcPr>
          <w:p w14:paraId="768F4E0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 xml:space="preserve">Water Heater </w:t>
            </w:r>
          </w:p>
          <w:p w14:paraId="72B16A3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Storage</w:t>
            </w:r>
          </w:p>
          <w:p w14:paraId="1B457E3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Volume (gal)</w:t>
            </w:r>
          </w:p>
        </w:tc>
        <w:tc>
          <w:tcPr>
            <w:tcW w:w="900" w:type="dxa"/>
            <w:tcBorders>
              <w:top w:val="single" w:sz="4" w:space="0" w:color="auto"/>
              <w:left w:val="single" w:sz="4" w:space="0" w:color="auto"/>
              <w:bottom w:val="single" w:sz="4" w:space="0" w:color="auto"/>
              <w:right w:val="single" w:sz="4" w:space="0" w:color="auto"/>
            </w:tcBorders>
            <w:vAlign w:val="bottom"/>
          </w:tcPr>
          <w:p w14:paraId="540754D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Fuel Type</w:t>
            </w:r>
          </w:p>
        </w:tc>
        <w:tc>
          <w:tcPr>
            <w:tcW w:w="990" w:type="dxa"/>
            <w:tcBorders>
              <w:top w:val="single" w:sz="4" w:space="0" w:color="auto"/>
              <w:left w:val="single" w:sz="4" w:space="0" w:color="auto"/>
              <w:bottom w:val="single" w:sz="4" w:space="0" w:color="auto"/>
              <w:right w:val="single" w:sz="4" w:space="0" w:color="auto"/>
            </w:tcBorders>
            <w:vAlign w:val="bottom"/>
          </w:tcPr>
          <w:p w14:paraId="384EFF5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Rated Input Type</w:t>
            </w:r>
          </w:p>
        </w:tc>
        <w:tc>
          <w:tcPr>
            <w:tcW w:w="990" w:type="dxa"/>
            <w:tcBorders>
              <w:top w:val="single" w:sz="4" w:space="0" w:color="auto"/>
              <w:left w:val="single" w:sz="4" w:space="0" w:color="auto"/>
              <w:bottom w:val="single" w:sz="4" w:space="0" w:color="auto"/>
              <w:right w:val="single" w:sz="4" w:space="0" w:color="auto"/>
            </w:tcBorders>
            <w:vAlign w:val="bottom"/>
          </w:tcPr>
          <w:p w14:paraId="49A7A0A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Rated Input Value</w:t>
            </w:r>
          </w:p>
        </w:tc>
        <w:tc>
          <w:tcPr>
            <w:tcW w:w="1170" w:type="dxa"/>
            <w:tcBorders>
              <w:top w:val="single" w:sz="4" w:space="0" w:color="auto"/>
              <w:left w:val="single" w:sz="4" w:space="0" w:color="auto"/>
              <w:bottom w:val="single" w:sz="4" w:space="0" w:color="auto"/>
              <w:right w:val="single" w:sz="4" w:space="0" w:color="auto"/>
            </w:tcBorders>
            <w:vAlign w:val="bottom"/>
          </w:tcPr>
          <w:p w14:paraId="3EC9EE0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Heating Efficiency Type</w:t>
            </w:r>
          </w:p>
        </w:tc>
        <w:tc>
          <w:tcPr>
            <w:tcW w:w="900" w:type="dxa"/>
            <w:tcBorders>
              <w:top w:val="single" w:sz="4" w:space="0" w:color="auto"/>
              <w:left w:val="single" w:sz="4" w:space="0" w:color="auto"/>
              <w:bottom w:val="single" w:sz="4" w:space="0" w:color="auto"/>
              <w:right w:val="single" w:sz="4" w:space="0" w:color="auto"/>
            </w:tcBorders>
            <w:vAlign w:val="bottom"/>
          </w:tcPr>
          <w:p w14:paraId="63BE069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Heating Efficiency Value</w:t>
            </w:r>
          </w:p>
        </w:tc>
        <w:tc>
          <w:tcPr>
            <w:tcW w:w="810" w:type="dxa"/>
            <w:tcBorders>
              <w:top w:val="single" w:sz="4" w:space="0" w:color="auto"/>
              <w:left w:val="single" w:sz="4" w:space="0" w:color="auto"/>
              <w:bottom w:val="single" w:sz="4" w:space="0" w:color="auto"/>
              <w:right w:val="single" w:sz="4" w:space="0" w:color="auto"/>
            </w:tcBorders>
            <w:vAlign w:val="bottom"/>
          </w:tcPr>
          <w:p w14:paraId="0C10C77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 xml:space="preserve">Standby Loss </w:t>
            </w:r>
          </w:p>
          <w:p w14:paraId="7AC0376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w:t>
            </w:r>
          </w:p>
        </w:tc>
        <w:tc>
          <w:tcPr>
            <w:tcW w:w="1085" w:type="dxa"/>
            <w:tcBorders>
              <w:top w:val="single" w:sz="4" w:space="0" w:color="auto"/>
              <w:left w:val="single" w:sz="4" w:space="0" w:color="auto"/>
              <w:bottom w:val="single" w:sz="4" w:space="0" w:color="auto"/>
              <w:right w:val="single" w:sz="4" w:space="0" w:color="auto"/>
            </w:tcBorders>
            <w:vAlign w:val="bottom"/>
          </w:tcPr>
          <w:p w14:paraId="3B1A663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 xml:space="preserve">Exterior Insul. </w:t>
            </w:r>
          </w:p>
          <w:p w14:paraId="7ECF8F0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R-Value</w:t>
            </w:r>
          </w:p>
        </w:tc>
      </w:tr>
      <w:tr w:rsidR="00C05AD7" w:rsidRPr="00C05AD7" w14:paraId="18E50A21" w14:textId="77777777" w:rsidTr="00C05AD7">
        <w:trPr>
          <w:cantSplit/>
          <w:trHeight w:val="144"/>
        </w:trPr>
        <w:tc>
          <w:tcPr>
            <w:tcW w:w="1069" w:type="dxa"/>
            <w:tcBorders>
              <w:top w:val="single" w:sz="4" w:space="0" w:color="auto"/>
              <w:left w:val="single" w:sz="4" w:space="0" w:color="auto"/>
              <w:bottom w:val="single" w:sz="4" w:space="0" w:color="auto"/>
              <w:right w:val="single" w:sz="4" w:space="0" w:color="auto"/>
            </w:tcBorders>
          </w:tcPr>
          <w:p w14:paraId="33740CE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812" w:type="dxa"/>
            <w:tcBorders>
              <w:top w:val="single" w:sz="4" w:space="0" w:color="auto"/>
              <w:left w:val="single" w:sz="4" w:space="0" w:color="auto"/>
              <w:bottom w:val="single" w:sz="4" w:space="0" w:color="auto"/>
              <w:right w:val="single" w:sz="4" w:space="0" w:color="auto"/>
            </w:tcBorders>
          </w:tcPr>
          <w:p w14:paraId="061F708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689" w:type="dxa"/>
            <w:tcBorders>
              <w:top w:val="single" w:sz="4" w:space="0" w:color="auto"/>
              <w:left w:val="single" w:sz="4" w:space="0" w:color="auto"/>
              <w:bottom w:val="single" w:sz="4" w:space="0" w:color="auto"/>
              <w:right w:val="single" w:sz="4" w:space="0" w:color="auto"/>
            </w:tcBorders>
          </w:tcPr>
          <w:p w14:paraId="7F2DB65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614" w:type="dxa"/>
            <w:tcBorders>
              <w:top w:val="single" w:sz="4" w:space="0" w:color="auto"/>
              <w:left w:val="single" w:sz="4" w:space="0" w:color="auto"/>
              <w:bottom w:val="single" w:sz="4" w:space="0" w:color="auto"/>
              <w:right w:val="single" w:sz="4" w:space="0" w:color="auto"/>
            </w:tcBorders>
          </w:tcPr>
          <w:p w14:paraId="17BA62F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74" w:type="dxa"/>
            <w:tcBorders>
              <w:top w:val="single" w:sz="4" w:space="0" w:color="auto"/>
              <w:left w:val="single" w:sz="4" w:space="0" w:color="auto"/>
              <w:bottom w:val="single" w:sz="4" w:space="0" w:color="auto"/>
              <w:right w:val="single" w:sz="4" w:space="0" w:color="auto"/>
            </w:tcBorders>
          </w:tcPr>
          <w:p w14:paraId="6473220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2FEC416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1595D95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30C0D9E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tcPr>
          <w:p w14:paraId="7173EB7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071E680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tcPr>
          <w:p w14:paraId="3489251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1085" w:type="dxa"/>
            <w:tcBorders>
              <w:top w:val="single" w:sz="4" w:space="0" w:color="auto"/>
              <w:left w:val="single" w:sz="4" w:space="0" w:color="auto"/>
              <w:bottom w:val="single" w:sz="4" w:space="0" w:color="auto"/>
              <w:right w:val="single" w:sz="4" w:space="0" w:color="auto"/>
            </w:tcBorders>
          </w:tcPr>
          <w:p w14:paraId="0C61A43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r>
      <w:tr w:rsidR="00C05AD7" w:rsidRPr="00C05AD7" w14:paraId="34F957E3" w14:textId="77777777" w:rsidTr="00C05AD7">
        <w:trPr>
          <w:cantSplit/>
          <w:trHeight w:val="144"/>
        </w:trPr>
        <w:tc>
          <w:tcPr>
            <w:tcW w:w="1069" w:type="dxa"/>
            <w:tcBorders>
              <w:top w:val="single" w:sz="4" w:space="0" w:color="auto"/>
              <w:left w:val="single" w:sz="4" w:space="0" w:color="auto"/>
              <w:bottom w:val="single" w:sz="4" w:space="0" w:color="auto"/>
              <w:right w:val="single" w:sz="4" w:space="0" w:color="auto"/>
            </w:tcBorders>
            <w:vAlign w:val="center"/>
          </w:tcPr>
          <w:p w14:paraId="25C2400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12" w:type="dxa"/>
            <w:tcBorders>
              <w:top w:val="single" w:sz="4" w:space="0" w:color="auto"/>
              <w:left w:val="single" w:sz="4" w:space="0" w:color="auto"/>
              <w:bottom w:val="single" w:sz="4" w:space="0" w:color="auto"/>
              <w:right w:val="single" w:sz="4" w:space="0" w:color="auto"/>
            </w:tcBorders>
            <w:vAlign w:val="center"/>
          </w:tcPr>
          <w:p w14:paraId="281FDEB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89" w:type="dxa"/>
            <w:tcBorders>
              <w:top w:val="single" w:sz="4" w:space="0" w:color="auto"/>
              <w:left w:val="single" w:sz="4" w:space="0" w:color="auto"/>
              <w:bottom w:val="single" w:sz="4" w:space="0" w:color="auto"/>
              <w:right w:val="single" w:sz="4" w:space="0" w:color="auto"/>
            </w:tcBorders>
            <w:vAlign w:val="center"/>
          </w:tcPr>
          <w:p w14:paraId="69AF912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14" w:type="dxa"/>
            <w:tcBorders>
              <w:top w:val="single" w:sz="4" w:space="0" w:color="auto"/>
              <w:left w:val="single" w:sz="4" w:space="0" w:color="auto"/>
              <w:bottom w:val="single" w:sz="4" w:space="0" w:color="auto"/>
              <w:right w:val="single" w:sz="4" w:space="0" w:color="auto"/>
            </w:tcBorders>
            <w:vAlign w:val="center"/>
          </w:tcPr>
          <w:p w14:paraId="0F5F94D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74" w:type="dxa"/>
            <w:tcBorders>
              <w:top w:val="single" w:sz="4" w:space="0" w:color="auto"/>
              <w:left w:val="single" w:sz="4" w:space="0" w:color="auto"/>
              <w:bottom w:val="single" w:sz="4" w:space="0" w:color="auto"/>
              <w:right w:val="single" w:sz="4" w:space="0" w:color="auto"/>
            </w:tcBorders>
            <w:vAlign w:val="center"/>
          </w:tcPr>
          <w:p w14:paraId="60DE3E5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4909A26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vAlign w:val="center"/>
          </w:tcPr>
          <w:p w14:paraId="11A9639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vAlign w:val="center"/>
          </w:tcPr>
          <w:p w14:paraId="2A5DE3C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vAlign w:val="center"/>
          </w:tcPr>
          <w:p w14:paraId="6EF8404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44C6CEB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19F5241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85" w:type="dxa"/>
            <w:tcBorders>
              <w:top w:val="single" w:sz="4" w:space="0" w:color="auto"/>
              <w:left w:val="single" w:sz="4" w:space="0" w:color="auto"/>
              <w:bottom w:val="single" w:sz="4" w:space="0" w:color="auto"/>
              <w:right w:val="single" w:sz="4" w:space="0" w:color="auto"/>
            </w:tcBorders>
            <w:vAlign w:val="center"/>
          </w:tcPr>
          <w:p w14:paraId="6C773A0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5CAD6E5D" w14:textId="77777777" w:rsidR="00C05AD7" w:rsidRPr="00C05AD7" w:rsidRDefault="00C05AD7" w:rsidP="00C05AD7">
      <w:pPr>
        <w:suppressAutoHyphens/>
        <w:spacing w:after="0" w:line="240" w:lineRule="auto"/>
        <w:ind w:left="446"/>
        <w:rPr>
          <w:rFonts w:asciiTheme="minorHAnsi" w:hAnsiTheme="minorHAnsi" w:cstheme="minorHAnsi"/>
          <w:b/>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97"/>
        <w:gridCol w:w="4764"/>
        <w:gridCol w:w="4766"/>
      </w:tblGrid>
      <w:tr w:rsidR="00C05AD7" w:rsidRPr="00C05AD7" w14:paraId="6E19CC84" w14:textId="77777777" w:rsidTr="00C05AD7">
        <w:trPr>
          <w:cantSplit/>
          <w:trHeight w:val="144"/>
        </w:trPr>
        <w:tc>
          <w:tcPr>
            <w:tcW w:w="10801" w:type="dxa"/>
            <w:gridSpan w:val="3"/>
            <w:tcBorders>
              <w:top w:val="single" w:sz="4" w:space="0" w:color="auto"/>
              <w:left w:val="single" w:sz="4" w:space="0" w:color="auto"/>
              <w:bottom w:val="single" w:sz="4" w:space="0" w:color="auto"/>
              <w:right w:val="single" w:sz="4" w:space="0" w:color="auto"/>
            </w:tcBorders>
          </w:tcPr>
          <w:p w14:paraId="046FC9E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C05AD7">
              <w:rPr>
                <w:rFonts w:asciiTheme="minorHAnsi" w:hAnsiTheme="minorHAnsi" w:cstheme="minorHAnsi"/>
                <w:b/>
                <w:sz w:val="20"/>
                <w:szCs w:val="20"/>
              </w:rPr>
              <w:t>D. Design HERS Verified Water Heating Distribution Systems Information</w:t>
            </w:r>
          </w:p>
          <w:p w14:paraId="4FA0FD1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C05AD7">
              <w:rPr>
                <w:rFonts w:asciiTheme="minorHAnsi" w:eastAsia="Times New Roman" w:hAnsiTheme="minorHAnsi" w:cstheme="minorHAnsi"/>
                <w:sz w:val="20"/>
                <w:szCs w:val="20"/>
              </w:rPr>
              <w:t>This table reports the water heating distribution types specified on the registered CF1R compliance document for this project.</w:t>
            </w:r>
            <w:r w:rsidRPr="00C05AD7">
              <w:rPr>
                <w:rFonts w:asciiTheme="minorHAnsi" w:hAnsiTheme="minorHAnsi" w:cstheme="minorHAnsi"/>
                <w:b/>
                <w:sz w:val="20"/>
                <w:szCs w:val="20"/>
              </w:rPr>
              <w:t xml:space="preserve"> </w:t>
            </w:r>
          </w:p>
        </w:tc>
      </w:tr>
      <w:tr w:rsidR="00C05AD7" w:rsidRPr="00C05AD7" w14:paraId="40F2DDCB" w14:textId="77777777" w:rsidTr="00C05AD7">
        <w:trPr>
          <w:cantSplit/>
          <w:trHeight w:val="144"/>
        </w:trPr>
        <w:tc>
          <w:tcPr>
            <w:tcW w:w="1467" w:type="dxa"/>
            <w:tcBorders>
              <w:top w:val="single" w:sz="4" w:space="0" w:color="auto"/>
              <w:left w:val="single" w:sz="4" w:space="0" w:color="auto"/>
              <w:bottom w:val="single" w:sz="4" w:space="0" w:color="auto"/>
              <w:right w:val="single" w:sz="4" w:space="0" w:color="auto"/>
            </w:tcBorders>
            <w:vAlign w:val="center"/>
          </w:tcPr>
          <w:p w14:paraId="6EC7E58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01</w:t>
            </w:r>
          </w:p>
        </w:tc>
        <w:tc>
          <w:tcPr>
            <w:tcW w:w="4666" w:type="dxa"/>
            <w:tcBorders>
              <w:top w:val="single" w:sz="4" w:space="0" w:color="auto"/>
              <w:left w:val="single" w:sz="4" w:space="0" w:color="auto"/>
              <w:bottom w:val="single" w:sz="4" w:space="0" w:color="auto"/>
              <w:right w:val="single" w:sz="4" w:space="0" w:color="auto"/>
            </w:tcBorders>
            <w:vAlign w:val="center"/>
          </w:tcPr>
          <w:p w14:paraId="05BC61F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02</w:t>
            </w:r>
          </w:p>
        </w:tc>
        <w:tc>
          <w:tcPr>
            <w:tcW w:w="4666" w:type="dxa"/>
            <w:tcBorders>
              <w:top w:val="single" w:sz="4" w:space="0" w:color="auto"/>
              <w:left w:val="single" w:sz="4" w:space="0" w:color="auto"/>
              <w:bottom w:val="single" w:sz="4" w:space="0" w:color="auto"/>
              <w:right w:val="single" w:sz="4" w:space="0" w:color="auto"/>
            </w:tcBorders>
            <w:vAlign w:val="center"/>
          </w:tcPr>
          <w:p w14:paraId="27068A4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03</w:t>
            </w:r>
          </w:p>
        </w:tc>
      </w:tr>
      <w:tr w:rsidR="00C05AD7" w:rsidRPr="00C05AD7" w14:paraId="31C96F7D" w14:textId="77777777" w:rsidTr="00C05AD7">
        <w:trPr>
          <w:cantSplit/>
          <w:trHeight w:val="144"/>
        </w:trPr>
        <w:tc>
          <w:tcPr>
            <w:tcW w:w="1467" w:type="dxa"/>
            <w:tcBorders>
              <w:top w:val="single" w:sz="4" w:space="0" w:color="auto"/>
              <w:left w:val="single" w:sz="4" w:space="0" w:color="auto"/>
              <w:bottom w:val="single" w:sz="4" w:space="0" w:color="auto"/>
              <w:right w:val="single" w:sz="4" w:space="0" w:color="auto"/>
            </w:tcBorders>
            <w:vAlign w:val="bottom"/>
          </w:tcPr>
          <w:p w14:paraId="40338A1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Water Heating System ID or Name</w:t>
            </w:r>
          </w:p>
        </w:tc>
        <w:tc>
          <w:tcPr>
            <w:tcW w:w="4666" w:type="dxa"/>
            <w:tcBorders>
              <w:top w:val="single" w:sz="4" w:space="0" w:color="auto"/>
              <w:left w:val="single" w:sz="4" w:space="0" w:color="auto"/>
              <w:bottom w:val="single" w:sz="4" w:space="0" w:color="auto"/>
              <w:right w:val="single" w:sz="4" w:space="0" w:color="auto"/>
            </w:tcBorders>
            <w:vAlign w:val="bottom"/>
          </w:tcPr>
          <w:p w14:paraId="144569E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 xml:space="preserve">Central DHW System </w:t>
            </w:r>
          </w:p>
          <w:p w14:paraId="45FD6D3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Distribution Type</w:t>
            </w:r>
          </w:p>
        </w:tc>
        <w:tc>
          <w:tcPr>
            <w:tcW w:w="4666" w:type="dxa"/>
            <w:tcBorders>
              <w:top w:val="single" w:sz="4" w:space="0" w:color="auto"/>
              <w:left w:val="single" w:sz="4" w:space="0" w:color="auto"/>
              <w:bottom w:val="single" w:sz="4" w:space="0" w:color="auto"/>
              <w:right w:val="single" w:sz="4" w:space="0" w:color="auto"/>
            </w:tcBorders>
            <w:vAlign w:val="bottom"/>
          </w:tcPr>
          <w:p w14:paraId="2653685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Dwelling Unit DHW System</w:t>
            </w:r>
          </w:p>
          <w:p w14:paraId="68D7970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Distribution Type</w:t>
            </w:r>
          </w:p>
        </w:tc>
      </w:tr>
      <w:tr w:rsidR="00C05AD7" w:rsidRPr="00C05AD7" w14:paraId="33621765" w14:textId="77777777" w:rsidTr="00C05AD7">
        <w:trPr>
          <w:cantSplit/>
          <w:trHeight w:val="144"/>
        </w:trPr>
        <w:tc>
          <w:tcPr>
            <w:tcW w:w="1467" w:type="dxa"/>
            <w:tcBorders>
              <w:top w:val="single" w:sz="4" w:space="0" w:color="auto"/>
              <w:left w:val="single" w:sz="4" w:space="0" w:color="auto"/>
              <w:bottom w:val="single" w:sz="4" w:space="0" w:color="auto"/>
              <w:right w:val="single" w:sz="4" w:space="0" w:color="auto"/>
            </w:tcBorders>
            <w:vAlign w:val="center"/>
          </w:tcPr>
          <w:p w14:paraId="17C6CBA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666" w:type="dxa"/>
            <w:tcBorders>
              <w:top w:val="single" w:sz="4" w:space="0" w:color="auto"/>
              <w:left w:val="single" w:sz="4" w:space="0" w:color="auto"/>
              <w:bottom w:val="single" w:sz="4" w:space="0" w:color="auto"/>
              <w:right w:val="single" w:sz="4" w:space="0" w:color="auto"/>
            </w:tcBorders>
            <w:vAlign w:val="center"/>
          </w:tcPr>
          <w:p w14:paraId="407EA25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20"/>
                <w:szCs w:val="20"/>
              </w:rPr>
            </w:pPr>
          </w:p>
        </w:tc>
        <w:tc>
          <w:tcPr>
            <w:tcW w:w="4666" w:type="dxa"/>
            <w:tcBorders>
              <w:top w:val="single" w:sz="4" w:space="0" w:color="auto"/>
              <w:left w:val="single" w:sz="4" w:space="0" w:color="auto"/>
              <w:bottom w:val="single" w:sz="4" w:space="0" w:color="auto"/>
              <w:right w:val="single" w:sz="4" w:space="0" w:color="auto"/>
            </w:tcBorders>
            <w:vAlign w:val="center"/>
          </w:tcPr>
          <w:p w14:paraId="552624E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20"/>
                <w:szCs w:val="20"/>
              </w:rPr>
            </w:pPr>
          </w:p>
        </w:tc>
      </w:tr>
      <w:tr w:rsidR="00C05AD7" w:rsidRPr="00C05AD7" w14:paraId="0D88F209" w14:textId="77777777" w:rsidTr="00C05AD7">
        <w:trPr>
          <w:cantSplit/>
          <w:trHeight w:val="144"/>
        </w:trPr>
        <w:tc>
          <w:tcPr>
            <w:tcW w:w="1467" w:type="dxa"/>
            <w:tcBorders>
              <w:top w:val="single" w:sz="4" w:space="0" w:color="auto"/>
              <w:left w:val="single" w:sz="4" w:space="0" w:color="auto"/>
              <w:bottom w:val="single" w:sz="4" w:space="0" w:color="auto"/>
              <w:right w:val="single" w:sz="4" w:space="0" w:color="auto"/>
            </w:tcBorders>
            <w:vAlign w:val="center"/>
          </w:tcPr>
          <w:p w14:paraId="55284BF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666" w:type="dxa"/>
            <w:tcBorders>
              <w:top w:val="single" w:sz="4" w:space="0" w:color="auto"/>
              <w:left w:val="single" w:sz="4" w:space="0" w:color="auto"/>
              <w:bottom w:val="single" w:sz="4" w:space="0" w:color="auto"/>
              <w:right w:val="single" w:sz="4" w:space="0" w:color="auto"/>
            </w:tcBorders>
            <w:vAlign w:val="center"/>
          </w:tcPr>
          <w:p w14:paraId="05F8220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666" w:type="dxa"/>
            <w:tcBorders>
              <w:top w:val="single" w:sz="4" w:space="0" w:color="auto"/>
              <w:left w:val="single" w:sz="4" w:space="0" w:color="auto"/>
              <w:bottom w:val="single" w:sz="4" w:space="0" w:color="auto"/>
              <w:right w:val="single" w:sz="4" w:space="0" w:color="auto"/>
            </w:tcBorders>
            <w:vAlign w:val="center"/>
          </w:tcPr>
          <w:p w14:paraId="1B3CFB7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59B9EDE7" w14:textId="77777777" w:rsidR="00C05AD7" w:rsidRPr="00C05AD7" w:rsidRDefault="00C05AD7" w:rsidP="00C05AD7">
      <w:pPr>
        <w:suppressAutoHyphens/>
        <w:spacing w:after="0" w:line="240" w:lineRule="auto"/>
        <w:ind w:left="446"/>
        <w:rPr>
          <w:rFonts w:asciiTheme="minorHAnsi" w:hAnsiTheme="minorHAnsi" w:cstheme="minorHAnsi"/>
          <w:b/>
          <w:sz w:val="20"/>
          <w:szCs w:val="20"/>
        </w:rPr>
      </w:pPr>
    </w:p>
    <w:p w14:paraId="4CE89E52" w14:textId="334C6857" w:rsidR="007948D0" w:rsidRDefault="007948D0" w:rsidP="00C05AD7">
      <w:pPr>
        <w:suppressAutoHyphens/>
        <w:spacing w:after="0" w:line="240" w:lineRule="auto"/>
        <w:ind w:left="446"/>
        <w:rPr>
          <w:rFonts w:asciiTheme="minorHAnsi" w:hAnsiTheme="minorHAnsi" w:cstheme="minorHAnsi"/>
          <w:b/>
          <w:sz w:val="20"/>
          <w:szCs w:val="20"/>
        </w:rPr>
      </w:pPr>
    </w:p>
    <w:p w14:paraId="7A771240" w14:textId="77777777" w:rsidR="007948D0" w:rsidRPr="003256E4" w:rsidRDefault="007948D0" w:rsidP="003256E4">
      <w:pPr>
        <w:rPr>
          <w:rFonts w:asciiTheme="minorHAnsi" w:hAnsiTheme="minorHAnsi" w:cstheme="minorHAnsi"/>
          <w:sz w:val="20"/>
          <w:szCs w:val="20"/>
        </w:rPr>
      </w:pPr>
    </w:p>
    <w:p w14:paraId="154BA142" w14:textId="117617AD" w:rsidR="00C05AD7" w:rsidRPr="003256E4" w:rsidRDefault="00C05AD7" w:rsidP="003256E4">
      <w:pPr>
        <w:rPr>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96"/>
        <w:gridCol w:w="4759"/>
        <w:gridCol w:w="4761"/>
      </w:tblGrid>
      <w:tr w:rsidR="00C05AD7" w:rsidRPr="00C05AD7" w14:paraId="44AA5417" w14:textId="77777777" w:rsidTr="00C05AD7">
        <w:trPr>
          <w:cantSplit/>
          <w:trHeight w:val="144"/>
        </w:trPr>
        <w:tc>
          <w:tcPr>
            <w:tcW w:w="11027" w:type="dxa"/>
            <w:gridSpan w:val="3"/>
            <w:tcBorders>
              <w:top w:val="single" w:sz="4" w:space="0" w:color="auto"/>
              <w:left w:val="single" w:sz="4" w:space="0" w:color="auto"/>
              <w:bottom w:val="single" w:sz="4" w:space="0" w:color="auto"/>
              <w:right w:val="single" w:sz="4" w:space="0" w:color="auto"/>
            </w:tcBorders>
          </w:tcPr>
          <w:p w14:paraId="130E7CB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C05AD7">
              <w:rPr>
                <w:rFonts w:asciiTheme="minorHAnsi" w:hAnsiTheme="minorHAnsi" w:cstheme="minorHAnsi"/>
                <w:b/>
                <w:sz w:val="20"/>
                <w:szCs w:val="20"/>
              </w:rPr>
              <w:lastRenderedPageBreak/>
              <w:t>E. Installed HERS Verified Water Heating Distribution Systems Information</w:t>
            </w:r>
          </w:p>
          <w:p w14:paraId="2DD44D6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C05AD7">
              <w:rPr>
                <w:rFonts w:asciiTheme="minorHAnsi" w:eastAsia="Times New Roman" w:hAnsiTheme="minorHAnsi" w:cstheme="minorHAnsi"/>
                <w:sz w:val="20"/>
                <w:szCs w:val="20"/>
              </w:rPr>
              <w:t>This table reports the water heating distribution types specified on the registered CF1R compliance document for this project.</w:t>
            </w:r>
            <w:r w:rsidRPr="00C05AD7">
              <w:rPr>
                <w:rFonts w:asciiTheme="minorHAnsi" w:hAnsiTheme="minorHAnsi" w:cstheme="minorHAnsi"/>
                <w:b/>
                <w:sz w:val="20"/>
                <w:szCs w:val="20"/>
              </w:rPr>
              <w:t xml:space="preserve"> </w:t>
            </w:r>
          </w:p>
        </w:tc>
      </w:tr>
      <w:tr w:rsidR="00C05AD7" w:rsidRPr="00C05AD7" w14:paraId="72C52E66" w14:textId="77777777" w:rsidTr="00C05AD7">
        <w:trPr>
          <w:cantSplit/>
          <w:trHeight w:val="144"/>
        </w:trPr>
        <w:tc>
          <w:tcPr>
            <w:tcW w:w="1497" w:type="dxa"/>
            <w:tcBorders>
              <w:top w:val="single" w:sz="4" w:space="0" w:color="auto"/>
              <w:left w:val="single" w:sz="4" w:space="0" w:color="auto"/>
              <w:bottom w:val="single" w:sz="4" w:space="0" w:color="auto"/>
              <w:right w:val="single" w:sz="4" w:space="0" w:color="auto"/>
            </w:tcBorders>
            <w:vAlign w:val="center"/>
          </w:tcPr>
          <w:p w14:paraId="5568D0D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01</w:t>
            </w:r>
          </w:p>
        </w:tc>
        <w:tc>
          <w:tcPr>
            <w:tcW w:w="4764" w:type="dxa"/>
            <w:tcBorders>
              <w:top w:val="single" w:sz="4" w:space="0" w:color="auto"/>
              <w:left w:val="single" w:sz="4" w:space="0" w:color="auto"/>
              <w:bottom w:val="single" w:sz="4" w:space="0" w:color="auto"/>
              <w:right w:val="single" w:sz="4" w:space="0" w:color="auto"/>
            </w:tcBorders>
            <w:vAlign w:val="center"/>
          </w:tcPr>
          <w:p w14:paraId="3121BEA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02</w:t>
            </w:r>
          </w:p>
        </w:tc>
        <w:tc>
          <w:tcPr>
            <w:tcW w:w="4766" w:type="dxa"/>
            <w:tcBorders>
              <w:top w:val="single" w:sz="4" w:space="0" w:color="auto"/>
              <w:left w:val="single" w:sz="4" w:space="0" w:color="auto"/>
              <w:bottom w:val="single" w:sz="4" w:space="0" w:color="auto"/>
              <w:right w:val="single" w:sz="4" w:space="0" w:color="auto"/>
            </w:tcBorders>
            <w:vAlign w:val="center"/>
          </w:tcPr>
          <w:p w14:paraId="769CA72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03</w:t>
            </w:r>
          </w:p>
        </w:tc>
      </w:tr>
      <w:tr w:rsidR="00C05AD7" w:rsidRPr="00C05AD7" w14:paraId="6953D783" w14:textId="77777777" w:rsidTr="00C05AD7">
        <w:trPr>
          <w:cantSplit/>
          <w:trHeight w:val="144"/>
        </w:trPr>
        <w:tc>
          <w:tcPr>
            <w:tcW w:w="1497" w:type="dxa"/>
            <w:tcBorders>
              <w:top w:val="single" w:sz="4" w:space="0" w:color="auto"/>
              <w:left w:val="single" w:sz="4" w:space="0" w:color="auto"/>
              <w:bottom w:val="single" w:sz="4" w:space="0" w:color="auto"/>
              <w:right w:val="single" w:sz="4" w:space="0" w:color="auto"/>
            </w:tcBorders>
            <w:vAlign w:val="bottom"/>
          </w:tcPr>
          <w:p w14:paraId="1191F7E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Water Heating System ID or Name</w:t>
            </w:r>
          </w:p>
        </w:tc>
        <w:tc>
          <w:tcPr>
            <w:tcW w:w="4764" w:type="dxa"/>
            <w:tcBorders>
              <w:top w:val="single" w:sz="4" w:space="0" w:color="auto"/>
              <w:left w:val="single" w:sz="4" w:space="0" w:color="auto"/>
              <w:bottom w:val="single" w:sz="4" w:space="0" w:color="auto"/>
              <w:right w:val="single" w:sz="4" w:space="0" w:color="auto"/>
            </w:tcBorders>
            <w:vAlign w:val="bottom"/>
          </w:tcPr>
          <w:p w14:paraId="27E0A56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 xml:space="preserve">Central DHW System </w:t>
            </w:r>
          </w:p>
          <w:p w14:paraId="7036084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Distribution Type</w:t>
            </w:r>
          </w:p>
        </w:tc>
        <w:tc>
          <w:tcPr>
            <w:tcW w:w="4766" w:type="dxa"/>
            <w:tcBorders>
              <w:top w:val="single" w:sz="4" w:space="0" w:color="auto"/>
              <w:left w:val="single" w:sz="4" w:space="0" w:color="auto"/>
              <w:bottom w:val="single" w:sz="4" w:space="0" w:color="auto"/>
              <w:right w:val="single" w:sz="4" w:space="0" w:color="auto"/>
            </w:tcBorders>
            <w:vAlign w:val="bottom"/>
          </w:tcPr>
          <w:p w14:paraId="63E87DE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Dwelling Unit DHW System</w:t>
            </w:r>
          </w:p>
          <w:p w14:paraId="69331FB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Distribution Type</w:t>
            </w:r>
          </w:p>
        </w:tc>
      </w:tr>
      <w:tr w:rsidR="00C05AD7" w:rsidRPr="00C05AD7" w14:paraId="33EC0A04" w14:textId="77777777" w:rsidTr="00C05AD7">
        <w:trPr>
          <w:cantSplit/>
          <w:trHeight w:val="144"/>
        </w:trPr>
        <w:tc>
          <w:tcPr>
            <w:tcW w:w="1497" w:type="dxa"/>
            <w:tcBorders>
              <w:top w:val="single" w:sz="4" w:space="0" w:color="auto"/>
              <w:left w:val="single" w:sz="4" w:space="0" w:color="auto"/>
              <w:bottom w:val="single" w:sz="4" w:space="0" w:color="auto"/>
              <w:right w:val="single" w:sz="4" w:space="0" w:color="auto"/>
            </w:tcBorders>
            <w:vAlign w:val="center"/>
          </w:tcPr>
          <w:p w14:paraId="507FB35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764" w:type="dxa"/>
            <w:tcBorders>
              <w:top w:val="single" w:sz="4" w:space="0" w:color="auto"/>
              <w:left w:val="single" w:sz="4" w:space="0" w:color="auto"/>
              <w:bottom w:val="single" w:sz="4" w:space="0" w:color="auto"/>
              <w:right w:val="single" w:sz="4" w:space="0" w:color="auto"/>
            </w:tcBorders>
            <w:vAlign w:val="center"/>
          </w:tcPr>
          <w:p w14:paraId="4E1059B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20"/>
                <w:szCs w:val="20"/>
              </w:rPr>
            </w:pPr>
          </w:p>
        </w:tc>
        <w:tc>
          <w:tcPr>
            <w:tcW w:w="4766" w:type="dxa"/>
            <w:tcBorders>
              <w:top w:val="single" w:sz="4" w:space="0" w:color="auto"/>
              <w:left w:val="single" w:sz="4" w:space="0" w:color="auto"/>
              <w:bottom w:val="single" w:sz="4" w:space="0" w:color="auto"/>
              <w:right w:val="single" w:sz="4" w:space="0" w:color="auto"/>
            </w:tcBorders>
            <w:vAlign w:val="center"/>
          </w:tcPr>
          <w:p w14:paraId="644E890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20"/>
                <w:szCs w:val="20"/>
              </w:rPr>
            </w:pPr>
          </w:p>
        </w:tc>
      </w:tr>
      <w:tr w:rsidR="00C05AD7" w:rsidRPr="00C05AD7" w14:paraId="56763E5C" w14:textId="77777777" w:rsidTr="00C05AD7">
        <w:trPr>
          <w:cantSplit/>
          <w:trHeight w:val="144"/>
        </w:trPr>
        <w:tc>
          <w:tcPr>
            <w:tcW w:w="1497" w:type="dxa"/>
            <w:tcBorders>
              <w:top w:val="single" w:sz="4" w:space="0" w:color="auto"/>
              <w:left w:val="single" w:sz="4" w:space="0" w:color="auto"/>
              <w:bottom w:val="single" w:sz="4" w:space="0" w:color="auto"/>
              <w:right w:val="single" w:sz="4" w:space="0" w:color="auto"/>
            </w:tcBorders>
            <w:vAlign w:val="center"/>
          </w:tcPr>
          <w:p w14:paraId="01491CF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764" w:type="dxa"/>
            <w:tcBorders>
              <w:top w:val="single" w:sz="4" w:space="0" w:color="auto"/>
              <w:left w:val="single" w:sz="4" w:space="0" w:color="auto"/>
              <w:bottom w:val="single" w:sz="4" w:space="0" w:color="auto"/>
              <w:right w:val="single" w:sz="4" w:space="0" w:color="auto"/>
            </w:tcBorders>
            <w:vAlign w:val="center"/>
          </w:tcPr>
          <w:p w14:paraId="6CE7E2B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766" w:type="dxa"/>
            <w:tcBorders>
              <w:top w:val="single" w:sz="4" w:space="0" w:color="auto"/>
              <w:left w:val="single" w:sz="4" w:space="0" w:color="auto"/>
              <w:bottom w:val="single" w:sz="4" w:space="0" w:color="auto"/>
              <w:right w:val="single" w:sz="4" w:space="0" w:color="auto"/>
            </w:tcBorders>
            <w:vAlign w:val="center"/>
          </w:tcPr>
          <w:p w14:paraId="16F1D49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11433986" w14:textId="77777777" w:rsidR="00C05AD7" w:rsidRPr="00C05AD7" w:rsidRDefault="00C05AD7" w:rsidP="00C05AD7">
      <w:pPr>
        <w:spacing w:after="0" w:line="240" w:lineRule="auto"/>
        <w:rPr>
          <w:rFonts w:asciiTheme="minorHAnsi" w:hAnsiTheme="minorHAnsi" w:cstheme="minorHAnsi"/>
          <w:b/>
          <w:sz w:val="20"/>
          <w:szCs w:val="20"/>
        </w:rPr>
      </w:pPr>
    </w:p>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338"/>
        <w:gridCol w:w="3600"/>
        <w:gridCol w:w="3060"/>
      </w:tblGrid>
      <w:tr w:rsidR="00C05AD7" w:rsidRPr="00C05AD7" w14:paraId="0AB32BC2" w14:textId="77777777" w:rsidTr="003256E4">
        <w:trPr>
          <w:trHeight w:val="144"/>
        </w:trPr>
        <w:tc>
          <w:tcPr>
            <w:tcW w:w="10998" w:type="dxa"/>
            <w:gridSpan w:val="3"/>
            <w:tcBorders>
              <w:top w:val="single" w:sz="4" w:space="0" w:color="auto"/>
              <w:bottom w:val="single" w:sz="4" w:space="0" w:color="auto"/>
            </w:tcBorders>
            <w:vAlign w:val="center"/>
          </w:tcPr>
          <w:p w14:paraId="5B0284F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C05AD7">
              <w:rPr>
                <w:rFonts w:asciiTheme="minorHAnsi" w:hAnsiTheme="minorHAnsi" w:cstheme="minorHAnsi"/>
                <w:b/>
                <w:sz w:val="20"/>
                <w:szCs w:val="20"/>
              </w:rPr>
              <w:t>F. Installed HERS Verified  Water Heater Manufacturer Information</w:t>
            </w:r>
          </w:p>
        </w:tc>
      </w:tr>
      <w:tr w:rsidR="00C05AD7" w:rsidRPr="00C05AD7" w14:paraId="154E6162" w14:textId="77777777" w:rsidTr="003256E4">
        <w:trPr>
          <w:trHeight w:val="144"/>
        </w:trPr>
        <w:tc>
          <w:tcPr>
            <w:tcW w:w="4338" w:type="dxa"/>
            <w:tcBorders>
              <w:top w:val="single" w:sz="4" w:space="0" w:color="auto"/>
              <w:bottom w:val="single" w:sz="4" w:space="0" w:color="auto"/>
              <w:right w:val="single" w:sz="4" w:space="0" w:color="auto"/>
            </w:tcBorders>
            <w:vAlign w:val="bottom"/>
          </w:tcPr>
          <w:p w14:paraId="16A25DE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01</w:t>
            </w:r>
          </w:p>
        </w:tc>
        <w:tc>
          <w:tcPr>
            <w:tcW w:w="3600" w:type="dxa"/>
            <w:tcBorders>
              <w:top w:val="single" w:sz="4" w:space="0" w:color="auto"/>
              <w:left w:val="single" w:sz="4" w:space="0" w:color="auto"/>
              <w:bottom w:val="single" w:sz="4" w:space="0" w:color="auto"/>
              <w:right w:val="single" w:sz="4" w:space="0" w:color="auto"/>
            </w:tcBorders>
            <w:vAlign w:val="bottom"/>
          </w:tcPr>
          <w:p w14:paraId="6DF9827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02</w:t>
            </w:r>
          </w:p>
        </w:tc>
        <w:tc>
          <w:tcPr>
            <w:tcW w:w="3060" w:type="dxa"/>
            <w:tcBorders>
              <w:top w:val="single" w:sz="4" w:space="0" w:color="auto"/>
              <w:left w:val="single" w:sz="4" w:space="0" w:color="auto"/>
              <w:bottom w:val="single" w:sz="4" w:space="0" w:color="auto"/>
            </w:tcBorders>
            <w:vAlign w:val="bottom"/>
          </w:tcPr>
          <w:p w14:paraId="180F12B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03</w:t>
            </w:r>
          </w:p>
        </w:tc>
      </w:tr>
      <w:tr w:rsidR="00C05AD7" w:rsidRPr="00C05AD7" w14:paraId="574BF9F7" w14:textId="77777777" w:rsidTr="003256E4">
        <w:trPr>
          <w:trHeight w:val="144"/>
        </w:trPr>
        <w:tc>
          <w:tcPr>
            <w:tcW w:w="4338" w:type="dxa"/>
            <w:tcBorders>
              <w:top w:val="single" w:sz="4" w:space="0" w:color="auto"/>
              <w:bottom w:val="single" w:sz="4" w:space="0" w:color="auto"/>
              <w:right w:val="single" w:sz="4" w:space="0" w:color="auto"/>
            </w:tcBorders>
            <w:vAlign w:val="bottom"/>
          </w:tcPr>
          <w:p w14:paraId="7AFAB11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Water Heating System ID or Name</w:t>
            </w:r>
          </w:p>
        </w:tc>
        <w:tc>
          <w:tcPr>
            <w:tcW w:w="3600" w:type="dxa"/>
            <w:tcBorders>
              <w:top w:val="single" w:sz="4" w:space="0" w:color="auto"/>
              <w:left w:val="single" w:sz="4" w:space="0" w:color="auto"/>
              <w:bottom w:val="single" w:sz="4" w:space="0" w:color="auto"/>
              <w:right w:val="single" w:sz="4" w:space="0" w:color="auto"/>
            </w:tcBorders>
            <w:vAlign w:val="bottom"/>
          </w:tcPr>
          <w:p w14:paraId="7E68739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Manufacturer</w:t>
            </w:r>
          </w:p>
        </w:tc>
        <w:tc>
          <w:tcPr>
            <w:tcW w:w="3060" w:type="dxa"/>
            <w:tcBorders>
              <w:top w:val="single" w:sz="4" w:space="0" w:color="auto"/>
              <w:left w:val="single" w:sz="4" w:space="0" w:color="auto"/>
              <w:bottom w:val="single" w:sz="4" w:space="0" w:color="auto"/>
            </w:tcBorders>
            <w:vAlign w:val="bottom"/>
          </w:tcPr>
          <w:p w14:paraId="0826E5D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Model Number</w:t>
            </w:r>
          </w:p>
        </w:tc>
      </w:tr>
      <w:tr w:rsidR="00C05AD7" w:rsidRPr="00C05AD7" w14:paraId="63D2EADD" w14:textId="77777777" w:rsidTr="003256E4">
        <w:trPr>
          <w:trHeight w:val="144"/>
        </w:trPr>
        <w:tc>
          <w:tcPr>
            <w:tcW w:w="4338" w:type="dxa"/>
            <w:tcBorders>
              <w:top w:val="single" w:sz="4" w:space="0" w:color="auto"/>
              <w:bottom w:val="single" w:sz="4" w:space="0" w:color="auto"/>
              <w:right w:val="single" w:sz="4" w:space="0" w:color="auto"/>
            </w:tcBorders>
            <w:vAlign w:val="bottom"/>
          </w:tcPr>
          <w:p w14:paraId="18C14D8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00" w:type="dxa"/>
            <w:tcBorders>
              <w:top w:val="single" w:sz="4" w:space="0" w:color="auto"/>
              <w:left w:val="single" w:sz="4" w:space="0" w:color="auto"/>
              <w:bottom w:val="single" w:sz="4" w:space="0" w:color="auto"/>
              <w:right w:val="single" w:sz="4" w:space="0" w:color="auto"/>
            </w:tcBorders>
            <w:vAlign w:val="bottom"/>
          </w:tcPr>
          <w:p w14:paraId="4AC8E56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060" w:type="dxa"/>
            <w:tcBorders>
              <w:top w:val="single" w:sz="4" w:space="0" w:color="auto"/>
              <w:left w:val="single" w:sz="4" w:space="0" w:color="auto"/>
              <w:bottom w:val="single" w:sz="4" w:space="0" w:color="auto"/>
            </w:tcBorders>
            <w:shd w:val="clear" w:color="auto" w:fill="FFFFFF" w:themeFill="background1"/>
          </w:tcPr>
          <w:p w14:paraId="181474D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C05AD7" w:rsidRPr="00C05AD7" w14:paraId="102CBFB0" w14:textId="77777777" w:rsidTr="003256E4">
        <w:trPr>
          <w:trHeight w:val="144"/>
        </w:trPr>
        <w:tc>
          <w:tcPr>
            <w:tcW w:w="4338" w:type="dxa"/>
            <w:tcBorders>
              <w:top w:val="single" w:sz="4" w:space="0" w:color="auto"/>
              <w:bottom w:val="single" w:sz="4" w:space="0" w:color="auto"/>
              <w:right w:val="single" w:sz="4" w:space="0" w:color="auto"/>
            </w:tcBorders>
            <w:vAlign w:val="bottom"/>
          </w:tcPr>
          <w:p w14:paraId="2D89182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00" w:type="dxa"/>
            <w:tcBorders>
              <w:top w:val="single" w:sz="4" w:space="0" w:color="auto"/>
              <w:left w:val="single" w:sz="4" w:space="0" w:color="auto"/>
              <w:bottom w:val="single" w:sz="4" w:space="0" w:color="auto"/>
              <w:right w:val="single" w:sz="4" w:space="0" w:color="auto"/>
            </w:tcBorders>
            <w:vAlign w:val="bottom"/>
          </w:tcPr>
          <w:p w14:paraId="7F711B6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060" w:type="dxa"/>
            <w:tcBorders>
              <w:top w:val="single" w:sz="4" w:space="0" w:color="auto"/>
              <w:left w:val="single" w:sz="4" w:space="0" w:color="auto"/>
              <w:bottom w:val="single" w:sz="4" w:space="0" w:color="auto"/>
            </w:tcBorders>
          </w:tcPr>
          <w:p w14:paraId="31366E2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57508EA6" w14:textId="77777777" w:rsidR="00C05AD7" w:rsidRDefault="00C05AD7" w:rsidP="000D6187">
      <w:pPr>
        <w:spacing w:after="0" w:line="240" w:lineRule="auto"/>
        <w:rPr>
          <w:rFonts w:asciiTheme="minorHAnsi" w:hAnsi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
        <w:gridCol w:w="1980"/>
        <w:gridCol w:w="8388"/>
      </w:tblGrid>
      <w:tr w:rsidR="00C05AD7" w:rsidRPr="00C05AD7" w14:paraId="0A6E46FE" w14:textId="77777777" w:rsidTr="003256E4">
        <w:trPr>
          <w:trHeight w:val="144"/>
        </w:trPr>
        <w:tc>
          <w:tcPr>
            <w:tcW w:w="11016" w:type="dxa"/>
            <w:gridSpan w:val="3"/>
          </w:tcPr>
          <w:p w14:paraId="0A481585" w14:textId="77777777" w:rsidR="00C05AD7" w:rsidRPr="00C05AD7" w:rsidRDefault="00C05AD7" w:rsidP="009328F8">
            <w:pPr>
              <w:keepNext/>
              <w:spacing w:after="0" w:line="240" w:lineRule="auto"/>
              <w:jc w:val="both"/>
              <w:rPr>
                <w:rFonts w:asciiTheme="minorHAnsi" w:hAnsiTheme="minorHAnsi" w:cstheme="minorHAnsi"/>
                <w:sz w:val="20"/>
                <w:szCs w:val="20"/>
              </w:rPr>
            </w:pPr>
            <w:r w:rsidRPr="00C05AD7">
              <w:rPr>
                <w:rFonts w:asciiTheme="minorHAnsi" w:hAnsiTheme="minorHAnsi" w:cstheme="minorHAnsi"/>
                <w:b/>
                <w:sz w:val="20"/>
                <w:szCs w:val="20"/>
              </w:rPr>
              <w:t>G. Mandatory Requirements for All Central Domestic Hot Water Systems</w:t>
            </w:r>
          </w:p>
        </w:tc>
      </w:tr>
      <w:tr w:rsidR="00C05AD7" w:rsidRPr="00C05AD7" w14:paraId="7885ACEB" w14:textId="77777777" w:rsidTr="003256E4">
        <w:trPr>
          <w:trHeight w:val="144"/>
        </w:trPr>
        <w:tc>
          <w:tcPr>
            <w:tcW w:w="648" w:type="dxa"/>
            <w:vAlign w:val="center"/>
          </w:tcPr>
          <w:p w14:paraId="43A6302D" w14:textId="77777777" w:rsidR="00C05AD7" w:rsidRPr="00C05AD7" w:rsidRDefault="00C05AD7" w:rsidP="009328F8">
            <w:pPr>
              <w:keepNext/>
              <w:spacing w:after="0" w:line="240" w:lineRule="auto"/>
              <w:jc w:val="center"/>
              <w:rPr>
                <w:rFonts w:asciiTheme="minorHAnsi" w:hAnsiTheme="minorHAnsi" w:cstheme="minorHAnsi"/>
                <w:sz w:val="20"/>
                <w:szCs w:val="20"/>
              </w:rPr>
            </w:pPr>
            <w:r w:rsidRPr="00C05AD7">
              <w:rPr>
                <w:rFonts w:asciiTheme="minorHAnsi" w:hAnsiTheme="minorHAnsi" w:cstheme="minorHAnsi"/>
                <w:sz w:val="20"/>
                <w:szCs w:val="20"/>
              </w:rPr>
              <w:t>01</w:t>
            </w:r>
          </w:p>
        </w:tc>
        <w:tc>
          <w:tcPr>
            <w:tcW w:w="10368" w:type="dxa"/>
            <w:gridSpan w:val="2"/>
          </w:tcPr>
          <w:p w14:paraId="59930723" w14:textId="77777777" w:rsidR="00C05AD7" w:rsidRPr="00C05AD7" w:rsidRDefault="00C05AD7" w:rsidP="009328F8">
            <w:pPr>
              <w:keepNext/>
              <w:autoSpaceDE w:val="0"/>
              <w:autoSpaceDN w:val="0"/>
              <w:adjustRightInd w:val="0"/>
              <w:spacing w:after="0" w:line="240" w:lineRule="auto"/>
              <w:rPr>
                <w:rFonts w:asciiTheme="minorHAnsi" w:hAnsiTheme="minorHAnsi" w:cstheme="minorHAnsi"/>
                <w:sz w:val="20"/>
                <w:szCs w:val="20"/>
              </w:rPr>
            </w:pPr>
            <w:r w:rsidRPr="00C05AD7">
              <w:rPr>
                <w:rFonts w:asciiTheme="minorHAnsi" w:hAnsiTheme="minorHAnsi" w:cstheme="minorHAnsi"/>
                <w:bCs/>
                <w:sz w:val="20"/>
                <w:szCs w:val="20"/>
              </w:rPr>
              <w:t xml:space="preserve">On systems that have a total capacity greater than 167,000 Btu/hr, outlets that require higher than service water temperatures as listed in the ASHRAE Handbook </w:t>
            </w:r>
            <w:r w:rsidRPr="00C05AD7">
              <w:rPr>
                <w:rFonts w:asciiTheme="minorHAnsi" w:hAnsiTheme="minorHAnsi" w:cstheme="minorHAnsi"/>
                <w:sz w:val="20"/>
                <w:szCs w:val="20"/>
              </w:rPr>
              <w:t>have separate remote heaters, heat exchangers, or boosters to supply the outlet with the higher temperature</w:t>
            </w:r>
            <w:r w:rsidRPr="00C05AD7">
              <w:rPr>
                <w:rFonts w:asciiTheme="minorHAnsi" w:hAnsiTheme="minorHAnsi" w:cstheme="minorHAnsi"/>
                <w:bCs/>
                <w:sz w:val="20"/>
                <w:szCs w:val="20"/>
              </w:rPr>
              <w:t>.  (Section 110.3 (c)1)</w:t>
            </w:r>
          </w:p>
        </w:tc>
      </w:tr>
      <w:tr w:rsidR="00C05AD7" w:rsidRPr="00C05AD7" w14:paraId="2AE06697" w14:textId="77777777" w:rsidTr="003256E4">
        <w:trPr>
          <w:trHeight w:val="144"/>
        </w:trPr>
        <w:tc>
          <w:tcPr>
            <w:tcW w:w="648" w:type="dxa"/>
            <w:vAlign w:val="center"/>
          </w:tcPr>
          <w:p w14:paraId="3B47A018" w14:textId="77777777" w:rsidR="00C05AD7" w:rsidRPr="00C05AD7" w:rsidRDefault="00C05AD7" w:rsidP="009328F8">
            <w:pPr>
              <w:keepNext/>
              <w:spacing w:after="0" w:line="240" w:lineRule="auto"/>
              <w:jc w:val="center"/>
              <w:rPr>
                <w:rFonts w:asciiTheme="minorHAnsi" w:hAnsiTheme="minorHAnsi" w:cstheme="minorHAnsi"/>
                <w:sz w:val="20"/>
                <w:szCs w:val="20"/>
              </w:rPr>
            </w:pPr>
            <w:r w:rsidRPr="00C05AD7">
              <w:rPr>
                <w:rFonts w:asciiTheme="minorHAnsi" w:hAnsiTheme="minorHAnsi" w:cstheme="minorHAnsi"/>
                <w:sz w:val="20"/>
                <w:szCs w:val="20"/>
              </w:rPr>
              <w:t>02</w:t>
            </w:r>
          </w:p>
        </w:tc>
        <w:tc>
          <w:tcPr>
            <w:tcW w:w="10368" w:type="dxa"/>
            <w:gridSpan w:val="2"/>
          </w:tcPr>
          <w:p w14:paraId="45D581C6" w14:textId="77777777" w:rsidR="00C05AD7" w:rsidRPr="00C05AD7" w:rsidRDefault="00C05AD7" w:rsidP="009328F8">
            <w:pPr>
              <w:keepNext/>
              <w:autoSpaceDE w:val="0"/>
              <w:autoSpaceDN w:val="0"/>
              <w:adjustRightInd w:val="0"/>
              <w:spacing w:after="0" w:line="240" w:lineRule="auto"/>
              <w:rPr>
                <w:rFonts w:asciiTheme="minorHAnsi" w:hAnsiTheme="minorHAnsi" w:cstheme="minorHAnsi"/>
                <w:sz w:val="20"/>
                <w:szCs w:val="20"/>
              </w:rPr>
            </w:pPr>
            <w:r w:rsidRPr="00C05AD7">
              <w:rPr>
                <w:rFonts w:asciiTheme="minorHAnsi" w:hAnsiTheme="minorHAnsi" w:cstheme="minorHAnsi"/>
                <w:sz w:val="20"/>
                <w:szCs w:val="20"/>
              </w:rPr>
              <w:t>Systems with circulating pumps or with electrical heat trace systems shall be capable of automatically turning off the system.  (Section 110.3(c)2).</w:t>
            </w:r>
          </w:p>
        </w:tc>
      </w:tr>
      <w:tr w:rsidR="00C05AD7" w:rsidRPr="00C05AD7" w14:paraId="7D78056F" w14:textId="77777777" w:rsidTr="003256E4">
        <w:trPr>
          <w:trHeight w:val="144"/>
        </w:trPr>
        <w:tc>
          <w:tcPr>
            <w:tcW w:w="648" w:type="dxa"/>
            <w:vAlign w:val="center"/>
          </w:tcPr>
          <w:p w14:paraId="7DCC8AA4" w14:textId="77777777" w:rsidR="00C05AD7" w:rsidRPr="00C05AD7" w:rsidRDefault="00C05AD7" w:rsidP="009328F8">
            <w:pPr>
              <w:keepNext/>
              <w:spacing w:after="0" w:line="240" w:lineRule="auto"/>
              <w:jc w:val="center"/>
              <w:rPr>
                <w:rFonts w:asciiTheme="minorHAnsi" w:hAnsiTheme="minorHAnsi" w:cstheme="minorHAnsi"/>
                <w:sz w:val="20"/>
                <w:szCs w:val="20"/>
              </w:rPr>
            </w:pPr>
            <w:r w:rsidRPr="00C05AD7">
              <w:rPr>
                <w:rFonts w:asciiTheme="minorHAnsi" w:hAnsiTheme="minorHAnsi" w:cstheme="minorHAnsi"/>
                <w:sz w:val="20"/>
                <w:szCs w:val="20"/>
              </w:rPr>
              <w:t>03</w:t>
            </w:r>
          </w:p>
        </w:tc>
        <w:tc>
          <w:tcPr>
            <w:tcW w:w="10368" w:type="dxa"/>
            <w:gridSpan w:val="2"/>
          </w:tcPr>
          <w:p w14:paraId="2AEFA2FA" w14:textId="77777777" w:rsidR="00C05AD7" w:rsidRPr="00C05AD7" w:rsidRDefault="00C05AD7" w:rsidP="009328F8">
            <w:pPr>
              <w:keepNext/>
              <w:spacing w:after="0" w:line="240" w:lineRule="auto"/>
              <w:rPr>
                <w:rFonts w:asciiTheme="minorHAnsi" w:hAnsiTheme="minorHAnsi" w:cstheme="minorHAnsi"/>
                <w:sz w:val="20"/>
                <w:szCs w:val="20"/>
              </w:rPr>
            </w:pPr>
            <w:r w:rsidRPr="00C05AD7">
              <w:rPr>
                <w:rFonts w:asciiTheme="minorHAnsi" w:hAnsiTheme="minorHAnsi" w:cstheme="minorHAnsi"/>
                <w:sz w:val="20"/>
                <w:szCs w:val="20"/>
              </w:rPr>
              <w:t>Unfired storage tanks are insulated with:</w:t>
            </w:r>
          </w:p>
          <w:p w14:paraId="464C0BCA" w14:textId="77777777" w:rsidR="00C05AD7" w:rsidRPr="00C05AD7" w:rsidRDefault="00C05AD7" w:rsidP="00463523">
            <w:pPr>
              <w:keepNext/>
              <w:numPr>
                <w:ilvl w:val="0"/>
                <w:numId w:val="27"/>
              </w:numPr>
              <w:spacing w:after="0" w:line="240" w:lineRule="auto"/>
              <w:ind w:left="662" w:hanging="270"/>
              <w:contextualSpacing/>
              <w:rPr>
                <w:rFonts w:asciiTheme="minorHAnsi" w:hAnsiTheme="minorHAnsi" w:cstheme="minorHAnsi"/>
                <w:sz w:val="20"/>
                <w:szCs w:val="20"/>
              </w:rPr>
            </w:pPr>
            <w:r w:rsidRPr="00C05AD7">
              <w:rPr>
                <w:rFonts w:asciiTheme="minorHAnsi" w:hAnsiTheme="minorHAnsi" w:cstheme="minorHAnsi"/>
                <w:sz w:val="20"/>
                <w:szCs w:val="20"/>
              </w:rPr>
              <w:t>External insulation of R-12, or</w:t>
            </w:r>
          </w:p>
          <w:p w14:paraId="6E6D1C59" w14:textId="77777777" w:rsidR="00C05AD7" w:rsidRPr="00C05AD7" w:rsidRDefault="00C05AD7" w:rsidP="00463523">
            <w:pPr>
              <w:keepNext/>
              <w:numPr>
                <w:ilvl w:val="0"/>
                <w:numId w:val="27"/>
              </w:numPr>
              <w:spacing w:after="0" w:line="240" w:lineRule="auto"/>
              <w:ind w:left="662" w:hanging="270"/>
              <w:contextualSpacing/>
              <w:rPr>
                <w:rFonts w:asciiTheme="minorHAnsi" w:hAnsiTheme="minorHAnsi" w:cstheme="minorHAnsi"/>
                <w:sz w:val="20"/>
                <w:szCs w:val="20"/>
              </w:rPr>
            </w:pPr>
            <w:r w:rsidRPr="00C05AD7">
              <w:rPr>
                <w:rFonts w:asciiTheme="minorHAnsi" w:hAnsiTheme="minorHAnsi" w:cstheme="minorHAnsi"/>
                <w:sz w:val="20"/>
                <w:szCs w:val="20"/>
              </w:rPr>
              <w:t>Internal insulation of R-16, or</w:t>
            </w:r>
          </w:p>
          <w:p w14:paraId="6AE5659C" w14:textId="77777777" w:rsidR="00C05AD7" w:rsidRPr="00C05AD7" w:rsidRDefault="00C05AD7" w:rsidP="00463523">
            <w:pPr>
              <w:keepNext/>
              <w:numPr>
                <w:ilvl w:val="0"/>
                <w:numId w:val="27"/>
              </w:numPr>
              <w:spacing w:after="0" w:line="240" w:lineRule="auto"/>
              <w:ind w:left="662" w:hanging="270"/>
              <w:contextualSpacing/>
              <w:rPr>
                <w:rFonts w:asciiTheme="minorHAnsi" w:hAnsiTheme="minorHAnsi" w:cstheme="minorHAnsi"/>
                <w:sz w:val="20"/>
                <w:szCs w:val="20"/>
              </w:rPr>
            </w:pPr>
            <w:r w:rsidRPr="00C05AD7">
              <w:rPr>
                <w:rFonts w:asciiTheme="minorHAnsi" w:hAnsiTheme="minorHAnsi" w:cstheme="minorHAnsi"/>
                <w:bCs/>
                <w:sz w:val="20"/>
                <w:szCs w:val="20"/>
              </w:rPr>
              <w:t>The heat loss of the tank surface based on an 80</w:t>
            </w:r>
            <w:r w:rsidRPr="00C05AD7">
              <w:rPr>
                <w:rFonts w:asciiTheme="minorHAnsi" w:hAnsiTheme="minorHAnsi" w:cstheme="minorHAnsi"/>
                <w:sz w:val="20"/>
                <w:szCs w:val="20"/>
              </w:rPr>
              <w:t>°F</w:t>
            </w:r>
            <w:r w:rsidRPr="00C05AD7">
              <w:rPr>
                <w:rFonts w:asciiTheme="minorHAnsi" w:hAnsiTheme="minorHAnsi" w:cstheme="minorHAnsi"/>
                <w:bCs/>
                <w:sz w:val="20"/>
                <w:szCs w:val="20"/>
              </w:rPr>
              <w:t xml:space="preserve"> water-air temperature difference shall be less than 6.5 Btuh/ft</w:t>
            </w:r>
            <w:r w:rsidRPr="00C05AD7">
              <w:rPr>
                <w:rFonts w:asciiTheme="minorHAnsi" w:hAnsiTheme="minorHAnsi" w:cstheme="minorHAnsi"/>
                <w:bCs/>
                <w:sz w:val="20"/>
                <w:szCs w:val="20"/>
                <w:vertAlign w:val="superscript"/>
              </w:rPr>
              <w:t>2</w:t>
            </w:r>
            <w:r w:rsidRPr="00C05AD7">
              <w:rPr>
                <w:rFonts w:asciiTheme="minorHAnsi" w:hAnsiTheme="minorHAnsi" w:cstheme="minorHAnsi"/>
                <w:bCs/>
                <w:sz w:val="20"/>
                <w:szCs w:val="20"/>
              </w:rPr>
              <w:t xml:space="preserve">. </w:t>
            </w:r>
            <w:r w:rsidRPr="00C05AD7">
              <w:rPr>
                <w:rFonts w:asciiTheme="minorHAnsi" w:hAnsiTheme="minorHAnsi" w:cstheme="minorHAnsi"/>
                <w:sz w:val="20"/>
                <w:szCs w:val="20"/>
              </w:rPr>
              <w:t>(Section 110.3(c)3).</w:t>
            </w:r>
          </w:p>
        </w:tc>
      </w:tr>
      <w:tr w:rsidR="00C05AD7" w:rsidRPr="00C05AD7" w14:paraId="685E9AEC" w14:textId="77777777" w:rsidTr="003256E4">
        <w:trPr>
          <w:trHeight w:val="144"/>
        </w:trPr>
        <w:tc>
          <w:tcPr>
            <w:tcW w:w="648" w:type="dxa"/>
            <w:vAlign w:val="center"/>
          </w:tcPr>
          <w:p w14:paraId="00756598" w14:textId="77777777" w:rsidR="00C05AD7" w:rsidRPr="00C05AD7" w:rsidRDefault="00C05AD7" w:rsidP="009328F8">
            <w:pPr>
              <w:keepNext/>
              <w:spacing w:after="0" w:line="240" w:lineRule="auto"/>
              <w:jc w:val="center"/>
              <w:rPr>
                <w:rFonts w:asciiTheme="minorHAnsi" w:hAnsiTheme="minorHAnsi" w:cstheme="minorHAnsi"/>
                <w:sz w:val="20"/>
                <w:szCs w:val="20"/>
              </w:rPr>
            </w:pPr>
            <w:r w:rsidRPr="00C05AD7">
              <w:rPr>
                <w:rFonts w:asciiTheme="minorHAnsi" w:hAnsiTheme="minorHAnsi" w:cstheme="minorHAnsi"/>
                <w:sz w:val="20"/>
                <w:szCs w:val="20"/>
              </w:rPr>
              <w:t>04</w:t>
            </w:r>
          </w:p>
        </w:tc>
        <w:tc>
          <w:tcPr>
            <w:tcW w:w="10368" w:type="dxa"/>
            <w:gridSpan w:val="2"/>
          </w:tcPr>
          <w:p w14:paraId="32C72BD8" w14:textId="77777777" w:rsidR="00C05AD7" w:rsidRPr="00C05AD7" w:rsidRDefault="00C05AD7" w:rsidP="009328F8">
            <w:pPr>
              <w:keepNext/>
              <w:autoSpaceDE w:val="0"/>
              <w:autoSpaceDN w:val="0"/>
              <w:adjustRightInd w:val="0"/>
              <w:spacing w:after="0" w:line="240" w:lineRule="auto"/>
              <w:rPr>
                <w:rFonts w:asciiTheme="minorHAnsi" w:hAnsiTheme="minorHAnsi" w:cstheme="minorHAnsi"/>
                <w:bCs/>
                <w:sz w:val="20"/>
                <w:szCs w:val="20"/>
              </w:rPr>
            </w:pPr>
            <w:r w:rsidRPr="00C05AD7">
              <w:rPr>
                <w:rFonts w:asciiTheme="minorHAnsi" w:hAnsiTheme="minorHAnsi" w:cstheme="minorHAnsi"/>
                <w:bCs/>
                <w:sz w:val="20"/>
                <w:szCs w:val="20"/>
              </w:rPr>
              <w:t>Recirculation loop shall meet the following requirements:</w:t>
            </w:r>
          </w:p>
          <w:p w14:paraId="1DE9DD15" w14:textId="77777777" w:rsidR="00C05AD7" w:rsidRPr="00C05AD7" w:rsidRDefault="00C05AD7" w:rsidP="00463523">
            <w:pPr>
              <w:keepNext/>
              <w:numPr>
                <w:ilvl w:val="1"/>
                <w:numId w:val="26"/>
              </w:numPr>
              <w:autoSpaceDE w:val="0"/>
              <w:autoSpaceDN w:val="0"/>
              <w:adjustRightInd w:val="0"/>
              <w:spacing w:after="0" w:line="240" w:lineRule="auto"/>
              <w:ind w:left="662" w:hanging="270"/>
              <w:contextualSpacing/>
              <w:rPr>
                <w:rFonts w:asciiTheme="minorHAnsi" w:hAnsiTheme="minorHAnsi" w:cstheme="minorHAnsi"/>
                <w:bCs/>
                <w:sz w:val="20"/>
                <w:szCs w:val="20"/>
              </w:rPr>
            </w:pPr>
            <w:r w:rsidRPr="00C05AD7">
              <w:rPr>
                <w:rFonts w:asciiTheme="minorHAnsi" w:hAnsiTheme="minorHAnsi" w:cstheme="minorHAnsi"/>
                <w:bCs/>
                <w:sz w:val="20"/>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C05AD7">
              <w:rPr>
                <w:rFonts w:asciiTheme="minorHAnsi" w:hAnsiTheme="minorHAnsi" w:cstheme="minorHAnsi"/>
                <w:sz w:val="20"/>
                <w:szCs w:val="20"/>
              </w:rPr>
              <w:t>Section 110.3(c)4A).</w:t>
            </w:r>
          </w:p>
          <w:p w14:paraId="2FD324EA" w14:textId="77777777" w:rsidR="00C05AD7" w:rsidRPr="00C05AD7" w:rsidRDefault="00C05AD7" w:rsidP="00463523">
            <w:pPr>
              <w:keepNext/>
              <w:numPr>
                <w:ilvl w:val="1"/>
                <w:numId w:val="26"/>
              </w:numPr>
              <w:autoSpaceDE w:val="0"/>
              <w:autoSpaceDN w:val="0"/>
              <w:adjustRightInd w:val="0"/>
              <w:spacing w:after="0" w:line="240" w:lineRule="auto"/>
              <w:ind w:left="662" w:hanging="270"/>
              <w:contextualSpacing/>
              <w:rPr>
                <w:rFonts w:asciiTheme="minorHAnsi" w:hAnsiTheme="minorHAnsi" w:cstheme="minorHAnsi"/>
                <w:bCs/>
                <w:sz w:val="20"/>
                <w:szCs w:val="20"/>
              </w:rPr>
            </w:pPr>
            <w:r w:rsidRPr="00C05AD7">
              <w:rPr>
                <w:rFonts w:asciiTheme="minorHAnsi" w:hAnsiTheme="minorHAnsi" w:cstheme="minorHAnsi"/>
                <w:sz w:val="20"/>
                <w:szCs w:val="20"/>
              </w:rPr>
              <w:t>A check valve is located between the recirculation pump and the water heater. (Section 110.3(c)4B).</w:t>
            </w:r>
          </w:p>
          <w:p w14:paraId="523C02A1" w14:textId="77777777" w:rsidR="00C05AD7" w:rsidRPr="00C05AD7" w:rsidRDefault="00C05AD7" w:rsidP="00463523">
            <w:pPr>
              <w:keepNext/>
              <w:numPr>
                <w:ilvl w:val="1"/>
                <w:numId w:val="26"/>
              </w:numPr>
              <w:autoSpaceDE w:val="0"/>
              <w:autoSpaceDN w:val="0"/>
              <w:adjustRightInd w:val="0"/>
              <w:spacing w:after="0" w:line="240" w:lineRule="auto"/>
              <w:ind w:left="662" w:hanging="270"/>
              <w:contextualSpacing/>
              <w:rPr>
                <w:rFonts w:asciiTheme="minorHAnsi" w:hAnsiTheme="minorHAnsi" w:cstheme="minorHAnsi"/>
                <w:bCs/>
                <w:sz w:val="20"/>
                <w:szCs w:val="20"/>
              </w:rPr>
            </w:pPr>
            <w:r w:rsidRPr="00C05AD7">
              <w:rPr>
                <w:rFonts w:asciiTheme="minorHAnsi" w:hAnsiTheme="minorHAnsi" w:cstheme="minorHAnsi"/>
                <w:sz w:val="20"/>
                <w:szCs w:val="20"/>
              </w:rPr>
              <w:t>A hose bib is installed between the pump and the water heating equipment with an isolation valve between the hose bib and the water heating equipment. 110.3(c)4C).</w:t>
            </w:r>
          </w:p>
          <w:p w14:paraId="633DC5F9" w14:textId="77777777" w:rsidR="00C05AD7" w:rsidRPr="00C05AD7" w:rsidRDefault="00C05AD7" w:rsidP="00463523">
            <w:pPr>
              <w:keepNext/>
              <w:numPr>
                <w:ilvl w:val="1"/>
                <w:numId w:val="26"/>
              </w:numPr>
              <w:autoSpaceDE w:val="0"/>
              <w:autoSpaceDN w:val="0"/>
              <w:adjustRightInd w:val="0"/>
              <w:spacing w:after="0" w:line="240" w:lineRule="auto"/>
              <w:ind w:left="662" w:hanging="270"/>
              <w:contextualSpacing/>
              <w:rPr>
                <w:rFonts w:asciiTheme="minorHAnsi" w:hAnsiTheme="minorHAnsi" w:cstheme="minorHAnsi"/>
                <w:bCs/>
                <w:sz w:val="20"/>
                <w:szCs w:val="20"/>
              </w:rPr>
            </w:pPr>
            <w:r w:rsidRPr="00C05AD7">
              <w:rPr>
                <w:rFonts w:asciiTheme="minorHAnsi" w:hAnsiTheme="minorHAnsi" w:cstheme="minorHAnsi"/>
                <w:sz w:val="20"/>
                <w:szCs w:val="20"/>
              </w:rPr>
              <w:t>Isolation valves shall be installed on both sides of the pump, of which the item C valve can be one.  110.3(c)4D</w:t>
            </w:r>
          </w:p>
          <w:p w14:paraId="53E0BDC5" w14:textId="77777777" w:rsidR="00C05AD7" w:rsidRPr="00C05AD7" w:rsidRDefault="00C05AD7" w:rsidP="00463523">
            <w:pPr>
              <w:keepNext/>
              <w:numPr>
                <w:ilvl w:val="1"/>
                <w:numId w:val="26"/>
              </w:numPr>
              <w:autoSpaceDE w:val="0"/>
              <w:autoSpaceDN w:val="0"/>
              <w:adjustRightInd w:val="0"/>
              <w:spacing w:after="0" w:line="240" w:lineRule="auto"/>
              <w:ind w:left="662" w:hanging="270"/>
              <w:contextualSpacing/>
              <w:rPr>
                <w:rFonts w:asciiTheme="minorHAnsi" w:hAnsiTheme="minorHAnsi" w:cstheme="minorHAnsi"/>
                <w:bCs/>
                <w:sz w:val="20"/>
                <w:szCs w:val="20"/>
              </w:rPr>
            </w:pPr>
            <w:r w:rsidRPr="00C05AD7">
              <w:rPr>
                <w:rFonts w:asciiTheme="minorHAnsi" w:hAnsiTheme="minorHAnsi" w:cstheme="minorHAnsi"/>
                <w:sz w:val="20"/>
                <w:szCs w:val="20"/>
              </w:rPr>
              <w:t xml:space="preserve">The cold water piping and the recirculation loop piping shall not be connected to the hot water storage tank drain port. 110.3(c)4E </w:t>
            </w:r>
          </w:p>
          <w:p w14:paraId="0C565DF1" w14:textId="3458B660" w:rsidR="00C05AD7" w:rsidRPr="00C05AD7" w:rsidRDefault="00C05AD7" w:rsidP="003256E4">
            <w:pPr>
              <w:keepNext/>
              <w:numPr>
                <w:ilvl w:val="1"/>
                <w:numId w:val="26"/>
              </w:numPr>
              <w:autoSpaceDE w:val="0"/>
              <w:autoSpaceDN w:val="0"/>
              <w:adjustRightInd w:val="0"/>
              <w:spacing w:after="0" w:line="240" w:lineRule="auto"/>
              <w:ind w:left="662" w:hanging="270"/>
              <w:contextualSpacing/>
              <w:rPr>
                <w:rFonts w:asciiTheme="minorHAnsi" w:hAnsiTheme="minorHAnsi" w:cstheme="minorHAnsi"/>
                <w:bCs/>
                <w:sz w:val="20"/>
                <w:szCs w:val="20"/>
              </w:rPr>
            </w:pPr>
            <w:r w:rsidRPr="00C05AD7">
              <w:rPr>
                <w:rFonts w:asciiTheme="minorHAnsi" w:hAnsiTheme="minorHAnsi" w:cstheme="minorHAnsi"/>
                <w:sz w:val="20"/>
                <w:szCs w:val="20"/>
              </w:rPr>
              <w:t>A check valve shall be installed on the cold water supply line between the hot water system and the next closest tee on the cold water supply line. 110.3(c)4F</w:t>
            </w:r>
            <w:r w:rsidRPr="00C05AD7">
              <w:rPr>
                <w:rFonts w:asciiTheme="minorHAnsi" w:hAnsiTheme="minorHAnsi" w:cstheme="minorHAnsi"/>
                <w:bCs/>
                <w:sz w:val="20"/>
                <w:szCs w:val="20"/>
              </w:rPr>
              <w:t>.</w:t>
            </w:r>
          </w:p>
        </w:tc>
      </w:tr>
      <w:tr w:rsidR="00C05AD7" w:rsidRPr="00C05AD7" w14:paraId="37B4782C" w14:textId="77777777" w:rsidTr="003256E4">
        <w:trPr>
          <w:trHeight w:val="144"/>
        </w:trPr>
        <w:tc>
          <w:tcPr>
            <w:tcW w:w="648" w:type="dxa"/>
            <w:vAlign w:val="center"/>
          </w:tcPr>
          <w:p w14:paraId="106A4EAB" w14:textId="4A5959D1" w:rsidR="00C05AD7" w:rsidRPr="00C05AD7" w:rsidRDefault="00C05AD7" w:rsidP="009328F8">
            <w:pPr>
              <w:keepNext/>
              <w:spacing w:after="0" w:line="240" w:lineRule="auto"/>
              <w:jc w:val="center"/>
              <w:rPr>
                <w:rFonts w:asciiTheme="minorHAnsi" w:hAnsiTheme="minorHAnsi" w:cstheme="minorHAnsi"/>
                <w:sz w:val="20"/>
                <w:szCs w:val="20"/>
              </w:rPr>
            </w:pPr>
            <w:r w:rsidRPr="00C05AD7">
              <w:rPr>
                <w:rFonts w:asciiTheme="minorHAnsi" w:hAnsiTheme="minorHAnsi" w:cstheme="minorHAnsi"/>
                <w:sz w:val="20"/>
                <w:szCs w:val="20"/>
              </w:rPr>
              <w:t>0</w:t>
            </w:r>
            <w:r w:rsidR="003129ED">
              <w:rPr>
                <w:rFonts w:asciiTheme="minorHAnsi" w:hAnsiTheme="minorHAnsi" w:cstheme="minorHAnsi"/>
                <w:sz w:val="20"/>
                <w:szCs w:val="20"/>
              </w:rPr>
              <w:t>5</w:t>
            </w:r>
          </w:p>
        </w:tc>
        <w:tc>
          <w:tcPr>
            <w:tcW w:w="10368" w:type="dxa"/>
            <w:gridSpan w:val="2"/>
          </w:tcPr>
          <w:p w14:paraId="59589E0F" w14:textId="77777777" w:rsidR="00C05AD7" w:rsidRPr="00C05AD7" w:rsidRDefault="00C05AD7" w:rsidP="009328F8">
            <w:pPr>
              <w:keepNext/>
              <w:autoSpaceDE w:val="0"/>
              <w:autoSpaceDN w:val="0"/>
              <w:adjustRightInd w:val="0"/>
              <w:spacing w:after="0" w:line="240" w:lineRule="auto"/>
              <w:rPr>
                <w:rFonts w:asciiTheme="minorHAnsi" w:hAnsiTheme="minorHAnsi" w:cstheme="minorHAnsi"/>
                <w:bCs/>
                <w:sz w:val="20"/>
                <w:szCs w:val="20"/>
              </w:rPr>
            </w:pPr>
            <w:r w:rsidRPr="00C05AD7">
              <w:rPr>
                <w:rFonts w:asciiTheme="minorHAnsi" w:hAnsiTheme="minorHAnsi" w:cstheme="minorHAnsi"/>
                <w:bCs/>
                <w:sz w:val="20"/>
                <w:szCs w:val="20"/>
              </w:rPr>
              <w:t>Instantaneous water heaters with an input greater than 6.8 kBTU/hr. (2kW) shall have isolation valves on both the cold water supply and the hot water line. (110.3 (c)6).</w:t>
            </w:r>
          </w:p>
        </w:tc>
      </w:tr>
      <w:tr w:rsidR="00C05AD7" w:rsidRPr="00C05AD7" w14:paraId="04496B69" w14:textId="77777777" w:rsidTr="003256E4">
        <w:trPr>
          <w:trHeight w:val="144"/>
        </w:trPr>
        <w:tc>
          <w:tcPr>
            <w:tcW w:w="648" w:type="dxa"/>
            <w:vAlign w:val="center"/>
          </w:tcPr>
          <w:p w14:paraId="2172F7D8" w14:textId="60D771B4" w:rsidR="00C05AD7" w:rsidRPr="00C05AD7" w:rsidRDefault="00C05AD7" w:rsidP="009328F8">
            <w:pPr>
              <w:keepNext/>
              <w:spacing w:after="0" w:line="240" w:lineRule="auto"/>
              <w:jc w:val="center"/>
              <w:rPr>
                <w:rFonts w:asciiTheme="minorHAnsi" w:hAnsiTheme="minorHAnsi" w:cstheme="minorHAnsi"/>
                <w:sz w:val="20"/>
                <w:szCs w:val="20"/>
              </w:rPr>
            </w:pPr>
            <w:r w:rsidRPr="00C05AD7">
              <w:rPr>
                <w:rFonts w:asciiTheme="minorHAnsi" w:hAnsiTheme="minorHAnsi" w:cstheme="minorHAnsi"/>
                <w:sz w:val="20"/>
                <w:szCs w:val="20"/>
              </w:rPr>
              <w:t>0</w:t>
            </w:r>
            <w:r w:rsidR="003129ED">
              <w:rPr>
                <w:rFonts w:asciiTheme="minorHAnsi" w:hAnsiTheme="minorHAnsi" w:cstheme="minorHAnsi"/>
                <w:sz w:val="20"/>
                <w:szCs w:val="20"/>
              </w:rPr>
              <w:t>6</w:t>
            </w:r>
          </w:p>
        </w:tc>
        <w:tc>
          <w:tcPr>
            <w:tcW w:w="10368" w:type="dxa"/>
            <w:gridSpan w:val="2"/>
          </w:tcPr>
          <w:p w14:paraId="529AD45D" w14:textId="77777777" w:rsidR="00C05AD7" w:rsidRPr="00C05AD7" w:rsidRDefault="00C05AD7" w:rsidP="009328F8">
            <w:pPr>
              <w:keepNext/>
              <w:autoSpaceDE w:val="0"/>
              <w:autoSpaceDN w:val="0"/>
              <w:adjustRightInd w:val="0"/>
              <w:spacing w:after="0" w:line="240" w:lineRule="auto"/>
              <w:rPr>
                <w:rFonts w:asciiTheme="minorHAnsi" w:hAnsiTheme="minorHAnsi" w:cstheme="minorHAnsi"/>
                <w:bCs/>
                <w:sz w:val="20"/>
                <w:szCs w:val="20"/>
              </w:rPr>
            </w:pPr>
            <w:r w:rsidRPr="00C05AD7">
              <w:rPr>
                <w:rFonts w:asciiTheme="minorHAnsi" w:hAnsiTheme="minorHAnsi" w:cstheme="minorHAnsi"/>
                <w:bCs/>
                <w:sz w:val="20"/>
                <w:szCs w:val="20"/>
              </w:rPr>
              <w:t xml:space="preserve">All sections of the recirculation loop, </w:t>
            </w:r>
            <w:r w:rsidRPr="00C05AD7">
              <w:rPr>
                <w:rFonts w:asciiTheme="minorHAnsi" w:hAnsiTheme="minorHAnsi" w:cstheme="minorHAnsi"/>
                <w:sz w:val="20"/>
                <w:szCs w:val="20"/>
              </w:rPr>
              <w:t xml:space="preserve">and the first 5 feet of all branches off the loop </w:t>
            </w:r>
            <w:r w:rsidRPr="00C05AD7">
              <w:rPr>
                <w:rFonts w:asciiTheme="minorHAnsi" w:hAnsiTheme="minorHAnsi" w:cstheme="minorHAnsi"/>
                <w:bCs/>
                <w:sz w:val="20"/>
                <w:szCs w:val="20"/>
              </w:rPr>
              <w:t xml:space="preserve">are insulated, to the thicknesses required by Table 120.3A.  Other hot water piping shall meet the requirements of 150(j) and the installation requirements in </w:t>
            </w:r>
            <w:r w:rsidRPr="00C05AD7" w:rsidDel="001D3219">
              <w:rPr>
                <w:rFonts w:asciiTheme="minorHAnsi" w:hAnsiTheme="minorHAnsi" w:cstheme="minorHAnsi"/>
                <w:bCs/>
                <w:sz w:val="20"/>
                <w:szCs w:val="20"/>
              </w:rPr>
              <w:t>, except for the following: (</w:t>
            </w:r>
            <w:r w:rsidRPr="00C05AD7">
              <w:rPr>
                <w:rFonts w:asciiTheme="minorHAnsi" w:hAnsiTheme="minorHAnsi" w:cstheme="minorHAnsi"/>
                <w:bCs/>
                <w:sz w:val="20"/>
                <w:szCs w:val="20"/>
              </w:rPr>
              <w:t>RA4.4.1</w:t>
            </w:r>
            <w:r w:rsidRPr="00C05AD7" w:rsidDel="001D3219">
              <w:rPr>
                <w:rFonts w:asciiTheme="minorHAnsi" w:hAnsiTheme="minorHAnsi" w:cstheme="minorHAnsi"/>
                <w:bCs/>
                <w:sz w:val="20"/>
                <w:szCs w:val="20"/>
              </w:rPr>
              <w:t>)</w:t>
            </w:r>
            <w:r w:rsidRPr="00C05AD7">
              <w:rPr>
                <w:rFonts w:asciiTheme="minorHAnsi" w:hAnsiTheme="minorHAnsi" w:cstheme="minorHAnsi"/>
                <w:bCs/>
                <w:sz w:val="20"/>
                <w:szCs w:val="20"/>
              </w:rPr>
              <w:t>. The following shall be insulated with a minimum of 1 inch of insulation.</w:t>
            </w:r>
          </w:p>
          <w:p w14:paraId="18D1C4C9" w14:textId="77777777" w:rsidR="00C05AD7" w:rsidRPr="00C05AD7" w:rsidRDefault="00C05AD7" w:rsidP="00463523">
            <w:pPr>
              <w:keepNext/>
              <w:numPr>
                <w:ilvl w:val="0"/>
                <w:numId w:val="12"/>
              </w:numPr>
              <w:autoSpaceDE w:val="0"/>
              <w:autoSpaceDN w:val="0"/>
              <w:adjustRightInd w:val="0"/>
              <w:spacing w:after="0" w:line="240" w:lineRule="auto"/>
              <w:ind w:left="662" w:hanging="270"/>
              <w:contextualSpacing/>
              <w:rPr>
                <w:rFonts w:asciiTheme="minorHAnsi" w:hAnsiTheme="minorHAnsi" w:cstheme="minorHAnsi"/>
                <w:bCs/>
                <w:sz w:val="20"/>
                <w:szCs w:val="20"/>
              </w:rPr>
            </w:pPr>
            <w:r w:rsidRPr="00C05AD7">
              <w:rPr>
                <w:rFonts w:asciiTheme="minorHAnsi" w:hAnsiTheme="minorHAnsi" w:cstheme="minorHAnsi"/>
                <w:bCs/>
                <w:sz w:val="20"/>
                <w:szCs w:val="20"/>
              </w:rPr>
              <w:t>Piping ¾ inch or greater.</w:t>
            </w:r>
          </w:p>
          <w:p w14:paraId="4277140F" w14:textId="77777777" w:rsidR="00C05AD7" w:rsidRPr="00C05AD7" w:rsidRDefault="00C05AD7" w:rsidP="00463523">
            <w:pPr>
              <w:keepNext/>
              <w:numPr>
                <w:ilvl w:val="0"/>
                <w:numId w:val="12"/>
              </w:numPr>
              <w:autoSpaceDE w:val="0"/>
              <w:autoSpaceDN w:val="0"/>
              <w:adjustRightInd w:val="0"/>
              <w:spacing w:after="0" w:line="240" w:lineRule="auto"/>
              <w:ind w:left="662" w:hanging="270"/>
              <w:contextualSpacing/>
              <w:rPr>
                <w:rFonts w:asciiTheme="minorHAnsi" w:hAnsiTheme="minorHAnsi" w:cstheme="minorHAnsi"/>
                <w:bCs/>
                <w:sz w:val="20"/>
                <w:szCs w:val="20"/>
              </w:rPr>
            </w:pPr>
            <w:r w:rsidRPr="00C05AD7">
              <w:rPr>
                <w:rFonts w:asciiTheme="minorHAnsi" w:hAnsiTheme="minorHAnsi" w:cstheme="minorHAnsi"/>
                <w:bCs/>
                <w:sz w:val="20"/>
                <w:szCs w:val="20"/>
              </w:rPr>
              <w:t xml:space="preserve">Piping from the water heater to the kitchen sink and dish-washer </w:t>
            </w:r>
            <w:r w:rsidRPr="00C05AD7" w:rsidDel="001D3219">
              <w:rPr>
                <w:rFonts w:asciiTheme="minorHAnsi" w:hAnsiTheme="minorHAnsi" w:cstheme="minorHAnsi"/>
                <w:bCs/>
                <w:sz w:val="20"/>
                <w:szCs w:val="20"/>
              </w:rPr>
              <w:t>installed in</w:t>
            </w:r>
            <w:r w:rsidRPr="00C05AD7">
              <w:rPr>
                <w:rFonts w:asciiTheme="minorHAnsi" w:hAnsiTheme="minorHAnsi" w:cstheme="minorHAnsi"/>
                <w:bCs/>
                <w:sz w:val="20"/>
                <w:szCs w:val="20"/>
              </w:rPr>
              <w:t>.</w:t>
            </w:r>
          </w:p>
          <w:p w14:paraId="6D495066" w14:textId="77777777" w:rsidR="00C05AD7" w:rsidRPr="00C05AD7" w:rsidRDefault="00C05AD7" w:rsidP="00463523">
            <w:pPr>
              <w:keepNext/>
              <w:numPr>
                <w:ilvl w:val="0"/>
                <w:numId w:val="12"/>
              </w:numPr>
              <w:autoSpaceDE w:val="0"/>
              <w:autoSpaceDN w:val="0"/>
              <w:adjustRightInd w:val="0"/>
              <w:spacing w:after="0" w:line="240" w:lineRule="auto"/>
              <w:ind w:left="662" w:hanging="270"/>
              <w:contextualSpacing/>
              <w:rPr>
                <w:rFonts w:asciiTheme="minorHAnsi" w:hAnsiTheme="minorHAnsi" w:cstheme="minorHAnsi"/>
                <w:bCs/>
                <w:sz w:val="20"/>
                <w:szCs w:val="20"/>
              </w:rPr>
            </w:pPr>
            <w:r w:rsidRPr="00C05AD7">
              <w:rPr>
                <w:rFonts w:asciiTheme="minorHAnsi" w:hAnsiTheme="minorHAnsi" w:cstheme="minorHAnsi"/>
                <w:bCs/>
                <w:sz w:val="20"/>
                <w:szCs w:val="20"/>
              </w:rPr>
              <w:t xml:space="preserve">All underground  piping </w:t>
            </w:r>
          </w:p>
          <w:p w14:paraId="309E47CD" w14:textId="77777777" w:rsidR="00C05AD7" w:rsidRPr="00C05AD7" w:rsidRDefault="00C05AD7" w:rsidP="00463523">
            <w:pPr>
              <w:keepNext/>
              <w:numPr>
                <w:ilvl w:val="0"/>
                <w:numId w:val="12"/>
              </w:numPr>
              <w:autoSpaceDE w:val="0"/>
              <w:autoSpaceDN w:val="0"/>
              <w:adjustRightInd w:val="0"/>
              <w:spacing w:after="0" w:line="240" w:lineRule="auto"/>
              <w:ind w:left="662" w:hanging="270"/>
              <w:contextualSpacing/>
              <w:rPr>
                <w:rFonts w:asciiTheme="minorHAnsi" w:hAnsiTheme="minorHAnsi" w:cstheme="minorHAnsi"/>
                <w:bCs/>
                <w:sz w:val="20"/>
                <w:szCs w:val="20"/>
              </w:rPr>
            </w:pPr>
            <w:r w:rsidRPr="00C05AD7">
              <w:rPr>
                <w:rFonts w:asciiTheme="minorHAnsi" w:hAnsiTheme="minorHAnsi" w:cstheme="minorHAnsi"/>
                <w:bCs/>
                <w:sz w:val="20"/>
                <w:szCs w:val="20"/>
              </w:rPr>
              <w:t>Piping from the heating source to storage tank or between tanks.</w:t>
            </w:r>
          </w:p>
          <w:p w14:paraId="433548EE" w14:textId="77777777" w:rsidR="00C05AD7" w:rsidRPr="00C05AD7" w:rsidRDefault="00C05AD7" w:rsidP="00463523">
            <w:pPr>
              <w:keepNext/>
              <w:numPr>
                <w:ilvl w:val="0"/>
                <w:numId w:val="12"/>
              </w:numPr>
              <w:autoSpaceDE w:val="0"/>
              <w:autoSpaceDN w:val="0"/>
              <w:adjustRightInd w:val="0"/>
              <w:spacing w:after="0" w:line="240" w:lineRule="auto"/>
              <w:ind w:left="662" w:hanging="270"/>
              <w:contextualSpacing/>
              <w:rPr>
                <w:rFonts w:asciiTheme="minorHAnsi" w:hAnsiTheme="minorHAnsi" w:cstheme="minorHAnsi"/>
                <w:bCs/>
                <w:sz w:val="20"/>
                <w:szCs w:val="20"/>
              </w:rPr>
            </w:pPr>
            <w:r w:rsidRPr="00C05AD7">
              <w:rPr>
                <w:rFonts w:asciiTheme="minorHAnsi" w:hAnsiTheme="minorHAnsi" w:cstheme="minorHAnsi"/>
                <w:bCs/>
                <w:sz w:val="20"/>
                <w:szCs w:val="20"/>
              </w:rPr>
              <w:t xml:space="preserve">Piping installed in the attic that are surrounded by at least 1  (10 cm) inch of insulation and covered with 4 inches of </w:t>
            </w:r>
            <w:r w:rsidRPr="00C05AD7">
              <w:rPr>
                <w:rFonts w:asciiTheme="minorHAnsi" w:hAnsiTheme="minorHAnsi" w:cstheme="minorHAnsi"/>
                <w:bCs/>
                <w:sz w:val="20"/>
                <w:szCs w:val="20"/>
              </w:rPr>
              <w:lastRenderedPageBreak/>
              <w:t>insulation need not be insulated</w:t>
            </w:r>
          </w:p>
          <w:p w14:paraId="6E3BBAE9" w14:textId="77777777" w:rsidR="00C05AD7" w:rsidRPr="00C05AD7" w:rsidDel="00D13F18" w:rsidRDefault="00C05AD7" w:rsidP="00463523">
            <w:pPr>
              <w:keepNext/>
              <w:numPr>
                <w:ilvl w:val="0"/>
                <w:numId w:val="12"/>
              </w:numPr>
              <w:autoSpaceDE w:val="0"/>
              <w:autoSpaceDN w:val="0"/>
              <w:adjustRightInd w:val="0"/>
              <w:spacing w:after="0" w:line="240" w:lineRule="auto"/>
              <w:ind w:left="662" w:hanging="270"/>
              <w:contextualSpacing/>
              <w:rPr>
                <w:rFonts w:asciiTheme="minorHAnsi" w:hAnsiTheme="minorHAnsi" w:cstheme="minorHAnsi"/>
                <w:bCs/>
                <w:sz w:val="20"/>
                <w:szCs w:val="20"/>
              </w:rPr>
            </w:pPr>
            <w:r w:rsidRPr="00C05AD7">
              <w:rPr>
                <w:rFonts w:asciiTheme="minorHAnsi" w:hAnsiTheme="minorHAnsi" w:cstheme="minorHAnsi"/>
                <w:bCs/>
                <w:sz w:val="20"/>
                <w:szCs w:val="20"/>
              </w:rPr>
              <w:t xml:space="preserve">Piping in walls interior or exterior </w:t>
            </w:r>
            <w:r w:rsidRPr="00C05AD7" w:rsidDel="00D13F18">
              <w:rPr>
                <w:rFonts w:asciiTheme="minorHAnsi" w:hAnsiTheme="minorHAnsi" w:cstheme="minorHAnsi"/>
                <w:bCs/>
                <w:sz w:val="20"/>
                <w:szCs w:val="20"/>
              </w:rPr>
              <w:t xml:space="preserve">walls </w:t>
            </w:r>
            <w:r w:rsidRPr="00C05AD7">
              <w:rPr>
                <w:rFonts w:asciiTheme="minorHAnsi" w:hAnsiTheme="minorHAnsi" w:cstheme="minorHAnsi"/>
                <w:bCs/>
                <w:sz w:val="20"/>
                <w:szCs w:val="20"/>
              </w:rPr>
              <w:t>that is surrounded on all sides by at least 1 inch of insulation need not be insulated.</w:t>
            </w:r>
          </w:p>
          <w:p w14:paraId="047E5E6E" w14:textId="77777777" w:rsidR="00C05AD7" w:rsidRPr="00C05AD7" w:rsidRDefault="00C05AD7" w:rsidP="00463523">
            <w:pPr>
              <w:keepNext/>
              <w:numPr>
                <w:ilvl w:val="0"/>
                <w:numId w:val="12"/>
              </w:numPr>
              <w:autoSpaceDE w:val="0"/>
              <w:autoSpaceDN w:val="0"/>
              <w:adjustRightInd w:val="0"/>
              <w:spacing w:after="0" w:line="240" w:lineRule="auto"/>
              <w:ind w:left="662" w:hanging="270"/>
              <w:contextualSpacing/>
              <w:rPr>
                <w:rFonts w:asciiTheme="minorHAnsi" w:hAnsiTheme="minorHAnsi" w:cstheme="minorHAnsi"/>
                <w:bCs/>
                <w:sz w:val="20"/>
                <w:szCs w:val="20"/>
              </w:rPr>
            </w:pPr>
            <w:r w:rsidRPr="00C05AD7" w:rsidDel="00D13F18">
              <w:rPr>
                <w:rFonts w:asciiTheme="minorHAnsi" w:hAnsiTheme="minorHAnsi" w:cstheme="minorHAnsi"/>
                <w:bCs/>
                <w:sz w:val="20"/>
                <w:szCs w:val="20"/>
              </w:rPr>
              <w:t>Piping installed in attics with a minimum of 4 inches (10 cm) of attic insulation on top</w:t>
            </w:r>
          </w:p>
          <w:p w14:paraId="7EF95715" w14:textId="77777777" w:rsidR="00C05AD7" w:rsidRPr="00C05AD7" w:rsidRDefault="00C05AD7" w:rsidP="00463523">
            <w:pPr>
              <w:keepNext/>
              <w:numPr>
                <w:ilvl w:val="0"/>
                <w:numId w:val="12"/>
              </w:numPr>
              <w:autoSpaceDE w:val="0"/>
              <w:autoSpaceDN w:val="0"/>
              <w:adjustRightInd w:val="0"/>
              <w:spacing w:after="0" w:line="240" w:lineRule="auto"/>
              <w:ind w:left="662" w:hanging="270"/>
              <w:contextualSpacing/>
              <w:rPr>
                <w:rFonts w:asciiTheme="minorHAnsi" w:hAnsiTheme="minorHAnsi" w:cstheme="minorHAnsi"/>
                <w:bCs/>
                <w:sz w:val="20"/>
                <w:szCs w:val="20"/>
              </w:rPr>
            </w:pPr>
            <w:r w:rsidRPr="00C05AD7">
              <w:rPr>
                <w:rFonts w:asciiTheme="minorHAnsi" w:hAnsiTheme="minorHAnsi" w:cstheme="minorHAnsi"/>
                <w:bCs/>
                <w:sz w:val="20"/>
                <w:szCs w:val="20"/>
              </w:rPr>
              <w: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t>
            </w:r>
          </w:p>
          <w:p w14:paraId="3E8EB884" w14:textId="77777777" w:rsidR="00C05AD7" w:rsidRPr="00C05AD7" w:rsidRDefault="00C05AD7" w:rsidP="00463523">
            <w:pPr>
              <w:keepNext/>
              <w:numPr>
                <w:ilvl w:val="0"/>
                <w:numId w:val="12"/>
              </w:numPr>
              <w:autoSpaceDE w:val="0"/>
              <w:autoSpaceDN w:val="0"/>
              <w:adjustRightInd w:val="0"/>
              <w:spacing w:after="0" w:line="240" w:lineRule="auto"/>
              <w:ind w:left="662" w:hanging="270"/>
              <w:contextualSpacing/>
              <w:rPr>
                <w:rFonts w:asciiTheme="minorHAnsi" w:hAnsiTheme="minorHAnsi" w:cstheme="minorHAnsi"/>
                <w:bCs/>
                <w:sz w:val="20"/>
                <w:szCs w:val="20"/>
              </w:rPr>
            </w:pPr>
            <w:r w:rsidRPr="00C05AD7" w:rsidDel="00D13F18">
              <w:rPr>
                <w:rFonts w:asciiTheme="minorHAnsi" w:hAnsiTheme="minorHAnsi" w:cstheme="minorHAnsi"/>
                <w:sz w:val="20"/>
                <w:szCs w:val="20"/>
              </w:rPr>
              <w:t>Insulation is not required on the cold water line when it is used as the return</w:t>
            </w:r>
          </w:p>
        </w:tc>
      </w:tr>
      <w:tr w:rsidR="00AA3206" w:rsidRPr="00C05AD7" w14:paraId="5FCBDFB4" w14:textId="77777777" w:rsidTr="003256E4">
        <w:trPr>
          <w:trHeight w:val="144"/>
        </w:trPr>
        <w:tc>
          <w:tcPr>
            <w:tcW w:w="648" w:type="dxa"/>
            <w:vAlign w:val="center"/>
          </w:tcPr>
          <w:p w14:paraId="61F18EA3" w14:textId="18D5DF9C" w:rsidR="00AA3206" w:rsidRPr="00F5695F" w:rsidRDefault="00AA3206" w:rsidP="003256E4">
            <w:pPr>
              <w:keepNext/>
              <w:autoSpaceDE w:val="0"/>
              <w:autoSpaceDN w:val="0"/>
              <w:adjustRightInd w:val="0"/>
              <w:spacing w:after="0" w:line="240" w:lineRule="auto"/>
              <w:jc w:val="center"/>
              <w:rPr>
                <w:rFonts w:asciiTheme="minorHAnsi" w:hAnsiTheme="minorHAnsi" w:cstheme="minorHAnsi"/>
                <w:b/>
                <w:sz w:val="20"/>
                <w:szCs w:val="20"/>
              </w:rPr>
            </w:pPr>
            <w:r>
              <w:rPr>
                <w:rFonts w:asciiTheme="minorHAnsi" w:hAnsiTheme="minorHAnsi" w:cs="Arial"/>
                <w:sz w:val="20"/>
                <w:szCs w:val="20"/>
              </w:rPr>
              <w:lastRenderedPageBreak/>
              <w:t>07</w:t>
            </w:r>
          </w:p>
        </w:tc>
        <w:tc>
          <w:tcPr>
            <w:tcW w:w="1980" w:type="dxa"/>
            <w:vAlign w:val="center"/>
          </w:tcPr>
          <w:p w14:paraId="0AF9ECDE" w14:textId="5FF02F59" w:rsidR="00AA3206" w:rsidRPr="00F5695F" w:rsidRDefault="00AA3206" w:rsidP="00AA3206">
            <w:pPr>
              <w:keepNext/>
              <w:autoSpaceDE w:val="0"/>
              <w:autoSpaceDN w:val="0"/>
              <w:adjustRightInd w:val="0"/>
              <w:spacing w:after="0" w:line="240" w:lineRule="auto"/>
              <w:rPr>
                <w:rFonts w:asciiTheme="minorHAnsi" w:hAnsiTheme="minorHAnsi" w:cstheme="minorHAnsi"/>
                <w:b/>
                <w:sz w:val="20"/>
                <w:szCs w:val="20"/>
              </w:rPr>
            </w:pPr>
            <w:r w:rsidRPr="000D6187">
              <w:rPr>
                <w:rFonts w:asciiTheme="minorHAnsi" w:hAnsiTheme="minorHAnsi" w:cs="TimesNewRomanPS-BoldMT"/>
                <w:bCs/>
                <w:sz w:val="20"/>
                <w:szCs w:val="20"/>
              </w:rPr>
              <w:t>Verification Status:</w:t>
            </w:r>
          </w:p>
        </w:tc>
        <w:tc>
          <w:tcPr>
            <w:tcW w:w="8388" w:type="dxa"/>
            <w:vAlign w:val="center"/>
          </w:tcPr>
          <w:p w14:paraId="1C5554B5" w14:textId="77777777" w:rsidR="00AA3206" w:rsidRPr="00A34189" w:rsidRDefault="00AA3206" w:rsidP="00AA3206">
            <w:pPr>
              <w:keepNext/>
              <w:spacing w:after="0" w:line="240" w:lineRule="auto"/>
              <w:rPr>
                <w:sz w:val="20"/>
                <w:szCs w:val="18"/>
              </w:rPr>
            </w:pPr>
            <w:r w:rsidRPr="00A34189">
              <w:rPr>
                <w:sz w:val="20"/>
                <w:szCs w:val="18"/>
              </w:rPr>
              <w:t>&lt;&lt;user pick from list:</w:t>
            </w:r>
          </w:p>
          <w:p w14:paraId="109F6266" w14:textId="77777777" w:rsidR="00AA3206" w:rsidRPr="00A34189" w:rsidRDefault="00AA3206" w:rsidP="00AA3206">
            <w:pPr>
              <w:keepNext/>
              <w:tabs>
                <w:tab w:val="left" w:pos="356"/>
              </w:tabs>
              <w:spacing w:after="0" w:line="240" w:lineRule="auto"/>
              <w:rPr>
                <w:sz w:val="20"/>
                <w:szCs w:val="18"/>
              </w:rPr>
            </w:pPr>
            <w:r w:rsidRPr="00A34189">
              <w:rPr>
                <w:sz w:val="20"/>
                <w:szCs w:val="18"/>
              </w:rPr>
              <w:t xml:space="preserve">*** </w:t>
            </w:r>
            <w:r w:rsidRPr="00A34189">
              <w:rPr>
                <w:sz w:val="20"/>
                <w:szCs w:val="18"/>
                <w:u w:val="single"/>
              </w:rPr>
              <w:t>Pass</w:t>
            </w:r>
            <w:r w:rsidRPr="00A34189">
              <w:rPr>
                <w:sz w:val="20"/>
                <w:szCs w:val="18"/>
              </w:rPr>
              <w:t xml:space="preserve"> - all applicable requirements are met; or</w:t>
            </w:r>
          </w:p>
          <w:p w14:paraId="4D8E90D6" w14:textId="77777777" w:rsidR="00AA3206" w:rsidRPr="00A34189" w:rsidRDefault="00AA3206" w:rsidP="00AA3206">
            <w:pPr>
              <w:keepNext/>
              <w:tabs>
                <w:tab w:val="left" w:pos="356"/>
              </w:tabs>
              <w:spacing w:after="0" w:line="240" w:lineRule="auto"/>
              <w:ind w:left="356" w:hanging="356"/>
              <w:rPr>
                <w:sz w:val="20"/>
                <w:szCs w:val="18"/>
              </w:rPr>
            </w:pPr>
            <w:r w:rsidRPr="00A34189">
              <w:rPr>
                <w:sz w:val="20"/>
                <w:szCs w:val="18"/>
              </w:rPr>
              <w:t xml:space="preserve">*** </w:t>
            </w:r>
            <w:r w:rsidRPr="00A34189">
              <w:rPr>
                <w:sz w:val="20"/>
                <w:szCs w:val="18"/>
                <w:u w:val="single"/>
              </w:rPr>
              <w:t>Fail</w:t>
            </w:r>
            <w:r w:rsidRPr="00A34189">
              <w:rPr>
                <w:sz w:val="20"/>
                <w:szCs w:val="18"/>
              </w:rPr>
              <w:t xml:space="preserve"> - one or more applicable requirements are not met. Enter reason for failure in corrections notes field below; or</w:t>
            </w:r>
          </w:p>
          <w:p w14:paraId="1CF43617" w14:textId="71573AE7" w:rsidR="00AA3206" w:rsidRPr="00F5695F" w:rsidRDefault="00AA3206" w:rsidP="00AA3206">
            <w:pPr>
              <w:keepNext/>
              <w:autoSpaceDE w:val="0"/>
              <w:autoSpaceDN w:val="0"/>
              <w:adjustRightInd w:val="0"/>
              <w:spacing w:after="0" w:line="240" w:lineRule="auto"/>
              <w:rPr>
                <w:rFonts w:asciiTheme="minorHAnsi" w:hAnsiTheme="minorHAnsi" w:cstheme="minorHAnsi"/>
                <w:b/>
                <w:sz w:val="20"/>
                <w:szCs w:val="20"/>
              </w:rPr>
            </w:pPr>
            <w:r w:rsidRPr="00CA5824">
              <w:rPr>
                <w:sz w:val="20"/>
                <w:szCs w:val="18"/>
              </w:rPr>
              <w:t xml:space="preserve">*** </w:t>
            </w:r>
            <w:r w:rsidRPr="00CA5824">
              <w:rPr>
                <w:sz w:val="20"/>
                <w:szCs w:val="18"/>
                <w:u w:val="single"/>
              </w:rPr>
              <w:t>All n/a</w:t>
            </w:r>
            <w:r w:rsidRPr="00CA5824">
              <w:rPr>
                <w:sz w:val="20"/>
                <w:szCs w:val="18"/>
              </w:rPr>
              <w:t xml:space="preserve"> - This entire table is not applicable</w:t>
            </w:r>
          </w:p>
        </w:tc>
      </w:tr>
      <w:tr w:rsidR="00AA3206" w:rsidRPr="00C05AD7" w14:paraId="24043BBA" w14:textId="3A7BB5F7" w:rsidTr="003256E4">
        <w:trPr>
          <w:trHeight w:val="144"/>
        </w:trPr>
        <w:tc>
          <w:tcPr>
            <w:tcW w:w="648" w:type="dxa"/>
            <w:vAlign w:val="center"/>
          </w:tcPr>
          <w:p w14:paraId="23AFB204" w14:textId="2D90DB8F" w:rsidR="00AA3206" w:rsidRPr="00F5695F" w:rsidRDefault="00AA3206" w:rsidP="003256E4">
            <w:pPr>
              <w:keepNext/>
              <w:autoSpaceDE w:val="0"/>
              <w:autoSpaceDN w:val="0"/>
              <w:adjustRightInd w:val="0"/>
              <w:spacing w:after="0" w:line="240" w:lineRule="auto"/>
              <w:jc w:val="center"/>
              <w:rPr>
                <w:rFonts w:asciiTheme="minorHAnsi" w:hAnsiTheme="minorHAnsi" w:cstheme="minorHAnsi"/>
                <w:b/>
                <w:sz w:val="20"/>
                <w:szCs w:val="20"/>
              </w:rPr>
            </w:pPr>
            <w:r>
              <w:rPr>
                <w:rFonts w:asciiTheme="minorHAnsi" w:hAnsiTheme="minorHAnsi" w:cs="Arial"/>
                <w:sz w:val="20"/>
                <w:szCs w:val="20"/>
              </w:rPr>
              <w:t>08</w:t>
            </w:r>
          </w:p>
        </w:tc>
        <w:tc>
          <w:tcPr>
            <w:tcW w:w="10368" w:type="dxa"/>
            <w:gridSpan w:val="2"/>
            <w:vAlign w:val="center"/>
          </w:tcPr>
          <w:p w14:paraId="7FCE2F94" w14:textId="2943BDEA" w:rsidR="00AA3206" w:rsidRPr="00F5695F" w:rsidRDefault="00AA3206" w:rsidP="00AA3206">
            <w:pPr>
              <w:keepNext/>
              <w:autoSpaceDE w:val="0"/>
              <w:autoSpaceDN w:val="0"/>
              <w:adjustRightInd w:val="0"/>
              <w:spacing w:after="0" w:line="240" w:lineRule="auto"/>
              <w:rPr>
                <w:rFonts w:asciiTheme="minorHAnsi" w:hAnsiTheme="minorHAnsi" w:cstheme="minorHAnsi"/>
                <w:b/>
                <w:sz w:val="20"/>
                <w:szCs w:val="20"/>
              </w:rPr>
            </w:pPr>
            <w:r w:rsidRPr="00C615A3">
              <w:rPr>
                <w:rFonts w:eastAsia="Times New Roman"/>
                <w:sz w:val="20"/>
                <w:szCs w:val="20"/>
              </w:rPr>
              <w:t xml:space="preserve">Correction Notes: </w:t>
            </w:r>
          </w:p>
        </w:tc>
      </w:tr>
      <w:tr w:rsidR="00AA3206" w:rsidRPr="00C05AD7" w14:paraId="1315A142" w14:textId="77777777" w:rsidTr="003256E4">
        <w:trPr>
          <w:trHeight w:val="144"/>
        </w:trPr>
        <w:tc>
          <w:tcPr>
            <w:tcW w:w="11016" w:type="dxa"/>
            <w:gridSpan w:val="3"/>
            <w:vAlign w:val="center"/>
          </w:tcPr>
          <w:p w14:paraId="0FAA4B40" w14:textId="4A0C36BE" w:rsidR="00AA3206" w:rsidRPr="00C05AD7" w:rsidRDefault="00AA3206" w:rsidP="00AA3206">
            <w:pPr>
              <w:keepNext/>
              <w:autoSpaceDE w:val="0"/>
              <w:autoSpaceDN w:val="0"/>
              <w:adjustRightInd w:val="0"/>
              <w:spacing w:after="0" w:line="240" w:lineRule="auto"/>
              <w:rPr>
                <w:rFonts w:asciiTheme="minorHAnsi" w:hAnsiTheme="minorHAnsi" w:cstheme="minorHAnsi"/>
                <w:bCs/>
                <w:sz w:val="20"/>
                <w:szCs w:val="20"/>
              </w:rPr>
            </w:pPr>
            <w:r w:rsidRPr="00F5695F">
              <w:rPr>
                <w:rFonts w:asciiTheme="minorHAnsi" w:hAnsiTheme="minorHAnsi"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p>
        </w:tc>
      </w:tr>
    </w:tbl>
    <w:p w14:paraId="1DE03275" w14:textId="519CE6AC" w:rsidR="000D6187" w:rsidRPr="000D6187" w:rsidRDefault="000D6187" w:rsidP="000D6187">
      <w:pPr>
        <w:spacing w:after="0" w:line="240" w:lineRule="auto"/>
        <w:rPr>
          <w:rFonts w:asciiTheme="minorHAnsi" w:hAnsiTheme="minorHAnsi"/>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8"/>
        <w:gridCol w:w="2160"/>
        <w:gridCol w:w="8370"/>
      </w:tblGrid>
      <w:tr w:rsidR="00C05AD7" w:rsidRPr="00F63FB9" w14:paraId="4C69A541" w14:textId="77777777" w:rsidTr="003256E4">
        <w:trPr>
          <w:trHeight w:val="144"/>
        </w:trPr>
        <w:tc>
          <w:tcPr>
            <w:tcW w:w="10998" w:type="dxa"/>
            <w:gridSpan w:val="3"/>
          </w:tcPr>
          <w:p w14:paraId="16CBE42A" w14:textId="77777777" w:rsidR="00C05AD7" w:rsidRPr="009053C5" w:rsidRDefault="00C05AD7" w:rsidP="00C05AD7">
            <w:pPr>
              <w:spacing w:after="0" w:line="240" w:lineRule="auto"/>
              <w:rPr>
                <w:rFonts w:asciiTheme="minorHAnsi" w:hAnsiTheme="minorHAnsi" w:cstheme="minorHAnsi"/>
                <w:b/>
                <w:sz w:val="20"/>
                <w:szCs w:val="20"/>
              </w:rPr>
            </w:pPr>
            <w:r w:rsidRPr="007B44A0">
              <w:rPr>
                <w:rFonts w:asciiTheme="minorHAnsi" w:hAnsiTheme="minorHAnsi" w:cstheme="minorHAnsi"/>
                <w:b/>
                <w:sz w:val="20"/>
                <w:szCs w:val="20"/>
              </w:rPr>
              <w:t>H</w:t>
            </w:r>
            <w:r w:rsidRPr="00C01045">
              <w:rPr>
                <w:rFonts w:asciiTheme="minorHAnsi" w:hAnsiTheme="minorHAnsi" w:cstheme="minorHAnsi"/>
                <w:b/>
                <w:sz w:val="20"/>
                <w:szCs w:val="20"/>
              </w:rPr>
              <w:t xml:space="preserve">. </w:t>
            </w:r>
            <w:r w:rsidRPr="009053C5">
              <w:rPr>
                <w:rFonts w:asciiTheme="minorHAnsi" w:hAnsiTheme="minorHAnsi" w:cstheme="minorHAnsi"/>
                <w:b/>
                <w:sz w:val="20"/>
                <w:szCs w:val="20"/>
              </w:rPr>
              <w:t>HERS-Verified Multiple Recirculation Loops for DHW Systems Serving Multiple Dwelling Units Requirements</w:t>
            </w:r>
          </w:p>
          <w:p w14:paraId="26FCD44F" w14:textId="77777777" w:rsidR="00C05AD7" w:rsidRPr="009053C5" w:rsidRDefault="00C05AD7" w:rsidP="00C05AD7">
            <w:pPr>
              <w:spacing w:after="0" w:line="240" w:lineRule="auto"/>
              <w:rPr>
                <w:rFonts w:asciiTheme="minorHAnsi" w:hAnsiTheme="minorHAnsi" w:cstheme="minorHAnsi"/>
                <w:sz w:val="20"/>
                <w:szCs w:val="20"/>
              </w:rPr>
            </w:pPr>
            <w:r w:rsidRPr="009053C5">
              <w:rPr>
                <w:rFonts w:asciiTheme="minorHAnsi" w:hAnsiTheme="minorHAnsi" w:cstheme="minorHAnsi"/>
                <w:sz w:val="20"/>
                <w:szCs w:val="20"/>
              </w:rPr>
              <w:t>All distribution systems listed on this form shall comply with these requirements.</w:t>
            </w:r>
          </w:p>
        </w:tc>
      </w:tr>
      <w:tr w:rsidR="00C05AD7" w:rsidRPr="00F63FB9" w14:paraId="0E37A8EF" w14:textId="77777777" w:rsidTr="003256E4">
        <w:trPr>
          <w:trHeight w:val="144"/>
        </w:trPr>
        <w:tc>
          <w:tcPr>
            <w:tcW w:w="468" w:type="dxa"/>
            <w:vAlign w:val="center"/>
          </w:tcPr>
          <w:p w14:paraId="0BF57E31" w14:textId="77777777" w:rsidR="00C05AD7" w:rsidRPr="00C01045" w:rsidRDefault="00C05AD7" w:rsidP="00C05AD7">
            <w:pPr>
              <w:spacing w:after="0" w:line="240" w:lineRule="auto"/>
              <w:jc w:val="center"/>
              <w:rPr>
                <w:rFonts w:asciiTheme="minorHAnsi" w:hAnsiTheme="minorHAnsi" w:cstheme="minorHAnsi"/>
                <w:bCs/>
                <w:sz w:val="20"/>
                <w:szCs w:val="20"/>
              </w:rPr>
            </w:pPr>
            <w:r w:rsidRPr="007B44A0">
              <w:rPr>
                <w:rFonts w:asciiTheme="minorHAnsi" w:hAnsiTheme="minorHAnsi" w:cstheme="minorHAnsi"/>
                <w:bCs/>
                <w:sz w:val="20"/>
                <w:szCs w:val="20"/>
              </w:rPr>
              <w:t>01</w:t>
            </w:r>
          </w:p>
        </w:tc>
        <w:tc>
          <w:tcPr>
            <w:tcW w:w="10530" w:type="dxa"/>
            <w:gridSpan w:val="2"/>
            <w:vAlign w:val="center"/>
          </w:tcPr>
          <w:p w14:paraId="63F6CD87" w14:textId="77777777" w:rsidR="00C05AD7" w:rsidRPr="009053C5" w:rsidRDefault="00C05AD7" w:rsidP="00C05AD7">
            <w:pPr>
              <w:spacing w:after="0" w:line="240" w:lineRule="auto"/>
              <w:rPr>
                <w:rFonts w:asciiTheme="minorHAnsi" w:hAnsiTheme="minorHAnsi" w:cstheme="minorHAnsi"/>
                <w:b/>
                <w:sz w:val="20"/>
                <w:szCs w:val="20"/>
              </w:rPr>
            </w:pPr>
            <w:r w:rsidRPr="009053C5">
              <w:rPr>
                <w:rFonts w:asciiTheme="minorHAnsi" w:hAnsiTheme="minorHAnsi" w:cstheme="minorHAnsi"/>
                <w:sz w:val="20"/>
                <w:szCs w:val="20"/>
              </w:rPr>
              <w:t>All buildings with 8 or more dwelling units have a</w:t>
            </w:r>
            <w:r w:rsidRPr="009053C5">
              <w:rPr>
                <w:rFonts w:asciiTheme="minorHAnsi" w:hAnsiTheme="minorHAnsi" w:cstheme="minorHAnsi"/>
                <w:b/>
                <w:sz w:val="20"/>
                <w:szCs w:val="20"/>
              </w:rPr>
              <w:t xml:space="preserve"> minimum</w:t>
            </w:r>
            <w:r w:rsidRPr="009053C5">
              <w:rPr>
                <w:rFonts w:asciiTheme="minorHAnsi" w:hAnsiTheme="minorHAnsi" w:cstheme="minorHAnsi"/>
                <w:sz w:val="20"/>
                <w:szCs w:val="20"/>
              </w:rPr>
              <w:t xml:space="preserve"> of 2 recirculation loops.</w:t>
            </w:r>
          </w:p>
        </w:tc>
      </w:tr>
      <w:tr w:rsidR="00482F81" w:rsidRPr="00F63FB9" w14:paraId="7ACA3697" w14:textId="77777777" w:rsidTr="003256E4">
        <w:trPr>
          <w:trHeight w:val="144"/>
        </w:trPr>
        <w:tc>
          <w:tcPr>
            <w:tcW w:w="468" w:type="dxa"/>
            <w:vAlign w:val="center"/>
          </w:tcPr>
          <w:p w14:paraId="548D253C" w14:textId="177175B1" w:rsidR="00482F81" w:rsidRPr="009053C5" w:rsidRDefault="00482F81" w:rsidP="00482F81">
            <w:pPr>
              <w:spacing w:after="0" w:line="240" w:lineRule="auto"/>
              <w:rPr>
                <w:rFonts w:asciiTheme="minorHAnsi" w:hAnsiTheme="minorHAnsi" w:cstheme="minorHAnsi"/>
                <w:sz w:val="20"/>
                <w:szCs w:val="20"/>
              </w:rPr>
            </w:pPr>
            <w:r>
              <w:rPr>
                <w:rFonts w:asciiTheme="minorHAnsi" w:hAnsiTheme="minorHAnsi" w:cs="Arial"/>
                <w:sz w:val="20"/>
                <w:szCs w:val="20"/>
              </w:rPr>
              <w:t>02</w:t>
            </w:r>
          </w:p>
        </w:tc>
        <w:tc>
          <w:tcPr>
            <w:tcW w:w="2160" w:type="dxa"/>
            <w:vAlign w:val="center"/>
          </w:tcPr>
          <w:p w14:paraId="45DA4497" w14:textId="3494DA71" w:rsidR="00482F81" w:rsidRPr="009053C5" w:rsidRDefault="00482F81" w:rsidP="00482F81">
            <w:pPr>
              <w:spacing w:after="0" w:line="240" w:lineRule="auto"/>
              <w:rPr>
                <w:rFonts w:asciiTheme="minorHAnsi" w:hAnsiTheme="minorHAnsi" w:cstheme="minorHAnsi"/>
                <w:sz w:val="20"/>
                <w:szCs w:val="20"/>
              </w:rPr>
            </w:pPr>
            <w:r w:rsidRPr="000D6187">
              <w:rPr>
                <w:rFonts w:asciiTheme="minorHAnsi" w:hAnsiTheme="minorHAnsi" w:cs="TimesNewRomanPS-BoldMT"/>
                <w:bCs/>
                <w:sz w:val="20"/>
                <w:szCs w:val="20"/>
              </w:rPr>
              <w:t>Verification Status:</w:t>
            </w:r>
          </w:p>
        </w:tc>
        <w:tc>
          <w:tcPr>
            <w:tcW w:w="8370" w:type="dxa"/>
            <w:vAlign w:val="center"/>
          </w:tcPr>
          <w:p w14:paraId="4D8CE323" w14:textId="77777777" w:rsidR="00482F81" w:rsidRPr="00A34189" w:rsidRDefault="00482F81" w:rsidP="00482F81">
            <w:pPr>
              <w:keepNext/>
              <w:spacing w:after="0" w:line="240" w:lineRule="auto"/>
              <w:rPr>
                <w:sz w:val="20"/>
                <w:szCs w:val="18"/>
              </w:rPr>
            </w:pPr>
            <w:r w:rsidRPr="00A34189">
              <w:rPr>
                <w:sz w:val="20"/>
                <w:szCs w:val="18"/>
              </w:rPr>
              <w:t>&lt;&lt;user pick from list:</w:t>
            </w:r>
          </w:p>
          <w:p w14:paraId="30F2977F" w14:textId="77777777" w:rsidR="00482F81" w:rsidRPr="00A34189" w:rsidRDefault="00482F81" w:rsidP="00482F81">
            <w:pPr>
              <w:keepNext/>
              <w:tabs>
                <w:tab w:val="left" w:pos="356"/>
              </w:tabs>
              <w:spacing w:after="0" w:line="240" w:lineRule="auto"/>
              <w:rPr>
                <w:sz w:val="20"/>
                <w:szCs w:val="18"/>
              </w:rPr>
            </w:pPr>
            <w:r w:rsidRPr="00A34189">
              <w:rPr>
                <w:sz w:val="20"/>
                <w:szCs w:val="18"/>
              </w:rPr>
              <w:t xml:space="preserve">*** </w:t>
            </w:r>
            <w:r w:rsidRPr="00A34189">
              <w:rPr>
                <w:sz w:val="20"/>
                <w:szCs w:val="18"/>
                <w:u w:val="single"/>
              </w:rPr>
              <w:t>Pass</w:t>
            </w:r>
            <w:r w:rsidRPr="00A34189">
              <w:rPr>
                <w:sz w:val="20"/>
                <w:szCs w:val="18"/>
              </w:rPr>
              <w:t xml:space="preserve"> - all applicable requirements are met; or</w:t>
            </w:r>
          </w:p>
          <w:p w14:paraId="65AABE8C" w14:textId="77777777" w:rsidR="00482F81" w:rsidRPr="00A34189" w:rsidRDefault="00482F81" w:rsidP="00482F81">
            <w:pPr>
              <w:keepNext/>
              <w:tabs>
                <w:tab w:val="left" w:pos="356"/>
              </w:tabs>
              <w:spacing w:after="0" w:line="240" w:lineRule="auto"/>
              <w:ind w:left="356" w:hanging="356"/>
              <w:rPr>
                <w:sz w:val="20"/>
                <w:szCs w:val="18"/>
              </w:rPr>
            </w:pPr>
            <w:r w:rsidRPr="00A34189">
              <w:rPr>
                <w:sz w:val="20"/>
                <w:szCs w:val="18"/>
              </w:rPr>
              <w:t xml:space="preserve">*** </w:t>
            </w:r>
            <w:r w:rsidRPr="00A34189">
              <w:rPr>
                <w:sz w:val="20"/>
                <w:szCs w:val="18"/>
                <w:u w:val="single"/>
              </w:rPr>
              <w:t>Fail</w:t>
            </w:r>
            <w:r w:rsidRPr="00A34189">
              <w:rPr>
                <w:sz w:val="20"/>
                <w:szCs w:val="18"/>
              </w:rPr>
              <w:t xml:space="preserve"> - one or more applicable requirements are not met. Enter reason for failure in corrections notes field below; or</w:t>
            </w:r>
          </w:p>
          <w:p w14:paraId="2AE05283" w14:textId="625CF1C6" w:rsidR="00482F81" w:rsidRPr="009053C5" w:rsidRDefault="00482F81" w:rsidP="00482F81">
            <w:pPr>
              <w:spacing w:after="0" w:line="240" w:lineRule="auto"/>
              <w:rPr>
                <w:rFonts w:asciiTheme="minorHAnsi" w:hAnsiTheme="minorHAnsi" w:cstheme="minorHAnsi"/>
                <w:sz w:val="20"/>
                <w:szCs w:val="20"/>
              </w:rPr>
            </w:pPr>
            <w:r w:rsidRPr="00CA5824">
              <w:rPr>
                <w:sz w:val="20"/>
                <w:szCs w:val="18"/>
              </w:rPr>
              <w:t xml:space="preserve">*** </w:t>
            </w:r>
            <w:r w:rsidRPr="00CA5824">
              <w:rPr>
                <w:sz w:val="20"/>
                <w:szCs w:val="18"/>
                <w:u w:val="single"/>
              </w:rPr>
              <w:t>All n/a</w:t>
            </w:r>
            <w:r w:rsidRPr="00CA5824">
              <w:rPr>
                <w:sz w:val="20"/>
                <w:szCs w:val="18"/>
              </w:rPr>
              <w:t xml:space="preserve"> - This entire table is not applicable</w:t>
            </w:r>
          </w:p>
        </w:tc>
      </w:tr>
      <w:tr w:rsidR="00482F81" w:rsidRPr="00F63FB9" w14:paraId="6E641935" w14:textId="77777777" w:rsidTr="003256E4">
        <w:trPr>
          <w:trHeight w:val="144"/>
        </w:trPr>
        <w:tc>
          <w:tcPr>
            <w:tcW w:w="468" w:type="dxa"/>
            <w:vAlign w:val="center"/>
          </w:tcPr>
          <w:p w14:paraId="073B358E" w14:textId="1C92B031" w:rsidR="00482F81" w:rsidRPr="007B44A0" w:rsidRDefault="00482F81" w:rsidP="00482F81">
            <w:pPr>
              <w:spacing w:after="0" w:line="240" w:lineRule="auto"/>
              <w:jc w:val="center"/>
              <w:rPr>
                <w:rFonts w:asciiTheme="minorHAnsi" w:hAnsiTheme="minorHAnsi" w:cstheme="minorHAnsi"/>
                <w:bCs/>
                <w:sz w:val="20"/>
                <w:szCs w:val="20"/>
              </w:rPr>
            </w:pPr>
            <w:r>
              <w:rPr>
                <w:rFonts w:asciiTheme="minorHAnsi" w:hAnsiTheme="minorHAnsi" w:cs="Arial"/>
                <w:sz w:val="20"/>
                <w:szCs w:val="20"/>
              </w:rPr>
              <w:t>03</w:t>
            </w:r>
          </w:p>
        </w:tc>
        <w:tc>
          <w:tcPr>
            <w:tcW w:w="10530" w:type="dxa"/>
            <w:gridSpan w:val="2"/>
            <w:vAlign w:val="center"/>
          </w:tcPr>
          <w:p w14:paraId="05822F7A" w14:textId="7576D0BD" w:rsidR="00482F81" w:rsidRPr="009053C5" w:rsidRDefault="00482F81" w:rsidP="00482F81">
            <w:pPr>
              <w:spacing w:after="0" w:line="240" w:lineRule="auto"/>
              <w:rPr>
                <w:rFonts w:asciiTheme="minorHAnsi" w:hAnsiTheme="minorHAnsi" w:cstheme="minorHAnsi"/>
                <w:sz w:val="20"/>
                <w:szCs w:val="20"/>
              </w:rPr>
            </w:pPr>
            <w:r w:rsidRPr="00C615A3">
              <w:rPr>
                <w:rFonts w:eastAsia="Times New Roman"/>
                <w:sz w:val="20"/>
                <w:szCs w:val="20"/>
              </w:rPr>
              <w:t xml:space="preserve">Correction Notes: </w:t>
            </w:r>
          </w:p>
        </w:tc>
      </w:tr>
      <w:tr w:rsidR="00482F81" w:rsidRPr="00F63FB9" w14:paraId="4A1C1FD9" w14:textId="77777777" w:rsidTr="003256E4">
        <w:trPr>
          <w:trHeight w:val="144"/>
        </w:trPr>
        <w:tc>
          <w:tcPr>
            <w:tcW w:w="10998" w:type="dxa"/>
            <w:gridSpan w:val="3"/>
            <w:vAlign w:val="center"/>
          </w:tcPr>
          <w:p w14:paraId="08589A17" w14:textId="2C06FC58" w:rsidR="00482F81" w:rsidRPr="00C01045" w:rsidRDefault="00482F81" w:rsidP="00482F81">
            <w:pPr>
              <w:spacing w:after="0" w:line="240" w:lineRule="auto"/>
              <w:rPr>
                <w:rFonts w:asciiTheme="minorHAnsi" w:hAnsiTheme="minorHAnsi" w:cstheme="minorHAnsi"/>
                <w:bCs/>
                <w:sz w:val="20"/>
                <w:szCs w:val="20"/>
              </w:rPr>
            </w:pPr>
            <w:r w:rsidRPr="00F5695F">
              <w:rPr>
                <w:rFonts w:asciiTheme="minorHAnsi" w:hAnsiTheme="minorHAnsi"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p>
        </w:tc>
      </w:tr>
    </w:tbl>
    <w:p w14:paraId="1DE03333" w14:textId="77777777" w:rsidR="00C34815" w:rsidRPr="00E60618" w:rsidRDefault="00C34815" w:rsidP="00E60618">
      <w:pPr>
        <w:spacing w:after="0"/>
        <w:rPr>
          <w:rFonts w:asciiTheme="minorHAnsi" w:hAnsiTheme="minorHAnsi"/>
          <w:sz w:val="20"/>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C34815" w:rsidRPr="008A45F8" w14:paraId="1DE03336" w14:textId="77777777" w:rsidTr="00C34815">
        <w:trPr>
          <w:cantSplit/>
          <w:trHeight w:val="432"/>
        </w:trPr>
        <w:tc>
          <w:tcPr>
            <w:tcW w:w="5000" w:type="pct"/>
            <w:gridSpan w:val="2"/>
            <w:vAlign w:val="center"/>
          </w:tcPr>
          <w:p w14:paraId="1DE03334" w14:textId="096BB254" w:rsidR="00C34815" w:rsidRPr="006C605C" w:rsidRDefault="00C05AD7" w:rsidP="00444986">
            <w:pPr>
              <w:keepNext/>
              <w:spacing w:after="0"/>
              <w:rPr>
                <w:rFonts w:asciiTheme="minorHAnsi" w:hAnsiTheme="minorHAnsi"/>
                <w:b/>
                <w:sz w:val="20"/>
                <w:szCs w:val="20"/>
              </w:rPr>
            </w:pPr>
            <w:r>
              <w:rPr>
                <w:rFonts w:asciiTheme="minorHAnsi" w:hAnsiTheme="minorHAnsi"/>
                <w:b/>
                <w:sz w:val="20"/>
                <w:szCs w:val="20"/>
              </w:rPr>
              <w:t>I</w:t>
            </w:r>
            <w:r w:rsidR="00C34815" w:rsidRPr="00444986">
              <w:rPr>
                <w:rFonts w:asciiTheme="minorHAnsi" w:hAnsiTheme="minorHAnsi"/>
                <w:b/>
                <w:sz w:val="20"/>
                <w:szCs w:val="20"/>
              </w:rPr>
              <w:t>. Determination of HERS Verification Compliance</w:t>
            </w:r>
          </w:p>
          <w:p w14:paraId="1DE03335" w14:textId="77777777" w:rsidR="00C34815" w:rsidRPr="008A45F8" w:rsidRDefault="00C34815" w:rsidP="00444986">
            <w:pPr>
              <w:keepNext/>
              <w:spacing w:after="0" w:line="240" w:lineRule="auto"/>
              <w:rPr>
                <w:rFonts w:asciiTheme="minorHAnsi" w:eastAsia="Times New Roman" w:hAnsiTheme="minorHAnsi"/>
                <w:sz w:val="18"/>
                <w:szCs w:val="18"/>
              </w:rPr>
            </w:pPr>
            <w:r w:rsidRPr="0036278D">
              <w:rPr>
                <w:rFonts w:asciiTheme="minorHAnsi" w:eastAsia="Times New Roman" w:hAnsiTheme="minorHAnsi"/>
                <w:sz w:val="20"/>
                <w:szCs w:val="18"/>
              </w:rPr>
              <w:t>All applicable sections of this document shall indicate compliance with the specified verification protocol requirements in order for this Certificate of Verification as a whole to be determined to be in compliance.</w:t>
            </w:r>
          </w:p>
        </w:tc>
      </w:tr>
      <w:tr w:rsidR="00C34815" w:rsidRPr="008A45F8" w14:paraId="1DE03339" w14:textId="77777777" w:rsidTr="00C34815">
        <w:trPr>
          <w:cantSplit/>
          <w:trHeight w:val="432"/>
        </w:trPr>
        <w:tc>
          <w:tcPr>
            <w:tcW w:w="253" w:type="pct"/>
            <w:vAlign w:val="center"/>
          </w:tcPr>
          <w:p w14:paraId="1DE03337" w14:textId="77777777" w:rsidR="00C34815" w:rsidRPr="008A45F8" w:rsidDel="00C76C40" w:rsidRDefault="00C34815" w:rsidP="00C34815">
            <w:pPr>
              <w:keepNext/>
              <w:spacing w:after="0" w:line="240" w:lineRule="auto"/>
              <w:rPr>
                <w:rFonts w:asciiTheme="minorHAnsi" w:eastAsia="Times New Roman" w:hAnsiTheme="minorHAnsi"/>
                <w:sz w:val="18"/>
                <w:szCs w:val="18"/>
              </w:rPr>
            </w:pPr>
            <w:r w:rsidRPr="008A45F8">
              <w:rPr>
                <w:rFonts w:asciiTheme="minorHAnsi" w:eastAsia="Times New Roman" w:hAnsiTheme="minorHAnsi"/>
                <w:sz w:val="18"/>
                <w:szCs w:val="18"/>
              </w:rPr>
              <w:t>01</w:t>
            </w:r>
          </w:p>
        </w:tc>
        <w:tc>
          <w:tcPr>
            <w:tcW w:w="4747" w:type="pct"/>
            <w:vAlign w:val="center"/>
          </w:tcPr>
          <w:p w14:paraId="1DE03338" w14:textId="77777777" w:rsidR="00C34815" w:rsidRDefault="00C34815" w:rsidP="00C34815">
            <w:pPr>
              <w:keepNext/>
              <w:spacing w:after="60" w:line="240" w:lineRule="auto"/>
              <w:rPr>
                <w:rFonts w:asciiTheme="minorHAnsi" w:eastAsia="Times New Roman" w:hAnsiTheme="minorHAnsi"/>
                <w:sz w:val="18"/>
                <w:szCs w:val="18"/>
              </w:rPr>
            </w:pPr>
          </w:p>
        </w:tc>
      </w:tr>
    </w:tbl>
    <w:p w14:paraId="1DE0333A" w14:textId="77777777" w:rsidR="00E0450E" w:rsidRDefault="00E0450E" w:rsidP="00444986">
      <w:pPr>
        <w:spacing w:after="0"/>
        <w:rPr>
          <w:rFonts w:asciiTheme="minorHAnsi" w:hAnsiTheme="minorHAnsi"/>
          <w:sz w:val="16"/>
          <w:szCs w:val="16"/>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7"/>
        <w:gridCol w:w="50"/>
        <w:gridCol w:w="5371"/>
      </w:tblGrid>
      <w:tr w:rsidR="00324A7E" w:rsidRPr="00324A7E" w14:paraId="1DE0333C" w14:textId="77777777" w:rsidTr="000A0435">
        <w:trPr>
          <w:trHeight w:val="206"/>
        </w:trPr>
        <w:tc>
          <w:tcPr>
            <w:tcW w:w="10375" w:type="dxa"/>
            <w:gridSpan w:val="3"/>
            <w:vAlign w:val="center"/>
          </w:tcPr>
          <w:p w14:paraId="1DE0333B" w14:textId="77777777" w:rsidR="00E0450E" w:rsidRDefault="00324A7E" w:rsidP="0044498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4"/>
                <w:szCs w:val="24"/>
              </w:rPr>
            </w:pPr>
            <w:r w:rsidRPr="00324A7E">
              <w:rPr>
                <w:rFonts w:asciiTheme="minorHAnsi" w:eastAsia="Times New Roman" w:hAnsiTheme="minorHAnsi" w:cs="Arial"/>
                <w:b/>
                <w:caps/>
                <w:sz w:val="18"/>
                <w:szCs w:val="18"/>
              </w:rPr>
              <w:lastRenderedPageBreak/>
              <w:t>Documentation Author's Declaration Statement</w:t>
            </w:r>
          </w:p>
        </w:tc>
      </w:tr>
      <w:tr w:rsidR="00324A7E" w:rsidRPr="00324A7E" w14:paraId="1DE0333E" w14:textId="77777777" w:rsidTr="000A0435">
        <w:trPr>
          <w:trHeight w:val="206"/>
        </w:trPr>
        <w:tc>
          <w:tcPr>
            <w:tcW w:w="10375" w:type="dxa"/>
            <w:gridSpan w:val="3"/>
            <w:vAlign w:val="center"/>
          </w:tcPr>
          <w:p w14:paraId="1DE0333D" w14:textId="77777777" w:rsidR="00E0450E" w:rsidRDefault="00324A7E" w:rsidP="00444986">
            <w:pPr>
              <w:keepNext/>
              <w:numPr>
                <w:ilvl w:val="0"/>
                <w:numId w:val="9"/>
              </w:numPr>
              <w:spacing w:after="0" w:line="240" w:lineRule="auto"/>
              <w:ind w:left="360" w:hanging="270"/>
              <w:rPr>
                <w:rFonts w:asciiTheme="minorHAnsi" w:eastAsia="Times New Roman" w:hAnsiTheme="minorHAnsi"/>
                <w:sz w:val="18"/>
                <w:szCs w:val="18"/>
              </w:rPr>
            </w:pPr>
            <w:r w:rsidRPr="00324A7E">
              <w:rPr>
                <w:rFonts w:asciiTheme="minorHAnsi" w:eastAsia="Times New Roman" w:hAnsiTheme="minorHAnsi"/>
                <w:sz w:val="18"/>
                <w:szCs w:val="18"/>
              </w:rPr>
              <w:t>I certify that this Certificate of Verification documentation is accurate and complete.</w:t>
            </w:r>
          </w:p>
        </w:tc>
      </w:tr>
      <w:tr w:rsidR="00324A7E" w:rsidRPr="00324A7E" w14:paraId="1DE03341" w14:textId="77777777" w:rsidTr="000A0435">
        <w:trPr>
          <w:trHeight w:val="360"/>
        </w:trPr>
        <w:tc>
          <w:tcPr>
            <w:tcW w:w="5152" w:type="dxa"/>
          </w:tcPr>
          <w:p w14:paraId="1DE0333F" w14:textId="77777777" w:rsidR="00E0450E" w:rsidRDefault="00324A7E" w:rsidP="00444986">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Name:</w:t>
            </w:r>
          </w:p>
        </w:tc>
        <w:tc>
          <w:tcPr>
            <w:tcW w:w="5223" w:type="dxa"/>
            <w:gridSpan w:val="2"/>
          </w:tcPr>
          <w:p w14:paraId="1DE03340" w14:textId="77777777" w:rsidR="00E0450E" w:rsidRDefault="00324A7E" w:rsidP="00444986">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Signature:</w:t>
            </w:r>
          </w:p>
        </w:tc>
      </w:tr>
      <w:tr w:rsidR="00324A7E" w:rsidRPr="00324A7E" w14:paraId="1DE03344" w14:textId="77777777" w:rsidTr="000A0435">
        <w:trPr>
          <w:trHeight w:val="360"/>
        </w:trPr>
        <w:tc>
          <w:tcPr>
            <w:tcW w:w="5152" w:type="dxa"/>
          </w:tcPr>
          <w:p w14:paraId="1DE03342" w14:textId="77777777" w:rsidR="00E0450E" w:rsidRDefault="00324A7E" w:rsidP="00444986">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Company:</w:t>
            </w:r>
          </w:p>
        </w:tc>
        <w:tc>
          <w:tcPr>
            <w:tcW w:w="5223" w:type="dxa"/>
            <w:gridSpan w:val="2"/>
          </w:tcPr>
          <w:p w14:paraId="1DE03343" w14:textId="77777777" w:rsidR="00E0450E" w:rsidRDefault="00324A7E" w:rsidP="00444986">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Date:</w:t>
            </w:r>
          </w:p>
        </w:tc>
      </w:tr>
      <w:tr w:rsidR="00324A7E" w:rsidRPr="00324A7E" w14:paraId="1DE03347" w14:textId="77777777" w:rsidTr="000A0435">
        <w:trPr>
          <w:trHeight w:val="360"/>
        </w:trPr>
        <w:tc>
          <w:tcPr>
            <w:tcW w:w="5152" w:type="dxa"/>
          </w:tcPr>
          <w:p w14:paraId="1DE03345" w14:textId="77777777" w:rsidR="00E0450E" w:rsidRDefault="00324A7E" w:rsidP="00444986">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Address:</w:t>
            </w:r>
          </w:p>
        </w:tc>
        <w:tc>
          <w:tcPr>
            <w:tcW w:w="5223" w:type="dxa"/>
            <w:gridSpan w:val="2"/>
          </w:tcPr>
          <w:p w14:paraId="1DE03346" w14:textId="77777777" w:rsidR="00E0450E" w:rsidRDefault="00324A7E" w:rsidP="00444986">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CEA / HERS Certification Identification (If applicable):</w:t>
            </w:r>
          </w:p>
        </w:tc>
      </w:tr>
      <w:tr w:rsidR="00324A7E" w:rsidRPr="00324A7E" w14:paraId="1DE0334A" w14:textId="77777777" w:rsidTr="000A0435">
        <w:trPr>
          <w:trHeight w:val="360"/>
        </w:trPr>
        <w:tc>
          <w:tcPr>
            <w:tcW w:w="5152" w:type="dxa"/>
          </w:tcPr>
          <w:p w14:paraId="1DE03348" w14:textId="77777777" w:rsidR="00E0450E" w:rsidRDefault="00324A7E" w:rsidP="00444986">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City/State/Zip:</w:t>
            </w:r>
          </w:p>
        </w:tc>
        <w:tc>
          <w:tcPr>
            <w:tcW w:w="5223" w:type="dxa"/>
            <w:gridSpan w:val="2"/>
          </w:tcPr>
          <w:p w14:paraId="1DE03349" w14:textId="77777777" w:rsidR="00E0450E" w:rsidRDefault="00324A7E" w:rsidP="00444986">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Phone:</w:t>
            </w:r>
          </w:p>
        </w:tc>
      </w:tr>
      <w:tr w:rsidR="00324A7E" w:rsidRPr="00324A7E" w14:paraId="1DE0334C" w14:textId="77777777" w:rsidTr="000A0435">
        <w:tblPrEx>
          <w:tblCellMar>
            <w:left w:w="115" w:type="dxa"/>
            <w:right w:w="115" w:type="dxa"/>
          </w:tblCellMar>
        </w:tblPrEx>
        <w:trPr>
          <w:trHeight w:val="296"/>
        </w:trPr>
        <w:tc>
          <w:tcPr>
            <w:tcW w:w="10375" w:type="dxa"/>
            <w:gridSpan w:val="3"/>
            <w:vAlign w:val="center"/>
          </w:tcPr>
          <w:p w14:paraId="1DE0334B" w14:textId="77777777" w:rsidR="00E0450E" w:rsidRDefault="00324A7E" w:rsidP="0044498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324A7E">
              <w:rPr>
                <w:rFonts w:asciiTheme="minorHAnsi" w:eastAsia="Times New Roman" w:hAnsiTheme="minorHAnsi" w:cs="Arial"/>
                <w:b/>
                <w:caps/>
                <w:sz w:val="18"/>
                <w:szCs w:val="18"/>
              </w:rPr>
              <w:t xml:space="preserve">Responsible Person's Declaration statement </w:t>
            </w:r>
          </w:p>
        </w:tc>
      </w:tr>
      <w:tr w:rsidR="00324A7E" w:rsidRPr="00324A7E" w14:paraId="1DE03353" w14:textId="77777777" w:rsidTr="000A0435">
        <w:tblPrEx>
          <w:tblCellMar>
            <w:left w:w="115" w:type="dxa"/>
            <w:right w:w="115" w:type="dxa"/>
          </w:tblCellMar>
        </w:tblPrEx>
        <w:trPr>
          <w:trHeight w:val="504"/>
        </w:trPr>
        <w:tc>
          <w:tcPr>
            <w:tcW w:w="10375" w:type="dxa"/>
            <w:gridSpan w:val="3"/>
          </w:tcPr>
          <w:p w14:paraId="1DE0334D" w14:textId="77777777" w:rsidR="00601090" w:rsidRDefault="00324A7E" w:rsidP="00444986">
            <w:pPr>
              <w:keepNext/>
              <w:tabs>
                <w:tab w:val="left" w:pos="-2600"/>
              </w:tabs>
              <w:spacing w:after="60" w:line="240" w:lineRule="auto"/>
              <w:ind w:right="90"/>
              <w:outlineLvl w:val="2"/>
              <w:rPr>
                <w:rFonts w:asciiTheme="minorHAnsi" w:eastAsia="Times New Roman" w:hAnsiTheme="minorHAnsi"/>
                <w:bCs/>
                <w:caps/>
                <w:sz w:val="18"/>
                <w:szCs w:val="18"/>
              </w:rPr>
            </w:pPr>
            <w:r w:rsidRPr="00324A7E">
              <w:rPr>
                <w:rFonts w:asciiTheme="minorHAnsi" w:eastAsia="Times New Roman" w:hAnsiTheme="minorHAnsi"/>
                <w:bCs/>
                <w:sz w:val="18"/>
                <w:szCs w:val="18"/>
              </w:rPr>
              <w:t>I certify the following under penalty of perjury, under the laws of the State of California:</w:t>
            </w:r>
          </w:p>
          <w:p w14:paraId="1DE0334E" w14:textId="77777777" w:rsidR="00601090" w:rsidRDefault="00324A7E">
            <w:pPr>
              <w:keepNext/>
              <w:numPr>
                <w:ilvl w:val="0"/>
                <w:numId w:val="8"/>
              </w:numPr>
              <w:tabs>
                <w:tab w:val="left" w:pos="-2600"/>
              </w:tabs>
              <w:spacing w:after="60" w:line="240" w:lineRule="auto"/>
              <w:ind w:right="90"/>
              <w:outlineLvl w:val="2"/>
              <w:rPr>
                <w:rFonts w:asciiTheme="minorHAnsi" w:eastAsia="Times New Roman" w:hAnsiTheme="minorHAnsi"/>
                <w:bCs/>
                <w:caps/>
                <w:sz w:val="18"/>
                <w:szCs w:val="18"/>
              </w:rPr>
            </w:pPr>
            <w:r w:rsidRPr="00324A7E">
              <w:rPr>
                <w:rFonts w:asciiTheme="minorHAnsi" w:eastAsia="Times New Roman" w:hAnsiTheme="minorHAnsi"/>
                <w:bCs/>
                <w:sz w:val="18"/>
                <w:szCs w:val="18"/>
              </w:rPr>
              <w:t xml:space="preserve">The information provided on this Certificate of Verification is true and correct. </w:t>
            </w:r>
          </w:p>
          <w:p w14:paraId="1DE0334F" w14:textId="77777777" w:rsidR="00601090" w:rsidRDefault="00324A7E">
            <w:pPr>
              <w:keepNext/>
              <w:numPr>
                <w:ilvl w:val="0"/>
                <w:numId w:val="8"/>
              </w:numPr>
              <w:tabs>
                <w:tab w:val="left" w:pos="-2600"/>
              </w:tabs>
              <w:spacing w:after="60" w:line="240" w:lineRule="auto"/>
              <w:outlineLvl w:val="2"/>
              <w:rPr>
                <w:rFonts w:asciiTheme="minorHAnsi" w:eastAsia="Times New Roman" w:hAnsiTheme="minorHAnsi"/>
                <w:sz w:val="18"/>
                <w:szCs w:val="18"/>
              </w:rPr>
            </w:pPr>
            <w:r w:rsidRPr="00324A7E">
              <w:rPr>
                <w:rFonts w:asciiTheme="minorHAnsi" w:eastAsia="Times New Roman" w:hAnsiTheme="minorHAnsi"/>
                <w:sz w:val="18"/>
                <w:szCs w:val="18"/>
              </w:rPr>
              <w:t>I am the certified HERS Rater who performed the verification identified and reported on this Certificate of Verification (responsible rater).</w:t>
            </w:r>
          </w:p>
          <w:p w14:paraId="1DE03350" w14:textId="77777777" w:rsidR="00601090" w:rsidRDefault="00324A7E">
            <w:pPr>
              <w:keepNext/>
              <w:numPr>
                <w:ilvl w:val="0"/>
                <w:numId w:val="8"/>
              </w:numPr>
              <w:tabs>
                <w:tab w:val="left" w:pos="-2600"/>
              </w:tabs>
              <w:spacing w:after="60" w:line="240" w:lineRule="auto"/>
              <w:outlineLvl w:val="2"/>
              <w:rPr>
                <w:rFonts w:asciiTheme="minorHAnsi" w:eastAsia="Times New Roman" w:hAnsiTheme="minorHAnsi"/>
                <w:sz w:val="18"/>
                <w:szCs w:val="18"/>
              </w:rPr>
            </w:pPr>
            <w:r w:rsidRPr="00324A7E">
              <w:rPr>
                <w:rFonts w:asciiTheme="minorHAnsi" w:eastAsia="Times New Roman"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p>
          <w:p w14:paraId="1DE03351" w14:textId="77777777" w:rsidR="00601090" w:rsidRDefault="00324A7E">
            <w:pPr>
              <w:keepNext/>
              <w:numPr>
                <w:ilvl w:val="0"/>
                <w:numId w:val="8"/>
              </w:numPr>
              <w:tabs>
                <w:tab w:val="left" w:pos="-2600"/>
              </w:tabs>
              <w:spacing w:after="60" w:line="240" w:lineRule="auto"/>
              <w:outlineLvl w:val="2"/>
              <w:rPr>
                <w:rFonts w:asciiTheme="minorHAnsi" w:eastAsia="Times New Roman" w:hAnsiTheme="minorHAnsi"/>
                <w:sz w:val="18"/>
                <w:szCs w:val="18"/>
              </w:rPr>
            </w:pPr>
            <w:r w:rsidRPr="00324A7E">
              <w:rPr>
                <w:rFonts w:asciiTheme="minorHAnsi" w:eastAsia="Times New Roman"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p>
          <w:p w14:paraId="1DE03352" w14:textId="77777777" w:rsidR="00601090" w:rsidRDefault="00324A7E">
            <w:pPr>
              <w:keepNext/>
              <w:numPr>
                <w:ilvl w:val="0"/>
                <w:numId w:val="8"/>
              </w:numPr>
              <w:tabs>
                <w:tab w:val="left" w:pos="-2600"/>
              </w:tabs>
              <w:spacing w:after="60" w:line="240" w:lineRule="auto"/>
              <w:outlineLvl w:val="2"/>
              <w:rPr>
                <w:rFonts w:asciiTheme="minorHAnsi" w:eastAsia="Times New Roman" w:hAnsiTheme="minorHAnsi"/>
                <w:sz w:val="18"/>
                <w:szCs w:val="18"/>
              </w:rPr>
            </w:pPr>
            <w:r w:rsidRPr="00324A7E">
              <w:rPr>
                <w:rFonts w:asciiTheme="minorHAnsi" w:eastAsia="Times New Roman"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324A7E" w:rsidRPr="00324A7E" w14:paraId="1DE03355" w14:textId="77777777" w:rsidTr="000A0435">
        <w:tblPrEx>
          <w:tblCellMar>
            <w:left w:w="115" w:type="dxa"/>
            <w:right w:w="115" w:type="dxa"/>
          </w:tblCellMar>
        </w:tblPrEx>
        <w:trPr>
          <w:trHeight w:hRule="exact" w:val="288"/>
        </w:trPr>
        <w:tc>
          <w:tcPr>
            <w:tcW w:w="10375" w:type="dxa"/>
            <w:gridSpan w:val="3"/>
            <w:vAlign w:val="center"/>
          </w:tcPr>
          <w:p w14:paraId="1DE03354" w14:textId="77777777" w:rsidR="00E0450E" w:rsidRDefault="00324A7E" w:rsidP="0044498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Arial"/>
                <w:b/>
                <w:caps/>
                <w:sz w:val="18"/>
                <w:szCs w:val="18"/>
              </w:rPr>
            </w:pPr>
            <w:r w:rsidRPr="00324A7E">
              <w:rPr>
                <w:rFonts w:asciiTheme="minorHAnsi" w:eastAsia="Times New Roman" w:hAnsiTheme="minorHAnsi" w:cs="Arial"/>
                <w:b/>
                <w:caps/>
                <w:sz w:val="18"/>
                <w:szCs w:val="18"/>
              </w:rPr>
              <w:t>BUILDER OR INSTALLER INFORMATION AS SHOWN ON THE CERTIFICATE of Installation</w:t>
            </w:r>
          </w:p>
        </w:tc>
      </w:tr>
      <w:tr w:rsidR="00324A7E" w:rsidRPr="00324A7E" w14:paraId="1DE03357" w14:textId="77777777" w:rsidTr="000A0435">
        <w:tblPrEx>
          <w:tblCellMar>
            <w:left w:w="115" w:type="dxa"/>
            <w:right w:w="115" w:type="dxa"/>
          </w:tblCellMar>
        </w:tblPrEx>
        <w:trPr>
          <w:trHeight w:hRule="exact" w:val="360"/>
        </w:trPr>
        <w:tc>
          <w:tcPr>
            <w:tcW w:w="10375" w:type="dxa"/>
            <w:gridSpan w:val="3"/>
            <w:vAlign w:val="center"/>
          </w:tcPr>
          <w:p w14:paraId="1DE03356" w14:textId="77777777" w:rsidR="00E0450E" w:rsidRDefault="00324A7E" w:rsidP="0044498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sz w:val="14"/>
                <w:szCs w:val="14"/>
              </w:rPr>
            </w:pPr>
            <w:r w:rsidRPr="00324A7E">
              <w:rPr>
                <w:rFonts w:asciiTheme="minorHAnsi" w:eastAsia="Times New Roman" w:hAnsiTheme="minorHAnsi"/>
                <w:sz w:val="14"/>
                <w:szCs w:val="14"/>
              </w:rPr>
              <w:t>Company Name (Installing Subcontractor or General Contractor or Builder/Owner):</w:t>
            </w:r>
          </w:p>
        </w:tc>
      </w:tr>
      <w:tr w:rsidR="00324A7E" w:rsidRPr="00324A7E" w14:paraId="1DE0335A" w14:textId="77777777" w:rsidTr="000A0435">
        <w:tblPrEx>
          <w:tblCellMar>
            <w:left w:w="115" w:type="dxa"/>
            <w:right w:w="115" w:type="dxa"/>
          </w:tblCellMar>
        </w:tblPrEx>
        <w:trPr>
          <w:trHeight w:hRule="exact" w:val="360"/>
        </w:trPr>
        <w:tc>
          <w:tcPr>
            <w:tcW w:w="5152" w:type="dxa"/>
          </w:tcPr>
          <w:p w14:paraId="1DE03358" w14:textId="77777777" w:rsidR="00E0450E" w:rsidRDefault="00324A7E" w:rsidP="00444986">
            <w:pPr>
              <w:keepNext/>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sz w:val="14"/>
                <w:szCs w:val="14"/>
              </w:rPr>
            </w:pPr>
            <w:r w:rsidRPr="00324A7E">
              <w:rPr>
                <w:rFonts w:asciiTheme="minorHAnsi" w:eastAsia="Times New Roman" w:hAnsiTheme="minorHAnsi"/>
                <w:sz w:val="14"/>
                <w:szCs w:val="14"/>
              </w:rPr>
              <w:t>Responsible Builder/Installer Name:</w:t>
            </w:r>
          </w:p>
        </w:tc>
        <w:tc>
          <w:tcPr>
            <w:tcW w:w="5223" w:type="dxa"/>
            <w:gridSpan w:val="2"/>
          </w:tcPr>
          <w:p w14:paraId="1DE03359" w14:textId="77777777" w:rsidR="00E0450E" w:rsidRDefault="00324A7E" w:rsidP="00444986">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CSLB License:</w:t>
            </w:r>
          </w:p>
        </w:tc>
      </w:tr>
      <w:tr w:rsidR="00324A7E" w:rsidRPr="00324A7E" w14:paraId="1DE0335C" w14:textId="77777777" w:rsidTr="000A0435">
        <w:tblPrEx>
          <w:tblCellMar>
            <w:left w:w="108" w:type="dxa"/>
            <w:right w:w="108" w:type="dxa"/>
          </w:tblCellMar>
        </w:tblPrEx>
        <w:trPr>
          <w:trHeight w:hRule="exact" w:val="288"/>
        </w:trPr>
        <w:tc>
          <w:tcPr>
            <w:tcW w:w="10375" w:type="dxa"/>
            <w:gridSpan w:val="3"/>
            <w:vAlign w:val="center"/>
          </w:tcPr>
          <w:p w14:paraId="1DE0335B" w14:textId="77777777" w:rsidR="00E0450E" w:rsidRDefault="00324A7E" w:rsidP="004449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asciiTheme="minorHAnsi" w:eastAsia="Times New Roman" w:hAnsiTheme="minorHAnsi"/>
                <w:sz w:val="14"/>
                <w:szCs w:val="14"/>
              </w:rPr>
            </w:pPr>
            <w:r w:rsidRPr="00324A7E">
              <w:rPr>
                <w:rFonts w:asciiTheme="minorHAnsi" w:eastAsia="Times New Roman" w:hAnsiTheme="minorHAnsi" w:cs="Arial"/>
                <w:b/>
                <w:caps/>
                <w:sz w:val="18"/>
                <w:szCs w:val="18"/>
              </w:rPr>
              <w:t>HERS PROVIDER DATA REGISTRY INFORMATION</w:t>
            </w:r>
          </w:p>
        </w:tc>
      </w:tr>
      <w:tr w:rsidR="00324A7E" w:rsidRPr="00324A7E" w14:paraId="1DE0335F" w14:textId="77777777" w:rsidTr="000A0435">
        <w:tblPrEx>
          <w:tblCellMar>
            <w:left w:w="108" w:type="dxa"/>
            <w:right w:w="108" w:type="dxa"/>
          </w:tblCellMar>
        </w:tblPrEx>
        <w:trPr>
          <w:trHeight w:hRule="exact" w:val="360"/>
        </w:trPr>
        <w:tc>
          <w:tcPr>
            <w:tcW w:w="5152" w:type="dxa"/>
          </w:tcPr>
          <w:p w14:paraId="1DE0335D" w14:textId="77777777" w:rsidR="00E0450E" w:rsidRDefault="00324A7E" w:rsidP="0044498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Sample Group Number (if applicable):</w:t>
            </w:r>
          </w:p>
        </w:tc>
        <w:tc>
          <w:tcPr>
            <w:tcW w:w="5223" w:type="dxa"/>
            <w:gridSpan w:val="2"/>
          </w:tcPr>
          <w:p w14:paraId="1DE0335E" w14:textId="2B9F9BAD" w:rsidR="00E0450E" w:rsidRDefault="00324A7E" w:rsidP="0044498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Dwelling Test Status in Sample Group (if applicable)</w:t>
            </w:r>
            <w:r w:rsidR="00AE6749">
              <w:rPr>
                <w:rFonts w:asciiTheme="minorHAnsi" w:eastAsia="Times New Roman" w:hAnsiTheme="minorHAnsi"/>
                <w:sz w:val="14"/>
                <w:szCs w:val="14"/>
              </w:rPr>
              <w:t>:</w:t>
            </w:r>
          </w:p>
        </w:tc>
      </w:tr>
      <w:tr w:rsidR="00324A7E" w:rsidRPr="00324A7E" w14:paraId="1DE03361" w14:textId="77777777" w:rsidTr="000A0435">
        <w:tblPrEx>
          <w:tblCellMar>
            <w:left w:w="108" w:type="dxa"/>
            <w:right w:w="108" w:type="dxa"/>
          </w:tblCellMar>
        </w:tblPrEx>
        <w:trPr>
          <w:trHeight w:hRule="exact" w:val="288"/>
        </w:trPr>
        <w:tc>
          <w:tcPr>
            <w:tcW w:w="10375" w:type="dxa"/>
            <w:gridSpan w:val="3"/>
            <w:vAlign w:val="center"/>
          </w:tcPr>
          <w:p w14:paraId="1DE03360" w14:textId="77777777" w:rsidR="00E0450E" w:rsidRDefault="00324A7E" w:rsidP="004449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asciiTheme="minorHAnsi" w:eastAsia="Times New Roman" w:hAnsiTheme="minorHAnsi"/>
                <w:sz w:val="14"/>
                <w:szCs w:val="14"/>
              </w:rPr>
            </w:pPr>
            <w:r w:rsidRPr="00324A7E">
              <w:rPr>
                <w:rFonts w:asciiTheme="minorHAnsi" w:eastAsia="Times New Roman" w:hAnsiTheme="minorHAnsi" w:cs="Arial"/>
                <w:b/>
                <w:caps/>
                <w:sz w:val="18"/>
                <w:szCs w:val="18"/>
              </w:rPr>
              <w:t>HERS RATER INFORMATION</w:t>
            </w:r>
          </w:p>
        </w:tc>
      </w:tr>
      <w:tr w:rsidR="00324A7E" w:rsidRPr="00324A7E" w14:paraId="1DE03363" w14:textId="77777777" w:rsidTr="000A0435">
        <w:tblPrEx>
          <w:tblCellMar>
            <w:left w:w="108" w:type="dxa"/>
            <w:right w:w="108" w:type="dxa"/>
          </w:tblCellMar>
        </w:tblPrEx>
        <w:trPr>
          <w:trHeight w:hRule="exact" w:val="360"/>
        </w:trPr>
        <w:tc>
          <w:tcPr>
            <w:tcW w:w="10375" w:type="dxa"/>
            <w:gridSpan w:val="3"/>
          </w:tcPr>
          <w:p w14:paraId="1DE03362" w14:textId="77777777" w:rsidR="00E0450E" w:rsidRDefault="00324A7E" w:rsidP="004449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HERS Rater Company Name:</w:t>
            </w:r>
          </w:p>
        </w:tc>
      </w:tr>
      <w:tr w:rsidR="00324A7E" w:rsidRPr="00324A7E" w14:paraId="1DE03366" w14:textId="77777777" w:rsidTr="000A0435">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1DE03364" w14:textId="77777777" w:rsidR="00E0450E" w:rsidRDefault="00324A7E" w:rsidP="0044498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Responsible Rater's Name:</w:t>
            </w:r>
          </w:p>
        </w:tc>
        <w:tc>
          <w:tcPr>
            <w:tcW w:w="5175" w:type="dxa"/>
            <w:tcBorders>
              <w:top w:val="single" w:sz="4" w:space="0" w:color="auto"/>
              <w:left w:val="single" w:sz="4" w:space="0" w:color="auto"/>
              <w:bottom w:val="single" w:sz="4" w:space="0" w:color="auto"/>
              <w:right w:val="single" w:sz="4" w:space="0" w:color="auto"/>
            </w:tcBorders>
          </w:tcPr>
          <w:p w14:paraId="1DE03365" w14:textId="77777777" w:rsidR="00E0450E" w:rsidRDefault="00324A7E" w:rsidP="0044498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Responsible Rater's Signature:</w:t>
            </w:r>
          </w:p>
        </w:tc>
      </w:tr>
      <w:tr w:rsidR="00324A7E" w:rsidRPr="00324A7E" w14:paraId="1DE03369" w14:textId="77777777" w:rsidTr="000A0435">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1DE03367" w14:textId="099EC95D" w:rsidR="00E0450E" w:rsidRDefault="00324A7E" w:rsidP="0044498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Responsible Rater's Certification Number w/ this HERS Provider</w:t>
            </w:r>
            <w:r w:rsidR="00AE6749">
              <w:rPr>
                <w:rFonts w:asciiTheme="minorHAnsi" w:eastAsia="Times New Roman" w:hAnsiTheme="minorHAnsi"/>
                <w:sz w:val="14"/>
                <w:szCs w:val="14"/>
              </w:rPr>
              <w:t>:</w:t>
            </w:r>
          </w:p>
        </w:tc>
        <w:tc>
          <w:tcPr>
            <w:tcW w:w="5175" w:type="dxa"/>
            <w:tcBorders>
              <w:top w:val="single" w:sz="4" w:space="0" w:color="auto"/>
              <w:left w:val="single" w:sz="4" w:space="0" w:color="auto"/>
              <w:bottom w:val="single" w:sz="4" w:space="0" w:color="auto"/>
              <w:right w:val="single" w:sz="4" w:space="0" w:color="auto"/>
            </w:tcBorders>
          </w:tcPr>
          <w:p w14:paraId="1DE03368" w14:textId="77777777" w:rsidR="00E0450E" w:rsidRDefault="00324A7E" w:rsidP="0044498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Date Signed:</w:t>
            </w:r>
          </w:p>
        </w:tc>
      </w:tr>
    </w:tbl>
    <w:p w14:paraId="1DE03395" w14:textId="77777777" w:rsidR="000D6187" w:rsidRPr="000D6187" w:rsidRDefault="000D6187" w:rsidP="000D6187">
      <w:pPr>
        <w:ind w:hanging="677"/>
        <w:rPr>
          <w:rFonts w:asciiTheme="minorHAnsi" w:hAnsiTheme="minorHAnsi"/>
        </w:rPr>
      </w:pPr>
    </w:p>
    <w:p w14:paraId="1DE03396" w14:textId="77777777" w:rsidR="000D6187" w:rsidRPr="000D618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b/>
          <w:sz w:val="20"/>
          <w:szCs w:val="20"/>
        </w:rPr>
        <w:sectPr w:rsidR="000D6187" w:rsidRPr="000D6187" w:rsidSect="003256E4">
          <w:headerReference w:type="even" r:id="rId9"/>
          <w:headerReference w:type="default" r:id="rId10"/>
          <w:footerReference w:type="default" r:id="rId11"/>
          <w:headerReference w:type="first" r:id="rId12"/>
          <w:pgSz w:w="12240" w:h="15840"/>
          <w:pgMar w:top="720" w:right="720" w:bottom="720" w:left="720" w:header="288" w:footer="576" w:gutter="0"/>
          <w:cols w:space="720"/>
          <w:docGrid w:linePitch="360"/>
        </w:sectPr>
      </w:pPr>
    </w:p>
    <w:p w14:paraId="334937D5" w14:textId="26C8EFE5" w:rsidR="00DD1367" w:rsidRPr="00DD1367" w:rsidRDefault="00DD1367" w:rsidP="00DD136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DD1367">
        <w:rPr>
          <w:rFonts w:asciiTheme="minorHAnsi" w:hAnsiTheme="minorHAnsi" w:cstheme="minorHAnsi"/>
          <w:b/>
          <w:sz w:val="20"/>
          <w:szCs w:val="20"/>
        </w:rPr>
        <w:lastRenderedPageBreak/>
        <w:t>A. General Information</w:t>
      </w:r>
    </w:p>
    <w:p w14:paraId="1AEFBC19" w14:textId="77777777" w:rsidR="00DD1367" w:rsidRPr="00DD1367" w:rsidRDefault="00DD1367" w:rsidP="00DD136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DD1367">
        <w:rPr>
          <w:rFonts w:asciiTheme="minorHAnsi" w:hAnsiTheme="minorHAnsi" w:cstheme="minorHAnsi"/>
          <w:sz w:val="20"/>
          <w:szCs w:val="20"/>
        </w:rPr>
        <w:t xml:space="preserve">This table reports the building location as specified on the Registered CF1R. </w:t>
      </w:r>
    </w:p>
    <w:p w14:paraId="7A0FDD20" w14:textId="77777777" w:rsidR="00DD1367" w:rsidRPr="00DD1367" w:rsidRDefault="00DD1367" w:rsidP="00DD136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Arial"/>
          <w:b/>
          <w:sz w:val="20"/>
          <w:szCs w:val="20"/>
        </w:rPr>
      </w:pPr>
    </w:p>
    <w:p w14:paraId="4DA310DB" w14:textId="77777777" w:rsidR="00DD1367" w:rsidRPr="00DD1367" w:rsidRDefault="00DD1367" w:rsidP="00DD136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Arial"/>
          <w:b/>
          <w:sz w:val="20"/>
          <w:szCs w:val="20"/>
        </w:rPr>
      </w:pPr>
      <w:r w:rsidRPr="00DD1367">
        <w:rPr>
          <w:rFonts w:asciiTheme="minorHAnsi" w:hAnsiTheme="minorHAnsi" w:cs="Arial"/>
          <w:b/>
          <w:sz w:val="20"/>
          <w:szCs w:val="20"/>
        </w:rPr>
        <w:t>B. Design HERS Verified Central Water Heating Systems Information</w:t>
      </w:r>
    </w:p>
    <w:p w14:paraId="03CA81B2" w14:textId="77777777" w:rsidR="00DD1367" w:rsidRPr="00DD1367" w:rsidRDefault="00DD1367" w:rsidP="00DD1367">
      <w:pPr>
        <w:keepNext/>
        <w:spacing w:after="0" w:line="240" w:lineRule="auto"/>
        <w:rPr>
          <w:rFonts w:asciiTheme="minorHAnsi" w:hAnsiTheme="minorHAnsi"/>
          <w:sz w:val="20"/>
          <w:szCs w:val="20"/>
        </w:rPr>
      </w:pPr>
      <w:r w:rsidRPr="00DD1367">
        <w:rPr>
          <w:rFonts w:asciiTheme="minorHAnsi" w:hAnsiTheme="minorHAnsi"/>
          <w:sz w:val="20"/>
          <w:szCs w:val="20"/>
        </w:rPr>
        <w:t>This table reports the water heating system features that were specified on the registered CF1R compliance document for this project. For information only and requires no user input.</w:t>
      </w:r>
    </w:p>
    <w:p w14:paraId="0ADE3EDE" w14:textId="77777777" w:rsidR="00DD1367" w:rsidRPr="00DD1367" w:rsidRDefault="00DD1367" w:rsidP="00DD1367">
      <w:pPr>
        <w:keepNext/>
        <w:spacing w:after="0" w:line="240" w:lineRule="auto"/>
        <w:rPr>
          <w:rFonts w:asciiTheme="minorHAnsi" w:hAnsiTheme="minorHAnsi"/>
          <w:sz w:val="20"/>
          <w:szCs w:val="20"/>
        </w:rPr>
      </w:pPr>
    </w:p>
    <w:p w14:paraId="0B1E7CC7" w14:textId="77777777" w:rsidR="00DD1367" w:rsidRPr="00DD1367" w:rsidRDefault="00DD1367" w:rsidP="00DD1367">
      <w:pPr>
        <w:keepNext/>
        <w:spacing w:after="0" w:line="240" w:lineRule="auto"/>
        <w:rPr>
          <w:rFonts w:asciiTheme="minorHAnsi" w:hAnsiTheme="minorHAnsi"/>
          <w:sz w:val="20"/>
          <w:szCs w:val="20"/>
        </w:rPr>
      </w:pPr>
      <w:r w:rsidRPr="00DD1367">
        <w:rPr>
          <w:rFonts w:asciiTheme="minorHAnsi" w:hAnsiTheme="minorHAnsi" w:cs="Arial"/>
          <w:b/>
          <w:sz w:val="20"/>
          <w:szCs w:val="20"/>
        </w:rPr>
        <w:t>C. Installed HERS Verified Central Water Heating Systems Information</w:t>
      </w:r>
    </w:p>
    <w:p w14:paraId="2BA5A5A0" w14:textId="77777777" w:rsidR="00DD1367" w:rsidRPr="00DD1367" w:rsidRDefault="00DD1367" w:rsidP="00DD1367">
      <w:pPr>
        <w:keepNext/>
        <w:spacing w:after="0" w:line="240" w:lineRule="auto"/>
        <w:rPr>
          <w:rFonts w:asciiTheme="minorHAnsi" w:hAnsiTheme="minorHAnsi"/>
          <w:sz w:val="20"/>
          <w:szCs w:val="20"/>
        </w:rPr>
      </w:pPr>
      <w:r w:rsidRPr="00DD1367">
        <w:rPr>
          <w:rFonts w:asciiTheme="minorHAnsi" w:hAnsiTheme="minorHAnsi"/>
          <w:sz w:val="20"/>
          <w:szCs w:val="20"/>
        </w:rPr>
        <w:t>This table reports the water heating system information that is being installed. Require one line for each central system.</w:t>
      </w:r>
    </w:p>
    <w:p w14:paraId="0CCFC1F8" w14:textId="77777777" w:rsidR="00DD1367" w:rsidRPr="00DD1367" w:rsidRDefault="00DD1367" w:rsidP="00DD1367">
      <w:pPr>
        <w:keepNext/>
        <w:spacing w:after="0" w:line="240" w:lineRule="auto"/>
        <w:ind w:left="720" w:hanging="450"/>
        <w:rPr>
          <w:rFonts w:asciiTheme="minorHAnsi" w:hAnsiTheme="minorHAnsi"/>
          <w:sz w:val="20"/>
          <w:szCs w:val="20"/>
        </w:rPr>
      </w:pPr>
      <w:r w:rsidRPr="00DD1367">
        <w:rPr>
          <w:rFonts w:asciiTheme="minorHAnsi" w:hAnsiTheme="minorHAnsi"/>
          <w:sz w:val="20"/>
          <w:szCs w:val="20"/>
        </w:rPr>
        <w:t>01 Water Heating System ID or Name – Reference information from CF1R.</w:t>
      </w:r>
    </w:p>
    <w:p w14:paraId="19510E94" w14:textId="77777777" w:rsidR="00DD1367" w:rsidRPr="00DD1367" w:rsidRDefault="00DD1367" w:rsidP="00DD1367">
      <w:pPr>
        <w:keepNext/>
        <w:spacing w:after="0" w:line="240" w:lineRule="auto"/>
        <w:ind w:left="720" w:hanging="450"/>
        <w:rPr>
          <w:rFonts w:asciiTheme="minorHAnsi" w:hAnsiTheme="minorHAnsi"/>
          <w:sz w:val="20"/>
          <w:szCs w:val="20"/>
        </w:rPr>
      </w:pPr>
      <w:r w:rsidRPr="00DD1367">
        <w:rPr>
          <w:rFonts w:asciiTheme="minorHAnsi" w:hAnsiTheme="minorHAnsi"/>
          <w:sz w:val="20"/>
          <w:szCs w:val="20"/>
        </w:rPr>
        <w:t>02 Water Heating System Type – Reference information from CF1R. The different kinds of water heating system type are DHW or Combined Hydronic.</w:t>
      </w:r>
    </w:p>
    <w:p w14:paraId="55A9022E" w14:textId="77777777" w:rsidR="00DD1367" w:rsidRPr="00DD1367" w:rsidRDefault="00DD1367" w:rsidP="00DD1367">
      <w:pPr>
        <w:keepNext/>
        <w:spacing w:after="0" w:line="240" w:lineRule="auto"/>
        <w:ind w:left="540" w:hanging="270"/>
        <w:rPr>
          <w:rFonts w:asciiTheme="minorHAnsi" w:hAnsiTheme="minorHAnsi"/>
          <w:sz w:val="20"/>
          <w:szCs w:val="20"/>
        </w:rPr>
      </w:pPr>
      <w:r w:rsidRPr="00DD1367">
        <w:rPr>
          <w:rFonts w:asciiTheme="minorHAnsi" w:hAnsiTheme="minorHAnsi"/>
          <w:sz w:val="20"/>
          <w:szCs w:val="20"/>
        </w:rPr>
        <w:t>03 Water Heater Type – Information from CF1R. The different kinds of water heaters are Large/Commercial Storage, Small/Consumer Storage, Residential-Duty Commercial Storage, Heat Pump, Boiler, Large/Commercial Instantaneous, Small/Consumer Instantaneous, Residential-Duty Commercial Instantaneous or Indirect.</w:t>
      </w:r>
    </w:p>
    <w:p w14:paraId="4FC58450" w14:textId="77777777" w:rsidR="00DD1367" w:rsidRPr="00DD1367" w:rsidRDefault="00DD1367" w:rsidP="00DD1367">
      <w:pPr>
        <w:keepNext/>
        <w:spacing w:after="0" w:line="240" w:lineRule="auto"/>
        <w:ind w:left="720" w:hanging="450"/>
        <w:rPr>
          <w:rFonts w:asciiTheme="minorHAnsi" w:hAnsiTheme="minorHAnsi"/>
          <w:sz w:val="20"/>
          <w:szCs w:val="20"/>
        </w:rPr>
      </w:pPr>
      <w:r w:rsidRPr="00DD1367">
        <w:rPr>
          <w:rFonts w:asciiTheme="minorHAnsi" w:hAnsiTheme="minorHAnsi"/>
          <w:sz w:val="20"/>
          <w:szCs w:val="20"/>
        </w:rPr>
        <w:t>04 # of Water Heaters in system – Reference information from CF1R.</w:t>
      </w:r>
    </w:p>
    <w:p w14:paraId="6771D697" w14:textId="77777777" w:rsidR="00DD1367" w:rsidRPr="00DD1367" w:rsidRDefault="00DD1367" w:rsidP="00DD1367">
      <w:pPr>
        <w:keepNext/>
        <w:spacing w:after="0" w:line="240" w:lineRule="auto"/>
        <w:ind w:left="720" w:hanging="450"/>
        <w:rPr>
          <w:rFonts w:asciiTheme="minorHAnsi" w:hAnsiTheme="minorHAnsi"/>
          <w:sz w:val="20"/>
          <w:szCs w:val="20"/>
        </w:rPr>
      </w:pPr>
      <w:r w:rsidRPr="00DD1367">
        <w:rPr>
          <w:rFonts w:asciiTheme="minorHAnsi" w:hAnsiTheme="minorHAnsi"/>
          <w:sz w:val="20"/>
          <w:szCs w:val="20"/>
        </w:rPr>
        <w:t xml:space="preserve">05 Water Heater Storage Volume (gal) – User input. Value may be N/A if water heater type is instantaneous with zero storage.  </w:t>
      </w:r>
    </w:p>
    <w:p w14:paraId="15423D6B" w14:textId="77777777" w:rsidR="00DD1367" w:rsidRPr="00DD1367" w:rsidRDefault="00DD1367" w:rsidP="00DD1367">
      <w:pPr>
        <w:keepNext/>
        <w:spacing w:after="0" w:line="240" w:lineRule="auto"/>
        <w:ind w:left="720" w:hanging="450"/>
        <w:rPr>
          <w:rFonts w:asciiTheme="minorHAnsi" w:hAnsiTheme="minorHAnsi"/>
          <w:sz w:val="20"/>
          <w:szCs w:val="20"/>
        </w:rPr>
      </w:pPr>
      <w:r w:rsidRPr="00DD1367">
        <w:rPr>
          <w:rFonts w:asciiTheme="minorHAnsi" w:hAnsiTheme="minorHAnsi"/>
          <w:sz w:val="20"/>
          <w:szCs w:val="20"/>
        </w:rPr>
        <w:t>06 Fuel Type – Reference information from CF1R. The different kinds of fuel types are natural gas, propane, oil, or electricity.</w:t>
      </w:r>
    </w:p>
    <w:p w14:paraId="293AEE31" w14:textId="77777777" w:rsidR="00DD1367" w:rsidRPr="00DD1367" w:rsidRDefault="00DD1367" w:rsidP="00DD1367">
      <w:pPr>
        <w:keepNext/>
        <w:spacing w:after="0" w:line="240" w:lineRule="auto"/>
        <w:ind w:left="720" w:hanging="450"/>
        <w:rPr>
          <w:rFonts w:asciiTheme="minorHAnsi" w:hAnsiTheme="minorHAnsi"/>
          <w:sz w:val="20"/>
          <w:szCs w:val="20"/>
        </w:rPr>
      </w:pPr>
      <w:r w:rsidRPr="00DD1367">
        <w:rPr>
          <w:rFonts w:asciiTheme="minorHAnsi" w:hAnsiTheme="minorHAnsi"/>
          <w:sz w:val="20"/>
          <w:szCs w:val="20"/>
        </w:rPr>
        <w:t>07 Rated Input Type – Reference information from CF1R. For natural gas, propane and oil fuel type the input type is Btu/Hr. For electric the input type is kW.</w:t>
      </w:r>
    </w:p>
    <w:p w14:paraId="54D089BE" w14:textId="77777777" w:rsidR="00DD1367" w:rsidRPr="00DD1367" w:rsidRDefault="00DD1367" w:rsidP="00DD1367">
      <w:pPr>
        <w:keepNext/>
        <w:spacing w:after="0" w:line="240" w:lineRule="auto"/>
        <w:ind w:left="720" w:hanging="450"/>
        <w:rPr>
          <w:rFonts w:asciiTheme="minorHAnsi" w:hAnsiTheme="minorHAnsi"/>
          <w:sz w:val="20"/>
          <w:szCs w:val="20"/>
        </w:rPr>
      </w:pPr>
      <w:r w:rsidRPr="00DD1367">
        <w:rPr>
          <w:rFonts w:asciiTheme="minorHAnsi" w:hAnsiTheme="minorHAnsi"/>
          <w:sz w:val="20"/>
          <w:szCs w:val="20"/>
        </w:rPr>
        <w:t>08 Rated Input Value – User input. Numerical value of the rated input. Must be equal to or less than value indicated on the CF1R.</w:t>
      </w:r>
    </w:p>
    <w:p w14:paraId="5F4123D9" w14:textId="77777777" w:rsidR="00DD1367" w:rsidRPr="00DD1367" w:rsidRDefault="00DD1367" w:rsidP="00DD1367">
      <w:pPr>
        <w:keepNext/>
        <w:spacing w:after="0" w:line="240" w:lineRule="auto"/>
        <w:ind w:left="720" w:hanging="450"/>
        <w:rPr>
          <w:rFonts w:asciiTheme="minorHAnsi" w:hAnsiTheme="minorHAnsi"/>
          <w:sz w:val="20"/>
          <w:szCs w:val="20"/>
        </w:rPr>
      </w:pPr>
      <w:r w:rsidRPr="00DD1367">
        <w:rPr>
          <w:rFonts w:asciiTheme="minorHAnsi" w:hAnsiTheme="minorHAnsi"/>
          <w:sz w:val="20"/>
          <w:szCs w:val="20"/>
        </w:rPr>
        <w:t>09 Heating Efficiency Type – Reference information from CF1R. Different efficiency types are Energy Factor, AFUE, UEF and Thermal Efficiency.</w:t>
      </w:r>
    </w:p>
    <w:p w14:paraId="61093643" w14:textId="77777777" w:rsidR="00DD1367" w:rsidRPr="00DD1367" w:rsidRDefault="00DD1367" w:rsidP="00DD1367">
      <w:pPr>
        <w:keepNext/>
        <w:spacing w:after="0" w:line="240" w:lineRule="auto"/>
        <w:ind w:left="720" w:hanging="450"/>
        <w:rPr>
          <w:rFonts w:asciiTheme="minorHAnsi" w:hAnsiTheme="minorHAnsi"/>
          <w:sz w:val="20"/>
          <w:szCs w:val="20"/>
        </w:rPr>
      </w:pPr>
      <w:r w:rsidRPr="00DD1367">
        <w:rPr>
          <w:rFonts w:asciiTheme="minorHAnsi" w:hAnsiTheme="minorHAnsi"/>
          <w:sz w:val="20"/>
          <w:szCs w:val="20"/>
        </w:rPr>
        <w:t>10 Heating Efficiency Value – User input. Numerical value of the Heating Efficiency. Must be equal to or higher efficiency than value indicated on the CF1R.</w:t>
      </w:r>
    </w:p>
    <w:p w14:paraId="3973A0E6" w14:textId="77777777" w:rsidR="00DD1367" w:rsidRPr="00DD1367" w:rsidRDefault="00DD1367" w:rsidP="00DD1367">
      <w:pPr>
        <w:keepNext/>
        <w:spacing w:after="0" w:line="240" w:lineRule="auto"/>
        <w:ind w:left="720" w:hanging="450"/>
        <w:rPr>
          <w:rFonts w:asciiTheme="minorHAnsi" w:hAnsiTheme="minorHAnsi"/>
          <w:sz w:val="20"/>
          <w:szCs w:val="20"/>
        </w:rPr>
      </w:pPr>
      <w:r w:rsidRPr="00DD1367">
        <w:rPr>
          <w:rFonts w:asciiTheme="minorHAnsi" w:hAnsiTheme="minorHAnsi"/>
          <w:sz w:val="20"/>
          <w:szCs w:val="20"/>
        </w:rPr>
        <w:t xml:space="preserve">11 Standby Loss – User input. Must be equal to or less than value indicated on the CF1R. Value may be N/A if CF1R value is N/A.  </w:t>
      </w:r>
    </w:p>
    <w:p w14:paraId="23F07B5C" w14:textId="77777777" w:rsidR="00DD1367" w:rsidRPr="00DD1367" w:rsidRDefault="00DD1367" w:rsidP="00DD1367">
      <w:pPr>
        <w:keepNext/>
        <w:spacing w:after="0" w:line="240" w:lineRule="auto"/>
        <w:ind w:left="720" w:hanging="450"/>
        <w:rPr>
          <w:rFonts w:asciiTheme="minorHAnsi" w:hAnsiTheme="minorHAnsi"/>
          <w:sz w:val="20"/>
          <w:szCs w:val="20"/>
        </w:rPr>
      </w:pPr>
      <w:r w:rsidRPr="00DD1367">
        <w:rPr>
          <w:rFonts w:asciiTheme="minorHAnsi" w:hAnsiTheme="minorHAnsi"/>
          <w:sz w:val="20"/>
          <w:szCs w:val="20"/>
        </w:rPr>
        <w:t xml:space="preserve">12 Exterior Insul. R-Value – User input. Must be equal to or higher than value indicated on the CF1R. Value may be N/A if CF1R value is N/A.  </w:t>
      </w:r>
    </w:p>
    <w:p w14:paraId="5BB95029" w14:textId="77777777" w:rsidR="00DD1367" w:rsidRPr="00DD1367" w:rsidRDefault="00DD1367" w:rsidP="00DD1367">
      <w:pPr>
        <w:keepNext/>
        <w:spacing w:after="0" w:line="240" w:lineRule="auto"/>
        <w:ind w:left="720" w:hanging="450"/>
        <w:rPr>
          <w:rFonts w:asciiTheme="minorHAnsi" w:hAnsiTheme="minorHAnsi"/>
          <w:sz w:val="20"/>
          <w:szCs w:val="20"/>
        </w:rPr>
      </w:pPr>
    </w:p>
    <w:p w14:paraId="6F4529A1" w14:textId="77777777" w:rsidR="00DD1367" w:rsidRPr="00DD1367" w:rsidRDefault="00DD1367" w:rsidP="00DD1367">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DD1367">
        <w:rPr>
          <w:rFonts w:asciiTheme="minorHAnsi" w:hAnsiTheme="minorHAnsi" w:cstheme="minorHAnsi"/>
          <w:b/>
          <w:sz w:val="20"/>
          <w:szCs w:val="20"/>
        </w:rPr>
        <w:t>D. Design HERS Verified Central Water Heating Distribution Systems Information</w:t>
      </w:r>
    </w:p>
    <w:p w14:paraId="4B5B058A" w14:textId="77777777" w:rsidR="00DD1367" w:rsidRPr="00DD1367" w:rsidRDefault="00DD1367" w:rsidP="00DD1367">
      <w:pPr>
        <w:keepNext/>
        <w:spacing w:after="0" w:line="240" w:lineRule="auto"/>
        <w:ind w:left="720" w:hanging="450"/>
        <w:rPr>
          <w:rFonts w:asciiTheme="minorHAnsi" w:hAnsiTheme="minorHAnsi" w:cstheme="minorHAnsi"/>
          <w:sz w:val="20"/>
          <w:szCs w:val="20"/>
        </w:rPr>
      </w:pPr>
      <w:r w:rsidRPr="00DD1367">
        <w:rPr>
          <w:rFonts w:asciiTheme="minorHAnsi" w:eastAsia="Times New Roman" w:hAnsiTheme="minorHAnsi" w:cstheme="minorHAnsi"/>
          <w:sz w:val="20"/>
          <w:szCs w:val="20"/>
        </w:rPr>
        <w:t>This table reports the water heating distribution types specified on the registered CF1R compliance document for this project.</w:t>
      </w:r>
      <w:r w:rsidRPr="00DD1367">
        <w:rPr>
          <w:rFonts w:asciiTheme="minorHAnsi" w:hAnsiTheme="minorHAnsi" w:cstheme="minorHAnsi"/>
          <w:b/>
          <w:sz w:val="20"/>
          <w:szCs w:val="20"/>
        </w:rPr>
        <w:t xml:space="preserve"> </w:t>
      </w:r>
    </w:p>
    <w:p w14:paraId="7DF0694E" w14:textId="77777777" w:rsidR="00DD1367" w:rsidRPr="00DD1367" w:rsidRDefault="00DD1367" w:rsidP="00DD1367">
      <w:pPr>
        <w:keepNext/>
        <w:spacing w:after="0" w:line="240" w:lineRule="auto"/>
        <w:ind w:left="720" w:hanging="450"/>
        <w:rPr>
          <w:rFonts w:asciiTheme="minorHAnsi" w:hAnsiTheme="minorHAnsi"/>
          <w:sz w:val="20"/>
          <w:szCs w:val="20"/>
        </w:rPr>
      </w:pPr>
    </w:p>
    <w:p w14:paraId="0B04BDF0" w14:textId="77777777" w:rsidR="00DD1367" w:rsidRPr="00DD1367" w:rsidRDefault="00DD1367" w:rsidP="00DD1367">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20"/>
          <w:szCs w:val="20"/>
        </w:rPr>
      </w:pPr>
      <w:r w:rsidRPr="00DD1367">
        <w:rPr>
          <w:rFonts w:asciiTheme="minorHAnsi" w:hAnsiTheme="minorHAnsi" w:cstheme="minorHAnsi"/>
          <w:b/>
          <w:sz w:val="20"/>
          <w:szCs w:val="20"/>
        </w:rPr>
        <w:t>E. Installed HERS Verified Central Water Heating Distribution Systems Information</w:t>
      </w:r>
    </w:p>
    <w:p w14:paraId="4FF7698B" w14:textId="77777777" w:rsidR="00DD1367" w:rsidRPr="00DD1367" w:rsidRDefault="00DD1367" w:rsidP="00DD1367">
      <w:pPr>
        <w:keepNext/>
        <w:spacing w:after="0" w:line="240" w:lineRule="auto"/>
        <w:ind w:left="720" w:hanging="450"/>
        <w:rPr>
          <w:rFonts w:asciiTheme="minorHAnsi" w:hAnsiTheme="minorHAnsi" w:cstheme="minorHAnsi"/>
          <w:sz w:val="20"/>
          <w:szCs w:val="20"/>
        </w:rPr>
      </w:pPr>
      <w:r w:rsidRPr="00DD1367">
        <w:rPr>
          <w:rFonts w:asciiTheme="minorHAnsi" w:hAnsiTheme="minorHAnsi" w:cstheme="minorHAnsi"/>
          <w:sz w:val="20"/>
          <w:szCs w:val="20"/>
        </w:rPr>
        <w:t>01 Central DHW System Distribution Type - Reference information from CF1R.</w:t>
      </w:r>
    </w:p>
    <w:p w14:paraId="6198CCAA" w14:textId="77777777" w:rsidR="00DD1367" w:rsidRPr="00DD1367" w:rsidRDefault="00DD1367" w:rsidP="00DD1367">
      <w:pPr>
        <w:keepNext/>
        <w:spacing w:after="0" w:line="240" w:lineRule="auto"/>
        <w:ind w:left="720" w:hanging="450"/>
        <w:rPr>
          <w:rFonts w:asciiTheme="minorHAnsi" w:hAnsiTheme="minorHAnsi"/>
          <w:sz w:val="20"/>
          <w:szCs w:val="20"/>
        </w:rPr>
      </w:pPr>
      <w:r w:rsidRPr="00DD1367">
        <w:rPr>
          <w:rFonts w:asciiTheme="minorHAnsi" w:hAnsiTheme="minorHAnsi" w:cstheme="minorHAnsi"/>
          <w:sz w:val="20"/>
          <w:szCs w:val="20"/>
        </w:rPr>
        <w:t>02 Dwelling Unit DHW System Distribution Type - Reference information from CF1R</w:t>
      </w:r>
      <w:r w:rsidRPr="00DD1367">
        <w:rPr>
          <w:rFonts w:asciiTheme="minorHAnsi" w:hAnsiTheme="minorHAnsi"/>
          <w:sz w:val="20"/>
          <w:szCs w:val="20"/>
        </w:rPr>
        <w:t>.</w:t>
      </w:r>
    </w:p>
    <w:p w14:paraId="3DF0876D"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b/>
          <w:sz w:val="20"/>
          <w:szCs w:val="20"/>
        </w:rPr>
      </w:pPr>
    </w:p>
    <w:p w14:paraId="4F882921"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b/>
          <w:sz w:val="20"/>
          <w:szCs w:val="20"/>
        </w:rPr>
      </w:pPr>
      <w:r w:rsidRPr="00DD1367">
        <w:rPr>
          <w:rFonts w:asciiTheme="minorHAnsi" w:hAnsiTheme="minorHAnsi"/>
          <w:b/>
          <w:sz w:val="20"/>
          <w:szCs w:val="20"/>
        </w:rPr>
        <w:t xml:space="preserve">F. </w:t>
      </w:r>
      <w:r w:rsidRPr="00DD1367">
        <w:rPr>
          <w:rFonts w:asciiTheme="minorHAnsi" w:hAnsiTheme="minorHAnsi" w:cs="Arial"/>
          <w:b/>
          <w:sz w:val="20"/>
          <w:szCs w:val="20"/>
        </w:rPr>
        <w:t>Installed HERS Verified Central Water Heater Manufacturer Information</w:t>
      </w:r>
    </w:p>
    <w:p w14:paraId="359EAA3C"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sz w:val="20"/>
          <w:szCs w:val="20"/>
        </w:rPr>
      </w:pPr>
      <w:r w:rsidRPr="00DD1367">
        <w:rPr>
          <w:rFonts w:asciiTheme="minorHAnsi" w:hAnsiTheme="minorHAnsi" w:cs="Arial"/>
          <w:sz w:val="20"/>
          <w:szCs w:val="20"/>
        </w:rPr>
        <w:t>This table reports the manufacturer information of the installed water heater(s). Require one line for each installed water heater.</w:t>
      </w:r>
    </w:p>
    <w:p w14:paraId="22F59212"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sz w:val="20"/>
          <w:szCs w:val="20"/>
        </w:rPr>
      </w:pPr>
      <w:r w:rsidRPr="00DD1367">
        <w:rPr>
          <w:rFonts w:asciiTheme="minorHAnsi" w:hAnsiTheme="minorHAnsi"/>
          <w:sz w:val="20"/>
          <w:szCs w:val="20"/>
        </w:rPr>
        <w:t>01 Water Heating System ID or Name – Reference information from CF1R.</w:t>
      </w:r>
    </w:p>
    <w:p w14:paraId="41F180F3"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sz w:val="20"/>
          <w:szCs w:val="20"/>
        </w:rPr>
      </w:pPr>
      <w:r w:rsidRPr="00DD1367">
        <w:rPr>
          <w:rFonts w:asciiTheme="minorHAnsi" w:hAnsiTheme="minorHAnsi"/>
          <w:sz w:val="20"/>
          <w:szCs w:val="20"/>
        </w:rPr>
        <w:t>02 Manufacturer – User input. Enter the name of the water heater manufacturer.</w:t>
      </w:r>
    </w:p>
    <w:p w14:paraId="68ECBDE5"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sz w:val="20"/>
          <w:szCs w:val="20"/>
        </w:rPr>
      </w:pPr>
      <w:r w:rsidRPr="00DD1367">
        <w:rPr>
          <w:rFonts w:asciiTheme="minorHAnsi" w:hAnsiTheme="minorHAnsi"/>
          <w:sz w:val="20"/>
          <w:szCs w:val="20"/>
        </w:rPr>
        <w:t>03 Model Number – User input. Enter the model number of the water heater.</w:t>
      </w:r>
    </w:p>
    <w:p w14:paraId="5D3DEF4E"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sz w:val="20"/>
          <w:szCs w:val="20"/>
        </w:rPr>
      </w:pPr>
    </w:p>
    <w:p w14:paraId="2C125981"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20"/>
          <w:szCs w:val="20"/>
        </w:rPr>
      </w:pPr>
      <w:r w:rsidRPr="00DD1367">
        <w:rPr>
          <w:rFonts w:asciiTheme="minorHAnsi" w:hAnsiTheme="minorHAnsi"/>
          <w:b/>
          <w:sz w:val="20"/>
          <w:szCs w:val="20"/>
        </w:rPr>
        <w:t>G. Mandatory Requirements for</w:t>
      </w:r>
      <w:r w:rsidRPr="00DD1367">
        <w:rPr>
          <w:rFonts w:asciiTheme="minorHAnsi" w:hAnsiTheme="minorHAnsi" w:cs="Arial"/>
          <w:b/>
          <w:sz w:val="20"/>
          <w:szCs w:val="20"/>
        </w:rPr>
        <w:t xml:space="preserve"> All Central Domestic Hot Water Recirculation Systems</w:t>
      </w:r>
    </w:p>
    <w:p w14:paraId="0270491C"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20"/>
          <w:szCs w:val="20"/>
        </w:rPr>
      </w:pPr>
      <w:r w:rsidRPr="00DD1367">
        <w:rPr>
          <w:rFonts w:asciiTheme="minorHAnsi" w:hAnsiTheme="minorHAnsi" w:cs="Arial"/>
          <w:sz w:val="20"/>
          <w:szCs w:val="20"/>
        </w:rPr>
        <w:t xml:space="preserve">This table lists the requirements for all central recirculation systems. HERS rater must ensure all the requirements in this table are met. </w:t>
      </w:r>
    </w:p>
    <w:p w14:paraId="28B15EA9"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20"/>
          <w:szCs w:val="20"/>
        </w:rPr>
      </w:pPr>
    </w:p>
    <w:p w14:paraId="378948AC"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b/>
          <w:sz w:val="20"/>
          <w:szCs w:val="20"/>
        </w:rPr>
      </w:pPr>
      <w:r w:rsidRPr="00DD1367">
        <w:rPr>
          <w:rFonts w:asciiTheme="minorHAnsi" w:hAnsiTheme="minorHAnsi" w:cs="Arial"/>
          <w:b/>
          <w:sz w:val="20"/>
          <w:szCs w:val="20"/>
        </w:rPr>
        <w:t xml:space="preserve">H. </w:t>
      </w:r>
      <w:r w:rsidRPr="00DD1367">
        <w:rPr>
          <w:rFonts w:asciiTheme="minorHAnsi" w:hAnsiTheme="minorHAnsi" w:cstheme="minorHAnsi"/>
          <w:b/>
          <w:sz w:val="20"/>
          <w:szCs w:val="20"/>
        </w:rPr>
        <w:t>HERS-Verified Multiple Recirculation Loops for DHW Systems Serving Multiple Dwelling Units Requirements</w:t>
      </w:r>
      <w:r w:rsidRPr="00DD1367" w:rsidDel="00001C88">
        <w:rPr>
          <w:rFonts w:asciiTheme="minorHAnsi" w:hAnsiTheme="minorHAnsi"/>
          <w:b/>
          <w:sz w:val="20"/>
          <w:szCs w:val="20"/>
        </w:rPr>
        <w:t xml:space="preserve"> </w:t>
      </w:r>
    </w:p>
    <w:p w14:paraId="28B5BFB5"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20"/>
          <w:szCs w:val="20"/>
        </w:rPr>
      </w:pPr>
      <w:r w:rsidRPr="00DD1367">
        <w:rPr>
          <w:rFonts w:asciiTheme="minorHAnsi" w:hAnsiTheme="minorHAnsi" w:cs="Arial"/>
          <w:sz w:val="20"/>
          <w:szCs w:val="20"/>
        </w:rPr>
        <w:t>This table lists the requirements for HERS Verified multiple recirculation loop credit for central recirculation systems.</w:t>
      </w:r>
    </w:p>
    <w:p w14:paraId="5DC037FF" w14:textId="5F8858B2" w:rsidR="00DD1367" w:rsidRDefault="00DD1367" w:rsidP="003256E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sz w:val="20"/>
          <w:szCs w:val="20"/>
        </w:rPr>
      </w:pPr>
      <w:r w:rsidRPr="00DD1367">
        <w:rPr>
          <w:rFonts w:asciiTheme="minorHAnsi" w:hAnsiTheme="minorHAnsi" w:cstheme="minorHAnsi"/>
          <w:sz w:val="20"/>
          <w:szCs w:val="20"/>
        </w:rPr>
        <w:t>01 All buildings with 8 or more dwelling units have a</w:t>
      </w:r>
      <w:r w:rsidRPr="00DD1367">
        <w:rPr>
          <w:rFonts w:asciiTheme="minorHAnsi" w:hAnsiTheme="minorHAnsi" w:cstheme="minorHAnsi"/>
          <w:b/>
          <w:sz w:val="20"/>
          <w:szCs w:val="20"/>
        </w:rPr>
        <w:t xml:space="preserve"> </w:t>
      </w:r>
      <w:r w:rsidRPr="00DD1367">
        <w:rPr>
          <w:rFonts w:asciiTheme="minorHAnsi" w:hAnsiTheme="minorHAnsi" w:cstheme="minorHAnsi"/>
          <w:sz w:val="20"/>
          <w:szCs w:val="20"/>
        </w:rPr>
        <w:t>minimum of 2 recirculation loops</w:t>
      </w:r>
    </w:p>
    <w:p w14:paraId="6663F928" w14:textId="4E6C45BF" w:rsidR="009F66B0" w:rsidRPr="003256E4" w:rsidRDefault="00DD1367" w:rsidP="003256E4">
      <w:pPr>
        <w:tabs>
          <w:tab w:val="left" w:pos="1650"/>
        </w:tabs>
        <w:rPr>
          <w:sz w:val="20"/>
          <w:szCs w:val="20"/>
        </w:rPr>
        <w:sectPr w:rsidR="009F66B0" w:rsidRPr="003256E4" w:rsidSect="007A7B36">
          <w:headerReference w:type="even" r:id="rId13"/>
          <w:headerReference w:type="default" r:id="rId14"/>
          <w:footerReference w:type="default" r:id="rId15"/>
          <w:headerReference w:type="first" r:id="rId16"/>
          <w:pgSz w:w="15840" w:h="12240" w:orient="landscape"/>
          <w:pgMar w:top="720" w:right="720" w:bottom="720" w:left="720" w:header="720" w:footer="576" w:gutter="0"/>
          <w:pgNumType w:start="1"/>
          <w:cols w:space="720"/>
          <w:docGrid w:linePitch="360"/>
        </w:sectPr>
      </w:pPr>
      <w:r>
        <w:rPr>
          <w:sz w:val="20"/>
          <w:szCs w:val="20"/>
        </w:rPr>
        <w:tab/>
      </w:r>
    </w:p>
    <w:tbl>
      <w:tblPr>
        <w:tblW w:w="4871"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197"/>
        <w:gridCol w:w="3314"/>
        <w:gridCol w:w="9728"/>
      </w:tblGrid>
      <w:tr w:rsidR="00C05AD7" w:rsidRPr="00C05AD7" w14:paraId="6D16D854" w14:textId="77777777" w:rsidTr="003256E4">
        <w:trPr>
          <w:trHeight w:val="144"/>
        </w:trPr>
        <w:tc>
          <w:tcPr>
            <w:tcW w:w="11989" w:type="dxa"/>
            <w:gridSpan w:val="3"/>
            <w:tcBorders>
              <w:top w:val="single" w:sz="4" w:space="0" w:color="auto"/>
              <w:bottom w:val="single" w:sz="4" w:space="0" w:color="auto"/>
            </w:tcBorders>
            <w:vAlign w:val="center"/>
          </w:tcPr>
          <w:p w14:paraId="1A3136F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C05AD7">
              <w:rPr>
                <w:rFonts w:asciiTheme="minorHAnsi" w:hAnsiTheme="minorHAnsi" w:cstheme="minorHAnsi"/>
                <w:b/>
                <w:sz w:val="20"/>
                <w:szCs w:val="20"/>
              </w:rPr>
              <w:t>A. General Information</w:t>
            </w:r>
          </w:p>
        </w:tc>
      </w:tr>
      <w:tr w:rsidR="00C05AD7" w:rsidRPr="00C05AD7" w14:paraId="347871B6" w14:textId="77777777" w:rsidTr="003256E4">
        <w:trPr>
          <w:trHeight w:val="144"/>
        </w:trPr>
        <w:tc>
          <w:tcPr>
            <w:tcW w:w="1008" w:type="dxa"/>
            <w:tcBorders>
              <w:top w:val="single" w:sz="4" w:space="0" w:color="auto"/>
              <w:bottom w:val="single" w:sz="4" w:space="0" w:color="auto"/>
              <w:right w:val="single" w:sz="4" w:space="0" w:color="auto"/>
            </w:tcBorders>
            <w:vAlign w:val="center"/>
          </w:tcPr>
          <w:p w14:paraId="2076019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01</w:t>
            </w:r>
          </w:p>
        </w:tc>
        <w:tc>
          <w:tcPr>
            <w:tcW w:w="2790" w:type="dxa"/>
            <w:tcBorders>
              <w:top w:val="single" w:sz="4" w:space="0" w:color="auto"/>
              <w:left w:val="single" w:sz="4" w:space="0" w:color="auto"/>
              <w:bottom w:val="single" w:sz="4" w:space="0" w:color="auto"/>
              <w:right w:val="single" w:sz="4" w:space="0" w:color="auto"/>
            </w:tcBorders>
            <w:vAlign w:val="center"/>
          </w:tcPr>
          <w:p w14:paraId="6A28712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Dwelling Unit Name</w:t>
            </w:r>
          </w:p>
        </w:tc>
        <w:tc>
          <w:tcPr>
            <w:tcW w:w="8191" w:type="dxa"/>
            <w:tcBorders>
              <w:top w:val="single" w:sz="4" w:space="0" w:color="auto"/>
              <w:left w:val="single" w:sz="4" w:space="0" w:color="auto"/>
              <w:bottom w:val="single" w:sz="4" w:space="0" w:color="auto"/>
            </w:tcBorders>
            <w:vAlign w:val="center"/>
          </w:tcPr>
          <w:p w14:paraId="2C89907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0BAF2159" w14:textId="77777777" w:rsidR="00C05AD7" w:rsidRPr="00C05AD7" w:rsidRDefault="00C05AD7" w:rsidP="003256E4">
      <w:pPr>
        <w:spacing w:after="0"/>
        <w:rPr>
          <w:rFonts w:asciiTheme="minorHAnsi" w:hAnsiTheme="minorHAnsi" w:cstheme="minorHAnsi"/>
          <w:sz w:val="20"/>
          <w:szCs w:val="20"/>
        </w:rPr>
      </w:pPr>
    </w:p>
    <w:tbl>
      <w:tblPr>
        <w:tblpPr w:leftFromText="180" w:rightFromText="180" w:vertAnchor="text" w:tblpY="1"/>
        <w:tblOverlap w:val="neve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18"/>
        <w:gridCol w:w="1075"/>
        <w:gridCol w:w="913"/>
        <w:gridCol w:w="842"/>
        <w:gridCol w:w="1269"/>
        <w:gridCol w:w="1251"/>
        <w:gridCol w:w="1256"/>
        <w:gridCol w:w="1313"/>
        <w:gridCol w:w="1552"/>
        <w:gridCol w:w="1194"/>
        <w:gridCol w:w="1075"/>
        <w:gridCol w:w="1440"/>
      </w:tblGrid>
      <w:tr w:rsidR="00C05AD7" w:rsidRPr="00C05AD7" w14:paraId="7672F4F4" w14:textId="77777777" w:rsidTr="00A42F56">
        <w:trPr>
          <w:cantSplit/>
          <w:trHeight w:val="144"/>
        </w:trPr>
        <w:tc>
          <w:tcPr>
            <w:tcW w:w="14598" w:type="dxa"/>
            <w:gridSpan w:val="12"/>
            <w:tcBorders>
              <w:top w:val="single" w:sz="4" w:space="0" w:color="auto"/>
              <w:left w:val="single" w:sz="4" w:space="0" w:color="auto"/>
              <w:bottom w:val="single" w:sz="4" w:space="0" w:color="auto"/>
              <w:right w:val="single" w:sz="4" w:space="0" w:color="auto"/>
            </w:tcBorders>
            <w:vAlign w:val="center"/>
          </w:tcPr>
          <w:p w14:paraId="589EF8B8"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C05AD7">
              <w:rPr>
                <w:rFonts w:asciiTheme="minorHAnsi" w:hAnsiTheme="minorHAnsi" w:cstheme="minorHAnsi"/>
                <w:b/>
                <w:sz w:val="20"/>
                <w:szCs w:val="20"/>
              </w:rPr>
              <w:t xml:space="preserve">B. Design HERS Verified Central Water Heating Systems Information </w:t>
            </w:r>
          </w:p>
          <w:p w14:paraId="781D92B5" w14:textId="77777777" w:rsidR="00A42F56" w:rsidRPr="000D6187" w:rsidRDefault="00A42F56" w:rsidP="00A42F56">
            <w:pPr>
              <w:keepNext/>
              <w:spacing w:after="0" w:line="240" w:lineRule="auto"/>
              <w:rPr>
                <w:rFonts w:eastAsia="Times New Roman"/>
                <w:sz w:val="18"/>
                <w:szCs w:val="18"/>
              </w:rPr>
            </w:pPr>
            <w:r w:rsidRPr="000D6187">
              <w:rPr>
                <w:rFonts w:eastAsia="Times New Roman"/>
                <w:sz w:val="18"/>
                <w:szCs w:val="18"/>
              </w:rPr>
              <w:t>This table reports the water heating system features that were specified on the NRCC-PRF-01 compliance document for this project.</w:t>
            </w:r>
          </w:p>
          <w:p w14:paraId="65B89D2F" w14:textId="77A95A11" w:rsidR="002718B1" w:rsidRPr="00C05AD7" w:rsidRDefault="00A42F56" w:rsidP="00A42F5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0D6187">
              <w:rPr>
                <w:sz w:val="18"/>
                <w:szCs w:val="18"/>
              </w:rPr>
              <w:t>&lt;&lt;require one row of data for each Central Water Heating System name&gt;&gt;</w:t>
            </w:r>
          </w:p>
        </w:tc>
      </w:tr>
      <w:tr w:rsidR="00C05AD7" w:rsidRPr="00C05AD7" w14:paraId="1E4F908D" w14:textId="77777777" w:rsidTr="003256E4">
        <w:trPr>
          <w:cantSplit/>
          <w:trHeight w:val="144"/>
        </w:trPr>
        <w:tc>
          <w:tcPr>
            <w:tcW w:w="1418" w:type="dxa"/>
            <w:tcBorders>
              <w:top w:val="single" w:sz="4" w:space="0" w:color="auto"/>
              <w:left w:val="single" w:sz="4" w:space="0" w:color="auto"/>
              <w:bottom w:val="single" w:sz="4" w:space="0" w:color="auto"/>
              <w:right w:val="single" w:sz="4" w:space="0" w:color="auto"/>
            </w:tcBorders>
            <w:vAlign w:val="center"/>
          </w:tcPr>
          <w:p w14:paraId="332C2F86"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42F56">
              <w:rPr>
                <w:rFonts w:asciiTheme="minorHAnsi" w:eastAsia="Times New Roman" w:hAnsiTheme="minorHAnsi" w:cstheme="minorHAnsi"/>
                <w:sz w:val="18"/>
                <w:szCs w:val="18"/>
              </w:rPr>
              <w:t>01</w:t>
            </w:r>
          </w:p>
        </w:tc>
        <w:tc>
          <w:tcPr>
            <w:tcW w:w="1075" w:type="dxa"/>
            <w:tcBorders>
              <w:top w:val="single" w:sz="4" w:space="0" w:color="auto"/>
              <w:left w:val="single" w:sz="4" w:space="0" w:color="auto"/>
              <w:bottom w:val="single" w:sz="4" w:space="0" w:color="auto"/>
              <w:right w:val="single" w:sz="4" w:space="0" w:color="auto"/>
            </w:tcBorders>
            <w:vAlign w:val="center"/>
          </w:tcPr>
          <w:p w14:paraId="4127FD53"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42F56">
              <w:rPr>
                <w:rFonts w:asciiTheme="minorHAnsi" w:eastAsia="Times New Roman" w:hAnsiTheme="minorHAnsi" w:cstheme="minorHAnsi"/>
                <w:sz w:val="18"/>
                <w:szCs w:val="18"/>
              </w:rPr>
              <w:t>02</w:t>
            </w:r>
          </w:p>
        </w:tc>
        <w:tc>
          <w:tcPr>
            <w:tcW w:w="913" w:type="dxa"/>
            <w:tcBorders>
              <w:top w:val="single" w:sz="4" w:space="0" w:color="auto"/>
              <w:left w:val="single" w:sz="4" w:space="0" w:color="auto"/>
              <w:bottom w:val="single" w:sz="4" w:space="0" w:color="auto"/>
              <w:right w:val="single" w:sz="4" w:space="0" w:color="auto"/>
            </w:tcBorders>
            <w:vAlign w:val="center"/>
          </w:tcPr>
          <w:p w14:paraId="362E243B"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42F56">
              <w:rPr>
                <w:rFonts w:asciiTheme="minorHAnsi" w:eastAsia="Times New Roman" w:hAnsiTheme="minorHAnsi" w:cstheme="minorHAnsi"/>
                <w:sz w:val="18"/>
                <w:szCs w:val="18"/>
              </w:rPr>
              <w:t>03</w:t>
            </w:r>
          </w:p>
        </w:tc>
        <w:tc>
          <w:tcPr>
            <w:tcW w:w="842" w:type="dxa"/>
            <w:tcBorders>
              <w:top w:val="single" w:sz="4" w:space="0" w:color="auto"/>
              <w:left w:val="single" w:sz="4" w:space="0" w:color="auto"/>
              <w:bottom w:val="single" w:sz="4" w:space="0" w:color="auto"/>
              <w:right w:val="single" w:sz="4" w:space="0" w:color="auto"/>
            </w:tcBorders>
            <w:vAlign w:val="center"/>
          </w:tcPr>
          <w:p w14:paraId="2330C56D"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42F56">
              <w:rPr>
                <w:rFonts w:asciiTheme="minorHAnsi" w:eastAsia="Times New Roman" w:hAnsiTheme="minorHAnsi" w:cstheme="minorHAnsi"/>
                <w:sz w:val="18"/>
                <w:szCs w:val="18"/>
              </w:rPr>
              <w:t>04</w:t>
            </w:r>
          </w:p>
        </w:tc>
        <w:tc>
          <w:tcPr>
            <w:tcW w:w="1269" w:type="dxa"/>
            <w:tcBorders>
              <w:top w:val="single" w:sz="4" w:space="0" w:color="auto"/>
              <w:left w:val="single" w:sz="4" w:space="0" w:color="auto"/>
              <w:bottom w:val="single" w:sz="4" w:space="0" w:color="auto"/>
              <w:right w:val="single" w:sz="4" w:space="0" w:color="auto"/>
            </w:tcBorders>
            <w:vAlign w:val="center"/>
          </w:tcPr>
          <w:p w14:paraId="21129FD8"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42F56">
              <w:rPr>
                <w:rFonts w:asciiTheme="minorHAnsi" w:eastAsia="Times New Roman" w:hAnsiTheme="minorHAnsi" w:cstheme="minorHAnsi"/>
                <w:sz w:val="18"/>
                <w:szCs w:val="18"/>
              </w:rPr>
              <w:t>05</w:t>
            </w:r>
          </w:p>
        </w:tc>
        <w:tc>
          <w:tcPr>
            <w:tcW w:w="1251" w:type="dxa"/>
            <w:tcBorders>
              <w:top w:val="single" w:sz="4" w:space="0" w:color="auto"/>
              <w:left w:val="single" w:sz="4" w:space="0" w:color="auto"/>
              <w:bottom w:val="single" w:sz="4" w:space="0" w:color="auto"/>
              <w:right w:val="single" w:sz="4" w:space="0" w:color="auto"/>
            </w:tcBorders>
            <w:vAlign w:val="center"/>
          </w:tcPr>
          <w:p w14:paraId="628AF29D"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42F56">
              <w:rPr>
                <w:rFonts w:asciiTheme="minorHAnsi" w:eastAsia="Times New Roman" w:hAnsiTheme="minorHAnsi" w:cstheme="minorHAnsi"/>
                <w:sz w:val="18"/>
                <w:szCs w:val="18"/>
              </w:rPr>
              <w:t>06</w:t>
            </w:r>
          </w:p>
        </w:tc>
        <w:tc>
          <w:tcPr>
            <w:tcW w:w="1256" w:type="dxa"/>
            <w:tcBorders>
              <w:top w:val="single" w:sz="4" w:space="0" w:color="auto"/>
              <w:left w:val="single" w:sz="4" w:space="0" w:color="auto"/>
              <w:bottom w:val="single" w:sz="4" w:space="0" w:color="auto"/>
              <w:right w:val="single" w:sz="4" w:space="0" w:color="auto"/>
            </w:tcBorders>
            <w:vAlign w:val="center"/>
          </w:tcPr>
          <w:p w14:paraId="078A6660"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42F56">
              <w:rPr>
                <w:rFonts w:asciiTheme="minorHAnsi" w:eastAsia="Times New Roman" w:hAnsiTheme="minorHAnsi" w:cstheme="minorHAnsi"/>
                <w:sz w:val="18"/>
                <w:szCs w:val="18"/>
              </w:rPr>
              <w:t>07</w:t>
            </w:r>
          </w:p>
        </w:tc>
        <w:tc>
          <w:tcPr>
            <w:tcW w:w="1313" w:type="dxa"/>
            <w:tcBorders>
              <w:top w:val="single" w:sz="4" w:space="0" w:color="auto"/>
              <w:left w:val="single" w:sz="4" w:space="0" w:color="auto"/>
              <w:bottom w:val="single" w:sz="4" w:space="0" w:color="auto"/>
              <w:right w:val="single" w:sz="4" w:space="0" w:color="auto"/>
            </w:tcBorders>
            <w:vAlign w:val="center"/>
          </w:tcPr>
          <w:p w14:paraId="63863595"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42F56">
              <w:rPr>
                <w:rFonts w:asciiTheme="minorHAnsi" w:eastAsia="Times New Roman" w:hAnsiTheme="minorHAnsi" w:cstheme="minorHAnsi"/>
                <w:sz w:val="18"/>
                <w:szCs w:val="18"/>
              </w:rPr>
              <w:t>08</w:t>
            </w:r>
          </w:p>
        </w:tc>
        <w:tc>
          <w:tcPr>
            <w:tcW w:w="1552" w:type="dxa"/>
            <w:tcBorders>
              <w:top w:val="single" w:sz="4" w:space="0" w:color="auto"/>
              <w:left w:val="single" w:sz="4" w:space="0" w:color="auto"/>
              <w:bottom w:val="single" w:sz="4" w:space="0" w:color="auto"/>
              <w:right w:val="single" w:sz="4" w:space="0" w:color="auto"/>
            </w:tcBorders>
            <w:vAlign w:val="center"/>
          </w:tcPr>
          <w:p w14:paraId="2EC284A0"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42F56">
              <w:rPr>
                <w:rFonts w:asciiTheme="minorHAnsi" w:eastAsia="Times New Roman" w:hAnsiTheme="minorHAnsi" w:cstheme="minorHAnsi"/>
                <w:sz w:val="18"/>
                <w:szCs w:val="18"/>
              </w:rPr>
              <w:t>09</w:t>
            </w:r>
          </w:p>
        </w:tc>
        <w:tc>
          <w:tcPr>
            <w:tcW w:w="1194" w:type="dxa"/>
            <w:tcBorders>
              <w:top w:val="single" w:sz="4" w:space="0" w:color="auto"/>
              <w:left w:val="single" w:sz="4" w:space="0" w:color="auto"/>
              <w:bottom w:val="single" w:sz="4" w:space="0" w:color="auto"/>
              <w:right w:val="single" w:sz="4" w:space="0" w:color="auto"/>
            </w:tcBorders>
            <w:vAlign w:val="center"/>
          </w:tcPr>
          <w:p w14:paraId="7766AC63"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42F56">
              <w:rPr>
                <w:rFonts w:asciiTheme="minorHAnsi" w:eastAsia="Times New Roman" w:hAnsiTheme="minorHAnsi" w:cstheme="minorHAnsi"/>
                <w:sz w:val="18"/>
                <w:szCs w:val="18"/>
              </w:rPr>
              <w:t>10</w:t>
            </w:r>
          </w:p>
        </w:tc>
        <w:tc>
          <w:tcPr>
            <w:tcW w:w="1075" w:type="dxa"/>
            <w:tcBorders>
              <w:top w:val="single" w:sz="4" w:space="0" w:color="auto"/>
              <w:left w:val="single" w:sz="4" w:space="0" w:color="auto"/>
              <w:bottom w:val="single" w:sz="4" w:space="0" w:color="auto"/>
              <w:right w:val="single" w:sz="4" w:space="0" w:color="auto"/>
            </w:tcBorders>
            <w:vAlign w:val="center"/>
          </w:tcPr>
          <w:p w14:paraId="38F04FFF"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42F56">
              <w:rPr>
                <w:rFonts w:asciiTheme="minorHAnsi" w:eastAsia="Times New Roman" w:hAnsiTheme="minorHAnsi" w:cstheme="minorHAnsi"/>
                <w:sz w:val="18"/>
                <w:szCs w:val="18"/>
              </w:rPr>
              <w:t>11</w:t>
            </w:r>
          </w:p>
        </w:tc>
        <w:tc>
          <w:tcPr>
            <w:tcW w:w="1440" w:type="dxa"/>
            <w:tcBorders>
              <w:top w:val="single" w:sz="4" w:space="0" w:color="auto"/>
              <w:left w:val="single" w:sz="4" w:space="0" w:color="auto"/>
              <w:bottom w:val="single" w:sz="4" w:space="0" w:color="auto"/>
              <w:right w:val="single" w:sz="4" w:space="0" w:color="auto"/>
            </w:tcBorders>
            <w:vAlign w:val="center"/>
          </w:tcPr>
          <w:p w14:paraId="7639B131"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42F56">
              <w:rPr>
                <w:rFonts w:asciiTheme="minorHAnsi" w:eastAsia="Times New Roman" w:hAnsiTheme="minorHAnsi" w:cstheme="minorHAnsi"/>
                <w:sz w:val="18"/>
                <w:szCs w:val="18"/>
              </w:rPr>
              <w:t>12</w:t>
            </w:r>
          </w:p>
        </w:tc>
      </w:tr>
      <w:tr w:rsidR="00C05AD7" w:rsidRPr="00C05AD7" w14:paraId="39834B54" w14:textId="77777777" w:rsidTr="003256E4">
        <w:trPr>
          <w:cantSplit/>
          <w:trHeight w:val="144"/>
        </w:trPr>
        <w:tc>
          <w:tcPr>
            <w:tcW w:w="1418" w:type="dxa"/>
            <w:tcBorders>
              <w:top w:val="single" w:sz="4" w:space="0" w:color="auto"/>
              <w:left w:val="single" w:sz="4" w:space="0" w:color="auto"/>
              <w:bottom w:val="single" w:sz="4" w:space="0" w:color="auto"/>
              <w:right w:val="single" w:sz="4" w:space="0" w:color="auto"/>
            </w:tcBorders>
            <w:vAlign w:val="bottom"/>
          </w:tcPr>
          <w:p w14:paraId="6D692C7D"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42F56">
              <w:rPr>
                <w:rFonts w:asciiTheme="minorHAnsi" w:eastAsia="Times New Roman" w:hAnsiTheme="minorHAnsi" w:cstheme="minorHAnsi"/>
                <w:sz w:val="18"/>
                <w:szCs w:val="18"/>
              </w:rPr>
              <w:t>Water Heating System ID or Name</w:t>
            </w:r>
          </w:p>
        </w:tc>
        <w:tc>
          <w:tcPr>
            <w:tcW w:w="1075" w:type="dxa"/>
            <w:tcBorders>
              <w:top w:val="single" w:sz="4" w:space="0" w:color="auto"/>
              <w:left w:val="single" w:sz="4" w:space="0" w:color="auto"/>
              <w:bottom w:val="single" w:sz="4" w:space="0" w:color="auto"/>
              <w:right w:val="single" w:sz="4" w:space="0" w:color="auto"/>
            </w:tcBorders>
            <w:vAlign w:val="bottom"/>
          </w:tcPr>
          <w:p w14:paraId="76DCAB3F"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42F56">
              <w:rPr>
                <w:rFonts w:asciiTheme="minorHAnsi" w:eastAsia="Times New Roman" w:hAnsiTheme="minorHAnsi" w:cstheme="minorHAnsi"/>
                <w:sz w:val="18"/>
                <w:szCs w:val="18"/>
              </w:rPr>
              <w:t xml:space="preserve"> Water Heating System Type</w:t>
            </w:r>
          </w:p>
        </w:tc>
        <w:tc>
          <w:tcPr>
            <w:tcW w:w="913" w:type="dxa"/>
            <w:tcBorders>
              <w:top w:val="single" w:sz="4" w:space="0" w:color="auto"/>
              <w:left w:val="single" w:sz="4" w:space="0" w:color="auto"/>
              <w:bottom w:val="single" w:sz="4" w:space="0" w:color="auto"/>
              <w:right w:val="single" w:sz="4" w:space="0" w:color="auto"/>
            </w:tcBorders>
            <w:vAlign w:val="bottom"/>
          </w:tcPr>
          <w:p w14:paraId="0AA28933"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42F56">
              <w:rPr>
                <w:rFonts w:asciiTheme="minorHAnsi" w:eastAsia="Times New Roman" w:hAnsiTheme="minorHAnsi" w:cstheme="minorHAnsi"/>
                <w:sz w:val="18"/>
                <w:szCs w:val="18"/>
              </w:rPr>
              <w:t>Water Heater Type</w:t>
            </w:r>
          </w:p>
        </w:tc>
        <w:tc>
          <w:tcPr>
            <w:tcW w:w="842" w:type="dxa"/>
            <w:tcBorders>
              <w:top w:val="single" w:sz="4" w:space="0" w:color="auto"/>
              <w:left w:val="single" w:sz="4" w:space="0" w:color="auto"/>
              <w:bottom w:val="single" w:sz="4" w:space="0" w:color="auto"/>
              <w:right w:val="single" w:sz="4" w:space="0" w:color="auto"/>
            </w:tcBorders>
            <w:vAlign w:val="bottom"/>
          </w:tcPr>
          <w:p w14:paraId="18762001"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42F56">
              <w:rPr>
                <w:rFonts w:asciiTheme="minorHAnsi" w:eastAsia="Times New Roman" w:hAnsiTheme="minorHAnsi" w:cstheme="minorHAnsi"/>
                <w:sz w:val="18"/>
                <w:szCs w:val="18"/>
              </w:rPr>
              <w:t># of Water Heaters in System</w:t>
            </w:r>
          </w:p>
        </w:tc>
        <w:tc>
          <w:tcPr>
            <w:tcW w:w="1269" w:type="dxa"/>
            <w:tcBorders>
              <w:top w:val="single" w:sz="4" w:space="0" w:color="auto"/>
              <w:left w:val="single" w:sz="4" w:space="0" w:color="auto"/>
              <w:bottom w:val="single" w:sz="4" w:space="0" w:color="auto"/>
              <w:right w:val="single" w:sz="4" w:space="0" w:color="auto"/>
            </w:tcBorders>
            <w:vAlign w:val="bottom"/>
          </w:tcPr>
          <w:p w14:paraId="06B67BDE"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42F56">
              <w:rPr>
                <w:rFonts w:asciiTheme="minorHAnsi" w:eastAsia="Times New Roman" w:hAnsiTheme="minorHAnsi" w:cstheme="minorHAnsi"/>
                <w:sz w:val="18"/>
                <w:szCs w:val="18"/>
              </w:rPr>
              <w:t xml:space="preserve">Water Heater </w:t>
            </w:r>
          </w:p>
          <w:p w14:paraId="21BA9B4A"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42F56">
              <w:rPr>
                <w:rFonts w:asciiTheme="minorHAnsi" w:eastAsia="Times New Roman" w:hAnsiTheme="minorHAnsi" w:cstheme="minorHAnsi"/>
                <w:sz w:val="18"/>
                <w:szCs w:val="18"/>
              </w:rPr>
              <w:t>Storage</w:t>
            </w:r>
          </w:p>
          <w:p w14:paraId="0EE41CBC"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42F56">
              <w:rPr>
                <w:rFonts w:asciiTheme="minorHAnsi" w:eastAsia="Times New Roman" w:hAnsiTheme="minorHAnsi" w:cstheme="minorHAnsi"/>
                <w:sz w:val="18"/>
                <w:szCs w:val="18"/>
              </w:rPr>
              <w:t>Volume (gal)</w:t>
            </w:r>
          </w:p>
        </w:tc>
        <w:tc>
          <w:tcPr>
            <w:tcW w:w="1251" w:type="dxa"/>
            <w:tcBorders>
              <w:top w:val="single" w:sz="4" w:space="0" w:color="auto"/>
              <w:left w:val="single" w:sz="4" w:space="0" w:color="auto"/>
              <w:bottom w:val="single" w:sz="4" w:space="0" w:color="auto"/>
              <w:right w:val="single" w:sz="4" w:space="0" w:color="auto"/>
            </w:tcBorders>
            <w:vAlign w:val="bottom"/>
          </w:tcPr>
          <w:p w14:paraId="602F0A46"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42F56">
              <w:rPr>
                <w:rFonts w:asciiTheme="minorHAnsi" w:eastAsia="Times New Roman" w:hAnsiTheme="minorHAnsi" w:cstheme="minorHAnsi"/>
                <w:sz w:val="18"/>
                <w:szCs w:val="18"/>
              </w:rPr>
              <w:t>Fuel Type</w:t>
            </w:r>
          </w:p>
        </w:tc>
        <w:tc>
          <w:tcPr>
            <w:tcW w:w="1256" w:type="dxa"/>
            <w:tcBorders>
              <w:top w:val="single" w:sz="4" w:space="0" w:color="auto"/>
              <w:left w:val="single" w:sz="4" w:space="0" w:color="auto"/>
              <w:bottom w:val="single" w:sz="4" w:space="0" w:color="auto"/>
              <w:right w:val="single" w:sz="4" w:space="0" w:color="auto"/>
            </w:tcBorders>
            <w:vAlign w:val="bottom"/>
          </w:tcPr>
          <w:p w14:paraId="07A9FF31"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42F56">
              <w:rPr>
                <w:rFonts w:asciiTheme="minorHAnsi" w:eastAsia="Times New Roman" w:hAnsiTheme="minorHAnsi" w:cstheme="minorHAnsi"/>
                <w:sz w:val="18"/>
                <w:szCs w:val="18"/>
              </w:rPr>
              <w:t>Rated Input Type</w:t>
            </w:r>
          </w:p>
        </w:tc>
        <w:tc>
          <w:tcPr>
            <w:tcW w:w="1313" w:type="dxa"/>
            <w:tcBorders>
              <w:top w:val="single" w:sz="4" w:space="0" w:color="auto"/>
              <w:left w:val="single" w:sz="4" w:space="0" w:color="auto"/>
              <w:bottom w:val="single" w:sz="4" w:space="0" w:color="auto"/>
              <w:right w:val="single" w:sz="4" w:space="0" w:color="auto"/>
            </w:tcBorders>
            <w:vAlign w:val="bottom"/>
          </w:tcPr>
          <w:p w14:paraId="1FAFB386"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42F56">
              <w:rPr>
                <w:rFonts w:asciiTheme="minorHAnsi" w:eastAsia="Times New Roman" w:hAnsiTheme="minorHAnsi" w:cstheme="minorHAnsi"/>
                <w:sz w:val="18"/>
                <w:szCs w:val="18"/>
              </w:rPr>
              <w:t>Rated Input Value</w:t>
            </w:r>
          </w:p>
        </w:tc>
        <w:tc>
          <w:tcPr>
            <w:tcW w:w="1552" w:type="dxa"/>
            <w:tcBorders>
              <w:top w:val="single" w:sz="4" w:space="0" w:color="auto"/>
              <w:left w:val="single" w:sz="4" w:space="0" w:color="auto"/>
              <w:bottom w:val="single" w:sz="4" w:space="0" w:color="auto"/>
              <w:right w:val="single" w:sz="4" w:space="0" w:color="auto"/>
            </w:tcBorders>
            <w:vAlign w:val="bottom"/>
          </w:tcPr>
          <w:p w14:paraId="3286E26A"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42F56">
              <w:rPr>
                <w:rFonts w:asciiTheme="minorHAnsi" w:eastAsia="Times New Roman" w:hAnsiTheme="minorHAnsi" w:cstheme="minorHAnsi"/>
                <w:sz w:val="18"/>
                <w:szCs w:val="18"/>
              </w:rPr>
              <w:t>Heating Efficiency Type</w:t>
            </w:r>
          </w:p>
        </w:tc>
        <w:tc>
          <w:tcPr>
            <w:tcW w:w="1194" w:type="dxa"/>
            <w:tcBorders>
              <w:top w:val="single" w:sz="4" w:space="0" w:color="auto"/>
              <w:left w:val="single" w:sz="4" w:space="0" w:color="auto"/>
              <w:bottom w:val="single" w:sz="4" w:space="0" w:color="auto"/>
              <w:right w:val="single" w:sz="4" w:space="0" w:color="auto"/>
            </w:tcBorders>
            <w:vAlign w:val="bottom"/>
          </w:tcPr>
          <w:p w14:paraId="7BA8C1F7"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42F56">
              <w:rPr>
                <w:rFonts w:asciiTheme="minorHAnsi" w:eastAsia="Times New Roman" w:hAnsiTheme="minorHAnsi" w:cstheme="minorHAnsi"/>
                <w:sz w:val="18"/>
                <w:szCs w:val="18"/>
              </w:rPr>
              <w:t>Heating Efficiency Value</w:t>
            </w:r>
          </w:p>
        </w:tc>
        <w:tc>
          <w:tcPr>
            <w:tcW w:w="1075" w:type="dxa"/>
            <w:tcBorders>
              <w:top w:val="single" w:sz="4" w:space="0" w:color="auto"/>
              <w:left w:val="single" w:sz="4" w:space="0" w:color="auto"/>
              <w:bottom w:val="single" w:sz="4" w:space="0" w:color="auto"/>
              <w:right w:val="single" w:sz="4" w:space="0" w:color="auto"/>
            </w:tcBorders>
            <w:vAlign w:val="bottom"/>
          </w:tcPr>
          <w:p w14:paraId="1426092F"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42F56">
              <w:rPr>
                <w:rFonts w:asciiTheme="minorHAnsi" w:eastAsia="Times New Roman" w:hAnsiTheme="minorHAnsi" w:cstheme="minorHAnsi"/>
                <w:sz w:val="18"/>
                <w:szCs w:val="18"/>
              </w:rPr>
              <w:t xml:space="preserve">Standby Loss </w:t>
            </w:r>
          </w:p>
          <w:p w14:paraId="123B0BA5"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42F56">
              <w:rPr>
                <w:rFonts w:asciiTheme="minorHAnsi" w:eastAsia="Times New Roman" w:hAnsiTheme="minorHAnsi" w:cstheme="minorHAnsi"/>
                <w:sz w:val="18"/>
                <w:szCs w:val="18"/>
              </w:rPr>
              <w:t>(%)</w:t>
            </w:r>
          </w:p>
        </w:tc>
        <w:tc>
          <w:tcPr>
            <w:tcW w:w="1440" w:type="dxa"/>
            <w:tcBorders>
              <w:top w:val="single" w:sz="4" w:space="0" w:color="auto"/>
              <w:left w:val="single" w:sz="4" w:space="0" w:color="auto"/>
              <w:bottom w:val="single" w:sz="4" w:space="0" w:color="auto"/>
              <w:right w:val="single" w:sz="4" w:space="0" w:color="auto"/>
            </w:tcBorders>
            <w:vAlign w:val="bottom"/>
          </w:tcPr>
          <w:p w14:paraId="7E3A7BED"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42F56">
              <w:rPr>
                <w:rFonts w:asciiTheme="minorHAnsi" w:eastAsia="Times New Roman" w:hAnsiTheme="minorHAnsi" w:cstheme="minorHAnsi"/>
                <w:sz w:val="18"/>
                <w:szCs w:val="18"/>
              </w:rPr>
              <w:t xml:space="preserve">Exterior Insul. </w:t>
            </w:r>
          </w:p>
          <w:p w14:paraId="24B11BC6" w14:textId="77777777" w:rsidR="00C05AD7" w:rsidRPr="00A42F56"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42F56">
              <w:rPr>
                <w:rFonts w:asciiTheme="minorHAnsi" w:eastAsia="Times New Roman" w:hAnsiTheme="minorHAnsi" w:cstheme="minorHAnsi"/>
                <w:sz w:val="18"/>
                <w:szCs w:val="18"/>
              </w:rPr>
              <w:t>R-Value</w:t>
            </w:r>
          </w:p>
        </w:tc>
      </w:tr>
      <w:tr w:rsidR="00B953DE" w:rsidRPr="00C05AD7" w14:paraId="5F3C2A07" w14:textId="77777777" w:rsidTr="003256E4">
        <w:trPr>
          <w:trHeight w:val="144"/>
        </w:trPr>
        <w:tc>
          <w:tcPr>
            <w:tcW w:w="1418" w:type="dxa"/>
            <w:tcBorders>
              <w:top w:val="single" w:sz="4" w:space="0" w:color="auto"/>
              <w:left w:val="single" w:sz="4" w:space="0" w:color="auto"/>
              <w:bottom w:val="single" w:sz="4" w:space="0" w:color="auto"/>
              <w:right w:val="single" w:sz="4" w:space="0" w:color="auto"/>
            </w:tcBorders>
          </w:tcPr>
          <w:p w14:paraId="7CEDAB88" w14:textId="3CC7AB78" w:rsidR="00B953DE" w:rsidRPr="00A42F56" w:rsidRDefault="00463523" w:rsidP="00A42F5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463523">
              <w:rPr>
                <w:rFonts w:asciiTheme="minorHAnsi" w:eastAsia="Times New Roman" w:hAnsiTheme="minorHAnsi" w:cstheme="minorHAnsi"/>
                <w:sz w:val="18"/>
                <w:szCs w:val="18"/>
              </w:rPr>
              <w:t>&lt;&lt; User input &gt;&gt;</w:t>
            </w:r>
          </w:p>
        </w:tc>
        <w:tc>
          <w:tcPr>
            <w:tcW w:w="1075" w:type="dxa"/>
            <w:tcBorders>
              <w:top w:val="single" w:sz="4" w:space="0" w:color="auto"/>
              <w:left w:val="single" w:sz="4" w:space="0" w:color="auto"/>
              <w:bottom w:val="single" w:sz="4" w:space="0" w:color="auto"/>
              <w:right w:val="single" w:sz="4" w:space="0" w:color="auto"/>
            </w:tcBorders>
          </w:tcPr>
          <w:p w14:paraId="7F255644" w14:textId="77777777" w:rsidR="00463523" w:rsidRPr="00463523" w:rsidRDefault="00463523" w:rsidP="0046352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463523">
              <w:rPr>
                <w:rFonts w:asciiTheme="minorHAnsi" w:eastAsia="Times New Roman" w:hAnsiTheme="minorHAnsi" w:cstheme="minorHAnsi"/>
                <w:sz w:val="18"/>
                <w:szCs w:val="18"/>
              </w:rPr>
              <w:t xml:space="preserve">&lt;&lt; User input from list </w:t>
            </w:r>
          </w:p>
          <w:p w14:paraId="566B7619" w14:textId="5B2029DB" w:rsidR="00463523" w:rsidRPr="00463523" w:rsidRDefault="00463523" w:rsidP="0046352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463523">
              <w:rPr>
                <w:rFonts w:asciiTheme="minorHAnsi" w:eastAsia="Times New Roman" w:hAnsiTheme="minorHAnsi" w:cstheme="minorHAnsi"/>
                <w:sz w:val="18"/>
                <w:szCs w:val="18"/>
              </w:rPr>
              <w:t xml:space="preserve">*DHW, </w:t>
            </w:r>
            <w:r>
              <w:rPr>
                <w:rFonts w:asciiTheme="minorHAnsi" w:eastAsia="Times New Roman" w:hAnsiTheme="minorHAnsi" w:cstheme="minorHAnsi"/>
                <w:sz w:val="18"/>
                <w:szCs w:val="18"/>
              </w:rPr>
              <w:br/>
              <w:t>*Hydronic</w:t>
            </w:r>
          </w:p>
          <w:p w14:paraId="739E7F9C" w14:textId="77777777" w:rsidR="00463523" w:rsidRPr="00463523" w:rsidRDefault="00463523" w:rsidP="0046352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463523">
              <w:rPr>
                <w:rFonts w:asciiTheme="minorHAnsi" w:eastAsia="Times New Roman" w:hAnsiTheme="minorHAnsi" w:cstheme="minorHAnsi"/>
                <w:sz w:val="18"/>
                <w:szCs w:val="18"/>
              </w:rPr>
              <w:t>*Combined Hydronic,</w:t>
            </w:r>
          </w:p>
          <w:p w14:paraId="73F51C39" w14:textId="17A38BDD" w:rsidR="00B953DE" w:rsidRPr="00A42F56" w:rsidRDefault="00463523" w:rsidP="00A42F5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463523">
              <w:rPr>
                <w:rFonts w:asciiTheme="minorHAnsi" w:eastAsia="Times New Roman" w:hAnsiTheme="minorHAnsi" w:cstheme="minorHAnsi"/>
                <w:sz w:val="18"/>
                <w:szCs w:val="18"/>
              </w:rPr>
              <w:t>&gt;&gt;</w:t>
            </w:r>
          </w:p>
        </w:tc>
        <w:tc>
          <w:tcPr>
            <w:tcW w:w="913" w:type="dxa"/>
            <w:tcBorders>
              <w:top w:val="single" w:sz="4" w:space="0" w:color="auto"/>
              <w:left w:val="single" w:sz="4" w:space="0" w:color="auto"/>
              <w:bottom w:val="single" w:sz="4" w:space="0" w:color="auto"/>
              <w:right w:val="single" w:sz="4" w:space="0" w:color="auto"/>
            </w:tcBorders>
          </w:tcPr>
          <w:p w14:paraId="78C1E876" w14:textId="77777777" w:rsidR="00463523" w:rsidRPr="00463523" w:rsidRDefault="00463523" w:rsidP="0046352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463523">
              <w:rPr>
                <w:rFonts w:asciiTheme="minorHAnsi" w:eastAsia="Times New Roman" w:hAnsiTheme="minorHAnsi" w:cstheme="minorHAnsi"/>
                <w:sz w:val="18"/>
                <w:szCs w:val="18"/>
              </w:rPr>
              <w:t xml:space="preserve">&lt;&lt; User input from list </w:t>
            </w:r>
          </w:p>
          <w:p w14:paraId="41FFF39F" w14:textId="77777777" w:rsidR="00463523" w:rsidRPr="00463523" w:rsidRDefault="00463523" w:rsidP="0046352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463523">
              <w:rPr>
                <w:rFonts w:asciiTheme="minorHAnsi" w:eastAsia="Times New Roman" w:hAnsiTheme="minorHAnsi" w:cstheme="minorHAnsi"/>
                <w:sz w:val="18"/>
                <w:szCs w:val="18"/>
              </w:rPr>
              <w:t xml:space="preserve">*Large Storage, *Small Storage, *Heat Pump, *Boiler, *Large Instantaneous, </w:t>
            </w:r>
          </w:p>
          <w:p w14:paraId="1332053D" w14:textId="77777777" w:rsidR="00463523" w:rsidRPr="00463523" w:rsidRDefault="00463523" w:rsidP="0046352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463523">
              <w:rPr>
                <w:rFonts w:asciiTheme="minorHAnsi" w:eastAsia="Times New Roman" w:hAnsiTheme="minorHAnsi" w:cstheme="minorHAnsi"/>
                <w:sz w:val="18"/>
                <w:szCs w:val="18"/>
              </w:rPr>
              <w:t>*Small Instantaneous, *Indirect</w:t>
            </w:r>
          </w:p>
          <w:p w14:paraId="00FFACE9" w14:textId="77777777" w:rsidR="00463523" w:rsidRPr="00463523" w:rsidRDefault="00463523" w:rsidP="0046352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463523">
              <w:rPr>
                <w:rFonts w:asciiTheme="minorHAnsi" w:eastAsia="Times New Roman" w:hAnsiTheme="minorHAnsi" w:cstheme="minorHAnsi"/>
                <w:sz w:val="18"/>
                <w:szCs w:val="18"/>
              </w:rPr>
              <w:t>*Consumer Storage,</w:t>
            </w:r>
          </w:p>
          <w:p w14:paraId="6B991F83" w14:textId="77777777" w:rsidR="00463523" w:rsidRPr="00463523" w:rsidRDefault="00463523" w:rsidP="0046352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463523">
              <w:rPr>
                <w:rFonts w:asciiTheme="minorHAnsi" w:eastAsia="Times New Roman" w:hAnsiTheme="minorHAnsi" w:cstheme="minorHAnsi"/>
                <w:sz w:val="18"/>
                <w:szCs w:val="18"/>
              </w:rPr>
              <w:t>*Commercial Storage,</w:t>
            </w:r>
          </w:p>
          <w:p w14:paraId="775130F6" w14:textId="70770BA8" w:rsidR="00463523" w:rsidRPr="00463523" w:rsidRDefault="00463523" w:rsidP="0046352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463523">
              <w:rPr>
                <w:rFonts w:asciiTheme="minorHAnsi" w:eastAsia="Times New Roman" w:hAnsiTheme="minorHAnsi" w:cstheme="minorHAnsi"/>
                <w:sz w:val="18"/>
                <w:szCs w:val="18"/>
              </w:rPr>
              <w:t xml:space="preserve">*Residential-Duty Commercial Storage, </w:t>
            </w:r>
            <w:r w:rsidR="00B66279" w:rsidRPr="009053C5">
              <w:rPr>
                <w:rFonts w:asciiTheme="minorHAnsi" w:eastAsia="Times New Roman" w:hAnsiTheme="minorHAnsi" w:cstheme="minorHAnsi"/>
                <w:sz w:val="18"/>
                <w:szCs w:val="18"/>
              </w:rPr>
              <w:t xml:space="preserve"> </w:t>
            </w:r>
            <w:r w:rsidR="00B66279">
              <w:rPr>
                <w:rFonts w:asciiTheme="minorHAnsi" w:eastAsia="Times New Roman" w:hAnsiTheme="minorHAnsi" w:cstheme="minorHAnsi"/>
                <w:sz w:val="18"/>
                <w:szCs w:val="18"/>
              </w:rPr>
              <w:t>*</w:t>
            </w:r>
            <w:r w:rsidR="00B66279" w:rsidRPr="009053C5">
              <w:rPr>
                <w:rFonts w:asciiTheme="minorHAnsi" w:eastAsia="Times New Roman" w:hAnsiTheme="minorHAnsi" w:cstheme="minorHAnsi"/>
                <w:sz w:val="18"/>
                <w:szCs w:val="18"/>
              </w:rPr>
              <w:t xml:space="preserve">Consumer Instantaneous, </w:t>
            </w:r>
            <w:r w:rsidR="00B66279">
              <w:rPr>
                <w:rFonts w:asciiTheme="minorHAnsi" w:eastAsia="Times New Roman" w:hAnsiTheme="minorHAnsi" w:cstheme="minorHAnsi"/>
                <w:sz w:val="18"/>
                <w:szCs w:val="18"/>
              </w:rPr>
              <w:t>*</w:t>
            </w:r>
            <w:r w:rsidR="00B66279" w:rsidRPr="009053C5">
              <w:rPr>
                <w:rFonts w:asciiTheme="minorHAnsi" w:eastAsia="Times New Roman" w:hAnsiTheme="minorHAnsi" w:cstheme="minorHAnsi"/>
                <w:sz w:val="18"/>
                <w:szCs w:val="18"/>
              </w:rPr>
              <w:t xml:space="preserve">Commercial Instantaneous, </w:t>
            </w:r>
            <w:r w:rsidRPr="00463523">
              <w:rPr>
                <w:rFonts w:asciiTheme="minorHAnsi" w:eastAsia="Times New Roman" w:hAnsiTheme="minorHAnsi" w:cstheme="minorHAnsi"/>
                <w:sz w:val="18"/>
                <w:szCs w:val="18"/>
              </w:rPr>
              <w:t>or</w:t>
            </w:r>
          </w:p>
          <w:p w14:paraId="27B3ACFE" w14:textId="2873F5C8" w:rsidR="00B953DE" w:rsidRPr="00A42F56" w:rsidRDefault="00463523" w:rsidP="0046352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463523">
              <w:rPr>
                <w:rFonts w:asciiTheme="minorHAnsi" w:eastAsia="Times New Roman" w:hAnsiTheme="minorHAnsi" w:cstheme="minorHAnsi"/>
                <w:sz w:val="18"/>
                <w:szCs w:val="18"/>
              </w:rPr>
              <w:t>*Residential-Duty Commercial Instantaneous &gt;&gt;</w:t>
            </w:r>
          </w:p>
        </w:tc>
        <w:tc>
          <w:tcPr>
            <w:tcW w:w="842" w:type="dxa"/>
            <w:tcBorders>
              <w:top w:val="single" w:sz="4" w:space="0" w:color="auto"/>
              <w:left w:val="single" w:sz="4" w:space="0" w:color="auto"/>
              <w:bottom w:val="single" w:sz="4" w:space="0" w:color="auto"/>
              <w:right w:val="single" w:sz="4" w:space="0" w:color="auto"/>
            </w:tcBorders>
          </w:tcPr>
          <w:p w14:paraId="330056AE" w14:textId="03A8B06F" w:rsidR="00B953DE" w:rsidRPr="00A42F56" w:rsidRDefault="00463523" w:rsidP="00A42F5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463523">
              <w:rPr>
                <w:rFonts w:asciiTheme="minorHAnsi" w:eastAsia="Times New Roman" w:hAnsiTheme="minorHAnsi" w:cstheme="minorHAnsi"/>
                <w:sz w:val="18"/>
                <w:szCs w:val="18"/>
              </w:rPr>
              <w:t>&lt;&lt; User input &gt;&gt;</w:t>
            </w:r>
          </w:p>
        </w:tc>
        <w:tc>
          <w:tcPr>
            <w:tcW w:w="1269" w:type="dxa"/>
            <w:tcBorders>
              <w:top w:val="single" w:sz="4" w:space="0" w:color="auto"/>
              <w:left w:val="single" w:sz="4" w:space="0" w:color="auto"/>
              <w:bottom w:val="single" w:sz="4" w:space="0" w:color="auto"/>
              <w:right w:val="single" w:sz="4" w:space="0" w:color="auto"/>
            </w:tcBorders>
          </w:tcPr>
          <w:p w14:paraId="2F0A12D9" w14:textId="0BDEF644" w:rsidR="00B953DE" w:rsidRPr="00A42F56" w:rsidRDefault="00463523" w:rsidP="00A42F5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463523">
              <w:rPr>
                <w:rFonts w:asciiTheme="minorHAnsi" w:eastAsia="Times New Roman" w:hAnsiTheme="minorHAnsi" w:cstheme="minorHAnsi"/>
                <w:sz w:val="18"/>
                <w:szCs w:val="18"/>
              </w:rPr>
              <w:t>&lt;&lt; User input</w:t>
            </w:r>
            <w:r>
              <w:rPr>
                <w:rFonts w:asciiTheme="minorHAnsi" w:eastAsia="Times New Roman" w:hAnsiTheme="minorHAnsi" w:cstheme="minorHAnsi"/>
                <w:sz w:val="18"/>
                <w:szCs w:val="18"/>
              </w:rPr>
              <w:t>,</w:t>
            </w:r>
            <w:r w:rsidRPr="00463523">
              <w:rPr>
                <w:rFonts w:asciiTheme="minorHAnsi" w:eastAsia="Times New Roman" w:hAnsiTheme="minorHAnsi" w:cstheme="minorHAnsi"/>
                <w:sz w:val="18"/>
                <w:szCs w:val="18"/>
              </w:rPr>
              <w:t xml:space="preserve"> N/A is allowed only if Water Heater Type = Small Instantaneous or Large Instantaneous &gt;&gt;</w:t>
            </w:r>
          </w:p>
        </w:tc>
        <w:tc>
          <w:tcPr>
            <w:tcW w:w="1251" w:type="dxa"/>
            <w:tcBorders>
              <w:top w:val="single" w:sz="4" w:space="0" w:color="auto"/>
              <w:left w:val="single" w:sz="4" w:space="0" w:color="auto"/>
              <w:bottom w:val="single" w:sz="4" w:space="0" w:color="auto"/>
              <w:right w:val="single" w:sz="4" w:space="0" w:color="auto"/>
            </w:tcBorders>
          </w:tcPr>
          <w:p w14:paraId="25B6501A" w14:textId="77777777" w:rsidR="00693EB9" w:rsidRDefault="00693EB9" w:rsidP="00693EB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693EB9">
              <w:rPr>
                <w:rFonts w:asciiTheme="minorHAnsi" w:eastAsia="Times New Roman" w:hAnsiTheme="minorHAnsi" w:cstheme="minorHAnsi"/>
                <w:sz w:val="18"/>
                <w:szCs w:val="18"/>
              </w:rPr>
              <w:t>&lt;&lt; User input from list</w:t>
            </w:r>
            <w:r>
              <w:rPr>
                <w:rFonts w:asciiTheme="minorHAnsi" w:eastAsia="Times New Roman" w:hAnsiTheme="minorHAnsi" w:cstheme="minorHAnsi"/>
                <w:sz w:val="18"/>
                <w:szCs w:val="18"/>
              </w:rPr>
              <w:t>:</w:t>
            </w:r>
            <w:r w:rsidRPr="00693EB9">
              <w:rPr>
                <w:rFonts w:asciiTheme="minorHAnsi" w:eastAsia="Times New Roman" w:hAnsiTheme="minorHAnsi" w:cstheme="minorHAnsi"/>
                <w:sz w:val="18"/>
                <w:szCs w:val="18"/>
              </w:rPr>
              <w:t xml:space="preserve"> </w:t>
            </w:r>
          </w:p>
          <w:p w14:paraId="3081ED2B" w14:textId="4E9F1F41" w:rsidR="00B953DE" w:rsidRPr="00A42F56" w:rsidRDefault="00693EB9" w:rsidP="00693EB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693EB9">
              <w:rPr>
                <w:rFonts w:asciiTheme="minorHAnsi" w:eastAsia="Times New Roman" w:hAnsiTheme="minorHAnsi" w:cstheme="minorHAnsi"/>
                <w:sz w:val="18"/>
                <w:szCs w:val="18"/>
              </w:rPr>
              <w:t>*Natural Gas, *Propane or *Electricity&gt;&gt;</w:t>
            </w:r>
          </w:p>
        </w:tc>
        <w:tc>
          <w:tcPr>
            <w:tcW w:w="1256" w:type="dxa"/>
            <w:tcBorders>
              <w:top w:val="single" w:sz="4" w:space="0" w:color="auto"/>
              <w:left w:val="single" w:sz="4" w:space="0" w:color="auto"/>
              <w:bottom w:val="single" w:sz="4" w:space="0" w:color="auto"/>
              <w:right w:val="single" w:sz="4" w:space="0" w:color="auto"/>
            </w:tcBorders>
          </w:tcPr>
          <w:p w14:paraId="461BDBCD" w14:textId="497EE791" w:rsidR="00B953DE" w:rsidRDefault="00B953DE" w:rsidP="00A42F5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42F56">
              <w:rPr>
                <w:rFonts w:asciiTheme="minorHAnsi" w:eastAsia="Times New Roman" w:hAnsiTheme="minorHAnsi" w:cstheme="minorHAnsi"/>
                <w:sz w:val="18"/>
                <w:szCs w:val="18"/>
              </w:rPr>
              <w:t xml:space="preserve">&lt;&lt;if B03 = Heat Pump, then result = NA; </w:t>
            </w:r>
          </w:p>
          <w:p w14:paraId="5840EF27" w14:textId="60D0BAFA" w:rsidR="007F1917" w:rsidRDefault="007F1917" w:rsidP="00A42F5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42F56">
              <w:rPr>
                <w:rFonts w:asciiTheme="minorHAnsi" w:eastAsia="Times New Roman" w:hAnsiTheme="minorHAnsi" w:cstheme="minorHAnsi"/>
                <w:sz w:val="18"/>
                <w:szCs w:val="18"/>
              </w:rPr>
              <w:t>If B06 = Natural Gas, Propane,</w:t>
            </w:r>
            <w:r>
              <w:rPr>
                <w:rFonts w:asciiTheme="minorHAnsi" w:eastAsia="Times New Roman" w:hAnsiTheme="minorHAnsi" w:cstheme="minorHAnsi"/>
                <w:sz w:val="18"/>
                <w:szCs w:val="18"/>
              </w:rPr>
              <w:t xml:space="preserve"> then Rated Input Type = Btu/Hr;</w:t>
            </w:r>
            <w:r w:rsidRPr="00A42F56">
              <w:rPr>
                <w:rFonts w:asciiTheme="minorHAnsi" w:eastAsia="Times New Roman" w:hAnsiTheme="minorHAnsi" w:cstheme="minorHAnsi"/>
                <w:sz w:val="18"/>
                <w:szCs w:val="18"/>
              </w:rPr>
              <w:t xml:space="preserve">  </w:t>
            </w:r>
          </w:p>
          <w:p w14:paraId="51658ABA" w14:textId="237846CD" w:rsidR="007F1917" w:rsidRPr="00A42F56" w:rsidRDefault="007F1917" w:rsidP="00A42F5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42F56">
              <w:rPr>
                <w:rFonts w:asciiTheme="minorHAnsi" w:eastAsia="Times New Roman" w:hAnsiTheme="minorHAnsi" w:cstheme="minorHAnsi"/>
                <w:sz w:val="18"/>
                <w:szCs w:val="18"/>
              </w:rPr>
              <w:t>Else if Fuel Type = El</w:t>
            </w:r>
            <w:r>
              <w:rPr>
                <w:rFonts w:asciiTheme="minorHAnsi" w:eastAsia="Times New Roman" w:hAnsiTheme="minorHAnsi" w:cstheme="minorHAnsi"/>
                <w:sz w:val="18"/>
                <w:szCs w:val="18"/>
              </w:rPr>
              <w:t>ectricity then Rated Input = kW</w:t>
            </w:r>
            <w:r w:rsidRPr="00A42F56">
              <w:rPr>
                <w:rFonts w:asciiTheme="minorHAnsi" w:eastAsia="Times New Roman" w:hAnsiTheme="minorHAnsi" w:cstheme="minorHAnsi"/>
                <w:sz w:val="18"/>
                <w:szCs w:val="18"/>
              </w:rPr>
              <w:t xml:space="preserve"> &gt;&gt;</w:t>
            </w:r>
          </w:p>
          <w:p w14:paraId="2170095D" w14:textId="546418D1" w:rsidR="00B953DE" w:rsidRPr="00A42F56" w:rsidRDefault="00B953DE" w:rsidP="00A42F5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p>
        </w:tc>
        <w:tc>
          <w:tcPr>
            <w:tcW w:w="1313" w:type="dxa"/>
            <w:tcBorders>
              <w:top w:val="single" w:sz="4" w:space="0" w:color="auto"/>
              <w:left w:val="single" w:sz="4" w:space="0" w:color="auto"/>
              <w:bottom w:val="single" w:sz="4" w:space="0" w:color="auto"/>
              <w:right w:val="single" w:sz="4" w:space="0" w:color="auto"/>
            </w:tcBorders>
          </w:tcPr>
          <w:p w14:paraId="19EE8F92" w14:textId="1F18F35A" w:rsidR="00F16BD7" w:rsidRPr="009053C5" w:rsidRDefault="007F1917" w:rsidP="00F16B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7F1917">
              <w:rPr>
                <w:rFonts w:asciiTheme="minorHAnsi" w:eastAsia="Times New Roman" w:hAnsiTheme="minorHAnsi" w:cstheme="minorHAnsi"/>
                <w:sz w:val="18"/>
                <w:szCs w:val="18"/>
              </w:rPr>
              <w:t xml:space="preserve">&lt;&lt; </w:t>
            </w:r>
            <w:r w:rsidR="00F16BD7" w:rsidRPr="009053C5">
              <w:rPr>
                <w:rFonts w:asciiTheme="minorHAnsi" w:eastAsia="Times New Roman" w:hAnsiTheme="minorHAnsi" w:cstheme="minorHAnsi"/>
                <w:sz w:val="18"/>
                <w:szCs w:val="18"/>
              </w:rPr>
              <w:t xml:space="preserve"> if B03 = Heat Pump, then result = NA; </w:t>
            </w:r>
          </w:p>
          <w:p w14:paraId="6223F320" w14:textId="0BC9FFD6" w:rsidR="00B953DE" w:rsidRPr="00A42F56" w:rsidRDefault="00F16BD7" w:rsidP="00A42F5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Pr>
                <w:rFonts w:asciiTheme="minorHAnsi" w:eastAsia="Times New Roman" w:hAnsiTheme="minorHAnsi" w:cstheme="minorHAnsi"/>
                <w:sz w:val="18"/>
                <w:szCs w:val="18"/>
              </w:rPr>
              <w:t>Else u</w:t>
            </w:r>
            <w:r w:rsidR="007F1917" w:rsidRPr="007F1917">
              <w:rPr>
                <w:rFonts w:asciiTheme="minorHAnsi" w:eastAsia="Times New Roman" w:hAnsiTheme="minorHAnsi" w:cstheme="minorHAnsi"/>
                <w:sz w:val="18"/>
                <w:szCs w:val="18"/>
              </w:rPr>
              <w:t>ser input &gt;</w:t>
            </w:r>
            <w:r w:rsidR="007F1917">
              <w:rPr>
                <w:rFonts w:asciiTheme="minorHAnsi" w:eastAsia="Times New Roman" w:hAnsiTheme="minorHAnsi" w:cstheme="minorHAnsi"/>
                <w:sz w:val="18"/>
                <w:szCs w:val="18"/>
              </w:rPr>
              <w:t>&gt;</w:t>
            </w:r>
            <w:r w:rsidR="00B953DE" w:rsidRPr="00A42F56">
              <w:rPr>
                <w:rFonts w:asciiTheme="minorHAnsi" w:eastAsia="Times New Roman" w:hAnsiTheme="minorHAnsi" w:cstheme="minorHAnsi"/>
                <w:sz w:val="18"/>
                <w:szCs w:val="18"/>
              </w:rPr>
              <w:t xml:space="preserve"> &gt;&gt;</w:t>
            </w:r>
          </w:p>
        </w:tc>
        <w:tc>
          <w:tcPr>
            <w:tcW w:w="1552" w:type="dxa"/>
            <w:tcBorders>
              <w:top w:val="single" w:sz="4" w:space="0" w:color="auto"/>
              <w:left w:val="single" w:sz="4" w:space="0" w:color="auto"/>
              <w:bottom w:val="single" w:sz="4" w:space="0" w:color="auto"/>
              <w:right w:val="single" w:sz="4" w:space="0" w:color="auto"/>
            </w:tcBorders>
          </w:tcPr>
          <w:p w14:paraId="64091FD5" w14:textId="41BB31CD" w:rsidR="007F1917" w:rsidRDefault="00B953DE" w:rsidP="00A42F5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42F56">
              <w:rPr>
                <w:rFonts w:asciiTheme="minorHAnsi" w:eastAsia="Times New Roman" w:hAnsiTheme="minorHAnsi" w:cstheme="minorHAnsi"/>
                <w:sz w:val="18"/>
                <w:szCs w:val="18"/>
              </w:rPr>
              <w:t>&lt;&lt;</w:t>
            </w:r>
            <w:r w:rsidR="007F1917">
              <w:rPr>
                <w:rFonts w:asciiTheme="minorHAnsi" w:eastAsia="Times New Roman" w:hAnsiTheme="minorHAnsi" w:cstheme="minorHAnsi"/>
                <w:sz w:val="18"/>
                <w:szCs w:val="18"/>
              </w:rPr>
              <w:t>User pick from list:</w:t>
            </w:r>
            <w:r w:rsidRPr="00A42F56">
              <w:rPr>
                <w:rFonts w:asciiTheme="minorHAnsi" w:eastAsia="Times New Roman" w:hAnsiTheme="minorHAnsi" w:cstheme="minorHAnsi"/>
                <w:sz w:val="18"/>
                <w:szCs w:val="18"/>
              </w:rPr>
              <w:t xml:space="preserve"> </w:t>
            </w:r>
          </w:p>
          <w:p w14:paraId="38B2382A" w14:textId="139F5EEB" w:rsidR="00B953DE" w:rsidRPr="00A42F56" w:rsidRDefault="00B953DE" w:rsidP="00A42F5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42F56">
              <w:rPr>
                <w:rFonts w:asciiTheme="minorHAnsi" w:eastAsia="Times New Roman" w:hAnsiTheme="minorHAnsi" w:cstheme="minorHAnsi"/>
                <w:sz w:val="18"/>
                <w:szCs w:val="18"/>
              </w:rPr>
              <w:t xml:space="preserve">*Energy Factor, *AFUE </w:t>
            </w:r>
          </w:p>
          <w:p w14:paraId="28216C64" w14:textId="77777777" w:rsidR="00B953DE" w:rsidRPr="00A42F56" w:rsidRDefault="00B953DE" w:rsidP="00A42F5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42F56">
              <w:rPr>
                <w:rFonts w:asciiTheme="minorHAnsi" w:eastAsia="Times New Roman" w:hAnsiTheme="minorHAnsi" w:cstheme="minorHAnsi"/>
                <w:sz w:val="18"/>
                <w:szCs w:val="18"/>
              </w:rPr>
              <w:t>*Thermal Efficiency</w:t>
            </w:r>
          </w:p>
          <w:p w14:paraId="3FC78A4F" w14:textId="522F15AB" w:rsidR="00B953DE" w:rsidRPr="00A42F56" w:rsidRDefault="00B953DE" w:rsidP="00785B8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42F56">
              <w:rPr>
                <w:rFonts w:asciiTheme="minorHAnsi" w:eastAsia="Times New Roman" w:hAnsiTheme="minorHAnsi" w:cstheme="minorHAnsi"/>
                <w:sz w:val="18"/>
                <w:szCs w:val="18"/>
              </w:rPr>
              <w:t xml:space="preserve">*Uniform Energy Factor </w:t>
            </w:r>
            <w:r w:rsidRPr="00A42F56">
              <w:rPr>
                <w:rFonts w:asciiTheme="minorHAnsi" w:hAnsiTheme="minorHAnsi" w:cstheme="minorHAnsi"/>
                <w:sz w:val="18"/>
                <w:szCs w:val="18"/>
              </w:rPr>
              <w:t>&gt;&gt;</w:t>
            </w:r>
          </w:p>
        </w:tc>
        <w:tc>
          <w:tcPr>
            <w:tcW w:w="1194" w:type="dxa"/>
            <w:tcBorders>
              <w:top w:val="single" w:sz="4" w:space="0" w:color="auto"/>
              <w:left w:val="single" w:sz="4" w:space="0" w:color="auto"/>
              <w:bottom w:val="single" w:sz="4" w:space="0" w:color="auto"/>
              <w:right w:val="single" w:sz="4" w:space="0" w:color="auto"/>
            </w:tcBorders>
          </w:tcPr>
          <w:p w14:paraId="6511DEF9" w14:textId="0763DE29" w:rsidR="00B953DE" w:rsidRPr="00A42F56" w:rsidRDefault="007F1917" w:rsidP="00A42F5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7F1917">
              <w:rPr>
                <w:rFonts w:asciiTheme="minorHAnsi" w:eastAsia="Times New Roman" w:hAnsiTheme="minorHAnsi"/>
                <w:sz w:val="18"/>
                <w:szCs w:val="18"/>
              </w:rPr>
              <w:t>&lt;&lt; User input &gt;&gt;</w:t>
            </w:r>
          </w:p>
        </w:tc>
        <w:tc>
          <w:tcPr>
            <w:tcW w:w="1075" w:type="dxa"/>
            <w:tcBorders>
              <w:top w:val="single" w:sz="4" w:space="0" w:color="auto"/>
              <w:left w:val="single" w:sz="4" w:space="0" w:color="auto"/>
              <w:bottom w:val="single" w:sz="4" w:space="0" w:color="auto"/>
              <w:right w:val="single" w:sz="4" w:space="0" w:color="auto"/>
            </w:tcBorders>
          </w:tcPr>
          <w:p w14:paraId="23A9AC04" w14:textId="77777777" w:rsidR="005432AB" w:rsidRPr="005432AB" w:rsidRDefault="005432AB" w:rsidP="005432A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sz w:val="18"/>
                <w:szCs w:val="18"/>
              </w:rPr>
            </w:pPr>
            <w:r w:rsidRPr="005432AB">
              <w:rPr>
                <w:rFonts w:asciiTheme="minorHAnsi" w:eastAsia="Times New Roman" w:hAnsiTheme="minorHAnsi"/>
                <w:sz w:val="18"/>
                <w:szCs w:val="18"/>
              </w:rPr>
              <w:t xml:space="preserve">&lt;&lt; User input </w:t>
            </w:r>
          </w:p>
          <w:p w14:paraId="79A3F455" w14:textId="1B93D73D" w:rsidR="00B953DE" w:rsidRPr="00A42F56" w:rsidRDefault="005432AB" w:rsidP="00A42F5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5432AB">
              <w:rPr>
                <w:rFonts w:asciiTheme="minorHAnsi" w:eastAsia="Times New Roman" w:hAnsiTheme="minorHAnsi"/>
                <w:sz w:val="18"/>
                <w:szCs w:val="18"/>
              </w:rPr>
              <w:t>Values = N/A if water heater type = Small Storage, Heat Pump, Boiler, Large Instantaneous, Small Instantaneous</w:t>
            </w:r>
            <w:r w:rsidR="00D61303">
              <w:rPr>
                <w:rFonts w:asciiTheme="minorHAnsi" w:eastAsia="Times New Roman" w:hAnsiTheme="minorHAnsi"/>
                <w:sz w:val="18"/>
                <w:szCs w:val="18"/>
              </w:rPr>
              <w:t>,</w:t>
            </w:r>
            <w:r w:rsidRPr="005432AB">
              <w:rPr>
                <w:rFonts w:asciiTheme="minorHAnsi" w:eastAsia="Times New Roman" w:hAnsiTheme="minorHAnsi"/>
                <w:sz w:val="18"/>
                <w:szCs w:val="18"/>
              </w:rPr>
              <w:t xml:space="preserve"> </w:t>
            </w:r>
            <w:r w:rsidR="00B66279" w:rsidRPr="009053C5">
              <w:rPr>
                <w:rFonts w:asciiTheme="minorHAnsi" w:eastAsia="Times New Roman" w:hAnsiTheme="minorHAnsi" w:cstheme="minorHAnsi"/>
                <w:sz w:val="18"/>
                <w:szCs w:val="18"/>
              </w:rPr>
              <w:t xml:space="preserve"> Consumer Instantaneous, Commercial Instantaneous, </w:t>
            </w:r>
            <w:r w:rsidR="004B09CB" w:rsidRPr="00463523">
              <w:rPr>
                <w:rFonts w:asciiTheme="minorHAnsi" w:eastAsia="Times New Roman" w:hAnsiTheme="minorHAnsi" w:cstheme="minorHAnsi"/>
                <w:sz w:val="18"/>
                <w:szCs w:val="18"/>
              </w:rPr>
              <w:t xml:space="preserve"> Residential-Duty Commercial Instantaneous</w:t>
            </w:r>
            <w:r w:rsidR="004B09CB">
              <w:rPr>
                <w:rFonts w:asciiTheme="minorHAnsi" w:eastAsia="Times New Roman" w:hAnsiTheme="minorHAnsi" w:cstheme="minorHAnsi"/>
                <w:sz w:val="18"/>
                <w:szCs w:val="18"/>
              </w:rPr>
              <w:t xml:space="preserve">, </w:t>
            </w:r>
            <w:r w:rsidR="008A6CAA">
              <w:rPr>
                <w:rFonts w:asciiTheme="minorHAnsi" w:eastAsia="Times New Roman" w:hAnsiTheme="minorHAnsi" w:cstheme="minorHAnsi"/>
                <w:sz w:val="18"/>
                <w:szCs w:val="18"/>
              </w:rPr>
              <w:t xml:space="preserve">or </w:t>
            </w:r>
            <w:r w:rsidR="004B09CB">
              <w:rPr>
                <w:rFonts w:asciiTheme="minorHAnsi" w:eastAsia="Times New Roman" w:hAnsiTheme="minorHAnsi"/>
                <w:sz w:val="18"/>
                <w:szCs w:val="18"/>
              </w:rPr>
              <w:t>I</w:t>
            </w:r>
            <w:r w:rsidRPr="005432AB">
              <w:rPr>
                <w:rFonts w:asciiTheme="minorHAnsi" w:eastAsia="Times New Roman" w:hAnsiTheme="minorHAnsi"/>
                <w:sz w:val="18"/>
                <w:szCs w:val="18"/>
              </w:rPr>
              <w:t>ndirect &gt;&gt;</w:t>
            </w:r>
          </w:p>
        </w:tc>
        <w:tc>
          <w:tcPr>
            <w:tcW w:w="1440" w:type="dxa"/>
            <w:tcBorders>
              <w:top w:val="single" w:sz="4" w:space="0" w:color="auto"/>
              <w:left w:val="single" w:sz="4" w:space="0" w:color="auto"/>
              <w:bottom w:val="single" w:sz="4" w:space="0" w:color="auto"/>
              <w:right w:val="single" w:sz="4" w:space="0" w:color="auto"/>
            </w:tcBorders>
          </w:tcPr>
          <w:p w14:paraId="21E16714" w14:textId="76E6CE92" w:rsidR="00B953DE" w:rsidRPr="00A42F56" w:rsidRDefault="005432AB" w:rsidP="00A42F5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5432AB">
              <w:rPr>
                <w:rFonts w:asciiTheme="minorHAnsi" w:eastAsia="Times New Roman" w:hAnsiTheme="minorHAnsi"/>
                <w:sz w:val="18"/>
                <w:szCs w:val="18"/>
              </w:rPr>
              <w:t>&lt;&lt; User input Values = N/A if water heater type = Large Storage, Small Storage, Heat Pump, Boiler, Large Instantaneous, or Small Instantaneous</w:t>
            </w:r>
            <w:r w:rsidR="004B09CB">
              <w:rPr>
                <w:rFonts w:asciiTheme="minorHAnsi" w:eastAsia="Times New Roman" w:hAnsiTheme="minorHAnsi"/>
                <w:sz w:val="18"/>
                <w:szCs w:val="18"/>
              </w:rPr>
              <w:t xml:space="preserve">, </w:t>
            </w:r>
            <w:r w:rsidR="004B09CB" w:rsidRPr="009053C5">
              <w:rPr>
                <w:rFonts w:asciiTheme="minorHAnsi" w:eastAsia="Times New Roman" w:hAnsiTheme="minorHAnsi" w:cstheme="minorHAnsi"/>
                <w:sz w:val="18"/>
                <w:szCs w:val="18"/>
              </w:rPr>
              <w:t xml:space="preserve"> Consumer Instantaneous, Commercial Instantaneous, </w:t>
            </w:r>
            <w:r w:rsidR="004B09CB" w:rsidRPr="00463523">
              <w:rPr>
                <w:rFonts w:asciiTheme="minorHAnsi" w:eastAsia="Times New Roman" w:hAnsiTheme="minorHAnsi" w:cstheme="minorHAnsi"/>
                <w:sz w:val="18"/>
                <w:szCs w:val="18"/>
              </w:rPr>
              <w:t xml:space="preserve"> Residential-Duty Commercial Instantaneous</w:t>
            </w:r>
            <w:r w:rsidR="004B09CB">
              <w:rPr>
                <w:rFonts w:asciiTheme="minorHAnsi" w:eastAsia="Times New Roman" w:hAnsiTheme="minorHAnsi"/>
                <w:sz w:val="18"/>
                <w:szCs w:val="18"/>
              </w:rPr>
              <w:t xml:space="preserve"> </w:t>
            </w:r>
            <w:r w:rsidRPr="005432AB">
              <w:rPr>
                <w:rFonts w:asciiTheme="minorHAnsi" w:eastAsia="Times New Roman" w:hAnsiTheme="minorHAnsi"/>
                <w:sz w:val="18"/>
                <w:szCs w:val="18"/>
              </w:rPr>
              <w:t xml:space="preserve"> &gt;&gt;</w:t>
            </w:r>
          </w:p>
        </w:tc>
      </w:tr>
      <w:tr w:rsidR="00C05AD7" w:rsidRPr="00C05AD7" w14:paraId="095C04B7" w14:textId="77777777" w:rsidTr="003256E4">
        <w:trPr>
          <w:cantSplit/>
          <w:trHeight w:val="144"/>
        </w:trPr>
        <w:tc>
          <w:tcPr>
            <w:tcW w:w="1418" w:type="dxa"/>
            <w:tcBorders>
              <w:top w:val="single" w:sz="4" w:space="0" w:color="auto"/>
              <w:left w:val="single" w:sz="4" w:space="0" w:color="auto"/>
              <w:bottom w:val="single" w:sz="4" w:space="0" w:color="auto"/>
              <w:right w:val="single" w:sz="4" w:space="0" w:color="auto"/>
            </w:tcBorders>
            <w:vAlign w:val="center"/>
          </w:tcPr>
          <w:p w14:paraId="22253E7D"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75" w:type="dxa"/>
            <w:tcBorders>
              <w:top w:val="single" w:sz="4" w:space="0" w:color="auto"/>
              <w:left w:val="single" w:sz="4" w:space="0" w:color="auto"/>
              <w:bottom w:val="single" w:sz="4" w:space="0" w:color="auto"/>
              <w:right w:val="single" w:sz="4" w:space="0" w:color="auto"/>
            </w:tcBorders>
            <w:vAlign w:val="center"/>
          </w:tcPr>
          <w:p w14:paraId="09DB0320"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13" w:type="dxa"/>
            <w:tcBorders>
              <w:top w:val="single" w:sz="4" w:space="0" w:color="auto"/>
              <w:left w:val="single" w:sz="4" w:space="0" w:color="auto"/>
              <w:bottom w:val="single" w:sz="4" w:space="0" w:color="auto"/>
              <w:right w:val="single" w:sz="4" w:space="0" w:color="auto"/>
            </w:tcBorders>
            <w:vAlign w:val="center"/>
          </w:tcPr>
          <w:p w14:paraId="3213A191"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42" w:type="dxa"/>
            <w:tcBorders>
              <w:top w:val="single" w:sz="4" w:space="0" w:color="auto"/>
              <w:left w:val="single" w:sz="4" w:space="0" w:color="auto"/>
              <w:bottom w:val="single" w:sz="4" w:space="0" w:color="auto"/>
              <w:right w:val="single" w:sz="4" w:space="0" w:color="auto"/>
            </w:tcBorders>
            <w:vAlign w:val="center"/>
          </w:tcPr>
          <w:p w14:paraId="362A0155"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69" w:type="dxa"/>
            <w:tcBorders>
              <w:top w:val="single" w:sz="4" w:space="0" w:color="auto"/>
              <w:left w:val="single" w:sz="4" w:space="0" w:color="auto"/>
              <w:bottom w:val="single" w:sz="4" w:space="0" w:color="auto"/>
              <w:right w:val="single" w:sz="4" w:space="0" w:color="auto"/>
            </w:tcBorders>
            <w:vAlign w:val="center"/>
          </w:tcPr>
          <w:p w14:paraId="0481E290"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51" w:type="dxa"/>
            <w:tcBorders>
              <w:top w:val="single" w:sz="4" w:space="0" w:color="auto"/>
              <w:left w:val="single" w:sz="4" w:space="0" w:color="auto"/>
              <w:bottom w:val="single" w:sz="4" w:space="0" w:color="auto"/>
              <w:right w:val="single" w:sz="4" w:space="0" w:color="auto"/>
            </w:tcBorders>
            <w:vAlign w:val="center"/>
          </w:tcPr>
          <w:p w14:paraId="05DD6923"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56" w:type="dxa"/>
            <w:tcBorders>
              <w:top w:val="single" w:sz="4" w:space="0" w:color="auto"/>
              <w:left w:val="single" w:sz="4" w:space="0" w:color="auto"/>
              <w:bottom w:val="single" w:sz="4" w:space="0" w:color="auto"/>
              <w:right w:val="single" w:sz="4" w:space="0" w:color="auto"/>
            </w:tcBorders>
            <w:vAlign w:val="center"/>
          </w:tcPr>
          <w:p w14:paraId="1A170762"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313" w:type="dxa"/>
            <w:tcBorders>
              <w:top w:val="single" w:sz="4" w:space="0" w:color="auto"/>
              <w:left w:val="single" w:sz="4" w:space="0" w:color="auto"/>
              <w:bottom w:val="single" w:sz="4" w:space="0" w:color="auto"/>
              <w:right w:val="single" w:sz="4" w:space="0" w:color="auto"/>
            </w:tcBorders>
            <w:vAlign w:val="center"/>
          </w:tcPr>
          <w:p w14:paraId="0082FFC4"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552" w:type="dxa"/>
            <w:tcBorders>
              <w:top w:val="single" w:sz="4" w:space="0" w:color="auto"/>
              <w:left w:val="single" w:sz="4" w:space="0" w:color="auto"/>
              <w:bottom w:val="single" w:sz="4" w:space="0" w:color="auto"/>
              <w:right w:val="single" w:sz="4" w:space="0" w:color="auto"/>
            </w:tcBorders>
            <w:vAlign w:val="center"/>
          </w:tcPr>
          <w:p w14:paraId="3C9AA86B"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94" w:type="dxa"/>
            <w:tcBorders>
              <w:top w:val="single" w:sz="4" w:space="0" w:color="auto"/>
              <w:left w:val="single" w:sz="4" w:space="0" w:color="auto"/>
              <w:bottom w:val="single" w:sz="4" w:space="0" w:color="auto"/>
              <w:right w:val="single" w:sz="4" w:space="0" w:color="auto"/>
            </w:tcBorders>
            <w:vAlign w:val="center"/>
          </w:tcPr>
          <w:p w14:paraId="143BDCC7"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75" w:type="dxa"/>
            <w:tcBorders>
              <w:top w:val="single" w:sz="4" w:space="0" w:color="auto"/>
              <w:left w:val="single" w:sz="4" w:space="0" w:color="auto"/>
              <w:bottom w:val="single" w:sz="4" w:space="0" w:color="auto"/>
              <w:right w:val="single" w:sz="4" w:space="0" w:color="auto"/>
            </w:tcBorders>
            <w:vAlign w:val="center"/>
          </w:tcPr>
          <w:p w14:paraId="57917D4E"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40" w:type="dxa"/>
            <w:tcBorders>
              <w:top w:val="single" w:sz="4" w:space="0" w:color="auto"/>
              <w:left w:val="single" w:sz="4" w:space="0" w:color="auto"/>
              <w:bottom w:val="single" w:sz="4" w:space="0" w:color="auto"/>
              <w:right w:val="single" w:sz="4" w:space="0" w:color="auto"/>
            </w:tcBorders>
            <w:vAlign w:val="center"/>
          </w:tcPr>
          <w:p w14:paraId="03811053" w14:textId="77777777" w:rsidR="00C05AD7" w:rsidRPr="00C05AD7" w:rsidRDefault="00C05AD7" w:rsidP="00A42F5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32BA025B" w14:textId="1178530A" w:rsidR="00C05AD7" w:rsidRPr="00C05AD7" w:rsidRDefault="00C05AD7" w:rsidP="003256E4">
      <w:pPr>
        <w:spacing w:after="0"/>
        <w:rPr>
          <w:rFonts w:asciiTheme="minorHAnsi" w:hAnsiTheme="minorHAnsi" w:cstheme="minorHAnsi"/>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18"/>
        <w:gridCol w:w="1075"/>
        <w:gridCol w:w="913"/>
        <w:gridCol w:w="819"/>
        <w:gridCol w:w="1292"/>
        <w:gridCol w:w="1194"/>
        <w:gridCol w:w="1313"/>
        <w:gridCol w:w="1313"/>
        <w:gridCol w:w="1552"/>
        <w:gridCol w:w="1194"/>
        <w:gridCol w:w="1075"/>
        <w:gridCol w:w="1440"/>
      </w:tblGrid>
      <w:tr w:rsidR="00C05AD7" w:rsidRPr="00C05AD7" w14:paraId="01E853BA" w14:textId="77777777" w:rsidTr="00C05AD7">
        <w:trPr>
          <w:cantSplit/>
          <w:trHeight w:val="144"/>
        </w:trPr>
        <w:tc>
          <w:tcPr>
            <w:tcW w:w="14598" w:type="dxa"/>
            <w:gridSpan w:val="12"/>
            <w:tcBorders>
              <w:top w:val="single" w:sz="4" w:space="0" w:color="auto"/>
              <w:left w:val="single" w:sz="4" w:space="0" w:color="auto"/>
              <w:bottom w:val="single" w:sz="4" w:space="0" w:color="auto"/>
              <w:right w:val="single" w:sz="4" w:space="0" w:color="auto"/>
            </w:tcBorders>
            <w:vAlign w:val="center"/>
          </w:tcPr>
          <w:p w14:paraId="24F933F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C05AD7">
              <w:rPr>
                <w:rFonts w:asciiTheme="minorHAnsi" w:hAnsiTheme="minorHAnsi" w:cstheme="minorHAnsi"/>
                <w:b/>
                <w:sz w:val="20"/>
                <w:szCs w:val="20"/>
              </w:rPr>
              <w:t xml:space="preserve">C. Installed HERS Verified Central Water Heating Systems Information </w:t>
            </w:r>
          </w:p>
          <w:p w14:paraId="074BCC46" w14:textId="0F8FB6DF"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 xml:space="preserve">This table reports the water heating system features that were specified on the registered </w:t>
            </w:r>
            <w:r w:rsidR="00F03A0C" w:rsidRPr="000D6187">
              <w:rPr>
                <w:rFonts w:eastAsia="Times New Roman"/>
                <w:sz w:val="18"/>
                <w:szCs w:val="18"/>
              </w:rPr>
              <w:t>NRCC-PRF-01</w:t>
            </w:r>
            <w:r w:rsidRPr="00C05AD7">
              <w:rPr>
                <w:rFonts w:asciiTheme="minorHAnsi" w:eastAsia="Times New Roman" w:hAnsiTheme="minorHAnsi" w:cstheme="minorHAnsi"/>
                <w:sz w:val="20"/>
                <w:szCs w:val="20"/>
              </w:rPr>
              <w:t xml:space="preserve"> compliance document for this project.</w:t>
            </w:r>
          </w:p>
        </w:tc>
      </w:tr>
      <w:tr w:rsidR="00C05AD7" w:rsidRPr="00C05AD7" w14:paraId="1ED06A2A" w14:textId="77777777" w:rsidTr="00C05AD7">
        <w:trPr>
          <w:cantSplit/>
          <w:trHeight w:val="144"/>
        </w:trPr>
        <w:tc>
          <w:tcPr>
            <w:tcW w:w="1418" w:type="dxa"/>
            <w:tcBorders>
              <w:top w:val="single" w:sz="4" w:space="0" w:color="auto"/>
              <w:left w:val="single" w:sz="4" w:space="0" w:color="auto"/>
              <w:bottom w:val="single" w:sz="4" w:space="0" w:color="auto"/>
              <w:right w:val="single" w:sz="4" w:space="0" w:color="auto"/>
            </w:tcBorders>
            <w:vAlign w:val="center"/>
          </w:tcPr>
          <w:p w14:paraId="48E0C62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01</w:t>
            </w:r>
          </w:p>
        </w:tc>
        <w:tc>
          <w:tcPr>
            <w:tcW w:w="1075" w:type="dxa"/>
            <w:tcBorders>
              <w:top w:val="single" w:sz="4" w:space="0" w:color="auto"/>
              <w:left w:val="single" w:sz="4" w:space="0" w:color="auto"/>
              <w:bottom w:val="single" w:sz="4" w:space="0" w:color="auto"/>
              <w:right w:val="single" w:sz="4" w:space="0" w:color="auto"/>
            </w:tcBorders>
            <w:vAlign w:val="center"/>
          </w:tcPr>
          <w:p w14:paraId="721FDB1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02</w:t>
            </w:r>
          </w:p>
        </w:tc>
        <w:tc>
          <w:tcPr>
            <w:tcW w:w="913" w:type="dxa"/>
            <w:tcBorders>
              <w:top w:val="single" w:sz="4" w:space="0" w:color="auto"/>
              <w:left w:val="single" w:sz="4" w:space="0" w:color="auto"/>
              <w:bottom w:val="single" w:sz="4" w:space="0" w:color="auto"/>
              <w:right w:val="single" w:sz="4" w:space="0" w:color="auto"/>
            </w:tcBorders>
            <w:vAlign w:val="center"/>
          </w:tcPr>
          <w:p w14:paraId="4B24959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03</w:t>
            </w:r>
          </w:p>
        </w:tc>
        <w:tc>
          <w:tcPr>
            <w:tcW w:w="819" w:type="dxa"/>
            <w:tcBorders>
              <w:top w:val="single" w:sz="4" w:space="0" w:color="auto"/>
              <w:left w:val="single" w:sz="4" w:space="0" w:color="auto"/>
              <w:bottom w:val="single" w:sz="4" w:space="0" w:color="auto"/>
              <w:right w:val="single" w:sz="4" w:space="0" w:color="auto"/>
            </w:tcBorders>
            <w:vAlign w:val="center"/>
          </w:tcPr>
          <w:p w14:paraId="558B772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C05AD7">
              <w:rPr>
                <w:rFonts w:asciiTheme="minorHAnsi" w:eastAsia="Times New Roman" w:hAnsiTheme="minorHAnsi" w:cstheme="minorHAnsi"/>
                <w:sz w:val="20"/>
                <w:szCs w:val="20"/>
              </w:rPr>
              <w:t>04</w:t>
            </w:r>
          </w:p>
        </w:tc>
        <w:tc>
          <w:tcPr>
            <w:tcW w:w="1292" w:type="dxa"/>
            <w:tcBorders>
              <w:top w:val="single" w:sz="4" w:space="0" w:color="auto"/>
              <w:left w:val="single" w:sz="4" w:space="0" w:color="auto"/>
              <w:bottom w:val="single" w:sz="4" w:space="0" w:color="auto"/>
              <w:right w:val="single" w:sz="4" w:space="0" w:color="auto"/>
            </w:tcBorders>
            <w:vAlign w:val="center"/>
          </w:tcPr>
          <w:p w14:paraId="62660C7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C05AD7">
              <w:rPr>
                <w:rFonts w:asciiTheme="minorHAnsi" w:eastAsia="Times New Roman" w:hAnsiTheme="minorHAnsi" w:cstheme="minorHAnsi"/>
                <w:sz w:val="20"/>
                <w:szCs w:val="20"/>
              </w:rPr>
              <w:t>05</w:t>
            </w:r>
          </w:p>
        </w:tc>
        <w:tc>
          <w:tcPr>
            <w:tcW w:w="1194" w:type="dxa"/>
            <w:tcBorders>
              <w:top w:val="single" w:sz="4" w:space="0" w:color="auto"/>
              <w:left w:val="single" w:sz="4" w:space="0" w:color="auto"/>
              <w:bottom w:val="single" w:sz="4" w:space="0" w:color="auto"/>
              <w:right w:val="single" w:sz="4" w:space="0" w:color="auto"/>
            </w:tcBorders>
            <w:vAlign w:val="center"/>
          </w:tcPr>
          <w:p w14:paraId="7FF85AF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C05AD7">
              <w:rPr>
                <w:rFonts w:asciiTheme="minorHAnsi" w:eastAsia="Times New Roman" w:hAnsiTheme="minorHAnsi" w:cstheme="minorHAnsi"/>
                <w:sz w:val="20"/>
                <w:szCs w:val="20"/>
              </w:rPr>
              <w:t>06</w:t>
            </w:r>
          </w:p>
        </w:tc>
        <w:tc>
          <w:tcPr>
            <w:tcW w:w="1313" w:type="dxa"/>
            <w:tcBorders>
              <w:top w:val="single" w:sz="4" w:space="0" w:color="auto"/>
              <w:left w:val="single" w:sz="4" w:space="0" w:color="auto"/>
              <w:bottom w:val="single" w:sz="4" w:space="0" w:color="auto"/>
              <w:right w:val="single" w:sz="4" w:space="0" w:color="auto"/>
            </w:tcBorders>
            <w:vAlign w:val="center"/>
          </w:tcPr>
          <w:p w14:paraId="75C7732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C05AD7">
              <w:rPr>
                <w:rFonts w:asciiTheme="minorHAnsi" w:eastAsia="Times New Roman" w:hAnsiTheme="minorHAnsi" w:cstheme="minorHAnsi"/>
                <w:sz w:val="20"/>
                <w:szCs w:val="20"/>
              </w:rPr>
              <w:t>07</w:t>
            </w:r>
          </w:p>
        </w:tc>
        <w:tc>
          <w:tcPr>
            <w:tcW w:w="1313" w:type="dxa"/>
            <w:tcBorders>
              <w:top w:val="single" w:sz="4" w:space="0" w:color="auto"/>
              <w:left w:val="single" w:sz="4" w:space="0" w:color="auto"/>
              <w:bottom w:val="single" w:sz="4" w:space="0" w:color="auto"/>
              <w:right w:val="single" w:sz="4" w:space="0" w:color="auto"/>
            </w:tcBorders>
            <w:vAlign w:val="center"/>
          </w:tcPr>
          <w:p w14:paraId="7F987CF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C05AD7">
              <w:rPr>
                <w:rFonts w:asciiTheme="minorHAnsi" w:eastAsia="Times New Roman" w:hAnsiTheme="minorHAnsi" w:cstheme="minorHAnsi"/>
                <w:sz w:val="20"/>
                <w:szCs w:val="20"/>
              </w:rPr>
              <w:t>08</w:t>
            </w:r>
          </w:p>
        </w:tc>
        <w:tc>
          <w:tcPr>
            <w:tcW w:w="1552" w:type="dxa"/>
            <w:tcBorders>
              <w:top w:val="single" w:sz="4" w:space="0" w:color="auto"/>
              <w:left w:val="single" w:sz="4" w:space="0" w:color="auto"/>
              <w:bottom w:val="single" w:sz="4" w:space="0" w:color="auto"/>
              <w:right w:val="single" w:sz="4" w:space="0" w:color="auto"/>
            </w:tcBorders>
            <w:vAlign w:val="center"/>
          </w:tcPr>
          <w:p w14:paraId="17FE468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C05AD7">
              <w:rPr>
                <w:rFonts w:asciiTheme="minorHAnsi" w:eastAsia="Times New Roman" w:hAnsiTheme="minorHAnsi" w:cstheme="minorHAnsi"/>
                <w:sz w:val="20"/>
                <w:szCs w:val="20"/>
              </w:rPr>
              <w:t>09</w:t>
            </w:r>
          </w:p>
        </w:tc>
        <w:tc>
          <w:tcPr>
            <w:tcW w:w="1194" w:type="dxa"/>
            <w:tcBorders>
              <w:top w:val="single" w:sz="4" w:space="0" w:color="auto"/>
              <w:left w:val="single" w:sz="4" w:space="0" w:color="auto"/>
              <w:bottom w:val="single" w:sz="4" w:space="0" w:color="auto"/>
              <w:right w:val="single" w:sz="4" w:space="0" w:color="auto"/>
            </w:tcBorders>
            <w:vAlign w:val="center"/>
          </w:tcPr>
          <w:p w14:paraId="10E4713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C05AD7">
              <w:rPr>
                <w:rFonts w:asciiTheme="minorHAnsi" w:eastAsia="Times New Roman" w:hAnsiTheme="minorHAnsi" w:cstheme="minorHAnsi"/>
                <w:sz w:val="20"/>
                <w:szCs w:val="20"/>
              </w:rPr>
              <w:t>10</w:t>
            </w:r>
          </w:p>
        </w:tc>
        <w:tc>
          <w:tcPr>
            <w:tcW w:w="1075" w:type="dxa"/>
            <w:tcBorders>
              <w:top w:val="single" w:sz="4" w:space="0" w:color="auto"/>
              <w:left w:val="single" w:sz="4" w:space="0" w:color="auto"/>
              <w:bottom w:val="single" w:sz="4" w:space="0" w:color="auto"/>
              <w:right w:val="single" w:sz="4" w:space="0" w:color="auto"/>
            </w:tcBorders>
            <w:vAlign w:val="center"/>
          </w:tcPr>
          <w:p w14:paraId="26D7884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C05AD7">
              <w:rPr>
                <w:rFonts w:asciiTheme="minorHAnsi" w:eastAsia="Times New Roman" w:hAnsiTheme="minorHAnsi" w:cstheme="minorHAnsi"/>
                <w:sz w:val="20"/>
                <w:szCs w:val="20"/>
              </w:rPr>
              <w:t>11</w:t>
            </w:r>
          </w:p>
        </w:tc>
        <w:tc>
          <w:tcPr>
            <w:tcW w:w="1440" w:type="dxa"/>
            <w:tcBorders>
              <w:top w:val="single" w:sz="4" w:space="0" w:color="auto"/>
              <w:left w:val="single" w:sz="4" w:space="0" w:color="auto"/>
              <w:bottom w:val="single" w:sz="4" w:space="0" w:color="auto"/>
              <w:right w:val="single" w:sz="4" w:space="0" w:color="auto"/>
            </w:tcBorders>
            <w:vAlign w:val="center"/>
          </w:tcPr>
          <w:p w14:paraId="35948C2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C05AD7">
              <w:rPr>
                <w:rFonts w:asciiTheme="minorHAnsi" w:eastAsia="Times New Roman" w:hAnsiTheme="minorHAnsi" w:cstheme="minorHAnsi"/>
                <w:sz w:val="20"/>
                <w:szCs w:val="20"/>
              </w:rPr>
              <w:t>12</w:t>
            </w:r>
          </w:p>
        </w:tc>
      </w:tr>
      <w:tr w:rsidR="00C05AD7" w:rsidRPr="00C05AD7" w14:paraId="01EB65D1" w14:textId="77777777" w:rsidTr="00C05AD7">
        <w:trPr>
          <w:cantSplit/>
          <w:trHeight w:val="144"/>
        </w:trPr>
        <w:tc>
          <w:tcPr>
            <w:tcW w:w="1418" w:type="dxa"/>
            <w:tcBorders>
              <w:top w:val="single" w:sz="4" w:space="0" w:color="auto"/>
              <w:left w:val="single" w:sz="4" w:space="0" w:color="auto"/>
              <w:bottom w:val="single" w:sz="4" w:space="0" w:color="auto"/>
              <w:right w:val="single" w:sz="4" w:space="0" w:color="auto"/>
            </w:tcBorders>
            <w:vAlign w:val="bottom"/>
          </w:tcPr>
          <w:p w14:paraId="3C858C2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Water Heating System ID or Name</w:t>
            </w:r>
          </w:p>
        </w:tc>
        <w:tc>
          <w:tcPr>
            <w:tcW w:w="1075" w:type="dxa"/>
            <w:tcBorders>
              <w:top w:val="single" w:sz="4" w:space="0" w:color="auto"/>
              <w:left w:val="single" w:sz="4" w:space="0" w:color="auto"/>
              <w:bottom w:val="single" w:sz="4" w:space="0" w:color="auto"/>
              <w:right w:val="single" w:sz="4" w:space="0" w:color="auto"/>
            </w:tcBorders>
            <w:vAlign w:val="bottom"/>
          </w:tcPr>
          <w:p w14:paraId="6A5D6A4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 xml:space="preserve"> Water Heating System Type</w:t>
            </w:r>
          </w:p>
        </w:tc>
        <w:tc>
          <w:tcPr>
            <w:tcW w:w="913" w:type="dxa"/>
            <w:tcBorders>
              <w:top w:val="single" w:sz="4" w:space="0" w:color="auto"/>
              <w:left w:val="single" w:sz="4" w:space="0" w:color="auto"/>
              <w:bottom w:val="single" w:sz="4" w:space="0" w:color="auto"/>
              <w:right w:val="single" w:sz="4" w:space="0" w:color="auto"/>
            </w:tcBorders>
            <w:vAlign w:val="bottom"/>
          </w:tcPr>
          <w:p w14:paraId="1CC44BD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Water Heater Type</w:t>
            </w:r>
          </w:p>
        </w:tc>
        <w:tc>
          <w:tcPr>
            <w:tcW w:w="819" w:type="dxa"/>
            <w:tcBorders>
              <w:top w:val="single" w:sz="4" w:space="0" w:color="auto"/>
              <w:left w:val="single" w:sz="4" w:space="0" w:color="auto"/>
              <w:bottom w:val="single" w:sz="4" w:space="0" w:color="auto"/>
              <w:right w:val="single" w:sz="4" w:space="0" w:color="auto"/>
            </w:tcBorders>
            <w:vAlign w:val="bottom"/>
          </w:tcPr>
          <w:p w14:paraId="319F3E1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 of Water Heaters in System</w:t>
            </w:r>
          </w:p>
        </w:tc>
        <w:tc>
          <w:tcPr>
            <w:tcW w:w="1292" w:type="dxa"/>
            <w:tcBorders>
              <w:top w:val="single" w:sz="4" w:space="0" w:color="auto"/>
              <w:left w:val="single" w:sz="4" w:space="0" w:color="auto"/>
              <w:bottom w:val="single" w:sz="4" w:space="0" w:color="auto"/>
              <w:right w:val="single" w:sz="4" w:space="0" w:color="auto"/>
            </w:tcBorders>
            <w:vAlign w:val="bottom"/>
          </w:tcPr>
          <w:p w14:paraId="451DEC4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 xml:space="preserve">Water Heater </w:t>
            </w:r>
          </w:p>
          <w:p w14:paraId="27FDECD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Storage</w:t>
            </w:r>
          </w:p>
          <w:p w14:paraId="5373721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Volume (gal)</w:t>
            </w:r>
          </w:p>
        </w:tc>
        <w:tc>
          <w:tcPr>
            <w:tcW w:w="1194" w:type="dxa"/>
            <w:tcBorders>
              <w:top w:val="single" w:sz="4" w:space="0" w:color="auto"/>
              <w:left w:val="single" w:sz="4" w:space="0" w:color="auto"/>
              <w:bottom w:val="single" w:sz="4" w:space="0" w:color="auto"/>
              <w:right w:val="single" w:sz="4" w:space="0" w:color="auto"/>
            </w:tcBorders>
            <w:vAlign w:val="bottom"/>
          </w:tcPr>
          <w:p w14:paraId="0EEC6D2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Fuel Type</w:t>
            </w:r>
          </w:p>
        </w:tc>
        <w:tc>
          <w:tcPr>
            <w:tcW w:w="1313" w:type="dxa"/>
            <w:tcBorders>
              <w:top w:val="single" w:sz="4" w:space="0" w:color="auto"/>
              <w:left w:val="single" w:sz="4" w:space="0" w:color="auto"/>
              <w:bottom w:val="single" w:sz="4" w:space="0" w:color="auto"/>
              <w:right w:val="single" w:sz="4" w:space="0" w:color="auto"/>
            </w:tcBorders>
            <w:vAlign w:val="bottom"/>
          </w:tcPr>
          <w:p w14:paraId="1F23CBE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Rated Input Type</w:t>
            </w:r>
          </w:p>
        </w:tc>
        <w:tc>
          <w:tcPr>
            <w:tcW w:w="1313" w:type="dxa"/>
            <w:tcBorders>
              <w:top w:val="single" w:sz="4" w:space="0" w:color="auto"/>
              <w:left w:val="single" w:sz="4" w:space="0" w:color="auto"/>
              <w:bottom w:val="single" w:sz="4" w:space="0" w:color="auto"/>
              <w:right w:val="single" w:sz="4" w:space="0" w:color="auto"/>
            </w:tcBorders>
            <w:vAlign w:val="bottom"/>
          </w:tcPr>
          <w:p w14:paraId="3B5338B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Rated Input Value</w:t>
            </w:r>
          </w:p>
        </w:tc>
        <w:tc>
          <w:tcPr>
            <w:tcW w:w="1552" w:type="dxa"/>
            <w:tcBorders>
              <w:top w:val="single" w:sz="4" w:space="0" w:color="auto"/>
              <w:left w:val="single" w:sz="4" w:space="0" w:color="auto"/>
              <w:bottom w:val="single" w:sz="4" w:space="0" w:color="auto"/>
              <w:right w:val="single" w:sz="4" w:space="0" w:color="auto"/>
            </w:tcBorders>
            <w:vAlign w:val="bottom"/>
          </w:tcPr>
          <w:p w14:paraId="02B464E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Heating Efficiency Type</w:t>
            </w:r>
          </w:p>
        </w:tc>
        <w:tc>
          <w:tcPr>
            <w:tcW w:w="1194" w:type="dxa"/>
            <w:tcBorders>
              <w:top w:val="single" w:sz="4" w:space="0" w:color="auto"/>
              <w:left w:val="single" w:sz="4" w:space="0" w:color="auto"/>
              <w:bottom w:val="single" w:sz="4" w:space="0" w:color="auto"/>
              <w:right w:val="single" w:sz="4" w:space="0" w:color="auto"/>
            </w:tcBorders>
            <w:vAlign w:val="bottom"/>
          </w:tcPr>
          <w:p w14:paraId="5D8EEAB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Heating Efficiency Value</w:t>
            </w:r>
          </w:p>
        </w:tc>
        <w:tc>
          <w:tcPr>
            <w:tcW w:w="1075" w:type="dxa"/>
            <w:tcBorders>
              <w:top w:val="single" w:sz="4" w:space="0" w:color="auto"/>
              <w:left w:val="single" w:sz="4" w:space="0" w:color="auto"/>
              <w:bottom w:val="single" w:sz="4" w:space="0" w:color="auto"/>
              <w:right w:val="single" w:sz="4" w:space="0" w:color="auto"/>
            </w:tcBorders>
            <w:vAlign w:val="bottom"/>
          </w:tcPr>
          <w:p w14:paraId="4ED0878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 xml:space="preserve">Standby Loss </w:t>
            </w:r>
          </w:p>
          <w:p w14:paraId="30EBB38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w:t>
            </w:r>
          </w:p>
        </w:tc>
        <w:tc>
          <w:tcPr>
            <w:tcW w:w="1440" w:type="dxa"/>
            <w:tcBorders>
              <w:top w:val="single" w:sz="4" w:space="0" w:color="auto"/>
              <w:left w:val="single" w:sz="4" w:space="0" w:color="auto"/>
              <w:bottom w:val="single" w:sz="4" w:space="0" w:color="auto"/>
              <w:right w:val="single" w:sz="4" w:space="0" w:color="auto"/>
            </w:tcBorders>
            <w:vAlign w:val="bottom"/>
          </w:tcPr>
          <w:p w14:paraId="5D536DC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 xml:space="preserve">Exterior Insul. </w:t>
            </w:r>
          </w:p>
          <w:p w14:paraId="64A7516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R-Value</w:t>
            </w:r>
          </w:p>
        </w:tc>
      </w:tr>
      <w:tr w:rsidR="00C83171" w:rsidRPr="00C05AD7" w14:paraId="3B1D3025" w14:textId="77777777" w:rsidTr="00C05AD7">
        <w:trPr>
          <w:cantSplit/>
          <w:trHeight w:val="144"/>
        </w:trPr>
        <w:tc>
          <w:tcPr>
            <w:tcW w:w="1418" w:type="dxa"/>
            <w:tcBorders>
              <w:top w:val="single" w:sz="4" w:space="0" w:color="auto"/>
              <w:left w:val="single" w:sz="4" w:space="0" w:color="auto"/>
              <w:bottom w:val="single" w:sz="4" w:space="0" w:color="auto"/>
              <w:right w:val="single" w:sz="4" w:space="0" w:color="auto"/>
            </w:tcBorders>
          </w:tcPr>
          <w:p w14:paraId="3EADC4A3" w14:textId="639745F3" w:rsidR="00C83171" w:rsidRPr="00C05AD7" w:rsidRDefault="00C83171" w:rsidP="00785B8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 xml:space="preserve"> R</w:t>
            </w:r>
            <w:r w:rsidRPr="009C5275">
              <w:rPr>
                <w:rFonts w:asciiTheme="minorHAnsi" w:eastAsia="Times New Roman" w:hAnsiTheme="minorHAnsi" w:cstheme="minorHAnsi"/>
                <w:sz w:val="20"/>
                <w:szCs w:val="20"/>
              </w:rPr>
              <w:t xml:space="preserve">eference values from </w:t>
            </w:r>
            <w:r>
              <w:rPr>
                <w:rFonts w:asciiTheme="minorHAnsi" w:eastAsia="Times New Roman" w:hAnsiTheme="minorHAnsi" w:cstheme="minorHAnsi"/>
                <w:sz w:val="20"/>
                <w:szCs w:val="20"/>
              </w:rPr>
              <w:t>B01</w:t>
            </w:r>
            <w:r w:rsidRPr="009C5275">
              <w:rPr>
                <w:rFonts w:asciiTheme="minorHAnsi" w:eastAsia="Times New Roman" w:hAnsiTheme="minorHAnsi" w:cstheme="minorHAnsi"/>
                <w:sz w:val="20"/>
                <w:szCs w:val="20"/>
              </w:rPr>
              <w:t xml:space="preserve"> &gt;&gt;</w:t>
            </w:r>
          </w:p>
        </w:tc>
        <w:tc>
          <w:tcPr>
            <w:tcW w:w="1075" w:type="dxa"/>
            <w:tcBorders>
              <w:top w:val="single" w:sz="4" w:space="0" w:color="auto"/>
              <w:left w:val="single" w:sz="4" w:space="0" w:color="auto"/>
              <w:bottom w:val="single" w:sz="4" w:space="0" w:color="auto"/>
              <w:right w:val="single" w:sz="4" w:space="0" w:color="auto"/>
            </w:tcBorders>
          </w:tcPr>
          <w:p w14:paraId="478D4CD5" w14:textId="7E16AE12" w:rsidR="00C83171" w:rsidRPr="00C05AD7" w:rsidRDefault="00C8317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r>
              <w:rPr>
                <w:rFonts w:asciiTheme="minorHAnsi" w:eastAsia="Times New Roman" w:hAnsiTheme="minorHAnsi" w:cstheme="minorHAnsi"/>
                <w:sz w:val="20"/>
                <w:szCs w:val="20"/>
              </w:rPr>
              <w:t>B02</w:t>
            </w:r>
            <w:r w:rsidRPr="009C5275">
              <w:rPr>
                <w:rFonts w:asciiTheme="minorHAnsi" w:eastAsia="Times New Roman" w:hAnsiTheme="minorHAnsi" w:cstheme="minorHAnsi"/>
                <w:sz w:val="20"/>
                <w:szCs w:val="20"/>
              </w:rPr>
              <w:t>&gt;&gt;</w:t>
            </w:r>
          </w:p>
        </w:tc>
        <w:tc>
          <w:tcPr>
            <w:tcW w:w="913" w:type="dxa"/>
            <w:tcBorders>
              <w:top w:val="single" w:sz="4" w:space="0" w:color="auto"/>
              <w:left w:val="single" w:sz="4" w:space="0" w:color="auto"/>
              <w:bottom w:val="single" w:sz="4" w:space="0" w:color="auto"/>
              <w:right w:val="single" w:sz="4" w:space="0" w:color="auto"/>
            </w:tcBorders>
          </w:tcPr>
          <w:p w14:paraId="0047D882" w14:textId="4877BF0D" w:rsidR="00C83171" w:rsidRPr="00C05AD7" w:rsidRDefault="00C8317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 xml:space="preserve">&lt;&lt;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r w:rsidR="0054207C">
              <w:rPr>
                <w:rFonts w:asciiTheme="minorHAnsi" w:eastAsia="Times New Roman" w:hAnsiTheme="minorHAnsi" w:cstheme="minorHAnsi"/>
                <w:sz w:val="20"/>
                <w:szCs w:val="20"/>
              </w:rPr>
              <w:t>B03</w:t>
            </w:r>
            <w:r w:rsidRPr="009C5275">
              <w:rPr>
                <w:rFonts w:asciiTheme="minorHAnsi" w:eastAsia="Times New Roman" w:hAnsiTheme="minorHAnsi" w:cstheme="minorHAnsi"/>
                <w:sz w:val="20"/>
                <w:szCs w:val="20"/>
              </w:rPr>
              <w:t xml:space="preserve"> &gt;&gt;</w:t>
            </w:r>
          </w:p>
        </w:tc>
        <w:tc>
          <w:tcPr>
            <w:tcW w:w="819" w:type="dxa"/>
            <w:tcBorders>
              <w:top w:val="single" w:sz="4" w:space="0" w:color="auto"/>
              <w:left w:val="single" w:sz="4" w:space="0" w:color="auto"/>
              <w:bottom w:val="single" w:sz="4" w:space="0" w:color="auto"/>
              <w:right w:val="single" w:sz="4" w:space="0" w:color="auto"/>
            </w:tcBorders>
          </w:tcPr>
          <w:p w14:paraId="5F49AB1F" w14:textId="4EE66704" w:rsidR="00C83171" w:rsidRPr="00C05AD7" w:rsidRDefault="00C8317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 xml:space="preserve">&lt;&lt;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B04)&gt;&gt;</w:t>
            </w:r>
          </w:p>
        </w:tc>
        <w:tc>
          <w:tcPr>
            <w:tcW w:w="1292" w:type="dxa"/>
            <w:tcBorders>
              <w:top w:val="single" w:sz="4" w:space="0" w:color="auto"/>
              <w:left w:val="single" w:sz="4" w:space="0" w:color="auto"/>
              <w:bottom w:val="single" w:sz="4" w:space="0" w:color="auto"/>
              <w:right w:val="single" w:sz="4" w:space="0" w:color="auto"/>
            </w:tcBorders>
          </w:tcPr>
          <w:p w14:paraId="2836B16F" w14:textId="76DF4126" w:rsidR="00C83171" w:rsidRPr="00C05AD7" w:rsidRDefault="0054207C" w:rsidP="00C8317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54207C">
              <w:rPr>
                <w:rFonts w:asciiTheme="minorHAnsi" w:eastAsia="Times New Roman" w:hAnsiTheme="minorHAnsi" w:cstheme="minorHAnsi"/>
                <w:sz w:val="20"/>
                <w:szCs w:val="20"/>
              </w:rPr>
              <w:t>&lt;&lt;user input N/A is allowed only if Water Heater Type = Small Instantaneous or Large Instantaneous &gt;&gt;</w:t>
            </w:r>
          </w:p>
        </w:tc>
        <w:tc>
          <w:tcPr>
            <w:tcW w:w="1194" w:type="dxa"/>
            <w:tcBorders>
              <w:top w:val="single" w:sz="4" w:space="0" w:color="auto"/>
              <w:left w:val="single" w:sz="4" w:space="0" w:color="auto"/>
              <w:bottom w:val="single" w:sz="4" w:space="0" w:color="auto"/>
              <w:right w:val="single" w:sz="4" w:space="0" w:color="auto"/>
            </w:tcBorders>
          </w:tcPr>
          <w:p w14:paraId="5541CA23" w14:textId="432C4BEF" w:rsidR="00C83171" w:rsidRPr="00C05AD7" w:rsidRDefault="00C83171" w:rsidP="00785B8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 xml:space="preserve"> R</w:t>
            </w:r>
            <w:r w:rsidRPr="009C5275">
              <w:rPr>
                <w:rFonts w:asciiTheme="minorHAnsi" w:eastAsia="Times New Roman" w:hAnsiTheme="minorHAnsi" w:cstheme="minorHAnsi"/>
                <w:sz w:val="20"/>
                <w:szCs w:val="20"/>
              </w:rPr>
              <w:t>eference values from B06</w:t>
            </w:r>
            <w:r w:rsidRPr="006F1F7B">
              <w:rPr>
                <w:rFonts w:asciiTheme="minorHAnsi" w:hAnsiTheme="minorHAnsi" w:cstheme="minorHAnsi"/>
                <w:sz w:val="20"/>
                <w:szCs w:val="20"/>
              </w:rPr>
              <w:t xml:space="preserve"> </w:t>
            </w:r>
            <w:r w:rsidRPr="009C5275">
              <w:rPr>
                <w:rFonts w:asciiTheme="minorHAnsi" w:hAnsiTheme="minorHAnsi" w:cstheme="minorHAnsi"/>
                <w:sz w:val="20"/>
                <w:szCs w:val="20"/>
              </w:rPr>
              <w:t>&gt;&gt;</w:t>
            </w:r>
          </w:p>
        </w:tc>
        <w:tc>
          <w:tcPr>
            <w:tcW w:w="1313" w:type="dxa"/>
            <w:tcBorders>
              <w:top w:val="single" w:sz="4" w:space="0" w:color="auto"/>
              <w:left w:val="single" w:sz="4" w:space="0" w:color="auto"/>
              <w:bottom w:val="single" w:sz="4" w:space="0" w:color="auto"/>
              <w:right w:val="single" w:sz="4" w:space="0" w:color="auto"/>
            </w:tcBorders>
          </w:tcPr>
          <w:p w14:paraId="59E8E16E" w14:textId="64DE5F04" w:rsidR="00C83171" w:rsidRPr="00C05AD7" w:rsidRDefault="00C8317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 xml:space="preserve">&lt;&lt;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B07</w:t>
            </w:r>
            <w:bookmarkStart w:id="0" w:name="_GoBack"/>
            <w:ins w:id="1" w:author="Smith, Alexis@Energy" w:date="2019-03-27T08:27:00Z">
              <w:r w:rsidR="00BF0A71">
                <w:rPr>
                  <w:rFonts w:asciiTheme="minorHAnsi" w:eastAsia="Times New Roman" w:hAnsiTheme="minorHAnsi" w:cstheme="minorHAnsi"/>
                  <w:sz w:val="20"/>
                  <w:szCs w:val="20"/>
                </w:rPr>
                <w:t xml:space="preserve">. Value may be NA if B07is NA </w:t>
              </w:r>
            </w:ins>
            <w:bookmarkEnd w:id="0"/>
            <w:r w:rsidRPr="009C5275">
              <w:rPr>
                <w:rFonts w:asciiTheme="minorHAnsi" w:eastAsia="Times New Roman" w:hAnsiTheme="minorHAnsi" w:cstheme="minorHAnsi"/>
                <w:sz w:val="20"/>
                <w:szCs w:val="20"/>
              </w:rPr>
              <w:t>&gt;&gt;</w:t>
            </w:r>
          </w:p>
        </w:tc>
        <w:tc>
          <w:tcPr>
            <w:tcW w:w="1313" w:type="dxa"/>
            <w:tcBorders>
              <w:top w:val="single" w:sz="4" w:space="0" w:color="auto"/>
              <w:left w:val="single" w:sz="4" w:space="0" w:color="auto"/>
              <w:bottom w:val="single" w:sz="4" w:space="0" w:color="auto"/>
              <w:right w:val="single" w:sz="4" w:space="0" w:color="auto"/>
            </w:tcBorders>
          </w:tcPr>
          <w:p w14:paraId="561D0C0E" w14:textId="0155D93F" w:rsidR="00C83171" w:rsidRPr="00C05AD7" w:rsidRDefault="00C8317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 xml:space="preserve">&lt;&lt;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B0</w:t>
            </w:r>
            <w:r>
              <w:rPr>
                <w:rFonts w:asciiTheme="minorHAnsi" w:eastAsia="Times New Roman" w:hAnsiTheme="minorHAnsi" w:cstheme="minorHAnsi"/>
                <w:sz w:val="20"/>
                <w:szCs w:val="20"/>
              </w:rPr>
              <w:t>8</w:t>
            </w:r>
            <w:r w:rsidRPr="009C5275">
              <w:rPr>
                <w:rFonts w:asciiTheme="minorHAnsi" w:eastAsia="Times New Roman" w:hAnsiTheme="minorHAnsi" w:cstheme="minorHAnsi"/>
                <w:sz w:val="20"/>
                <w:szCs w:val="20"/>
              </w:rPr>
              <w:t>&gt;&gt;</w:t>
            </w:r>
          </w:p>
        </w:tc>
        <w:tc>
          <w:tcPr>
            <w:tcW w:w="1552" w:type="dxa"/>
            <w:tcBorders>
              <w:top w:val="single" w:sz="4" w:space="0" w:color="auto"/>
              <w:left w:val="single" w:sz="4" w:space="0" w:color="auto"/>
              <w:bottom w:val="single" w:sz="4" w:space="0" w:color="auto"/>
              <w:right w:val="single" w:sz="4" w:space="0" w:color="auto"/>
            </w:tcBorders>
          </w:tcPr>
          <w:p w14:paraId="2D918F5B" w14:textId="40B78E9A" w:rsidR="00C83171" w:rsidRPr="00C05AD7" w:rsidRDefault="00C8317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 xml:space="preserve">&lt;&lt;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B0</w:t>
            </w:r>
            <w:r>
              <w:rPr>
                <w:rFonts w:asciiTheme="minorHAnsi" w:eastAsia="Times New Roman" w:hAnsiTheme="minorHAnsi" w:cstheme="minorHAnsi"/>
                <w:sz w:val="20"/>
                <w:szCs w:val="20"/>
              </w:rPr>
              <w:t>9</w:t>
            </w:r>
            <w:r w:rsidRPr="009C5275">
              <w:rPr>
                <w:rFonts w:asciiTheme="minorHAnsi" w:eastAsia="Times New Roman" w:hAnsiTheme="minorHAnsi" w:cstheme="minorHAnsi"/>
                <w:sz w:val="20"/>
                <w:szCs w:val="20"/>
              </w:rPr>
              <w:t xml:space="preserve"> &gt;&gt;</w:t>
            </w:r>
          </w:p>
        </w:tc>
        <w:tc>
          <w:tcPr>
            <w:tcW w:w="1194" w:type="dxa"/>
            <w:tcBorders>
              <w:top w:val="single" w:sz="4" w:space="0" w:color="auto"/>
              <w:left w:val="single" w:sz="4" w:space="0" w:color="auto"/>
              <w:bottom w:val="single" w:sz="4" w:space="0" w:color="auto"/>
              <w:right w:val="single" w:sz="4" w:space="0" w:color="auto"/>
            </w:tcBorders>
          </w:tcPr>
          <w:p w14:paraId="44356BDA" w14:textId="550541B1" w:rsidR="00C83171" w:rsidRPr="00C05AD7" w:rsidRDefault="00C8317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 xml:space="preserve">&lt;&lt; User Input must ≥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B10 &gt;&gt;</w:t>
            </w:r>
          </w:p>
        </w:tc>
        <w:tc>
          <w:tcPr>
            <w:tcW w:w="1075" w:type="dxa"/>
            <w:tcBorders>
              <w:top w:val="single" w:sz="4" w:space="0" w:color="auto"/>
              <w:left w:val="single" w:sz="4" w:space="0" w:color="auto"/>
              <w:bottom w:val="single" w:sz="4" w:space="0" w:color="auto"/>
              <w:right w:val="single" w:sz="4" w:space="0" w:color="auto"/>
            </w:tcBorders>
          </w:tcPr>
          <w:p w14:paraId="50776336" w14:textId="7992119D" w:rsidR="00C83171" w:rsidRPr="00C05AD7" w:rsidRDefault="00C8317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 xml:space="preserve">&lt;&lt; User Input must ≤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B11 &gt;&gt;</w:t>
            </w:r>
          </w:p>
        </w:tc>
        <w:tc>
          <w:tcPr>
            <w:tcW w:w="1440" w:type="dxa"/>
            <w:tcBorders>
              <w:top w:val="single" w:sz="4" w:space="0" w:color="auto"/>
              <w:left w:val="single" w:sz="4" w:space="0" w:color="auto"/>
              <w:bottom w:val="single" w:sz="4" w:space="0" w:color="auto"/>
              <w:right w:val="single" w:sz="4" w:space="0" w:color="auto"/>
            </w:tcBorders>
          </w:tcPr>
          <w:p w14:paraId="0F25E05E" w14:textId="01FBB3BB" w:rsidR="00C83171" w:rsidRPr="00C05AD7" w:rsidRDefault="00C8317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 xml:space="preserve">&lt;&lt; User Input must ≥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B12</w:t>
            </w:r>
            <w:r>
              <w:rPr>
                <w:rFonts w:asciiTheme="minorHAnsi" w:eastAsia="Times New Roman" w:hAnsiTheme="minorHAnsi" w:cstheme="minorHAnsi"/>
                <w:sz w:val="20"/>
                <w:szCs w:val="20"/>
              </w:rPr>
              <w:t xml:space="preserve"> </w:t>
            </w:r>
            <w:r w:rsidRPr="009C5275">
              <w:rPr>
                <w:rFonts w:asciiTheme="minorHAnsi" w:eastAsia="Times New Roman" w:hAnsiTheme="minorHAnsi" w:cstheme="minorHAnsi"/>
                <w:sz w:val="20"/>
                <w:szCs w:val="20"/>
              </w:rPr>
              <w:t>&gt;&gt;</w:t>
            </w:r>
          </w:p>
        </w:tc>
      </w:tr>
      <w:tr w:rsidR="00C05AD7" w:rsidRPr="00C05AD7" w14:paraId="291EF488" w14:textId="77777777" w:rsidTr="00C05AD7">
        <w:trPr>
          <w:cantSplit/>
          <w:trHeight w:val="144"/>
        </w:trPr>
        <w:tc>
          <w:tcPr>
            <w:tcW w:w="1418" w:type="dxa"/>
            <w:tcBorders>
              <w:top w:val="single" w:sz="4" w:space="0" w:color="auto"/>
              <w:left w:val="single" w:sz="4" w:space="0" w:color="auto"/>
              <w:bottom w:val="single" w:sz="4" w:space="0" w:color="auto"/>
              <w:right w:val="single" w:sz="4" w:space="0" w:color="auto"/>
            </w:tcBorders>
            <w:vAlign w:val="center"/>
          </w:tcPr>
          <w:p w14:paraId="69CCC58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75" w:type="dxa"/>
            <w:tcBorders>
              <w:top w:val="single" w:sz="4" w:space="0" w:color="auto"/>
              <w:left w:val="single" w:sz="4" w:space="0" w:color="auto"/>
              <w:bottom w:val="single" w:sz="4" w:space="0" w:color="auto"/>
              <w:right w:val="single" w:sz="4" w:space="0" w:color="auto"/>
            </w:tcBorders>
            <w:vAlign w:val="center"/>
          </w:tcPr>
          <w:p w14:paraId="6FC357F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13" w:type="dxa"/>
            <w:tcBorders>
              <w:top w:val="single" w:sz="4" w:space="0" w:color="auto"/>
              <w:left w:val="single" w:sz="4" w:space="0" w:color="auto"/>
              <w:bottom w:val="single" w:sz="4" w:space="0" w:color="auto"/>
              <w:right w:val="single" w:sz="4" w:space="0" w:color="auto"/>
            </w:tcBorders>
            <w:vAlign w:val="center"/>
          </w:tcPr>
          <w:p w14:paraId="34134D5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19" w:type="dxa"/>
            <w:tcBorders>
              <w:top w:val="single" w:sz="4" w:space="0" w:color="auto"/>
              <w:left w:val="single" w:sz="4" w:space="0" w:color="auto"/>
              <w:bottom w:val="single" w:sz="4" w:space="0" w:color="auto"/>
              <w:right w:val="single" w:sz="4" w:space="0" w:color="auto"/>
            </w:tcBorders>
            <w:vAlign w:val="center"/>
          </w:tcPr>
          <w:p w14:paraId="638BDB8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92" w:type="dxa"/>
            <w:tcBorders>
              <w:top w:val="single" w:sz="4" w:space="0" w:color="auto"/>
              <w:left w:val="single" w:sz="4" w:space="0" w:color="auto"/>
              <w:bottom w:val="single" w:sz="4" w:space="0" w:color="auto"/>
              <w:right w:val="single" w:sz="4" w:space="0" w:color="auto"/>
            </w:tcBorders>
            <w:vAlign w:val="center"/>
          </w:tcPr>
          <w:p w14:paraId="07709AD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94" w:type="dxa"/>
            <w:tcBorders>
              <w:top w:val="single" w:sz="4" w:space="0" w:color="auto"/>
              <w:left w:val="single" w:sz="4" w:space="0" w:color="auto"/>
              <w:bottom w:val="single" w:sz="4" w:space="0" w:color="auto"/>
              <w:right w:val="single" w:sz="4" w:space="0" w:color="auto"/>
            </w:tcBorders>
            <w:vAlign w:val="center"/>
          </w:tcPr>
          <w:p w14:paraId="05F1D03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313" w:type="dxa"/>
            <w:tcBorders>
              <w:top w:val="single" w:sz="4" w:space="0" w:color="auto"/>
              <w:left w:val="single" w:sz="4" w:space="0" w:color="auto"/>
              <w:bottom w:val="single" w:sz="4" w:space="0" w:color="auto"/>
              <w:right w:val="single" w:sz="4" w:space="0" w:color="auto"/>
            </w:tcBorders>
            <w:vAlign w:val="center"/>
          </w:tcPr>
          <w:p w14:paraId="28CD0C0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313" w:type="dxa"/>
            <w:tcBorders>
              <w:top w:val="single" w:sz="4" w:space="0" w:color="auto"/>
              <w:left w:val="single" w:sz="4" w:space="0" w:color="auto"/>
              <w:bottom w:val="single" w:sz="4" w:space="0" w:color="auto"/>
              <w:right w:val="single" w:sz="4" w:space="0" w:color="auto"/>
            </w:tcBorders>
            <w:vAlign w:val="center"/>
          </w:tcPr>
          <w:p w14:paraId="5D53E1D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552" w:type="dxa"/>
            <w:tcBorders>
              <w:top w:val="single" w:sz="4" w:space="0" w:color="auto"/>
              <w:left w:val="single" w:sz="4" w:space="0" w:color="auto"/>
              <w:bottom w:val="single" w:sz="4" w:space="0" w:color="auto"/>
              <w:right w:val="single" w:sz="4" w:space="0" w:color="auto"/>
            </w:tcBorders>
            <w:vAlign w:val="center"/>
          </w:tcPr>
          <w:p w14:paraId="760B681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94" w:type="dxa"/>
            <w:tcBorders>
              <w:top w:val="single" w:sz="4" w:space="0" w:color="auto"/>
              <w:left w:val="single" w:sz="4" w:space="0" w:color="auto"/>
              <w:bottom w:val="single" w:sz="4" w:space="0" w:color="auto"/>
              <w:right w:val="single" w:sz="4" w:space="0" w:color="auto"/>
            </w:tcBorders>
            <w:vAlign w:val="center"/>
          </w:tcPr>
          <w:p w14:paraId="2EA43D2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75" w:type="dxa"/>
            <w:tcBorders>
              <w:top w:val="single" w:sz="4" w:space="0" w:color="auto"/>
              <w:left w:val="single" w:sz="4" w:space="0" w:color="auto"/>
              <w:bottom w:val="single" w:sz="4" w:space="0" w:color="auto"/>
              <w:right w:val="single" w:sz="4" w:space="0" w:color="auto"/>
            </w:tcBorders>
            <w:vAlign w:val="center"/>
          </w:tcPr>
          <w:p w14:paraId="6DCAC71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40" w:type="dxa"/>
            <w:tcBorders>
              <w:top w:val="single" w:sz="4" w:space="0" w:color="auto"/>
              <w:left w:val="single" w:sz="4" w:space="0" w:color="auto"/>
              <w:bottom w:val="single" w:sz="4" w:space="0" w:color="auto"/>
              <w:right w:val="single" w:sz="4" w:space="0" w:color="auto"/>
            </w:tcBorders>
            <w:vAlign w:val="center"/>
          </w:tcPr>
          <w:p w14:paraId="17440FC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2397BCB5" w14:textId="77777777" w:rsidR="00C05AD7" w:rsidRPr="00C05AD7" w:rsidRDefault="00C05AD7" w:rsidP="00C05AD7">
      <w:pPr>
        <w:rPr>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85"/>
        <w:gridCol w:w="6315"/>
        <w:gridCol w:w="6316"/>
      </w:tblGrid>
      <w:tr w:rsidR="00C05AD7" w:rsidRPr="00C05AD7" w14:paraId="330E625B" w14:textId="77777777" w:rsidTr="00C05AD7">
        <w:trPr>
          <w:cantSplit/>
          <w:trHeight w:val="144"/>
        </w:trPr>
        <w:tc>
          <w:tcPr>
            <w:tcW w:w="14616" w:type="dxa"/>
            <w:gridSpan w:val="3"/>
            <w:tcBorders>
              <w:top w:val="single" w:sz="4" w:space="0" w:color="auto"/>
              <w:left w:val="single" w:sz="4" w:space="0" w:color="auto"/>
              <w:bottom w:val="single" w:sz="4" w:space="0" w:color="auto"/>
              <w:right w:val="single" w:sz="4" w:space="0" w:color="auto"/>
            </w:tcBorders>
          </w:tcPr>
          <w:p w14:paraId="0F2F212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C05AD7">
              <w:rPr>
                <w:rFonts w:asciiTheme="minorHAnsi" w:hAnsiTheme="minorHAnsi" w:cstheme="minorHAnsi"/>
                <w:b/>
                <w:sz w:val="20"/>
                <w:szCs w:val="20"/>
              </w:rPr>
              <w:t>D. Design HER Verified Water Heating Distribution Systems Information</w:t>
            </w:r>
          </w:p>
          <w:p w14:paraId="614A16D0" w14:textId="302AC4C2" w:rsid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C05AD7">
              <w:rPr>
                <w:rFonts w:asciiTheme="minorHAnsi" w:eastAsia="Times New Roman" w:hAnsiTheme="minorHAnsi" w:cstheme="minorHAnsi"/>
                <w:sz w:val="20"/>
                <w:szCs w:val="20"/>
              </w:rPr>
              <w:t xml:space="preserve">This table reports the water heating distribution types specified on the registered </w:t>
            </w:r>
            <w:r w:rsidR="00F03A0C" w:rsidRPr="000D6187">
              <w:rPr>
                <w:rFonts w:eastAsia="Times New Roman"/>
                <w:sz w:val="18"/>
                <w:szCs w:val="18"/>
              </w:rPr>
              <w:t>NRCC-PRF-01</w:t>
            </w:r>
            <w:r w:rsidRPr="00C05AD7">
              <w:rPr>
                <w:rFonts w:asciiTheme="minorHAnsi" w:eastAsia="Times New Roman" w:hAnsiTheme="minorHAnsi" w:cstheme="minorHAnsi"/>
                <w:sz w:val="20"/>
                <w:szCs w:val="20"/>
              </w:rPr>
              <w:t xml:space="preserve"> compliance document for this project.</w:t>
            </w:r>
            <w:r w:rsidRPr="00C05AD7">
              <w:rPr>
                <w:rFonts w:asciiTheme="minorHAnsi" w:hAnsiTheme="minorHAnsi" w:cstheme="minorHAnsi"/>
                <w:b/>
                <w:sz w:val="20"/>
                <w:szCs w:val="20"/>
              </w:rPr>
              <w:t xml:space="preserve"> </w:t>
            </w:r>
          </w:p>
          <w:p w14:paraId="1E18A8BF" w14:textId="487A4902" w:rsidR="002718B1" w:rsidRPr="00C05AD7" w:rsidRDefault="002718B1" w:rsidP="00C05AD7">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&lt;&lt;</w:t>
            </w:r>
            <w:r w:rsidRPr="004635D7">
              <w:rPr>
                <w:rFonts w:asciiTheme="minorHAnsi" w:hAnsiTheme="minorHAnsi" w:cstheme="minorHAnsi"/>
                <w:sz w:val="20"/>
                <w:szCs w:val="20"/>
              </w:rPr>
              <w:t>If prescriptive compliance D01-D03=NA or data in  table D not shown&gt;&gt;</w:t>
            </w:r>
          </w:p>
        </w:tc>
      </w:tr>
      <w:tr w:rsidR="00C05AD7" w:rsidRPr="00C05AD7" w14:paraId="2E8F8906" w14:textId="77777777" w:rsidTr="00C05AD7">
        <w:trPr>
          <w:cantSplit/>
          <w:trHeight w:val="144"/>
        </w:trPr>
        <w:tc>
          <w:tcPr>
            <w:tcW w:w="1985" w:type="dxa"/>
            <w:tcBorders>
              <w:top w:val="single" w:sz="4" w:space="0" w:color="auto"/>
              <w:left w:val="single" w:sz="4" w:space="0" w:color="auto"/>
              <w:bottom w:val="single" w:sz="4" w:space="0" w:color="auto"/>
              <w:right w:val="single" w:sz="4" w:space="0" w:color="auto"/>
            </w:tcBorders>
            <w:vAlign w:val="center"/>
          </w:tcPr>
          <w:p w14:paraId="49E0150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01</w:t>
            </w:r>
          </w:p>
        </w:tc>
        <w:tc>
          <w:tcPr>
            <w:tcW w:w="6315" w:type="dxa"/>
            <w:tcBorders>
              <w:top w:val="single" w:sz="4" w:space="0" w:color="auto"/>
              <w:left w:val="single" w:sz="4" w:space="0" w:color="auto"/>
              <w:bottom w:val="single" w:sz="4" w:space="0" w:color="auto"/>
              <w:right w:val="single" w:sz="4" w:space="0" w:color="auto"/>
            </w:tcBorders>
            <w:vAlign w:val="center"/>
          </w:tcPr>
          <w:p w14:paraId="34936A7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02</w:t>
            </w:r>
          </w:p>
        </w:tc>
        <w:tc>
          <w:tcPr>
            <w:tcW w:w="6316" w:type="dxa"/>
            <w:tcBorders>
              <w:top w:val="single" w:sz="4" w:space="0" w:color="auto"/>
              <w:left w:val="single" w:sz="4" w:space="0" w:color="auto"/>
              <w:bottom w:val="single" w:sz="4" w:space="0" w:color="auto"/>
              <w:right w:val="single" w:sz="4" w:space="0" w:color="auto"/>
            </w:tcBorders>
            <w:vAlign w:val="center"/>
          </w:tcPr>
          <w:p w14:paraId="1667FE3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03</w:t>
            </w:r>
          </w:p>
        </w:tc>
      </w:tr>
      <w:tr w:rsidR="00C05AD7" w:rsidRPr="00C05AD7" w14:paraId="2C0D1B19" w14:textId="77777777" w:rsidTr="00C05AD7">
        <w:trPr>
          <w:cantSplit/>
          <w:trHeight w:val="144"/>
        </w:trPr>
        <w:tc>
          <w:tcPr>
            <w:tcW w:w="1985" w:type="dxa"/>
            <w:tcBorders>
              <w:top w:val="single" w:sz="4" w:space="0" w:color="auto"/>
              <w:left w:val="single" w:sz="4" w:space="0" w:color="auto"/>
              <w:bottom w:val="single" w:sz="4" w:space="0" w:color="auto"/>
              <w:right w:val="single" w:sz="4" w:space="0" w:color="auto"/>
            </w:tcBorders>
            <w:vAlign w:val="bottom"/>
          </w:tcPr>
          <w:p w14:paraId="5388823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Water Heating System ID or Name</w:t>
            </w:r>
          </w:p>
        </w:tc>
        <w:tc>
          <w:tcPr>
            <w:tcW w:w="6315" w:type="dxa"/>
            <w:tcBorders>
              <w:top w:val="single" w:sz="4" w:space="0" w:color="auto"/>
              <w:left w:val="single" w:sz="4" w:space="0" w:color="auto"/>
              <w:bottom w:val="single" w:sz="4" w:space="0" w:color="auto"/>
              <w:right w:val="single" w:sz="4" w:space="0" w:color="auto"/>
            </w:tcBorders>
            <w:vAlign w:val="bottom"/>
          </w:tcPr>
          <w:p w14:paraId="36F9874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 xml:space="preserve">Central DHW System </w:t>
            </w:r>
          </w:p>
          <w:p w14:paraId="1DC760D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Distribution Type</w:t>
            </w:r>
          </w:p>
        </w:tc>
        <w:tc>
          <w:tcPr>
            <w:tcW w:w="6316" w:type="dxa"/>
            <w:tcBorders>
              <w:top w:val="single" w:sz="4" w:space="0" w:color="auto"/>
              <w:left w:val="single" w:sz="4" w:space="0" w:color="auto"/>
              <w:bottom w:val="single" w:sz="4" w:space="0" w:color="auto"/>
              <w:right w:val="single" w:sz="4" w:space="0" w:color="auto"/>
            </w:tcBorders>
            <w:vAlign w:val="bottom"/>
          </w:tcPr>
          <w:p w14:paraId="04DB253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Dwelling Unit DHW System</w:t>
            </w:r>
          </w:p>
          <w:p w14:paraId="662ECA2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Distribution Type</w:t>
            </w:r>
          </w:p>
        </w:tc>
      </w:tr>
      <w:tr w:rsidR="002718B1" w:rsidRPr="00C05AD7" w14:paraId="1CF92E4A" w14:textId="77777777" w:rsidTr="00C05AD7">
        <w:trPr>
          <w:cantSplit/>
          <w:trHeight w:val="144"/>
        </w:trPr>
        <w:tc>
          <w:tcPr>
            <w:tcW w:w="1985" w:type="dxa"/>
            <w:tcBorders>
              <w:top w:val="single" w:sz="4" w:space="0" w:color="auto"/>
              <w:left w:val="single" w:sz="4" w:space="0" w:color="auto"/>
              <w:bottom w:val="single" w:sz="4" w:space="0" w:color="auto"/>
              <w:right w:val="single" w:sz="4" w:space="0" w:color="auto"/>
            </w:tcBorders>
            <w:vAlign w:val="center"/>
          </w:tcPr>
          <w:p w14:paraId="0DD55006" w14:textId="73CB0651" w:rsidR="002718B1" w:rsidRPr="00C05AD7" w:rsidRDefault="002718B1" w:rsidP="00785B8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 xml:space="preserve">&lt;&lt;reference values </w:t>
            </w:r>
            <w:r w:rsidR="004A541C">
              <w:rPr>
                <w:rFonts w:asciiTheme="minorHAnsi" w:eastAsia="Times New Roman" w:hAnsiTheme="minorHAnsi" w:cstheme="minorHAnsi"/>
                <w:sz w:val="20"/>
                <w:szCs w:val="20"/>
              </w:rPr>
              <w:t>B01</w:t>
            </w:r>
            <w:r w:rsidRPr="00BD5416">
              <w:rPr>
                <w:rFonts w:asciiTheme="minorHAnsi" w:eastAsia="Times New Roman" w:hAnsiTheme="minorHAnsi" w:cstheme="minorHAnsi"/>
                <w:sz w:val="20"/>
                <w:szCs w:val="20"/>
              </w:rPr>
              <w:t>)&gt;&gt;</w:t>
            </w:r>
          </w:p>
        </w:tc>
        <w:tc>
          <w:tcPr>
            <w:tcW w:w="6315" w:type="dxa"/>
            <w:tcBorders>
              <w:top w:val="single" w:sz="4" w:space="0" w:color="auto"/>
              <w:left w:val="single" w:sz="4" w:space="0" w:color="auto"/>
              <w:bottom w:val="single" w:sz="4" w:space="0" w:color="auto"/>
              <w:right w:val="single" w:sz="4" w:space="0" w:color="auto"/>
            </w:tcBorders>
            <w:vAlign w:val="center"/>
          </w:tcPr>
          <w:p w14:paraId="223A6F1D"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&lt;&lt;</w:t>
            </w:r>
            <w:r>
              <w:rPr>
                <w:rFonts w:asciiTheme="minorHAnsi" w:eastAsia="Times New Roman" w:hAnsiTheme="minorHAnsi" w:cstheme="minorHAnsi"/>
                <w:sz w:val="20"/>
                <w:szCs w:val="20"/>
              </w:rPr>
              <w:t xml:space="preserve">User input must equal </w:t>
            </w:r>
            <w:r w:rsidRPr="00BD5416">
              <w:rPr>
                <w:rFonts w:asciiTheme="minorHAnsi" w:eastAsia="Times New Roman" w:hAnsiTheme="minorHAnsi" w:cstheme="minorHAnsi"/>
                <w:sz w:val="20"/>
                <w:szCs w:val="20"/>
              </w:rPr>
              <w:t>reference values from CF1R</w:t>
            </w:r>
            <w:r>
              <w:rPr>
                <w:rFonts w:asciiTheme="minorHAnsi" w:eastAsia="Times New Roman" w:hAnsiTheme="minorHAnsi" w:cstheme="minorHAnsi"/>
                <w:sz w:val="20"/>
                <w:szCs w:val="20"/>
              </w:rPr>
              <w:t>-PRF-01</w:t>
            </w:r>
            <w:r w:rsidRPr="00BD5416">
              <w:rPr>
                <w:rFonts w:asciiTheme="minorHAnsi" w:eastAsia="Times New Roman" w:hAnsiTheme="minorHAnsi" w:cstheme="minorHAnsi"/>
                <w:sz w:val="20"/>
                <w:szCs w:val="20"/>
              </w:rPr>
              <w:t>.  Allowed values are</w:t>
            </w:r>
          </w:p>
          <w:p w14:paraId="36C571BE"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 Multi-family: Recirculating with temperature modulation;</w:t>
            </w:r>
          </w:p>
          <w:p w14:paraId="4FA9676E"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 Multi-family: Recirculating with temperature modulation and monitoring;</w:t>
            </w:r>
          </w:p>
          <w:p w14:paraId="30F1C5E5"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 Multi-family: Recirculating demand control;</w:t>
            </w:r>
          </w:p>
          <w:p w14:paraId="4641C15A"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 Multi-family: Recirculating with no control (continuous pumping)</w:t>
            </w:r>
          </w:p>
          <w:p w14:paraId="7E0C00D8" w14:textId="63A36765" w:rsidR="002718B1" w:rsidRPr="00C05AD7" w:rsidRDefault="002718B1" w:rsidP="003256E4">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*Multi-family: No loops or recirc pump &gt;&gt;</w:t>
            </w:r>
          </w:p>
        </w:tc>
        <w:tc>
          <w:tcPr>
            <w:tcW w:w="6316" w:type="dxa"/>
            <w:tcBorders>
              <w:top w:val="single" w:sz="4" w:space="0" w:color="auto"/>
              <w:left w:val="single" w:sz="4" w:space="0" w:color="auto"/>
              <w:bottom w:val="single" w:sz="4" w:space="0" w:color="auto"/>
              <w:right w:val="single" w:sz="4" w:space="0" w:color="auto"/>
            </w:tcBorders>
            <w:vAlign w:val="center"/>
          </w:tcPr>
          <w:p w14:paraId="2C94811A"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&lt;&lt;</w:t>
            </w:r>
            <w:r>
              <w:rPr>
                <w:rFonts w:asciiTheme="minorHAnsi" w:eastAsia="Times New Roman" w:hAnsiTheme="minorHAnsi" w:cstheme="minorHAnsi"/>
                <w:sz w:val="20"/>
                <w:szCs w:val="20"/>
              </w:rPr>
              <w:t xml:space="preserve"> User input must equal </w:t>
            </w:r>
            <w:r w:rsidRPr="00BD5416">
              <w:rPr>
                <w:rFonts w:asciiTheme="minorHAnsi" w:eastAsia="Times New Roman" w:hAnsiTheme="minorHAnsi" w:cstheme="minorHAnsi"/>
                <w:sz w:val="20"/>
                <w:szCs w:val="20"/>
              </w:rPr>
              <w:t>reference values from CF1R</w:t>
            </w:r>
            <w:r>
              <w:rPr>
                <w:rFonts w:asciiTheme="minorHAnsi" w:eastAsia="Times New Roman" w:hAnsiTheme="minorHAnsi" w:cstheme="minorHAnsi"/>
                <w:sz w:val="20"/>
                <w:szCs w:val="20"/>
              </w:rPr>
              <w:t>-PRF-01</w:t>
            </w:r>
            <w:r w:rsidRPr="00BD5416">
              <w:rPr>
                <w:rFonts w:asciiTheme="minorHAnsi" w:eastAsia="Times New Roman" w:hAnsiTheme="minorHAnsi" w:cstheme="minorHAnsi"/>
                <w:sz w:val="20"/>
                <w:szCs w:val="20"/>
              </w:rPr>
              <w:t xml:space="preserve"> </w:t>
            </w:r>
          </w:p>
          <w:p w14:paraId="58299A56"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Allowed values are</w:t>
            </w:r>
          </w:p>
          <w:p w14:paraId="6ACEDCCA" w14:textId="4F12B18E" w:rsidR="002718B1" w:rsidRPr="00C05AD7" w:rsidRDefault="002718B1" w:rsidP="003256E4">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*Standard Distribution System &gt;&gt;</w:t>
            </w:r>
          </w:p>
        </w:tc>
      </w:tr>
      <w:tr w:rsidR="00C05AD7" w:rsidRPr="00C05AD7" w14:paraId="7820701F" w14:textId="77777777" w:rsidTr="00C05AD7">
        <w:trPr>
          <w:cantSplit/>
          <w:trHeight w:val="144"/>
        </w:trPr>
        <w:tc>
          <w:tcPr>
            <w:tcW w:w="1985" w:type="dxa"/>
            <w:tcBorders>
              <w:top w:val="single" w:sz="4" w:space="0" w:color="auto"/>
              <w:left w:val="single" w:sz="4" w:space="0" w:color="auto"/>
              <w:bottom w:val="single" w:sz="4" w:space="0" w:color="auto"/>
              <w:right w:val="single" w:sz="4" w:space="0" w:color="auto"/>
            </w:tcBorders>
            <w:vAlign w:val="center"/>
          </w:tcPr>
          <w:p w14:paraId="1E719EE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315" w:type="dxa"/>
            <w:tcBorders>
              <w:top w:val="single" w:sz="4" w:space="0" w:color="auto"/>
              <w:left w:val="single" w:sz="4" w:space="0" w:color="auto"/>
              <w:bottom w:val="single" w:sz="4" w:space="0" w:color="auto"/>
              <w:right w:val="single" w:sz="4" w:space="0" w:color="auto"/>
            </w:tcBorders>
            <w:vAlign w:val="center"/>
          </w:tcPr>
          <w:p w14:paraId="07EAE65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316" w:type="dxa"/>
            <w:tcBorders>
              <w:top w:val="single" w:sz="4" w:space="0" w:color="auto"/>
              <w:left w:val="single" w:sz="4" w:space="0" w:color="auto"/>
              <w:bottom w:val="single" w:sz="4" w:space="0" w:color="auto"/>
              <w:right w:val="single" w:sz="4" w:space="0" w:color="auto"/>
            </w:tcBorders>
            <w:vAlign w:val="center"/>
          </w:tcPr>
          <w:p w14:paraId="5993047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310ABFF" w14:textId="77777777" w:rsidR="00C05AD7" w:rsidRPr="00C05AD7"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348"/>
        <w:gridCol w:w="4960"/>
        <w:gridCol w:w="6323"/>
      </w:tblGrid>
      <w:tr w:rsidR="00C05AD7" w:rsidRPr="00C05AD7" w14:paraId="1E92AE1F" w14:textId="77777777" w:rsidTr="002718B1">
        <w:trPr>
          <w:cantSplit/>
          <w:trHeight w:val="144"/>
        </w:trPr>
        <w:tc>
          <w:tcPr>
            <w:tcW w:w="14631" w:type="dxa"/>
            <w:gridSpan w:val="3"/>
            <w:tcBorders>
              <w:top w:val="single" w:sz="4" w:space="0" w:color="auto"/>
              <w:left w:val="single" w:sz="4" w:space="0" w:color="auto"/>
              <w:bottom w:val="single" w:sz="4" w:space="0" w:color="auto"/>
              <w:right w:val="single" w:sz="4" w:space="0" w:color="auto"/>
            </w:tcBorders>
          </w:tcPr>
          <w:p w14:paraId="61A35AE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C05AD7">
              <w:rPr>
                <w:rFonts w:asciiTheme="minorHAnsi" w:hAnsiTheme="minorHAnsi" w:cstheme="minorHAnsi"/>
                <w:b/>
                <w:sz w:val="20"/>
                <w:szCs w:val="20"/>
              </w:rPr>
              <w:t>E. Installed HERS Verified Water Heating Distribution Systems Information</w:t>
            </w:r>
          </w:p>
          <w:p w14:paraId="52E4620F" w14:textId="729CA9DB"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C05AD7">
              <w:rPr>
                <w:rFonts w:asciiTheme="minorHAnsi" w:eastAsia="Times New Roman" w:hAnsiTheme="minorHAnsi" w:cstheme="minorHAnsi"/>
                <w:sz w:val="20"/>
                <w:szCs w:val="20"/>
              </w:rPr>
              <w:t xml:space="preserve">This table reports the water heating distribution types specified on the registered </w:t>
            </w:r>
            <w:r w:rsidR="00F03A0C" w:rsidRPr="000D6187">
              <w:rPr>
                <w:rFonts w:eastAsia="Times New Roman"/>
                <w:sz w:val="18"/>
                <w:szCs w:val="18"/>
              </w:rPr>
              <w:t>NRCC-PRF-01</w:t>
            </w:r>
            <w:r w:rsidRPr="00C05AD7">
              <w:rPr>
                <w:rFonts w:asciiTheme="minorHAnsi" w:eastAsia="Times New Roman" w:hAnsiTheme="minorHAnsi" w:cstheme="minorHAnsi"/>
                <w:sz w:val="20"/>
                <w:szCs w:val="20"/>
              </w:rPr>
              <w:t xml:space="preserve"> compliance document for this project.</w:t>
            </w:r>
            <w:r w:rsidRPr="00C05AD7">
              <w:rPr>
                <w:rFonts w:asciiTheme="minorHAnsi" w:hAnsiTheme="minorHAnsi" w:cstheme="minorHAnsi"/>
                <w:b/>
                <w:sz w:val="20"/>
                <w:szCs w:val="20"/>
              </w:rPr>
              <w:t xml:space="preserve"> </w:t>
            </w:r>
          </w:p>
        </w:tc>
      </w:tr>
      <w:tr w:rsidR="00C05AD7" w:rsidRPr="00C05AD7" w14:paraId="512167A7" w14:textId="77777777" w:rsidTr="003256E4">
        <w:trPr>
          <w:cantSplit/>
          <w:trHeight w:val="144"/>
        </w:trPr>
        <w:tc>
          <w:tcPr>
            <w:tcW w:w="3348" w:type="dxa"/>
            <w:tcBorders>
              <w:top w:val="single" w:sz="4" w:space="0" w:color="auto"/>
              <w:left w:val="single" w:sz="4" w:space="0" w:color="auto"/>
              <w:bottom w:val="single" w:sz="4" w:space="0" w:color="auto"/>
              <w:right w:val="single" w:sz="4" w:space="0" w:color="auto"/>
            </w:tcBorders>
            <w:vAlign w:val="center"/>
          </w:tcPr>
          <w:p w14:paraId="7C2E987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01</w:t>
            </w:r>
          </w:p>
        </w:tc>
        <w:tc>
          <w:tcPr>
            <w:tcW w:w="4960" w:type="dxa"/>
            <w:tcBorders>
              <w:top w:val="single" w:sz="4" w:space="0" w:color="auto"/>
              <w:left w:val="single" w:sz="4" w:space="0" w:color="auto"/>
              <w:bottom w:val="single" w:sz="4" w:space="0" w:color="auto"/>
              <w:right w:val="single" w:sz="4" w:space="0" w:color="auto"/>
            </w:tcBorders>
            <w:vAlign w:val="center"/>
          </w:tcPr>
          <w:p w14:paraId="229C698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02</w:t>
            </w:r>
          </w:p>
        </w:tc>
        <w:tc>
          <w:tcPr>
            <w:tcW w:w="6323" w:type="dxa"/>
            <w:tcBorders>
              <w:top w:val="single" w:sz="4" w:space="0" w:color="auto"/>
              <w:left w:val="single" w:sz="4" w:space="0" w:color="auto"/>
              <w:bottom w:val="single" w:sz="4" w:space="0" w:color="auto"/>
              <w:right w:val="single" w:sz="4" w:space="0" w:color="auto"/>
            </w:tcBorders>
            <w:vAlign w:val="center"/>
          </w:tcPr>
          <w:p w14:paraId="6588EE0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03</w:t>
            </w:r>
          </w:p>
        </w:tc>
      </w:tr>
      <w:tr w:rsidR="00C05AD7" w:rsidRPr="00C05AD7" w14:paraId="701714C3" w14:textId="77777777" w:rsidTr="003256E4">
        <w:trPr>
          <w:cantSplit/>
          <w:trHeight w:val="144"/>
        </w:trPr>
        <w:tc>
          <w:tcPr>
            <w:tcW w:w="3348" w:type="dxa"/>
            <w:tcBorders>
              <w:top w:val="single" w:sz="4" w:space="0" w:color="auto"/>
              <w:left w:val="single" w:sz="4" w:space="0" w:color="auto"/>
              <w:bottom w:val="single" w:sz="4" w:space="0" w:color="auto"/>
              <w:right w:val="single" w:sz="4" w:space="0" w:color="auto"/>
            </w:tcBorders>
            <w:vAlign w:val="bottom"/>
          </w:tcPr>
          <w:p w14:paraId="09923FF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Water Heating System ID or Name</w:t>
            </w:r>
          </w:p>
        </w:tc>
        <w:tc>
          <w:tcPr>
            <w:tcW w:w="4960" w:type="dxa"/>
            <w:tcBorders>
              <w:top w:val="single" w:sz="4" w:space="0" w:color="auto"/>
              <w:left w:val="single" w:sz="4" w:space="0" w:color="auto"/>
              <w:bottom w:val="single" w:sz="4" w:space="0" w:color="auto"/>
              <w:right w:val="single" w:sz="4" w:space="0" w:color="auto"/>
            </w:tcBorders>
            <w:vAlign w:val="bottom"/>
          </w:tcPr>
          <w:p w14:paraId="4AACDFD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 xml:space="preserve">Central DHW System </w:t>
            </w:r>
          </w:p>
          <w:p w14:paraId="65131CC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Distribution Type</w:t>
            </w:r>
          </w:p>
        </w:tc>
        <w:tc>
          <w:tcPr>
            <w:tcW w:w="6323" w:type="dxa"/>
            <w:tcBorders>
              <w:top w:val="single" w:sz="4" w:space="0" w:color="auto"/>
              <w:left w:val="single" w:sz="4" w:space="0" w:color="auto"/>
              <w:bottom w:val="single" w:sz="4" w:space="0" w:color="auto"/>
              <w:right w:val="single" w:sz="4" w:space="0" w:color="auto"/>
            </w:tcBorders>
            <w:vAlign w:val="bottom"/>
          </w:tcPr>
          <w:p w14:paraId="294405E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Dwelling Unit DHW System</w:t>
            </w:r>
          </w:p>
          <w:p w14:paraId="31A3B30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Distribution Type</w:t>
            </w:r>
          </w:p>
        </w:tc>
      </w:tr>
      <w:tr w:rsidR="002718B1" w:rsidRPr="00C05AD7" w14:paraId="7FA3E59D" w14:textId="77777777" w:rsidTr="003256E4">
        <w:trPr>
          <w:cantSplit/>
          <w:trHeight w:val="144"/>
        </w:trPr>
        <w:tc>
          <w:tcPr>
            <w:tcW w:w="3348" w:type="dxa"/>
            <w:tcBorders>
              <w:top w:val="single" w:sz="4" w:space="0" w:color="auto"/>
              <w:left w:val="single" w:sz="4" w:space="0" w:color="auto"/>
              <w:bottom w:val="single" w:sz="4" w:space="0" w:color="auto"/>
              <w:right w:val="single" w:sz="4" w:space="0" w:color="auto"/>
            </w:tcBorders>
            <w:vAlign w:val="center"/>
          </w:tcPr>
          <w:p w14:paraId="40847028" w14:textId="7F2D2AFE" w:rsidR="002718B1" w:rsidRPr="00C05AD7" w:rsidRDefault="002718B1" w:rsidP="00785B8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 xml:space="preserve">&lt;&lt;reference values from </w:t>
            </w:r>
            <w:r w:rsidR="004A541C">
              <w:rPr>
                <w:rFonts w:asciiTheme="minorHAnsi" w:eastAsia="Times New Roman" w:hAnsiTheme="minorHAnsi" w:cstheme="minorHAnsi"/>
                <w:sz w:val="20"/>
                <w:szCs w:val="20"/>
              </w:rPr>
              <w:t>D01</w:t>
            </w:r>
            <w:r w:rsidRPr="00BD5416">
              <w:rPr>
                <w:rFonts w:asciiTheme="minorHAnsi" w:eastAsia="Times New Roman" w:hAnsiTheme="minorHAnsi" w:cstheme="minorHAnsi"/>
                <w:sz w:val="20"/>
                <w:szCs w:val="20"/>
              </w:rPr>
              <w:t>&gt;&gt;</w:t>
            </w:r>
          </w:p>
        </w:tc>
        <w:tc>
          <w:tcPr>
            <w:tcW w:w="4960" w:type="dxa"/>
            <w:tcBorders>
              <w:top w:val="single" w:sz="4" w:space="0" w:color="auto"/>
              <w:left w:val="single" w:sz="4" w:space="0" w:color="auto"/>
              <w:bottom w:val="single" w:sz="4" w:space="0" w:color="auto"/>
              <w:right w:val="single" w:sz="4" w:space="0" w:color="auto"/>
            </w:tcBorders>
            <w:vAlign w:val="center"/>
          </w:tcPr>
          <w:p w14:paraId="74F8ABC9" w14:textId="4D1CE7D3" w:rsidR="002718B1" w:rsidRPr="00C05AD7" w:rsidRDefault="00785B80" w:rsidP="003256E4">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Pr>
                <w:rFonts w:asciiTheme="minorHAnsi" w:eastAsia="Times New Roman" w:hAnsiTheme="minorHAnsi" w:cstheme="minorHAnsi"/>
                <w:sz w:val="20"/>
                <w:szCs w:val="20"/>
              </w:rPr>
              <w:t>&lt;&lt;Reference value from D02</w:t>
            </w:r>
            <w:r w:rsidR="002718B1" w:rsidRPr="00BD5416">
              <w:rPr>
                <w:rFonts w:asciiTheme="minorHAnsi" w:eastAsia="Times New Roman" w:hAnsiTheme="minorHAnsi" w:cstheme="minorHAnsi"/>
                <w:sz w:val="20"/>
                <w:szCs w:val="20"/>
              </w:rPr>
              <w:t>&gt;&gt;</w:t>
            </w:r>
          </w:p>
        </w:tc>
        <w:tc>
          <w:tcPr>
            <w:tcW w:w="6323" w:type="dxa"/>
            <w:tcBorders>
              <w:top w:val="single" w:sz="4" w:space="0" w:color="auto"/>
              <w:left w:val="single" w:sz="4" w:space="0" w:color="auto"/>
              <w:bottom w:val="single" w:sz="4" w:space="0" w:color="auto"/>
              <w:right w:val="single" w:sz="4" w:space="0" w:color="auto"/>
            </w:tcBorders>
            <w:vAlign w:val="center"/>
          </w:tcPr>
          <w:p w14:paraId="4A9CE256" w14:textId="3893A16E" w:rsidR="002718B1" w:rsidRPr="00C05AD7" w:rsidRDefault="002718B1" w:rsidP="003256E4">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 xml:space="preserve">&lt;&lt; </w:t>
            </w:r>
            <w:r w:rsidR="00785B80">
              <w:rPr>
                <w:rFonts w:asciiTheme="minorHAnsi" w:eastAsia="Times New Roman" w:hAnsiTheme="minorHAnsi" w:cstheme="minorHAnsi"/>
                <w:sz w:val="20"/>
                <w:szCs w:val="20"/>
              </w:rPr>
              <w:t>Reference value from D03</w:t>
            </w:r>
            <w:r w:rsidRPr="00BD5416">
              <w:rPr>
                <w:rFonts w:asciiTheme="minorHAnsi" w:eastAsia="Times New Roman" w:hAnsiTheme="minorHAnsi" w:cstheme="minorHAnsi"/>
                <w:sz w:val="20"/>
                <w:szCs w:val="20"/>
              </w:rPr>
              <w:t xml:space="preserve"> &gt;&gt;</w:t>
            </w:r>
          </w:p>
        </w:tc>
      </w:tr>
      <w:tr w:rsidR="00C05AD7" w:rsidRPr="00C05AD7" w14:paraId="2BA38F94" w14:textId="77777777" w:rsidTr="003256E4">
        <w:trPr>
          <w:cantSplit/>
          <w:trHeight w:val="144"/>
        </w:trPr>
        <w:tc>
          <w:tcPr>
            <w:tcW w:w="3348" w:type="dxa"/>
            <w:tcBorders>
              <w:top w:val="single" w:sz="4" w:space="0" w:color="auto"/>
              <w:left w:val="single" w:sz="4" w:space="0" w:color="auto"/>
              <w:bottom w:val="single" w:sz="4" w:space="0" w:color="auto"/>
              <w:right w:val="single" w:sz="4" w:space="0" w:color="auto"/>
            </w:tcBorders>
            <w:vAlign w:val="center"/>
          </w:tcPr>
          <w:p w14:paraId="4DACB93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960" w:type="dxa"/>
            <w:tcBorders>
              <w:top w:val="single" w:sz="4" w:space="0" w:color="auto"/>
              <w:left w:val="single" w:sz="4" w:space="0" w:color="auto"/>
              <w:bottom w:val="single" w:sz="4" w:space="0" w:color="auto"/>
              <w:right w:val="single" w:sz="4" w:space="0" w:color="auto"/>
            </w:tcBorders>
            <w:vAlign w:val="center"/>
          </w:tcPr>
          <w:p w14:paraId="764A2C2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323" w:type="dxa"/>
            <w:tcBorders>
              <w:top w:val="single" w:sz="4" w:space="0" w:color="auto"/>
              <w:left w:val="single" w:sz="4" w:space="0" w:color="auto"/>
              <w:bottom w:val="single" w:sz="4" w:space="0" w:color="auto"/>
              <w:right w:val="single" w:sz="4" w:space="0" w:color="auto"/>
            </w:tcBorders>
            <w:vAlign w:val="center"/>
          </w:tcPr>
          <w:p w14:paraId="168C9E5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3CC7F30A" w14:textId="77777777" w:rsidR="00C05AD7" w:rsidRPr="00C05AD7"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pPr>
    </w:p>
    <w:tbl>
      <w:tblPr>
        <w:tblW w:w="4994"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338"/>
        <w:gridCol w:w="3960"/>
        <w:gridCol w:w="6300"/>
      </w:tblGrid>
      <w:tr w:rsidR="00C05AD7" w:rsidRPr="00C05AD7" w14:paraId="46839426" w14:textId="77777777" w:rsidTr="003256E4">
        <w:trPr>
          <w:trHeight w:val="327"/>
        </w:trPr>
        <w:tc>
          <w:tcPr>
            <w:tcW w:w="14598" w:type="dxa"/>
            <w:gridSpan w:val="3"/>
            <w:tcBorders>
              <w:top w:val="single" w:sz="4" w:space="0" w:color="auto"/>
              <w:bottom w:val="single" w:sz="4" w:space="0" w:color="auto"/>
            </w:tcBorders>
            <w:vAlign w:val="center"/>
          </w:tcPr>
          <w:p w14:paraId="5DC38B0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C05AD7">
              <w:rPr>
                <w:rFonts w:asciiTheme="minorHAnsi" w:hAnsiTheme="minorHAnsi" w:cstheme="minorHAnsi"/>
                <w:b/>
                <w:sz w:val="20"/>
                <w:szCs w:val="20"/>
              </w:rPr>
              <w:t>F. Installed HERS Verified Water Heater Manufacturer Information</w:t>
            </w:r>
          </w:p>
          <w:p w14:paraId="31B9F89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C05AD7">
              <w:rPr>
                <w:rFonts w:asciiTheme="minorHAnsi" w:hAnsiTheme="minorHAnsi" w:cstheme="minorHAnsi"/>
                <w:sz w:val="20"/>
                <w:szCs w:val="20"/>
              </w:rPr>
              <w:t>&lt;&lt; require one row of data in this table for each of the Water Heaters listed in Section A04&gt;&gt;</w:t>
            </w:r>
          </w:p>
        </w:tc>
      </w:tr>
      <w:tr w:rsidR="00C05AD7" w:rsidRPr="00C05AD7" w14:paraId="0FFE57E4" w14:textId="77777777" w:rsidTr="003256E4">
        <w:trPr>
          <w:trHeight w:val="426"/>
        </w:trPr>
        <w:tc>
          <w:tcPr>
            <w:tcW w:w="4338" w:type="dxa"/>
            <w:tcBorders>
              <w:top w:val="single" w:sz="4" w:space="0" w:color="auto"/>
              <w:bottom w:val="single" w:sz="4" w:space="0" w:color="auto"/>
              <w:right w:val="single" w:sz="4" w:space="0" w:color="auto"/>
            </w:tcBorders>
            <w:vAlign w:val="bottom"/>
          </w:tcPr>
          <w:p w14:paraId="40D74BF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01</w:t>
            </w:r>
          </w:p>
        </w:tc>
        <w:tc>
          <w:tcPr>
            <w:tcW w:w="3960" w:type="dxa"/>
            <w:tcBorders>
              <w:top w:val="single" w:sz="4" w:space="0" w:color="auto"/>
              <w:left w:val="single" w:sz="4" w:space="0" w:color="auto"/>
              <w:bottom w:val="single" w:sz="4" w:space="0" w:color="auto"/>
              <w:right w:val="single" w:sz="4" w:space="0" w:color="auto"/>
            </w:tcBorders>
            <w:vAlign w:val="bottom"/>
          </w:tcPr>
          <w:p w14:paraId="1E8A64F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02</w:t>
            </w:r>
          </w:p>
        </w:tc>
        <w:tc>
          <w:tcPr>
            <w:tcW w:w="6300" w:type="dxa"/>
            <w:tcBorders>
              <w:top w:val="single" w:sz="4" w:space="0" w:color="auto"/>
              <w:left w:val="single" w:sz="4" w:space="0" w:color="auto"/>
              <w:bottom w:val="single" w:sz="4" w:space="0" w:color="auto"/>
            </w:tcBorders>
            <w:vAlign w:val="bottom"/>
          </w:tcPr>
          <w:p w14:paraId="3E4FA1C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03</w:t>
            </w:r>
          </w:p>
        </w:tc>
      </w:tr>
      <w:tr w:rsidR="00C05AD7" w:rsidRPr="00C05AD7" w14:paraId="7EAD87B5" w14:textId="77777777" w:rsidTr="003256E4">
        <w:trPr>
          <w:trHeight w:val="282"/>
        </w:trPr>
        <w:tc>
          <w:tcPr>
            <w:tcW w:w="4338" w:type="dxa"/>
            <w:tcBorders>
              <w:top w:val="single" w:sz="4" w:space="0" w:color="auto"/>
              <w:bottom w:val="single" w:sz="4" w:space="0" w:color="auto"/>
              <w:right w:val="single" w:sz="4" w:space="0" w:color="auto"/>
            </w:tcBorders>
            <w:vAlign w:val="bottom"/>
          </w:tcPr>
          <w:p w14:paraId="2B7E7E5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Water Heating System ID or Name</w:t>
            </w:r>
          </w:p>
        </w:tc>
        <w:tc>
          <w:tcPr>
            <w:tcW w:w="3960" w:type="dxa"/>
            <w:tcBorders>
              <w:top w:val="single" w:sz="4" w:space="0" w:color="auto"/>
              <w:left w:val="single" w:sz="4" w:space="0" w:color="auto"/>
              <w:bottom w:val="single" w:sz="4" w:space="0" w:color="auto"/>
              <w:right w:val="single" w:sz="4" w:space="0" w:color="auto"/>
            </w:tcBorders>
            <w:vAlign w:val="bottom"/>
          </w:tcPr>
          <w:p w14:paraId="2EC10E5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Manufacturer</w:t>
            </w:r>
          </w:p>
        </w:tc>
        <w:tc>
          <w:tcPr>
            <w:tcW w:w="6300" w:type="dxa"/>
            <w:tcBorders>
              <w:top w:val="single" w:sz="4" w:space="0" w:color="auto"/>
              <w:left w:val="single" w:sz="4" w:space="0" w:color="auto"/>
              <w:bottom w:val="single" w:sz="4" w:space="0" w:color="auto"/>
            </w:tcBorders>
            <w:vAlign w:val="bottom"/>
          </w:tcPr>
          <w:p w14:paraId="3F5017C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C05AD7">
              <w:rPr>
                <w:rFonts w:asciiTheme="minorHAnsi" w:eastAsia="Times New Roman" w:hAnsiTheme="minorHAnsi" w:cstheme="minorHAnsi"/>
                <w:sz w:val="20"/>
                <w:szCs w:val="20"/>
              </w:rPr>
              <w:t>Model Number</w:t>
            </w:r>
          </w:p>
        </w:tc>
      </w:tr>
      <w:tr w:rsidR="002718B1" w:rsidRPr="00C05AD7" w14:paraId="19664870" w14:textId="77777777" w:rsidTr="003256E4">
        <w:trPr>
          <w:trHeight w:val="246"/>
        </w:trPr>
        <w:tc>
          <w:tcPr>
            <w:tcW w:w="4338" w:type="dxa"/>
            <w:tcBorders>
              <w:top w:val="single" w:sz="4" w:space="0" w:color="auto"/>
              <w:bottom w:val="single" w:sz="4" w:space="0" w:color="auto"/>
              <w:right w:val="single" w:sz="4" w:space="0" w:color="auto"/>
            </w:tcBorders>
            <w:vAlign w:val="bottom"/>
          </w:tcPr>
          <w:p w14:paraId="623C1719" w14:textId="406642A7" w:rsidR="002718B1" w:rsidRPr="00C05AD7" w:rsidRDefault="002718B1" w:rsidP="00785B8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&lt;&lt;</w:t>
            </w:r>
            <w:r w:rsidR="00785B80">
              <w:rPr>
                <w:rFonts w:asciiTheme="minorHAnsi" w:eastAsia="Times New Roman" w:hAnsiTheme="minorHAnsi" w:cstheme="minorHAnsi"/>
                <w:sz w:val="20"/>
                <w:szCs w:val="20"/>
              </w:rPr>
              <w:t>Reference value from B01&gt;&gt;</w:t>
            </w:r>
          </w:p>
        </w:tc>
        <w:tc>
          <w:tcPr>
            <w:tcW w:w="3960" w:type="dxa"/>
            <w:tcBorders>
              <w:top w:val="single" w:sz="4" w:space="0" w:color="auto"/>
              <w:left w:val="single" w:sz="4" w:space="0" w:color="auto"/>
              <w:bottom w:val="single" w:sz="4" w:space="0" w:color="auto"/>
              <w:right w:val="single" w:sz="4" w:space="0" w:color="auto"/>
            </w:tcBorders>
            <w:vAlign w:val="bottom"/>
          </w:tcPr>
          <w:p w14:paraId="364F0D19" w14:textId="44458BA6" w:rsidR="002718B1" w:rsidRPr="00C05AD7" w:rsidRDefault="002718B1" w:rsidP="002718B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&lt;&lt;User input&gt;&gt;</w:t>
            </w:r>
          </w:p>
        </w:tc>
        <w:tc>
          <w:tcPr>
            <w:tcW w:w="6300" w:type="dxa"/>
            <w:tcBorders>
              <w:top w:val="single" w:sz="4" w:space="0" w:color="auto"/>
              <w:left w:val="single" w:sz="4" w:space="0" w:color="auto"/>
              <w:bottom w:val="single" w:sz="4" w:space="0" w:color="auto"/>
            </w:tcBorders>
            <w:shd w:val="clear" w:color="auto" w:fill="FFFFFF" w:themeFill="background1"/>
          </w:tcPr>
          <w:p w14:paraId="11B64AF5" w14:textId="385CD4F6" w:rsidR="002718B1" w:rsidRPr="00C05AD7" w:rsidRDefault="002718B1" w:rsidP="002718B1">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&lt;&lt;User input&gt;&gt;</w:t>
            </w:r>
          </w:p>
        </w:tc>
      </w:tr>
      <w:tr w:rsidR="00C05AD7" w:rsidRPr="00C05AD7" w14:paraId="7490CE30" w14:textId="77777777" w:rsidTr="003256E4">
        <w:trPr>
          <w:trHeight w:val="255"/>
        </w:trPr>
        <w:tc>
          <w:tcPr>
            <w:tcW w:w="4338" w:type="dxa"/>
            <w:tcBorders>
              <w:top w:val="single" w:sz="4" w:space="0" w:color="auto"/>
              <w:bottom w:val="single" w:sz="4" w:space="0" w:color="auto"/>
              <w:right w:val="single" w:sz="4" w:space="0" w:color="auto"/>
            </w:tcBorders>
            <w:vAlign w:val="bottom"/>
          </w:tcPr>
          <w:p w14:paraId="03F5A35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960" w:type="dxa"/>
            <w:tcBorders>
              <w:top w:val="single" w:sz="4" w:space="0" w:color="auto"/>
              <w:left w:val="single" w:sz="4" w:space="0" w:color="auto"/>
              <w:bottom w:val="single" w:sz="4" w:space="0" w:color="auto"/>
              <w:right w:val="single" w:sz="4" w:space="0" w:color="auto"/>
            </w:tcBorders>
            <w:vAlign w:val="bottom"/>
          </w:tcPr>
          <w:p w14:paraId="0188125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300" w:type="dxa"/>
            <w:tcBorders>
              <w:top w:val="single" w:sz="4" w:space="0" w:color="auto"/>
              <w:left w:val="single" w:sz="4" w:space="0" w:color="auto"/>
              <w:bottom w:val="single" w:sz="4" w:space="0" w:color="auto"/>
            </w:tcBorders>
          </w:tcPr>
          <w:p w14:paraId="5C34E70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2430564" w14:textId="77777777" w:rsidR="00C05AD7" w:rsidRPr="00C05AD7"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pPr>
    </w:p>
    <w:p w14:paraId="043817DE" w14:textId="77777777" w:rsidR="00C05AD7" w:rsidRPr="00C05AD7"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pPr>
    </w:p>
    <w:p w14:paraId="76F8657B" w14:textId="77777777" w:rsidR="00C05AD7" w:rsidRPr="00C05AD7" w:rsidRDefault="00C05AD7" w:rsidP="00C05AD7">
      <w:pPr>
        <w:rPr>
          <w:rFonts w:asciiTheme="minorHAnsi" w:hAnsiTheme="minorHAnsi" w:cstheme="minorHAnsi"/>
          <w:sz w:val="20"/>
          <w:szCs w:val="20"/>
        </w:rPr>
      </w:pPr>
      <w:r w:rsidRPr="00C05AD7">
        <w:rPr>
          <w:rFonts w:asciiTheme="minorHAnsi" w:hAnsiTheme="minorHAnsi" w:cstheme="minorHAnsi"/>
          <w:sz w:val="20"/>
          <w:szCs w:val="20"/>
        </w:rPr>
        <w:br w:type="page"/>
      </w:r>
    </w:p>
    <w:tbl>
      <w:tblPr>
        <w:tblpPr w:leftFromText="180" w:rightFromText="180" w:vertAnchor="text" w:tblpY="1"/>
        <w:tblOverlap w:val="neve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2250"/>
        <w:gridCol w:w="11790"/>
      </w:tblGrid>
      <w:tr w:rsidR="00C05AD7" w:rsidRPr="00C05AD7" w14:paraId="426FC849" w14:textId="77777777" w:rsidTr="003256E4">
        <w:trPr>
          <w:trHeight w:val="144"/>
        </w:trPr>
        <w:tc>
          <w:tcPr>
            <w:tcW w:w="14598" w:type="dxa"/>
            <w:gridSpan w:val="3"/>
          </w:tcPr>
          <w:p w14:paraId="325A049D" w14:textId="77777777" w:rsidR="00C05AD7" w:rsidRPr="00C05AD7" w:rsidRDefault="00C05AD7" w:rsidP="003129ED">
            <w:pPr>
              <w:keepNext/>
              <w:spacing w:after="0" w:line="240" w:lineRule="auto"/>
              <w:jc w:val="both"/>
              <w:rPr>
                <w:rFonts w:asciiTheme="minorHAnsi" w:hAnsiTheme="minorHAnsi" w:cstheme="minorHAnsi"/>
                <w:sz w:val="20"/>
                <w:szCs w:val="20"/>
              </w:rPr>
            </w:pPr>
            <w:r w:rsidRPr="00C05AD7">
              <w:rPr>
                <w:rFonts w:asciiTheme="minorHAnsi" w:hAnsiTheme="minorHAnsi" w:cstheme="minorHAnsi"/>
                <w:b/>
                <w:sz w:val="20"/>
                <w:szCs w:val="20"/>
              </w:rPr>
              <w:t>G. Mandatory Requirements for All Central Domestic Hot Water Systems</w:t>
            </w:r>
          </w:p>
        </w:tc>
      </w:tr>
      <w:tr w:rsidR="00C05AD7" w:rsidRPr="00C05AD7" w14:paraId="4B36C1E9" w14:textId="77777777" w:rsidTr="003256E4">
        <w:trPr>
          <w:trHeight w:val="144"/>
        </w:trPr>
        <w:tc>
          <w:tcPr>
            <w:tcW w:w="558" w:type="dxa"/>
            <w:vAlign w:val="center"/>
          </w:tcPr>
          <w:p w14:paraId="55637CC6" w14:textId="77777777" w:rsidR="00C05AD7" w:rsidRPr="00C05AD7" w:rsidRDefault="00C05AD7" w:rsidP="003129ED">
            <w:pPr>
              <w:keepNext/>
              <w:spacing w:after="0" w:line="240" w:lineRule="auto"/>
              <w:jc w:val="center"/>
              <w:rPr>
                <w:rFonts w:asciiTheme="minorHAnsi" w:hAnsiTheme="minorHAnsi" w:cstheme="minorHAnsi"/>
                <w:sz w:val="20"/>
                <w:szCs w:val="20"/>
              </w:rPr>
            </w:pPr>
            <w:r w:rsidRPr="00C05AD7">
              <w:rPr>
                <w:rFonts w:asciiTheme="minorHAnsi" w:hAnsiTheme="minorHAnsi" w:cstheme="minorHAnsi"/>
                <w:sz w:val="20"/>
                <w:szCs w:val="20"/>
              </w:rPr>
              <w:t>01</w:t>
            </w:r>
          </w:p>
        </w:tc>
        <w:tc>
          <w:tcPr>
            <w:tcW w:w="14040" w:type="dxa"/>
            <w:gridSpan w:val="2"/>
          </w:tcPr>
          <w:p w14:paraId="64B6931E" w14:textId="77777777" w:rsidR="00C05AD7" w:rsidRPr="00C05AD7" w:rsidRDefault="00C05AD7" w:rsidP="003129ED">
            <w:pPr>
              <w:keepNext/>
              <w:autoSpaceDE w:val="0"/>
              <w:autoSpaceDN w:val="0"/>
              <w:adjustRightInd w:val="0"/>
              <w:spacing w:after="0" w:line="240" w:lineRule="auto"/>
              <w:rPr>
                <w:rFonts w:asciiTheme="minorHAnsi" w:hAnsiTheme="minorHAnsi" w:cstheme="minorHAnsi"/>
                <w:sz w:val="20"/>
                <w:szCs w:val="20"/>
              </w:rPr>
            </w:pPr>
            <w:r w:rsidRPr="00C05AD7">
              <w:rPr>
                <w:rFonts w:asciiTheme="minorHAnsi" w:hAnsiTheme="minorHAnsi" w:cstheme="minorHAnsi"/>
                <w:bCs/>
                <w:sz w:val="20"/>
                <w:szCs w:val="20"/>
              </w:rPr>
              <w:t xml:space="preserve">On systems that have a total capacity greater than 167,000 Btu/hr, outlets that require higher than service water temperatures as listed in the ASHRAE Handbook </w:t>
            </w:r>
            <w:r w:rsidRPr="00C05AD7">
              <w:rPr>
                <w:rFonts w:asciiTheme="minorHAnsi" w:hAnsiTheme="minorHAnsi" w:cstheme="minorHAnsi"/>
                <w:sz w:val="20"/>
                <w:szCs w:val="20"/>
              </w:rPr>
              <w:t>have separate remote heaters, heat exchangers, or boosters to supply the outlet with the higher temperature</w:t>
            </w:r>
            <w:r w:rsidRPr="00C05AD7">
              <w:rPr>
                <w:rFonts w:asciiTheme="minorHAnsi" w:hAnsiTheme="minorHAnsi" w:cstheme="minorHAnsi"/>
                <w:bCs/>
                <w:sz w:val="20"/>
                <w:szCs w:val="20"/>
              </w:rPr>
              <w:t>.  (Section 110.3 (c)1)</w:t>
            </w:r>
          </w:p>
        </w:tc>
      </w:tr>
      <w:tr w:rsidR="00C05AD7" w:rsidRPr="00C05AD7" w14:paraId="5876B82C" w14:textId="77777777" w:rsidTr="003256E4">
        <w:trPr>
          <w:trHeight w:val="144"/>
        </w:trPr>
        <w:tc>
          <w:tcPr>
            <w:tcW w:w="558" w:type="dxa"/>
            <w:vAlign w:val="center"/>
          </w:tcPr>
          <w:p w14:paraId="0EB9E396" w14:textId="77777777" w:rsidR="00C05AD7" w:rsidRPr="00C05AD7" w:rsidRDefault="00C05AD7" w:rsidP="003129ED">
            <w:pPr>
              <w:keepNext/>
              <w:spacing w:after="0" w:line="240" w:lineRule="auto"/>
              <w:jc w:val="center"/>
              <w:rPr>
                <w:rFonts w:asciiTheme="minorHAnsi" w:hAnsiTheme="minorHAnsi" w:cstheme="minorHAnsi"/>
                <w:sz w:val="20"/>
                <w:szCs w:val="20"/>
              </w:rPr>
            </w:pPr>
            <w:r w:rsidRPr="00C05AD7">
              <w:rPr>
                <w:rFonts w:asciiTheme="minorHAnsi" w:hAnsiTheme="minorHAnsi" w:cstheme="minorHAnsi"/>
                <w:sz w:val="20"/>
                <w:szCs w:val="20"/>
              </w:rPr>
              <w:t>02</w:t>
            </w:r>
          </w:p>
        </w:tc>
        <w:tc>
          <w:tcPr>
            <w:tcW w:w="14040" w:type="dxa"/>
            <w:gridSpan w:val="2"/>
          </w:tcPr>
          <w:p w14:paraId="0C5CA01A" w14:textId="77777777" w:rsidR="00C05AD7" w:rsidRPr="00C05AD7" w:rsidRDefault="00C05AD7" w:rsidP="003129ED">
            <w:pPr>
              <w:keepNext/>
              <w:autoSpaceDE w:val="0"/>
              <w:autoSpaceDN w:val="0"/>
              <w:adjustRightInd w:val="0"/>
              <w:spacing w:after="0" w:line="240" w:lineRule="auto"/>
              <w:rPr>
                <w:rFonts w:asciiTheme="minorHAnsi" w:hAnsiTheme="minorHAnsi" w:cstheme="minorHAnsi"/>
                <w:sz w:val="20"/>
                <w:szCs w:val="20"/>
              </w:rPr>
            </w:pPr>
            <w:r w:rsidRPr="00C05AD7">
              <w:rPr>
                <w:rFonts w:asciiTheme="minorHAnsi" w:hAnsiTheme="minorHAnsi" w:cstheme="minorHAnsi"/>
                <w:sz w:val="20"/>
                <w:szCs w:val="20"/>
              </w:rPr>
              <w:t>Systems with circulating pumps or with electrical heat trace systems shall be capable of automatically turning off the system.  (Section 110.3(c)2).</w:t>
            </w:r>
          </w:p>
        </w:tc>
      </w:tr>
      <w:tr w:rsidR="00C05AD7" w:rsidRPr="00C05AD7" w14:paraId="197755C0" w14:textId="77777777" w:rsidTr="003256E4">
        <w:trPr>
          <w:trHeight w:val="144"/>
        </w:trPr>
        <w:tc>
          <w:tcPr>
            <w:tcW w:w="558" w:type="dxa"/>
            <w:vAlign w:val="center"/>
          </w:tcPr>
          <w:p w14:paraId="5D8448B3" w14:textId="77777777" w:rsidR="00C05AD7" w:rsidRPr="00C05AD7" w:rsidRDefault="00C05AD7" w:rsidP="003129ED">
            <w:pPr>
              <w:keepNext/>
              <w:spacing w:after="0" w:line="240" w:lineRule="auto"/>
              <w:jc w:val="center"/>
              <w:rPr>
                <w:rFonts w:asciiTheme="minorHAnsi" w:hAnsiTheme="minorHAnsi" w:cstheme="minorHAnsi"/>
                <w:sz w:val="20"/>
                <w:szCs w:val="20"/>
              </w:rPr>
            </w:pPr>
            <w:r w:rsidRPr="00C05AD7">
              <w:rPr>
                <w:rFonts w:asciiTheme="minorHAnsi" w:hAnsiTheme="minorHAnsi" w:cstheme="minorHAnsi"/>
                <w:sz w:val="20"/>
                <w:szCs w:val="20"/>
              </w:rPr>
              <w:t>03</w:t>
            </w:r>
          </w:p>
        </w:tc>
        <w:tc>
          <w:tcPr>
            <w:tcW w:w="14040" w:type="dxa"/>
            <w:gridSpan w:val="2"/>
          </w:tcPr>
          <w:p w14:paraId="36E5D744" w14:textId="77777777" w:rsidR="00C05AD7" w:rsidRPr="00C05AD7" w:rsidRDefault="00C05AD7" w:rsidP="003129ED">
            <w:pPr>
              <w:keepNext/>
              <w:spacing w:after="0" w:line="240" w:lineRule="auto"/>
              <w:rPr>
                <w:rFonts w:asciiTheme="minorHAnsi" w:hAnsiTheme="minorHAnsi" w:cstheme="minorHAnsi"/>
                <w:sz w:val="20"/>
                <w:szCs w:val="20"/>
              </w:rPr>
            </w:pPr>
            <w:r w:rsidRPr="00C05AD7">
              <w:rPr>
                <w:rFonts w:asciiTheme="minorHAnsi" w:hAnsiTheme="minorHAnsi" w:cstheme="minorHAnsi"/>
                <w:sz w:val="20"/>
                <w:szCs w:val="20"/>
              </w:rPr>
              <w:t>Unfired storage tanks are insulated with:</w:t>
            </w:r>
          </w:p>
          <w:p w14:paraId="2A80162F" w14:textId="77777777" w:rsidR="00C05AD7" w:rsidRPr="00C05AD7" w:rsidRDefault="00C05AD7" w:rsidP="003129ED">
            <w:pPr>
              <w:keepNext/>
              <w:numPr>
                <w:ilvl w:val="0"/>
                <w:numId w:val="27"/>
              </w:numPr>
              <w:spacing w:after="0" w:line="240" w:lineRule="auto"/>
              <w:ind w:left="662" w:hanging="302"/>
              <w:contextualSpacing/>
              <w:rPr>
                <w:rFonts w:asciiTheme="minorHAnsi" w:hAnsiTheme="minorHAnsi" w:cstheme="minorHAnsi"/>
                <w:sz w:val="20"/>
                <w:szCs w:val="20"/>
              </w:rPr>
            </w:pPr>
            <w:r w:rsidRPr="00C05AD7">
              <w:rPr>
                <w:rFonts w:asciiTheme="minorHAnsi" w:hAnsiTheme="minorHAnsi" w:cstheme="minorHAnsi"/>
                <w:sz w:val="20"/>
                <w:szCs w:val="20"/>
              </w:rPr>
              <w:t>External insulation of R-12, or</w:t>
            </w:r>
          </w:p>
          <w:p w14:paraId="0EDFD1AF" w14:textId="77777777" w:rsidR="00C05AD7" w:rsidRPr="00C05AD7" w:rsidRDefault="00C05AD7" w:rsidP="003129ED">
            <w:pPr>
              <w:keepNext/>
              <w:numPr>
                <w:ilvl w:val="0"/>
                <w:numId w:val="27"/>
              </w:numPr>
              <w:spacing w:after="0" w:line="240" w:lineRule="auto"/>
              <w:ind w:left="662" w:hanging="302"/>
              <w:contextualSpacing/>
              <w:rPr>
                <w:rFonts w:asciiTheme="minorHAnsi" w:hAnsiTheme="minorHAnsi" w:cstheme="minorHAnsi"/>
                <w:sz w:val="20"/>
                <w:szCs w:val="20"/>
              </w:rPr>
            </w:pPr>
            <w:r w:rsidRPr="00C05AD7">
              <w:rPr>
                <w:rFonts w:asciiTheme="minorHAnsi" w:hAnsiTheme="minorHAnsi" w:cstheme="minorHAnsi"/>
                <w:sz w:val="20"/>
                <w:szCs w:val="20"/>
              </w:rPr>
              <w:t>Internal insulation of R-16, or</w:t>
            </w:r>
          </w:p>
          <w:p w14:paraId="3B7BDA6D" w14:textId="77777777" w:rsidR="00C05AD7" w:rsidRPr="00C05AD7" w:rsidRDefault="00C05AD7" w:rsidP="003129ED">
            <w:pPr>
              <w:keepNext/>
              <w:numPr>
                <w:ilvl w:val="0"/>
                <w:numId w:val="27"/>
              </w:numPr>
              <w:spacing w:after="0" w:line="240" w:lineRule="auto"/>
              <w:ind w:left="662" w:hanging="302"/>
              <w:contextualSpacing/>
              <w:rPr>
                <w:rFonts w:asciiTheme="minorHAnsi" w:hAnsiTheme="minorHAnsi" w:cstheme="minorHAnsi"/>
                <w:sz w:val="20"/>
                <w:szCs w:val="20"/>
              </w:rPr>
            </w:pPr>
            <w:r w:rsidRPr="00C05AD7">
              <w:rPr>
                <w:rFonts w:asciiTheme="minorHAnsi" w:hAnsiTheme="minorHAnsi" w:cstheme="minorHAnsi"/>
                <w:bCs/>
                <w:sz w:val="20"/>
                <w:szCs w:val="20"/>
              </w:rPr>
              <w:t>The heat loss of the tank surface based on an 80</w:t>
            </w:r>
            <w:r w:rsidRPr="00C05AD7">
              <w:rPr>
                <w:rFonts w:asciiTheme="minorHAnsi" w:hAnsiTheme="minorHAnsi" w:cstheme="minorHAnsi"/>
                <w:sz w:val="20"/>
                <w:szCs w:val="20"/>
              </w:rPr>
              <w:t>°F</w:t>
            </w:r>
            <w:r w:rsidRPr="00C05AD7">
              <w:rPr>
                <w:rFonts w:asciiTheme="minorHAnsi" w:hAnsiTheme="minorHAnsi" w:cstheme="minorHAnsi"/>
                <w:bCs/>
                <w:sz w:val="20"/>
                <w:szCs w:val="20"/>
              </w:rPr>
              <w:t xml:space="preserve"> water-air temperature difference shall be less than 6.5 Btuh/ft</w:t>
            </w:r>
            <w:r w:rsidRPr="00C05AD7">
              <w:rPr>
                <w:rFonts w:asciiTheme="minorHAnsi" w:hAnsiTheme="minorHAnsi" w:cstheme="minorHAnsi"/>
                <w:bCs/>
                <w:sz w:val="20"/>
                <w:szCs w:val="20"/>
                <w:vertAlign w:val="superscript"/>
              </w:rPr>
              <w:t>2</w:t>
            </w:r>
            <w:r w:rsidRPr="00C05AD7">
              <w:rPr>
                <w:rFonts w:asciiTheme="minorHAnsi" w:hAnsiTheme="minorHAnsi" w:cstheme="minorHAnsi"/>
                <w:bCs/>
                <w:sz w:val="20"/>
                <w:szCs w:val="20"/>
              </w:rPr>
              <w:t xml:space="preserve">. </w:t>
            </w:r>
            <w:r w:rsidRPr="00C05AD7">
              <w:rPr>
                <w:rFonts w:asciiTheme="minorHAnsi" w:hAnsiTheme="minorHAnsi" w:cstheme="minorHAnsi"/>
                <w:sz w:val="20"/>
                <w:szCs w:val="20"/>
              </w:rPr>
              <w:t>(Section 110.3(c)3).</w:t>
            </w:r>
          </w:p>
        </w:tc>
      </w:tr>
      <w:tr w:rsidR="00C05AD7" w:rsidRPr="00C05AD7" w14:paraId="274D54D1" w14:textId="77777777" w:rsidTr="003256E4">
        <w:trPr>
          <w:trHeight w:val="144"/>
        </w:trPr>
        <w:tc>
          <w:tcPr>
            <w:tcW w:w="558" w:type="dxa"/>
            <w:vAlign w:val="center"/>
          </w:tcPr>
          <w:p w14:paraId="12216B8A" w14:textId="77777777" w:rsidR="00C05AD7" w:rsidRPr="00C05AD7" w:rsidRDefault="00C05AD7" w:rsidP="003129ED">
            <w:pPr>
              <w:keepNext/>
              <w:spacing w:after="0" w:line="240" w:lineRule="auto"/>
              <w:jc w:val="center"/>
              <w:rPr>
                <w:rFonts w:asciiTheme="minorHAnsi" w:hAnsiTheme="minorHAnsi" w:cstheme="minorHAnsi"/>
                <w:sz w:val="20"/>
                <w:szCs w:val="20"/>
              </w:rPr>
            </w:pPr>
            <w:r w:rsidRPr="00C05AD7">
              <w:rPr>
                <w:rFonts w:asciiTheme="minorHAnsi" w:hAnsiTheme="minorHAnsi" w:cstheme="minorHAnsi"/>
                <w:sz w:val="20"/>
                <w:szCs w:val="20"/>
              </w:rPr>
              <w:t>04</w:t>
            </w:r>
          </w:p>
        </w:tc>
        <w:tc>
          <w:tcPr>
            <w:tcW w:w="14040" w:type="dxa"/>
            <w:gridSpan w:val="2"/>
          </w:tcPr>
          <w:p w14:paraId="272736DF" w14:textId="77777777" w:rsidR="00C05AD7" w:rsidRPr="00C05AD7" w:rsidRDefault="00C05AD7" w:rsidP="003129ED">
            <w:pPr>
              <w:keepNext/>
              <w:autoSpaceDE w:val="0"/>
              <w:autoSpaceDN w:val="0"/>
              <w:adjustRightInd w:val="0"/>
              <w:spacing w:after="0" w:line="240" w:lineRule="auto"/>
              <w:rPr>
                <w:rFonts w:asciiTheme="minorHAnsi" w:hAnsiTheme="minorHAnsi" w:cstheme="minorHAnsi"/>
                <w:bCs/>
                <w:sz w:val="20"/>
                <w:szCs w:val="20"/>
              </w:rPr>
            </w:pPr>
            <w:r w:rsidRPr="00C05AD7">
              <w:rPr>
                <w:rFonts w:asciiTheme="minorHAnsi" w:hAnsiTheme="minorHAnsi" w:cstheme="minorHAnsi"/>
                <w:bCs/>
                <w:sz w:val="20"/>
                <w:szCs w:val="20"/>
              </w:rPr>
              <w:t>Recirculation loop shall meet the following requirements:</w:t>
            </w:r>
          </w:p>
          <w:p w14:paraId="2670C328" w14:textId="77777777" w:rsidR="00C05AD7" w:rsidRPr="00C05AD7" w:rsidRDefault="00C05AD7" w:rsidP="003129ED">
            <w:pPr>
              <w:keepNext/>
              <w:numPr>
                <w:ilvl w:val="1"/>
                <w:numId w:val="26"/>
              </w:numPr>
              <w:autoSpaceDE w:val="0"/>
              <w:autoSpaceDN w:val="0"/>
              <w:adjustRightInd w:val="0"/>
              <w:spacing w:after="0" w:line="240" w:lineRule="auto"/>
              <w:ind w:left="662" w:hanging="302"/>
              <w:contextualSpacing/>
              <w:rPr>
                <w:rFonts w:asciiTheme="minorHAnsi" w:hAnsiTheme="minorHAnsi" w:cstheme="minorHAnsi"/>
                <w:bCs/>
                <w:sz w:val="20"/>
                <w:szCs w:val="20"/>
              </w:rPr>
            </w:pPr>
            <w:r w:rsidRPr="00C05AD7">
              <w:rPr>
                <w:rFonts w:asciiTheme="minorHAnsi" w:hAnsiTheme="minorHAnsi" w:cstheme="minorHAnsi"/>
                <w:bCs/>
                <w:sz w:val="20"/>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C05AD7">
              <w:rPr>
                <w:rFonts w:asciiTheme="minorHAnsi" w:hAnsiTheme="minorHAnsi" w:cstheme="minorHAnsi"/>
                <w:sz w:val="20"/>
                <w:szCs w:val="20"/>
              </w:rPr>
              <w:t>Section 110.3(c)4A).</w:t>
            </w:r>
          </w:p>
          <w:p w14:paraId="4EFBAD92" w14:textId="77777777" w:rsidR="00C05AD7" w:rsidRPr="00C05AD7" w:rsidRDefault="00C05AD7" w:rsidP="003129ED">
            <w:pPr>
              <w:keepNext/>
              <w:numPr>
                <w:ilvl w:val="1"/>
                <w:numId w:val="26"/>
              </w:numPr>
              <w:autoSpaceDE w:val="0"/>
              <w:autoSpaceDN w:val="0"/>
              <w:adjustRightInd w:val="0"/>
              <w:spacing w:after="0" w:line="240" w:lineRule="auto"/>
              <w:ind w:left="662" w:hanging="302"/>
              <w:contextualSpacing/>
              <w:rPr>
                <w:rFonts w:asciiTheme="minorHAnsi" w:hAnsiTheme="minorHAnsi" w:cstheme="minorHAnsi"/>
                <w:bCs/>
                <w:sz w:val="20"/>
                <w:szCs w:val="20"/>
              </w:rPr>
            </w:pPr>
            <w:r w:rsidRPr="00C05AD7">
              <w:rPr>
                <w:rFonts w:asciiTheme="minorHAnsi" w:hAnsiTheme="minorHAnsi" w:cstheme="minorHAnsi"/>
                <w:sz w:val="20"/>
                <w:szCs w:val="20"/>
              </w:rPr>
              <w:t>A check valve is located between the recirculation pump and the water heater. (Section 110.3(c)4B).</w:t>
            </w:r>
          </w:p>
          <w:p w14:paraId="283EA44A" w14:textId="77777777" w:rsidR="00C05AD7" w:rsidRPr="00C05AD7" w:rsidRDefault="00C05AD7" w:rsidP="003129ED">
            <w:pPr>
              <w:keepNext/>
              <w:numPr>
                <w:ilvl w:val="1"/>
                <w:numId w:val="26"/>
              </w:numPr>
              <w:autoSpaceDE w:val="0"/>
              <w:autoSpaceDN w:val="0"/>
              <w:adjustRightInd w:val="0"/>
              <w:spacing w:after="0" w:line="240" w:lineRule="auto"/>
              <w:ind w:left="662" w:hanging="302"/>
              <w:contextualSpacing/>
              <w:rPr>
                <w:rFonts w:asciiTheme="minorHAnsi" w:hAnsiTheme="minorHAnsi" w:cstheme="minorHAnsi"/>
                <w:bCs/>
                <w:sz w:val="20"/>
                <w:szCs w:val="20"/>
              </w:rPr>
            </w:pPr>
            <w:r w:rsidRPr="00C05AD7">
              <w:rPr>
                <w:rFonts w:asciiTheme="minorHAnsi" w:hAnsiTheme="minorHAnsi" w:cstheme="minorHAnsi"/>
                <w:sz w:val="20"/>
                <w:szCs w:val="20"/>
              </w:rPr>
              <w:t>A hose bibb is installed between the pump and the water heating equipment with an isolation valve between the hose bibb and the water heating equipment. 110.3(c)4C).</w:t>
            </w:r>
          </w:p>
          <w:p w14:paraId="06317417" w14:textId="77777777" w:rsidR="00C05AD7" w:rsidRPr="00C05AD7" w:rsidRDefault="00C05AD7" w:rsidP="003129ED">
            <w:pPr>
              <w:keepNext/>
              <w:numPr>
                <w:ilvl w:val="1"/>
                <w:numId w:val="26"/>
              </w:numPr>
              <w:autoSpaceDE w:val="0"/>
              <w:autoSpaceDN w:val="0"/>
              <w:adjustRightInd w:val="0"/>
              <w:spacing w:after="0" w:line="240" w:lineRule="auto"/>
              <w:ind w:left="662" w:hanging="302"/>
              <w:contextualSpacing/>
              <w:rPr>
                <w:rFonts w:asciiTheme="minorHAnsi" w:hAnsiTheme="minorHAnsi" w:cstheme="minorHAnsi"/>
                <w:bCs/>
                <w:sz w:val="20"/>
                <w:szCs w:val="20"/>
              </w:rPr>
            </w:pPr>
            <w:r w:rsidRPr="00C05AD7">
              <w:rPr>
                <w:rFonts w:asciiTheme="minorHAnsi" w:hAnsiTheme="minorHAnsi" w:cstheme="minorHAnsi"/>
                <w:sz w:val="20"/>
                <w:szCs w:val="20"/>
              </w:rPr>
              <w:t>Isolation valves shall be installed on both sides of the pump, of which the item C valve can be one.  110.3(c)4D</w:t>
            </w:r>
          </w:p>
          <w:p w14:paraId="323F5B97" w14:textId="77777777" w:rsidR="00C05AD7" w:rsidRPr="00C05AD7" w:rsidRDefault="00C05AD7" w:rsidP="003129ED">
            <w:pPr>
              <w:keepNext/>
              <w:numPr>
                <w:ilvl w:val="1"/>
                <w:numId w:val="26"/>
              </w:numPr>
              <w:autoSpaceDE w:val="0"/>
              <w:autoSpaceDN w:val="0"/>
              <w:adjustRightInd w:val="0"/>
              <w:spacing w:after="0" w:line="240" w:lineRule="auto"/>
              <w:ind w:left="662" w:hanging="302"/>
              <w:contextualSpacing/>
              <w:rPr>
                <w:rFonts w:asciiTheme="minorHAnsi" w:hAnsiTheme="minorHAnsi" w:cstheme="minorHAnsi"/>
                <w:bCs/>
                <w:sz w:val="20"/>
                <w:szCs w:val="20"/>
              </w:rPr>
            </w:pPr>
            <w:r w:rsidRPr="00C05AD7">
              <w:rPr>
                <w:rFonts w:asciiTheme="minorHAnsi" w:hAnsiTheme="minorHAnsi" w:cstheme="minorHAnsi"/>
                <w:sz w:val="20"/>
                <w:szCs w:val="20"/>
              </w:rPr>
              <w:t xml:space="preserve">The cold water piping and the recirculation loop piping shall not be connected to the hot water storage tank drain port. 110.3(c)4E </w:t>
            </w:r>
          </w:p>
          <w:p w14:paraId="5922CE33" w14:textId="2E17E513" w:rsidR="00C05AD7" w:rsidRPr="00C05AD7" w:rsidRDefault="00C05AD7" w:rsidP="003256E4">
            <w:pPr>
              <w:keepNext/>
              <w:numPr>
                <w:ilvl w:val="1"/>
                <w:numId w:val="26"/>
              </w:numPr>
              <w:autoSpaceDE w:val="0"/>
              <w:autoSpaceDN w:val="0"/>
              <w:adjustRightInd w:val="0"/>
              <w:spacing w:after="0" w:line="240" w:lineRule="auto"/>
              <w:ind w:left="662" w:hanging="302"/>
              <w:contextualSpacing/>
              <w:rPr>
                <w:rFonts w:asciiTheme="minorHAnsi" w:hAnsiTheme="minorHAnsi" w:cstheme="minorHAnsi"/>
                <w:bCs/>
                <w:sz w:val="20"/>
                <w:szCs w:val="20"/>
              </w:rPr>
            </w:pPr>
            <w:r w:rsidRPr="00C05AD7">
              <w:rPr>
                <w:rFonts w:asciiTheme="minorHAnsi" w:hAnsiTheme="minorHAnsi" w:cstheme="minorHAnsi"/>
                <w:sz w:val="20"/>
                <w:szCs w:val="20"/>
              </w:rPr>
              <w:t>A check valve shall be installed on the cold water supply line between the hot water system and the next closest tee on the cold water supply line. 110.3(c)4F</w:t>
            </w:r>
            <w:r w:rsidRPr="00C05AD7">
              <w:rPr>
                <w:rFonts w:asciiTheme="minorHAnsi" w:hAnsiTheme="minorHAnsi" w:cstheme="minorHAnsi"/>
                <w:bCs/>
                <w:sz w:val="20"/>
                <w:szCs w:val="20"/>
              </w:rPr>
              <w:t>.</w:t>
            </w:r>
          </w:p>
        </w:tc>
      </w:tr>
      <w:tr w:rsidR="00C05AD7" w:rsidRPr="00C05AD7" w14:paraId="09DD32A8" w14:textId="77777777" w:rsidTr="003256E4">
        <w:trPr>
          <w:trHeight w:val="144"/>
        </w:trPr>
        <w:tc>
          <w:tcPr>
            <w:tcW w:w="558" w:type="dxa"/>
            <w:vAlign w:val="center"/>
          </w:tcPr>
          <w:p w14:paraId="5CBBAB0B" w14:textId="65BBCCA9" w:rsidR="00C05AD7" w:rsidRPr="00C05AD7" w:rsidRDefault="00C05AD7" w:rsidP="003129ED">
            <w:pPr>
              <w:keepNext/>
              <w:spacing w:after="0" w:line="240" w:lineRule="auto"/>
              <w:jc w:val="center"/>
              <w:rPr>
                <w:rFonts w:asciiTheme="minorHAnsi" w:hAnsiTheme="minorHAnsi" w:cstheme="minorHAnsi"/>
                <w:sz w:val="20"/>
                <w:szCs w:val="20"/>
              </w:rPr>
            </w:pPr>
            <w:r w:rsidRPr="00C05AD7">
              <w:rPr>
                <w:rFonts w:asciiTheme="minorHAnsi" w:hAnsiTheme="minorHAnsi" w:cstheme="minorHAnsi"/>
                <w:sz w:val="20"/>
                <w:szCs w:val="20"/>
              </w:rPr>
              <w:t>0</w:t>
            </w:r>
            <w:r w:rsidR="003129ED">
              <w:rPr>
                <w:rFonts w:asciiTheme="minorHAnsi" w:hAnsiTheme="minorHAnsi" w:cstheme="minorHAnsi"/>
                <w:sz w:val="20"/>
                <w:szCs w:val="20"/>
              </w:rPr>
              <w:t>5</w:t>
            </w:r>
          </w:p>
        </w:tc>
        <w:tc>
          <w:tcPr>
            <w:tcW w:w="14040" w:type="dxa"/>
            <w:gridSpan w:val="2"/>
          </w:tcPr>
          <w:p w14:paraId="269DAC06" w14:textId="77777777" w:rsidR="00C05AD7" w:rsidRPr="00C05AD7" w:rsidRDefault="00C05AD7" w:rsidP="003129ED">
            <w:pPr>
              <w:keepNext/>
              <w:autoSpaceDE w:val="0"/>
              <w:autoSpaceDN w:val="0"/>
              <w:adjustRightInd w:val="0"/>
              <w:spacing w:after="0" w:line="240" w:lineRule="auto"/>
              <w:rPr>
                <w:rFonts w:asciiTheme="minorHAnsi" w:hAnsiTheme="minorHAnsi" w:cstheme="minorHAnsi"/>
                <w:bCs/>
                <w:sz w:val="20"/>
                <w:szCs w:val="20"/>
              </w:rPr>
            </w:pPr>
            <w:r w:rsidRPr="00C05AD7">
              <w:rPr>
                <w:rFonts w:asciiTheme="minorHAnsi" w:hAnsiTheme="minorHAnsi" w:cstheme="minorHAnsi"/>
                <w:bCs/>
                <w:sz w:val="20"/>
                <w:szCs w:val="20"/>
              </w:rPr>
              <w:t>Instantaneous water heaters with an input greater than 6.8 kBTU/hr  (2kW) shall have isolation valves on both the cold water supply and the hot water line. (110.3 (c)6).</w:t>
            </w:r>
          </w:p>
        </w:tc>
      </w:tr>
      <w:tr w:rsidR="00C05AD7" w:rsidRPr="00C05AD7" w14:paraId="571C0857" w14:textId="77777777" w:rsidTr="003256E4">
        <w:trPr>
          <w:trHeight w:val="144"/>
        </w:trPr>
        <w:tc>
          <w:tcPr>
            <w:tcW w:w="558" w:type="dxa"/>
            <w:vAlign w:val="center"/>
          </w:tcPr>
          <w:p w14:paraId="05ED0DA8" w14:textId="70A76986" w:rsidR="00C05AD7" w:rsidRPr="00C05AD7" w:rsidRDefault="00C05AD7" w:rsidP="003129ED">
            <w:pPr>
              <w:keepNext/>
              <w:spacing w:after="0" w:line="240" w:lineRule="auto"/>
              <w:jc w:val="center"/>
              <w:rPr>
                <w:rFonts w:asciiTheme="minorHAnsi" w:hAnsiTheme="minorHAnsi" w:cstheme="minorHAnsi"/>
                <w:sz w:val="20"/>
                <w:szCs w:val="20"/>
              </w:rPr>
            </w:pPr>
            <w:r w:rsidRPr="00C05AD7">
              <w:rPr>
                <w:rFonts w:asciiTheme="minorHAnsi" w:hAnsiTheme="minorHAnsi" w:cstheme="minorHAnsi"/>
                <w:sz w:val="20"/>
                <w:szCs w:val="20"/>
              </w:rPr>
              <w:t>0</w:t>
            </w:r>
            <w:r w:rsidR="003129ED">
              <w:rPr>
                <w:rFonts w:asciiTheme="minorHAnsi" w:hAnsiTheme="minorHAnsi" w:cstheme="minorHAnsi"/>
                <w:sz w:val="20"/>
                <w:szCs w:val="20"/>
              </w:rPr>
              <w:t>6</w:t>
            </w:r>
          </w:p>
        </w:tc>
        <w:tc>
          <w:tcPr>
            <w:tcW w:w="14040" w:type="dxa"/>
            <w:gridSpan w:val="2"/>
          </w:tcPr>
          <w:p w14:paraId="7231A977" w14:textId="77777777" w:rsidR="00C05AD7" w:rsidRPr="00C05AD7" w:rsidRDefault="00C05AD7" w:rsidP="003129ED">
            <w:pPr>
              <w:keepNext/>
              <w:autoSpaceDE w:val="0"/>
              <w:autoSpaceDN w:val="0"/>
              <w:adjustRightInd w:val="0"/>
              <w:spacing w:after="0" w:line="240" w:lineRule="auto"/>
              <w:rPr>
                <w:rFonts w:asciiTheme="minorHAnsi" w:hAnsiTheme="minorHAnsi" w:cstheme="minorHAnsi"/>
                <w:bCs/>
                <w:sz w:val="20"/>
                <w:szCs w:val="20"/>
              </w:rPr>
            </w:pPr>
            <w:r w:rsidRPr="00C05AD7">
              <w:rPr>
                <w:rFonts w:asciiTheme="minorHAnsi" w:hAnsiTheme="minorHAnsi" w:cstheme="minorHAnsi"/>
                <w:bCs/>
                <w:sz w:val="20"/>
                <w:szCs w:val="20"/>
              </w:rPr>
              <w:t xml:space="preserve">All sections of the recirculation loop, </w:t>
            </w:r>
            <w:r w:rsidRPr="00C05AD7">
              <w:rPr>
                <w:rFonts w:asciiTheme="minorHAnsi" w:hAnsiTheme="minorHAnsi" w:cstheme="minorHAnsi"/>
                <w:sz w:val="20"/>
                <w:szCs w:val="20"/>
              </w:rPr>
              <w:t xml:space="preserve">and the first 5 feet of all branches off the loop </w:t>
            </w:r>
            <w:r w:rsidRPr="00C05AD7">
              <w:rPr>
                <w:rFonts w:asciiTheme="minorHAnsi" w:hAnsiTheme="minorHAnsi" w:cstheme="minorHAnsi"/>
                <w:bCs/>
                <w:sz w:val="20"/>
                <w:szCs w:val="20"/>
              </w:rPr>
              <w:t xml:space="preserve">are insulated, to the thicknesses required by Table 120.3A.  Other hot water piping shall meet the requirements of 150(j) and the installation requirements in </w:t>
            </w:r>
            <w:r w:rsidRPr="00C05AD7" w:rsidDel="001D3219">
              <w:rPr>
                <w:rFonts w:asciiTheme="minorHAnsi" w:hAnsiTheme="minorHAnsi" w:cstheme="minorHAnsi"/>
                <w:bCs/>
                <w:sz w:val="20"/>
                <w:szCs w:val="20"/>
              </w:rPr>
              <w:t>, except for the following: (</w:t>
            </w:r>
            <w:r w:rsidRPr="00C05AD7">
              <w:rPr>
                <w:rFonts w:asciiTheme="minorHAnsi" w:hAnsiTheme="minorHAnsi" w:cstheme="minorHAnsi"/>
                <w:bCs/>
                <w:sz w:val="20"/>
                <w:szCs w:val="20"/>
              </w:rPr>
              <w:t>RA4.4.1</w:t>
            </w:r>
            <w:r w:rsidRPr="00C05AD7" w:rsidDel="001D3219">
              <w:rPr>
                <w:rFonts w:asciiTheme="minorHAnsi" w:hAnsiTheme="minorHAnsi" w:cstheme="minorHAnsi"/>
                <w:bCs/>
                <w:sz w:val="20"/>
                <w:szCs w:val="20"/>
              </w:rPr>
              <w:t>)</w:t>
            </w:r>
            <w:r w:rsidRPr="00C05AD7">
              <w:rPr>
                <w:rFonts w:asciiTheme="minorHAnsi" w:hAnsiTheme="minorHAnsi" w:cstheme="minorHAnsi"/>
                <w:bCs/>
                <w:sz w:val="20"/>
                <w:szCs w:val="20"/>
              </w:rPr>
              <w:t>. The following shall be insulated with a minimum of 1 inch of insulation.</w:t>
            </w:r>
          </w:p>
          <w:p w14:paraId="763F2659" w14:textId="77777777" w:rsidR="00C05AD7" w:rsidRPr="00C05AD7" w:rsidRDefault="00C05AD7" w:rsidP="003129ED">
            <w:pPr>
              <w:keepNext/>
              <w:numPr>
                <w:ilvl w:val="0"/>
                <w:numId w:val="12"/>
              </w:numPr>
              <w:autoSpaceDE w:val="0"/>
              <w:autoSpaceDN w:val="0"/>
              <w:adjustRightInd w:val="0"/>
              <w:spacing w:after="0" w:line="240" w:lineRule="auto"/>
              <w:ind w:left="662" w:hanging="302"/>
              <w:contextualSpacing/>
              <w:rPr>
                <w:rFonts w:asciiTheme="minorHAnsi" w:hAnsiTheme="minorHAnsi" w:cstheme="minorHAnsi"/>
                <w:bCs/>
                <w:sz w:val="20"/>
                <w:szCs w:val="20"/>
              </w:rPr>
            </w:pPr>
            <w:r w:rsidRPr="00C05AD7">
              <w:rPr>
                <w:rFonts w:asciiTheme="minorHAnsi" w:hAnsiTheme="minorHAnsi" w:cstheme="minorHAnsi"/>
                <w:bCs/>
                <w:sz w:val="20"/>
                <w:szCs w:val="20"/>
              </w:rPr>
              <w:t>Piping ¾ inch or greater.</w:t>
            </w:r>
          </w:p>
          <w:p w14:paraId="6FAF28BA" w14:textId="77777777" w:rsidR="00C05AD7" w:rsidRPr="00C05AD7" w:rsidRDefault="00C05AD7" w:rsidP="003129ED">
            <w:pPr>
              <w:keepNext/>
              <w:numPr>
                <w:ilvl w:val="0"/>
                <w:numId w:val="12"/>
              </w:numPr>
              <w:autoSpaceDE w:val="0"/>
              <w:autoSpaceDN w:val="0"/>
              <w:adjustRightInd w:val="0"/>
              <w:spacing w:after="0" w:line="240" w:lineRule="auto"/>
              <w:ind w:left="662" w:hanging="302"/>
              <w:contextualSpacing/>
              <w:rPr>
                <w:rFonts w:asciiTheme="minorHAnsi" w:hAnsiTheme="minorHAnsi" w:cstheme="minorHAnsi"/>
                <w:bCs/>
                <w:sz w:val="20"/>
                <w:szCs w:val="20"/>
              </w:rPr>
            </w:pPr>
            <w:r w:rsidRPr="00C05AD7">
              <w:rPr>
                <w:rFonts w:asciiTheme="minorHAnsi" w:hAnsiTheme="minorHAnsi" w:cstheme="minorHAnsi"/>
                <w:bCs/>
                <w:sz w:val="20"/>
                <w:szCs w:val="20"/>
              </w:rPr>
              <w:t xml:space="preserve">Piping from the water heater to the kitchen sink and dish-washer </w:t>
            </w:r>
            <w:r w:rsidRPr="00C05AD7" w:rsidDel="001D3219">
              <w:rPr>
                <w:rFonts w:asciiTheme="minorHAnsi" w:hAnsiTheme="minorHAnsi" w:cstheme="minorHAnsi"/>
                <w:bCs/>
                <w:sz w:val="20"/>
                <w:szCs w:val="20"/>
              </w:rPr>
              <w:t>installed in</w:t>
            </w:r>
            <w:r w:rsidRPr="00C05AD7">
              <w:rPr>
                <w:rFonts w:asciiTheme="minorHAnsi" w:hAnsiTheme="minorHAnsi" w:cstheme="minorHAnsi"/>
                <w:bCs/>
                <w:sz w:val="20"/>
                <w:szCs w:val="20"/>
              </w:rPr>
              <w:t>.</w:t>
            </w:r>
          </w:p>
          <w:p w14:paraId="2DBA6647" w14:textId="77777777" w:rsidR="00C05AD7" w:rsidRPr="00C05AD7" w:rsidRDefault="00C05AD7" w:rsidP="003129ED">
            <w:pPr>
              <w:keepNext/>
              <w:numPr>
                <w:ilvl w:val="0"/>
                <w:numId w:val="12"/>
              </w:numPr>
              <w:autoSpaceDE w:val="0"/>
              <w:autoSpaceDN w:val="0"/>
              <w:adjustRightInd w:val="0"/>
              <w:spacing w:after="0" w:line="240" w:lineRule="auto"/>
              <w:ind w:left="662" w:hanging="302"/>
              <w:contextualSpacing/>
              <w:rPr>
                <w:rFonts w:asciiTheme="minorHAnsi" w:hAnsiTheme="minorHAnsi" w:cstheme="minorHAnsi"/>
                <w:bCs/>
                <w:sz w:val="20"/>
                <w:szCs w:val="20"/>
              </w:rPr>
            </w:pPr>
            <w:r w:rsidRPr="00C05AD7">
              <w:rPr>
                <w:rFonts w:asciiTheme="minorHAnsi" w:hAnsiTheme="minorHAnsi" w:cstheme="minorHAnsi"/>
                <w:bCs/>
                <w:sz w:val="20"/>
                <w:szCs w:val="20"/>
              </w:rPr>
              <w:t xml:space="preserve">All underground  piping </w:t>
            </w:r>
          </w:p>
          <w:p w14:paraId="62F26B43" w14:textId="77777777" w:rsidR="00C05AD7" w:rsidRPr="00C05AD7" w:rsidRDefault="00C05AD7" w:rsidP="003129ED">
            <w:pPr>
              <w:keepNext/>
              <w:numPr>
                <w:ilvl w:val="0"/>
                <w:numId w:val="12"/>
              </w:numPr>
              <w:autoSpaceDE w:val="0"/>
              <w:autoSpaceDN w:val="0"/>
              <w:adjustRightInd w:val="0"/>
              <w:spacing w:after="0" w:line="240" w:lineRule="auto"/>
              <w:ind w:left="662" w:hanging="302"/>
              <w:contextualSpacing/>
              <w:rPr>
                <w:rFonts w:asciiTheme="minorHAnsi" w:hAnsiTheme="minorHAnsi" w:cstheme="minorHAnsi"/>
                <w:bCs/>
                <w:sz w:val="20"/>
                <w:szCs w:val="20"/>
              </w:rPr>
            </w:pPr>
            <w:r w:rsidRPr="00C05AD7">
              <w:rPr>
                <w:rFonts w:asciiTheme="minorHAnsi" w:hAnsiTheme="minorHAnsi" w:cstheme="minorHAnsi"/>
                <w:bCs/>
                <w:sz w:val="20"/>
                <w:szCs w:val="20"/>
              </w:rPr>
              <w:t>Piping from the heating source to storage tank or between tanks.</w:t>
            </w:r>
          </w:p>
          <w:p w14:paraId="0909CF65" w14:textId="77777777" w:rsidR="00C05AD7" w:rsidRPr="00C05AD7" w:rsidRDefault="00C05AD7" w:rsidP="003129ED">
            <w:pPr>
              <w:keepNext/>
              <w:numPr>
                <w:ilvl w:val="0"/>
                <w:numId w:val="12"/>
              </w:numPr>
              <w:autoSpaceDE w:val="0"/>
              <w:autoSpaceDN w:val="0"/>
              <w:adjustRightInd w:val="0"/>
              <w:spacing w:after="0" w:line="240" w:lineRule="auto"/>
              <w:ind w:left="662" w:hanging="302"/>
              <w:contextualSpacing/>
              <w:rPr>
                <w:rFonts w:asciiTheme="minorHAnsi" w:hAnsiTheme="minorHAnsi" w:cstheme="minorHAnsi"/>
                <w:bCs/>
                <w:sz w:val="20"/>
                <w:szCs w:val="20"/>
              </w:rPr>
            </w:pPr>
            <w:r w:rsidRPr="00C05AD7">
              <w:rPr>
                <w:rFonts w:asciiTheme="minorHAnsi" w:hAnsiTheme="minorHAnsi" w:cstheme="minorHAnsi"/>
                <w:bCs/>
                <w:sz w:val="20"/>
                <w:szCs w:val="20"/>
              </w:rPr>
              <w:t>Piping installed in the attic that are surrounded by at least 1  (10 cm) inch of insulation and covered with 4 inches of insulation need not be insulated</w:t>
            </w:r>
          </w:p>
          <w:p w14:paraId="5866184D" w14:textId="77777777" w:rsidR="00C05AD7" w:rsidRPr="00C05AD7" w:rsidDel="00D13F18" w:rsidRDefault="00C05AD7" w:rsidP="003129ED">
            <w:pPr>
              <w:keepNext/>
              <w:numPr>
                <w:ilvl w:val="0"/>
                <w:numId w:val="12"/>
              </w:numPr>
              <w:autoSpaceDE w:val="0"/>
              <w:autoSpaceDN w:val="0"/>
              <w:adjustRightInd w:val="0"/>
              <w:spacing w:after="0" w:line="240" w:lineRule="auto"/>
              <w:ind w:left="662" w:hanging="302"/>
              <w:contextualSpacing/>
              <w:rPr>
                <w:rFonts w:asciiTheme="minorHAnsi" w:hAnsiTheme="minorHAnsi" w:cstheme="minorHAnsi"/>
                <w:bCs/>
                <w:sz w:val="20"/>
                <w:szCs w:val="20"/>
              </w:rPr>
            </w:pPr>
            <w:r w:rsidRPr="00C05AD7">
              <w:rPr>
                <w:rFonts w:asciiTheme="minorHAnsi" w:hAnsiTheme="minorHAnsi" w:cstheme="minorHAnsi"/>
                <w:bCs/>
                <w:sz w:val="20"/>
                <w:szCs w:val="20"/>
              </w:rPr>
              <w:t xml:space="preserve">Piping in walls interior or exterior </w:t>
            </w:r>
            <w:r w:rsidRPr="00C05AD7" w:rsidDel="00D13F18">
              <w:rPr>
                <w:rFonts w:asciiTheme="minorHAnsi" w:hAnsiTheme="minorHAnsi" w:cstheme="minorHAnsi"/>
                <w:bCs/>
                <w:sz w:val="20"/>
                <w:szCs w:val="20"/>
              </w:rPr>
              <w:t xml:space="preserve">walls </w:t>
            </w:r>
            <w:r w:rsidRPr="00C05AD7">
              <w:rPr>
                <w:rFonts w:asciiTheme="minorHAnsi" w:hAnsiTheme="minorHAnsi" w:cstheme="minorHAnsi"/>
                <w:bCs/>
                <w:sz w:val="20"/>
                <w:szCs w:val="20"/>
              </w:rPr>
              <w:t>that is surrounded on all sides by at least 1 inch of insulation need not be insulated.</w:t>
            </w:r>
          </w:p>
          <w:p w14:paraId="5FBF2E2B" w14:textId="77777777" w:rsidR="00C05AD7" w:rsidRPr="00C05AD7" w:rsidRDefault="00C05AD7" w:rsidP="003129ED">
            <w:pPr>
              <w:keepNext/>
              <w:numPr>
                <w:ilvl w:val="0"/>
                <w:numId w:val="12"/>
              </w:numPr>
              <w:autoSpaceDE w:val="0"/>
              <w:autoSpaceDN w:val="0"/>
              <w:adjustRightInd w:val="0"/>
              <w:spacing w:after="0" w:line="240" w:lineRule="auto"/>
              <w:ind w:left="662" w:hanging="302"/>
              <w:contextualSpacing/>
              <w:rPr>
                <w:rFonts w:asciiTheme="minorHAnsi" w:hAnsiTheme="minorHAnsi" w:cstheme="minorHAnsi"/>
                <w:bCs/>
                <w:sz w:val="20"/>
                <w:szCs w:val="20"/>
              </w:rPr>
            </w:pPr>
            <w:r w:rsidRPr="00C05AD7" w:rsidDel="00D13F18">
              <w:rPr>
                <w:rFonts w:asciiTheme="minorHAnsi" w:hAnsiTheme="minorHAnsi" w:cstheme="minorHAnsi"/>
                <w:bCs/>
                <w:sz w:val="20"/>
                <w:szCs w:val="20"/>
              </w:rPr>
              <w:t>Piping installed in attics with a minimum of 4 inches (10 cm) of attic insulation on top</w:t>
            </w:r>
          </w:p>
          <w:p w14:paraId="445B0C8D" w14:textId="77777777" w:rsidR="00C05AD7" w:rsidRPr="00C05AD7" w:rsidRDefault="00C05AD7" w:rsidP="003129ED">
            <w:pPr>
              <w:keepNext/>
              <w:numPr>
                <w:ilvl w:val="0"/>
                <w:numId w:val="12"/>
              </w:numPr>
              <w:autoSpaceDE w:val="0"/>
              <w:autoSpaceDN w:val="0"/>
              <w:adjustRightInd w:val="0"/>
              <w:spacing w:after="0" w:line="240" w:lineRule="auto"/>
              <w:ind w:left="662" w:hanging="302"/>
              <w:contextualSpacing/>
              <w:rPr>
                <w:rFonts w:asciiTheme="minorHAnsi" w:hAnsiTheme="minorHAnsi" w:cstheme="minorHAnsi"/>
                <w:bCs/>
                <w:sz w:val="20"/>
                <w:szCs w:val="20"/>
              </w:rPr>
            </w:pPr>
            <w:r w:rsidRPr="00C05AD7">
              <w:rPr>
                <w:rFonts w:asciiTheme="minorHAnsi" w:hAnsiTheme="minorHAnsi" w:cstheme="minorHAnsi"/>
                <w:bCs/>
                <w:sz w:val="20"/>
                <w:szCs w:val="20"/>
              </w:rPr>
              <w: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t>
            </w:r>
          </w:p>
          <w:p w14:paraId="73FD4A65" w14:textId="77777777" w:rsidR="00C05AD7" w:rsidRPr="00C05AD7" w:rsidRDefault="00C05AD7" w:rsidP="003129ED">
            <w:pPr>
              <w:keepNext/>
              <w:numPr>
                <w:ilvl w:val="0"/>
                <w:numId w:val="12"/>
              </w:numPr>
              <w:autoSpaceDE w:val="0"/>
              <w:autoSpaceDN w:val="0"/>
              <w:adjustRightInd w:val="0"/>
              <w:spacing w:after="0" w:line="240" w:lineRule="auto"/>
              <w:ind w:left="662" w:hanging="302"/>
              <w:contextualSpacing/>
              <w:rPr>
                <w:rFonts w:asciiTheme="minorHAnsi" w:hAnsiTheme="minorHAnsi" w:cstheme="minorHAnsi"/>
                <w:bCs/>
                <w:sz w:val="20"/>
                <w:szCs w:val="20"/>
              </w:rPr>
            </w:pPr>
            <w:r w:rsidRPr="00C05AD7" w:rsidDel="00D13F18">
              <w:rPr>
                <w:rFonts w:asciiTheme="minorHAnsi" w:hAnsiTheme="minorHAnsi" w:cstheme="minorHAnsi"/>
                <w:sz w:val="20"/>
                <w:szCs w:val="20"/>
              </w:rPr>
              <w:t>Insulation is not required on the cold water line when it is used as the return</w:t>
            </w:r>
          </w:p>
        </w:tc>
      </w:tr>
      <w:tr w:rsidR="00785B80" w:rsidRPr="00C05AD7" w14:paraId="4AFF8FEA" w14:textId="77777777" w:rsidTr="003256E4">
        <w:trPr>
          <w:trHeight w:val="144"/>
        </w:trPr>
        <w:tc>
          <w:tcPr>
            <w:tcW w:w="558" w:type="dxa"/>
            <w:vAlign w:val="center"/>
          </w:tcPr>
          <w:p w14:paraId="2701E425" w14:textId="3964ADEE" w:rsidR="00785B80" w:rsidRPr="00C05AD7" w:rsidRDefault="003129ED" w:rsidP="003256E4">
            <w:pPr>
              <w:keepNext/>
              <w:autoSpaceDE w:val="0"/>
              <w:autoSpaceDN w:val="0"/>
              <w:adjustRightInd w:val="0"/>
              <w:spacing w:after="0" w:line="240" w:lineRule="auto"/>
              <w:jc w:val="center"/>
              <w:rPr>
                <w:rFonts w:asciiTheme="minorHAnsi" w:hAnsiTheme="minorHAnsi" w:cstheme="minorHAnsi"/>
                <w:bCs/>
                <w:sz w:val="20"/>
                <w:szCs w:val="20"/>
              </w:rPr>
            </w:pPr>
            <w:r>
              <w:rPr>
                <w:rFonts w:asciiTheme="minorHAnsi" w:hAnsiTheme="minorHAnsi" w:cs="Arial"/>
                <w:sz w:val="20"/>
                <w:szCs w:val="20"/>
              </w:rPr>
              <w:t>07</w:t>
            </w:r>
          </w:p>
        </w:tc>
        <w:tc>
          <w:tcPr>
            <w:tcW w:w="2250" w:type="dxa"/>
            <w:vAlign w:val="center"/>
          </w:tcPr>
          <w:p w14:paraId="0E9A1C49" w14:textId="11E215C5" w:rsidR="00785B80" w:rsidRPr="00C05AD7" w:rsidRDefault="00785B80" w:rsidP="003129ED">
            <w:pPr>
              <w:keepNext/>
              <w:autoSpaceDE w:val="0"/>
              <w:autoSpaceDN w:val="0"/>
              <w:adjustRightInd w:val="0"/>
              <w:spacing w:after="0" w:line="240" w:lineRule="auto"/>
              <w:rPr>
                <w:rFonts w:asciiTheme="minorHAnsi" w:hAnsiTheme="minorHAnsi" w:cstheme="minorHAnsi"/>
                <w:bCs/>
                <w:sz w:val="20"/>
                <w:szCs w:val="20"/>
              </w:rPr>
            </w:pPr>
            <w:r w:rsidRPr="000D6187">
              <w:rPr>
                <w:rFonts w:asciiTheme="minorHAnsi" w:hAnsiTheme="minorHAnsi" w:cs="TimesNewRomanPS-BoldMT"/>
                <w:bCs/>
                <w:sz w:val="20"/>
                <w:szCs w:val="20"/>
              </w:rPr>
              <w:t>Verification Status:</w:t>
            </w:r>
          </w:p>
        </w:tc>
        <w:tc>
          <w:tcPr>
            <w:tcW w:w="11790" w:type="dxa"/>
            <w:vAlign w:val="center"/>
          </w:tcPr>
          <w:p w14:paraId="2969ECED" w14:textId="77777777" w:rsidR="00785B80" w:rsidRPr="00A34189" w:rsidRDefault="00785B80" w:rsidP="003129ED">
            <w:pPr>
              <w:keepNext/>
              <w:spacing w:after="0" w:line="240" w:lineRule="auto"/>
              <w:rPr>
                <w:sz w:val="20"/>
                <w:szCs w:val="18"/>
              </w:rPr>
            </w:pPr>
            <w:r w:rsidRPr="00A34189">
              <w:rPr>
                <w:sz w:val="20"/>
                <w:szCs w:val="18"/>
              </w:rPr>
              <w:t>&lt;&lt;user pick from list:</w:t>
            </w:r>
          </w:p>
          <w:p w14:paraId="5FB30914" w14:textId="77777777" w:rsidR="00785B80" w:rsidRPr="00A34189" w:rsidRDefault="00785B80" w:rsidP="003129ED">
            <w:pPr>
              <w:keepNext/>
              <w:tabs>
                <w:tab w:val="left" w:pos="356"/>
              </w:tabs>
              <w:spacing w:after="0" w:line="240" w:lineRule="auto"/>
              <w:rPr>
                <w:sz w:val="20"/>
                <w:szCs w:val="18"/>
              </w:rPr>
            </w:pPr>
            <w:r w:rsidRPr="00A34189">
              <w:rPr>
                <w:sz w:val="20"/>
                <w:szCs w:val="18"/>
              </w:rPr>
              <w:t xml:space="preserve">*** </w:t>
            </w:r>
            <w:r w:rsidRPr="00A34189">
              <w:rPr>
                <w:sz w:val="20"/>
                <w:szCs w:val="18"/>
                <w:u w:val="single"/>
              </w:rPr>
              <w:t>Pass</w:t>
            </w:r>
            <w:r w:rsidRPr="00A34189">
              <w:rPr>
                <w:sz w:val="20"/>
                <w:szCs w:val="18"/>
              </w:rPr>
              <w:t xml:space="preserve"> - all applicable requirements are met; or</w:t>
            </w:r>
          </w:p>
          <w:p w14:paraId="72701AF4" w14:textId="77777777" w:rsidR="00785B80" w:rsidRPr="00A34189" w:rsidRDefault="00785B80" w:rsidP="003129ED">
            <w:pPr>
              <w:keepNext/>
              <w:tabs>
                <w:tab w:val="left" w:pos="356"/>
              </w:tabs>
              <w:spacing w:after="0" w:line="240" w:lineRule="auto"/>
              <w:ind w:left="356" w:hanging="356"/>
              <w:rPr>
                <w:sz w:val="20"/>
                <w:szCs w:val="18"/>
              </w:rPr>
            </w:pPr>
            <w:r w:rsidRPr="00A34189">
              <w:rPr>
                <w:sz w:val="20"/>
                <w:szCs w:val="18"/>
              </w:rPr>
              <w:t xml:space="preserve">*** </w:t>
            </w:r>
            <w:r w:rsidRPr="00A34189">
              <w:rPr>
                <w:sz w:val="20"/>
                <w:szCs w:val="18"/>
                <w:u w:val="single"/>
              </w:rPr>
              <w:t>Fail</w:t>
            </w:r>
            <w:r w:rsidRPr="00A34189">
              <w:rPr>
                <w:sz w:val="20"/>
                <w:szCs w:val="18"/>
              </w:rPr>
              <w:t xml:space="preserve"> - one or more applicable requirements are not met. Enter reason for failure in corrections notes field below; or</w:t>
            </w:r>
          </w:p>
          <w:p w14:paraId="02351F54" w14:textId="51C708E9" w:rsidR="00785B80" w:rsidRPr="00C05AD7" w:rsidRDefault="00785B80" w:rsidP="003129ED">
            <w:pPr>
              <w:keepNext/>
              <w:autoSpaceDE w:val="0"/>
              <w:autoSpaceDN w:val="0"/>
              <w:adjustRightInd w:val="0"/>
              <w:spacing w:after="0" w:line="240" w:lineRule="auto"/>
              <w:rPr>
                <w:rFonts w:asciiTheme="minorHAnsi" w:hAnsiTheme="minorHAnsi" w:cstheme="minorHAnsi"/>
                <w:bCs/>
                <w:sz w:val="20"/>
                <w:szCs w:val="20"/>
              </w:rPr>
            </w:pPr>
            <w:r w:rsidRPr="00CA5824">
              <w:rPr>
                <w:sz w:val="20"/>
                <w:szCs w:val="18"/>
              </w:rPr>
              <w:t xml:space="preserve">*** </w:t>
            </w:r>
            <w:r w:rsidRPr="00CA5824">
              <w:rPr>
                <w:sz w:val="20"/>
                <w:szCs w:val="18"/>
                <w:u w:val="single"/>
              </w:rPr>
              <w:t>All n/a</w:t>
            </w:r>
            <w:r w:rsidRPr="00CA5824">
              <w:rPr>
                <w:sz w:val="20"/>
                <w:szCs w:val="18"/>
              </w:rPr>
              <w:t xml:space="preserve"> - This entire table is not applicable</w:t>
            </w:r>
          </w:p>
        </w:tc>
      </w:tr>
      <w:tr w:rsidR="00785B80" w:rsidRPr="00C05AD7" w14:paraId="77345856" w14:textId="77777777" w:rsidTr="003256E4">
        <w:trPr>
          <w:trHeight w:val="144"/>
        </w:trPr>
        <w:tc>
          <w:tcPr>
            <w:tcW w:w="558" w:type="dxa"/>
            <w:vAlign w:val="center"/>
          </w:tcPr>
          <w:p w14:paraId="038B7AD9" w14:textId="741933BA" w:rsidR="00785B80" w:rsidRPr="00C05AD7" w:rsidRDefault="00785B80" w:rsidP="003129ED">
            <w:pPr>
              <w:keepNext/>
              <w:spacing w:after="0" w:line="240" w:lineRule="auto"/>
              <w:jc w:val="center"/>
              <w:rPr>
                <w:rFonts w:asciiTheme="minorHAnsi" w:hAnsiTheme="minorHAnsi" w:cstheme="minorHAnsi"/>
                <w:sz w:val="20"/>
                <w:szCs w:val="20"/>
              </w:rPr>
            </w:pPr>
            <w:r>
              <w:rPr>
                <w:rFonts w:asciiTheme="minorHAnsi" w:hAnsiTheme="minorHAnsi" w:cs="Arial"/>
                <w:sz w:val="20"/>
                <w:szCs w:val="20"/>
              </w:rPr>
              <w:t>0</w:t>
            </w:r>
            <w:r w:rsidR="003129ED">
              <w:rPr>
                <w:rFonts w:asciiTheme="minorHAnsi" w:hAnsiTheme="minorHAnsi" w:cs="Arial"/>
                <w:sz w:val="20"/>
                <w:szCs w:val="20"/>
              </w:rPr>
              <w:t>8</w:t>
            </w:r>
          </w:p>
        </w:tc>
        <w:tc>
          <w:tcPr>
            <w:tcW w:w="2250" w:type="dxa"/>
            <w:vAlign w:val="center"/>
          </w:tcPr>
          <w:p w14:paraId="143DA4B9" w14:textId="410F17C7" w:rsidR="00785B80" w:rsidRPr="00785B80" w:rsidRDefault="00785B80" w:rsidP="003129ED">
            <w:pPr>
              <w:keepNext/>
              <w:autoSpaceDE w:val="0"/>
              <w:autoSpaceDN w:val="0"/>
              <w:adjustRightInd w:val="0"/>
              <w:spacing w:after="0" w:line="240" w:lineRule="auto"/>
              <w:rPr>
                <w:rFonts w:asciiTheme="minorHAnsi" w:hAnsiTheme="minorHAnsi" w:cstheme="minorHAnsi"/>
                <w:bCs/>
                <w:sz w:val="20"/>
                <w:szCs w:val="20"/>
              </w:rPr>
            </w:pPr>
            <w:r w:rsidRPr="003256E4">
              <w:rPr>
                <w:rFonts w:eastAsia="Times New Roman"/>
                <w:sz w:val="20"/>
                <w:szCs w:val="20"/>
              </w:rPr>
              <w:t xml:space="preserve">Correction Notes: </w:t>
            </w:r>
          </w:p>
        </w:tc>
        <w:tc>
          <w:tcPr>
            <w:tcW w:w="11790" w:type="dxa"/>
            <w:vAlign w:val="center"/>
          </w:tcPr>
          <w:p w14:paraId="18F48238" w14:textId="7B100E52" w:rsidR="00785B80" w:rsidRPr="00785B80" w:rsidRDefault="00785B80" w:rsidP="003129ED">
            <w:pPr>
              <w:keepNext/>
              <w:autoSpaceDE w:val="0"/>
              <w:autoSpaceDN w:val="0"/>
              <w:adjustRightInd w:val="0"/>
              <w:spacing w:after="0" w:line="240" w:lineRule="auto"/>
              <w:rPr>
                <w:rFonts w:asciiTheme="minorHAnsi" w:hAnsiTheme="minorHAnsi" w:cstheme="minorHAnsi"/>
                <w:bCs/>
                <w:sz w:val="20"/>
                <w:szCs w:val="20"/>
              </w:rPr>
            </w:pPr>
            <w:r w:rsidRPr="003256E4">
              <w:rPr>
                <w:rFonts w:eastAsia="Times New Roman"/>
                <w:sz w:val="20"/>
                <w:szCs w:val="20"/>
              </w:rPr>
              <w:t>&lt;&lt;if Verification Status= Fail, then text entry in this Corrections Notes field is required;  user input text&gt;&gt;</w:t>
            </w:r>
          </w:p>
        </w:tc>
      </w:tr>
      <w:tr w:rsidR="00785B80" w:rsidRPr="00C05AD7" w14:paraId="5AF65C84" w14:textId="77777777" w:rsidTr="003256E4">
        <w:trPr>
          <w:trHeight w:val="144"/>
        </w:trPr>
        <w:tc>
          <w:tcPr>
            <w:tcW w:w="14598" w:type="dxa"/>
            <w:gridSpan w:val="3"/>
            <w:vAlign w:val="center"/>
          </w:tcPr>
          <w:p w14:paraId="6978D0FD" w14:textId="61883CBA" w:rsidR="00785B80" w:rsidRPr="00C05AD7" w:rsidRDefault="008E225C" w:rsidP="003129ED">
            <w:pPr>
              <w:keepNext/>
              <w:autoSpaceDE w:val="0"/>
              <w:autoSpaceDN w:val="0"/>
              <w:adjustRightInd w:val="0"/>
              <w:spacing w:after="0" w:line="240" w:lineRule="auto"/>
              <w:rPr>
                <w:rFonts w:asciiTheme="minorHAnsi" w:hAnsiTheme="minorHAnsi" w:cstheme="minorHAnsi"/>
                <w:bCs/>
                <w:sz w:val="20"/>
                <w:szCs w:val="20"/>
              </w:rPr>
            </w:pPr>
            <w:r w:rsidRPr="008E225C">
              <w:rPr>
                <w:rFonts w:asciiTheme="minorHAnsi" w:hAnsiTheme="minorHAnsi"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p>
        </w:tc>
      </w:tr>
    </w:tbl>
    <w:p w14:paraId="36054E38" w14:textId="77777777" w:rsidR="003129ED" w:rsidRDefault="003129ED" w:rsidP="003256E4">
      <w:pPr>
        <w:spacing w:after="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8"/>
        <w:gridCol w:w="2070"/>
        <w:gridCol w:w="11538"/>
      </w:tblGrid>
      <w:tr w:rsidR="00C05AD7" w:rsidRPr="00C05AD7" w14:paraId="3C2511CF" w14:textId="77777777" w:rsidTr="00C05AD7">
        <w:trPr>
          <w:trHeight w:hRule="exact" w:val="559"/>
        </w:trPr>
        <w:tc>
          <w:tcPr>
            <w:tcW w:w="14616" w:type="dxa"/>
            <w:gridSpan w:val="3"/>
          </w:tcPr>
          <w:p w14:paraId="178B8614" w14:textId="77777777" w:rsidR="00C05AD7" w:rsidRPr="00C05AD7" w:rsidRDefault="00C05AD7" w:rsidP="00C05AD7">
            <w:pPr>
              <w:spacing w:after="0"/>
              <w:rPr>
                <w:rFonts w:asciiTheme="minorHAnsi" w:hAnsiTheme="minorHAnsi" w:cstheme="minorHAnsi"/>
                <w:b/>
                <w:sz w:val="20"/>
                <w:szCs w:val="20"/>
              </w:rPr>
            </w:pPr>
            <w:r w:rsidRPr="00C05AD7">
              <w:rPr>
                <w:rFonts w:asciiTheme="minorHAnsi" w:hAnsiTheme="minorHAnsi" w:cstheme="minorHAnsi"/>
                <w:b/>
                <w:sz w:val="20"/>
                <w:szCs w:val="20"/>
              </w:rPr>
              <w:t>H. HERS Verified Multiple Recirculation Loops for DHW Systems Serving Multiple Dwelling Units Requirements</w:t>
            </w:r>
          </w:p>
          <w:p w14:paraId="5EA35C9E" w14:textId="77777777" w:rsidR="00C05AD7" w:rsidRPr="00C05AD7" w:rsidRDefault="00C05AD7" w:rsidP="00C05AD7">
            <w:pPr>
              <w:rPr>
                <w:rFonts w:asciiTheme="minorHAnsi" w:hAnsiTheme="minorHAnsi" w:cstheme="minorHAnsi"/>
                <w:sz w:val="20"/>
                <w:szCs w:val="20"/>
              </w:rPr>
            </w:pPr>
            <w:r w:rsidRPr="00C05AD7">
              <w:rPr>
                <w:rFonts w:asciiTheme="minorHAnsi" w:hAnsiTheme="minorHAnsi" w:cstheme="minorHAnsi"/>
                <w:sz w:val="20"/>
                <w:szCs w:val="20"/>
              </w:rPr>
              <w:t>All distribution systems listed on this form shall comply with these requirements.</w:t>
            </w:r>
          </w:p>
        </w:tc>
      </w:tr>
      <w:tr w:rsidR="00C05AD7" w:rsidRPr="00C05AD7" w14:paraId="66D68CEB" w14:textId="77777777" w:rsidTr="003256E4">
        <w:trPr>
          <w:trHeight w:hRule="exact" w:val="288"/>
        </w:trPr>
        <w:tc>
          <w:tcPr>
            <w:tcW w:w="1008" w:type="dxa"/>
            <w:vAlign w:val="center"/>
          </w:tcPr>
          <w:p w14:paraId="75290810" w14:textId="77777777" w:rsidR="00C05AD7" w:rsidRPr="00C05AD7" w:rsidRDefault="00C05AD7" w:rsidP="00C05AD7">
            <w:pPr>
              <w:jc w:val="center"/>
              <w:rPr>
                <w:rFonts w:asciiTheme="minorHAnsi" w:hAnsiTheme="minorHAnsi" w:cstheme="minorHAnsi"/>
                <w:bCs/>
                <w:sz w:val="20"/>
                <w:szCs w:val="20"/>
              </w:rPr>
            </w:pPr>
            <w:r w:rsidRPr="00C05AD7">
              <w:rPr>
                <w:rFonts w:asciiTheme="minorHAnsi" w:hAnsiTheme="minorHAnsi" w:cstheme="minorHAnsi"/>
                <w:bCs/>
                <w:sz w:val="20"/>
                <w:szCs w:val="20"/>
              </w:rPr>
              <w:t>01</w:t>
            </w:r>
          </w:p>
        </w:tc>
        <w:tc>
          <w:tcPr>
            <w:tcW w:w="13608" w:type="dxa"/>
            <w:gridSpan w:val="2"/>
            <w:vAlign w:val="center"/>
          </w:tcPr>
          <w:p w14:paraId="42275429" w14:textId="77777777" w:rsidR="00C05AD7" w:rsidRPr="00C05AD7" w:rsidRDefault="00C05AD7" w:rsidP="00C05AD7">
            <w:pPr>
              <w:rPr>
                <w:rFonts w:asciiTheme="minorHAnsi" w:hAnsiTheme="minorHAnsi" w:cstheme="minorHAnsi"/>
                <w:sz w:val="20"/>
                <w:szCs w:val="20"/>
              </w:rPr>
            </w:pPr>
            <w:r w:rsidRPr="00C05AD7">
              <w:rPr>
                <w:rFonts w:asciiTheme="minorHAnsi" w:hAnsiTheme="minorHAnsi" w:cstheme="minorHAnsi"/>
                <w:sz w:val="20"/>
                <w:szCs w:val="20"/>
              </w:rPr>
              <w:t>All buildings with 8 or more dwelling units have a</w:t>
            </w:r>
            <w:r w:rsidRPr="00C05AD7">
              <w:rPr>
                <w:rFonts w:asciiTheme="minorHAnsi" w:hAnsiTheme="minorHAnsi" w:cstheme="minorHAnsi"/>
                <w:b/>
                <w:sz w:val="20"/>
                <w:szCs w:val="20"/>
              </w:rPr>
              <w:t xml:space="preserve"> minimum</w:t>
            </w:r>
            <w:r w:rsidRPr="00C05AD7">
              <w:rPr>
                <w:rFonts w:asciiTheme="minorHAnsi" w:hAnsiTheme="minorHAnsi" w:cstheme="minorHAnsi"/>
                <w:sz w:val="20"/>
                <w:szCs w:val="20"/>
              </w:rPr>
              <w:t xml:space="preserve"> of 2 recirculation loops.</w:t>
            </w:r>
          </w:p>
          <w:p w14:paraId="79D47698" w14:textId="77777777" w:rsidR="00C05AD7" w:rsidRPr="00C05AD7" w:rsidRDefault="00C05AD7" w:rsidP="00C05AD7">
            <w:pPr>
              <w:rPr>
                <w:rFonts w:asciiTheme="minorHAnsi" w:hAnsiTheme="minorHAnsi" w:cstheme="minorHAnsi"/>
                <w:b/>
                <w:sz w:val="20"/>
                <w:szCs w:val="20"/>
              </w:rPr>
            </w:pPr>
          </w:p>
        </w:tc>
      </w:tr>
      <w:tr w:rsidR="00C05AD7" w:rsidRPr="00C05AD7" w14:paraId="7E2CB634" w14:textId="77777777" w:rsidTr="003256E4">
        <w:trPr>
          <w:trHeight w:hRule="exact" w:val="288"/>
        </w:trPr>
        <w:tc>
          <w:tcPr>
            <w:tcW w:w="1008" w:type="dxa"/>
            <w:vAlign w:val="center"/>
          </w:tcPr>
          <w:p w14:paraId="4FE8FC32" w14:textId="77777777" w:rsidR="00C05AD7" w:rsidRPr="00C05AD7" w:rsidRDefault="00C05AD7" w:rsidP="00C05AD7">
            <w:pPr>
              <w:jc w:val="center"/>
              <w:rPr>
                <w:rFonts w:asciiTheme="minorHAnsi" w:hAnsiTheme="minorHAnsi" w:cstheme="minorHAnsi"/>
                <w:bCs/>
                <w:sz w:val="20"/>
                <w:szCs w:val="20"/>
              </w:rPr>
            </w:pPr>
            <w:r w:rsidRPr="00C05AD7">
              <w:rPr>
                <w:rFonts w:asciiTheme="minorHAnsi" w:hAnsiTheme="minorHAnsi" w:cstheme="minorHAnsi"/>
                <w:bCs/>
                <w:sz w:val="20"/>
                <w:szCs w:val="20"/>
              </w:rPr>
              <w:t>02</w:t>
            </w:r>
          </w:p>
        </w:tc>
        <w:tc>
          <w:tcPr>
            <w:tcW w:w="13608" w:type="dxa"/>
            <w:gridSpan w:val="2"/>
            <w:vAlign w:val="center"/>
          </w:tcPr>
          <w:p w14:paraId="381FE86D" w14:textId="77777777" w:rsidR="00C05AD7" w:rsidRPr="00C05AD7" w:rsidRDefault="00C05AD7" w:rsidP="00C05AD7">
            <w:pPr>
              <w:rPr>
                <w:rFonts w:asciiTheme="minorHAnsi" w:hAnsiTheme="minorHAnsi" w:cstheme="minorHAnsi"/>
                <w:sz w:val="20"/>
                <w:szCs w:val="20"/>
              </w:rPr>
            </w:pPr>
            <w:r w:rsidRPr="00C05AD7">
              <w:rPr>
                <w:rFonts w:asciiTheme="minorHAnsi" w:hAnsiTheme="minorHAnsi" w:cstheme="minorHAnsi"/>
                <w:sz w:val="20"/>
                <w:szCs w:val="20"/>
              </w:rPr>
              <w:t>Each loop roughly serves the same number of dwellings.</w:t>
            </w:r>
          </w:p>
          <w:p w14:paraId="3B246468" w14:textId="77777777" w:rsidR="00C05AD7" w:rsidRPr="00C05AD7" w:rsidRDefault="00C05AD7" w:rsidP="00C05AD7">
            <w:pPr>
              <w:rPr>
                <w:rFonts w:asciiTheme="minorHAnsi" w:hAnsiTheme="minorHAnsi" w:cstheme="minorHAnsi"/>
                <w:bCs/>
                <w:sz w:val="20"/>
                <w:szCs w:val="20"/>
              </w:rPr>
            </w:pPr>
          </w:p>
        </w:tc>
      </w:tr>
      <w:tr w:rsidR="00A41293" w:rsidRPr="00C05AD7" w14:paraId="34E3E286" w14:textId="77777777" w:rsidTr="003256E4">
        <w:trPr>
          <w:trHeight w:val="318"/>
        </w:trPr>
        <w:tc>
          <w:tcPr>
            <w:tcW w:w="1008" w:type="dxa"/>
            <w:vAlign w:val="center"/>
          </w:tcPr>
          <w:p w14:paraId="4CE454C5" w14:textId="457B8CED" w:rsidR="00A41293" w:rsidRPr="00A41293" w:rsidRDefault="003129ED" w:rsidP="003256E4">
            <w:pPr>
              <w:jc w:val="center"/>
              <w:rPr>
                <w:rFonts w:asciiTheme="minorHAnsi" w:hAnsiTheme="minorHAnsi" w:cstheme="minorHAnsi"/>
                <w:sz w:val="20"/>
                <w:szCs w:val="20"/>
              </w:rPr>
            </w:pPr>
            <w:r>
              <w:rPr>
                <w:sz w:val="20"/>
                <w:szCs w:val="20"/>
              </w:rPr>
              <w:t>03</w:t>
            </w:r>
          </w:p>
        </w:tc>
        <w:tc>
          <w:tcPr>
            <w:tcW w:w="2070" w:type="dxa"/>
            <w:vAlign w:val="center"/>
          </w:tcPr>
          <w:p w14:paraId="6E94F04A" w14:textId="2D11998F" w:rsidR="00A41293" w:rsidRPr="00A41293" w:rsidRDefault="00A41293" w:rsidP="00A41293">
            <w:pPr>
              <w:rPr>
                <w:rFonts w:asciiTheme="minorHAnsi" w:hAnsiTheme="minorHAnsi" w:cstheme="minorHAnsi"/>
                <w:sz w:val="20"/>
                <w:szCs w:val="20"/>
              </w:rPr>
            </w:pPr>
            <w:r w:rsidRPr="003256E4">
              <w:rPr>
                <w:sz w:val="20"/>
                <w:szCs w:val="16"/>
              </w:rPr>
              <w:t>Verification Status</w:t>
            </w:r>
          </w:p>
        </w:tc>
        <w:tc>
          <w:tcPr>
            <w:tcW w:w="11538" w:type="dxa"/>
          </w:tcPr>
          <w:p w14:paraId="173CD706" w14:textId="3DEA878E" w:rsidR="00A41293" w:rsidRPr="003256E4" w:rsidRDefault="00A41293" w:rsidP="003256E4">
            <w:pPr>
              <w:keepNext/>
              <w:spacing w:after="0" w:line="240" w:lineRule="auto"/>
              <w:ind w:left="-20"/>
              <w:rPr>
                <w:sz w:val="20"/>
                <w:szCs w:val="18"/>
                <w:u w:val="single"/>
              </w:rPr>
            </w:pPr>
            <w:r w:rsidRPr="00A34189">
              <w:rPr>
                <w:sz w:val="20"/>
                <w:szCs w:val="18"/>
              </w:rPr>
              <w:t>***</w:t>
            </w:r>
            <w:r w:rsidRPr="003256E4">
              <w:rPr>
                <w:sz w:val="20"/>
                <w:szCs w:val="18"/>
                <w:u w:val="single"/>
              </w:rPr>
              <w:t>Pass - all applicable requirements are met; or</w:t>
            </w:r>
          </w:p>
          <w:p w14:paraId="1411AD04" w14:textId="49FBDE30" w:rsidR="00A41293" w:rsidRPr="003256E4" w:rsidRDefault="00A41293" w:rsidP="003256E4">
            <w:pPr>
              <w:keepNext/>
              <w:spacing w:after="0" w:line="240" w:lineRule="auto"/>
              <w:ind w:left="-20"/>
              <w:rPr>
                <w:sz w:val="20"/>
                <w:szCs w:val="18"/>
                <w:u w:val="single"/>
              </w:rPr>
            </w:pPr>
            <w:r w:rsidRPr="00A34189">
              <w:rPr>
                <w:sz w:val="20"/>
                <w:szCs w:val="18"/>
              </w:rPr>
              <w:t>***</w:t>
            </w:r>
            <w:r w:rsidRPr="003256E4">
              <w:rPr>
                <w:sz w:val="20"/>
                <w:szCs w:val="18"/>
                <w:u w:val="single"/>
              </w:rPr>
              <w:t>Fail - one or more applicable requirements are not met. Enter reason for failure in corrections notes field below; or</w:t>
            </w:r>
          </w:p>
          <w:p w14:paraId="77954779" w14:textId="78F8ED89" w:rsidR="00A41293" w:rsidRPr="00A41293" w:rsidRDefault="00A41293" w:rsidP="00A41293">
            <w:pPr>
              <w:rPr>
                <w:rFonts w:asciiTheme="minorHAnsi" w:hAnsiTheme="minorHAnsi" w:cstheme="minorHAnsi"/>
                <w:sz w:val="20"/>
                <w:szCs w:val="20"/>
              </w:rPr>
            </w:pPr>
            <w:r w:rsidRPr="00A34189">
              <w:rPr>
                <w:sz w:val="20"/>
                <w:szCs w:val="18"/>
              </w:rPr>
              <w:t>***</w:t>
            </w:r>
            <w:r w:rsidRPr="003256E4">
              <w:rPr>
                <w:sz w:val="20"/>
                <w:szCs w:val="18"/>
                <w:u w:val="single"/>
              </w:rPr>
              <w:t>All N/A - This entire table is not applicable.</w:t>
            </w:r>
          </w:p>
        </w:tc>
      </w:tr>
      <w:tr w:rsidR="00A41293" w:rsidRPr="00C05AD7" w14:paraId="6346355E" w14:textId="77777777" w:rsidTr="003256E4">
        <w:trPr>
          <w:trHeight w:val="318"/>
        </w:trPr>
        <w:tc>
          <w:tcPr>
            <w:tcW w:w="1008" w:type="dxa"/>
            <w:vAlign w:val="center"/>
          </w:tcPr>
          <w:p w14:paraId="2EAD51CF" w14:textId="5FF758E1" w:rsidR="00A41293" w:rsidRPr="00A41293" w:rsidRDefault="003129ED" w:rsidP="003256E4">
            <w:pPr>
              <w:jc w:val="center"/>
              <w:rPr>
                <w:rFonts w:asciiTheme="minorHAnsi" w:hAnsiTheme="minorHAnsi" w:cstheme="minorHAnsi"/>
                <w:sz w:val="20"/>
                <w:szCs w:val="20"/>
              </w:rPr>
            </w:pPr>
            <w:r>
              <w:rPr>
                <w:sz w:val="20"/>
                <w:szCs w:val="20"/>
              </w:rPr>
              <w:t>04</w:t>
            </w:r>
          </w:p>
        </w:tc>
        <w:tc>
          <w:tcPr>
            <w:tcW w:w="2070" w:type="dxa"/>
          </w:tcPr>
          <w:p w14:paraId="4A284944" w14:textId="05B90E34" w:rsidR="00A41293" w:rsidRPr="00A41293" w:rsidRDefault="00A41293" w:rsidP="00A41293">
            <w:pPr>
              <w:rPr>
                <w:rFonts w:asciiTheme="minorHAnsi" w:hAnsiTheme="minorHAnsi" w:cstheme="minorHAnsi"/>
                <w:sz w:val="20"/>
                <w:szCs w:val="20"/>
              </w:rPr>
            </w:pPr>
            <w:r w:rsidRPr="003256E4">
              <w:rPr>
                <w:sz w:val="20"/>
                <w:szCs w:val="16"/>
              </w:rPr>
              <w:t>Notes</w:t>
            </w:r>
          </w:p>
        </w:tc>
        <w:tc>
          <w:tcPr>
            <w:tcW w:w="11538" w:type="dxa"/>
          </w:tcPr>
          <w:p w14:paraId="2C2D5C99" w14:textId="27629438" w:rsidR="00A41293" w:rsidRPr="00A41293" w:rsidRDefault="00A41293" w:rsidP="00A41293">
            <w:pPr>
              <w:rPr>
                <w:rFonts w:asciiTheme="minorHAnsi" w:hAnsiTheme="minorHAnsi" w:cstheme="minorHAnsi"/>
                <w:sz w:val="20"/>
                <w:szCs w:val="20"/>
              </w:rPr>
            </w:pPr>
            <w:r w:rsidRPr="003256E4">
              <w:rPr>
                <w:rFonts w:asciiTheme="minorHAnsi" w:hAnsiTheme="minorHAnsi"/>
                <w:sz w:val="20"/>
                <w:szCs w:val="18"/>
              </w:rPr>
              <w:t xml:space="preserve">&lt;&lt;if </w:t>
            </w:r>
            <w:r w:rsidRPr="003256E4">
              <w:rPr>
                <w:rFonts w:asciiTheme="minorHAnsi" w:hAnsiTheme="minorHAnsi"/>
                <w:sz w:val="20"/>
                <w:szCs w:val="18"/>
                <w:u w:val="single"/>
              </w:rPr>
              <w:t>Verification Status</w:t>
            </w:r>
            <w:r w:rsidRPr="003256E4">
              <w:rPr>
                <w:rFonts w:asciiTheme="minorHAnsi" w:hAnsiTheme="minorHAnsi"/>
                <w:sz w:val="20"/>
                <w:szCs w:val="18"/>
              </w:rPr>
              <w:t xml:space="preserve">= </w:t>
            </w:r>
            <w:r w:rsidRPr="003256E4">
              <w:rPr>
                <w:rFonts w:asciiTheme="minorHAnsi" w:hAnsiTheme="minorHAnsi"/>
                <w:sz w:val="20"/>
                <w:szCs w:val="18"/>
                <w:u w:val="single"/>
              </w:rPr>
              <w:t>Fail</w:t>
            </w:r>
            <w:r w:rsidRPr="003256E4">
              <w:rPr>
                <w:rFonts w:asciiTheme="minorHAnsi" w:hAnsiTheme="minorHAnsi"/>
                <w:sz w:val="20"/>
                <w:szCs w:val="18"/>
              </w:rPr>
              <w:t>, then text entry in this Corrections Notes field is required; user input text&gt;&gt;</w:t>
            </w:r>
          </w:p>
        </w:tc>
      </w:tr>
      <w:tr w:rsidR="00C05AD7" w:rsidRPr="00C05AD7" w14:paraId="66CB7D5C" w14:textId="77777777" w:rsidTr="00C05AD7">
        <w:trPr>
          <w:trHeight w:val="302"/>
        </w:trPr>
        <w:tc>
          <w:tcPr>
            <w:tcW w:w="14616" w:type="dxa"/>
            <w:gridSpan w:val="3"/>
            <w:vAlign w:val="center"/>
          </w:tcPr>
          <w:p w14:paraId="1456F396" w14:textId="749A7108" w:rsidR="00C05AD7" w:rsidRPr="00A41293" w:rsidRDefault="003129ED" w:rsidP="00C05AD7">
            <w:pPr>
              <w:spacing w:after="0"/>
              <w:rPr>
                <w:rFonts w:asciiTheme="minorHAnsi" w:hAnsiTheme="minorHAnsi" w:cstheme="minorHAnsi"/>
                <w:sz w:val="20"/>
                <w:szCs w:val="20"/>
              </w:rPr>
            </w:pPr>
            <w:r w:rsidRPr="003129ED">
              <w:rPr>
                <w:rFonts w:asciiTheme="minorHAnsi" w:hAnsiTheme="minorHAnsi"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p>
        </w:tc>
      </w:tr>
    </w:tbl>
    <w:p w14:paraId="27951148" w14:textId="77777777" w:rsidR="00C05AD7" w:rsidRPr="00C05AD7"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0"/>
        <w:gridCol w:w="13876"/>
      </w:tblGrid>
      <w:tr w:rsidR="00B3149A" w:rsidRPr="008A45F8" w14:paraId="1DE0357A" w14:textId="77777777" w:rsidTr="009A56FF">
        <w:trPr>
          <w:cantSplit/>
          <w:trHeight w:val="485"/>
        </w:trPr>
        <w:tc>
          <w:tcPr>
            <w:tcW w:w="5000" w:type="pct"/>
            <w:gridSpan w:val="2"/>
            <w:vAlign w:val="center"/>
          </w:tcPr>
          <w:p w14:paraId="0BB9D3C9" w14:textId="63EF3E9C" w:rsidR="00A86AFF" w:rsidRPr="002E5C69" w:rsidRDefault="00A41293" w:rsidP="009A56FF">
            <w:pPr>
              <w:keepNext/>
              <w:spacing w:after="0" w:line="240" w:lineRule="auto"/>
              <w:rPr>
                <w:rFonts w:asciiTheme="minorHAnsi" w:hAnsiTheme="minorHAnsi"/>
                <w:b/>
                <w:sz w:val="20"/>
                <w:szCs w:val="16"/>
              </w:rPr>
            </w:pPr>
            <w:r>
              <w:rPr>
                <w:rFonts w:asciiTheme="minorHAnsi" w:hAnsiTheme="minorHAnsi"/>
                <w:b/>
                <w:sz w:val="20"/>
                <w:szCs w:val="16"/>
              </w:rPr>
              <w:t>I</w:t>
            </w:r>
            <w:r w:rsidR="00E0450E" w:rsidRPr="002E5C69">
              <w:rPr>
                <w:rFonts w:asciiTheme="minorHAnsi" w:hAnsiTheme="minorHAnsi"/>
                <w:b/>
                <w:sz w:val="20"/>
                <w:szCs w:val="16"/>
              </w:rPr>
              <w:t xml:space="preserve">. </w:t>
            </w:r>
            <w:r w:rsidR="00E0450E" w:rsidRPr="009A56FF">
              <w:rPr>
                <w:rFonts w:asciiTheme="minorHAnsi" w:hAnsiTheme="minorHAnsi"/>
                <w:b/>
                <w:sz w:val="20"/>
                <w:szCs w:val="16"/>
              </w:rPr>
              <w:t>Determination of HERS Verification Compliance</w:t>
            </w:r>
          </w:p>
          <w:p w14:paraId="1DE03579" w14:textId="77777777" w:rsidR="00B3149A" w:rsidRPr="009A56FF" w:rsidRDefault="00E0450E" w:rsidP="00C34815">
            <w:pPr>
              <w:keepNext/>
              <w:spacing w:after="60" w:line="240" w:lineRule="auto"/>
              <w:rPr>
                <w:rFonts w:asciiTheme="minorHAnsi" w:eastAsia="Times New Roman" w:hAnsiTheme="minorHAnsi"/>
                <w:sz w:val="16"/>
                <w:szCs w:val="16"/>
              </w:rPr>
            </w:pPr>
            <w:r w:rsidRPr="009A56FF">
              <w:rPr>
                <w:rFonts w:asciiTheme="minorHAnsi" w:eastAsia="Times New Roman" w:hAnsiTheme="minorHAnsi"/>
                <w:sz w:val="20"/>
                <w:szCs w:val="16"/>
              </w:rPr>
              <w:t>All applicable sections of this document shall indicate compliance with the specified verification protocol requirements in order for this Certificate of Verification as a whole to be determined to be in compliance.</w:t>
            </w:r>
          </w:p>
        </w:tc>
      </w:tr>
      <w:tr w:rsidR="00B3149A" w:rsidRPr="008A45F8" w14:paraId="1DE0357D" w14:textId="77777777" w:rsidTr="00C34815">
        <w:trPr>
          <w:cantSplit/>
          <w:trHeight w:val="432"/>
        </w:trPr>
        <w:tc>
          <w:tcPr>
            <w:tcW w:w="253" w:type="pct"/>
            <w:vAlign w:val="center"/>
          </w:tcPr>
          <w:p w14:paraId="1DE0357B" w14:textId="77777777" w:rsidR="00B3149A" w:rsidRPr="003256E4" w:rsidDel="00C76C40" w:rsidRDefault="00E0450E" w:rsidP="003256E4">
            <w:pPr>
              <w:keepNext/>
              <w:spacing w:after="0" w:line="240" w:lineRule="auto"/>
              <w:jc w:val="center"/>
              <w:rPr>
                <w:rFonts w:asciiTheme="minorHAnsi" w:eastAsia="Times New Roman" w:hAnsiTheme="minorHAnsi"/>
                <w:sz w:val="20"/>
                <w:szCs w:val="20"/>
              </w:rPr>
            </w:pPr>
            <w:r w:rsidRPr="003256E4">
              <w:rPr>
                <w:rFonts w:asciiTheme="minorHAnsi" w:eastAsia="Times New Roman" w:hAnsiTheme="minorHAnsi"/>
                <w:sz w:val="20"/>
                <w:szCs w:val="20"/>
              </w:rPr>
              <w:t>01</w:t>
            </w:r>
          </w:p>
        </w:tc>
        <w:tc>
          <w:tcPr>
            <w:tcW w:w="4747" w:type="pct"/>
            <w:vAlign w:val="center"/>
          </w:tcPr>
          <w:p w14:paraId="1DE0357C" w14:textId="7F274FF2" w:rsidR="00040F25" w:rsidRPr="003256E4" w:rsidRDefault="00E0450E">
            <w:pPr>
              <w:keepNext/>
              <w:spacing w:after="60" w:line="240" w:lineRule="auto"/>
              <w:rPr>
                <w:rFonts w:asciiTheme="minorHAnsi" w:eastAsia="Times New Roman" w:hAnsiTheme="minorHAnsi"/>
                <w:sz w:val="20"/>
                <w:szCs w:val="20"/>
              </w:rPr>
            </w:pPr>
            <w:r w:rsidRPr="003256E4">
              <w:rPr>
                <w:rFonts w:asciiTheme="minorHAnsi" w:eastAsia="Times New Roman" w:hAnsiTheme="minorHAnsi"/>
                <w:sz w:val="20"/>
                <w:szCs w:val="20"/>
              </w:rPr>
              <w:t>&lt;&lt;</w:t>
            </w:r>
            <w:r w:rsidR="009D2F82" w:rsidRPr="003256E4">
              <w:rPr>
                <w:rFonts w:asciiTheme="minorHAnsi" w:eastAsia="Times New Roman" w:hAnsiTheme="minorHAnsi"/>
                <w:sz w:val="20"/>
                <w:szCs w:val="20"/>
              </w:rPr>
              <w:t xml:space="preserve"> if applicable </w:t>
            </w:r>
            <w:r w:rsidRPr="003256E4">
              <w:rPr>
                <w:rFonts w:asciiTheme="minorHAnsi" w:eastAsia="Times New Roman" w:hAnsiTheme="minorHAnsi"/>
                <w:sz w:val="20"/>
                <w:szCs w:val="20"/>
              </w:rPr>
              <w:t>sections</w:t>
            </w:r>
            <w:r w:rsidR="00A41293">
              <w:rPr>
                <w:rFonts w:asciiTheme="minorHAnsi" w:eastAsia="Times New Roman" w:hAnsiTheme="minorHAnsi"/>
                <w:sz w:val="20"/>
                <w:szCs w:val="20"/>
              </w:rPr>
              <w:t xml:space="preserve"> </w:t>
            </w:r>
            <w:r w:rsidRPr="003256E4">
              <w:rPr>
                <w:rFonts w:asciiTheme="minorHAnsi" w:eastAsia="Times New Roman" w:hAnsiTheme="minorHAnsi"/>
                <w:sz w:val="20"/>
                <w:szCs w:val="20"/>
              </w:rPr>
              <w:t>G</w:t>
            </w:r>
            <w:r w:rsidR="00A41293">
              <w:rPr>
                <w:rFonts w:asciiTheme="minorHAnsi" w:eastAsia="Times New Roman" w:hAnsiTheme="minorHAnsi"/>
                <w:sz w:val="20"/>
                <w:szCs w:val="20"/>
              </w:rPr>
              <w:t xml:space="preserve"> and</w:t>
            </w:r>
            <w:r w:rsidRPr="003256E4">
              <w:rPr>
                <w:rFonts w:asciiTheme="minorHAnsi" w:eastAsia="Times New Roman" w:hAnsiTheme="minorHAnsi"/>
                <w:sz w:val="20"/>
                <w:szCs w:val="20"/>
              </w:rPr>
              <w:t xml:space="preserve"> H</w:t>
            </w:r>
            <w:r w:rsidR="009D2F82" w:rsidRPr="003256E4">
              <w:rPr>
                <w:rFonts w:asciiTheme="minorHAnsi" w:eastAsia="Times New Roman" w:hAnsiTheme="minorHAnsi"/>
                <w:sz w:val="20"/>
                <w:szCs w:val="20"/>
              </w:rPr>
              <w:t xml:space="preserve"> do not = fail</w:t>
            </w:r>
            <w:r w:rsidRPr="003256E4">
              <w:rPr>
                <w:rFonts w:asciiTheme="minorHAnsi" w:eastAsia="Times New Roman" w:hAnsiTheme="minorHAnsi"/>
                <w:sz w:val="20"/>
                <w:szCs w:val="20"/>
              </w:rPr>
              <w:t xml:space="preserve">, then display: </w:t>
            </w:r>
            <w:r w:rsidR="001F5E5E">
              <w:rPr>
                <w:rFonts w:asciiTheme="minorHAnsi" w:eastAsia="Times New Roman" w:hAnsiTheme="minorHAnsi"/>
                <w:sz w:val="20"/>
                <w:szCs w:val="20"/>
              </w:rPr>
              <w:t>“</w:t>
            </w:r>
            <w:r w:rsidRPr="003256E4">
              <w:rPr>
                <w:rFonts w:asciiTheme="minorHAnsi" w:eastAsia="Times New Roman" w:hAnsiTheme="minorHAnsi"/>
                <w:sz w:val="20"/>
                <w:szCs w:val="20"/>
              </w:rPr>
              <w:t>Complies: All specified verification protocol requirements on this document are met</w:t>
            </w:r>
            <w:r w:rsidR="00A41293">
              <w:rPr>
                <w:rFonts w:asciiTheme="minorHAnsi" w:eastAsia="Times New Roman" w:hAnsiTheme="minorHAnsi"/>
                <w:sz w:val="20"/>
                <w:szCs w:val="20"/>
              </w:rPr>
              <w:t>”</w:t>
            </w:r>
            <w:r w:rsidRPr="003256E4">
              <w:rPr>
                <w:rFonts w:asciiTheme="minorHAnsi" w:eastAsia="Times New Roman" w:hAnsiTheme="minorHAnsi"/>
                <w:sz w:val="20"/>
                <w:szCs w:val="20"/>
              </w:rPr>
              <w:t xml:space="preserve">; else display: </w:t>
            </w:r>
            <w:r w:rsidR="00A41293">
              <w:rPr>
                <w:rFonts w:asciiTheme="minorHAnsi" w:eastAsia="Times New Roman" w:hAnsiTheme="minorHAnsi"/>
                <w:sz w:val="20"/>
                <w:szCs w:val="20"/>
              </w:rPr>
              <w:t>“</w:t>
            </w:r>
            <w:r w:rsidRPr="003256E4">
              <w:rPr>
                <w:rFonts w:asciiTheme="minorHAnsi" w:eastAsia="Times New Roman" w:hAnsiTheme="minorHAnsi"/>
                <w:sz w:val="20"/>
                <w:szCs w:val="20"/>
              </w:rPr>
              <w:t>Does not comply: One or more specified verification protocol requirements on this document are not met</w:t>
            </w:r>
            <w:r w:rsidR="00A41293">
              <w:rPr>
                <w:rFonts w:asciiTheme="minorHAnsi" w:eastAsia="Times New Roman" w:hAnsiTheme="minorHAnsi"/>
                <w:sz w:val="20"/>
                <w:szCs w:val="20"/>
              </w:rPr>
              <w:t>”</w:t>
            </w:r>
            <w:r w:rsidRPr="003256E4">
              <w:rPr>
                <w:rFonts w:asciiTheme="minorHAnsi" w:eastAsia="Times New Roman" w:hAnsiTheme="minorHAnsi"/>
                <w:sz w:val="20"/>
                <w:szCs w:val="20"/>
              </w:rPr>
              <w:t>&gt;&gt;</w:t>
            </w:r>
          </w:p>
        </w:tc>
      </w:tr>
    </w:tbl>
    <w:p w14:paraId="1DE0357E" w14:textId="77777777" w:rsidR="00E0450E" w:rsidRDefault="00E0450E" w:rsidP="009A56F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46"/>
        <w:rPr>
          <w:b/>
          <w:sz w:val="20"/>
          <w:szCs w:val="20"/>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222"/>
        <w:gridCol w:w="67"/>
        <w:gridCol w:w="7254"/>
      </w:tblGrid>
      <w:tr w:rsidR="00324A7E" w:rsidRPr="00324A7E" w14:paraId="1DE03580" w14:textId="77777777" w:rsidTr="000A0435">
        <w:trPr>
          <w:trHeight w:val="206"/>
        </w:trPr>
        <w:tc>
          <w:tcPr>
            <w:tcW w:w="10375" w:type="dxa"/>
            <w:gridSpan w:val="3"/>
            <w:vAlign w:val="center"/>
          </w:tcPr>
          <w:p w14:paraId="1DE0357F" w14:textId="77777777" w:rsidR="00E0450E" w:rsidRDefault="00324A7E" w:rsidP="009A56F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4"/>
                <w:szCs w:val="24"/>
              </w:rPr>
            </w:pPr>
            <w:r w:rsidRPr="00324A7E">
              <w:rPr>
                <w:rFonts w:asciiTheme="minorHAnsi" w:eastAsia="Times New Roman" w:hAnsiTheme="minorHAnsi" w:cs="Arial"/>
                <w:b/>
                <w:caps/>
                <w:sz w:val="18"/>
                <w:szCs w:val="18"/>
              </w:rPr>
              <w:t>Documentation Author's Declaration Statement</w:t>
            </w:r>
          </w:p>
        </w:tc>
      </w:tr>
      <w:tr w:rsidR="00324A7E" w:rsidRPr="00324A7E" w14:paraId="1DE03582" w14:textId="77777777" w:rsidTr="000A0435">
        <w:trPr>
          <w:trHeight w:val="206"/>
        </w:trPr>
        <w:tc>
          <w:tcPr>
            <w:tcW w:w="10375" w:type="dxa"/>
            <w:gridSpan w:val="3"/>
            <w:vAlign w:val="center"/>
          </w:tcPr>
          <w:p w14:paraId="1DE03581" w14:textId="77777777" w:rsidR="00E0450E" w:rsidRDefault="00324A7E" w:rsidP="009A56FF">
            <w:pPr>
              <w:keepNext/>
              <w:numPr>
                <w:ilvl w:val="0"/>
                <w:numId w:val="17"/>
              </w:numPr>
              <w:spacing w:after="0" w:line="240" w:lineRule="auto"/>
              <w:ind w:left="361"/>
              <w:rPr>
                <w:rFonts w:asciiTheme="minorHAnsi" w:eastAsia="Times New Roman" w:hAnsiTheme="minorHAnsi"/>
                <w:sz w:val="18"/>
                <w:szCs w:val="18"/>
              </w:rPr>
            </w:pPr>
            <w:r w:rsidRPr="00324A7E">
              <w:rPr>
                <w:rFonts w:asciiTheme="minorHAnsi" w:eastAsia="Times New Roman" w:hAnsiTheme="minorHAnsi"/>
                <w:sz w:val="18"/>
                <w:szCs w:val="18"/>
              </w:rPr>
              <w:t>I certify that this Certificate of Verification documentation is accurate and complete.</w:t>
            </w:r>
          </w:p>
        </w:tc>
      </w:tr>
      <w:tr w:rsidR="00324A7E" w:rsidRPr="00324A7E" w14:paraId="1DE03585" w14:textId="77777777" w:rsidTr="000A0435">
        <w:trPr>
          <w:trHeight w:val="360"/>
        </w:trPr>
        <w:tc>
          <w:tcPr>
            <w:tcW w:w="5152" w:type="dxa"/>
          </w:tcPr>
          <w:p w14:paraId="1DE03583" w14:textId="77777777" w:rsidR="00E0450E" w:rsidRDefault="00324A7E" w:rsidP="009A56FF">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Name:</w:t>
            </w:r>
          </w:p>
        </w:tc>
        <w:tc>
          <w:tcPr>
            <w:tcW w:w="5223" w:type="dxa"/>
            <w:gridSpan w:val="2"/>
          </w:tcPr>
          <w:p w14:paraId="1DE03584" w14:textId="77777777" w:rsidR="00E0450E" w:rsidRDefault="00324A7E" w:rsidP="009A56FF">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Signature:</w:t>
            </w:r>
          </w:p>
        </w:tc>
      </w:tr>
      <w:tr w:rsidR="00324A7E" w:rsidRPr="00324A7E" w14:paraId="1DE03588" w14:textId="77777777" w:rsidTr="000A0435">
        <w:trPr>
          <w:trHeight w:val="360"/>
        </w:trPr>
        <w:tc>
          <w:tcPr>
            <w:tcW w:w="5152" w:type="dxa"/>
          </w:tcPr>
          <w:p w14:paraId="1DE03586" w14:textId="77777777" w:rsidR="00E0450E" w:rsidRDefault="00324A7E" w:rsidP="009A56FF">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Company:</w:t>
            </w:r>
          </w:p>
        </w:tc>
        <w:tc>
          <w:tcPr>
            <w:tcW w:w="5223" w:type="dxa"/>
            <w:gridSpan w:val="2"/>
          </w:tcPr>
          <w:p w14:paraId="1DE03587" w14:textId="77777777" w:rsidR="00E0450E" w:rsidRDefault="00324A7E" w:rsidP="009A56FF">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Date:</w:t>
            </w:r>
          </w:p>
        </w:tc>
      </w:tr>
      <w:tr w:rsidR="00324A7E" w:rsidRPr="00324A7E" w14:paraId="1DE0358B" w14:textId="77777777" w:rsidTr="000A0435">
        <w:trPr>
          <w:trHeight w:val="360"/>
        </w:trPr>
        <w:tc>
          <w:tcPr>
            <w:tcW w:w="5152" w:type="dxa"/>
          </w:tcPr>
          <w:p w14:paraId="1DE03589" w14:textId="77777777" w:rsidR="00E0450E" w:rsidRDefault="00324A7E" w:rsidP="009A56FF">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Address:</w:t>
            </w:r>
          </w:p>
        </w:tc>
        <w:tc>
          <w:tcPr>
            <w:tcW w:w="5223" w:type="dxa"/>
            <w:gridSpan w:val="2"/>
          </w:tcPr>
          <w:p w14:paraId="1DE0358A" w14:textId="77777777" w:rsidR="00E0450E" w:rsidRDefault="00324A7E" w:rsidP="009A56FF">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CEA / HERS Certification Identification (If applicable):</w:t>
            </w:r>
          </w:p>
        </w:tc>
      </w:tr>
      <w:tr w:rsidR="00324A7E" w:rsidRPr="00324A7E" w14:paraId="1DE0358E" w14:textId="77777777" w:rsidTr="000A0435">
        <w:trPr>
          <w:trHeight w:val="360"/>
        </w:trPr>
        <w:tc>
          <w:tcPr>
            <w:tcW w:w="5152" w:type="dxa"/>
          </w:tcPr>
          <w:p w14:paraId="1DE0358C" w14:textId="77777777" w:rsidR="00E0450E" w:rsidRDefault="00324A7E" w:rsidP="009A56FF">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City/State/Zip:</w:t>
            </w:r>
          </w:p>
        </w:tc>
        <w:tc>
          <w:tcPr>
            <w:tcW w:w="5223" w:type="dxa"/>
            <w:gridSpan w:val="2"/>
          </w:tcPr>
          <w:p w14:paraId="1DE0358D" w14:textId="77777777" w:rsidR="00E0450E" w:rsidRDefault="00324A7E" w:rsidP="009A56FF">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Phone:</w:t>
            </w:r>
          </w:p>
        </w:tc>
      </w:tr>
      <w:tr w:rsidR="00324A7E" w:rsidRPr="00324A7E" w14:paraId="1DE03590" w14:textId="77777777" w:rsidTr="000A0435">
        <w:tblPrEx>
          <w:tblCellMar>
            <w:left w:w="115" w:type="dxa"/>
            <w:right w:w="115" w:type="dxa"/>
          </w:tblCellMar>
        </w:tblPrEx>
        <w:trPr>
          <w:trHeight w:val="296"/>
        </w:trPr>
        <w:tc>
          <w:tcPr>
            <w:tcW w:w="10375" w:type="dxa"/>
            <w:gridSpan w:val="3"/>
            <w:vAlign w:val="center"/>
          </w:tcPr>
          <w:p w14:paraId="1DE0358F" w14:textId="77777777" w:rsidR="00E0450E" w:rsidRDefault="00324A7E" w:rsidP="009A56F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324A7E">
              <w:rPr>
                <w:rFonts w:asciiTheme="minorHAnsi" w:eastAsia="Times New Roman" w:hAnsiTheme="minorHAnsi" w:cs="Arial"/>
                <w:b/>
                <w:caps/>
                <w:sz w:val="18"/>
                <w:szCs w:val="18"/>
              </w:rPr>
              <w:t xml:space="preserve">Responsible Person's Declaration statement </w:t>
            </w:r>
          </w:p>
        </w:tc>
      </w:tr>
      <w:tr w:rsidR="00324A7E" w:rsidRPr="00324A7E" w14:paraId="1DE03597" w14:textId="77777777" w:rsidTr="000A0435">
        <w:tblPrEx>
          <w:tblCellMar>
            <w:left w:w="115" w:type="dxa"/>
            <w:right w:w="115" w:type="dxa"/>
          </w:tblCellMar>
        </w:tblPrEx>
        <w:trPr>
          <w:trHeight w:val="504"/>
        </w:trPr>
        <w:tc>
          <w:tcPr>
            <w:tcW w:w="10375" w:type="dxa"/>
            <w:gridSpan w:val="3"/>
          </w:tcPr>
          <w:p w14:paraId="1DE03591" w14:textId="77777777" w:rsidR="00E0450E" w:rsidRDefault="00324A7E" w:rsidP="009A56FF">
            <w:pPr>
              <w:keepNext/>
              <w:tabs>
                <w:tab w:val="left" w:pos="-2600"/>
              </w:tabs>
              <w:spacing w:after="0" w:line="240" w:lineRule="auto"/>
              <w:ind w:right="90"/>
              <w:outlineLvl w:val="2"/>
              <w:rPr>
                <w:rFonts w:asciiTheme="minorHAnsi" w:eastAsia="Times New Roman" w:hAnsiTheme="minorHAnsi"/>
                <w:bCs/>
                <w:caps/>
                <w:sz w:val="18"/>
                <w:szCs w:val="18"/>
              </w:rPr>
            </w:pPr>
            <w:r w:rsidRPr="00324A7E">
              <w:rPr>
                <w:rFonts w:asciiTheme="minorHAnsi" w:eastAsia="Times New Roman" w:hAnsiTheme="minorHAnsi"/>
                <w:bCs/>
                <w:sz w:val="18"/>
                <w:szCs w:val="18"/>
              </w:rPr>
              <w:t>I certify the following under penalty of perjury, under the laws of the State of California:</w:t>
            </w:r>
          </w:p>
          <w:p w14:paraId="1DE03592" w14:textId="77777777" w:rsidR="00E0450E" w:rsidRDefault="00324A7E" w:rsidP="009A56FF">
            <w:pPr>
              <w:keepNext/>
              <w:numPr>
                <w:ilvl w:val="0"/>
                <w:numId w:val="19"/>
              </w:numPr>
              <w:tabs>
                <w:tab w:val="left" w:pos="-2600"/>
              </w:tabs>
              <w:spacing w:after="0" w:line="240" w:lineRule="auto"/>
              <w:ind w:right="90"/>
              <w:outlineLvl w:val="2"/>
              <w:rPr>
                <w:rFonts w:asciiTheme="minorHAnsi" w:eastAsia="Times New Roman" w:hAnsiTheme="minorHAnsi"/>
                <w:bCs/>
                <w:caps/>
                <w:sz w:val="18"/>
                <w:szCs w:val="18"/>
              </w:rPr>
            </w:pPr>
            <w:r w:rsidRPr="00324A7E">
              <w:rPr>
                <w:rFonts w:asciiTheme="minorHAnsi" w:eastAsia="Times New Roman" w:hAnsiTheme="minorHAnsi"/>
                <w:bCs/>
                <w:sz w:val="18"/>
                <w:szCs w:val="18"/>
              </w:rPr>
              <w:t xml:space="preserve">The information provided on this Certificate of Verification is true and correct. </w:t>
            </w:r>
          </w:p>
          <w:p w14:paraId="1DE03593" w14:textId="77777777" w:rsidR="00E0450E" w:rsidRDefault="00324A7E" w:rsidP="009A56FF">
            <w:pPr>
              <w:keepNext/>
              <w:numPr>
                <w:ilvl w:val="0"/>
                <w:numId w:val="19"/>
              </w:numPr>
              <w:tabs>
                <w:tab w:val="left" w:pos="-2600"/>
              </w:tabs>
              <w:spacing w:after="0" w:line="240" w:lineRule="auto"/>
              <w:outlineLvl w:val="2"/>
              <w:rPr>
                <w:rFonts w:asciiTheme="minorHAnsi" w:eastAsia="Times New Roman" w:hAnsiTheme="minorHAnsi"/>
                <w:sz w:val="18"/>
                <w:szCs w:val="18"/>
              </w:rPr>
            </w:pPr>
            <w:r w:rsidRPr="00324A7E">
              <w:rPr>
                <w:rFonts w:asciiTheme="minorHAnsi" w:eastAsia="Times New Roman" w:hAnsiTheme="minorHAnsi"/>
                <w:sz w:val="18"/>
                <w:szCs w:val="18"/>
              </w:rPr>
              <w:t>I am the certified HERS Rater who performed the verification identified and reported on this Certificate of Verification (responsible rater).</w:t>
            </w:r>
          </w:p>
          <w:p w14:paraId="1DE03594" w14:textId="77777777" w:rsidR="00E0450E" w:rsidRDefault="00324A7E" w:rsidP="009A56FF">
            <w:pPr>
              <w:keepNext/>
              <w:numPr>
                <w:ilvl w:val="0"/>
                <w:numId w:val="19"/>
              </w:numPr>
              <w:tabs>
                <w:tab w:val="left" w:pos="-2600"/>
              </w:tabs>
              <w:spacing w:after="0" w:line="240" w:lineRule="auto"/>
              <w:outlineLvl w:val="2"/>
              <w:rPr>
                <w:rFonts w:asciiTheme="minorHAnsi" w:eastAsia="Times New Roman" w:hAnsiTheme="minorHAnsi"/>
                <w:sz w:val="18"/>
                <w:szCs w:val="18"/>
              </w:rPr>
            </w:pPr>
            <w:r w:rsidRPr="00324A7E">
              <w:rPr>
                <w:rFonts w:asciiTheme="minorHAnsi" w:eastAsia="Times New Roman"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p>
          <w:p w14:paraId="1DE03595" w14:textId="77777777" w:rsidR="00E0450E" w:rsidRDefault="00324A7E" w:rsidP="009A56FF">
            <w:pPr>
              <w:keepNext/>
              <w:numPr>
                <w:ilvl w:val="0"/>
                <w:numId w:val="19"/>
              </w:numPr>
              <w:tabs>
                <w:tab w:val="left" w:pos="-2600"/>
              </w:tabs>
              <w:spacing w:after="0" w:line="240" w:lineRule="auto"/>
              <w:outlineLvl w:val="2"/>
              <w:rPr>
                <w:rFonts w:asciiTheme="minorHAnsi" w:eastAsia="Times New Roman" w:hAnsiTheme="minorHAnsi"/>
                <w:sz w:val="18"/>
                <w:szCs w:val="18"/>
              </w:rPr>
            </w:pPr>
            <w:r w:rsidRPr="00324A7E">
              <w:rPr>
                <w:rFonts w:asciiTheme="minorHAnsi" w:eastAsia="Times New Roman"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p>
          <w:p w14:paraId="1DE03596" w14:textId="77777777" w:rsidR="00E0450E" w:rsidRDefault="00324A7E" w:rsidP="009A56FF">
            <w:pPr>
              <w:keepNext/>
              <w:numPr>
                <w:ilvl w:val="0"/>
                <w:numId w:val="19"/>
              </w:numPr>
              <w:tabs>
                <w:tab w:val="left" w:pos="-2600"/>
              </w:tabs>
              <w:spacing w:after="0" w:line="240" w:lineRule="auto"/>
              <w:outlineLvl w:val="2"/>
              <w:rPr>
                <w:rFonts w:asciiTheme="minorHAnsi" w:eastAsia="Times New Roman" w:hAnsiTheme="minorHAnsi"/>
                <w:sz w:val="18"/>
                <w:szCs w:val="18"/>
              </w:rPr>
            </w:pPr>
            <w:r w:rsidRPr="00324A7E">
              <w:rPr>
                <w:rFonts w:asciiTheme="minorHAnsi" w:eastAsia="Times New Roman"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324A7E" w:rsidRPr="00324A7E" w14:paraId="1DE03599" w14:textId="77777777" w:rsidTr="000A0435">
        <w:tblPrEx>
          <w:tblCellMar>
            <w:left w:w="115" w:type="dxa"/>
            <w:right w:w="115" w:type="dxa"/>
          </w:tblCellMar>
        </w:tblPrEx>
        <w:trPr>
          <w:trHeight w:hRule="exact" w:val="288"/>
        </w:trPr>
        <w:tc>
          <w:tcPr>
            <w:tcW w:w="10375" w:type="dxa"/>
            <w:gridSpan w:val="3"/>
            <w:vAlign w:val="center"/>
          </w:tcPr>
          <w:p w14:paraId="1DE03598" w14:textId="77777777" w:rsidR="00E0450E" w:rsidRDefault="00324A7E" w:rsidP="009A56F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Arial"/>
                <w:b/>
                <w:caps/>
                <w:sz w:val="18"/>
                <w:szCs w:val="18"/>
              </w:rPr>
            </w:pPr>
            <w:r w:rsidRPr="00324A7E">
              <w:rPr>
                <w:rFonts w:asciiTheme="minorHAnsi" w:eastAsia="Times New Roman" w:hAnsiTheme="minorHAnsi" w:cs="Arial"/>
                <w:b/>
                <w:caps/>
                <w:sz w:val="18"/>
                <w:szCs w:val="18"/>
              </w:rPr>
              <w:t>BUILDER OR INSTALLER INFORMATION AS SHOWN ON THE CERTIFICATE of Installation</w:t>
            </w:r>
          </w:p>
        </w:tc>
      </w:tr>
      <w:tr w:rsidR="00324A7E" w:rsidRPr="00324A7E" w14:paraId="1DE0359B" w14:textId="77777777" w:rsidTr="000A0435">
        <w:tblPrEx>
          <w:tblCellMar>
            <w:left w:w="115" w:type="dxa"/>
            <w:right w:w="115" w:type="dxa"/>
          </w:tblCellMar>
        </w:tblPrEx>
        <w:trPr>
          <w:trHeight w:hRule="exact" w:val="360"/>
        </w:trPr>
        <w:tc>
          <w:tcPr>
            <w:tcW w:w="10375" w:type="dxa"/>
            <w:gridSpan w:val="3"/>
            <w:vAlign w:val="center"/>
          </w:tcPr>
          <w:p w14:paraId="1DE0359A" w14:textId="77777777" w:rsidR="00E0450E" w:rsidRDefault="00324A7E" w:rsidP="009A56F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sz w:val="14"/>
                <w:szCs w:val="14"/>
              </w:rPr>
            </w:pPr>
            <w:r w:rsidRPr="00324A7E">
              <w:rPr>
                <w:rFonts w:asciiTheme="minorHAnsi" w:eastAsia="Times New Roman" w:hAnsiTheme="minorHAnsi"/>
                <w:sz w:val="14"/>
                <w:szCs w:val="14"/>
              </w:rPr>
              <w:t>Company Name (Installing Subcontractor or General Contractor or Builder/Owner):</w:t>
            </w:r>
          </w:p>
        </w:tc>
      </w:tr>
      <w:tr w:rsidR="00324A7E" w:rsidRPr="00324A7E" w14:paraId="1DE0359E" w14:textId="77777777" w:rsidTr="000A0435">
        <w:tblPrEx>
          <w:tblCellMar>
            <w:left w:w="115" w:type="dxa"/>
            <w:right w:w="115" w:type="dxa"/>
          </w:tblCellMar>
        </w:tblPrEx>
        <w:trPr>
          <w:trHeight w:hRule="exact" w:val="360"/>
        </w:trPr>
        <w:tc>
          <w:tcPr>
            <w:tcW w:w="5152" w:type="dxa"/>
          </w:tcPr>
          <w:p w14:paraId="1DE0359C" w14:textId="77777777" w:rsidR="00E0450E" w:rsidRDefault="00324A7E" w:rsidP="009A56FF">
            <w:pPr>
              <w:keepNext/>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sz w:val="14"/>
                <w:szCs w:val="14"/>
              </w:rPr>
            </w:pPr>
            <w:r w:rsidRPr="00324A7E">
              <w:rPr>
                <w:rFonts w:asciiTheme="minorHAnsi" w:eastAsia="Times New Roman" w:hAnsiTheme="minorHAnsi"/>
                <w:sz w:val="14"/>
                <w:szCs w:val="14"/>
              </w:rPr>
              <w:t>Responsible Builder/Installer Name:</w:t>
            </w:r>
          </w:p>
        </w:tc>
        <w:tc>
          <w:tcPr>
            <w:tcW w:w="5223" w:type="dxa"/>
            <w:gridSpan w:val="2"/>
          </w:tcPr>
          <w:p w14:paraId="1DE0359D" w14:textId="77777777" w:rsidR="00E0450E" w:rsidRDefault="00324A7E" w:rsidP="009A56FF">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CSLB License:</w:t>
            </w:r>
          </w:p>
        </w:tc>
      </w:tr>
      <w:tr w:rsidR="00324A7E" w:rsidRPr="00324A7E" w14:paraId="1DE035A0" w14:textId="77777777" w:rsidTr="000A0435">
        <w:tblPrEx>
          <w:tblCellMar>
            <w:left w:w="108" w:type="dxa"/>
            <w:right w:w="108" w:type="dxa"/>
          </w:tblCellMar>
        </w:tblPrEx>
        <w:trPr>
          <w:trHeight w:hRule="exact" w:val="288"/>
        </w:trPr>
        <w:tc>
          <w:tcPr>
            <w:tcW w:w="10375" w:type="dxa"/>
            <w:gridSpan w:val="3"/>
            <w:vAlign w:val="center"/>
          </w:tcPr>
          <w:p w14:paraId="1DE0359F" w14:textId="77777777" w:rsidR="00E0450E" w:rsidRDefault="00324A7E" w:rsidP="009A56F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cs="Arial"/>
                <w:b/>
                <w:caps/>
                <w:sz w:val="18"/>
                <w:szCs w:val="18"/>
              </w:rPr>
              <w:t>HERS PROVIDER DATA REGISTRY INFORMATION</w:t>
            </w:r>
          </w:p>
        </w:tc>
      </w:tr>
      <w:tr w:rsidR="00324A7E" w:rsidRPr="00324A7E" w14:paraId="1DE035A3" w14:textId="77777777" w:rsidTr="000A0435">
        <w:tblPrEx>
          <w:tblCellMar>
            <w:left w:w="108" w:type="dxa"/>
            <w:right w:w="108" w:type="dxa"/>
          </w:tblCellMar>
        </w:tblPrEx>
        <w:trPr>
          <w:trHeight w:hRule="exact" w:val="360"/>
        </w:trPr>
        <w:tc>
          <w:tcPr>
            <w:tcW w:w="5152" w:type="dxa"/>
          </w:tcPr>
          <w:p w14:paraId="1DE035A1" w14:textId="77777777" w:rsidR="00E0450E" w:rsidRDefault="00324A7E" w:rsidP="009A56F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Sample Group Number (if applicable):</w:t>
            </w:r>
          </w:p>
        </w:tc>
        <w:tc>
          <w:tcPr>
            <w:tcW w:w="5223" w:type="dxa"/>
            <w:gridSpan w:val="2"/>
          </w:tcPr>
          <w:p w14:paraId="1DE035A2" w14:textId="77777777" w:rsidR="00E0450E" w:rsidRDefault="00324A7E" w:rsidP="009A56F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Dwelling Test Status in Sample Group (if applicable)</w:t>
            </w:r>
          </w:p>
        </w:tc>
      </w:tr>
      <w:tr w:rsidR="00324A7E" w:rsidRPr="00324A7E" w14:paraId="1DE035A5" w14:textId="77777777" w:rsidTr="000A0435">
        <w:tblPrEx>
          <w:tblCellMar>
            <w:left w:w="108" w:type="dxa"/>
            <w:right w:w="108" w:type="dxa"/>
          </w:tblCellMar>
        </w:tblPrEx>
        <w:trPr>
          <w:trHeight w:hRule="exact" w:val="288"/>
        </w:trPr>
        <w:tc>
          <w:tcPr>
            <w:tcW w:w="10375" w:type="dxa"/>
            <w:gridSpan w:val="3"/>
            <w:vAlign w:val="center"/>
          </w:tcPr>
          <w:p w14:paraId="1DE035A4" w14:textId="77777777" w:rsidR="00E0450E" w:rsidRDefault="00324A7E" w:rsidP="009A56F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cs="Arial"/>
                <w:b/>
                <w:caps/>
                <w:sz w:val="18"/>
                <w:szCs w:val="18"/>
              </w:rPr>
              <w:t>HERS RATER INFORMATION</w:t>
            </w:r>
          </w:p>
        </w:tc>
      </w:tr>
      <w:tr w:rsidR="00324A7E" w:rsidRPr="00324A7E" w14:paraId="1DE035A7" w14:textId="77777777" w:rsidTr="000A0435">
        <w:tblPrEx>
          <w:tblCellMar>
            <w:left w:w="108" w:type="dxa"/>
            <w:right w:w="108" w:type="dxa"/>
          </w:tblCellMar>
        </w:tblPrEx>
        <w:trPr>
          <w:trHeight w:hRule="exact" w:val="360"/>
        </w:trPr>
        <w:tc>
          <w:tcPr>
            <w:tcW w:w="10375" w:type="dxa"/>
            <w:gridSpan w:val="3"/>
          </w:tcPr>
          <w:p w14:paraId="1DE035A6" w14:textId="77777777" w:rsidR="00E0450E" w:rsidRDefault="00324A7E" w:rsidP="009A56F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HERS Rater Company Name:</w:t>
            </w:r>
          </w:p>
        </w:tc>
      </w:tr>
      <w:tr w:rsidR="00324A7E" w:rsidRPr="00324A7E" w14:paraId="1DE035AA" w14:textId="77777777" w:rsidTr="000A0435">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1DE035A8" w14:textId="77777777" w:rsidR="00E0450E" w:rsidRDefault="00324A7E" w:rsidP="009A56F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Responsible Rater's Name:</w:t>
            </w:r>
          </w:p>
        </w:tc>
        <w:tc>
          <w:tcPr>
            <w:tcW w:w="5175" w:type="dxa"/>
            <w:tcBorders>
              <w:top w:val="single" w:sz="4" w:space="0" w:color="auto"/>
              <w:left w:val="single" w:sz="4" w:space="0" w:color="auto"/>
              <w:bottom w:val="single" w:sz="4" w:space="0" w:color="auto"/>
              <w:right w:val="single" w:sz="4" w:space="0" w:color="auto"/>
            </w:tcBorders>
          </w:tcPr>
          <w:p w14:paraId="1DE035A9" w14:textId="77777777" w:rsidR="00E0450E" w:rsidRDefault="00324A7E" w:rsidP="009A56F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Responsible Rater's Signature:</w:t>
            </w:r>
          </w:p>
        </w:tc>
      </w:tr>
      <w:tr w:rsidR="00324A7E" w:rsidRPr="00324A7E" w14:paraId="1DE035AD" w14:textId="77777777" w:rsidTr="000A0435">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1DE035AB" w14:textId="77777777" w:rsidR="00E0450E" w:rsidRDefault="00324A7E" w:rsidP="009A56F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Responsible Rater's Certification Number w/ this HERS Provider</w:t>
            </w:r>
          </w:p>
        </w:tc>
        <w:tc>
          <w:tcPr>
            <w:tcW w:w="5175" w:type="dxa"/>
            <w:tcBorders>
              <w:top w:val="single" w:sz="4" w:space="0" w:color="auto"/>
              <w:left w:val="single" w:sz="4" w:space="0" w:color="auto"/>
              <w:bottom w:val="single" w:sz="4" w:space="0" w:color="auto"/>
              <w:right w:val="single" w:sz="4" w:space="0" w:color="auto"/>
            </w:tcBorders>
          </w:tcPr>
          <w:p w14:paraId="1DE035AC" w14:textId="77777777" w:rsidR="00E0450E" w:rsidRDefault="00324A7E" w:rsidP="009A56F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Date Signed:</w:t>
            </w:r>
          </w:p>
        </w:tc>
      </w:tr>
    </w:tbl>
    <w:p w14:paraId="1DE035B0" w14:textId="77777777" w:rsidR="00A374A5" w:rsidRDefault="00A374A5" w:rsidP="00E6061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b/>
          <w:sz w:val="20"/>
          <w:szCs w:val="20"/>
        </w:rPr>
      </w:pPr>
    </w:p>
    <w:sectPr w:rsidR="00A374A5" w:rsidSect="007A7B36">
      <w:headerReference w:type="even" r:id="rId17"/>
      <w:headerReference w:type="default" r:id="rId18"/>
      <w:headerReference w:type="first" r:id="rId19"/>
      <w:pgSz w:w="15840" w:h="12240" w:orient="landscape"/>
      <w:pgMar w:top="720" w:right="720" w:bottom="720" w:left="72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7E264E" w14:textId="77777777" w:rsidR="00BF0A71" w:rsidRPr="00DB7BEA" w:rsidRDefault="00BF0A71" w:rsidP="00B3063C">
      <w:pPr>
        <w:spacing w:after="0" w:line="240" w:lineRule="auto"/>
      </w:pPr>
      <w:r>
        <w:separator/>
      </w:r>
    </w:p>
  </w:endnote>
  <w:endnote w:type="continuationSeparator" w:id="0">
    <w:p w14:paraId="5B8FFA1C" w14:textId="77777777" w:rsidR="00BF0A71" w:rsidRPr="00DB7BEA" w:rsidRDefault="00BF0A71" w:rsidP="00B3063C">
      <w:pPr>
        <w:spacing w:after="0" w:line="240" w:lineRule="auto"/>
      </w:pPr>
      <w:r>
        <w:continuationSeparator/>
      </w:r>
    </w:p>
  </w:endnote>
  <w:endnote w:type="continuationNotice" w:id="1">
    <w:p w14:paraId="2CCC5476" w14:textId="77777777" w:rsidR="00BF0A71" w:rsidRDefault="00BF0A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59EF3" w14:textId="77777777" w:rsidR="00BF0A71" w:rsidRPr="003256E4" w:rsidRDefault="00BF0A71" w:rsidP="007948D0">
    <w:pPr>
      <w:pStyle w:val="Style7"/>
      <w:tabs>
        <w:tab w:val="right" w:pos="14400"/>
      </w:tabs>
      <w:rPr>
        <w:sz w:val="20"/>
        <w:szCs w:val="18"/>
      </w:rPr>
    </w:pPr>
    <w:r w:rsidRPr="003256E4">
      <w:rPr>
        <w:sz w:val="20"/>
        <w:szCs w:val="18"/>
      </w:rPr>
      <w:t xml:space="preserve">Registration Number:                                                           Registration Date/Time:                                           HERS Provider:                       </w:t>
    </w:r>
  </w:p>
  <w:p w14:paraId="5E73D5D1" w14:textId="351D03F8" w:rsidR="00BF0A71" w:rsidRPr="003256E4" w:rsidRDefault="00BF0A71" w:rsidP="003256E4">
    <w:pPr>
      <w:pStyle w:val="Style7"/>
      <w:rPr>
        <w:i/>
        <w:sz w:val="20"/>
        <w:szCs w:val="18"/>
      </w:rPr>
    </w:pPr>
    <w:r w:rsidRPr="003256E4">
      <w:rPr>
        <w:sz w:val="20"/>
        <w:szCs w:val="18"/>
      </w:rPr>
      <w:t>CA Building Energy Efficiency Standards - 2019 Residential Compliance</w:t>
    </w:r>
    <w:r w:rsidRPr="003256E4">
      <w:rPr>
        <w:sz w:val="20"/>
        <w:szCs w:val="18"/>
      </w:rPr>
      <w:tab/>
      <w:t>January 2019</w:t>
    </w:r>
  </w:p>
  <w:p w14:paraId="1DE035C9" w14:textId="4B1EC6C8" w:rsidR="00BF0A71" w:rsidRPr="00452DFA" w:rsidRDefault="00BF0A71" w:rsidP="00BC2922">
    <w:pPr>
      <w:pStyle w:val="Style13"/>
      <w:tabs>
        <w:tab w:val="clear" w:pos="10800"/>
        <w:tab w:val="right" w:pos="14400"/>
      </w:tabs>
      <w:spacing w:before="0"/>
      <w:rPr>
        <w:i w:val="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035D3" w14:textId="420C3B7D" w:rsidR="00BF0A71" w:rsidRDefault="00BF0A71" w:rsidP="00BC2922">
    <w:pPr>
      <w:pStyle w:val="Style13"/>
      <w:tabs>
        <w:tab w:val="clear" w:pos="10800"/>
        <w:tab w:val="right" w:pos="14400"/>
      </w:tabs>
      <w:spacing w:before="0"/>
      <w:rPr>
        <w:i w:val="0"/>
        <w:sz w:val="20"/>
        <w:szCs w:val="20"/>
      </w:rPr>
    </w:pPr>
    <w:r w:rsidRPr="00452DFA">
      <w:rPr>
        <w:i w:val="0"/>
        <w:sz w:val="20"/>
        <w:szCs w:val="20"/>
      </w:rPr>
      <w:t>CA Building Energy Efficiency Standards - 201</w:t>
    </w:r>
    <w:r>
      <w:rPr>
        <w:i w:val="0"/>
        <w:sz w:val="20"/>
        <w:szCs w:val="20"/>
      </w:rPr>
      <w:t>9</w:t>
    </w:r>
    <w:r w:rsidRPr="00452DFA">
      <w:rPr>
        <w:i w:val="0"/>
        <w:sz w:val="20"/>
        <w:szCs w:val="20"/>
      </w:rPr>
      <w:t xml:space="preserve"> </w:t>
    </w:r>
    <w:r>
      <w:rPr>
        <w:i w:val="0"/>
        <w:sz w:val="20"/>
        <w:szCs w:val="20"/>
      </w:rPr>
      <w:t>Nonr</w:t>
    </w:r>
    <w:r w:rsidRPr="00452DFA">
      <w:rPr>
        <w:i w:val="0"/>
        <w:sz w:val="20"/>
        <w:szCs w:val="20"/>
      </w:rPr>
      <w:t>esidential Compliance</w:t>
    </w:r>
    <w:r w:rsidRPr="00452DFA">
      <w:rPr>
        <w:i w:val="0"/>
        <w:sz w:val="20"/>
        <w:szCs w:val="20"/>
      </w:rPr>
      <w:tab/>
    </w:r>
    <w:r>
      <w:rPr>
        <w:i w:val="0"/>
        <w:sz w:val="20"/>
        <w:szCs w:val="20"/>
      </w:rPr>
      <w:t>January 2019</w:t>
    </w:r>
  </w:p>
  <w:p w14:paraId="13F536D4" w14:textId="77777777" w:rsidR="00BF0A71" w:rsidRPr="00452DFA" w:rsidRDefault="00BF0A71" w:rsidP="00BC2922">
    <w:pPr>
      <w:pStyle w:val="Style13"/>
      <w:tabs>
        <w:tab w:val="clear" w:pos="10800"/>
        <w:tab w:val="right" w:pos="14400"/>
      </w:tabs>
      <w:spacing w:before="0"/>
      <w:rPr>
        <w:i w:val="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7E5804" w14:textId="77777777" w:rsidR="00BF0A71" w:rsidRPr="00DB7BEA" w:rsidRDefault="00BF0A71" w:rsidP="00B3063C">
      <w:pPr>
        <w:spacing w:after="0" w:line="240" w:lineRule="auto"/>
      </w:pPr>
      <w:r>
        <w:separator/>
      </w:r>
    </w:p>
  </w:footnote>
  <w:footnote w:type="continuationSeparator" w:id="0">
    <w:p w14:paraId="33408D88" w14:textId="77777777" w:rsidR="00BF0A71" w:rsidRPr="00DB7BEA" w:rsidRDefault="00BF0A71" w:rsidP="00B3063C">
      <w:pPr>
        <w:spacing w:after="0" w:line="240" w:lineRule="auto"/>
      </w:pPr>
      <w:r>
        <w:continuationSeparator/>
      </w:r>
    </w:p>
  </w:footnote>
  <w:footnote w:type="continuationNotice" w:id="1">
    <w:p w14:paraId="7BC6DCAC" w14:textId="77777777" w:rsidR="00BF0A71" w:rsidRDefault="00BF0A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035B5" w14:textId="77777777" w:rsidR="00BF0A71" w:rsidRDefault="00A15909">
    <w:pPr>
      <w:pStyle w:val="Header"/>
    </w:pPr>
    <w:r>
      <w:rPr>
        <w:noProof/>
      </w:rPr>
      <w:pict w14:anchorId="1DE035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29" o:spid="_x0000_s12304"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035B6" w14:textId="56D4308C" w:rsidR="00BF0A71" w:rsidRPr="009B7BB1" w:rsidRDefault="00BF0A71" w:rsidP="009B7BB1">
    <w:pPr>
      <w:suppressAutoHyphens/>
      <w:spacing w:after="0" w:line="240" w:lineRule="auto"/>
      <w:ind w:left="-90"/>
      <w:rPr>
        <w:rFonts w:ascii="Arial" w:eastAsia="Times New Roman" w:hAnsi="Arial" w:cs="Arial"/>
        <w:sz w:val="14"/>
        <w:szCs w:val="14"/>
      </w:rPr>
    </w:pPr>
    <w:r w:rsidRPr="00442B41">
      <w:rPr>
        <w:rFonts w:ascii="Arial" w:hAnsi="Arial" w:cs="Arial"/>
        <w:noProof/>
        <w:sz w:val="14"/>
        <w:szCs w:val="14"/>
      </w:rPr>
      <w:drawing>
        <wp:anchor distT="0" distB="0" distL="114300" distR="114300" simplePos="0" relativeHeight="251659264" behindDoc="0" locked="0" layoutInCell="1" allowOverlap="1" wp14:anchorId="5504F14C" wp14:editId="43C56755">
          <wp:simplePos x="0" y="0"/>
          <wp:positionH relativeFrom="margin">
            <wp:posOffset>6515100</wp:posOffset>
          </wp:positionH>
          <wp:positionV relativeFrom="margin">
            <wp:posOffset>-1393190</wp:posOffset>
          </wp:positionV>
          <wp:extent cx="354965" cy="311150"/>
          <wp:effectExtent l="0" t="0" r="6985"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4965" cy="311150"/>
                  </a:xfrm>
                  <a:prstGeom prst="rect">
                    <a:avLst/>
                  </a:prstGeom>
                  <a:noFill/>
                </pic:spPr>
              </pic:pic>
            </a:graphicData>
          </a:graphic>
          <wp14:sizeRelH relativeFrom="margin">
            <wp14:pctWidth>0</wp14:pctWidth>
          </wp14:sizeRelH>
          <wp14:sizeRelV relativeFrom="margin">
            <wp14:pctHeight>0</wp14:pctHeight>
          </wp14:sizeRelV>
        </wp:anchor>
      </w:drawing>
    </w:r>
    <w:r w:rsidR="00A15909">
      <w:rPr>
        <w:rFonts w:ascii="Arial" w:eastAsia="Times New Roman" w:hAnsi="Arial" w:cs="Arial"/>
        <w:noProof/>
        <w:sz w:val="14"/>
        <w:szCs w:val="14"/>
      </w:rPr>
      <w:pict w14:anchorId="1DE035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0" o:spid="_x0000_s12305" type="#_x0000_t75" style="position:absolute;left:0;text-align:left;margin-left:0;margin-top:0;width:10in;height:540pt;z-index:-251658236;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B7BB1">
      <w:rPr>
        <w:rFonts w:ascii="Arial" w:eastAsia="Times New Roman" w:hAnsi="Arial" w:cs="Arial"/>
        <w:sz w:val="14"/>
        <w:szCs w:val="14"/>
      </w:rPr>
      <w:t>STATE OF CALIFORNIA</w:t>
    </w:r>
  </w:p>
  <w:p w14:paraId="1DE035B7" w14:textId="77777777" w:rsidR="00BF0A71" w:rsidRPr="009B7BB1" w:rsidRDefault="00BF0A71" w:rsidP="009B7BB1">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HERS VERIFIED MULTIFAMILY CENTRAL HOT WATER SYSTEM DISTRIBUTION</w:t>
    </w:r>
  </w:p>
  <w:p w14:paraId="1DE035B8" w14:textId="1707D82B" w:rsidR="00BF0A71" w:rsidRPr="009B7BB1" w:rsidRDefault="00BF0A71" w:rsidP="009B7BB1">
    <w:pPr>
      <w:suppressAutoHyphens/>
      <w:spacing w:after="0" w:line="240" w:lineRule="auto"/>
      <w:ind w:left="-90"/>
      <w:rPr>
        <w:rFonts w:ascii="Arial" w:eastAsia="Times New Roman" w:hAnsi="Arial" w:cs="Arial"/>
        <w:sz w:val="14"/>
        <w:szCs w:val="14"/>
      </w:rPr>
    </w:pPr>
    <w:r w:rsidRPr="009B7BB1">
      <w:rPr>
        <w:rFonts w:ascii="Arial" w:eastAsia="Times New Roman" w:hAnsi="Arial" w:cs="Arial"/>
        <w:sz w:val="14"/>
        <w:szCs w:val="14"/>
      </w:rPr>
      <w:t>CEC-</w:t>
    </w:r>
    <w:r>
      <w:rPr>
        <w:rFonts w:ascii="Arial" w:eastAsia="Times New Roman" w:hAnsi="Arial" w:cs="Arial"/>
        <w:sz w:val="14"/>
        <w:szCs w:val="14"/>
      </w:rPr>
      <w:t>NRCV</w:t>
    </w:r>
    <w:r w:rsidRPr="009B7BB1">
      <w:rPr>
        <w:rFonts w:ascii="Arial" w:eastAsia="Times New Roman" w:hAnsi="Arial" w:cs="Arial"/>
        <w:sz w:val="14"/>
        <w:szCs w:val="14"/>
      </w:rPr>
      <w:t>-</w:t>
    </w:r>
    <w:r>
      <w:rPr>
        <w:rFonts w:ascii="Arial" w:eastAsia="Times New Roman" w:hAnsi="Arial" w:cs="Arial"/>
        <w:sz w:val="14"/>
        <w:szCs w:val="14"/>
      </w:rPr>
      <w:t>PLB-21-H</w:t>
    </w:r>
    <w:r w:rsidRPr="009B7BB1">
      <w:rPr>
        <w:rFonts w:ascii="Arial" w:eastAsia="Times New Roman" w:hAnsi="Arial" w:cs="Arial"/>
        <w:sz w:val="14"/>
        <w:szCs w:val="14"/>
      </w:rPr>
      <w:t xml:space="preserve"> (Revised </w:t>
    </w:r>
    <w:r>
      <w:rPr>
        <w:rFonts w:ascii="Arial" w:eastAsia="Times New Roman" w:hAnsi="Arial" w:cs="Arial"/>
        <w:sz w:val="14"/>
        <w:szCs w:val="14"/>
      </w:rPr>
      <w:t>01/19</w:t>
    </w:r>
    <w:r w:rsidRPr="009B7BB1">
      <w:rPr>
        <w:rFonts w:ascii="Arial" w:eastAsia="Times New Roman" w:hAnsi="Arial" w:cs="Arial"/>
        <w:sz w:val="14"/>
        <w:szCs w:val="14"/>
      </w:rPr>
      <w:t xml:space="preserve">)    </w:t>
    </w:r>
    <w:r>
      <w:rPr>
        <w:rFonts w:ascii="Arial" w:eastAsia="Times New Roman" w:hAnsi="Arial" w:cs="Arial"/>
        <w:sz w:val="14"/>
        <w:szCs w:val="14"/>
      </w:rPr>
      <w:t xml:space="preserve">      </w:t>
    </w:r>
    <w:r w:rsidRPr="009B7BB1">
      <w:rPr>
        <w:rFonts w:ascii="Arial" w:eastAsia="Times New Roman" w:hAnsi="Arial" w:cs="Arial"/>
        <w:sz w:val="14"/>
        <w:szCs w:val="14"/>
      </w:rPr>
      <w:t xml:space="preserve">       </w:t>
    </w:r>
    <w:r>
      <w:rPr>
        <w:rFonts w:ascii="Arial" w:eastAsia="Times New Roman" w:hAnsi="Arial" w:cs="Arial"/>
        <w:sz w:val="14"/>
        <w:szCs w:val="14"/>
      </w:rPr>
      <w:t xml:space="preserve">                                            </w:t>
    </w:r>
    <w:r w:rsidRPr="009B7BB1">
      <w:rPr>
        <w:rFonts w:ascii="Arial" w:eastAsia="Times New Roman" w:hAnsi="Arial" w:cs="Arial"/>
        <w:sz w:val="14"/>
        <w:szCs w:val="14"/>
      </w:rPr>
      <w:t xml:space="preserve">  </w:t>
    </w:r>
    <w:r>
      <w:rPr>
        <w:rFonts w:ascii="Arial" w:eastAsia="Times New Roman" w:hAnsi="Arial" w:cs="Arial"/>
        <w:sz w:val="14"/>
        <w:szCs w:val="14"/>
      </w:rPr>
      <w:t xml:space="preserve">                                                                             </w:t>
    </w:r>
    <w:r w:rsidRPr="009B7BB1">
      <w:rPr>
        <w:rFonts w:ascii="Arial" w:eastAsia="Times New Roman"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4030"/>
      <w:gridCol w:w="1670"/>
    </w:tblGrid>
    <w:tr w:rsidR="00BF0A71" w:rsidRPr="00F85124" w14:paraId="1DE035BB" w14:textId="77777777" w:rsidTr="006E64C6">
      <w:trPr>
        <w:cantSplit/>
        <w:trHeight w:val="288"/>
      </w:trPr>
      <w:tc>
        <w:tcPr>
          <w:tcW w:w="4227" w:type="pct"/>
          <w:gridSpan w:val="2"/>
          <w:tcBorders>
            <w:bottom w:val="single" w:sz="4" w:space="0" w:color="auto"/>
            <w:right w:val="nil"/>
          </w:tcBorders>
          <w:vAlign w:val="center"/>
        </w:tcPr>
        <w:p w14:paraId="1DE035B9" w14:textId="77777777" w:rsidR="00BF0A71" w:rsidRPr="00F85124" w:rsidRDefault="00BF0A71" w:rsidP="00A374A5">
          <w:pPr>
            <w:pStyle w:val="Style14"/>
            <w:rPr>
              <w:b/>
            </w:rPr>
          </w:pPr>
          <w:r>
            <w:t>CERTIFICATE OF VERIFICATION</w:t>
          </w:r>
        </w:p>
      </w:tc>
      <w:tc>
        <w:tcPr>
          <w:tcW w:w="773" w:type="pct"/>
          <w:tcBorders>
            <w:left w:val="nil"/>
            <w:bottom w:val="single" w:sz="4" w:space="0" w:color="auto"/>
          </w:tcBorders>
          <w:tcMar>
            <w:left w:w="115" w:type="dxa"/>
            <w:right w:w="115" w:type="dxa"/>
          </w:tcMar>
          <w:vAlign w:val="center"/>
        </w:tcPr>
        <w:p w14:paraId="1DE035BA" w14:textId="77777777" w:rsidR="00BF0A71" w:rsidRPr="00F85124" w:rsidRDefault="00BF0A71" w:rsidP="000D6187">
          <w:pPr>
            <w:pStyle w:val="Style15"/>
            <w:rPr>
              <w:b/>
            </w:rPr>
          </w:pPr>
          <w:r>
            <w:t>NRCV-PLB-21-H</w:t>
          </w:r>
        </w:p>
      </w:tc>
    </w:tr>
    <w:tr w:rsidR="00BF0A71" w:rsidRPr="00F85124" w14:paraId="1DE035BE" w14:textId="77777777" w:rsidTr="006E64C6">
      <w:trPr>
        <w:cantSplit/>
        <w:trHeight w:val="288"/>
      </w:trPr>
      <w:tc>
        <w:tcPr>
          <w:tcW w:w="5000" w:type="pct"/>
          <w:gridSpan w:val="3"/>
        </w:tcPr>
        <w:p w14:paraId="1DE035BD" w14:textId="4887BFAE" w:rsidR="00BF0A71" w:rsidRPr="00F85124" w:rsidRDefault="00BF0A71" w:rsidP="00444986">
          <w:pPr>
            <w:pStyle w:val="Style10"/>
            <w:rPr>
              <w:sz w:val="12"/>
              <w:szCs w:val="12"/>
            </w:rPr>
          </w:pPr>
          <w:r>
            <w:t>HERS Verified High Rise Residential/Hotel/Motel</w:t>
          </w:r>
          <w:r w:rsidRPr="002332EE">
            <w:t xml:space="preserve"> Central Hot Water System Distribution</w:t>
          </w:r>
          <w:r>
            <w:t xml:space="preserve">                                                           </w:t>
          </w:r>
          <w:r w:rsidRPr="00F85124">
            <w:t xml:space="preserve">(Page </w:t>
          </w:r>
          <w:r>
            <w:fldChar w:fldCharType="begin"/>
          </w:r>
          <w:r>
            <w:instrText xml:space="preserve"> PAGE   \* MERGEFORMAT </w:instrText>
          </w:r>
          <w:r>
            <w:fldChar w:fldCharType="separate"/>
          </w:r>
          <w:r w:rsidR="00A15909">
            <w:rPr>
              <w:noProof/>
            </w:rPr>
            <w:t>4</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A15909">
            <w:rPr>
              <w:noProof/>
            </w:rPr>
            <w:t>4</w:t>
          </w:r>
          <w:r>
            <w:rPr>
              <w:noProof/>
            </w:rPr>
            <w:fldChar w:fldCharType="end"/>
          </w:r>
          <w:r w:rsidRPr="00F85124">
            <w:t>)</w:t>
          </w:r>
        </w:p>
      </w:tc>
    </w:tr>
    <w:tr w:rsidR="00BF0A71" w:rsidRPr="00F85124" w14:paraId="1DE035C2" w14:textId="77777777" w:rsidTr="006E64C6">
      <w:trPr>
        <w:cantSplit/>
        <w:trHeight w:val="288"/>
      </w:trPr>
      <w:tc>
        <w:tcPr>
          <w:tcW w:w="0" w:type="auto"/>
        </w:tcPr>
        <w:p w14:paraId="1DE035BF" w14:textId="77777777" w:rsidR="00BF0A71" w:rsidRPr="00F85124" w:rsidRDefault="00BF0A71" w:rsidP="00A374A5">
          <w:pPr>
            <w:pStyle w:val="Style12"/>
          </w:pPr>
          <w:r w:rsidRPr="00F85124">
            <w:t>Project Name:</w:t>
          </w:r>
        </w:p>
      </w:tc>
      <w:tc>
        <w:tcPr>
          <w:tcW w:w="1866" w:type="pct"/>
        </w:tcPr>
        <w:p w14:paraId="1DE035C0" w14:textId="77777777" w:rsidR="00BF0A71" w:rsidRPr="00F85124" w:rsidRDefault="00BF0A71" w:rsidP="00A374A5">
          <w:pPr>
            <w:pStyle w:val="Style12"/>
          </w:pPr>
          <w:r w:rsidRPr="00F85124">
            <w:t>Enforcement Agency:</w:t>
          </w:r>
        </w:p>
      </w:tc>
      <w:tc>
        <w:tcPr>
          <w:tcW w:w="773" w:type="pct"/>
        </w:tcPr>
        <w:p w14:paraId="1DE035C1" w14:textId="77777777" w:rsidR="00BF0A71" w:rsidRPr="00F85124" w:rsidRDefault="00BF0A71" w:rsidP="00A374A5">
          <w:pPr>
            <w:pStyle w:val="Style12"/>
          </w:pPr>
          <w:r w:rsidRPr="00F85124">
            <w:t>Permit Number:</w:t>
          </w:r>
        </w:p>
      </w:tc>
    </w:tr>
    <w:tr w:rsidR="00BF0A71" w:rsidRPr="00F85124" w14:paraId="1DE035C6" w14:textId="77777777" w:rsidTr="006E64C6">
      <w:trPr>
        <w:cantSplit/>
        <w:trHeight w:val="288"/>
      </w:trPr>
      <w:tc>
        <w:tcPr>
          <w:tcW w:w="0" w:type="auto"/>
        </w:tcPr>
        <w:p w14:paraId="1DE035C3" w14:textId="77777777" w:rsidR="00BF0A71" w:rsidRPr="00F85124" w:rsidRDefault="00BF0A71" w:rsidP="00A374A5">
          <w:pPr>
            <w:pStyle w:val="Style12"/>
            <w:rPr>
              <w:vertAlign w:val="superscript"/>
            </w:rPr>
          </w:pPr>
          <w:r w:rsidRPr="00F85124">
            <w:t>Dwelling Address:</w:t>
          </w:r>
        </w:p>
      </w:tc>
      <w:tc>
        <w:tcPr>
          <w:tcW w:w="1866" w:type="pct"/>
        </w:tcPr>
        <w:p w14:paraId="1DE035C4" w14:textId="77777777" w:rsidR="00BF0A71" w:rsidRPr="00F85124" w:rsidRDefault="00BF0A71" w:rsidP="00A374A5">
          <w:pPr>
            <w:pStyle w:val="Style12"/>
            <w:rPr>
              <w:vertAlign w:val="superscript"/>
            </w:rPr>
          </w:pPr>
          <w:r w:rsidRPr="00F85124">
            <w:t>City</w:t>
          </w:r>
        </w:p>
      </w:tc>
      <w:tc>
        <w:tcPr>
          <w:tcW w:w="773" w:type="pct"/>
        </w:tcPr>
        <w:p w14:paraId="1DE035C5" w14:textId="77777777" w:rsidR="00BF0A71" w:rsidRPr="00F85124" w:rsidRDefault="00BF0A71" w:rsidP="00A374A5">
          <w:pPr>
            <w:pStyle w:val="Style12"/>
            <w:rPr>
              <w:vertAlign w:val="superscript"/>
            </w:rPr>
          </w:pPr>
          <w:r w:rsidRPr="00F85124">
            <w:t>Zip Code</w:t>
          </w:r>
        </w:p>
      </w:tc>
    </w:tr>
  </w:tbl>
  <w:p w14:paraId="1DE035C7" w14:textId="77777777" w:rsidR="00BF0A71" w:rsidRPr="00444986" w:rsidRDefault="00BF0A71" w:rsidP="002332EE">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035CA" w14:textId="77777777" w:rsidR="00BF0A71" w:rsidRDefault="00A15909">
    <w:pPr>
      <w:pStyle w:val="Header"/>
    </w:pPr>
    <w:r>
      <w:rPr>
        <w:noProof/>
      </w:rPr>
      <w:pict w14:anchorId="1DE035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28" o:spid="_x0000_s12306"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035CB" w14:textId="77777777" w:rsidR="00BF0A71" w:rsidRDefault="00A15909">
    <w:pPr>
      <w:pStyle w:val="Header"/>
    </w:pPr>
    <w:r>
      <w:rPr>
        <w:noProof/>
      </w:rPr>
      <w:pict w14:anchorId="1DE035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2" o:spid="_x0000_s12307"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968"/>
      <w:gridCol w:w="2434"/>
    </w:tblGrid>
    <w:tr w:rsidR="00BF0A71" w:rsidRPr="00F85124" w14:paraId="1DE035CE" w14:textId="77777777" w:rsidTr="00C65571">
      <w:trPr>
        <w:cantSplit/>
        <w:trHeight w:val="288"/>
      </w:trPr>
      <w:tc>
        <w:tcPr>
          <w:tcW w:w="4155" w:type="pct"/>
          <w:tcBorders>
            <w:bottom w:val="single" w:sz="4" w:space="0" w:color="auto"/>
            <w:right w:val="nil"/>
          </w:tcBorders>
          <w:vAlign w:val="center"/>
        </w:tcPr>
        <w:p w14:paraId="1DE035CC" w14:textId="53423C7C" w:rsidR="00BF0A71" w:rsidRPr="00F85124" w:rsidRDefault="00BF0A71" w:rsidP="00BD59D3">
          <w:pPr>
            <w:pStyle w:val="Style14"/>
            <w:rPr>
              <w:b/>
            </w:rPr>
          </w:pPr>
          <w:r>
            <w:t>CERTIFICATE OF VERIFICATION  - USER INSTRUCTIONS</w:t>
          </w:r>
        </w:p>
      </w:tc>
      <w:tc>
        <w:tcPr>
          <w:tcW w:w="845" w:type="pct"/>
          <w:tcBorders>
            <w:left w:val="nil"/>
            <w:bottom w:val="single" w:sz="4" w:space="0" w:color="auto"/>
          </w:tcBorders>
          <w:tcMar>
            <w:left w:w="115" w:type="dxa"/>
            <w:right w:w="115" w:type="dxa"/>
          </w:tcMar>
          <w:vAlign w:val="center"/>
        </w:tcPr>
        <w:p w14:paraId="1DE035CD" w14:textId="77777777" w:rsidR="00BF0A71" w:rsidRPr="00F85124" w:rsidRDefault="00BF0A71" w:rsidP="000D6187">
          <w:pPr>
            <w:pStyle w:val="Style15"/>
            <w:rPr>
              <w:b/>
            </w:rPr>
          </w:pPr>
          <w:r>
            <w:t>NRCV-PLB-21-H</w:t>
          </w:r>
        </w:p>
      </w:tc>
    </w:tr>
    <w:tr w:rsidR="00BF0A71" w:rsidRPr="00F85124" w14:paraId="1DE035D1" w14:textId="77777777" w:rsidTr="002E5C69">
      <w:trPr>
        <w:cantSplit/>
        <w:trHeight w:val="288"/>
      </w:trPr>
      <w:tc>
        <w:tcPr>
          <w:tcW w:w="5000" w:type="pct"/>
          <w:gridSpan w:val="2"/>
        </w:tcPr>
        <w:p w14:paraId="1DE035D0" w14:textId="69066A5A" w:rsidR="00BF0A71" w:rsidRPr="00F85124" w:rsidRDefault="00BF0A71" w:rsidP="009A56FF">
          <w:pPr>
            <w:pStyle w:val="Style10"/>
            <w:rPr>
              <w:sz w:val="12"/>
              <w:szCs w:val="12"/>
            </w:rPr>
          </w:pPr>
          <w:r>
            <w:t>HERS Verified High Rise Residential/Hotel/Motel</w:t>
          </w:r>
          <w:r w:rsidRPr="002332EE">
            <w:t xml:space="preserve"> Central Hot Water System Distribution</w:t>
          </w:r>
          <w:r>
            <w:t xml:space="preserve">                                                                                                                                           </w:t>
          </w:r>
          <w:r w:rsidRPr="00F85124">
            <w:t xml:space="preserve">(Page </w:t>
          </w:r>
          <w:r>
            <w:fldChar w:fldCharType="begin"/>
          </w:r>
          <w:r>
            <w:instrText xml:space="preserve"> PAGE   \* MERGEFORMAT </w:instrText>
          </w:r>
          <w:r>
            <w:fldChar w:fldCharType="separate"/>
          </w:r>
          <w:r w:rsidR="00A15909">
            <w:rPr>
              <w:noProof/>
            </w:rPr>
            <w:t>2</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A15909">
            <w:rPr>
              <w:noProof/>
            </w:rPr>
            <w:t>2</w:t>
          </w:r>
          <w:r>
            <w:rPr>
              <w:noProof/>
            </w:rPr>
            <w:fldChar w:fldCharType="end"/>
          </w:r>
          <w:r w:rsidRPr="00F85124">
            <w:t>)</w:t>
          </w:r>
        </w:p>
      </w:tc>
    </w:tr>
  </w:tbl>
  <w:p w14:paraId="1DE035D2" w14:textId="2F174E72" w:rsidR="00BF0A71" w:rsidRPr="002332EE" w:rsidRDefault="00A15909" w:rsidP="002332EE">
    <w:pPr>
      <w:pStyle w:val="Header"/>
      <w:spacing w:after="0"/>
      <w:rPr>
        <w:sz w:val="16"/>
        <w:szCs w:val="16"/>
      </w:rPr>
    </w:pPr>
    <w:r>
      <w:rPr>
        <w:noProof/>
      </w:rPr>
      <w:pict w14:anchorId="1DE035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3" o:spid="_x0000_s12311"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035D4" w14:textId="77777777" w:rsidR="00BF0A71" w:rsidRDefault="00A15909">
    <w:pPr>
      <w:pStyle w:val="Header"/>
    </w:pPr>
    <w:r>
      <w:rPr>
        <w:noProof/>
      </w:rPr>
      <w:pict w14:anchorId="1DE035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1" o:spid="_x0000_s1230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035D5" w14:textId="77777777" w:rsidR="00BF0A71" w:rsidRDefault="00A15909">
    <w:pPr>
      <w:pStyle w:val="Header"/>
    </w:pPr>
    <w:r>
      <w:rPr>
        <w:noProof/>
      </w:rPr>
      <w:pict w14:anchorId="1DE035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5" o:spid="_x0000_s12296"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968"/>
      <w:gridCol w:w="2434"/>
    </w:tblGrid>
    <w:tr w:rsidR="00BF0A71" w:rsidRPr="00F85124" w14:paraId="1DE035D8" w14:textId="77777777" w:rsidTr="00C65571">
      <w:trPr>
        <w:cantSplit/>
        <w:trHeight w:val="288"/>
      </w:trPr>
      <w:tc>
        <w:tcPr>
          <w:tcW w:w="4155" w:type="pct"/>
          <w:tcBorders>
            <w:bottom w:val="single" w:sz="4" w:space="0" w:color="auto"/>
            <w:right w:val="nil"/>
          </w:tcBorders>
          <w:vAlign w:val="center"/>
        </w:tcPr>
        <w:p w14:paraId="1DE035D6" w14:textId="7EDA0F43" w:rsidR="00BF0A71" w:rsidRPr="00F85124" w:rsidRDefault="00BF0A71" w:rsidP="00040999">
          <w:pPr>
            <w:pStyle w:val="Style14"/>
            <w:rPr>
              <w:b/>
            </w:rPr>
          </w:pPr>
          <w:r>
            <w:t>CERTIFICATE OF VERIFICATION  - DATA FIELD DEFINITIONS AND CALCULATIONS</w:t>
          </w:r>
        </w:p>
      </w:tc>
      <w:tc>
        <w:tcPr>
          <w:tcW w:w="845" w:type="pct"/>
          <w:tcBorders>
            <w:left w:val="nil"/>
            <w:bottom w:val="single" w:sz="4" w:space="0" w:color="auto"/>
          </w:tcBorders>
          <w:tcMar>
            <w:left w:w="115" w:type="dxa"/>
            <w:right w:w="115" w:type="dxa"/>
          </w:tcMar>
          <w:vAlign w:val="center"/>
        </w:tcPr>
        <w:p w14:paraId="1DE035D7" w14:textId="77777777" w:rsidR="00BF0A71" w:rsidRPr="00F85124" w:rsidRDefault="00BF0A71" w:rsidP="00452DFA">
          <w:pPr>
            <w:pStyle w:val="Style15"/>
            <w:rPr>
              <w:b/>
            </w:rPr>
          </w:pPr>
          <w:r>
            <w:t>NRCV-PLB-21-H</w:t>
          </w:r>
        </w:p>
      </w:tc>
    </w:tr>
    <w:tr w:rsidR="00BF0A71" w:rsidRPr="00F85124" w14:paraId="1DE035DB" w14:textId="77777777" w:rsidTr="002E5C69">
      <w:trPr>
        <w:cantSplit/>
        <w:trHeight w:val="288"/>
      </w:trPr>
      <w:tc>
        <w:tcPr>
          <w:tcW w:w="5000" w:type="pct"/>
          <w:gridSpan w:val="2"/>
        </w:tcPr>
        <w:p w14:paraId="1DE035DA" w14:textId="1D36D2DC" w:rsidR="00BF0A71" w:rsidRPr="00F85124" w:rsidRDefault="00BF0A71" w:rsidP="00463523">
          <w:pPr>
            <w:pStyle w:val="Style10"/>
            <w:rPr>
              <w:sz w:val="12"/>
              <w:szCs w:val="12"/>
            </w:rPr>
          </w:pPr>
          <w:r>
            <w:t>HERS Verified High Rise Residential/Hotel/Motel</w:t>
          </w:r>
          <w:r w:rsidRPr="002332EE">
            <w:t xml:space="preserve"> Central Hot Water System Distribution</w:t>
          </w:r>
          <w:r>
            <w:t xml:space="preserve">                                                                                                                                        </w:t>
          </w:r>
          <w:r w:rsidRPr="00F85124">
            <w:t xml:space="preserve">(Page </w:t>
          </w:r>
          <w:r>
            <w:fldChar w:fldCharType="begin"/>
          </w:r>
          <w:r>
            <w:instrText xml:space="preserve"> PAGE   \* MERGEFORMAT </w:instrText>
          </w:r>
          <w:r>
            <w:fldChar w:fldCharType="separate"/>
          </w:r>
          <w:r w:rsidR="00A15909">
            <w:rPr>
              <w:noProof/>
            </w:rPr>
            <w:t>2</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A15909">
            <w:rPr>
              <w:noProof/>
            </w:rPr>
            <w:t>6</w:t>
          </w:r>
          <w:r>
            <w:rPr>
              <w:noProof/>
            </w:rPr>
            <w:fldChar w:fldCharType="end"/>
          </w:r>
          <w:r w:rsidRPr="00F85124">
            <w:t>)</w:t>
          </w:r>
        </w:p>
      </w:tc>
    </w:tr>
  </w:tbl>
  <w:p w14:paraId="1DE035DC" w14:textId="0E886A10" w:rsidR="00BF0A71" w:rsidRPr="009A56FF" w:rsidRDefault="00A15909" w:rsidP="002332EE">
    <w:pPr>
      <w:pStyle w:val="Header"/>
      <w:spacing w:after="0"/>
      <w:rPr>
        <w:sz w:val="20"/>
        <w:szCs w:val="16"/>
      </w:rPr>
    </w:pPr>
    <w:r>
      <w:rPr>
        <w:noProof/>
      </w:rPr>
      <w:pict w14:anchorId="1DE035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6" o:spid="_x0000_s1231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035DD" w14:textId="77777777" w:rsidR="00BF0A71" w:rsidRDefault="00A15909">
    <w:pPr>
      <w:pStyle w:val="Header"/>
    </w:pPr>
    <w:r>
      <w:rPr>
        <w:noProof/>
      </w:rPr>
      <w:pict w14:anchorId="1DE035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4" o:spid="_x0000_s12295"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D5A02"/>
    <w:multiLevelType w:val="multilevel"/>
    <w:tmpl w:val="60C01518"/>
    <w:lvl w:ilvl="0">
      <w:start w:val="1"/>
      <w:numFmt w:val="decimal"/>
      <w:lvlText w:val="%1."/>
      <w:lvlJc w:val="left"/>
      <w:pPr>
        <w:tabs>
          <w:tab w:val="num" w:pos="630"/>
        </w:tabs>
        <w:ind w:left="63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247EF1"/>
    <w:multiLevelType w:val="hybridMultilevel"/>
    <w:tmpl w:val="45EAAB00"/>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655758F"/>
    <w:multiLevelType w:val="hybridMultilevel"/>
    <w:tmpl w:val="3FE6C032"/>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0324B"/>
    <w:multiLevelType w:val="hybridMultilevel"/>
    <w:tmpl w:val="4FAA9840"/>
    <w:lvl w:ilvl="0" w:tplc="7EEE07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72DE3"/>
    <w:multiLevelType w:val="hybridMultilevel"/>
    <w:tmpl w:val="C16A9AF8"/>
    <w:lvl w:ilvl="0" w:tplc="B91AB514">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B75685"/>
    <w:multiLevelType w:val="multilevel"/>
    <w:tmpl w:val="49BE91C8"/>
    <w:lvl w:ilvl="0">
      <w:start w:val="1"/>
      <w:numFmt w:val="decimal"/>
      <w:pStyle w:val="Heading1"/>
      <w:suff w:val="space"/>
      <w:lvlText w:val="Appendix RA%1"/>
      <w:lvlJc w:val="left"/>
      <w:pPr>
        <w:ind w:left="198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RA%1.%2.%3"/>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7"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A1BAF"/>
    <w:multiLevelType w:val="hybridMultilevel"/>
    <w:tmpl w:val="A796A0DE"/>
    <w:lvl w:ilvl="0" w:tplc="0409000F">
      <w:start w:val="1"/>
      <w:numFmt w:val="decimal"/>
      <w:lvlText w:val="%1."/>
      <w:lvlJc w:val="lef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4725260B"/>
    <w:multiLevelType w:val="hybridMultilevel"/>
    <w:tmpl w:val="049AE9C4"/>
    <w:lvl w:ilvl="0" w:tplc="9BE0630C">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4A427827"/>
    <w:multiLevelType w:val="hybridMultilevel"/>
    <w:tmpl w:val="95B0E5AE"/>
    <w:lvl w:ilvl="0" w:tplc="2F4AA550">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B3090A"/>
    <w:multiLevelType w:val="hybridMultilevel"/>
    <w:tmpl w:val="85964810"/>
    <w:lvl w:ilvl="0" w:tplc="03FE7F68">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54F33B9A"/>
    <w:multiLevelType w:val="hybridMultilevel"/>
    <w:tmpl w:val="D8B88C7A"/>
    <w:lvl w:ilvl="0" w:tplc="B91AB514">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6293855"/>
    <w:multiLevelType w:val="hybridMultilevel"/>
    <w:tmpl w:val="C16A9AF8"/>
    <w:lvl w:ilvl="0" w:tplc="B91AB514">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6640BBC"/>
    <w:multiLevelType w:val="hybridMultilevel"/>
    <w:tmpl w:val="D1986E0C"/>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733B30"/>
    <w:multiLevelType w:val="hybridMultilevel"/>
    <w:tmpl w:val="79705A2A"/>
    <w:lvl w:ilvl="0" w:tplc="0409000F">
      <w:start w:val="1"/>
      <w:numFmt w:val="decimal"/>
      <w:lvlText w:val="%1."/>
      <w:lvlJc w:val="left"/>
      <w:pPr>
        <w:ind w:left="630" w:hanging="360"/>
      </w:pPr>
      <w:rPr>
        <w:rFonts w:hint="default"/>
        <w:sz w:val="20"/>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7" w15:restartNumberingAfterBreak="0">
    <w:nsid w:val="6B03220C"/>
    <w:multiLevelType w:val="hybridMultilevel"/>
    <w:tmpl w:val="4496974C"/>
    <w:lvl w:ilvl="0" w:tplc="8DD6C9AA">
      <w:start w:val="1"/>
      <w:numFmt w:val="decimal"/>
      <w:lvlText w:val="%1."/>
      <w:lvlJc w:val="left"/>
      <w:pPr>
        <w:ind w:left="720" w:hanging="360"/>
      </w:pPr>
      <w:rPr>
        <w:rFonts w:hint="default"/>
      </w:rPr>
    </w:lvl>
    <w:lvl w:ilvl="1" w:tplc="06540658">
      <w:start w:val="1"/>
      <w:numFmt w:val="lowerLetter"/>
      <w:lvlText w:val="%2."/>
      <w:lvlJc w:val="left"/>
      <w:pPr>
        <w:ind w:left="1440" w:hanging="360"/>
      </w:pPr>
    </w:lvl>
    <w:lvl w:ilvl="2" w:tplc="A11AD036" w:tentative="1">
      <w:start w:val="1"/>
      <w:numFmt w:val="lowerRoman"/>
      <w:lvlText w:val="%3."/>
      <w:lvlJc w:val="right"/>
      <w:pPr>
        <w:ind w:left="2160" w:hanging="180"/>
      </w:pPr>
    </w:lvl>
    <w:lvl w:ilvl="3" w:tplc="6338EE84" w:tentative="1">
      <w:start w:val="1"/>
      <w:numFmt w:val="decimal"/>
      <w:lvlText w:val="%4."/>
      <w:lvlJc w:val="left"/>
      <w:pPr>
        <w:ind w:left="2880" w:hanging="360"/>
      </w:pPr>
    </w:lvl>
    <w:lvl w:ilvl="4" w:tplc="EDBCCF46" w:tentative="1">
      <w:start w:val="1"/>
      <w:numFmt w:val="lowerLetter"/>
      <w:lvlText w:val="%5."/>
      <w:lvlJc w:val="left"/>
      <w:pPr>
        <w:ind w:left="3600" w:hanging="360"/>
      </w:pPr>
    </w:lvl>
    <w:lvl w:ilvl="5" w:tplc="314A71E0" w:tentative="1">
      <w:start w:val="1"/>
      <w:numFmt w:val="lowerRoman"/>
      <w:lvlText w:val="%6."/>
      <w:lvlJc w:val="right"/>
      <w:pPr>
        <w:ind w:left="4320" w:hanging="180"/>
      </w:pPr>
    </w:lvl>
    <w:lvl w:ilvl="6" w:tplc="0178CA68" w:tentative="1">
      <w:start w:val="1"/>
      <w:numFmt w:val="decimal"/>
      <w:lvlText w:val="%7."/>
      <w:lvlJc w:val="left"/>
      <w:pPr>
        <w:ind w:left="5040" w:hanging="360"/>
      </w:pPr>
    </w:lvl>
    <w:lvl w:ilvl="7" w:tplc="7B8E9C90" w:tentative="1">
      <w:start w:val="1"/>
      <w:numFmt w:val="lowerLetter"/>
      <w:lvlText w:val="%8."/>
      <w:lvlJc w:val="left"/>
      <w:pPr>
        <w:ind w:left="5760" w:hanging="360"/>
      </w:pPr>
    </w:lvl>
    <w:lvl w:ilvl="8" w:tplc="B3705184" w:tentative="1">
      <w:start w:val="1"/>
      <w:numFmt w:val="lowerRoman"/>
      <w:lvlText w:val="%9."/>
      <w:lvlJc w:val="right"/>
      <w:pPr>
        <w:ind w:left="6480" w:hanging="180"/>
      </w:pPr>
    </w:lvl>
  </w:abstractNum>
  <w:abstractNum w:abstractNumId="18" w15:restartNumberingAfterBreak="0">
    <w:nsid w:val="6B143573"/>
    <w:multiLevelType w:val="hybridMultilevel"/>
    <w:tmpl w:val="F19C8FD2"/>
    <w:lvl w:ilvl="0" w:tplc="5C103F5A">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EFE6DAA6">
      <w:start w:val="1"/>
      <w:numFmt w:val="bullet"/>
      <w:lvlText w:val="o"/>
      <w:lvlJc w:val="left"/>
      <w:pPr>
        <w:tabs>
          <w:tab w:val="num" w:pos="1440"/>
        </w:tabs>
        <w:ind w:left="1440" w:hanging="360"/>
      </w:pPr>
      <w:rPr>
        <w:rFonts w:ascii="Courier New" w:hAnsi="Courier New" w:cs="Courier New" w:hint="default"/>
      </w:rPr>
    </w:lvl>
    <w:lvl w:ilvl="2" w:tplc="C00883B0" w:tentative="1">
      <w:start w:val="1"/>
      <w:numFmt w:val="bullet"/>
      <w:lvlText w:val=""/>
      <w:lvlJc w:val="left"/>
      <w:pPr>
        <w:tabs>
          <w:tab w:val="num" w:pos="2160"/>
        </w:tabs>
        <w:ind w:left="2160" w:hanging="360"/>
      </w:pPr>
      <w:rPr>
        <w:rFonts w:ascii="Wingdings" w:hAnsi="Wingdings" w:hint="default"/>
      </w:rPr>
    </w:lvl>
    <w:lvl w:ilvl="3" w:tplc="5D980AD2" w:tentative="1">
      <w:start w:val="1"/>
      <w:numFmt w:val="bullet"/>
      <w:lvlText w:val=""/>
      <w:lvlJc w:val="left"/>
      <w:pPr>
        <w:tabs>
          <w:tab w:val="num" w:pos="2880"/>
        </w:tabs>
        <w:ind w:left="2880" w:hanging="360"/>
      </w:pPr>
      <w:rPr>
        <w:rFonts w:ascii="Symbol" w:hAnsi="Symbol" w:hint="default"/>
      </w:rPr>
    </w:lvl>
    <w:lvl w:ilvl="4" w:tplc="812E3074" w:tentative="1">
      <w:start w:val="1"/>
      <w:numFmt w:val="bullet"/>
      <w:lvlText w:val="o"/>
      <w:lvlJc w:val="left"/>
      <w:pPr>
        <w:tabs>
          <w:tab w:val="num" w:pos="3600"/>
        </w:tabs>
        <w:ind w:left="3600" w:hanging="360"/>
      </w:pPr>
      <w:rPr>
        <w:rFonts w:ascii="Courier New" w:hAnsi="Courier New" w:cs="Courier New" w:hint="default"/>
      </w:rPr>
    </w:lvl>
    <w:lvl w:ilvl="5" w:tplc="4B34977A" w:tentative="1">
      <w:start w:val="1"/>
      <w:numFmt w:val="bullet"/>
      <w:lvlText w:val=""/>
      <w:lvlJc w:val="left"/>
      <w:pPr>
        <w:tabs>
          <w:tab w:val="num" w:pos="4320"/>
        </w:tabs>
        <w:ind w:left="4320" w:hanging="360"/>
      </w:pPr>
      <w:rPr>
        <w:rFonts w:ascii="Wingdings" w:hAnsi="Wingdings" w:hint="default"/>
      </w:rPr>
    </w:lvl>
    <w:lvl w:ilvl="6" w:tplc="BA62C358" w:tentative="1">
      <w:start w:val="1"/>
      <w:numFmt w:val="bullet"/>
      <w:lvlText w:val=""/>
      <w:lvlJc w:val="left"/>
      <w:pPr>
        <w:tabs>
          <w:tab w:val="num" w:pos="5040"/>
        </w:tabs>
        <w:ind w:left="5040" w:hanging="360"/>
      </w:pPr>
      <w:rPr>
        <w:rFonts w:ascii="Symbol" w:hAnsi="Symbol" w:hint="default"/>
      </w:rPr>
    </w:lvl>
    <w:lvl w:ilvl="7" w:tplc="ACF24374" w:tentative="1">
      <w:start w:val="1"/>
      <w:numFmt w:val="bullet"/>
      <w:lvlText w:val="o"/>
      <w:lvlJc w:val="left"/>
      <w:pPr>
        <w:tabs>
          <w:tab w:val="num" w:pos="5760"/>
        </w:tabs>
        <w:ind w:left="5760" w:hanging="360"/>
      </w:pPr>
      <w:rPr>
        <w:rFonts w:ascii="Courier New" w:hAnsi="Courier New" w:cs="Courier New" w:hint="default"/>
      </w:rPr>
    </w:lvl>
    <w:lvl w:ilvl="8" w:tplc="4E965F0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481BD4"/>
    <w:multiLevelType w:val="hybridMultilevel"/>
    <w:tmpl w:val="7310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B736A8"/>
    <w:multiLevelType w:val="hybridMultilevel"/>
    <w:tmpl w:val="B246C98A"/>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F5B1166"/>
    <w:multiLevelType w:val="hybridMultilevel"/>
    <w:tmpl w:val="FCFAC282"/>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0"/>
  </w:num>
  <w:num w:numId="4">
    <w:abstractNumId w:val="4"/>
  </w:num>
  <w:num w:numId="5">
    <w:abstractNumId w:val="17"/>
  </w:num>
  <w:num w:numId="6">
    <w:abstractNumId w:val="1"/>
  </w:num>
  <w:num w:numId="7">
    <w:abstractNumId w:val="3"/>
  </w:num>
  <w:num w:numId="8">
    <w:abstractNumId w:val="5"/>
  </w:num>
  <w:num w:numId="9">
    <w:abstractNumId w:val="11"/>
  </w:num>
  <w:num w:numId="10">
    <w:abstractNumId w:val="15"/>
  </w:num>
  <w:num w:numId="11">
    <w:abstractNumId w:val="12"/>
  </w:num>
  <w:num w:numId="12">
    <w:abstractNumId w:val="19"/>
  </w:num>
  <w:num w:numId="13">
    <w:abstractNumId w:val="20"/>
  </w:num>
  <w:num w:numId="14">
    <w:abstractNumId w:val="7"/>
  </w:num>
  <w:num w:numId="15">
    <w:abstractNumId w:val="14"/>
  </w:num>
  <w:num w:numId="16">
    <w:abstractNumId w:val="8"/>
  </w:num>
  <w:num w:numId="17">
    <w:abstractNumId w:val="9"/>
  </w:num>
  <w:num w:numId="18">
    <w:abstractNumId w:val="10"/>
  </w:num>
  <w:num w:numId="19">
    <w:abstractNumId w:val="13"/>
  </w:num>
  <w:num w:numId="20">
    <w:abstractNumId w:val="21"/>
  </w:num>
  <w:num w:numId="21">
    <w:abstractNumId w:val="21"/>
  </w:num>
  <w:num w:numId="22">
    <w:abstractNumId w:val="21"/>
  </w:num>
  <w:num w:numId="23">
    <w:abstractNumId w:val="21"/>
  </w:num>
  <w:num w:numId="24">
    <w:abstractNumId w:val="21"/>
  </w:num>
  <w:num w:numId="25">
    <w:abstractNumId w:val="21"/>
  </w:num>
  <w:num w:numId="26">
    <w:abstractNumId w:val="16"/>
  </w:num>
  <w:num w:numId="27">
    <w:abstractNumId w:val="2"/>
  </w:num>
  <w:num w:numId="28">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characterSpacingControl w:val="doNotCompress"/>
  <w:hdrShapeDefaults>
    <o:shapedefaults v:ext="edit" spidmax="12312"/>
    <o:shapelayout v:ext="edit">
      <o:idmap v:ext="edit" data="1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D7"/>
    <w:rsid w:val="00005EA3"/>
    <w:rsid w:val="00010F31"/>
    <w:rsid w:val="00031A48"/>
    <w:rsid w:val="00040999"/>
    <w:rsid w:val="00040F25"/>
    <w:rsid w:val="000523DC"/>
    <w:rsid w:val="0006215B"/>
    <w:rsid w:val="00084AC4"/>
    <w:rsid w:val="0009219B"/>
    <w:rsid w:val="000A0435"/>
    <w:rsid w:val="000A3CA2"/>
    <w:rsid w:val="000B2EF2"/>
    <w:rsid w:val="000B4A98"/>
    <w:rsid w:val="000B4F44"/>
    <w:rsid w:val="000C36F4"/>
    <w:rsid w:val="000D5453"/>
    <w:rsid w:val="000D6187"/>
    <w:rsid w:val="000F4069"/>
    <w:rsid w:val="000F598D"/>
    <w:rsid w:val="00104D8A"/>
    <w:rsid w:val="00106FB3"/>
    <w:rsid w:val="00140960"/>
    <w:rsid w:val="00150E85"/>
    <w:rsid w:val="00155C86"/>
    <w:rsid w:val="0016202A"/>
    <w:rsid w:val="001653B1"/>
    <w:rsid w:val="00170CD8"/>
    <w:rsid w:val="001711DA"/>
    <w:rsid w:val="001835A6"/>
    <w:rsid w:val="001A26AD"/>
    <w:rsid w:val="001B31A7"/>
    <w:rsid w:val="001C7789"/>
    <w:rsid w:val="001D56D7"/>
    <w:rsid w:val="001E2F2C"/>
    <w:rsid w:val="001E73C2"/>
    <w:rsid w:val="001F3D81"/>
    <w:rsid w:val="001F5835"/>
    <w:rsid w:val="001F5E5E"/>
    <w:rsid w:val="002014B2"/>
    <w:rsid w:val="00207FAD"/>
    <w:rsid w:val="00215EF4"/>
    <w:rsid w:val="002332EE"/>
    <w:rsid w:val="002718B1"/>
    <w:rsid w:val="00272E56"/>
    <w:rsid w:val="0029092A"/>
    <w:rsid w:val="002A1823"/>
    <w:rsid w:val="002E5C69"/>
    <w:rsid w:val="002F17DD"/>
    <w:rsid w:val="00305CE3"/>
    <w:rsid w:val="00312342"/>
    <w:rsid w:val="003129ED"/>
    <w:rsid w:val="00313516"/>
    <w:rsid w:val="003217C3"/>
    <w:rsid w:val="00324A7E"/>
    <w:rsid w:val="003256E4"/>
    <w:rsid w:val="00330E23"/>
    <w:rsid w:val="0036278D"/>
    <w:rsid w:val="003627FB"/>
    <w:rsid w:val="00373555"/>
    <w:rsid w:val="003855DB"/>
    <w:rsid w:val="00392DAF"/>
    <w:rsid w:val="003B68DA"/>
    <w:rsid w:val="003B7CB3"/>
    <w:rsid w:val="003C0E64"/>
    <w:rsid w:val="003D76C7"/>
    <w:rsid w:val="003D7CDE"/>
    <w:rsid w:val="003E6BD9"/>
    <w:rsid w:val="004063DE"/>
    <w:rsid w:val="00407955"/>
    <w:rsid w:val="00435049"/>
    <w:rsid w:val="00443DDB"/>
    <w:rsid w:val="00444986"/>
    <w:rsid w:val="00452DFA"/>
    <w:rsid w:val="004570A1"/>
    <w:rsid w:val="00463523"/>
    <w:rsid w:val="00482F81"/>
    <w:rsid w:val="00484A22"/>
    <w:rsid w:val="00487335"/>
    <w:rsid w:val="00491EAB"/>
    <w:rsid w:val="004A541C"/>
    <w:rsid w:val="004B09CB"/>
    <w:rsid w:val="004E57AA"/>
    <w:rsid w:val="004F1C9E"/>
    <w:rsid w:val="00522943"/>
    <w:rsid w:val="0053535C"/>
    <w:rsid w:val="00535A33"/>
    <w:rsid w:val="0054207C"/>
    <w:rsid w:val="005432AB"/>
    <w:rsid w:val="005B6B37"/>
    <w:rsid w:val="005D034D"/>
    <w:rsid w:val="005D05A2"/>
    <w:rsid w:val="005E34BE"/>
    <w:rsid w:val="005E635C"/>
    <w:rsid w:val="005F04AD"/>
    <w:rsid w:val="005F51A5"/>
    <w:rsid w:val="00601090"/>
    <w:rsid w:val="006032B4"/>
    <w:rsid w:val="00626EAA"/>
    <w:rsid w:val="00672F4C"/>
    <w:rsid w:val="00693EB9"/>
    <w:rsid w:val="006A3821"/>
    <w:rsid w:val="006A51DA"/>
    <w:rsid w:val="006E64C6"/>
    <w:rsid w:val="006E7AF8"/>
    <w:rsid w:val="006F74A5"/>
    <w:rsid w:val="00736224"/>
    <w:rsid w:val="00737B4A"/>
    <w:rsid w:val="0075546A"/>
    <w:rsid w:val="007609B2"/>
    <w:rsid w:val="007666A1"/>
    <w:rsid w:val="00773C4D"/>
    <w:rsid w:val="007778A7"/>
    <w:rsid w:val="00785B80"/>
    <w:rsid w:val="007948D0"/>
    <w:rsid w:val="007A7B36"/>
    <w:rsid w:val="007B23DB"/>
    <w:rsid w:val="007B39EE"/>
    <w:rsid w:val="007B4AF8"/>
    <w:rsid w:val="007D43A6"/>
    <w:rsid w:val="007E7F43"/>
    <w:rsid w:val="007F1917"/>
    <w:rsid w:val="00803CED"/>
    <w:rsid w:val="00806DFF"/>
    <w:rsid w:val="00820D92"/>
    <w:rsid w:val="00823ED2"/>
    <w:rsid w:val="00831922"/>
    <w:rsid w:val="00841CDD"/>
    <w:rsid w:val="00847B2C"/>
    <w:rsid w:val="008523A7"/>
    <w:rsid w:val="008664B7"/>
    <w:rsid w:val="00870476"/>
    <w:rsid w:val="0088217C"/>
    <w:rsid w:val="008877CF"/>
    <w:rsid w:val="008A6CAA"/>
    <w:rsid w:val="008B47F4"/>
    <w:rsid w:val="008E1EA5"/>
    <w:rsid w:val="008E225C"/>
    <w:rsid w:val="00900AAA"/>
    <w:rsid w:val="0090600A"/>
    <w:rsid w:val="009328F8"/>
    <w:rsid w:val="0093726E"/>
    <w:rsid w:val="00941F90"/>
    <w:rsid w:val="00944C1F"/>
    <w:rsid w:val="00947331"/>
    <w:rsid w:val="009905D5"/>
    <w:rsid w:val="00990D96"/>
    <w:rsid w:val="009961D2"/>
    <w:rsid w:val="009A56FF"/>
    <w:rsid w:val="009B7BB1"/>
    <w:rsid w:val="009D2F82"/>
    <w:rsid w:val="009E0570"/>
    <w:rsid w:val="009E1D9B"/>
    <w:rsid w:val="009E60F5"/>
    <w:rsid w:val="009E63ED"/>
    <w:rsid w:val="009F33F1"/>
    <w:rsid w:val="009F61DE"/>
    <w:rsid w:val="009F66B0"/>
    <w:rsid w:val="00A02EBA"/>
    <w:rsid w:val="00A15909"/>
    <w:rsid w:val="00A34189"/>
    <w:rsid w:val="00A35996"/>
    <w:rsid w:val="00A374A5"/>
    <w:rsid w:val="00A41293"/>
    <w:rsid w:val="00A42F56"/>
    <w:rsid w:val="00A44CF4"/>
    <w:rsid w:val="00A46BAE"/>
    <w:rsid w:val="00A656BE"/>
    <w:rsid w:val="00A8529D"/>
    <w:rsid w:val="00A86AFF"/>
    <w:rsid w:val="00A90839"/>
    <w:rsid w:val="00A9176D"/>
    <w:rsid w:val="00AA3206"/>
    <w:rsid w:val="00AD6154"/>
    <w:rsid w:val="00AD6D8B"/>
    <w:rsid w:val="00AE63F4"/>
    <w:rsid w:val="00AE6749"/>
    <w:rsid w:val="00AE6941"/>
    <w:rsid w:val="00AF2CD9"/>
    <w:rsid w:val="00B3063C"/>
    <w:rsid w:val="00B3149A"/>
    <w:rsid w:val="00B51B6D"/>
    <w:rsid w:val="00B66279"/>
    <w:rsid w:val="00B87676"/>
    <w:rsid w:val="00B953DE"/>
    <w:rsid w:val="00BA034D"/>
    <w:rsid w:val="00BA366B"/>
    <w:rsid w:val="00BC2922"/>
    <w:rsid w:val="00BC5BF3"/>
    <w:rsid w:val="00BD59D3"/>
    <w:rsid w:val="00BF0A71"/>
    <w:rsid w:val="00BF0DE9"/>
    <w:rsid w:val="00C0033F"/>
    <w:rsid w:val="00C05AD7"/>
    <w:rsid w:val="00C060F2"/>
    <w:rsid w:val="00C34815"/>
    <w:rsid w:val="00C42D51"/>
    <w:rsid w:val="00C611FD"/>
    <w:rsid w:val="00C65571"/>
    <w:rsid w:val="00C83171"/>
    <w:rsid w:val="00C93879"/>
    <w:rsid w:val="00C96A7C"/>
    <w:rsid w:val="00CD0AA9"/>
    <w:rsid w:val="00CE53A2"/>
    <w:rsid w:val="00CE5554"/>
    <w:rsid w:val="00CE7B0C"/>
    <w:rsid w:val="00D045AB"/>
    <w:rsid w:val="00D23BA8"/>
    <w:rsid w:val="00D33833"/>
    <w:rsid w:val="00D37405"/>
    <w:rsid w:val="00D40936"/>
    <w:rsid w:val="00D430ED"/>
    <w:rsid w:val="00D44EA5"/>
    <w:rsid w:val="00D45382"/>
    <w:rsid w:val="00D50145"/>
    <w:rsid w:val="00D61303"/>
    <w:rsid w:val="00D61EDC"/>
    <w:rsid w:val="00D72157"/>
    <w:rsid w:val="00D76F99"/>
    <w:rsid w:val="00D808EE"/>
    <w:rsid w:val="00DA4FAE"/>
    <w:rsid w:val="00DB1DD1"/>
    <w:rsid w:val="00DB310B"/>
    <w:rsid w:val="00DD1367"/>
    <w:rsid w:val="00DE5B89"/>
    <w:rsid w:val="00E0088C"/>
    <w:rsid w:val="00E0427F"/>
    <w:rsid w:val="00E0450E"/>
    <w:rsid w:val="00E10F04"/>
    <w:rsid w:val="00E13CAB"/>
    <w:rsid w:val="00E2111D"/>
    <w:rsid w:val="00E27A0E"/>
    <w:rsid w:val="00E447BB"/>
    <w:rsid w:val="00E450A6"/>
    <w:rsid w:val="00E60618"/>
    <w:rsid w:val="00EC00E4"/>
    <w:rsid w:val="00ED393A"/>
    <w:rsid w:val="00ED69AA"/>
    <w:rsid w:val="00EE21ED"/>
    <w:rsid w:val="00EF1EAC"/>
    <w:rsid w:val="00EF3C80"/>
    <w:rsid w:val="00EF6A8F"/>
    <w:rsid w:val="00F015D0"/>
    <w:rsid w:val="00F03A0C"/>
    <w:rsid w:val="00F16BD7"/>
    <w:rsid w:val="00F50819"/>
    <w:rsid w:val="00F5695F"/>
    <w:rsid w:val="00F570D8"/>
    <w:rsid w:val="00F5769E"/>
    <w:rsid w:val="00F70948"/>
    <w:rsid w:val="00FE3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312"/>
    <o:shapelayout v:ext="edit">
      <o:idmap v:ext="edit" data="1"/>
    </o:shapelayout>
  </w:shapeDefaults>
  <w:decimalSymbol w:val="."/>
  <w:listSeparator w:val=","/>
  <w14:docId w14:val="1DE031D4"/>
  <w15:docId w15:val="{4D05BBA7-62DA-4F1A-A4D9-76DA6C8A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4D"/>
    <w:pPr>
      <w:spacing w:after="200" w:line="276" w:lineRule="auto"/>
    </w:pPr>
    <w:rPr>
      <w:sz w:val="22"/>
      <w:szCs w:val="22"/>
    </w:rPr>
  </w:style>
  <w:style w:type="paragraph" w:styleId="Heading1">
    <w:name w:val="heading 1"/>
    <w:basedOn w:val="Normal"/>
    <w:next w:val="Normal"/>
    <w:link w:val="Heading1Char"/>
    <w:qFormat/>
    <w:rsid w:val="00005EA3"/>
    <w:pPr>
      <w:keepNext/>
      <w:numPr>
        <w:numId w:val="2"/>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qFormat/>
    <w:rsid w:val="00005EA3"/>
    <w:pPr>
      <w:keepNext/>
      <w:numPr>
        <w:ilvl w:val="1"/>
        <w:numId w:val="2"/>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qFormat/>
    <w:rsid w:val="00005EA3"/>
    <w:pPr>
      <w:keepNext/>
      <w:numPr>
        <w:ilvl w:val="2"/>
        <w:numId w:val="2"/>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qFormat/>
    <w:rsid w:val="00005EA3"/>
    <w:pPr>
      <w:keepNext/>
      <w:numPr>
        <w:ilvl w:val="3"/>
        <w:numId w:val="2"/>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qFormat/>
    <w:rsid w:val="00005EA3"/>
    <w:pPr>
      <w:keepNext/>
      <w:numPr>
        <w:ilvl w:val="4"/>
        <w:numId w:val="2"/>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qFormat/>
    <w:rsid w:val="00005EA3"/>
    <w:pPr>
      <w:keepNext/>
      <w:numPr>
        <w:ilvl w:val="5"/>
        <w:numId w:val="2"/>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005EA3"/>
    <w:pPr>
      <w:numPr>
        <w:ilvl w:val="6"/>
        <w:numId w:val="2"/>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005EA3"/>
    <w:pPr>
      <w:numPr>
        <w:ilvl w:val="7"/>
        <w:numId w:val="2"/>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005EA3"/>
    <w:pPr>
      <w:numPr>
        <w:ilvl w:val="8"/>
        <w:numId w:val="2"/>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5EA3"/>
    <w:rPr>
      <w:rFonts w:ascii="Arial" w:eastAsia="Times New Roman" w:hAnsi="Arial"/>
      <w:b/>
      <w:sz w:val="36"/>
    </w:rPr>
  </w:style>
  <w:style w:type="character" w:customStyle="1" w:styleId="Heading2Char">
    <w:name w:val="Heading 2 Char"/>
    <w:aliases w:val="h2 Char,h21 Char,h22 Char"/>
    <w:basedOn w:val="DefaultParagraphFont"/>
    <w:link w:val="Heading2"/>
    <w:rsid w:val="00005EA3"/>
    <w:rPr>
      <w:rFonts w:ascii="Arial" w:eastAsia="Times New Roman" w:hAnsi="Arial"/>
      <w:b/>
      <w:i/>
      <w:sz w:val="22"/>
    </w:rPr>
  </w:style>
  <w:style w:type="character" w:customStyle="1" w:styleId="Heading3Char">
    <w:name w:val="Heading 3 Char"/>
    <w:aliases w:val="h3 Char,h31 Char,h32 Char"/>
    <w:basedOn w:val="DefaultParagraphFont"/>
    <w:link w:val="Heading3"/>
    <w:rsid w:val="00005EA3"/>
    <w:rPr>
      <w:rFonts w:ascii="Arial Black" w:eastAsia="Times New Roman" w:hAnsi="Arial Black"/>
    </w:rPr>
  </w:style>
  <w:style w:type="character" w:customStyle="1" w:styleId="Heading4Char">
    <w:name w:val="Heading 4 Char"/>
    <w:basedOn w:val="DefaultParagraphFont"/>
    <w:link w:val="Heading4"/>
    <w:rsid w:val="00005EA3"/>
    <w:rPr>
      <w:rFonts w:ascii="Arial" w:eastAsia="Times New Roman" w:hAnsi="Arial"/>
      <w:b/>
      <w:i/>
    </w:rPr>
  </w:style>
  <w:style w:type="character" w:customStyle="1" w:styleId="Heading5Char">
    <w:name w:val="Heading 5 Char"/>
    <w:basedOn w:val="DefaultParagraphFont"/>
    <w:link w:val="Heading5"/>
    <w:rsid w:val="00005EA3"/>
    <w:rPr>
      <w:rFonts w:ascii="Arial" w:eastAsia="Times New Roman" w:hAnsi="Arial"/>
      <w:b/>
    </w:rPr>
  </w:style>
  <w:style w:type="character" w:customStyle="1" w:styleId="Heading6Char">
    <w:name w:val="Heading 6 Char"/>
    <w:basedOn w:val="DefaultParagraphFont"/>
    <w:link w:val="Heading6"/>
    <w:rsid w:val="00005EA3"/>
    <w:rPr>
      <w:rFonts w:ascii="Arial" w:eastAsia="Times New Roman" w:hAnsi="Arial"/>
      <w:i/>
    </w:rPr>
  </w:style>
  <w:style w:type="character" w:customStyle="1" w:styleId="Heading7Char">
    <w:name w:val="Heading 7 Char"/>
    <w:basedOn w:val="DefaultParagraphFont"/>
    <w:link w:val="Heading7"/>
    <w:rsid w:val="00005EA3"/>
    <w:rPr>
      <w:rFonts w:ascii="Arial" w:eastAsia="Times New Roman" w:hAnsi="Arial"/>
      <w:i/>
    </w:rPr>
  </w:style>
  <w:style w:type="character" w:customStyle="1" w:styleId="Heading8Char">
    <w:name w:val="Heading 8 Char"/>
    <w:basedOn w:val="DefaultParagraphFont"/>
    <w:link w:val="Heading8"/>
    <w:rsid w:val="00005EA3"/>
    <w:rPr>
      <w:rFonts w:ascii="Arial" w:eastAsia="Times New Roman" w:hAnsi="Arial"/>
      <w:i/>
    </w:rPr>
  </w:style>
  <w:style w:type="character" w:customStyle="1" w:styleId="Heading9Char">
    <w:name w:val="Heading 9 Char"/>
    <w:basedOn w:val="DefaultParagraphFont"/>
    <w:link w:val="Heading9"/>
    <w:rsid w:val="00005EA3"/>
    <w:rPr>
      <w:rFonts w:ascii="Arial" w:eastAsia="Times New Roman" w:hAnsi="Arial"/>
      <w:b/>
      <w:i/>
      <w:sz w:val="18"/>
    </w:rPr>
  </w:style>
  <w:style w:type="paragraph" w:customStyle="1" w:styleId="NormalBullet">
    <w:name w:val="Normal Bullet"/>
    <w:basedOn w:val="Normal"/>
    <w:rsid w:val="00005EA3"/>
    <w:pPr>
      <w:numPr>
        <w:numId w:val="1"/>
      </w:numPr>
      <w:spacing w:before="120" w:after="0" w:line="240" w:lineRule="auto"/>
    </w:pPr>
    <w:rPr>
      <w:rFonts w:ascii="Arial" w:eastAsia="Times New Roman" w:hAnsi="Arial"/>
      <w:sz w:val="20"/>
      <w:szCs w:val="20"/>
    </w:rPr>
  </w:style>
  <w:style w:type="paragraph" w:styleId="ListParagraph">
    <w:name w:val="List Paragraph"/>
    <w:basedOn w:val="Normal"/>
    <w:uiPriority w:val="34"/>
    <w:qFormat/>
    <w:rsid w:val="002014B2"/>
    <w:pPr>
      <w:ind w:left="720"/>
      <w:contextualSpacing/>
    </w:pPr>
  </w:style>
  <w:style w:type="paragraph" w:customStyle="1" w:styleId="BulletDiRoman">
    <w:name w:val="Bullet D (i. Roman)"/>
    <w:basedOn w:val="Normal"/>
    <w:rsid w:val="002014B2"/>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2014B2"/>
    <w:pPr>
      <w:suppressAutoHyphens/>
      <w:spacing w:before="120" w:after="0" w:line="240" w:lineRule="auto"/>
      <w:ind w:left="1080" w:hanging="360"/>
    </w:pPr>
    <w:rPr>
      <w:rFonts w:ascii="Times New Roman" w:eastAsia="Times New Roman" w:hAnsi="Times New Roman"/>
      <w:sz w:val="20"/>
      <w:szCs w:val="20"/>
    </w:rPr>
  </w:style>
  <w:style w:type="table" w:styleId="TableGrid">
    <w:name w:val="Table Grid"/>
    <w:basedOn w:val="TableNormal"/>
    <w:uiPriority w:val="59"/>
    <w:rsid w:val="001409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B3063C"/>
    <w:pPr>
      <w:tabs>
        <w:tab w:val="center" w:pos="4680"/>
        <w:tab w:val="right" w:pos="9360"/>
      </w:tabs>
    </w:pPr>
  </w:style>
  <w:style w:type="character" w:customStyle="1" w:styleId="HeaderChar">
    <w:name w:val="Header Char"/>
    <w:basedOn w:val="DefaultParagraphFont"/>
    <w:link w:val="Header"/>
    <w:rsid w:val="00B3063C"/>
    <w:rPr>
      <w:sz w:val="22"/>
      <w:szCs w:val="22"/>
    </w:rPr>
  </w:style>
  <w:style w:type="paragraph" w:styleId="Footer">
    <w:name w:val="footer"/>
    <w:basedOn w:val="Normal"/>
    <w:link w:val="FooterChar"/>
    <w:uiPriority w:val="99"/>
    <w:unhideWhenUsed/>
    <w:rsid w:val="00B3063C"/>
    <w:pPr>
      <w:tabs>
        <w:tab w:val="center" w:pos="4680"/>
        <w:tab w:val="right" w:pos="9360"/>
      </w:tabs>
    </w:pPr>
  </w:style>
  <w:style w:type="character" w:customStyle="1" w:styleId="FooterChar">
    <w:name w:val="Footer Char"/>
    <w:basedOn w:val="DefaultParagraphFont"/>
    <w:link w:val="Footer"/>
    <w:uiPriority w:val="99"/>
    <w:rsid w:val="00B3063C"/>
    <w:rPr>
      <w:sz w:val="22"/>
      <w:szCs w:val="22"/>
    </w:rPr>
  </w:style>
  <w:style w:type="paragraph" w:customStyle="1" w:styleId="p2">
    <w:name w:val="p2"/>
    <w:basedOn w:val="Normal"/>
    <w:rsid w:val="002332EE"/>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13">
    <w:name w:val="Style13"/>
    <w:basedOn w:val="Footer"/>
    <w:link w:val="Style13Char"/>
    <w:qFormat/>
    <w:rsid w:val="002332EE"/>
    <w:pPr>
      <w:pBdr>
        <w:top w:val="single" w:sz="4" w:space="1" w:color="auto"/>
      </w:pBdr>
      <w:tabs>
        <w:tab w:val="clear" w:pos="4680"/>
        <w:tab w:val="clear" w:pos="9360"/>
        <w:tab w:val="center" w:pos="4320"/>
        <w:tab w:val="right" w:pos="10800"/>
      </w:tabs>
      <w:spacing w:before="60" w:after="0" w:line="240" w:lineRule="auto"/>
    </w:pPr>
    <w:rPr>
      <w:rFonts w:asciiTheme="minorHAnsi" w:eastAsia="Times New Roman" w:hAnsiTheme="minorHAnsi"/>
      <w:i/>
    </w:rPr>
  </w:style>
  <w:style w:type="character" w:customStyle="1" w:styleId="Style13Char">
    <w:name w:val="Style13 Char"/>
    <w:basedOn w:val="FooterChar"/>
    <w:link w:val="Style13"/>
    <w:rsid w:val="002332EE"/>
    <w:rPr>
      <w:rFonts w:asciiTheme="minorHAnsi" w:eastAsia="Times New Roman" w:hAnsiTheme="minorHAnsi"/>
      <w:i/>
      <w:sz w:val="22"/>
      <w:szCs w:val="22"/>
    </w:rPr>
  </w:style>
  <w:style w:type="paragraph" w:customStyle="1" w:styleId="Style10">
    <w:name w:val="Style10"/>
    <w:basedOn w:val="Normal"/>
    <w:link w:val="Style10Char"/>
    <w:qFormat/>
    <w:rsid w:val="002332EE"/>
    <w:pPr>
      <w:tabs>
        <w:tab w:val="right" w:pos="10543"/>
      </w:tabs>
      <w:spacing w:after="0" w:line="240" w:lineRule="auto"/>
    </w:pPr>
    <w:rPr>
      <w:rFonts w:asciiTheme="minorHAnsi" w:eastAsia="Times New Roman" w:hAnsiTheme="minorHAnsi"/>
      <w:bCs/>
      <w:sz w:val="20"/>
      <w:szCs w:val="20"/>
    </w:rPr>
  </w:style>
  <w:style w:type="paragraph" w:customStyle="1" w:styleId="Style11">
    <w:name w:val="Style11"/>
    <w:basedOn w:val="Normal"/>
    <w:link w:val="Style11Char"/>
    <w:qFormat/>
    <w:rsid w:val="002332EE"/>
    <w:pPr>
      <w:tabs>
        <w:tab w:val="right" w:pos="10543"/>
      </w:tabs>
      <w:spacing w:after="0" w:line="240" w:lineRule="auto"/>
      <w:jc w:val="right"/>
    </w:pPr>
    <w:rPr>
      <w:rFonts w:asciiTheme="minorHAnsi" w:eastAsia="Times New Roman" w:hAnsiTheme="minorHAnsi"/>
      <w:bCs/>
      <w:sz w:val="20"/>
      <w:szCs w:val="20"/>
    </w:rPr>
  </w:style>
  <w:style w:type="character" w:customStyle="1" w:styleId="Style10Char">
    <w:name w:val="Style10 Char"/>
    <w:basedOn w:val="DefaultParagraphFont"/>
    <w:link w:val="Style10"/>
    <w:rsid w:val="002332EE"/>
    <w:rPr>
      <w:rFonts w:asciiTheme="minorHAnsi" w:eastAsia="Times New Roman" w:hAnsiTheme="minorHAnsi"/>
      <w:bCs/>
    </w:rPr>
  </w:style>
  <w:style w:type="paragraph" w:customStyle="1" w:styleId="Style12">
    <w:name w:val="Style12"/>
    <w:basedOn w:val="Normal"/>
    <w:link w:val="Style12Char"/>
    <w:qFormat/>
    <w:rsid w:val="002332EE"/>
    <w:pPr>
      <w:spacing w:after="0" w:line="240" w:lineRule="auto"/>
    </w:pPr>
    <w:rPr>
      <w:rFonts w:asciiTheme="minorHAnsi" w:eastAsia="Times New Roman" w:hAnsiTheme="minorHAnsi"/>
      <w:sz w:val="12"/>
      <w:szCs w:val="12"/>
    </w:rPr>
  </w:style>
  <w:style w:type="character" w:customStyle="1" w:styleId="Style11Char">
    <w:name w:val="Style11 Char"/>
    <w:basedOn w:val="DefaultParagraphFont"/>
    <w:link w:val="Style11"/>
    <w:rsid w:val="002332EE"/>
    <w:rPr>
      <w:rFonts w:asciiTheme="minorHAnsi" w:eastAsia="Times New Roman" w:hAnsiTheme="minorHAnsi"/>
      <w:bCs/>
    </w:rPr>
  </w:style>
  <w:style w:type="character" w:customStyle="1" w:styleId="Style12Char">
    <w:name w:val="Style12 Char"/>
    <w:basedOn w:val="DefaultParagraphFont"/>
    <w:link w:val="Style12"/>
    <w:rsid w:val="002332EE"/>
    <w:rPr>
      <w:rFonts w:asciiTheme="minorHAnsi" w:eastAsia="Times New Roman" w:hAnsiTheme="minorHAnsi"/>
      <w:sz w:val="12"/>
      <w:szCs w:val="12"/>
    </w:rPr>
  </w:style>
  <w:style w:type="paragraph" w:customStyle="1" w:styleId="Style14">
    <w:name w:val="Style14"/>
    <w:basedOn w:val="Normal"/>
    <w:link w:val="Style14Char"/>
    <w:qFormat/>
    <w:rsid w:val="002332EE"/>
    <w:pPr>
      <w:keepNext/>
      <w:spacing w:after="0" w:line="240" w:lineRule="auto"/>
      <w:outlineLvl w:val="0"/>
    </w:pPr>
    <w:rPr>
      <w:rFonts w:asciiTheme="minorHAnsi" w:eastAsia="Times New Roman" w:hAnsiTheme="minorHAnsi"/>
      <w:bCs/>
      <w:sz w:val="20"/>
      <w:szCs w:val="20"/>
    </w:rPr>
  </w:style>
  <w:style w:type="paragraph" w:customStyle="1" w:styleId="Style15">
    <w:name w:val="Style15"/>
    <w:basedOn w:val="Normal"/>
    <w:link w:val="Style15Char"/>
    <w:qFormat/>
    <w:rsid w:val="002332EE"/>
    <w:pPr>
      <w:keepNext/>
      <w:spacing w:after="0" w:line="240" w:lineRule="auto"/>
      <w:jc w:val="right"/>
      <w:outlineLvl w:val="0"/>
    </w:pPr>
    <w:rPr>
      <w:rFonts w:asciiTheme="minorHAnsi" w:eastAsia="Times New Roman" w:hAnsiTheme="minorHAnsi"/>
      <w:bCs/>
      <w:sz w:val="20"/>
      <w:szCs w:val="20"/>
    </w:rPr>
  </w:style>
  <w:style w:type="character" w:customStyle="1" w:styleId="Style14Char">
    <w:name w:val="Style14 Char"/>
    <w:basedOn w:val="DefaultParagraphFont"/>
    <w:link w:val="Style14"/>
    <w:rsid w:val="002332EE"/>
    <w:rPr>
      <w:rFonts w:asciiTheme="minorHAnsi" w:eastAsia="Times New Roman" w:hAnsiTheme="minorHAnsi"/>
      <w:bCs/>
    </w:rPr>
  </w:style>
  <w:style w:type="character" w:customStyle="1" w:styleId="Style15Char">
    <w:name w:val="Style15 Char"/>
    <w:basedOn w:val="DefaultParagraphFont"/>
    <w:link w:val="Style15"/>
    <w:rsid w:val="002332EE"/>
    <w:rPr>
      <w:rFonts w:asciiTheme="minorHAnsi" w:eastAsia="Times New Roman" w:hAnsiTheme="minorHAnsi"/>
      <w:bCs/>
    </w:rPr>
  </w:style>
  <w:style w:type="paragraph" w:styleId="BalloonText">
    <w:name w:val="Balloon Text"/>
    <w:basedOn w:val="Normal"/>
    <w:link w:val="BalloonTextChar"/>
    <w:uiPriority w:val="99"/>
    <w:semiHidden/>
    <w:unhideWhenUsed/>
    <w:rsid w:val="00452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DFA"/>
    <w:rPr>
      <w:rFonts w:ascii="Tahoma" w:hAnsi="Tahoma" w:cs="Tahoma"/>
      <w:sz w:val="16"/>
      <w:szCs w:val="16"/>
    </w:rPr>
  </w:style>
  <w:style w:type="paragraph" w:styleId="CommentText">
    <w:name w:val="annotation text"/>
    <w:basedOn w:val="Normal"/>
    <w:link w:val="CommentTextChar"/>
    <w:uiPriority w:val="99"/>
    <w:semiHidden/>
    <w:unhideWhenUsed/>
    <w:rsid w:val="000D6187"/>
    <w:pPr>
      <w:spacing w:line="240" w:lineRule="auto"/>
    </w:pPr>
    <w:rPr>
      <w:sz w:val="20"/>
      <w:szCs w:val="20"/>
    </w:rPr>
  </w:style>
  <w:style w:type="character" w:customStyle="1" w:styleId="CommentTextChar">
    <w:name w:val="Comment Text Char"/>
    <w:basedOn w:val="DefaultParagraphFont"/>
    <w:link w:val="CommentText"/>
    <w:uiPriority w:val="99"/>
    <w:semiHidden/>
    <w:rsid w:val="000D6187"/>
  </w:style>
  <w:style w:type="character" w:customStyle="1" w:styleId="CommentSubjectChar">
    <w:name w:val="Comment Subject Char"/>
    <w:basedOn w:val="CommentTextChar"/>
    <w:link w:val="CommentSubject"/>
    <w:uiPriority w:val="99"/>
    <w:semiHidden/>
    <w:rsid w:val="000D6187"/>
    <w:rPr>
      <w:b/>
      <w:bCs/>
    </w:rPr>
  </w:style>
  <w:style w:type="paragraph" w:styleId="CommentSubject">
    <w:name w:val="annotation subject"/>
    <w:basedOn w:val="CommentText"/>
    <w:next w:val="CommentText"/>
    <w:link w:val="CommentSubjectChar"/>
    <w:uiPriority w:val="99"/>
    <w:semiHidden/>
    <w:unhideWhenUsed/>
    <w:rsid w:val="000D6187"/>
    <w:rPr>
      <w:b/>
      <w:bCs/>
    </w:rPr>
  </w:style>
  <w:style w:type="character" w:customStyle="1" w:styleId="CommentSubjectChar1">
    <w:name w:val="Comment Subject Char1"/>
    <w:basedOn w:val="CommentTextChar"/>
    <w:uiPriority w:val="99"/>
    <w:semiHidden/>
    <w:rsid w:val="000D6187"/>
    <w:rPr>
      <w:b/>
      <w:bCs/>
    </w:rPr>
  </w:style>
  <w:style w:type="paragraph" w:styleId="Revision">
    <w:name w:val="Revision"/>
    <w:hidden/>
    <w:uiPriority w:val="99"/>
    <w:semiHidden/>
    <w:rsid w:val="00AE63F4"/>
    <w:rPr>
      <w:sz w:val="22"/>
      <w:szCs w:val="22"/>
    </w:rPr>
  </w:style>
  <w:style w:type="character" w:styleId="CommentReference">
    <w:name w:val="annotation reference"/>
    <w:basedOn w:val="DefaultParagraphFont"/>
    <w:uiPriority w:val="99"/>
    <w:semiHidden/>
    <w:unhideWhenUsed/>
    <w:rsid w:val="00C05AD7"/>
    <w:rPr>
      <w:sz w:val="16"/>
      <w:szCs w:val="16"/>
    </w:rPr>
  </w:style>
  <w:style w:type="paragraph" w:customStyle="1" w:styleId="Style7">
    <w:name w:val="Style7"/>
    <w:basedOn w:val="Footer"/>
    <w:link w:val="Style7Char"/>
    <w:qFormat/>
    <w:rsid w:val="007948D0"/>
    <w:pPr>
      <w:pBdr>
        <w:top w:val="single" w:sz="4" w:space="1" w:color="auto"/>
      </w:pBdr>
      <w:tabs>
        <w:tab w:val="clear" w:pos="4680"/>
        <w:tab w:val="clear" w:pos="9360"/>
        <w:tab w:val="center" w:pos="4320"/>
        <w:tab w:val="right" w:pos="10800"/>
      </w:tabs>
      <w:spacing w:after="0" w:line="240" w:lineRule="auto"/>
    </w:pPr>
    <w:rPr>
      <w:rFonts w:asciiTheme="minorHAnsi" w:eastAsia="Times New Roman" w:hAnsiTheme="minorHAnsi"/>
    </w:rPr>
  </w:style>
  <w:style w:type="character" w:customStyle="1" w:styleId="Style7Char">
    <w:name w:val="Style7 Char"/>
    <w:basedOn w:val="FooterChar"/>
    <w:link w:val="Style7"/>
    <w:rsid w:val="007948D0"/>
    <w:rPr>
      <w:rFonts w:asciiTheme="minorHAnsi" w:eastAsia="Times New Roman"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553754">
      <w:bodyDiv w:val="1"/>
      <w:marLeft w:val="0"/>
      <w:marRight w:val="0"/>
      <w:marTop w:val="0"/>
      <w:marBottom w:val="0"/>
      <w:divBdr>
        <w:top w:val="none" w:sz="0" w:space="0" w:color="auto"/>
        <w:left w:val="none" w:sz="0" w:space="0" w:color="auto"/>
        <w:bottom w:val="none" w:sz="0" w:space="0" w:color="auto"/>
        <w:right w:val="none" w:sz="0" w:space="0" w:color="auto"/>
      </w:divBdr>
    </w:div>
    <w:div w:id="443383196">
      <w:bodyDiv w:val="1"/>
      <w:marLeft w:val="0"/>
      <w:marRight w:val="0"/>
      <w:marTop w:val="0"/>
      <w:marBottom w:val="0"/>
      <w:divBdr>
        <w:top w:val="none" w:sz="0" w:space="0" w:color="auto"/>
        <w:left w:val="none" w:sz="0" w:space="0" w:color="auto"/>
        <w:bottom w:val="none" w:sz="0" w:space="0" w:color="auto"/>
        <w:right w:val="none" w:sz="0" w:space="0" w:color="auto"/>
      </w:divBdr>
    </w:div>
    <w:div w:id="493305690">
      <w:bodyDiv w:val="1"/>
      <w:marLeft w:val="0"/>
      <w:marRight w:val="0"/>
      <w:marTop w:val="0"/>
      <w:marBottom w:val="0"/>
      <w:divBdr>
        <w:top w:val="none" w:sz="0" w:space="0" w:color="auto"/>
        <w:left w:val="none" w:sz="0" w:space="0" w:color="auto"/>
        <w:bottom w:val="none" w:sz="0" w:space="0" w:color="auto"/>
        <w:right w:val="none" w:sz="0" w:space="0" w:color="auto"/>
      </w:divBdr>
    </w:div>
    <w:div w:id="648901860">
      <w:bodyDiv w:val="1"/>
      <w:marLeft w:val="0"/>
      <w:marRight w:val="0"/>
      <w:marTop w:val="0"/>
      <w:marBottom w:val="0"/>
      <w:divBdr>
        <w:top w:val="none" w:sz="0" w:space="0" w:color="auto"/>
        <w:left w:val="none" w:sz="0" w:space="0" w:color="auto"/>
        <w:bottom w:val="none" w:sz="0" w:space="0" w:color="auto"/>
        <w:right w:val="none" w:sz="0" w:space="0" w:color="auto"/>
      </w:divBdr>
    </w:div>
    <w:div w:id="704327906">
      <w:bodyDiv w:val="1"/>
      <w:marLeft w:val="0"/>
      <w:marRight w:val="0"/>
      <w:marTop w:val="0"/>
      <w:marBottom w:val="0"/>
      <w:divBdr>
        <w:top w:val="none" w:sz="0" w:space="0" w:color="auto"/>
        <w:left w:val="none" w:sz="0" w:space="0" w:color="auto"/>
        <w:bottom w:val="none" w:sz="0" w:space="0" w:color="auto"/>
        <w:right w:val="none" w:sz="0" w:space="0" w:color="auto"/>
      </w:divBdr>
    </w:div>
    <w:div w:id="103176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37A1E-28FA-4D31-BEB7-8966D4A7BE0F}">
  <ds:schemaRefs>
    <ds:schemaRef ds:uri="http://schemas.openxmlformats.org/officeDocument/2006/bibliography"/>
  </ds:schemaRefs>
</ds:datastoreItem>
</file>

<file path=customXml/itemProps2.xml><?xml version="1.0" encoding="utf-8"?>
<ds:datastoreItem xmlns:ds="http://schemas.openxmlformats.org/officeDocument/2006/customXml" ds:itemID="{3792C9B1-0223-47DE-B33B-21F04C7D0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3768</Words>
  <Characters>21481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bsamuels</dc:creator>
  <cp:lastModifiedBy>Smith, Alexis@Energy</cp:lastModifiedBy>
  <cp:revision>2</cp:revision>
  <cp:lastPrinted>2015-05-05T16:17:00Z</cp:lastPrinted>
  <dcterms:created xsi:type="dcterms:W3CDTF">2019-06-04T20:15:00Z</dcterms:created>
  <dcterms:modified xsi:type="dcterms:W3CDTF">2019-06-04T20:15:00Z</dcterms:modified>
</cp:coreProperties>
</file>